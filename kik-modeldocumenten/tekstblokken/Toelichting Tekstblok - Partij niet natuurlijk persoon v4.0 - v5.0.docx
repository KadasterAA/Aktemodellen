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31AF9" w14:textId="77777777" w:rsidR="003228A3" w:rsidRPr="00B10EB4" w:rsidRDefault="003228A3" w:rsidP="00DB16CB">
      <w:pPr>
        <w:jc w:val="center"/>
        <w:rPr>
          <w:b/>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B10EB4" w14:paraId="61CFAE87" w14:textId="77777777" w:rsidTr="0059676A">
        <w:trPr>
          <w:gridAfter w:val="1"/>
          <w:wAfter w:w="3686" w:type="dxa"/>
        </w:trPr>
        <w:tc>
          <w:tcPr>
            <w:tcW w:w="5173" w:type="dxa"/>
          </w:tcPr>
          <w:p w14:paraId="5D2EA729" w14:textId="77777777" w:rsidR="003228A3" w:rsidRPr="00B10EB4" w:rsidRDefault="003228A3"/>
        </w:tc>
      </w:tr>
      <w:tr w:rsidR="003228A3" w:rsidRPr="00B10EB4" w14:paraId="530F167C" w14:textId="77777777" w:rsidTr="0059676A">
        <w:trPr>
          <w:gridAfter w:val="1"/>
          <w:wAfter w:w="3686" w:type="dxa"/>
        </w:trPr>
        <w:tc>
          <w:tcPr>
            <w:tcW w:w="5173" w:type="dxa"/>
          </w:tcPr>
          <w:p w14:paraId="77675AB0" w14:textId="77777777" w:rsidR="003228A3" w:rsidRPr="00B10EB4" w:rsidRDefault="003228A3"/>
        </w:tc>
      </w:tr>
      <w:tr w:rsidR="003228A3" w:rsidRPr="00B10EB4" w14:paraId="65E13CAB" w14:textId="77777777" w:rsidTr="0059676A">
        <w:trPr>
          <w:gridAfter w:val="1"/>
          <w:wAfter w:w="3686" w:type="dxa"/>
        </w:trPr>
        <w:tc>
          <w:tcPr>
            <w:tcW w:w="5173" w:type="dxa"/>
          </w:tcPr>
          <w:p w14:paraId="04DE7954" w14:textId="03270270" w:rsidR="003228A3" w:rsidRPr="00B10EB4" w:rsidRDefault="00116253">
            <w:pPr>
              <w:pStyle w:val="Eenheid"/>
            </w:pPr>
            <w:bookmarkStart w:id="0" w:name="bmDirectie"/>
            <w:bookmarkEnd w:id="0"/>
            <w:r w:rsidRPr="00B10EB4">
              <w:rPr>
                <w:rStyle w:val="Ondertitel1"/>
              </w:rPr>
              <w:t>Directie Beheer en Ontwikkeling Informatietechnologie (BOI)</w:t>
            </w:r>
          </w:p>
        </w:tc>
      </w:tr>
      <w:tr w:rsidR="003228A3" w:rsidRPr="00B10EB4" w14:paraId="3A2BB5B2" w14:textId="77777777" w:rsidTr="0059676A">
        <w:trPr>
          <w:gridAfter w:val="1"/>
          <w:wAfter w:w="3686" w:type="dxa"/>
        </w:trPr>
        <w:tc>
          <w:tcPr>
            <w:tcW w:w="5173" w:type="dxa"/>
          </w:tcPr>
          <w:p w14:paraId="0CE14BF5" w14:textId="0A95278E" w:rsidR="003228A3" w:rsidRPr="00B10EB4" w:rsidRDefault="003228A3">
            <w:pPr>
              <w:pStyle w:val="Afdeling"/>
              <w:rPr>
                <w:sz w:val="20"/>
                <w:lang w:val="nl-NL"/>
              </w:rPr>
            </w:pPr>
            <w:bookmarkStart w:id="1" w:name="bmAfdeling"/>
            <w:bookmarkEnd w:id="1"/>
          </w:p>
        </w:tc>
      </w:tr>
      <w:tr w:rsidR="003228A3" w:rsidRPr="00B10EB4" w14:paraId="4ED6D9A0" w14:textId="77777777" w:rsidTr="0059676A">
        <w:trPr>
          <w:gridAfter w:val="1"/>
          <w:wAfter w:w="3686" w:type="dxa"/>
        </w:trPr>
        <w:tc>
          <w:tcPr>
            <w:tcW w:w="5173" w:type="dxa"/>
          </w:tcPr>
          <w:p w14:paraId="39E63047" w14:textId="77777777" w:rsidR="003228A3" w:rsidRPr="00B10EB4" w:rsidRDefault="003228A3">
            <w:pPr>
              <w:spacing w:before="90"/>
              <w:rPr>
                <w:sz w:val="14"/>
              </w:rPr>
            </w:pPr>
          </w:p>
        </w:tc>
      </w:tr>
      <w:tr w:rsidR="003228A3" w:rsidRPr="00B10EB4" w14:paraId="5C734A43" w14:textId="77777777" w:rsidTr="0059676A">
        <w:trPr>
          <w:gridAfter w:val="1"/>
          <w:wAfter w:w="3686" w:type="dxa"/>
          <w:trHeight w:val="3804"/>
        </w:trPr>
        <w:tc>
          <w:tcPr>
            <w:tcW w:w="5173" w:type="dxa"/>
            <w:vAlign w:val="bottom"/>
          </w:tcPr>
          <w:p w14:paraId="2367B40E" w14:textId="77777777" w:rsidR="003228A3" w:rsidRPr="00B10EB4" w:rsidRDefault="003228A3">
            <w:pPr>
              <w:pStyle w:val="Vertrouwelijk"/>
              <w:framePr w:wrap="auto" w:vAnchor="margin" w:hAnchor="text" w:xAlign="left" w:yAlign="inline"/>
              <w:spacing w:before="200" w:line="240" w:lineRule="auto"/>
            </w:pPr>
            <w:bookmarkStart w:id="2" w:name="bmVertrouwelijk"/>
            <w:bookmarkEnd w:id="2"/>
          </w:p>
        </w:tc>
      </w:tr>
      <w:tr w:rsidR="003228A3" w:rsidRPr="00B10EB4" w14:paraId="42E7DE6F" w14:textId="77777777" w:rsidTr="0059676A">
        <w:trPr>
          <w:gridAfter w:val="1"/>
          <w:wAfter w:w="3686" w:type="dxa"/>
          <w:trHeight w:val="135"/>
        </w:trPr>
        <w:tc>
          <w:tcPr>
            <w:tcW w:w="5173" w:type="dxa"/>
          </w:tcPr>
          <w:p w14:paraId="4DF4C9A0" w14:textId="77777777" w:rsidR="003228A3" w:rsidRPr="00B10EB4" w:rsidRDefault="003228A3">
            <w:pPr>
              <w:spacing w:before="90"/>
              <w:rPr>
                <w:sz w:val="14"/>
              </w:rPr>
            </w:pPr>
          </w:p>
        </w:tc>
      </w:tr>
      <w:tr w:rsidR="003228A3" w:rsidRPr="00B10EB4" w14:paraId="2E6973D4" w14:textId="77777777" w:rsidTr="0059676A">
        <w:trPr>
          <w:gridAfter w:val="1"/>
          <w:wAfter w:w="3686" w:type="dxa"/>
          <w:trHeight w:val="181"/>
        </w:trPr>
        <w:tc>
          <w:tcPr>
            <w:tcW w:w="5173" w:type="dxa"/>
          </w:tcPr>
          <w:p w14:paraId="544D23F6" w14:textId="77777777" w:rsidR="003228A3" w:rsidRPr="00B10EB4" w:rsidRDefault="003228A3"/>
        </w:tc>
      </w:tr>
      <w:tr w:rsidR="003228A3" w:rsidRPr="00B10EB4" w14:paraId="2E253B4A" w14:textId="77777777" w:rsidTr="0059676A">
        <w:trPr>
          <w:gridAfter w:val="1"/>
          <w:wAfter w:w="3686" w:type="dxa"/>
        </w:trPr>
        <w:tc>
          <w:tcPr>
            <w:tcW w:w="5173" w:type="dxa"/>
          </w:tcPr>
          <w:p w14:paraId="1E8D4F3B" w14:textId="3B54EB37" w:rsidR="003228A3" w:rsidRPr="00B10EB4" w:rsidRDefault="00673C73" w:rsidP="00244D08">
            <w:pPr>
              <w:pStyle w:val="Titel"/>
              <w:spacing w:line="240" w:lineRule="auto"/>
              <w:rPr>
                <w:lang w:val="nl-NL"/>
              </w:rPr>
            </w:pPr>
            <w:bookmarkStart w:id="3" w:name="bmTitel"/>
            <w:r w:rsidRPr="00B10EB4">
              <w:rPr>
                <w:lang w:val="nl-NL"/>
              </w:rPr>
              <w:t xml:space="preserve">Toelichting </w:t>
            </w:r>
            <w:r w:rsidR="000865A5" w:rsidRPr="00B10EB4">
              <w:rPr>
                <w:lang w:val="nl-NL"/>
              </w:rPr>
              <w:t xml:space="preserve">Tekstblok </w:t>
            </w:r>
            <w:r w:rsidR="003C03ED" w:rsidRPr="00B10EB4">
              <w:rPr>
                <w:lang w:val="nl-NL"/>
              </w:rPr>
              <w:t>–</w:t>
            </w:r>
            <w:r w:rsidR="000F22B6" w:rsidRPr="00B10EB4">
              <w:rPr>
                <w:lang w:val="nl-NL"/>
              </w:rPr>
              <w:t xml:space="preserve"> </w:t>
            </w:r>
            <w:r w:rsidR="003C03ED" w:rsidRPr="00B10EB4">
              <w:rPr>
                <w:lang w:val="nl-NL"/>
              </w:rPr>
              <w:t xml:space="preserve">Partij </w:t>
            </w:r>
            <w:r w:rsidR="00946D2C" w:rsidRPr="00B10EB4">
              <w:rPr>
                <w:lang w:val="nl-NL"/>
              </w:rPr>
              <w:t xml:space="preserve">niet </w:t>
            </w:r>
            <w:r w:rsidR="003C03ED" w:rsidRPr="00B10EB4">
              <w:rPr>
                <w:lang w:val="nl-NL"/>
              </w:rPr>
              <w:t>natuurlijk persoon</w:t>
            </w:r>
            <w:r w:rsidRPr="00B10EB4">
              <w:rPr>
                <w:lang w:val="nl-NL"/>
              </w:rPr>
              <w:t xml:space="preserve"> v</w:t>
            </w:r>
            <w:r w:rsidR="00116253" w:rsidRPr="00B10EB4">
              <w:rPr>
                <w:lang w:val="nl-NL"/>
              </w:rPr>
              <w:t>4.0</w:t>
            </w:r>
            <w:bookmarkEnd w:id="3"/>
          </w:p>
        </w:tc>
      </w:tr>
      <w:tr w:rsidR="003228A3" w:rsidRPr="00B10EB4" w14:paraId="39FDB3A5" w14:textId="77777777" w:rsidTr="0059676A">
        <w:trPr>
          <w:gridAfter w:val="1"/>
          <w:wAfter w:w="3686" w:type="dxa"/>
          <w:trHeight w:val="268"/>
        </w:trPr>
        <w:tc>
          <w:tcPr>
            <w:tcW w:w="5173" w:type="dxa"/>
          </w:tcPr>
          <w:p w14:paraId="656049D7" w14:textId="77777777" w:rsidR="003228A3" w:rsidRPr="00B10EB4" w:rsidRDefault="003228A3"/>
        </w:tc>
      </w:tr>
      <w:tr w:rsidR="003228A3" w:rsidRPr="00B10EB4" w14:paraId="6A472701" w14:textId="77777777" w:rsidTr="0059676A">
        <w:trPr>
          <w:gridAfter w:val="1"/>
          <w:wAfter w:w="3686" w:type="dxa"/>
          <w:cantSplit/>
          <w:trHeight w:hRule="exact" w:val="275"/>
        </w:trPr>
        <w:tc>
          <w:tcPr>
            <w:tcW w:w="5173" w:type="dxa"/>
            <w:vAlign w:val="bottom"/>
          </w:tcPr>
          <w:p w14:paraId="54E1820E" w14:textId="77777777" w:rsidR="003228A3" w:rsidRPr="00B10EB4" w:rsidRDefault="004A1631">
            <w:pPr>
              <w:pStyle w:val="Ondertitel"/>
              <w:spacing w:line="240" w:lineRule="auto"/>
              <w:rPr>
                <w:sz w:val="18"/>
                <w:lang w:val="nl-NL"/>
              </w:rPr>
            </w:pPr>
            <w:bookmarkStart w:id="4" w:name="bmSubtitel"/>
            <w:bookmarkEnd w:id="4"/>
            <w:r w:rsidRPr="00B10EB4">
              <w:rPr>
                <w:sz w:val="18"/>
                <w:lang w:val="nl-NL"/>
              </w:rPr>
              <w:t>Automatische Akteverwerking</w:t>
            </w:r>
          </w:p>
        </w:tc>
      </w:tr>
      <w:tr w:rsidR="003228A3" w:rsidRPr="00B10EB4" w14:paraId="71FA1E97" w14:textId="77777777" w:rsidTr="0059676A">
        <w:trPr>
          <w:gridAfter w:val="1"/>
          <w:wAfter w:w="3686" w:type="dxa"/>
          <w:cantSplit/>
          <w:trHeight w:hRule="exact" w:val="804"/>
        </w:trPr>
        <w:tc>
          <w:tcPr>
            <w:tcW w:w="5173" w:type="dxa"/>
            <w:vAlign w:val="bottom"/>
          </w:tcPr>
          <w:p w14:paraId="46B03BFC" w14:textId="77777777" w:rsidR="003228A3" w:rsidRPr="00B10EB4" w:rsidRDefault="003228A3"/>
        </w:tc>
      </w:tr>
      <w:tr w:rsidR="003228A3" w:rsidRPr="00B10EB4" w14:paraId="4800E11C" w14:textId="77777777" w:rsidTr="0059676A">
        <w:trPr>
          <w:gridAfter w:val="1"/>
          <w:wAfter w:w="3686" w:type="dxa"/>
          <w:cantSplit/>
        </w:trPr>
        <w:tc>
          <w:tcPr>
            <w:tcW w:w="5173" w:type="dxa"/>
            <w:vAlign w:val="bottom"/>
          </w:tcPr>
          <w:p w14:paraId="23748436" w14:textId="77777777" w:rsidR="003228A3" w:rsidRPr="00B10EB4" w:rsidRDefault="00A834C2">
            <w:pPr>
              <w:pStyle w:val="tussenkopje"/>
              <w:rPr>
                <w:lang w:val="nl-NL"/>
              </w:rPr>
            </w:pPr>
            <w:r w:rsidRPr="00B10EB4">
              <w:rPr>
                <w:lang w:val="nl-NL"/>
              </w:rPr>
              <w:t>Versie</w:t>
            </w:r>
          </w:p>
        </w:tc>
      </w:tr>
      <w:tr w:rsidR="003228A3" w:rsidRPr="00B10EB4" w14:paraId="07471915" w14:textId="77777777" w:rsidTr="0059676A">
        <w:trPr>
          <w:gridAfter w:val="1"/>
          <w:wAfter w:w="3686" w:type="dxa"/>
          <w:cantSplit/>
        </w:trPr>
        <w:tc>
          <w:tcPr>
            <w:tcW w:w="5173" w:type="dxa"/>
            <w:vAlign w:val="bottom"/>
          </w:tcPr>
          <w:p w14:paraId="64C8D2AD" w14:textId="47226E69" w:rsidR="002A010E" w:rsidRPr="00B10EB4" w:rsidRDefault="00246009" w:rsidP="005F7CEA">
            <w:r w:rsidRPr="00B10EB4">
              <w:t>5.0</w:t>
            </w:r>
          </w:p>
        </w:tc>
      </w:tr>
      <w:tr w:rsidR="003228A3" w:rsidRPr="00B10EB4" w14:paraId="2610EAD1" w14:textId="77777777" w:rsidTr="0059676A">
        <w:trPr>
          <w:cantSplit/>
          <w:trHeight w:hRule="exact" w:val="246"/>
        </w:trPr>
        <w:tc>
          <w:tcPr>
            <w:tcW w:w="8859" w:type="dxa"/>
            <w:gridSpan w:val="2"/>
            <w:vAlign w:val="bottom"/>
          </w:tcPr>
          <w:p w14:paraId="4D99F320" w14:textId="77777777" w:rsidR="003228A3" w:rsidRPr="00B10EB4" w:rsidRDefault="003228A3"/>
        </w:tc>
      </w:tr>
    </w:tbl>
    <w:p w14:paraId="720D25BF" w14:textId="77777777" w:rsidR="003228A3" w:rsidRPr="00B10EB4" w:rsidRDefault="003228A3">
      <w:pPr>
        <w:sectPr w:rsidR="003228A3" w:rsidRPr="00B10EB4" w:rsidSect="00D51AFD">
          <w:headerReference w:type="first" r:id="rId8"/>
          <w:footerReference w:type="first" r:id="rId9"/>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B10EB4" w14:paraId="7EC4ED89" w14:textId="77777777" w:rsidTr="0059676A">
        <w:trPr>
          <w:gridAfter w:val="2"/>
          <w:wAfter w:w="4395" w:type="dxa"/>
        </w:trPr>
        <w:tc>
          <w:tcPr>
            <w:tcW w:w="5173" w:type="dxa"/>
          </w:tcPr>
          <w:p w14:paraId="7D6DF7B6" w14:textId="77777777" w:rsidR="003228A3" w:rsidRPr="00B10EB4" w:rsidRDefault="003228A3"/>
        </w:tc>
      </w:tr>
      <w:tr w:rsidR="003228A3" w:rsidRPr="00B10EB4" w14:paraId="2E0FCD12" w14:textId="77777777" w:rsidTr="0059676A">
        <w:trPr>
          <w:gridAfter w:val="2"/>
          <w:wAfter w:w="4395" w:type="dxa"/>
        </w:trPr>
        <w:tc>
          <w:tcPr>
            <w:tcW w:w="5173" w:type="dxa"/>
          </w:tcPr>
          <w:p w14:paraId="63D99AAD" w14:textId="77777777" w:rsidR="003228A3" w:rsidRPr="00B10EB4" w:rsidRDefault="003228A3"/>
        </w:tc>
      </w:tr>
      <w:tr w:rsidR="003228A3" w:rsidRPr="00B10EB4" w14:paraId="01A70153" w14:textId="77777777" w:rsidTr="0059676A">
        <w:trPr>
          <w:gridAfter w:val="2"/>
          <w:wAfter w:w="4395" w:type="dxa"/>
        </w:trPr>
        <w:tc>
          <w:tcPr>
            <w:tcW w:w="5173" w:type="dxa"/>
          </w:tcPr>
          <w:p w14:paraId="2F3AE66F" w14:textId="0F9BAFD2" w:rsidR="003228A3" w:rsidRPr="00B10EB4" w:rsidRDefault="003228A3">
            <w:pPr>
              <w:rPr>
                <w:b/>
                <w:bCs/>
                <w:sz w:val="20"/>
              </w:rPr>
            </w:pPr>
          </w:p>
        </w:tc>
      </w:tr>
      <w:tr w:rsidR="003228A3" w:rsidRPr="00B10EB4" w14:paraId="075DBAC2" w14:textId="77777777" w:rsidTr="0059676A">
        <w:trPr>
          <w:gridAfter w:val="2"/>
          <w:wAfter w:w="4395" w:type="dxa"/>
        </w:trPr>
        <w:tc>
          <w:tcPr>
            <w:tcW w:w="5173" w:type="dxa"/>
          </w:tcPr>
          <w:p w14:paraId="7EEA8E30" w14:textId="13A68AE6" w:rsidR="003228A3" w:rsidRPr="00B10EB4" w:rsidRDefault="003228A3">
            <w:pPr>
              <w:rPr>
                <w:b/>
                <w:bCs/>
                <w:sz w:val="20"/>
              </w:rPr>
            </w:pPr>
            <w:del w:id="5" w:author="Groot, Karina de" w:date="2024-11-22T09:14:00Z" w16du:dateUtc="2024-11-22T08:14:00Z">
              <w:r w:rsidRPr="00B10EB4" w:rsidDel="00246009">
                <w:rPr>
                  <w:b/>
                  <w:bCs/>
                  <w:sz w:val="20"/>
                </w:rPr>
                <w:fldChar w:fldCharType="begin"/>
              </w:r>
              <w:r w:rsidRPr="00B10EB4" w:rsidDel="00246009">
                <w:rPr>
                  <w:b/>
                  <w:bCs/>
                  <w:sz w:val="20"/>
                </w:rPr>
                <w:delInstrText xml:space="preserve"> STYLEREF Afdeling \* MERGEFORMAT </w:delInstrText>
              </w:r>
              <w:r w:rsidRPr="00B10EB4" w:rsidDel="00246009">
                <w:rPr>
                  <w:b/>
                  <w:bCs/>
                  <w:sz w:val="20"/>
                </w:rPr>
                <w:fldChar w:fldCharType="separate"/>
              </w:r>
              <w:r w:rsidR="0059676A" w:rsidRPr="00B10EB4" w:rsidDel="00246009">
                <w:rPr>
                  <w:b/>
                  <w:bCs/>
                  <w:sz w:val="20"/>
                </w:rPr>
                <w:delText>IT-Services</w:delText>
              </w:r>
              <w:r w:rsidRPr="00B10EB4" w:rsidDel="00246009">
                <w:rPr>
                  <w:b/>
                  <w:bCs/>
                  <w:sz w:val="20"/>
                </w:rPr>
                <w:fldChar w:fldCharType="end"/>
              </w:r>
            </w:del>
          </w:p>
        </w:tc>
      </w:tr>
      <w:tr w:rsidR="003228A3" w:rsidRPr="00B10EB4" w14:paraId="6CA4C766" w14:textId="77777777" w:rsidTr="0059676A">
        <w:trPr>
          <w:gridAfter w:val="2"/>
          <w:wAfter w:w="4395" w:type="dxa"/>
        </w:trPr>
        <w:tc>
          <w:tcPr>
            <w:tcW w:w="5173" w:type="dxa"/>
          </w:tcPr>
          <w:p w14:paraId="31D2521C" w14:textId="77777777" w:rsidR="003228A3" w:rsidRPr="00B10EB4" w:rsidRDefault="003228A3"/>
        </w:tc>
      </w:tr>
      <w:tr w:rsidR="003228A3" w:rsidRPr="00B10EB4" w14:paraId="10DB23A1" w14:textId="77777777" w:rsidTr="0059676A">
        <w:trPr>
          <w:gridAfter w:val="2"/>
          <w:wAfter w:w="4395" w:type="dxa"/>
          <w:trHeight w:val="3958"/>
        </w:trPr>
        <w:tc>
          <w:tcPr>
            <w:tcW w:w="5173" w:type="dxa"/>
            <w:vAlign w:val="bottom"/>
          </w:tcPr>
          <w:p w14:paraId="08827BFC" w14:textId="77777777" w:rsidR="003228A3" w:rsidRPr="00B10EB4" w:rsidRDefault="003228A3"/>
        </w:tc>
      </w:tr>
      <w:tr w:rsidR="003228A3" w:rsidRPr="00B10EB4" w14:paraId="10A49916" w14:textId="77777777" w:rsidTr="0059676A">
        <w:trPr>
          <w:trHeight w:val="448"/>
        </w:trPr>
        <w:tc>
          <w:tcPr>
            <w:tcW w:w="9568" w:type="dxa"/>
            <w:gridSpan w:val="3"/>
          </w:tcPr>
          <w:p w14:paraId="41F289FD" w14:textId="77777777" w:rsidR="003228A3" w:rsidRPr="00B10EB4" w:rsidRDefault="003228A3"/>
        </w:tc>
      </w:tr>
      <w:tr w:rsidR="003228A3" w:rsidRPr="00B10EB4" w14:paraId="0F2FD7CB" w14:textId="77777777" w:rsidTr="0059676A">
        <w:trPr>
          <w:gridAfter w:val="2"/>
          <w:wAfter w:w="4395" w:type="dxa"/>
          <w:trHeight w:val="181"/>
        </w:trPr>
        <w:tc>
          <w:tcPr>
            <w:tcW w:w="5173" w:type="dxa"/>
          </w:tcPr>
          <w:p w14:paraId="1591A33B" w14:textId="2AE653CF" w:rsidR="003228A3" w:rsidRPr="00B10EB4" w:rsidRDefault="00673C73">
            <w:r w:rsidRPr="00B10EB4">
              <w:rPr>
                <w:b/>
                <w:bCs/>
                <w:sz w:val="20"/>
              </w:rPr>
              <w:fldChar w:fldCharType="begin"/>
            </w:r>
            <w:r w:rsidRPr="00B10EB4">
              <w:rPr>
                <w:b/>
                <w:bCs/>
                <w:sz w:val="20"/>
              </w:rPr>
              <w:instrText xml:space="preserve"> REF bmTitel \h </w:instrText>
            </w:r>
            <w:r w:rsidRPr="00B10EB4">
              <w:rPr>
                <w:b/>
                <w:bCs/>
                <w:sz w:val="20"/>
              </w:rPr>
            </w:r>
            <w:r w:rsidRPr="00B10EB4">
              <w:rPr>
                <w:b/>
                <w:bCs/>
                <w:sz w:val="20"/>
              </w:rPr>
              <w:fldChar w:fldCharType="separate"/>
            </w:r>
            <w:r w:rsidR="0059676A" w:rsidRPr="00B10EB4">
              <w:t>Toelichting Tekstblok – Partij niet natuurlijk persoon v</w:t>
            </w:r>
            <w:del w:id="6" w:author="Groot, Karina de" w:date="2024-11-22T09:15:00Z" w16du:dateUtc="2024-11-22T08:15:00Z">
              <w:r w:rsidR="0059676A" w:rsidRPr="00B10EB4" w:rsidDel="004E2A6D">
                <w:delText>3</w:delText>
              </w:r>
            </w:del>
            <w:ins w:id="7" w:author="Groot, Karina de" w:date="2024-11-22T09:15:00Z" w16du:dateUtc="2024-11-22T08:15:00Z">
              <w:r w:rsidR="004E2A6D" w:rsidRPr="00B10EB4">
                <w:t>4</w:t>
              </w:r>
            </w:ins>
            <w:r w:rsidR="0059676A" w:rsidRPr="00B10EB4">
              <w:t>.</w:t>
            </w:r>
            <w:ins w:id="8" w:author="Groot, Karina de" w:date="2024-11-22T09:15:00Z" w16du:dateUtc="2024-11-22T08:15:00Z">
              <w:r w:rsidR="004E2A6D" w:rsidRPr="00B10EB4">
                <w:t>0</w:t>
              </w:r>
            </w:ins>
            <w:del w:id="9" w:author="Groot, Karina de" w:date="2024-11-22T09:15:00Z" w16du:dateUtc="2024-11-22T08:15:00Z">
              <w:r w:rsidR="0059676A" w:rsidRPr="00B10EB4" w:rsidDel="004E2A6D">
                <w:delText>3.0</w:delText>
              </w:r>
            </w:del>
            <w:r w:rsidRPr="00B10EB4">
              <w:rPr>
                <w:b/>
                <w:bCs/>
                <w:sz w:val="20"/>
              </w:rPr>
              <w:fldChar w:fldCharType="end"/>
            </w:r>
          </w:p>
        </w:tc>
      </w:tr>
      <w:tr w:rsidR="003228A3" w:rsidRPr="00B10EB4" w14:paraId="06A499E5" w14:textId="77777777" w:rsidTr="0059676A">
        <w:trPr>
          <w:gridAfter w:val="2"/>
          <w:wAfter w:w="4395" w:type="dxa"/>
        </w:trPr>
        <w:tc>
          <w:tcPr>
            <w:tcW w:w="5173" w:type="dxa"/>
          </w:tcPr>
          <w:p w14:paraId="3976338E" w14:textId="77777777" w:rsidR="003228A3" w:rsidRPr="00B10EB4" w:rsidRDefault="003228A3"/>
        </w:tc>
      </w:tr>
      <w:tr w:rsidR="003228A3" w:rsidRPr="00B10EB4" w14:paraId="566C04AB" w14:textId="77777777" w:rsidTr="0059676A">
        <w:trPr>
          <w:gridAfter w:val="2"/>
          <w:wAfter w:w="4395" w:type="dxa"/>
          <w:trHeight w:val="268"/>
        </w:trPr>
        <w:tc>
          <w:tcPr>
            <w:tcW w:w="5173" w:type="dxa"/>
          </w:tcPr>
          <w:p w14:paraId="73B0885B" w14:textId="77777777" w:rsidR="003228A3" w:rsidRPr="00B10EB4" w:rsidRDefault="003228A3" w:rsidP="00244D08">
            <w:r w:rsidRPr="00B10EB4">
              <w:fldChar w:fldCharType="begin"/>
            </w:r>
            <w:r w:rsidRPr="00B10EB4">
              <w:instrText xml:space="preserve"> STYLEREF </w:instrText>
            </w:r>
            <w:r w:rsidR="00244D08" w:rsidRPr="00B10EB4">
              <w:instrText xml:space="preserve">Ondertitel </w:instrText>
            </w:r>
            <w:r w:rsidRPr="00B10EB4">
              <w:instrText xml:space="preserve">\* MERGEFORMAT </w:instrText>
            </w:r>
            <w:r w:rsidRPr="00B10EB4">
              <w:fldChar w:fldCharType="separate"/>
            </w:r>
            <w:r w:rsidR="0059676A" w:rsidRPr="00B10EB4">
              <w:rPr>
                <w:b/>
                <w:bCs/>
              </w:rPr>
              <w:t>Automatische Akteverwerking</w:t>
            </w:r>
            <w:r w:rsidRPr="00B10EB4">
              <w:fldChar w:fldCharType="end"/>
            </w:r>
          </w:p>
        </w:tc>
      </w:tr>
      <w:tr w:rsidR="003228A3" w:rsidRPr="00B10EB4" w14:paraId="42C554F9" w14:textId="77777777" w:rsidTr="0059676A">
        <w:trPr>
          <w:gridAfter w:val="2"/>
          <w:wAfter w:w="4395" w:type="dxa"/>
          <w:trHeight w:hRule="exact" w:val="345"/>
        </w:trPr>
        <w:tc>
          <w:tcPr>
            <w:tcW w:w="5173" w:type="dxa"/>
            <w:vAlign w:val="bottom"/>
          </w:tcPr>
          <w:p w14:paraId="08FBE679" w14:textId="77777777" w:rsidR="003228A3" w:rsidRPr="00B10EB4" w:rsidRDefault="003228A3"/>
        </w:tc>
      </w:tr>
      <w:tr w:rsidR="003228A3" w:rsidRPr="00B10EB4" w14:paraId="34F3BD21" w14:textId="77777777" w:rsidTr="0059676A">
        <w:trPr>
          <w:gridAfter w:val="2"/>
          <w:wAfter w:w="4395" w:type="dxa"/>
          <w:trHeight w:hRule="exact" w:val="333"/>
        </w:trPr>
        <w:tc>
          <w:tcPr>
            <w:tcW w:w="5173" w:type="dxa"/>
            <w:vAlign w:val="bottom"/>
          </w:tcPr>
          <w:p w14:paraId="2759A3F5" w14:textId="77777777" w:rsidR="003228A3" w:rsidRPr="00B10EB4" w:rsidRDefault="003228A3">
            <w:pPr>
              <w:pStyle w:val="kopje"/>
            </w:pPr>
            <w:r w:rsidRPr="00B10EB4">
              <w:t>Opdrachtgever</w:t>
            </w:r>
          </w:p>
        </w:tc>
      </w:tr>
      <w:tr w:rsidR="003228A3" w:rsidRPr="00B10EB4" w14:paraId="1C99C71B" w14:textId="77777777" w:rsidTr="0059676A">
        <w:trPr>
          <w:gridAfter w:val="2"/>
          <w:wAfter w:w="4395" w:type="dxa"/>
          <w:trHeight w:val="244"/>
        </w:trPr>
        <w:tc>
          <w:tcPr>
            <w:tcW w:w="5173" w:type="dxa"/>
            <w:vAlign w:val="bottom"/>
          </w:tcPr>
          <w:p w14:paraId="05AB6DA3" w14:textId="1A5119AA" w:rsidR="003228A3" w:rsidRPr="00B10EB4" w:rsidRDefault="004E2A6D">
            <w:bookmarkStart w:id="10" w:name="bmOpdrachtgever"/>
            <w:bookmarkEnd w:id="10"/>
            <w:ins w:id="11" w:author="Groot, Karina de" w:date="2024-11-22T09:17:00Z">
              <w:r w:rsidRPr="00B10EB4">
                <w:t>ODR/DPI</w:t>
              </w:r>
            </w:ins>
            <w:del w:id="12" w:author="Groot, Karina de" w:date="2024-11-22T09:17:00Z" w16du:dateUtc="2024-11-22T08:17:00Z">
              <w:r w:rsidR="00276914" w:rsidRPr="00B10EB4" w:rsidDel="004E2A6D">
                <w:delText>Kadaster RZ/PPB</w:delText>
              </w:r>
            </w:del>
          </w:p>
        </w:tc>
      </w:tr>
      <w:tr w:rsidR="003228A3" w:rsidRPr="00B10EB4" w14:paraId="63EA1046" w14:textId="77777777" w:rsidTr="0059676A">
        <w:trPr>
          <w:gridAfter w:val="2"/>
          <w:wAfter w:w="4395" w:type="dxa"/>
          <w:trHeight w:hRule="exact" w:val="313"/>
        </w:trPr>
        <w:tc>
          <w:tcPr>
            <w:tcW w:w="5173" w:type="dxa"/>
            <w:vAlign w:val="bottom"/>
          </w:tcPr>
          <w:p w14:paraId="527815D3" w14:textId="77777777" w:rsidR="003228A3" w:rsidRPr="00B10EB4" w:rsidRDefault="003228A3">
            <w:pPr>
              <w:pStyle w:val="kopje"/>
            </w:pPr>
            <w:r w:rsidRPr="00B10EB4">
              <w:t>Status</w:t>
            </w:r>
          </w:p>
        </w:tc>
      </w:tr>
      <w:tr w:rsidR="003228A3" w:rsidRPr="00B10EB4" w14:paraId="1CA1B641" w14:textId="77777777" w:rsidTr="0059676A">
        <w:trPr>
          <w:gridAfter w:val="2"/>
          <w:wAfter w:w="4395" w:type="dxa"/>
          <w:trHeight w:val="244"/>
        </w:trPr>
        <w:tc>
          <w:tcPr>
            <w:tcW w:w="5173" w:type="dxa"/>
            <w:vAlign w:val="bottom"/>
          </w:tcPr>
          <w:p w14:paraId="257F385B" w14:textId="77777777" w:rsidR="003228A3" w:rsidRPr="00B10EB4" w:rsidRDefault="005F7CEA">
            <w:bookmarkStart w:id="13" w:name="bmStatus"/>
            <w:bookmarkEnd w:id="13"/>
            <w:r w:rsidRPr="00B10EB4">
              <w:t>Definitief</w:t>
            </w:r>
          </w:p>
        </w:tc>
      </w:tr>
      <w:tr w:rsidR="003228A3" w:rsidRPr="00B10EB4" w14:paraId="722D562D" w14:textId="77777777" w:rsidTr="0059676A">
        <w:trPr>
          <w:gridAfter w:val="2"/>
          <w:wAfter w:w="4395" w:type="dxa"/>
          <w:trHeight w:hRule="exact" w:val="332"/>
        </w:trPr>
        <w:tc>
          <w:tcPr>
            <w:tcW w:w="5173" w:type="dxa"/>
            <w:vAlign w:val="bottom"/>
          </w:tcPr>
          <w:p w14:paraId="02D9A220" w14:textId="77777777" w:rsidR="003228A3" w:rsidRPr="00B10EB4" w:rsidRDefault="003228A3">
            <w:pPr>
              <w:pStyle w:val="kopje"/>
            </w:pPr>
          </w:p>
        </w:tc>
      </w:tr>
      <w:tr w:rsidR="003228A3" w:rsidRPr="00B10EB4" w14:paraId="25E3A98F" w14:textId="77777777" w:rsidTr="0059676A">
        <w:trPr>
          <w:gridAfter w:val="2"/>
          <w:wAfter w:w="4395" w:type="dxa"/>
          <w:trHeight w:val="238"/>
        </w:trPr>
        <w:tc>
          <w:tcPr>
            <w:tcW w:w="5173" w:type="dxa"/>
            <w:vAlign w:val="bottom"/>
          </w:tcPr>
          <w:p w14:paraId="504FF12A" w14:textId="77777777" w:rsidR="003228A3" w:rsidRPr="00B10EB4" w:rsidRDefault="003228A3">
            <w:bookmarkStart w:id="14" w:name="bmVerspreiding"/>
            <w:bookmarkEnd w:id="14"/>
          </w:p>
        </w:tc>
      </w:tr>
      <w:tr w:rsidR="003228A3" w:rsidRPr="00B10EB4" w14:paraId="7263AFF7" w14:textId="77777777" w:rsidTr="0059676A">
        <w:trPr>
          <w:gridAfter w:val="1"/>
          <w:wAfter w:w="709" w:type="dxa"/>
          <w:trHeight w:hRule="exact" w:val="246"/>
        </w:trPr>
        <w:tc>
          <w:tcPr>
            <w:tcW w:w="8859" w:type="dxa"/>
            <w:gridSpan w:val="2"/>
            <w:vAlign w:val="bottom"/>
          </w:tcPr>
          <w:p w14:paraId="29EC8980" w14:textId="77777777" w:rsidR="003228A3" w:rsidRPr="00B10EB4" w:rsidRDefault="003228A3"/>
        </w:tc>
      </w:tr>
    </w:tbl>
    <w:p w14:paraId="756286F8" w14:textId="77777777" w:rsidR="00853714" w:rsidRPr="00B10EB4" w:rsidRDefault="00853714">
      <w:pPr>
        <w:pStyle w:val="kopje"/>
      </w:pPr>
    </w:p>
    <w:tbl>
      <w:tblPr>
        <w:tblW w:w="5173" w:type="dxa"/>
        <w:tblCellMar>
          <w:left w:w="0" w:type="dxa"/>
          <w:right w:w="70" w:type="dxa"/>
        </w:tblCellMar>
        <w:tblLook w:val="0000" w:firstRow="0" w:lastRow="0" w:firstColumn="0" w:lastColumn="0" w:noHBand="0" w:noVBand="0"/>
      </w:tblPr>
      <w:tblGrid>
        <w:gridCol w:w="5173"/>
      </w:tblGrid>
      <w:tr w:rsidR="003228A3" w:rsidRPr="00B10EB4" w14:paraId="506C26A1" w14:textId="77777777" w:rsidTr="0059676A">
        <w:trPr>
          <w:trHeight w:hRule="exact" w:val="332"/>
        </w:trPr>
        <w:tc>
          <w:tcPr>
            <w:tcW w:w="5173" w:type="dxa"/>
            <w:vAlign w:val="bottom"/>
          </w:tcPr>
          <w:p w14:paraId="5FE0DC31" w14:textId="77777777" w:rsidR="003228A3" w:rsidRPr="00B10EB4" w:rsidRDefault="003228A3" w:rsidP="00853714">
            <w:pPr>
              <w:pStyle w:val="kopje"/>
              <w:pageBreakBefore/>
              <w:rPr>
                <w:b w:val="0"/>
                <w:bCs/>
              </w:rPr>
            </w:pPr>
            <w:r w:rsidRPr="00B10EB4">
              <w:lastRenderedPageBreak/>
              <w:t>Versiehistorie</w:t>
            </w:r>
          </w:p>
        </w:tc>
      </w:tr>
    </w:tbl>
    <w:p w14:paraId="6012DEBB" w14:textId="77777777" w:rsidR="003228A3" w:rsidRPr="00B10EB4"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B10EB4" w14:paraId="26653FCC" w14:textId="77777777" w:rsidTr="0059676A">
        <w:trPr>
          <w:trHeight w:hRule="exact" w:val="281"/>
          <w:tblHeader/>
        </w:trPr>
        <w:tc>
          <w:tcPr>
            <w:tcW w:w="779" w:type="dxa"/>
            <w:vAlign w:val="bottom"/>
          </w:tcPr>
          <w:p w14:paraId="4EF78985" w14:textId="77777777" w:rsidR="003228A3" w:rsidRPr="00B10EB4" w:rsidRDefault="003228A3">
            <w:pPr>
              <w:pStyle w:val="tussenkopje"/>
              <w:spacing w:before="0"/>
              <w:rPr>
                <w:lang w:val="nl-NL"/>
              </w:rPr>
            </w:pPr>
            <w:r w:rsidRPr="00B10EB4">
              <w:rPr>
                <w:lang w:val="nl-NL"/>
              </w:rPr>
              <w:t>Versie</w:t>
            </w:r>
          </w:p>
        </w:tc>
        <w:tc>
          <w:tcPr>
            <w:tcW w:w="1701" w:type="dxa"/>
            <w:vAlign w:val="bottom"/>
          </w:tcPr>
          <w:p w14:paraId="09638824" w14:textId="77777777" w:rsidR="003228A3" w:rsidRPr="00B10EB4" w:rsidRDefault="003228A3">
            <w:pPr>
              <w:pStyle w:val="tussenkopje"/>
              <w:spacing w:before="0"/>
              <w:rPr>
                <w:lang w:val="nl-NL"/>
              </w:rPr>
            </w:pPr>
            <w:r w:rsidRPr="00B10EB4">
              <w:rPr>
                <w:lang w:val="nl-NL"/>
              </w:rPr>
              <w:t>Datum</w:t>
            </w:r>
          </w:p>
        </w:tc>
        <w:tc>
          <w:tcPr>
            <w:tcW w:w="1985" w:type="dxa"/>
            <w:vAlign w:val="bottom"/>
          </w:tcPr>
          <w:p w14:paraId="4A6A71DE" w14:textId="77777777" w:rsidR="003228A3" w:rsidRPr="00B10EB4" w:rsidRDefault="003228A3">
            <w:pPr>
              <w:pStyle w:val="tussenkopje"/>
              <w:spacing w:before="0"/>
              <w:rPr>
                <w:lang w:val="nl-NL"/>
              </w:rPr>
            </w:pPr>
            <w:r w:rsidRPr="00B10EB4">
              <w:rPr>
                <w:lang w:val="nl-NL"/>
              </w:rPr>
              <w:t>Auteur</w:t>
            </w:r>
          </w:p>
        </w:tc>
        <w:tc>
          <w:tcPr>
            <w:tcW w:w="4394" w:type="dxa"/>
            <w:vAlign w:val="bottom"/>
          </w:tcPr>
          <w:p w14:paraId="709F329A" w14:textId="77777777" w:rsidR="003228A3" w:rsidRPr="00B10EB4" w:rsidRDefault="003228A3">
            <w:pPr>
              <w:pStyle w:val="tussenkopje"/>
              <w:spacing w:before="0"/>
              <w:rPr>
                <w:lang w:val="nl-NL"/>
              </w:rPr>
            </w:pPr>
            <w:r w:rsidRPr="00B10EB4">
              <w:rPr>
                <w:lang w:val="nl-NL"/>
              </w:rPr>
              <w:t>Opmerking</w:t>
            </w:r>
          </w:p>
        </w:tc>
      </w:tr>
      <w:tr w:rsidR="00794439" w:rsidRPr="00B10EB4" w14:paraId="186856CD" w14:textId="77777777" w:rsidTr="0059676A">
        <w:tc>
          <w:tcPr>
            <w:tcW w:w="779" w:type="dxa"/>
          </w:tcPr>
          <w:p w14:paraId="154D46B6" w14:textId="77777777" w:rsidR="00794439" w:rsidRPr="00B10EB4" w:rsidRDefault="0076719D">
            <w:pPr>
              <w:pStyle w:val="Koptekst"/>
              <w:tabs>
                <w:tab w:val="clear" w:pos="4536"/>
                <w:tab w:val="clear" w:pos="9072"/>
              </w:tabs>
              <w:spacing w:line="280" w:lineRule="atLeast"/>
              <w:rPr>
                <w:rStyle w:val="Versie0"/>
                <w:sz w:val="16"/>
                <w:szCs w:val="16"/>
              </w:rPr>
            </w:pPr>
            <w:bookmarkStart w:id="15" w:name="bmVersie"/>
            <w:bookmarkEnd w:id="15"/>
            <w:r w:rsidRPr="00B10EB4">
              <w:rPr>
                <w:rStyle w:val="Versie0"/>
                <w:sz w:val="16"/>
                <w:szCs w:val="16"/>
              </w:rPr>
              <w:t>3.9</w:t>
            </w:r>
          </w:p>
        </w:tc>
        <w:tc>
          <w:tcPr>
            <w:tcW w:w="1701" w:type="dxa"/>
          </w:tcPr>
          <w:p w14:paraId="509E602D" w14:textId="77777777" w:rsidR="00794439" w:rsidRPr="00B10EB4" w:rsidRDefault="000A28AB">
            <w:pPr>
              <w:rPr>
                <w:rStyle w:val="Datumopmaakprofiel"/>
                <w:sz w:val="16"/>
                <w:szCs w:val="16"/>
              </w:rPr>
            </w:pPr>
            <w:r w:rsidRPr="00B10EB4">
              <w:rPr>
                <w:rStyle w:val="Datumopmaakprofiel"/>
                <w:sz w:val="16"/>
                <w:szCs w:val="16"/>
              </w:rPr>
              <w:t>1</w:t>
            </w:r>
            <w:r w:rsidR="008E1AB7" w:rsidRPr="00B10EB4">
              <w:rPr>
                <w:rStyle w:val="Datumopmaakprofiel"/>
                <w:sz w:val="16"/>
                <w:szCs w:val="16"/>
              </w:rPr>
              <w:t>6</w:t>
            </w:r>
            <w:r w:rsidR="00794439" w:rsidRPr="00B10EB4">
              <w:rPr>
                <w:rStyle w:val="Datumopmaakprofiel"/>
                <w:sz w:val="16"/>
                <w:szCs w:val="16"/>
              </w:rPr>
              <w:t xml:space="preserve"> januari 201</w:t>
            </w:r>
            <w:r w:rsidR="00074255" w:rsidRPr="00B10EB4">
              <w:rPr>
                <w:rStyle w:val="Datumopmaakprofiel"/>
                <w:sz w:val="16"/>
                <w:szCs w:val="16"/>
              </w:rPr>
              <w:t>4</w:t>
            </w:r>
          </w:p>
        </w:tc>
        <w:tc>
          <w:tcPr>
            <w:tcW w:w="1985" w:type="dxa"/>
          </w:tcPr>
          <w:p w14:paraId="66DC70B1" w14:textId="77777777" w:rsidR="00794439" w:rsidRPr="00B10EB4" w:rsidRDefault="00794439" w:rsidP="00136E60">
            <w:pPr>
              <w:rPr>
                <w:sz w:val="16"/>
                <w:szCs w:val="16"/>
              </w:rPr>
            </w:pPr>
            <w:r w:rsidRPr="00B10EB4">
              <w:rPr>
                <w:sz w:val="16"/>
                <w:szCs w:val="16"/>
              </w:rPr>
              <w:t>Kadaster IT/RZ/AA/IE</w:t>
            </w:r>
          </w:p>
        </w:tc>
        <w:tc>
          <w:tcPr>
            <w:tcW w:w="4394" w:type="dxa"/>
          </w:tcPr>
          <w:p w14:paraId="31DC280B" w14:textId="77777777" w:rsidR="00794439" w:rsidRPr="00B10EB4" w:rsidRDefault="00794439" w:rsidP="00794439">
            <w:pPr>
              <w:rPr>
                <w:sz w:val="16"/>
                <w:szCs w:val="16"/>
              </w:rPr>
            </w:pPr>
            <w:r w:rsidRPr="00B10EB4">
              <w:rPr>
                <w:sz w:val="16"/>
                <w:szCs w:val="16"/>
              </w:rPr>
              <w:t>RFC-55274 Tekstblok v3.0</w:t>
            </w:r>
            <w:r w:rsidR="00440DD2" w:rsidRPr="00B10EB4">
              <w:rPr>
                <w:sz w:val="16"/>
                <w:szCs w:val="16"/>
              </w:rPr>
              <w:t>, definitief</w:t>
            </w:r>
            <w:r w:rsidRPr="00B10EB4">
              <w:rPr>
                <w:sz w:val="16"/>
                <w:szCs w:val="16"/>
              </w:rPr>
              <w:t>:</w:t>
            </w:r>
          </w:p>
          <w:p w14:paraId="65F8FD7E" w14:textId="77777777" w:rsidR="00794439" w:rsidRPr="00B10EB4" w:rsidRDefault="00794439" w:rsidP="00794439">
            <w:pPr>
              <w:rPr>
                <w:sz w:val="16"/>
                <w:szCs w:val="16"/>
              </w:rPr>
            </w:pPr>
            <w:r w:rsidRPr="00B10EB4">
              <w:rPr>
                <w:sz w:val="16"/>
                <w:szCs w:val="16"/>
              </w:rPr>
              <w:t>- hoedanigheidtekst toegevoegd,</w:t>
            </w:r>
          </w:p>
          <w:p w14:paraId="1C21C043" w14:textId="77777777" w:rsidR="00794439" w:rsidRPr="00B10EB4" w:rsidRDefault="00794439" w:rsidP="00794439">
            <w:pPr>
              <w:rPr>
                <w:sz w:val="16"/>
                <w:szCs w:val="16"/>
              </w:rPr>
            </w:pPr>
            <w:r w:rsidRPr="00B10EB4">
              <w:rPr>
                <w:sz w:val="16"/>
                <w:szCs w:val="16"/>
              </w:rPr>
              <w:t>- mapping xml aangepast o</w:t>
            </w:r>
            <w:r w:rsidR="00E5243E" w:rsidRPr="00B10EB4">
              <w:rPr>
                <w:sz w:val="16"/>
                <w:szCs w:val="16"/>
              </w:rPr>
              <w:t>bv StukAlgemeen 2.3,</w:t>
            </w:r>
          </w:p>
          <w:p w14:paraId="55D99CFC" w14:textId="77777777" w:rsidR="002F5798" w:rsidRPr="00B10EB4" w:rsidRDefault="002F5798" w:rsidP="00794439">
            <w:pPr>
              <w:rPr>
                <w:sz w:val="16"/>
                <w:szCs w:val="16"/>
              </w:rPr>
            </w:pPr>
            <w:r w:rsidRPr="00B10EB4">
              <w:rPr>
                <w:sz w:val="16"/>
                <w:szCs w:val="16"/>
              </w:rPr>
              <w:t xml:space="preserve">- </w:t>
            </w:r>
            <w:r w:rsidR="00E5243E" w:rsidRPr="00B10EB4">
              <w:rPr>
                <w:sz w:val="16"/>
                <w:szCs w:val="16"/>
              </w:rPr>
              <w:t xml:space="preserve">paragraaf </w:t>
            </w:r>
            <w:r w:rsidR="00E5243E" w:rsidRPr="00B10EB4">
              <w:rPr>
                <w:sz w:val="16"/>
                <w:szCs w:val="16"/>
              </w:rPr>
              <w:fldChar w:fldCharType="begin"/>
            </w:r>
            <w:r w:rsidR="00E5243E" w:rsidRPr="00B10EB4">
              <w:rPr>
                <w:sz w:val="16"/>
                <w:szCs w:val="16"/>
              </w:rPr>
              <w:instrText xml:space="preserve"> REF _Ref377626814 \r \h </w:instrText>
            </w:r>
            <w:r w:rsidR="00E5243E" w:rsidRPr="00B10EB4">
              <w:rPr>
                <w:sz w:val="16"/>
                <w:szCs w:val="16"/>
              </w:rPr>
            </w:r>
            <w:r w:rsidR="00E5243E" w:rsidRPr="00B10EB4">
              <w:rPr>
                <w:sz w:val="16"/>
                <w:szCs w:val="16"/>
              </w:rPr>
              <w:fldChar w:fldCharType="separate"/>
            </w:r>
            <w:r w:rsidR="0059676A" w:rsidRPr="00B10EB4">
              <w:rPr>
                <w:sz w:val="16"/>
                <w:szCs w:val="16"/>
              </w:rPr>
              <w:t>1.4.4</w:t>
            </w:r>
            <w:r w:rsidR="00E5243E" w:rsidRPr="00B10EB4">
              <w:rPr>
                <w:sz w:val="16"/>
                <w:szCs w:val="16"/>
              </w:rPr>
              <w:fldChar w:fldCharType="end"/>
            </w:r>
            <w:r w:rsidR="00E5243E" w:rsidRPr="00B10EB4">
              <w:rPr>
                <w:sz w:val="16"/>
                <w:szCs w:val="16"/>
              </w:rPr>
              <w:t xml:space="preserve"> </w:t>
            </w:r>
            <w:r w:rsidRPr="00B10EB4">
              <w:rPr>
                <w:sz w:val="16"/>
                <w:szCs w:val="16"/>
              </w:rPr>
              <w:t>rechtsvorm is vrij invulbaar ipv afleidbaar</w:t>
            </w:r>
            <w:r w:rsidR="00E5243E" w:rsidRPr="00B10EB4">
              <w:rPr>
                <w:sz w:val="16"/>
                <w:szCs w:val="16"/>
              </w:rPr>
              <w:t>.</w:t>
            </w:r>
          </w:p>
        </w:tc>
      </w:tr>
      <w:tr w:rsidR="007D0685" w:rsidRPr="00B10EB4" w14:paraId="1199A8C4" w14:textId="77777777" w:rsidTr="0059676A">
        <w:tc>
          <w:tcPr>
            <w:tcW w:w="779" w:type="dxa"/>
          </w:tcPr>
          <w:p w14:paraId="75D6B57C" w14:textId="77777777" w:rsidR="007D0685" w:rsidRPr="00B10EB4" w:rsidRDefault="00440DD2">
            <w:pPr>
              <w:pStyle w:val="Koptekst"/>
              <w:tabs>
                <w:tab w:val="clear" w:pos="4536"/>
                <w:tab w:val="clear" w:pos="9072"/>
              </w:tabs>
              <w:spacing w:line="280" w:lineRule="atLeast"/>
              <w:rPr>
                <w:rStyle w:val="Versie0"/>
                <w:sz w:val="16"/>
                <w:szCs w:val="16"/>
              </w:rPr>
            </w:pPr>
            <w:r w:rsidRPr="00B10EB4">
              <w:rPr>
                <w:rStyle w:val="Versie0"/>
                <w:sz w:val="16"/>
                <w:szCs w:val="16"/>
              </w:rPr>
              <w:t>4.0</w:t>
            </w:r>
          </w:p>
        </w:tc>
        <w:tc>
          <w:tcPr>
            <w:tcW w:w="1701" w:type="dxa"/>
          </w:tcPr>
          <w:p w14:paraId="48FD4D08" w14:textId="77777777" w:rsidR="007D0685" w:rsidRPr="00B10EB4" w:rsidRDefault="007D0685">
            <w:pPr>
              <w:rPr>
                <w:rStyle w:val="Datumopmaakprofiel"/>
                <w:sz w:val="16"/>
                <w:szCs w:val="16"/>
              </w:rPr>
            </w:pPr>
            <w:r w:rsidRPr="00B10EB4">
              <w:rPr>
                <w:rStyle w:val="Datumopmaakprofiel"/>
                <w:sz w:val="16"/>
                <w:szCs w:val="16"/>
              </w:rPr>
              <w:t>2</w:t>
            </w:r>
            <w:r w:rsidR="009F4E78" w:rsidRPr="00B10EB4">
              <w:rPr>
                <w:rStyle w:val="Datumopmaakprofiel"/>
                <w:sz w:val="16"/>
                <w:szCs w:val="16"/>
              </w:rPr>
              <w:t>5</w:t>
            </w:r>
            <w:r w:rsidRPr="00B10EB4">
              <w:rPr>
                <w:rStyle w:val="Datumopmaakprofiel"/>
                <w:sz w:val="16"/>
                <w:szCs w:val="16"/>
              </w:rPr>
              <w:t xml:space="preserve"> april 2014</w:t>
            </w:r>
          </w:p>
        </w:tc>
        <w:tc>
          <w:tcPr>
            <w:tcW w:w="1985" w:type="dxa"/>
          </w:tcPr>
          <w:p w14:paraId="388116D4" w14:textId="77777777" w:rsidR="007D0685" w:rsidRPr="00B10EB4" w:rsidRDefault="007D0685" w:rsidP="00136E60">
            <w:pPr>
              <w:rPr>
                <w:sz w:val="16"/>
                <w:szCs w:val="16"/>
              </w:rPr>
            </w:pPr>
            <w:r w:rsidRPr="00B10EB4">
              <w:rPr>
                <w:sz w:val="16"/>
                <w:szCs w:val="16"/>
              </w:rPr>
              <w:t>Kadaster IT/RZ/AA/IE</w:t>
            </w:r>
          </w:p>
        </w:tc>
        <w:tc>
          <w:tcPr>
            <w:tcW w:w="4394" w:type="dxa"/>
          </w:tcPr>
          <w:p w14:paraId="4B55A492" w14:textId="77777777" w:rsidR="007D0685" w:rsidRPr="00B10EB4" w:rsidRDefault="00440DD2" w:rsidP="00794439">
            <w:pPr>
              <w:rPr>
                <w:sz w:val="16"/>
                <w:szCs w:val="16"/>
              </w:rPr>
            </w:pPr>
            <w:r w:rsidRPr="00B10EB4">
              <w:rPr>
                <w:sz w:val="16"/>
                <w:szCs w:val="16"/>
              </w:rPr>
              <w:t>RFC58484 Tekstblok v3.1, definitief</w:t>
            </w:r>
            <w:r w:rsidR="007D0685" w:rsidRPr="00B10EB4">
              <w:rPr>
                <w:sz w:val="16"/>
                <w:szCs w:val="16"/>
              </w:rPr>
              <w:t>:</w:t>
            </w:r>
          </w:p>
          <w:p w14:paraId="2F9761E9" w14:textId="77777777" w:rsidR="007D0685" w:rsidRPr="00B10EB4" w:rsidRDefault="009F4E78" w:rsidP="009F4E78">
            <w:pPr>
              <w:rPr>
                <w:sz w:val="16"/>
                <w:szCs w:val="16"/>
              </w:rPr>
            </w:pPr>
            <w:r w:rsidRPr="00B10EB4">
              <w:rPr>
                <w:sz w:val="16"/>
                <w:szCs w:val="16"/>
              </w:rPr>
              <w:t xml:space="preserve">- par. </w:t>
            </w:r>
            <w:r w:rsidRPr="00B10EB4">
              <w:rPr>
                <w:sz w:val="16"/>
                <w:szCs w:val="16"/>
              </w:rPr>
              <w:fldChar w:fldCharType="begin"/>
            </w:r>
            <w:r w:rsidRPr="00B10EB4">
              <w:rPr>
                <w:sz w:val="16"/>
                <w:szCs w:val="16"/>
              </w:rPr>
              <w:instrText xml:space="preserve"> REF _Ref386177986 \r \h </w:instrText>
            </w:r>
            <w:r w:rsidRPr="00B10EB4">
              <w:rPr>
                <w:sz w:val="16"/>
                <w:szCs w:val="16"/>
              </w:rPr>
            </w:r>
            <w:r w:rsidRPr="00B10EB4">
              <w:rPr>
                <w:sz w:val="16"/>
                <w:szCs w:val="16"/>
              </w:rPr>
              <w:fldChar w:fldCharType="separate"/>
            </w:r>
            <w:r w:rsidR="0059676A" w:rsidRPr="00B10EB4">
              <w:rPr>
                <w:sz w:val="16"/>
                <w:szCs w:val="16"/>
              </w:rPr>
              <w:t>1.4.6.3</w:t>
            </w:r>
            <w:r w:rsidRPr="00B10EB4">
              <w:rPr>
                <w:sz w:val="16"/>
                <w:szCs w:val="16"/>
              </w:rPr>
              <w:fldChar w:fldCharType="end"/>
            </w:r>
            <w:r w:rsidRPr="00B10EB4">
              <w:rPr>
                <w:sz w:val="16"/>
                <w:szCs w:val="16"/>
              </w:rPr>
              <w:t xml:space="preserve"> </w:t>
            </w:r>
            <w:r w:rsidR="007D0685" w:rsidRPr="00B10EB4">
              <w:rPr>
                <w:sz w:val="16"/>
                <w:szCs w:val="16"/>
              </w:rPr>
              <w:t>hoedanigheid variant 3 tekst en mapping aan</w:t>
            </w:r>
            <w:r w:rsidRPr="00B10EB4">
              <w:rPr>
                <w:sz w:val="16"/>
                <w:szCs w:val="16"/>
              </w:rPr>
              <w:t>gepast,</w:t>
            </w:r>
          </w:p>
          <w:p w14:paraId="5D93FE8F" w14:textId="77777777" w:rsidR="009F4E78" w:rsidRPr="00B10EB4" w:rsidRDefault="009F4E78" w:rsidP="009F4E78">
            <w:pPr>
              <w:rPr>
                <w:sz w:val="16"/>
                <w:szCs w:val="16"/>
              </w:rPr>
            </w:pPr>
            <w:r w:rsidRPr="00B10EB4">
              <w:rPr>
                <w:sz w:val="16"/>
                <w:szCs w:val="16"/>
              </w:rPr>
              <w:t xml:space="preserve">- par </w:t>
            </w:r>
            <w:r w:rsidRPr="00B10EB4">
              <w:rPr>
                <w:sz w:val="16"/>
                <w:szCs w:val="16"/>
              </w:rPr>
              <w:fldChar w:fldCharType="begin"/>
            </w:r>
            <w:r w:rsidRPr="00B10EB4">
              <w:rPr>
                <w:sz w:val="16"/>
                <w:szCs w:val="16"/>
              </w:rPr>
              <w:instrText xml:space="preserve"> REF _Ref386178000 \r \h </w:instrText>
            </w:r>
            <w:r w:rsidRPr="00B10EB4">
              <w:rPr>
                <w:sz w:val="16"/>
                <w:szCs w:val="16"/>
              </w:rPr>
            </w:r>
            <w:r w:rsidRPr="00B10EB4">
              <w:rPr>
                <w:sz w:val="16"/>
                <w:szCs w:val="16"/>
              </w:rPr>
              <w:fldChar w:fldCharType="separate"/>
            </w:r>
            <w:r w:rsidR="0059676A" w:rsidRPr="00B10EB4">
              <w:rPr>
                <w:sz w:val="16"/>
                <w:szCs w:val="16"/>
              </w:rPr>
              <w:t>2.2.1</w:t>
            </w:r>
            <w:r w:rsidRPr="00B10EB4">
              <w:rPr>
                <w:sz w:val="16"/>
                <w:szCs w:val="16"/>
              </w:rPr>
              <w:fldChar w:fldCharType="end"/>
            </w:r>
            <w:r w:rsidRPr="00B10EB4">
              <w:rPr>
                <w:sz w:val="16"/>
                <w:szCs w:val="16"/>
              </w:rPr>
              <w:t xml:space="preserve"> hoedanigheid layout verwijderd en verwijzing naar het document opgenomen waar dit in beschreven is.</w:t>
            </w:r>
          </w:p>
        </w:tc>
      </w:tr>
      <w:tr w:rsidR="00F45D52" w:rsidRPr="00B10EB4" w14:paraId="7B55514A" w14:textId="77777777" w:rsidTr="0059676A">
        <w:tc>
          <w:tcPr>
            <w:tcW w:w="779" w:type="dxa"/>
          </w:tcPr>
          <w:p w14:paraId="4EEC217F" w14:textId="77777777" w:rsidR="00F45D52" w:rsidRPr="00B10EB4" w:rsidRDefault="00F45D52">
            <w:pPr>
              <w:pStyle w:val="Koptekst"/>
              <w:tabs>
                <w:tab w:val="clear" w:pos="4536"/>
                <w:tab w:val="clear" w:pos="9072"/>
              </w:tabs>
              <w:spacing w:line="280" w:lineRule="atLeast"/>
              <w:rPr>
                <w:rStyle w:val="Versie0"/>
                <w:sz w:val="16"/>
                <w:szCs w:val="16"/>
              </w:rPr>
            </w:pPr>
            <w:r w:rsidRPr="00B10EB4">
              <w:rPr>
                <w:rStyle w:val="Versie0"/>
                <w:sz w:val="16"/>
                <w:szCs w:val="16"/>
              </w:rPr>
              <w:t>4.0.1</w:t>
            </w:r>
          </w:p>
        </w:tc>
        <w:tc>
          <w:tcPr>
            <w:tcW w:w="1701" w:type="dxa"/>
          </w:tcPr>
          <w:p w14:paraId="53CDEB1D" w14:textId="77777777" w:rsidR="00F45D52" w:rsidRPr="00B10EB4" w:rsidRDefault="0066650E">
            <w:pPr>
              <w:rPr>
                <w:rStyle w:val="Datumopmaakprofiel"/>
                <w:sz w:val="16"/>
                <w:szCs w:val="16"/>
              </w:rPr>
            </w:pPr>
            <w:r w:rsidRPr="00B10EB4">
              <w:rPr>
                <w:rStyle w:val="Datumopmaakprofiel"/>
                <w:sz w:val="16"/>
                <w:szCs w:val="16"/>
              </w:rPr>
              <w:t>10</w:t>
            </w:r>
            <w:r w:rsidR="00F45D52" w:rsidRPr="00B10EB4">
              <w:rPr>
                <w:rStyle w:val="Datumopmaakprofiel"/>
                <w:sz w:val="16"/>
                <w:szCs w:val="16"/>
              </w:rPr>
              <w:t xml:space="preserve"> februari 2015</w:t>
            </w:r>
          </w:p>
        </w:tc>
        <w:tc>
          <w:tcPr>
            <w:tcW w:w="1985" w:type="dxa"/>
          </w:tcPr>
          <w:p w14:paraId="1DC1998B" w14:textId="77777777" w:rsidR="00F45D52" w:rsidRPr="00B10EB4" w:rsidRDefault="00F45D52" w:rsidP="00136E60">
            <w:pPr>
              <w:rPr>
                <w:sz w:val="16"/>
                <w:szCs w:val="16"/>
              </w:rPr>
            </w:pPr>
            <w:r w:rsidRPr="00B10EB4">
              <w:rPr>
                <w:sz w:val="16"/>
                <w:szCs w:val="16"/>
              </w:rPr>
              <w:t>Kadaster IT/KIW/AV/AA</w:t>
            </w:r>
          </w:p>
        </w:tc>
        <w:tc>
          <w:tcPr>
            <w:tcW w:w="4394" w:type="dxa"/>
          </w:tcPr>
          <w:p w14:paraId="272C3374" w14:textId="77777777" w:rsidR="0093087B" w:rsidRPr="00B10EB4" w:rsidRDefault="00F45D52" w:rsidP="00794439">
            <w:pPr>
              <w:rPr>
                <w:sz w:val="16"/>
                <w:szCs w:val="16"/>
              </w:rPr>
            </w:pPr>
            <w:r w:rsidRPr="00B10EB4">
              <w:rPr>
                <w:sz w:val="16"/>
                <w:szCs w:val="16"/>
              </w:rPr>
              <w:t xml:space="preserve">RFC58484 Tekstblok v3.1, definitief: </w:t>
            </w:r>
          </w:p>
          <w:p w14:paraId="65BEA754" w14:textId="77777777" w:rsidR="00F45D52" w:rsidRPr="00B10EB4" w:rsidRDefault="0093087B" w:rsidP="0093087B">
            <w:pPr>
              <w:rPr>
                <w:sz w:val="16"/>
                <w:szCs w:val="16"/>
              </w:rPr>
            </w:pPr>
            <w:r w:rsidRPr="00B10EB4">
              <w:rPr>
                <w:sz w:val="16"/>
                <w:szCs w:val="16"/>
              </w:rPr>
              <w:t xml:space="preserve">- par 1.4.1 </w:t>
            </w:r>
            <w:r w:rsidR="00F45D52" w:rsidRPr="00B10EB4">
              <w:rPr>
                <w:sz w:val="16"/>
                <w:szCs w:val="16"/>
              </w:rPr>
              <w:t>mapping tbv Tekstblok Natuurlijk persoon gewijzigd, tekstuele verbetering</w:t>
            </w:r>
            <w:r w:rsidRPr="00B10EB4">
              <w:rPr>
                <w:sz w:val="16"/>
                <w:szCs w:val="16"/>
              </w:rPr>
              <w:t>,</w:t>
            </w:r>
          </w:p>
          <w:p w14:paraId="5E263893" w14:textId="77777777" w:rsidR="0093087B" w:rsidRPr="00B10EB4" w:rsidRDefault="0093087B" w:rsidP="0093087B">
            <w:pPr>
              <w:rPr>
                <w:sz w:val="16"/>
                <w:szCs w:val="16"/>
              </w:rPr>
            </w:pPr>
            <w:r w:rsidRPr="00B10EB4">
              <w:rPr>
                <w:sz w:val="16"/>
                <w:szCs w:val="16"/>
              </w:rPr>
              <w:t xml:space="preserve">- par 1.4.1 Mapping (eigen) woonadres partner of huisgenoot, </w:t>
            </w:r>
            <w:r w:rsidR="00A12045" w:rsidRPr="00B10EB4">
              <w:rPr>
                <w:sz w:val="16"/>
                <w:szCs w:val="16"/>
              </w:rPr>
              <w:t>./</w:t>
            </w:r>
            <w:r w:rsidRPr="00B10EB4">
              <w:rPr>
                <w:sz w:val="16"/>
                <w:szCs w:val="16"/>
              </w:rPr>
              <w:t>indGezamenlijkWoonadres ‘false’ moet aanwezig zijn, foutherstel</w:t>
            </w:r>
            <w:r w:rsidR="006F47B8" w:rsidRPr="00B10EB4">
              <w:rPr>
                <w:sz w:val="16"/>
                <w:szCs w:val="16"/>
              </w:rPr>
              <w:t xml:space="preserve"> conform backend controle</w:t>
            </w:r>
            <w:r w:rsidRPr="00B10EB4">
              <w:rPr>
                <w:sz w:val="16"/>
                <w:szCs w:val="16"/>
              </w:rPr>
              <w:t>.</w:t>
            </w:r>
          </w:p>
        </w:tc>
      </w:tr>
      <w:tr w:rsidR="00605C31" w:rsidRPr="00B10EB4" w14:paraId="12F5B094" w14:textId="77777777" w:rsidTr="0059676A">
        <w:tc>
          <w:tcPr>
            <w:tcW w:w="779" w:type="dxa"/>
          </w:tcPr>
          <w:p w14:paraId="131C87AF" w14:textId="77777777" w:rsidR="00605C31" w:rsidRPr="00B10EB4" w:rsidRDefault="00605C31" w:rsidP="007557E3">
            <w:pPr>
              <w:pStyle w:val="Koptekst"/>
              <w:tabs>
                <w:tab w:val="clear" w:pos="4536"/>
                <w:tab w:val="clear" w:pos="9072"/>
              </w:tabs>
              <w:spacing w:line="280" w:lineRule="atLeast"/>
              <w:rPr>
                <w:rStyle w:val="Versie0"/>
                <w:sz w:val="16"/>
                <w:szCs w:val="16"/>
              </w:rPr>
            </w:pPr>
            <w:r w:rsidRPr="00B10EB4">
              <w:rPr>
                <w:rStyle w:val="Versie0"/>
                <w:sz w:val="16"/>
                <w:szCs w:val="16"/>
              </w:rPr>
              <w:t>4.</w:t>
            </w:r>
            <w:r w:rsidR="007557E3" w:rsidRPr="00B10EB4">
              <w:rPr>
                <w:rStyle w:val="Versie0"/>
                <w:sz w:val="16"/>
                <w:szCs w:val="16"/>
              </w:rPr>
              <w:t>1</w:t>
            </w:r>
            <w:r w:rsidRPr="00B10EB4">
              <w:rPr>
                <w:rStyle w:val="Versie0"/>
                <w:sz w:val="16"/>
                <w:szCs w:val="16"/>
              </w:rPr>
              <w:t>.</w:t>
            </w:r>
            <w:r w:rsidR="007557E3" w:rsidRPr="00B10EB4">
              <w:rPr>
                <w:rStyle w:val="Versie0"/>
                <w:sz w:val="16"/>
                <w:szCs w:val="16"/>
              </w:rPr>
              <w:t>0</w:t>
            </w:r>
          </w:p>
        </w:tc>
        <w:tc>
          <w:tcPr>
            <w:tcW w:w="1701" w:type="dxa"/>
          </w:tcPr>
          <w:p w14:paraId="488E0B88" w14:textId="77777777" w:rsidR="00605C31" w:rsidRPr="00B10EB4" w:rsidRDefault="00605C31">
            <w:pPr>
              <w:rPr>
                <w:rStyle w:val="Datumopmaakprofiel"/>
                <w:sz w:val="16"/>
                <w:szCs w:val="16"/>
              </w:rPr>
            </w:pPr>
            <w:r w:rsidRPr="00B10EB4">
              <w:rPr>
                <w:rStyle w:val="Datumopmaakprofiel"/>
                <w:sz w:val="16"/>
                <w:szCs w:val="16"/>
              </w:rPr>
              <w:t>6 februari 2016</w:t>
            </w:r>
          </w:p>
        </w:tc>
        <w:tc>
          <w:tcPr>
            <w:tcW w:w="1985" w:type="dxa"/>
          </w:tcPr>
          <w:p w14:paraId="0C5D3AC6" w14:textId="77777777" w:rsidR="00605C31" w:rsidRPr="00B10EB4" w:rsidRDefault="00605C31" w:rsidP="00136E60">
            <w:pPr>
              <w:rPr>
                <w:sz w:val="16"/>
                <w:szCs w:val="16"/>
              </w:rPr>
            </w:pPr>
            <w:r w:rsidRPr="00B10EB4">
              <w:rPr>
                <w:sz w:val="16"/>
                <w:szCs w:val="16"/>
              </w:rPr>
              <w:t>Kadaster IT/KIW/AV/AA</w:t>
            </w:r>
          </w:p>
        </w:tc>
        <w:tc>
          <w:tcPr>
            <w:tcW w:w="4394" w:type="dxa"/>
          </w:tcPr>
          <w:p w14:paraId="6FA473A7" w14:textId="77777777" w:rsidR="00605C31" w:rsidRPr="00B10EB4" w:rsidRDefault="00FE3C9A" w:rsidP="00605C31">
            <w:pPr>
              <w:rPr>
                <w:sz w:val="16"/>
                <w:szCs w:val="16"/>
              </w:rPr>
            </w:pPr>
            <w:r w:rsidRPr="00B10EB4">
              <w:rPr>
                <w:sz w:val="16"/>
                <w:szCs w:val="16"/>
              </w:rPr>
              <w:t xml:space="preserve">AA-2397 </w:t>
            </w:r>
            <w:r w:rsidR="00605C31" w:rsidRPr="00B10EB4">
              <w:rPr>
                <w:sz w:val="16"/>
                <w:szCs w:val="16"/>
              </w:rPr>
              <w:t xml:space="preserve">Tekstblok </w:t>
            </w:r>
            <w:r w:rsidRPr="00B10EB4">
              <w:rPr>
                <w:sz w:val="16"/>
                <w:szCs w:val="16"/>
              </w:rPr>
              <w:t xml:space="preserve">Partij niet natuurlijk persoon </w:t>
            </w:r>
            <w:r w:rsidR="00605C31" w:rsidRPr="00B10EB4">
              <w:rPr>
                <w:sz w:val="16"/>
                <w:szCs w:val="16"/>
              </w:rPr>
              <w:t>v3.2.0, nieuwe versie Tekstblok Rechtspersoon, definitief.</w:t>
            </w:r>
          </w:p>
        </w:tc>
      </w:tr>
      <w:tr w:rsidR="005250CC" w:rsidRPr="00B10EB4" w14:paraId="51755360" w14:textId="77777777" w:rsidTr="0059676A">
        <w:tc>
          <w:tcPr>
            <w:tcW w:w="779" w:type="dxa"/>
          </w:tcPr>
          <w:p w14:paraId="7683C83F" w14:textId="77777777" w:rsidR="005250CC" w:rsidRPr="00B10EB4" w:rsidRDefault="005250CC" w:rsidP="007557E3">
            <w:pPr>
              <w:pStyle w:val="Koptekst"/>
              <w:tabs>
                <w:tab w:val="clear" w:pos="4536"/>
                <w:tab w:val="clear" w:pos="9072"/>
              </w:tabs>
              <w:spacing w:line="280" w:lineRule="atLeast"/>
              <w:rPr>
                <w:rStyle w:val="Versie0"/>
                <w:sz w:val="16"/>
                <w:szCs w:val="16"/>
              </w:rPr>
            </w:pPr>
            <w:r w:rsidRPr="00B10EB4">
              <w:rPr>
                <w:rStyle w:val="Versie0"/>
                <w:sz w:val="16"/>
                <w:szCs w:val="16"/>
              </w:rPr>
              <w:t>4.2.0</w:t>
            </w:r>
          </w:p>
        </w:tc>
        <w:tc>
          <w:tcPr>
            <w:tcW w:w="1701" w:type="dxa"/>
          </w:tcPr>
          <w:p w14:paraId="38A618B7" w14:textId="77777777" w:rsidR="005250CC" w:rsidRPr="00B10EB4" w:rsidRDefault="00AA249D" w:rsidP="00AA249D">
            <w:pPr>
              <w:rPr>
                <w:rStyle w:val="Datumopmaakprofiel"/>
                <w:sz w:val="16"/>
                <w:szCs w:val="16"/>
              </w:rPr>
            </w:pPr>
            <w:r w:rsidRPr="00B10EB4">
              <w:rPr>
                <w:rStyle w:val="Datumopmaakprofiel"/>
                <w:sz w:val="16"/>
                <w:szCs w:val="16"/>
              </w:rPr>
              <w:t>14</w:t>
            </w:r>
            <w:r w:rsidR="005250CC" w:rsidRPr="00B10EB4">
              <w:rPr>
                <w:rStyle w:val="Datumopmaakprofiel"/>
                <w:sz w:val="16"/>
                <w:szCs w:val="16"/>
              </w:rPr>
              <w:t xml:space="preserve"> maart 2016</w:t>
            </w:r>
          </w:p>
        </w:tc>
        <w:tc>
          <w:tcPr>
            <w:tcW w:w="1985" w:type="dxa"/>
          </w:tcPr>
          <w:p w14:paraId="570EF9D3" w14:textId="77777777" w:rsidR="005250CC" w:rsidRPr="00B10EB4" w:rsidRDefault="005250CC" w:rsidP="00136E60">
            <w:pPr>
              <w:rPr>
                <w:sz w:val="16"/>
                <w:szCs w:val="16"/>
              </w:rPr>
            </w:pPr>
            <w:r w:rsidRPr="00B10EB4">
              <w:rPr>
                <w:sz w:val="16"/>
                <w:szCs w:val="16"/>
              </w:rPr>
              <w:t>Kadaster IT/KIW/AV/AA</w:t>
            </w:r>
          </w:p>
        </w:tc>
        <w:tc>
          <w:tcPr>
            <w:tcW w:w="4394" w:type="dxa"/>
          </w:tcPr>
          <w:p w14:paraId="7492E938" w14:textId="77777777" w:rsidR="005250CC" w:rsidRPr="00B10EB4" w:rsidRDefault="005250CC" w:rsidP="00605C31">
            <w:pPr>
              <w:rPr>
                <w:sz w:val="16"/>
                <w:szCs w:val="16"/>
              </w:rPr>
            </w:pPr>
            <w:r w:rsidRPr="00B10EB4">
              <w:rPr>
                <w:sz w:val="16"/>
                <w:szCs w:val="16"/>
              </w:rPr>
              <w:t>Tekstblok v3.</w:t>
            </w:r>
            <w:r w:rsidR="00244D08" w:rsidRPr="00B10EB4">
              <w:rPr>
                <w:sz w:val="16"/>
                <w:szCs w:val="16"/>
              </w:rPr>
              <w:t>3</w:t>
            </w:r>
            <w:r w:rsidRPr="00B10EB4">
              <w:rPr>
                <w:sz w:val="16"/>
                <w:szCs w:val="16"/>
              </w:rPr>
              <w:t>.0:</w:t>
            </w:r>
          </w:p>
          <w:p w14:paraId="4309F3D1" w14:textId="77777777" w:rsidR="005250CC" w:rsidRPr="00B10EB4" w:rsidRDefault="005250CC" w:rsidP="00605C31">
            <w:pPr>
              <w:rPr>
                <w:sz w:val="16"/>
                <w:szCs w:val="16"/>
              </w:rPr>
            </w:pPr>
            <w:r w:rsidRPr="00B10EB4">
              <w:rPr>
                <w:sz w:val="16"/>
                <w:szCs w:val="16"/>
              </w:rPr>
              <w:t>- AA-2208 Verwijderen ‘en’ tussen Natuurlijke Personen</w:t>
            </w:r>
          </w:p>
          <w:p w14:paraId="6FDB771C" w14:textId="77777777" w:rsidR="005250CC" w:rsidRPr="00B10EB4" w:rsidRDefault="005250CC" w:rsidP="00605C31">
            <w:pPr>
              <w:rPr>
                <w:sz w:val="16"/>
                <w:szCs w:val="16"/>
              </w:rPr>
            </w:pPr>
            <w:r w:rsidRPr="00B10EB4">
              <w:rPr>
                <w:sz w:val="16"/>
                <w:szCs w:val="16"/>
              </w:rPr>
              <w:t>- AA-2702 Verduidelijken gezamenlijke Burgerlijke Staat/Woonadres</w:t>
            </w:r>
          </w:p>
        </w:tc>
      </w:tr>
      <w:tr w:rsidR="006F260D" w:rsidRPr="00B10EB4" w14:paraId="02D1CD99" w14:textId="77777777" w:rsidTr="0059676A">
        <w:trPr>
          <w:ins w:id="16" w:author="Groot, Karina de" w:date="2024-11-22T09:20:00Z"/>
        </w:trPr>
        <w:tc>
          <w:tcPr>
            <w:tcW w:w="779" w:type="dxa"/>
          </w:tcPr>
          <w:p w14:paraId="28130C98" w14:textId="3054C92A" w:rsidR="006F260D" w:rsidRPr="00B10EB4" w:rsidRDefault="006F260D" w:rsidP="007557E3">
            <w:pPr>
              <w:pStyle w:val="Koptekst"/>
              <w:tabs>
                <w:tab w:val="clear" w:pos="4536"/>
                <w:tab w:val="clear" w:pos="9072"/>
              </w:tabs>
              <w:spacing w:line="280" w:lineRule="atLeast"/>
              <w:rPr>
                <w:ins w:id="17" w:author="Groot, Karina de" w:date="2024-11-22T09:20:00Z" w16du:dateUtc="2024-11-22T08:20:00Z"/>
                <w:rStyle w:val="Versie0"/>
                <w:sz w:val="16"/>
                <w:szCs w:val="16"/>
              </w:rPr>
            </w:pPr>
            <w:ins w:id="18" w:author="Groot, Karina de" w:date="2024-11-22T09:20:00Z" w16du:dateUtc="2024-11-22T08:20:00Z">
              <w:r w:rsidRPr="00B10EB4">
                <w:rPr>
                  <w:rStyle w:val="Versie0"/>
                  <w:sz w:val="16"/>
                  <w:szCs w:val="16"/>
                </w:rPr>
                <w:t>5.0</w:t>
              </w:r>
            </w:ins>
          </w:p>
        </w:tc>
        <w:tc>
          <w:tcPr>
            <w:tcW w:w="1701" w:type="dxa"/>
          </w:tcPr>
          <w:p w14:paraId="7DD6E2C1" w14:textId="5EAF2BEC" w:rsidR="006F260D" w:rsidRPr="00B10EB4" w:rsidRDefault="006F260D" w:rsidP="00AA249D">
            <w:pPr>
              <w:rPr>
                <w:ins w:id="19" w:author="Groot, Karina de" w:date="2024-11-22T09:20:00Z" w16du:dateUtc="2024-11-22T08:20:00Z"/>
                <w:rStyle w:val="Datumopmaakprofiel"/>
                <w:sz w:val="16"/>
                <w:szCs w:val="16"/>
              </w:rPr>
            </w:pPr>
            <w:ins w:id="20" w:author="Groot, Karina de" w:date="2024-11-22T09:20:00Z" w16du:dateUtc="2024-11-22T08:20:00Z">
              <w:r w:rsidRPr="00B10EB4">
                <w:rPr>
                  <w:rStyle w:val="Datumopmaakprofiel"/>
                  <w:sz w:val="16"/>
                  <w:szCs w:val="16"/>
                </w:rPr>
                <w:t>22 november 2024</w:t>
              </w:r>
            </w:ins>
          </w:p>
        </w:tc>
        <w:tc>
          <w:tcPr>
            <w:tcW w:w="1985" w:type="dxa"/>
          </w:tcPr>
          <w:p w14:paraId="37C60784" w14:textId="036B9688" w:rsidR="006F260D" w:rsidRPr="00B10EB4" w:rsidRDefault="006F260D" w:rsidP="00136E60">
            <w:pPr>
              <w:rPr>
                <w:ins w:id="21" w:author="Groot, Karina de" w:date="2024-11-22T09:20:00Z" w16du:dateUtc="2024-11-22T08:20:00Z"/>
                <w:sz w:val="16"/>
                <w:szCs w:val="16"/>
              </w:rPr>
            </w:pPr>
            <w:ins w:id="22" w:author="Groot, Karina de" w:date="2024-11-22T09:21:00Z" w16du:dateUtc="2024-11-22T08:21:00Z">
              <w:r w:rsidRPr="00B10EB4">
                <w:rPr>
                  <w:sz w:val="16"/>
                  <w:szCs w:val="16"/>
                </w:rPr>
                <w:t>B</w:t>
              </w:r>
              <w:r w:rsidRPr="00B10EB4">
                <w:t>OI/BSU2/Team2/AA</w:t>
              </w:r>
            </w:ins>
          </w:p>
        </w:tc>
        <w:tc>
          <w:tcPr>
            <w:tcW w:w="4394" w:type="dxa"/>
          </w:tcPr>
          <w:p w14:paraId="2A0519BD" w14:textId="77777777" w:rsidR="000D693A" w:rsidRDefault="006F260D" w:rsidP="00605C31">
            <w:pPr>
              <w:rPr>
                <w:ins w:id="23" w:author="Groot, Karina de" w:date="2025-01-16T15:01:00Z" w16du:dateUtc="2025-01-16T14:01:00Z"/>
                <w:sz w:val="16"/>
                <w:szCs w:val="16"/>
              </w:rPr>
            </w:pPr>
            <w:ins w:id="24" w:author="Groot, Karina de" w:date="2024-11-22T09:21:00Z" w16du:dateUtc="2024-11-22T08:21:00Z">
              <w:r w:rsidRPr="00B10EB4">
                <w:rPr>
                  <w:sz w:val="16"/>
                  <w:szCs w:val="16"/>
                </w:rPr>
                <w:t>AA-6979: Genderne</w:t>
              </w:r>
            </w:ins>
            <w:ins w:id="25" w:author="Groot, Karina de" w:date="2024-11-22T09:22:00Z" w16du:dateUtc="2024-11-22T08:22:00Z">
              <w:r w:rsidRPr="00B10EB4">
                <w:rPr>
                  <w:sz w:val="16"/>
                  <w:szCs w:val="16"/>
                </w:rPr>
                <w:t>utrale opties toegevoegd en</w:t>
              </w:r>
            </w:ins>
          </w:p>
          <w:p w14:paraId="431B211A" w14:textId="495D678E" w:rsidR="006F260D" w:rsidRPr="00B10EB4" w:rsidRDefault="000D693A" w:rsidP="00605C31">
            <w:pPr>
              <w:rPr>
                <w:ins w:id="26" w:author="Groot, Karina de" w:date="2024-11-22T09:20:00Z" w16du:dateUtc="2024-11-22T08:20:00Z"/>
                <w:sz w:val="16"/>
                <w:szCs w:val="16"/>
              </w:rPr>
            </w:pPr>
            <w:ins w:id="27" w:author="Groot, Karina de" w:date="2025-01-16T15:01:00Z" w16du:dateUtc="2025-01-16T14:01:00Z">
              <w:r>
                <w:rPr>
                  <w:sz w:val="16"/>
                  <w:szCs w:val="16"/>
                </w:rPr>
                <w:t>AA- 6981:</w:t>
              </w:r>
            </w:ins>
            <w:ins w:id="28" w:author="Groot, Karina de" w:date="2024-11-22T09:22:00Z" w16du:dateUtc="2024-11-22T08:22:00Z">
              <w:r w:rsidR="006F260D" w:rsidRPr="00B10EB4">
                <w:rPr>
                  <w:sz w:val="16"/>
                  <w:szCs w:val="16"/>
                </w:rPr>
                <w:t xml:space="preserve"> tekstblok Legitimatie verwijderd.</w:t>
              </w:r>
            </w:ins>
          </w:p>
        </w:tc>
      </w:tr>
    </w:tbl>
    <w:p w14:paraId="1D0C5A6D" w14:textId="77777777" w:rsidR="005F7CEA" w:rsidRPr="00B10EB4" w:rsidRDefault="005F7CEA" w:rsidP="008738CA">
      <w:pPr>
        <w:tabs>
          <w:tab w:val="left" w:pos="779"/>
          <w:tab w:val="left" w:pos="2480"/>
          <w:tab w:val="left" w:pos="4465"/>
        </w:tabs>
      </w:pPr>
    </w:p>
    <w:p w14:paraId="7DF5C52F" w14:textId="77777777" w:rsidR="003228A3" w:rsidRPr="00B10EB4" w:rsidRDefault="003228A3" w:rsidP="0076719D">
      <w:pPr>
        <w:sectPr w:rsidR="003228A3" w:rsidRPr="00B10EB4" w:rsidSect="00D51AFD">
          <w:headerReference w:type="default" r:id="rId10"/>
          <w:footerReference w:type="default" r:id="rId11"/>
          <w:pgSz w:w="11906" w:h="16838" w:code="9"/>
          <w:pgMar w:top="2977" w:right="1304" w:bottom="1304" w:left="1814" w:header="567" w:footer="431" w:gutter="0"/>
          <w:pgNumType w:start="2"/>
          <w:cols w:space="708"/>
          <w:formProt w:val="0"/>
        </w:sectPr>
      </w:pPr>
    </w:p>
    <w:p w14:paraId="589AA81D" w14:textId="77777777" w:rsidR="003228A3" w:rsidRPr="00B10EB4" w:rsidRDefault="003228A3"/>
    <w:p w14:paraId="40304D1B" w14:textId="77777777" w:rsidR="003228A3" w:rsidRPr="00B10EB4" w:rsidRDefault="003228A3">
      <w:pPr>
        <w:pStyle w:val="Koptekst"/>
        <w:tabs>
          <w:tab w:val="clear" w:pos="4536"/>
          <w:tab w:val="clear" w:pos="9072"/>
        </w:tabs>
        <w:rPr>
          <w:b/>
          <w:bCs w:val="0"/>
        </w:rPr>
      </w:pPr>
      <w:r w:rsidRPr="00B10EB4">
        <w:rPr>
          <w:b/>
          <w:bCs w:val="0"/>
        </w:rPr>
        <w:t>Inhoudsopgave</w:t>
      </w:r>
    </w:p>
    <w:p w14:paraId="180AE638" w14:textId="77777777" w:rsidR="003228A3" w:rsidRPr="00B10EB4" w:rsidRDefault="003228A3"/>
    <w:bookmarkStart w:id="35" w:name="bmInhoudsopgave"/>
    <w:bookmarkEnd w:id="35"/>
    <w:p w14:paraId="752EAAE9" w14:textId="77777777" w:rsidR="00A9265C" w:rsidRPr="00B10EB4" w:rsidRDefault="00946D2C">
      <w:pPr>
        <w:pStyle w:val="Inhopg1"/>
        <w:rPr>
          <w:rFonts w:ascii="Times New Roman" w:hAnsi="Times New Roman"/>
          <w:b w:val="0"/>
          <w:bCs w:val="0"/>
          <w:snapToGrid/>
          <w:kern w:val="0"/>
          <w:sz w:val="24"/>
          <w:szCs w:val="24"/>
          <w:lang w:eastAsia="nl-NL"/>
        </w:rPr>
      </w:pPr>
      <w:r w:rsidRPr="00B10EB4">
        <w:fldChar w:fldCharType="begin"/>
      </w:r>
      <w:r w:rsidRPr="00B10EB4">
        <w:instrText xml:space="preserve"> TOC \o "1-3" \h \z \u </w:instrText>
      </w:r>
      <w:r w:rsidRPr="00B10EB4">
        <w:fldChar w:fldCharType="separate"/>
      </w:r>
      <w:hyperlink w:anchor="_Toc411262130" w:history="1">
        <w:r w:rsidR="00A9265C" w:rsidRPr="00B10EB4">
          <w:rPr>
            <w:rStyle w:val="Hyperlink"/>
          </w:rPr>
          <w:t>1</w:t>
        </w:r>
        <w:r w:rsidR="00A9265C" w:rsidRPr="00B10EB4">
          <w:rPr>
            <w:rFonts w:ascii="Times New Roman" w:hAnsi="Times New Roman"/>
            <w:b w:val="0"/>
            <w:bCs w:val="0"/>
            <w:snapToGrid/>
            <w:kern w:val="0"/>
            <w:sz w:val="24"/>
            <w:szCs w:val="24"/>
            <w:lang w:eastAsia="nl-NL"/>
          </w:rPr>
          <w:tab/>
        </w:r>
        <w:r w:rsidR="00A9265C" w:rsidRPr="00B10EB4">
          <w:rPr>
            <w:rStyle w:val="Hyperlink"/>
          </w:rPr>
          <w:t>Inleiding</w:t>
        </w:r>
        <w:r w:rsidR="00A9265C" w:rsidRPr="00B10EB4">
          <w:rPr>
            <w:webHidden/>
          </w:rPr>
          <w:tab/>
        </w:r>
        <w:r w:rsidR="00A9265C" w:rsidRPr="00B10EB4">
          <w:rPr>
            <w:webHidden/>
          </w:rPr>
          <w:fldChar w:fldCharType="begin"/>
        </w:r>
        <w:r w:rsidR="00A9265C" w:rsidRPr="00B10EB4">
          <w:rPr>
            <w:webHidden/>
          </w:rPr>
          <w:instrText xml:space="preserve"> PAGEREF _Toc411262130 \h </w:instrText>
        </w:r>
        <w:r w:rsidR="00A9265C" w:rsidRPr="00B10EB4">
          <w:rPr>
            <w:webHidden/>
          </w:rPr>
        </w:r>
        <w:r w:rsidR="00A9265C" w:rsidRPr="00B10EB4">
          <w:rPr>
            <w:webHidden/>
          </w:rPr>
          <w:fldChar w:fldCharType="separate"/>
        </w:r>
        <w:r w:rsidR="00D8375A" w:rsidRPr="00B10EB4">
          <w:rPr>
            <w:webHidden/>
          </w:rPr>
          <w:t>6</w:t>
        </w:r>
        <w:r w:rsidR="00A9265C" w:rsidRPr="00B10EB4">
          <w:rPr>
            <w:webHidden/>
          </w:rPr>
          <w:fldChar w:fldCharType="end"/>
        </w:r>
      </w:hyperlink>
    </w:p>
    <w:p w14:paraId="1A5FB22B" w14:textId="77777777" w:rsidR="00A9265C" w:rsidRPr="00B10EB4" w:rsidRDefault="00A9265C">
      <w:pPr>
        <w:pStyle w:val="Inhopg2"/>
        <w:rPr>
          <w:rFonts w:ascii="Times New Roman" w:hAnsi="Times New Roman"/>
          <w:snapToGrid/>
          <w:kern w:val="0"/>
          <w:sz w:val="24"/>
          <w:szCs w:val="24"/>
          <w:lang w:eastAsia="nl-NL"/>
        </w:rPr>
      </w:pPr>
      <w:hyperlink w:anchor="_Toc411262131" w:history="1">
        <w:r w:rsidRPr="00B10EB4">
          <w:rPr>
            <w:rStyle w:val="Hyperlink"/>
            <w:bCs/>
          </w:rPr>
          <w:t>1.1</w:t>
        </w:r>
        <w:r w:rsidRPr="00B10EB4">
          <w:rPr>
            <w:rFonts w:ascii="Times New Roman" w:hAnsi="Times New Roman"/>
            <w:snapToGrid/>
            <w:kern w:val="0"/>
            <w:sz w:val="24"/>
            <w:szCs w:val="24"/>
            <w:lang w:eastAsia="nl-NL"/>
          </w:rPr>
          <w:tab/>
        </w:r>
        <w:r w:rsidRPr="00B10EB4">
          <w:rPr>
            <w:rStyle w:val="Hyperlink"/>
            <w:bCs/>
          </w:rPr>
          <w:t>Algemeen</w:t>
        </w:r>
        <w:r w:rsidRPr="00B10EB4">
          <w:rPr>
            <w:webHidden/>
          </w:rPr>
          <w:tab/>
        </w:r>
        <w:r w:rsidRPr="00B10EB4">
          <w:rPr>
            <w:webHidden/>
          </w:rPr>
          <w:fldChar w:fldCharType="begin"/>
        </w:r>
        <w:r w:rsidRPr="00B10EB4">
          <w:rPr>
            <w:webHidden/>
          </w:rPr>
          <w:instrText xml:space="preserve"> PAGEREF _Toc411262131 \h </w:instrText>
        </w:r>
        <w:r w:rsidRPr="00B10EB4">
          <w:rPr>
            <w:webHidden/>
          </w:rPr>
        </w:r>
        <w:r w:rsidRPr="00B10EB4">
          <w:rPr>
            <w:webHidden/>
          </w:rPr>
          <w:fldChar w:fldCharType="separate"/>
        </w:r>
        <w:r w:rsidR="00D8375A" w:rsidRPr="00B10EB4">
          <w:rPr>
            <w:webHidden/>
          </w:rPr>
          <w:t>6</w:t>
        </w:r>
        <w:r w:rsidRPr="00B10EB4">
          <w:rPr>
            <w:webHidden/>
          </w:rPr>
          <w:fldChar w:fldCharType="end"/>
        </w:r>
      </w:hyperlink>
    </w:p>
    <w:p w14:paraId="6442E978" w14:textId="77777777" w:rsidR="00A9265C" w:rsidRPr="00B10EB4" w:rsidRDefault="00A9265C">
      <w:pPr>
        <w:pStyle w:val="Inhopg2"/>
        <w:rPr>
          <w:rFonts w:ascii="Times New Roman" w:hAnsi="Times New Roman"/>
          <w:snapToGrid/>
          <w:kern w:val="0"/>
          <w:sz w:val="24"/>
          <w:szCs w:val="24"/>
          <w:lang w:eastAsia="nl-NL"/>
        </w:rPr>
      </w:pPr>
      <w:hyperlink w:anchor="_Toc411262132" w:history="1">
        <w:r w:rsidRPr="00B10EB4">
          <w:rPr>
            <w:rStyle w:val="Hyperlink"/>
          </w:rPr>
          <w:t>1.2</w:t>
        </w:r>
        <w:r w:rsidRPr="00B10EB4">
          <w:rPr>
            <w:rFonts w:ascii="Times New Roman" w:hAnsi="Times New Roman"/>
            <w:snapToGrid/>
            <w:kern w:val="0"/>
            <w:sz w:val="24"/>
            <w:szCs w:val="24"/>
            <w:lang w:eastAsia="nl-NL"/>
          </w:rPr>
          <w:tab/>
        </w:r>
        <w:r w:rsidRPr="00B10EB4">
          <w:rPr>
            <w:rStyle w:val="Hyperlink"/>
          </w:rPr>
          <w:t>Partij niet Natuurlijk persoon</w:t>
        </w:r>
        <w:r w:rsidRPr="00B10EB4">
          <w:rPr>
            <w:webHidden/>
          </w:rPr>
          <w:tab/>
        </w:r>
        <w:r w:rsidRPr="00B10EB4">
          <w:rPr>
            <w:webHidden/>
          </w:rPr>
          <w:fldChar w:fldCharType="begin"/>
        </w:r>
        <w:r w:rsidRPr="00B10EB4">
          <w:rPr>
            <w:webHidden/>
          </w:rPr>
          <w:instrText xml:space="preserve"> PAGEREF _Toc411262132 \h </w:instrText>
        </w:r>
        <w:r w:rsidRPr="00B10EB4">
          <w:rPr>
            <w:webHidden/>
          </w:rPr>
        </w:r>
        <w:r w:rsidRPr="00B10EB4">
          <w:rPr>
            <w:webHidden/>
          </w:rPr>
          <w:fldChar w:fldCharType="separate"/>
        </w:r>
        <w:r w:rsidR="00D8375A" w:rsidRPr="00B10EB4">
          <w:rPr>
            <w:webHidden/>
          </w:rPr>
          <w:t>6</w:t>
        </w:r>
        <w:r w:rsidRPr="00B10EB4">
          <w:rPr>
            <w:webHidden/>
          </w:rPr>
          <w:fldChar w:fldCharType="end"/>
        </w:r>
      </w:hyperlink>
    </w:p>
    <w:p w14:paraId="7603963A" w14:textId="77777777" w:rsidR="00A9265C" w:rsidRPr="00B10EB4" w:rsidRDefault="00A9265C">
      <w:pPr>
        <w:pStyle w:val="Inhopg2"/>
        <w:rPr>
          <w:rFonts w:ascii="Times New Roman" w:hAnsi="Times New Roman"/>
          <w:snapToGrid/>
          <w:kern w:val="0"/>
          <w:sz w:val="24"/>
          <w:szCs w:val="24"/>
          <w:lang w:eastAsia="nl-NL"/>
        </w:rPr>
      </w:pPr>
      <w:hyperlink w:anchor="_Toc411262133" w:history="1">
        <w:r w:rsidRPr="00B10EB4">
          <w:rPr>
            <w:rStyle w:val="Hyperlink"/>
          </w:rPr>
          <w:t>1.3</w:t>
        </w:r>
        <w:r w:rsidRPr="00B10EB4">
          <w:rPr>
            <w:rFonts w:ascii="Times New Roman" w:hAnsi="Times New Roman"/>
            <w:snapToGrid/>
            <w:kern w:val="0"/>
            <w:sz w:val="24"/>
            <w:szCs w:val="24"/>
            <w:lang w:eastAsia="nl-NL"/>
          </w:rPr>
          <w:tab/>
        </w:r>
        <w:r w:rsidRPr="00B10EB4">
          <w:rPr>
            <w:rStyle w:val="Hyperlink"/>
          </w:rPr>
          <w:t>Tekstfragment (volledig)</w:t>
        </w:r>
        <w:r w:rsidRPr="00B10EB4">
          <w:rPr>
            <w:webHidden/>
          </w:rPr>
          <w:tab/>
        </w:r>
        <w:r w:rsidRPr="00B10EB4">
          <w:rPr>
            <w:webHidden/>
          </w:rPr>
          <w:fldChar w:fldCharType="begin"/>
        </w:r>
        <w:r w:rsidRPr="00B10EB4">
          <w:rPr>
            <w:webHidden/>
          </w:rPr>
          <w:instrText xml:space="preserve"> PAGEREF _Toc411262133 \h </w:instrText>
        </w:r>
        <w:r w:rsidRPr="00B10EB4">
          <w:rPr>
            <w:webHidden/>
          </w:rPr>
        </w:r>
        <w:r w:rsidRPr="00B10EB4">
          <w:rPr>
            <w:webHidden/>
          </w:rPr>
          <w:fldChar w:fldCharType="separate"/>
        </w:r>
        <w:r w:rsidR="00D8375A" w:rsidRPr="00B10EB4">
          <w:rPr>
            <w:webHidden/>
          </w:rPr>
          <w:t>6</w:t>
        </w:r>
        <w:r w:rsidRPr="00B10EB4">
          <w:rPr>
            <w:webHidden/>
          </w:rPr>
          <w:fldChar w:fldCharType="end"/>
        </w:r>
      </w:hyperlink>
    </w:p>
    <w:p w14:paraId="02A73605" w14:textId="77777777" w:rsidR="00A9265C" w:rsidRPr="00B10EB4" w:rsidRDefault="00A9265C">
      <w:pPr>
        <w:pStyle w:val="Inhopg3"/>
        <w:rPr>
          <w:rFonts w:ascii="Times New Roman" w:hAnsi="Times New Roman"/>
          <w:snapToGrid/>
          <w:kern w:val="0"/>
          <w:sz w:val="24"/>
          <w:szCs w:val="24"/>
          <w:lang w:eastAsia="nl-NL"/>
        </w:rPr>
      </w:pPr>
      <w:hyperlink w:anchor="_Toc411262134" w:history="1">
        <w:r w:rsidRPr="00B10EB4">
          <w:rPr>
            <w:rStyle w:val="Hyperlink"/>
          </w:rPr>
          <w:t>1.3.1</w:t>
        </w:r>
        <w:r w:rsidRPr="00B10EB4">
          <w:rPr>
            <w:rFonts w:ascii="Times New Roman" w:hAnsi="Times New Roman"/>
            <w:snapToGrid/>
            <w:kern w:val="0"/>
            <w:sz w:val="24"/>
            <w:szCs w:val="24"/>
            <w:lang w:eastAsia="nl-NL"/>
          </w:rPr>
          <w:tab/>
        </w:r>
        <w:r w:rsidRPr="00B10EB4">
          <w:rPr>
            <w:rStyle w:val="Hyperlink"/>
          </w:rPr>
          <w:t>Keuzeblok Hoedanigheid</w:t>
        </w:r>
        <w:r w:rsidRPr="00B10EB4">
          <w:rPr>
            <w:webHidden/>
          </w:rPr>
          <w:tab/>
        </w:r>
        <w:r w:rsidRPr="00B10EB4">
          <w:rPr>
            <w:webHidden/>
          </w:rPr>
          <w:fldChar w:fldCharType="begin"/>
        </w:r>
        <w:r w:rsidRPr="00B10EB4">
          <w:rPr>
            <w:webHidden/>
          </w:rPr>
          <w:instrText xml:space="preserve"> PAGEREF _Toc411262134 \h </w:instrText>
        </w:r>
        <w:r w:rsidRPr="00B10EB4">
          <w:rPr>
            <w:webHidden/>
          </w:rPr>
        </w:r>
        <w:r w:rsidRPr="00B10EB4">
          <w:rPr>
            <w:webHidden/>
          </w:rPr>
          <w:fldChar w:fldCharType="separate"/>
        </w:r>
        <w:r w:rsidR="00D8375A" w:rsidRPr="00B10EB4">
          <w:rPr>
            <w:webHidden/>
          </w:rPr>
          <w:t>7</w:t>
        </w:r>
        <w:r w:rsidRPr="00B10EB4">
          <w:rPr>
            <w:webHidden/>
          </w:rPr>
          <w:fldChar w:fldCharType="end"/>
        </w:r>
      </w:hyperlink>
    </w:p>
    <w:p w14:paraId="63D01689" w14:textId="77777777" w:rsidR="00A9265C" w:rsidRPr="00B10EB4" w:rsidRDefault="00A9265C">
      <w:pPr>
        <w:pStyle w:val="Inhopg2"/>
        <w:rPr>
          <w:rFonts w:ascii="Times New Roman" w:hAnsi="Times New Roman"/>
          <w:snapToGrid/>
          <w:kern w:val="0"/>
          <w:sz w:val="24"/>
          <w:szCs w:val="24"/>
          <w:lang w:eastAsia="nl-NL"/>
        </w:rPr>
      </w:pPr>
      <w:hyperlink w:anchor="_Toc411262135" w:history="1">
        <w:r w:rsidRPr="00B10EB4">
          <w:rPr>
            <w:rStyle w:val="Hyperlink"/>
          </w:rPr>
          <w:t>1.4</w:t>
        </w:r>
        <w:r w:rsidRPr="00B10EB4">
          <w:rPr>
            <w:rFonts w:ascii="Times New Roman" w:hAnsi="Times New Roman"/>
            <w:snapToGrid/>
            <w:kern w:val="0"/>
            <w:sz w:val="24"/>
            <w:szCs w:val="24"/>
            <w:lang w:eastAsia="nl-NL"/>
          </w:rPr>
          <w:tab/>
        </w:r>
        <w:r w:rsidRPr="00B10EB4">
          <w:rPr>
            <w:rStyle w:val="Hyperlink"/>
          </w:rPr>
          <w:t>Toelichting en Mapping</w:t>
        </w:r>
        <w:r w:rsidRPr="00B10EB4">
          <w:rPr>
            <w:webHidden/>
          </w:rPr>
          <w:tab/>
        </w:r>
        <w:r w:rsidRPr="00B10EB4">
          <w:rPr>
            <w:webHidden/>
          </w:rPr>
          <w:fldChar w:fldCharType="begin"/>
        </w:r>
        <w:r w:rsidRPr="00B10EB4">
          <w:rPr>
            <w:webHidden/>
          </w:rPr>
          <w:instrText xml:space="preserve"> PAGEREF _Toc411262135 \h </w:instrText>
        </w:r>
        <w:r w:rsidRPr="00B10EB4">
          <w:rPr>
            <w:webHidden/>
          </w:rPr>
        </w:r>
        <w:r w:rsidRPr="00B10EB4">
          <w:rPr>
            <w:webHidden/>
          </w:rPr>
          <w:fldChar w:fldCharType="separate"/>
        </w:r>
        <w:r w:rsidR="00D8375A" w:rsidRPr="00B10EB4">
          <w:rPr>
            <w:webHidden/>
          </w:rPr>
          <w:t>8</w:t>
        </w:r>
        <w:r w:rsidRPr="00B10EB4">
          <w:rPr>
            <w:webHidden/>
          </w:rPr>
          <w:fldChar w:fldCharType="end"/>
        </w:r>
      </w:hyperlink>
    </w:p>
    <w:p w14:paraId="40FD72DE" w14:textId="77777777" w:rsidR="00A9265C" w:rsidRPr="00B10EB4" w:rsidRDefault="00A9265C">
      <w:pPr>
        <w:pStyle w:val="Inhopg3"/>
        <w:rPr>
          <w:rFonts w:ascii="Times New Roman" w:hAnsi="Times New Roman"/>
          <w:snapToGrid/>
          <w:kern w:val="0"/>
          <w:sz w:val="24"/>
          <w:szCs w:val="24"/>
          <w:lang w:eastAsia="nl-NL"/>
        </w:rPr>
      </w:pPr>
      <w:hyperlink w:anchor="_Toc411262136" w:history="1">
        <w:r w:rsidRPr="00B10EB4">
          <w:rPr>
            <w:rStyle w:val="Hyperlink"/>
          </w:rPr>
          <w:t>1.4.1</w:t>
        </w:r>
        <w:r w:rsidRPr="00B10EB4">
          <w:rPr>
            <w:rFonts w:ascii="Times New Roman" w:hAnsi="Times New Roman"/>
            <w:snapToGrid/>
            <w:kern w:val="0"/>
            <w:sz w:val="24"/>
            <w:szCs w:val="24"/>
            <w:lang w:eastAsia="nl-NL"/>
          </w:rPr>
          <w:tab/>
        </w:r>
        <w:r w:rsidRPr="00B10EB4">
          <w:rPr>
            <w:rStyle w:val="Hyperlink"/>
          </w:rPr>
          <w:t>Natuurlijk persoon handelt voor niet natuurlijk persoon</w:t>
        </w:r>
        <w:r w:rsidRPr="00B10EB4">
          <w:rPr>
            <w:webHidden/>
          </w:rPr>
          <w:tab/>
        </w:r>
        <w:r w:rsidRPr="00B10EB4">
          <w:rPr>
            <w:webHidden/>
          </w:rPr>
          <w:fldChar w:fldCharType="begin"/>
        </w:r>
        <w:r w:rsidRPr="00B10EB4">
          <w:rPr>
            <w:webHidden/>
          </w:rPr>
          <w:instrText xml:space="preserve"> PAGEREF _Toc411262136 \h </w:instrText>
        </w:r>
        <w:r w:rsidRPr="00B10EB4">
          <w:rPr>
            <w:webHidden/>
          </w:rPr>
        </w:r>
        <w:r w:rsidRPr="00B10EB4">
          <w:rPr>
            <w:webHidden/>
          </w:rPr>
          <w:fldChar w:fldCharType="separate"/>
        </w:r>
        <w:r w:rsidR="00D8375A" w:rsidRPr="00B10EB4">
          <w:rPr>
            <w:webHidden/>
          </w:rPr>
          <w:t>8</w:t>
        </w:r>
        <w:r w:rsidRPr="00B10EB4">
          <w:rPr>
            <w:webHidden/>
          </w:rPr>
          <w:fldChar w:fldCharType="end"/>
        </w:r>
      </w:hyperlink>
    </w:p>
    <w:p w14:paraId="562C8B1C" w14:textId="77777777" w:rsidR="00A9265C" w:rsidRPr="00B10EB4" w:rsidRDefault="00A9265C">
      <w:pPr>
        <w:pStyle w:val="Inhopg3"/>
        <w:rPr>
          <w:rFonts w:ascii="Times New Roman" w:hAnsi="Times New Roman"/>
          <w:snapToGrid/>
          <w:kern w:val="0"/>
          <w:sz w:val="24"/>
          <w:szCs w:val="24"/>
          <w:lang w:eastAsia="nl-NL"/>
        </w:rPr>
      </w:pPr>
      <w:hyperlink w:anchor="_Toc411262137" w:history="1">
        <w:r w:rsidRPr="00B10EB4">
          <w:rPr>
            <w:rStyle w:val="Hyperlink"/>
          </w:rPr>
          <w:t>1.4.2</w:t>
        </w:r>
        <w:r w:rsidRPr="00B10EB4">
          <w:rPr>
            <w:rFonts w:ascii="Times New Roman" w:hAnsi="Times New Roman"/>
            <w:snapToGrid/>
            <w:kern w:val="0"/>
            <w:sz w:val="24"/>
            <w:szCs w:val="24"/>
            <w:lang w:eastAsia="nl-NL"/>
          </w:rPr>
          <w:tab/>
        </w:r>
        <w:r w:rsidRPr="00B10EB4">
          <w:rPr>
            <w:rStyle w:val="Hyperlink"/>
          </w:rPr>
          <w:t>Hoedanigheid waarin natuurlijk persoon handelt</w:t>
        </w:r>
        <w:r w:rsidRPr="00B10EB4">
          <w:rPr>
            <w:webHidden/>
          </w:rPr>
          <w:tab/>
        </w:r>
        <w:r w:rsidRPr="00B10EB4">
          <w:rPr>
            <w:webHidden/>
          </w:rPr>
          <w:fldChar w:fldCharType="begin"/>
        </w:r>
        <w:r w:rsidRPr="00B10EB4">
          <w:rPr>
            <w:webHidden/>
          </w:rPr>
          <w:instrText xml:space="preserve"> PAGEREF _Toc411262137 \h </w:instrText>
        </w:r>
        <w:r w:rsidRPr="00B10EB4">
          <w:rPr>
            <w:webHidden/>
          </w:rPr>
        </w:r>
        <w:r w:rsidRPr="00B10EB4">
          <w:rPr>
            <w:webHidden/>
          </w:rPr>
          <w:fldChar w:fldCharType="separate"/>
        </w:r>
        <w:r w:rsidR="00D8375A" w:rsidRPr="00B10EB4">
          <w:rPr>
            <w:webHidden/>
          </w:rPr>
          <w:t>10</w:t>
        </w:r>
        <w:r w:rsidRPr="00B10EB4">
          <w:rPr>
            <w:webHidden/>
          </w:rPr>
          <w:fldChar w:fldCharType="end"/>
        </w:r>
      </w:hyperlink>
    </w:p>
    <w:p w14:paraId="05E1908F" w14:textId="77777777" w:rsidR="00A9265C" w:rsidRPr="00B10EB4" w:rsidRDefault="00A9265C">
      <w:pPr>
        <w:pStyle w:val="Inhopg3"/>
        <w:rPr>
          <w:rFonts w:ascii="Times New Roman" w:hAnsi="Times New Roman"/>
          <w:snapToGrid/>
          <w:kern w:val="0"/>
          <w:sz w:val="24"/>
          <w:szCs w:val="24"/>
          <w:lang w:eastAsia="nl-NL"/>
        </w:rPr>
      </w:pPr>
      <w:hyperlink w:anchor="_Toc411262138" w:history="1">
        <w:r w:rsidRPr="00B10EB4">
          <w:rPr>
            <w:rStyle w:val="Hyperlink"/>
          </w:rPr>
          <w:t>1.4.3</w:t>
        </w:r>
        <w:r w:rsidRPr="00B10EB4">
          <w:rPr>
            <w:rFonts w:ascii="Times New Roman" w:hAnsi="Times New Roman"/>
            <w:snapToGrid/>
            <w:kern w:val="0"/>
            <w:sz w:val="24"/>
            <w:szCs w:val="24"/>
            <w:lang w:eastAsia="nl-NL"/>
          </w:rPr>
          <w:tab/>
        </w:r>
        <w:r w:rsidRPr="00B10EB4">
          <w:rPr>
            <w:rStyle w:val="Hyperlink"/>
          </w:rPr>
          <w:t>Rechtspersoon</w:t>
        </w:r>
        <w:r w:rsidRPr="00B10EB4">
          <w:rPr>
            <w:webHidden/>
          </w:rPr>
          <w:tab/>
        </w:r>
        <w:r w:rsidRPr="00B10EB4">
          <w:rPr>
            <w:webHidden/>
          </w:rPr>
          <w:fldChar w:fldCharType="begin"/>
        </w:r>
        <w:r w:rsidRPr="00B10EB4">
          <w:rPr>
            <w:webHidden/>
          </w:rPr>
          <w:instrText xml:space="preserve"> PAGEREF _Toc411262138 \h </w:instrText>
        </w:r>
        <w:r w:rsidRPr="00B10EB4">
          <w:rPr>
            <w:webHidden/>
          </w:rPr>
        </w:r>
        <w:r w:rsidRPr="00B10EB4">
          <w:rPr>
            <w:webHidden/>
          </w:rPr>
          <w:fldChar w:fldCharType="separate"/>
        </w:r>
        <w:r w:rsidR="00D8375A" w:rsidRPr="00B10EB4">
          <w:rPr>
            <w:webHidden/>
          </w:rPr>
          <w:t>12</w:t>
        </w:r>
        <w:r w:rsidRPr="00B10EB4">
          <w:rPr>
            <w:webHidden/>
          </w:rPr>
          <w:fldChar w:fldCharType="end"/>
        </w:r>
      </w:hyperlink>
    </w:p>
    <w:p w14:paraId="39737A31" w14:textId="77777777" w:rsidR="00A9265C" w:rsidRPr="00B10EB4" w:rsidRDefault="00A9265C">
      <w:pPr>
        <w:pStyle w:val="Inhopg3"/>
        <w:rPr>
          <w:rFonts w:ascii="Times New Roman" w:hAnsi="Times New Roman"/>
          <w:snapToGrid/>
          <w:kern w:val="0"/>
          <w:sz w:val="24"/>
          <w:szCs w:val="24"/>
          <w:lang w:eastAsia="nl-NL"/>
        </w:rPr>
      </w:pPr>
      <w:hyperlink w:anchor="_Toc411262139" w:history="1">
        <w:r w:rsidRPr="00B10EB4">
          <w:rPr>
            <w:rStyle w:val="Hyperlink"/>
          </w:rPr>
          <w:t>1.4.4</w:t>
        </w:r>
        <w:r w:rsidRPr="00B10EB4">
          <w:rPr>
            <w:rFonts w:ascii="Times New Roman" w:hAnsi="Times New Roman"/>
            <w:snapToGrid/>
            <w:kern w:val="0"/>
            <w:sz w:val="24"/>
            <w:szCs w:val="24"/>
            <w:lang w:eastAsia="nl-NL"/>
          </w:rPr>
          <w:tab/>
        </w:r>
        <w:r w:rsidRPr="00B10EB4">
          <w:rPr>
            <w:rStyle w:val="Hyperlink"/>
          </w:rPr>
          <w:t>Hoedanigheid tussen rechtspersonen</w:t>
        </w:r>
        <w:r w:rsidRPr="00B10EB4">
          <w:rPr>
            <w:webHidden/>
          </w:rPr>
          <w:tab/>
        </w:r>
        <w:r w:rsidRPr="00B10EB4">
          <w:rPr>
            <w:webHidden/>
          </w:rPr>
          <w:fldChar w:fldCharType="begin"/>
        </w:r>
        <w:r w:rsidRPr="00B10EB4">
          <w:rPr>
            <w:webHidden/>
          </w:rPr>
          <w:instrText xml:space="preserve"> PAGEREF _Toc411262139 \h </w:instrText>
        </w:r>
        <w:r w:rsidRPr="00B10EB4">
          <w:rPr>
            <w:webHidden/>
          </w:rPr>
        </w:r>
        <w:r w:rsidRPr="00B10EB4">
          <w:rPr>
            <w:webHidden/>
          </w:rPr>
          <w:fldChar w:fldCharType="separate"/>
        </w:r>
        <w:r w:rsidR="00D8375A" w:rsidRPr="00B10EB4">
          <w:rPr>
            <w:webHidden/>
          </w:rPr>
          <w:t>14</w:t>
        </w:r>
        <w:r w:rsidRPr="00B10EB4">
          <w:rPr>
            <w:webHidden/>
          </w:rPr>
          <w:fldChar w:fldCharType="end"/>
        </w:r>
      </w:hyperlink>
    </w:p>
    <w:p w14:paraId="1E238524" w14:textId="77777777" w:rsidR="00A9265C" w:rsidRPr="00B10EB4" w:rsidRDefault="00A9265C">
      <w:pPr>
        <w:pStyle w:val="Inhopg3"/>
        <w:rPr>
          <w:rFonts w:ascii="Times New Roman" w:hAnsi="Times New Roman"/>
          <w:snapToGrid/>
          <w:kern w:val="0"/>
          <w:sz w:val="24"/>
          <w:szCs w:val="24"/>
          <w:lang w:eastAsia="nl-NL"/>
        </w:rPr>
      </w:pPr>
      <w:hyperlink w:anchor="_Toc411262140" w:history="1">
        <w:r w:rsidRPr="00B10EB4">
          <w:rPr>
            <w:rStyle w:val="Hyperlink"/>
          </w:rPr>
          <w:t>1.4.5</w:t>
        </w:r>
        <w:r w:rsidRPr="00B10EB4">
          <w:rPr>
            <w:rFonts w:ascii="Times New Roman" w:hAnsi="Times New Roman"/>
            <w:snapToGrid/>
            <w:kern w:val="0"/>
            <w:sz w:val="24"/>
            <w:szCs w:val="24"/>
            <w:lang w:eastAsia="nl-NL"/>
          </w:rPr>
          <w:tab/>
        </w:r>
        <w:r w:rsidRPr="00B10EB4">
          <w:rPr>
            <w:rStyle w:val="Hyperlink"/>
          </w:rPr>
          <w:t>Hoedanigheid voor rechtspersonen uit volgend tekstblok partij niet natuurlijk persoon</w:t>
        </w:r>
        <w:r w:rsidRPr="00B10EB4">
          <w:rPr>
            <w:webHidden/>
          </w:rPr>
          <w:tab/>
        </w:r>
        <w:r w:rsidRPr="00B10EB4">
          <w:rPr>
            <w:webHidden/>
          </w:rPr>
          <w:fldChar w:fldCharType="begin"/>
        </w:r>
        <w:r w:rsidRPr="00B10EB4">
          <w:rPr>
            <w:webHidden/>
          </w:rPr>
          <w:instrText xml:space="preserve"> PAGEREF _Toc411262140 \h </w:instrText>
        </w:r>
        <w:r w:rsidRPr="00B10EB4">
          <w:rPr>
            <w:webHidden/>
          </w:rPr>
        </w:r>
        <w:r w:rsidRPr="00B10EB4">
          <w:rPr>
            <w:webHidden/>
          </w:rPr>
          <w:fldChar w:fldCharType="separate"/>
        </w:r>
        <w:r w:rsidR="00D8375A" w:rsidRPr="00B10EB4">
          <w:rPr>
            <w:webHidden/>
          </w:rPr>
          <w:t>15</w:t>
        </w:r>
        <w:r w:rsidRPr="00B10EB4">
          <w:rPr>
            <w:webHidden/>
          </w:rPr>
          <w:fldChar w:fldCharType="end"/>
        </w:r>
      </w:hyperlink>
    </w:p>
    <w:p w14:paraId="53B779AA" w14:textId="77777777" w:rsidR="00A9265C" w:rsidRPr="00B10EB4" w:rsidRDefault="00A9265C">
      <w:pPr>
        <w:pStyle w:val="Inhopg3"/>
        <w:rPr>
          <w:rFonts w:ascii="Times New Roman" w:hAnsi="Times New Roman"/>
          <w:snapToGrid/>
          <w:kern w:val="0"/>
          <w:sz w:val="24"/>
          <w:szCs w:val="24"/>
          <w:lang w:eastAsia="nl-NL"/>
        </w:rPr>
      </w:pPr>
      <w:hyperlink w:anchor="_Toc411262141" w:history="1">
        <w:r w:rsidRPr="00B10EB4">
          <w:rPr>
            <w:rStyle w:val="Hyperlink"/>
          </w:rPr>
          <w:t>1.4.6</w:t>
        </w:r>
        <w:r w:rsidRPr="00B10EB4">
          <w:rPr>
            <w:rFonts w:ascii="Times New Roman" w:hAnsi="Times New Roman"/>
            <w:snapToGrid/>
            <w:kern w:val="0"/>
            <w:sz w:val="24"/>
            <w:szCs w:val="24"/>
            <w:lang w:eastAsia="nl-NL"/>
          </w:rPr>
          <w:tab/>
        </w:r>
        <w:r w:rsidRPr="00B10EB4">
          <w:rPr>
            <w:rStyle w:val="Hyperlink"/>
          </w:rPr>
          <w:t>Keuzeblokvariant hoedanigheid</w:t>
        </w:r>
        <w:r w:rsidRPr="00B10EB4">
          <w:rPr>
            <w:webHidden/>
          </w:rPr>
          <w:tab/>
        </w:r>
        <w:r w:rsidRPr="00B10EB4">
          <w:rPr>
            <w:webHidden/>
          </w:rPr>
          <w:fldChar w:fldCharType="begin"/>
        </w:r>
        <w:r w:rsidRPr="00B10EB4">
          <w:rPr>
            <w:webHidden/>
          </w:rPr>
          <w:instrText xml:space="preserve"> PAGEREF _Toc411262141 \h </w:instrText>
        </w:r>
        <w:r w:rsidRPr="00B10EB4">
          <w:rPr>
            <w:webHidden/>
          </w:rPr>
        </w:r>
        <w:r w:rsidRPr="00B10EB4">
          <w:rPr>
            <w:webHidden/>
          </w:rPr>
          <w:fldChar w:fldCharType="separate"/>
        </w:r>
        <w:r w:rsidR="00D8375A" w:rsidRPr="00B10EB4">
          <w:rPr>
            <w:webHidden/>
          </w:rPr>
          <w:t>18</w:t>
        </w:r>
        <w:r w:rsidRPr="00B10EB4">
          <w:rPr>
            <w:webHidden/>
          </w:rPr>
          <w:fldChar w:fldCharType="end"/>
        </w:r>
      </w:hyperlink>
    </w:p>
    <w:p w14:paraId="40C34274" w14:textId="77777777" w:rsidR="00A9265C" w:rsidRPr="00B10EB4" w:rsidRDefault="00A9265C">
      <w:pPr>
        <w:pStyle w:val="Inhopg1"/>
        <w:rPr>
          <w:rFonts w:ascii="Times New Roman" w:hAnsi="Times New Roman"/>
          <w:b w:val="0"/>
          <w:bCs w:val="0"/>
          <w:snapToGrid/>
          <w:kern w:val="0"/>
          <w:sz w:val="24"/>
          <w:szCs w:val="24"/>
          <w:lang w:eastAsia="nl-NL"/>
        </w:rPr>
      </w:pPr>
      <w:hyperlink w:anchor="_Toc411262142" w:history="1">
        <w:r w:rsidRPr="00B10EB4">
          <w:rPr>
            <w:rStyle w:val="Hyperlink"/>
          </w:rPr>
          <w:t>2</w:t>
        </w:r>
        <w:r w:rsidRPr="00B10EB4">
          <w:rPr>
            <w:rFonts w:ascii="Times New Roman" w:hAnsi="Times New Roman"/>
            <w:b w:val="0"/>
            <w:bCs w:val="0"/>
            <w:snapToGrid/>
            <w:kern w:val="0"/>
            <w:sz w:val="24"/>
            <w:szCs w:val="24"/>
            <w:lang w:eastAsia="nl-NL"/>
          </w:rPr>
          <w:tab/>
        </w:r>
        <w:r w:rsidRPr="00B10EB4">
          <w:rPr>
            <w:rStyle w:val="Hyperlink"/>
          </w:rPr>
          <w:t>Aanvullende specificaties</w:t>
        </w:r>
        <w:r w:rsidRPr="00B10EB4">
          <w:rPr>
            <w:webHidden/>
          </w:rPr>
          <w:tab/>
        </w:r>
        <w:r w:rsidRPr="00B10EB4">
          <w:rPr>
            <w:webHidden/>
          </w:rPr>
          <w:fldChar w:fldCharType="begin"/>
        </w:r>
        <w:r w:rsidRPr="00B10EB4">
          <w:rPr>
            <w:webHidden/>
          </w:rPr>
          <w:instrText xml:space="preserve"> PAGEREF _Toc411262142 \h </w:instrText>
        </w:r>
        <w:r w:rsidRPr="00B10EB4">
          <w:rPr>
            <w:webHidden/>
          </w:rPr>
        </w:r>
        <w:r w:rsidRPr="00B10EB4">
          <w:rPr>
            <w:webHidden/>
          </w:rPr>
          <w:fldChar w:fldCharType="separate"/>
        </w:r>
        <w:r w:rsidR="00D8375A" w:rsidRPr="00B10EB4">
          <w:rPr>
            <w:webHidden/>
          </w:rPr>
          <w:t>24</w:t>
        </w:r>
        <w:r w:rsidRPr="00B10EB4">
          <w:rPr>
            <w:webHidden/>
          </w:rPr>
          <w:fldChar w:fldCharType="end"/>
        </w:r>
      </w:hyperlink>
    </w:p>
    <w:p w14:paraId="1DD931DC" w14:textId="77777777" w:rsidR="00A9265C" w:rsidRPr="00B10EB4" w:rsidRDefault="00A9265C">
      <w:pPr>
        <w:pStyle w:val="Inhopg2"/>
        <w:rPr>
          <w:rFonts w:ascii="Times New Roman" w:hAnsi="Times New Roman"/>
          <w:snapToGrid/>
          <w:kern w:val="0"/>
          <w:sz w:val="24"/>
          <w:szCs w:val="24"/>
          <w:lang w:eastAsia="nl-NL"/>
        </w:rPr>
      </w:pPr>
      <w:hyperlink w:anchor="_Toc411262143" w:history="1">
        <w:r w:rsidRPr="00B10EB4">
          <w:rPr>
            <w:rStyle w:val="Hyperlink"/>
          </w:rPr>
          <w:t>2.1</w:t>
        </w:r>
        <w:r w:rsidRPr="00B10EB4">
          <w:rPr>
            <w:rFonts w:ascii="Times New Roman" w:hAnsi="Times New Roman"/>
            <w:snapToGrid/>
            <w:kern w:val="0"/>
            <w:sz w:val="24"/>
            <w:szCs w:val="24"/>
            <w:lang w:eastAsia="nl-NL"/>
          </w:rPr>
          <w:tab/>
        </w:r>
        <w:r w:rsidRPr="00B10EB4">
          <w:rPr>
            <w:rStyle w:val="Hyperlink"/>
          </w:rPr>
          <w:t>Gerechtigde personen</w:t>
        </w:r>
        <w:r w:rsidRPr="00B10EB4">
          <w:rPr>
            <w:webHidden/>
          </w:rPr>
          <w:tab/>
        </w:r>
        <w:r w:rsidRPr="00B10EB4">
          <w:rPr>
            <w:webHidden/>
          </w:rPr>
          <w:fldChar w:fldCharType="begin"/>
        </w:r>
        <w:r w:rsidRPr="00B10EB4">
          <w:rPr>
            <w:webHidden/>
          </w:rPr>
          <w:instrText xml:space="preserve"> PAGEREF _Toc411262143 \h </w:instrText>
        </w:r>
        <w:r w:rsidRPr="00B10EB4">
          <w:rPr>
            <w:webHidden/>
          </w:rPr>
        </w:r>
        <w:r w:rsidRPr="00B10EB4">
          <w:rPr>
            <w:webHidden/>
          </w:rPr>
          <w:fldChar w:fldCharType="separate"/>
        </w:r>
        <w:r w:rsidR="00D8375A" w:rsidRPr="00B10EB4">
          <w:rPr>
            <w:webHidden/>
          </w:rPr>
          <w:t>24</w:t>
        </w:r>
        <w:r w:rsidRPr="00B10EB4">
          <w:rPr>
            <w:webHidden/>
          </w:rPr>
          <w:fldChar w:fldCharType="end"/>
        </w:r>
      </w:hyperlink>
    </w:p>
    <w:p w14:paraId="305A96F8" w14:textId="77777777" w:rsidR="00A9265C" w:rsidRPr="00B10EB4" w:rsidRDefault="00A9265C">
      <w:pPr>
        <w:pStyle w:val="Inhopg2"/>
        <w:rPr>
          <w:rFonts w:ascii="Times New Roman" w:hAnsi="Times New Roman"/>
          <w:snapToGrid/>
          <w:kern w:val="0"/>
          <w:sz w:val="24"/>
          <w:szCs w:val="24"/>
          <w:lang w:eastAsia="nl-NL"/>
        </w:rPr>
      </w:pPr>
      <w:hyperlink w:anchor="_Toc411262144" w:history="1">
        <w:r w:rsidRPr="00B10EB4">
          <w:rPr>
            <w:rStyle w:val="Hyperlink"/>
          </w:rPr>
          <w:t>2.2</w:t>
        </w:r>
        <w:r w:rsidRPr="00B10EB4">
          <w:rPr>
            <w:rFonts w:ascii="Times New Roman" w:hAnsi="Times New Roman"/>
            <w:snapToGrid/>
            <w:kern w:val="0"/>
            <w:sz w:val="24"/>
            <w:szCs w:val="24"/>
            <w:lang w:eastAsia="nl-NL"/>
          </w:rPr>
          <w:tab/>
        </w:r>
        <w:r w:rsidRPr="00B10EB4">
          <w:rPr>
            <w:rStyle w:val="Hyperlink"/>
          </w:rPr>
          <w:t>Hoedanigheid</w:t>
        </w:r>
        <w:r w:rsidRPr="00B10EB4">
          <w:rPr>
            <w:webHidden/>
          </w:rPr>
          <w:tab/>
        </w:r>
        <w:r w:rsidRPr="00B10EB4">
          <w:rPr>
            <w:webHidden/>
          </w:rPr>
          <w:fldChar w:fldCharType="begin"/>
        </w:r>
        <w:r w:rsidRPr="00B10EB4">
          <w:rPr>
            <w:webHidden/>
          </w:rPr>
          <w:instrText xml:space="preserve"> PAGEREF _Toc411262144 \h </w:instrText>
        </w:r>
        <w:r w:rsidRPr="00B10EB4">
          <w:rPr>
            <w:webHidden/>
          </w:rPr>
        </w:r>
        <w:r w:rsidRPr="00B10EB4">
          <w:rPr>
            <w:webHidden/>
          </w:rPr>
          <w:fldChar w:fldCharType="separate"/>
        </w:r>
        <w:r w:rsidR="00D8375A" w:rsidRPr="00B10EB4">
          <w:rPr>
            <w:webHidden/>
          </w:rPr>
          <w:t>25</w:t>
        </w:r>
        <w:r w:rsidRPr="00B10EB4">
          <w:rPr>
            <w:webHidden/>
          </w:rPr>
          <w:fldChar w:fldCharType="end"/>
        </w:r>
      </w:hyperlink>
    </w:p>
    <w:p w14:paraId="1E5E7DF7" w14:textId="77777777" w:rsidR="00A9265C" w:rsidRPr="00B10EB4" w:rsidRDefault="00A9265C">
      <w:pPr>
        <w:pStyle w:val="Inhopg3"/>
        <w:rPr>
          <w:rFonts w:ascii="Times New Roman" w:hAnsi="Times New Roman"/>
          <w:snapToGrid/>
          <w:kern w:val="0"/>
          <w:sz w:val="24"/>
          <w:szCs w:val="24"/>
          <w:lang w:eastAsia="nl-NL"/>
        </w:rPr>
      </w:pPr>
      <w:hyperlink w:anchor="_Toc411262145" w:history="1">
        <w:r w:rsidRPr="00B10EB4">
          <w:rPr>
            <w:rStyle w:val="Hyperlink"/>
          </w:rPr>
          <w:t>2.2.1</w:t>
        </w:r>
        <w:r w:rsidRPr="00B10EB4">
          <w:rPr>
            <w:rFonts w:ascii="Times New Roman" w:hAnsi="Times New Roman"/>
            <w:snapToGrid/>
            <w:kern w:val="0"/>
            <w:sz w:val="24"/>
            <w:szCs w:val="24"/>
            <w:lang w:eastAsia="nl-NL"/>
          </w:rPr>
          <w:tab/>
        </w:r>
        <w:r w:rsidRPr="00B10EB4">
          <w:rPr>
            <w:rStyle w:val="Hyperlink"/>
          </w:rPr>
          <w:t>Layout</w:t>
        </w:r>
        <w:r w:rsidRPr="00B10EB4">
          <w:rPr>
            <w:webHidden/>
          </w:rPr>
          <w:tab/>
        </w:r>
        <w:r w:rsidRPr="00B10EB4">
          <w:rPr>
            <w:webHidden/>
          </w:rPr>
          <w:fldChar w:fldCharType="begin"/>
        </w:r>
        <w:r w:rsidRPr="00B10EB4">
          <w:rPr>
            <w:webHidden/>
          </w:rPr>
          <w:instrText xml:space="preserve"> PAGEREF _Toc411262145 \h </w:instrText>
        </w:r>
        <w:r w:rsidRPr="00B10EB4">
          <w:rPr>
            <w:webHidden/>
          </w:rPr>
        </w:r>
        <w:r w:rsidRPr="00B10EB4">
          <w:rPr>
            <w:webHidden/>
          </w:rPr>
          <w:fldChar w:fldCharType="separate"/>
        </w:r>
        <w:r w:rsidR="00D8375A" w:rsidRPr="00B10EB4">
          <w:rPr>
            <w:webHidden/>
          </w:rPr>
          <w:t>25</w:t>
        </w:r>
        <w:r w:rsidRPr="00B10EB4">
          <w:rPr>
            <w:webHidden/>
          </w:rPr>
          <w:fldChar w:fldCharType="end"/>
        </w:r>
      </w:hyperlink>
    </w:p>
    <w:p w14:paraId="2A13265A" w14:textId="77777777" w:rsidR="00A9265C" w:rsidRPr="00B10EB4" w:rsidRDefault="00A9265C">
      <w:pPr>
        <w:pStyle w:val="Inhopg3"/>
        <w:rPr>
          <w:rFonts w:ascii="Times New Roman" w:hAnsi="Times New Roman"/>
          <w:snapToGrid/>
          <w:kern w:val="0"/>
          <w:sz w:val="24"/>
          <w:szCs w:val="24"/>
          <w:lang w:eastAsia="nl-NL"/>
        </w:rPr>
      </w:pPr>
      <w:hyperlink w:anchor="_Toc411262146" w:history="1">
        <w:r w:rsidRPr="00B10EB4">
          <w:rPr>
            <w:rStyle w:val="Hyperlink"/>
          </w:rPr>
          <w:t>2.2.2</w:t>
        </w:r>
        <w:r w:rsidRPr="00B10EB4">
          <w:rPr>
            <w:rFonts w:ascii="Times New Roman" w:hAnsi="Times New Roman"/>
            <w:snapToGrid/>
            <w:kern w:val="0"/>
            <w:sz w:val="24"/>
            <w:szCs w:val="24"/>
            <w:lang w:eastAsia="nl-NL"/>
          </w:rPr>
          <w:tab/>
        </w:r>
        <w:r w:rsidRPr="00B10EB4">
          <w:rPr>
            <w:rStyle w:val="Hyperlink"/>
          </w:rPr>
          <w:t>Mapping</w:t>
        </w:r>
        <w:r w:rsidRPr="00B10EB4">
          <w:rPr>
            <w:webHidden/>
          </w:rPr>
          <w:tab/>
        </w:r>
        <w:r w:rsidRPr="00B10EB4">
          <w:rPr>
            <w:webHidden/>
          </w:rPr>
          <w:fldChar w:fldCharType="begin"/>
        </w:r>
        <w:r w:rsidRPr="00B10EB4">
          <w:rPr>
            <w:webHidden/>
          </w:rPr>
          <w:instrText xml:space="preserve"> PAGEREF _Toc411262146 \h </w:instrText>
        </w:r>
        <w:r w:rsidRPr="00B10EB4">
          <w:rPr>
            <w:webHidden/>
          </w:rPr>
        </w:r>
        <w:r w:rsidRPr="00B10EB4">
          <w:rPr>
            <w:webHidden/>
          </w:rPr>
          <w:fldChar w:fldCharType="separate"/>
        </w:r>
        <w:r w:rsidR="00D8375A" w:rsidRPr="00B10EB4">
          <w:rPr>
            <w:webHidden/>
          </w:rPr>
          <w:t>26</w:t>
        </w:r>
        <w:r w:rsidRPr="00B10EB4">
          <w:rPr>
            <w:webHidden/>
          </w:rPr>
          <w:fldChar w:fldCharType="end"/>
        </w:r>
      </w:hyperlink>
    </w:p>
    <w:p w14:paraId="3BB31852" w14:textId="77777777" w:rsidR="003228A3" w:rsidRPr="00B10EB4" w:rsidRDefault="00946D2C">
      <w:r w:rsidRPr="00B10EB4">
        <w:fldChar w:fldCharType="end"/>
      </w:r>
    </w:p>
    <w:p w14:paraId="60B8E285" w14:textId="77777777" w:rsidR="003228A3" w:rsidRPr="00B10EB4" w:rsidRDefault="003228A3"/>
    <w:p w14:paraId="2FD6F543" w14:textId="77777777" w:rsidR="003228A3" w:rsidRPr="00B10EB4" w:rsidRDefault="003228A3">
      <w:pPr>
        <w:sectPr w:rsidR="003228A3" w:rsidRPr="00B10EB4">
          <w:headerReference w:type="first" r:id="rId12"/>
          <w:type w:val="oddPage"/>
          <w:pgSz w:w="11906" w:h="16838" w:code="9"/>
          <w:pgMar w:top="2977" w:right="1304" w:bottom="1304" w:left="1814" w:header="567" w:footer="431" w:gutter="0"/>
          <w:cols w:space="708"/>
          <w:formProt w:val="0"/>
        </w:sectPr>
      </w:pPr>
    </w:p>
    <w:p w14:paraId="648BE939" w14:textId="77777777" w:rsidR="004A1631" w:rsidRPr="00B10EB4" w:rsidRDefault="004A1631" w:rsidP="004A1631">
      <w:pPr>
        <w:pStyle w:val="Kop1"/>
        <w:numPr>
          <w:ilvl w:val="0"/>
          <w:numId w:val="1"/>
        </w:numPr>
        <w:rPr>
          <w:lang w:val="nl-NL"/>
        </w:rPr>
      </w:pPr>
      <w:bookmarkStart w:id="36" w:name="bmStartpunt"/>
      <w:bookmarkStart w:id="37" w:name="_Toc498316301"/>
      <w:bookmarkStart w:id="38" w:name="_Toc20728828"/>
      <w:bookmarkStart w:id="39" w:name="_Toc411262130"/>
      <w:bookmarkStart w:id="40" w:name="_Toc179181706"/>
      <w:bookmarkEnd w:id="36"/>
      <w:bookmarkEnd w:id="37"/>
      <w:bookmarkEnd w:id="38"/>
      <w:r w:rsidRPr="00B10EB4">
        <w:rPr>
          <w:lang w:val="nl-NL"/>
        </w:rPr>
        <w:lastRenderedPageBreak/>
        <w:t>Inleiding</w:t>
      </w:r>
      <w:bookmarkEnd w:id="39"/>
    </w:p>
    <w:p w14:paraId="667F2066" w14:textId="77777777" w:rsidR="00D33DFF" w:rsidRPr="00B10EB4" w:rsidRDefault="00D33DFF" w:rsidP="00D33DFF">
      <w:pPr>
        <w:pStyle w:val="Kop2"/>
        <w:rPr>
          <w:bCs/>
          <w:sz w:val="20"/>
          <w:lang w:val="nl-NL"/>
        </w:rPr>
      </w:pPr>
      <w:bookmarkStart w:id="41" w:name="_Toc249426161"/>
      <w:bookmarkStart w:id="42" w:name="_Toc249424855"/>
      <w:bookmarkStart w:id="43" w:name="_Toc411262131"/>
      <w:bookmarkEnd w:id="41"/>
      <w:r w:rsidRPr="00B10EB4">
        <w:rPr>
          <w:bCs/>
          <w:sz w:val="20"/>
          <w:lang w:val="nl-NL"/>
        </w:rPr>
        <w:t>Algemeen</w:t>
      </w:r>
      <w:bookmarkEnd w:id="42"/>
      <w:bookmarkEnd w:id="43"/>
    </w:p>
    <w:p w14:paraId="360ACA16" w14:textId="77777777" w:rsidR="00D33DFF" w:rsidRPr="00B10EB4" w:rsidRDefault="00D33DFF" w:rsidP="00D33DFF">
      <w:r w:rsidRPr="00B10EB4">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DC6368" w:rsidRPr="00B10EB4">
        <w:t>,</w:t>
      </w:r>
      <w:r w:rsidRPr="00B10EB4">
        <w:t xml:space="preserve"> zijn in dat document toegelicht. </w:t>
      </w:r>
    </w:p>
    <w:p w14:paraId="56F79072" w14:textId="77777777" w:rsidR="00D33DFF" w:rsidRPr="00B10EB4" w:rsidRDefault="00D33DFF" w:rsidP="00662092"/>
    <w:p w14:paraId="726D592D" w14:textId="77777777" w:rsidR="003C03ED" w:rsidRPr="00B10EB4" w:rsidRDefault="003C03ED" w:rsidP="003C03ED">
      <w:pPr>
        <w:pStyle w:val="Kop2"/>
        <w:rPr>
          <w:lang w:val="nl-NL"/>
        </w:rPr>
      </w:pPr>
      <w:bookmarkStart w:id="44" w:name="_Toc411262132"/>
      <w:r w:rsidRPr="00B10EB4">
        <w:rPr>
          <w:lang w:val="nl-NL"/>
        </w:rPr>
        <w:t xml:space="preserve">Partij </w:t>
      </w:r>
      <w:r w:rsidR="00946D2C" w:rsidRPr="00B10EB4">
        <w:rPr>
          <w:lang w:val="nl-NL"/>
        </w:rPr>
        <w:t xml:space="preserve">niet </w:t>
      </w:r>
      <w:r w:rsidRPr="00B10EB4">
        <w:rPr>
          <w:lang w:val="nl-NL"/>
        </w:rPr>
        <w:t>Natuurlijk persoon</w:t>
      </w:r>
      <w:bookmarkEnd w:id="44"/>
    </w:p>
    <w:p w14:paraId="68030589" w14:textId="77777777" w:rsidR="00AE3BD7" w:rsidRDefault="00794439" w:rsidP="003C03ED">
      <w:pPr>
        <w:rPr>
          <w:ins w:id="45" w:author="Groot, Karina de" w:date="2024-11-22T11:12:00Z" w16du:dateUtc="2024-11-22T10:12:00Z"/>
        </w:rPr>
      </w:pPr>
      <w:r w:rsidRPr="00B10EB4">
        <w:t xml:space="preserve">Dit tekstblok bevat de </w:t>
      </w:r>
      <w:r w:rsidR="00AE3BD7" w:rsidRPr="00B10EB4">
        <w:t>niet natuurl</w:t>
      </w:r>
      <w:r w:rsidR="00DC6368" w:rsidRPr="00B10EB4">
        <w:t>ijk person</w:t>
      </w:r>
      <w:r w:rsidRPr="00B10EB4">
        <w:t>en met optioneel natuurlijke personen die de niet natuurlijk personen vertegenwoordi</w:t>
      </w:r>
      <w:r w:rsidR="000A28AB" w:rsidRPr="00B10EB4">
        <w:t>gen</w:t>
      </w:r>
      <w:r w:rsidRPr="00B10EB4">
        <w:t xml:space="preserve">, die samen een partij vormen. </w:t>
      </w:r>
      <w:r w:rsidR="00074255" w:rsidRPr="00B10EB4">
        <w:t>N</w:t>
      </w:r>
      <w:r w:rsidRPr="00B10EB4">
        <w:t xml:space="preserve">iet natuurlijke personen </w:t>
      </w:r>
      <w:r w:rsidR="00074255" w:rsidRPr="00B10EB4">
        <w:t xml:space="preserve">kunnen </w:t>
      </w:r>
      <w:r w:rsidRPr="00B10EB4">
        <w:t>elka</w:t>
      </w:r>
      <w:r w:rsidR="000A28AB" w:rsidRPr="00B10EB4">
        <w:t xml:space="preserve">ar </w:t>
      </w:r>
      <w:r w:rsidRPr="00B10EB4">
        <w:t>vert</w:t>
      </w:r>
      <w:r w:rsidR="00074255" w:rsidRPr="00B10EB4">
        <w:t>e</w:t>
      </w:r>
      <w:r w:rsidRPr="00B10EB4">
        <w:t>genwoordigen</w:t>
      </w:r>
      <w:r w:rsidR="00074255" w:rsidRPr="00B10EB4">
        <w:t xml:space="preserve"> en personen uit een tekstblok PNNP kunnen de personen uit een volgend tekstblok PNNP vertegenwoordigen</w:t>
      </w:r>
      <w:r w:rsidR="00DC6368" w:rsidRPr="00B10EB4">
        <w:t>.</w:t>
      </w:r>
    </w:p>
    <w:p w14:paraId="76055B2A" w14:textId="6843F015" w:rsidR="00A250BE" w:rsidRPr="00B10EB4" w:rsidRDefault="00A250BE" w:rsidP="003C03ED">
      <w:ins w:id="46" w:author="Groot, Karina de" w:date="2024-11-22T11:12:00Z" w16du:dateUtc="2024-11-22T10:12:00Z">
        <w:r w:rsidRPr="008F0276">
          <w:rPr>
            <w:b/>
            <w:bCs/>
            <w:lang w:val="nl"/>
          </w:rPr>
          <w:t>Om de akte genderneutraal te maken moet er bij</w:t>
        </w:r>
        <w:r>
          <w:rPr>
            <w:b/>
            <w:bCs/>
            <w:lang w:val="nl"/>
          </w:rPr>
          <w:t xml:space="preserve"> ’</w:t>
        </w:r>
        <w:r w:rsidRPr="008F0276">
          <w:rPr>
            <w:b/>
            <w:bCs/>
            <w:lang w:val="nl"/>
          </w:rPr>
          <w:t>tia:geslacht</w:t>
        </w:r>
        <w:r>
          <w:rPr>
            <w:b/>
            <w:bCs/>
            <w:lang w:val="nl"/>
          </w:rPr>
          <w:t>’</w:t>
        </w:r>
        <w:r w:rsidRPr="008F0276">
          <w:rPr>
            <w:b/>
            <w:bCs/>
            <w:lang w:val="nl"/>
          </w:rPr>
          <w:t xml:space="preserve"> </w:t>
        </w:r>
      </w:ins>
      <w:ins w:id="47" w:author="Groot, Karina de" w:date="2024-11-22T11:13:00Z" w16du:dateUtc="2024-11-22T10:13:00Z">
        <w:r w:rsidR="00211AF0">
          <w:rPr>
            <w:b/>
            <w:bCs/>
            <w:lang w:val="nl"/>
          </w:rPr>
          <w:t xml:space="preserve">van de betreffende persoon </w:t>
        </w:r>
      </w:ins>
      <w:ins w:id="48" w:author="Groot, Karina de" w:date="2024-11-22T11:12:00Z" w16du:dateUtc="2024-11-22T10:12:00Z">
        <w:r w:rsidRPr="008F0276">
          <w:rPr>
            <w:b/>
            <w:bCs/>
            <w:lang w:val="nl"/>
          </w:rPr>
          <w:t>de waarde ‘</w:t>
        </w:r>
      </w:ins>
      <w:ins w:id="49" w:author="Groot, Karina de" w:date="2024-11-22T11:13:00Z" w16du:dateUtc="2024-11-22T10:13:00Z">
        <w:r w:rsidR="00211AF0">
          <w:rPr>
            <w:b/>
            <w:bCs/>
            <w:lang w:val="nl"/>
          </w:rPr>
          <w:t>O</w:t>
        </w:r>
      </w:ins>
      <w:ins w:id="50" w:author="Groot, Karina de" w:date="2024-11-22T11:12:00Z" w16du:dateUtc="2024-11-22T10:12:00Z">
        <w:r w:rsidRPr="008F0276">
          <w:rPr>
            <w:b/>
            <w:bCs/>
            <w:lang w:val="nl"/>
          </w:rPr>
          <w:t xml:space="preserve">nbekend’ worden opgenomen. </w:t>
        </w:r>
        <w:r>
          <w:rPr>
            <w:b/>
            <w:bCs/>
            <w:lang w:val="nl"/>
          </w:rPr>
          <w:t>Hiervoor is een nieuw XSD voor opgeleverd:</w:t>
        </w:r>
        <w:r w:rsidRPr="008F0276">
          <w:rPr>
            <w:b/>
            <w:bCs/>
            <w:lang w:val="nl"/>
          </w:rPr>
          <w:t xml:space="preserve"> StukAlgemeen-13.0.0.</w:t>
        </w:r>
        <w:r>
          <w:rPr>
            <w:b/>
            <w:bCs/>
            <w:lang w:val="nl"/>
          </w:rPr>
          <w:t>xsd.</w:t>
        </w:r>
      </w:ins>
    </w:p>
    <w:p w14:paraId="56F85214" w14:textId="77777777" w:rsidR="00794439" w:rsidRPr="00B10EB4" w:rsidRDefault="00794439" w:rsidP="003C03ED"/>
    <w:p w14:paraId="0F71A608" w14:textId="77777777" w:rsidR="003C03ED" w:rsidRPr="00B10EB4" w:rsidRDefault="003C03ED" w:rsidP="003C03ED">
      <w:r w:rsidRPr="00B10EB4">
        <w:t xml:space="preserve">Dit tekstblok is voor een deel opgebouwd uit andere tekstblokken. </w:t>
      </w:r>
    </w:p>
    <w:bookmarkEnd w:id="40"/>
    <w:p w14:paraId="15FB2F71" w14:textId="77777777" w:rsidR="00662092" w:rsidRPr="00B10EB4" w:rsidRDefault="00662092" w:rsidP="00662092">
      <w:pPr>
        <w:spacing w:line="240" w:lineRule="auto"/>
      </w:pPr>
    </w:p>
    <w:p w14:paraId="6057ADCF" w14:textId="77777777" w:rsidR="000F22B6" w:rsidRPr="00B10EB4" w:rsidRDefault="000F22B6" w:rsidP="000F22B6">
      <w:pPr>
        <w:pStyle w:val="Kop2"/>
        <w:rPr>
          <w:lang w:val="nl-NL"/>
        </w:rPr>
      </w:pPr>
      <w:bookmarkStart w:id="51" w:name="_Ref364260113"/>
      <w:bookmarkStart w:id="52" w:name="_Toc411262133"/>
      <w:r w:rsidRPr="00B10EB4">
        <w:rPr>
          <w:lang w:val="nl-NL"/>
        </w:rPr>
        <w:t>Tekstfragment (volledig)</w:t>
      </w:r>
      <w:bookmarkEnd w:id="51"/>
      <w:bookmarkEnd w:id="52"/>
    </w:p>
    <w:p w14:paraId="1EB3BB0A" w14:textId="77777777" w:rsidR="000F22B6" w:rsidRPr="00B10EB4" w:rsidRDefault="000F22B6" w:rsidP="000F22B6"/>
    <w:p w14:paraId="701B2421" w14:textId="1A26BEE5" w:rsidR="0020225F" w:rsidRPr="000D693A" w:rsidRDefault="000A28AB" w:rsidP="000A28AB">
      <w:pPr>
        <w:ind w:left="709" w:hanging="709"/>
        <w:rPr>
          <w:rFonts w:cs="Arial"/>
          <w:color w:val="800080"/>
          <w:sz w:val="20"/>
        </w:rPr>
      </w:pPr>
      <w:r w:rsidRPr="000D693A">
        <w:rPr>
          <w:rFonts w:cs="Arial"/>
          <w:color w:val="800080"/>
          <w:sz w:val="20"/>
        </w:rPr>
        <w:t>a.</w:t>
      </w:r>
      <w:r w:rsidRPr="000D693A">
        <w:rPr>
          <w:rFonts w:cs="Arial"/>
          <w:color w:val="800080"/>
          <w:sz w:val="20"/>
        </w:rPr>
        <w:tab/>
      </w:r>
      <w:r w:rsidR="0081082E" w:rsidRPr="000D693A">
        <w:rPr>
          <w:rFonts w:cs="Arial"/>
          <w:color w:val="800080"/>
          <w:sz w:val="20"/>
          <w:highlight w:val="yellow"/>
        </w:rPr>
        <w:t>TEKSTBLOK NATUURLIJK PERSOON</w:t>
      </w:r>
      <w:r w:rsidR="0081082E" w:rsidRPr="000D693A">
        <w:rPr>
          <w:rFonts w:cs="Arial"/>
          <w:color w:val="800080"/>
          <w:sz w:val="20"/>
        </w:rPr>
        <w:t xml:space="preserve">, </w:t>
      </w:r>
      <w:r w:rsidR="0081082E" w:rsidRPr="00B10EB4">
        <w:rPr>
          <w:rFonts w:cs="Arial"/>
          <w:strike/>
          <w:color w:val="800080"/>
          <w:sz w:val="20"/>
          <w:highlight w:val="yellow"/>
          <w:rPrChange w:id="53" w:author="Groot, Karina de" w:date="2024-11-22T09:42:00Z" w16du:dateUtc="2024-11-22T08:42:00Z">
            <w:rPr>
              <w:rFonts w:cs="Arial"/>
              <w:color w:val="800080"/>
              <w:sz w:val="20"/>
              <w:highlight w:val="yellow"/>
            </w:rPr>
          </w:rPrChange>
        </w:rPr>
        <w:t>TEKSTBLOK LEGITIMATI</w:t>
      </w:r>
      <w:r w:rsidR="0081082E" w:rsidRPr="000D693A">
        <w:rPr>
          <w:rFonts w:cs="Arial"/>
          <w:color w:val="800080"/>
          <w:sz w:val="20"/>
          <w:highlight w:val="yellow"/>
        </w:rPr>
        <w:t>E</w:t>
      </w:r>
      <w:r w:rsidR="0081082E" w:rsidRPr="000D693A">
        <w:rPr>
          <w:rFonts w:cs="Arial"/>
          <w:color w:val="800080"/>
          <w:sz w:val="20"/>
        </w:rPr>
        <w:t xml:space="preserve">, </w:t>
      </w:r>
      <w:r w:rsidR="00D4584A" w:rsidRPr="000D693A">
        <w:rPr>
          <w:rFonts w:cs="Arial"/>
          <w:color w:val="800080"/>
          <w:sz w:val="20"/>
          <w:highlight w:val="yellow"/>
        </w:rPr>
        <w:t>TEKSTBLOK BURGERLIJKE STAAT</w:t>
      </w:r>
      <w:r w:rsidR="0020225F" w:rsidRPr="000D693A">
        <w:rPr>
          <w:rFonts w:cs="Arial"/>
          <w:color w:val="800080"/>
          <w:sz w:val="20"/>
        </w:rPr>
        <w:t>,</w:t>
      </w:r>
      <w:r w:rsidR="0020225F" w:rsidRPr="000D693A">
        <w:rPr>
          <w:rFonts w:cs="Arial"/>
          <w:color w:val="FF0000"/>
          <w:sz w:val="20"/>
        </w:rPr>
        <w:t xml:space="preserve"> </w:t>
      </w:r>
      <w:r w:rsidR="0020225F" w:rsidRPr="000D693A">
        <w:rPr>
          <w:rFonts w:cs="Arial"/>
          <w:color w:val="3366FF"/>
          <w:sz w:val="20"/>
        </w:rPr>
        <w:t xml:space="preserve">tezamen </w:t>
      </w:r>
      <w:r w:rsidR="0020225F" w:rsidRPr="000D693A">
        <w:rPr>
          <w:rFonts w:cs="Arial"/>
          <w:color w:val="800080"/>
          <w:sz w:val="20"/>
        </w:rPr>
        <w:t xml:space="preserve">wonende te </w:t>
      </w:r>
      <w:r w:rsidR="0020225F" w:rsidRPr="000D693A">
        <w:rPr>
          <w:rFonts w:cs="Arial"/>
          <w:color w:val="800080"/>
          <w:sz w:val="20"/>
          <w:highlight w:val="yellow"/>
        </w:rPr>
        <w:t>TEKSTBLOK WOONADRES</w:t>
      </w:r>
      <w:r w:rsidR="00732619" w:rsidRPr="000D693A">
        <w:rPr>
          <w:rFonts w:cs="Arial"/>
          <w:color w:val="800080"/>
          <w:sz w:val="20"/>
        </w:rPr>
        <w:t>;</w:t>
      </w:r>
      <w:r w:rsidRPr="000D693A">
        <w:rPr>
          <w:rFonts w:cs="Arial"/>
          <w:color w:val="800080"/>
          <w:sz w:val="20"/>
        </w:rPr>
        <w:t xml:space="preserve"> te dezen </w:t>
      </w:r>
      <w:r w:rsidRPr="000D693A">
        <w:rPr>
          <w:rFonts w:cs="Arial"/>
          <w:color w:val="3366FF"/>
          <w:sz w:val="20"/>
        </w:rPr>
        <w:t>gezamenlijk</w:t>
      </w:r>
      <w:r w:rsidRPr="000D693A">
        <w:rPr>
          <w:rFonts w:cs="Arial"/>
          <w:color w:val="800080"/>
          <w:sz w:val="20"/>
        </w:rPr>
        <w:t xml:space="preserve"> handelend/te dezen </w:t>
      </w:r>
      <w:r w:rsidRPr="000D693A">
        <w:rPr>
          <w:rFonts w:cs="Arial"/>
          <w:color w:val="3366FF"/>
          <w:sz w:val="20"/>
        </w:rPr>
        <w:t>tezamen</w:t>
      </w:r>
      <w:r w:rsidRPr="000D693A">
        <w:rPr>
          <w:rFonts w:cs="Arial"/>
          <w:color w:val="800080"/>
          <w:sz w:val="20"/>
        </w:rPr>
        <w:t xml:space="preserve"> rechtsgeldig vertegenwoordigend</w:t>
      </w:r>
      <w:r w:rsidRPr="000D693A">
        <w:rPr>
          <w:rFonts w:cs="Arial"/>
          <w:color w:val="3366FF"/>
          <w:sz w:val="20"/>
        </w:rPr>
        <w:t>:</w:t>
      </w:r>
    </w:p>
    <w:p w14:paraId="5C45FA5A" w14:textId="77777777" w:rsidR="00794439" w:rsidRPr="000D693A" w:rsidRDefault="000A28AB" w:rsidP="00D35909">
      <w:pPr>
        <w:tabs>
          <w:tab w:val="left" w:pos="-1440"/>
          <w:tab w:val="left" w:pos="-720"/>
        </w:tabs>
        <w:suppressAutoHyphens/>
        <w:ind w:left="1134" w:hanging="426"/>
        <w:rPr>
          <w:rFonts w:cs="Arial"/>
          <w:color w:val="800080"/>
          <w:sz w:val="20"/>
        </w:rPr>
      </w:pPr>
      <w:r w:rsidRPr="000D693A">
        <w:rPr>
          <w:rFonts w:cs="Arial"/>
          <w:color w:val="800080"/>
          <w:sz w:val="20"/>
        </w:rPr>
        <w:t>I.</w:t>
      </w:r>
      <w:r w:rsidRPr="000D693A">
        <w:rPr>
          <w:rFonts w:cs="Arial"/>
          <w:color w:val="800080"/>
          <w:sz w:val="20"/>
        </w:rPr>
        <w:tab/>
        <w:t xml:space="preserve">voor zich </w:t>
      </w:r>
      <w:r w:rsidRPr="000D693A">
        <w:rPr>
          <w:rFonts w:cs="Arial"/>
          <w:color w:val="3366FF"/>
          <w:sz w:val="20"/>
        </w:rPr>
        <w:t>in privé</w:t>
      </w:r>
      <w:r w:rsidRPr="000D693A">
        <w:rPr>
          <w:rFonts w:cs="Arial"/>
          <w:color w:val="800080"/>
          <w:sz w:val="20"/>
        </w:rPr>
        <w:t>; en</w:t>
      </w:r>
    </w:p>
    <w:p w14:paraId="03A22BFC" w14:textId="77777777" w:rsidR="00794439" w:rsidRPr="000D693A" w:rsidRDefault="002F5798" w:rsidP="0081082E">
      <w:pPr>
        <w:tabs>
          <w:tab w:val="left" w:pos="-1440"/>
          <w:tab w:val="left" w:pos="-720"/>
        </w:tabs>
        <w:suppressAutoHyphens/>
        <w:ind w:left="708"/>
        <w:rPr>
          <w:rFonts w:cs="Arial"/>
          <w:color w:val="FFFFFF"/>
          <w:sz w:val="20"/>
        </w:rPr>
      </w:pPr>
      <w:r w:rsidRPr="000D693A">
        <w:rPr>
          <w:rFonts w:cs="Arial"/>
          <w:color w:val="800080"/>
          <w:sz w:val="20"/>
        </w:rPr>
        <w:t>II</w:t>
      </w:r>
      <w:r w:rsidRPr="000D693A">
        <w:rPr>
          <w:rFonts w:cs="Arial"/>
          <w:color w:val="800080"/>
          <w:sz w:val="20"/>
        </w:rPr>
        <w:tab/>
      </w:r>
      <w:r w:rsidRPr="000D693A">
        <w:rPr>
          <w:rFonts w:cs="Arial"/>
          <w:color w:val="800080"/>
          <w:sz w:val="20"/>
        </w:rPr>
        <w:tab/>
      </w:r>
      <w:r w:rsidRPr="000D693A">
        <w:rPr>
          <w:rFonts w:cs="Arial"/>
          <w:color w:val="FFFFFF"/>
          <w:sz w:val="20"/>
          <w:highlight w:val="darkYellow"/>
        </w:rPr>
        <w:t>KEUZEBLOKVARIANT HOEDANIGHEID</w:t>
      </w:r>
      <w:r w:rsidR="00556DFA" w:rsidRPr="000D693A">
        <w:rPr>
          <w:rFonts w:cs="Arial"/>
          <w:color w:val="800080"/>
          <w:sz w:val="20"/>
        </w:rPr>
        <w:t>:</w:t>
      </w:r>
    </w:p>
    <w:p w14:paraId="7F7E1B7D" w14:textId="088FDD10" w:rsidR="00D35909" w:rsidRPr="000D693A" w:rsidRDefault="00D35909" w:rsidP="00D35909">
      <w:pPr>
        <w:tabs>
          <w:tab w:val="left" w:pos="-1440"/>
          <w:tab w:val="left" w:pos="-720"/>
        </w:tabs>
        <w:suppressAutoHyphens/>
        <w:ind w:left="1843" w:hanging="709"/>
        <w:rPr>
          <w:rFonts w:cs="Arial"/>
          <w:color w:val="800080"/>
          <w:sz w:val="20"/>
        </w:rPr>
      </w:pPr>
      <w:r w:rsidRPr="000D693A">
        <w:rPr>
          <w:rFonts w:cs="Arial"/>
          <w:color w:val="800080"/>
          <w:sz w:val="20"/>
        </w:rPr>
        <w:t>a.</w:t>
      </w:r>
      <w:r w:rsidRPr="000D693A">
        <w:rPr>
          <w:rFonts w:cs="Arial"/>
          <w:color w:val="800080"/>
          <w:sz w:val="20"/>
        </w:rPr>
        <w:tab/>
      </w:r>
      <w:r w:rsidRPr="000D693A">
        <w:rPr>
          <w:rFonts w:cs="Arial"/>
          <w:color w:val="FF0000"/>
          <w:sz w:val="20"/>
          <w:highlight w:val="yellow"/>
        </w:rPr>
        <w:t>TEKSTBLOK RECHTSPERSOON</w:t>
      </w:r>
      <w:r w:rsidRPr="000D693A">
        <w:rPr>
          <w:rFonts w:cs="Arial"/>
          <w:color w:val="800080"/>
          <w:sz w:val="20"/>
        </w:rPr>
        <w:t>, hierna te noemen</w:t>
      </w:r>
      <w:r w:rsidR="006951C5" w:rsidRPr="000D693A">
        <w:rPr>
          <w:rFonts w:cs="Arial"/>
          <w:color w:val="800080"/>
          <w:sz w:val="20"/>
        </w:rPr>
        <w:t>:</w:t>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naam rechtspersoon</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00B2684E" w:rsidRPr="000D693A" w:rsidDel="00B2684E">
        <w:rPr>
          <w:rFonts w:cs="Arial"/>
          <w:sz w:val="20"/>
        </w:rPr>
        <w:t xml:space="preserve"> </w:t>
      </w:r>
      <w:r w:rsidR="00B2684E" w:rsidRPr="000D693A">
        <w:rPr>
          <w:rFonts w:cs="Arial"/>
          <w:sz w:val="20"/>
        </w:rPr>
        <w:fldChar w:fldCharType="begin"/>
      </w:r>
      <w:r w:rsidR="00B2684E" w:rsidRPr="000D693A">
        <w:rPr>
          <w:rFonts w:cs="Arial"/>
          <w:sz w:val="20"/>
        </w:rPr>
        <w:instrText>MacroButton Nomacro §</w:instrText>
      </w:r>
      <w:r w:rsidR="00B2684E" w:rsidRPr="000D693A">
        <w:rPr>
          <w:rFonts w:cs="Arial"/>
          <w:sz w:val="20"/>
        </w:rPr>
        <w:fldChar w:fldCharType="end"/>
      </w:r>
      <w:r w:rsidR="00B2684E" w:rsidRPr="000D693A">
        <w:rPr>
          <w:rFonts w:cs="Arial"/>
          <w:color w:val="800080"/>
          <w:sz w:val="20"/>
        </w:rPr>
        <w:t xml:space="preserve"> </w:t>
      </w:r>
      <w:r w:rsidRPr="000D693A">
        <w:rPr>
          <w:rFonts w:cs="Arial"/>
          <w:color w:val="800080"/>
          <w:sz w:val="20"/>
        </w:rPr>
        <w:t xml:space="preserve">(correspondentieadres voor alle aangelegenheden betreffende de hierna te vermelden rechtshandelingen: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label</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afdeling</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postcode</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plaats</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w:t>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straatnaam</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huisnummer</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letter</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toevoeging</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 xml:space="preserve"> </w:t>
      </w:r>
      <w:r w:rsidRPr="000D693A">
        <w:rPr>
          <w:rFonts w:cs="Arial"/>
          <w:color w:val="800080"/>
          <w:sz w:val="20"/>
        </w:rPr>
        <w:t xml:space="preserve">/ </w:t>
      </w:r>
      <w:r w:rsidRPr="000D693A">
        <w:rPr>
          <w:rFonts w:cs="Arial"/>
          <w:color w:val="993300"/>
          <w:sz w:val="20"/>
        </w:rPr>
        <w:t>postbus</w:t>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postbusnummer</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postcode</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plaats</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regio</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woonplaats</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3366FF"/>
          <w:sz w:val="20"/>
        </w:rPr>
        <w:t>,</w:t>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straat</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sz w:val="20"/>
        </w:rPr>
        <w:t>land</w:t>
      </w:r>
      <w:r w:rsidRPr="000D693A">
        <w:rPr>
          <w:rFonts w:cs="Arial"/>
          <w:sz w:val="20"/>
        </w:rPr>
        <w:fldChar w:fldCharType="begin"/>
      </w:r>
      <w:r w:rsidRPr="000D693A">
        <w:rPr>
          <w:rFonts w:cs="Arial"/>
          <w:sz w:val="20"/>
        </w:rPr>
        <w:instrText>MacroButton Nomacro §</w:instrText>
      </w:r>
      <w:r w:rsidRPr="000D693A">
        <w:rPr>
          <w:rFonts w:cs="Arial"/>
          <w:sz w:val="20"/>
        </w:rPr>
        <w:fldChar w:fldCharType="end"/>
      </w:r>
      <w:r w:rsidRPr="000D693A">
        <w:rPr>
          <w:rFonts w:cs="Arial"/>
          <w:color w:val="800080"/>
          <w:sz w:val="20"/>
        </w:rPr>
        <w:t xml:space="preserve">); </w:t>
      </w:r>
      <w:r w:rsidRPr="00B10EB4">
        <w:rPr>
          <w:rFonts w:cs="Arial"/>
          <w:sz w:val="20"/>
          <w:rPrChange w:id="54" w:author="Groot, Karina de" w:date="2024-11-22T09:42:00Z" w16du:dateUtc="2024-11-22T08:42:00Z">
            <w:rPr>
              <w:rFonts w:cs="Arial"/>
              <w:sz w:val="20"/>
              <w:lang w:val="en-US"/>
            </w:rPr>
          </w:rPrChange>
        </w:rPr>
        <w:fldChar w:fldCharType="begin"/>
      </w:r>
      <w:r w:rsidRPr="000D693A">
        <w:rPr>
          <w:rFonts w:cs="Arial"/>
          <w:sz w:val="20"/>
        </w:rPr>
        <w:instrText>MacroButton Nomacro §</w:instrText>
      </w:r>
      <w:r w:rsidRPr="00B10EB4">
        <w:rPr>
          <w:rFonts w:cs="Arial"/>
          <w:sz w:val="20"/>
          <w:rPrChange w:id="55" w:author="Groot, Karina de" w:date="2024-11-22T09:42:00Z" w16du:dateUtc="2024-11-22T08:42:00Z">
            <w:rPr>
              <w:rFonts w:cs="Arial"/>
              <w:sz w:val="20"/>
              <w:lang w:val="en-US"/>
            </w:rPr>
          </w:rPrChange>
        </w:rPr>
        <w:fldChar w:fldCharType="end"/>
      </w:r>
      <w:r w:rsidRPr="000D693A">
        <w:rPr>
          <w:rFonts w:cs="Arial"/>
          <w:color w:val="800080"/>
          <w:sz w:val="20"/>
        </w:rPr>
        <w:t>en</w:t>
      </w:r>
      <w:r w:rsidRPr="00B10EB4">
        <w:rPr>
          <w:rFonts w:cs="Arial"/>
          <w:sz w:val="20"/>
          <w:rPrChange w:id="56" w:author="Groot, Karina de" w:date="2024-11-22T09:42:00Z" w16du:dateUtc="2024-11-22T08:42:00Z">
            <w:rPr>
              <w:rFonts w:cs="Arial"/>
              <w:sz w:val="20"/>
              <w:lang w:val="en-US"/>
            </w:rPr>
          </w:rPrChange>
        </w:rPr>
        <w:fldChar w:fldCharType="begin"/>
      </w:r>
      <w:r w:rsidRPr="000D693A">
        <w:rPr>
          <w:rFonts w:cs="Arial"/>
          <w:sz w:val="20"/>
        </w:rPr>
        <w:instrText>MacroButton Nomacro §</w:instrText>
      </w:r>
      <w:r w:rsidRPr="00B10EB4">
        <w:rPr>
          <w:rFonts w:cs="Arial"/>
          <w:sz w:val="20"/>
          <w:rPrChange w:id="57" w:author="Groot, Karina de" w:date="2024-11-22T09:42:00Z" w16du:dateUtc="2024-11-22T08:42:00Z">
            <w:rPr>
              <w:rFonts w:cs="Arial"/>
              <w:sz w:val="20"/>
              <w:lang w:val="en-US"/>
            </w:rPr>
          </w:rPrChange>
        </w:rPr>
        <w:fldChar w:fldCharType="end"/>
      </w:r>
      <w:r w:rsidR="0098021C" w:rsidRPr="000D693A">
        <w:rPr>
          <w:rFonts w:cs="Arial"/>
          <w:sz w:val="20"/>
        </w:rPr>
        <w:t xml:space="preserve"> </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sz w:val="20"/>
        </w:rPr>
        <w:t>naam rechtspersoon</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color w:val="800080"/>
          <w:sz w:val="20"/>
        </w:rPr>
        <w:t xml:space="preserve"> voornoemd,</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color w:val="800080"/>
          <w:sz w:val="20"/>
        </w:rPr>
        <w:t xml:space="preserve"> / </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color w:val="3366FF"/>
          <w:sz w:val="20"/>
        </w:rPr>
        <w:t>laatstgenoemde / welke</w:t>
      </w:r>
      <w:r w:rsidR="0098021C" w:rsidRPr="000D693A">
        <w:rPr>
          <w:rFonts w:cs="Arial"/>
          <w:color w:val="800080"/>
          <w:sz w:val="20"/>
        </w:rPr>
        <w:t xml:space="preserve"> </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sz w:val="20"/>
        </w:rPr>
        <w:t>rechtsvorm</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color w:val="800080"/>
          <w:sz w:val="20"/>
        </w:rPr>
        <w:t>,</w:t>
      </w:r>
      <w:r w:rsidR="0098021C" w:rsidRPr="000D693A">
        <w:rPr>
          <w:rFonts w:cs="Arial"/>
          <w:sz w:val="20"/>
        </w:rPr>
        <w:fldChar w:fldCharType="begin"/>
      </w:r>
      <w:r w:rsidR="0098021C" w:rsidRPr="000D693A">
        <w:rPr>
          <w:rFonts w:cs="Arial"/>
          <w:sz w:val="20"/>
        </w:rPr>
        <w:instrText>MacroButton Nomacro §</w:instrText>
      </w:r>
      <w:r w:rsidR="0098021C" w:rsidRPr="000D693A">
        <w:rPr>
          <w:rFonts w:cs="Arial"/>
          <w:sz w:val="20"/>
        </w:rPr>
        <w:fldChar w:fldCharType="end"/>
      </w:r>
      <w:r w:rsidR="0098021C" w:rsidRPr="000D693A">
        <w:rPr>
          <w:rFonts w:cs="Arial"/>
          <w:color w:val="800080"/>
          <w:sz w:val="20"/>
        </w:rPr>
        <w:t xml:space="preserve"> te dezen handelend/te dezen rechtsgeldig vertegenwoordigend</w:t>
      </w:r>
      <w:r w:rsidR="0098021C" w:rsidRPr="000D693A">
        <w:rPr>
          <w:rFonts w:cs="Arial"/>
          <w:color w:val="3366FF"/>
          <w:sz w:val="20"/>
        </w:rPr>
        <w:t xml:space="preserve">: </w:t>
      </w:r>
      <w:r w:rsidR="0098021C" w:rsidRPr="000D693A">
        <w:rPr>
          <w:rFonts w:cs="Arial"/>
          <w:color w:val="FFFFFF"/>
          <w:sz w:val="20"/>
          <w:highlight w:val="darkYellow"/>
        </w:rPr>
        <w:t>KEUZEBLOKVARIANT HOEDANIGHEID</w:t>
      </w:r>
      <w:r w:rsidR="00556DFA" w:rsidRPr="000D693A">
        <w:rPr>
          <w:rFonts w:cs="Arial"/>
          <w:color w:val="800080"/>
          <w:sz w:val="20"/>
        </w:rPr>
        <w:t>:</w:t>
      </w:r>
    </w:p>
    <w:p w14:paraId="23F18C6A" w14:textId="5BD1F1A4" w:rsidR="00D35909" w:rsidRPr="000D693A" w:rsidRDefault="00E15D97" w:rsidP="004E5BC2">
      <w:pPr>
        <w:tabs>
          <w:tab w:val="left" w:pos="-1440"/>
          <w:tab w:val="left" w:pos="-720"/>
        </w:tabs>
        <w:suppressAutoHyphens/>
        <w:rPr>
          <w:rFonts w:cs="Arial"/>
          <w:color w:val="800080"/>
          <w:sz w:val="20"/>
        </w:rPr>
      </w:pPr>
      <w:ins w:id="58" w:author="Groot, Karina de" w:date="2024-11-22T09:35:00Z" w16du:dateUtc="2024-11-22T08:35:00Z">
        <w:r w:rsidRPr="000D693A">
          <w:rPr>
            <w:rFonts w:cs="Arial"/>
            <w:sz w:val="20"/>
          </w:rPr>
          <w:fldChar w:fldCharType="begin"/>
        </w:r>
        <w:r w:rsidRPr="000D693A">
          <w:rPr>
            <w:rFonts w:cs="Arial"/>
            <w:sz w:val="20"/>
          </w:rPr>
          <w:instrText>MacroButton Nomacro §</w:instrText>
        </w:r>
        <w:r w:rsidRPr="000D693A">
          <w:rPr>
            <w:rFonts w:cs="Arial"/>
            <w:sz w:val="20"/>
          </w:rPr>
          <w:fldChar w:fldCharType="end"/>
        </w:r>
      </w:ins>
      <w:ins w:id="59" w:author="Groot, Karina de" w:date="2024-11-22T09:36:00Z" w16du:dateUtc="2024-11-22T08:36:00Z">
        <w:r w:rsidRPr="000D693A">
          <w:rPr>
            <w:rFonts w:cs="Arial"/>
            <w:sz w:val="20"/>
          </w:rPr>
          <w:fldChar w:fldCharType="begin"/>
        </w:r>
        <w:r w:rsidRPr="000D693A">
          <w:rPr>
            <w:rFonts w:cs="Arial"/>
            <w:sz w:val="20"/>
          </w:rPr>
          <w:instrText>MacroButton Nomacro §</w:instrText>
        </w:r>
        <w:r w:rsidRPr="000D693A">
          <w:rPr>
            <w:rFonts w:cs="Arial"/>
            <w:sz w:val="20"/>
          </w:rPr>
          <w:fldChar w:fldCharType="end"/>
        </w:r>
      </w:ins>
      <w:r w:rsidR="004E5BC2" w:rsidRPr="000D693A">
        <w:rPr>
          <w:rFonts w:cs="Arial"/>
          <w:sz w:val="20"/>
        </w:rPr>
        <w:t>naam rechtspersoon/</w:t>
      </w:r>
      <w:ins w:id="60" w:author="Groot, Karina de" w:date="2024-11-22T09:32:00Z" w16du:dateUtc="2024-11-22T08:32:00Z">
        <w:r w:rsidR="00467BE5" w:rsidRPr="000D693A">
          <w:rPr>
            <w:rFonts w:cs="Arial"/>
            <w:sz w:val="20"/>
          </w:rPr>
          <w:t xml:space="preserve"> </w:t>
        </w:r>
        <w:r w:rsidR="00467BE5" w:rsidRPr="000D693A">
          <w:rPr>
            <w:rFonts w:cs="Arial"/>
            <w:color w:val="800080"/>
            <w:sz w:val="20"/>
          </w:rPr>
          <w:t>de heer</w:t>
        </w:r>
        <w:r w:rsidR="00467BE5" w:rsidRPr="000D693A">
          <w:rPr>
            <w:rFonts w:cs="Arial"/>
            <w:sz w:val="20"/>
          </w:rPr>
          <w:t>/</w:t>
        </w:r>
        <w:r w:rsidR="00467BE5" w:rsidRPr="000D693A">
          <w:rPr>
            <w:rFonts w:cs="Arial"/>
            <w:color w:val="800080"/>
            <w:sz w:val="20"/>
          </w:rPr>
          <w:t xml:space="preserve">mevrouw </w:t>
        </w:r>
      </w:ins>
      <w:del w:id="61" w:author="Groot, Karina de" w:date="2024-11-22T09:31:00Z" w16du:dateUtc="2024-11-22T08:31:00Z">
        <w:r w:rsidR="004E5BC2" w:rsidRPr="000D693A" w:rsidDel="00467BE5">
          <w:rPr>
            <w:rFonts w:cs="Arial"/>
            <w:color w:val="3366FF"/>
            <w:sz w:val="20"/>
          </w:rPr>
          <w:delText>de heer/mevrouw</w:delText>
        </w:r>
        <w:r w:rsidR="004E5BC2" w:rsidRPr="000D693A" w:rsidDel="00467BE5">
          <w:rPr>
            <w:rFonts w:cs="Arial"/>
            <w:color w:val="800080"/>
            <w:sz w:val="20"/>
          </w:rPr>
          <w:delText xml:space="preserve"> </w:delText>
        </w:r>
      </w:del>
      <w:r w:rsidR="004E5BC2" w:rsidRPr="000D693A">
        <w:rPr>
          <w:rFonts w:cs="Arial"/>
          <w:sz w:val="20"/>
        </w:rPr>
        <w:t>naam natuurlijk persoon</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color w:val="800080"/>
          <w:sz w:val="20"/>
        </w:rPr>
        <w:t xml:space="preserve">, </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sz w:val="20"/>
        </w:rPr>
        <w:t>naam rechtspersoon</w:t>
      </w:r>
      <w:ins w:id="62" w:author="Groot, Karina de" w:date="2024-11-22T09:35:00Z" w16du:dateUtc="2024-11-22T08:35:00Z">
        <w:r w:rsidRPr="000D693A">
          <w:rPr>
            <w:rFonts w:cs="Arial"/>
            <w:sz w:val="20"/>
          </w:rPr>
          <w:fldChar w:fldCharType="begin"/>
        </w:r>
        <w:r w:rsidRPr="000D693A">
          <w:rPr>
            <w:rFonts w:cs="Arial"/>
            <w:sz w:val="20"/>
          </w:rPr>
          <w:instrText>MacroButton Nomacro §</w:instrText>
        </w:r>
        <w:r w:rsidRPr="000D693A">
          <w:rPr>
            <w:rFonts w:cs="Arial"/>
            <w:sz w:val="20"/>
          </w:rPr>
          <w:fldChar w:fldCharType="end"/>
        </w:r>
      </w:ins>
      <w:r w:rsidR="004E5BC2" w:rsidRPr="000D693A">
        <w:rPr>
          <w:rFonts w:cs="Arial"/>
          <w:sz w:val="20"/>
        </w:rPr>
        <w:t>/</w:t>
      </w:r>
      <w:ins w:id="63" w:author="Groot, Karina de" w:date="2024-11-22T09:31:00Z">
        <w:r w:rsidR="00467BE5" w:rsidRPr="000D693A">
          <w:rPr>
            <w:rFonts w:cs="Arial"/>
            <w:color w:val="800080"/>
            <w:sz w:val="20"/>
          </w:rPr>
          <w:t>de heer</w:t>
        </w:r>
        <w:r w:rsidR="00467BE5" w:rsidRPr="000D693A">
          <w:rPr>
            <w:rFonts w:cs="Arial"/>
            <w:sz w:val="20"/>
          </w:rPr>
          <w:t>/</w:t>
        </w:r>
        <w:r w:rsidR="00467BE5" w:rsidRPr="000D693A">
          <w:rPr>
            <w:rFonts w:cs="Arial"/>
            <w:color w:val="800080"/>
            <w:sz w:val="20"/>
          </w:rPr>
          <w:t xml:space="preserve">mevrouw </w:t>
        </w:r>
      </w:ins>
      <w:del w:id="64" w:author="Groot, Karina de" w:date="2024-11-22T09:31:00Z" w16du:dateUtc="2024-11-22T08:31:00Z">
        <w:r w:rsidR="004E5BC2" w:rsidRPr="000D693A" w:rsidDel="00467BE5">
          <w:rPr>
            <w:rFonts w:cs="Arial"/>
            <w:color w:val="3366FF"/>
            <w:sz w:val="20"/>
          </w:rPr>
          <w:delText xml:space="preserve">de heer/mevrouw </w:delText>
        </w:r>
      </w:del>
      <w:r w:rsidR="004E5BC2" w:rsidRPr="000D693A">
        <w:rPr>
          <w:rFonts w:cs="Arial"/>
          <w:sz w:val="20"/>
        </w:rPr>
        <w:t>naam natuurlijk persoon</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color w:val="800080"/>
          <w:sz w:val="20"/>
        </w:rPr>
        <w:t xml:space="preserve"> en </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sz w:val="20"/>
        </w:rPr>
        <w:t>naam rechtspersoon</w:t>
      </w:r>
      <w:r w:rsidR="004E5BC2" w:rsidRPr="000D693A">
        <w:rPr>
          <w:rFonts w:cs="Arial"/>
          <w:color w:val="800080"/>
          <w:sz w:val="20"/>
        </w:rPr>
        <w:t>/</w:t>
      </w:r>
      <w:ins w:id="65" w:author="Groot, Karina de" w:date="2024-11-22T09:31:00Z">
        <w:r w:rsidR="00467BE5" w:rsidRPr="000D693A">
          <w:rPr>
            <w:rFonts w:cs="Arial"/>
            <w:color w:val="800080"/>
            <w:sz w:val="20"/>
          </w:rPr>
          <w:t>de heer</w:t>
        </w:r>
        <w:r w:rsidR="00467BE5" w:rsidRPr="000D693A">
          <w:rPr>
            <w:rFonts w:cs="Arial"/>
            <w:sz w:val="20"/>
          </w:rPr>
          <w:t>/</w:t>
        </w:r>
        <w:r w:rsidR="00467BE5" w:rsidRPr="000D693A">
          <w:rPr>
            <w:rFonts w:cs="Arial"/>
            <w:color w:val="800080"/>
            <w:sz w:val="20"/>
          </w:rPr>
          <w:t xml:space="preserve">mevrouw </w:t>
        </w:r>
      </w:ins>
      <w:del w:id="66" w:author="Groot, Karina de" w:date="2024-11-22T09:31:00Z" w16du:dateUtc="2024-11-22T08:31:00Z">
        <w:r w:rsidR="004E5BC2" w:rsidRPr="000D693A" w:rsidDel="00467BE5">
          <w:rPr>
            <w:rFonts w:cs="Arial"/>
            <w:color w:val="3366FF"/>
            <w:sz w:val="20"/>
          </w:rPr>
          <w:delText>de heer/mevrouw</w:delText>
        </w:r>
        <w:r w:rsidR="004E5BC2" w:rsidRPr="000D693A" w:rsidDel="00467BE5">
          <w:rPr>
            <w:rFonts w:cs="Arial"/>
            <w:color w:val="800080"/>
            <w:sz w:val="20"/>
          </w:rPr>
          <w:delText xml:space="preserve"> </w:delText>
        </w:r>
      </w:del>
      <w:r w:rsidR="004E5BC2" w:rsidRPr="000D693A">
        <w:rPr>
          <w:rFonts w:cs="Arial"/>
          <w:sz w:val="20"/>
        </w:rPr>
        <w:t>naam natuurlijk persoon</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ins w:id="67" w:author="Groot, Karina de" w:date="2024-11-22T09:36:00Z" w16du:dateUtc="2024-11-22T08:36:00Z">
        <w:r w:rsidRPr="000D693A">
          <w:rPr>
            <w:rFonts w:cs="Arial"/>
            <w:sz w:val="20"/>
          </w:rPr>
          <w:fldChar w:fldCharType="begin"/>
        </w:r>
        <w:r w:rsidRPr="000D693A">
          <w:rPr>
            <w:rFonts w:cs="Arial"/>
            <w:sz w:val="20"/>
          </w:rPr>
          <w:instrText>MacroButton Nomacro §</w:instrText>
        </w:r>
        <w:r w:rsidRPr="000D693A">
          <w:rPr>
            <w:rFonts w:cs="Arial"/>
            <w:sz w:val="20"/>
          </w:rPr>
          <w:fldChar w:fldCharType="end"/>
        </w:r>
      </w:ins>
      <w:r w:rsidR="004E5BC2" w:rsidRPr="000D693A">
        <w:rPr>
          <w:rFonts w:cs="Arial"/>
          <w:color w:val="800080"/>
          <w:sz w:val="20"/>
        </w:rPr>
        <w:t xml:space="preserve"> </w:t>
      </w:r>
      <w:ins w:id="68" w:author="Groot, Karina de" w:date="2024-11-22T09:33:00Z" w16du:dateUtc="2024-11-22T08:33: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800080"/>
          <w:sz w:val="20"/>
        </w:rPr>
        <w:t>voornoemd,</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color w:val="800080"/>
          <w:sz w:val="20"/>
        </w:rPr>
        <w:t xml:space="preserve"> / </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color w:val="3366FF"/>
          <w:sz w:val="20"/>
        </w:rPr>
        <w:t>laatstgenoemde</w:t>
      </w:r>
      <w:ins w:id="69" w:author="Groot, Karina de" w:date="2024-11-22T09:33:00Z" w16du:dateUtc="2024-11-22T08:33: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sz w:val="20"/>
        </w:rPr>
        <w:t xml:space="preserve"> / </w:t>
      </w:r>
      <w:ins w:id="70" w:author="Groot, Karina de" w:date="2024-11-22T09:33:00Z" w16du:dateUtc="2024-11-22T08:33: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3366FF"/>
          <w:sz w:val="20"/>
        </w:rPr>
        <w:t>welke</w:t>
      </w:r>
      <w:r w:rsidR="004E5BC2" w:rsidRPr="000D693A">
        <w:rPr>
          <w:rFonts w:cs="Arial"/>
          <w:color w:val="800080"/>
          <w:sz w:val="20"/>
        </w:rPr>
        <w:t xml:space="preserve"> </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sz w:val="20"/>
        </w:rPr>
        <w:t>rechtsvorm</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ins w:id="71" w:author="Groot, Karina de" w:date="2024-11-22T09:33:00Z" w16du:dateUtc="2024-11-22T08:33: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800080"/>
          <w:sz w:val="20"/>
        </w:rPr>
        <w:t>,</w:t>
      </w:r>
      <w:r w:rsidR="004E5BC2" w:rsidRPr="000D693A">
        <w:rPr>
          <w:rFonts w:cs="Arial"/>
          <w:sz w:val="20"/>
        </w:rPr>
        <w:fldChar w:fldCharType="begin"/>
      </w:r>
      <w:r w:rsidR="004E5BC2" w:rsidRPr="000D693A">
        <w:rPr>
          <w:rFonts w:cs="Arial"/>
          <w:sz w:val="20"/>
        </w:rPr>
        <w:instrText>MacroButton Nomacro §</w:instrText>
      </w:r>
      <w:r w:rsidR="004E5BC2" w:rsidRPr="000D693A">
        <w:rPr>
          <w:rFonts w:cs="Arial"/>
          <w:sz w:val="20"/>
        </w:rPr>
        <w:fldChar w:fldCharType="end"/>
      </w:r>
      <w:r w:rsidR="004E5BC2" w:rsidRPr="000D693A">
        <w:rPr>
          <w:rFonts w:cs="Arial"/>
          <w:color w:val="800080"/>
          <w:sz w:val="20"/>
        </w:rPr>
        <w:t xml:space="preserve"> te dezen </w:t>
      </w:r>
      <w:ins w:id="72" w:author="Groot, Karina de" w:date="2024-11-22T09:34:00Z" w16du:dateUtc="2024-11-22T08:34:00Z">
        <w:r w:rsidRPr="000D693A">
          <w:rPr>
            <w:rFonts w:cs="Arial"/>
            <w:sz w:val="20"/>
          </w:rPr>
          <w:fldChar w:fldCharType="begin"/>
        </w:r>
        <w:r w:rsidRPr="000D693A">
          <w:rPr>
            <w:rFonts w:cs="Arial"/>
            <w:sz w:val="20"/>
          </w:rPr>
          <w:instrText>MacroButton Nomacro §</w:instrText>
        </w:r>
        <w:r w:rsidRPr="000D693A">
          <w:rPr>
            <w:rFonts w:cs="Arial"/>
            <w:sz w:val="20"/>
          </w:rPr>
          <w:fldChar w:fldCharType="end"/>
        </w:r>
      </w:ins>
      <w:r w:rsidR="004E5BC2" w:rsidRPr="000D693A">
        <w:rPr>
          <w:rFonts w:cs="Arial"/>
          <w:color w:val="3366FF"/>
          <w:sz w:val="20"/>
        </w:rPr>
        <w:t>gezamenlijk</w:t>
      </w:r>
      <w:ins w:id="73" w:author="Groot, Karina de" w:date="2024-11-22T09:34:00Z" w16du:dateUtc="2024-11-22T08:34:00Z">
        <w:r w:rsidRPr="000D693A">
          <w:rPr>
            <w:rFonts w:cs="Arial"/>
            <w:sz w:val="20"/>
          </w:rPr>
          <w:fldChar w:fldCharType="begin"/>
        </w:r>
        <w:r w:rsidRPr="000D693A">
          <w:rPr>
            <w:rFonts w:cs="Arial"/>
            <w:sz w:val="20"/>
          </w:rPr>
          <w:instrText>MacroButton Nomacro §</w:instrText>
        </w:r>
        <w:r w:rsidRPr="000D693A">
          <w:rPr>
            <w:rFonts w:cs="Arial"/>
            <w:sz w:val="20"/>
          </w:rPr>
          <w:fldChar w:fldCharType="end"/>
        </w:r>
      </w:ins>
      <w:r w:rsidR="004E5BC2" w:rsidRPr="000D693A">
        <w:rPr>
          <w:rFonts w:cs="Arial"/>
          <w:color w:val="800080"/>
          <w:sz w:val="20"/>
        </w:rPr>
        <w:t xml:space="preserve"> handelend</w:t>
      </w:r>
      <w:ins w:id="74" w:author="Groot, Karina de" w:date="2024-11-22T09:33:00Z" w16du:dateUtc="2024-11-22T08:33: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ins w:id="75" w:author="Groot, Karina de" w:date="2024-11-22T09:35:00Z" w16du:dateUtc="2024-11-22T08:35:00Z">
        <w:r w:rsidRPr="000D693A">
          <w:rPr>
            <w:rFonts w:cs="Arial"/>
            <w:sz w:val="20"/>
          </w:rPr>
          <w:t xml:space="preserve"> </w:t>
        </w:r>
      </w:ins>
      <w:r w:rsidR="004E5BC2" w:rsidRPr="000D693A">
        <w:rPr>
          <w:rFonts w:cs="Arial"/>
          <w:sz w:val="20"/>
        </w:rPr>
        <w:t>/</w:t>
      </w:r>
      <w:ins w:id="76" w:author="Groot, Karina de" w:date="2024-11-22T09:35:00Z" w16du:dateUtc="2024-11-22T08:35:00Z">
        <w:r w:rsidRPr="000D693A">
          <w:rPr>
            <w:rFonts w:cs="Arial"/>
            <w:sz w:val="20"/>
          </w:rPr>
          <w:t xml:space="preserve"> </w:t>
        </w:r>
      </w:ins>
      <w:ins w:id="77" w:author="Groot, Karina de" w:date="2024-11-22T09:34:00Z" w16du:dateUtc="2024-11-22T08:34: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800080"/>
          <w:sz w:val="20"/>
        </w:rPr>
        <w:t>te dezen</w:t>
      </w:r>
      <w:ins w:id="78" w:author="Groot, Karina de" w:date="2024-11-22T09:34:00Z" w16du:dateUtc="2024-11-22T08:34:00Z">
        <w:r w:rsidR="00467BE5" w:rsidRPr="000D693A">
          <w:rPr>
            <w:rFonts w:cs="Arial"/>
            <w:color w:val="800080"/>
            <w:sz w:val="20"/>
          </w:rPr>
          <w:t xml:space="preserve"> </w:t>
        </w:r>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3366FF"/>
          <w:sz w:val="20"/>
        </w:rPr>
        <w:t>tezamen</w:t>
      </w:r>
      <w:ins w:id="79" w:author="Groot, Karina de" w:date="2024-11-22T09:34:00Z" w16du:dateUtc="2024-11-22T08:34: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800080"/>
          <w:sz w:val="20"/>
        </w:rPr>
        <w:t xml:space="preserve"> rechtsgeldig vertegenwoordigend</w:t>
      </w:r>
      <w:ins w:id="80" w:author="Groot, Karina de" w:date="2024-11-22T09:34:00Z" w16du:dateUtc="2024-11-22T08:34:00Z">
        <w:r w:rsidR="00467BE5" w:rsidRPr="000D693A">
          <w:rPr>
            <w:rFonts w:cs="Arial"/>
            <w:sz w:val="20"/>
          </w:rPr>
          <w:fldChar w:fldCharType="begin"/>
        </w:r>
        <w:r w:rsidR="00467BE5" w:rsidRPr="000D693A">
          <w:rPr>
            <w:rFonts w:cs="Arial"/>
            <w:sz w:val="20"/>
          </w:rPr>
          <w:instrText>MacroButton Nomacro §</w:instrText>
        </w:r>
        <w:r w:rsidR="00467BE5" w:rsidRPr="000D693A">
          <w:rPr>
            <w:rFonts w:cs="Arial"/>
            <w:sz w:val="20"/>
          </w:rPr>
          <w:fldChar w:fldCharType="end"/>
        </w:r>
      </w:ins>
      <w:r w:rsidR="004E5BC2" w:rsidRPr="000D693A">
        <w:rPr>
          <w:rFonts w:cs="Arial"/>
          <w:color w:val="3366FF"/>
          <w:sz w:val="20"/>
        </w:rPr>
        <w:t xml:space="preserve">: </w:t>
      </w:r>
      <w:r w:rsidR="002F5798" w:rsidRPr="000D693A">
        <w:rPr>
          <w:rFonts w:cs="Arial"/>
          <w:color w:val="FFFFFF"/>
          <w:sz w:val="20"/>
          <w:highlight w:val="darkYellow"/>
        </w:rPr>
        <w:t>KEUZEBLOKVARIANT HOEDANIGHEID</w:t>
      </w:r>
      <w:r w:rsidR="00556DFA" w:rsidRPr="000D693A">
        <w:rPr>
          <w:rFonts w:cs="Arial"/>
          <w:color w:val="800080"/>
          <w:sz w:val="20"/>
        </w:rPr>
        <w:t>:</w:t>
      </w:r>
    </w:p>
    <w:p w14:paraId="04A477AF" w14:textId="77777777" w:rsidR="00D77B22" w:rsidRPr="000D693A" w:rsidRDefault="00D77B22" w:rsidP="00D77B22"/>
    <w:p w14:paraId="34901864" w14:textId="77777777" w:rsidR="00BF59AB" w:rsidRPr="000D693A" w:rsidRDefault="00BF59AB" w:rsidP="00D77B22">
      <w:pPr>
        <w:rPr>
          <w:sz w:val="20"/>
        </w:rPr>
      </w:pPr>
    </w:p>
    <w:p w14:paraId="1704876D" w14:textId="77777777" w:rsidR="00D77B22" w:rsidRPr="000D693A" w:rsidRDefault="00BF59AB" w:rsidP="00D77B22">
      <w:pPr>
        <w:rPr>
          <w:sz w:val="20"/>
        </w:rPr>
      </w:pPr>
      <w:r w:rsidRPr="000D693A">
        <w:rPr>
          <w:sz w:val="20"/>
        </w:rPr>
        <w:br w:type="page"/>
      </w:r>
      <w:r w:rsidR="00D77B22" w:rsidRPr="000D693A">
        <w:rPr>
          <w:sz w:val="20"/>
        </w:rPr>
        <w:lastRenderedPageBreak/>
        <w:t>De volgende (combinaties van) tekstblokken zijn al dan niet afzonderlijk herhalend toegestaan:</w:t>
      </w:r>
    </w:p>
    <w:p w14:paraId="23CC24EF" w14:textId="006E3970" w:rsidR="00D77B22" w:rsidRPr="00B10EB4" w:rsidRDefault="00D77B22" w:rsidP="00D77B22">
      <w:pPr>
        <w:numPr>
          <w:ilvl w:val="0"/>
          <w:numId w:val="6"/>
        </w:numPr>
        <w:rPr>
          <w:sz w:val="20"/>
        </w:rPr>
      </w:pPr>
      <w:r w:rsidRPr="000D693A">
        <w:rPr>
          <w:sz w:val="20"/>
        </w:rPr>
        <w:t xml:space="preserve">Tekstblok Natuurlijk persoon </w:t>
      </w:r>
      <w:r w:rsidRPr="00B10EB4">
        <w:rPr>
          <w:strike/>
          <w:sz w:val="20"/>
        </w:rPr>
        <w:t>en optioneel tekstblok legitimatie</w:t>
      </w:r>
      <w:r w:rsidRPr="00B10EB4">
        <w:rPr>
          <w:sz w:val="20"/>
        </w:rPr>
        <w:t xml:space="preserve"> k</w:t>
      </w:r>
      <w:ins w:id="81" w:author="Groot, Karina de" w:date="2024-11-22T09:39:00Z" w16du:dateUtc="2024-11-22T08:39:00Z">
        <w:r w:rsidR="007F2B9C" w:rsidRPr="00B10EB4">
          <w:rPr>
            <w:sz w:val="20"/>
          </w:rPr>
          <w:t>an</w:t>
        </w:r>
      </w:ins>
      <w:del w:id="82" w:author="Groot, Karina de" w:date="2024-11-22T09:39:00Z" w16du:dateUtc="2024-11-22T08:39:00Z">
        <w:r w:rsidRPr="00B10EB4" w:rsidDel="007F2B9C">
          <w:rPr>
            <w:sz w:val="20"/>
          </w:rPr>
          <w:delText>unnen samen</w:delText>
        </w:r>
      </w:del>
      <w:r w:rsidRPr="00B10EB4">
        <w:rPr>
          <w:sz w:val="20"/>
        </w:rPr>
        <w:t xml:space="preserve"> tweemaal voorkomen gevolgd door Tekstblok Burgerlijke staat </w:t>
      </w:r>
      <w:r w:rsidR="001D236D" w:rsidRPr="00B10EB4">
        <w:rPr>
          <w:sz w:val="20"/>
        </w:rPr>
        <w:t>en</w:t>
      </w:r>
      <w:r w:rsidRPr="00B10EB4">
        <w:rPr>
          <w:sz w:val="20"/>
        </w:rPr>
        <w:t xml:space="preserve"> Tekstblok Woonadres</w:t>
      </w:r>
      <w:r w:rsidR="00C5564B" w:rsidRPr="00B10EB4">
        <w:rPr>
          <w:sz w:val="20"/>
        </w:rPr>
        <w:t>,</w:t>
      </w:r>
      <w:r w:rsidR="002C2E6A" w:rsidRPr="00B10EB4">
        <w:rPr>
          <w:sz w:val="20"/>
        </w:rPr>
        <w:t xml:space="preserve"> die dan beide gezamenlijk zijn.</w:t>
      </w:r>
    </w:p>
    <w:p w14:paraId="69B1B179" w14:textId="2DD5EF03" w:rsidR="002C2E6A" w:rsidRPr="00B10EB4" w:rsidRDefault="002C2E6A" w:rsidP="00D77B22">
      <w:pPr>
        <w:numPr>
          <w:ilvl w:val="0"/>
          <w:numId w:val="6"/>
        </w:numPr>
        <w:rPr>
          <w:sz w:val="20"/>
        </w:rPr>
      </w:pPr>
      <w:r w:rsidRPr="00B10EB4">
        <w:rPr>
          <w:sz w:val="20"/>
        </w:rPr>
        <w:t xml:space="preserve">Tekstblok Natuurlijk persoon </w:t>
      </w:r>
      <w:ins w:id="83" w:author="Groot, Karina de" w:date="2024-11-22T09:40:00Z" w16du:dateUtc="2024-11-22T08:40:00Z">
        <w:r w:rsidR="009B5206" w:rsidRPr="00B10EB4">
          <w:rPr>
            <w:sz w:val="20"/>
          </w:rPr>
          <w:t>en</w:t>
        </w:r>
      </w:ins>
      <w:del w:id="84" w:author="Groot, Karina de" w:date="2024-11-22T09:40:00Z" w16du:dateUtc="2024-11-22T08:40:00Z">
        <w:r w:rsidR="0021522D" w:rsidRPr="00B10EB4" w:rsidDel="009B5206">
          <w:rPr>
            <w:sz w:val="20"/>
          </w:rPr>
          <w:delText>t/m</w:delText>
        </w:r>
      </w:del>
      <w:r w:rsidRPr="00B10EB4">
        <w:rPr>
          <w:sz w:val="20"/>
        </w:rPr>
        <w:t xml:space="preserve"> </w:t>
      </w:r>
      <w:r w:rsidR="0021522D" w:rsidRPr="00B10EB4">
        <w:rPr>
          <w:sz w:val="20"/>
        </w:rPr>
        <w:t>T</w:t>
      </w:r>
      <w:r w:rsidRPr="00B10EB4">
        <w:rPr>
          <w:sz w:val="20"/>
        </w:rPr>
        <w:t xml:space="preserve">ekstblok </w:t>
      </w:r>
      <w:r w:rsidR="0021522D" w:rsidRPr="00B10EB4">
        <w:rPr>
          <w:sz w:val="20"/>
        </w:rPr>
        <w:t>Burgerlijke staat</w:t>
      </w:r>
      <w:r w:rsidRPr="00B10EB4">
        <w:rPr>
          <w:sz w:val="20"/>
        </w:rPr>
        <w:t xml:space="preserve"> kunnen samen meermalen voorkomen gevolgd door Tekstblok Woonadres, die dan gezamenlijk is.</w:t>
      </w:r>
    </w:p>
    <w:p w14:paraId="60F26830" w14:textId="77777777" w:rsidR="00D77B22" w:rsidRPr="00B10EB4" w:rsidRDefault="00D77B22" w:rsidP="00D77B22">
      <w:pPr>
        <w:numPr>
          <w:ilvl w:val="0"/>
          <w:numId w:val="6"/>
        </w:numPr>
        <w:rPr>
          <w:sz w:val="20"/>
        </w:rPr>
      </w:pPr>
      <w:r w:rsidRPr="00B10EB4">
        <w:rPr>
          <w:sz w:val="20"/>
        </w:rPr>
        <w:t>Tekstblok Natuurlijk persoon t/m Tekstblok Woonadres</w:t>
      </w:r>
      <w:r w:rsidR="00C5564B" w:rsidRPr="00B10EB4">
        <w:rPr>
          <w:sz w:val="20"/>
        </w:rPr>
        <w:t>,</w:t>
      </w:r>
    </w:p>
    <w:p w14:paraId="4E93F598" w14:textId="77777777" w:rsidR="00BF59AB" w:rsidRPr="00B10EB4" w:rsidRDefault="00BF59AB" w:rsidP="00BF59AB">
      <w:pPr>
        <w:numPr>
          <w:ilvl w:val="0"/>
          <w:numId w:val="6"/>
        </w:numPr>
        <w:rPr>
          <w:sz w:val="20"/>
        </w:rPr>
      </w:pPr>
      <w:r w:rsidRPr="00B10EB4">
        <w:rPr>
          <w:sz w:val="20"/>
        </w:rPr>
        <w:t>Keuzeblokvariant hoedanigheid.</w:t>
      </w:r>
    </w:p>
    <w:p w14:paraId="1D41A13C" w14:textId="77777777" w:rsidR="00D77B22" w:rsidRPr="00B10EB4" w:rsidRDefault="00D77B22" w:rsidP="00BF59AB">
      <w:pPr>
        <w:numPr>
          <w:ilvl w:val="0"/>
          <w:numId w:val="6"/>
        </w:numPr>
        <w:rPr>
          <w:sz w:val="20"/>
        </w:rPr>
      </w:pPr>
      <w:r w:rsidRPr="00B10EB4">
        <w:rPr>
          <w:sz w:val="20"/>
        </w:rPr>
        <w:t>Tekstblok Rechtspersoon</w:t>
      </w:r>
      <w:r w:rsidR="00C5564B" w:rsidRPr="00B10EB4">
        <w:rPr>
          <w:sz w:val="20"/>
        </w:rPr>
        <w:t>,</w:t>
      </w:r>
    </w:p>
    <w:p w14:paraId="79D34C8A" w14:textId="77777777" w:rsidR="00D77B22" w:rsidRPr="00B10EB4" w:rsidRDefault="00D77B22" w:rsidP="00D77B22">
      <w:pPr>
        <w:numPr>
          <w:ilvl w:val="0"/>
          <w:numId w:val="6"/>
        </w:numPr>
      </w:pPr>
      <w:r w:rsidRPr="00B10EB4">
        <w:rPr>
          <w:sz w:val="20"/>
        </w:rPr>
        <w:t>Tekstblok Rechtspersoon</w:t>
      </w:r>
      <w:r w:rsidR="0021522D" w:rsidRPr="00B10EB4">
        <w:rPr>
          <w:sz w:val="20"/>
        </w:rPr>
        <w:t xml:space="preserve"> en Keuzeblokvariant Hoedanigheid </w:t>
      </w:r>
      <w:r w:rsidRPr="00B10EB4">
        <w:rPr>
          <w:sz w:val="20"/>
        </w:rPr>
        <w:t>samen</w:t>
      </w:r>
      <w:r w:rsidR="00C5564B" w:rsidRPr="00B10EB4">
        <w:rPr>
          <w:sz w:val="20"/>
        </w:rPr>
        <w:t>.</w:t>
      </w:r>
    </w:p>
    <w:p w14:paraId="3A2C50DB" w14:textId="77777777" w:rsidR="00794439" w:rsidRPr="00B10EB4" w:rsidRDefault="00794439" w:rsidP="00794439">
      <w:pPr>
        <w:rPr>
          <w:sz w:val="20"/>
        </w:rPr>
      </w:pPr>
    </w:p>
    <w:p w14:paraId="5126ABD0" w14:textId="77777777" w:rsidR="00794439" w:rsidRPr="00B10EB4" w:rsidRDefault="00794439" w:rsidP="00794439">
      <w:pPr>
        <w:pStyle w:val="Kop3"/>
        <w:rPr>
          <w:lang w:val="nl-NL"/>
        </w:rPr>
      </w:pPr>
      <w:bookmarkStart w:id="85" w:name="_Toc411262134"/>
      <w:r w:rsidRPr="00B10EB4">
        <w:rPr>
          <w:lang w:val="nl-NL"/>
        </w:rPr>
        <w:t>Keuzeblok</w:t>
      </w:r>
      <w:r w:rsidR="000148D5" w:rsidRPr="00B10EB4">
        <w:rPr>
          <w:lang w:val="nl-NL"/>
        </w:rPr>
        <w:t xml:space="preserve"> Hoedanigheid</w:t>
      </w:r>
      <w:bookmarkEnd w:id="85"/>
    </w:p>
    <w:p w14:paraId="539A24A0" w14:textId="77777777" w:rsidR="00794439" w:rsidRPr="00B10EB4" w:rsidRDefault="00794439" w:rsidP="00794439"/>
    <w:p w14:paraId="5B7BF4B3" w14:textId="77777777" w:rsidR="00794439" w:rsidRPr="00B10EB4" w:rsidRDefault="00794439" w:rsidP="00794439">
      <w:pPr>
        <w:rPr>
          <w:rFonts w:cs="Arial"/>
          <w:sz w:val="20"/>
          <w:u w:val="single"/>
        </w:rPr>
      </w:pPr>
      <w:r w:rsidRPr="00B10EB4">
        <w:rPr>
          <w:rFonts w:cs="Arial"/>
          <w:sz w:val="20"/>
          <w:u w:val="single"/>
        </w:rPr>
        <w:t>Variant 1:</w:t>
      </w:r>
    </w:p>
    <w:p w14:paraId="3D676A6B" w14:textId="77777777" w:rsidR="00794439" w:rsidRPr="00B10EB4" w:rsidRDefault="00794439" w:rsidP="002F5798">
      <w:pPr>
        <w:spacing w:line="240" w:lineRule="auto"/>
        <w:rPr>
          <w:rFonts w:cs="Arial"/>
          <w:color w:val="FF0000"/>
          <w:sz w:val="20"/>
        </w:rPr>
      </w:pPr>
      <w:r w:rsidRPr="00B10EB4">
        <w:rPr>
          <w:rFonts w:cs="Arial"/>
          <w:color w:val="FF0000"/>
          <w:sz w:val="20"/>
        </w:rPr>
        <w:t xml:space="preserve">als zelfstandig </w:t>
      </w:r>
      <w:r w:rsidRPr="00B10EB4">
        <w:rPr>
          <w:rFonts w:cs="Arial"/>
          <w:color w:val="800080"/>
          <w:sz w:val="20"/>
        </w:rPr>
        <w:t>vertegenwoordigings</w:t>
      </w:r>
      <w:r w:rsidRPr="00B10EB4">
        <w:rPr>
          <w:rFonts w:cs="Arial"/>
          <w:color w:val="FF0000"/>
          <w:sz w:val="20"/>
        </w:rPr>
        <w:t>bevoegd</w:t>
      </w:r>
      <w:r w:rsidRPr="00B10EB4">
        <w:rPr>
          <w:rFonts w:cs="Arial"/>
          <w:color w:val="800080"/>
          <w:sz w:val="20"/>
        </w:rPr>
        <w:t>e</w:t>
      </w:r>
      <w:r w:rsidRPr="00B10EB4">
        <w:rPr>
          <w:rFonts w:cs="Arial"/>
          <w:color w:val="FF0000"/>
          <w:sz w:val="20"/>
        </w:rPr>
        <w:t xml:space="preserve"> </w:t>
      </w:r>
      <w:r w:rsidRPr="00B10EB4">
        <w:rPr>
          <w:rFonts w:cs="Arial"/>
          <w:color w:val="339966"/>
          <w:sz w:val="20"/>
        </w:rPr>
        <w:t>bestuurder</w:t>
      </w:r>
      <w:r w:rsidRPr="00B10EB4">
        <w:rPr>
          <w:rFonts w:cs="Arial"/>
          <w:color w:val="800080"/>
          <w:sz w:val="20"/>
        </w:rPr>
        <w:t>s</w:t>
      </w:r>
      <w:r w:rsidRPr="00B10EB4">
        <w:rPr>
          <w:rFonts w:cs="Arial"/>
          <w:color w:val="339966"/>
          <w:sz w:val="20"/>
        </w:rPr>
        <w:t>/directeur</w:t>
      </w:r>
      <w:r w:rsidRPr="00B10EB4">
        <w:rPr>
          <w:rFonts w:cs="Arial"/>
          <w:color w:val="800080"/>
          <w:sz w:val="20"/>
        </w:rPr>
        <w:t>en</w:t>
      </w:r>
      <w:r w:rsidRPr="00B10EB4">
        <w:rPr>
          <w:rFonts w:cs="Arial"/>
          <w:color w:val="339966"/>
          <w:sz w:val="20"/>
        </w:rPr>
        <w:t xml:space="preserve"> </w:t>
      </w:r>
      <w:r w:rsidRPr="00B10EB4">
        <w:rPr>
          <w:rFonts w:cs="Arial"/>
          <w:color w:val="FF0000"/>
          <w:sz w:val="20"/>
        </w:rPr>
        <w:t>van</w:t>
      </w:r>
    </w:p>
    <w:p w14:paraId="436A5A38" w14:textId="77777777" w:rsidR="00794439" w:rsidRPr="00B10EB4" w:rsidRDefault="00794439" w:rsidP="00794439">
      <w:pPr>
        <w:rPr>
          <w:rFonts w:cs="Arial"/>
          <w:sz w:val="20"/>
        </w:rPr>
      </w:pPr>
    </w:p>
    <w:p w14:paraId="6213FDE5" w14:textId="77777777" w:rsidR="00794439" w:rsidRPr="00B10EB4" w:rsidRDefault="00794439" w:rsidP="00794439">
      <w:pPr>
        <w:rPr>
          <w:rFonts w:cs="Arial"/>
          <w:sz w:val="20"/>
          <w:u w:val="single"/>
        </w:rPr>
      </w:pPr>
      <w:r w:rsidRPr="00B10EB4">
        <w:rPr>
          <w:rFonts w:cs="Arial"/>
          <w:sz w:val="20"/>
          <w:u w:val="single"/>
        </w:rPr>
        <w:t>Variant 2:</w:t>
      </w:r>
    </w:p>
    <w:p w14:paraId="34001515" w14:textId="656E99D9" w:rsidR="00794439" w:rsidRPr="00B10EB4" w:rsidRDefault="00794439" w:rsidP="002F5798">
      <w:pPr>
        <w:spacing w:line="240" w:lineRule="auto"/>
        <w:rPr>
          <w:rFonts w:cs="Arial"/>
          <w:sz w:val="20"/>
        </w:rPr>
      </w:pPr>
      <w:r w:rsidRPr="00B10EB4">
        <w:rPr>
          <w:rFonts w:cs="Arial"/>
          <w:color w:val="FF0000"/>
          <w:sz w:val="20"/>
        </w:rPr>
        <w:t xml:space="preserve">in </w:t>
      </w:r>
      <w:r w:rsidRPr="00B10EB4">
        <w:rPr>
          <w:rFonts w:cs="Arial"/>
          <w:color w:val="339966"/>
          <w:sz w:val="20"/>
        </w:rPr>
        <w:t>zijn/haar</w:t>
      </w:r>
      <w:ins w:id="86" w:author="Groot, Karina de" w:date="2024-11-22T10:58:00Z" w16du:dateUtc="2024-11-22T09:58:00Z">
        <w:r w:rsidR="00080C42">
          <w:rPr>
            <w:rFonts w:cs="Arial"/>
            <w:color w:val="339966"/>
            <w:sz w:val="20"/>
          </w:rPr>
          <w:t>/diens</w:t>
        </w:r>
      </w:ins>
      <w:r w:rsidRPr="00B10EB4">
        <w:rPr>
          <w:rFonts w:cs="Arial"/>
          <w:color w:val="339966"/>
          <w:sz w:val="20"/>
        </w:rPr>
        <w:t xml:space="preserve">/hun </w:t>
      </w:r>
      <w:r w:rsidRPr="00B10EB4">
        <w:rPr>
          <w:rFonts w:cs="Arial"/>
          <w:color w:val="FF0000"/>
          <w:sz w:val="20"/>
        </w:rPr>
        <w:t xml:space="preserve">hoedanigheid van </w:t>
      </w:r>
      <w:r w:rsidRPr="00B10EB4">
        <w:rPr>
          <w:rFonts w:cs="Arial"/>
          <w:color w:val="800080"/>
          <w:sz w:val="20"/>
        </w:rPr>
        <w:t xml:space="preserve">zelfstandig </w:t>
      </w:r>
      <w:r w:rsidRPr="00B10EB4">
        <w:rPr>
          <w:rFonts w:cs="Arial"/>
          <w:color w:val="3366FF"/>
          <w:sz w:val="20"/>
        </w:rPr>
        <w:t>vertegenwoordigings</w:t>
      </w:r>
      <w:r w:rsidRPr="00B10EB4">
        <w:rPr>
          <w:rFonts w:cs="Arial"/>
          <w:color w:val="800080"/>
          <w:sz w:val="20"/>
        </w:rPr>
        <w:t>bevoegd</w:t>
      </w:r>
      <w:r w:rsidRPr="00B10EB4">
        <w:rPr>
          <w:rFonts w:cs="Arial"/>
          <w:color w:val="3366FF"/>
          <w:sz w:val="20"/>
        </w:rPr>
        <w:t>e</w:t>
      </w:r>
      <w:r w:rsidRPr="00B10EB4">
        <w:rPr>
          <w:rFonts w:cs="Arial"/>
          <w:color w:val="800080"/>
          <w:sz w:val="20"/>
        </w:rPr>
        <w:t xml:space="preserve"> </w:t>
      </w:r>
      <w:r w:rsidRPr="00B10EB4">
        <w:rPr>
          <w:rFonts w:cs="Arial"/>
          <w:color w:val="339966"/>
          <w:sz w:val="20"/>
        </w:rPr>
        <w:t>bestuurder</w:t>
      </w:r>
      <w:r w:rsidRPr="00B10EB4">
        <w:rPr>
          <w:rFonts w:cs="Arial"/>
          <w:color w:val="800080"/>
          <w:sz w:val="20"/>
        </w:rPr>
        <w:t>s</w:t>
      </w:r>
      <w:r w:rsidRPr="00B10EB4">
        <w:rPr>
          <w:rFonts w:cs="Arial"/>
          <w:color w:val="339966"/>
          <w:sz w:val="20"/>
        </w:rPr>
        <w:t>/directeur</w:t>
      </w:r>
      <w:r w:rsidRPr="00B10EB4">
        <w:rPr>
          <w:rFonts w:cs="Arial"/>
          <w:color w:val="800080"/>
          <w:sz w:val="20"/>
        </w:rPr>
        <w:t>en</w:t>
      </w:r>
      <w:r w:rsidRPr="00B10EB4">
        <w:rPr>
          <w:rFonts w:cs="Arial"/>
          <w:color w:val="FF0000"/>
          <w:sz w:val="20"/>
        </w:rPr>
        <w:t xml:space="preserve"> van</w:t>
      </w:r>
      <w:r w:rsidRPr="00B10EB4">
        <w:rPr>
          <w:rFonts w:cs="Arial"/>
          <w:color w:val="800080"/>
          <w:sz w:val="20"/>
        </w:rPr>
        <w:t xml:space="preserve"> </w:t>
      </w:r>
    </w:p>
    <w:p w14:paraId="023586C6" w14:textId="77777777" w:rsidR="00794439" w:rsidRPr="00B10EB4" w:rsidRDefault="00794439" w:rsidP="00794439">
      <w:pPr>
        <w:rPr>
          <w:rFonts w:cs="Arial"/>
          <w:color w:val="800080"/>
          <w:sz w:val="20"/>
        </w:rPr>
      </w:pPr>
    </w:p>
    <w:p w14:paraId="5A7FF9A0" w14:textId="77777777" w:rsidR="00794439" w:rsidRPr="00B10EB4" w:rsidRDefault="00794439" w:rsidP="00794439">
      <w:pPr>
        <w:rPr>
          <w:rFonts w:cs="Arial"/>
          <w:color w:val="800080"/>
          <w:sz w:val="20"/>
        </w:rPr>
      </w:pPr>
      <w:r w:rsidRPr="00B10EB4">
        <w:rPr>
          <w:rFonts w:cs="Arial"/>
          <w:sz w:val="20"/>
          <w:u w:val="single"/>
        </w:rPr>
        <w:t>Variant 3</w:t>
      </w:r>
      <w:r w:rsidRPr="00B10EB4">
        <w:rPr>
          <w:rFonts w:cs="Arial"/>
          <w:color w:val="800080"/>
          <w:sz w:val="20"/>
        </w:rPr>
        <w:t xml:space="preserve">: </w:t>
      </w:r>
    </w:p>
    <w:p w14:paraId="7A984298" w14:textId="77777777" w:rsidR="00794439" w:rsidRPr="00B10EB4" w:rsidRDefault="007D0685" w:rsidP="002F5798">
      <w:pPr>
        <w:spacing w:line="240" w:lineRule="auto"/>
        <w:rPr>
          <w:rFonts w:cs="Arial"/>
          <w:color w:val="800080"/>
          <w:sz w:val="20"/>
        </w:rPr>
      </w:pPr>
      <w:r w:rsidRPr="00B10EB4">
        <w:rPr>
          <w:rFonts w:cs="Arial"/>
          <w:color w:val="FF0000"/>
          <w:sz w:val="20"/>
        </w:rPr>
        <w:t>als</w:t>
      </w:r>
      <w:r w:rsidRPr="00B10EB4">
        <w:rPr>
          <w:rFonts w:cs="Arial"/>
          <w:sz w:val="20"/>
        </w:rPr>
        <w:t xml:space="preserve"> </w:t>
      </w:r>
      <w:r w:rsidR="00794439" w:rsidRPr="00B10EB4">
        <w:rPr>
          <w:color w:val="800080"/>
          <w:sz w:val="20"/>
        </w:rPr>
        <w:t>rechtsgeldig</w:t>
      </w:r>
      <w:r w:rsidR="00794439" w:rsidRPr="00B10EB4">
        <w:rPr>
          <w:rFonts w:cs="Arial"/>
          <w:color w:val="FF0000"/>
          <w:sz w:val="20"/>
        </w:rPr>
        <w:t xml:space="preserve"> </w:t>
      </w:r>
      <w:r w:rsidRPr="00B10EB4">
        <w:rPr>
          <w:rFonts w:cs="Arial"/>
          <w:color w:val="FF0000"/>
          <w:sz w:val="20"/>
        </w:rPr>
        <w:t>vertegenwoordiger</w:t>
      </w:r>
      <w:r w:rsidRPr="00B10EB4">
        <w:rPr>
          <w:rFonts w:cs="Arial"/>
          <w:color w:val="800080"/>
          <w:sz w:val="20"/>
        </w:rPr>
        <w:t>s</w:t>
      </w:r>
      <w:r w:rsidRPr="00B10EB4">
        <w:rPr>
          <w:rFonts w:cs="Arial"/>
          <w:color w:val="FF0000"/>
          <w:sz w:val="20"/>
        </w:rPr>
        <w:t xml:space="preserve"> van</w:t>
      </w:r>
    </w:p>
    <w:p w14:paraId="3E3FBF66" w14:textId="77777777" w:rsidR="00794439" w:rsidRPr="00B10EB4" w:rsidRDefault="00794439" w:rsidP="00794439">
      <w:pPr>
        <w:rPr>
          <w:rFonts w:cs="Arial"/>
          <w:sz w:val="20"/>
        </w:rPr>
      </w:pPr>
    </w:p>
    <w:p w14:paraId="2E9E8166" w14:textId="77777777" w:rsidR="00794439" w:rsidRPr="00B10EB4" w:rsidRDefault="00794439" w:rsidP="00794439">
      <w:pPr>
        <w:rPr>
          <w:rFonts w:cs="Arial"/>
          <w:sz w:val="20"/>
          <w:u w:val="single"/>
        </w:rPr>
      </w:pPr>
      <w:r w:rsidRPr="00B10EB4">
        <w:rPr>
          <w:rFonts w:cs="Arial"/>
          <w:sz w:val="20"/>
          <w:u w:val="single"/>
        </w:rPr>
        <w:t>Variant 4:</w:t>
      </w:r>
    </w:p>
    <w:p w14:paraId="11D6FBA0" w14:textId="1F5F3B1B" w:rsidR="00794439" w:rsidRPr="00B10EB4" w:rsidRDefault="00794439" w:rsidP="002F5798">
      <w:pPr>
        <w:spacing w:line="240" w:lineRule="auto"/>
        <w:rPr>
          <w:rFonts w:cs="Arial"/>
          <w:color w:val="800080"/>
          <w:sz w:val="20"/>
        </w:rPr>
      </w:pPr>
      <w:r w:rsidRPr="00B10EB4">
        <w:rPr>
          <w:rFonts w:cs="Arial"/>
          <w:color w:val="FF0000"/>
          <w:sz w:val="20"/>
        </w:rPr>
        <w:t xml:space="preserve">in </w:t>
      </w:r>
      <w:ins w:id="87" w:author="Groot, Karina de" w:date="2024-11-22T10:59:00Z" w16du:dateUtc="2024-11-22T09:59:00Z">
        <w:r w:rsidR="00080C42" w:rsidRPr="00B10EB4">
          <w:rPr>
            <w:rFonts w:cs="Arial"/>
            <w:color w:val="339966"/>
            <w:sz w:val="20"/>
          </w:rPr>
          <w:t>zijn/haar</w:t>
        </w:r>
        <w:r w:rsidR="00080C42">
          <w:rPr>
            <w:rFonts w:cs="Arial"/>
            <w:color w:val="339966"/>
            <w:sz w:val="20"/>
          </w:rPr>
          <w:t>/diens</w:t>
        </w:r>
        <w:r w:rsidR="00080C42" w:rsidRPr="00B10EB4">
          <w:rPr>
            <w:rFonts w:cs="Arial"/>
            <w:color w:val="339966"/>
            <w:sz w:val="20"/>
          </w:rPr>
          <w:t xml:space="preserve">/hun </w:t>
        </w:r>
      </w:ins>
      <w:del w:id="88" w:author="Groot, Karina de" w:date="2024-11-22T10:59:00Z" w16du:dateUtc="2024-11-22T09:59:00Z">
        <w:r w:rsidRPr="00B10EB4" w:rsidDel="00080C42">
          <w:rPr>
            <w:rFonts w:cs="Arial"/>
            <w:color w:val="339966"/>
            <w:sz w:val="20"/>
          </w:rPr>
          <w:delText>zijn/</w:delText>
        </w:r>
        <w:r w:rsidRPr="00B10EB4" w:rsidDel="00080C42">
          <w:rPr>
            <w:color w:val="339966"/>
            <w:sz w:val="20"/>
          </w:rPr>
          <w:delText>haar</w:delText>
        </w:r>
        <w:r w:rsidRPr="00B10EB4" w:rsidDel="00080C42">
          <w:rPr>
            <w:rFonts w:cs="Arial"/>
            <w:color w:val="339966"/>
            <w:sz w:val="20"/>
          </w:rPr>
          <w:delText>/hun</w:delText>
        </w:r>
        <w:r w:rsidRPr="00B10EB4" w:rsidDel="00080C42">
          <w:rPr>
            <w:rFonts w:cs="Arial"/>
            <w:color w:val="FF0000"/>
            <w:sz w:val="20"/>
          </w:rPr>
          <w:delText xml:space="preserve"> </w:delText>
        </w:r>
      </w:del>
      <w:r w:rsidRPr="00B10EB4">
        <w:rPr>
          <w:rFonts w:cs="Arial"/>
          <w:color w:val="FF0000"/>
          <w:sz w:val="20"/>
        </w:rPr>
        <w:t>hoedanigheid van burgemeester</w:t>
      </w:r>
      <w:r w:rsidRPr="00B10EB4">
        <w:rPr>
          <w:rFonts w:cs="Arial"/>
          <w:color w:val="800080"/>
          <w:sz w:val="20"/>
        </w:rPr>
        <w:t>s</w:t>
      </w:r>
      <w:r w:rsidRPr="00B10EB4">
        <w:rPr>
          <w:rFonts w:cs="Arial"/>
          <w:color w:val="FF0000"/>
          <w:sz w:val="20"/>
        </w:rPr>
        <w:t xml:space="preserve"> van</w:t>
      </w:r>
    </w:p>
    <w:p w14:paraId="7F7FED3B" w14:textId="77777777" w:rsidR="00794439" w:rsidRPr="00B10EB4" w:rsidRDefault="00794439" w:rsidP="00794439">
      <w:pPr>
        <w:rPr>
          <w:rFonts w:cs="Arial"/>
          <w:sz w:val="20"/>
        </w:rPr>
      </w:pPr>
    </w:p>
    <w:p w14:paraId="69BCF4E8" w14:textId="77777777" w:rsidR="00794439" w:rsidRPr="00B10EB4" w:rsidRDefault="00794439" w:rsidP="00794439">
      <w:pPr>
        <w:rPr>
          <w:rFonts w:cs="Arial"/>
          <w:sz w:val="20"/>
          <w:u w:val="single"/>
        </w:rPr>
      </w:pPr>
      <w:r w:rsidRPr="00B10EB4">
        <w:rPr>
          <w:rFonts w:cs="Arial"/>
          <w:sz w:val="20"/>
          <w:u w:val="single"/>
        </w:rPr>
        <w:t>Variant 5:</w:t>
      </w:r>
    </w:p>
    <w:p w14:paraId="110C4785" w14:textId="77777777" w:rsidR="009A0CB8" w:rsidRPr="00B10EB4" w:rsidRDefault="009A0CB8" w:rsidP="002F5798">
      <w:pPr>
        <w:spacing w:line="240" w:lineRule="auto"/>
        <w:rPr>
          <w:color w:val="800080"/>
          <w:sz w:val="20"/>
        </w:rPr>
      </w:pPr>
      <w:r w:rsidRPr="00B10EB4">
        <w:rPr>
          <w:color w:val="FF0000"/>
          <w:sz w:val="20"/>
        </w:rPr>
        <w:t>als</w:t>
      </w:r>
      <w:r w:rsidRPr="00B10EB4">
        <w:rPr>
          <w:color w:val="800080"/>
          <w:sz w:val="20"/>
        </w:rPr>
        <w:t xml:space="preserve"> </w:t>
      </w:r>
      <w:r w:rsidRPr="00B10EB4">
        <w:rPr>
          <w:color w:val="339966"/>
          <w:sz w:val="20"/>
        </w:rPr>
        <w:t>mondeling/schriftelijk</w:t>
      </w:r>
      <w:r w:rsidRPr="00B10EB4">
        <w:rPr>
          <w:color w:val="800080"/>
          <w:sz w:val="20"/>
        </w:rPr>
        <w:t xml:space="preserve"> </w:t>
      </w:r>
      <w:r w:rsidRPr="00B10EB4">
        <w:rPr>
          <w:color w:val="FF0000"/>
          <w:sz w:val="20"/>
        </w:rPr>
        <w:t>gevolmachtigde</w:t>
      </w:r>
      <w:r w:rsidRPr="00B10EB4">
        <w:rPr>
          <w:color w:val="800080"/>
          <w:sz w:val="20"/>
        </w:rPr>
        <w:t>n</w:t>
      </w:r>
      <w:r w:rsidRPr="00B10EB4">
        <w:rPr>
          <w:color w:val="FF0000"/>
          <w:sz w:val="20"/>
        </w:rPr>
        <w:t xml:space="preserve"> van </w:t>
      </w:r>
    </w:p>
    <w:p w14:paraId="1F2067A0" w14:textId="77777777" w:rsidR="00794439" w:rsidRPr="00B10EB4" w:rsidRDefault="00794439" w:rsidP="00794439">
      <w:pPr>
        <w:rPr>
          <w:rFonts w:cs="Arial"/>
          <w:b/>
        </w:rPr>
      </w:pPr>
    </w:p>
    <w:p w14:paraId="39342258" w14:textId="77777777" w:rsidR="00794439" w:rsidRPr="00B10EB4" w:rsidRDefault="00794439" w:rsidP="00794439">
      <w:pPr>
        <w:rPr>
          <w:rFonts w:cs="Arial"/>
          <w:sz w:val="20"/>
          <w:u w:val="single"/>
        </w:rPr>
      </w:pPr>
      <w:r w:rsidRPr="00B10EB4">
        <w:rPr>
          <w:rFonts w:cs="Arial"/>
          <w:sz w:val="20"/>
          <w:u w:val="single"/>
        </w:rPr>
        <w:t>Variant 6:</w:t>
      </w:r>
    </w:p>
    <w:p w14:paraId="20164CCF" w14:textId="02FDEF8A" w:rsidR="00794439" w:rsidRPr="00B10EB4" w:rsidRDefault="00794439" w:rsidP="002F5798">
      <w:pPr>
        <w:spacing w:line="240" w:lineRule="auto"/>
        <w:rPr>
          <w:rFonts w:cs="Arial"/>
          <w:sz w:val="20"/>
        </w:rPr>
      </w:pPr>
      <w:r w:rsidRPr="00B10EB4">
        <w:rPr>
          <w:rFonts w:cs="Arial"/>
          <w:color w:val="FF0000"/>
          <w:sz w:val="20"/>
        </w:rPr>
        <w:t xml:space="preserve">in </w:t>
      </w:r>
      <w:ins w:id="89" w:author="Groot, Karina de" w:date="2024-11-22T10:59:00Z" w16du:dateUtc="2024-11-22T09:59:00Z">
        <w:r w:rsidR="00080C42" w:rsidRPr="00B10EB4">
          <w:rPr>
            <w:rFonts w:cs="Arial"/>
            <w:color w:val="339966"/>
            <w:sz w:val="20"/>
          </w:rPr>
          <w:t>zijn/haar</w:t>
        </w:r>
        <w:r w:rsidR="00080C42">
          <w:rPr>
            <w:rFonts w:cs="Arial"/>
            <w:color w:val="339966"/>
            <w:sz w:val="20"/>
          </w:rPr>
          <w:t>/diens</w:t>
        </w:r>
        <w:r w:rsidR="00080C42" w:rsidRPr="00B10EB4">
          <w:rPr>
            <w:rFonts w:cs="Arial"/>
            <w:color w:val="339966"/>
            <w:sz w:val="20"/>
          </w:rPr>
          <w:t xml:space="preserve">/hun </w:t>
        </w:r>
      </w:ins>
      <w:del w:id="90" w:author="Groot, Karina de" w:date="2024-11-22T10:59:00Z" w16du:dateUtc="2024-11-22T09:59:00Z">
        <w:r w:rsidRPr="00B10EB4" w:rsidDel="00080C42">
          <w:rPr>
            <w:rFonts w:cs="Arial"/>
            <w:color w:val="339966"/>
            <w:sz w:val="20"/>
          </w:rPr>
          <w:delText>zijn/haar/hun</w:delText>
        </w:r>
        <w:r w:rsidRPr="00B10EB4" w:rsidDel="00080C42">
          <w:rPr>
            <w:rFonts w:cs="Arial"/>
            <w:color w:val="FF0000"/>
            <w:sz w:val="20"/>
          </w:rPr>
          <w:delText xml:space="preserve"> </w:delText>
        </w:r>
      </w:del>
      <w:r w:rsidRPr="00B10EB4">
        <w:rPr>
          <w:rFonts w:cs="Arial"/>
          <w:color w:val="FF0000"/>
          <w:sz w:val="20"/>
        </w:rPr>
        <w:t>hoedanigheid van curator</w:t>
      </w:r>
      <w:r w:rsidRPr="00B10EB4">
        <w:rPr>
          <w:rFonts w:cs="Arial"/>
          <w:color w:val="800080"/>
          <w:sz w:val="20"/>
        </w:rPr>
        <w:t>en</w:t>
      </w:r>
      <w:r w:rsidRPr="00B10EB4">
        <w:rPr>
          <w:rFonts w:cs="Arial"/>
          <w:color w:val="FF0000"/>
          <w:sz w:val="20"/>
        </w:rPr>
        <w:t xml:space="preserve"> </w:t>
      </w:r>
      <w:r w:rsidRPr="00B10EB4">
        <w:rPr>
          <w:rFonts w:cs="Arial"/>
          <w:color w:val="800080"/>
          <w:sz w:val="20"/>
        </w:rPr>
        <w:t xml:space="preserve">(krachtens beschikking van de kantonrechter te </w:t>
      </w:r>
      <w:r w:rsidRPr="00B10EB4">
        <w:rPr>
          <w:rFonts w:cs="Arial"/>
          <w:sz w:val="20"/>
        </w:rPr>
        <w:fldChar w:fldCharType="begin"/>
      </w:r>
      <w:r w:rsidRPr="00B10EB4">
        <w:rPr>
          <w:rFonts w:cs="Arial"/>
          <w:sz w:val="20"/>
        </w:rPr>
        <w:instrText>MacroButton Nomacro §</w:instrText>
      </w:r>
      <w:r w:rsidRPr="00B10EB4">
        <w:rPr>
          <w:rFonts w:cs="Arial"/>
          <w:sz w:val="20"/>
        </w:rPr>
        <w:fldChar w:fldCharType="end"/>
      </w:r>
      <w:r w:rsidRPr="00B10EB4">
        <w:rPr>
          <w:rFonts w:cs="Arial"/>
          <w:sz w:val="20"/>
        </w:rPr>
        <w:t>plaats</w:t>
      </w:r>
      <w:r w:rsidRPr="00B10EB4">
        <w:rPr>
          <w:rFonts w:cs="Arial"/>
          <w:sz w:val="20"/>
        </w:rPr>
        <w:fldChar w:fldCharType="begin"/>
      </w:r>
      <w:r w:rsidRPr="00B10EB4">
        <w:rPr>
          <w:rFonts w:cs="Arial"/>
          <w:sz w:val="20"/>
        </w:rPr>
        <w:instrText>MacroButton Nomacro §</w:instrText>
      </w:r>
      <w:r w:rsidRPr="00B10EB4">
        <w:rPr>
          <w:rFonts w:cs="Arial"/>
          <w:sz w:val="20"/>
        </w:rPr>
        <w:fldChar w:fldCharType="end"/>
      </w:r>
      <w:r w:rsidRPr="00B10EB4">
        <w:rPr>
          <w:rFonts w:cs="Arial"/>
          <w:color w:val="800080"/>
          <w:sz w:val="20"/>
        </w:rPr>
        <w:t xml:space="preserve">, de dato </w:t>
      </w:r>
      <w:r w:rsidRPr="00B10EB4">
        <w:rPr>
          <w:rFonts w:cs="Arial"/>
          <w:sz w:val="20"/>
        </w:rPr>
        <w:fldChar w:fldCharType="begin"/>
      </w:r>
      <w:r w:rsidRPr="00B10EB4">
        <w:rPr>
          <w:rFonts w:cs="Arial"/>
          <w:sz w:val="20"/>
        </w:rPr>
        <w:instrText>MacroButton Nomacro §</w:instrText>
      </w:r>
      <w:r w:rsidRPr="00B10EB4">
        <w:rPr>
          <w:rFonts w:cs="Arial"/>
          <w:sz w:val="20"/>
        </w:rPr>
        <w:fldChar w:fldCharType="end"/>
      </w:r>
      <w:r w:rsidRPr="00B10EB4">
        <w:rPr>
          <w:rFonts w:cs="Arial"/>
          <w:sz w:val="20"/>
        </w:rPr>
        <w:t>datum</w:t>
      </w:r>
      <w:r w:rsidRPr="00B10EB4">
        <w:rPr>
          <w:rFonts w:cs="Arial"/>
          <w:sz w:val="20"/>
        </w:rPr>
        <w:fldChar w:fldCharType="begin"/>
      </w:r>
      <w:r w:rsidRPr="00B10EB4">
        <w:rPr>
          <w:rFonts w:cs="Arial"/>
          <w:sz w:val="20"/>
        </w:rPr>
        <w:instrText>MacroButton Nomacro §</w:instrText>
      </w:r>
      <w:r w:rsidRPr="00B10EB4">
        <w:rPr>
          <w:rFonts w:cs="Arial"/>
          <w:sz w:val="20"/>
        </w:rPr>
        <w:fldChar w:fldCharType="end"/>
      </w:r>
      <w:r w:rsidRPr="00B10EB4">
        <w:rPr>
          <w:rFonts w:cs="Arial"/>
          <w:color w:val="800080"/>
          <w:sz w:val="20"/>
        </w:rPr>
        <w:t>)</w:t>
      </w:r>
      <w:r w:rsidRPr="00B10EB4">
        <w:rPr>
          <w:rFonts w:cs="Arial"/>
          <w:color w:val="FF0000"/>
          <w:sz w:val="20"/>
        </w:rPr>
        <w:t xml:space="preserve"> </w:t>
      </w:r>
      <w:r w:rsidRPr="00B10EB4">
        <w:rPr>
          <w:rFonts w:cs="Arial"/>
          <w:color w:val="800080"/>
          <w:sz w:val="20"/>
        </w:rPr>
        <w:t>in het faillissement</w:t>
      </w:r>
      <w:r w:rsidRPr="00B10EB4">
        <w:rPr>
          <w:rFonts w:cs="Arial"/>
          <w:color w:val="FF0000"/>
          <w:sz w:val="20"/>
        </w:rPr>
        <w:t xml:space="preserve"> van</w:t>
      </w:r>
    </w:p>
    <w:p w14:paraId="128D5594" w14:textId="77777777" w:rsidR="00794439" w:rsidRPr="00B10EB4" w:rsidRDefault="00794439" w:rsidP="00794439">
      <w:pPr>
        <w:rPr>
          <w:rFonts w:cs="Arial"/>
          <w:b/>
        </w:rPr>
      </w:pPr>
    </w:p>
    <w:p w14:paraId="5318C0F7" w14:textId="77777777" w:rsidR="00794439" w:rsidRPr="00B10EB4" w:rsidRDefault="00794439" w:rsidP="00794439">
      <w:pPr>
        <w:rPr>
          <w:rFonts w:cs="Arial"/>
          <w:sz w:val="20"/>
          <w:u w:val="single"/>
        </w:rPr>
      </w:pPr>
      <w:r w:rsidRPr="00B10EB4">
        <w:rPr>
          <w:rFonts w:cs="Arial"/>
          <w:sz w:val="20"/>
          <w:u w:val="single"/>
        </w:rPr>
        <w:t xml:space="preserve">Variant </w:t>
      </w:r>
      <w:r w:rsidR="000148D5" w:rsidRPr="00B10EB4">
        <w:rPr>
          <w:rFonts w:cs="Arial"/>
          <w:sz w:val="20"/>
          <w:u w:val="single"/>
        </w:rPr>
        <w:t>7</w:t>
      </w:r>
      <w:r w:rsidRPr="00B10EB4">
        <w:rPr>
          <w:rFonts w:cs="Arial"/>
          <w:sz w:val="20"/>
          <w:u w:val="single"/>
        </w:rPr>
        <w:t>:</w:t>
      </w:r>
    </w:p>
    <w:p w14:paraId="77AFB864" w14:textId="77777777" w:rsidR="00794439" w:rsidRPr="00B10EB4" w:rsidRDefault="00794439" w:rsidP="002F5798">
      <w:pPr>
        <w:spacing w:line="240" w:lineRule="auto"/>
        <w:rPr>
          <w:rFonts w:cs="Arial"/>
          <w:sz w:val="20"/>
        </w:rPr>
      </w:pPr>
      <w:r w:rsidRPr="00B10EB4">
        <w:rPr>
          <w:rFonts w:cs="Arial"/>
          <w:color w:val="FF0000"/>
          <w:sz w:val="20"/>
        </w:rPr>
        <w:t>als</w:t>
      </w:r>
      <w:r w:rsidRPr="00B10EB4">
        <w:rPr>
          <w:rFonts w:cs="Arial"/>
          <w:color w:val="339966"/>
          <w:sz w:val="20"/>
        </w:rPr>
        <w:t xml:space="preserve"> beherend vennoot/</w:t>
      </w:r>
      <w:r w:rsidRPr="00B10EB4">
        <w:rPr>
          <w:rFonts w:cs="Arial"/>
          <w:color w:val="800080"/>
          <w:sz w:val="20"/>
        </w:rPr>
        <w:t>gezamenlijk</w:t>
      </w:r>
      <w:r w:rsidRPr="00B10EB4">
        <w:rPr>
          <w:rFonts w:cs="Arial"/>
          <w:color w:val="00FFFF"/>
          <w:sz w:val="20"/>
        </w:rPr>
        <w:t xml:space="preserve"> bevoegde/enige</w:t>
      </w:r>
      <w:r w:rsidRPr="00B10EB4">
        <w:rPr>
          <w:rFonts w:cs="Arial"/>
          <w:color w:val="339966"/>
          <w:sz w:val="20"/>
        </w:rPr>
        <w:t xml:space="preserve"> vennoten/</w:t>
      </w:r>
      <w:r w:rsidRPr="00B10EB4">
        <w:rPr>
          <w:rFonts w:cs="Arial"/>
          <w:color w:val="800080"/>
          <w:sz w:val="20"/>
        </w:rPr>
        <w:t>gezamenlijk</w:t>
      </w:r>
      <w:r w:rsidRPr="00B10EB4">
        <w:rPr>
          <w:rFonts w:cs="Arial"/>
          <w:color w:val="00FFFF"/>
          <w:sz w:val="20"/>
        </w:rPr>
        <w:t xml:space="preserve"> bevoegde/enige</w:t>
      </w:r>
      <w:r w:rsidRPr="00B10EB4">
        <w:rPr>
          <w:rFonts w:cs="Arial"/>
          <w:color w:val="339966"/>
          <w:sz w:val="20"/>
        </w:rPr>
        <w:t xml:space="preserve"> maten </w:t>
      </w:r>
      <w:r w:rsidRPr="00B10EB4">
        <w:rPr>
          <w:rFonts w:cs="Arial"/>
          <w:color w:val="FF0000"/>
          <w:sz w:val="20"/>
        </w:rPr>
        <w:t>van</w:t>
      </w:r>
    </w:p>
    <w:p w14:paraId="2B41CD6A" w14:textId="77777777" w:rsidR="00794439" w:rsidRPr="00B10EB4" w:rsidRDefault="00794439" w:rsidP="00794439"/>
    <w:p w14:paraId="1672235E" w14:textId="77777777" w:rsidR="000F22B6" w:rsidRPr="00B10EB4" w:rsidRDefault="00A87911" w:rsidP="007C3982">
      <w:pPr>
        <w:pStyle w:val="Kop2"/>
        <w:pageBreakBefore/>
        <w:numPr>
          <w:ilvl w:val="1"/>
          <w:numId w:val="1"/>
        </w:numPr>
        <w:spacing w:before="0"/>
        <w:rPr>
          <w:lang w:val="nl-NL"/>
        </w:rPr>
      </w:pPr>
      <w:bookmarkStart w:id="91" w:name="_Toc319920912"/>
      <w:bookmarkStart w:id="92" w:name="_Toc319920914"/>
      <w:bookmarkStart w:id="93" w:name="_Toc319920915"/>
      <w:bookmarkStart w:id="94" w:name="_Toc319920916"/>
      <w:bookmarkStart w:id="95" w:name="_Toc411262135"/>
      <w:bookmarkEnd w:id="91"/>
      <w:bookmarkEnd w:id="92"/>
      <w:bookmarkEnd w:id="93"/>
      <w:bookmarkEnd w:id="94"/>
      <w:r w:rsidRPr="00B10EB4">
        <w:rPr>
          <w:lang w:val="nl-NL"/>
        </w:rPr>
        <w:lastRenderedPageBreak/>
        <w:t>Toelichting en M</w:t>
      </w:r>
      <w:r w:rsidR="00CB67AF" w:rsidRPr="00B10EB4">
        <w:rPr>
          <w:lang w:val="nl-NL"/>
        </w:rPr>
        <w:t>apping</w:t>
      </w:r>
      <w:bookmarkEnd w:id="95"/>
    </w:p>
    <w:p w14:paraId="33C3880B" w14:textId="77777777" w:rsidR="008C5B6B" w:rsidRPr="00B10EB4" w:rsidRDefault="0065679D" w:rsidP="00946D2C">
      <w:r w:rsidRPr="00B10EB4">
        <w:t>De mapping is afhankelijk van de soort akte of een onderdeel daarvan. Het pad is daarom vermeld in de toelichting van het modeldocument. In dit hoofdstuk zijn alleen de elementen vermeld waar de gegevens naar gemapped moeten worden.</w:t>
      </w:r>
    </w:p>
    <w:p w14:paraId="6F46DEFE" w14:textId="77777777" w:rsidR="00AA6748" w:rsidRPr="00B10EB4" w:rsidRDefault="00AA6748" w:rsidP="00AA6748">
      <w:pPr>
        <w:pStyle w:val="Kop3"/>
        <w:rPr>
          <w:lang w:val="nl-NL"/>
        </w:rPr>
      </w:pPr>
      <w:bookmarkStart w:id="96" w:name="_Toc411262136"/>
      <w:r w:rsidRPr="00B10EB4">
        <w:rPr>
          <w:lang w:val="nl-NL"/>
        </w:rPr>
        <w:t xml:space="preserve">Natuurlijk persoon handelt voor </w:t>
      </w:r>
      <w:r w:rsidR="003871A4" w:rsidRPr="00B10EB4">
        <w:rPr>
          <w:lang w:val="nl-NL"/>
        </w:rPr>
        <w:t>niet natuurlijk persoon</w:t>
      </w:r>
      <w:bookmarkEnd w:id="96"/>
    </w:p>
    <w:p w14:paraId="0CE59DAE" w14:textId="77777777" w:rsidR="00AA6748" w:rsidRPr="00B10EB4" w:rsidRDefault="00AA6748" w:rsidP="00AA6748">
      <w:r w:rsidRPr="00B10EB4">
        <w:t>Deze paragraaf is in zijn geheel optioneel omdat een rechtspersoon ook vertegenwoordig</w:t>
      </w:r>
      <w:r w:rsidR="00F81627" w:rsidRPr="00B10EB4">
        <w:t>d</w:t>
      </w:r>
      <w:r w:rsidRPr="00B10EB4">
        <w:t xml:space="preserve"> kan worden door een gevolmachtigde</w:t>
      </w:r>
      <w:r w:rsidR="003871A4" w:rsidRPr="00B10EB4">
        <w:t xml:space="preserve"> (op partij niveau)</w:t>
      </w:r>
      <w:r w:rsidRPr="00B10EB4">
        <w:t>. Wanneer één of meer natuurlijke personen voor een rechtspersoon optreden is Tek</w:t>
      </w:r>
      <w:r w:rsidR="00F81627" w:rsidRPr="00B10EB4">
        <w:t>st</w:t>
      </w:r>
      <w:r w:rsidRPr="00B10EB4">
        <w:t>blok Natuurlijk Persoon verplicht, de overige tekstblokken zijn optioneel.</w:t>
      </w:r>
    </w:p>
    <w:p w14:paraId="5FDEC2CC" w14:textId="77777777" w:rsidR="00AA6748" w:rsidRPr="00B10EB4" w:rsidRDefault="00AA6748" w:rsidP="00946D2C"/>
    <w:tbl>
      <w:tblPr>
        <w:tblW w:w="10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361"/>
        <w:gridCol w:w="5670"/>
      </w:tblGrid>
      <w:tr w:rsidR="00B8732F" w:rsidRPr="00B10EB4" w14:paraId="6258F0EC" w14:textId="77777777" w:rsidTr="00B908DE">
        <w:tc>
          <w:tcPr>
            <w:tcW w:w="4361" w:type="dxa"/>
            <w:shd w:val="clear" w:color="auto" w:fill="auto"/>
          </w:tcPr>
          <w:p w14:paraId="7FE3FADA" w14:textId="77777777" w:rsidR="00B8732F" w:rsidRPr="00B10EB4" w:rsidRDefault="00B8732F" w:rsidP="008D7D4F">
            <w:pPr>
              <w:rPr>
                <w:color w:val="800080"/>
                <w:highlight w:val="yellow"/>
              </w:rPr>
            </w:pPr>
            <w:r w:rsidRPr="00B10EB4">
              <w:rPr>
                <w:color w:val="800080"/>
              </w:rPr>
              <w:t>a.</w:t>
            </w:r>
          </w:p>
        </w:tc>
        <w:tc>
          <w:tcPr>
            <w:tcW w:w="5670" w:type="dxa"/>
            <w:shd w:val="clear" w:color="auto" w:fill="auto"/>
          </w:tcPr>
          <w:p w14:paraId="681B68DD" w14:textId="77777777" w:rsidR="00553C35" w:rsidRPr="00B10EB4" w:rsidRDefault="00553C35" w:rsidP="008D7D4F">
            <w:r w:rsidRPr="00B10EB4">
              <w:t>Optionele tekst. Wordt getoond wanneer:</w:t>
            </w:r>
          </w:p>
          <w:p w14:paraId="7E92E73C" w14:textId="77777777" w:rsidR="00553C35" w:rsidRPr="00B10EB4" w:rsidRDefault="00553C35" w:rsidP="00553C35">
            <w:r w:rsidRPr="00B10EB4">
              <w:t xml:space="preserve">- meer dan één natuurlijk persoon handelt voor de niet natuurlijke personen </w:t>
            </w:r>
          </w:p>
          <w:p w14:paraId="64BDD9C9" w14:textId="77777777" w:rsidR="00B8732F" w:rsidRPr="00B10EB4" w:rsidRDefault="00553C35" w:rsidP="00553C35">
            <w:r w:rsidRPr="00B10EB4">
              <w:t xml:space="preserve">- één natuurlijk persoon handelt voor de niet natuurlijke personen en de partij op modeldocument niveau meer dan één partij (niet) natuurlijk persoon bevat. </w:t>
            </w:r>
          </w:p>
        </w:tc>
      </w:tr>
      <w:tr w:rsidR="00946D2C" w:rsidRPr="00B10EB4" w14:paraId="38655DA3" w14:textId="77777777" w:rsidTr="00B908DE">
        <w:tc>
          <w:tcPr>
            <w:tcW w:w="4361" w:type="dxa"/>
            <w:shd w:val="clear" w:color="auto" w:fill="auto"/>
          </w:tcPr>
          <w:p w14:paraId="091F8613" w14:textId="77777777" w:rsidR="00946D2C" w:rsidRPr="00B10EB4" w:rsidRDefault="00946D2C" w:rsidP="00AA249D">
            <w:pPr>
              <w:rPr>
                <w:color w:val="800080"/>
              </w:rPr>
            </w:pPr>
            <w:r w:rsidRPr="00B10EB4">
              <w:rPr>
                <w:color w:val="800080"/>
                <w:highlight w:val="yellow"/>
              </w:rPr>
              <w:t>TEKSTBLOK NATUURLIJK PERSOON</w:t>
            </w:r>
            <w:r w:rsidR="009F6FA3" w:rsidRPr="00B10EB4">
              <w:rPr>
                <w:rFonts w:cs="Arial"/>
                <w:color w:val="800080"/>
                <w:sz w:val="20"/>
              </w:rPr>
              <w:t>,</w:t>
            </w:r>
          </w:p>
        </w:tc>
        <w:tc>
          <w:tcPr>
            <w:tcW w:w="5670" w:type="dxa"/>
            <w:shd w:val="clear" w:color="auto" w:fill="auto"/>
          </w:tcPr>
          <w:p w14:paraId="19672F71" w14:textId="77777777" w:rsidR="007F009E" w:rsidRPr="00B10EB4" w:rsidRDefault="007F009E" w:rsidP="008D7D4F">
            <w:r w:rsidRPr="00B10EB4">
              <w:t xml:space="preserve">Optioneel tekstblok dat in de genoemde combinaties van tekstblokken (zie par. </w:t>
            </w:r>
            <w:r w:rsidRPr="003C2E3E">
              <w:fldChar w:fldCharType="begin"/>
            </w:r>
            <w:r w:rsidRPr="00B10EB4">
              <w:instrText xml:space="preserve"> REF _Ref364260113 \r \h </w:instrText>
            </w:r>
            <w:r w:rsidRPr="003C2E3E">
              <w:fldChar w:fldCharType="separate"/>
            </w:r>
            <w:r w:rsidR="0059676A" w:rsidRPr="00B10EB4">
              <w:t>1.3</w:t>
            </w:r>
            <w:r w:rsidRPr="003C2E3E">
              <w:fldChar w:fldCharType="end"/>
            </w:r>
            <w:r w:rsidRPr="00B10EB4">
              <w:t>) herhaald kan worden.</w:t>
            </w:r>
          </w:p>
          <w:p w14:paraId="2693BFCB" w14:textId="77777777" w:rsidR="007F009E" w:rsidRPr="00B10EB4" w:rsidRDefault="007F009E" w:rsidP="008D7D4F"/>
          <w:p w14:paraId="0D319C00" w14:textId="7703C62E" w:rsidR="00946D2C" w:rsidRPr="00B10EB4" w:rsidRDefault="007F009E" w:rsidP="008D7D4F">
            <w:r w:rsidRPr="00B10EB4">
              <w:t>Een n</w:t>
            </w:r>
            <w:r w:rsidR="00946D2C" w:rsidRPr="00B10EB4">
              <w:t>atuurlijk persoon</w:t>
            </w:r>
            <w:r w:rsidR="004A58B6" w:rsidRPr="00B10EB4">
              <w:t xml:space="preserve"> </w:t>
            </w:r>
            <w:r w:rsidR="00946D2C" w:rsidRPr="00B10EB4">
              <w:t xml:space="preserve">die </w:t>
            </w:r>
            <w:r w:rsidR="00DB5AD1" w:rsidRPr="00B10EB4">
              <w:t>handelt</w:t>
            </w:r>
            <w:r w:rsidR="007F1293" w:rsidRPr="00B10EB4">
              <w:t xml:space="preserve"> in een gekozen hoedanigheid</w:t>
            </w:r>
            <w:r w:rsidR="00946D2C" w:rsidRPr="00B10EB4">
              <w:t xml:space="preserve"> voor en namens een rechtspersoon e</w:t>
            </w:r>
            <w:r w:rsidR="00DC6368" w:rsidRPr="00B10EB4">
              <w:t>n</w:t>
            </w:r>
            <w:r w:rsidR="007F1293" w:rsidRPr="00B10EB4">
              <w:t xml:space="preserve"> optioneel ook </w:t>
            </w:r>
            <w:r w:rsidR="00E66F25" w:rsidRPr="00B10EB4">
              <w:t>‘voor zich’</w:t>
            </w:r>
            <w:r w:rsidR="00946D2C" w:rsidRPr="00B10EB4">
              <w:t>.</w:t>
            </w:r>
            <w:r w:rsidR="00815FBB" w:rsidRPr="00B10EB4">
              <w:t xml:space="preserve"> </w:t>
            </w:r>
            <w:r w:rsidR="00BD4E73" w:rsidRPr="00B10EB4">
              <w:t xml:space="preserve">Deze persoon kan samen met andere personen, een partner </w:t>
            </w:r>
            <w:r w:rsidR="008F791B" w:rsidRPr="00B10EB4">
              <w:t>of huisgenoten</w:t>
            </w:r>
            <w:r w:rsidR="00BD4E73" w:rsidRPr="00B10EB4">
              <w:t xml:space="preserve"> optreden. </w:t>
            </w:r>
          </w:p>
          <w:p w14:paraId="433A69E4" w14:textId="77777777" w:rsidR="00011661" w:rsidRPr="00B10EB4" w:rsidRDefault="00011661" w:rsidP="008D7D4F"/>
          <w:p w14:paraId="32FD2B04" w14:textId="77777777" w:rsidR="00946D2C" w:rsidRPr="003C2E3E" w:rsidRDefault="00946D2C" w:rsidP="00B908DE">
            <w:pPr>
              <w:pStyle w:val="streepje"/>
              <w:numPr>
                <w:ilvl w:val="0"/>
                <w:numId w:val="0"/>
              </w:numPr>
              <w:ind w:left="284" w:hanging="284"/>
              <w:rPr>
                <w:u w:val="single"/>
                <w:lang w:val="nl-NL"/>
              </w:rPr>
            </w:pPr>
            <w:r w:rsidRPr="003C2E3E">
              <w:rPr>
                <w:u w:val="single"/>
                <w:lang w:val="nl-NL"/>
              </w:rPr>
              <w:t>Mapping</w:t>
            </w:r>
            <w:r w:rsidR="00D870F0" w:rsidRPr="003C2E3E">
              <w:rPr>
                <w:u w:val="single"/>
                <w:lang w:val="nl-NL"/>
              </w:rPr>
              <w:t xml:space="preserve"> </w:t>
            </w:r>
            <w:r w:rsidR="0079381D" w:rsidRPr="003C2E3E">
              <w:rPr>
                <w:u w:val="single"/>
                <w:lang w:val="nl-NL"/>
              </w:rPr>
              <w:t xml:space="preserve">natuurlijk </w:t>
            </w:r>
            <w:r w:rsidR="00D870F0" w:rsidRPr="003C2E3E">
              <w:rPr>
                <w:u w:val="single"/>
                <w:lang w:val="nl-NL"/>
              </w:rPr>
              <w:t>persoon</w:t>
            </w:r>
            <w:r w:rsidR="00BD4E73" w:rsidRPr="003C2E3E">
              <w:rPr>
                <w:u w:val="single"/>
                <w:lang w:val="nl-NL"/>
              </w:rPr>
              <w:t xml:space="preserve"> (kan meer dan eenmaal voorkomen)</w:t>
            </w:r>
            <w:r w:rsidRPr="003C2E3E">
              <w:rPr>
                <w:u w:val="single"/>
                <w:lang w:val="nl-NL"/>
              </w:rPr>
              <w:t>:</w:t>
            </w:r>
          </w:p>
          <w:p w14:paraId="35681477" w14:textId="77777777" w:rsidR="00946D2C" w:rsidRPr="00B10EB4" w:rsidRDefault="00946D2C" w:rsidP="00B908DE">
            <w:pPr>
              <w:spacing w:line="240" w:lineRule="auto"/>
              <w:rPr>
                <w:sz w:val="16"/>
                <w:szCs w:val="16"/>
              </w:rPr>
            </w:pPr>
            <w:r w:rsidRPr="00B10EB4">
              <w:rPr>
                <w:sz w:val="16"/>
                <w:szCs w:val="16"/>
              </w:rPr>
              <w:t>//IMKAD_Persoon/GerelateerdPersoon</w:t>
            </w:r>
            <w:r w:rsidR="00843FEF" w:rsidRPr="00B10EB4">
              <w:rPr>
                <w:sz w:val="16"/>
                <w:szCs w:val="16"/>
              </w:rPr>
              <w:t>/</w:t>
            </w:r>
            <w:r w:rsidRPr="00B10EB4">
              <w:rPr>
                <w:sz w:val="16"/>
                <w:szCs w:val="16"/>
              </w:rPr>
              <w:t>IMKAD_Persoon/</w:t>
            </w:r>
          </w:p>
          <w:p w14:paraId="74E5F52A" w14:textId="77777777" w:rsidR="00CB31E4" w:rsidRPr="00B10EB4" w:rsidRDefault="00CB31E4" w:rsidP="00B908DE">
            <w:pPr>
              <w:spacing w:line="240" w:lineRule="auto"/>
              <w:ind w:left="227"/>
              <w:rPr>
                <w:sz w:val="16"/>
                <w:szCs w:val="16"/>
              </w:rPr>
            </w:pPr>
            <w:r w:rsidRPr="00B10EB4">
              <w:rPr>
                <w:sz w:val="16"/>
                <w:szCs w:val="16"/>
              </w:rPr>
              <w:t>./tia_Gegevens/</w:t>
            </w:r>
          </w:p>
          <w:p w14:paraId="34FB4797" w14:textId="77777777" w:rsidR="00843FEF" w:rsidRPr="00B10EB4" w:rsidRDefault="00843FEF" w:rsidP="00B908DE">
            <w:pPr>
              <w:spacing w:line="240" w:lineRule="auto"/>
              <w:ind w:left="227"/>
              <w:rPr>
                <w:sz w:val="16"/>
                <w:szCs w:val="16"/>
              </w:rPr>
            </w:pPr>
            <w:r w:rsidRPr="00B10EB4">
              <w:rPr>
                <w:sz w:val="16"/>
                <w:szCs w:val="16"/>
              </w:rPr>
              <w:t>./rol(‘bestuurder’)</w:t>
            </w:r>
          </w:p>
          <w:p w14:paraId="26F64519" w14:textId="77777777" w:rsidR="008E28A0" w:rsidRPr="00B10EB4" w:rsidRDefault="008E28A0" w:rsidP="00B908DE">
            <w:pPr>
              <w:spacing w:line="240" w:lineRule="auto"/>
              <w:ind w:left="227"/>
              <w:rPr>
                <w:sz w:val="16"/>
                <w:szCs w:val="16"/>
              </w:rPr>
            </w:pPr>
            <w:r w:rsidRPr="00B10EB4">
              <w:rPr>
                <w:sz w:val="16"/>
                <w:szCs w:val="16"/>
              </w:rPr>
              <w:t>./tia_IndGerechtigde (‘true’</w:t>
            </w:r>
            <w:r w:rsidR="009F55DA" w:rsidRPr="00B10EB4">
              <w:rPr>
                <w:sz w:val="16"/>
                <w:szCs w:val="16"/>
              </w:rPr>
              <w:t xml:space="preserve"> of ‘false’</w:t>
            </w:r>
            <w:r w:rsidRPr="00B10EB4">
              <w:rPr>
                <w:sz w:val="16"/>
                <w:szCs w:val="16"/>
              </w:rPr>
              <w:t>)</w:t>
            </w:r>
            <w:r w:rsidR="00E66F25" w:rsidRPr="00B10EB4">
              <w:rPr>
                <w:sz w:val="16"/>
                <w:szCs w:val="16"/>
              </w:rPr>
              <w:t xml:space="preserve"> </w:t>
            </w:r>
            <w:r w:rsidR="007D6154" w:rsidRPr="00B10EB4">
              <w:rPr>
                <w:sz w:val="16"/>
                <w:szCs w:val="16"/>
              </w:rPr>
              <w:t xml:space="preserve">(zie paragraaf </w:t>
            </w:r>
            <w:r w:rsidR="007D6154" w:rsidRPr="003C2E3E">
              <w:rPr>
                <w:sz w:val="16"/>
                <w:szCs w:val="16"/>
              </w:rPr>
              <w:fldChar w:fldCharType="begin"/>
            </w:r>
            <w:r w:rsidR="007D6154" w:rsidRPr="00B10EB4">
              <w:rPr>
                <w:sz w:val="16"/>
                <w:szCs w:val="16"/>
              </w:rPr>
              <w:instrText xml:space="preserve"> REF _Ref380063802 \r \h </w:instrText>
            </w:r>
            <w:r w:rsidR="007D6154" w:rsidRPr="003C2E3E">
              <w:rPr>
                <w:sz w:val="16"/>
                <w:szCs w:val="16"/>
              </w:rPr>
            </w:r>
            <w:r w:rsidR="007D6154" w:rsidRPr="003C2E3E">
              <w:rPr>
                <w:sz w:val="16"/>
                <w:szCs w:val="16"/>
              </w:rPr>
              <w:fldChar w:fldCharType="separate"/>
            </w:r>
            <w:r w:rsidR="0059676A" w:rsidRPr="00B10EB4">
              <w:rPr>
                <w:sz w:val="16"/>
                <w:szCs w:val="16"/>
              </w:rPr>
              <w:t>2.1</w:t>
            </w:r>
            <w:r w:rsidR="007D6154" w:rsidRPr="003C2E3E">
              <w:rPr>
                <w:sz w:val="16"/>
                <w:szCs w:val="16"/>
              </w:rPr>
              <w:fldChar w:fldCharType="end"/>
            </w:r>
            <w:r w:rsidR="007D6154" w:rsidRPr="00B10EB4">
              <w:rPr>
                <w:sz w:val="16"/>
                <w:szCs w:val="16"/>
              </w:rPr>
              <w:t>)</w:t>
            </w:r>
          </w:p>
          <w:p w14:paraId="50C5905F" w14:textId="77777777" w:rsidR="00D870F0" w:rsidRPr="00B10EB4" w:rsidRDefault="00D870F0" w:rsidP="00B908DE">
            <w:pPr>
              <w:spacing w:line="240" w:lineRule="auto"/>
              <w:rPr>
                <w:sz w:val="16"/>
                <w:szCs w:val="16"/>
              </w:rPr>
            </w:pPr>
          </w:p>
          <w:p w14:paraId="46406082" w14:textId="77777777" w:rsidR="00D870F0" w:rsidRPr="003C2E3E" w:rsidRDefault="00D870F0" w:rsidP="00B908DE">
            <w:pPr>
              <w:pStyle w:val="streepje"/>
              <w:numPr>
                <w:ilvl w:val="0"/>
                <w:numId w:val="0"/>
              </w:numPr>
              <w:ind w:left="284" w:hanging="284"/>
              <w:rPr>
                <w:u w:val="single"/>
                <w:lang w:val="nl-NL"/>
              </w:rPr>
            </w:pPr>
            <w:r w:rsidRPr="003C2E3E">
              <w:rPr>
                <w:u w:val="single"/>
                <w:lang w:val="nl-NL"/>
              </w:rPr>
              <w:t xml:space="preserve">Mapping partner van de </w:t>
            </w:r>
            <w:r w:rsidR="0079381D" w:rsidRPr="003C2E3E">
              <w:rPr>
                <w:u w:val="single"/>
                <w:lang w:val="nl-NL"/>
              </w:rPr>
              <w:t xml:space="preserve">natuurlijke </w:t>
            </w:r>
            <w:r w:rsidRPr="003C2E3E">
              <w:rPr>
                <w:u w:val="single"/>
                <w:lang w:val="nl-NL"/>
              </w:rPr>
              <w:t>persoon:</w:t>
            </w:r>
          </w:p>
          <w:p w14:paraId="2EC32675" w14:textId="77777777" w:rsidR="00416C00" w:rsidRPr="00B10EB4" w:rsidRDefault="00416C00" w:rsidP="00B908DE">
            <w:pPr>
              <w:spacing w:line="240" w:lineRule="auto"/>
              <w:rPr>
                <w:sz w:val="16"/>
                <w:szCs w:val="16"/>
              </w:rPr>
            </w:pPr>
            <w:r w:rsidRPr="00B10EB4">
              <w:rPr>
                <w:sz w:val="16"/>
                <w:szCs w:val="16"/>
              </w:rPr>
              <w:t>-altijd precies één partner en gezamenlijke burgerlijke staat (en optioneel gezamenlijk woonadres)</w:t>
            </w:r>
          </w:p>
          <w:p w14:paraId="0FA71812" w14:textId="77777777" w:rsidR="00D870F0" w:rsidRPr="00B10EB4" w:rsidRDefault="00D870F0" w:rsidP="00B908DE">
            <w:pPr>
              <w:spacing w:line="240" w:lineRule="auto"/>
              <w:rPr>
                <w:sz w:val="16"/>
                <w:szCs w:val="16"/>
              </w:rPr>
            </w:pPr>
            <w:r w:rsidRPr="00B10EB4">
              <w:rPr>
                <w:sz w:val="16"/>
                <w:szCs w:val="16"/>
              </w:rPr>
              <w:t>//IMKAD_Persoon/GerelateerdPersoon</w:t>
            </w:r>
            <w:r w:rsidR="00BB72E9" w:rsidRPr="00B10EB4">
              <w:rPr>
                <w:sz w:val="16"/>
                <w:szCs w:val="16"/>
              </w:rPr>
              <w:t>[bestuurder]</w:t>
            </w:r>
            <w:r w:rsidRPr="00B10EB4">
              <w:rPr>
                <w:sz w:val="16"/>
                <w:szCs w:val="16"/>
              </w:rPr>
              <w:t>/IMKAD_Persoon/ GerelateerdPersoon//IMKAD_Persoon/</w:t>
            </w:r>
          </w:p>
          <w:p w14:paraId="18531B8B" w14:textId="77777777" w:rsidR="00CB31E4" w:rsidRPr="00B10EB4" w:rsidRDefault="00CB31E4" w:rsidP="00B908DE">
            <w:pPr>
              <w:spacing w:line="240" w:lineRule="auto"/>
              <w:rPr>
                <w:sz w:val="16"/>
                <w:szCs w:val="16"/>
              </w:rPr>
            </w:pPr>
            <w:r w:rsidRPr="00B10EB4">
              <w:rPr>
                <w:sz w:val="16"/>
                <w:szCs w:val="16"/>
              </w:rPr>
              <w:tab/>
              <w:t>./tia_Gegevens/</w:t>
            </w:r>
          </w:p>
          <w:p w14:paraId="47547565" w14:textId="77777777" w:rsidR="00D870F0" w:rsidRPr="00B10EB4" w:rsidRDefault="00CB31E4" w:rsidP="00B908DE">
            <w:pPr>
              <w:spacing w:line="240" w:lineRule="auto"/>
              <w:rPr>
                <w:sz w:val="16"/>
                <w:szCs w:val="16"/>
              </w:rPr>
            </w:pPr>
            <w:r w:rsidRPr="00B10EB4">
              <w:rPr>
                <w:sz w:val="16"/>
                <w:szCs w:val="16"/>
              </w:rPr>
              <w:tab/>
            </w:r>
            <w:r w:rsidR="00D870F0" w:rsidRPr="00B10EB4">
              <w:rPr>
                <w:sz w:val="16"/>
                <w:szCs w:val="16"/>
              </w:rPr>
              <w:t>./rol(‘partner’)</w:t>
            </w:r>
          </w:p>
          <w:p w14:paraId="0E286BA0" w14:textId="77777777" w:rsidR="00F45D52" w:rsidRPr="00B10EB4" w:rsidRDefault="00D870F0" w:rsidP="00B908DE">
            <w:pPr>
              <w:spacing w:line="240" w:lineRule="auto"/>
              <w:rPr>
                <w:sz w:val="16"/>
                <w:szCs w:val="16"/>
              </w:rPr>
            </w:pPr>
            <w:r w:rsidRPr="00B10EB4">
              <w:rPr>
                <w:sz w:val="16"/>
                <w:szCs w:val="16"/>
              </w:rPr>
              <w:tab/>
              <w:t>./tia_IndGerechtigde (‘true’ of ‘false’)</w:t>
            </w:r>
            <w:r w:rsidR="007D6154" w:rsidRPr="00B10EB4">
              <w:rPr>
                <w:sz w:val="16"/>
                <w:szCs w:val="16"/>
              </w:rPr>
              <w:t xml:space="preserve"> (zie paragraaf </w:t>
            </w:r>
            <w:r w:rsidR="007D6154" w:rsidRPr="003C2E3E">
              <w:rPr>
                <w:sz w:val="16"/>
                <w:szCs w:val="16"/>
              </w:rPr>
              <w:fldChar w:fldCharType="begin"/>
            </w:r>
            <w:r w:rsidR="007D6154" w:rsidRPr="00B10EB4">
              <w:rPr>
                <w:sz w:val="16"/>
                <w:szCs w:val="16"/>
              </w:rPr>
              <w:instrText xml:space="preserve"> REF _Ref380063802 \r \h </w:instrText>
            </w:r>
            <w:r w:rsidR="007D6154" w:rsidRPr="003C2E3E">
              <w:rPr>
                <w:sz w:val="16"/>
                <w:szCs w:val="16"/>
              </w:rPr>
            </w:r>
            <w:r w:rsidR="007D6154" w:rsidRPr="003C2E3E">
              <w:rPr>
                <w:sz w:val="16"/>
                <w:szCs w:val="16"/>
              </w:rPr>
              <w:fldChar w:fldCharType="separate"/>
            </w:r>
            <w:r w:rsidR="0059676A" w:rsidRPr="00B10EB4">
              <w:rPr>
                <w:sz w:val="16"/>
                <w:szCs w:val="16"/>
              </w:rPr>
              <w:t>2.1</w:t>
            </w:r>
            <w:r w:rsidR="007D6154" w:rsidRPr="003C2E3E">
              <w:rPr>
                <w:sz w:val="16"/>
                <w:szCs w:val="16"/>
              </w:rPr>
              <w:fldChar w:fldCharType="end"/>
            </w:r>
            <w:r w:rsidR="007D6154" w:rsidRPr="00B10EB4">
              <w:rPr>
                <w:sz w:val="16"/>
                <w:szCs w:val="16"/>
              </w:rPr>
              <w:t>)</w:t>
            </w:r>
          </w:p>
          <w:p w14:paraId="3FB59AFD" w14:textId="77777777" w:rsidR="00D870F0" w:rsidRPr="00B10EB4" w:rsidRDefault="00D870F0" w:rsidP="00B908DE">
            <w:pPr>
              <w:spacing w:line="240" w:lineRule="auto"/>
              <w:rPr>
                <w:sz w:val="16"/>
                <w:szCs w:val="16"/>
              </w:rPr>
            </w:pPr>
          </w:p>
          <w:p w14:paraId="3507A8CA" w14:textId="77777777" w:rsidR="00D870F0" w:rsidRPr="003C2E3E" w:rsidRDefault="00D870F0" w:rsidP="00B908DE">
            <w:pPr>
              <w:pStyle w:val="streepje"/>
              <w:numPr>
                <w:ilvl w:val="0"/>
                <w:numId w:val="0"/>
              </w:numPr>
              <w:ind w:left="284" w:hanging="284"/>
              <w:rPr>
                <w:u w:val="single"/>
                <w:lang w:val="nl-NL"/>
              </w:rPr>
            </w:pPr>
            <w:r w:rsidRPr="003C2E3E">
              <w:rPr>
                <w:u w:val="single"/>
                <w:lang w:val="nl-NL"/>
              </w:rPr>
              <w:t>Mapping huisgenoten van de</w:t>
            </w:r>
            <w:r w:rsidR="0079381D" w:rsidRPr="003C2E3E">
              <w:rPr>
                <w:u w:val="single"/>
                <w:lang w:val="nl-NL"/>
              </w:rPr>
              <w:t xml:space="preserve"> natuurlijke</w:t>
            </w:r>
            <w:r w:rsidRPr="003C2E3E">
              <w:rPr>
                <w:u w:val="single"/>
                <w:lang w:val="nl-NL"/>
              </w:rPr>
              <w:t xml:space="preserve"> persoon:</w:t>
            </w:r>
          </w:p>
          <w:p w14:paraId="01E30ECD" w14:textId="77777777" w:rsidR="00416C00" w:rsidRPr="00B10EB4" w:rsidRDefault="00416C00" w:rsidP="00B908DE">
            <w:pPr>
              <w:spacing w:line="240" w:lineRule="auto"/>
              <w:rPr>
                <w:sz w:val="16"/>
                <w:szCs w:val="16"/>
              </w:rPr>
            </w:pPr>
            <w:r w:rsidRPr="00B10EB4">
              <w:rPr>
                <w:sz w:val="16"/>
                <w:szCs w:val="16"/>
              </w:rPr>
              <w:t>-één of meer huisgenoten met gezamenlijk woonadres (en optioneel eigen burgerlijke staat)</w:t>
            </w:r>
          </w:p>
          <w:p w14:paraId="7EBB7189" w14:textId="77777777" w:rsidR="00D870F0" w:rsidRPr="00B10EB4" w:rsidRDefault="00D870F0" w:rsidP="00B908DE">
            <w:pPr>
              <w:spacing w:line="240" w:lineRule="auto"/>
              <w:rPr>
                <w:sz w:val="16"/>
                <w:szCs w:val="16"/>
              </w:rPr>
            </w:pPr>
            <w:r w:rsidRPr="00B10EB4">
              <w:rPr>
                <w:sz w:val="16"/>
                <w:szCs w:val="16"/>
              </w:rPr>
              <w:t>//IMKAD_Persoon/GerelateerdPersoon</w:t>
            </w:r>
            <w:r w:rsidR="00BB72E9" w:rsidRPr="00B10EB4">
              <w:rPr>
                <w:sz w:val="16"/>
                <w:szCs w:val="16"/>
              </w:rPr>
              <w:t>[bestuurder]</w:t>
            </w:r>
            <w:r w:rsidRPr="00B10EB4">
              <w:rPr>
                <w:sz w:val="16"/>
                <w:szCs w:val="16"/>
              </w:rPr>
              <w:t>/IMKAD_Persoon/ GerelateerdPersoon//IMKAD_Persoon/</w:t>
            </w:r>
          </w:p>
          <w:p w14:paraId="77FF9545" w14:textId="77777777" w:rsidR="00CB31E4" w:rsidRPr="00B10EB4" w:rsidRDefault="00CB31E4" w:rsidP="00B908DE">
            <w:pPr>
              <w:spacing w:line="240" w:lineRule="auto"/>
              <w:ind w:left="227"/>
              <w:rPr>
                <w:sz w:val="16"/>
                <w:szCs w:val="16"/>
              </w:rPr>
            </w:pPr>
            <w:r w:rsidRPr="00B10EB4">
              <w:rPr>
                <w:sz w:val="16"/>
                <w:szCs w:val="16"/>
              </w:rPr>
              <w:t>./tia_Gegevens/</w:t>
            </w:r>
          </w:p>
          <w:p w14:paraId="230E7C9E" w14:textId="77777777" w:rsidR="00D870F0" w:rsidRPr="00B10EB4" w:rsidRDefault="00D870F0" w:rsidP="00B908DE">
            <w:pPr>
              <w:spacing w:line="240" w:lineRule="auto"/>
              <w:ind w:left="227"/>
              <w:rPr>
                <w:sz w:val="16"/>
                <w:szCs w:val="16"/>
              </w:rPr>
            </w:pPr>
            <w:r w:rsidRPr="00B10EB4">
              <w:rPr>
                <w:sz w:val="16"/>
                <w:szCs w:val="16"/>
              </w:rPr>
              <w:t>./rol(‘huisgenoot’)</w:t>
            </w:r>
          </w:p>
          <w:p w14:paraId="7DCF794F" w14:textId="77777777" w:rsidR="00F45D52" w:rsidRPr="00B10EB4" w:rsidRDefault="00D870F0" w:rsidP="00B908DE">
            <w:pPr>
              <w:spacing w:line="240" w:lineRule="auto"/>
              <w:rPr>
                <w:sz w:val="16"/>
                <w:szCs w:val="16"/>
              </w:rPr>
            </w:pPr>
            <w:r w:rsidRPr="00B10EB4">
              <w:rPr>
                <w:sz w:val="16"/>
                <w:szCs w:val="16"/>
              </w:rPr>
              <w:tab/>
              <w:t>./tia_IndGerechtigde (‘true’ of ‘false’)</w:t>
            </w:r>
            <w:r w:rsidR="007D6154" w:rsidRPr="00B10EB4">
              <w:rPr>
                <w:sz w:val="16"/>
                <w:szCs w:val="16"/>
              </w:rPr>
              <w:t xml:space="preserve"> (zie paragraaf </w:t>
            </w:r>
            <w:r w:rsidR="007D6154" w:rsidRPr="003C2E3E">
              <w:rPr>
                <w:sz w:val="16"/>
                <w:szCs w:val="16"/>
              </w:rPr>
              <w:fldChar w:fldCharType="begin"/>
            </w:r>
            <w:r w:rsidR="007D6154" w:rsidRPr="00B10EB4">
              <w:rPr>
                <w:sz w:val="16"/>
                <w:szCs w:val="16"/>
              </w:rPr>
              <w:instrText xml:space="preserve"> REF _Ref380063802 \r \h </w:instrText>
            </w:r>
            <w:r w:rsidR="007D6154" w:rsidRPr="003C2E3E">
              <w:rPr>
                <w:sz w:val="16"/>
                <w:szCs w:val="16"/>
              </w:rPr>
            </w:r>
            <w:r w:rsidR="007D6154" w:rsidRPr="003C2E3E">
              <w:rPr>
                <w:sz w:val="16"/>
                <w:szCs w:val="16"/>
              </w:rPr>
              <w:fldChar w:fldCharType="separate"/>
            </w:r>
            <w:r w:rsidR="0059676A" w:rsidRPr="00B10EB4">
              <w:rPr>
                <w:sz w:val="16"/>
                <w:szCs w:val="16"/>
              </w:rPr>
              <w:t>2.1</w:t>
            </w:r>
            <w:r w:rsidR="007D6154" w:rsidRPr="003C2E3E">
              <w:rPr>
                <w:sz w:val="16"/>
                <w:szCs w:val="16"/>
              </w:rPr>
              <w:fldChar w:fldCharType="end"/>
            </w:r>
            <w:r w:rsidR="007D6154" w:rsidRPr="00B10EB4">
              <w:rPr>
                <w:sz w:val="16"/>
                <w:szCs w:val="16"/>
              </w:rPr>
              <w:t>)</w:t>
            </w:r>
          </w:p>
          <w:p w14:paraId="1B6DC995" w14:textId="77777777" w:rsidR="00D870F0" w:rsidRPr="00B10EB4" w:rsidRDefault="00D870F0" w:rsidP="00B908DE">
            <w:pPr>
              <w:spacing w:line="240" w:lineRule="auto"/>
              <w:rPr>
                <w:sz w:val="16"/>
                <w:szCs w:val="16"/>
              </w:rPr>
            </w:pPr>
          </w:p>
          <w:p w14:paraId="5DDB1299" w14:textId="77777777" w:rsidR="00F45D52" w:rsidRPr="00B10EB4" w:rsidRDefault="00F45D52" w:rsidP="00B908DE">
            <w:pPr>
              <w:spacing w:line="240" w:lineRule="auto"/>
              <w:rPr>
                <w:sz w:val="16"/>
                <w:szCs w:val="16"/>
              </w:rPr>
            </w:pPr>
            <w:r w:rsidRPr="00B10EB4">
              <w:rPr>
                <w:sz w:val="16"/>
                <w:szCs w:val="16"/>
              </w:rPr>
              <w:t>-zie verder tekstblok Natuurlijk persoon</w:t>
            </w:r>
          </w:p>
        </w:tc>
      </w:tr>
      <w:tr w:rsidR="00946D2C" w:rsidRPr="003C2E3E" w14:paraId="73280EC4" w14:textId="77777777" w:rsidTr="00B908DE">
        <w:tc>
          <w:tcPr>
            <w:tcW w:w="4361" w:type="dxa"/>
            <w:shd w:val="clear" w:color="auto" w:fill="auto"/>
          </w:tcPr>
          <w:p w14:paraId="23C5F8D4" w14:textId="5C544F47" w:rsidR="00946D2C" w:rsidRPr="002F4E61" w:rsidRDefault="00946D2C" w:rsidP="0059676A">
            <w:pPr>
              <w:keepNext/>
              <w:rPr>
                <w:strike/>
                <w:color w:val="800080"/>
                <w:rPrChange w:id="97" w:author="Groot, Karina de" w:date="2024-11-22T10:18:00Z" w16du:dateUtc="2024-11-22T09:18:00Z">
                  <w:rPr>
                    <w:color w:val="800080"/>
                  </w:rPr>
                </w:rPrChange>
              </w:rPr>
            </w:pPr>
            <w:r w:rsidRPr="002F4E61">
              <w:rPr>
                <w:strike/>
                <w:color w:val="800080"/>
                <w:highlight w:val="yellow"/>
                <w:rPrChange w:id="98" w:author="Groot, Karina de" w:date="2024-11-22T10:18:00Z" w16du:dateUtc="2024-11-22T09:18:00Z">
                  <w:rPr>
                    <w:color w:val="800080"/>
                    <w:highlight w:val="yellow"/>
                  </w:rPr>
                </w:rPrChange>
              </w:rPr>
              <w:lastRenderedPageBreak/>
              <w:t>TEKSTBLOK LEGITIMATIE</w:t>
            </w:r>
          </w:p>
        </w:tc>
        <w:tc>
          <w:tcPr>
            <w:tcW w:w="5670" w:type="dxa"/>
            <w:shd w:val="clear" w:color="auto" w:fill="auto"/>
          </w:tcPr>
          <w:p w14:paraId="7CE7A2D8" w14:textId="77777777" w:rsidR="00946D2C" w:rsidRPr="002F4E61" w:rsidRDefault="00DC6368" w:rsidP="0059676A">
            <w:pPr>
              <w:keepNext/>
              <w:keepLines/>
              <w:rPr>
                <w:strike/>
                <w:rPrChange w:id="99" w:author="Groot, Karina de" w:date="2024-11-22T10:18:00Z" w16du:dateUtc="2024-11-22T09:18:00Z">
                  <w:rPr/>
                </w:rPrChange>
              </w:rPr>
            </w:pPr>
            <w:r w:rsidRPr="002F4E61">
              <w:rPr>
                <w:strike/>
                <w:rPrChange w:id="100" w:author="Groot, Karina de" w:date="2024-11-22T10:18:00Z" w16du:dateUtc="2024-11-22T09:18:00Z">
                  <w:rPr/>
                </w:rPrChange>
              </w:rPr>
              <w:t>Optioneel tekstblok met de l</w:t>
            </w:r>
            <w:r w:rsidR="00D33DFF" w:rsidRPr="002F4E61">
              <w:rPr>
                <w:strike/>
                <w:rPrChange w:id="101" w:author="Groot, Karina de" w:date="2024-11-22T10:18:00Z" w16du:dateUtc="2024-11-22T09:18:00Z">
                  <w:rPr/>
                </w:rPrChange>
              </w:rPr>
              <w:t>egitimatie</w:t>
            </w:r>
            <w:r w:rsidRPr="002F4E61">
              <w:rPr>
                <w:strike/>
                <w:rPrChange w:id="102" w:author="Groot, Karina de" w:date="2024-11-22T10:18:00Z" w16du:dateUtc="2024-11-22T09:18:00Z">
                  <w:rPr/>
                </w:rPrChange>
              </w:rPr>
              <w:t>gegevens.</w:t>
            </w:r>
          </w:p>
          <w:p w14:paraId="5D5F43C2" w14:textId="77777777" w:rsidR="007F1293" w:rsidRPr="002F4E61" w:rsidRDefault="007F1293" w:rsidP="0059676A">
            <w:pPr>
              <w:keepNext/>
              <w:keepLines/>
              <w:rPr>
                <w:strike/>
                <w:rPrChange w:id="103" w:author="Groot, Karina de" w:date="2024-11-22T10:18:00Z" w16du:dateUtc="2024-11-22T09:18:00Z">
                  <w:rPr/>
                </w:rPrChange>
              </w:rPr>
            </w:pPr>
          </w:p>
          <w:p w14:paraId="2AB75D18" w14:textId="77777777" w:rsidR="00946D2C" w:rsidRPr="002F4E61" w:rsidRDefault="00946D2C" w:rsidP="0059676A">
            <w:pPr>
              <w:pStyle w:val="streepje"/>
              <w:keepNext/>
              <w:keepLines/>
              <w:numPr>
                <w:ilvl w:val="0"/>
                <w:numId w:val="0"/>
              </w:numPr>
              <w:ind w:left="284" w:hanging="284"/>
              <w:rPr>
                <w:strike/>
                <w:u w:val="single"/>
                <w:lang w:val="nl-NL"/>
                <w:rPrChange w:id="104" w:author="Groot, Karina de" w:date="2024-11-22T10:18:00Z" w16du:dateUtc="2024-11-22T09:18:00Z">
                  <w:rPr>
                    <w:u w:val="single"/>
                    <w:lang w:val="nl-NL"/>
                  </w:rPr>
                </w:rPrChange>
              </w:rPr>
            </w:pPr>
            <w:r w:rsidRPr="002F4E61">
              <w:rPr>
                <w:strike/>
                <w:u w:val="single"/>
                <w:lang w:val="nl-NL"/>
                <w:rPrChange w:id="105" w:author="Groot, Karina de" w:date="2024-11-22T10:18:00Z" w16du:dateUtc="2024-11-22T09:18:00Z">
                  <w:rPr>
                    <w:u w:val="single"/>
                    <w:lang w:val="nl-NL"/>
                  </w:rPr>
                </w:rPrChange>
              </w:rPr>
              <w:t>Mapping</w:t>
            </w:r>
            <w:r w:rsidR="0079381D" w:rsidRPr="002F4E61">
              <w:rPr>
                <w:strike/>
                <w:u w:val="single"/>
                <w:lang w:val="nl-NL"/>
                <w:rPrChange w:id="106" w:author="Groot, Karina de" w:date="2024-11-22T10:18:00Z" w16du:dateUtc="2024-11-22T09:18:00Z">
                  <w:rPr>
                    <w:u w:val="single"/>
                    <w:lang w:val="nl-NL"/>
                  </w:rPr>
                </w:rPrChange>
              </w:rPr>
              <w:t xml:space="preserve"> legitimatie bestuurder</w:t>
            </w:r>
            <w:r w:rsidRPr="002F4E61">
              <w:rPr>
                <w:strike/>
                <w:u w:val="single"/>
                <w:lang w:val="nl-NL"/>
                <w:rPrChange w:id="107" w:author="Groot, Karina de" w:date="2024-11-22T10:18:00Z" w16du:dateUtc="2024-11-22T09:18:00Z">
                  <w:rPr>
                    <w:u w:val="single"/>
                    <w:lang w:val="nl-NL"/>
                  </w:rPr>
                </w:rPrChange>
              </w:rPr>
              <w:t>:</w:t>
            </w:r>
          </w:p>
          <w:p w14:paraId="577B1F9C" w14:textId="77777777" w:rsidR="0079381D" w:rsidRPr="002F4E61" w:rsidRDefault="00946D2C" w:rsidP="0059676A">
            <w:pPr>
              <w:keepNext/>
              <w:keepLines/>
              <w:spacing w:line="240" w:lineRule="auto"/>
              <w:rPr>
                <w:strike/>
                <w:sz w:val="16"/>
                <w:szCs w:val="16"/>
                <w:rPrChange w:id="108" w:author="Groot, Karina de" w:date="2024-11-22T10:18:00Z" w16du:dateUtc="2024-11-22T09:18:00Z">
                  <w:rPr>
                    <w:sz w:val="16"/>
                    <w:szCs w:val="16"/>
                  </w:rPr>
                </w:rPrChange>
              </w:rPr>
            </w:pPr>
            <w:r w:rsidRPr="002F4E61">
              <w:rPr>
                <w:strike/>
                <w:sz w:val="16"/>
                <w:szCs w:val="16"/>
                <w:rPrChange w:id="109" w:author="Groot, Karina de" w:date="2024-11-22T10:18:00Z" w16du:dateUtc="2024-11-22T09:18:00Z">
                  <w:rPr>
                    <w:sz w:val="16"/>
                    <w:szCs w:val="16"/>
                  </w:rPr>
                </w:rPrChange>
              </w:rPr>
              <w:t>//IMKAD_Persoon/GerelateerdPersoon</w:t>
            </w:r>
            <w:r w:rsidR="0079454B" w:rsidRPr="002F4E61">
              <w:rPr>
                <w:strike/>
                <w:sz w:val="16"/>
                <w:szCs w:val="16"/>
                <w:rPrChange w:id="110" w:author="Groot, Karina de" w:date="2024-11-22T10:18:00Z" w16du:dateUtc="2024-11-22T09:18:00Z">
                  <w:rPr>
                    <w:sz w:val="16"/>
                    <w:szCs w:val="16"/>
                  </w:rPr>
                </w:rPrChange>
              </w:rPr>
              <w:t>[bestuurder]</w:t>
            </w:r>
            <w:r w:rsidRPr="002F4E61">
              <w:rPr>
                <w:strike/>
                <w:sz w:val="16"/>
                <w:szCs w:val="16"/>
                <w:rPrChange w:id="111" w:author="Groot, Karina de" w:date="2024-11-22T10:18:00Z" w16du:dateUtc="2024-11-22T09:18:00Z">
                  <w:rPr>
                    <w:sz w:val="16"/>
                    <w:szCs w:val="16"/>
                  </w:rPr>
                </w:rPrChange>
              </w:rPr>
              <w:t>/IMKAD_Persoon/</w:t>
            </w:r>
          </w:p>
          <w:p w14:paraId="29787EDC" w14:textId="77777777" w:rsidR="0079381D" w:rsidRPr="002F4E61" w:rsidRDefault="0079381D" w:rsidP="0059676A">
            <w:pPr>
              <w:keepNext/>
              <w:keepLines/>
              <w:spacing w:line="240" w:lineRule="auto"/>
              <w:rPr>
                <w:strike/>
                <w:sz w:val="16"/>
                <w:szCs w:val="16"/>
                <w:rPrChange w:id="112" w:author="Groot, Karina de" w:date="2024-11-22T10:18:00Z" w16du:dateUtc="2024-11-22T09:18:00Z">
                  <w:rPr>
                    <w:sz w:val="16"/>
                    <w:szCs w:val="16"/>
                  </w:rPr>
                </w:rPrChange>
              </w:rPr>
            </w:pPr>
            <w:r w:rsidRPr="002F4E61">
              <w:rPr>
                <w:strike/>
                <w:sz w:val="16"/>
                <w:szCs w:val="16"/>
                <w:rPrChange w:id="113" w:author="Groot, Karina de" w:date="2024-11-22T10:18:00Z" w16du:dateUtc="2024-11-22T09:18:00Z">
                  <w:rPr>
                    <w:sz w:val="16"/>
                    <w:szCs w:val="16"/>
                  </w:rPr>
                </w:rPrChange>
              </w:rPr>
              <w:tab/>
              <w:t>./tia_Legitimatiebewijs</w:t>
            </w:r>
          </w:p>
          <w:p w14:paraId="0EA799F0" w14:textId="77777777" w:rsidR="0079381D" w:rsidRPr="002F4E61" w:rsidRDefault="0079381D" w:rsidP="0059676A">
            <w:pPr>
              <w:keepNext/>
              <w:keepLines/>
              <w:spacing w:line="240" w:lineRule="auto"/>
              <w:rPr>
                <w:strike/>
                <w:sz w:val="16"/>
                <w:szCs w:val="16"/>
                <w:rPrChange w:id="114" w:author="Groot, Karina de" w:date="2024-11-22T10:18:00Z" w16du:dateUtc="2024-11-22T09:18:00Z">
                  <w:rPr>
                    <w:sz w:val="16"/>
                    <w:szCs w:val="16"/>
                  </w:rPr>
                </w:rPrChange>
              </w:rPr>
            </w:pPr>
          </w:p>
          <w:p w14:paraId="4EC941C3" w14:textId="77777777" w:rsidR="00946D2C" w:rsidRPr="002F4E61" w:rsidRDefault="0079381D" w:rsidP="0059676A">
            <w:pPr>
              <w:keepNext/>
              <w:keepLines/>
              <w:spacing w:line="240" w:lineRule="auto"/>
              <w:rPr>
                <w:strike/>
                <w:szCs w:val="18"/>
                <w:u w:val="single"/>
                <w:rPrChange w:id="115" w:author="Groot, Karina de" w:date="2024-11-22T10:18:00Z" w16du:dateUtc="2024-11-22T09:18:00Z">
                  <w:rPr>
                    <w:szCs w:val="18"/>
                    <w:u w:val="single"/>
                  </w:rPr>
                </w:rPrChange>
              </w:rPr>
            </w:pPr>
            <w:r w:rsidRPr="002F4E61">
              <w:rPr>
                <w:strike/>
                <w:szCs w:val="18"/>
                <w:u w:val="single"/>
                <w:rPrChange w:id="116" w:author="Groot, Karina de" w:date="2024-11-22T10:18:00Z" w16du:dateUtc="2024-11-22T09:18:00Z">
                  <w:rPr>
                    <w:szCs w:val="18"/>
                    <w:u w:val="single"/>
                  </w:rPr>
                </w:rPrChange>
              </w:rPr>
              <w:t>Mapping legitimatie partner of huisgenoot:</w:t>
            </w:r>
            <w:r w:rsidR="000D17DA" w:rsidRPr="002F4E61">
              <w:rPr>
                <w:strike/>
                <w:szCs w:val="18"/>
                <w:u w:val="single"/>
                <w:rPrChange w:id="117" w:author="Groot, Karina de" w:date="2024-11-22T10:18:00Z" w16du:dateUtc="2024-11-22T09:18:00Z">
                  <w:rPr>
                    <w:szCs w:val="18"/>
                    <w:u w:val="single"/>
                  </w:rPr>
                </w:rPrChange>
              </w:rPr>
              <w:t xml:space="preserve"> </w:t>
            </w:r>
          </w:p>
          <w:p w14:paraId="19ECAAD0" w14:textId="77777777" w:rsidR="000D17DA" w:rsidRPr="002F4E61" w:rsidRDefault="000D17DA" w:rsidP="0059676A">
            <w:pPr>
              <w:keepNext/>
              <w:keepLines/>
              <w:spacing w:line="240" w:lineRule="auto"/>
              <w:rPr>
                <w:strike/>
                <w:sz w:val="16"/>
                <w:szCs w:val="16"/>
                <w:rPrChange w:id="118" w:author="Groot, Karina de" w:date="2024-11-22T10:18:00Z" w16du:dateUtc="2024-11-22T09:18:00Z">
                  <w:rPr>
                    <w:sz w:val="16"/>
                    <w:szCs w:val="16"/>
                  </w:rPr>
                </w:rPrChange>
              </w:rPr>
            </w:pPr>
            <w:r w:rsidRPr="002F4E61">
              <w:rPr>
                <w:strike/>
                <w:sz w:val="16"/>
                <w:szCs w:val="16"/>
                <w:rPrChange w:id="119" w:author="Groot, Karina de" w:date="2024-11-22T10:18:00Z" w16du:dateUtc="2024-11-22T09:18:00Z">
                  <w:rPr>
                    <w:sz w:val="16"/>
                    <w:szCs w:val="16"/>
                  </w:rPr>
                </w:rPrChange>
              </w:rPr>
              <w:t xml:space="preserve">//IMKAD_Persoon/GerelateerdPersoon/IMKAD_Persoon/ </w:t>
            </w:r>
            <w:r w:rsidRPr="002F4E61">
              <w:rPr>
                <w:strike/>
                <w:sz w:val="16"/>
                <w:szCs w:val="16"/>
                <w:rPrChange w:id="120" w:author="Groot, Karina de" w:date="2024-11-22T10:18:00Z" w16du:dateUtc="2024-11-22T09:18:00Z">
                  <w:rPr>
                    <w:sz w:val="16"/>
                    <w:szCs w:val="16"/>
                  </w:rPr>
                </w:rPrChange>
              </w:rPr>
              <w:tab/>
              <w:t>GerelateerdPersoon</w:t>
            </w:r>
            <w:r w:rsidR="0079454B" w:rsidRPr="002F4E61">
              <w:rPr>
                <w:strike/>
                <w:sz w:val="16"/>
                <w:szCs w:val="16"/>
                <w:rPrChange w:id="121" w:author="Groot, Karina de" w:date="2024-11-22T10:18:00Z" w16du:dateUtc="2024-11-22T09:18:00Z">
                  <w:rPr>
                    <w:sz w:val="16"/>
                    <w:szCs w:val="16"/>
                  </w:rPr>
                </w:rPrChange>
              </w:rPr>
              <w:t>[partner of huisgenoot]</w:t>
            </w:r>
            <w:r w:rsidRPr="002F4E61">
              <w:rPr>
                <w:strike/>
                <w:sz w:val="16"/>
                <w:szCs w:val="16"/>
                <w:rPrChange w:id="122" w:author="Groot, Karina de" w:date="2024-11-22T10:18:00Z" w16du:dateUtc="2024-11-22T09:18:00Z">
                  <w:rPr>
                    <w:sz w:val="16"/>
                    <w:szCs w:val="16"/>
                  </w:rPr>
                </w:rPrChange>
              </w:rPr>
              <w:t>/IMKAD_Persoon/</w:t>
            </w:r>
          </w:p>
          <w:p w14:paraId="2761A04A" w14:textId="77777777" w:rsidR="0079381D" w:rsidRPr="002F4E61" w:rsidRDefault="0079381D" w:rsidP="0059676A">
            <w:pPr>
              <w:keepNext/>
              <w:keepLines/>
              <w:spacing w:line="240" w:lineRule="auto"/>
              <w:rPr>
                <w:strike/>
                <w:sz w:val="16"/>
                <w:szCs w:val="16"/>
                <w:rPrChange w:id="123" w:author="Groot, Karina de" w:date="2024-11-22T10:18:00Z" w16du:dateUtc="2024-11-22T09:18:00Z">
                  <w:rPr>
                    <w:sz w:val="16"/>
                    <w:szCs w:val="16"/>
                  </w:rPr>
                </w:rPrChange>
              </w:rPr>
            </w:pPr>
            <w:r w:rsidRPr="002F4E61">
              <w:rPr>
                <w:strike/>
                <w:sz w:val="16"/>
                <w:szCs w:val="16"/>
                <w:rPrChange w:id="124" w:author="Groot, Karina de" w:date="2024-11-22T10:18:00Z" w16du:dateUtc="2024-11-22T09:18:00Z">
                  <w:rPr>
                    <w:sz w:val="16"/>
                    <w:szCs w:val="16"/>
                  </w:rPr>
                </w:rPrChange>
              </w:rPr>
              <w:tab/>
              <w:t>./tia_Legitimatiebewijs</w:t>
            </w:r>
          </w:p>
          <w:p w14:paraId="674F0F99" w14:textId="77777777" w:rsidR="00A9265C" w:rsidRPr="002F4E61" w:rsidRDefault="00A9265C" w:rsidP="0059676A">
            <w:pPr>
              <w:keepNext/>
              <w:keepLines/>
              <w:spacing w:line="240" w:lineRule="auto"/>
              <w:rPr>
                <w:strike/>
                <w:sz w:val="16"/>
                <w:szCs w:val="16"/>
                <w:rPrChange w:id="125" w:author="Groot, Karina de" w:date="2024-11-22T10:18:00Z" w16du:dateUtc="2024-11-22T09:18:00Z">
                  <w:rPr>
                    <w:sz w:val="16"/>
                    <w:szCs w:val="16"/>
                  </w:rPr>
                </w:rPrChange>
              </w:rPr>
            </w:pPr>
          </w:p>
          <w:p w14:paraId="5F163CD1" w14:textId="77777777" w:rsidR="00A9265C" w:rsidRPr="002F4E61" w:rsidRDefault="00A9265C" w:rsidP="0059676A">
            <w:pPr>
              <w:keepNext/>
              <w:keepLines/>
              <w:spacing w:line="240" w:lineRule="auto"/>
              <w:rPr>
                <w:strike/>
                <w:sz w:val="16"/>
                <w:szCs w:val="16"/>
                <w:rPrChange w:id="126" w:author="Groot, Karina de" w:date="2024-11-22T10:18:00Z" w16du:dateUtc="2024-11-22T09:18:00Z">
                  <w:rPr>
                    <w:sz w:val="16"/>
                    <w:szCs w:val="16"/>
                  </w:rPr>
                </w:rPrChange>
              </w:rPr>
            </w:pPr>
            <w:r w:rsidRPr="002F4E61">
              <w:rPr>
                <w:strike/>
                <w:sz w:val="16"/>
                <w:szCs w:val="16"/>
                <w:rPrChange w:id="127" w:author="Groot, Karina de" w:date="2024-11-22T10:18:00Z" w16du:dateUtc="2024-11-22T09:18:00Z">
                  <w:rPr>
                    <w:sz w:val="16"/>
                    <w:szCs w:val="16"/>
                  </w:rPr>
                </w:rPrChange>
              </w:rPr>
              <w:t xml:space="preserve">-zie verder tekstblok Legitimatie   </w:t>
            </w:r>
          </w:p>
        </w:tc>
      </w:tr>
      <w:tr w:rsidR="00FC7E50" w:rsidRPr="003C2E3E" w14:paraId="03A6BD8F" w14:textId="77777777" w:rsidTr="00B908DE">
        <w:tc>
          <w:tcPr>
            <w:tcW w:w="4361" w:type="dxa"/>
            <w:shd w:val="clear" w:color="auto" w:fill="auto"/>
          </w:tcPr>
          <w:p w14:paraId="62CB642C" w14:textId="692770D5" w:rsidR="00FC7E50" w:rsidRPr="003C2E3E" w:rsidRDefault="00FC7E50" w:rsidP="00AA249D">
            <w:pPr>
              <w:tabs>
                <w:tab w:val="left" w:pos="-1440"/>
                <w:tab w:val="left" w:pos="-720"/>
              </w:tabs>
              <w:suppressAutoHyphens/>
              <w:rPr>
                <w:rFonts w:cs="Arial"/>
                <w:color w:val="FF0000"/>
              </w:rPr>
            </w:pPr>
            <w:r w:rsidRPr="003C2E3E">
              <w:rPr>
                <w:color w:val="800080"/>
                <w:highlight w:val="yellow"/>
              </w:rPr>
              <w:t xml:space="preserve">TEKSTBLOK </w:t>
            </w:r>
            <w:r w:rsidR="002C6E6A" w:rsidRPr="003C2E3E">
              <w:rPr>
                <w:color w:val="800080"/>
                <w:highlight w:val="yellow"/>
              </w:rPr>
              <w:t>BURGERLIJKE STAAT</w:t>
            </w:r>
            <w:r w:rsidR="009F6FA3" w:rsidRPr="003C2E3E">
              <w:rPr>
                <w:rFonts w:cs="Arial"/>
                <w:color w:val="800080"/>
                <w:sz w:val="20"/>
              </w:rPr>
              <w:t>,</w:t>
            </w:r>
            <w:r w:rsidRPr="003C2E3E">
              <w:rPr>
                <w:color w:val="800080"/>
              </w:rPr>
              <w:t xml:space="preserve"> </w:t>
            </w:r>
          </w:p>
        </w:tc>
        <w:tc>
          <w:tcPr>
            <w:tcW w:w="5670" w:type="dxa"/>
            <w:shd w:val="clear" w:color="auto" w:fill="auto"/>
          </w:tcPr>
          <w:p w14:paraId="2FCEC646" w14:textId="77777777" w:rsidR="00FC7E50" w:rsidRPr="003C2E3E" w:rsidRDefault="00FC7E50" w:rsidP="004A6480">
            <w:r w:rsidRPr="003C2E3E">
              <w:t xml:space="preserve">Optioneel tekstblok met de burgerlijke staat van de </w:t>
            </w:r>
            <w:r w:rsidR="007F1293" w:rsidRPr="003C2E3E">
              <w:t>natuurlijke persoon</w:t>
            </w:r>
            <w:r w:rsidR="00965FD8" w:rsidRPr="003C2E3E">
              <w:t xml:space="preserve"> of de gezamenlijke burgerlijke staat van de bestuurder met een partner</w:t>
            </w:r>
            <w:r w:rsidRPr="003C2E3E">
              <w:t>.</w:t>
            </w:r>
          </w:p>
          <w:p w14:paraId="2A99408D" w14:textId="77777777" w:rsidR="007F1293" w:rsidRPr="003C2E3E" w:rsidRDefault="007F1293" w:rsidP="004A6480"/>
          <w:p w14:paraId="544E21E3" w14:textId="77777777" w:rsidR="002D32DD" w:rsidRPr="003C2E3E" w:rsidRDefault="002D32DD" w:rsidP="00B908DE">
            <w:pPr>
              <w:spacing w:before="72"/>
            </w:pPr>
            <w:r w:rsidRPr="003C2E3E">
              <w:t>Voor TEKSTBLOK BURGERLIJKE STAAT zijn zowel variant 1 als variant 2 mogelijk:</w:t>
            </w:r>
          </w:p>
          <w:p w14:paraId="5476D1F0" w14:textId="77777777" w:rsidR="002D32DD" w:rsidRPr="003C2E3E" w:rsidRDefault="002D32DD" w:rsidP="00B908DE">
            <w:pPr>
              <w:numPr>
                <w:ilvl w:val="0"/>
                <w:numId w:val="7"/>
              </w:numPr>
              <w:spacing w:before="72"/>
            </w:pPr>
            <w:r w:rsidRPr="003C2E3E">
              <w:t xml:space="preserve">variant 1: burgerlijke staat wordt voor elke </w:t>
            </w:r>
            <w:r w:rsidR="00095E9D" w:rsidRPr="003C2E3E">
              <w:t xml:space="preserve">bestuurder en eventuele huisgenoot </w:t>
            </w:r>
            <w:r w:rsidRPr="003C2E3E">
              <w:t xml:space="preserve">afzonderlijk getoond, </w:t>
            </w:r>
          </w:p>
          <w:p w14:paraId="6D60C12C" w14:textId="77777777" w:rsidR="002D32DD" w:rsidRPr="003C2E3E" w:rsidRDefault="002D32DD" w:rsidP="00B908DE">
            <w:pPr>
              <w:numPr>
                <w:ilvl w:val="0"/>
                <w:numId w:val="7"/>
              </w:numPr>
              <w:spacing w:before="72"/>
            </w:pPr>
            <w:r w:rsidRPr="003C2E3E">
              <w:t xml:space="preserve">variant 2: burgerlijke staat wordt voor </w:t>
            </w:r>
            <w:r w:rsidR="00095E9D" w:rsidRPr="003C2E3E">
              <w:t>de bestuurder met partner</w:t>
            </w:r>
            <w:r w:rsidRPr="003C2E3E">
              <w:t xml:space="preserve"> gezamenlijk getoond.</w:t>
            </w:r>
          </w:p>
          <w:p w14:paraId="33DF9EC9" w14:textId="77777777" w:rsidR="002D32DD" w:rsidRPr="003C2E3E" w:rsidRDefault="002D32DD" w:rsidP="00B908DE">
            <w:pPr>
              <w:pStyle w:val="streepje"/>
              <w:numPr>
                <w:ilvl w:val="0"/>
                <w:numId w:val="0"/>
              </w:numPr>
              <w:rPr>
                <w:u w:val="single"/>
                <w:lang w:val="nl-NL"/>
              </w:rPr>
            </w:pPr>
          </w:p>
          <w:p w14:paraId="24DB4AC8" w14:textId="77777777" w:rsidR="00FC7E50" w:rsidRPr="003C2E3E" w:rsidRDefault="00FC7E50" w:rsidP="00B908DE">
            <w:pPr>
              <w:pStyle w:val="streepje"/>
              <w:numPr>
                <w:ilvl w:val="0"/>
                <w:numId w:val="0"/>
              </w:numPr>
              <w:ind w:left="284" w:hanging="284"/>
              <w:rPr>
                <w:u w:val="single"/>
                <w:lang w:val="nl-NL"/>
              </w:rPr>
            </w:pPr>
            <w:r w:rsidRPr="003C2E3E">
              <w:rPr>
                <w:u w:val="single"/>
                <w:lang w:val="nl-NL"/>
              </w:rPr>
              <w:t>Mapping</w:t>
            </w:r>
            <w:r w:rsidR="00965FD8" w:rsidRPr="003C2E3E">
              <w:rPr>
                <w:u w:val="single"/>
                <w:lang w:val="nl-NL"/>
              </w:rPr>
              <w:t xml:space="preserve"> </w:t>
            </w:r>
            <w:r w:rsidR="002D32DD" w:rsidRPr="003C2E3E">
              <w:rPr>
                <w:u w:val="single"/>
                <w:lang w:val="nl-NL"/>
              </w:rPr>
              <w:t xml:space="preserve">variant 1 eigen </w:t>
            </w:r>
            <w:r w:rsidR="00965FD8" w:rsidRPr="003C2E3E">
              <w:rPr>
                <w:u w:val="single"/>
                <w:lang w:val="nl-NL"/>
              </w:rPr>
              <w:t>burgerlijke staat</w:t>
            </w:r>
            <w:r w:rsidRPr="003C2E3E">
              <w:rPr>
                <w:u w:val="single"/>
                <w:lang w:val="nl-NL"/>
              </w:rPr>
              <w:t>:</w:t>
            </w:r>
          </w:p>
          <w:p w14:paraId="0BD09242" w14:textId="77777777" w:rsidR="002D32DD" w:rsidRPr="003C2E3E" w:rsidRDefault="002D32DD" w:rsidP="00B908DE">
            <w:pPr>
              <w:spacing w:line="240" w:lineRule="auto"/>
              <w:rPr>
                <w:sz w:val="16"/>
                <w:szCs w:val="16"/>
              </w:rPr>
            </w:pPr>
            <w:r w:rsidRPr="003C2E3E">
              <w:rPr>
                <w:sz w:val="16"/>
                <w:szCs w:val="16"/>
              </w:rPr>
              <w:t>-burgerlijke staat opgenomen bij</w:t>
            </w:r>
          </w:p>
          <w:p w14:paraId="5B8798E9" w14:textId="77777777" w:rsidR="008C0108" w:rsidRPr="003C2E3E" w:rsidRDefault="00FC7E50" w:rsidP="00B908DE">
            <w:pPr>
              <w:spacing w:line="240" w:lineRule="auto"/>
              <w:rPr>
                <w:sz w:val="16"/>
                <w:szCs w:val="16"/>
              </w:rPr>
            </w:pPr>
            <w:r w:rsidRPr="003C2E3E">
              <w:rPr>
                <w:sz w:val="16"/>
                <w:szCs w:val="16"/>
              </w:rPr>
              <w:t>//IMKAD_Persoon/GerelateerdPersoon</w:t>
            </w:r>
            <w:r w:rsidR="0079454B" w:rsidRPr="003C2E3E">
              <w:rPr>
                <w:sz w:val="16"/>
                <w:szCs w:val="16"/>
              </w:rPr>
              <w:t>[bestuurder]</w:t>
            </w:r>
            <w:r w:rsidRPr="003C2E3E">
              <w:rPr>
                <w:sz w:val="16"/>
                <w:szCs w:val="16"/>
              </w:rPr>
              <w:t>/IMKAD_Persoon/</w:t>
            </w:r>
          </w:p>
          <w:p w14:paraId="7C01FF8D" w14:textId="77777777" w:rsidR="002D32DD" w:rsidRPr="003C2E3E" w:rsidRDefault="002D32DD" w:rsidP="00B908DE">
            <w:pPr>
              <w:spacing w:line="240" w:lineRule="auto"/>
              <w:rPr>
                <w:sz w:val="16"/>
                <w:szCs w:val="16"/>
              </w:rPr>
            </w:pPr>
            <w:r w:rsidRPr="003C2E3E">
              <w:rPr>
                <w:sz w:val="16"/>
                <w:szCs w:val="16"/>
              </w:rPr>
              <w:t>en wanneer aanwezig bij</w:t>
            </w:r>
          </w:p>
          <w:p w14:paraId="73B5CD6A" w14:textId="77777777" w:rsidR="002D32DD" w:rsidRPr="003C2E3E" w:rsidRDefault="002D32DD" w:rsidP="00B908DE">
            <w:pPr>
              <w:spacing w:line="240" w:lineRule="auto"/>
              <w:rPr>
                <w:sz w:val="16"/>
                <w:szCs w:val="16"/>
              </w:rPr>
            </w:pPr>
            <w:r w:rsidRPr="003C2E3E">
              <w:rPr>
                <w:sz w:val="16"/>
                <w:szCs w:val="16"/>
              </w:rPr>
              <w:t>//IMKAD_Persoon/GerelateerdPersoon[bestuu</w:t>
            </w:r>
            <w:r w:rsidR="00F81627" w:rsidRPr="003C2E3E">
              <w:rPr>
                <w:sz w:val="16"/>
                <w:szCs w:val="16"/>
              </w:rPr>
              <w:t>r</w:t>
            </w:r>
            <w:r w:rsidRPr="003C2E3E">
              <w:rPr>
                <w:sz w:val="16"/>
                <w:szCs w:val="16"/>
              </w:rPr>
              <w:t xml:space="preserve">der]/IMKAD_Persoon/ </w:t>
            </w:r>
            <w:r w:rsidRPr="003C2E3E">
              <w:rPr>
                <w:sz w:val="16"/>
                <w:szCs w:val="16"/>
              </w:rPr>
              <w:tab/>
              <w:t>GerelateerdPersoon[huisgenoot]/IMKAD_Persoon/</w:t>
            </w:r>
          </w:p>
          <w:p w14:paraId="20964BD4" w14:textId="77777777" w:rsidR="008C0108" w:rsidRPr="003C2E3E" w:rsidRDefault="008C0108" w:rsidP="0059676A">
            <w:pPr>
              <w:numPr>
                <w:ilvl w:val="0"/>
                <w:numId w:val="7"/>
              </w:numPr>
              <w:spacing w:line="240" w:lineRule="auto"/>
              <w:rPr>
                <w:sz w:val="16"/>
                <w:szCs w:val="16"/>
              </w:rPr>
            </w:pPr>
            <w:r w:rsidRPr="003C2E3E">
              <w:rPr>
                <w:sz w:val="16"/>
                <w:szCs w:val="16"/>
              </w:rPr>
              <w:t>zie verder mapping in tekstblok burgerlijke staat</w:t>
            </w:r>
          </w:p>
          <w:p w14:paraId="40E7C248" w14:textId="77777777" w:rsidR="008C0108" w:rsidRPr="003C2E3E" w:rsidRDefault="008C0108" w:rsidP="00B908DE">
            <w:pPr>
              <w:spacing w:line="240" w:lineRule="auto"/>
              <w:rPr>
                <w:szCs w:val="18"/>
                <w:u w:val="single"/>
              </w:rPr>
            </w:pPr>
          </w:p>
          <w:p w14:paraId="16151BD3" w14:textId="77777777" w:rsidR="00965FD8" w:rsidRPr="003C2E3E" w:rsidRDefault="008C0108" w:rsidP="00B908DE">
            <w:pPr>
              <w:spacing w:line="240" w:lineRule="auto"/>
              <w:rPr>
                <w:szCs w:val="18"/>
                <w:u w:val="single"/>
              </w:rPr>
            </w:pPr>
            <w:r w:rsidRPr="003C2E3E">
              <w:rPr>
                <w:szCs w:val="18"/>
                <w:u w:val="single"/>
              </w:rPr>
              <w:t xml:space="preserve">Mapping </w:t>
            </w:r>
            <w:r w:rsidR="002D32DD" w:rsidRPr="003C2E3E">
              <w:rPr>
                <w:szCs w:val="18"/>
                <w:u w:val="single"/>
              </w:rPr>
              <w:t xml:space="preserve">variant 2 gezamenlijke </w:t>
            </w:r>
            <w:r w:rsidRPr="003C2E3E">
              <w:rPr>
                <w:szCs w:val="18"/>
                <w:u w:val="single"/>
              </w:rPr>
              <w:t>burgerlijke staat:</w:t>
            </w:r>
          </w:p>
          <w:p w14:paraId="42D9350F" w14:textId="77777777" w:rsidR="00D60179" w:rsidRPr="003C2E3E" w:rsidRDefault="000D17DA" w:rsidP="00B908DE">
            <w:pPr>
              <w:spacing w:line="240" w:lineRule="auto"/>
              <w:rPr>
                <w:sz w:val="16"/>
                <w:szCs w:val="16"/>
              </w:rPr>
            </w:pPr>
            <w:r w:rsidRPr="003C2E3E">
              <w:rPr>
                <w:sz w:val="16"/>
                <w:szCs w:val="16"/>
              </w:rPr>
              <w:t>//IMKAD_Persoon/GerelateerdPersoon</w:t>
            </w:r>
            <w:r w:rsidR="0079454B" w:rsidRPr="003C2E3E">
              <w:rPr>
                <w:sz w:val="16"/>
                <w:szCs w:val="16"/>
              </w:rPr>
              <w:t>[bestuu</w:t>
            </w:r>
            <w:r w:rsidR="00F81627" w:rsidRPr="003C2E3E">
              <w:rPr>
                <w:sz w:val="16"/>
                <w:szCs w:val="16"/>
              </w:rPr>
              <w:t>r</w:t>
            </w:r>
            <w:r w:rsidR="0079454B" w:rsidRPr="003C2E3E">
              <w:rPr>
                <w:sz w:val="16"/>
                <w:szCs w:val="16"/>
              </w:rPr>
              <w:t>der]</w:t>
            </w:r>
            <w:r w:rsidRPr="003C2E3E">
              <w:rPr>
                <w:sz w:val="16"/>
                <w:szCs w:val="16"/>
              </w:rPr>
              <w:t xml:space="preserve">/IMKAD_Persoon/ </w:t>
            </w:r>
            <w:r w:rsidR="002B19E7" w:rsidRPr="003C2E3E">
              <w:rPr>
                <w:sz w:val="16"/>
                <w:szCs w:val="16"/>
              </w:rPr>
              <w:t xml:space="preserve">aanwezig en precies één </w:t>
            </w:r>
          </w:p>
          <w:p w14:paraId="21D55E43" w14:textId="77777777" w:rsidR="00D60179" w:rsidRPr="003C2E3E" w:rsidRDefault="002B19E7" w:rsidP="00B908DE">
            <w:pPr>
              <w:spacing w:line="240" w:lineRule="auto"/>
              <w:rPr>
                <w:sz w:val="16"/>
                <w:szCs w:val="16"/>
              </w:rPr>
            </w:pPr>
            <w:r w:rsidRPr="003C2E3E">
              <w:rPr>
                <w:sz w:val="16"/>
                <w:szCs w:val="16"/>
              </w:rPr>
              <w:t>//IMKAD_Persoon/GerelateerdPersoon[bestuu</w:t>
            </w:r>
            <w:r w:rsidR="00F81627" w:rsidRPr="003C2E3E">
              <w:rPr>
                <w:sz w:val="16"/>
                <w:szCs w:val="16"/>
              </w:rPr>
              <w:t>r</w:t>
            </w:r>
            <w:r w:rsidRPr="003C2E3E">
              <w:rPr>
                <w:sz w:val="16"/>
                <w:szCs w:val="16"/>
              </w:rPr>
              <w:t>der]/IMKAD_Persoon/</w:t>
            </w:r>
          </w:p>
          <w:p w14:paraId="118DF3B4" w14:textId="77777777" w:rsidR="00D60179" w:rsidRPr="003C2E3E" w:rsidRDefault="00D60179" w:rsidP="00B908DE">
            <w:pPr>
              <w:spacing w:line="240" w:lineRule="auto"/>
              <w:rPr>
                <w:sz w:val="16"/>
                <w:szCs w:val="16"/>
              </w:rPr>
            </w:pPr>
            <w:r w:rsidRPr="003C2E3E">
              <w:rPr>
                <w:sz w:val="16"/>
                <w:szCs w:val="16"/>
              </w:rPr>
              <w:tab/>
            </w:r>
            <w:r w:rsidR="002B19E7" w:rsidRPr="003C2E3E">
              <w:rPr>
                <w:sz w:val="16"/>
                <w:szCs w:val="16"/>
              </w:rPr>
              <w:t xml:space="preserve">GerelateerdPersoon[partner]/IMKAD_Persoon/ aanwezig, </w:t>
            </w:r>
          </w:p>
          <w:p w14:paraId="0DCAFF2F" w14:textId="77777777" w:rsidR="002D32DD" w:rsidRPr="003C2E3E" w:rsidRDefault="002B19E7" w:rsidP="00B908DE">
            <w:pPr>
              <w:spacing w:line="240" w:lineRule="auto"/>
              <w:rPr>
                <w:sz w:val="16"/>
                <w:szCs w:val="16"/>
              </w:rPr>
            </w:pPr>
            <w:r w:rsidRPr="003C2E3E">
              <w:rPr>
                <w:sz w:val="16"/>
                <w:szCs w:val="16"/>
              </w:rPr>
              <w:t xml:space="preserve">burgerlijke staat variant 2 is opgenomen bij de ‘bestuurder’ </w:t>
            </w:r>
          </w:p>
          <w:p w14:paraId="3FAC69CB" w14:textId="77777777" w:rsidR="00D60179" w:rsidRPr="003C2E3E" w:rsidRDefault="00D60179" w:rsidP="00B908DE">
            <w:pPr>
              <w:spacing w:line="240" w:lineRule="auto"/>
              <w:rPr>
                <w:sz w:val="16"/>
                <w:szCs w:val="16"/>
              </w:rPr>
            </w:pPr>
          </w:p>
          <w:p w14:paraId="546361AB" w14:textId="77777777" w:rsidR="008C0108" w:rsidRPr="003C2E3E" w:rsidRDefault="008C0108" w:rsidP="00B908DE">
            <w:pPr>
              <w:spacing w:line="240" w:lineRule="auto"/>
              <w:rPr>
                <w:sz w:val="16"/>
                <w:szCs w:val="16"/>
              </w:rPr>
            </w:pPr>
            <w:r w:rsidRPr="003C2E3E">
              <w:rPr>
                <w:sz w:val="16"/>
                <w:szCs w:val="16"/>
              </w:rPr>
              <w:t xml:space="preserve">-zie verder mapping in tekstblok </w:t>
            </w:r>
            <w:r w:rsidR="00A9265C" w:rsidRPr="003C2E3E">
              <w:rPr>
                <w:sz w:val="16"/>
                <w:szCs w:val="16"/>
              </w:rPr>
              <w:t>B</w:t>
            </w:r>
            <w:r w:rsidRPr="003C2E3E">
              <w:rPr>
                <w:sz w:val="16"/>
                <w:szCs w:val="16"/>
              </w:rPr>
              <w:t>urgerlijke staat</w:t>
            </w:r>
          </w:p>
        </w:tc>
      </w:tr>
      <w:tr w:rsidR="00FC7E50" w:rsidRPr="003C2E3E" w14:paraId="3C9B0B02" w14:textId="77777777" w:rsidTr="00B908DE">
        <w:tc>
          <w:tcPr>
            <w:tcW w:w="4361" w:type="dxa"/>
            <w:shd w:val="clear" w:color="auto" w:fill="auto"/>
          </w:tcPr>
          <w:p w14:paraId="2EC2C1A9" w14:textId="77777777" w:rsidR="00FC7E50" w:rsidRPr="003C2E3E" w:rsidRDefault="00621A28" w:rsidP="00AA249D">
            <w:pPr>
              <w:keepNext/>
              <w:tabs>
                <w:tab w:val="left" w:pos="-1440"/>
                <w:tab w:val="left" w:pos="-720"/>
              </w:tabs>
              <w:suppressAutoHyphens/>
              <w:rPr>
                <w:rFonts w:cs="Arial"/>
                <w:color w:val="800080"/>
              </w:rPr>
            </w:pPr>
            <w:r w:rsidRPr="003C2E3E">
              <w:rPr>
                <w:rFonts w:cs="Arial"/>
                <w:sz w:val="20"/>
              </w:rPr>
              <w:lastRenderedPageBreak/>
              <w:fldChar w:fldCharType="begin"/>
            </w:r>
            <w:r w:rsidRPr="003C2E3E">
              <w:rPr>
                <w:rFonts w:cs="Arial"/>
                <w:sz w:val="20"/>
              </w:rPr>
              <w:instrText>MacroButton Nomacro §</w:instrText>
            </w:r>
            <w:r w:rsidRPr="003C2E3E">
              <w:rPr>
                <w:rFonts w:cs="Arial"/>
                <w:sz w:val="20"/>
              </w:rPr>
              <w:fldChar w:fldCharType="end"/>
            </w:r>
            <w:r w:rsidRPr="003C2E3E">
              <w:rPr>
                <w:color w:val="800080"/>
              </w:rPr>
              <w:t xml:space="preserve">, </w:t>
            </w:r>
            <w:r w:rsidR="002C6E6A" w:rsidRPr="003C2E3E">
              <w:rPr>
                <w:rFonts w:cs="Arial"/>
                <w:color w:val="3366FF"/>
                <w:sz w:val="20"/>
              </w:rPr>
              <w:t xml:space="preserve">tezamen </w:t>
            </w:r>
            <w:r w:rsidR="002C6E6A" w:rsidRPr="003C2E3E">
              <w:rPr>
                <w:rFonts w:cs="Arial"/>
                <w:color w:val="800080"/>
                <w:sz w:val="20"/>
              </w:rPr>
              <w:t xml:space="preserve">wonende te </w:t>
            </w:r>
            <w:r w:rsidR="002C6E6A" w:rsidRPr="003C2E3E">
              <w:rPr>
                <w:rFonts w:cs="Arial"/>
                <w:color w:val="800080"/>
                <w:sz w:val="20"/>
                <w:highlight w:val="yellow"/>
              </w:rPr>
              <w:t>TEKSTBLOK WOONADRES</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p>
        </w:tc>
        <w:tc>
          <w:tcPr>
            <w:tcW w:w="5670" w:type="dxa"/>
            <w:shd w:val="clear" w:color="auto" w:fill="auto"/>
          </w:tcPr>
          <w:p w14:paraId="008C3868" w14:textId="77777777" w:rsidR="00514C44" w:rsidRPr="003C2E3E" w:rsidRDefault="00514C44" w:rsidP="00B908DE">
            <w:pPr>
              <w:keepNext/>
            </w:pPr>
            <w:r w:rsidRPr="003C2E3E">
              <w:t xml:space="preserve">Optioneel tekstblok met het woonadres van de </w:t>
            </w:r>
            <w:r w:rsidR="0021285E" w:rsidRPr="003C2E3E">
              <w:t>natuurlijke persoon</w:t>
            </w:r>
            <w:r w:rsidRPr="003C2E3E">
              <w:t>.</w:t>
            </w:r>
            <w:r w:rsidR="00395596" w:rsidRPr="003C2E3E">
              <w:t xml:space="preserve"> Mogelijkheden:</w:t>
            </w:r>
          </w:p>
          <w:p w14:paraId="1E5C9040" w14:textId="77777777" w:rsidR="00395596" w:rsidRPr="003C2E3E" w:rsidRDefault="00395596" w:rsidP="00B908DE">
            <w:pPr>
              <w:keepNext/>
              <w:numPr>
                <w:ilvl w:val="0"/>
                <w:numId w:val="7"/>
              </w:numPr>
            </w:pPr>
            <w:r w:rsidRPr="003C2E3E">
              <w:t>eigen woonadres voor ‘bestuurder’ en eventueel aanwezige ‘partner’</w:t>
            </w:r>
            <w:r w:rsidR="00D2616F" w:rsidRPr="003C2E3E">
              <w:t xml:space="preserve"> </w:t>
            </w:r>
            <w:r w:rsidRPr="003C2E3E">
              <w:t>of ‘huisgenoot’,</w:t>
            </w:r>
          </w:p>
          <w:p w14:paraId="6016B001" w14:textId="77777777" w:rsidR="00395596" w:rsidRPr="003C2E3E" w:rsidRDefault="00395596" w:rsidP="00B908DE">
            <w:pPr>
              <w:keepNext/>
              <w:numPr>
                <w:ilvl w:val="0"/>
                <w:numId w:val="7"/>
              </w:numPr>
            </w:pPr>
            <w:r w:rsidRPr="003C2E3E">
              <w:t>gezamenlijk woonadres voor bestuurder met aanwezige ‘partner’ of ‘huisgenoot’</w:t>
            </w:r>
            <w:r w:rsidR="00D2616F" w:rsidRPr="003C2E3E">
              <w:t xml:space="preserve">, </w:t>
            </w:r>
            <w:r w:rsidR="008D360C" w:rsidRPr="003C2E3E">
              <w:t xml:space="preserve">in dit geval </w:t>
            </w:r>
            <w:r w:rsidR="00D2616F" w:rsidRPr="003C2E3E">
              <w:t>wordt ook ‘</w:t>
            </w:r>
            <w:r w:rsidR="00D2616F" w:rsidRPr="003C2E3E">
              <w:rPr>
                <w:rFonts w:cs="Arial"/>
                <w:color w:val="3366FF"/>
                <w:sz w:val="20"/>
              </w:rPr>
              <w:t>tezamen</w:t>
            </w:r>
            <w:r w:rsidR="00D2616F" w:rsidRPr="003C2E3E">
              <w:t>’ getoond</w:t>
            </w:r>
            <w:r w:rsidRPr="003C2E3E">
              <w:t>.</w:t>
            </w:r>
          </w:p>
          <w:p w14:paraId="616B0A03" w14:textId="77777777" w:rsidR="009F6FA3" w:rsidRPr="003C2E3E" w:rsidRDefault="009F6FA3" w:rsidP="00B908DE">
            <w:pPr>
              <w:keepNext/>
            </w:pPr>
          </w:p>
          <w:p w14:paraId="626C0FF8" w14:textId="77777777" w:rsidR="00937D77" w:rsidRPr="003C2E3E" w:rsidRDefault="00937D77" w:rsidP="00B908DE">
            <w:pPr>
              <w:keepNext/>
              <w:spacing w:line="240" w:lineRule="auto"/>
              <w:rPr>
                <w:u w:val="single"/>
              </w:rPr>
            </w:pPr>
            <w:r w:rsidRPr="003C2E3E">
              <w:rPr>
                <w:u w:val="single"/>
              </w:rPr>
              <w:t>Mapping</w:t>
            </w:r>
            <w:r w:rsidR="00BD4E73" w:rsidRPr="003C2E3E">
              <w:rPr>
                <w:u w:val="single"/>
              </w:rPr>
              <w:t xml:space="preserve"> gezamenlijk woonadres</w:t>
            </w:r>
            <w:r w:rsidR="002012D2" w:rsidRPr="003C2E3E">
              <w:rPr>
                <w:u w:val="single"/>
              </w:rPr>
              <w:t xml:space="preserve"> ’tezamen’</w:t>
            </w:r>
            <w:r w:rsidRPr="003C2E3E">
              <w:rPr>
                <w:u w:val="single"/>
              </w:rPr>
              <w:t>:</w:t>
            </w:r>
          </w:p>
          <w:p w14:paraId="66AD9919" w14:textId="77777777" w:rsidR="0002167D" w:rsidRPr="003C2E3E" w:rsidRDefault="00937D77" w:rsidP="00B908DE">
            <w:pPr>
              <w:keepNext/>
              <w:spacing w:line="240" w:lineRule="auto"/>
              <w:rPr>
                <w:sz w:val="16"/>
                <w:szCs w:val="16"/>
              </w:rPr>
            </w:pPr>
            <w:r w:rsidRPr="003C2E3E">
              <w:rPr>
                <w:sz w:val="16"/>
                <w:szCs w:val="16"/>
              </w:rPr>
              <w:t>//IMKAD_Persoon/GerelateerdPersoon/</w:t>
            </w:r>
            <w:r w:rsidR="00395596" w:rsidRPr="003C2E3E">
              <w:rPr>
                <w:sz w:val="16"/>
                <w:szCs w:val="16"/>
              </w:rPr>
              <w:t>IMKAD_Persoon/</w:t>
            </w:r>
          </w:p>
          <w:p w14:paraId="2CD74586" w14:textId="77777777" w:rsidR="00937D77" w:rsidRPr="003C2E3E" w:rsidRDefault="0002167D" w:rsidP="00B908DE">
            <w:pPr>
              <w:keepNext/>
              <w:spacing w:line="240" w:lineRule="auto"/>
              <w:rPr>
                <w:sz w:val="16"/>
                <w:szCs w:val="16"/>
              </w:rPr>
            </w:pPr>
            <w:r w:rsidRPr="003C2E3E">
              <w:rPr>
                <w:sz w:val="16"/>
                <w:szCs w:val="16"/>
              </w:rPr>
              <w:tab/>
            </w:r>
            <w:r w:rsidR="00395596" w:rsidRPr="003C2E3E">
              <w:rPr>
                <w:sz w:val="16"/>
                <w:szCs w:val="16"/>
              </w:rPr>
              <w:t>GerelateerdPersoon</w:t>
            </w:r>
            <w:r w:rsidR="00D332B9" w:rsidRPr="003C2E3E">
              <w:rPr>
                <w:sz w:val="16"/>
                <w:szCs w:val="16"/>
              </w:rPr>
              <w:t>[‘partner of huisgenoot’]</w:t>
            </w:r>
            <w:r w:rsidR="00395596" w:rsidRPr="003C2E3E">
              <w:rPr>
                <w:sz w:val="16"/>
                <w:szCs w:val="16"/>
              </w:rPr>
              <w:t>/IMKAD_Persoon/</w:t>
            </w:r>
          </w:p>
          <w:p w14:paraId="5992FFAB" w14:textId="77777777" w:rsidR="00937D77" w:rsidRPr="003C2E3E" w:rsidRDefault="00937D77" w:rsidP="00B908DE">
            <w:pPr>
              <w:keepNext/>
              <w:spacing w:line="240" w:lineRule="auto"/>
              <w:ind w:left="227"/>
              <w:rPr>
                <w:sz w:val="16"/>
                <w:szCs w:val="16"/>
              </w:rPr>
            </w:pPr>
            <w:r w:rsidRPr="003C2E3E">
              <w:rPr>
                <w:sz w:val="16"/>
                <w:szCs w:val="16"/>
              </w:rPr>
              <w:t>./tia_IndGezamenlijkeWoonlocatie (‘true’)</w:t>
            </w:r>
          </w:p>
          <w:p w14:paraId="776722BA" w14:textId="77777777" w:rsidR="00395596" w:rsidRPr="003C2E3E" w:rsidRDefault="00395596" w:rsidP="00B908DE">
            <w:pPr>
              <w:keepNext/>
              <w:spacing w:line="240" w:lineRule="auto"/>
              <w:rPr>
                <w:sz w:val="16"/>
                <w:szCs w:val="16"/>
              </w:rPr>
            </w:pPr>
            <w:r w:rsidRPr="003C2E3E">
              <w:rPr>
                <w:sz w:val="16"/>
                <w:szCs w:val="16"/>
              </w:rPr>
              <w:t>-het woonadres wordt bij de bestuurder vastgelegd, zie ‘mapping woonadres bestuurder’ hieronder</w:t>
            </w:r>
          </w:p>
          <w:p w14:paraId="4AAC3115" w14:textId="77777777" w:rsidR="00937D77" w:rsidRPr="003C2E3E" w:rsidRDefault="00937D77" w:rsidP="00B908DE">
            <w:pPr>
              <w:pStyle w:val="streepje"/>
              <w:keepNext/>
              <w:numPr>
                <w:ilvl w:val="0"/>
                <w:numId w:val="0"/>
              </w:numPr>
              <w:ind w:left="284" w:hanging="284"/>
              <w:rPr>
                <w:u w:val="single"/>
                <w:lang w:val="nl-NL"/>
              </w:rPr>
            </w:pPr>
          </w:p>
          <w:p w14:paraId="4AE3C1AE" w14:textId="77777777" w:rsidR="00BD4E73" w:rsidRPr="003C2E3E" w:rsidRDefault="00BD4E73" w:rsidP="00B908DE">
            <w:pPr>
              <w:keepNext/>
              <w:spacing w:line="240" w:lineRule="auto"/>
              <w:rPr>
                <w:u w:val="single"/>
              </w:rPr>
            </w:pPr>
            <w:r w:rsidRPr="003C2E3E">
              <w:rPr>
                <w:u w:val="single"/>
              </w:rPr>
              <w:t>Mapping woonadres</w:t>
            </w:r>
            <w:r w:rsidR="00A01423" w:rsidRPr="003C2E3E">
              <w:rPr>
                <w:u w:val="single"/>
              </w:rPr>
              <w:t xml:space="preserve"> bestuurder</w:t>
            </w:r>
            <w:r w:rsidRPr="003C2E3E">
              <w:rPr>
                <w:u w:val="single"/>
              </w:rPr>
              <w:t>:</w:t>
            </w:r>
          </w:p>
          <w:p w14:paraId="1E89FBE4" w14:textId="77777777" w:rsidR="00514C44" w:rsidRPr="003C2E3E" w:rsidRDefault="00514C44" w:rsidP="00B908DE">
            <w:pPr>
              <w:keepNext/>
              <w:spacing w:line="240" w:lineRule="auto"/>
              <w:rPr>
                <w:sz w:val="16"/>
                <w:szCs w:val="16"/>
              </w:rPr>
            </w:pPr>
            <w:r w:rsidRPr="003C2E3E">
              <w:rPr>
                <w:sz w:val="16"/>
                <w:szCs w:val="16"/>
              </w:rPr>
              <w:t>//IMKAD_Persoon/GerelateerdPersoon</w:t>
            </w:r>
            <w:r w:rsidR="00D332B9" w:rsidRPr="003C2E3E">
              <w:rPr>
                <w:sz w:val="16"/>
                <w:szCs w:val="16"/>
              </w:rPr>
              <w:t>[bestuurder]</w:t>
            </w:r>
            <w:r w:rsidRPr="003C2E3E">
              <w:rPr>
                <w:sz w:val="16"/>
                <w:szCs w:val="16"/>
              </w:rPr>
              <w:t>/IMKAD_Persoon/</w:t>
            </w:r>
          </w:p>
          <w:p w14:paraId="2E911ED7" w14:textId="77777777" w:rsidR="00937D77" w:rsidRPr="003C2E3E" w:rsidRDefault="007F1293" w:rsidP="00B908DE">
            <w:pPr>
              <w:keepNext/>
              <w:spacing w:line="240" w:lineRule="auto"/>
              <w:ind w:left="227"/>
              <w:rPr>
                <w:sz w:val="16"/>
                <w:szCs w:val="16"/>
              </w:rPr>
            </w:pPr>
            <w:r w:rsidRPr="003C2E3E">
              <w:rPr>
                <w:sz w:val="16"/>
                <w:szCs w:val="16"/>
              </w:rPr>
              <w:t>./</w:t>
            </w:r>
            <w:r w:rsidR="00514C44" w:rsidRPr="003C2E3E">
              <w:rPr>
                <w:sz w:val="16"/>
                <w:szCs w:val="16"/>
              </w:rPr>
              <w:t>IMKAD_WoonlocatiePersoon</w:t>
            </w:r>
          </w:p>
          <w:p w14:paraId="1058DCC0" w14:textId="77777777" w:rsidR="00A01423" w:rsidRPr="003C2E3E" w:rsidRDefault="00A01423" w:rsidP="00B908DE">
            <w:pPr>
              <w:keepNext/>
              <w:spacing w:line="240" w:lineRule="auto"/>
              <w:rPr>
                <w:sz w:val="16"/>
                <w:szCs w:val="16"/>
              </w:rPr>
            </w:pPr>
          </w:p>
          <w:p w14:paraId="3C195F88" w14:textId="77777777" w:rsidR="00A01423" w:rsidRPr="003C2E3E" w:rsidRDefault="00A01423" w:rsidP="00B908DE">
            <w:pPr>
              <w:keepNext/>
              <w:spacing w:line="240" w:lineRule="auto"/>
              <w:rPr>
                <w:szCs w:val="18"/>
                <w:u w:val="single"/>
              </w:rPr>
            </w:pPr>
            <w:r w:rsidRPr="003C2E3E">
              <w:rPr>
                <w:szCs w:val="18"/>
                <w:u w:val="single"/>
              </w:rPr>
              <w:t>Mapping woonadres partner of huisgenoot:</w:t>
            </w:r>
          </w:p>
          <w:p w14:paraId="3472BD92" w14:textId="77777777" w:rsidR="009C257D" w:rsidRPr="003C2E3E" w:rsidRDefault="00A01423" w:rsidP="00B908DE">
            <w:pPr>
              <w:keepNext/>
              <w:spacing w:line="240" w:lineRule="auto"/>
              <w:rPr>
                <w:sz w:val="16"/>
                <w:szCs w:val="16"/>
              </w:rPr>
            </w:pPr>
            <w:r w:rsidRPr="003C2E3E">
              <w:rPr>
                <w:sz w:val="16"/>
                <w:szCs w:val="16"/>
              </w:rPr>
              <w:t>//IMKAD_Persoon/GerelateerdPersoon/IMKAD_Persoon/</w:t>
            </w:r>
          </w:p>
          <w:p w14:paraId="30DF69B9" w14:textId="77777777" w:rsidR="00A01423" w:rsidRPr="003C2E3E" w:rsidRDefault="009C257D" w:rsidP="00B908DE">
            <w:pPr>
              <w:keepNext/>
              <w:spacing w:line="240" w:lineRule="auto"/>
            </w:pPr>
            <w:r w:rsidRPr="003C2E3E">
              <w:rPr>
                <w:sz w:val="16"/>
                <w:szCs w:val="16"/>
              </w:rPr>
              <w:tab/>
            </w:r>
            <w:r w:rsidR="00D332B9" w:rsidRPr="003C2E3E">
              <w:rPr>
                <w:sz w:val="16"/>
                <w:szCs w:val="16"/>
              </w:rPr>
              <w:t>GerelateerdPersoon</w:t>
            </w:r>
            <w:r w:rsidR="00F81627" w:rsidRPr="003C2E3E">
              <w:rPr>
                <w:sz w:val="16"/>
                <w:szCs w:val="16"/>
              </w:rPr>
              <w:t>[partner of huis</w:t>
            </w:r>
            <w:r w:rsidR="00D332B9" w:rsidRPr="003C2E3E">
              <w:rPr>
                <w:sz w:val="16"/>
                <w:szCs w:val="16"/>
              </w:rPr>
              <w:t>genoot]/</w:t>
            </w:r>
            <w:r w:rsidR="00A01423" w:rsidRPr="003C2E3E">
              <w:rPr>
                <w:sz w:val="16"/>
                <w:szCs w:val="16"/>
              </w:rPr>
              <w:t>IMKAD_Persoon</w:t>
            </w:r>
            <w:r w:rsidRPr="003C2E3E">
              <w:rPr>
                <w:sz w:val="16"/>
                <w:szCs w:val="16"/>
              </w:rPr>
              <w:t>/</w:t>
            </w:r>
          </w:p>
          <w:p w14:paraId="05E7B654" w14:textId="77777777" w:rsidR="005D3D25" w:rsidRPr="003C2E3E" w:rsidRDefault="009C257D" w:rsidP="00B908DE">
            <w:pPr>
              <w:keepNext/>
              <w:spacing w:line="240" w:lineRule="auto"/>
              <w:ind w:left="227"/>
              <w:rPr>
                <w:sz w:val="16"/>
                <w:szCs w:val="16"/>
              </w:rPr>
            </w:pPr>
            <w:r w:rsidRPr="003C2E3E">
              <w:rPr>
                <w:sz w:val="16"/>
                <w:szCs w:val="16"/>
              </w:rPr>
              <w:tab/>
            </w:r>
            <w:r w:rsidR="005D3D25" w:rsidRPr="003C2E3E">
              <w:rPr>
                <w:sz w:val="16"/>
                <w:szCs w:val="16"/>
              </w:rPr>
              <w:t>./tia_IndGezamenlijkeWoonlocatie (‘false’)</w:t>
            </w:r>
          </w:p>
          <w:p w14:paraId="254A5902" w14:textId="77777777" w:rsidR="00A01423" w:rsidRPr="003C2E3E" w:rsidRDefault="00A01423" w:rsidP="00B908DE">
            <w:pPr>
              <w:keepNext/>
              <w:spacing w:line="240" w:lineRule="auto"/>
              <w:rPr>
                <w:sz w:val="16"/>
                <w:szCs w:val="16"/>
              </w:rPr>
            </w:pPr>
            <w:r w:rsidRPr="003C2E3E">
              <w:rPr>
                <w:sz w:val="16"/>
                <w:szCs w:val="16"/>
              </w:rPr>
              <w:tab/>
            </w:r>
            <w:r w:rsidR="009C257D" w:rsidRPr="003C2E3E">
              <w:rPr>
                <w:sz w:val="16"/>
                <w:szCs w:val="16"/>
              </w:rPr>
              <w:tab/>
            </w:r>
            <w:r w:rsidRPr="003C2E3E">
              <w:rPr>
                <w:sz w:val="16"/>
                <w:szCs w:val="16"/>
              </w:rPr>
              <w:t>./IMKAD_WoonlocatiePersoon</w:t>
            </w:r>
          </w:p>
          <w:p w14:paraId="304566D0" w14:textId="77777777" w:rsidR="00A9265C" w:rsidRPr="003C2E3E" w:rsidRDefault="00A9265C" w:rsidP="00B908DE">
            <w:pPr>
              <w:keepNext/>
              <w:spacing w:line="240" w:lineRule="auto"/>
              <w:rPr>
                <w:sz w:val="16"/>
                <w:szCs w:val="16"/>
              </w:rPr>
            </w:pPr>
          </w:p>
          <w:p w14:paraId="7185FF2B" w14:textId="77777777" w:rsidR="00A9265C" w:rsidRPr="003C2E3E" w:rsidRDefault="00A9265C" w:rsidP="0059676A">
            <w:pPr>
              <w:keepNext/>
              <w:numPr>
                <w:ilvl w:val="0"/>
                <w:numId w:val="7"/>
              </w:numPr>
              <w:spacing w:line="240" w:lineRule="auto"/>
            </w:pPr>
            <w:r w:rsidRPr="003C2E3E">
              <w:rPr>
                <w:sz w:val="16"/>
                <w:szCs w:val="16"/>
              </w:rPr>
              <w:t>zie verder tekstblok Woonadres</w:t>
            </w:r>
          </w:p>
        </w:tc>
      </w:tr>
      <w:tr w:rsidR="00F7714F" w:rsidRPr="003C2E3E" w14:paraId="11E42C9F" w14:textId="77777777" w:rsidTr="00B908DE">
        <w:tc>
          <w:tcPr>
            <w:tcW w:w="4361" w:type="dxa"/>
            <w:shd w:val="clear" w:color="auto" w:fill="auto"/>
          </w:tcPr>
          <w:p w14:paraId="23022545" w14:textId="77777777" w:rsidR="00F7714F" w:rsidRPr="003C2E3E" w:rsidRDefault="00F7714F" w:rsidP="00AA249D">
            <w:pPr>
              <w:tabs>
                <w:tab w:val="left" w:pos="-1440"/>
                <w:tab w:val="left" w:pos="-720"/>
              </w:tabs>
              <w:suppressAutoHyphens/>
              <w:rPr>
                <w:rFonts w:cs="Arial"/>
                <w:sz w:val="20"/>
              </w:rPr>
            </w:pPr>
            <w:r w:rsidRPr="003C2E3E">
              <w:rPr>
                <w:rFonts w:cs="Arial"/>
                <w:color w:val="800080"/>
                <w:sz w:val="20"/>
              </w:rPr>
              <w:t>;</w:t>
            </w:r>
          </w:p>
        </w:tc>
        <w:tc>
          <w:tcPr>
            <w:tcW w:w="5670" w:type="dxa"/>
            <w:shd w:val="clear" w:color="auto" w:fill="auto"/>
          </w:tcPr>
          <w:p w14:paraId="245C7DDE" w14:textId="77777777" w:rsidR="008D360C" w:rsidRPr="003C2E3E" w:rsidRDefault="00F7714F" w:rsidP="008D360C">
            <w:pPr>
              <w:keepNext/>
            </w:pPr>
            <w:r w:rsidRPr="003C2E3E">
              <w:t>Optionele tekst.</w:t>
            </w:r>
          </w:p>
          <w:p w14:paraId="0B55712A" w14:textId="77777777" w:rsidR="008D360C" w:rsidRPr="003C2E3E" w:rsidRDefault="008D360C" w:rsidP="008D360C">
            <w:pPr>
              <w:keepNext/>
            </w:pPr>
          </w:p>
          <w:p w14:paraId="67E2FE9E" w14:textId="77777777" w:rsidR="008D360C" w:rsidRPr="003C2E3E" w:rsidRDefault="008D360C" w:rsidP="008D360C">
            <w:pPr>
              <w:keepNext/>
            </w:pPr>
            <w:r w:rsidRPr="003C2E3E">
              <w:t xml:space="preserve">Bij 2 of meer natuurlijke personen met een gezamenlijke burgerlijke staat en/of woonadres is er een opsomming van personen waarbij iedere persoon wordt afgesloten met '; '. Daarna volgt </w:t>
            </w:r>
            <w:r w:rsidR="00AA249D" w:rsidRPr="003C2E3E">
              <w:t>eventueel een</w:t>
            </w:r>
            <w:r w:rsidRPr="003C2E3E">
              <w:t xml:space="preserve"> gezamenlijk burgerlijke staat en/of woonadres op de volgende regel </w:t>
            </w:r>
            <w:r w:rsidR="00AA249D" w:rsidRPr="003C2E3E">
              <w:t>welke</w:t>
            </w:r>
            <w:r w:rsidRPr="003C2E3E">
              <w:t xml:space="preserve"> wordt afgesloten met een komma, waarna 'te dezen ...' volgt</w:t>
            </w:r>
            <w:r w:rsidR="00AA249D" w:rsidRPr="003C2E3E">
              <w:t>.</w:t>
            </w:r>
          </w:p>
          <w:p w14:paraId="0A4EF39B" w14:textId="77777777" w:rsidR="00761F02" w:rsidRPr="003C2E3E" w:rsidRDefault="00761F02" w:rsidP="0059676A">
            <w:pPr>
              <w:keepNext/>
            </w:pPr>
          </w:p>
        </w:tc>
      </w:tr>
      <w:tr w:rsidR="00510372" w:rsidRPr="003C2E3E" w14:paraId="7F0C256C" w14:textId="77777777" w:rsidTr="00B908DE">
        <w:tc>
          <w:tcPr>
            <w:tcW w:w="4361" w:type="dxa"/>
            <w:shd w:val="clear" w:color="auto" w:fill="auto"/>
          </w:tcPr>
          <w:p w14:paraId="799082C9" w14:textId="77777777" w:rsidR="00510372" w:rsidRPr="003C2E3E" w:rsidRDefault="00510372" w:rsidP="00B908DE">
            <w:pPr>
              <w:tabs>
                <w:tab w:val="left" w:pos="-1440"/>
                <w:tab w:val="left" w:pos="-720"/>
              </w:tabs>
              <w:suppressAutoHyphens/>
              <w:rPr>
                <w:rFonts w:cs="Arial"/>
                <w:color w:val="339966"/>
                <w:sz w:val="20"/>
              </w:rPr>
            </w:pPr>
          </w:p>
        </w:tc>
        <w:tc>
          <w:tcPr>
            <w:tcW w:w="5670" w:type="dxa"/>
            <w:shd w:val="clear" w:color="auto" w:fill="auto"/>
          </w:tcPr>
          <w:p w14:paraId="37F64D9C" w14:textId="77777777" w:rsidR="00510372" w:rsidRPr="003C2E3E" w:rsidRDefault="00510372" w:rsidP="00B908DE">
            <w:pPr>
              <w:keepNext/>
              <w:spacing w:line="240" w:lineRule="auto"/>
              <w:rPr>
                <w:sz w:val="16"/>
                <w:szCs w:val="16"/>
              </w:rPr>
            </w:pPr>
          </w:p>
        </w:tc>
      </w:tr>
    </w:tbl>
    <w:p w14:paraId="10049294" w14:textId="77777777" w:rsidR="00AA6748" w:rsidRPr="003C2E3E" w:rsidRDefault="00AA6748"/>
    <w:p w14:paraId="1A77F270" w14:textId="77777777" w:rsidR="00AA6748" w:rsidRPr="003C2E3E" w:rsidRDefault="00AA6748" w:rsidP="00AA6748">
      <w:pPr>
        <w:pStyle w:val="Kop3"/>
        <w:rPr>
          <w:lang w:val="nl-NL"/>
        </w:rPr>
      </w:pPr>
      <w:bookmarkStart w:id="128" w:name="_Toc411262137"/>
      <w:r w:rsidRPr="003C2E3E">
        <w:rPr>
          <w:lang w:val="nl-NL"/>
        </w:rPr>
        <w:t>Hoedanigheid waarin natuurlijk persoon handelt</w:t>
      </w:r>
      <w:bookmarkEnd w:id="128"/>
    </w:p>
    <w:p w14:paraId="069C6EC9" w14:textId="77777777" w:rsidR="00AA6748" w:rsidRPr="003C2E3E" w:rsidRDefault="00AA6748" w:rsidP="00AA6748">
      <w:r w:rsidRPr="003C2E3E">
        <w:t>Deze paragraaf</w:t>
      </w:r>
      <w:r w:rsidR="009340D2" w:rsidRPr="003C2E3E">
        <w:t xml:space="preserve"> is verplicht wanneer</w:t>
      </w:r>
      <w:r w:rsidRPr="003C2E3E">
        <w:t xml:space="preserve"> natuurlijke personen voor een </w:t>
      </w:r>
      <w:r w:rsidR="009340D2" w:rsidRPr="003C2E3E">
        <w:t xml:space="preserve">niet natuurlijke persoon handelen, anders </w:t>
      </w:r>
      <w:r w:rsidRPr="003C2E3E">
        <w:t>wordt deze paragraaf niet getoond.</w:t>
      </w:r>
      <w:r w:rsidR="00B27A36" w:rsidRPr="003C2E3E">
        <w:t xml:space="preserve"> De keuzeblokvariant hoedanigheid is hierbinnen herhalend.</w:t>
      </w:r>
    </w:p>
    <w:p w14:paraId="3A52BC0F" w14:textId="77777777" w:rsidR="00AA6748" w:rsidRPr="003C2E3E" w:rsidRDefault="00AA6748"/>
    <w:tbl>
      <w:tblPr>
        <w:tblW w:w="10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03"/>
        <w:gridCol w:w="5528"/>
      </w:tblGrid>
      <w:tr w:rsidR="00A01423" w:rsidRPr="003C2E3E" w14:paraId="70348179" w14:textId="77777777" w:rsidTr="00B908DE">
        <w:tc>
          <w:tcPr>
            <w:tcW w:w="4503" w:type="dxa"/>
            <w:shd w:val="clear" w:color="auto" w:fill="auto"/>
          </w:tcPr>
          <w:p w14:paraId="13055748" w14:textId="77777777" w:rsidR="00A01423" w:rsidRPr="003C2E3E" w:rsidRDefault="00583F73" w:rsidP="00B908DE">
            <w:pPr>
              <w:tabs>
                <w:tab w:val="left" w:pos="-1440"/>
                <w:tab w:val="left" w:pos="-720"/>
              </w:tabs>
              <w:suppressAutoHyphens/>
              <w:rPr>
                <w:rFonts w:cs="Arial"/>
                <w:color w:val="800080"/>
                <w:sz w:val="20"/>
              </w:rPr>
            </w:pPr>
            <w:r w:rsidRPr="003C2E3E">
              <w:rPr>
                <w:rFonts w:cs="Arial"/>
                <w:color w:val="800080"/>
                <w:sz w:val="20"/>
              </w:rPr>
              <w:t xml:space="preserve">te dezen </w:t>
            </w:r>
            <w:r w:rsidRPr="003C2E3E">
              <w:rPr>
                <w:rFonts w:cs="Arial"/>
                <w:color w:val="3366FF"/>
                <w:sz w:val="20"/>
              </w:rPr>
              <w:t>gezamenlijk</w:t>
            </w:r>
            <w:r w:rsidRPr="003C2E3E">
              <w:rPr>
                <w:rFonts w:cs="Arial"/>
                <w:color w:val="800080"/>
                <w:sz w:val="20"/>
              </w:rPr>
              <w:t xml:space="preserve"> handelend</w:t>
            </w:r>
            <w:r w:rsidR="00B86438" w:rsidRPr="003C2E3E">
              <w:rPr>
                <w:rFonts w:cs="Arial"/>
                <w:color w:val="800080"/>
                <w:sz w:val="20"/>
              </w:rPr>
              <w:t xml:space="preserve"> / te dezen</w:t>
            </w:r>
            <w:r w:rsidR="00B86438" w:rsidRPr="003C2E3E">
              <w:rPr>
                <w:rFonts w:cs="Arial"/>
                <w:sz w:val="20"/>
              </w:rPr>
              <w:t xml:space="preserve"> </w:t>
            </w:r>
            <w:r w:rsidR="00B86438" w:rsidRPr="003C2E3E">
              <w:rPr>
                <w:rFonts w:cs="Arial"/>
                <w:color w:val="3366FF"/>
                <w:sz w:val="20"/>
              </w:rPr>
              <w:t>tezamen</w:t>
            </w:r>
            <w:r w:rsidR="00B86438" w:rsidRPr="003C2E3E">
              <w:rPr>
                <w:rFonts w:cs="Arial"/>
                <w:color w:val="339966"/>
                <w:sz w:val="20"/>
              </w:rPr>
              <w:t xml:space="preserve"> </w:t>
            </w:r>
            <w:r w:rsidR="00B86438" w:rsidRPr="003C2E3E">
              <w:rPr>
                <w:rFonts w:cs="Arial"/>
                <w:color w:val="800080"/>
                <w:sz w:val="20"/>
              </w:rPr>
              <w:t>rechtsgeldig vertegenwoordigend</w:t>
            </w:r>
            <w:r w:rsidRPr="003C2E3E">
              <w:rPr>
                <w:rFonts w:cs="Arial"/>
                <w:color w:val="800080"/>
                <w:sz w:val="20"/>
              </w:rPr>
              <w:t>:</w:t>
            </w:r>
          </w:p>
        </w:tc>
        <w:tc>
          <w:tcPr>
            <w:tcW w:w="5528" w:type="dxa"/>
            <w:shd w:val="clear" w:color="auto" w:fill="auto"/>
          </w:tcPr>
          <w:p w14:paraId="4EF211BD" w14:textId="77777777" w:rsidR="00B86438" w:rsidRPr="003C2E3E" w:rsidRDefault="00BF74C5" w:rsidP="00B908DE">
            <w:pPr>
              <w:spacing w:before="72"/>
            </w:pPr>
            <w:r w:rsidRPr="003C2E3E">
              <w:t>K</w:t>
            </w:r>
            <w:r w:rsidR="00B86438" w:rsidRPr="003C2E3E">
              <w:t>euze</w:t>
            </w:r>
            <w:r w:rsidR="00583F73" w:rsidRPr="003C2E3E">
              <w:t>tekst</w:t>
            </w:r>
            <w:r w:rsidR="00B86438" w:rsidRPr="003C2E3E">
              <w:t xml:space="preserve"> met een </w:t>
            </w:r>
            <w:r w:rsidR="00D22D00" w:rsidRPr="003C2E3E">
              <w:t xml:space="preserve">verplichte </w:t>
            </w:r>
            <w:r w:rsidR="00B86438" w:rsidRPr="003C2E3E">
              <w:t>keuze tussen:</w:t>
            </w:r>
            <w:r w:rsidR="00583F73" w:rsidRPr="003C2E3E">
              <w:t xml:space="preserve"> </w:t>
            </w:r>
          </w:p>
          <w:p w14:paraId="379F5C6C" w14:textId="77777777" w:rsidR="00B86438" w:rsidRPr="003C2E3E" w:rsidRDefault="00B86438" w:rsidP="00B908DE">
            <w:pPr>
              <w:numPr>
                <w:ilvl w:val="0"/>
                <w:numId w:val="38"/>
              </w:numPr>
              <w:spacing w:line="240" w:lineRule="auto"/>
            </w:pPr>
            <w:r w:rsidRPr="003C2E3E">
              <w:t>‘</w:t>
            </w:r>
            <w:r w:rsidRPr="003C2E3E">
              <w:rPr>
                <w:rFonts w:cs="Arial"/>
                <w:color w:val="800080"/>
                <w:sz w:val="20"/>
              </w:rPr>
              <w:t>te dezen</w:t>
            </w:r>
            <w:r w:rsidRPr="003C2E3E">
              <w:rPr>
                <w:rFonts w:cs="Arial"/>
                <w:color w:val="FF0000"/>
                <w:sz w:val="20"/>
              </w:rPr>
              <w:t xml:space="preserve"> </w:t>
            </w:r>
            <w:r w:rsidRPr="003C2E3E">
              <w:rPr>
                <w:rFonts w:cs="Arial"/>
                <w:color w:val="3366FF"/>
                <w:sz w:val="20"/>
              </w:rPr>
              <w:t>gezamenlijk</w:t>
            </w:r>
            <w:r w:rsidRPr="003C2E3E">
              <w:rPr>
                <w:rFonts w:cs="Arial"/>
                <w:color w:val="800080"/>
                <w:sz w:val="20"/>
              </w:rPr>
              <w:t xml:space="preserve"> handelend</w:t>
            </w:r>
            <w:r w:rsidRPr="003C2E3E">
              <w:t>’</w:t>
            </w:r>
          </w:p>
          <w:p w14:paraId="77A97020" w14:textId="77777777" w:rsidR="00B86438" w:rsidRPr="003C2E3E" w:rsidRDefault="00B86438" w:rsidP="00B908DE">
            <w:pPr>
              <w:numPr>
                <w:ilvl w:val="0"/>
                <w:numId w:val="38"/>
              </w:numPr>
              <w:spacing w:line="240" w:lineRule="auto"/>
            </w:pPr>
            <w:r w:rsidRPr="003C2E3E">
              <w:t>‘</w:t>
            </w:r>
            <w:r w:rsidRPr="003C2E3E">
              <w:rPr>
                <w:rFonts w:cs="Arial"/>
                <w:color w:val="800080"/>
                <w:sz w:val="20"/>
              </w:rPr>
              <w:t xml:space="preserve">te dezen </w:t>
            </w:r>
            <w:r w:rsidRPr="003C2E3E">
              <w:rPr>
                <w:rFonts w:cs="Arial"/>
                <w:color w:val="3366FF"/>
                <w:sz w:val="20"/>
              </w:rPr>
              <w:t>tezamen</w:t>
            </w:r>
            <w:r w:rsidRPr="003C2E3E">
              <w:rPr>
                <w:rFonts w:cs="Arial"/>
                <w:color w:val="339966"/>
                <w:sz w:val="20"/>
              </w:rPr>
              <w:t xml:space="preserve"> </w:t>
            </w:r>
            <w:r w:rsidRPr="003C2E3E">
              <w:rPr>
                <w:rFonts w:cs="Arial"/>
                <w:color w:val="800080"/>
                <w:sz w:val="20"/>
              </w:rPr>
              <w:t>rechtsgeldig vertegenwoordigend</w:t>
            </w:r>
            <w:r w:rsidRPr="003C2E3E">
              <w:t>’</w:t>
            </w:r>
          </w:p>
          <w:p w14:paraId="3A3F741C" w14:textId="77777777" w:rsidR="005938D3" w:rsidRPr="003C2E3E" w:rsidRDefault="005938D3" w:rsidP="00B908DE">
            <w:pPr>
              <w:spacing w:before="72"/>
            </w:pPr>
          </w:p>
          <w:p w14:paraId="2F563302" w14:textId="77777777" w:rsidR="008E2CBC" w:rsidRPr="003C2E3E" w:rsidRDefault="008E2CBC" w:rsidP="00B908DE">
            <w:pPr>
              <w:spacing w:before="72"/>
            </w:pPr>
            <w:r w:rsidRPr="003C2E3E">
              <w:rPr>
                <w:rFonts w:cs="Arial"/>
                <w:sz w:val="20"/>
              </w:rPr>
              <w:t>‘</w:t>
            </w:r>
            <w:r w:rsidRPr="003C2E3E">
              <w:rPr>
                <w:rFonts w:cs="Arial"/>
                <w:color w:val="3366FF"/>
                <w:sz w:val="20"/>
              </w:rPr>
              <w:t>gezamenlijk / tezamen</w:t>
            </w:r>
            <w:r w:rsidRPr="003C2E3E">
              <w:rPr>
                <w:rFonts w:cs="Arial"/>
                <w:sz w:val="20"/>
              </w:rPr>
              <w:t>’ wordt alleen getoond wanneer er meer dan één persoon in hoedanigheid optreedt.</w:t>
            </w:r>
          </w:p>
          <w:p w14:paraId="18EFAF97" w14:textId="77777777" w:rsidR="008E2CBC" w:rsidRPr="003C2E3E" w:rsidRDefault="008E2CBC" w:rsidP="00B908DE">
            <w:pPr>
              <w:spacing w:before="72"/>
            </w:pPr>
          </w:p>
          <w:p w14:paraId="3E3001DB" w14:textId="77777777" w:rsidR="00692E30" w:rsidRPr="003C2E3E" w:rsidRDefault="00692E30" w:rsidP="00B908DE">
            <w:pPr>
              <w:spacing w:before="72"/>
            </w:pPr>
            <w:r w:rsidRPr="003C2E3E">
              <w:lastRenderedPageBreak/>
              <w:t>Indien de tweede tekst ge</w:t>
            </w:r>
            <w:r w:rsidR="000A5D05" w:rsidRPr="003C2E3E">
              <w:t xml:space="preserve">toond moet </w:t>
            </w:r>
            <w:r w:rsidRPr="003C2E3E">
              <w:t>word</w:t>
            </w:r>
            <w:r w:rsidR="000A5D05" w:rsidRPr="003C2E3E">
              <w:t>en</w:t>
            </w:r>
            <w:r w:rsidRPr="003C2E3E">
              <w:t xml:space="preserve">, </w:t>
            </w:r>
            <w:r w:rsidR="000A5D05" w:rsidRPr="003C2E3E">
              <w:t xml:space="preserve">dan mag </w:t>
            </w:r>
            <w:r w:rsidRPr="003C2E3E">
              <w:t xml:space="preserve">niet </w:t>
            </w:r>
            <w:r w:rsidR="000A5D05" w:rsidRPr="003C2E3E">
              <w:t>gekozen zijn voor</w:t>
            </w:r>
            <w:r w:rsidRPr="003C2E3E">
              <w:t>: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000A5D05" w:rsidRPr="003C2E3E">
              <w:rPr>
                <w:rFonts w:cs="Arial"/>
                <w:color w:val="800080"/>
                <w:sz w:val="20"/>
              </w:rPr>
              <w:t>I</w:t>
            </w:r>
            <w:r w:rsidRPr="003C2E3E">
              <w:rPr>
                <w:rFonts w:cs="Arial"/>
                <w:color w:val="800080"/>
                <w:sz w:val="20"/>
              </w:rPr>
              <w:t xml:space="preserve">    voor zich </w:t>
            </w:r>
            <w:r w:rsidRPr="003C2E3E">
              <w:rPr>
                <w:rFonts w:cs="Arial"/>
                <w:color w:val="3366FF"/>
                <w:sz w:val="20"/>
              </w:rPr>
              <w:t>in privé</w:t>
            </w:r>
            <w:r w:rsidRPr="003C2E3E">
              <w:rPr>
                <w:rFonts w:cs="Arial"/>
                <w:color w:val="800080"/>
                <w:sz w:val="20"/>
              </w:rPr>
              <w:t>; en</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w:t>
            </w:r>
            <w:r w:rsidRPr="003C2E3E">
              <w:t xml:space="preserve"> en ‘</w:t>
            </w:r>
            <w:r w:rsidR="00704C37" w:rsidRPr="003C2E3E">
              <w:rPr>
                <w:rFonts w:cs="Arial"/>
                <w:color w:val="FFFFFF"/>
                <w:sz w:val="20"/>
                <w:highlight w:val="darkYellow"/>
              </w:rPr>
              <w:t>KEUZEBLOKVARIANT HOEDANIGHEID</w:t>
            </w:r>
            <w:r w:rsidRPr="003C2E3E">
              <w:t>'.</w:t>
            </w:r>
          </w:p>
          <w:p w14:paraId="52C40BC5" w14:textId="77777777" w:rsidR="000A5D05" w:rsidRPr="003C2E3E" w:rsidRDefault="000A5D05" w:rsidP="00B908DE">
            <w:pPr>
              <w:spacing w:before="72" w:line="240" w:lineRule="auto"/>
              <w:rPr>
                <w:szCs w:val="18"/>
                <w:u w:val="single"/>
              </w:rPr>
            </w:pPr>
          </w:p>
          <w:p w14:paraId="46045CE8" w14:textId="77777777" w:rsidR="008E2CBC" w:rsidRPr="003C2E3E" w:rsidRDefault="008E2CBC" w:rsidP="00B908DE">
            <w:pPr>
              <w:spacing w:before="72" w:line="240" w:lineRule="auto"/>
              <w:rPr>
                <w:szCs w:val="18"/>
                <w:u w:val="single"/>
              </w:rPr>
            </w:pPr>
            <w:r w:rsidRPr="003C2E3E">
              <w:rPr>
                <w:szCs w:val="18"/>
                <w:u w:val="single"/>
              </w:rPr>
              <w:t>Mapping tekst:</w:t>
            </w:r>
          </w:p>
          <w:p w14:paraId="306D100A" w14:textId="77777777" w:rsidR="008E2CBC" w:rsidRPr="003C2E3E" w:rsidRDefault="008E2CBC" w:rsidP="00B908DE">
            <w:pPr>
              <w:spacing w:line="240" w:lineRule="auto"/>
              <w:rPr>
                <w:sz w:val="16"/>
                <w:szCs w:val="16"/>
              </w:rPr>
            </w:pPr>
            <w:r w:rsidRPr="003C2E3E">
              <w:rPr>
                <w:sz w:val="16"/>
                <w:szCs w:val="16"/>
              </w:rPr>
              <w:t>//Hoedanigheid</w:t>
            </w:r>
            <w:r w:rsidR="00D22D00" w:rsidRPr="003C2E3E">
              <w:rPr>
                <w:sz w:val="16"/>
                <w:szCs w:val="16"/>
              </w:rPr>
              <w:t>[id]</w:t>
            </w:r>
            <w:r w:rsidRPr="003C2E3E">
              <w:rPr>
                <w:sz w:val="16"/>
                <w:szCs w:val="16"/>
              </w:rPr>
              <w:t>/</w:t>
            </w:r>
            <w:r w:rsidR="00A27492" w:rsidRPr="003C2E3E">
              <w:rPr>
                <w:sz w:val="16"/>
                <w:szCs w:val="16"/>
              </w:rPr>
              <w:t>t</w:t>
            </w:r>
            <w:r w:rsidRPr="003C2E3E">
              <w:rPr>
                <w:sz w:val="16"/>
                <w:szCs w:val="16"/>
              </w:rPr>
              <w:t>ekstKeuze/</w:t>
            </w:r>
          </w:p>
          <w:p w14:paraId="630D2EB7" w14:textId="77777777" w:rsidR="008E2CBC" w:rsidRPr="003C2E3E" w:rsidRDefault="00A27492" w:rsidP="00B908DE">
            <w:pPr>
              <w:spacing w:line="240" w:lineRule="auto"/>
              <w:rPr>
                <w:sz w:val="16"/>
                <w:szCs w:val="16"/>
              </w:rPr>
            </w:pPr>
            <w:r w:rsidRPr="003C2E3E">
              <w:rPr>
                <w:sz w:val="16"/>
                <w:szCs w:val="16"/>
              </w:rPr>
              <w:tab/>
            </w:r>
            <w:r w:rsidR="008E2CBC" w:rsidRPr="003C2E3E">
              <w:rPr>
                <w:sz w:val="16"/>
                <w:szCs w:val="16"/>
              </w:rPr>
              <w:t>./tagNaam (‘k_HoedanigheidAanduiding’)</w:t>
            </w:r>
          </w:p>
          <w:p w14:paraId="0BC60F94" w14:textId="77777777" w:rsidR="008E2CBC" w:rsidRPr="003C2E3E" w:rsidRDefault="00A27492" w:rsidP="00B908DE">
            <w:pPr>
              <w:spacing w:line="240" w:lineRule="auto"/>
              <w:rPr>
                <w:sz w:val="16"/>
                <w:szCs w:val="16"/>
              </w:rPr>
            </w:pPr>
            <w:r w:rsidRPr="003C2E3E">
              <w:rPr>
                <w:sz w:val="16"/>
                <w:szCs w:val="16"/>
              </w:rPr>
              <w:tab/>
            </w:r>
            <w:r w:rsidR="008E2CBC" w:rsidRPr="003C2E3E">
              <w:rPr>
                <w:sz w:val="16"/>
                <w:szCs w:val="16"/>
              </w:rPr>
              <w:t>./tekst</w:t>
            </w:r>
            <w:r w:rsidR="008E2CBC" w:rsidRPr="003C2E3E">
              <w:rPr>
                <w:color w:val="000000"/>
                <w:sz w:val="16"/>
                <w:szCs w:val="16"/>
              </w:rPr>
              <w:t>(‘</w:t>
            </w:r>
            <w:r w:rsidR="008E2CBC" w:rsidRPr="003C2E3E">
              <w:rPr>
                <w:sz w:val="16"/>
                <w:szCs w:val="16"/>
              </w:rPr>
              <w:t>te dezen handelend’, ‘te dezen rechtsgeldig vertegenwoordigend’)</w:t>
            </w:r>
          </w:p>
          <w:p w14:paraId="48506639" w14:textId="77777777" w:rsidR="00455321" w:rsidRPr="003C2E3E" w:rsidRDefault="00914953" w:rsidP="00B908DE">
            <w:pPr>
              <w:spacing w:before="72"/>
              <w:rPr>
                <w:u w:val="single"/>
              </w:rPr>
            </w:pPr>
            <w:r w:rsidRPr="003C2E3E">
              <w:rPr>
                <w:u w:val="single"/>
              </w:rPr>
              <w:t>Mapping gezamenlijk</w:t>
            </w:r>
            <w:r w:rsidR="00D22D00" w:rsidRPr="003C2E3E">
              <w:rPr>
                <w:u w:val="single"/>
              </w:rPr>
              <w:t>/tezamen</w:t>
            </w:r>
            <w:r w:rsidR="00455321" w:rsidRPr="003C2E3E">
              <w:rPr>
                <w:u w:val="single"/>
              </w:rPr>
              <w:t>:</w:t>
            </w:r>
            <w:r w:rsidR="00927541" w:rsidRPr="003C2E3E">
              <w:rPr>
                <w:u w:val="single"/>
              </w:rPr>
              <w:t xml:space="preserve"> </w:t>
            </w:r>
          </w:p>
          <w:p w14:paraId="4F6E8128" w14:textId="77777777" w:rsidR="008E2CBC" w:rsidRPr="003C2E3E" w:rsidRDefault="00A437D0" w:rsidP="00B908DE">
            <w:pPr>
              <w:spacing w:line="240" w:lineRule="auto"/>
              <w:rPr>
                <w:sz w:val="16"/>
                <w:szCs w:val="16"/>
              </w:rPr>
            </w:pPr>
            <w:r w:rsidRPr="003C2E3E">
              <w:rPr>
                <w:sz w:val="16"/>
                <w:szCs w:val="16"/>
              </w:rPr>
              <w:t>-meer dan één vertegenwoordigtRef xlink:href="id van de hoedanigheid] aanwezig naar dezelfde //Hoedanigheid[id]</w:t>
            </w:r>
          </w:p>
          <w:p w14:paraId="5D5DBD50" w14:textId="77777777" w:rsidR="00A437D0" w:rsidRPr="003C2E3E" w:rsidRDefault="00A437D0" w:rsidP="00B908DE">
            <w:pPr>
              <w:spacing w:line="240" w:lineRule="auto"/>
            </w:pPr>
          </w:p>
        </w:tc>
      </w:tr>
      <w:tr w:rsidR="000A5D05" w:rsidRPr="003C2E3E" w14:paraId="75976A4B" w14:textId="77777777" w:rsidTr="00B908DE">
        <w:tc>
          <w:tcPr>
            <w:tcW w:w="4503" w:type="dxa"/>
            <w:shd w:val="clear" w:color="auto" w:fill="auto"/>
          </w:tcPr>
          <w:p w14:paraId="2957EFE0" w14:textId="77777777" w:rsidR="000A5D05" w:rsidRPr="003C2E3E" w:rsidRDefault="000A5D05" w:rsidP="00B908DE">
            <w:pPr>
              <w:tabs>
                <w:tab w:val="left" w:pos="-1440"/>
                <w:tab w:val="left" w:pos="-720"/>
              </w:tabs>
              <w:suppressAutoHyphens/>
              <w:rPr>
                <w:rFonts w:cs="Arial"/>
                <w:color w:val="800080"/>
                <w:sz w:val="20"/>
              </w:rPr>
            </w:pPr>
            <w:r w:rsidRPr="003C2E3E">
              <w:rPr>
                <w:rFonts w:cs="Arial"/>
                <w:color w:val="800080"/>
                <w:sz w:val="20"/>
              </w:rPr>
              <w:lastRenderedPageBreak/>
              <w:t xml:space="preserve">l.  </w:t>
            </w:r>
            <w:r w:rsidR="002D7D8E" w:rsidRPr="003C2E3E">
              <w:rPr>
                <w:rFonts w:cs="Arial"/>
                <w:color w:val="800080"/>
                <w:sz w:val="20"/>
              </w:rPr>
              <w:t xml:space="preserve"> </w:t>
            </w:r>
            <w:r w:rsidRPr="003C2E3E">
              <w:rPr>
                <w:rFonts w:cs="Arial"/>
                <w:color w:val="800080"/>
                <w:sz w:val="20"/>
              </w:rPr>
              <w:t xml:space="preserve"> voor zich </w:t>
            </w:r>
            <w:r w:rsidRPr="003C2E3E">
              <w:rPr>
                <w:rFonts w:cs="Arial"/>
                <w:color w:val="3366FF"/>
                <w:sz w:val="20"/>
              </w:rPr>
              <w:t>in privé</w:t>
            </w:r>
            <w:r w:rsidRPr="003C2E3E">
              <w:rPr>
                <w:rFonts w:cs="Arial"/>
                <w:color w:val="800080"/>
                <w:sz w:val="20"/>
              </w:rPr>
              <w:t>; en</w:t>
            </w:r>
          </w:p>
        </w:tc>
        <w:tc>
          <w:tcPr>
            <w:tcW w:w="5528" w:type="dxa"/>
            <w:shd w:val="clear" w:color="auto" w:fill="auto"/>
          </w:tcPr>
          <w:p w14:paraId="2D9A3406" w14:textId="77777777" w:rsidR="000A5D05" w:rsidRPr="003C2E3E" w:rsidRDefault="000A5D05" w:rsidP="00B908DE">
            <w:pPr>
              <w:spacing w:before="72"/>
            </w:pPr>
            <w:r w:rsidRPr="003C2E3E">
              <w:t>Optionele keuzetekst die wordt getoond als de keuzetekst is gevuld. De keuze mogelijkheden zijn:</w:t>
            </w:r>
          </w:p>
          <w:p w14:paraId="0FCAA73E" w14:textId="77777777" w:rsidR="000A5D05" w:rsidRPr="003C2E3E" w:rsidRDefault="000A5D05" w:rsidP="00B908DE">
            <w:pPr>
              <w:numPr>
                <w:ilvl w:val="0"/>
                <w:numId w:val="8"/>
              </w:numPr>
              <w:spacing w:line="240" w:lineRule="auto"/>
              <w:ind w:left="357" w:hanging="357"/>
            </w:pPr>
            <w:r w:rsidRPr="003C2E3E">
              <w:t>‘</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800080"/>
                <w:sz w:val="20"/>
              </w:rPr>
              <w:t>I    voor zich; en</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t>’</w:t>
            </w:r>
          </w:p>
          <w:p w14:paraId="6C7EBFED" w14:textId="77777777" w:rsidR="000A5D05" w:rsidRPr="003C2E3E" w:rsidRDefault="000A5D05" w:rsidP="00B908DE">
            <w:pPr>
              <w:numPr>
                <w:ilvl w:val="0"/>
                <w:numId w:val="8"/>
              </w:numPr>
              <w:spacing w:line="240" w:lineRule="auto"/>
              <w:ind w:left="357" w:hanging="357"/>
            </w:pPr>
            <w:r w:rsidRPr="003C2E3E">
              <w:t>‘</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800080"/>
                <w:sz w:val="20"/>
              </w:rPr>
              <w:t xml:space="preserve">I    voor zich </w:t>
            </w:r>
            <w:r w:rsidRPr="003C2E3E">
              <w:rPr>
                <w:rFonts w:cs="Arial"/>
                <w:color w:val="3366FF"/>
                <w:sz w:val="20"/>
              </w:rPr>
              <w:t>in privé</w:t>
            </w:r>
            <w:r w:rsidRPr="003C2E3E">
              <w:rPr>
                <w:rFonts w:cs="Arial"/>
                <w:color w:val="800080"/>
                <w:sz w:val="20"/>
              </w:rPr>
              <w:t>; en</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t>’</w:t>
            </w:r>
          </w:p>
          <w:p w14:paraId="5595CF19" w14:textId="77777777" w:rsidR="000A5D05" w:rsidRPr="003C2E3E" w:rsidRDefault="000A5D05" w:rsidP="00B908DE">
            <w:pPr>
              <w:spacing w:line="240" w:lineRule="auto"/>
            </w:pPr>
          </w:p>
          <w:p w14:paraId="6F36D06A" w14:textId="77777777" w:rsidR="00071377" w:rsidRPr="003C2E3E" w:rsidRDefault="00071377" w:rsidP="00B908DE">
            <w:pPr>
              <w:spacing w:line="240" w:lineRule="auto"/>
            </w:pPr>
          </w:p>
          <w:p w14:paraId="24E666A6" w14:textId="77777777" w:rsidR="000A5D05" w:rsidRPr="003C2E3E" w:rsidRDefault="000A5D05" w:rsidP="00B908DE">
            <w:pPr>
              <w:spacing w:line="240" w:lineRule="auto"/>
              <w:rPr>
                <w:u w:val="single"/>
              </w:rPr>
            </w:pPr>
            <w:r w:rsidRPr="003C2E3E">
              <w:rPr>
                <w:u w:val="single"/>
              </w:rPr>
              <w:t>Mapping</w:t>
            </w:r>
            <w:r w:rsidR="00A55E27" w:rsidRPr="003C2E3E">
              <w:rPr>
                <w:u w:val="single"/>
              </w:rPr>
              <w:t xml:space="preserve"> voor zich</w:t>
            </w:r>
            <w:r w:rsidRPr="003C2E3E">
              <w:rPr>
                <w:u w:val="single"/>
              </w:rPr>
              <w:t>:</w:t>
            </w:r>
          </w:p>
          <w:p w14:paraId="35FCB6C3" w14:textId="77777777" w:rsidR="000A5D05" w:rsidRPr="003C2E3E" w:rsidRDefault="000A5D05" w:rsidP="00B908DE">
            <w:pPr>
              <w:spacing w:line="240" w:lineRule="auto"/>
              <w:rPr>
                <w:sz w:val="16"/>
                <w:szCs w:val="16"/>
              </w:rPr>
            </w:pPr>
            <w:r w:rsidRPr="003C2E3E">
              <w:rPr>
                <w:sz w:val="16"/>
                <w:szCs w:val="16"/>
              </w:rPr>
              <w:t>//Hoedanigheid</w:t>
            </w:r>
            <w:r w:rsidR="00D22D00" w:rsidRPr="003C2E3E">
              <w:rPr>
                <w:sz w:val="16"/>
                <w:szCs w:val="16"/>
              </w:rPr>
              <w:t>[id]</w:t>
            </w:r>
            <w:r w:rsidRPr="003C2E3E">
              <w:rPr>
                <w:sz w:val="16"/>
                <w:szCs w:val="16"/>
              </w:rPr>
              <w:t>/tekstKeuze/</w:t>
            </w:r>
          </w:p>
          <w:p w14:paraId="3AFC231E" w14:textId="77777777" w:rsidR="000A5D05" w:rsidRPr="003C2E3E" w:rsidRDefault="00944B80" w:rsidP="00B908DE">
            <w:pPr>
              <w:spacing w:line="240" w:lineRule="auto"/>
              <w:rPr>
                <w:sz w:val="16"/>
                <w:szCs w:val="16"/>
              </w:rPr>
            </w:pPr>
            <w:r w:rsidRPr="003C2E3E">
              <w:rPr>
                <w:sz w:val="16"/>
                <w:szCs w:val="16"/>
              </w:rPr>
              <w:tab/>
            </w:r>
            <w:r w:rsidR="000A5D05" w:rsidRPr="003C2E3E">
              <w:rPr>
                <w:sz w:val="16"/>
                <w:szCs w:val="16"/>
              </w:rPr>
              <w:t>./tagNaam (‘k_HoedanigheidVoorZich’)</w:t>
            </w:r>
          </w:p>
          <w:p w14:paraId="75DC0C4A" w14:textId="77777777" w:rsidR="00A9265C" w:rsidRPr="003C2E3E" w:rsidRDefault="00944B80" w:rsidP="00B908DE">
            <w:pPr>
              <w:spacing w:line="240" w:lineRule="auto"/>
              <w:rPr>
                <w:color w:val="000000"/>
                <w:sz w:val="16"/>
                <w:szCs w:val="16"/>
              </w:rPr>
            </w:pPr>
            <w:r w:rsidRPr="003C2E3E">
              <w:rPr>
                <w:sz w:val="16"/>
                <w:szCs w:val="16"/>
              </w:rPr>
              <w:tab/>
            </w:r>
            <w:r w:rsidR="000A5D05" w:rsidRPr="003C2E3E">
              <w:rPr>
                <w:sz w:val="16"/>
                <w:szCs w:val="16"/>
              </w:rPr>
              <w:t>./tekst</w:t>
            </w:r>
            <w:r w:rsidR="000A5D05" w:rsidRPr="003C2E3E">
              <w:rPr>
                <w:color w:val="000000"/>
                <w:sz w:val="16"/>
                <w:szCs w:val="16"/>
              </w:rPr>
              <w:t>(‘</w:t>
            </w:r>
            <w:r w:rsidR="000A5D05" w:rsidRPr="003C2E3E">
              <w:rPr>
                <w:rFonts w:cs="Arial"/>
                <w:color w:val="000000"/>
                <w:sz w:val="16"/>
                <w:szCs w:val="16"/>
              </w:rPr>
              <w:t>voor zich; en</w:t>
            </w:r>
            <w:r w:rsidR="000A5D05" w:rsidRPr="003C2E3E">
              <w:rPr>
                <w:color w:val="000000"/>
                <w:sz w:val="16"/>
                <w:szCs w:val="16"/>
              </w:rPr>
              <w:t xml:space="preserve">’, </w:t>
            </w:r>
            <w:r w:rsidR="000A5D05" w:rsidRPr="003C2E3E">
              <w:rPr>
                <w:sz w:val="16"/>
                <w:szCs w:val="16"/>
              </w:rPr>
              <w:t>‘voor zich in privé; en’</w:t>
            </w:r>
            <w:r w:rsidR="000A5D05" w:rsidRPr="003C2E3E">
              <w:rPr>
                <w:color w:val="000000"/>
                <w:sz w:val="16"/>
                <w:szCs w:val="16"/>
              </w:rPr>
              <w:t>)</w:t>
            </w:r>
          </w:p>
          <w:p w14:paraId="15D05D49" w14:textId="77777777" w:rsidR="009D7570" w:rsidRPr="003C2E3E" w:rsidRDefault="009D7570" w:rsidP="00B908DE">
            <w:pPr>
              <w:spacing w:line="240" w:lineRule="auto"/>
            </w:pPr>
          </w:p>
        </w:tc>
      </w:tr>
      <w:tr w:rsidR="000A5D05" w:rsidRPr="003C2E3E" w14:paraId="4923AE8F" w14:textId="77777777" w:rsidTr="00B908DE">
        <w:tc>
          <w:tcPr>
            <w:tcW w:w="4503" w:type="dxa"/>
            <w:shd w:val="clear" w:color="auto" w:fill="auto"/>
          </w:tcPr>
          <w:p w14:paraId="4CD5C8F7" w14:textId="77777777" w:rsidR="000A5D05" w:rsidRPr="003C2E3E" w:rsidRDefault="00704C37" w:rsidP="00B908DE">
            <w:pPr>
              <w:tabs>
                <w:tab w:val="left" w:pos="-1440"/>
                <w:tab w:val="left" w:pos="-720"/>
              </w:tabs>
              <w:suppressAutoHyphens/>
              <w:rPr>
                <w:rFonts w:cs="Arial"/>
                <w:color w:val="800080"/>
                <w:sz w:val="20"/>
              </w:rPr>
            </w:pPr>
            <w:r w:rsidRPr="003C2E3E">
              <w:rPr>
                <w:rFonts w:cs="Arial"/>
                <w:color w:val="800080"/>
                <w:sz w:val="20"/>
              </w:rPr>
              <w:t>II</w:t>
            </w:r>
            <w:r w:rsidRPr="003C2E3E">
              <w:rPr>
                <w:rFonts w:cs="Arial"/>
                <w:color w:val="800080"/>
                <w:sz w:val="20"/>
              </w:rPr>
              <w:tab/>
            </w:r>
            <w:r w:rsidRPr="003C2E3E">
              <w:rPr>
                <w:rFonts w:cs="Arial"/>
                <w:color w:val="800080"/>
                <w:sz w:val="20"/>
              </w:rPr>
              <w:tab/>
            </w:r>
            <w:r w:rsidRPr="003C2E3E">
              <w:rPr>
                <w:rFonts w:cs="Arial"/>
                <w:color w:val="FFFFFF"/>
                <w:sz w:val="20"/>
                <w:highlight w:val="darkYellow"/>
              </w:rPr>
              <w:t>KEUZEBLOKVARIANT HOEDANIGHEID</w:t>
            </w:r>
            <w:r w:rsidR="002D7D8E" w:rsidRPr="003C2E3E">
              <w:rPr>
                <w:rFonts w:cs="Arial"/>
                <w:color w:val="800080"/>
                <w:sz w:val="20"/>
              </w:rPr>
              <w:t>:</w:t>
            </w:r>
          </w:p>
        </w:tc>
        <w:tc>
          <w:tcPr>
            <w:tcW w:w="5528" w:type="dxa"/>
            <w:shd w:val="clear" w:color="auto" w:fill="auto"/>
          </w:tcPr>
          <w:p w14:paraId="408B802D" w14:textId="77777777" w:rsidR="000A5D05" w:rsidRPr="003C2E3E" w:rsidRDefault="001158BA" w:rsidP="00B908DE">
            <w:pPr>
              <w:spacing w:before="72"/>
            </w:pPr>
            <w:r w:rsidRPr="003C2E3E">
              <w:t xml:space="preserve">Optionele </w:t>
            </w:r>
            <w:r w:rsidR="00A27492" w:rsidRPr="003C2E3E">
              <w:t>tekst</w:t>
            </w:r>
            <w:r w:rsidR="00342BC2" w:rsidRPr="003C2E3E">
              <w:t>, de hoedanigheid waarin de natuurlijke personen optreden voor de rechtspersonen.</w:t>
            </w:r>
            <w:r w:rsidR="002B6E39" w:rsidRPr="003C2E3E">
              <w:t xml:space="preserve"> </w:t>
            </w:r>
            <w:r w:rsidR="00342BC2" w:rsidRPr="003C2E3E">
              <w:t xml:space="preserve">Deze tekst kan </w:t>
            </w:r>
            <w:r w:rsidR="002B6E39" w:rsidRPr="003C2E3E">
              <w:t xml:space="preserve">herhaald worden wanneer </w:t>
            </w:r>
            <w:r w:rsidR="00342BC2" w:rsidRPr="003C2E3E">
              <w:t xml:space="preserve">de natuurlijke personen in </w:t>
            </w:r>
            <w:r w:rsidR="002B6E39" w:rsidRPr="003C2E3E">
              <w:t xml:space="preserve">verschillende </w:t>
            </w:r>
            <w:r w:rsidR="00342BC2" w:rsidRPr="003C2E3E">
              <w:t xml:space="preserve">hoedanigheden handelen voor verschillende </w:t>
            </w:r>
            <w:r w:rsidR="002B6E39" w:rsidRPr="003C2E3E">
              <w:t>rechtspersonen.</w:t>
            </w:r>
            <w:r w:rsidR="00A27492" w:rsidRPr="003C2E3E">
              <w:t xml:space="preserve"> </w:t>
            </w:r>
            <w:r w:rsidR="002B6E39" w:rsidRPr="003C2E3E">
              <w:t xml:space="preserve">Tussen de varianten moet een </w:t>
            </w:r>
            <w:r w:rsidR="00A27492" w:rsidRPr="003C2E3E">
              <w:t xml:space="preserve">verplichte </w:t>
            </w:r>
            <w:r w:rsidRPr="003C2E3E">
              <w:t xml:space="preserve">keuze </w:t>
            </w:r>
            <w:r w:rsidR="002B6E39" w:rsidRPr="003C2E3E">
              <w:t>gemaakt worden</w:t>
            </w:r>
            <w:r w:rsidRPr="003C2E3E">
              <w:t xml:space="preserve">. </w:t>
            </w:r>
          </w:p>
          <w:p w14:paraId="42C10D06" w14:textId="77777777" w:rsidR="001158BA" w:rsidRPr="003C2E3E" w:rsidRDefault="001158BA" w:rsidP="00B908DE">
            <w:pPr>
              <w:spacing w:before="72"/>
            </w:pPr>
          </w:p>
          <w:p w14:paraId="031D6E62" w14:textId="77777777" w:rsidR="00B13FBA" w:rsidRPr="003C2E3E" w:rsidRDefault="004D1290" w:rsidP="00B908DE">
            <w:pPr>
              <w:spacing w:before="72"/>
            </w:pPr>
            <w:r w:rsidRPr="003C2E3E">
              <w:t xml:space="preserve">De tekst uit de keuzeblokvariant </w:t>
            </w:r>
            <w:r w:rsidR="00795943" w:rsidRPr="003C2E3E">
              <w:t xml:space="preserve">wordt voorafgegaan door een </w:t>
            </w:r>
            <w:r w:rsidR="00B27A36" w:rsidRPr="003C2E3E">
              <w:t xml:space="preserve">opvolgend </w:t>
            </w:r>
            <w:r w:rsidRPr="003C2E3E">
              <w:t xml:space="preserve">nummer </w:t>
            </w:r>
            <w:r w:rsidR="00795943" w:rsidRPr="003C2E3E">
              <w:t>indien:</w:t>
            </w:r>
          </w:p>
          <w:p w14:paraId="1B2058DB" w14:textId="77777777" w:rsidR="00795943" w:rsidRPr="003C2E3E" w:rsidRDefault="00795943" w:rsidP="00B908DE">
            <w:pPr>
              <w:spacing w:before="72"/>
            </w:pPr>
            <w:r w:rsidRPr="003C2E3E">
              <w:rPr>
                <w:szCs w:val="18"/>
              </w:rPr>
              <w:t>- ‘</w:t>
            </w:r>
            <w:r w:rsidRPr="003C2E3E">
              <w:rPr>
                <w:rFonts w:cs="Arial"/>
                <w:szCs w:val="18"/>
              </w:rPr>
              <w:fldChar w:fldCharType="begin"/>
            </w:r>
            <w:r w:rsidRPr="003C2E3E">
              <w:rPr>
                <w:rFonts w:cs="Arial"/>
                <w:szCs w:val="18"/>
              </w:rPr>
              <w:instrText>MacroButton Nomacro §</w:instrText>
            </w:r>
            <w:r w:rsidRPr="003C2E3E">
              <w:rPr>
                <w:rFonts w:cs="Arial"/>
                <w:szCs w:val="18"/>
              </w:rPr>
              <w:fldChar w:fldCharType="end"/>
            </w:r>
            <w:r w:rsidRPr="003C2E3E">
              <w:rPr>
                <w:rFonts w:cs="Arial"/>
                <w:color w:val="800080"/>
                <w:szCs w:val="18"/>
              </w:rPr>
              <w:t xml:space="preserve">I    voor zich </w:t>
            </w:r>
            <w:r w:rsidRPr="003C2E3E">
              <w:rPr>
                <w:rFonts w:cs="Arial"/>
                <w:color w:val="3366FF"/>
                <w:szCs w:val="18"/>
              </w:rPr>
              <w:t>in privé</w:t>
            </w:r>
            <w:r w:rsidRPr="003C2E3E">
              <w:rPr>
                <w:rFonts w:cs="Arial"/>
                <w:color w:val="800080"/>
                <w:szCs w:val="18"/>
              </w:rPr>
              <w:t>; en</w:t>
            </w:r>
            <w:r w:rsidRPr="003C2E3E">
              <w:rPr>
                <w:rFonts w:cs="Arial"/>
                <w:szCs w:val="18"/>
              </w:rPr>
              <w:fldChar w:fldCharType="begin"/>
            </w:r>
            <w:r w:rsidRPr="003C2E3E">
              <w:rPr>
                <w:rFonts w:cs="Arial"/>
                <w:szCs w:val="18"/>
              </w:rPr>
              <w:instrText>MacroButton Nomacro §</w:instrText>
            </w:r>
            <w:r w:rsidRPr="003C2E3E">
              <w:rPr>
                <w:rFonts w:cs="Arial"/>
                <w:szCs w:val="18"/>
              </w:rPr>
              <w:fldChar w:fldCharType="end"/>
            </w:r>
            <w:r w:rsidRPr="003C2E3E">
              <w:rPr>
                <w:szCs w:val="18"/>
              </w:rPr>
              <w:t xml:space="preserve">’ </w:t>
            </w:r>
            <w:r w:rsidRPr="003C2E3E">
              <w:t>wordt getoond, of</w:t>
            </w:r>
          </w:p>
          <w:p w14:paraId="42FD8654" w14:textId="77777777" w:rsidR="00795943" w:rsidRPr="003C2E3E" w:rsidRDefault="00795943" w:rsidP="00B908DE">
            <w:pPr>
              <w:spacing w:before="72"/>
            </w:pPr>
            <w:r w:rsidRPr="003C2E3E">
              <w:t>- meer rechtspersonen door de bestuurder(s) in andere hoedanigheden worden vertegenwoordigd.</w:t>
            </w:r>
          </w:p>
          <w:p w14:paraId="13171AE9" w14:textId="77777777" w:rsidR="00795943" w:rsidRPr="003C2E3E" w:rsidRDefault="00795943" w:rsidP="00B908DE">
            <w:pPr>
              <w:spacing w:before="72"/>
            </w:pPr>
          </w:p>
          <w:p w14:paraId="787020AD" w14:textId="77777777" w:rsidR="00A27492" w:rsidRPr="003C2E3E" w:rsidRDefault="00A27492" w:rsidP="00B908DE">
            <w:pPr>
              <w:pStyle w:val="streepje"/>
              <w:numPr>
                <w:ilvl w:val="0"/>
                <w:numId w:val="0"/>
              </w:numPr>
              <w:rPr>
                <w:lang w:val="nl-NL"/>
              </w:rPr>
            </w:pPr>
            <w:r w:rsidRPr="003C2E3E">
              <w:rPr>
                <w:u w:val="single"/>
                <w:lang w:val="nl-NL"/>
              </w:rPr>
              <w:t>Mapping Hoedanigheid</w:t>
            </w:r>
            <w:r w:rsidR="00866CF4" w:rsidRPr="003C2E3E">
              <w:rPr>
                <w:u w:val="single"/>
                <w:lang w:val="nl-NL"/>
              </w:rPr>
              <w:t xml:space="preserve"> waarin bestuurder met eventueel gerelateerde partner of huisgenoot optreedt</w:t>
            </w:r>
            <w:r w:rsidRPr="003C2E3E">
              <w:rPr>
                <w:lang w:val="nl-NL"/>
              </w:rPr>
              <w:t>:</w:t>
            </w:r>
          </w:p>
          <w:p w14:paraId="00A28A5B" w14:textId="77777777" w:rsidR="00FD6011" w:rsidRPr="003C2E3E" w:rsidRDefault="00FD6011" w:rsidP="00B908DE">
            <w:pPr>
              <w:spacing w:line="240" w:lineRule="auto"/>
              <w:rPr>
                <w:sz w:val="16"/>
                <w:szCs w:val="16"/>
              </w:rPr>
            </w:pPr>
            <w:r w:rsidRPr="003C2E3E">
              <w:rPr>
                <w:sz w:val="16"/>
                <w:szCs w:val="16"/>
              </w:rPr>
              <w:t>-voor elke gerelateerde ‘bestuurder’</w:t>
            </w:r>
          </w:p>
          <w:p w14:paraId="76A2821F" w14:textId="77777777" w:rsidR="00A27492" w:rsidRPr="003C2E3E" w:rsidRDefault="00866CF4" w:rsidP="00B908DE">
            <w:pPr>
              <w:spacing w:line="240" w:lineRule="auto"/>
              <w:rPr>
                <w:sz w:val="16"/>
                <w:szCs w:val="16"/>
              </w:rPr>
            </w:pPr>
            <w:r w:rsidRPr="003C2E3E">
              <w:rPr>
                <w:sz w:val="16"/>
                <w:szCs w:val="16"/>
              </w:rPr>
              <w:t>//IMKAD_Persoon/GerelateerdPersoon[bestuurder]/IMKAD_Persoon/vertegenwoordigtRef [xlink:href="id van de hoedanigheid]</w:t>
            </w:r>
          </w:p>
          <w:p w14:paraId="5366E0E3" w14:textId="77777777" w:rsidR="00866CF4" w:rsidRPr="003C2E3E" w:rsidRDefault="00866CF4" w:rsidP="00B908DE">
            <w:pPr>
              <w:spacing w:line="240" w:lineRule="auto"/>
              <w:rPr>
                <w:sz w:val="16"/>
                <w:szCs w:val="16"/>
              </w:rPr>
            </w:pPr>
            <w:r w:rsidRPr="003C2E3E">
              <w:rPr>
                <w:sz w:val="16"/>
                <w:szCs w:val="16"/>
              </w:rPr>
              <w:t>//Hoedanigheid[id]</w:t>
            </w:r>
          </w:p>
          <w:p w14:paraId="2CCE52FC" w14:textId="3A0BEA14" w:rsidR="00FD6011" w:rsidRPr="003C2E3E" w:rsidRDefault="00FD6011" w:rsidP="00B908DE">
            <w:pPr>
              <w:spacing w:line="240" w:lineRule="auto"/>
              <w:rPr>
                <w:sz w:val="16"/>
                <w:szCs w:val="16"/>
              </w:rPr>
            </w:pPr>
            <w:r w:rsidRPr="003C2E3E">
              <w:rPr>
                <w:sz w:val="16"/>
                <w:szCs w:val="16"/>
              </w:rPr>
              <w:t>-alle bestuurders treden</w:t>
            </w:r>
            <w:r w:rsidR="00B27A36" w:rsidRPr="003C2E3E">
              <w:rPr>
                <w:sz w:val="16"/>
                <w:szCs w:val="16"/>
              </w:rPr>
              <w:t xml:space="preserve"> samen</w:t>
            </w:r>
            <w:r w:rsidRPr="003C2E3E">
              <w:rPr>
                <w:sz w:val="16"/>
                <w:szCs w:val="16"/>
              </w:rPr>
              <w:t xml:space="preserve"> in dezelfde hoedanigheid</w:t>
            </w:r>
            <w:r w:rsidR="00B27A36" w:rsidRPr="003C2E3E">
              <w:rPr>
                <w:sz w:val="16"/>
                <w:szCs w:val="16"/>
              </w:rPr>
              <w:t>/heden</w:t>
            </w:r>
            <w:r w:rsidRPr="003C2E3E">
              <w:rPr>
                <w:sz w:val="16"/>
                <w:szCs w:val="16"/>
              </w:rPr>
              <w:t xml:space="preserve"> op (en bevatten Ref naar </w:t>
            </w:r>
            <w:r w:rsidR="00F97C2D" w:rsidRPr="003C2E3E">
              <w:rPr>
                <w:sz w:val="16"/>
                <w:szCs w:val="16"/>
              </w:rPr>
              <w:t>dezelfde</w:t>
            </w:r>
            <w:r w:rsidRPr="003C2E3E">
              <w:rPr>
                <w:sz w:val="16"/>
                <w:szCs w:val="16"/>
              </w:rPr>
              <w:t xml:space="preserve"> hoedanigheid</w:t>
            </w:r>
            <w:r w:rsidR="00B27A36" w:rsidRPr="003C2E3E">
              <w:rPr>
                <w:sz w:val="16"/>
                <w:szCs w:val="16"/>
              </w:rPr>
              <w:t>/heden</w:t>
            </w:r>
            <w:r w:rsidRPr="003C2E3E">
              <w:rPr>
                <w:sz w:val="16"/>
                <w:szCs w:val="16"/>
              </w:rPr>
              <w:t>)</w:t>
            </w:r>
          </w:p>
          <w:p w14:paraId="02526451" w14:textId="77777777" w:rsidR="00866CF4" w:rsidRPr="003C2E3E" w:rsidRDefault="00866CF4" w:rsidP="00B908DE">
            <w:pPr>
              <w:spacing w:line="240" w:lineRule="auto"/>
              <w:rPr>
                <w:sz w:val="16"/>
                <w:szCs w:val="16"/>
              </w:rPr>
            </w:pPr>
            <w:r w:rsidRPr="003C2E3E">
              <w:rPr>
                <w:sz w:val="16"/>
                <w:szCs w:val="16"/>
              </w:rPr>
              <w:t>-een partner of huisgenoot treedt op in dezelfde hoedanigheid</w:t>
            </w:r>
            <w:r w:rsidR="00B27A36" w:rsidRPr="003C2E3E">
              <w:rPr>
                <w:sz w:val="16"/>
                <w:szCs w:val="16"/>
              </w:rPr>
              <w:t>/heden</w:t>
            </w:r>
            <w:r w:rsidRPr="003C2E3E">
              <w:rPr>
                <w:sz w:val="16"/>
                <w:szCs w:val="16"/>
              </w:rPr>
              <w:t xml:space="preserve"> als vastgelegd bij de </w:t>
            </w:r>
            <w:r w:rsidR="00FD6011" w:rsidRPr="003C2E3E">
              <w:rPr>
                <w:sz w:val="16"/>
                <w:szCs w:val="16"/>
              </w:rPr>
              <w:t>bestuurder</w:t>
            </w:r>
          </w:p>
          <w:p w14:paraId="2DDF37F1" w14:textId="77777777" w:rsidR="00A27492" w:rsidRPr="003C2E3E" w:rsidRDefault="00A27492" w:rsidP="00B908DE">
            <w:pPr>
              <w:spacing w:line="240" w:lineRule="auto"/>
              <w:rPr>
                <w:sz w:val="16"/>
                <w:szCs w:val="16"/>
              </w:rPr>
            </w:pPr>
          </w:p>
          <w:p w14:paraId="6771DB16" w14:textId="77777777" w:rsidR="00A27492" w:rsidRPr="003C2E3E" w:rsidRDefault="00A27492" w:rsidP="00B908DE">
            <w:pPr>
              <w:spacing w:line="240" w:lineRule="auto"/>
            </w:pPr>
          </w:p>
          <w:p w14:paraId="15EED73A" w14:textId="77777777" w:rsidR="00A27492" w:rsidRPr="003C2E3E" w:rsidRDefault="00A27492" w:rsidP="00B908DE">
            <w:pPr>
              <w:spacing w:line="240" w:lineRule="auto"/>
              <w:rPr>
                <w:u w:val="single"/>
              </w:rPr>
            </w:pPr>
            <w:r w:rsidRPr="003C2E3E">
              <w:rPr>
                <w:u w:val="single"/>
              </w:rPr>
              <w:t>Mapping persoon die wordt vertegenwoordigd:</w:t>
            </w:r>
          </w:p>
          <w:p w14:paraId="06C385B2" w14:textId="77777777" w:rsidR="00A27492" w:rsidRPr="003C2E3E" w:rsidRDefault="00A27492" w:rsidP="00B908DE">
            <w:pPr>
              <w:spacing w:line="240" w:lineRule="auto"/>
              <w:rPr>
                <w:sz w:val="16"/>
                <w:szCs w:val="16"/>
              </w:rPr>
            </w:pPr>
            <w:r w:rsidRPr="003C2E3E">
              <w:rPr>
                <w:sz w:val="16"/>
                <w:szCs w:val="16"/>
              </w:rPr>
              <w:t xml:space="preserve">-voor elke (gerelateerde) persoon </w:t>
            </w:r>
          </w:p>
          <w:p w14:paraId="15ECA4EE" w14:textId="77777777" w:rsidR="001158BA" w:rsidRPr="003C2E3E" w:rsidRDefault="00A27492" w:rsidP="00B908DE">
            <w:pPr>
              <w:spacing w:line="240" w:lineRule="auto"/>
              <w:rPr>
                <w:sz w:val="16"/>
                <w:szCs w:val="16"/>
              </w:rPr>
            </w:pPr>
            <w:r w:rsidRPr="003C2E3E">
              <w:rPr>
                <w:sz w:val="16"/>
                <w:szCs w:val="16"/>
              </w:rPr>
              <w:lastRenderedPageBreak/>
              <w:t>//Hoedanigheid[id]/wordtVertegenwoordigdRef [xlink:href="id van de persoon]</w:t>
            </w:r>
          </w:p>
          <w:p w14:paraId="327FF8D5" w14:textId="77777777" w:rsidR="00A41D18" w:rsidRPr="003C2E3E" w:rsidRDefault="00A41D18" w:rsidP="00B908DE">
            <w:pPr>
              <w:spacing w:line="240" w:lineRule="auto"/>
              <w:rPr>
                <w:sz w:val="16"/>
                <w:szCs w:val="16"/>
              </w:rPr>
            </w:pPr>
          </w:p>
          <w:p w14:paraId="7279C9F5" w14:textId="77777777" w:rsidR="00A41D18" w:rsidRPr="003C2E3E" w:rsidRDefault="00A41D18" w:rsidP="00B908DE">
            <w:pPr>
              <w:spacing w:line="240" w:lineRule="auto"/>
              <w:rPr>
                <w:szCs w:val="18"/>
                <w:u w:val="single"/>
              </w:rPr>
            </w:pPr>
            <w:r w:rsidRPr="003C2E3E">
              <w:rPr>
                <w:szCs w:val="18"/>
                <w:u w:val="single"/>
              </w:rPr>
              <w:t>Mapping nummering:</w:t>
            </w:r>
          </w:p>
          <w:p w14:paraId="4545C041" w14:textId="77777777" w:rsidR="00A55E27" w:rsidRPr="003C2E3E" w:rsidRDefault="00A55E27" w:rsidP="00B908DE">
            <w:pPr>
              <w:spacing w:line="240" w:lineRule="auto"/>
              <w:rPr>
                <w:sz w:val="16"/>
                <w:szCs w:val="16"/>
              </w:rPr>
            </w:pPr>
            <w:r w:rsidRPr="003C2E3E">
              <w:rPr>
                <w:sz w:val="16"/>
                <w:szCs w:val="16"/>
              </w:rPr>
              <w:t>//IMKAD_Persoon/GerelateerdPersoon[bestuurder]/IMKAD_Persoon/vertegenwoordigtRef [xlink:href="id van de hoedanigheid]</w:t>
            </w:r>
          </w:p>
          <w:p w14:paraId="1FED4805" w14:textId="77777777" w:rsidR="00A41D18" w:rsidRPr="003C2E3E" w:rsidRDefault="00A55E27" w:rsidP="00B908DE">
            <w:pPr>
              <w:spacing w:line="240" w:lineRule="auto"/>
              <w:rPr>
                <w:sz w:val="16"/>
                <w:szCs w:val="16"/>
              </w:rPr>
            </w:pPr>
            <w:r w:rsidRPr="003C2E3E">
              <w:rPr>
                <w:sz w:val="16"/>
                <w:szCs w:val="16"/>
              </w:rPr>
              <w:t>-bevat meer dan één vertegenwoordigtRef</w:t>
            </w:r>
          </w:p>
          <w:p w14:paraId="6CF0A974" w14:textId="77777777" w:rsidR="00A41D18" w:rsidRPr="003C2E3E" w:rsidRDefault="00A55E27" w:rsidP="00B908DE">
            <w:pPr>
              <w:spacing w:line="240" w:lineRule="auto"/>
              <w:rPr>
                <w:sz w:val="16"/>
                <w:szCs w:val="16"/>
              </w:rPr>
            </w:pPr>
            <w:r w:rsidRPr="003C2E3E">
              <w:rPr>
                <w:sz w:val="16"/>
                <w:szCs w:val="16"/>
              </w:rPr>
              <w:t>en/of</w:t>
            </w:r>
          </w:p>
          <w:p w14:paraId="67A1A579" w14:textId="77777777" w:rsidR="00A55E27" w:rsidRPr="003C2E3E" w:rsidRDefault="00A55E27" w:rsidP="00B908DE">
            <w:pPr>
              <w:spacing w:line="240" w:lineRule="auto"/>
              <w:rPr>
                <w:sz w:val="16"/>
                <w:szCs w:val="16"/>
              </w:rPr>
            </w:pPr>
            <w:r w:rsidRPr="003C2E3E">
              <w:rPr>
                <w:sz w:val="16"/>
                <w:szCs w:val="16"/>
              </w:rPr>
              <w:t>-zie ‘mapping voor zich’</w:t>
            </w:r>
          </w:p>
          <w:p w14:paraId="3F56072C" w14:textId="77777777" w:rsidR="0074166B" w:rsidRPr="003C2E3E" w:rsidRDefault="0074166B" w:rsidP="00B908DE">
            <w:pPr>
              <w:spacing w:line="240" w:lineRule="auto"/>
              <w:rPr>
                <w:sz w:val="16"/>
                <w:szCs w:val="16"/>
              </w:rPr>
            </w:pPr>
          </w:p>
          <w:p w14:paraId="625DF242" w14:textId="77777777" w:rsidR="00AD5882" w:rsidRPr="003C2E3E" w:rsidRDefault="00AD5882" w:rsidP="00B908DE">
            <w:pPr>
              <w:spacing w:line="240" w:lineRule="auto"/>
              <w:rPr>
                <w:sz w:val="16"/>
                <w:szCs w:val="16"/>
              </w:rPr>
            </w:pPr>
            <w:r w:rsidRPr="003C2E3E">
              <w:rPr>
                <w:sz w:val="16"/>
                <w:szCs w:val="16"/>
              </w:rPr>
              <w:t>-zie verder keuzeblok hoedanigheid</w:t>
            </w:r>
          </w:p>
        </w:tc>
      </w:tr>
    </w:tbl>
    <w:p w14:paraId="78EC82F5" w14:textId="77777777" w:rsidR="00861B6A" w:rsidRPr="003C2E3E" w:rsidRDefault="00861B6A"/>
    <w:p w14:paraId="2468D722" w14:textId="77777777" w:rsidR="00861B6A" w:rsidRPr="003C2E3E" w:rsidRDefault="00861B6A" w:rsidP="00861B6A">
      <w:pPr>
        <w:pStyle w:val="Kop3"/>
        <w:rPr>
          <w:lang w:val="nl-NL"/>
        </w:rPr>
      </w:pPr>
      <w:bookmarkStart w:id="129" w:name="_Toc411262138"/>
      <w:r w:rsidRPr="003C2E3E">
        <w:rPr>
          <w:lang w:val="nl-NL"/>
        </w:rPr>
        <w:t>Rechtspersoon</w:t>
      </w:r>
      <w:bookmarkEnd w:id="129"/>
    </w:p>
    <w:p w14:paraId="6511FD01" w14:textId="77777777" w:rsidR="00861B6A" w:rsidRPr="003C2E3E" w:rsidRDefault="006E7AE8" w:rsidP="00861B6A">
      <w:r w:rsidRPr="003C2E3E">
        <w:t>Verplichte en herhalende paragraaf</w:t>
      </w:r>
      <w:r w:rsidR="00CF1477" w:rsidRPr="003C2E3E">
        <w:t xml:space="preserve"> voor elke rechtspersoon</w:t>
      </w:r>
      <w:r w:rsidRPr="003C2E3E">
        <w:t>.</w:t>
      </w:r>
    </w:p>
    <w:p w14:paraId="7E23FE67" w14:textId="77777777" w:rsidR="009242C4" w:rsidRPr="003C2E3E" w:rsidRDefault="009242C4" w:rsidP="00861B6A"/>
    <w:tbl>
      <w:tblPr>
        <w:tblW w:w="10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03"/>
        <w:gridCol w:w="5528"/>
      </w:tblGrid>
      <w:tr w:rsidR="00704C37" w:rsidRPr="003C2E3E" w14:paraId="5964518D" w14:textId="77777777" w:rsidTr="00B908DE">
        <w:tc>
          <w:tcPr>
            <w:tcW w:w="4503" w:type="dxa"/>
            <w:shd w:val="clear" w:color="auto" w:fill="auto"/>
          </w:tcPr>
          <w:p w14:paraId="45E3BCF7" w14:textId="77777777" w:rsidR="00704C37" w:rsidRPr="003C2E3E" w:rsidRDefault="00704C37" w:rsidP="00B908DE">
            <w:pPr>
              <w:tabs>
                <w:tab w:val="left" w:pos="-1440"/>
                <w:tab w:val="left" w:pos="-720"/>
              </w:tabs>
              <w:suppressAutoHyphens/>
              <w:rPr>
                <w:rFonts w:cs="Arial"/>
                <w:color w:val="800080"/>
                <w:sz w:val="20"/>
              </w:rPr>
            </w:pPr>
            <w:r w:rsidRPr="003C2E3E">
              <w:rPr>
                <w:rFonts w:cs="Arial"/>
                <w:color w:val="800080"/>
                <w:sz w:val="20"/>
              </w:rPr>
              <w:t>a.</w:t>
            </w:r>
          </w:p>
        </w:tc>
        <w:tc>
          <w:tcPr>
            <w:tcW w:w="5528" w:type="dxa"/>
            <w:shd w:val="clear" w:color="auto" w:fill="auto"/>
          </w:tcPr>
          <w:p w14:paraId="4CD519D6" w14:textId="77777777" w:rsidR="00CF1477" w:rsidRPr="003C2E3E" w:rsidRDefault="00CF1477" w:rsidP="00CF1477">
            <w:r w:rsidRPr="003C2E3E">
              <w:t>Optionele nummering. De rechtspersoon begint op de volgende regel en wordt voorafgegaan door een nummer wanneer meer dan één rechtspersoon in dezelfde hoedanigheid wordt vertegenwoordigd, door de bestuurders</w:t>
            </w:r>
            <w:r w:rsidR="00F81627" w:rsidRPr="003C2E3E">
              <w:t xml:space="preserve"> of de gevolmachtigde op partij</w:t>
            </w:r>
            <w:r w:rsidRPr="003C2E3E">
              <w:t>niveau.</w:t>
            </w:r>
          </w:p>
          <w:p w14:paraId="264CF2DF" w14:textId="77777777" w:rsidR="00CF1477" w:rsidRPr="003C2E3E" w:rsidRDefault="00CF1477" w:rsidP="00CF1477"/>
          <w:p w14:paraId="710E1D77" w14:textId="77777777" w:rsidR="00704C37" w:rsidRPr="003C2E3E" w:rsidRDefault="00CF1477" w:rsidP="00CF1477">
            <w:r w:rsidRPr="003C2E3E">
              <w:t>Wordt één rechtspersoon vertegenwoordigd dan wordt de nummering niet getoond en wordt de rechtspersoon aansluitend op de voorgaande tekst getoond.</w:t>
            </w:r>
          </w:p>
          <w:p w14:paraId="458D50DF" w14:textId="77777777" w:rsidR="00CF1477" w:rsidRPr="003C2E3E" w:rsidDel="001036B3" w:rsidRDefault="00CF1477" w:rsidP="00CF1477"/>
        </w:tc>
      </w:tr>
      <w:tr w:rsidR="00FC7E50" w:rsidRPr="003C2E3E" w14:paraId="4C4425FE" w14:textId="77777777" w:rsidTr="00B908DE">
        <w:tc>
          <w:tcPr>
            <w:tcW w:w="4503" w:type="dxa"/>
            <w:shd w:val="clear" w:color="auto" w:fill="auto"/>
          </w:tcPr>
          <w:p w14:paraId="7899868E" w14:textId="77777777" w:rsidR="00FC7E50" w:rsidRPr="003C2E3E" w:rsidRDefault="00FC7E50" w:rsidP="00B908DE">
            <w:pPr>
              <w:tabs>
                <w:tab w:val="left" w:pos="-1440"/>
                <w:tab w:val="left" w:pos="-720"/>
              </w:tabs>
              <w:suppressAutoHyphens/>
              <w:rPr>
                <w:color w:val="993366"/>
              </w:rPr>
            </w:pPr>
            <w:r w:rsidRPr="003C2E3E">
              <w:rPr>
                <w:rFonts w:cs="Arial"/>
                <w:color w:val="FF0000"/>
                <w:sz w:val="20"/>
                <w:highlight w:val="yellow"/>
              </w:rPr>
              <w:t>TEKSTBLOK RECHTSPERSOON</w:t>
            </w:r>
          </w:p>
        </w:tc>
        <w:tc>
          <w:tcPr>
            <w:tcW w:w="5528" w:type="dxa"/>
            <w:shd w:val="clear" w:color="auto" w:fill="auto"/>
          </w:tcPr>
          <w:p w14:paraId="34CBEADA" w14:textId="77777777" w:rsidR="00FC7E50" w:rsidRPr="003C2E3E" w:rsidRDefault="001036B3" w:rsidP="00B5449D">
            <w:r w:rsidRPr="003C2E3E">
              <w:t>V</w:t>
            </w:r>
            <w:r w:rsidR="00D96907" w:rsidRPr="003C2E3E">
              <w:t>erplicht</w:t>
            </w:r>
            <w:r w:rsidR="00FC7E50" w:rsidRPr="003C2E3E">
              <w:t xml:space="preserve"> tekstblok</w:t>
            </w:r>
            <w:r w:rsidRPr="003C2E3E">
              <w:t xml:space="preserve">. </w:t>
            </w:r>
          </w:p>
          <w:p w14:paraId="0DFD6B04" w14:textId="77777777" w:rsidR="00DB3CEA" w:rsidRPr="003C2E3E" w:rsidRDefault="00DB3CEA" w:rsidP="00B5449D"/>
          <w:p w14:paraId="4DFF264F" w14:textId="77777777" w:rsidR="00D96907" w:rsidRPr="003C2E3E" w:rsidRDefault="00D96907" w:rsidP="00B5449D">
            <w:pPr>
              <w:rPr>
                <w:u w:val="single"/>
              </w:rPr>
            </w:pPr>
            <w:r w:rsidRPr="003C2E3E">
              <w:rPr>
                <w:u w:val="single"/>
              </w:rPr>
              <w:t xml:space="preserve">Mapping </w:t>
            </w:r>
            <w:r w:rsidR="00F63999" w:rsidRPr="003C2E3E">
              <w:rPr>
                <w:u w:val="single"/>
              </w:rPr>
              <w:t xml:space="preserve">eerste </w:t>
            </w:r>
            <w:r w:rsidRPr="003C2E3E">
              <w:rPr>
                <w:u w:val="single"/>
              </w:rPr>
              <w:t>rechtspersoon:</w:t>
            </w:r>
          </w:p>
          <w:p w14:paraId="506D84D5" w14:textId="77777777" w:rsidR="00D96907" w:rsidRPr="003C2E3E" w:rsidRDefault="00D96907" w:rsidP="00B908DE">
            <w:pPr>
              <w:spacing w:line="240" w:lineRule="auto"/>
              <w:rPr>
                <w:sz w:val="16"/>
                <w:szCs w:val="16"/>
              </w:rPr>
            </w:pPr>
            <w:r w:rsidRPr="003C2E3E">
              <w:rPr>
                <w:sz w:val="16"/>
                <w:szCs w:val="16"/>
              </w:rPr>
              <w:t>//IMKAD_Persoon/</w:t>
            </w:r>
          </w:p>
          <w:p w14:paraId="148DBAF2" w14:textId="77777777" w:rsidR="0036418B" w:rsidRPr="003C2E3E" w:rsidRDefault="008E28A0" w:rsidP="00B908DE">
            <w:pPr>
              <w:spacing w:line="240" w:lineRule="auto"/>
              <w:ind w:left="227"/>
              <w:rPr>
                <w:sz w:val="16"/>
                <w:szCs w:val="16"/>
              </w:rPr>
            </w:pPr>
            <w:r w:rsidRPr="003C2E3E">
              <w:rPr>
                <w:sz w:val="16"/>
                <w:szCs w:val="16"/>
              </w:rPr>
              <w:t>./tia_IndGerechtigde (‘true’</w:t>
            </w:r>
            <w:r w:rsidR="009F55DA" w:rsidRPr="003C2E3E">
              <w:rPr>
                <w:sz w:val="16"/>
                <w:szCs w:val="16"/>
              </w:rPr>
              <w:t xml:space="preserve"> of ‘false’</w:t>
            </w:r>
            <w:r w:rsidRPr="003C2E3E">
              <w:rPr>
                <w:sz w:val="16"/>
                <w:szCs w:val="16"/>
              </w:rPr>
              <w:t>)</w:t>
            </w:r>
            <w:r w:rsidR="007D6154" w:rsidRPr="003C2E3E">
              <w:rPr>
                <w:sz w:val="16"/>
                <w:szCs w:val="16"/>
              </w:rPr>
              <w:t xml:space="preserve"> (zie paragraaf </w:t>
            </w:r>
            <w:r w:rsidR="007D6154" w:rsidRPr="003C2E3E">
              <w:rPr>
                <w:sz w:val="16"/>
                <w:szCs w:val="16"/>
              </w:rPr>
              <w:fldChar w:fldCharType="begin"/>
            </w:r>
            <w:r w:rsidR="007D6154" w:rsidRPr="003C2E3E">
              <w:rPr>
                <w:sz w:val="16"/>
                <w:szCs w:val="16"/>
              </w:rPr>
              <w:instrText xml:space="preserve"> REF _Ref380063802 \r \h </w:instrText>
            </w:r>
            <w:r w:rsidR="007D6154" w:rsidRPr="003C2E3E">
              <w:rPr>
                <w:sz w:val="16"/>
                <w:szCs w:val="16"/>
              </w:rPr>
            </w:r>
            <w:r w:rsidR="007D6154" w:rsidRPr="003C2E3E">
              <w:rPr>
                <w:sz w:val="16"/>
                <w:szCs w:val="16"/>
              </w:rPr>
              <w:fldChar w:fldCharType="separate"/>
            </w:r>
            <w:r w:rsidR="0059676A" w:rsidRPr="003C2E3E">
              <w:rPr>
                <w:sz w:val="16"/>
                <w:szCs w:val="16"/>
              </w:rPr>
              <w:t>2.1</w:t>
            </w:r>
            <w:r w:rsidR="007D6154" w:rsidRPr="003C2E3E">
              <w:rPr>
                <w:sz w:val="16"/>
                <w:szCs w:val="16"/>
              </w:rPr>
              <w:fldChar w:fldCharType="end"/>
            </w:r>
            <w:r w:rsidR="007D6154" w:rsidRPr="003C2E3E">
              <w:rPr>
                <w:sz w:val="16"/>
                <w:szCs w:val="16"/>
              </w:rPr>
              <w:t>)</w:t>
            </w:r>
          </w:p>
          <w:p w14:paraId="1C49880B" w14:textId="77777777" w:rsidR="008E28A0" w:rsidRPr="003C2E3E" w:rsidRDefault="008E28A0" w:rsidP="00B908DE">
            <w:pPr>
              <w:spacing w:line="240" w:lineRule="auto"/>
              <w:rPr>
                <w:sz w:val="16"/>
                <w:szCs w:val="16"/>
              </w:rPr>
            </w:pPr>
          </w:p>
          <w:p w14:paraId="4BF4D554" w14:textId="77777777" w:rsidR="0036418B" w:rsidRPr="003C2E3E" w:rsidRDefault="0036418B" w:rsidP="00B908DE">
            <w:pPr>
              <w:pStyle w:val="streepje"/>
              <w:numPr>
                <w:ilvl w:val="0"/>
                <w:numId w:val="0"/>
              </w:numPr>
              <w:spacing w:line="240" w:lineRule="auto"/>
              <w:ind w:left="284" w:hanging="284"/>
              <w:rPr>
                <w:u w:val="single"/>
                <w:lang w:val="nl-NL"/>
              </w:rPr>
            </w:pPr>
            <w:r w:rsidRPr="003C2E3E">
              <w:rPr>
                <w:u w:val="single"/>
                <w:lang w:val="nl-NL"/>
              </w:rPr>
              <w:t xml:space="preserve">Mapping </w:t>
            </w:r>
            <w:r w:rsidR="00F63999" w:rsidRPr="003C2E3E">
              <w:rPr>
                <w:u w:val="single"/>
                <w:lang w:val="nl-NL"/>
              </w:rPr>
              <w:t>volgende rechtspersonen</w:t>
            </w:r>
            <w:r w:rsidRPr="003C2E3E">
              <w:rPr>
                <w:u w:val="single"/>
                <w:lang w:val="nl-NL"/>
              </w:rPr>
              <w:t>:</w:t>
            </w:r>
          </w:p>
          <w:p w14:paraId="0AA8CE5C" w14:textId="77777777" w:rsidR="00FC7E50" w:rsidRPr="003C2E3E" w:rsidRDefault="00FC7E50" w:rsidP="00B908DE">
            <w:pPr>
              <w:spacing w:line="240" w:lineRule="auto"/>
              <w:rPr>
                <w:sz w:val="16"/>
                <w:szCs w:val="16"/>
              </w:rPr>
            </w:pPr>
            <w:r w:rsidRPr="003C2E3E">
              <w:rPr>
                <w:sz w:val="16"/>
                <w:szCs w:val="16"/>
              </w:rPr>
              <w:t>//IMKAD_Persoon/GerelateerdPersoon/IMKAD_Persoon/</w:t>
            </w:r>
          </w:p>
          <w:p w14:paraId="090166E8" w14:textId="77777777" w:rsidR="00FC7E50" w:rsidRPr="003C2E3E" w:rsidRDefault="00FC7E50" w:rsidP="00B908DE">
            <w:pPr>
              <w:spacing w:line="240" w:lineRule="auto"/>
              <w:ind w:left="227"/>
              <w:rPr>
                <w:sz w:val="16"/>
                <w:szCs w:val="16"/>
              </w:rPr>
            </w:pPr>
            <w:r w:rsidRPr="003C2E3E">
              <w:rPr>
                <w:sz w:val="16"/>
                <w:szCs w:val="16"/>
              </w:rPr>
              <w:t>./rol(‘volmachtgever’)</w:t>
            </w:r>
          </w:p>
          <w:p w14:paraId="15D590B3" w14:textId="77777777" w:rsidR="00F53EBB" w:rsidRPr="003C2E3E" w:rsidRDefault="008E28A0" w:rsidP="00B908DE">
            <w:pPr>
              <w:spacing w:line="240" w:lineRule="auto"/>
              <w:ind w:left="227"/>
              <w:rPr>
                <w:sz w:val="16"/>
                <w:szCs w:val="16"/>
              </w:rPr>
            </w:pPr>
            <w:r w:rsidRPr="003C2E3E">
              <w:rPr>
                <w:sz w:val="16"/>
                <w:szCs w:val="16"/>
              </w:rPr>
              <w:t>./tia_IndGerechtigde (‘true’</w:t>
            </w:r>
            <w:r w:rsidR="00F63999" w:rsidRPr="003C2E3E">
              <w:rPr>
                <w:sz w:val="16"/>
                <w:szCs w:val="16"/>
              </w:rPr>
              <w:t xml:space="preserve"> of ‘false’</w:t>
            </w:r>
            <w:r w:rsidRPr="003C2E3E">
              <w:rPr>
                <w:sz w:val="16"/>
                <w:szCs w:val="16"/>
              </w:rPr>
              <w:t>)</w:t>
            </w:r>
            <w:r w:rsidR="007D6154" w:rsidRPr="003C2E3E">
              <w:rPr>
                <w:sz w:val="16"/>
                <w:szCs w:val="16"/>
              </w:rPr>
              <w:t xml:space="preserve"> (zie paragraaf </w:t>
            </w:r>
            <w:r w:rsidR="007D6154" w:rsidRPr="003C2E3E">
              <w:rPr>
                <w:sz w:val="16"/>
                <w:szCs w:val="16"/>
              </w:rPr>
              <w:fldChar w:fldCharType="begin"/>
            </w:r>
            <w:r w:rsidR="007D6154" w:rsidRPr="003C2E3E">
              <w:rPr>
                <w:sz w:val="16"/>
                <w:szCs w:val="16"/>
              </w:rPr>
              <w:instrText xml:space="preserve"> REF _Ref380063802 \r \h </w:instrText>
            </w:r>
            <w:r w:rsidR="007D6154" w:rsidRPr="003C2E3E">
              <w:rPr>
                <w:sz w:val="16"/>
                <w:szCs w:val="16"/>
              </w:rPr>
            </w:r>
            <w:r w:rsidR="007D6154" w:rsidRPr="003C2E3E">
              <w:rPr>
                <w:sz w:val="16"/>
                <w:szCs w:val="16"/>
              </w:rPr>
              <w:fldChar w:fldCharType="separate"/>
            </w:r>
            <w:r w:rsidR="0059676A" w:rsidRPr="003C2E3E">
              <w:rPr>
                <w:sz w:val="16"/>
                <w:szCs w:val="16"/>
              </w:rPr>
              <w:t>2.1</w:t>
            </w:r>
            <w:r w:rsidR="007D6154" w:rsidRPr="003C2E3E">
              <w:rPr>
                <w:sz w:val="16"/>
                <w:szCs w:val="16"/>
              </w:rPr>
              <w:fldChar w:fldCharType="end"/>
            </w:r>
            <w:r w:rsidR="007D6154" w:rsidRPr="003C2E3E">
              <w:rPr>
                <w:sz w:val="16"/>
                <w:szCs w:val="16"/>
              </w:rPr>
              <w:t>)</w:t>
            </w:r>
          </w:p>
          <w:p w14:paraId="3D1CE244" w14:textId="77777777" w:rsidR="00A9265C" w:rsidRPr="003C2E3E" w:rsidRDefault="00A9265C" w:rsidP="00B908DE">
            <w:pPr>
              <w:spacing w:line="240" w:lineRule="auto"/>
              <w:ind w:left="227"/>
              <w:rPr>
                <w:sz w:val="16"/>
                <w:szCs w:val="16"/>
              </w:rPr>
            </w:pPr>
          </w:p>
          <w:p w14:paraId="1821303C" w14:textId="77777777" w:rsidR="00A9265C" w:rsidRPr="003C2E3E" w:rsidRDefault="00A9265C" w:rsidP="00B908DE">
            <w:pPr>
              <w:spacing w:line="240" w:lineRule="auto"/>
            </w:pPr>
            <w:r w:rsidRPr="003C2E3E">
              <w:rPr>
                <w:sz w:val="16"/>
                <w:szCs w:val="16"/>
              </w:rPr>
              <w:t>-zie verder tekstblok Rechtspersoon</w:t>
            </w:r>
          </w:p>
        </w:tc>
      </w:tr>
      <w:tr w:rsidR="00FC7E50" w:rsidRPr="003C2E3E" w14:paraId="416309C0" w14:textId="77777777" w:rsidTr="00B908DE">
        <w:tc>
          <w:tcPr>
            <w:tcW w:w="4503" w:type="dxa"/>
            <w:shd w:val="clear" w:color="auto" w:fill="auto"/>
          </w:tcPr>
          <w:p w14:paraId="6D7263F4" w14:textId="77777777" w:rsidR="00FC7E50" w:rsidRPr="003C2E3E" w:rsidRDefault="00310E02" w:rsidP="00CF73C4">
            <w:pPr>
              <w:rPr>
                <w:rFonts w:cs="Arial"/>
                <w:color w:val="800080"/>
                <w:sz w:val="20"/>
              </w:rPr>
            </w:pP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001D14EF" w:rsidRPr="003C2E3E">
              <w:rPr>
                <w:rFonts w:cs="Arial"/>
                <w:color w:val="800080"/>
                <w:sz w:val="20"/>
              </w:rPr>
              <w:t>, hierna te noemen</w:t>
            </w:r>
            <w:r w:rsidR="003871A4" w:rsidRPr="003C2E3E">
              <w:rPr>
                <w:rFonts w:cs="Arial"/>
                <w:color w:val="800080"/>
                <w:sz w:val="20"/>
              </w:rPr>
              <w:t>:</w:t>
            </w:r>
            <w:r w:rsidR="001D14EF" w:rsidRPr="003C2E3E">
              <w:rPr>
                <w:rFonts w:cs="Arial"/>
                <w:color w:val="800080"/>
                <w:sz w:val="20"/>
              </w:rPr>
              <w:t xml:space="preserve"> </w:t>
            </w:r>
            <w:r w:rsidR="001D14EF" w:rsidRPr="003C2E3E">
              <w:rPr>
                <w:rFonts w:cs="Arial"/>
                <w:sz w:val="20"/>
              </w:rPr>
              <w:fldChar w:fldCharType="begin"/>
            </w:r>
            <w:r w:rsidR="001D14EF" w:rsidRPr="003C2E3E">
              <w:rPr>
                <w:rFonts w:cs="Arial"/>
                <w:sz w:val="20"/>
              </w:rPr>
              <w:instrText>MacroButton Nomacro §</w:instrText>
            </w:r>
            <w:r w:rsidR="001D14EF" w:rsidRPr="003C2E3E">
              <w:rPr>
                <w:rFonts w:cs="Arial"/>
                <w:sz w:val="20"/>
              </w:rPr>
              <w:fldChar w:fldCharType="end"/>
            </w:r>
            <w:r w:rsidR="001D14EF" w:rsidRPr="003C2E3E">
              <w:rPr>
                <w:rFonts w:cs="Arial"/>
                <w:sz w:val="20"/>
              </w:rPr>
              <w:t>naam rechtspersoon</w:t>
            </w:r>
            <w:r w:rsidR="001D14EF" w:rsidRPr="003C2E3E">
              <w:rPr>
                <w:rFonts w:cs="Arial"/>
                <w:sz w:val="20"/>
              </w:rPr>
              <w:fldChar w:fldCharType="begin"/>
            </w:r>
            <w:r w:rsidR="001D14EF" w:rsidRPr="003C2E3E">
              <w:rPr>
                <w:rFonts w:cs="Arial"/>
                <w:sz w:val="20"/>
              </w:rPr>
              <w:instrText>MacroButton Nomacro §</w:instrText>
            </w:r>
            <w:r w:rsidR="001D14EF" w:rsidRPr="003C2E3E">
              <w:rPr>
                <w:rFonts w:cs="Arial"/>
                <w:sz w:val="20"/>
              </w:rPr>
              <w:fldChar w:fldCharType="end"/>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001D14EF" w:rsidRPr="003C2E3E">
              <w:rPr>
                <w:rFonts w:cs="Arial"/>
                <w:color w:val="800080"/>
                <w:sz w:val="20"/>
              </w:rPr>
              <w:t>;</w:t>
            </w:r>
            <w:r w:rsidR="00FF62CB" w:rsidRPr="003C2E3E">
              <w:rPr>
                <w:rFonts w:cs="Arial"/>
                <w:color w:val="800080"/>
                <w:sz w:val="20"/>
              </w:rPr>
              <w:t xml:space="preserve"> </w:t>
            </w:r>
          </w:p>
        </w:tc>
        <w:tc>
          <w:tcPr>
            <w:tcW w:w="5528" w:type="dxa"/>
            <w:shd w:val="clear" w:color="auto" w:fill="auto"/>
          </w:tcPr>
          <w:p w14:paraId="587169F2" w14:textId="77777777" w:rsidR="00643274" w:rsidRPr="003C2E3E" w:rsidRDefault="00FF62CB" w:rsidP="00B908DE">
            <w:pPr>
              <w:pStyle w:val="streepje"/>
              <w:numPr>
                <w:ilvl w:val="0"/>
                <w:numId w:val="0"/>
              </w:numPr>
              <w:rPr>
                <w:lang w:val="nl-NL"/>
              </w:rPr>
            </w:pPr>
            <w:r w:rsidRPr="003C2E3E">
              <w:rPr>
                <w:lang w:val="nl-NL"/>
              </w:rPr>
              <w:t xml:space="preserve">Optionele tekst. </w:t>
            </w:r>
          </w:p>
          <w:p w14:paraId="11FA4EBF" w14:textId="77777777" w:rsidR="00643274" w:rsidRPr="003C2E3E" w:rsidRDefault="00643274" w:rsidP="00B908DE">
            <w:pPr>
              <w:spacing w:line="240" w:lineRule="auto"/>
              <w:rPr>
                <w:szCs w:val="18"/>
              </w:rPr>
            </w:pPr>
          </w:p>
          <w:p w14:paraId="4AABA318" w14:textId="77777777" w:rsidR="00643274" w:rsidRPr="003C2E3E" w:rsidRDefault="00643274" w:rsidP="00B908DE">
            <w:pPr>
              <w:pStyle w:val="streepje"/>
              <w:numPr>
                <w:ilvl w:val="0"/>
                <w:numId w:val="0"/>
              </w:numPr>
              <w:ind w:left="284" w:hanging="284"/>
              <w:rPr>
                <w:u w:val="single"/>
                <w:lang w:val="nl-NL"/>
              </w:rPr>
            </w:pPr>
            <w:r w:rsidRPr="003C2E3E">
              <w:rPr>
                <w:u w:val="single"/>
                <w:lang w:val="nl-NL"/>
              </w:rPr>
              <w:t>Mapping:</w:t>
            </w:r>
          </w:p>
          <w:p w14:paraId="359CA1EB" w14:textId="77777777" w:rsidR="008B04B1" w:rsidRPr="003C2E3E" w:rsidRDefault="008B04B1" w:rsidP="00B908DE">
            <w:pPr>
              <w:spacing w:line="240" w:lineRule="auto"/>
              <w:rPr>
                <w:sz w:val="16"/>
                <w:szCs w:val="16"/>
              </w:rPr>
            </w:pPr>
            <w:r w:rsidRPr="003C2E3E">
              <w:rPr>
                <w:sz w:val="16"/>
                <w:szCs w:val="16"/>
              </w:rPr>
              <w:t>//IMKAD_Persoon/</w:t>
            </w:r>
            <w:r w:rsidR="00CF1477" w:rsidRPr="003C2E3E">
              <w:rPr>
                <w:sz w:val="16"/>
                <w:szCs w:val="16"/>
              </w:rPr>
              <w:t>tia_AanduidingPersoon</w:t>
            </w:r>
          </w:p>
          <w:p w14:paraId="54FC71D0" w14:textId="77777777" w:rsidR="00CF1477" w:rsidRPr="003C2E3E" w:rsidRDefault="00CF1477" w:rsidP="00B908DE">
            <w:pPr>
              <w:spacing w:line="240" w:lineRule="auto"/>
              <w:rPr>
                <w:sz w:val="16"/>
                <w:szCs w:val="16"/>
              </w:rPr>
            </w:pPr>
            <w:r w:rsidRPr="003C2E3E">
              <w:rPr>
                <w:sz w:val="16"/>
                <w:szCs w:val="16"/>
              </w:rPr>
              <w:t>-voor gerelateerde personen</w:t>
            </w:r>
          </w:p>
          <w:p w14:paraId="73A7104D" w14:textId="77777777" w:rsidR="006E7AE8" w:rsidRPr="003C2E3E" w:rsidRDefault="006E7AE8" w:rsidP="00B908DE">
            <w:pPr>
              <w:spacing w:line="240" w:lineRule="auto"/>
              <w:rPr>
                <w:rFonts w:cs="Arial"/>
                <w:sz w:val="16"/>
                <w:szCs w:val="16"/>
              </w:rPr>
            </w:pPr>
            <w:r w:rsidRPr="003C2E3E">
              <w:rPr>
                <w:sz w:val="16"/>
                <w:szCs w:val="16"/>
              </w:rPr>
              <w:t>//IMKAD_Persoon/GerelateerdPersoon[volmachtgever]/IMKAD_Persoon/</w:t>
            </w:r>
          </w:p>
          <w:p w14:paraId="6B294EB5" w14:textId="77777777" w:rsidR="00FC7E50" w:rsidRPr="003C2E3E" w:rsidRDefault="00CF1477" w:rsidP="00B908DE">
            <w:pPr>
              <w:pStyle w:val="streepje"/>
              <w:numPr>
                <w:ilvl w:val="0"/>
                <w:numId w:val="0"/>
              </w:numPr>
              <w:spacing w:line="240" w:lineRule="auto"/>
              <w:ind w:left="284" w:hanging="284"/>
              <w:rPr>
                <w:sz w:val="16"/>
                <w:szCs w:val="16"/>
                <w:lang w:val="nl-NL"/>
              </w:rPr>
            </w:pPr>
            <w:r w:rsidRPr="003C2E3E">
              <w:rPr>
                <w:sz w:val="16"/>
                <w:szCs w:val="16"/>
                <w:lang w:val="nl-NL"/>
              </w:rPr>
              <w:tab/>
            </w:r>
            <w:r w:rsidR="00A9265C" w:rsidRPr="003C2E3E">
              <w:rPr>
                <w:sz w:val="16"/>
                <w:szCs w:val="16"/>
                <w:lang w:val="nl-NL"/>
              </w:rPr>
              <w:t>.</w:t>
            </w:r>
            <w:r w:rsidR="008B04B1" w:rsidRPr="003C2E3E">
              <w:rPr>
                <w:sz w:val="16"/>
                <w:szCs w:val="16"/>
                <w:lang w:val="nl-NL"/>
              </w:rPr>
              <w:t>/</w:t>
            </w:r>
            <w:r w:rsidR="008E28A0" w:rsidRPr="003C2E3E">
              <w:rPr>
                <w:sz w:val="16"/>
                <w:szCs w:val="16"/>
                <w:lang w:val="nl-NL"/>
              </w:rPr>
              <w:t>tia_AanduidingPersoon</w:t>
            </w:r>
          </w:p>
          <w:p w14:paraId="2ABD75F5" w14:textId="77777777" w:rsidR="006E7AE8" w:rsidRPr="003C2E3E" w:rsidRDefault="006E7AE8" w:rsidP="00B908DE">
            <w:pPr>
              <w:pStyle w:val="streepje"/>
              <w:numPr>
                <w:ilvl w:val="0"/>
                <w:numId w:val="0"/>
              </w:numPr>
              <w:spacing w:line="240" w:lineRule="auto"/>
              <w:ind w:left="227"/>
              <w:rPr>
                <w:lang w:val="nl-NL"/>
              </w:rPr>
            </w:pPr>
          </w:p>
        </w:tc>
      </w:tr>
      <w:tr w:rsidR="00FC7E50" w:rsidRPr="003C2E3E" w14:paraId="14632C52" w14:textId="77777777" w:rsidTr="00B908DE">
        <w:tc>
          <w:tcPr>
            <w:tcW w:w="4503" w:type="dxa"/>
            <w:shd w:val="clear" w:color="auto" w:fill="auto"/>
          </w:tcPr>
          <w:p w14:paraId="0F79EB1C" w14:textId="77777777" w:rsidR="00FC7E50" w:rsidRPr="003C2E3E" w:rsidRDefault="00FC7E50" w:rsidP="00B908DE">
            <w:pPr>
              <w:tabs>
                <w:tab w:val="left" w:pos="-1440"/>
                <w:tab w:val="left" w:pos="-720"/>
              </w:tabs>
              <w:suppressAutoHyphens/>
              <w:rPr>
                <w:color w:val="800080"/>
              </w:rPr>
            </w:pPr>
            <w:r w:rsidRPr="003C2E3E">
              <w:rPr>
                <w:color w:val="800080"/>
              </w:rPr>
              <w:t>(correspondentieadres voor alle aangelegenheden betreffende de hierna te vermelden rechtshandelingen</w:t>
            </w:r>
            <w:r w:rsidRPr="003C2E3E">
              <w:rPr>
                <w:rFonts w:ascii="Times New Roman" w:hAnsi="Times New Roman"/>
                <w:color w:val="800080"/>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label</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afdeling</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w:t>
            </w:r>
            <w:r w:rsidRPr="003C2E3E">
              <w:rPr>
                <w:rFonts w:ascii="Times New Roman" w:hAnsi="Times New Roman"/>
                <w:color w:val="800080"/>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postcode</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plaats</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w:t>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straatnaam</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huisnummer</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color w:val="800080"/>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letter</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color w:val="800080"/>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toevoeging</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rPr>
              <w:t xml:space="preserve"> </w:t>
            </w:r>
            <w:r w:rsidRPr="003C2E3E">
              <w:rPr>
                <w:color w:val="800080"/>
              </w:rPr>
              <w:t xml:space="preserve">/ </w:t>
            </w:r>
            <w:r w:rsidRPr="003C2E3E">
              <w:rPr>
                <w:color w:val="993300"/>
              </w:rPr>
              <w:t>postbus</w:t>
            </w:r>
            <w:r w:rsidRPr="003C2E3E">
              <w:rPr>
                <w:rFonts w:ascii="Times New Roman" w:hAnsi="Times New Roman"/>
                <w:color w:val="800080"/>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postbusnummer</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lastRenderedPageBreak/>
              <w:t>postcode</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plaats</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color w:val="800080"/>
              </w:rPr>
              <w:t xml:space="preserve"> /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color w:val="3366FF"/>
              </w:rPr>
              <w:t>regio</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color w:val="800080"/>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woonplaats</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w:t>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straat</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rPr>
              <w:t xml:space="preserve"> </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t>land</w:t>
            </w:r>
            <w:r w:rsidR="008B04B1" w:rsidRPr="003C2E3E">
              <w:rPr>
                <w:rFonts w:cs="Arial"/>
                <w:sz w:val="20"/>
              </w:rPr>
              <w:fldChar w:fldCharType="begin"/>
            </w:r>
            <w:r w:rsidR="008B04B1" w:rsidRPr="003C2E3E">
              <w:rPr>
                <w:rFonts w:cs="Arial"/>
                <w:sz w:val="20"/>
              </w:rPr>
              <w:instrText>MacroButton Nomacro §</w:instrText>
            </w:r>
            <w:r w:rsidR="008B04B1" w:rsidRPr="003C2E3E">
              <w:rPr>
                <w:rFonts w:cs="Arial"/>
                <w:sz w:val="20"/>
              </w:rPr>
              <w:fldChar w:fldCharType="end"/>
            </w:r>
            <w:r w:rsidRPr="003C2E3E">
              <w:rPr>
                <w:rFonts w:ascii="Times New Roman" w:hAnsi="Times New Roman"/>
                <w:color w:val="800080"/>
              </w:rPr>
              <w:t>)</w:t>
            </w:r>
          </w:p>
        </w:tc>
        <w:tc>
          <w:tcPr>
            <w:tcW w:w="5528" w:type="dxa"/>
            <w:shd w:val="clear" w:color="auto" w:fill="auto"/>
          </w:tcPr>
          <w:p w14:paraId="533D5B46" w14:textId="77777777" w:rsidR="00FC7E50" w:rsidRPr="003C2E3E" w:rsidRDefault="00FC7E50" w:rsidP="00B908DE">
            <w:pPr>
              <w:spacing w:before="72"/>
            </w:pPr>
            <w:r w:rsidRPr="003C2E3E">
              <w:lastRenderedPageBreak/>
              <w:t>Optioneel postadres.</w:t>
            </w:r>
          </w:p>
          <w:p w14:paraId="73E37EEB" w14:textId="77777777" w:rsidR="00B13FBA" w:rsidRPr="003C2E3E" w:rsidRDefault="00B13FBA" w:rsidP="009A1A75">
            <w:pPr>
              <w:rPr>
                <w:color w:val="3366FF"/>
              </w:rPr>
            </w:pPr>
          </w:p>
          <w:p w14:paraId="7988EC30" w14:textId="77777777" w:rsidR="00FC7E50" w:rsidRPr="003C2E3E" w:rsidRDefault="00FC7E50" w:rsidP="009A1A75">
            <w:pPr>
              <w:rPr>
                <w:color w:val="3366FF"/>
              </w:rPr>
            </w:pPr>
            <w:r w:rsidRPr="003C2E3E">
              <w:rPr>
                <w:color w:val="3366FF"/>
              </w:rPr>
              <w:t xml:space="preserve">Label </w:t>
            </w:r>
            <w:r w:rsidRPr="003C2E3E">
              <w:t>en</w:t>
            </w:r>
            <w:r w:rsidRPr="003C2E3E">
              <w:rPr>
                <w:color w:val="3366FF"/>
              </w:rPr>
              <w:t xml:space="preserve"> afdeling </w:t>
            </w:r>
            <w:r w:rsidRPr="003C2E3E">
              <w:t>zijn twee onafhankelijke optionele variabelen, die bij elke type adres ingevuld mogen worden.</w:t>
            </w:r>
          </w:p>
          <w:p w14:paraId="14D9E028" w14:textId="77777777" w:rsidR="00B13FBA" w:rsidRPr="003C2E3E" w:rsidRDefault="00B13FBA" w:rsidP="009A1A75"/>
          <w:p w14:paraId="0579159C" w14:textId="77777777" w:rsidR="00FC7E50" w:rsidRPr="003C2E3E" w:rsidRDefault="00FC7E50" w:rsidP="009A1A75">
            <w:pPr>
              <w:rPr>
                <w:szCs w:val="18"/>
              </w:rPr>
            </w:pPr>
            <w:r w:rsidRPr="003C2E3E">
              <w:lastRenderedPageBreak/>
              <w:t>Voor het adres moet gekozen worden uit binnenlands adres, postbus adres of buitenlands adres.</w:t>
            </w:r>
          </w:p>
          <w:p w14:paraId="113EA232" w14:textId="77777777" w:rsidR="00B13FBA" w:rsidRPr="003C2E3E" w:rsidRDefault="00B13FBA" w:rsidP="008D7D4F">
            <w:pPr>
              <w:rPr>
                <w:szCs w:val="18"/>
              </w:rPr>
            </w:pPr>
          </w:p>
          <w:p w14:paraId="2AE10533" w14:textId="77777777" w:rsidR="00FC7E50" w:rsidRPr="003C2E3E" w:rsidRDefault="00FC7E50" w:rsidP="008D7D4F">
            <w:pPr>
              <w:rPr>
                <w:szCs w:val="18"/>
              </w:rPr>
            </w:pPr>
            <w:r w:rsidRPr="003C2E3E">
              <w:rPr>
                <w:szCs w:val="18"/>
              </w:rPr>
              <w:t>Voor plaats en land moet gekozen worden uit een waardelijst.</w:t>
            </w:r>
          </w:p>
          <w:p w14:paraId="15912F60" w14:textId="77777777" w:rsidR="00FC7E50" w:rsidRPr="003C2E3E" w:rsidRDefault="00FC7E50" w:rsidP="00B908DE">
            <w:pPr>
              <w:spacing w:line="240" w:lineRule="auto"/>
              <w:rPr>
                <w:szCs w:val="18"/>
              </w:rPr>
            </w:pPr>
          </w:p>
          <w:p w14:paraId="7DD3320A" w14:textId="77777777" w:rsidR="00FC7E50" w:rsidRPr="003C2E3E" w:rsidRDefault="00FC7E50" w:rsidP="00B908DE">
            <w:pPr>
              <w:pStyle w:val="streepje"/>
              <w:numPr>
                <w:ilvl w:val="0"/>
                <w:numId w:val="0"/>
              </w:numPr>
              <w:spacing w:line="240" w:lineRule="auto"/>
              <w:ind w:left="284" w:hanging="284"/>
              <w:rPr>
                <w:u w:val="single"/>
                <w:lang w:val="nl-NL"/>
              </w:rPr>
            </w:pPr>
            <w:r w:rsidRPr="003C2E3E">
              <w:rPr>
                <w:u w:val="single"/>
                <w:lang w:val="nl-NL"/>
              </w:rPr>
              <w:t>Mapping:</w:t>
            </w:r>
          </w:p>
          <w:p w14:paraId="2A33A45E" w14:textId="77777777" w:rsidR="006E7AE8" w:rsidRPr="003C2E3E" w:rsidRDefault="00FC7E50" w:rsidP="00B908DE">
            <w:pPr>
              <w:pStyle w:val="streepje"/>
              <w:numPr>
                <w:ilvl w:val="0"/>
                <w:numId w:val="0"/>
              </w:numPr>
              <w:spacing w:line="240" w:lineRule="auto"/>
              <w:rPr>
                <w:sz w:val="16"/>
                <w:szCs w:val="16"/>
                <w:lang w:val="nl-NL"/>
              </w:rPr>
            </w:pPr>
            <w:r w:rsidRPr="003C2E3E">
              <w:rPr>
                <w:sz w:val="16"/>
                <w:szCs w:val="16"/>
                <w:lang w:val="nl-NL"/>
              </w:rPr>
              <w:t>//IMKAD_Persoon</w:t>
            </w:r>
            <w:r w:rsidR="006E7AE8" w:rsidRPr="003C2E3E">
              <w:rPr>
                <w:sz w:val="16"/>
                <w:szCs w:val="16"/>
                <w:lang w:val="nl-NL"/>
              </w:rPr>
              <w:t>/</w:t>
            </w:r>
          </w:p>
          <w:p w14:paraId="1A357202" w14:textId="77777777" w:rsidR="006E7AE8" w:rsidRPr="003C2E3E" w:rsidRDefault="006E7AE8" w:rsidP="00B908DE">
            <w:pPr>
              <w:pStyle w:val="streepje"/>
              <w:numPr>
                <w:ilvl w:val="0"/>
                <w:numId w:val="0"/>
              </w:numPr>
              <w:spacing w:line="240" w:lineRule="auto"/>
              <w:rPr>
                <w:sz w:val="16"/>
                <w:szCs w:val="16"/>
                <w:lang w:val="nl-NL"/>
              </w:rPr>
            </w:pPr>
            <w:r w:rsidRPr="003C2E3E">
              <w:rPr>
                <w:sz w:val="16"/>
                <w:szCs w:val="16"/>
                <w:lang w:val="nl-NL"/>
              </w:rPr>
              <w:t>//IMKAD_Persoon/GerelateerdPersoon[volmachtgever]/IMKAD_Persoon/</w:t>
            </w:r>
          </w:p>
          <w:p w14:paraId="0F6371A0" w14:textId="77777777" w:rsidR="00FC7E50" w:rsidRPr="003C2E3E" w:rsidRDefault="006E7AE8" w:rsidP="00B908DE">
            <w:pPr>
              <w:pStyle w:val="streepje"/>
              <w:numPr>
                <w:ilvl w:val="0"/>
                <w:numId w:val="0"/>
              </w:numPr>
              <w:spacing w:line="240" w:lineRule="auto"/>
              <w:rPr>
                <w:sz w:val="16"/>
                <w:szCs w:val="16"/>
                <w:lang w:val="nl-NL"/>
              </w:rPr>
            </w:pPr>
            <w:r w:rsidRPr="003C2E3E">
              <w:rPr>
                <w:sz w:val="16"/>
                <w:szCs w:val="16"/>
                <w:lang w:val="nl-NL"/>
              </w:rPr>
              <w:tab/>
            </w:r>
            <w:r w:rsidR="00FC7E50" w:rsidRPr="003C2E3E">
              <w:rPr>
                <w:sz w:val="16"/>
                <w:szCs w:val="16"/>
                <w:lang w:val="nl-NL"/>
              </w:rPr>
              <w:t>/IMKAD_PostlocatiePersoon/</w:t>
            </w:r>
          </w:p>
          <w:p w14:paraId="750AB1C2" w14:textId="77777777" w:rsidR="00FC7E50" w:rsidRPr="003C2E3E" w:rsidRDefault="006E7AE8" w:rsidP="00B908DE">
            <w:pPr>
              <w:pStyle w:val="streepje"/>
              <w:numPr>
                <w:ilvl w:val="0"/>
                <w:numId w:val="0"/>
              </w:numPr>
              <w:spacing w:line="240" w:lineRule="auto"/>
              <w:ind w:left="227"/>
              <w:rPr>
                <w:sz w:val="14"/>
                <w:szCs w:val="16"/>
                <w:lang w:val="nl-NL"/>
              </w:rPr>
            </w:pPr>
            <w:r w:rsidRPr="003C2E3E">
              <w:rPr>
                <w:sz w:val="16"/>
                <w:lang w:val="nl-NL"/>
              </w:rPr>
              <w:tab/>
            </w:r>
            <w:r w:rsidR="00FC7E50" w:rsidRPr="003C2E3E">
              <w:rPr>
                <w:sz w:val="16"/>
                <w:lang w:val="nl-NL"/>
              </w:rPr>
              <w:t>./label</w:t>
            </w:r>
          </w:p>
          <w:p w14:paraId="365246E1" w14:textId="77777777" w:rsidR="00FC7E50" w:rsidRPr="003C2E3E" w:rsidRDefault="006E7AE8" w:rsidP="00B908DE">
            <w:pPr>
              <w:spacing w:line="240" w:lineRule="auto"/>
              <w:ind w:left="227"/>
              <w:rPr>
                <w:sz w:val="16"/>
              </w:rPr>
            </w:pPr>
            <w:r w:rsidRPr="003C2E3E">
              <w:rPr>
                <w:sz w:val="16"/>
              </w:rPr>
              <w:tab/>
            </w:r>
            <w:r w:rsidR="00FC7E50" w:rsidRPr="003C2E3E">
              <w:rPr>
                <w:sz w:val="16"/>
              </w:rPr>
              <w:t>./afdeling</w:t>
            </w:r>
          </w:p>
          <w:p w14:paraId="0D75F2B1" w14:textId="77777777" w:rsidR="00FC7E50" w:rsidRPr="003C2E3E" w:rsidRDefault="00FC7E50" w:rsidP="00B908DE">
            <w:pPr>
              <w:pStyle w:val="streepje"/>
              <w:numPr>
                <w:ilvl w:val="0"/>
                <w:numId w:val="0"/>
              </w:numPr>
              <w:rPr>
                <w:u w:val="single"/>
                <w:lang w:val="nl-NL"/>
              </w:rPr>
            </w:pPr>
            <w:r w:rsidRPr="003C2E3E">
              <w:rPr>
                <w:u w:val="single"/>
                <w:lang w:val="nl-NL"/>
              </w:rPr>
              <w:t>Mapping binnenlandsadres:</w:t>
            </w:r>
          </w:p>
          <w:p w14:paraId="00EC38B0" w14:textId="77777777" w:rsidR="006E7AE8" w:rsidRPr="003C2E3E" w:rsidRDefault="00FC7E50" w:rsidP="00B908DE">
            <w:pPr>
              <w:pStyle w:val="streepje"/>
              <w:numPr>
                <w:ilvl w:val="0"/>
                <w:numId w:val="0"/>
              </w:numPr>
              <w:spacing w:line="240" w:lineRule="auto"/>
              <w:rPr>
                <w:sz w:val="16"/>
                <w:szCs w:val="16"/>
                <w:lang w:val="nl-NL"/>
              </w:rPr>
            </w:pPr>
            <w:r w:rsidRPr="003C2E3E">
              <w:rPr>
                <w:sz w:val="16"/>
                <w:szCs w:val="16"/>
                <w:lang w:val="nl-NL"/>
              </w:rPr>
              <w:t>//IMKAD_Persoon/</w:t>
            </w:r>
          </w:p>
          <w:p w14:paraId="014756E3" w14:textId="77777777" w:rsidR="006E7AE8" w:rsidRPr="003C2E3E" w:rsidRDefault="006E7AE8" w:rsidP="00B908DE">
            <w:pPr>
              <w:pStyle w:val="streepje"/>
              <w:numPr>
                <w:ilvl w:val="0"/>
                <w:numId w:val="0"/>
              </w:numPr>
              <w:spacing w:line="240" w:lineRule="auto"/>
              <w:rPr>
                <w:sz w:val="16"/>
                <w:szCs w:val="16"/>
                <w:lang w:val="nl-NL"/>
              </w:rPr>
            </w:pPr>
            <w:r w:rsidRPr="003C2E3E">
              <w:rPr>
                <w:sz w:val="16"/>
                <w:szCs w:val="16"/>
                <w:lang w:val="nl-NL"/>
              </w:rPr>
              <w:t>//IMKAD_Persoon/GerelateerdPersoon[volmachtgever]/IMKAD_Persoon/</w:t>
            </w:r>
          </w:p>
          <w:p w14:paraId="28DCF69E" w14:textId="77777777" w:rsidR="00FC7E50" w:rsidRPr="003C2E3E" w:rsidRDefault="006E7AE8" w:rsidP="00B908DE">
            <w:pPr>
              <w:pStyle w:val="streepje"/>
              <w:numPr>
                <w:ilvl w:val="0"/>
                <w:numId w:val="0"/>
              </w:numPr>
              <w:spacing w:line="240" w:lineRule="auto"/>
              <w:rPr>
                <w:sz w:val="16"/>
                <w:szCs w:val="16"/>
                <w:lang w:val="nl-NL"/>
              </w:rPr>
            </w:pPr>
            <w:r w:rsidRPr="003C2E3E">
              <w:rPr>
                <w:sz w:val="16"/>
                <w:szCs w:val="16"/>
                <w:lang w:val="nl-NL"/>
              </w:rPr>
              <w:tab/>
              <w:t>/</w:t>
            </w:r>
            <w:r w:rsidR="00FC7E50" w:rsidRPr="003C2E3E">
              <w:rPr>
                <w:sz w:val="16"/>
                <w:szCs w:val="16"/>
                <w:lang w:val="nl-NL"/>
              </w:rPr>
              <w:t>IMKAD_PostlocatiePersoon/adres/binnenlandsAdres/</w:t>
            </w:r>
          </w:p>
          <w:p w14:paraId="3FEDDA8F" w14:textId="77777777" w:rsidR="00FC7E50" w:rsidRPr="003C2E3E" w:rsidRDefault="006E7AE8" w:rsidP="00B908DE">
            <w:pPr>
              <w:spacing w:line="240" w:lineRule="auto"/>
              <w:ind w:left="227"/>
              <w:rPr>
                <w:sz w:val="16"/>
                <w:szCs w:val="16"/>
              </w:rPr>
            </w:pPr>
            <w:r w:rsidRPr="003C2E3E">
              <w:rPr>
                <w:sz w:val="16"/>
                <w:szCs w:val="16"/>
              </w:rPr>
              <w:tab/>
            </w:r>
            <w:r w:rsidR="00FC7E50" w:rsidRPr="003C2E3E">
              <w:rPr>
                <w:sz w:val="16"/>
                <w:szCs w:val="16"/>
              </w:rPr>
              <w:t>./BAG_NummerAanduiding/postcode</w:t>
            </w:r>
          </w:p>
          <w:p w14:paraId="22E67243" w14:textId="77777777" w:rsidR="00FC7E50" w:rsidRPr="003C2E3E" w:rsidRDefault="006E7AE8" w:rsidP="00B908DE">
            <w:pPr>
              <w:spacing w:line="240" w:lineRule="auto"/>
              <w:ind w:left="227"/>
              <w:rPr>
                <w:sz w:val="16"/>
                <w:szCs w:val="16"/>
              </w:rPr>
            </w:pPr>
            <w:r w:rsidRPr="003C2E3E">
              <w:rPr>
                <w:sz w:val="16"/>
                <w:szCs w:val="16"/>
              </w:rPr>
              <w:tab/>
            </w:r>
            <w:r w:rsidR="00FC7E50" w:rsidRPr="003C2E3E">
              <w:rPr>
                <w:sz w:val="16"/>
                <w:szCs w:val="16"/>
              </w:rPr>
              <w:t>./BAG_Woonplaats/woonplaatsnaam</w:t>
            </w:r>
          </w:p>
          <w:p w14:paraId="7DBA2916" w14:textId="77777777" w:rsidR="00FC7E50" w:rsidRPr="003C2E3E" w:rsidRDefault="006E7AE8" w:rsidP="00B908DE">
            <w:pPr>
              <w:spacing w:line="240" w:lineRule="auto"/>
              <w:ind w:left="227"/>
              <w:rPr>
                <w:sz w:val="16"/>
                <w:szCs w:val="16"/>
              </w:rPr>
            </w:pPr>
            <w:r w:rsidRPr="003C2E3E">
              <w:rPr>
                <w:sz w:val="16"/>
                <w:szCs w:val="16"/>
              </w:rPr>
              <w:tab/>
            </w:r>
            <w:r w:rsidR="00FC7E50" w:rsidRPr="003C2E3E">
              <w:rPr>
                <w:sz w:val="16"/>
                <w:szCs w:val="16"/>
              </w:rPr>
              <w:t>./BAG_OpenbareRuimte/openbareRuimteNaam</w:t>
            </w:r>
          </w:p>
          <w:p w14:paraId="69C72C66" w14:textId="77777777" w:rsidR="00FC7E50" w:rsidRPr="003C2E3E" w:rsidRDefault="006E7AE8" w:rsidP="00B908DE">
            <w:pPr>
              <w:spacing w:line="240" w:lineRule="auto"/>
              <w:ind w:left="227"/>
              <w:rPr>
                <w:sz w:val="16"/>
                <w:szCs w:val="16"/>
              </w:rPr>
            </w:pPr>
            <w:r w:rsidRPr="003C2E3E">
              <w:rPr>
                <w:sz w:val="16"/>
                <w:szCs w:val="16"/>
              </w:rPr>
              <w:tab/>
            </w:r>
            <w:r w:rsidR="00FC7E50" w:rsidRPr="003C2E3E">
              <w:rPr>
                <w:sz w:val="16"/>
                <w:szCs w:val="16"/>
              </w:rPr>
              <w:t>./BAG_NummerAanduiding/huisnummer</w:t>
            </w:r>
          </w:p>
          <w:p w14:paraId="18FF2531" w14:textId="77777777" w:rsidR="00FC7E50" w:rsidRPr="003C2E3E" w:rsidRDefault="006E7AE8" w:rsidP="00B908DE">
            <w:pPr>
              <w:spacing w:line="240" w:lineRule="auto"/>
              <w:ind w:left="227"/>
              <w:rPr>
                <w:sz w:val="16"/>
                <w:szCs w:val="16"/>
              </w:rPr>
            </w:pPr>
            <w:r w:rsidRPr="003C2E3E">
              <w:rPr>
                <w:sz w:val="16"/>
                <w:szCs w:val="16"/>
              </w:rPr>
              <w:tab/>
            </w:r>
            <w:r w:rsidR="00FC7E50" w:rsidRPr="003C2E3E">
              <w:rPr>
                <w:sz w:val="16"/>
                <w:szCs w:val="16"/>
              </w:rPr>
              <w:t>./BAG_NummerAanduiding/huisletter</w:t>
            </w:r>
          </w:p>
          <w:p w14:paraId="0F427E01" w14:textId="77777777" w:rsidR="00FC7E50" w:rsidRPr="003C2E3E" w:rsidRDefault="006E7AE8" w:rsidP="00B908DE">
            <w:pPr>
              <w:pStyle w:val="streepje"/>
              <w:numPr>
                <w:ilvl w:val="0"/>
                <w:numId w:val="0"/>
              </w:numPr>
              <w:spacing w:line="240" w:lineRule="auto"/>
              <w:ind w:left="227"/>
              <w:rPr>
                <w:u w:val="single"/>
                <w:lang w:val="nl-NL"/>
              </w:rPr>
            </w:pPr>
            <w:r w:rsidRPr="003C2E3E">
              <w:rPr>
                <w:sz w:val="16"/>
                <w:szCs w:val="16"/>
                <w:lang w:val="nl-NL"/>
              </w:rPr>
              <w:tab/>
            </w:r>
            <w:r w:rsidR="00FC7E50" w:rsidRPr="003C2E3E">
              <w:rPr>
                <w:sz w:val="16"/>
                <w:szCs w:val="16"/>
                <w:lang w:val="nl-NL"/>
              </w:rPr>
              <w:t>./BAG_NummerAanduiding/huisnummertoevoeging</w:t>
            </w:r>
            <w:r w:rsidR="00FC7E50" w:rsidRPr="003C2E3E">
              <w:rPr>
                <w:u w:val="single"/>
                <w:lang w:val="nl-NL"/>
              </w:rPr>
              <w:t xml:space="preserve"> </w:t>
            </w:r>
          </w:p>
          <w:p w14:paraId="04E89E7F" w14:textId="77777777" w:rsidR="00FC7E50" w:rsidRPr="003C2E3E" w:rsidRDefault="00FC7E50" w:rsidP="00B908DE">
            <w:pPr>
              <w:pStyle w:val="streepje"/>
              <w:numPr>
                <w:ilvl w:val="0"/>
                <w:numId w:val="0"/>
              </w:numPr>
              <w:rPr>
                <w:u w:val="single"/>
                <w:lang w:val="nl-NL"/>
              </w:rPr>
            </w:pPr>
            <w:r w:rsidRPr="003C2E3E">
              <w:rPr>
                <w:u w:val="single"/>
                <w:lang w:val="nl-NL"/>
              </w:rPr>
              <w:t>Mapping buitenlandsadres:</w:t>
            </w:r>
          </w:p>
          <w:p w14:paraId="6B150F1A" w14:textId="77777777" w:rsidR="006E7AE8" w:rsidRPr="003C2E3E" w:rsidRDefault="00FC7E50" w:rsidP="00B908DE">
            <w:pPr>
              <w:pStyle w:val="streepje"/>
              <w:numPr>
                <w:ilvl w:val="0"/>
                <w:numId w:val="0"/>
              </w:numPr>
              <w:spacing w:line="240" w:lineRule="auto"/>
              <w:rPr>
                <w:sz w:val="16"/>
                <w:szCs w:val="16"/>
                <w:lang w:val="nl-NL"/>
              </w:rPr>
            </w:pPr>
            <w:r w:rsidRPr="003C2E3E">
              <w:rPr>
                <w:sz w:val="16"/>
                <w:szCs w:val="16"/>
                <w:lang w:val="nl-NL"/>
              </w:rPr>
              <w:t>//IMKAD_Persoon/</w:t>
            </w:r>
          </w:p>
          <w:p w14:paraId="21F155A7" w14:textId="77777777" w:rsidR="006E7AE8" w:rsidRPr="003C2E3E" w:rsidRDefault="006E7AE8" w:rsidP="00B908DE">
            <w:pPr>
              <w:pStyle w:val="streepje"/>
              <w:numPr>
                <w:ilvl w:val="0"/>
                <w:numId w:val="0"/>
              </w:numPr>
              <w:spacing w:line="240" w:lineRule="auto"/>
              <w:rPr>
                <w:sz w:val="16"/>
                <w:szCs w:val="16"/>
                <w:lang w:val="nl-NL"/>
              </w:rPr>
            </w:pPr>
            <w:r w:rsidRPr="003C2E3E">
              <w:rPr>
                <w:sz w:val="16"/>
                <w:szCs w:val="16"/>
                <w:lang w:val="nl-NL"/>
              </w:rPr>
              <w:t>//IMKAD_Persoon/GerelateerdPersoon[volmachtgever]/IMKAD_Persoon/</w:t>
            </w:r>
          </w:p>
          <w:p w14:paraId="426FAF3A" w14:textId="77777777" w:rsidR="00FC7E50" w:rsidRPr="003C2E3E" w:rsidRDefault="006E7AE8" w:rsidP="00B908DE">
            <w:pPr>
              <w:pStyle w:val="streepje"/>
              <w:numPr>
                <w:ilvl w:val="0"/>
                <w:numId w:val="0"/>
              </w:numPr>
              <w:spacing w:line="240" w:lineRule="auto"/>
              <w:rPr>
                <w:sz w:val="16"/>
                <w:lang w:val="nl-NL"/>
              </w:rPr>
            </w:pPr>
            <w:r w:rsidRPr="003C2E3E">
              <w:rPr>
                <w:sz w:val="16"/>
                <w:szCs w:val="16"/>
                <w:lang w:val="nl-NL"/>
              </w:rPr>
              <w:tab/>
              <w:t>/</w:t>
            </w:r>
            <w:r w:rsidR="00FC7E50" w:rsidRPr="003C2E3E">
              <w:rPr>
                <w:sz w:val="16"/>
                <w:szCs w:val="16"/>
                <w:lang w:val="nl-NL"/>
              </w:rPr>
              <w:t>IMKAD_PostlocatiePersoon/</w:t>
            </w:r>
            <w:r w:rsidR="00FC7E50" w:rsidRPr="003C2E3E">
              <w:rPr>
                <w:sz w:val="16"/>
                <w:lang w:val="nl-NL"/>
              </w:rPr>
              <w:t>adres/buitenlandsAdres/</w:t>
            </w:r>
          </w:p>
          <w:p w14:paraId="51A20974" w14:textId="77777777" w:rsidR="00FC7E50" w:rsidRPr="003C2E3E" w:rsidRDefault="006E7AE8" w:rsidP="00B908DE">
            <w:pPr>
              <w:pStyle w:val="streepje"/>
              <w:numPr>
                <w:ilvl w:val="0"/>
                <w:numId w:val="0"/>
              </w:numPr>
              <w:spacing w:line="240" w:lineRule="auto"/>
              <w:ind w:left="227"/>
              <w:rPr>
                <w:sz w:val="14"/>
                <w:szCs w:val="16"/>
                <w:lang w:val="nl-NL"/>
              </w:rPr>
            </w:pPr>
            <w:r w:rsidRPr="003C2E3E">
              <w:rPr>
                <w:sz w:val="16"/>
                <w:lang w:val="nl-NL"/>
              </w:rPr>
              <w:tab/>
            </w:r>
            <w:r w:rsidR="00FC7E50" w:rsidRPr="003C2E3E">
              <w:rPr>
                <w:sz w:val="16"/>
                <w:lang w:val="nl-NL"/>
              </w:rPr>
              <w:t>./woonplaats</w:t>
            </w:r>
          </w:p>
          <w:p w14:paraId="5051889F" w14:textId="77777777" w:rsidR="00FC7E50" w:rsidRPr="003C2E3E" w:rsidRDefault="006E7AE8" w:rsidP="00B908DE">
            <w:pPr>
              <w:spacing w:line="240" w:lineRule="auto"/>
              <w:ind w:left="227"/>
              <w:rPr>
                <w:sz w:val="16"/>
              </w:rPr>
            </w:pPr>
            <w:r w:rsidRPr="003C2E3E">
              <w:rPr>
                <w:sz w:val="16"/>
              </w:rPr>
              <w:tab/>
            </w:r>
            <w:r w:rsidR="00FC7E50" w:rsidRPr="003C2E3E">
              <w:rPr>
                <w:sz w:val="16"/>
              </w:rPr>
              <w:t>./adres</w:t>
            </w:r>
            <w:r w:rsidR="00FC7E50" w:rsidRPr="003C2E3E" w:rsidDel="002D33F8">
              <w:rPr>
                <w:sz w:val="16"/>
              </w:rPr>
              <w:t xml:space="preserve"> </w:t>
            </w:r>
          </w:p>
          <w:p w14:paraId="62F321AA" w14:textId="77777777" w:rsidR="00FC7E50" w:rsidRPr="003C2E3E" w:rsidRDefault="006E7AE8" w:rsidP="00B908DE">
            <w:pPr>
              <w:spacing w:line="240" w:lineRule="auto"/>
              <w:ind w:left="227"/>
              <w:rPr>
                <w:sz w:val="16"/>
              </w:rPr>
            </w:pPr>
            <w:r w:rsidRPr="003C2E3E">
              <w:rPr>
                <w:sz w:val="16"/>
              </w:rPr>
              <w:tab/>
            </w:r>
            <w:r w:rsidR="00FC7E50" w:rsidRPr="003C2E3E">
              <w:rPr>
                <w:sz w:val="16"/>
              </w:rPr>
              <w:t>./regio</w:t>
            </w:r>
          </w:p>
          <w:p w14:paraId="245F51CC" w14:textId="77777777" w:rsidR="00FC7E50" w:rsidRPr="003C2E3E" w:rsidRDefault="006E7AE8" w:rsidP="00B908DE">
            <w:pPr>
              <w:spacing w:line="240" w:lineRule="auto"/>
              <w:ind w:left="227"/>
              <w:rPr>
                <w:sz w:val="16"/>
              </w:rPr>
            </w:pPr>
            <w:r w:rsidRPr="003C2E3E">
              <w:rPr>
                <w:sz w:val="16"/>
              </w:rPr>
              <w:tab/>
            </w:r>
            <w:r w:rsidR="00FC7E50" w:rsidRPr="003C2E3E">
              <w:rPr>
                <w:sz w:val="16"/>
              </w:rPr>
              <w:t>./land</w:t>
            </w:r>
          </w:p>
          <w:p w14:paraId="77D1CD2E" w14:textId="77777777" w:rsidR="00FC7E50" w:rsidRPr="003C2E3E" w:rsidRDefault="00FC7E50" w:rsidP="00B908DE">
            <w:pPr>
              <w:spacing w:before="72"/>
              <w:rPr>
                <w:sz w:val="16"/>
              </w:rPr>
            </w:pPr>
            <w:r w:rsidRPr="003C2E3E">
              <w:rPr>
                <w:u w:val="single"/>
              </w:rPr>
              <w:t>Mapping postbusadres:</w:t>
            </w:r>
          </w:p>
          <w:p w14:paraId="46B96841" w14:textId="77777777" w:rsidR="006E7AE8" w:rsidRPr="003C2E3E" w:rsidRDefault="00FC7E50" w:rsidP="00B908DE">
            <w:pPr>
              <w:pStyle w:val="streepje"/>
              <w:numPr>
                <w:ilvl w:val="0"/>
                <w:numId w:val="0"/>
              </w:numPr>
              <w:spacing w:line="240" w:lineRule="auto"/>
              <w:rPr>
                <w:sz w:val="16"/>
                <w:szCs w:val="16"/>
                <w:lang w:val="nl-NL"/>
              </w:rPr>
            </w:pPr>
            <w:r w:rsidRPr="003C2E3E">
              <w:rPr>
                <w:sz w:val="16"/>
                <w:szCs w:val="16"/>
                <w:lang w:val="nl-NL"/>
              </w:rPr>
              <w:t>//IMKAD_Persoon/</w:t>
            </w:r>
          </w:p>
          <w:p w14:paraId="51E159E8" w14:textId="77777777" w:rsidR="006E7AE8" w:rsidRPr="003C2E3E" w:rsidRDefault="006E7AE8" w:rsidP="00B908DE">
            <w:pPr>
              <w:pStyle w:val="streepje"/>
              <w:numPr>
                <w:ilvl w:val="0"/>
                <w:numId w:val="0"/>
              </w:numPr>
              <w:spacing w:line="240" w:lineRule="auto"/>
              <w:rPr>
                <w:sz w:val="16"/>
                <w:szCs w:val="16"/>
                <w:lang w:val="nl-NL"/>
              </w:rPr>
            </w:pPr>
            <w:r w:rsidRPr="003C2E3E">
              <w:rPr>
                <w:sz w:val="16"/>
                <w:szCs w:val="16"/>
                <w:lang w:val="nl-NL"/>
              </w:rPr>
              <w:t>//IMKAD_Persoon/GerelateerdPersoon[volmachtgever]/IMKAD_Persoon/</w:t>
            </w:r>
          </w:p>
          <w:p w14:paraId="4D430062" w14:textId="77777777" w:rsidR="00FC7E50" w:rsidRPr="003C2E3E" w:rsidRDefault="006E7AE8" w:rsidP="00B908DE">
            <w:pPr>
              <w:pStyle w:val="streepje"/>
              <w:numPr>
                <w:ilvl w:val="0"/>
                <w:numId w:val="0"/>
              </w:numPr>
              <w:spacing w:line="240" w:lineRule="auto"/>
              <w:rPr>
                <w:sz w:val="16"/>
                <w:szCs w:val="16"/>
                <w:lang w:val="nl-NL"/>
              </w:rPr>
            </w:pPr>
            <w:r w:rsidRPr="003C2E3E">
              <w:rPr>
                <w:sz w:val="16"/>
                <w:szCs w:val="16"/>
                <w:lang w:val="nl-NL"/>
              </w:rPr>
              <w:tab/>
              <w:t>/</w:t>
            </w:r>
            <w:r w:rsidR="00FC7E50" w:rsidRPr="003C2E3E">
              <w:rPr>
                <w:sz w:val="16"/>
                <w:szCs w:val="16"/>
                <w:lang w:val="nl-NL"/>
              </w:rPr>
              <w:t>IMKAD_PostlocatiePersoon/adres/</w:t>
            </w:r>
            <w:r w:rsidR="00EF128F" w:rsidRPr="003C2E3E">
              <w:rPr>
                <w:sz w:val="16"/>
                <w:szCs w:val="16"/>
                <w:lang w:val="nl-NL"/>
              </w:rPr>
              <w:t xml:space="preserve"> </w:t>
            </w:r>
            <w:r w:rsidR="00FC7E50" w:rsidRPr="003C2E3E">
              <w:rPr>
                <w:sz w:val="16"/>
                <w:szCs w:val="16"/>
                <w:lang w:val="nl-NL"/>
              </w:rPr>
              <w:t>Imkad_AdreskeuzePI/postbusAdres</w:t>
            </w:r>
            <w:r w:rsidR="00EF128F" w:rsidRPr="003C2E3E">
              <w:rPr>
                <w:sz w:val="16"/>
                <w:szCs w:val="16"/>
                <w:lang w:val="nl-NL"/>
              </w:rPr>
              <w:t>/</w:t>
            </w:r>
          </w:p>
          <w:p w14:paraId="1E72870C" w14:textId="77777777" w:rsidR="00FC7E50" w:rsidRPr="003C2E3E" w:rsidRDefault="006E7AE8" w:rsidP="00B908DE">
            <w:pPr>
              <w:spacing w:line="240" w:lineRule="auto"/>
              <w:ind w:left="227"/>
              <w:rPr>
                <w:sz w:val="16"/>
                <w:szCs w:val="16"/>
              </w:rPr>
            </w:pPr>
            <w:r w:rsidRPr="003C2E3E">
              <w:rPr>
                <w:sz w:val="16"/>
                <w:szCs w:val="16"/>
              </w:rPr>
              <w:tab/>
            </w:r>
            <w:r w:rsidR="00FC7E50" w:rsidRPr="003C2E3E">
              <w:rPr>
                <w:sz w:val="16"/>
                <w:szCs w:val="16"/>
              </w:rPr>
              <w:t>./postbusnummer</w:t>
            </w:r>
          </w:p>
          <w:p w14:paraId="2AB389DD" w14:textId="77777777" w:rsidR="00FC7E50" w:rsidRPr="003C2E3E" w:rsidRDefault="006E7AE8" w:rsidP="00B908DE">
            <w:pPr>
              <w:spacing w:line="240" w:lineRule="auto"/>
              <w:ind w:left="227"/>
              <w:rPr>
                <w:sz w:val="16"/>
                <w:szCs w:val="16"/>
              </w:rPr>
            </w:pPr>
            <w:r w:rsidRPr="003C2E3E">
              <w:rPr>
                <w:sz w:val="16"/>
              </w:rPr>
              <w:tab/>
            </w:r>
            <w:r w:rsidR="00FC7E50" w:rsidRPr="003C2E3E">
              <w:rPr>
                <w:sz w:val="16"/>
              </w:rPr>
              <w:t>./</w:t>
            </w:r>
            <w:r w:rsidR="00FC7E50" w:rsidRPr="003C2E3E">
              <w:rPr>
                <w:sz w:val="16"/>
                <w:szCs w:val="16"/>
              </w:rPr>
              <w:t>postcode</w:t>
            </w:r>
          </w:p>
          <w:p w14:paraId="44BCA718" w14:textId="77777777" w:rsidR="00FC7E50" w:rsidRPr="003C2E3E" w:rsidRDefault="006E7AE8" w:rsidP="00B908DE">
            <w:pPr>
              <w:spacing w:line="240" w:lineRule="auto"/>
              <w:ind w:left="227"/>
            </w:pPr>
            <w:r w:rsidRPr="003C2E3E">
              <w:rPr>
                <w:sz w:val="16"/>
                <w:szCs w:val="16"/>
              </w:rPr>
              <w:tab/>
            </w:r>
            <w:r w:rsidR="00FC7E50" w:rsidRPr="003C2E3E">
              <w:rPr>
                <w:sz w:val="16"/>
                <w:szCs w:val="16"/>
              </w:rPr>
              <w:t>./woonplaatsnaam</w:t>
            </w:r>
          </w:p>
        </w:tc>
      </w:tr>
      <w:tr w:rsidR="00194034" w:rsidRPr="003C2E3E" w14:paraId="0DC0CCFE" w14:textId="77777777" w:rsidTr="00B908DE">
        <w:tc>
          <w:tcPr>
            <w:tcW w:w="4503" w:type="dxa"/>
            <w:shd w:val="clear" w:color="auto" w:fill="auto"/>
          </w:tcPr>
          <w:p w14:paraId="3BA80F25" w14:textId="77777777" w:rsidR="00194034" w:rsidRPr="003C2E3E" w:rsidRDefault="00194034" w:rsidP="00B908DE">
            <w:pPr>
              <w:tabs>
                <w:tab w:val="left" w:pos="-1440"/>
                <w:tab w:val="left" w:pos="-720"/>
              </w:tabs>
              <w:suppressAutoHyphens/>
              <w:rPr>
                <w:rFonts w:cs="Arial"/>
                <w:color w:val="3366FF"/>
                <w:sz w:val="20"/>
              </w:rPr>
            </w:pPr>
            <w:r w:rsidRPr="003C2E3E">
              <w:rPr>
                <w:rFonts w:cs="Arial"/>
                <w:color w:val="800080"/>
                <w:sz w:val="20"/>
              </w:rPr>
              <w:lastRenderedPageBreak/>
              <w:t>;</w:t>
            </w:r>
          </w:p>
        </w:tc>
        <w:tc>
          <w:tcPr>
            <w:tcW w:w="5528" w:type="dxa"/>
            <w:shd w:val="clear" w:color="auto" w:fill="auto"/>
          </w:tcPr>
          <w:p w14:paraId="3959D19D" w14:textId="77777777" w:rsidR="008C0C7C" w:rsidRPr="003C2E3E" w:rsidRDefault="00194034" w:rsidP="00B908DE">
            <w:pPr>
              <w:pStyle w:val="streepje"/>
              <w:numPr>
                <w:ilvl w:val="0"/>
                <w:numId w:val="0"/>
              </w:numPr>
              <w:rPr>
                <w:lang w:val="nl-NL"/>
              </w:rPr>
            </w:pPr>
            <w:r w:rsidRPr="003C2E3E">
              <w:rPr>
                <w:lang w:val="nl-NL"/>
              </w:rPr>
              <w:t>Optionele tekst. Een rechtspersoon wordt afgesloten</w:t>
            </w:r>
            <w:r w:rsidR="008C0C7C" w:rsidRPr="003C2E3E">
              <w:rPr>
                <w:lang w:val="nl-NL"/>
              </w:rPr>
              <w:t>:</w:t>
            </w:r>
            <w:r w:rsidRPr="003C2E3E">
              <w:rPr>
                <w:lang w:val="nl-NL"/>
              </w:rPr>
              <w:t xml:space="preserve"> </w:t>
            </w:r>
          </w:p>
          <w:p w14:paraId="45CB3F57" w14:textId="77777777" w:rsidR="008C0C7C" w:rsidRPr="003C2E3E" w:rsidRDefault="00194034" w:rsidP="00B908DE">
            <w:pPr>
              <w:pStyle w:val="streepje"/>
              <w:numPr>
                <w:ilvl w:val="0"/>
                <w:numId w:val="8"/>
              </w:numPr>
              <w:rPr>
                <w:lang w:val="nl-NL"/>
              </w:rPr>
            </w:pPr>
            <w:r w:rsidRPr="003C2E3E">
              <w:rPr>
                <w:lang w:val="nl-NL"/>
              </w:rPr>
              <w:t>met een ‘;’ wanneer e</w:t>
            </w:r>
            <w:r w:rsidR="008C0C7C" w:rsidRPr="003C2E3E">
              <w:rPr>
                <w:lang w:val="nl-NL"/>
              </w:rPr>
              <w:t xml:space="preserve">en </w:t>
            </w:r>
            <w:r w:rsidRPr="003C2E3E">
              <w:rPr>
                <w:lang w:val="nl-NL"/>
              </w:rPr>
              <w:t>rechtspersoon volgt</w:t>
            </w:r>
            <w:r w:rsidR="008C0C7C" w:rsidRPr="003C2E3E">
              <w:rPr>
                <w:lang w:val="nl-NL"/>
              </w:rPr>
              <w:t>,</w:t>
            </w:r>
          </w:p>
          <w:p w14:paraId="2149B523" w14:textId="77777777" w:rsidR="008C0C7C" w:rsidRPr="003C2E3E" w:rsidRDefault="008C0C7C" w:rsidP="00B908DE">
            <w:pPr>
              <w:pStyle w:val="streepje"/>
              <w:numPr>
                <w:ilvl w:val="0"/>
                <w:numId w:val="8"/>
              </w:numPr>
              <w:rPr>
                <w:lang w:val="nl-NL"/>
              </w:rPr>
            </w:pPr>
            <w:r w:rsidRPr="003C2E3E">
              <w:rPr>
                <w:lang w:val="nl-NL"/>
              </w:rPr>
              <w:t>met een ‘;’ wanneer hoedanigheid voor een volgende Partij niet natuurlijk persoon volgt,</w:t>
            </w:r>
          </w:p>
          <w:p w14:paraId="23B6D2F6" w14:textId="77777777" w:rsidR="008C0C7C" w:rsidRPr="003C2E3E" w:rsidRDefault="008C0C7C" w:rsidP="00B908DE">
            <w:pPr>
              <w:pStyle w:val="streepje"/>
              <w:numPr>
                <w:ilvl w:val="0"/>
                <w:numId w:val="8"/>
              </w:numPr>
              <w:rPr>
                <w:lang w:val="nl-NL"/>
              </w:rPr>
            </w:pPr>
            <w:r w:rsidRPr="003C2E3E">
              <w:rPr>
                <w:lang w:val="nl-NL"/>
              </w:rPr>
              <w:t>met een ‘,’ wanneer hoedanigheid voor een volgende rechtspersoon volgt,</w:t>
            </w:r>
          </w:p>
          <w:p w14:paraId="37C7F9A4" w14:textId="250DE06A" w:rsidR="00194034" w:rsidRPr="003C2E3E" w:rsidRDefault="008C0C7C" w:rsidP="00B908DE">
            <w:pPr>
              <w:pStyle w:val="streepje"/>
              <w:numPr>
                <w:ilvl w:val="0"/>
                <w:numId w:val="8"/>
              </w:numPr>
              <w:rPr>
                <w:lang w:val="nl-NL"/>
              </w:rPr>
            </w:pPr>
            <w:r w:rsidRPr="003C2E3E">
              <w:rPr>
                <w:lang w:val="nl-NL"/>
              </w:rPr>
              <w:t xml:space="preserve">zonder leesteken wanneer er geen volgende </w:t>
            </w:r>
            <w:r w:rsidR="00F3557C" w:rsidRPr="003C2E3E">
              <w:rPr>
                <w:lang w:val="nl-NL"/>
              </w:rPr>
              <w:t>rechtspersoon</w:t>
            </w:r>
            <w:r w:rsidRPr="003C2E3E">
              <w:rPr>
                <w:lang w:val="nl-NL"/>
              </w:rPr>
              <w:t xml:space="preserve"> of hoedanigheid volgt.</w:t>
            </w:r>
          </w:p>
        </w:tc>
      </w:tr>
      <w:tr w:rsidR="00704C37" w:rsidRPr="003C2E3E" w14:paraId="47D09769" w14:textId="77777777" w:rsidTr="00B908DE">
        <w:tc>
          <w:tcPr>
            <w:tcW w:w="4503" w:type="dxa"/>
            <w:shd w:val="clear" w:color="auto" w:fill="auto"/>
          </w:tcPr>
          <w:p w14:paraId="3884D988" w14:textId="77777777" w:rsidR="00704C37" w:rsidRPr="003C2E3E" w:rsidRDefault="00704C37" w:rsidP="00B908DE">
            <w:pPr>
              <w:tabs>
                <w:tab w:val="left" w:pos="-1440"/>
                <w:tab w:val="left" w:pos="-720"/>
              </w:tabs>
              <w:suppressAutoHyphens/>
              <w:rPr>
                <w:color w:val="800080"/>
              </w:rPr>
            </w:pPr>
            <w:r w:rsidRPr="003C2E3E">
              <w:rPr>
                <w:rFonts w:cs="Arial"/>
                <w:color w:val="800080"/>
                <w:sz w:val="20"/>
              </w:rPr>
              <w:t>en</w:t>
            </w:r>
          </w:p>
        </w:tc>
        <w:tc>
          <w:tcPr>
            <w:tcW w:w="5528" w:type="dxa"/>
            <w:shd w:val="clear" w:color="auto" w:fill="auto"/>
          </w:tcPr>
          <w:p w14:paraId="5B9A0528" w14:textId="77777777" w:rsidR="00704C37" w:rsidRPr="003C2E3E" w:rsidRDefault="00704C37" w:rsidP="00B908DE">
            <w:pPr>
              <w:pStyle w:val="streepje"/>
              <w:numPr>
                <w:ilvl w:val="0"/>
                <w:numId w:val="0"/>
              </w:numPr>
              <w:rPr>
                <w:lang w:val="nl-NL"/>
              </w:rPr>
            </w:pPr>
            <w:r w:rsidRPr="003C2E3E">
              <w:rPr>
                <w:lang w:val="nl-NL"/>
              </w:rPr>
              <w:t xml:space="preserve">Optionele tekst, wordt getoond na een </w:t>
            </w:r>
            <w:r w:rsidR="009242C4" w:rsidRPr="003C2E3E">
              <w:rPr>
                <w:lang w:val="nl-NL"/>
              </w:rPr>
              <w:t>rechts</w:t>
            </w:r>
            <w:r w:rsidRPr="003C2E3E">
              <w:rPr>
                <w:lang w:val="nl-NL"/>
              </w:rPr>
              <w:t xml:space="preserve">persoon wanneer een gerelateerde </w:t>
            </w:r>
            <w:r w:rsidR="009242C4" w:rsidRPr="003C2E3E">
              <w:rPr>
                <w:lang w:val="nl-NL"/>
              </w:rPr>
              <w:t>rechts</w:t>
            </w:r>
            <w:r w:rsidRPr="003C2E3E">
              <w:rPr>
                <w:lang w:val="nl-NL"/>
              </w:rPr>
              <w:t xml:space="preserve">persoon volgt, en na een gerelateerde </w:t>
            </w:r>
            <w:r w:rsidR="009242C4" w:rsidRPr="003C2E3E">
              <w:rPr>
                <w:lang w:val="nl-NL"/>
              </w:rPr>
              <w:t>rechts</w:t>
            </w:r>
            <w:r w:rsidRPr="003C2E3E">
              <w:rPr>
                <w:lang w:val="nl-NL"/>
              </w:rPr>
              <w:t xml:space="preserve">persoon wanneer er nog een gerelateerde </w:t>
            </w:r>
            <w:r w:rsidR="009242C4" w:rsidRPr="003C2E3E">
              <w:rPr>
                <w:lang w:val="nl-NL"/>
              </w:rPr>
              <w:t>rechts</w:t>
            </w:r>
            <w:r w:rsidRPr="003C2E3E">
              <w:rPr>
                <w:lang w:val="nl-NL"/>
              </w:rPr>
              <w:t>persoon volgt.</w:t>
            </w:r>
          </w:p>
          <w:p w14:paraId="3EC4A5B3" w14:textId="77777777" w:rsidR="00704C37" w:rsidRPr="003C2E3E" w:rsidRDefault="00704C37" w:rsidP="00B908DE">
            <w:pPr>
              <w:spacing w:line="240" w:lineRule="auto"/>
            </w:pPr>
          </w:p>
          <w:p w14:paraId="19159986" w14:textId="77777777" w:rsidR="00704C37" w:rsidRPr="003C2E3E" w:rsidRDefault="00704C37" w:rsidP="00B908DE">
            <w:pPr>
              <w:spacing w:line="240" w:lineRule="auto"/>
              <w:rPr>
                <w:u w:val="single"/>
              </w:rPr>
            </w:pPr>
            <w:r w:rsidRPr="003C2E3E">
              <w:rPr>
                <w:u w:val="single"/>
              </w:rPr>
              <w:t>Mapping:</w:t>
            </w:r>
          </w:p>
          <w:p w14:paraId="6CAF66D2" w14:textId="77777777" w:rsidR="00704C37" w:rsidRPr="003C2E3E" w:rsidRDefault="00704C37" w:rsidP="00B908DE">
            <w:pPr>
              <w:spacing w:line="240" w:lineRule="auto"/>
              <w:rPr>
                <w:sz w:val="16"/>
                <w:szCs w:val="16"/>
              </w:rPr>
            </w:pPr>
            <w:r w:rsidRPr="003C2E3E">
              <w:rPr>
                <w:sz w:val="16"/>
                <w:szCs w:val="16"/>
              </w:rPr>
              <w:t xml:space="preserve">//IMKAD_Persoon/GerelateerdPersoon </w:t>
            </w:r>
          </w:p>
          <w:p w14:paraId="20086886" w14:textId="77777777" w:rsidR="00704C37" w:rsidRPr="003C2E3E" w:rsidRDefault="00704C37" w:rsidP="00B908DE">
            <w:pPr>
              <w:spacing w:line="240" w:lineRule="auto"/>
              <w:rPr>
                <w:sz w:val="16"/>
                <w:szCs w:val="16"/>
              </w:rPr>
            </w:pPr>
            <w:r w:rsidRPr="003C2E3E">
              <w:rPr>
                <w:sz w:val="16"/>
                <w:szCs w:val="16"/>
              </w:rPr>
              <w:t>en één of meer</w:t>
            </w:r>
          </w:p>
          <w:p w14:paraId="7D9E953F" w14:textId="77777777" w:rsidR="00704C37" w:rsidRPr="003C2E3E" w:rsidRDefault="00704C37" w:rsidP="00B908DE">
            <w:pPr>
              <w:keepNext/>
              <w:spacing w:line="240" w:lineRule="auto"/>
              <w:rPr>
                <w:sz w:val="16"/>
                <w:szCs w:val="16"/>
              </w:rPr>
            </w:pPr>
            <w:r w:rsidRPr="003C2E3E">
              <w:rPr>
                <w:sz w:val="16"/>
                <w:szCs w:val="16"/>
              </w:rPr>
              <w:t>//IMKAD_Persoon/GerelateerdPersoon[volmachtgever]/IMKAD_Persoon/</w:t>
            </w:r>
          </w:p>
        </w:tc>
      </w:tr>
    </w:tbl>
    <w:p w14:paraId="284D64FF" w14:textId="77777777" w:rsidR="00C508DD" w:rsidRPr="003C2E3E" w:rsidRDefault="00C508DD" w:rsidP="00C508DD"/>
    <w:p w14:paraId="3C2859E9" w14:textId="77777777" w:rsidR="00861B6A" w:rsidRPr="003C2E3E" w:rsidRDefault="00861B6A" w:rsidP="00861B6A">
      <w:pPr>
        <w:pStyle w:val="Kop3"/>
        <w:rPr>
          <w:lang w:val="nl-NL"/>
        </w:rPr>
      </w:pPr>
      <w:bookmarkStart w:id="130" w:name="_Ref377626814"/>
      <w:bookmarkStart w:id="131" w:name="_Toc411262139"/>
      <w:r w:rsidRPr="003C2E3E">
        <w:rPr>
          <w:lang w:val="nl-NL"/>
        </w:rPr>
        <w:lastRenderedPageBreak/>
        <w:t xml:space="preserve">Hoedanigheid </w:t>
      </w:r>
      <w:r w:rsidR="003C7A0D" w:rsidRPr="003C2E3E">
        <w:rPr>
          <w:lang w:val="nl-NL"/>
        </w:rPr>
        <w:t>tussen</w:t>
      </w:r>
      <w:r w:rsidR="00B87488" w:rsidRPr="003C2E3E">
        <w:rPr>
          <w:lang w:val="nl-NL"/>
        </w:rPr>
        <w:t xml:space="preserve"> </w:t>
      </w:r>
      <w:r w:rsidRPr="003C2E3E">
        <w:rPr>
          <w:lang w:val="nl-NL"/>
        </w:rPr>
        <w:t>rechtspers</w:t>
      </w:r>
      <w:r w:rsidR="00B87488" w:rsidRPr="003C2E3E">
        <w:rPr>
          <w:lang w:val="nl-NL"/>
        </w:rPr>
        <w:t>on</w:t>
      </w:r>
      <w:r w:rsidR="003C7A0D" w:rsidRPr="003C2E3E">
        <w:rPr>
          <w:lang w:val="nl-NL"/>
        </w:rPr>
        <w:t>en</w:t>
      </w:r>
      <w:bookmarkEnd w:id="130"/>
      <w:bookmarkEnd w:id="131"/>
    </w:p>
    <w:p w14:paraId="730E2039" w14:textId="77777777" w:rsidR="004F3BAC" w:rsidRPr="003C2E3E" w:rsidRDefault="004F3BAC" w:rsidP="004F3BAC">
      <w:r w:rsidRPr="003C2E3E">
        <w:t xml:space="preserve">Deze paragraaf </w:t>
      </w:r>
      <w:r w:rsidR="00B87488" w:rsidRPr="003C2E3E">
        <w:t xml:space="preserve">is optioneel en </w:t>
      </w:r>
      <w:r w:rsidRPr="003C2E3E">
        <w:t>wordt getoond wanneer</w:t>
      </w:r>
      <w:r w:rsidR="00B87488" w:rsidRPr="003C2E3E">
        <w:t xml:space="preserve"> een</w:t>
      </w:r>
      <w:r w:rsidRPr="003C2E3E">
        <w:t xml:space="preserve"> rechtsperso</w:t>
      </w:r>
      <w:r w:rsidR="00B87488" w:rsidRPr="003C2E3E">
        <w:t>on handelt in hoedanigheid voor één of meer volgende rechtspersonen, wanneer dit niet het geval is wordt deze paragraaf niet getoond</w:t>
      </w:r>
      <w:r w:rsidRPr="003C2E3E">
        <w:t>.</w:t>
      </w:r>
    </w:p>
    <w:p w14:paraId="7FF73013" w14:textId="77777777" w:rsidR="004F3BAC" w:rsidRPr="003C2E3E" w:rsidRDefault="004F3BAC" w:rsidP="004F3BAC"/>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336"/>
        <w:gridCol w:w="5178"/>
      </w:tblGrid>
      <w:tr w:rsidR="001321BC" w:rsidRPr="003C2E3E" w14:paraId="3660B68C" w14:textId="77777777" w:rsidTr="00B908DE">
        <w:tc>
          <w:tcPr>
            <w:tcW w:w="2279" w:type="pct"/>
            <w:shd w:val="clear" w:color="auto" w:fill="auto"/>
          </w:tcPr>
          <w:p w14:paraId="48FC5565" w14:textId="77777777" w:rsidR="001321BC" w:rsidRPr="003C2E3E" w:rsidRDefault="00130543" w:rsidP="001F0B25">
            <w:pPr>
              <w:rPr>
                <w:highlight w:val="yellow"/>
              </w:rPr>
            </w:pP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naam rechtspersoon</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800080"/>
                <w:sz w:val="20"/>
              </w:rPr>
              <w:t xml:space="preserve"> voornoemd,</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800080"/>
                <w:sz w:val="20"/>
              </w:rPr>
              <w:t xml:space="preserve"> /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3366FF"/>
                <w:sz w:val="20"/>
              </w:rPr>
              <w:t>laatstgenoemde / welke</w:t>
            </w:r>
            <w:r w:rsidRPr="003C2E3E">
              <w:rPr>
                <w:rFonts w:cs="Arial"/>
                <w:color w:val="800080"/>
                <w:sz w:val="20"/>
              </w:rPr>
              <w:t xml:space="preserve">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rechtsvorm</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001321BC" w:rsidRPr="003C2E3E">
              <w:rPr>
                <w:rFonts w:cs="Arial"/>
                <w:color w:val="800080"/>
                <w:sz w:val="20"/>
              </w:rPr>
              <w:t>,</w:t>
            </w:r>
          </w:p>
        </w:tc>
        <w:tc>
          <w:tcPr>
            <w:tcW w:w="2721" w:type="pct"/>
            <w:shd w:val="clear" w:color="auto" w:fill="auto"/>
          </w:tcPr>
          <w:p w14:paraId="1364CD59" w14:textId="77777777" w:rsidR="001A5FA4" w:rsidRPr="003C2E3E" w:rsidRDefault="001321BC" w:rsidP="00B908DE">
            <w:pPr>
              <w:pStyle w:val="streepje"/>
              <w:numPr>
                <w:ilvl w:val="0"/>
                <w:numId w:val="0"/>
              </w:numPr>
              <w:rPr>
                <w:lang w:val="nl-NL"/>
              </w:rPr>
            </w:pPr>
            <w:r w:rsidRPr="003C2E3E">
              <w:rPr>
                <w:lang w:val="nl-NL"/>
              </w:rPr>
              <w:t>Optionele keuzetekst</w:t>
            </w:r>
            <w:r w:rsidR="00D34268" w:rsidRPr="003C2E3E">
              <w:rPr>
                <w:lang w:val="nl-NL"/>
              </w:rPr>
              <w:t>.</w:t>
            </w:r>
            <w:r w:rsidR="001A5FA4" w:rsidRPr="003C2E3E">
              <w:rPr>
                <w:lang w:val="nl-NL"/>
              </w:rPr>
              <w:t xml:space="preserve"> Keuze tussen:</w:t>
            </w:r>
          </w:p>
          <w:p w14:paraId="1D269804" w14:textId="77777777" w:rsidR="001A5FA4" w:rsidRPr="003C2E3E" w:rsidRDefault="001A5FA4" w:rsidP="00B908DE">
            <w:pPr>
              <w:numPr>
                <w:ilvl w:val="0"/>
                <w:numId w:val="22"/>
              </w:numPr>
              <w:spacing w:line="240" w:lineRule="auto"/>
            </w:pPr>
            <w:r w:rsidRPr="003C2E3E">
              <w:t>‘</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naam rechtspersoon</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 xml:space="preserve"> </w:t>
            </w:r>
            <w:r w:rsidRPr="003C2E3E">
              <w:rPr>
                <w:rFonts w:cs="Arial"/>
                <w:color w:val="800080"/>
                <w:sz w:val="20"/>
              </w:rPr>
              <w:t>voornoemd</w:t>
            </w:r>
            <w:r w:rsidR="00130543" w:rsidRPr="003C2E3E">
              <w:rPr>
                <w:rFonts w:cs="Arial"/>
                <w:color w:val="800080"/>
                <w:sz w:val="20"/>
              </w:rPr>
              <w:t>,</w:t>
            </w:r>
            <w:r w:rsidRPr="003C2E3E">
              <w:t>’</w:t>
            </w:r>
          </w:p>
          <w:p w14:paraId="6CA28C45" w14:textId="77777777" w:rsidR="001A5FA4" w:rsidRPr="003C2E3E" w:rsidRDefault="001A5FA4" w:rsidP="00B908DE">
            <w:pPr>
              <w:numPr>
                <w:ilvl w:val="0"/>
                <w:numId w:val="22"/>
              </w:numPr>
              <w:spacing w:line="240" w:lineRule="auto"/>
            </w:pPr>
            <w:r w:rsidRPr="003C2E3E">
              <w:t>‘</w:t>
            </w:r>
            <w:r w:rsidRPr="003C2E3E">
              <w:rPr>
                <w:rFonts w:cs="Arial"/>
                <w:color w:val="3366FF"/>
                <w:sz w:val="20"/>
              </w:rPr>
              <w:t>laatstgenoemde</w:t>
            </w:r>
            <w:r w:rsidRPr="003C2E3E">
              <w:rPr>
                <w:rFonts w:cs="Arial"/>
                <w:color w:val="800080"/>
                <w:sz w:val="20"/>
              </w:rPr>
              <w:t xml:space="preserve">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rechtsvorm</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00130543" w:rsidRPr="003C2E3E">
              <w:rPr>
                <w:rFonts w:cs="Arial"/>
                <w:color w:val="800080"/>
                <w:sz w:val="20"/>
              </w:rPr>
              <w:t>,</w:t>
            </w:r>
            <w:r w:rsidRPr="003C2E3E">
              <w:t>’</w:t>
            </w:r>
          </w:p>
          <w:p w14:paraId="32EC2376" w14:textId="77777777" w:rsidR="001A5FA4" w:rsidRPr="003C2E3E" w:rsidRDefault="001A5FA4" w:rsidP="00B908DE">
            <w:pPr>
              <w:numPr>
                <w:ilvl w:val="0"/>
                <w:numId w:val="22"/>
              </w:numPr>
              <w:spacing w:line="240" w:lineRule="auto"/>
            </w:pPr>
            <w:r w:rsidRPr="003C2E3E">
              <w:t>‘</w:t>
            </w:r>
            <w:r w:rsidRPr="003C2E3E">
              <w:rPr>
                <w:rFonts w:cs="Arial"/>
                <w:color w:val="3366FF"/>
                <w:sz w:val="20"/>
              </w:rPr>
              <w:t>welke</w:t>
            </w:r>
            <w:r w:rsidRPr="003C2E3E">
              <w:rPr>
                <w:rFonts w:cs="Arial"/>
                <w:color w:val="800080"/>
                <w:sz w:val="20"/>
              </w:rPr>
              <w:t xml:space="preserve">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rechtsvorm</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00130543" w:rsidRPr="003C2E3E">
              <w:rPr>
                <w:rFonts w:cs="Arial"/>
                <w:color w:val="800080"/>
                <w:sz w:val="20"/>
              </w:rPr>
              <w:t>,</w:t>
            </w:r>
            <w:r w:rsidRPr="003C2E3E">
              <w:t>’</w:t>
            </w:r>
          </w:p>
          <w:p w14:paraId="28192B07" w14:textId="77777777" w:rsidR="001C7291" w:rsidRPr="003C2E3E" w:rsidRDefault="001C7291" w:rsidP="00B908DE">
            <w:pPr>
              <w:spacing w:line="240" w:lineRule="auto"/>
            </w:pPr>
          </w:p>
          <w:p w14:paraId="6894781E" w14:textId="77777777" w:rsidR="00B374B9" w:rsidRPr="003C2E3E" w:rsidRDefault="00977CB1" w:rsidP="00B908DE">
            <w:pPr>
              <w:pStyle w:val="streepje"/>
              <w:numPr>
                <w:ilvl w:val="0"/>
                <w:numId w:val="0"/>
              </w:numPr>
              <w:rPr>
                <w:lang w:val="nl-NL"/>
              </w:rPr>
            </w:pPr>
            <w:r w:rsidRPr="003C2E3E">
              <w:rPr>
                <w:lang w:val="nl-NL"/>
              </w:rPr>
              <w:t>Het al dan niet tonen van ‘</w:t>
            </w:r>
            <w:r w:rsidRPr="003C2E3E">
              <w:rPr>
                <w:color w:val="800080"/>
                <w:lang w:val="nl-NL"/>
              </w:rPr>
              <w:t>v</w:t>
            </w:r>
            <w:r w:rsidR="008F54B1" w:rsidRPr="003C2E3E">
              <w:rPr>
                <w:color w:val="800080"/>
                <w:lang w:val="nl-NL"/>
              </w:rPr>
              <w:t>oornoemd</w:t>
            </w:r>
            <w:r w:rsidRPr="003C2E3E">
              <w:rPr>
                <w:lang w:val="nl-NL"/>
              </w:rPr>
              <w:t>’ is een gebruikerskeuze. De ‘rechtsvorm’ is vrij invulbaar door de gebruiker.</w:t>
            </w:r>
          </w:p>
          <w:p w14:paraId="22D1092B" w14:textId="77777777" w:rsidR="008F54B1" w:rsidRPr="003C2E3E" w:rsidRDefault="008F54B1" w:rsidP="00B908DE">
            <w:pPr>
              <w:pStyle w:val="streepje"/>
              <w:numPr>
                <w:ilvl w:val="0"/>
                <w:numId w:val="0"/>
              </w:numPr>
              <w:rPr>
                <w:lang w:val="nl-NL"/>
              </w:rPr>
            </w:pPr>
          </w:p>
          <w:p w14:paraId="48596A2C" w14:textId="77777777" w:rsidR="001321BC" w:rsidRPr="003C2E3E" w:rsidRDefault="001321BC" w:rsidP="00B908DE">
            <w:pPr>
              <w:spacing w:before="72" w:line="240" w:lineRule="auto"/>
              <w:rPr>
                <w:szCs w:val="18"/>
              </w:rPr>
            </w:pPr>
            <w:r w:rsidRPr="003C2E3E">
              <w:rPr>
                <w:szCs w:val="18"/>
                <w:u w:val="single"/>
              </w:rPr>
              <w:t>Mapping keuze</w:t>
            </w:r>
            <w:r w:rsidRPr="003C2E3E">
              <w:rPr>
                <w:szCs w:val="18"/>
              </w:rPr>
              <w:t>:</w:t>
            </w:r>
          </w:p>
          <w:p w14:paraId="294AF2A0" w14:textId="77777777" w:rsidR="001321BC" w:rsidRPr="003C2E3E" w:rsidRDefault="001C7291" w:rsidP="00B908DE">
            <w:pPr>
              <w:spacing w:line="240" w:lineRule="auto"/>
              <w:rPr>
                <w:sz w:val="16"/>
                <w:szCs w:val="16"/>
              </w:rPr>
            </w:pPr>
            <w:r w:rsidRPr="003C2E3E">
              <w:rPr>
                <w:sz w:val="16"/>
                <w:szCs w:val="16"/>
              </w:rPr>
              <w:t>/</w:t>
            </w:r>
            <w:r w:rsidR="001321BC" w:rsidRPr="003C2E3E">
              <w:rPr>
                <w:sz w:val="16"/>
                <w:szCs w:val="16"/>
              </w:rPr>
              <w:t>/</w:t>
            </w:r>
            <w:r w:rsidR="001A5FA4" w:rsidRPr="003C2E3E">
              <w:rPr>
                <w:sz w:val="16"/>
                <w:szCs w:val="16"/>
              </w:rPr>
              <w:t>Hoedanigheid</w:t>
            </w:r>
            <w:r w:rsidR="001321BC" w:rsidRPr="003C2E3E">
              <w:rPr>
                <w:sz w:val="16"/>
                <w:szCs w:val="16"/>
              </w:rPr>
              <w:t>/</w:t>
            </w:r>
            <w:r w:rsidR="001A5FA4" w:rsidRPr="003C2E3E">
              <w:rPr>
                <w:sz w:val="16"/>
                <w:szCs w:val="16"/>
              </w:rPr>
              <w:t>t</w:t>
            </w:r>
            <w:r w:rsidR="001321BC" w:rsidRPr="003C2E3E">
              <w:rPr>
                <w:sz w:val="16"/>
                <w:szCs w:val="16"/>
              </w:rPr>
              <w:t>ekstKeuze/</w:t>
            </w:r>
          </w:p>
          <w:p w14:paraId="3B4AB965" w14:textId="77777777" w:rsidR="001321BC" w:rsidRPr="003C2E3E" w:rsidRDefault="001C7291" w:rsidP="00B908DE">
            <w:pPr>
              <w:spacing w:line="240" w:lineRule="auto"/>
              <w:rPr>
                <w:sz w:val="16"/>
                <w:szCs w:val="16"/>
              </w:rPr>
            </w:pPr>
            <w:r w:rsidRPr="003C2E3E">
              <w:rPr>
                <w:sz w:val="16"/>
                <w:szCs w:val="16"/>
              </w:rPr>
              <w:tab/>
            </w:r>
            <w:r w:rsidR="001321BC" w:rsidRPr="003C2E3E">
              <w:rPr>
                <w:sz w:val="16"/>
                <w:szCs w:val="16"/>
              </w:rPr>
              <w:t>./tagNaam (‘k_HoedanigheidBenaming’)</w:t>
            </w:r>
          </w:p>
          <w:p w14:paraId="3CB7264B" w14:textId="77777777" w:rsidR="001321BC" w:rsidRPr="003C2E3E" w:rsidRDefault="001C7291" w:rsidP="00B908DE">
            <w:pPr>
              <w:spacing w:line="240" w:lineRule="auto"/>
              <w:rPr>
                <w:sz w:val="16"/>
                <w:szCs w:val="16"/>
              </w:rPr>
            </w:pPr>
            <w:r w:rsidRPr="003C2E3E">
              <w:rPr>
                <w:sz w:val="16"/>
                <w:szCs w:val="16"/>
              </w:rPr>
              <w:tab/>
            </w:r>
            <w:r w:rsidR="001321BC" w:rsidRPr="003C2E3E">
              <w:rPr>
                <w:sz w:val="16"/>
                <w:szCs w:val="16"/>
              </w:rPr>
              <w:t>./tekst(‘1’ t/m ‘3’)</w:t>
            </w:r>
          </w:p>
          <w:p w14:paraId="5944D37A" w14:textId="77777777" w:rsidR="001C7291" w:rsidRPr="003C2E3E" w:rsidRDefault="001C7291" w:rsidP="00B908DE">
            <w:pPr>
              <w:spacing w:line="240" w:lineRule="auto"/>
            </w:pPr>
          </w:p>
          <w:p w14:paraId="4071CD0E" w14:textId="77777777" w:rsidR="001321BC" w:rsidRPr="003C2E3E" w:rsidRDefault="001C7291" w:rsidP="00B908DE">
            <w:pPr>
              <w:spacing w:line="240" w:lineRule="auto"/>
            </w:pPr>
            <w:r w:rsidRPr="003C2E3E">
              <w:t>Getoond wordt</w:t>
            </w:r>
            <w:r w:rsidR="001321BC" w:rsidRPr="003C2E3E">
              <w:t>:</w:t>
            </w:r>
          </w:p>
          <w:p w14:paraId="68D474D7"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1</w:t>
            </w:r>
            <w:r w:rsidRPr="003C2E3E">
              <w:rPr>
                <w:lang w:val="nl-NL"/>
              </w:rPr>
              <w:tab/>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naam rechtspersoon</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p>
          <w:p w14:paraId="39934561"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2</w:t>
            </w:r>
            <w:r w:rsidRPr="003C2E3E">
              <w:rPr>
                <w:lang w:val="nl-NL"/>
              </w:rPr>
              <w:tab/>
            </w:r>
            <w:r w:rsidRPr="003C2E3E">
              <w:rPr>
                <w:rFonts w:cs="Arial"/>
                <w:sz w:val="20"/>
                <w:lang w:val="nl-NL"/>
              </w:rPr>
              <w:t xml:space="preserve">laatstgenoemde </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rechtsvorm</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p>
          <w:p w14:paraId="61D97BF1"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3</w:t>
            </w:r>
            <w:r w:rsidRPr="003C2E3E">
              <w:rPr>
                <w:lang w:val="nl-NL"/>
              </w:rPr>
              <w:tab/>
            </w:r>
            <w:r w:rsidRPr="003C2E3E">
              <w:rPr>
                <w:rFonts w:cs="Arial"/>
                <w:sz w:val="20"/>
                <w:lang w:val="nl-NL"/>
              </w:rPr>
              <w:t xml:space="preserve">welke </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rechtsvorm</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p>
          <w:p w14:paraId="6F74C75B" w14:textId="77777777" w:rsidR="001321BC" w:rsidRPr="003C2E3E" w:rsidRDefault="001321BC" w:rsidP="00B908DE">
            <w:pPr>
              <w:spacing w:line="240" w:lineRule="auto"/>
            </w:pPr>
          </w:p>
          <w:p w14:paraId="6E10E318" w14:textId="77777777" w:rsidR="005024D0" w:rsidRPr="003C2E3E" w:rsidRDefault="005024D0" w:rsidP="00B908DE">
            <w:pPr>
              <w:spacing w:line="240" w:lineRule="auto"/>
              <w:rPr>
                <w:u w:val="single"/>
              </w:rPr>
            </w:pPr>
            <w:r w:rsidRPr="003C2E3E">
              <w:rPr>
                <w:u w:val="single"/>
              </w:rPr>
              <w:t>Mapping voornoemd:</w:t>
            </w:r>
          </w:p>
          <w:p w14:paraId="18E5056F" w14:textId="77777777" w:rsidR="00375CD0" w:rsidRPr="003C2E3E" w:rsidRDefault="00375CD0" w:rsidP="00B908DE">
            <w:pPr>
              <w:spacing w:line="240" w:lineRule="auto"/>
              <w:rPr>
                <w:sz w:val="16"/>
                <w:szCs w:val="16"/>
              </w:rPr>
            </w:pPr>
            <w:r w:rsidRPr="003C2E3E">
              <w:rPr>
                <w:sz w:val="16"/>
                <w:szCs w:val="16"/>
              </w:rPr>
              <w:t>//Hoedanigheid/tekstKeuze/</w:t>
            </w:r>
          </w:p>
          <w:p w14:paraId="250E3497" w14:textId="77777777" w:rsidR="00375CD0" w:rsidRPr="003C2E3E" w:rsidRDefault="00375CD0" w:rsidP="00B908DE">
            <w:pPr>
              <w:spacing w:line="240" w:lineRule="auto"/>
              <w:rPr>
                <w:sz w:val="16"/>
                <w:szCs w:val="16"/>
              </w:rPr>
            </w:pPr>
            <w:r w:rsidRPr="003C2E3E">
              <w:rPr>
                <w:sz w:val="16"/>
                <w:szCs w:val="16"/>
              </w:rPr>
              <w:tab/>
              <w:t>./tagNaam (‘k_HoedanigheidVoornoemd’)</w:t>
            </w:r>
          </w:p>
          <w:p w14:paraId="2D04405A" w14:textId="77777777" w:rsidR="00861B6A" w:rsidRPr="003C2E3E" w:rsidRDefault="00375CD0" w:rsidP="00B908DE">
            <w:pPr>
              <w:spacing w:line="240" w:lineRule="auto"/>
              <w:rPr>
                <w:szCs w:val="18"/>
                <w:u w:val="single"/>
              </w:rPr>
            </w:pPr>
            <w:r w:rsidRPr="003C2E3E">
              <w:rPr>
                <w:sz w:val="16"/>
                <w:szCs w:val="16"/>
              </w:rPr>
              <w:tab/>
              <w:t>./tekst (‘voornoemd’)</w:t>
            </w:r>
          </w:p>
          <w:p w14:paraId="172578B7" w14:textId="77777777" w:rsidR="00375CD0" w:rsidRPr="003C2E3E" w:rsidRDefault="00375CD0" w:rsidP="00B908DE">
            <w:pPr>
              <w:spacing w:line="240" w:lineRule="auto"/>
              <w:rPr>
                <w:szCs w:val="18"/>
                <w:u w:val="single"/>
              </w:rPr>
            </w:pPr>
          </w:p>
          <w:p w14:paraId="1394CAEB" w14:textId="77777777" w:rsidR="004825A7" w:rsidRPr="003C2E3E" w:rsidRDefault="004825A7" w:rsidP="00B908DE">
            <w:pPr>
              <w:spacing w:line="240" w:lineRule="auto"/>
              <w:rPr>
                <w:szCs w:val="18"/>
                <w:u w:val="single"/>
              </w:rPr>
            </w:pPr>
            <w:r w:rsidRPr="003C2E3E">
              <w:rPr>
                <w:szCs w:val="18"/>
                <w:u w:val="single"/>
              </w:rPr>
              <w:t>Mapping Hoedanigheid tussen niet natuurlijke personen:</w:t>
            </w:r>
          </w:p>
          <w:p w14:paraId="4E3942F5" w14:textId="77777777" w:rsidR="004825A7" w:rsidRPr="003C2E3E" w:rsidRDefault="004825A7" w:rsidP="00B908DE">
            <w:pPr>
              <w:spacing w:line="240" w:lineRule="auto"/>
              <w:rPr>
                <w:sz w:val="16"/>
                <w:szCs w:val="16"/>
              </w:rPr>
            </w:pPr>
            <w:r w:rsidRPr="003C2E3E">
              <w:rPr>
                <w:sz w:val="16"/>
                <w:szCs w:val="16"/>
              </w:rPr>
              <w:t xml:space="preserve">//IMKAD_Persoon/vertegenwoordigtRef [xlink:href="id van de </w:t>
            </w:r>
            <w:r w:rsidR="000C4DFA" w:rsidRPr="003C2E3E">
              <w:rPr>
                <w:sz w:val="16"/>
                <w:szCs w:val="16"/>
              </w:rPr>
              <w:tab/>
            </w:r>
            <w:r w:rsidRPr="003C2E3E">
              <w:rPr>
                <w:sz w:val="16"/>
                <w:szCs w:val="16"/>
              </w:rPr>
              <w:t>hoedanigheid]</w:t>
            </w:r>
          </w:p>
          <w:p w14:paraId="05CA8394" w14:textId="77777777" w:rsidR="004825A7" w:rsidRPr="003C2E3E" w:rsidRDefault="004825A7" w:rsidP="00B908DE">
            <w:pPr>
              <w:spacing w:line="240" w:lineRule="auto"/>
              <w:rPr>
                <w:sz w:val="16"/>
                <w:szCs w:val="16"/>
              </w:rPr>
            </w:pPr>
            <w:r w:rsidRPr="003C2E3E">
              <w:rPr>
                <w:sz w:val="16"/>
                <w:szCs w:val="16"/>
              </w:rPr>
              <w:t>//Hoedanigheid[id]</w:t>
            </w:r>
          </w:p>
          <w:p w14:paraId="45267EAF" w14:textId="77777777" w:rsidR="004825A7" w:rsidRPr="003C2E3E" w:rsidRDefault="004825A7" w:rsidP="00B908DE">
            <w:pPr>
              <w:spacing w:line="240" w:lineRule="auto"/>
              <w:rPr>
                <w:sz w:val="16"/>
                <w:szCs w:val="16"/>
              </w:rPr>
            </w:pPr>
            <w:r w:rsidRPr="003C2E3E">
              <w:rPr>
                <w:sz w:val="16"/>
                <w:szCs w:val="16"/>
              </w:rPr>
              <w:t>en/of</w:t>
            </w:r>
          </w:p>
          <w:p w14:paraId="70D6E912" w14:textId="77777777" w:rsidR="000C4DFA" w:rsidRPr="003C2E3E" w:rsidRDefault="004825A7" w:rsidP="00B908DE">
            <w:pPr>
              <w:spacing w:line="240" w:lineRule="auto"/>
              <w:rPr>
                <w:sz w:val="16"/>
                <w:szCs w:val="16"/>
              </w:rPr>
            </w:pPr>
            <w:r w:rsidRPr="003C2E3E">
              <w:rPr>
                <w:sz w:val="16"/>
                <w:szCs w:val="16"/>
              </w:rPr>
              <w:t>//IMKAD_Persoon/GerelateerdPersoon[volmachtgever]/</w:t>
            </w:r>
          </w:p>
          <w:p w14:paraId="7FB84E26" w14:textId="77777777" w:rsidR="004825A7" w:rsidRPr="003C2E3E" w:rsidRDefault="000C4DFA" w:rsidP="00B908DE">
            <w:pPr>
              <w:spacing w:line="240" w:lineRule="auto"/>
              <w:rPr>
                <w:sz w:val="16"/>
                <w:szCs w:val="16"/>
              </w:rPr>
            </w:pPr>
            <w:r w:rsidRPr="003C2E3E">
              <w:rPr>
                <w:sz w:val="16"/>
                <w:szCs w:val="16"/>
              </w:rPr>
              <w:tab/>
            </w:r>
            <w:r w:rsidR="004825A7" w:rsidRPr="003C2E3E">
              <w:rPr>
                <w:sz w:val="16"/>
                <w:szCs w:val="16"/>
              </w:rPr>
              <w:t xml:space="preserve">IMKAD_Persoon/vertegenwoordigtRef [xlink:href="id van de </w:t>
            </w:r>
            <w:r w:rsidRPr="003C2E3E">
              <w:rPr>
                <w:sz w:val="16"/>
                <w:szCs w:val="16"/>
              </w:rPr>
              <w:tab/>
            </w:r>
            <w:r w:rsidR="004825A7" w:rsidRPr="003C2E3E">
              <w:rPr>
                <w:sz w:val="16"/>
                <w:szCs w:val="16"/>
              </w:rPr>
              <w:t>hoedanigheid]</w:t>
            </w:r>
          </w:p>
          <w:p w14:paraId="5C9AF653" w14:textId="77777777" w:rsidR="004825A7" w:rsidRPr="003C2E3E" w:rsidRDefault="004825A7" w:rsidP="00B908DE">
            <w:pPr>
              <w:spacing w:line="240" w:lineRule="auto"/>
              <w:rPr>
                <w:sz w:val="16"/>
                <w:szCs w:val="16"/>
              </w:rPr>
            </w:pPr>
            <w:r w:rsidRPr="003C2E3E">
              <w:rPr>
                <w:sz w:val="16"/>
                <w:szCs w:val="16"/>
              </w:rPr>
              <w:t>//Hoedanigheid[id]</w:t>
            </w:r>
          </w:p>
          <w:p w14:paraId="3FE8A4FF" w14:textId="77777777" w:rsidR="00701CD3" w:rsidRPr="003C2E3E" w:rsidRDefault="00701CD3" w:rsidP="00B908DE">
            <w:pPr>
              <w:spacing w:line="240" w:lineRule="auto"/>
              <w:rPr>
                <w:szCs w:val="18"/>
                <w:u w:val="single"/>
              </w:rPr>
            </w:pPr>
            <w:r w:rsidRPr="003C2E3E">
              <w:rPr>
                <w:sz w:val="16"/>
                <w:szCs w:val="16"/>
              </w:rPr>
              <w:t>-hoedanigheid bevat wordtVertegenwoordig</w:t>
            </w:r>
            <w:r w:rsidR="000F12DF" w:rsidRPr="003C2E3E">
              <w:rPr>
                <w:sz w:val="16"/>
                <w:szCs w:val="16"/>
              </w:rPr>
              <w:t>d</w:t>
            </w:r>
            <w:r w:rsidRPr="003C2E3E">
              <w:rPr>
                <w:sz w:val="16"/>
                <w:szCs w:val="16"/>
              </w:rPr>
              <w:t>Ref naar één of meer rechtspersonen binnen PNNP</w:t>
            </w:r>
          </w:p>
          <w:p w14:paraId="5B0E921E" w14:textId="77777777" w:rsidR="00701CD3" w:rsidRPr="003C2E3E" w:rsidRDefault="00701CD3" w:rsidP="00B908DE">
            <w:pPr>
              <w:spacing w:line="240" w:lineRule="auto"/>
              <w:rPr>
                <w:szCs w:val="18"/>
                <w:u w:val="single"/>
              </w:rPr>
            </w:pPr>
            <w:r w:rsidRPr="003C2E3E">
              <w:rPr>
                <w:szCs w:val="18"/>
                <w:u w:val="single"/>
              </w:rPr>
              <w:t xml:space="preserve"> </w:t>
            </w:r>
          </w:p>
          <w:p w14:paraId="59086DAD" w14:textId="77777777" w:rsidR="001321BC" w:rsidRPr="003C2E3E" w:rsidRDefault="001321BC" w:rsidP="00B908DE">
            <w:pPr>
              <w:spacing w:before="72"/>
              <w:rPr>
                <w:rFonts w:cs="Arial"/>
                <w:snapToGrid/>
                <w:szCs w:val="18"/>
                <w:u w:val="single"/>
              </w:rPr>
            </w:pPr>
            <w:r w:rsidRPr="003C2E3E">
              <w:rPr>
                <w:rFonts w:cs="Arial"/>
                <w:snapToGrid/>
                <w:szCs w:val="18"/>
                <w:u w:val="single"/>
              </w:rPr>
              <w:t>Mapping</w:t>
            </w:r>
            <w:r w:rsidR="00B26E9F" w:rsidRPr="003C2E3E">
              <w:rPr>
                <w:rFonts w:cs="Arial"/>
                <w:snapToGrid/>
                <w:szCs w:val="18"/>
                <w:u w:val="single"/>
              </w:rPr>
              <w:t xml:space="preserve"> naam</w:t>
            </w:r>
            <w:r w:rsidRPr="003C2E3E">
              <w:rPr>
                <w:rFonts w:cs="Arial"/>
                <w:snapToGrid/>
                <w:szCs w:val="18"/>
                <w:u w:val="single"/>
              </w:rPr>
              <w:t xml:space="preserve"> </w:t>
            </w:r>
            <w:r w:rsidR="00B26E9F" w:rsidRPr="003C2E3E">
              <w:rPr>
                <w:rFonts w:cs="Arial"/>
                <w:snapToGrid/>
                <w:szCs w:val="18"/>
                <w:u w:val="single"/>
              </w:rPr>
              <w:t>r</w:t>
            </w:r>
            <w:r w:rsidRPr="003C2E3E">
              <w:rPr>
                <w:rFonts w:cs="Arial"/>
                <w:snapToGrid/>
                <w:szCs w:val="18"/>
                <w:u w:val="single"/>
              </w:rPr>
              <w:t>echtspersoon:</w:t>
            </w:r>
          </w:p>
          <w:p w14:paraId="33646B74" w14:textId="77777777" w:rsidR="001321BC" w:rsidRPr="003C2E3E" w:rsidRDefault="00B26E9F" w:rsidP="00B908DE">
            <w:pPr>
              <w:spacing w:line="240" w:lineRule="auto"/>
              <w:rPr>
                <w:i/>
                <w:sz w:val="16"/>
                <w:szCs w:val="16"/>
              </w:rPr>
            </w:pPr>
            <w:r w:rsidRPr="003C2E3E">
              <w:rPr>
                <w:i/>
                <w:sz w:val="16"/>
                <w:szCs w:val="16"/>
              </w:rPr>
              <w:t>-</w:t>
            </w:r>
            <w:r w:rsidRPr="003C2E3E">
              <w:rPr>
                <w:sz w:val="16"/>
                <w:szCs w:val="16"/>
              </w:rPr>
              <w:t>i</w:t>
            </w:r>
            <w:r w:rsidR="001321BC" w:rsidRPr="003C2E3E">
              <w:rPr>
                <w:sz w:val="16"/>
                <w:szCs w:val="16"/>
              </w:rPr>
              <w:t>ndien aanwezig</w:t>
            </w:r>
          </w:p>
          <w:p w14:paraId="2E7B004E" w14:textId="77777777" w:rsidR="001321BC" w:rsidRPr="003C2E3E" w:rsidRDefault="00B26E9F" w:rsidP="00B908DE">
            <w:pPr>
              <w:spacing w:line="240" w:lineRule="auto"/>
              <w:rPr>
                <w:sz w:val="16"/>
                <w:szCs w:val="16"/>
              </w:rPr>
            </w:pPr>
            <w:r w:rsidRPr="003C2E3E">
              <w:rPr>
                <w:sz w:val="16"/>
                <w:szCs w:val="16"/>
              </w:rPr>
              <w:t>/</w:t>
            </w:r>
            <w:r w:rsidR="001321BC" w:rsidRPr="003C2E3E">
              <w:rPr>
                <w:sz w:val="16"/>
                <w:szCs w:val="16"/>
              </w:rPr>
              <w:t>/IMKAD_Persoon/tia_AanduidingPersoon</w:t>
            </w:r>
          </w:p>
          <w:p w14:paraId="3FC78EE5" w14:textId="77777777" w:rsidR="001321BC" w:rsidRPr="003C2E3E" w:rsidRDefault="00B26E9F" w:rsidP="00B908DE">
            <w:pPr>
              <w:spacing w:line="240" w:lineRule="auto"/>
              <w:rPr>
                <w:i/>
                <w:sz w:val="16"/>
                <w:szCs w:val="16"/>
              </w:rPr>
            </w:pPr>
            <w:r w:rsidRPr="003C2E3E">
              <w:rPr>
                <w:i/>
                <w:sz w:val="16"/>
                <w:szCs w:val="16"/>
              </w:rPr>
              <w:t>-</w:t>
            </w:r>
            <w:r w:rsidRPr="003C2E3E">
              <w:rPr>
                <w:sz w:val="16"/>
                <w:szCs w:val="16"/>
              </w:rPr>
              <w:t>a</w:t>
            </w:r>
            <w:r w:rsidR="001321BC" w:rsidRPr="003C2E3E">
              <w:rPr>
                <w:sz w:val="16"/>
                <w:szCs w:val="16"/>
              </w:rPr>
              <w:t>nders</w:t>
            </w:r>
          </w:p>
          <w:p w14:paraId="65C1C9DF" w14:textId="77777777" w:rsidR="001321BC" w:rsidRPr="003C2E3E" w:rsidRDefault="00B26E9F" w:rsidP="00B908DE">
            <w:pPr>
              <w:spacing w:line="240" w:lineRule="auto"/>
              <w:rPr>
                <w:rFonts w:cs="Arial"/>
                <w:sz w:val="16"/>
                <w:szCs w:val="16"/>
              </w:rPr>
            </w:pPr>
            <w:r w:rsidRPr="003C2E3E">
              <w:rPr>
                <w:sz w:val="16"/>
                <w:szCs w:val="16"/>
              </w:rPr>
              <w:t>/</w:t>
            </w:r>
            <w:r w:rsidR="001321BC" w:rsidRPr="003C2E3E">
              <w:rPr>
                <w:sz w:val="16"/>
                <w:szCs w:val="16"/>
              </w:rPr>
              <w:t>/IMKAD_Persoon/tia_Gegevens/NHR_Rechtspersoon/</w:t>
            </w:r>
          </w:p>
          <w:p w14:paraId="566A5251" w14:textId="77777777" w:rsidR="001321BC" w:rsidRPr="003C2E3E" w:rsidRDefault="001321BC" w:rsidP="00B908DE">
            <w:pPr>
              <w:spacing w:line="240" w:lineRule="auto"/>
              <w:ind w:left="227"/>
              <w:rPr>
                <w:sz w:val="16"/>
                <w:szCs w:val="16"/>
              </w:rPr>
            </w:pPr>
            <w:r w:rsidRPr="003C2E3E">
              <w:rPr>
                <w:sz w:val="16"/>
                <w:szCs w:val="16"/>
              </w:rPr>
              <w:t>./statutaireNaam</w:t>
            </w:r>
          </w:p>
          <w:p w14:paraId="47E4D341" w14:textId="77777777" w:rsidR="001321BC" w:rsidRPr="003C2E3E" w:rsidRDefault="001321BC" w:rsidP="00B908DE">
            <w:pPr>
              <w:spacing w:line="240" w:lineRule="auto"/>
            </w:pPr>
          </w:p>
          <w:p w14:paraId="308938AF" w14:textId="77777777" w:rsidR="001321BC" w:rsidRPr="003C2E3E" w:rsidRDefault="001321BC" w:rsidP="00B908DE">
            <w:pPr>
              <w:pStyle w:val="streepje"/>
              <w:numPr>
                <w:ilvl w:val="0"/>
                <w:numId w:val="0"/>
              </w:numPr>
              <w:spacing w:line="240" w:lineRule="auto"/>
              <w:rPr>
                <w:rFonts w:cs="Arial"/>
                <w:snapToGrid/>
                <w:szCs w:val="18"/>
                <w:u w:val="single"/>
                <w:lang w:val="nl-NL"/>
              </w:rPr>
            </w:pPr>
            <w:r w:rsidRPr="003C2E3E">
              <w:rPr>
                <w:szCs w:val="18"/>
                <w:u w:val="single"/>
                <w:lang w:val="nl-NL"/>
              </w:rPr>
              <w:t>Mapping</w:t>
            </w:r>
            <w:r w:rsidRPr="003C2E3E">
              <w:rPr>
                <w:rFonts w:cs="Arial"/>
                <w:snapToGrid/>
                <w:szCs w:val="18"/>
                <w:u w:val="single"/>
                <w:lang w:val="nl-NL"/>
              </w:rPr>
              <w:t xml:space="preserve"> </w:t>
            </w:r>
            <w:r w:rsidR="00B26E9F" w:rsidRPr="003C2E3E">
              <w:rPr>
                <w:rFonts w:cs="Arial"/>
                <w:snapToGrid/>
                <w:szCs w:val="18"/>
                <w:u w:val="single"/>
                <w:lang w:val="nl-NL"/>
              </w:rPr>
              <w:t>r</w:t>
            </w:r>
            <w:r w:rsidRPr="003C2E3E">
              <w:rPr>
                <w:rFonts w:cs="Arial"/>
                <w:snapToGrid/>
                <w:szCs w:val="18"/>
                <w:u w:val="single"/>
                <w:lang w:val="nl-NL"/>
              </w:rPr>
              <w:t>echtsvorm:</w:t>
            </w:r>
          </w:p>
          <w:p w14:paraId="1B5063C6" w14:textId="77777777" w:rsidR="005024D0" w:rsidRPr="003C2E3E" w:rsidRDefault="00FF1C4A" w:rsidP="00B908DE">
            <w:pPr>
              <w:spacing w:line="240" w:lineRule="auto"/>
              <w:rPr>
                <w:sz w:val="16"/>
                <w:szCs w:val="16"/>
              </w:rPr>
            </w:pPr>
            <w:r w:rsidRPr="003C2E3E">
              <w:rPr>
                <w:sz w:val="16"/>
                <w:szCs w:val="16"/>
              </w:rPr>
              <w:t>/</w:t>
            </w:r>
            <w:r w:rsidR="001321BC" w:rsidRPr="003C2E3E">
              <w:rPr>
                <w:sz w:val="16"/>
                <w:szCs w:val="16"/>
              </w:rPr>
              <w:t>/IMKAD_Persoon/</w:t>
            </w:r>
            <w:r w:rsidR="00E5243E" w:rsidRPr="003C2E3E">
              <w:rPr>
                <w:sz w:val="16"/>
                <w:szCs w:val="16"/>
              </w:rPr>
              <w:t>tia_AanduidingRechtsvorm</w:t>
            </w:r>
          </w:p>
          <w:p w14:paraId="7610605E" w14:textId="77777777" w:rsidR="005024D0" w:rsidRPr="003C2E3E" w:rsidRDefault="005024D0" w:rsidP="00B908DE">
            <w:pPr>
              <w:spacing w:line="240" w:lineRule="auto"/>
              <w:rPr>
                <w:sz w:val="16"/>
                <w:szCs w:val="16"/>
              </w:rPr>
            </w:pPr>
            <w:r w:rsidRPr="003C2E3E">
              <w:rPr>
                <w:sz w:val="16"/>
                <w:szCs w:val="16"/>
              </w:rPr>
              <w:t>of</w:t>
            </w:r>
          </w:p>
          <w:p w14:paraId="6D4DF440" w14:textId="77777777" w:rsidR="005024D0" w:rsidRPr="003C2E3E" w:rsidRDefault="005024D0" w:rsidP="00B908DE">
            <w:pPr>
              <w:spacing w:line="240" w:lineRule="auto"/>
              <w:rPr>
                <w:sz w:val="16"/>
                <w:szCs w:val="16"/>
              </w:rPr>
            </w:pPr>
            <w:r w:rsidRPr="003C2E3E">
              <w:rPr>
                <w:sz w:val="16"/>
                <w:szCs w:val="16"/>
              </w:rPr>
              <w:t>//IMKAD_Persoon/GerelateerdPersoon[volmachtgever]/</w:t>
            </w:r>
          </w:p>
          <w:p w14:paraId="62A03010" w14:textId="77777777" w:rsidR="001321BC" w:rsidRPr="003C2E3E" w:rsidRDefault="005024D0" w:rsidP="00B908DE">
            <w:pPr>
              <w:spacing w:line="240" w:lineRule="auto"/>
              <w:rPr>
                <w:sz w:val="16"/>
                <w:szCs w:val="16"/>
              </w:rPr>
            </w:pPr>
            <w:r w:rsidRPr="003C2E3E">
              <w:rPr>
                <w:sz w:val="16"/>
                <w:szCs w:val="16"/>
              </w:rPr>
              <w:tab/>
              <w:t>IMKAD_Persoon/tia_AanduidingRechtsvorm</w:t>
            </w:r>
          </w:p>
        </w:tc>
      </w:tr>
      <w:tr w:rsidR="001321BC" w:rsidRPr="003C2E3E" w14:paraId="736ED20C" w14:textId="77777777" w:rsidTr="00B908DE">
        <w:tblPrEx>
          <w:tblLook w:val="01E0" w:firstRow="1" w:lastRow="1" w:firstColumn="1" w:lastColumn="1" w:noHBand="0" w:noVBand="0"/>
        </w:tblPrEx>
        <w:tc>
          <w:tcPr>
            <w:tcW w:w="2279" w:type="pct"/>
            <w:shd w:val="clear" w:color="auto" w:fill="auto"/>
          </w:tcPr>
          <w:p w14:paraId="3747DF71" w14:textId="77777777" w:rsidR="001321BC" w:rsidRPr="003C2E3E" w:rsidRDefault="001321BC" w:rsidP="00B908DE">
            <w:pPr>
              <w:tabs>
                <w:tab w:val="left" w:pos="-1440"/>
                <w:tab w:val="left" w:pos="-720"/>
              </w:tabs>
              <w:suppressAutoHyphens/>
              <w:rPr>
                <w:rFonts w:cs="Arial"/>
                <w:color w:val="800080"/>
                <w:sz w:val="20"/>
              </w:rPr>
            </w:pPr>
            <w:r w:rsidRPr="003C2E3E">
              <w:rPr>
                <w:rFonts w:cs="Arial"/>
                <w:color w:val="800080"/>
                <w:sz w:val="20"/>
              </w:rPr>
              <w:t xml:space="preserve">te dezen </w:t>
            </w:r>
            <w:r w:rsidRPr="003C2E3E">
              <w:rPr>
                <w:rFonts w:cs="Arial"/>
                <w:color w:val="3366FF"/>
                <w:sz w:val="20"/>
              </w:rPr>
              <w:t>gezamenlijk</w:t>
            </w:r>
            <w:r w:rsidRPr="003C2E3E">
              <w:rPr>
                <w:rFonts w:cs="Arial"/>
                <w:color w:val="800080"/>
                <w:sz w:val="20"/>
              </w:rPr>
              <w:t xml:space="preserve"> handelend / te dezen</w:t>
            </w:r>
            <w:r w:rsidRPr="003C2E3E">
              <w:rPr>
                <w:rFonts w:cs="Arial"/>
                <w:sz w:val="20"/>
              </w:rPr>
              <w:t xml:space="preserve"> </w:t>
            </w:r>
            <w:r w:rsidRPr="003C2E3E">
              <w:rPr>
                <w:rFonts w:cs="Arial"/>
                <w:color w:val="3366FF"/>
                <w:sz w:val="20"/>
              </w:rPr>
              <w:t>tezamen</w:t>
            </w:r>
            <w:r w:rsidRPr="003C2E3E">
              <w:rPr>
                <w:rFonts w:cs="Arial"/>
                <w:color w:val="339966"/>
                <w:sz w:val="20"/>
              </w:rPr>
              <w:t xml:space="preserve"> </w:t>
            </w:r>
            <w:r w:rsidRPr="003C2E3E">
              <w:rPr>
                <w:rFonts w:cs="Arial"/>
                <w:color w:val="800080"/>
                <w:sz w:val="20"/>
              </w:rPr>
              <w:t>rechtsgeldig vertegenwoordigend:</w:t>
            </w:r>
          </w:p>
        </w:tc>
        <w:tc>
          <w:tcPr>
            <w:tcW w:w="2721" w:type="pct"/>
            <w:shd w:val="clear" w:color="auto" w:fill="auto"/>
          </w:tcPr>
          <w:p w14:paraId="5B53CFEF" w14:textId="77777777" w:rsidR="001321BC" w:rsidRPr="003C2E3E" w:rsidRDefault="001321BC" w:rsidP="00B908DE">
            <w:pPr>
              <w:spacing w:before="72"/>
            </w:pPr>
            <w:r w:rsidRPr="003C2E3E">
              <w:t xml:space="preserve">Optionele keuzetekst met een keuze tussen: </w:t>
            </w:r>
          </w:p>
          <w:p w14:paraId="395CF484" w14:textId="77777777" w:rsidR="001321BC" w:rsidRPr="003C2E3E" w:rsidRDefault="001321BC" w:rsidP="00B908DE">
            <w:pPr>
              <w:numPr>
                <w:ilvl w:val="0"/>
                <w:numId w:val="37"/>
              </w:numPr>
              <w:spacing w:line="240" w:lineRule="auto"/>
            </w:pPr>
            <w:r w:rsidRPr="003C2E3E">
              <w:t>‘</w:t>
            </w:r>
            <w:r w:rsidRPr="003C2E3E">
              <w:rPr>
                <w:rFonts w:cs="Arial"/>
                <w:color w:val="800080"/>
                <w:sz w:val="20"/>
              </w:rPr>
              <w:t>te dezen</w:t>
            </w:r>
            <w:r w:rsidRPr="003C2E3E">
              <w:rPr>
                <w:rFonts w:cs="Arial"/>
                <w:color w:val="FF0000"/>
                <w:sz w:val="20"/>
              </w:rPr>
              <w:t xml:space="preserve"> </w:t>
            </w:r>
            <w:r w:rsidRPr="003C2E3E">
              <w:rPr>
                <w:rFonts w:cs="Arial"/>
                <w:color w:val="800080"/>
                <w:sz w:val="20"/>
              </w:rPr>
              <w:t>handelend</w:t>
            </w:r>
            <w:r w:rsidRPr="003C2E3E">
              <w:t>’</w:t>
            </w:r>
          </w:p>
          <w:p w14:paraId="3E1D4CFC" w14:textId="77777777" w:rsidR="001321BC" w:rsidRPr="003C2E3E" w:rsidRDefault="001321BC" w:rsidP="00B908DE">
            <w:pPr>
              <w:numPr>
                <w:ilvl w:val="0"/>
                <w:numId w:val="37"/>
              </w:numPr>
              <w:spacing w:line="240" w:lineRule="auto"/>
            </w:pPr>
            <w:r w:rsidRPr="003C2E3E">
              <w:t>‘</w:t>
            </w:r>
            <w:r w:rsidRPr="003C2E3E">
              <w:rPr>
                <w:rFonts w:cs="Arial"/>
                <w:color w:val="800080"/>
                <w:sz w:val="20"/>
              </w:rPr>
              <w:t>te dezen rechtsgeldig vertegenwoordigend</w:t>
            </w:r>
            <w:r w:rsidRPr="003C2E3E">
              <w:t>’</w:t>
            </w:r>
          </w:p>
          <w:p w14:paraId="051F4202" w14:textId="77777777" w:rsidR="001321BC" w:rsidRPr="003C2E3E" w:rsidRDefault="001321BC" w:rsidP="00B908DE">
            <w:pPr>
              <w:spacing w:before="72"/>
            </w:pPr>
          </w:p>
          <w:p w14:paraId="1B33EDC4" w14:textId="77777777" w:rsidR="001321BC" w:rsidRPr="003C2E3E" w:rsidRDefault="001321BC" w:rsidP="00B908DE">
            <w:pPr>
              <w:spacing w:before="72"/>
            </w:pPr>
            <w:r w:rsidRPr="003C2E3E">
              <w:rPr>
                <w:rFonts w:cs="Arial"/>
                <w:sz w:val="20"/>
              </w:rPr>
              <w:t>‘</w:t>
            </w:r>
            <w:r w:rsidRPr="003C2E3E">
              <w:rPr>
                <w:rFonts w:cs="Arial"/>
                <w:color w:val="3366FF"/>
                <w:sz w:val="20"/>
              </w:rPr>
              <w:t>gezamenlijk / tezamen</w:t>
            </w:r>
            <w:r w:rsidRPr="003C2E3E">
              <w:rPr>
                <w:rFonts w:cs="Arial"/>
                <w:sz w:val="20"/>
              </w:rPr>
              <w:t>’</w:t>
            </w:r>
            <w:r w:rsidR="00AD5882" w:rsidRPr="003C2E3E">
              <w:rPr>
                <w:rFonts w:cs="Arial"/>
                <w:sz w:val="20"/>
              </w:rPr>
              <w:t xml:space="preserve"> wordt </w:t>
            </w:r>
            <w:r w:rsidR="00027A14" w:rsidRPr="003C2E3E">
              <w:rPr>
                <w:rFonts w:cs="Arial"/>
                <w:sz w:val="20"/>
              </w:rPr>
              <w:t xml:space="preserve">niet </w:t>
            </w:r>
            <w:r w:rsidRPr="003C2E3E">
              <w:rPr>
                <w:rFonts w:cs="Arial"/>
                <w:sz w:val="20"/>
              </w:rPr>
              <w:t xml:space="preserve">getoond </w:t>
            </w:r>
            <w:r w:rsidR="00027A14" w:rsidRPr="003C2E3E">
              <w:rPr>
                <w:rFonts w:cs="Arial"/>
                <w:sz w:val="20"/>
              </w:rPr>
              <w:t xml:space="preserve">omdat er altijd </w:t>
            </w:r>
            <w:r w:rsidRPr="003C2E3E">
              <w:rPr>
                <w:rFonts w:cs="Arial"/>
                <w:sz w:val="20"/>
              </w:rPr>
              <w:t>één persoon in hoedanigheid optreedt.</w:t>
            </w:r>
          </w:p>
          <w:p w14:paraId="32354408" w14:textId="77777777" w:rsidR="001321BC" w:rsidRPr="003C2E3E" w:rsidRDefault="001321BC" w:rsidP="00B908DE">
            <w:pPr>
              <w:spacing w:before="72" w:line="240" w:lineRule="auto"/>
              <w:rPr>
                <w:szCs w:val="18"/>
                <w:u w:val="single"/>
              </w:rPr>
            </w:pPr>
          </w:p>
          <w:p w14:paraId="407FB9DA" w14:textId="77777777" w:rsidR="00947BF5" w:rsidRPr="003C2E3E" w:rsidRDefault="00947BF5" w:rsidP="00B908DE">
            <w:pPr>
              <w:spacing w:before="72" w:line="240" w:lineRule="auto"/>
            </w:pPr>
            <w:r w:rsidRPr="003C2E3E">
              <w:t>Indien de tweede tekst getoond moet worden, dan mag niet gekozen zijn voor: ‘</w:t>
            </w:r>
            <w:r w:rsidRPr="003C2E3E">
              <w:rPr>
                <w:rFonts w:cs="Arial"/>
                <w:color w:val="FFFFFF"/>
                <w:sz w:val="20"/>
                <w:highlight w:val="darkYellow"/>
              </w:rPr>
              <w:t>KEUZEBLOKVARIANT HOEDANIGHEID</w:t>
            </w:r>
            <w:r w:rsidRPr="003C2E3E">
              <w:t>'.</w:t>
            </w:r>
          </w:p>
          <w:p w14:paraId="7F09BCF4" w14:textId="77777777" w:rsidR="00947BF5" w:rsidRPr="003C2E3E" w:rsidRDefault="00947BF5" w:rsidP="00B908DE">
            <w:pPr>
              <w:spacing w:before="72" w:line="240" w:lineRule="auto"/>
              <w:rPr>
                <w:szCs w:val="18"/>
                <w:u w:val="single"/>
              </w:rPr>
            </w:pPr>
          </w:p>
          <w:p w14:paraId="33A2D7E6" w14:textId="77777777" w:rsidR="001321BC" w:rsidRPr="003C2E3E" w:rsidRDefault="001321BC" w:rsidP="00B908DE">
            <w:pPr>
              <w:spacing w:before="72" w:line="240" w:lineRule="auto"/>
              <w:rPr>
                <w:szCs w:val="18"/>
                <w:u w:val="single"/>
              </w:rPr>
            </w:pPr>
            <w:r w:rsidRPr="003C2E3E">
              <w:rPr>
                <w:szCs w:val="18"/>
                <w:u w:val="single"/>
              </w:rPr>
              <w:t>Mapping tekst:</w:t>
            </w:r>
          </w:p>
          <w:p w14:paraId="094164C1" w14:textId="77777777" w:rsidR="001321BC" w:rsidRPr="003C2E3E" w:rsidRDefault="001321BC" w:rsidP="00B908DE">
            <w:pPr>
              <w:spacing w:line="240" w:lineRule="auto"/>
              <w:rPr>
                <w:sz w:val="16"/>
                <w:szCs w:val="16"/>
              </w:rPr>
            </w:pPr>
            <w:r w:rsidRPr="003C2E3E">
              <w:rPr>
                <w:sz w:val="16"/>
                <w:szCs w:val="16"/>
              </w:rPr>
              <w:t>//Hoedanigheid/tekstKeuze/</w:t>
            </w:r>
          </w:p>
          <w:p w14:paraId="2CC2FD8E" w14:textId="77777777" w:rsidR="001321BC" w:rsidRPr="003C2E3E" w:rsidRDefault="001321BC" w:rsidP="00B908DE">
            <w:pPr>
              <w:spacing w:line="240" w:lineRule="auto"/>
              <w:rPr>
                <w:sz w:val="16"/>
                <w:szCs w:val="16"/>
              </w:rPr>
            </w:pPr>
            <w:r w:rsidRPr="003C2E3E">
              <w:rPr>
                <w:sz w:val="16"/>
                <w:szCs w:val="16"/>
              </w:rPr>
              <w:tab/>
              <w:t>./tagNaam (‘k_HoedanigheidAanduiding’)</w:t>
            </w:r>
          </w:p>
          <w:p w14:paraId="4F860854" w14:textId="77777777" w:rsidR="001321BC" w:rsidRPr="003C2E3E" w:rsidRDefault="001321BC" w:rsidP="00B908DE">
            <w:pPr>
              <w:spacing w:line="240" w:lineRule="auto"/>
              <w:rPr>
                <w:sz w:val="16"/>
                <w:szCs w:val="16"/>
              </w:rPr>
            </w:pPr>
            <w:r w:rsidRPr="003C2E3E">
              <w:rPr>
                <w:sz w:val="16"/>
                <w:szCs w:val="16"/>
              </w:rPr>
              <w:tab/>
              <w:t>./tekst</w:t>
            </w:r>
            <w:r w:rsidRPr="003C2E3E">
              <w:rPr>
                <w:color w:val="000000"/>
                <w:sz w:val="16"/>
                <w:szCs w:val="16"/>
              </w:rPr>
              <w:t>(‘</w:t>
            </w:r>
            <w:r w:rsidRPr="003C2E3E">
              <w:rPr>
                <w:sz w:val="16"/>
                <w:szCs w:val="16"/>
              </w:rPr>
              <w:t xml:space="preserve">te dezen handelend’, ‘te dezen rechtsgeldig </w:t>
            </w:r>
            <w:r w:rsidR="00AD5882" w:rsidRPr="003C2E3E">
              <w:rPr>
                <w:sz w:val="16"/>
                <w:szCs w:val="16"/>
              </w:rPr>
              <w:tab/>
            </w:r>
            <w:r w:rsidRPr="003C2E3E">
              <w:rPr>
                <w:sz w:val="16"/>
                <w:szCs w:val="16"/>
              </w:rPr>
              <w:t>vertegenwoordigend’)</w:t>
            </w:r>
          </w:p>
          <w:p w14:paraId="63FA4CE4" w14:textId="77777777" w:rsidR="001321BC" w:rsidRPr="003C2E3E" w:rsidRDefault="001321BC" w:rsidP="00B908DE">
            <w:pPr>
              <w:spacing w:before="72"/>
              <w:rPr>
                <w:u w:val="single"/>
              </w:rPr>
            </w:pPr>
            <w:r w:rsidRPr="003C2E3E">
              <w:rPr>
                <w:u w:val="single"/>
              </w:rPr>
              <w:t xml:space="preserve">Mapping gezamenlijke hoedanigheid: </w:t>
            </w:r>
          </w:p>
          <w:p w14:paraId="1464A085" w14:textId="77777777" w:rsidR="001321BC" w:rsidRPr="003C2E3E" w:rsidRDefault="00680DA5" w:rsidP="00B908DE">
            <w:pPr>
              <w:spacing w:line="240" w:lineRule="auto"/>
              <w:rPr>
                <w:sz w:val="16"/>
                <w:szCs w:val="16"/>
              </w:rPr>
            </w:pPr>
            <w:r w:rsidRPr="003C2E3E">
              <w:rPr>
                <w:sz w:val="16"/>
                <w:szCs w:val="16"/>
              </w:rPr>
              <w:t xml:space="preserve">-meer dan één vertegenwoordigtRef xlink:href="id van de </w:t>
            </w:r>
            <w:r w:rsidR="00AD5882" w:rsidRPr="003C2E3E">
              <w:rPr>
                <w:sz w:val="16"/>
                <w:szCs w:val="16"/>
              </w:rPr>
              <w:tab/>
            </w:r>
            <w:r w:rsidRPr="003C2E3E">
              <w:rPr>
                <w:sz w:val="16"/>
                <w:szCs w:val="16"/>
              </w:rPr>
              <w:t>hoedanigheid] aanwezig naar dezelfde //Hoedanigheid[id]</w:t>
            </w:r>
          </w:p>
        </w:tc>
      </w:tr>
      <w:tr w:rsidR="001321BC" w:rsidRPr="003C2E3E" w14:paraId="6C2A1191" w14:textId="77777777" w:rsidTr="00B908DE">
        <w:tblPrEx>
          <w:tblLook w:val="01E0" w:firstRow="1" w:lastRow="1" w:firstColumn="1" w:lastColumn="1" w:noHBand="0" w:noVBand="0"/>
        </w:tblPrEx>
        <w:tc>
          <w:tcPr>
            <w:tcW w:w="2279" w:type="pct"/>
            <w:shd w:val="clear" w:color="auto" w:fill="auto"/>
          </w:tcPr>
          <w:p w14:paraId="7D7D1E5A" w14:textId="77777777" w:rsidR="001321BC" w:rsidRPr="003C2E3E" w:rsidRDefault="00A623B2" w:rsidP="00B908DE">
            <w:pPr>
              <w:tabs>
                <w:tab w:val="left" w:pos="-1440"/>
                <w:tab w:val="left" w:pos="-720"/>
              </w:tabs>
              <w:suppressAutoHyphens/>
              <w:rPr>
                <w:rFonts w:cs="Arial"/>
                <w:color w:val="800080"/>
                <w:sz w:val="20"/>
              </w:rPr>
            </w:pPr>
            <w:r w:rsidRPr="003C2E3E">
              <w:rPr>
                <w:rFonts w:cs="Arial"/>
                <w:color w:val="FFFFFF"/>
                <w:sz w:val="20"/>
                <w:highlight w:val="darkYellow"/>
              </w:rPr>
              <w:lastRenderedPageBreak/>
              <w:t>KEUZEBLOKVARIANT HOEDANIGHEID</w:t>
            </w:r>
            <w:r w:rsidR="002D7D8E" w:rsidRPr="003C2E3E">
              <w:rPr>
                <w:rFonts w:cs="Arial"/>
                <w:color w:val="800080"/>
                <w:sz w:val="20"/>
              </w:rPr>
              <w:t>:</w:t>
            </w:r>
          </w:p>
        </w:tc>
        <w:tc>
          <w:tcPr>
            <w:tcW w:w="2721" w:type="pct"/>
            <w:shd w:val="clear" w:color="auto" w:fill="auto"/>
          </w:tcPr>
          <w:p w14:paraId="4402569C" w14:textId="77777777" w:rsidR="001321BC" w:rsidRPr="003C2E3E" w:rsidRDefault="001321BC" w:rsidP="00B908DE">
            <w:pPr>
              <w:spacing w:before="72"/>
            </w:pPr>
            <w:r w:rsidRPr="003C2E3E">
              <w:t xml:space="preserve">Optionele tekst, met verplichte keuze tussen alle varianten. De hoedanigheid waarin één </w:t>
            </w:r>
            <w:r w:rsidR="00977CB1" w:rsidRPr="003C2E3E">
              <w:t>rechts</w:t>
            </w:r>
            <w:r w:rsidRPr="003C2E3E">
              <w:t>perso</w:t>
            </w:r>
            <w:r w:rsidR="00977CB1" w:rsidRPr="003C2E3E">
              <w:t>on</w:t>
            </w:r>
            <w:r w:rsidRPr="003C2E3E">
              <w:t xml:space="preserve"> </w:t>
            </w:r>
            <w:r w:rsidR="00977CB1" w:rsidRPr="003C2E3E">
              <w:t>handelt</w:t>
            </w:r>
            <w:r w:rsidRPr="003C2E3E">
              <w:t xml:space="preserve"> voor één of meer volgende </w:t>
            </w:r>
            <w:r w:rsidR="00977CB1" w:rsidRPr="003C2E3E">
              <w:t>rechts</w:t>
            </w:r>
            <w:r w:rsidRPr="003C2E3E">
              <w:t>personen.</w:t>
            </w:r>
          </w:p>
          <w:p w14:paraId="28C17883" w14:textId="77777777" w:rsidR="001321BC" w:rsidRPr="003C2E3E" w:rsidRDefault="001321BC" w:rsidP="00B908DE">
            <w:pPr>
              <w:spacing w:line="240" w:lineRule="auto"/>
            </w:pPr>
          </w:p>
          <w:p w14:paraId="21390B44" w14:textId="77777777" w:rsidR="00977CB1" w:rsidRPr="003C2E3E" w:rsidRDefault="00977CB1" w:rsidP="00B908DE">
            <w:pPr>
              <w:spacing w:line="240" w:lineRule="auto"/>
              <w:rPr>
                <w:szCs w:val="18"/>
                <w:u w:val="single"/>
              </w:rPr>
            </w:pPr>
            <w:r w:rsidRPr="003C2E3E">
              <w:rPr>
                <w:szCs w:val="18"/>
                <w:u w:val="single"/>
              </w:rPr>
              <w:t>Mapping Hoedanigheid tussen niet natuurlijke personen:</w:t>
            </w:r>
          </w:p>
          <w:p w14:paraId="2471E2BB" w14:textId="77777777" w:rsidR="00977CB1" w:rsidRPr="003C2E3E" w:rsidRDefault="00977CB1" w:rsidP="00B908DE">
            <w:pPr>
              <w:spacing w:line="240" w:lineRule="auto"/>
              <w:rPr>
                <w:sz w:val="16"/>
                <w:szCs w:val="16"/>
              </w:rPr>
            </w:pPr>
            <w:r w:rsidRPr="003C2E3E">
              <w:rPr>
                <w:sz w:val="16"/>
                <w:szCs w:val="16"/>
              </w:rPr>
              <w:t xml:space="preserve">//IMKAD_Persoon/vertegenwoordigtRef [xlink:href="id van de </w:t>
            </w:r>
            <w:r w:rsidRPr="003C2E3E">
              <w:rPr>
                <w:sz w:val="16"/>
                <w:szCs w:val="16"/>
              </w:rPr>
              <w:tab/>
              <w:t>hoedanigheid]</w:t>
            </w:r>
          </w:p>
          <w:p w14:paraId="4013EE29" w14:textId="77777777" w:rsidR="00977CB1" w:rsidRPr="003C2E3E" w:rsidRDefault="00977CB1" w:rsidP="00B908DE">
            <w:pPr>
              <w:spacing w:line="240" w:lineRule="auto"/>
              <w:rPr>
                <w:sz w:val="16"/>
                <w:szCs w:val="16"/>
              </w:rPr>
            </w:pPr>
            <w:r w:rsidRPr="003C2E3E">
              <w:rPr>
                <w:sz w:val="16"/>
                <w:szCs w:val="16"/>
              </w:rPr>
              <w:t>//Hoedanigheid[id]</w:t>
            </w:r>
          </w:p>
          <w:p w14:paraId="57A466A5" w14:textId="77777777" w:rsidR="00977CB1" w:rsidRPr="003C2E3E" w:rsidRDefault="00977CB1" w:rsidP="00B908DE">
            <w:pPr>
              <w:spacing w:line="240" w:lineRule="auto"/>
              <w:rPr>
                <w:sz w:val="16"/>
                <w:szCs w:val="16"/>
              </w:rPr>
            </w:pPr>
            <w:r w:rsidRPr="003C2E3E">
              <w:rPr>
                <w:sz w:val="16"/>
                <w:szCs w:val="16"/>
              </w:rPr>
              <w:t>of</w:t>
            </w:r>
          </w:p>
          <w:p w14:paraId="5902BA48" w14:textId="77777777" w:rsidR="00977CB1" w:rsidRPr="003C2E3E" w:rsidRDefault="00977CB1" w:rsidP="00B908DE">
            <w:pPr>
              <w:spacing w:line="240" w:lineRule="auto"/>
              <w:rPr>
                <w:sz w:val="16"/>
                <w:szCs w:val="16"/>
              </w:rPr>
            </w:pPr>
            <w:r w:rsidRPr="003C2E3E">
              <w:rPr>
                <w:sz w:val="16"/>
                <w:szCs w:val="16"/>
              </w:rPr>
              <w:t>//IMKAD_Persoon/GerelateerdPersoon[volmachtgever]/</w:t>
            </w:r>
          </w:p>
          <w:p w14:paraId="58B13D0A" w14:textId="77777777" w:rsidR="00977CB1" w:rsidRPr="003C2E3E" w:rsidRDefault="00977CB1" w:rsidP="00B908DE">
            <w:pPr>
              <w:spacing w:line="240" w:lineRule="auto"/>
              <w:rPr>
                <w:sz w:val="16"/>
                <w:szCs w:val="16"/>
              </w:rPr>
            </w:pPr>
            <w:r w:rsidRPr="003C2E3E">
              <w:rPr>
                <w:sz w:val="16"/>
                <w:szCs w:val="16"/>
              </w:rPr>
              <w:tab/>
              <w:t xml:space="preserve">IMKAD_Persoon/vertegenwoordigtRef [xlink:href="id van de </w:t>
            </w:r>
            <w:r w:rsidRPr="003C2E3E">
              <w:rPr>
                <w:sz w:val="16"/>
                <w:szCs w:val="16"/>
              </w:rPr>
              <w:tab/>
              <w:t>hoedanigheid]</w:t>
            </w:r>
          </w:p>
          <w:p w14:paraId="227F7D27" w14:textId="77777777" w:rsidR="00977CB1" w:rsidRPr="003C2E3E" w:rsidRDefault="00977CB1" w:rsidP="00B908DE">
            <w:pPr>
              <w:spacing w:line="240" w:lineRule="auto"/>
              <w:rPr>
                <w:sz w:val="16"/>
                <w:szCs w:val="16"/>
              </w:rPr>
            </w:pPr>
            <w:r w:rsidRPr="003C2E3E">
              <w:rPr>
                <w:sz w:val="16"/>
                <w:szCs w:val="16"/>
              </w:rPr>
              <w:t>//Hoedanigheid[id]</w:t>
            </w:r>
          </w:p>
          <w:p w14:paraId="0FF116D0" w14:textId="77777777" w:rsidR="00AD5882" w:rsidRPr="003C2E3E" w:rsidRDefault="00977CB1" w:rsidP="00B908DE">
            <w:pPr>
              <w:spacing w:line="240" w:lineRule="auto"/>
            </w:pPr>
            <w:r w:rsidRPr="003C2E3E">
              <w:rPr>
                <w:sz w:val="16"/>
                <w:szCs w:val="16"/>
              </w:rPr>
              <w:t>-hoedanig</w:t>
            </w:r>
            <w:r w:rsidR="000F12DF" w:rsidRPr="003C2E3E">
              <w:rPr>
                <w:sz w:val="16"/>
                <w:szCs w:val="16"/>
              </w:rPr>
              <w:t>heid bevat wordtVertegenwoordigd</w:t>
            </w:r>
            <w:r w:rsidRPr="003C2E3E">
              <w:rPr>
                <w:sz w:val="16"/>
                <w:szCs w:val="16"/>
              </w:rPr>
              <w:t>Ref naar één of meer volgende gerelateerde rechtspersonen binnen PNNP</w:t>
            </w:r>
          </w:p>
          <w:p w14:paraId="2F04F4A4" w14:textId="77777777" w:rsidR="001321BC" w:rsidRPr="003C2E3E" w:rsidRDefault="001321BC" w:rsidP="00B908DE">
            <w:pPr>
              <w:spacing w:line="240" w:lineRule="auto"/>
              <w:rPr>
                <w:sz w:val="16"/>
                <w:szCs w:val="16"/>
              </w:rPr>
            </w:pPr>
          </w:p>
        </w:tc>
      </w:tr>
    </w:tbl>
    <w:p w14:paraId="24F0C749" w14:textId="77777777" w:rsidR="00C70083" w:rsidRPr="003C2E3E" w:rsidRDefault="00C70083" w:rsidP="00C508DD"/>
    <w:p w14:paraId="441A0CAB" w14:textId="77777777" w:rsidR="00A623B2" w:rsidRPr="003C2E3E" w:rsidRDefault="00A623B2" w:rsidP="00A623B2">
      <w:pPr>
        <w:pStyle w:val="Kop3"/>
        <w:numPr>
          <w:ilvl w:val="2"/>
          <w:numId w:val="1"/>
        </w:numPr>
        <w:rPr>
          <w:lang w:val="nl-NL"/>
        </w:rPr>
      </w:pPr>
      <w:bookmarkStart w:id="132" w:name="_Toc377458982"/>
      <w:bookmarkStart w:id="133" w:name="_Toc411262140"/>
      <w:bookmarkStart w:id="134" w:name="_Toc376439262"/>
      <w:r w:rsidRPr="003C2E3E">
        <w:rPr>
          <w:lang w:val="nl-NL"/>
        </w:rPr>
        <w:t>Hoedanigheid voor rechtspersonen uit volgend tekstblok partij niet natuurlijk persoon</w:t>
      </w:r>
      <w:bookmarkEnd w:id="132"/>
      <w:bookmarkEnd w:id="133"/>
    </w:p>
    <w:p w14:paraId="3664CB19" w14:textId="77777777" w:rsidR="00A623B2" w:rsidRPr="003C2E3E" w:rsidRDefault="00A623B2" w:rsidP="00A623B2">
      <w:r w:rsidRPr="003C2E3E">
        <w:t>Deze paragraaf is optioneel en wordt getoond wanneer één of meer natuurlijke- en/of rechtspersonen handelen in hoedanigheid voor één of meer rechtspersonen uit volgende tekstblokken partij niet natuurlijk persoon</w:t>
      </w:r>
      <w:r w:rsidR="001C15D2" w:rsidRPr="003C2E3E">
        <w:t>.</w:t>
      </w:r>
      <w:r w:rsidRPr="003C2E3E">
        <w:t xml:space="preserve"> </w:t>
      </w:r>
      <w:r w:rsidR="001C15D2" w:rsidRPr="003C2E3E">
        <w:t>W</w:t>
      </w:r>
      <w:r w:rsidRPr="003C2E3E">
        <w:t>anneer dit niet het geval is wordt deze paragraaf niet getoond.</w:t>
      </w:r>
    </w:p>
    <w:p w14:paraId="53D042CA" w14:textId="77777777" w:rsidR="00B87488" w:rsidRPr="003C2E3E" w:rsidRDefault="00B87488" w:rsidP="00B87488"/>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336"/>
        <w:gridCol w:w="5178"/>
      </w:tblGrid>
      <w:tr w:rsidR="00B87488" w:rsidRPr="003C2E3E" w14:paraId="468F873E" w14:textId="77777777" w:rsidTr="00B908DE">
        <w:tc>
          <w:tcPr>
            <w:tcW w:w="2279" w:type="pct"/>
            <w:shd w:val="clear" w:color="auto" w:fill="auto"/>
          </w:tcPr>
          <w:p w14:paraId="779F2EDF" w14:textId="45423AB0" w:rsidR="00B87488" w:rsidRPr="003C2E3E" w:rsidRDefault="00F97C2D" w:rsidP="00672C0B">
            <w:pPr>
              <w:rPr>
                <w:highlight w:val="yellow"/>
              </w:rPr>
            </w:pPr>
            <w:ins w:id="135" w:author="Groot, Karina de" w:date="2024-11-22T10:21:00Z" w16du:dateUtc="2024-11-22T09:21:00Z">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843A93">
                <w:rPr>
                  <w:rFonts w:cs="Arial"/>
                  <w:sz w:val="20"/>
                </w:rPr>
                <w:t>naam rechtspersoon</w:t>
              </w:r>
              <w:r w:rsidRPr="00EE3A93">
                <w:rPr>
                  <w:rFonts w:cs="Arial"/>
                  <w:color w:val="800080"/>
                  <w:sz w:val="20"/>
                </w:rPr>
                <w:t>/</w:t>
              </w:r>
              <w:r w:rsidRPr="008F0276">
                <w:rPr>
                  <w:rFonts w:cs="Arial"/>
                  <w:color w:val="800080"/>
                  <w:sz w:val="20"/>
                </w:rPr>
                <w:t>de heer/mevrouw</w:t>
              </w:r>
              <w:r w:rsidRPr="0016431B">
                <w:rPr>
                  <w:rFonts w:cs="Arial"/>
                  <w:color w:val="800080"/>
                  <w:sz w:val="20"/>
                </w:rPr>
                <w:t xml:space="preserve"> </w:t>
              </w:r>
              <w:r w:rsidRPr="00843A93">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843A93">
                <w:rPr>
                  <w:rFonts w:cs="Arial"/>
                  <w:sz w:val="20"/>
                </w:rPr>
                <w:t>naam rechtspersoon</w:t>
              </w:r>
              <w:r w:rsidRPr="00EE3A93">
                <w:rPr>
                  <w:rFonts w:cs="Arial"/>
                  <w:color w:val="800080"/>
                  <w:sz w:val="20"/>
                </w:rPr>
                <w:t>/</w:t>
              </w:r>
              <w:r w:rsidRPr="008F0276">
                <w:rPr>
                  <w:rFonts w:cs="Arial"/>
                  <w:color w:val="800080"/>
                  <w:sz w:val="20"/>
                </w:rPr>
                <w:t>de heer/mevrouw</w:t>
              </w:r>
              <w:r w:rsidRPr="00EE3A93">
                <w:rPr>
                  <w:rFonts w:cs="Arial"/>
                  <w:color w:val="3366FF"/>
                  <w:sz w:val="20"/>
                </w:rPr>
                <w:t xml:space="preserve"> </w:t>
              </w:r>
              <w:r w:rsidRPr="00843A93">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en </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843A93">
                <w:rPr>
                  <w:rFonts w:cs="Arial"/>
                  <w:sz w:val="20"/>
                </w:rPr>
                <w:t>naam rechtspersoon</w:t>
              </w:r>
              <w:r w:rsidRPr="00EE3A93">
                <w:rPr>
                  <w:rFonts w:cs="Arial"/>
                  <w:color w:val="800080"/>
                  <w:sz w:val="20"/>
                </w:rPr>
                <w:t>/</w:t>
              </w:r>
              <w:r w:rsidRPr="008F0276">
                <w:rPr>
                  <w:rFonts w:cs="Arial"/>
                  <w:color w:val="800080"/>
                  <w:sz w:val="20"/>
                </w:rPr>
                <w:t>de heer/mevrouw</w:t>
              </w:r>
              <w:r w:rsidRPr="0016431B">
                <w:rPr>
                  <w:rFonts w:cs="Arial"/>
                  <w:color w:val="800080"/>
                  <w:sz w:val="20"/>
                </w:rPr>
                <w:t xml:space="preserve"> </w:t>
              </w:r>
              <w:r w:rsidRPr="00843A93">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ins>
            <w:ins w:id="136" w:author="Groot, Karina de" w:date="2024-11-22T10:22:00Z" w16du:dateUtc="2024-11-22T09:22:00Z">
              <w:r w:rsidRPr="00EE3A93">
                <w:rPr>
                  <w:rFonts w:cs="Arial"/>
                  <w:sz w:val="20"/>
                </w:rPr>
                <w:fldChar w:fldCharType="begin"/>
              </w:r>
              <w:r w:rsidRPr="00EE3A93">
                <w:rPr>
                  <w:rFonts w:cs="Arial"/>
                  <w:sz w:val="20"/>
                </w:rPr>
                <w:instrText>MacroButton Nomacro §</w:instrText>
              </w:r>
              <w:r w:rsidRPr="00EE3A93">
                <w:rPr>
                  <w:rFonts w:cs="Arial"/>
                  <w:sz w:val="20"/>
                </w:rPr>
                <w:fldChar w:fldCharType="end"/>
              </w:r>
            </w:ins>
            <w:ins w:id="137" w:author="Groot, Karina de" w:date="2024-11-22T10:21:00Z" w16du:dateUtc="2024-11-22T09:21:00Z">
              <w:r w:rsidRPr="00EE3A93">
                <w:rPr>
                  <w:rFonts w:cs="Arial"/>
                  <w:color w:val="800080"/>
                  <w:sz w:val="20"/>
                </w:rPr>
                <w:t>voornoemd</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ins>
            <w:del w:id="138" w:author="Groot, Karina de" w:date="2024-11-22T10:21:00Z" w16du:dateUtc="2024-11-22T09:21:00Z">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color w:val="800080"/>
                  <w:sz w:val="20"/>
                </w:rPr>
                <w:delText>naam rechtspersoon/</w:delText>
              </w:r>
              <w:r w:rsidR="00B87488" w:rsidRPr="003C2E3E" w:rsidDel="00F97C2D">
                <w:rPr>
                  <w:rFonts w:cs="Arial"/>
                  <w:color w:val="3366FF"/>
                  <w:sz w:val="20"/>
                </w:rPr>
                <w:delText>de heer/mevrouw</w:delText>
              </w:r>
              <w:r w:rsidR="00B87488" w:rsidRPr="003C2E3E" w:rsidDel="00F97C2D">
                <w:rPr>
                  <w:rFonts w:cs="Arial"/>
                  <w:color w:val="800080"/>
                  <w:sz w:val="20"/>
                </w:rPr>
                <w:delText xml:space="preserve"> naam natuurlijk persoon</w:delText>
              </w:r>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color w:val="800080"/>
                  <w:sz w:val="20"/>
                </w:rPr>
                <w:delText xml:space="preserve">, </w:delText>
              </w:r>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color w:val="800080"/>
                  <w:sz w:val="20"/>
                </w:rPr>
                <w:delText>naam rechtspersoon/</w:delText>
              </w:r>
              <w:r w:rsidR="00B87488" w:rsidRPr="003C2E3E" w:rsidDel="00F97C2D">
                <w:rPr>
                  <w:rFonts w:cs="Arial"/>
                  <w:color w:val="3366FF"/>
                  <w:sz w:val="20"/>
                </w:rPr>
                <w:delText xml:space="preserve">de heer/mevrouw </w:delText>
              </w:r>
              <w:r w:rsidR="00B87488" w:rsidRPr="003C2E3E" w:rsidDel="00F97C2D">
                <w:rPr>
                  <w:rFonts w:cs="Arial"/>
                  <w:color w:val="800080"/>
                  <w:sz w:val="20"/>
                </w:rPr>
                <w:delText>naam natuurlijk persoon</w:delText>
              </w:r>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color w:val="800080"/>
                  <w:sz w:val="20"/>
                </w:rPr>
                <w:delText xml:space="preserve"> en </w:delText>
              </w:r>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color w:val="800080"/>
                  <w:sz w:val="20"/>
                </w:rPr>
                <w:delText>naam rechtspersoon/</w:delText>
              </w:r>
              <w:r w:rsidR="00B87488" w:rsidRPr="003C2E3E" w:rsidDel="00F97C2D">
                <w:rPr>
                  <w:rFonts w:cs="Arial"/>
                  <w:color w:val="3366FF"/>
                  <w:sz w:val="20"/>
                </w:rPr>
                <w:delText>de heer/mevrouw</w:delText>
              </w:r>
              <w:r w:rsidR="00B87488" w:rsidRPr="003C2E3E" w:rsidDel="00F97C2D">
                <w:rPr>
                  <w:rFonts w:cs="Arial"/>
                  <w:color w:val="800080"/>
                  <w:sz w:val="20"/>
                </w:rPr>
                <w:delText xml:space="preserve"> naam natuurlijk persoon</w:delText>
              </w:r>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r w:rsidR="00B87488" w:rsidRPr="003C2E3E" w:rsidDel="00F97C2D">
                <w:rPr>
                  <w:rFonts w:cs="Arial"/>
                  <w:color w:val="800080"/>
                  <w:sz w:val="20"/>
                </w:rPr>
                <w:delText xml:space="preserve"> voornoemd</w:delText>
              </w:r>
            </w:del>
            <w:del w:id="139" w:author="Groot, Karina de" w:date="2024-11-22T10:22:00Z" w16du:dateUtc="2024-11-22T09:22:00Z">
              <w:r w:rsidR="00B87488" w:rsidRPr="003C2E3E" w:rsidDel="00F97C2D">
                <w:rPr>
                  <w:rFonts w:cs="Arial"/>
                  <w:sz w:val="20"/>
                </w:rPr>
                <w:fldChar w:fldCharType="begin"/>
              </w:r>
              <w:r w:rsidR="00B87488" w:rsidRPr="003C2E3E" w:rsidDel="00F97C2D">
                <w:rPr>
                  <w:rFonts w:cs="Arial"/>
                  <w:sz w:val="20"/>
                </w:rPr>
                <w:delInstrText>MacroButton Nomacro §</w:delInstrText>
              </w:r>
              <w:r w:rsidR="00B87488" w:rsidRPr="003C2E3E" w:rsidDel="00F97C2D">
                <w:rPr>
                  <w:rFonts w:cs="Arial"/>
                  <w:sz w:val="20"/>
                </w:rPr>
                <w:fldChar w:fldCharType="end"/>
              </w:r>
            </w:del>
            <w:r w:rsidR="00B87488" w:rsidRPr="003C2E3E">
              <w:rPr>
                <w:rFonts w:cs="Arial"/>
                <w:color w:val="800080"/>
                <w:sz w:val="20"/>
              </w:rPr>
              <w:t>,</w:t>
            </w:r>
          </w:p>
        </w:tc>
        <w:tc>
          <w:tcPr>
            <w:tcW w:w="2721" w:type="pct"/>
            <w:shd w:val="clear" w:color="auto" w:fill="auto"/>
          </w:tcPr>
          <w:p w14:paraId="30D62C01" w14:textId="77777777" w:rsidR="00B87488" w:rsidRPr="003C2E3E" w:rsidRDefault="00A623B2" w:rsidP="00B908DE">
            <w:pPr>
              <w:pStyle w:val="streepje"/>
              <w:numPr>
                <w:ilvl w:val="0"/>
                <w:numId w:val="0"/>
              </w:numPr>
              <w:rPr>
                <w:lang w:val="nl-NL"/>
              </w:rPr>
            </w:pPr>
            <w:r w:rsidRPr="003C2E3E">
              <w:rPr>
                <w:lang w:val="nl-NL"/>
              </w:rPr>
              <w:t xml:space="preserve">Optionele </w:t>
            </w:r>
            <w:r w:rsidR="00B87488" w:rsidRPr="003C2E3E">
              <w:rPr>
                <w:lang w:val="nl-NL"/>
              </w:rPr>
              <w:t xml:space="preserve">tekst. </w:t>
            </w:r>
            <w:r w:rsidR="00F15556" w:rsidRPr="003C2E3E">
              <w:rPr>
                <w:lang w:val="nl-NL"/>
              </w:rPr>
              <w:t>Een opsomming van de namen van de natuurlijke en niet natuurlijke personen, die de personen uit volgende tekstblokken partij niet natuurlijk persoon vertegenwoordigen.</w:t>
            </w:r>
            <w:r w:rsidR="00F67485" w:rsidRPr="003C2E3E">
              <w:rPr>
                <w:lang w:val="nl-NL"/>
              </w:rPr>
              <w:t xml:space="preserve"> Alle personen uit het tekstblok worden vertegenwoordigd.</w:t>
            </w:r>
          </w:p>
          <w:p w14:paraId="2362FA1B" w14:textId="77777777" w:rsidR="00B87488" w:rsidRPr="003C2E3E" w:rsidRDefault="00B87488" w:rsidP="00B908DE">
            <w:pPr>
              <w:pStyle w:val="streepje"/>
              <w:numPr>
                <w:ilvl w:val="0"/>
                <w:numId w:val="0"/>
              </w:numPr>
              <w:rPr>
                <w:lang w:val="nl-NL"/>
              </w:rPr>
            </w:pPr>
          </w:p>
          <w:p w14:paraId="2721AC2F" w14:textId="77777777" w:rsidR="00B87488" w:rsidRPr="003C2E3E" w:rsidRDefault="00A623B2" w:rsidP="00B908DE">
            <w:pPr>
              <w:pStyle w:val="streepje"/>
              <w:numPr>
                <w:ilvl w:val="0"/>
                <w:numId w:val="0"/>
              </w:numPr>
              <w:rPr>
                <w:lang w:val="nl-NL"/>
              </w:rPr>
            </w:pPr>
            <w:r w:rsidRPr="003C2E3E">
              <w:rPr>
                <w:lang w:val="nl-NL"/>
              </w:rPr>
              <w:t>Het al dan niet tonen van ‘</w:t>
            </w:r>
            <w:r w:rsidRPr="003C2E3E">
              <w:rPr>
                <w:color w:val="800080"/>
                <w:lang w:val="nl-NL"/>
              </w:rPr>
              <w:t>voornoemd</w:t>
            </w:r>
            <w:r w:rsidRPr="003C2E3E">
              <w:rPr>
                <w:lang w:val="nl-NL"/>
              </w:rPr>
              <w:t xml:space="preserve">’ is een gebruikerskeuze. </w:t>
            </w:r>
          </w:p>
          <w:p w14:paraId="51D760C3" w14:textId="77777777" w:rsidR="00B87488" w:rsidRPr="003C2E3E" w:rsidRDefault="00B87488" w:rsidP="00B908DE">
            <w:pPr>
              <w:spacing w:line="240" w:lineRule="auto"/>
            </w:pPr>
          </w:p>
          <w:p w14:paraId="4890695D" w14:textId="77777777" w:rsidR="009374AF" w:rsidRDefault="009374AF" w:rsidP="009374AF">
            <w:pPr>
              <w:pStyle w:val="streepje"/>
              <w:numPr>
                <w:ilvl w:val="0"/>
                <w:numId w:val="0"/>
              </w:numPr>
              <w:rPr>
                <w:ins w:id="140" w:author="Groot, Karina de" w:date="2024-11-22T10:27:00Z" w16du:dateUtc="2024-11-22T09:27:00Z"/>
              </w:rPr>
            </w:pPr>
            <w:ins w:id="141" w:author="Groot, Karina de" w:date="2024-11-22T10:27:00Z" w16du:dateUtc="2024-11-22T09:27: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xml:space="preserve">’ wordt gemaakt op basis van het geslacht van de persoon. Indien bij geslacht gekozen </w:t>
              </w:r>
              <w:r>
                <w:lastRenderedPageBreak/>
                <w:t>wordt voor ‘</w:t>
              </w:r>
              <w:r w:rsidRPr="008F0276">
                <w:rPr>
                  <w:color w:val="800080"/>
                  <w:szCs w:val="18"/>
                </w:rPr>
                <w:t>onbekend</w:t>
              </w:r>
              <w:r>
                <w:t>’ dan wordt alleen de naam van de natuurlijke persoon getoond.</w:t>
              </w:r>
            </w:ins>
          </w:p>
          <w:p w14:paraId="6726E987" w14:textId="77777777" w:rsidR="009374AF" w:rsidRDefault="009374AF" w:rsidP="009374AF">
            <w:pPr>
              <w:pStyle w:val="streepje"/>
              <w:rPr>
                <w:ins w:id="142" w:author="Groot, Karina de" w:date="2024-11-22T10:27:00Z" w16du:dateUtc="2024-11-22T09:27:00Z"/>
              </w:rPr>
            </w:pPr>
            <w:ins w:id="143" w:author="Groot, Karina de" w:date="2024-11-22T10:27:00Z" w16du:dateUtc="2024-11-22T09:27:00Z">
              <w:r>
                <w:t>bij tia:geslacht</w:t>
              </w:r>
              <w:r w:rsidDel="002528A8">
                <w:t xml:space="preserve"> </w:t>
              </w:r>
              <w:r w:rsidRPr="004A55EF">
                <w:t>= Man</w:t>
              </w:r>
              <w:r>
                <w:t>, dan tonen op PDF: de heer,</w:t>
              </w:r>
            </w:ins>
          </w:p>
          <w:p w14:paraId="5AD9CA97" w14:textId="77777777" w:rsidR="009374AF" w:rsidRDefault="009374AF" w:rsidP="009374AF">
            <w:pPr>
              <w:pStyle w:val="streepje"/>
              <w:rPr>
                <w:ins w:id="144" w:author="Groot, Karina de" w:date="2024-11-22T10:27:00Z" w16du:dateUtc="2024-11-22T09:27:00Z"/>
              </w:rPr>
            </w:pPr>
            <w:ins w:id="145" w:author="Groot, Karina de" w:date="2024-11-22T10:27:00Z" w16du:dateUtc="2024-11-22T09:27:00Z">
              <w:r>
                <w:t>bij tia:geslacht</w:t>
              </w:r>
              <w:r w:rsidDel="002528A8">
                <w:t xml:space="preserve"> </w:t>
              </w:r>
              <w:r>
                <w:t>= Vrouw, dan tonen op PDF: mevrouw,</w:t>
              </w:r>
            </w:ins>
          </w:p>
          <w:p w14:paraId="703DE7EE" w14:textId="77777777" w:rsidR="009374AF" w:rsidRPr="001268FC" w:rsidRDefault="009374AF" w:rsidP="009374AF">
            <w:pPr>
              <w:pStyle w:val="streepje"/>
              <w:rPr>
                <w:ins w:id="146" w:author="Groot, Karina de" w:date="2024-11-22T10:27:00Z" w16du:dateUtc="2024-11-22T09:27:00Z"/>
                <w:lang w:val="nl-NL"/>
              </w:rPr>
            </w:pPr>
            <w:ins w:id="147" w:author="Groot, Karina de" w:date="2024-11-22T10:27:00Z" w16du:dateUtc="2024-11-22T09:27: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11F796F1" w14:textId="77777777" w:rsidR="009374AF" w:rsidRDefault="009374AF" w:rsidP="009374AF">
            <w:pPr>
              <w:pStyle w:val="streepje"/>
              <w:numPr>
                <w:ilvl w:val="0"/>
                <w:numId w:val="0"/>
              </w:numPr>
              <w:rPr>
                <w:ins w:id="148" w:author="Groot, Karina de" w:date="2024-11-22T10:27:00Z" w16du:dateUtc="2024-11-22T09:27:00Z"/>
                <w:lang w:val="nl-NL"/>
              </w:rPr>
            </w:pPr>
            <w:ins w:id="149" w:author="Groot, Karina de" w:date="2024-11-22T10:27:00Z" w16du:dateUtc="2024-11-22T09:27: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4EA802F0" w14:textId="5A4C9F84" w:rsidR="00B87488" w:rsidRPr="003C2E3E" w:rsidDel="009374AF" w:rsidRDefault="00B87488" w:rsidP="00B908DE">
            <w:pPr>
              <w:pStyle w:val="streepje"/>
              <w:numPr>
                <w:ilvl w:val="0"/>
                <w:numId w:val="0"/>
              </w:numPr>
              <w:rPr>
                <w:del w:id="150" w:author="Groot, Karina de" w:date="2024-11-22T10:27:00Z" w16du:dateUtc="2024-11-22T09:27:00Z"/>
                <w:lang w:val="nl-NL"/>
              </w:rPr>
            </w:pPr>
            <w:del w:id="151" w:author="Groot, Karina de" w:date="2024-11-22T10:27:00Z" w16du:dateUtc="2024-11-22T09:27:00Z">
              <w:r w:rsidRPr="003C2E3E" w:rsidDel="009374AF">
                <w:rPr>
                  <w:lang w:val="nl-NL"/>
                </w:rPr>
                <w:delText>De keuze voor ‘</w:delText>
              </w:r>
              <w:r w:rsidRPr="00F97C2D" w:rsidDel="009374AF">
                <w:rPr>
                  <w:color w:val="800080"/>
                  <w:rPrChange w:id="152" w:author="Groot, Karina de" w:date="2024-11-22T10:22:00Z" w16du:dateUtc="2024-11-22T09:22:00Z">
                    <w:rPr>
                      <w:color w:val="3366FF"/>
                    </w:rPr>
                  </w:rPrChange>
                </w:rPr>
                <w:delText>de heer</w:delText>
              </w:r>
              <w:r w:rsidRPr="00F97C2D" w:rsidDel="009374AF">
                <w:rPr>
                  <w:color w:val="800080"/>
                  <w:rPrChange w:id="153" w:author="Groot, Karina de" w:date="2024-11-22T10:22:00Z" w16du:dateUtc="2024-11-22T09:22:00Z">
                    <w:rPr/>
                  </w:rPrChange>
                </w:rPr>
                <w:delText xml:space="preserve">’ </w:delText>
              </w:r>
              <w:r w:rsidRPr="003C2E3E" w:rsidDel="009374AF">
                <w:rPr>
                  <w:lang w:val="nl-NL"/>
                </w:rPr>
                <w:delText>of ‘</w:delText>
              </w:r>
              <w:r w:rsidRPr="00F97C2D" w:rsidDel="009374AF">
                <w:rPr>
                  <w:color w:val="800080"/>
                  <w:rPrChange w:id="154" w:author="Groot, Karina de" w:date="2024-11-22T10:22:00Z" w16du:dateUtc="2024-11-22T09:22:00Z">
                    <w:rPr>
                      <w:color w:val="3366FF"/>
                    </w:rPr>
                  </w:rPrChange>
                </w:rPr>
                <w:delText>mevrouw</w:delText>
              </w:r>
              <w:r w:rsidRPr="003C2E3E" w:rsidDel="009374AF">
                <w:rPr>
                  <w:lang w:val="nl-NL"/>
                </w:rPr>
                <w:delText>’ wordt gemaakt op basis van het geslacht van de persoon.</w:delText>
              </w:r>
            </w:del>
          </w:p>
          <w:p w14:paraId="1E8592D2" w14:textId="77777777" w:rsidR="00B87488" w:rsidRPr="003C2E3E" w:rsidRDefault="00B87488" w:rsidP="00B908DE">
            <w:pPr>
              <w:spacing w:line="240" w:lineRule="auto"/>
            </w:pPr>
          </w:p>
          <w:p w14:paraId="055E4FC5" w14:textId="77777777" w:rsidR="002D6413" w:rsidRPr="003C2E3E" w:rsidRDefault="00B87488" w:rsidP="00B908DE">
            <w:pPr>
              <w:pStyle w:val="streepje"/>
              <w:numPr>
                <w:ilvl w:val="0"/>
                <w:numId w:val="0"/>
              </w:numPr>
              <w:rPr>
                <w:lang w:val="nl-NL"/>
              </w:rPr>
            </w:pPr>
            <w:r w:rsidRPr="003C2E3E">
              <w:rPr>
                <w:lang w:val="nl-NL"/>
              </w:rPr>
              <w:t>M</w:t>
            </w:r>
            <w:r w:rsidR="00F15556" w:rsidRPr="003C2E3E">
              <w:rPr>
                <w:lang w:val="nl-NL"/>
              </w:rPr>
              <w:t xml:space="preserve">eer personen </w:t>
            </w:r>
            <w:r w:rsidRPr="003C2E3E">
              <w:rPr>
                <w:lang w:val="nl-NL"/>
              </w:rPr>
              <w:t xml:space="preserve">worden onderling gescheiden door een komma en de laatste twee door het woord ‘en’. De personen worden weergegeven in de volgorde zoals ze in de voorgaande tekst getoond zijn. </w:t>
            </w:r>
          </w:p>
          <w:p w14:paraId="0E26E501" w14:textId="77777777" w:rsidR="002D6413" w:rsidRPr="003C2E3E" w:rsidRDefault="002D6413" w:rsidP="00B908DE">
            <w:pPr>
              <w:pStyle w:val="streepje"/>
              <w:numPr>
                <w:ilvl w:val="0"/>
                <w:numId w:val="0"/>
              </w:numPr>
              <w:rPr>
                <w:lang w:val="nl-NL"/>
              </w:rPr>
            </w:pPr>
          </w:p>
          <w:p w14:paraId="052BFFD4" w14:textId="77777777" w:rsidR="00B87488" w:rsidRPr="003C2E3E" w:rsidRDefault="002D6413" w:rsidP="00B908DE">
            <w:pPr>
              <w:pStyle w:val="streepje"/>
              <w:numPr>
                <w:ilvl w:val="0"/>
                <w:numId w:val="0"/>
              </w:numPr>
              <w:rPr>
                <w:lang w:val="nl-NL"/>
              </w:rPr>
            </w:pPr>
            <w:r w:rsidRPr="003C2E3E">
              <w:rPr>
                <w:lang w:val="nl-NL"/>
              </w:rPr>
              <w:t>Deze tekst begint altijd op een volgende regel</w:t>
            </w:r>
            <w:r w:rsidR="00B87488" w:rsidRPr="003C2E3E">
              <w:rPr>
                <w:lang w:val="nl-NL"/>
              </w:rPr>
              <w:t>.</w:t>
            </w:r>
          </w:p>
          <w:p w14:paraId="04021ECB" w14:textId="77777777" w:rsidR="00B87488" w:rsidRPr="003C2E3E" w:rsidRDefault="00B87488" w:rsidP="00B908DE">
            <w:pPr>
              <w:pStyle w:val="streepje"/>
              <w:numPr>
                <w:ilvl w:val="0"/>
                <w:numId w:val="0"/>
              </w:numPr>
              <w:rPr>
                <w:lang w:val="nl-NL"/>
              </w:rPr>
            </w:pPr>
          </w:p>
          <w:p w14:paraId="6063FCC1" w14:textId="77777777" w:rsidR="00B87488" w:rsidRPr="003C2E3E" w:rsidRDefault="00B87488" w:rsidP="00B908DE">
            <w:pPr>
              <w:spacing w:before="72" w:line="240" w:lineRule="auto"/>
              <w:rPr>
                <w:szCs w:val="18"/>
              </w:rPr>
            </w:pPr>
            <w:r w:rsidRPr="003C2E3E">
              <w:rPr>
                <w:szCs w:val="18"/>
                <w:u w:val="single"/>
              </w:rPr>
              <w:t>Mapping keuze</w:t>
            </w:r>
            <w:r w:rsidRPr="003C2E3E">
              <w:rPr>
                <w:szCs w:val="18"/>
              </w:rPr>
              <w:t>:</w:t>
            </w:r>
          </w:p>
          <w:p w14:paraId="76E45BFD" w14:textId="77777777" w:rsidR="00B87488" w:rsidRPr="003C2E3E" w:rsidRDefault="00B87488" w:rsidP="00B908DE">
            <w:pPr>
              <w:spacing w:line="240" w:lineRule="auto"/>
              <w:rPr>
                <w:sz w:val="16"/>
                <w:szCs w:val="16"/>
              </w:rPr>
            </w:pPr>
            <w:r w:rsidRPr="003C2E3E">
              <w:rPr>
                <w:sz w:val="16"/>
                <w:szCs w:val="16"/>
              </w:rPr>
              <w:t>//Hoedanigheid/tekstKeuze/</w:t>
            </w:r>
          </w:p>
          <w:p w14:paraId="31A9FDFC" w14:textId="77777777" w:rsidR="00B87488" w:rsidRPr="003C2E3E" w:rsidRDefault="00B87488" w:rsidP="00B908DE">
            <w:pPr>
              <w:spacing w:line="240" w:lineRule="auto"/>
              <w:rPr>
                <w:sz w:val="16"/>
                <w:szCs w:val="16"/>
              </w:rPr>
            </w:pPr>
            <w:r w:rsidRPr="003C2E3E">
              <w:rPr>
                <w:sz w:val="16"/>
                <w:szCs w:val="16"/>
              </w:rPr>
              <w:tab/>
              <w:t>./tagNaam (‘k_HoedanigheidBenaming’)</w:t>
            </w:r>
          </w:p>
          <w:p w14:paraId="618176CD" w14:textId="77777777" w:rsidR="00B87488" w:rsidRPr="003C2E3E" w:rsidRDefault="00B87488" w:rsidP="00B908DE">
            <w:pPr>
              <w:spacing w:line="240" w:lineRule="auto"/>
              <w:rPr>
                <w:sz w:val="16"/>
                <w:szCs w:val="16"/>
              </w:rPr>
            </w:pPr>
            <w:r w:rsidRPr="003C2E3E">
              <w:rPr>
                <w:sz w:val="16"/>
                <w:szCs w:val="16"/>
              </w:rPr>
              <w:tab/>
              <w:t>./tekst(</w:t>
            </w:r>
            <w:r w:rsidR="002D6413" w:rsidRPr="003C2E3E">
              <w:rPr>
                <w:sz w:val="16"/>
                <w:szCs w:val="16"/>
              </w:rPr>
              <w:t>‘4</w:t>
            </w:r>
            <w:r w:rsidRPr="003C2E3E">
              <w:rPr>
                <w:sz w:val="16"/>
                <w:szCs w:val="16"/>
              </w:rPr>
              <w:t>’)</w:t>
            </w:r>
          </w:p>
          <w:p w14:paraId="3EB77089" w14:textId="77777777" w:rsidR="00B87488" w:rsidRPr="003C2E3E" w:rsidRDefault="00B87488" w:rsidP="00B908DE">
            <w:pPr>
              <w:spacing w:line="240" w:lineRule="auto"/>
            </w:pPr>
          </w:p>
          <w:p w14:paraId="1E651E59" w14:textId="431E6B35" w:rsidR="00B87488" w:rsidRPr="003C2E3E" w:rsidDel="00390949" w:rsidRDefault="00B87488">
            <w:pPr>
              <w:spacing w:after="240" w:line="240" w:lineRule="auto"/>
              <w:rPr>
                <w:del w:id="155" w:author="Groot, Karina de" w:date="2024-11-22T10:29:00Z" w16du:dateUtc="2024-11-22T09:29:00Z"/>
              </w:rPr>
              <w:pPrChange w:id="156" w:author="Groot, Karina de" w:date="2024-11-22T10:29:00Z" w16du:dateUtc="2024-11-22T09:29:00Z">
                <w:pPr>
                  <w:spacing w:line="240" w:lineRule="auto"/>
                </w:pPr>
              </w:pPrChange>
            </w:pPr>
            <w:r w:rsidRPr="003C2E3E">
              <w:t xml:space="preserve">Getoond </w:t>
            </w:r>
            <w:del w:id="157" w:author="Groot, Karina de" w:date="2024-11-22T10:29:00Z" w16du:dateUtc="2024-11-22T09:29:00Z">
              <w:r w:rsidRPr="003C2E3E" w:rsidDel="00390949">
                <w:delText>word</w:delText>
              </w:r>
            </w:del>
            <w:ins w:id="158" w:author="Groot, Karina de" w:date="2024-11-22T10:29:00Z" w16du:dateUtc="2024-11-22T09:29:00Z">
              <w:r w:rsidR="00390949" w:rsidRPr="003C2E3E">
                <w:t>wordt</w:t>
              </w:r>
              <w:r w:rsidR="00390949">
                <w:t xml:space="preserve"> voor </w:t>
              </w:r>
            </w:ins>
            <w:del w:id="159" w:author="Groot, Karina de" w:date="2024-11-22T10:29:00Z" w16du:dateUtc="2024-11-22T09:29:00Z">
              <w:r w:rsidRPr="003C2E3E" w:rsidDel="00390949">
                <w:delText>t</w:delText>
              </w:r>
            </w:del>
            <w:del w:id="160" w:author="Groot, Karina de" w:date="2024-11-22T10:28:00Z" w16du:dateUtc="2024-11-22T09:28:00Z">
              <w:r w:rsidRPr="003C2E3E" w:rsidDel="00390949">
                <w:delText>:</w:delText>
              </w:r>
            </w:del>
          </w:p>
          <w:p w14:paraId="5DA5F88F" w14:textId="0E905106" w:rsidR="00390949" w:rsidRDefault="00390949">
            <w:pPr>
              <w:spacing w:after="240" w:line="240" w:lineRule="auto"/>
              <w:rPr>
                <w:ins w:id="161" w:author="Groot, Karina de" w:date="2024-11-22T10:29:00Z" w16du:dateUtc="2024-11-22T09:29:00Z"/>
              </w:rPr>
              <w:pPrChange w:id="162" w:author="Groot, Karina de" w:date="2024-11-22T10:29:00Z" w16du:dateUtc="2024-11-22T09:29:00Z">
                <w:pPr>
                  <w:spacing w:line="240" w:lineRule="auto"/>
                </w:pPr>
              </w:pPrChange>
            </w:pPr>
            <w:ins w:id="163" w:author="Groot, Karina de" w:date="2024-11-22T10:29:00Z" w16du:dateUtc="2024-11-22T09:29:00Z">
              <w:r>
                <w:t>k</w:t>
              </w:r>
            </w:ins>
            <w:ins w:id="164" w:author="Groot, Karina de" w:date="2024-11-22T10:23:00Z" w16du:dateUtc="2024-11-22T09:23:00Z">
              <w:r w:rsidR="00F97C2D">
                <w:t xml:space="preserve">euze </w:t>
              </w:r>
            </w:ins>
            <w:r w:rsidR="0076719D" w:rsidRPr="003C2E3E">
              <w:t>4</w:t>
            </w:r>
            <w:ins w:id="165" w:author="Groot, Karina de" w:date="2024-11-22T10:29:00Z" w16du:dateUtc="2024-11-22T09:29:00Z">
              <w:r>
                <w:t>:</w:t>
              </w:r>
            </w:ins>
          </w:p>
          <w:p w14:paraId="284A095C" w14:textId="7DB2B503" w:rsidR="0076719D" w:rsidRPr="003C2E3E" w:rsidRDefault="0076719D">
            <w:pPr>
              <w:spacing w:line="240" w:lineRule="auto"/>
              <w:pPrChange w:id="166" w:author="Groot, Karina de" w:date="2024-11-22T10:29:00Z" w16du:dateUtc="2024-11-22T09:29:00Z">
                <w:pPr>
                  <w:pStyle w:val="streepje"/>
                  <w:numPr>
                    <w:numId w:val="0"/>
                  </w:numPr>
                  <w:tabs>
                    <w:tab w:val="clear" w:pos="227"/>
                    <w:tab w:val="clear" w:pos="284"/>
                    <w:tab w:val="clear" w:pos="454"/>
                  </w:tabs>
                  <w:ind w:left="793" w:hanging="793"/>
                </w:pPr>
              </w:pPrChange>
            </w:pPr>
            <w:del w:id="167" w:author="Groot, Karina de" w:date="2024-11-22T10:29:00Z" w16du:dateUtc="2024-11-22T09:29:00Z">
              <w:r w:rsidRPr="003C2E3E" w:rsidDel="00390949">
                <w:tab/>
              </w:r>
            </w:del>
            <w:ins w:id="168" w:author="Groot, Karina de" w:date="2024-11-22T10:23:00Z" w16du:dateUtc="2024-11-22T09:23: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F97C2D">
              <w:rPr>
                <w:rFonts w:cs="Arial"/>
                <w:sz w:val="20"/>
                <w:rPrChange w:id="169" w:author="Groot, Karina de" w:date="2024-11-22T10:23:00Z" w16du:dateUtc="2024-11-22T09:23:00Z">
                  <w:rPr>
                    <w:rFonts w:cs="Arial"/>
                    <w:color w:val="800080"/>
                    <w:sz w:val="20"/>
                  </w:rPr>
                </w:rPrChange>
              </w:rPr>
              <w:t>naam rechtspersoon</w:t>
            </w:r>
            <w:ins w:id="170" w:author="Groot, Karina de" w:date="2024-11-22T10:23:00Z" w16du:dateUtc="2024-11-22T09:23: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3C2E3E">
              <w:rPr>
                <w:rFonts w:cs="Arial"/>
                <w:color w:val="800080"/>
                <w:sz w:val="20"/>
              </w:rPr>
              <w:t>/</w:t>
            </w:r>
            <w:r w:rsidRPr="00F97C2D">
              <w:rPr>
                <w:rFonts w:cs="Arial"/>
                <w:color w:val="800080"/>
                <w:sz w:val="20"/>
                <w:rPrChange w:id="171" w:author="Groot, Karina de" w:date="2024-11-22T10:25:00Z" w16du:dateUtc="2024-11-22T09:25:00Z">
                  <w:rPr>
                    <w:rFonts w:cs="Arial"/>
                    <w:color w:val="3366FF"/>
                    <w:sz w:val="20"/>
                  </w:rPr>
                </w:rPrChange>
              </w:rPr>
              <w:t>de heer/mevrouw</w:t>
            </w:r>
            <w:r w:rsidRPr="003C2E3E">
              <w:rPr>
                <w:rFonts w:cs="Arial"/>
                <w:color w:val="800080"/>
                <w:sz w:val="20"/>
              </w:rPr>
              <w:t xml:space="preserve"> </w:t>
            </w:r>
            <w:ins w:id="172" w:author="Groot, Karina de" w:date="2024-11-22T10:24:00Z" w16du:dateUtc="2024-11-22T09:24: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F97C2D">
              <w:rPr>
                <w:rFonts w:cs="Arial"/>
                <w:sz w:val="20"/>
                <w:rPrChange w:id="173" w:author="Groot, Karina de" w:date="2024-11-22T10:24:00Z" w16du:dateUtc="2024-11-22T09:24:00Z">
                  <w:rPr>
                    <w:rFonts w:cs="Arial"/>
                    <w:color w:val="800080"/>
                    <w:sz w:val="20"/>
                  </w:rPr>
                </w:rPrChange>
              </w:rPr>
              <w:t>naam natuurlijk persoon</w:t>
            </w:r>
            <w:ins w:id="174" w:author="Groot, Karina de" w:date="2024-11-22T10:24:00Z" w16du:dateUtc="2024-11-22T09:24: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3C2E3E">
              <w:rPr>
                <w:rFonts w:cs="Arial"/>
                <w:color w:val="800080"/>
                <w:sz w:val="20"/>
              </w:rPr>
              <w:t xml:space="preserve">, </w:t>
            </w:r>
            <w:ins w:id="175" w:author="Groot, Karina de" w:date="2024-11-22T10:24:00Z" w16du:dateUtc="2024-11-22T09:24: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F97C2D">
              <w:rPr>
                <w:rFonts w:cs="Arial"/>
                <w:sz w:val="20"/>
                <w:rPrChange w:id="176" w:author="Groot, Karina de" w:date="2024-11-22T10:25:00Z" w16du:dateUtc="2024-11-22T09:25:00Z">
                  <w:rPr>
                    <w:rFonts w:cs="Arial"/>
                    <w:color w:val="800080"/>
                    <w:sz w:val="20"/>
                  </w:rPr>
                </w:rPrChange>
              </w:rPr>
              <w:t>naam rechtspersoon</w:t>
            </w:r>
            <w:ins w:id="177" w:author="Groot, Karina de" w:date="2024-11-22T10:25:00Z" w16du:dateUtc="2024-11-22T09:25: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3C2E3E">
              <w:rPr>
                <w:rFonts w:cs="Arial"/>
                <w:color w:val="800080"/>
                <w:sz w:val="20"/>
              </w:rPr>
              <w:t>/</w:t>
            </w:r>
            <w:r w:rsidRPr="00F97C2D">
              <w:rPr>
                <w:rFonts w:cs="Arial"/>
                <w:color w:val="800080"/>
                <w:sz w:val="20"/>
                <w:rPrChange w:id="178" w:author="Groot, Karina de" w:date="2024-11-22T10:25:00Z" w16du:dateUtc="2024-11-22T09:25:00Z">
                  <w:rPr>
                    <w:rFonts w:cs="Arial"/>
                    <w:color w:val="3366FF"/>
                    <w:sz w:val="20"/>
                  </w:rPr>
                </w:rPrChange>
              </w:rPr>
              <w:t>de heer/mevrouw</w:t>
            </w:r>
            <w:r w:rsidRPr="003C2E3E">
              <w:rPr>
                <w:rFonts w:cs="Arial"/>
                <w:color w:val="3366FF"/>
                <w:sz w:val="20"/>
              </w:rPr>
              <w:t xml:space="preserve"> </w:t>
            </w:r>
            <w:ins w:id="179" w:author="Groot, Karina de" w:date="2024-11-22T10:24:00Z" w16du:dateUtc="2024-11-22T09:24: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3C2E3E">
              <w:rPr>
                <w:rFonts w:cs="Arial"/>
                <w:color w:val="800080"/>
                <w:sz w:val="20"/>
              </w:rPr>
              <w:t>n</w:t>
            </w:r>
            <w:r w:rsidRPr="00F97C2D">
              <w:rPr>
                <w:rFonts w:cs="Arial"/>
                <w:sz w:val="20"/>
                <w:rPrChange w:id="180" w:author="Groot, Karina de" w:date="2024-11-22T10:24:00Z" w16du:dateUtc="2024-11-22T09:24:00Z">
                  <w:rPr>
                    <w:rFonts w:cs="Arial"/>
                    <w:color w:val="800080"/>
                    <w:sz w:val="20"/>
                  </w:rPr>
                </w:rPrChange>
              </w:rPr>
              <w:t>aam natuurlijk persoon</w:t>
            </w:r>
            <w:ins w:id="181" w:author="Groot, Karina de" w:date="2024-11-22T10:24:00Z" w16du:dateUtc="2024-11-22T09:24: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3C2E3E">
              <w:rPr>
                <w:rFonts w:cs="Arial"/>
                <w:color w:val="800080"/>
                <w:sz w:val="20"/>
              </w:rPr>
              <w:t xml:space="preserve"> en </w:t>
            </w:r>
            <w:ins w:id="182" w:author="Groot, Karina de" w:date="2024-11-22T10:24:00Z" w16du:dateUtc="2024-11-22T09:24: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F97C2D">
              <w:rPr>
                <w:rFonts w:cs="Arial"/>
                <w:sz w:val="20"/>
                <w:rPrChange w:id="183" w:author="Groot, Karina de" w:date="2024-11-22T10:24:00Z" w16du:dateUtc="2024-11-22T09:24:00Z">
                  <w:rPr>
                    <w:rFonts w:cs="Arial"/>
                    <w:color w:val="800080"/>
                    <w:sz w:val="20"/>
                  </w:rPr>
                </w:rPrChange>
              </w:rPr>
              <w:t>naam rechtspersoon</w:t>
            </w:r>
            <w:ins w:id="184" w:author="Groot, Karina de" w:date="2024-11-22T10:24:00Z" w16du:dateUtc="2024-11-22T09:24:00Z">
              <w:r w:rsidR="00F97C2D" w:rsidRPr="00F97C2D">
                <w:rPr>
                  <w:rFonts w:cs="Arial"/>
                  <w:sz w:val="20"/>
                </w:rPr>
                <w:fldChar w:fldCharType="begin"/>
              </w:r>
              <w:r w:rsidR="00F97C2D" w:rsidRPr="00F97C2D">
                <w:rPr>
                  <w:rFonts w:cs="Arial"/>
                  <w:sz w:val="20"/>
                </w:rPr>
                <w:instrText>MacroButton Nomacro §</w:instrText>
              </w:r>
              <w:r w:rsidR="00F97C2D" w:rsidRPr="00F97C2D">
                <w:rPr>
                  <w:rFonts w:cs="Arial"/>
                  <w:sz w:val="20"/>
                </w:rPr>
                <w:fldChar w:fldCharType="end"/>
              </w:r>
            </w:ins>
            <w:r w:rsidRPr="003C2E3E">
              <w:rPr>
                <w:rFonts w:cs="Arial"/>
                <w:color w:val="800080"/>
                <w:sz w:val="20"/>
              </w:rPr>
              <w:t>/</w:t>
            </w:r>
            <w:r w:rsidRPr="00F97C2D">
              <w:rPr>
                <w:rFonts w:cs="Arial"/>
                <w:color w:val="800080"/>
                <w:sz w:val="20"/>
                <w:rPrChange w:id="185" w:author="Groot, Karina de" w:date="2024-11-22T10:25:00Z" w16du:dateUtc="2024-11-22T09:25:00Z">
                  <w:rPr>
                    <w:rFonts w:cs="Arial"/>
                    <w:color w:val="3366FF"/>
                    <w:sz w:val="20"/>
                  </w:rPr>
                </w:rPrChange>
              </w:rPr>
              <w:t>de heer/mevrouw</w:t>
            </w:r>
            <w:r w:rsidRPr="003C2E3E">
              <w:rPr>
                <w:rFonts w:cs="Arial"/>
                <w:color w:val="800080"/>
                <w:sz w:val="20"/>
              </w:rPr>
              <w:t xml:space="preserve"> </w:t>
            </w:r>
            <w:ins w:id="186" w:author="Groot, Karina de" w:date="2024-11-22T10:23:00Z" w16du:dateUtc="2024-11-22T09:23: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F97C2D">
              <w:rPr>
                <w:rFonts w:cs="Arial"/>
                <w:sz w:val="20"/>
                <w:rPrChange w:id="187" w:author="Groot, Karina de" w:date="2024-11-22T10:24:00Z" w16du:dateUtc="2024-11-22T09:24:00Z">
                  <w:rPr>
                    <w:rFonts w:cs="Arial"/>
                    <w:color w:val="800080"/>
                    <w:sz w:val="20"/>
                  </w:rPr>
                </w:rPrChange>
              </w:rPr>
              <w:t>naam natuurlijk persoon</w:t>
            </w:r>
            <w:ins w:id="188" w:author="Groot, Karina de" w:date="2024-11-22T10:23:00Z" w16du:dateUtc="2024-11-22T09:23:00Z">
              <w:r w:rsidR="00F97C2D" w:rsidRPr="00EE3A93">
                <w:rPr>
                  <w:rFonts w:cs="Arial"/>
                  <w:sz w:val="20"/>
                </w:rPr>
                <w:fldChar w:fldCharType="begin"/>
              </w:r>
              <w:r w:rsidR="00F97C2D" w:rsidRPr="00EE3A93">
                <w:rPr>
                  <w:rFonts w:cs="Arial"/>
                  <w:sz w:val="20"/>
                </w:rPr>
                <w:instrText>MacroButton Nomacro §</w:instrText>
              </w:r>
              <w:r w:rsidR="00F97C2D" w:rsidRPr="00EE3A93">
                <w:rPr>
                  <w:rFonts w:cs="Arial"/>
                  <w:sz w:val="20"/>
                </w:rPr>
                <w:fldChar w:fldCharType="end"/>
              </w:r>
            </w:ins>
            <w:r w:rsidRPr="003C2E3E">
              <w:rPr>
                <w:rFonts w:cs="Arial"/>
                <w:sz w:val="20"/>
              </w:rPr>
              <w:t xml:space="preserve"> </w:t>
            </w:r>
            <w:r w:rsidRPr="003C2E3E">
              <w:rPr>
                <w:rFonts w:cs="Arial"/>
                <w:color w:val="800080"/>
                <w:sz w:val="20"/>
              </w:rPr>
              <w:t>voornoemd</w:t>
            </w:r>
          </w:p>
          <w:p w14:paraId="3B55DDC6" w14:textId="77777777" w:rsidR="00B87488" w:rsidRPr="003C2E3E" w:rsidRDefault="00B87488" w:rsidP="00B908DE">
            <w:pPr>
              <w:spacing w:line="240" w:lineRule="auto"/>
              <w:rPr>
                <w:szCs w:val="18"/>
                <w:u w:val="single"/>
              </w:rPr>
            </w:pPr>
          </w:p>
          <w:p w14:paraId="6829B61D" w14:textId="77777777" w:rsidR="001C15D2" w:rsidRPr="003C2E3E" w:rsidRDefault="001C15D2" w:rsidP="00B908DE">
            <w:pPr>
              <w:spacing w:line="240" w:lineRule="auto"/>
              <w:rPr>
                <w:szCs w:val="18"/>
                <w:u w:val="single"/>
              </w:rPr>
            </w:pPr>
            <w:r w:rsidRPr="003C2E3E">
              <w:rPr>
                <w:szCs w:val="18"/>
                <w:u w:val="single"/>
              </w:rPr>
              <w:t>Mapping voornoemd:</w:t>
            </w:r>
          </w:p>
          <w:p w14:paraId="233C77CA" w14:textId="77777777" w:rsidR="006D1438" w:rsidRPr="003C2E3E" w:rsidRDefault="006D1438" w:rsidP="00B908DE">
            <w:pPr>
              <w:spacing w:line="240" w:lineRule="auto"/>
              <w:rPr>
                <w:sz w:val="16"/>
                <w:szCs w:val="16"/>
              </w:rPr>
            </w:pPr>
            <w:r w:rsidRPr="003C2E3E">
              <w:rPr>
                <w:sz w:val="16"/>
                <w:szCs w:val="16"/>
              </w:rPr>
              <w:t>//Hoedanigheid/tekstKeuze/</w:t>
            </w:r>
          </w:p>
          <w:p w14:paraId="61CC4085" w14:textId="77777777" w:rsidR="006D1438" w:rsidRPr="003C2E3E" w:rsidRDefault="006D1438" w:rsidP="00B908DE">
            <w:pPr>
              <w:spacing w:line="240" w:lineRule="auto"/>
              <w:rPr>
                <w:sz w:val="16"/>
                <w:szCs w:val="16"/>
              </w:rPr>
            </w:pPr>
            <w:r w:rsidRPr="003C2E3E">
              <w:rPr>
                <w:sz w:val="16"/>
                <w:szCs w:val="16"/>
              </w:rPr>
              <w:tab/>
              <w:t>./tagNaam (‘k_HoedanigheidVoornoemd’)</w:t>
            </w:r>
          </w:p>
          <w:p w14:paraId="73D41ABC" w14:textId="77777777" w:rsidR="00B87488" w:rsidRPr="003C2E3E" w:rsidRDefault="006D1438" w:rsidP="00B908DE">
            <w:pPr>
              <w:spacing w:line="240" w:lineRule="auto"/>
              <w:rPr>
                <w:szCs w:val="18"/>
                <w:u w:val="single"/>
              </w:rPr>
            </w:pPr>
            <w:r w:rsidRPr="003C2E3E">
              <w:rPr>
                <w:sz w:val="16"/>
                <w:szCs w:val="16"/>
              </w:rPr>
              <w:tab/>
              <w:t>./tekst (‘voornoemd’)</w:t>
            </w:r>
          </w:p>
          <w:p w14:paraId="2B129822" w14:textId="77777777" w:rsidR="00B87488" w:rsidRPr="003C2E3E" w:rsidRDefault="00B87488" w:rsidP="00B908DE">
            <w:pPr>
              <w:spacing w:before="72"/>
              <w:rPr>
                <w:rFonts w:cs="Arial"/>
                <w:snapToGrid/>
                <w:szCs w:val="18"/>
                <w:u w:val="single"/>
              </w:rPr>
            </w:pPr>
            <w:r w:rsidRPr="003C2E3E">
              <w:rPr>
                <w:rFonts w:cs="Arial"/>
                <w:snapToGrid/>
                <w:szCs w:val="18"/>
                <w:u w:val="single"/>
              </w:rPr>
              <w:t>Mapping naam rechtspersoon:</w:t>
            </w:r>
          </w:p>
          <w:p w14:paraId="03631152" w14:textId="77777777" w:rsidR="00B87488" w:rsidRPr="003C2E3E" w:rsidRDefault="00B87488" w:rsidP="00B908DE">
            <w:pPr>
              <w:spacing w:line="240" w:lineRule="auto"/>
              <w:rPr>
                <w:i/>
                <w:sz w:val="16"/>
                <w:szCs w:val="16"/>
              </w:rPr>
            </w:pPr>
            <w:r w:rsidRPr="003C2E3E">
              <w:rPr>
                <w:i/>
                <w:sz w:val="16"/>
                <w:szCs w:val="16"/>
              </w:rPr>
              <w:t>-</w:t>
            </w:r>
            <w:r w:rsidRPr="003C2E3E">
              <w:rPr>
                <w:sz w:val="16"/>
                <w:szCs w:val="16"/>
              </w:rPr>
              <w:t>indien aanwezig</w:t>
            </w:r>
          </w:p>
          <w:p w14:paraId="0A9C166A" w14:textId="77777777" w:rsidR="00B87488" w:rsidRPr="003C2E3E" w:rsidRDefault="00B87488" w:rsidP="00B908DE">
            <w:pPr>
              <w:spacing w:line="240" w:lineRule="auto"/>
              <w:rPr>
                <w:sz w:val="16"/>
                <w:szCs w:val="16"/>
              </w:rPr>
            </w:pPr>
            <w:r w:rsidRPr="003C2E3E">
              <w:rPr>
                <w:sz w:val="16"/>
                <w:szCs w:val="16"/>
              </w:rPr>
              <w:t>//IMKAD_Persoon/tia_AanduidingPersoon</w:t>
            </w:r>
          </w:p>
          <w:p w14:paraId="211486A6" w14:textId="77777777" w:rsidR="00B87488" w:rsidRPr="003C2E3E" w:rsidRDefault="00B87488" w:rsidP="00B908DE">
            <w:pPr>
              <w:spacing w:line="240" w:lineRule="auto"/>
              <w:rPr>
                <w:i/>
                <w:sz w:val="16"/>
                <w:szCs w:val="16"/>
              </w:rPr>
            </w:pPr>
            <w:r w:rsidRPr="003C2E3E">
              <w:rPr>
                <w:i/>
                <w:sz w:val="16"/>
                <w:szCs w:val="16"/>
              </w:rPr>
              <w:t>-</w:t>
            </w:r>
            <w:r w:rsidRPr="003C2E3E">
              <w:rPr>
                <w:sz w:val="16"/>
                <w:szCs w:val="16"/>
              </w:rPr>
              <w:t>anders</w:t>
            </w:r>
          </w:p>
          <w:p w14:paraId="2B7E533E" w14:textId="77777777" w:rsidR="00B87488" w:rsidRPr="003C2E3E" w:rsidRDefault="00B87488" w:rsidP="00B908DE">
            <w:pPr>
              <w:spacing w:line="240" w:lineRule="auto"/>
              <w:rPr>
                <w:rFonts w:cs="Arial"/>
                <w:sz w:val="16"/>
                <w:szCs w:val="16"/>
              </w:rPr>
            </w:pPr>
            <w:r w:rsidRPr="003C2E3E">
              <w:rPr>
                <w:sz w:val="16"/>
                <w:szCs w:val="16"/>
              </w:rPr>
              <w:t>//IMKAD_Persoon/tia_Gegevens/NHR_Rechtspersoon/</w:t>
            </w:r>
          </w:p>
          <w:p w14:paraId="284C2932" w14:textId="77777777" w:rsidR="00B87488" w:rsidRPr="003C2E3E" w:rsidRDefault="00B87488" w:rsidP="00B908DE">
            <w:pPr>
              <w:spacing w:line="240" w:lineRule="auto"/>
              <w:ind w:left="227"/>
              <w:rPr>
                <w:sz w:val="16"/>
                <w:szCs w:val="16"/>
              </w:rPr>
            </w:pPr>
            <w:r w:rsidRPr="003C2E3E">
              <w:rPr>
                <w:sz w:val="16"/>
                <w:szCs w:val="16"/>
              </w:rPr>
              <w:t>./statutaireNaam</w:t>
            </w:r>
          </w:p>
          <w:p w14:paraId="0CD53B6F" w14:textId="77777777" w:rsidR="00B87488" w:rsidRPr="003C2E3E" w:rsidRDefault="00B87488" w:rsidP="00672C0B"/>
          <w:p w14:paraId="6B55C3C0" w14:textId="77777777" w:rsidR="00B87488" w:rsidRPr="003C2E3E" w:rsidRDefault="00B87488" w:rsidP="00B908DE">
            <w:pPr>
              <w:pStyle w:val="streepje"/>
              <w:numPr>
                <w:ilvl w:val="0"/>
                <w:numId w:val="0"/>
              </w:numPr>
              <w:spacing w:line="240" w:lineRule="auto"/>
              <w:rPr>
                <w:szCs w:val="18"/>
                <w:u w:val="single"/>
                <w:lang w:val="nl-NL"/>
              </w:rPr>
            </w:pPr>
            <w:r w:rsidRPr="003C2E3E">
              <w:rPr>
                <w:szCs w:val="18"/>
                <w:u w:val="single"/>
                <w:lang w:val="nl-NL"/>
              </w:rPr>
              <w:t>Mapping naam persoon ingezetene:</w:t>
            </w:r>
          </w:p>
          <w:p w14:paraId="54437FF4" w14:textId="77777777" w:rsidR="00B87488" w:rsidRPr="003C2E3E" w:rsidRDefault="00B87488" w:rsidP="00B908DE">
            <w:pPr>
              <w:spacing w:line="240" w:lineRule="auto"/>
              <w:rPr>
                <w:sz w:val="16"/>
                <w:szCs w:val="16"/>
              </w:rPr>
            </w:pPr>
            <w:r w:rsidRPr="003C2E3E">
              <w:rPr>
                <w:sz w:val="16"/>
                <w:szCs w:val="16"/>
              </w:rPr>
              <w:t>-indien aanwezig</w:t>
            </w:r>
          </w:p>
          <w:p w14:paraId="3C90A05D" w14:textId="77777777" w:rsidR="00B87488" w:rsidRPr="003C2E3E" w:rsidRDefault="00B87488" w:rsidP="00B908DE">
            <w:pPr>
              <w:spacing w:line="240" w:lineRule="auto"/>
              <w:rPr>
                <w:sz w:val="16"/>
                <w:szCs w:val="16"/>
              </w:rPr>
            </w:pPr>
            <w:r w:rsidRPr="003C2E3E">
              <w:rPr>
                <w:sz w:val="16"/>
                <w:szCs w:val="16"/>
              </w:rPr>
              <w:t>//IMKAD_Persoon/tia_Gegevens/IMKAD_KadNatuurlijkPersoon</w:t>
            </w:r>
          </w:p>
          <w:p w14:paraId="1364D8C5" w14:textId="77777777" w:rsidR="00B87488" w:rsidRPr="003C2E3E" w:rsidRDefault="00B87488" w:rsidP="00B908DE">
            <w:pPr>
              <w:spacing w:line="240" w:lineRule="auto"/>
              <w:ind w:left="227"/>
              <w:rPr>
                <w:sz w:val="16"/>
                <w:szCs w:val="16"/>
              </w:rPr>
            </w:pPr>
            <w:r w:rsidRPr="003C2E3E">
              <w:rPr>
                <w:sz w:val="16"/>
                <w:szCs w:val="16"/>
              </w:rPr>
              <w:t>./voornamen</w:t>
            </w:r>
          </w:p>
          <w:p w14:paraId="1EDCADE6" w14:textId="77777777" w:rsidR="00B87488" w:rsidRPr="003C2E3E" w:rsidRDefault="00B87488" w:rsidP="00B908DE">
            <w:pPr>
              <w:spacing w:line="240" w:lineRule="auto"/>
              <w:ind w:left="227"/>
              <w:rPr>
                <w:sz w:val="16"/>
                <w:szCs w:val="16"/>
              </w:rPr>
            </w:pPr>
            <w:r w:rsidRPr="003C2E3E">
              <w:rPr>
                <w:sz w:val="16"/>
                <w:szCs w:val="16"/>
              </w:rPr>
              <w:t>./voorvoegselsgeslachtsnaam</w:t>
            </w:r>
          </w:p>
          <w:p w14:paraId="13080A1A" w14:textId="77777777" w:rsidR="00B87488" w:rsidRPr="003C2E3E" w:rsidRDefault="00B87488" w:rsidP="00B908DE">
            <w:pPr>
              <w:spacing w:line="240" w:lineRule="auto"/>
              <w:ind w:left="227"/>
              <w:rPr>
                <w:sz w:val="16"/>
                <w:szCs w:val="16"/>
              </w:rPr>
            </w:pPr>
            <w:r w:rsidRPr="003C2E3E">
              <w:rPr>
                <w:sz w:val="16"/>
                <w:szCs w:val="16"/>
              </w:rPr>
              <w:t>./geslachtsnaam</w:t>
            </w:r>
          </w:p>
          <w:p w14:paraId="36784E1B" w14:textId="77777777" w:rsidR="00B87488" w:rsidRPr="003C2E3E" w:rsidRDefault="00B87488" w:rsidP="00B908DE">
            <w:pPr>
              <w:spacing w:line="240" w:lineRule="auto"/>
              <w:rPr>
                <w:sz w:val="16"/>
                <w:szCs w:val="16"/>
              </w:rPr>
            </w:pPr>
            <w:r w:rsidRPr="003C2E3E">
              <w:rPr>
                <w:sz w:val="16"/>
                <w:szCs w:val="16"/>
              </w:rPr>
              <w:t>-anders</w:t>
            </w:r>
          </w:p>
          <w:p w14:paraId="4059204D" w14:textId="77777777" w:rsidR="00B87488" w:rsidRPr="003C2E3E" w:rsidRDefault="00B87488" w:rsidP="00B908DE">
            <w:pPr>
              <w:spacing w:line="240" w:lineRule="auto"/>
              <w:rPr>
                <w:sz w:val="16"/>
                <w:szCs w:val="16"/>
              </w:rPr>
            </w:pPr>
            <w:r w:rsidRPr="003C2E3E">
              <w:rPr>
                <w:sz w:val="16"/>
                <w:szCs w:val="16"/>
              </w:rPr>
              <w:t>//IMKAD_Persoon/tia_Gegevens/GBA_Ingezetene/</w:t>
            </w:r>
          </w:p>
          <w:p w14:paraId="3638F02E" w14:textId="77777777" w:rsidR="00B87488" w:rsidRPr="003C2E3E" w:rsidRDefault="00B87488" w:rsidP="00B908DE">
            <w:pPr>
              <w:spacing w:line="240" w:lineRule="auto"/>
              <w:ind w:left="227"/>
              <w:rPr>
                <w:sz w:val="16"/>
                <w:szCs w:val="16"/>
              </w:rPr>
            </w:pPr>
            <w:r w:rsidRPr="003C2E3E">
              <w:rPr>
                <w:sz w:val="16"/>
                <w:szCs w:val="16"/>
              </w:rPr>
              <w:t>./naam/voornamen</w:t>
            </w:r>
          </w:p>
          <w:p w14:paraId="4162F61E" w14:textId="77777777" w:rsidR="00B87488" w:rsidRPr="003C2E3E" w:rsidRDefault="00B87488" w:rsidP="00B908DE">
            <w:pPr>
              <w:spacing w:line="240" w:lineRule="auto"/>
              <w:ind w:left="227"/>
              <w:rPr>
                <w:sz w:val="16"/>
                <w:szCs w:val="16"/>
              </w:rPr>
            </w:pPr>
            <w:r w:rsidRPr="003C2E3E">
              <w:rPr>
                <w:sz w:val="16"/>
                <w:szCs w:val="16"/>
              </w:rPr>
              <w:t>./tia_VoorvoegselsNaam</w:t>
            </w:r>
          </w:p>
          <w:p w14:paraId="0C88BBD6" w14:textId="77777777" w:rsidR="00B87488" w:rsidRPr="003C2E3E" w:rsidRDefault="00B87488" w:rsidP="00B908DE">
            <w:pPr>
              <w:spacing w:line="240" w:lineRule="auto"/>
              <w:ind w:left="227"/>
              <w:rPr>
                <w:sz w:val="16"/>
                <w:szCs w:val="16"/>
              </w:rPr>
            </w:pPr>
            <w:r w:rsidRPr="003C2E3E">
              <w:rPr>
                <w:sz w:val="16"/>
                <w:szCs w:val="16"/>
              </w:rPr>
              <w:t>./tia_NaamZonderVoorvoegsels</w:t>
            </w:r>
          </w:p>
          <w:p w14:paraId="749AB989" w14:textId="77777777" w:rsidR="00B87488" w:rsidRPr="003C2E3E" w:rsidRDefault="00B87488" w:rsidP="00B908DE">
            <w:pPr>
              <w:spacing w:line="240" w:lineRule="auto"/>
              <w:rPr>
                <w:sz w:val="16"/>
                <w:szCs w:val="16"/>
              </w:rPr>
            </w:pPr>
          </w:p>
          <w:p w14:paraId="6ECCB0D5" w14:textId="77777777" w:rsidR="00B87488" w:rsidRPr="003C2E3E" w:rsidRDefault="00B87488" w:rsidP="00B908DE">
            <w:pPr>
              <w:spacing w:line="240" w:lineRule="auto"/>
              <w:rPr>
                <w:szCs w:val="18"/>
                <w:u w:val="single"/>
              </w:rPr>
            </w:pPr>
            <w:r w:rsidRPr="003C2E3E">
              <w:rPr>
                <w:szCs w:val="18"/>
                <w:u w:val="single"/>
              </w:rPr>
              <w:t>Mapping geslacht ingezetene (in beide gevallen):</w:t>
            </w:r>
          </w:p>
          <w:p w14:paraId="3DA8C328" w14:textId="77777777" w:rsidR="00B87488" w:rsidRPr="003C2E3E" w:rsidRDefault="00B87488" w:rsidP="00B908DE">
            <w:pPr>
              <w:spacing w:line="240" w:lineRule="auto"/>
              <w:rPr>
                <w:sz w:val="16"/>
                <w:szCs w:val="16"/>
              </w:rPr>
            </w:pPr>
            <w:r w:rsidRPr="003C2E3E">
              <w:rPr>
                <w:sz w:val="16"/>
                <w:szCs w:val="16"/>
              </w:rPr>
              <w:t>//IMKAD_Persoon/tia_Gegevens/GBA_Ingezetene/</w:t>
            </w:r>
          </w:p>
          <w:p w14:paraId="0E539F0A" w14:textId="77777777" w:rsidR="00B87488" w:rsidRPr="003C2E3E" w:rsidRDefault="00B87488" w:rsidP="00B908DE">
            <w:pPr>
              <w:spacing w:line="240" w:lineRule="auto"/>
              <w:ind w:left="227"/>
              <w:rPr>
                <w:sz w:val="16"/>
                <w:szCs w:val="16"/>
              </w:rPr>
            </w:pPr>
            <w:r w:rsidRPr="003C2E3E">
              <w:rPr>
                <w:sz w:val="16"/>
                <w:szCs w:val="16"/>
              </w:rPr>
              <w:t>./geslacht</w:t>
            </w:r>
          </w:p>
          <w:p w14:paraId="3908FD61" w14:textId="77777777" w:rsidR="00B87488" w:rsidRPr="003C2E3E" w:rsidRDefault="00B87488" w:rsidP="00B908DE">
            <w:pPr>
              <w:spacing w:line="240" w:lineRule="auto"/>
              <w:rPr>
                <w:sz w:val="16"/>
                <w:szCs w:val="16"/>
              </w:rPr>
            </w:pPr>
          </w:p>
          <w:p w14:paraId="28ED354D" w14:textId="77777777" w:rsidR="00B87488" w:rsidRPr="003C2E3E" w:rsidRDefault="00B87488" w:rsidP="00B908DE">
            <w:pPr>
              <w:pStyle w:val="streepje"/>
              <w:numPr>
                <w:ilvl w:val="0"/>
                <w:numId w:val="0"/>
              </w:numPr>
              <w:spacing w:line="240" w:lineRule="auto"/>
              <w:rPr>
                <w:szCs w:val="18"/>
                <w:u w:val="single"/>
                <w:lang w:val="nl-NL"/>
              </w:rPr>
            </w:pPr>
            <w:r w:rsidRPr="003C2E3E">
              <w:rPr>
                <w:szCs w:val="18"/>
                <w:u w:val="single"/>
                <w:lang w:val="nl-NL"/>
              </w:rPr>
              <w:t>Mapping naam en geslacht niet ingezetene:</w:t>
            </w:r>
          </w:p>
          <w:p w14:paraId="2F229441" w14:textId="77777777" w:rsidR="00B87488" w:rsidRPr="003C2E3E" w:rsidRDefault="00B87488" w:rsidP="00B908DE">
            <w:pPr>
              <w:spacing w:line="240" w:lineRule="auto"/>
              <w:rPr>
                <w:sz w:val="16"/>
              </w:rPr>
            </w:pPr>
            <w:r w:rsidRPr="003C2E3E">
              <w:rPr>
                <w:sz w:val="16"/>
                <w:szCs w:val="16"/>
              </w:rPr>
              <w:t>//IMKAD_Persoon /IMKAD</w:t>
            </w:r>
            <w:r w:rsidRPr="003C2E3E">
              <w:rPr>
                <w:sz w:val="16"/>
              </w:rPr>
              <w:t>_NietIngezetene/</w:t>
            </w:r>
          </w:p>
          <w:p w14:paraId="5C9E4DD0" w14:textId="77777777" w:rsidR="00B87488" w:rsidRPr="003C2E3E" w:rsidRDefault="00B87488" w:rsidP="00B908DE">
            <w:pPr>
              <w:spacing w:line="240" w:lineRule="auto"/>
              <w:ind w:left="227"/>
              <w:rPr>
                <w:sz w:val="16"/>
                <w:szCs w:val="16"/>
              </w:rPr>
            </w:pPr>
            <w:r w:rsidRPr="003C2E3E">
              <w:rPr>
                <w:sz w:val="16"/>
              </w:rPr>
              <w:t>./</w:t>
            </w:r>
            <w:r w:rsidRPr="003C2E3E">
              <w:rPr>
                <w:sz w:val="16"/>
                <w:szCs w:val="16"/>
              </w:rPr>
              <w:t>voornamen</w:t>
            </w:r>
          </w:p>
          <w:p w14:paraId="401C1A5A" w14:textId="77777777" w:rsidR="00B87488" w:rsidRPr="003C2E3E" w:rsidRDefault="00B87488" w:rsidP="00B908DE">
            <w:pPr>
              <w:spacing w:line="240" w:lineRule="auto"/>
              <w:ind w:left="227"/>
              <w:rPr>
                <w:sz w:val="16"/>
                <w:szCs w:val="16"/>
              </w:rPr>
            </w:pPr>
            <w:r w:rsidRPr="003C2E3E">
              <w:rPr>
                <w:sz w:val="16"/>
                <w:szCs w:val="16"/>
              </w:rPr>
              <w:t>./voorvoegsels</w:t>
            </w:r>
          </w:p>
          <w:p w14:paraId="112BB6DB" w14:textId="77777777" w:rsidR="00B87488" w:rsidRPr="003C2E3E" w:rsidRDefault="00B87488" w:rsidP="00B908DE">
            <w:pPr>
              <w:spacing w:line="240" w:lineRule="auto"/>
              <w:ind w:left="227"/>
              <w:rPr>
                <w:sz w:val="16"/>
                <w:szCs w:val="16"/>
              </w:rPr>
            </w:pPr>
            <w:r w:rsidRPr="003C2E3E">
              <w:rPr>
                <w:sz w:val="16"/>
                <w:szCs w:val="16"/>
              </w:rPr>
              <w:t>./geslachtsnaam</w:t>
            </w:r>
          </w:p>
          <w:p w14:paraId="55129FF6" w14:textId="77777777" w:rsidR="00B87488" w:rsidRPr="003C2E3E" w:rsidRDefault="00B87488" w:rsidP="00B908DE">
            <w:pPr>
              <w:spacing w:line="240" w:lineRule="auto"/>
              <w:ind w:left="227"/>
            </w:pPr>
            <w:r w:rsidRPr="003C2E3E">
              <w:rPr>
                <w:sz w:val="16"/>
                <w:szCs w:val="16"/>
              </w:rPr>
              <w:t>./geslacht</w:t>
            </w:r>
          </w:p>
        </w:tc>
      </w:tr>
      <w:tr w:rsidR="00B87488" w:rsidRPr="003C2E3E" w14:paraId="4932435A" w14:textId="77777777" w:rsidTr="00B908DE">
        <w:tblPrEx>
          <w:tblLook w:val="01E0" w:firstRow="1" w:lastRow="1" w:firstColumn="1" w:lastColumn="1" w:noHBand="0" w:noVBand="0"/>
        </w:tblPrEx>
        <w:tc>
          <w:tcPr>
            <w:tcW w:w="2279" w:type="pct"/>
            <w:shd w:val="clear" w:color="auto" w:fill="auto"/>
          </w:tcPr>
          <w:p w14:paraId="0B443E6D" w14:textId="77777777" w:rsidR="00B87488" w:rsidRPr="003C2E3E" w:rsidRDefault="00B87488" w:rsidP="00B908DE">
            <w:pPr>
              <w:tabs>
                <w:tab w:val="left" w:pos="-1440"/>
                <w:tab w:val="left" w:pos="-720"/>
              </w:tabs>
              <w:suppressAutoHyphens/>
              <w:rPr>
                <w:rFonts w:cs="Arial"/>
                <w:color w:val="800080"/>
                <w:sz w:val="20"/>
              </w:rPr>
            </w:pPr>
            <w:r w:rsidRPr="003C2E3E">
              <w:rPr>
                <w:rFonts w:cs="Arial"/>
                <w:color w:val="800080"/>
                <w:sz w:val="20"/>
              </w:rPr>
              <w:lastRenderedPageBreak/>
              <w:t xml:space="preserve">te dezen </w:t>
            </w:r>
            <w:r w:rsidRPr="003C2E3E">
              <w:rPr>
                <w:rFonts w:cs="Arial"/>
                <w:color w:val="3366FF"/>
                <w:sz w:val="20"/>
              </w:rPr>
              <w:t>gezamenlijk</w:t>
            </w:r>
            <w:r w:rsidRPr="003C2E3E">
              <w:rPr>
                <w:rFonts w:cs="Arial"/>
                <w:color w:val="800080"/>
                <w:sz w:val="20"/>
              </w:rPr>
              <w:t xml:space="preserve"> handelend / te dezen</w:t>
            </w:r>
            <w:r w:rsidRPr="003C2E3E">
              <w:rPr>
                <w:rFonts w:cs="Arial"/>
                <w:sz w:val="20"/>
              </w:rPr>
              <w:t xml:space="preserve"> </w:t>
            </w:r>
            <w:r w:rsidRPr="003C2E3E">
              <w:rPr>
                <w:rFonts w:cs="Arial"/>
                <w:color w:val="3366FF"/>
                <w:sz w:val="20"/>
              </w:rPr>
              <w:t>tezamen</w:t>
            </w:r>
            <w:r w:rsidRPr="003C2E3E">
              <w:rPr>
                <w:rFonts w:cs="Arial"/>
                <w:color w:val="339966"/>
                <w:sz w:val="20"/>
              </w:rPr>
              <w:t xml:space="preserve"> </w:t>
            </w:r>
            <w:r w:rsidRPr="003C2E3E">
              <w:rPr>
                <w:rFonts w:cs="Arial"/>
                <w:color w:val="800080"/>
                <w:sz w:val="20"/>
              </w:rPr>
              <w:t>rechtsgeldig vertegenwoordigend:</w:t>
            </w:r>
          </w:p>
        </w:tc>
        <w:tc>
          <w:tcPr>
            <w:tcW w:w="2721" w:type="pct"/>
            <w:shd w:val="clear" w:color="auto" w:fill="auto"/>
          </w:tcPr>
          <w:p w14:paraId="541B9A76" w14:textId="77777777" w:rsidR="00B87488" w:rsidRPr="003C2E3E" w:rsidRDefault="00B87488" w:rsidP="00B908DE">
            <w:pPr>
              <w:spacing w:before="72"/>
            </w:pPr>
            <w:r w:rsidRPr="003C2E3E">
              <w:t xml:space="preserve">Optionele keuzetekst met een keuze tussen: </w:t>
            </w:r>
          </w:p>
          <w:p w14:paraId="420189EB" w14:textId="77777777" w:rsidR="00B87488" w:rsidRPr="003C2E3E" w:rsidRDefault="00B87488" w:rsidP="00B908DE">
            <w:pPr>
              <w:numPr>
                <w:ilvl w:val="0"/>
                <w:numId w:val="34"/>
              </w:numPr>
              <w:spacing w:line="240" w:lineRule="auto"/>
            </w:pPr>
            <w:r w:rsidRPr="003C2E3E">
              <w:t>‘</w:t>
            </w:r>
            <w:r w:rsidRPr="003C2E3E">
              <w:rPr>
                <w:rFonts w:cs="Arial"/>
                <w:color w:val="800080"/>
                <w:sz w:val="20"/>
              </w:rPr>
              <w:t>te dezen</w:t>
            </w:r>
            <w:r w:rsidRPr="003C2E3E">
              <w:rPr>
                <w:rFonts w:cs="Arial"/>
                <w:color w:val="FF0000"/>
                <w:sz w:val="20"/>
              </w:rPr>
              <w:t xml:space="preserve"> </w:t>
            </w:r>
            <w:r w:rsidRPr="003C2E3E">
              <w:rPr>
                <w:rFonts w:cs="Arial"/>
                <w:color w:val="3366FF"/>
                <w:sz w:val="20"/>
              </w:rPr>
              <w:t>gezamenlijk</w:t>
            </w:r>
            <w:r w:rsidRPr="003C2E3E">
              <w:rPr>
                <w:rFonts w:cs="Arial"/>
                <w:color w:val="800080"/>
                <w:sz w:val="20"/>
              </w:rPr>
              <w:t xml:space="preserve"> handelend</w:t>
            </w:r>
            <w:r w:rsidRPr="003C2E3E">
              <w:t>’</w:t>
            </w:r>
          </w:p>
          <w:p w14:paraId="5014C92C" w14:textId="77777777" w:rsidR="00B87488" w:rsidRPr="003C2E3E" w:rsidRDefault="00B87488" w:rsidP="00B908DE">
            <w:pPr>
              <w:numPr>
                <w:ilvl w:val="0"/>
                <w:numId w:val="34"/>
              </w:numPr>
              <w:spacing w:line="240" w:lineRule="auto"/>
            </w:pPr>
            <w:r w:rsidRPr="003C2E3E">
              <w:t>‘</w:t>
            </w:r>
            <w:r w:rsidRPr="003C2E3E">
              <w:rPr>
                <w:rFonts w:cs="Arial"/>
                <w:color w:val="800080"/>
                <w:sz w:val="20"/>
              </w:rPr>
              <w:t xml:space="preserve">te dezen </w:t>
            </w:r>
            <w:r w:rsidRPr="003C2E3E">
              <w:rPr>
                <w:rFonts w:cs="Arial"/>
                <w:color w:val="3366FF"/>
                <w:sz w:val="20"/>
              </w:rPr>
              <w:t>tezamen</w:t>
            </w:r>
            <w:r w:rsidRPr="003C2E3E">
              <w:rPr>
                <w:rFonts w:cs="Arial"/>
                <w:color w:val="339966"/>
                <w:sz w:val="20"/>
              </w:rPr>
              <w:t xml:space="preserve"> </w:t>
            </w:r>
            <w:r w:rsidRPr="003C2E3E">
              <w:rPr>
                <w:rFonts w:cs="Arial"/>
                <w:color w:val="800080"/>
                <w:sz w:val="20"/>
              </w:rPr>
              <w:t>rechtsgeldig vertegenwoordigend</w:t>
            </w:r>
            <w:r w:rsidRPr="003C2E3E">
              <w:t>’</w:t>
            </w:r>
          </w:p>
          <w:p w14:paraId="48767DCB" w14:textId="77777777" w:rsidR="00B87488" w:rsidRPr="003C2E3E" w:rsidRDefault="00B87488" w:rsidP="00B908DE">
            <w:pPr>
              <w:spacing w:before="72"/>
            </w:pPr>
          </w:p>
          <w:p w14:paraId="04C4A24D" w14:textId="77777777" w:rsidR="00B87488" w:rsidRPr="003C2E3E" w:rsidRDefault="00B87488" w:rsidP="00B908DE">
            <w:pPr>
              <w:spacing w:before="72"/>
            </w:pPr>
            <w:r w:rsidRPr="003C2E3E">
              <w:rPr>
                <w:rFonts w:cs="Arial"/>
                <w:sz w:val="20"/>
              </w:rPr>
              <w:t>‘</w:t>
            </w:r>
            <w:r w:rsidRPr="003C2E3E">
              <w:rPr>
                <w:rFonts w:cs="Arial"/>
                <w:color w:val="3366FF"/>
                <w:sz w:val="20"/>
              </w:rPr>
              <w:t>gezamenlijk / tezamen</w:t>
            </w:r>
            <w:r w:rsidRPr="003C2E3E">
              <w:rPr>
                <w:rFonts w:cs="Arial"/>
                <w:sz w:val="20"/>
              </w:rPr>
              <w:t>’ wordt getoond wanneer er meer dan één persoon in hoedanigheid optreedt.</w:t>
            </w:r>
          </w:p>
          <w:p w14:paraId="06931761" w14:textId="77777777" w:rsidR="00B87488" w:rsidRPr="003C2E3E" w:rsidRDefault="00B87488" w:rsidP="00B908DE">
            <w:pPr>
              <w:spacing w:before="72" w:line="240" w:lineRule="auto"/>
              <w:rPr>
                <w:szCs w:val="18"/>
                <w:u w:val="single"/>
              </w:rPr>
            </w:pPr>
          </w:p>
          <w:p w14:paraId="53F48894" w14:textId="77777777" w:rsidR="007A0DF6" w:rsidRPr="003C2E3E" w:rsidRDefault="007A0DF6" w:rsidP="00B908DE">
            <w:pPr>
              <w:spacing w:before="72" w:line="240" w:lineRule="auto"/>
            </w:pPr>
            <w:r w:rsidRPr="003C2E3E">
              <w:t>Indien de tweede tekst getoond moet worden, dan mag niet gekozen zijn voor: ‘</w:t>
            </w:r>
            <w:r w:rsidRPr="003C2E3E">
              <w:rPr>
                <w:rFonts w:cs="Arial"/>
                <w:color w:val="FFFFFF"/>
                <w:sz w:val="20"/>
                <w:highlight w:val="darkYellow"/>
              </w:rPr>
              <w:t>KEUZEBLOKVARIANT HOEDANIGHEID</w:t>
            </w:r>
            <w:r w:rsidRPr="003C2E3E">
              <w:t>'.</w:t>
            </w:r>
          </w:p>
          <w:p w14:paraId="67287346" w14:textId="77777777" w:rsidR="007A0DF6" w:rsidRPr="003C2E3E" w:rsidRDefault="007A0DF6" w:rsidP="00B908DE">
            <w:pPr>
              <w:spacing w:before="72" w:line="240" w:lineRule="auto"/>
              <w:rPr>
                <w:szCs w:val="18"/>
                <w:u w:val="single"/>
              </w:rPr>
            </w:pPr>
          </w:p>
          <w:p w14:paraId="15DB38A5" w14:textId="77777777" w:rsidR="00B87488" w:rsidRPr="003C2E3E" w:rsidRDefault="00B87488" w:rsidP="00B908DE">
            <w:pPr>
              <w:spacing w:before="72" w:line="240" w:lineRule="auto"/>
              <w:rPr>
                <w:szCs w:val="18"/>
                <w:u w:val="single"/>
              </w:rPr>
            </w:pPr>
            <w:r w:rsidRPr="003C2E3E">
              <w:rPr>
                <w:szCs w:val="18"/>
                <w:u w:val="single"/>
              </w:rPr>
              <w:t>Mapping tekst:</w:t>
            </w:r>
          </w:p>
          <w:p w14:paraId="1618E138" w14:textId="77777777" w:rsidR="00B87488" w:rsidRPr="003C2E3E" w:rsidRDefault="00B87488" w:rsidP="00B908DE">
            <w:pPr>
              <w:spacing w:line="240" w:lineRule="auto"/>
              <w:rPr>
                <w:sz w:val="16"/>
                <w:szCs w:val="16"/>
              </w:rPr>
            </w:pPr>
            <w:r w:rsidRPr="003C2E3E">
              <w:rPr>
                <w:sz w:val="16"/>
                <w:szCs w:val="16"/>
              </w:rPr>
              <w:t>//Hoedanigheid/tekstKeuze/</w:t>
            </w:r>
          </w:p>
          <w:p w14:paraId="5384DB90" w14:textId="77777777" w:rsidR="00B87488" w:rsidRPr="003C2E3E" w:rsidRDefault="00B87488" w:rsidP="00B908DE">
            <w:pPr>
              <w:spacing w:line="240" w:lineRule="auto"/>
              <w:rPr>
                <w:sz w:val="16"/>
                <w:szCs w:val="16"/>
              </w:rPr>
            </w:pPr>
            <w:r w:rsidRPr="003C2E3E">
              <w:rPr>
                <w:sz w:val="16"/>
                <w:szCs w:val="16"/>
              </w:rPr>
              <w:tab/>
              <w:t>./tagNaam (‘k_HoedanigheidAanduiding’)</w:t>
            </w:r>
          </w:p>
          <w:p w14:paraId="2AE80253" w14:textId="77777777" w:rsidR="00B87488" w:rsidRPr="003C2E3E" w:rsidRDefault="00B87488" w:rsidP="00B908DE">
            <w:pPr>
              <w:spacing w:line="240" w:lineRule="auto"/>
              <w:rPr>
                <w:sz w:val="16"/>
                <w:szCs w:val="16"/>
              </w:rPr>
            </w:pPr>
            <w:r w:rsidRPr="003C2E3E">
              <w:rPr>
                <w:sz w:val="16"/>
                <w:szCs w:val="16"/>
              </w:rPr>
              <w:tab/>
              <w:t>./tekst</w:t>
            </w:r>
            <w:r w:rsidRPr="003C2E3E">
              <w:rPr>
                <w:color w:val="000000"/>
                <w:sz w:val="16"/>
                <w:szCs w:val="16"/>
              </w:rPr>
              <w:t>(‘</w:t>
            </w:r>
            <w:r w:rsidRPr="003C2E3E">
              <w:rPr>
                <w:sz w:val="16"/>
                <w:szCs w:val="16"/>
              </w:rPr>
              <w:t xml:space="preserve">te dezen handelend’, ‘te dezen rechtsgeldig </w:t>
            </w:r>
            <w:r w:rsidRPr="003C2E3E">
              <w:rPr>
                <w:sz w:val="16"/>
                <w:szCs w:val="16"/>
              </w:rPr>
              <w:tab/>
              <w:t>vertegenwoordigend’)</w:t>
            </w:r>
          </w:p>
          <w:p w14:paraId="21ADE9EB" w14:textId="77777777" w:rsidR="00B87488" w:rsidRPr="003C2E3E" w:rsidRDefault="00B87488" w:rsidP="00B908DE">
            <w:pPr>
              <w:spacing w:before="72"/>
              <w:rPr>
                <w:u w:val="single"/>
              </w:rPr>
            </w:pPr>
            <w:r w:rsidRPr="003C2E3E">
              <w:rPr>
                <w:u w:val="single"/>
              </w:rPr>
              <w:t xml:space="preserve">Mapping gezamenlijke hoedanigheid: </w:t>
            </w:r>
          </w:p>
          <w:p w14:paraId="27F3A5F4" w14:textId="77777777" w:rsidR="00B87488" w:rsidRPr="003C2E3E" w:rsidRDefault="00B87488" w:rsidP="00B908DE">
            <w:pPr>
              <w:spacing w:line="240" w:lineRule="auto"/>
              <w:rPr>
                <w:sz w:val="16"/>
                <w:szCs w:val="16"/>
              </w:rPr>
            </w:pPr>
            <w:r w:rsidRPr="003C2E3E">
              <w:rPr>
                <w:sz w:val="16"/>
                <w:szCs w:val="16"/>
              </w:rPr>
              <w:t xml:space="preserve">-meer dan één vertegenwoordigtRef xlink:href="id van de </w:t>
            </w:r>
            <w:r w:rsidRPr="003C2E3E">
              <w:rPr>
                <w:sz w:val="16"/>
                <w:szCs w:val="16"/>
              </w:rPr>
              <w:tab/>
              <w:t>hoedanigheid] aanwezig naar dezelfde //Hoedanigheid[id]</w:t>
            </w:r>
          </w:p>
        </w:tc>
      </w:tr>
      <w:tr w:rsidR="00B87488" w:rsidRPr="003C2E3E" w14:paraId="6192E528" w14:textId="77777777" w:rsidTr="00B908DE">
        <w:tblPrEx>
          <w:tblLook w:val="01E0" w:firstRow="1" w:lastRow="1" w:firstColumn="1" w:lastColumn="1" w:noHBand="0" w:noVBand="0"/>
        </w:tblPrEx>
        <w:tc>
          <w:tcPr>
            <w:tcW w:w="2279" w:type="pct"/>
            <w:shd w:val="clear" w:color="auto" w:fill="auto"/>
          </w:tcPr>
          <w:p w14:paraId="284EB900" w14:textId="77777777" w:rsidR="00B87488" w:rsidRPr="003C2E3E" w:rsidRDefault="00807852" w:rsidP="00B908DE">
            <w:pPr>
              <w:tabs>
                <w:tab w:val="left" w:pos="-1440"/>
                <w:tab w:val="left" w:pos="-720"/>
              </w:tabs>
              <w:suppressAutoHyphens/>
              <w:rPr>
                <w:rFonts w:cs="Arial"/>
                <w:color w:val="800080"/>
                <w:sz w:val="20"/>
              </w:rPr>
            </w:pPr>
            <w:r w:rsidRPr="003C2E3E">
              <w:rPr>
                <w:rFonts w:cs="Arial"/>
                <w:color w:val="FFFFFF"/>
                <w:sz w:val="20"/>
                <w:highlight w:val="darkYellow"/>
              </w:rPr>
              <w:t>KEUZEBLOKVARIANT HOEDANIGHEID</w:t>
            </w:r>
            <w:r w:rsidR="002D7D8E" w:rsidRPr="003C2E3E">
              <w:rPr>
                <w:rFonts w:cs="Arial"/>
                <w:color w:val="800080"/>
                <w:sz w:val="20"/>
              </w:rPr>
              <w:t>:</w:t>
            </w:r>
          </w:p>
        </w:tc>
        <w:tc>
          <w:tcPr>
            <w:tcW w:w="2721" w:type="pct"/>
            <w:shd w:val="clear" w:color="auto" w:fill="auto"/>
          </w:tcPr>
          <w:p w14:paraId="6F1BFEA7" w14:textId="77777777" w:rsidR="00B87488" w:rsidRPr="003C2E3E" w:rsidRDefault="00B87488" w:rsidP="00B908DE">
            <w:pPr>
              <w:spacing w:before="72"/>
            </w:pPr>
            <w:r w:rsidRPr="003C2E3E">
              <w:t xml:space="preserve">Optionele tekst, met verplichte keuze tussen alle varianten. De hoedanigheid waarin </w:t>
            </w:r>
            <w:r w:rsidR="00F67485" w:rsidRPr="003C2E3E">
              <w:t xml:space="preserve">de gekozen </w:t>
            </w:r>
            <w:r w:rsidRPr="003C2E3E">
              <w:t xml:space="preserve">personen optreden voor </w:t>
            </w:r>
            <w:r w:rsidR="001C15D2" w:rsidRPr="003C2E3E">
              <w:t xml:space="preserve">alle rechtspersonen uit </w:t>
            </w:r>
            <w:r w:rsidRPr="003C2E3E">
              <w:t xml:space="preserve">één of meer volgende </w:t>
            </w:r>
            <w:r w:rsidR="00F67485" w:rsidRPr="003C2E3E">
              <w:t xml:space="preserve">partijen niet natuurlijk </w:t>
            </w:r>
            <w:r w:rsidRPr="003C2E3E">
              <w:t>perso</w:t>
            </w:r>
            <w:r w:rsidR="00F67485" w:rsidRPr="003C2E3E">
              <w:t>on</w:t>
            </w:r>
            <w:r w:rsidRPr="003C2E3E">
              <w:t>.</w:t>
            </w:r>
          </w:p>
          <w:p w14:paraId="20053BB7" w14:textId="77777777" w:rsidR="00F67485" w:rsidRPr="003C2E3E" w:rsidRDefault="00F67485" w:rsidP="00B908DE">
            <w:pPr>
              <w:spacing w:before="72"/>
            </w:pPr>
          </w:p>
          <w:p w14:paraId="03D09674" w14:textId="77777777" w:rsidR="00F67485" w:rsidRPr="003C2E3E" w:rsidRDefault="00F67485" w:rsidP="00B908DE">
            <w:pPr>
              <w:spacing w:before="72" w:line="240" w:lineRule="auto"/>
              <w:rPr>
                <w:szCs w:val="18"/>
              </w:rPr>
            </w:pPr>
            <w:r w:rsidRPr="003C2E3E">
              <w:rPr>
                <w:szCs w:val="18"/>
                <w:u w:val="single"/>
              </w:rPr>
              <w:t>Mapping personen handelend in hoedanigheid voor de personen uit het volgende tekstblok PNNP:</w:t>
            </w:r>
          </w:p>
          <w:p w14:paraId="742891BE" w14:textId="77777777" w:rsidR="00F67485" w:rsidRPr="003C2E3E" w:rsidRDefault="00F67485" w:rsidP="00B908DE">
            <w:pPr>
              <w:spacing w:line="240" w:lineRule="auto"/>
              <w:rPr>
                <w:sz w:val="16"/>
                <w:szCs w:val="16"/>
              </w:rPr>
            </w:pPr>
            <w:r w:rsidRPr="003C2E3E">
              <w:rPr>
                <w:sz w:val="16"/>
                <w:szCs w:val="16"/>
              </w:rPr>
              <w:t xml:space="preserve">//IMKAD_Persoon/vertegenwoordigtRef [xlink:href="id van de </w:t>
            </w:r>
            <w:r w:rsidRPr="003C2E3E">
              <w:rPr>
                <w:sz w:val="16"/>
                <w:szCs w:val="16"/>
              </w:rPr>
              <w:tab/>
              <w:t>hoedanigheid]</w:t>
            </w:r>
          </w:p>
          <w:p w14:paraId="536C094D" w14:textId="77777777" w:rsidR="00F67485" w:rsidRPr="003C2E3E" w:rsidRDefault="00F67485" w:rsidP="00B908DE">
            <w:pPr>
              <w:spacing w:line="240" w:lineRule="auto"/>
              <w:rPr>
                <w:sz w:val="16"/>
                <w:szCs w:val="16"/>
              </w:rPr>
            </w:pPr>
            <w:r w:rsidRPr="003C2E3E">
              <w:rPr>
                <w:sz w:val="16"/>
                <w:szCs w:val="16"/>
              </w:rPr>
              <w:t>//Hoedanigheid[id]</w:t>
            </w:r>
          </w:p>
          <w:p w14:paraId="72ADC2BC" w14:textId="77777777" w:rsidR="00F67485" w:rsidRPr="003C2E3E" w:rsidRDefault="00F67485" w:rsidP="00B908DE">
            <w:pPr>
              <w:spacing w:line="240" w:lineRule="auto"/>
              <w:rPr>
                <w:sz w:val="16"/>
                <w:szCs w:val="16"/>
              </w:rPr>
            </w:pPr>
            <w:r w:rsidRPr="003C2E3E">
              <w:rPr>
                <w:sz w:val="16"/>
                <w:szCs w:val="16"/>
              </w:rPr>
              <w:t>en/of</w:t>
            </w:r>
          </w:p>
          <w:p w14:paraId="0F14987E" w14:textId="77777777" w:rsidR="00F67485" w:rsidRPr="003C2E3E" w:rsidRDefault="00F67485" w:rsidP="00B908DE">
            <w:pPr>
              <w:spacing w:line="240" w:lineRule="auto"/>
              <w:rPr>
                <w:sz w:val="16"/>
                <w:szCs w:val="16"/>
              </w:rPr>
            </w:pPr>
            <w:r w:rsidRPr="003C2E3E">
              <w:rPr>
                <w:sz w:val="16"/>
                <w:szCs w:val="16"/>
              </w:rPr>
              <w:t xml:space="preserve">//IMKAD_Persoon/GerelateerdPersoon[volmachtgever of </w:t>
            </w:r>
            <w:r w:rsidRPr="003C2E3E">
              <w:rPr>
                <w:sz w:val="16"/>
                <w:szCs w:val="16"/>
              </w:rPr>
              <w:tab/>
              <w:t xml:space="preserve">bestuurder]/IMKAD_Persoon/vertegenwoordigtRef [xlink:href="id </w:t>
            </w:r>
            <w:r w:rsidRPr="003C2E3E">
              <w:rPr>
                <w:sz w:val="16"/>
                <w:szCs w:val="16"/>
              </w:rPr>
              <w:tab/>
              <w:t>van de hoedanigheid]</w:t>
            </w:r>
          </w:p>
          <w:p w14:paraId="242AC65C" w14:textId="77777777" w:rsidR="00F67485" w:rsidRPr="003C2E3E" w:rsidRDefault="00F67485" w:rsidP="00B908DE">
            <w:pPr>
              <w:spacing w:line="240" w:lineRule="auto"/>
              <w:rPr>
                <w:sz w:val="16"/>
                <w:szCs w:val="16"/>
              </w:rPr>
            </w:pPr>
            <w:r w:rsidRPr="003C2E3E">
              <w:rPr>
                <w:sz w:val="16"/>
                <w:szCs w:val="16"/>
              </w:rPr>
              <w:t>//Hoedanigheid[id]</w:t>
            </w:r>
          </w:p>
          <w:p w14:paraId="18086DD3" w14:textId="77777777" w:rsidR="00F67485" w:rsidRPr="003C2E3E" w:rsidRDefault="00F67485" w:rsidP="00B908DE">
            <w:pPr>
              <w:spacing w:line="240" w:lineRule="auto"/>
            </w:pPr>
            <w:r w:rsidRPr="003C2E3E">
              <w:t>en/of</w:t>
            </w:r>
          </w:p>
          <w:p w14:paraId="1669E630" w14:textId="77777777" w:rsidR="00F67485" w:rsidRPr="003C2E3E" w:rsidRDefault="00F67485" w:rsidP="00B908DE">
            <w:pPr>
              <w:spacing w:line="240" w:lineRule="auto"/>
              <w:rPr>
                <w:sz w:val="16"/>
                <w:szCs w:val="16"/>
              </w:rPr>
            </w:pPr>
            <w:r w:rsidRPr="003C2E3E">
              <w:rPr>
                <w:sz w:val="16"/>
                <w:szCs w:val="16"/>
              </w:rPr>
              <w:t xml:space="preserve">//IMKAD_Persoon/GerelateerdPersoon/IMKAD_Persoon[bestuurder]/ </w:t>
            </w:r>
            <w:r w:rsidRPr="003C2E3E">
              <w:rPr>
                <w:sz w:val="16"/>
                <w:szCs w:val="16"/>
              </w:rPr>
              <w:tab/>
              <w:t xml:space="preserve">GerelateerdPersoon/IMKAD_Persoon[partner of </w:t>
            </w:r>
            <w:r w:rsidRPr="003C2E3E">
              <w:rPr>
                <w:sz w:val="16"/>
                <w:szCs w:val="16"/>
              </w:rPr>
              <w:tab/>
              <w:t xml:space="preserve">huisgenoot]vertegenwoordigtRef [xlink:href="id van de </w:t>
            </w:r>
            <w:r w:rsidRPr="003C2E3E">
              <w:rPr>
                <w:sz w:val="16"/>
                <w:szCs w:val="16"/>
              </w:rPr>
              <w:tab/>
              <w:t>hoedanigheid]</w:t>
            </w:r>
          </w:p>
          <w:p w14:paraId="77B06B31" w14:textId="77777777" w:rsidR="00F67485" w:rsidRPr="003C2E3E" w:rsidRDefault="00F67485" w:rsidP="00B908DE">
            <w:pPr>
              <w:spacing w:line="240" w:lineRule="auto"/>
            </w:pPr>
            <w:r w:rsidRPr="003C2E3E">
              <w:rPr>
                <w:sz w:val="16"/>
                <w:szCs w:val="16"/>
              </w:rPr>
              <w:t>//Hoedanigheid[id]</w:t>
            </w:r>
          </w:p>
          <w:p w14:paraId="460D3A00" w14:textId="77777777" w:rsidR="00F67485" w:rsidRPr="003C2E3E" w:rsidRDefault="00F67485" w:rsidP="00B908DE">
            <w:pPr>
              <w:spacing w:line="240" w:lineRule="auto"/>
              <w:rPr>
                <w:sz w:val="16"/>
                <w:szCs w:val="16"/>
              </w:rPr>
            </w:pPr>
            <w:r w:rsidRPr="003C2E3E">
              <w:rPr>
                <w:sz w:val="16"/>
                <w:szCs w:val="16"/>
              </w:rPr>
              <w:t>-hoedanig</w:t>
            </w:r>
            <w:r w:rsidR="000F12DF" w:rsidRPr="003C2E3E">
              <w:rPr>
                <w:sz w:val="16"/>
                <w:szCs w:val="16"/>
              </w:rPr>
              <w:t>heid bevat wordtVertegenwoordigd</w:t>
            </w:r>
            <w:r w:rsidRPr="003C2E3E">
              <w:rPr>
                <w:sz w:val="16"/>
                <w:szCs w:val="16"/>
              </w:rPr>
              <w:t>Ref naar de IMKAD_Persoon van een volgende PNNP</w:t>
            </w:r>
          </w:p>
          <w:p w14:paraId="0476EDF1" w14:textId="77777777" w:rsidR="00B87488" w:rsidRPr="003C2E3E" w:rsidRDefault="00B87488" w:rsidP="00B908DE">
            <w:pPr>
              <w:spacing w:line="240" w:lineRule="auto"/>
              <w:rPr>
                <w:sz w:val="16"/>
                <w:szCs w:val="16"/>
              </w:rPr>
            </w:pPr>
          </w:p>
        </w:tc>
      </w:tr>
      <w:tr w:rsidR="001D236D" w:rsidRPr="003C2E3E" w14:paraId="274D947B" w14:textId="77777777" w:rsidTr="00B908DE">
        <w:tblPrEx>
          <w:tblLook w:val="01E0" w:firstRow="1" w:lastRow="1" w:firstColumn="1" w:lastColumn="1" w:noHBand="0" w:noVBand="0"/>
        </w:tblPrEx>
        <w:tc>
          <w:tcPr>
            <w:tcW w:w="5000" w:type="pct"/>
            <w:gridSpan w:val="2"/>
            <w:shd w:val="clear" w:color="auto" w:fill="auto"/>
          </w:tcPr>
          <w:p w14:paraId="5B6E089F" w14:textId="77777777" w:rsidR="001D236D" w:rsidRPr="003C2E3E" w:rsidRDefault="001D236D" w:rsidP="00B908DE">
            <w:pPr>
              <w:spacing w:before="72"/>
            </w:pPr>
            <w:r w:rsidRPr="003C2E3E">
              <w:lastRenderedPageBreak/>
              <w:t>Hierna volgt het volgende tekstblok Partij niet natuurlijk persoon. Wanneer deze PNNP uit één persoon bestaat dan wordt de tekst aansluitend op de hoedanigheid tekst getoond. Bestaat de PNNP uit meer personen dan worden deze genummerd conform deze toelichting</w:t>
            </w:r>
            <w:r w:rsidR="0004546D" w:rsidRPr="003C2E3E">
              <w:t xml:space="preserve"> en het modeldocument</w:t>
            </w:r>
            <w:r w:rsidRPr="003C2E3E">
              <w:t>.</w:t>
            </w:r>
          </w:p>
        </w:tc>
      </w:tr>
    </w:tbl>
    <w:p w14:paraId="6645E88E" w14:textId="77777777" w:rsidR="00076B00" w:rsidRPr="003C2E3E" w:rsidRDefault="00DD5CFE" w:rsidP="00807852">
      <w:pPr>
        <w:pStyle w:val="Kop3"/>
        <w:rPr>
          <w:lang w:val="nl-NL"/>
        </w:rPr>
      </w:pPr>
      <w:r w:rsidRPr="003C2E3E">
        <w:rPr>
          <w:lang w:val="nl-NL"/>
        </w:rPr>
        <w:br w:type="page"/>
      </w:r>
      <w:bookmarkStart w:id="189" w:name="_Toc411262141"/>
      <w:r w:rsidR="00195D01" w:rsidRPr="003C2E3E">
        <w:rPr>
          <w:lang w:val="nl-NL"/>
        </w:rPr>
        <w:lastRenderedPageBreak/>
        <w:t>Keuzeblok</w:t>
      </w:r>
      <w:bookmarkEnd w:id="134"/>
      <w:r w:rsidR="00EE2884" w:rsidRPr="003C2E3E">
        <w:rPr>
          <w:lang w:val="nl-NL"/>
        </w:rPr>
        <w:t>variant</w:t>
      </w:r>
      <w:r w:rsidR="0093244E" w:rsidRPr="003C2E3E">
        <w:rPr>
          <w:lang w:val="nl-NL"/>
        </w:rPr>
        <w:t xml:space="preserve"> hoedanigheid</w:t>
      </w:r>
      <w:bookmarkEnd w:id="189"/>
    </w:p>
    <w:p w14:paraId="22F7806E" w14:textId="77777777" w:rsidR="00076B00" w:rsidRPr="003C2E3E" w:rsidRDefault="00076B00" w:rsidP="002F7DC6">
      <w:pPr>
        <w:pStyle w:val="Kop4"/>
        <w:tabs>
          <w:tab w:val="clear" w:pos="1588"/>
          <w:tab w:val="left" w:pos="993"/>
        </w:tabs>
        <w:ind w:left="0" w:firstLine="0"/>
      </w:pPr>
      <w:r w:rsidRPr="003C2E3E">
        <w:t xml:space="preserve">Variant 1: </w:t>
      </w:r>
      <w:r w:rsidR="00970C6F" w:rsidRPr="003C2E3E">
        <w:t>zelfstandig bevoegd</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076B00" w:rsidRPr="003C2E3E" w14:paraId="1D27F3F8"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0C06C492" w14:textId="77777777" w:rsidR="00076B00" w:rsidRPr="003C2E3E" w:rsidRDefault="00076B00" w:rsidP="00B908DE">
            <w:pPr>
              <w:spacing w:line="240" w:lineRule="auto"/>
              <w:rPr>
                <w:rFonts w:cs="Arial"/>
                <w:color w:val="FF0000"/>
                <w:sz w:val="20"/>
              </w:rPr>
            </w:pPr>
            <w:r w:rsidRPr="003C2E3E">
              <w:rPr>
                <w:rFonts w:cs="Arial"/>
                <w:color w:val="FF0000"/>
                <w:sz w:val="20"/>
              </w:rPr>
              <w:t xml:space="preserve">als zelfstandig </w:t>
            </w:r>
            <w:r w:rsidRPr="003C2E3E">
              <w:rPr>
                <w:rFonts w:cs="Arial"/>
                <w:color w:val="800080"/>
                <w:sz w:val="20"/>
              </w:rPr>
              <w:t>vertegenwoordigings</w:t>
            </w:r>
            <w:r w:rsidRPr="003C2E3E">
              <w:rPr>
                <w:rFonts w:cs="Arial"/>
                <w:color w:val="FF0000"/>
                <w:sz w:val="20"/>
              </w:rPr>
              <w:t>bevoegd</w:t>
            </w:r>
            <w:r w:rsidRPr="003C2E3E">
              <w:rPr>
                <w:rFonts w:cs="Arial"/>
                <w:color w:val="800080"/>
                <w:sz w:val="20"/>
              </w:rPr>
              <w:t>e</w:t>
            </w:r>
            <w:r w:rsidRPr="003C2E3E">
              <w:rPr>
                <w:rFonts w:cs="Arial"/>
                <w:color w:val="FF0000"/>
                <w:sz w:val="20"/>
              </w:rPr>
              <w:t xml:space="preserve"> </w:t>
            </w:r>
            <w:r w:rsidRPr="003C2E3E">
              <w:rPr>
                <w:rFonts w:cs="Arial"/>
                <w:color w:val="339966"/>
                <w:sz w:val="20"/>
              </w:rPr>
              <w:t>bestuurder</w:t>
            </w:r>
            <w:r w:rsidRPr="003C2E3E">
              <w:rPr>
                <w:rFonts w:cs="Arial"/>
                <w:color w:val="800080"/>
                <w:sz w:val="20"/>
              </w:rPr>
              <w:t>s</w:t>
            </w:r>
            <w:r w:rsidRPr="003C2E3E">
              <w:rPr>
                <w:rFonts w:cs="Arial"/>
                <w:color w:val="339966"/>
                <w:sz w:val="20"/>
              </w:rPr>
              <w:t>/directeur</w:t>
            </w:r>
            <w:r w:rsidRPr="003C2E3E">
              <w:rPr>
                <w:rFonts w:cs="Arial"/>
                <w:color w:val="800080"/>
                <w:sz w:val="20"/>
              </w:rPr>
              <w:t>en</w:t>
            </w:r>
            <w:r w:rsidRPr="003C2E3E">
              <w:rPr>
                <w:rFonts w:cs="Arial"/>
                <w:color w:val="339966"/>
                <w:sz w:val="20"/>
              </w:rPr>
              <w:t xml:space="preserve"> </w:t>
            </w:r>
            <w:r w:rsidRPr="003C2E3E">
              <w:rPr>
                <w:rFonts w:cs="Arial"/>
                <w:color w:val="FF0000"/>
                <w:sz w:val="20"/>
              </w:rPr>
              <w:t>van</w:t>
            </w:r>
          </w:p>
          <w:p w14:paraId="7AAFC8E3" w14:textId="77777777" w:rsidR="00076B00" w:rsidRPr="003C2E3E" w:rsidRDefault="00076B00" w:rsidP="00B908DE">
            <w:pPr>
              <w:spacing w:line="240" w:lineRule="auto"/>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44BAA0FA" w14:textId="77777777" w:rsidR="00076B00" w:rsidRPr="003C2E3E" w:rsidRDefault="00076B00" w:rsidP="007432D8">
            <w:r w:rsidRPr="003C2E3E">
              <w:t>Combinatie van vaste en optionele tekst. Mogelijkheden:</w:t>
            </w:r>
          </w:p>
          <w:p w14:paraId="46BE820B" w14:textId="77777777" w:rsidR="00076B00" w:rsidRPr="003C2E3E" w:rsidRDefault="00076B00" w:rsidP="00B908DE">
            <w:pPr>
              <w:numPr>
                <w:ilvl w:val="0"/>
                <w:numId w:val="18"/>
              </w:numPr>
              <w:spacing w:line="240" w:lineRule="auto"/>
            </w:pPr>
            <w:r w:rsidRPr="003C2E3E">
              <w:t>‘</w:t>
            </w:r>
            <w:r w:rsidRPr="003C2E3E">
              <w:rPr>
                <w:rFonts w:cs="Arial"/>
                <w:color w:val="FF0000"/>
                <w:sz w:val="20"/>
              </w:rPr>
              <w:t>als zelfstandig bevoegd</w:t>
            </w:r>
            <w:r w:rsidRPr="003C2E3E">
              <w:rPr>
                <w:rFonts w:cs="Arial"/>
                <w:color w:val="800080"/>
                <w:sz w:val="20"/>
              </w:rPr>
              <w:t>e</w:t>
            </w:r>
            <w:r w:rsidRPr="003C2E3E">
              <w:rPr>
                <w:rFonts w:cs="Arial"/>
                <w:color w:val="FF0000"/>
                <w:sz w:val="20"/>
              </w:rPr>
              <w:t xml:space="preserve"> </w:t>
            </w:r>
            <w:r w:rsidRPr="003C2E3E">
              <w:rPr>
                <w:rFonts w:cs="Arial"/>
                <w:color w:val="339966"/>
                <w:sz w:val="20"/>
              </w:rPr>
              <w:t>bestuurder</w:t>
            </w:r>
            <w:r w:rsidRPr="003C2E3E">
              <w:rPr>
                <w:rFonts w:cs="Arial"/>
                <w:color w:val="800080"/>
                <w:sz w:val="20"/>
              </w:rPr>
              <w:t>s</w:t>
            </w:r>
            <w:r w:rsidRPr="003C2E3E">
              <w:rPr>
                <w:rFonts w:cs="Arial"/>
                <w:color w:val="339966"/>
                <w:sz w:val="20"/>
              </w:rPr>
              <w:t xml:space="preserve"> </w:t>
            </w:r>
            <w:r w:rsidRPr="003C2E3E">
              <w:rPr>
                <w:rFonts w:cs="Arial"/>
                <w:color w:val="FF0000"/>
                <w:sz w:val="20"/>
              </w:rPr>
              <w:t>van</w:t>
            </w:r>
            <w:r w:rsidRPr="003C2E3E">
              <w:t>’</w:t>
            </w:r>
          </w:p>
          <w:p w14:paraId="158FB711" w14:textId="77777777" w:rsidR="00076B00" w:rsidRPr="003C2E3E" w:rsidRDefault="00076B00" w:rsidP="00B908DE">
            <w:pPr>
              <w:numPr>
                <w:ilvl w:val="0"/>
                <w:numId w:val="18"/>
              </w:numPr>
              <w:spacing w:line="240" w:lineRule="auto"/>
            </w:pPr>
            <w:r w:rsidRPr="003C2E3E">
              <w:t>‘</w:t>
            </w:r>
            <w:r w:rsidRPr="003C2E3E">
              <w:rPr>
                <w:rFonts w:cs="Arial"/>
                <w:color w:val="FF0000"/>
                <w:sz w:val="20"/>
              </w:rPr>
              <w:t xml:space="preserve">als zelfstandig </w:t>
            </w:r>
            <w:r w:rsidRPr="003C2E3E">
              <w:rPr>
                <w:rFonts w:cs="Arial"/>
                <w:color w:val="800080"/>
                <w:sz w:val="20"/>
              </w:rPr>
              <w:t>vertegenwoordigings</w:t>
            </w:r>
            <w:r w:rsidRPr="003C2E3E">
              <w:rPr>
                <w:rFonts w:cs="Arial"/>
                <w:color w:val="FF0000"/>
                <w:sz w:val="20"/>
              </w:rPr>
              <w:t>bevoegd</w:t>
            </w:r>
            <w:r w:rsidRPr="003C2E3E">
              <w:rPr>
                <w:rFonts w:cs="Arial"/>
                <w:color w:val="800080"/>
                <w:sz w:val="20"/>
              </w:rPr>
              <w:t>e</w:t>
            </w:r>
            <w:r w:rsidRPr="003C2E3E">
              <w:rPr>
                <w:rFonts w:cs="Arial"/>
                <w:color w:val="FF0000"/>
                <w:sz w:val="20"/>
              </w:rPr>
              <w:t xml:space="preserve"> </w:t>
            </w:r>
            <w:r w:rsidRPr="003C2E3E">
              <w:rPr>
                <w:rFonts w:cs="Arial"/>
                <w:color w:val="339966"/>
                <w:sz w:val="20"/>
              </w:rPr>
              <w:t>bestuurder</w:t>
            </w:r>
            <w:r w:rsidRPr="003C2E3E">
              <w:rPr>
                <w:rFonts w:cs="Arial"/>
                <w:color w:val="800080"/>
                <w:sz w:val="20"/>
              </w:rPr>
              <w:t>s</w:t>
            </w:r>
            <w:r w:rsidRPr="003C2E3E">
              <w:rPr>
                <w:rFonts w:cs="Arial"/>
                <w:color w:val="339966"/>
                <w:sz w:val="20"/>
              </w:rPr>
              <w:t xml:space="preserve"> </w:t>
            </w:r>
            <w:r w:rsidRPr="003C2E3E">
              <w:rPr>
                <w:rFonts w:cs="Arial"/>
                <w:color w:val="FF0000"/>
                <w:sz w:val="20"/>
              </w:rPr>
              <w:t>van</w:t>
            </w:r>
            <w:r w:rsidRPr="003C2E3E">
              <w:t>’</w:t>
            </w:r>
          </w:p>
          <w:p w14:paraId="456EBD33" w14:textId="77777777" w:rsidR="00076B00" w:rsidRPr="003C2E3E" w:rsidRDefault="00076B00" w:rsidP="00B908DE">
            <w:pPr>
              <w:numPr>
                <w:ilvl w:val="0"/>
                <w:numId w:val="18"/>
              </w:numPr>
              <w:spacing w:line="240" w:lineRule="auto"/>
            </w:pPr>
            <w:r w:rsidRPr="003C2E3E">
              <w:t>‘</w:t>
            </w:r>
            <w:r w:rsidRPr="003C2E3E">
              <w:rPr>
                <w:rFonts w:cs="Arial"/>
                <w:color w:val="FF0000"/>
                <w:sz w:val="20"/>
              </w:rPr>
              <w:t>als zelfstandig bevoegd</w:t>
            </w:r>
            <w:r w:rsidRPr="003C2E3E">
              <w:rPr>
                <w:rFonts w:cs="Arial"/>
                <w:color w:val="800080"/>
                <w:sz w:val="20"/>
              </w:rPr>
              <w:t>e</w:t>
            </w:r>
            <w:r w:rsidRPr="003C2E3E">
              <w:rPr>
                <w:rFonts w:cs="Arial"/>
                <w:color w:val="FF0000"/>
                <w:sz w:val="20"/>
              </w:rPr>
              <w:t xml:space="preserve"> </w:t>
            </w:r>
            <w:r w:rsidRPr="003C2E3E">
              <w:rPr>
                <w:rFonts w:cs="Arial"/>
                <w:color w:val="339966"/>
                <w:sz w:val="20"/>
              </w:rPr>
              <w:t>directeur</w:t>
            </w:r>
            <w:r w:rsidRPr="003C2E3E">
              <w:rPr>
                <w:rFonts w:cs="Arial"/>
                <w:color w:val="800080"/>
                <w:sz w:val="20"/>
              </w:rPr>
              <w:t>en</w:t>
            </w:r>
            <w:r w:rsidRPr="003C2E3E">
              <w:rPr>
                <w:rFonts w:cs="Arial"/>
                <w:color w:val="339966"/>
                <w:sz w:val="20"/>
              </w:rPr>
              <w:t xml:space="preserve"> </w:t>
            </w:r>
            <w:r w:rsidRPr="003C2E3E">
              <w:rPr>
                <w:rFonts w:cs="Arial"/>
                <w:color w:val="FF0000"/>
                <w:sz w:val="20"/>
              </w:rPr>
              <w:t>van</w:t>
            </w:r>
            <w:r w:rsidRPr="003C2E3E">
              <w:t>’</w:t>
            </w:r>
          </w:p>
          <w:p w14:paraId="445D25F1" w14:textId="77777777" w:rsidR="00076B00" w:rsidRPr="003C2E3E" w:rsidRDefault="00076B00" w:rsidP="00B908DE">
            <w:pPr>
              <w:numPr>
                <w:ilvl w:val="0"/>
                <w:numId w:val="18"/>
              </w:numPr>
              <w:spacing w:line="240" w:lineRule="auto"/>
            </w:pPr>
            <w:r w:rsidRPr="003C2E3E">
              <w:t>‘</w:t>
            </w:r>
            <w:r w:rsidRPr="003C2E3E">
              <w:rPr>
                <w:rFonts w:cs="Arial"/>
                <w:color w:val="FF0000"/>
                <w:sz w:val="20"/>
              </w:rPr>
              <w:t xml:space="preserve">als zelfstandig </w:t>
            </w:r>
            <w:r w:rsidRPr="003C2E3E">
              <w:rPr>
                <w:rFonts w:cs="Arial"/>
                <w:color w:val="800080"/>
                <w:sz w:val="20"/>
              </w:rPr>
              <w:t>vertegenwoordigings</w:t>
            </w:r>
            <w:r w:rsidRPr="003C2E3E">
              <w:rPr>
                <w:rFonts w:cs="Arial"/>
                <w:color w:val="FF0000"/>
                <w:sz w:val="20"/>
              </w:rPr>
              <w:t>bevoegd</w:t>
            </w:r>
            <w:r w:rsidRPr="003C2E3E">
              <w:rPr>
                <w:rFonts w:cs="Arial"/>
                <w:color w:val="800080"/>
                <w:sz w:val="20"/>
              </w:rPr>
              <w:t>e</w:t>
            </w:r>
            <w:r w:rsidRPr="003C2E3E">
              <w:rPr>
                <w:rFonts w:cs="Arial"/>
                <w:color w:val="FF0000"/>
                <w:sz w:val="20"/>
              </w:rPr>
              <w:t xml:space="preserve"> </w:t>
            </w:r>
            <w:r w:rsidRPr="003C2E3E">
              <w:rPr>
                <w:rFonts w:cs="Arial"/>
                <w:color w:val="339966"/>
                <w:sz w:val="20"/>
              </w:rPr>
              <w:t>directeur</w:t>
            </w:r>
            <w:r w:rsidRPr="003C2E3E">
              <w:rPr>
                <w:rFonts w:cs="Arial"/>
                <w:color w:val="800080"/>
                <w:sz w:val="20"/>
              </w:rPr>
              <w:t>en</w:t>
            </w:r>
            <w:r w:rsidRPr="003C2E3E">
              <w:rPr>
                <w:rFonts w:cs="Arial"/>
                <w:color w:val="339966"/>
                <w:sz w:val="20"/>
              </w:rPr>
              <w:t xml:space="preserve"> </w:t>
            </w:r>
            <w:r w:rsidRPr="003C2E3E">
              <w:rPr>
                <w:rFonts w:cs="Arial"/>
                <w:color w:val="FF0000"/>
                <w:sz w:val="20"/>
              </w:rPr>
              <w:t>van</w:t>
            </w:r>
            <w:r w:rsidRPr="003C2E3E">
              <w:t>’</w:t>
            </w:r>
          </w:p>
          <w:p w14:paraId="44857547" w14:textId="77777777" w:rsidR="00076B00" w:rsidRPr="003C2E3E" w:rsidRDefault="00076B00" w:rsidP="00B908DE">
            <w:pPr>
              <w:spacing w:line="240" w:lineRule="auto"/>
            </w:pPr>
          </w:p>
          <w:p w14:paraId="4EF0FFC1" w14:textId="77777777" w:rsidR="00076B00" w:rsidRPr="003C2E3E" w:rsidRDefault="00076B00" w:rsidP="00B908DE">
            <w:pPr>
              <w:spacing w:line="240" w:lineRule="auto"/>
            </w:pPr>
            <w:r w:rsidRPr="003C2E3E">
              <w:rPr>
                <w:rFonts w:cs="Arial"/>
                <w:szCs w:val="18"/>
              </w:rPr>
              <w:t xml:space="preserve">Indien meer dan één persoon in hoedanigheid optreedt </w:t>
            </w:r>
            <w:r w:rsidRPr="003C2E3E">
              <w:t>dan wordt ‘</w:t>
            </w:r>
            <w:r w:rsidRPr="003C2E3E">
              <w:rPr>
                <w:color w:val="339966"/>
              </w:rPr>
              <w:t>bestuurder</w:t>
            </w:r>
            <w:r w:rsidRPr="003C2E3E">
              <w:rPr>
                <w:color w:val="800080"/>
              </w:rPr>
              <w:t>s</w:t>
            </w:r>
            <w:r w:rsidRPr="003C2E3E">
              <w:t>’ of ‘</w:t>
            </w:r>
            <w:r w:rsidRPr="003C2E3E">
              <w:rPr>
                <w:color w:val="339966"/>
              </w:rPr>
              <w:t>directeur</w:t>
            </w:r>
            <w:r w:rsidRPr="003C2E3E">
              <w:rPr>
                <w:color w:val="800080"/>
              </w:rPr>
              <w:t>en</w:t>
            </w:r>
            <w:r w:rsidRPr="003C2E3E">
              <w:t xml:space="preserve"> en ‘</w:t>
            </w:r>
            <w:r w:rsidRPr="003C2E3E">
              <w:rPr>
                <w:color w:val="FF0000"/>
              </w:rPr>
              <w:t>bevoegd</w:t>
            </w:r>
            <w:r w:rsidRPr="003C2E3E">
              <w:rPr>
                <w:color w:val="800080"/>
              </w:rPr>
              <w:t>e</w:t>
            </w:r>
            <w:r w:rsidRPr="003C2E3E">
              <w:t>’ getoond, anders ‘</w:t>
            </w:r>
            <w:r w:rsidRPr="003C2E3E">
              <w:rPr>
                <w:color w:val="339966"/>
              </w:rPr>
              <w:t>bestuurder</w:t>
            </w:r>
            <w:r w:rsidRPr="003C2E3E">
              <w:t>’ of ‘</w:t>
            </w:r>
            <w:r w:rsidRPr="003C2E3E">
              <w:rPr>
                <w:color w:val="339966"/>
              </w:rPr>
              <w:t>directeur</w:t>
            </w:r>
            <w:r w:rsidRPr="003C2E3E">
              <w:t>’ en ‘</w:t>
            </w:r>
            <w:r w:rsidRPr="003C2E3E">
              <w:rPr>
                <w:color w:val="FF0000"/>
              </w:rPr>
              <w:t>bevoegd</w:t>
            </w:r>
            <w:r w:rsidRPr="003C2E3E">
              <w:t>’.</w:t>
            </w:r>
          </w:p>
          <w:p w14:paraId="0E907C96" w14:textId="77777777" w:rsidR="00076B00" w:rsidRPr="003C2E3E" w:rsidRDefault="00076B00" w:rsidP="00B908DE">
            <w:pPr>
              <w:spacing w:line="240" w:lineRule="auto"/>
            </w:pPr>
          </w:p>
          <w:p w14:paraId="5808486E" w14:textId="77777777" w:rsidR="00076B00" w:rsidRPr="003C2E3E" w:rsidRDefault="00076B00" w:rsidP="00B908DE">
            <w:pPr>
              <w:spacing w:line="240" w:lineRule="auto"/>
            </w:pPr>
          </w:p>
          <w:p w14:paraId="50CF77CE" w14:textId="77777777" w:rsidR="00076B00" w:rsidRPr="003C2E3E" w:rsidRDefault="00076B00" w:rsidP="00B908DE">
            <w:pPr>
              <w:spacing w:line="240" w:lineRule="auto"/>
            </w:pPr>
            <w:r w:rsidRPr="003C2E3E">
              <w:rPr>
                <w:u w:val="single"/>
              </w:rPr>
              <w:t>Mapping aantal personen</w:t>
            </w:r>
            <w:r w:rsidRPr="003C2E3E">
              <w:t>:</w:t>
            </w:r>
          </w:p>
          <w:p w14:paraId="4233FD7E" w14:textId="77777777" w:rsidR="005800EA" w:rsidRPr="003C2E3E" w:rsidRDefault="005800EA" w:rsidP="00B908DE">
            <w:pPr>
              <w:spacing w:line="240" w:lineRule="auto"/>
              <w:rPr>
                <w:sz w:val="16"/>
                <w:szCs w:val="16"/>
              </w:rPr>
            </w:pPr>
            <w:r w:rsidRPr="003C2E3E">
              <w:rPr>
                <w:sz w:val="16"/>
                <w:szCs w:val="16"/>
              </w:rPr>
              <w:t xml:space="preserve">-enkelvoud </w:t>
            </w:r>
          </w:p>
          <w:p w14:paraId="5F909494" w14:textId="77777777" w:rsidR="005800EA" w:rsidRPr="003C2E3E" w:rsidRDefault="005800EA" w:rsidP="00B908DE">
            <w:pPr>
              <w:spacing w:line="240" w:lineRule="auto"/>
              <w:rPr>
                <w:sz w:val="16"/>
                <w:szCs w:val="16"/>
              </w:rPr>
            </w:pPr>
            <w:r w:rsidRPr="003C2E3E">
              <w:rPr>
                <w:sz w:val="16"/>
                <w:szCs w:val="16"/>
              </w:rPr>
              <w:t>één IMKAD_Persoon of IMKAD_Persoon/GerelateerdPersoon/IMKAD_Persoon heeft vertegenwoordigtRef [xlink:href="id van de hoedanigheid] naar //Hoedanigheid[id]</w:t>
            </w:r>
          </w:p>
          <w:p w14:paraId="48A0C862" w14:textId="77777777" w:rsidR="005800EA" w:rsidRPr="003C2E3E" w:rsidRDefault="005800EA" w:rsidP="00B908DE">
            <w:pPr>
              <w:spacing w:line="240" w:lineRule="auto"/>
              <w:rPr>
                <w:sz w:val="16"/>
                <w:szCs w:val="16"/>
              </w:rPr>
            </w:pPr>
            <w:r w:rsidRPr="003C2E3E">
              <w:rPr>
                <w:sz w:val="16"/>
                <w:szCs w:val="16"/>
              </w:rPr>
              <w:t>-meervoud</w:t>
            </w:r>
          </w:p>
          <w:p w14:paraId="5B34308A" w14:textId="77777777" w:rsidR="00076B00" w:rsidRPr="003C2E3E" w:rsidRDefault="005800EA" w:rsidP="00B908DE">
            <w:pPr>
              <w:spacing w:line="240" w:lineRule="auto"/>
            </w:pPr>
            <w:r w:rsidRPr="003C2E3E">
              <w:rPr>
                <w:sz w:val="16"/>
                <w:szCs w:val="16"/>
              </w:rPr>
              <w:t>meer IMKAD_Persoon en/of IMKAD_Persoon/GerelateerdPerssoon/IMKAD_Persoon hebben een vertegenwoordigtRef [xlink:href="id van de hoedanigheid] naar //Hoedanigheid[id]</w:t>
            </w:r>
            <w:r w:rsidR="00076B00" w:rsidRPr="003C2E3E">
              <w:t xml:space="preserve"> </w:t>
            </w:r>
          </w:p>
          <w:p w14:paraId="7C370F45" w14:textId="77777777" w:rsidR="00076B00" w:rsidRPr="003C2E3E" w:rsidRDefault="00076B00" w:rsidP="00B908DE">
            <w:pPr>
              <w:spacing w:line="240" w:lineRule="auto"/>
            </w:pPr>
          </w:p>
          <w:p w14:paraId="6751D4E8" w14:textId="77777777" w:rsidR="00076B00" w:rsidRPr="003C2E3E" w:rsidRDefault="00076B00" w:rsidP="00B908DE">
            <w:pPr>
              <w:spacing w:line="240" w:lineRule="auto"/>
              <w:rPr>
                <w:u w:val="single"/>
              </w:rPr>
            </w:pPr>
            <w:r w:rsidRPr="003C2E3E">
              <w:rPr>
                <w:u w:val="single"/>
              </w:rPr>
              <w:t>Mapping tekst:</w:t>
            </w:r>
          </w:p>
          <w:p w14:paraId="4961B873" w14:textId="77777777" w:rsidR="00076B00" w:rsidRPr="003C2E3E" w:rsidRDefault="00076B00" w:rsidP="00B908DE">
            <w:pPr>
              <w:spacing w:line="240" w:lineRule="auto"/>
              <w:rPr>
                <w:sz w:val="16"/>
                <w:szCs w:val="16"/>
              </w:rPr>
            </w:pPr>
            <w:r w:rsidRPr="003C2E3E">
              <w:rPr>
                <w:sz w:val="16"/>
                <w:szCs w:val="16"/>
              </w:rPr>
              <w:t>//Hoedanigheid/tia_TekstKeuze/</w:t>
            </w:r>
          </w:p>
          <w:p w14:paraId="44EDEA65" w14:textId="77777777" w:rsidR="00076B00" w:rsidRPr="003C2E3E" w:rsidRDefault="00594AE3" w:rsidP="00B908DE">
            <w:pPr>
              <w:spacing w:line="240" w:lineRule="auto"/>
              <w:rPr>
                <w:sz w:val="16"/>
                <w:szCs w:val="16"/>
              </w:rPr>
            </w:pPr>
            <w:r w:rsidRPr="003C2E3E">
              <w:rPr>
                <w:sz w:val="16"/>
                <w:szCs w:val="16"/>
              </w:rPr>
              <w:tab/>
            </w:r>
            <w:r w:rsidR="00076B00" w:rsidRPr="003C2E3E">
              <w:rPr>
                <w:sz w:val="16"/>
                <w:szCs w:val="16"/>
              </w:rPr>
              <w:t>./tagNaam (‘k_HoedanigheidVariant’)</w:t>
            </w:r>
          </w:p>
          <w:p w14:paraId="7645FDA1" w14:textId="77777777" w:rsidR="00076B00" w:rsidRPr="003C2E3E" w:rsidRDefault="00594AE3" w:rsidP="00B908DE">
            <w:pPr>
              <w:snapToGrid w:val="0"/>
              <w:spacing w:line="240" w:lineRule="auto"/>
              <w:rPr>
                <w:sz w:val="16"/>
                <w:szCs w:val="16"/>
              </w:rPr>
            </w:pPr>
            <w:r w:rsidRPr="003C2E3E">
              <w:rPr>
                <w:sz w:val="16"/>
                <w:szCs w:val="16"/>
              </w:rPr>
              <w:tab/>
            </w:r>
            <w:r w:rsidR="00076B00" w:rsidRPr="003C2E3E">
              <w:rPr>
                <w:sz w:val="16"/>
                <w:szCs w:val="16"/>
              </w:rPr>
              <w:t>./tekst (‘1’)</w:t>
            </w:r>
          </w:p>
          <w:p w14:paraId="761FFAA1" w14:textId="77777777" w:rsidR="00076B00" w:rsidRPr="003C2E3E" w:rsidRDefault="00076B00" w:rsidP="00B908DE">
            <w:pPr>
              <w:spacing w:line="240" w:lineRule="auto"/>
            </w:pPr>
          </w:p>
          <w:p w14:paraId="43DED71E" w14:textId="77777777" w:rsidR="00076B00" w:rsidRPr="003C2E3E" w:rsidRDefault="00594AE3" w:rsidP="00B908DE">
            <w:pPr>
              <w:spacing w:line="240" w:lineRule="auto"/>
              <w:rPr>
                <w:sz w:val="16"/>
                <w:szCs w:val="16"/>
              </w:rPr>
            </w:pPr>
            <w:r w:rsidRPr="003C2E3E">
              <w:rPr>
                <w:sz w:val="16"/>
                <w:szCs w:val="16"/>
              </w:rPr>
              <w:tab/>
            </w:r>
            <w:r w:rsidR="00076B00" w:rsidRPr="003C2E3E">
              <w:rPr>
                <w:sz w:val="16"/>
                <w:szCs w:val="16"/>
              </w:rPr>
              <w:t>./tagNaam (‘k_HoedanigheidTekstVariant1’)</w:t>
            </w:r>
          </w:p>
          <w:p w14:paraId="56EF71A3" w14:textId="77777777" w:rsidR="00076B00" w:rsidRPr="003C2E3E" w:rsidRDefault="00594AE3" w:rsidP="00B908DE">
            <w:pPr>
              <w:snapToGrid w:val="0"/>
              <w:spacing w:line="240" w:lineRule="auto"/>
              <w:rPr>
                <w:sz w:val="16"/>
                <w:szCs w:val="16"/>
              </w:rPr>
            </w:pPr>
            <w:r w:rsidRPr="003C2E3E">
              <w:rPr>
                <w:sz w:val="16"/>
                <w:szCs w:val="16"/>
              </w:rPr>
              <w:tab/>
            </w:r>
            <w:r w:rsidR="00076B00" w:rsidRPr="003C2E3E">
              <w:rPr>
                <w:sz w:val="16"/>
                <w:szCs w:val="16"/>
              </w:rPr>
              <w:t>./tekst (‘1’</w:t>
            </w:r>
            <w:r w:rsidR="00455321" w:rsidRPr="003C2E3E">
              <w:rPr>
                <w:sz w:val="16"/>
                <w:szCs w:val="16"/>
              </w:rPr>
              <w:t xml:space="preserve"> t/m ‘4</w:t>
            </w:r>
            <w:r w:rsidR="00076B00" w:rsidRPr="003C2E3E">
              <w:rPr>
                <w:sz w:val="16"/>
                <w:szCs w:val="16"/>
              </w:rPr>
              <w:t>’)</w:t>
            </w:r>
          </w:p>
          <w:p w14:paraId="3AE76EF4" w14:textId="77777777" w:rsidR="00076B00" w:rsidRPr="003C2E3E" w:rsidRDefault="00076B00" w:rsidP="00B908DE">
            <w:pPr>
              <w:spacing w:line="240" w:lineRule="auto"/>
              <w:ind w:left="227"/>
            </w:pPr>
          </w:p>
          <w:p w14:paraId="5B986054" w14:textId="77777777" w:rsidR="00076B00" w:rsidRPr="003C2E3E" w:rsidRDefault="00076B00" w:rsidP="00B908DE">
            <w:pPr>
              <w:spacing w:line="240" w:lineRule="auto"/>
              <w:ind w:left="227"/>
            </w:pPr>
            <w:r w:rsidRPr="003C2E3E">
              <w:t>Getoond wordt:</w:t>
            </w:r>
          </w:p>
          <w:p w14:paraId="7FB4609C"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1</w:t>
            </w:r>
            <w:r w:rsidRPr="003C2E3E">
              <w:rPr>
                <w:lang w:val="nl-NL"/>
              </w:rPr>
              <w:tab/>
            </w:r>
            <w:r w:rsidRPr="003C2E3E">
              <w:rPr>
                <w:rFonts w:cs="Arial"/>
                <w:sz w:val="20"/>
                <w:lang w:val="nl-NL"/>
              </w:rPr>
              <w:t>als zelfstandig bevoegd</w:t>
            </w:r>
            <w:r w:rsidRPr="003C2E3E">
              <w:rPr>
                <w:rFonts w:cs="Arial"/>
                <w:color w:val="800080"/>
                <w:sz w:val="20"/>
                <w:lang w:val="nl-NL"/>
              </w:rPr>
              <w:t>e</w:t>
            </w:r>
            <w:r w:rsidRPr="003C2E3E">
              <w:rPr>
                <w:rFonts w:cs="Arial"/>
                <w:sz w:val="20"/>
                <w:lang w:val="nl-NL"/>
              </w:rPr>
              <w:t xml:space="preserve"> bestuurder</w:t>
            </w:r>
            <w:r w:rsidRPr="003C2E3E">
              <w:rPr>
                <w:rFonts w:cs="Arial"/>
                <w:color w:val="800080"/>
                <w:sz w:val="20"/>
                <w:lang w:val="nl-NL"/>
              </w:rPr>
              <w:t>s</w:t>
            </w:r>
            <w:r w:rsidRPr="003C2E3E">
              <w:rPr>
                <w:rFonts w:cs="Arial"/>
                <w:sz w:val="20"/>
                <w:lang w:val="nl-NL"/>
              </w:rPr>
              <w:t xml:space="preserve"> van</w:t>
            </w:r>
          </w:p>
          <w:p w14:paraId="45EB48AB"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2</w:t>
            </w:r>
            <w:r w:rsidRPr="003C2E3E">
              <w:rPr>
                <w:lang w:val="nl-NL"/>
              </w:rPr>
              <w:tab/>
            </w:r>
            <w:r w:rsidRPr="003C2E3E">
              <w:rPr>
                <w:rFonts w:cs="Arial"/>
                <w:sz w:val="20"/>
                <w:lang w:val="nl-NL"/>
              </w:rPr>
              <w:t>als zelfstandig vertegenwoordigingsbevoegd</w:t>
            </w:r>
            <w:r w:rsidRPr="003C2E3E">
              <w:rPr>
                <w:rFonts w:cs="Arial"/>
                <w:color w:val="800080"/>
                <w:sz w:val="20"/>
                <w:lang w:val="nl-NL"/>
              </w:rPr>
              <w:t>e</w:t>
            </w:r>
            <w:r w:rsidRPr="003C2E3E">
              <w:rPr>
                <w:rFonts w:cs="Arial"/>
                <w:sz w:val="20"/>
                <w:lang w:val="nl-NL"/>
              </w:rPr>
              <w:t xml:space="preserve"> </w:t>
            </w:r>
            <w:r w:rsidR="00A9265C" w:rsidRPr="003C2E3E">
              <w:rPr>
                <w:rFonts w:cs="Arial"/>
                <w:sz w:val="20"/>
                <w:lang w:val="nl-NL"/>
              </w:rPr>
              <w:tab/>
            </w:r>
            <w:r w:rsidRPr="003C2E3E">
              <w:rPr>
                <w:rFonts w:cs="Arial"/>
                <w:sz w:val="20"/>
                <w:lang w:val="nl-NL"/>
              </w:rPr>
              <w:t>bestuurder</w:t>
            </w:r>
            <w:r w:rsidRPr="003C2E3E">
              <w:rPr>
                <w:rFonts w:cs="Arial"/>
                <w:color w:val="800080"/>
                <w:sz w:val="20"/>
                <w:lang w:val="nl-NL"/>
              </w:rPr>
              <w:t>s</w:t>
            </w:r>
            <w:r w:rsidRPr="003C2E3E">
              <w:rPr>
                <w:rFonts w:cs="Arial"/>
                <w:sz w:val="20"/>
                <w:lang w:val="nl-NL"/>
              </w:rPr>
              <w:t xml:space="preserve"> van</w:t>
            </w:r>
          </w:p>
          <w:p w14:paraId="6E4F95AB" w14:textId="77777777" w:rsidR="0076719D" w:rsidRPr="003C2E3E" w:rsidRDefault="0076719D" w:rsidP="00B908DE">
            <w:pPr>
              <w:pStyle w:val="streepje"/>
              <w:numPr>
                <w:ilvl w:val="0"/>
                <w:numId w:val="0"/>
              </w:numPr>
              <w:tabs>
                <w:tab w:val="clear" w:pos="227"/>
                <w:tab w:val="clear" w:pos="454"/>
                <w:tab w:val="left" w:pos="529"/>
              </w:tabs>
              <w:ind w:left="246"/>
              <w:rPr>
                <w:rFonts w:cs="Arial"/>
                <w:sz w:val="20"/>
                <w:lang w:val="nl-NL"/>
              </w:rPr>
            </w:pPr>
            <w:r w:rsidRPr="003C2E3E">
              <w:rPr>
                <w:lang w:val="nl-NL"/>
              </w:rPr>
              <w:t>3</w:t>
            </w:r>
            <w:r w:rsidRPr="003C2E3E">
              <w:rPr>
                <w:lang w:val="nl-NL"/>
              </w:rPr>
              <w:tab/>
            </w:r>
            <w:r w:rsidRPr="003C2E3E">
              <w:rPr>
                <w:rFonts w:cs="Arial"/>
                <w:sz w:val="20"/>
                <w:lang w:val="nl-NL"/>
              </w:rPr>
              <w:t>als zelfstandig bevoegd</w:t>
            </w:r>
            <w:r w:rsidRPr="003C2E3E">
              <w:rPr>
                <w:rFonts w:cs="Arial"/>
                <w:color w:val="800080"/>
                <w:sz w:val="20"/>
                <w:lang w:val="nl-NL"/>
              </w:rPr>
              <w:t>e</w:t>
            </w:r>
            <w:r w:rsidRPr="003C2E3E">
              <w:rPr>
                <w:rFonts w:cs="Arial"/>
                <w:sz w:val="20"/>
                <w:lang w:val="nl-NL"/>
              </w:rPr>
              <w:t xml:space="preserve"> directeur</w:t>
            </w:r>
            <w:r w:rsidRPr="003C2E3E">
              <w:rPr>
                <w:rFonts w:cs="Arial"/>
                <w:color w:val="800080"/>
                <w:sz w:val="20"/>
                <w:lang w:val="nl-NL"/>
              </w:rPr>
              <w:t>en</w:t>
            </w:r>
            <w:r w:rsidRPr="003C2E3E">
              <w:rPr>
                <w:rFonts w:cs="Arial"/>
                <w:sz w:val="20"/>
                <w:lang w:val="nl-NL"/>
              </w:rPr>
              <w:t xml:space="preserve"> van</w:t>
            </w:r>
          </w:p>
          <w:p w14:paraId="7E2DC13F" w14:textId="77777777" w:rsidR="0076719D" w:rsidRPr="003C2E3E" w:rsidRDefault="0076719D" w:rsidP="00B908DE">
            <w:pPr>
              <w:pStyle w:val="streepje"/>
              <w:numPr>
                <w:ilvl w:val="0"/>
                <w:numId w:val="0"/>
              </w:numPr>
              <w:tabs>
                <w:tab w:val="clear" w:pos="227"/>
                <w:tab w:val="clear" w:pos="454"/>
                <w:tab w:val="left" w:pos="529"/>
              </w:tabs>
              <w:ind w:left="246"/>
              <w:rPr>
                <w:rFonts w:cs="Arial"/>
                <w:sz w:val="20"/>
                <w:lang w:val="nl-NL"/>
              </w:rPr>
            </w:pPr>
            <w:r w:rsidRPr="003C2E3E">
              <w:rPr>
                <w:lang w:val="nl-NL"/>
              </w:rPr>
              <w:t>4</w:t>
            </w:r>
            <w:r w:rsidRPr="003C2E3E">
              <w:rPr>
                <w:lang w:val="nl-NL"/>
              </w:rPr>
              <w:tab/>
            </w:r>
            <w:r w:rsidRPr="003C2E3E">
              <w:rPr>
                <w:rFonts w:cs="Arial"/>
                <w:sz w:val="20"/>
                <w:lang w:val="nl-NL"/>
              </w:rPr>
              <w:t>als zelfstandig vertegenwoordigingsbevoegd</w:t>
            </w:r>
            <w:r w:rsidRPr="003C2E3E">
              <w:rPr>
                <w:rFonts w:cs="Arial"/>
                <w:color w:val="800080"/>
                <w:sz w:val="20"/>
                <w:lang w:val="nl-NL"/>
              </w:rPr>
              <w:t>e</w:t>
            </w:r>
            <w:r w:rsidRPr="003C2E3E">
              <w:rPr>
                <w:rFonts w:cs="Arial"/>
                <w:sz w:val="20"/>
                <w:lang w:val="nl-NL"/>
              </w:rPr>
              <w:t xml:space="preserve"> </w:t>
            </w:r>
            <w:r w:rsidR="00A9265C" w:rsidRPr="003C2E3E">
              <w:rPr>
                <w:rFonts w:cs="Arial"/>
                <w:sz w:val="20"/>
                <w:lang w:val="nl-NL"/>
              </w:rPr>
              <w:tab/>
            </w:r>
            <w:r w:rsidRPr="003C2E3E">
              <w:rPr>
                <w:rFonts w:cs="Arial"/>
                <w:sz w:val="20"/>
                <w:lang w:val="nl-NL"/>
              </w:rPr>
              <w:t>directeur</w:t>
            </w:r>
            <w:r w:rsidRPr="003C2E3E">
              <w:rPr>
                <w:rFonts w:cs="Arial"/>
                <w:color w:val="800080"/>
                <w:sz w:val="20"/>
                <w:lang w:val="nl-NL"/>
              </w:rPr>
              <w:t>en</w:t>
            </w:r>
            <w:r w:rsidRPr="003C2E3E">
              <w:rPr>
                <w:rFonts w:cs="Arial"/>
                <w:sz w:val="20"/>
                <w:lang w:val="nl-NL"/>
              </w:rPr>
              <w:t xml:space="preserve"> van</w:t>
            </w:r>
          </w:p>
          <w:p w14:paraId="3C5B7F1B" w14:textId="77777777" w:rsidR="00076B00" w:rsidRPr="003C2E3E" w:rsidRDefault="00076B00" w:rsidP="007432D8">
            <w:r w:rsidRPr="003C2E3E">
              <w:t xml:space="preserve"> </w:t>
            </w:r>
          </w:p>
        </w:tc>
      </w:tr>
    </w:tbl>
    <w:p w14:paraId="20C73DAC" w14:textId="77777777" w:rsidR="00076B00" w:rsidRPr="003C2E3E" w:rsidRDefault="00076B00" w:rsidP="00076B00"/>
    <w:p w14:paraId="1695BB64" w14:textId="77777777" w:rsidR="00970C6F" w:rsidRPr="003C2E3E" w:rsidRDefault="00970C6F" w:rsidP="00DF770F">
      <w:pPr>
        <w:pStyle w:val="Kop4"/>
        <w:tabs>
          <w:tab w:val="clear" w:pos="864"/>
          <w:tab w:val="clear" w:pos="1588"/>
          <w:tab w:val="left" w:pos="993"/>
        </w:tabs>
        <w:ind w:left="0" w:firstLine="0"/>
      </w:pPr>
      <w:r w:rsidRPr="003C2E3E">
        <w:t>Variant 2: bestuurder/directeur</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970C6F" w:rsidRPr="003C2E3E" w14:paraId="2D23A8D9"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09429EE2" w14:textId="7938D6EC" w:rsidR="00970C6F" w:rsidRPr="003C2E3E" w:rsidRDefault="00970C6F" w:rsidP="00B908DE">
            <w:pPr>
              <w:spacing w:line="240" w:lineRule="auto"/>
              <w:rPr>
                <w:rFonts w:ascii="Times New Roman" w:hAnsi="Times New Roman"/>
                <w:sz w:val="24"/>
                <w:szCs w:val="24"/>
              </w:rPr>
            </w:pPr>
            <w:r w:rsidRPr="003C2E3E">
              <w:rPr>
                <w:rFonts w:cs="Arial"/>
                <w:color w:val="FF0000"/>
                <w:sz w:val="20"/>
              </w:rPr>
              <w:t xml:space="preserve">in </w:t>
            </w:r>
            <w:r w:rsidRPr="003C2E3E">
              <w:rPr>
                <w:rFonts w:cs="Arial"/>
                <w:color w:val="339966"/>
                <w:sz w:val="20"/>
              </w:rPr>
              <w:t>zijn/haar/</w:t>
            </w:r>
            <w:ins w:id="190" w:author="Groot, Karina de" w:date="2024-11-22T10:59:00Z" w16du:dateUtc="2024-11-22T09:59:00Z">
              <w:r w:rsidR="00080C42">
                <w:rPr>
                  <w:rFonts w:cs="Arial"/>
                  <w:color w:val="339966"/>
                  <w:sz w:val="20"/>
                </w:rPr>
                <w:t>diens/</w:t>
              </w:r>
            </w:ins>
            <w:r w:rsidRPr="003C2E3E">
              <w:rPr>
                <w:rFonts w:cs="Arial"/>
                <w:color w:val="339966"/>
                <w:sz w:val="20"/>
              </w:rPr>
              <w:t xml:space="preserve">hun </w:t>
            </w:r>
            <w:r w:rsidRPr="003C2E3E">
              <w:rPr>
                <w:rFonts w:cs="Arial"/>
                <w:color w:val="FF0000"/>
                <w:sz w:val="20"/>
              </w:rPr>
              <w:t xml:space="preserve">hoedanigheid van </w:t>
            </w:r>
            <w:r w:rsidRPr="003C2E3E">
              <w:rPr>
                <w:rFonts w:cs="Arial"/>
                <w:color w:val="800080"/>
                <w:sz w:val="20"/>
              </w:rPr>
              <w:t xml:space="preserve">zelfstandig </w:t>
            </w:r>
            <w:r w:rsidRPr="003C2E3E">
              <w:rPr>
                <w:rFonts w:cs="Arial"/>
                <w:color w:val="3366FF"/>
                <w:sz w:val="20"/>
              </w:rPr>
              <w:t>vertegenwoordigings</w:t>
            </w:r>
            <w:r w:rsidRPr="003C2E3E">
              <w:rPr>
                <w:rFonts w:cs="Arial"/>
                <w:color w:val="800080"/>
                <w:sz w:val="20"/>
              </w:rPr>
              <w:t>bevoegd</w:t>
            </w:r>
            <w:r w:rsidRPr="003C2E3E">
              <w:rPr>
                <w:rFonts w:cs="Arial"/>
                <w:color w:val="3366FF"/>
                <w:sz w:val="20"/>
              </w:rPr>
              <w:t>e</w:t>
            </w:r>
            <w:r w:rsidRPr="003C2E3E">
              <w:rPr>
                <w:rFonts w:cs="Arial"/>
                <w:color w:val="800080"/>
                <w:sz w:val="20"/>
              </w:rPr>
              <w:t xml:space="preserve"> </w:t>
            </w:r>
            <w:r w:rsidRPr="003C2E3E">
              <w:rPr>
                <w:rFonts w:cs="Arial"/>
                <w:color w:val="339966"/>
                <w:sz w:val="20"/>
              </w:rPr>
              <w:t>bestuurder</w:t>
            </w:r>
            <w:r w:rsidRPr="003C2E3E">
              <w:rPr>
                <w:rFonts w:cs="Arial"/>
                <w:color w:val="800080"/>
                <w:sz w:val="20"/>
              </w:rPr>
              <w:t>s</w:t>
            </w:r>
            <w:r w:rsidRPr="003C2E3E">
              <w:rPr>
                <w:rFonts w:cs="Arial"/>
                <w:color w:val="339966"/>
                <w:sz w:val="20"/>
              </w:rPr>
              <w:t>/directeur</w:t>
            </w:r>
            <w:r w:rsidRPr="003C2E3E">
              <w:rPr>
                <w:rFonts w:cs="Arial"/>
                <w:color w:val="800080"/>
                <w:sz w:val="20"/>
              </w:rPr>
              <w:t>en</w:t>
            </w:r>
            <w:r w:rsidRPr="003C2E3E">
              <w:rPr>
                <w:rFonts w:cs="Arial"/>
                <w:color w:val="FF0000"/>
                <w:sz w:val="20"/>
              </w:rPr>
              <w:t xml:space="preserve"> van</w:t>
            </w: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5BD5F661" w14:textId="77777777" w:rsidR="00970C6F" w:rsidRPr="003C2E3E" w:rsidRDefault="00970C6F" w:rsidP="007432D8">
            <w:r w:rsidRPr="003C2E3E">
              <w:t>Combinatie van vaste en optionele tekst. Mogelijkheden:</w:t>
            </w:r>
          </w:p>
          <w:p w14:paraId="3A59BC82" w14:textId="6661301A" w:rsidR="00970C6F" w:rsidRPr="003C2E3E" w:rsidRDefault="00970C6F" w:rsidP="00B908DE">
            <w:pPr>
              <w:pStyle w:val="streepje"/>
              <w:numPr>
                <w:ilvl w:val="0"/>
                <w:numId w:val="19"/>
              </w:numPr>
              <w:rPr>
                <w:lang w:val="nl-NL"/>
              </w:rPr>
            </w:pPr>
            <w:r w:rsidRPr="003C2E3E">
              <w:rPr>
                <w:lang w:val="nl-NL"/>
              </w:rPr>
              <w:t>‘</w:t>
            </w:r>
            <w:r w:rsidRPr="003C2E3E">
              <w:rPr>
                <w:rFonts w:cs="Arial"/>
                <w:color w:val="FF0000"/>
                <w:sz w:val="20"/>
                <w:lang w:val="nl-NL"/>
              </w:rPr>
              <w:t xml:space="preserve">in </w:t>
            </w:r>
            <w:r w:rsidRPr="003C2E3E">
              <w:rPr>
                <w:rFonts w:cs="Arial"/>
                <w:color w:val="339966"/>
                <w:sz w:val="20"/>
                <w:lang w:val="nl-NL"/>
              </w:rPr>
              <w:t>zijn/haar/</w:t>
            </w:r>
            <w:ins w:id="191" w:author="Groot, Karina de" w:date="2024-11-22T10:43:00Z" w16du:dateUtc="2024-11-22T09:43:00Z">
              <w:r w:rsidR="00BB4828">
                <w:rPr>
                  <w:rFonts w:cs="Arial"/>
                  <w:color w:val="339966"/>
                  <w:sz w:val="20"/>
                  <w:lang w:val="nl-NL"/>
                </w:rPr>
                <w:t>diens/</w:t>
              </w:r>
            </w:ins>
            <w:r w:rsidRPr="003C2E3E">
              <w:rPr>
                <w:rFonts w:cs="Arial"/>
                <w:color w:val="339966"/>
                <w:sz w:val="20"/>
                <w:lang w:val="nl-NL"/>
              </w:rPr>
              <w:t xml:space="preserve">hun </w:t>
            </w:r>
            <w:r w:rsidRPr="003C2E3E">
              <w:rPr>
                <w:rFonts w:cs="Arial"/>
                <w:color w:val="FF0000"/>
                <w:sz w:val="20"/>
                <w:lang w:val="nl-NL"/>
              </w:rPr>
              <w:t xml:space="preserve">hoedanigheid van </w:t>
            </w:r>
            <w:r w:rsidRPr="003C2E3E">
              <w:rPr>
                <w:rFonts w:cs="Arial"/>
                <w:color w:val="339966"/>
                <w:sz w:val="20"/>
                <w:lang w:val="nl-NL"/>
              </w:rPr>
              <w:t>bestuurder</w:t>
            </w:r>
            <w:r w:rsidRPr="003C2E3E">
              <w:rPr>
                <w:rFonts w:cs="Arial"/>
                <w:color w:val="800080"/>
                <w:sz w:val="20"/>
                <w:lang w:val="nl-NL"/>
              </w:rPr>
              <w:t>s</w:t>
            </w:r>
            <w:r w:rsidRPr="003C2E3E">
              <w:rPr>
                <w:rFonts w:cs="Arial"/>
                <w:color w:val="FF0000"/>
                <w:sz w:val="20"/>
                <w:lang w:val="nl-NL"/>
              </w:rPr>
              <w:t xml:space="preserve"> van</w:t>
            </w:r>
            <w:r w:rsidRPr="003C2E3E">
              <w:rPr>
                <w:lang w:val="nl-NL"/>
              </w:rPr>
              <w:t>’</w:t>
            </w:r>
          </w:p>
          <w:p w14:paraId="1FA195D4" w14:textId="5A3D8953" w:rsidR="00970C6F" w:rsidRPr="003C2E3E" w:rsidRDefault="00970C6F" w:rsidP="00B908DE">
            <w:pPr>
              <w:pStyle w:val="streepje"/>
              <w:numPr>
                <w:ilvl w:val="0"/>
                <w:numId w:val="19"/>
              </w:numPr>
              <w:rPr>
                <w:lang w:val="nl-NL"/>
              </w:rPr>
            </w:pPr>
            <w:r w:rsidRPr="003C2E3E">
              <w:rPr>
                <w:lang w:val="nl-NL"/>
              </w:rPr>
              <w:t>‘</w:t>
            </w:r>
            <w:r w:rsidRPr="003C2E3E">
              <w:rPr>
                <w:rFonts w:cs="Arial"/>
                <w:color w:val="FF0000"/>
                <w:sz w:val="20"/>
                <w:lang w:val="nl-NL"/>
              </w:rPr>
              <w:t xml:space="preserve">in </w:t>
            </w:r>
            <w:ins w:id="192" w:author="Groot, Karina de" w:date="2024-11-22T10:44:00Z" w16du:dateUtc="2024-11-22T09:44:00Z">
              <w:r w:rsidR="00BB4828" w:rsidRPr="003C2E3E">
                <w:rPr>
                  <w:rFonts w:cs="Arial"/>
                  <w:color w:val="339966"/>
                  <w:sz w:val="20"/>
                  <w:lang w:val="nl-NL"/>
                </w:rPr>
                <w:t>zijn/haar/</w:t>
              </w:r>
              <w:r w:rsidR="00BB4828">
                <w:rPr>
                  <w:rFonts w:cs="Arial"/>
                  <w:color w:val="339966"/>
                  <w:sz w:val="20"/>
                  <w:lang w:val="nl-NL"/>
                </w:rPr>
                <w:t>diens/</w:t>
              </w:r>
              <w:r w:rsidR="00BB4828" w:rsidRPr="003C2E3E">
                <w:rPr>
                  <w:rFonts w:cs="Arial"/>
                  <w:color w:val="339966"/>
                  <w:sz w:val="20"/>
                  <w:lang w:val="nl-NL"/>
                </w:rPr>
                <w:t>hun</w:t>
              </w:r>
              <w:r w:rsidR="00BB4828" w:rsidRPr="003C2E3E" w:rsidDel="00BB4828">
                <w:rPr>
                  <w:rFonts w:cs="Arial"/>
                  <w:color w:val="339966"/>
                  <w:sz w:val="20"/>
                  <w:lang w:val="nl-NL"/>
                </w:rPr>
                <w:t xml:space="preserve"> </w:t>
              </w:r>
            </w:ins>
            <w:del w:id="193" w:author="Groot, Karina de" w:date="2024-11-22T10:44:00Z" w16du:dateUtc="2024-11-22T09:44:00Z">
              <w:r w:rsidRPr="003C2E3E" w:rsidDel="00BB4828">
                <w:rPr>
                  <w:rFonts w:cs="Arial"/>
                  <w:color w:val="339966"/>
                  <w:sz w:val="20"/>
                  <w:lang w:val="nl-NL"/>
                </w:rPr>
                <w:delText xml:space="preserve">zijn/haar/hun </w:delText>
              </w:r>
            </w:del>
            <w:r w:rsidRPr="003C2E3E">
              <w:rPr>
                <w:rFonts w:cs="Arial"/>
                <w:color w:val="FF0000"/>
                <w:sz w:val="20"/>
                <w:lang w:val="nl-NL"/>
              </w:rPr>
              <w:t xml:space="preserve">hoedanigheid van </w:t>
            </w:r>
            <w:r w:rsidRPr="003C2E3E">
              <w:rPr>
                <w:rFonts w:cs="Arial"/>
                <w:color w:val="800080"/>
                <w:sz w:val="20"/>
                <w:lang w:val="nl-NL"/>
              </w:rPr>
              <w:t>zelfstandig bevoegd</w:t>
            </w:r>
            <w:r w:rsidRPr="003C2E3E">
              <w:rPr>
                <w:rFonts w:cs="Arial"/>
                <w:color w:val="3366FF"/>
                <w:sz w:val="20"/>
                <w:lang w:val="nl-NL"/>
              </w:rPr>
              <w:t>e</w:t>
            </w:r>
            <w:r w:rsidRPr="003C2E3E">
              <w:rPr>
                <w:rFonts w:cs="Arial"/>
                <w:color w:val="800080"/>
                <w:sz w:val="20"/>
                <w:lang w:val="nl-NL"/>
              </w:rPr>
              <w:t xml:space="preserve"> </w:t>
            </w:r>
            <w:r w:rsidRPr="003C2E3E">
              <w:rPr>
                <w:rFonts w:cs="Arial"/>
                <w:color w:val="339966"/>
                <w:sz w:val="20"/>
                <w:lang w:val="nl-NL"/>
              </w:rPr>
              <w:t>bestuurder</w:t>
            </w:r>
            <w:r w:rsidRPr="003C2E3E">
              <w:rPr>
                <w:rFonts w:cs="Arial"/>
                <w:color w:val="800080"/>
                <w:sz w:val="20"/>
                <w:lang w:val="nl-NL"/>
              </w:rPr>
              <w:t>s</w:t>
            </w:r>
            <w:r w:rsidRPr="003C2E3E">
              <w:rPr>
                <w:rFonts w:cs="Arial"/>
                <w:color w:val="FF0000"/>
                <w:sz w:val="20"/>
                <w:lang w:val="nl-NL"/>
              </w:rPr>
              <w:t xml:space="preserve"> van</w:t>
            </w:r>
            <w:r w:rsidRPr="003C2E3E">
              <w:rPr>
                <w:lang w:val="nl-NL"/>
              </w:rPr>
              <w:t>’</w:t>
            </w:r>
          </w:p>
          <w:p w14:paraId="14FDAE40" w14:textId="04D6FC81" w:rsidR="00970C6F" w:rsidRPr="003C2E3E" w:rsidRDefault="00970C6F" w:rsidP="00B908DE">
            <w:pPr>
              <w:pStyle w:val="streepje"/>
              <w:numPr>
                <w:ilvl w:val="0"/>
                <w:numId w:val="19"/>
              </w:numPr>
              <w:rPr>
                <w:lang w:val="nl-NL"/>
              </w:rPr>
            </w:pPr>
            <w:r w:rsidRPr="003C2E3E">
              <w:rPr>
                <w:lang w:val="nl-NL"/>
              </w:rPr>
              <w:t>‘</w:t>
            </w:r>
            <w:r w:rsidRPr="003C2E3E">
              <w:rPr>
                <w:rFonts w:cs="Arial"/>
                <w:color w:val="FF0000"/>
                <w:sz w:val="20"/>
                <w:lang w:val="nl-NL"/>
              </w:rPr>
              <w:t xml:space="preserve">in </w:t>
            </w:r>
            <w:ins w:id="194" w:author="Groot, Karina de" w:date="2024-11-22T10:44:00Z" w16du:dateUtc="2024-11-22T09:44:00Z">
              <w:r w:rsidR="00BB4828" w:rsidRPr="003C2E3E">
                <w:rPr>
                  <w:rFonts w:cs="Arial"/>
                  <w:color w:val="339966"/>
                  <w:sz w:val="20"/>
                  <w:lang w:val="nl-NL"/>
                </w:rPr>
                <w:t>zijn/haar/</w:t>
              </w:r>
              <w:r w:rsidR="00BB4828">
                <w:rPr>
                  <w:rFonts w:cs="Arial"/>
                  <w:color w:val="339966"/>
                  <w:sz w:val="20"/>
                  <w:lang w:val="nl-NL"/>
                </w:rPr>
                <w:t>diens/</w:t>
              </w:r>
              <w:r w:rsidR="00BB4828" w:rsidRPr="003C2E3E">
                <w:rPr>
                  <w:rFonts w:cs="Arial"/>
                  <w:color w:val="339966"/>
                  <w:sz w:val="20"/>
                  <w:lang w:val="nl-NL"/>
                </w:rPr>
                <w:t>hun</w:t>
              </w:r>
              <w:r w:rsidR="00BB4828" w:rsidRPr="003C2E3E" w:rsidDel="00BB4828">
                <w:rPr>
                  <w:rFonts w:cs="Arial"/>
                  <w:color w:val="339966"/>
                  <w:sz w:val="20"/>
                  <w:lang w:val="nl-NL"/>
                </w:rPr>
                <w:t xml:space="preserve"> </w:t>
              </w:r>
            </w:ins>
            <w:del w:id="195" w:author="Groot, Karina de" w:date="2024-11-22T10:44:00Z" w16du:dateUtc="2024-11-22T09:44:00Z">
              <w:r w:rsidRPr="003C2E3E" w:rsidDel="00BB4828">
                <w:rPr>
                  <w:rFonts w:cs="Arial"/>
                  <w:color w:val="339966"/>
                  <w:sz w:val="20"/>
                  <w:lang w:val="nl-NL"/>
                </w:rPr>
                <w:delText xml:space="preserve">zijn/haar/hun </w:delText>
              </w:r>
            </w:del>
            <w:r w:rsidRPr="003C2E3E">
              <w:rPr>
                <w:rFonts w:cs="Arial"/>
                <w:color w:val="FF0000"/>
                <w:sz w:val="20"/>
                <w:lang w:val="nl-NL"/>
              </w:rPr>
              <w:t xml:space="preserve">hoedanigheid van </w:t>
            </w:r>
            <w:r w:rsidRPr="003C2E3E">
              <w:rPr>
                <w:rFonts w:cs="Arial"/>
                <w:color w:val="800080"/>
                <w:sz w:val="20"/>
                <w:lang w:val="nl-NL"/>
              </w:rPr>
              <w:t xml:space="preserve">zelfstandig </w:t>
            </w:r>
            <w:r w:rsidRPr="003C2E3E">
              <w:rPr>
                <w:rFonts w:cs="Arial"/>
                <w:color w:val="3366FF"/>
                <w:sz w:val="20"/>
                <w:lang w:val="nl-NL"/>
              </w:rPr>
              <w:t>vertegenwoordigings</w:t>
            </w:r>
            <w:r w:rsidRPr="003C2E3E">
              <w:rPr>
                <w:rFonts w:cs="Arial"/>
                <w:color w:val="800080"/>
                <w:sz w:val="20"/>
                <w:lang w:val="nl-NL"/>
              </w:rPr>
              <w:t>bevoegd</w:t>
            </w:r>
            <w:r w:rsidRPr="003C2E3E">
              <w:rPr>
                <w:rFonts w:cs="Arial"/>
                <w:color w:val="3366FF"/>
                <w:sz w:val="20"/>
                <w:lang w:val="nl-NL"/>
              </w:rPr>
              <w:t>e</w:t>
            </w:r>
            <w:r w:rsidRPr="003C2E3E">
              <w:rPr>
                <w:rFonts w:cs="Arial"/>
                <w:color w:val="800080"/>
                <w:sz w:val="20"/>
                <w:lang w:val="nl-NL"/>
              </w:rPr>
              <w:t xml:space="preserve"> </w:t>
            </w:r>
            <w:r w:rsidRPr="003C2E3E">
              <w:rPr>
                <w:rFonts w:cs="Arial"/>
                <w:color w:val="339966"/>
                <w:sz w:val="20"/>
                <w:lang w:val="nl-NL"/>
              </w:rPr>
              <w:t>bestuurder</w:t>
            </w:r>
            <w:r w:rsidRPr="003C2E3E">
              <w:rPr>
                <w:rFonts w:cs="Arial"/>
                <w:color w:val="800080"/>
                <w:sz w:val="20"/>
                <w:lang w:val="nl-NL"/>
              </w:rPr>
              <w:t>s</w:t>
            </w:r>
            <w:r w:rsidRPr="003C2E3E">
              <w:rPr>
                <w:rFonts w:cs="Arial"/>
                <w:color w:val="FF0000"/>
                <w:sz w:val="20"/>
                <w:lang w:val="nl-NL"/>
              </w:rPr>
              <w:t xml:space="preserve"> van</w:t>
            </w:r>
            <w:r w:rsidRPr="003C2E3E">
              <w:rPr>
                <w:lang w:val="nl-NL"/>
              </w:rPr>
              <w:t>’</w:t>
            </w:r>
          </w:p>
          <w:p w14:paraId="6312849F" w14:textId="784903BB" w:rsidR="00970C6F" w:rsidRPr="003C2E3E" w:rsidRDefault="00970C6F" w:rsidP="00B908DE">
            <w:pPr>
              <w:pStyle w:val="streepje"/>
              <w:numPr>
                <w:ilvl w:val="0"/>
                <w:numId w:val="19"/>
              </w:numPr>
              <w:rPr>
                <w:lang w:val="nl-NL"/>
              </w:rPr>
            </w:pPr>
            <w:r w:rsidRPr="003C2E3E">
              <w:rPr>
                <w:lang w:val="nl-NL"/>
              </w:rPr>
              <w:lastRenderedPageBreak/>
              <w:t>‘</w:t>
            </w:r>
            <w:r w:rsidRPr="003C2E3E">
              <w:rPr>
                <w:rFonts w:cs="Arial"/>
                <w:color w:val="FF0000"/>
                <w:sz w:val="20"/>
                <w:lang w:val="nl-NL"/>
              </w:rPr>
              <w:t xml:space="preserve">in </w:t>
            </w:r>
            <w:ins w:id="196" w:author="Groot, Karina de" w:date="2024-11-22T10:44:00Z" w16du:dateUtc="2024-11-22T09:44:00Z">
              <w:r w:rsidR="00BB4828" w:rsidRPr="003C2E3E">
                <w:rPr>
                  <w:rFonts w:cs="Arial"/>
                  <w:color w:val="339966"/>
                  <w:sz w:val="20"/>
                  <w:lang w:val="nl-NL"/>
                </w:rPr>
                <w:t>zijn/haar/</w:t>
              </w:r>
              <w:r w:rsidR="00BB4828">
                <w:rPr>
                  <w:rFonts w:cs="Arial"/>
                  <w:color w:val="339966"/>
                  <w:sz w:val="20"/>
                  <w:lang w:val="nl-NL"/>
                </w:rPr>
                <w:t>diens/</w:t>
              </w:r>
              <w:r w:rsidR="00BB4828" w:rsidRPr="003C2E3E">
                <w:rPr>
                  <w:rFonts w:cs="Arial"/>
                  <w:color w:val="339966"/>
                  <w:sz w:val="20"/>
                  <w:lang w:val="nl-NL"/>
                </w:rPr>
                <w:t>hun</w:t>
              </w:r>
              <w:r w:rsidR="00BB4828" w:rsidRPr="003C2E3E" w:rsidDel="00BB4828">
                <w:rPr>
                  <w:rFonts w:cs="Arial"/>
                  <w:color w:val="339966"/>
                  <w:sz w:val="20"/>
                  <w:lang w:val="nl-NL"/>
                </w:rPr>
                <w:t xml:space="preserve"> </w:t>
              </w:r>
            </w:ins>
            <w:del w:id="197" w:author="Groot, Karina de" w:date="2024-11-22T10:44:00Z" w16du:dateUtc="2024-11-22T09:44:00Z">
              <w:r w:rsidRPr="003C2E3E" w:rsidDel="00BB4828">
                <w:rPr>
                  <w:rFonts w:cs="Arial"/>
                  <w:color w:val="339966"/>
                  <w:sz w:val="20"/>
                  <w:lang w:val="nl-NL"/>
                </w:rPr>
                <w:delText xml:space="preserve">zijn/haar/hun </w:delText>
              </w:r>
            </w:del>
            <w:r w:rsidRPr="003C2E3E">
              <w:rPr>
                <w:rFonts w:cs="Arial"/>
                <w:color w:val="FF0000"/>
                <w:sz w:val="20"/>
                <w:lang w:val="nl-NL"/>
              </w:rPr>
              <w:t xml:space="preserve">hoedanigheid van </w:t>
            </w:r>
            <w:r w:rsidRPr="003C2E3E">
              <w:rPr>
                <w:rFonts w:cs="Arial"/>
                <w:color w:val="339966"/>
                <w:sz w:val="20"/>
                <w:lang w:val="nl-NL"/>
              </w:rPr>
              <w:t>directeur</w:t>
            </w:r>
            <w:r w:rsidRPr="003C2E3E">
              <w:rPr>
                <w:rFonts w:cs="Arial"/>
                <w:color w:val="800080"/>
                <w:sz w:val="20"/>
                <w:lang w:val="nl-NL"/>
              </w:rPr>
              <w:t>en</w:t>
            </w:r>
            <w:r w:rsidRPr="003C2E3E">
              <w:rPr>
                <w:rFonts w:cs="Arial"/>
                <w:color w:val="FF0000"/>
                <w:sz w:val="20"/>
                <w:lang w:val="nl-NL"/>
              </w:rPr>
              <w:t xml:space="preserve"> van</w:t>
            </w:r>
            <w:r w:rsidRPr="003C2E3E">
              <w:rPr>
                <w:lang w:val="nl-NL"/>
              </w:rPr>
              <w:t>’</w:t>
            </w:r>
          </w:p>
          <w:p w14:paraId="5876AA84" w14:textId="1AC2AD24" w:rsidR="00970C6F" w:rsidRPr="003C2E3E" w:rsidRDefault="00970C6F" w:rsidP="00B908DE">
            <w:pPr>
              <w:pStyle w:val="streepje"/>
              <w:numPr>
                <w:ilvl w:val="0"/>
                <w:numId w:val="19"/>
              </w:numPr>
              <w:rPr>
                <w:lang w:val="nl-NL"/>
              </w:rPr>
            </w:pPr>
            <w:r w:rsidRPr="003C2E3E">
              <w:rPr>
                <w:lang w:val="nl-NL"/>
              </w:rPr>
              <w:t>‘</w:t>
            </w:r>
            <w:r w:rsidRPr="003C2E3E">
              <w:rPr>
                <w:rFonts w:cs="Arial"/>
                <w:color w:val="FF0000"/>
                <w:sz w:val="20"/>
                <w:lang w:val="nl-NL"/>
              </w:rPr>
              <w:t xml:space="preserve">in </w:t>
            </w:r>
            <w:del w:id="198" w:author="Groot, Karina de" w:date="2024-11-22T10:44:00Z" w16du:dateUtc="2024-11-22T09:44:00Z">
              <w:r w:rsidRPr="003C2E3E" w:rsidDel="00BB4828">
                <w:rPr>
                  <w:rFonts w:cs="Arial"/>
                  <w:color w:val="339966"/>
                  <w:sz w:val="20"/>
                  <w:lang w:val="nl-NL"/>
                </w:rPr>
                <w:delText>z</w:delText>
              </w:r>
            </w:del>
            <w:ins w:id="199" w:author="Groot, Karina de" w:date="2024-11-22T10:44:00Z" w16du:dateUtc="2024-11-22T09:44:00Z">
              <w:r w:rsidR="00BB4828" w:rsidRPr="003C2E3E">
                <w:rPr>
                  <w:rFonts w:cs="Arial"/>
                  <w:color w:val="339966"/>
                  <w:sz w:val="20"/>
                  <w:lang w:val="nl-NL"/>
                </w:rPr>
                <w:t>zijn/haar/</w:t>
              </w:r>
              <w:r w:rsidR="00BB4828">
                <w:rPr>
                  <w:rFonts w:cs="Arial"/>
                  <w:color w:val="339966"/>
                  <w:sz w:val="20"/>
                  <w:lang w:val="nl-NL"/>
                </w:rPr>
                <w:t>diens/</w:t>
              </w:r>
              <w:r w:rsidR="00BB4828" w:rsidRPr="003C2E3E">
                <w:rPr>
                  <w:rFonts w:cs="Arial"/>
                  <w:color w:val="339966"/>
                  <w:sz w:val="20"/>
                  <w:lang w:val="nl-NL"/>
                </w:rPr>
                <w:t>hun</w:t>
              </w:r>
              <w:r w:rsidR="00BB4828" w:rsidRPr="003C2E3E" w:rsidDel="00BB4828">
                <w:rPr>
                  <w:rFonts w:cs="Arial"/>
                  <w:color w:val="339966"/>
                  <w:sz w:val="20"/>
                  <w:lang w:val="nl-NL"/>
                </w:rPr>
                <w:t xml:space="preserve"> </w:t>
              </w:r>
            </w:ins>
            <w:del w:id="200" w:author="Groot, Karina de" w:date="2024-11-22T10:44:00Z" w16du:dateUtc="2024-11-22T09:44:00Z">
              <w:r w:rsidRPr="003C2E3E" w:rsidDel="00BB4828">
                <w:rPr>
                  <w:rFonts w:cs="Arial"/>
                  <w:color w:val="339966"/>
                  <w:sz w:val="20"/>
                  <w:lang w:val="nl-NL"/>
                </w:rPr>
                <w:delText xml:space="preserve">ijn/haar/hun </w:delText>
              </w:r>
            </w:del>
            <w:r w:rsidRPr="003C2E3E">
              <w:rPr>
                <w:rFonts w:cs="Arial"/>
                <w:color w:val="FF0000"/>
                <w:sz w:val="20"/>
                <w:lang w:val="nl-NL"/>
              </w:rPr>
              <w:t xml:space="preserve">hoedanigheid van </w:t>
            </w:r>
            <w:r w:rsidRPr="003C2E3E">
              <w:rPr>
                <w:rFonts w:cs="Arial"/>
                <w:color w:val="800080"/>
                <w:sz w:val="20"/>
                <w:lang w:val="nl-NL"/>
              </w:rPr>
              <w:t>zelfstandig bevoegd</w:t>
            </w:r>
            <w:r w:rsidRPr="003C2E3E">
              <w:rPr>
                <w:rFonts w:cs="Arial"/>
                <w:color w:val="3366FF"/>
                <w:sz w:val="20"/>
                <w:lang w:val="nl-NL"/>
              </w:rPr>
              <w:t>e</w:t>
            </w:r>
            <w:r w:rsidRPr="003C2E3E">
              <w:rPr>
                <w:rFonts w:cs="Arial"/>
                <w:color w:val="800080"/>
                <w:sz w:val="20"/>
                <w:lang w:val="nl-NL"/>
              </w:rPr>
              <w:t xml:space="preserve"> </w:t>
            </w:r>
            <w:r w:rsidRPr="003C2E3E">
              <w:rPr>
                <w:rFonts w:cs="Arial"/>
                <w:color w:val="339966"/>
                <w:sz w:val="20"/>
                <w:lang w:val="nl-NL"/>
              </w:rPr>
              <w:t>directeur</w:t>
            </w:r>
            <w:r w:rsidRPr="003C2E3E">
              <w:rPr>
                <w:rFonts w:cs="Arial"/>
                <w:color w:val="800080"/>
                <w:sz w:val="20"/>
                <w:lang w:val="nl-NL"/>
              </w:rPr>
              <w:t>en</w:t>
            </w:r>
            <w:r w:rsidRPr="003C2E3E">
              <w:rPr>
                <w:rFonts w:cs="Arial"/>
                <w:color w:val="FF0000"/>
                <w:sz w:val="20"/>
                <w:lang w:val="nl-NL"/>
              </w:rPr>
              <w:t xml:space="preserve"> van</w:t>
            </w:r>
            <w:r w:rsidRPr="003C2E3E">
              <w:rPr>
                <w:lang w:val="nl-NL"/>
              </w:rPr>
              <w:t>’</w:t>
            </w:r>
          </w:p>
          <w:p w14:paraId="5B78733A" w14:textId="6B27B305" w:rsidR="00970C6F" w:rsidRPr="003C2E3E" w:rsidRDefault="00970C6F" w:rsidP="00B908DE">
            <w:pPr>
              <w:pStyle w:val="streepje"/>
              <w:numPr>
                <w:ilvl w:val="0"/>
                <w:numId w:val="19"/>
              </w:numPr>
              <w:rPr>
                <w:lang w:val="nl-NL"/>
              </w:rPr>
            </w:pPr>
            <w:r w:rsidRPr="003C2E3E">
              <w:rPr>
                <w:lang w:val="nl-NL"/>
              </w:rPr>
              <w:t>‘</w:t>
            </w:r>
            <w:r w:rsidRPr="003C2E3E">
              <w:rPr>
                <w:rFonts w:cs="Arial"/>
                <w:color w:val="FF0000"/>
                <w:sz w:val="20"/>
                <w:lang w:val="nl-NL"/>
              </w:rPr>
              <w:t xml:space="preserve">in </w:t>
            </w:r>
            <w:ins w:id="201" w:author="Groot, Karina de" w:date="2024-11-22T10:44:00Z" w16du:dateUtc="2024-11-22T09:44:00Z">
              <w:r w:rsidR="00D57010" w:rsidRPr="003C2E3E">
                <w:rPr>
                  <w:rFonts w:cs="Arial"/>
                  <w:color w:val="339966"/>
                  <w:sz w:val="20"/>
                  <w:lang w:val="nl-NL"/>
                </w:rPr>
                <w:t>zijn/haar/</w:t>
              </w:r>
              <w:r w:rsidR="00D57010">
                <w:rPr>
                  <w:rFonts w:cs="Arial"/>
                  <w:color w:val="339966"/>
                  <w:sz w:val="20"/>
                  <w:lang w:val="nl-NL"/>
                </w:rPr>
                <w:t>diens/</w:t>
              </w:r>
              <w:r w:rsidR="00D57010" w:rsidRPr="003C2E3E">
                <w:rPr>
                  <w:rFonts w:cs="Arial"/>
                  <w:color w:val="339966"/>
                  <w:sz w:val="20"/>
                  <w:lang w:val="nl-NL"/>
                </w:rPr>
                <w:t>hun</w:t>
              </w:r>
              <w:r w:rsidR="00D57010" w:rsidRPr="003C2E3E" w:rsidDel="00D57010">
                <w:rPr>
                  <w:rFonts w:cs="Arial"/>
                  <w:color w:val="339966"/>
                  <w:sz w:val="20"/>
                  <w:lang w:val="nl-NL"/>
                </w:rPr>
                <w:t xml:space="preserve"> </w:t>
              </w:r>
            </w:ins>
            <w:del w:id="202" w:author="Groot, Karina de" w:date="2024-11-22T10:44:00Z" w16du:dateUtc="2024-11-22T09:44:00Z">
              <w:r w:rsidRPr="003C2E3E" w:rsidDel="00D57010">
                <w:rPr>
                  <w:rFonts w:cs="Arial"/>
                  <w:color w:val="339966"/>
                  <w:sz w:val="20"/>
                  <w:lang w:val="nl-NL"/>
                </w:rPr>
                <w:delText xml:space="preserve">zijn/haar/hun </w:delText>
              </w:r>
            </w:del>
            <w:r w:rsidRPr="003C2E3E">
              <w:rPr>
                <w:rFonts w:cs="Arial"/>
                <w:color w:val="FF0000"/>
                <w:sz w:val="20"/>
                <w:lang w:val="nl-NL"/>
              </w:rPr>
              <w:t xml:space="preserve">hoedanigheid van </w:t>
            </w:r>
            <w:r w:rsidRPr="003C2E3E">
              <w:rPr>
                <w:rFonts w:cs="Arial"/>
                <w:color w:val="800080"/>
                <w:sz w:val="20"/>
                <w:lang w:val="nl-NL"/>
              </w:rPr>
              <w:t xml:space="preserve">zelfstandig </w:t>
            </w:r>
            <w:r w:rsidRPr="003C2E3E">
              <w:rPr>
                <w:rFonts w:cs="Arial"/>
                <w:color w:val="3366FF"/>
                <w:sz w:val="20"/>
                <w:lang w:val="nl-NL"/>
              </w:rPr>
              <w:t>vertegenwoordigings</w:t>
            </w:r>
            <w:r w:rsidRPr="003C2E3E">
              <w:rPr>
                <w:rFonts w:cs="Arial"/>
                <w:color w:val="800080"/>
                <w:sz w:val="20"/>
                <w:lang w:val="nl-NL"/>
              </w:rPr>
              <w:t>bevoegd</w:t>
            </w:r>
            <w:r w:rsidRPr="003C2E3E">
              <w:rPr>
                <w:rFonts w:cs="Arial"/>
                <w:color w:val="3366FF"/>
                <w:sz w:val="20"/>
                <w:lang w:val="nl-NL"/>
              </w:rPr>
              <w:t>e</w:t>
            </w:r>
            <w:r w:rsidRPr="003C2E3E">
              <w:rPr>
                <w:rFonts w:cs="Arial"/>
                <w:color w:val="800080"/>
                <w:sz w:val="20"/>
                <w:lang w:val="nl-NL"/>
              </w:rPr>
              <w:t xml:space="preserve"> </w:t>
            </w:r>
            <w:r w:rsidRPr="003C2E3E">
              <w:rPr>
                <w:rFonts w:cs="Arial"/>
                <w:color w:val="339966"/>
                <w:sz w:val="20"/>
                <w:lang w:val="nl-NL"/>
              </w:rPr>
              <w:t>directeur</w:t>
            </w:r>
            <w:r w:rsidRPr="003C2E3E">
              <w:rPr>
                <w:rFonts w:cs="Arial"/>
                <w:color w:val="800080"/>
                <w:sz w:val="20"/>
                <w:lang w:val="nl-NL"/>
              </w:rPr>
              <w:t>en</w:t>
            </w:r>
            <w:r w:rsidRPr="003C2E3E">
              <w:rPr>
                <w:rFonts w:cs="Arial"/>
                <w:color w:val="FF0000"/>
                <w:sz w:val="20"/>
                <w:lang w:val="nl-NL"/>
              </w:rPr>
              <w:t xml:space="preserve"> van</w:t>
            </w:r>
            <w:r w:rsidRPr="003C2E3E">
              <w:rPr>
                <w:lang w:val="nl-NL"/>
              </w:rPr>
              <w:t>’</w:t>
            </w:r>
          </w:p>
          <w:p w14:paraId="36E959C7" w14:textId="77777777" w:rsidR="00970C6F" w:rsidRPr="003C2E3E" w:rsidRDefault="00970C6F" w:rsidP="00B908DE">
            <w:pPr>
              <w:spacing w:line="240" w:lineRule="auto"/>
            </w:pPr>
          </w:p>
          <w:p w14:paraId="3125FBBD" w14:textId="77777777" w:rsidR="00970C6F" w:rsidRPr="003C2E3E" w:rsidRDefault="00970C6F" w:rsidP="00B908DE">
            <w:pPr>
              <w:spacing w:line="240" w:lineRule="auto"/>
            </w:pPr>
          </w:p>
          <w:p w14:paraId="19375056" w14:textId="77777777" w:rsidR="00970C6F" w:rsidRPr="003C2E3E" w:rsidRDefault="00970C6F" w:rsidP="00B908DE">
            <w:pPr>
              <w:spacing w:line="240" w:lineRule="auto"/>
            </w:pPr>
            <w:r w:rsidRPr="003C2E3E">
              <w:rPr>
                <w:rFonts w:cs="Arial"/>
                <w:szCs w:val="18"/>
              </w:rPr>
              <w:t xml:space="preserve">Indien meer dan één persoon in hoedanigheid optreedt </w:t>
            </w:r>
            <w:r w:rsidRPr="003C2E3E">
              <w:t>dan wordt</w:t>
            </w:r>
            <w:r w:rsidR="0028429B" w:rsidRPr="003C2E3E">
              <w:t xml:space="preserve"> ‘</w:t>
            </w:r>
            <w:r w:rsidR="0028429B" w:rsidRPr="003C2E3E">
              <w:rPr>
                <w:color w:val="339966"/>
              </w:rPr>
              <w:t>hun</w:t>
            </w:r>
            <w:r w:rsidR="0028429B" w:rsidRPr="003C2E3E">
              <w:t>‘,</w:t>
            </w:r>
            <w:r w:rsidRPr="003C2E3E">
              <w:t xml:space="preserve"> ‘</w:t>
            </w:r>
            <w:r w:rsidRPr="003C2E3E">
              <w:rPr>
                <w:color w:val="339966"/>
              </w:rPr>
              <w:t>bestuurder</w:t>
            </w:r>
            <w:r w:rsidRPr="003C2E3E">
              <w:rPr>
                <w:color w:val="800080"/>
              </w:rPr>
              <w:t>s</w:t>
            </w:r>
            <w:r w:rsidRPr="003C2E3E">
              <w:t>’ of ‘</w:t>
            </w:r>
            <w:r w:rsidRPr="003C2E3E">
              <w:rPr>
                <w:color w:val="339966"/>
              </w:rPr>
              <w:t>directeur</w:t>
            </w:r>
            <w:r w:rsidRPr="003C2E3E">
              <w:rPr>
                <w:color w:val="800080"/>
              </w:rPr>
              <w:t>en</w:t>
            </w:r>
            <w:r w:rsidRPr="003C2E3E">
              <w:t xml:space="preserve"> en ‘</w:t>
            </w:r>
            <w:r w:rsidRPr="003C2E3E">
              <w:rPr>
                <w:color w:val="800080"/>
              </w:rPr>
              <w:t>bevoegd</w:t>
            </w:r>
            <w:r w:rsidRPr="003C2E3E">
              <w:rPr>
                <w:color w:val="3366FF"/>
              </w:rPr>
              <w:t>e</w:t>
            </w:r>
            <w:r w:rsidRPr="003C2E3E">
              <w:t>’ getoond, anders ‘</w:t>
            </w:r>
            <w:r w:rsidRPr="003C2E3E">
              <w:rPr>
                <w:color w:val="339966"/>
              </w:rPr>
              <w:t>bestuurder</w:t>
            </w:r>
            <w:r w:rsidRPr="003C2E3E">
              <w:t>’ of ‘</w:t>
            </w:r>
            <w:r w:rsidRPr="003C2E3E">
              <w:rPr>
                <w:color w:val="339966"/>
              </w:rPr>
              <w:t>directeur</w:t>
            </w:r>
            <w:r w:rsidRPr="003C2E3E">
              <w:t>’ en ‘</w:t>
            </w:r>
            <w:r w:rsidRPr="003C2E3E">
              <w:rPr>
                <w:color w:val="800080"/>
              </w:rPr>
              <w:t>bevoegd</w:t>
            </w:r>
            <w:r w:rsidRPr="003C2E3E">
              <w:t>’.</w:t>
            </w:r>
          </w:p>
          <w:p w14:paraId="7A11C270" w14:textId="77777777" w:rsidR="00970C6F" w:rsidRPr="003C2E3E" w:rsidRDefault="00970C6F" w:rsidP="00B908DE">
            <w:pPr>
              <w:spacing w:line="240" w:lineRule="auto"/>
            </w:pPr>
          </w:p>
          <w:p w14:paraId="6E971F94" w14:textId="77777777" w:rsidR="002A67A3" w:rsidRPr="00A71BF4" w:rsidRDefault="002A67A3" w:rsidP="002A67A3">
            <w:pPr>
              <w:spacing w:line="240" w:lineRule="auto"/>
              <w:rPr>
                <w:ins w:id="203" w:author="Groot, Karina de" w:date="2024-11-22T10:40:00Z" w16du:dateUtc="2024-11-22T09:40:00Z"/>
              </w:rPr>
            </w:pPr>
            <w:ins w:id="204" w:author="Groot, Karina de" w:date="2024-11-22T10:40:00Z" w16du:dateUtc="2024-11-22T09:40:00Z">
              <w:r w:rsidRPr="0034087C">
                <w:rPr>
                  <w:rFonts w:cs="Arial"/>
                  <w:szCs w:val="18"/>
                </w:rPr>
                <w:t xml:space="preserve">Indien één </w:t>
              </w:r>
              <w:r>
                <w:rPr>
                  <w:rFonts w:cs="Arial"/>
                  <w:szCs w:val="18"/>
                </w:rPr>
                <w:t>persoon</w:t>
              </w:r>
              <w:r w:rsidRPr="0034087C">
                <w:rPr>
                  <w:rFonts w:cs="Arial"/>
                  <w:szCs w:val="18"/>
                </w:rPr>
                <w:t xml:space="preserve"> in hoedanigheid optreedt</w:t>
              </w:r>
              <w:r>
                <w:t xml:space="preserve"> dan wordt ‘</w:t>
              </w:r>
              <w:r w:rsidRPr="00C762BE">
                <w:rPr>
                  <w:color w:val="339966"/>
                </w:rPr>
                <w:t>zijn</w:t>
              </w:r>
              <w:r>
                <w:t>’ of ‘</w:t>
              </w:r>
              <w:r w:rsidRPr="00C762BE">
                <w:rPr>
                  <w:color w:val="339966"/>
                </w:rPr>
                <w:t>haar</w:t>
              </w:r>
              <w:r>
                <w:t>’ of ‘</w:t>
              </w:r>
              <w:r w:rsidRPr="008F0276">
                <w:rPr>
                  <w:color w:val="339966"/>
                </w:rPr>
                <w:t>diens</w:t>
              </w:r>
              <w:r>
                <w:t>’ getoond, afhankelijk van het geslacht van de persoon.</w:t>
              </w:r>
            </w:ins>
          </w:p>
          <w:p w14:paraId="165D42AB" w14:textId="0232B6B0" w:rsidR="00970C6F" w:rsidRPr="003C2E3E" w:rsidRDefault="0028429B" w:rsidP="00B908DE">
            <w:pPr>
              <w:spacing w:line="240" w:lineRule="auto"/>
            </w:pPr>
            <w:del w:id="205" w:author="Groot, Karina de" w:date="2024-11-22T10:40:00Z" w16du:dateUtc="2024-11-22T09:40:00Z">
              <w:r w:rsidRPr="003C2E3E" w:rsidDel="002A67A3">
                <w:rPr>
                  <w:rFonts w:cs="Arial"/>
                  <w:szCs w:val="18"/>
                </w:rPr>
                <w:delText>Indien één persoon in hoedanigheid optreedt</w:delText>
              </w:r>
              <w:r w:rsidRPr="003C2E3E" w:rsidDel="002A67A3">
                <w:delText xml:space="preserve"> dan wordt ‘</w:delText>
              </w:r>
              <w:r w:rsidRPr="003C2E3E" w:rsidDel="002A67A3">
                <w:rPr>
                  <w:color w:val="339966"/>
                </w:rPr>
                <w:delText>zijn</w:delText>
              </w:r>
              <w:r w:rsidRPr="003C2E3E" w:rsidDel="002A67A3">
                <w:delText>’ of ‘</w:delText>
              </w:r>
              <w:r w:rsidRPr="003C2E3E" w:rsidDel="002A67A3">
                <w:rPr>
                  <w:color w:val="339966"/>
                </w:rPr>
                <w:delText>haar</w:delText>
              </w:r>
              <w:r w:rsidRPr="003C2E3E" w:rsidDel="002A67A3">
                <w:delText xml:space="preserve">’ getoond, afhankelijk van het geslacht van de persoon. </w:delText>
              </w:r>
            </w:del>
            <w:r w:rsidRPr="003C2E3E">
              <w:t>Bij een niet natuurlijk persoon wordt het geslacht afgeleid van het geslacht in de nnp-kodes waardelijst.</w:t>
            </w:r>
          </w:p>
          <w:p w14:paraId="12D356E4" w14:textId="77777777" w:rsidR="0028429B" w:rsidRPr="003C2E3E" w:rsidRDefault="0028429B" w:rsidP="00B908DE">
            <w:pPr>
              <w:spacing w:line="240" w:lineRule="auto"/>
            </w:pPr>
          </w:p>
          <w:p w14:paraId="50B92837" w14:textId="77777777" w:rsidR="00970C6F" w:rsidRPr="003C2E3E" w:rsidRDefault="00970C6F" w:rsidP="00B908DE">
            <w:pPr>
              <w:spacing w:line="240" w:lineRule="auto"/>
            </w:pPr>
            <w:r w:rsidRPr="003C2E3E">
              <w:rPr>
                <w:u w:val="single"/>
              </w:rPr>
              <w:t>Mapping aantal personen</w:t>
            </w:r>
            <w:r w:rsidRPr="003C2E3E">
              <w:t>:</w:t>
            </w:r>
          </w:p>
          <w:p w14:paraId="6A48B971" w14:textId="77777777" w:rsidR="00970C6F" w:rsidRPr="003C2E3E" w:rsidRDefault="00970C6F" w:rsidP="00B908DE">
            <w:pPr>
              <w:spacing w:line="240" w:lineRule="auto"/>
            </w:pPr>
            <w:r w:rsidRPr="003C2E3E">
              <w:rPr>
                <w:sz w:val="16"/>
                <w:szCs w:val="16"/>
              </w:rPr>
              <w:t xml:space="preserve">-zie </w:t>
            </w:r>
            <w:r w:rsidR="00763B71" w:rsidRPr="003C2E3E">
              <w:rPr>
                <w:sz w:val="16"/>
                <w:szCs w:val="16"/>
              </w:rPr>
              <w:t xml:space="preserve">voorgaande </w:t>
            </w:r>
            <w:r w:rsidRPr="003C2E3E">
              <w:rPr>
                <w:sz w:val="16"/>
                <w:szCs w:val="16"/>
              </w:rPr>
              <w:t xml:space="preserve">‘mapping </w:t>
            </w:r>
            <w:r w:rsidR="00763B71" w:rsidRPr="003C2E3E">
              <w:rPr>
                <w:sz w:val="16"/>
                <w:szCs w:val="16"/>
              </w:rPr>
              <w:t>aantal personen</w:t>
            </w:r>
            <w:r w:rsidRPr="003C2E3E">
              <w:rPr>
                <w:sz w:val="16"/>
                <w:szCs w:val="16"/>
              </w:rPr>
              <w:t>’</w:t>
            </w:r>
            <w:r w:rsidRPr="003C2E3E">
              <w:t xml:space="preserve"> </w:t>
            </w:r>
          </w:p>
          <w:p w14:paraId="02FF20BC" w14:textId="77777777" w:rsidR="00970C6F" w:rsidRPr="003C2E3E" w:rsidRDefault="00970C6F" w:rsidP="00B908DE">
            <w:pPr>
              <w:spacing w:line="240" w:lineRule="auto"/>
            </w:pPr>
          </w:p>
          <w:p w14:paraId="1097895E" w14:textId="77777777" w:rsidR="0028429B" w:rsidRPr="003C2E3E" w:rsidRDefault="0028429B" w:rsidP="00B908DE">
            <w:pPr>
              <w:spacing w:line="240" w:lineRule="auto"/>
              <w:rPr>
                <w:u w:val="single"/>
              </w:rPr>
            </w:pPr>
            <w:r w:rsidRPr="003C2E3E">
              <w:rPr>
                <w:u w:val="single"/>
              </w:rPr>
              <w:t>Mapping geslacht ingezetene:</w:t>
            </w:r>
          </w:p>
          <w:p w14:paraId="207D900D" w14:textId="77777777" w:rsidR="0028429B" w:rsidRPr="003C2E3E" w:rsidRDefault="0028429B" w:rsidP="00B908DE">
            <w:pPr>
              <w:spacing w:line="240" w:lineRule="auto"/>
              <w:rPr>
                <w:sz w:val="16"/>
                <w:szCs w:val="16"/>
              </w:rPr>
            </w:pPr>
            <w:r w:rsidRPr="003C2E3E">
              <w:rPr>
                <w:sz w:val="16"/>
                <w:szCs w:val="16"/>
              </w:rPr>
              <w:t>//IMKAD_Persoon/tia_Gegevens/GBA_Ingezetene/</w:t>
            </w:r>
          </w:p>
          <w:p w14:paraId="0C0C1659" w14:textId="77777777" w:rsidR="0028429B" w:rsidRPr="003C2E3E" w:rsidRDefault="0028429B" w:rsidP="00B908DE">
            <w:pPr>
              <w:spacing w:line="240" w:lineRule="auto"/>
              <w:ind w:left="227"/>
              <w:rPr>
                <w:sz w:val="16"/>
                <w:szCs w:val="16"/>
              </w:rPr>
            </w:pPr>
            <w:r w:rsidRPr="003C2E3E">
              <w:rPr>
                <w:sz w:val="16"/>
                <w:szCs w:val="16"/>
              </w:rPr>
              <w:t>./geslacht</w:t>
            </w:r>
          </w:p>
          <w:p w14:paraId="46C1FCB8" w14:textId="77777777" w:rsidR="0028429B" w:rsidRPr="003C2E3E" w:rsidRDefault="0028429B" w:rsidP="00B908DE">
            <w:pPr>
              <w:spacing w:line="240" w:lineRule="auto"/>
              <w:rPr>
                <w:u w:val="single"/>
              </w:rPr>
            </w:pPr>
          </w:p>
          <w:p w14:paraId="668808E3" w14:textId="77777777" w:rsidR="002A67A3" w:rsidRPr="002A5238" w:rsidRDefault="002A67A3" w:rsidP="002A67A3">
            <w:pPr>
              <w:spacing w:line="240" w:lineRule="auto"/>
              <w:rPr>
                <w:ins w:id="206" w:author="Groot, Karina de" w:date="2024-11-22T10:41:00Z" w16du:dateUtc="2024-11-22T09:41:00Z"/>
                <w:u w:val="single"/>
              </w:rPr>
            </w:pPr>
            <w:ins w:id="207" w:author="Groot, Karina de" w:date="2024-11-22T10:41:00Z" w16du:dateUtc="2024-11-22T09:41:00Z">
              <w:r w:rsidRPr="002A5238">
                <w:rPr>
                  <w:u w:val="single"/>
                </w:rPr>
                <w:t xml:space="preserve">Mapping </w:t>
              </w:r>
              <w:r>
                <w:rPr>
                  <w:u w:val="single"/>
                </w:rPr>
                <w:t>geslacht ingezetene</w:t>
              </w:r>
              <w:r w:rsidRPr="002A5238">
                <w:rPr>
                  <w:u w:val="single"/>
                </w:rPr>
                <w:t>:</w:t>
              </w:r>
            </w:ins>
          </w:p>
          <w:p w14:paraId="0BC9D285" w14:textId="47A32717" w:rsidR="002A67A3" w:rsidRDefault="002A67A3" w:rsidP="002A67A3">
            <w:pPr>
              <w:spacing w:line="240" w:lineRule="auto"/>
              <w:rPr>
                <w:ins w:id="208" w:author="Groot, Karina de" w:date="2024-11-22T10:41:00Z" w16du:dateUtc="2024-11-22T09:41:00Z"/>
                <w:sz w:val="16"/>
                <w:szCs w:val="16"/>
              </w:rPr>
            </w:pPr>
            <w:ins w:id="209" w:author="Groot, Karina de" w:date="2024-11-22T10:41:00Z" w16du:dateUtc="2024-11-22T09:41:00Z">
              <w:r>
                <w:rPr>
                  <w:sz w:val="16"/>
                  <w:szCs w:val="16"/>
                </w:rPr>
                <w:t>/</w:t>
              </w:r>
              <w:r w:rsidRPr="0036404C">
                <w:rPr>
                  <w:sz w:val="16"/>
                  <w:szCs w:val="16"/>
                </w:rPr>
                <w:t>/IMKAD_Persoon/tia_Gegevens/GBA_Ingezetene/geslacht</w:t>
              </w:r>
              <w:r>
                <w:rPr>
                  <w:sz w:val="16"/>
                  <w:szCs w:val="16"/>
                </w:rPr>
                <w:t xml:space="preserve"> (</w:t>
              </w:r>
              <w:r w:rsidR="00132A3E">
                <w:rPr>
                  <w:sz w:val="16"/>
                  <w:szCs w:val="16"/>
                </w:rPr>
                <w:t>M</w:t>
              </w:r>
              <w:r>
                <w:rPr>
                  <w:sz w:val="16"/>
                  <w:szCs w:val="16"/>
                </w:rPr>
                <w:t xml:space="preserve">an, </w:t>
              </w:r>
              <w:r w:rsidR="00132A3E">
                <w:rPr>
                  <w:sz w:val="16"/>
                  <w:szCs w:val="16"/>
                </w:rPr>
                <w:t>V</w:t>
              </w:r>
              <w:r>
                <w:rPr>
                  <w:sz w:val="16"/>
                  <w:szCs w:val="16"/>
                </w:rPr>
                <w:t xml:space="preserve">rouw, </w:t>
              </w:r>
              <w:r w:rsidR="00132A3E">
                <w:rPr>
                  <w:sz w:val="16"/>
                  <w:szCs w:val="16"/>
                </w:rPr>
                <w:t>O</w:t>
              </w:r>
              <w:r>
                <w:rPr>
                  <w:sz w:val="16"/>
                  <w:szCs w:val="16"/>
                </w:rPr>
                <w:t>nbekend)</w:t>
              </w:r>
            </w:ins>
          </w:p>
          <w:p w14:paraId="1B08F504" w14:textId="4BF593D2" w:rsidR="0028429B" w:rsidRPr="003C2E3E" w:rsidDel="002A67A3" w:rsidRDefault="0028429B" w:rsidP="00B908DE">
            <w:pPr>
              <w:spacing w:line="240" w:lineRule="auto"/>
              <w:rPr>
                <w:del w:id="210" w:author="Groot, Karina de" w:date="2024-11-22T10:41:00Z" w16du:dateUtc="2024-11-22T09:41:00Z"/>
                <w:u w:val="single"/>
              </w:rPr>
            </w:pPr>
            <w:del w:id="211" w:author="Groot, Karina de" w:date="2024-11-22T10:41:00Z" w16du:dateUtc="2024-11-22T09:41:00Z">
              <w:r w:rsidRPr="003C2E3E" w:rsidDel="002A67A3">
                <w:rPr>
                  <w:u w:val="single"/>
                </w:rPr>
                <w:delText>Mapping geslacht niet-ingezetene:</w:delText>
              </w:r>
            </w:del>
          </w:p>
          <w:p w14:paraId="41AC4995" w14:textId="0A86D06A" w:rsidR="0028429B" w:rsidRPr="003C2E3E" w:rsidDel="002A67A3" w:rsidRDefault="0028429B" w:rsidP="00B908DE">
            <w:pPr>
              <w:spacing w:line="240" w:lineRule="auto"/>
              <w:rPr>
                <w:del w:id="212" w:author="Groot, Karina de" w:date="2024-11-22T10:41:00Z" w16du:dateUtc="2024-11-22T09:41:00Z"/>
                <w:sz w:val="16"/>
              </w:rPr>
            </w:pPr>
            <w:del w:id="213" w:author="Groot, Karina de" w:date="2024-11-22T10:41:00Z" w16du:dateUtc="2024-11-22T09:41:00Z">
              <w:r w:rsidRPr="003C2E3E" w:rsidDel="002A67A3">
                <w:rPr>
                  <w:sz w:val="16"/>
                  <w:szCs w:val="16"/>
                </w:rPr>
                <w:delText>//IMKAD_Persoon /IMKAD</w:delText>
              </w:r>
              <w:r w:rsidRPr="003C2E3E" w:rsidDel="002A67A3">
                <w:rPr>
                  <w:sz w:val="16"/>
                </w:rPr>
                <w:delText>_NietIngezetene/</w:delText>
              </w:r>
            </w:del>
          </w:p>
          <w:p w14:paraId="098FBCA3" w14:textId="2E9D6067" w:rsidR="0028429B" w:rsidRPr="003C2E3E" w:rsidDel="002A67A3" w:rsidRDefault="0028429B" w:rsidP="00B908DE">
            <w:pPr>
              <w:spacing w:line="240" w:lineRule="auto"/>
              <w:ind w:left="227"/>
              <w:rPr>
                <w:del w:id="214" w:author="Groot, Karina de" w:date="2024-11-22T10:41:00Z" w16du:dateUtc="2024-11-22T09:41:00Z"/>
                <w:sz w:val="16"/>
                <w:szCs w:val="16"/>
              </w:rPr>
            </w:pPr>
            <w:del w:id="215" w:author="Groot, Karina de" w:date="2024-11-22T10:41:00Z" w16du:dateUtc="2024-11-22T09:41:00Z">
              <w:r w:rsidRPr="003C2E3E" w:rsidDel="002A67A3">
                <w:rPr>
                  <w:sz w:val="16"/>
                  <w:szCs w:val="16"/>
                </w:rPr>
                <w:delText>./geslacht</w:delText>
              </w:r>
            </w:del>
          </w:p>
          <w:p w14:paraId="6A447515" w14:textId="77777777" w:rsidR="0028429B" w:rsidRPr="003C2E3E" w:rsidRDefault="0028429B" w:rsidP="0028429B"/>
          <w:p w14:paraId="5F4C857D" w14:textId="77777777" w:rsidR="0028429B" w:rsidRPr="003C2E3E" w:rsidRDefault="0028429B" w:rsidP="00B908DE">
            <w:pPr>
              <w:spacing w:line="240" w:lineRule="auto"/>
              <w:rPr>
                <w:u w:val="single"/>
              </w:rPr>
            </w:pPr>
            <w:r w:rsidRPr="003C2E3E">
              <w:rPr>
                <w:u w:val="single"/>
              </w:rPr>
              <w:t>Mapping geslacht rechtspersoon:</w:t>
            </w:r>
          </w:p>
          <w:p w14:paraId="15A9E49B" w14:textId="77777777" w:rsidR="0028429B" w:rsidRPr="003C2E3E" w:rsidRDefault="0028429B" w:rsidP="00B908DE">
            <w:pPr>
              <w:spacing w:line="240" w:lineRule="auto"/>
              <w:rPr>
                <w:sz w:val="16"/>
              </w:rPr>
            </w:pPr>
            <w:r w:rsidRPr="003C2E3E">
              <w:rPr>
                <w:sz w:val="16"/>
                <w:szCs w:val="16"/>
              </w:rPr>
              <w:t>//IMKAD_Persoon /NHR_Rechtspersoon</w:t>
            </w:r>
            <w:r w:rsidRPr="003C2E3E">
              <w:rPr>
                <w:sz w:val="16"/>
              </w:rPr>
              <w:t>/</w:t>
            </w:r>
          </w:p>
          <w:p w14:paraId="31B3B9C5" w14:textId="77777777" w:rsidR="0028429B" w:rsidRPr="003C2E3E" w:rsidRDefault="0028429B" w:rsidP="00B908DE">
            <w:pPr>
              <w:spacing w:line="240" w:lineRule="auto"/>
              <w:ind w:left="227"/>
              <w:rPr>
                <w:sz w:val="16"/>
                <w:szCs w:val="16"/>
              </w:rPr>
            </w:pPr>
            <w:r w:rsidRPr="003C2E3E">
              <w:rPr>
                <w:sz w:val="16"/>
                <w:szCs w:val="16"/>
              </w:rPr>
              <w:t>./rechtsvormSub</w:t>
            </w:r>
          </w:p>
          <w:p w14:paraId="56EA7B87" w14:textId="77777777" w:rsidR="0028429B" w:rsidRPr="003C2E3E" w:rsidRDefault="0028429B" w:rsidP="00B908DE">
            <w:pPr>
              <w:spacing w:line="240" w:lineRule="auto"/>
              <w:rPr>
                <w:sz w:val="16"/>
                <w:szCs w:val="16"/>
              </w:rPr>
            </w:pPr>
            <w:r w:rsidRPr="003C2E3E">
              <w:rPr>
                <w:sz w:val="16"/>
                <w:szCs w:val="16"/>
              </w:rPr>
              <w:t>Op basis van de rechtsvorm wordt het geslacht bepaald uit de waardelijst met NNP-codes.</w:t>
            </w:r>
          </w:p>
          <w:p w14:paraId="7C91D663" w14:textId="77777777" w:rsidR="0028429B" w:rsidRPr="003C2E3E" w:rsidRDefault="0028429B" w:rsidP="00B908DE">
            <w:pPr>
              <w:spacing w:line="240" w:lineRule="auto"/>
            </w:pPr>
          </w:p>
          <w:p w14:paraId="01DA86D6" w14:textId="77777777" w:rsidR="00970C6F" w:rsidRPr="003C2E3E" w:rsidRDefault="00970C6F" w:rsidP="00B908DE">
            <w:pPr>
              <w:spacing w:line="240" w:lineRule="auto"/>
              <w:rPr>
                <w:u w:val="single"/>
              </w:rPr>
            </w:pPr>
            <w:r w:rsidRPr="003C2E3E">
              <w:rPr>
                <w:u w:val="single"/>
              </w:rPr>
              <w:t>Mapping tekst:</w:t>
            </w:r>
          </w:p>
          <w:p w14:paraId="37735E64" w14:textId="77777777" w:rsidR="00970C6F" w:rsidRPr="003C2E3E" w:rsidRDefault="00970C6F" w:rsidP="00B908DE">
            <w:pPr>
              <w:spacing w:line="240" w:lineRule="auto"/>
              <w:rPr>
                <w:sz w:val="16"/>
                <w:szCs w:val="16"/>
              </w:rPr>
            </w:pPr>
            <w:r w:rsidRPr="003C2E3E">
              <w:rPr>
                <w:sz w:val="16"/>
                <w:szCs w:val="16"/>
              </w:rPr>
              <w:t>//Hoedanigheid/tia_TekstKeuze/</w:t>
            </w:r>
          </w:p>
          <w:p w14:paraId="5FF8E0F8" w14:textId="77777777" w:rsidR="00970C6F" w:rsidRPr="003C2E3E" w:rsidRDefault="00594AE3" w:rsidP="00B908DE">
            <w:pPr>
              <w:spacing w:line="240" w:lineRule="auto"/>
              <w:rPr>
                <w:sz w:val="16"/>
                <w:szCs w:val="16"/>
              </w:rPr>
            </w:pPr>
            <w:r w:rsidRPr="003C2E3E">
              <w:rPr>
                <w:sz w:val="16"/>
                <w:szCs w:val="16"/>
              </w:rPr>
              <w:tab/>
            </w:r>
            <w:r w:rsidR="00970C6F" w:rsidRPr="003C2E3E">
              <w:rPr>
                <w:sz w:val="16"/>
                <w:szCs w:val="16"/>
              </w:rPr>
              <w:t>./tagNaam (‘k_HoedanigheidVariant’)</w:t>
            </w:r>
          </w:p>
          <w:p w14:paraId="69DB753D" w14:textId="77777777" w:rsidR="00970C6F" w:rsidRPr="003C2E3E" w:rsidRDefault="00594AE3" w:rsidP="00B908DE">
            <w:pPr>
              <w:snapToGrid w:val="0"/>
              <w:spacing w:line="240" w:lineRule="auto"/>
              <w:rPr>
                <w:sz w:val="16"/>
                <w:szCs w:val="16"/>
              </w:rPr>
            </w:pPr>
            <w:r w:rsidRPr="003C2E3E">
              <w:rPr>
                <w:sz w:val="16"/>
                <w:szCs w:val="16"/>
              </w:rPr>
              <w:tab/>
            </w:r>
            <w:r w:rsidR="00970C6F" w:rsidRPr="003C2E3E">
              <w:rPr>
                <w:sz w:val="16"/>
                <w:szCs w:val="16"/>
              </w:rPr>
              <w:t>./te</w:t>
            </w:r>
            <w:r w:rsidR="00A57897" w:rsidRPr="003C2E3E">
              <w:rPr>
                <w:sz w:val="16"/>
                <w:szCs w:val="16"/>
              </w:rPr>
              <w:t>kst (‘2</w:t>
            </w:r>
            <w:r w:rsidR="00970C6F" w:rsidRPr="003C2E3E">
              <w:rPr>
                <w:sz w:val="16"/>
                <w:szCs w:val="16"/>
              </w:rPr>
              <w:t>’)</w:t>
            </w:r>
          </w:p>
          <w:p w14:paraId="232D9BA0" w14:textId="77777777" w:rsidR="00594AE3" w:rsidRPr="003C2E3E" w:rsidRDefault="00594AE3" w:rsidP="00B908DE">
            <w:pPr>
              <w:spacing w:line="240" w:lineRule="auto"/>
              <w:rPr>
                <w:sz w:val="16"/>
                <w:szCs w:val="16"/>
              </w:rPr>
            </w:pPr>
          </w:p>
          <w:p w14:paraId="27B80345" w14:textId="77777777" w:rsidR="00970C6F" w:rsidRPr="003C2E3E" w:rsidRDefault="00594AE3" w:rsidP="00B908DE">
            <w:pPr>
              <w:spacing w:line="240" w:lineRule="auto"/>
              <w:rPr>
                <w:sz w:val="16"/>
                <w:szCs w:val="16"/>
              </w:rPr>
            </w:pPr>
            <w:r w:rsidRPr="003C2E3E">
              <w:rPr>
                <w:sz w:val="16"/>
                <w:szCs w:val="16"/>
              </w:rPr>
              <w:tab/>
            </w:r>
            <w:r w:rsidR="00970C6F" w:rsidRPr="003C2E3E">
              <w:rPr>
                <w:sz w:val="16"/>
                <w:szCs w:val="16"/>
              </w:rPr>
              <w:t>./tagNa</w:t>
            </w:r>
            <w:r w:rsidR="0042142E" w:rsidRPr="003C2E3E">
              <w:rPr>
                <w:sz w:val="16"/>
                <w:szCs w:val="16"/>
              </w:rPr>
              <w:t>am (‘k_HoedanigheidTekstVariant2</w:t>
            </w:r>
            <w:r w:rsidR="00970C6F" w:rsidRPr="003C2E3E">
              <w:rPr>
                <w:sz w:val="16"/>
                <w:szCs w:val="16"/>
              </w:rPr>
              <w:t>’)</w:t>
            </w:r>
          </w:p>
          <w:p w14:paraId="5962461B" w14:textId="77777777" w:rsidR="00970C6F" w:rsidRPr="003C2E3E" w:rsidRDefault="00594AE3" w:rsidP="00B908DE">
            <w:pPr>
              <w:snapToGrid w:val="0"/>
              <w:spacing w:line="240" w:lineRule="auto"/>
              <w:rPr>
                <w:sz w:val="16"/>
                <w:szCs w:val="16"/>
              </w:rPr>
            </w:pPr>
            <w:r w:rsidRPr="003C2E3E">
              <w:rPr>
                <w:sz w:val="16"/>
                <w:szCs w:val="16"/>
              </w:rPr>
              <w:tab/>
            </w:r>
            <w:r w:rsidR="00970C6F" w:rsidRPr="003C2E3E">
              <w:rPr>
                <w:sz w:val="16"/>
                <w:szCs w:val="16"/>
              </w:rPr>
              <w:t>./tekst (‘1’ t/m ‘</w:t>
            </w:r>
            <w:r w:rsidR="005334F5" w:rsidRPr="003C2E3E">
              <w:rPr>
                <w:sz w:val="16"/>
                <w:szCs w:val="16"/>
              </w:rPr>
              <w:t>6</w:t>
            </w:r>
            <w:r w:rsidR="00970C6F" w:rsidRPr="003C2E3E">
              <w:rPr>
                <w:sz w:val="16"/>
                <w:szCs w:val="16"/>
              </w:rPr>
              <w:t>’)</w:t>
            </w:r>
          </w:p>
          <w:p w14:paraId="2A28640F" w14:textId="77777777" w:rsidR="00970C6F" w:rsidRPr="003C2E3E" w:rsidRDefault="00970C6F" w:rsidP="00B908DE">
            <w:pPr>
              <w:spacing w:line="240" w:lineRule="auto"/>
              <w:ind w:left="227"/>
            </w:pPr>
          </w:p>
          <w:p w14:paraId="6A935CA7" w14:textId="77777777" w:rsidR="00970C6F" w:rsidRPr="003C2E3E" w:rsidRDefault="00970C6F" w:rsidP="00B908DE">
            <w:pPr>
              <w:spacing w:line="240" w:lineRule="auto"/>
              <w:ind w:left="227"/>
            </w:pPr>
            <w:r w:rsidRPr="003C2E3E">
              <w:t>Getoond wordt:</w:t>
            </w:r>
          </w:p>
          <w:p w14:paraId="32565E44" w14:textId="2B6E84CC"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1</w:t>
            </w:r>
            <w:r w:rsidRPr="003C2E3E">
              <w:rPr>
                <w:lang w:val="nl-NL"/>
              </w:rPr>
              <w:tab/>
            </w:r>
            <w:r w:rsidRPr="003C2E3E">
              <w:rPr>
                <w:rFonts w:cs="Arial"/>
                <w:sz w:val="20"/>
                <w:lang w:val="nl-NL"/>
              </w:rPr>
              <w:t xml:space="preserve">in </w:t>
            </w:r>
            <w:ins w:id="216" w:author="Groot, Karina de" w:date="2024-11-22T10:45:00Z" w16du:dateUtc="2024-11-22T09:45:00Z">
              <w:r w:rsidR="00653CF8" w:rsidRPr="003C2E3E">
                <w:rPr>
                  <w:rFonts w:cs="Arial"/>
                  <w:color w:val="339966"/>
                  <w:sz w:val="20"/>
                  <w:lang w:val="nl-NL"/>
                </w:rPr>
                <w:t>zijn/haar/</w:t>
              </w:r>
              <w:r w:rsidR="00653CF8">
                <w:rPr>
                  <w:rFonts w:cs="Arial"/>
                  <w:color w:val="339966"/>
                  <w:sz w:val="20"/>
                  <w:lang w:val="nl-NL"/>
                </w:rPr>
                <w:t>diens/</w:t>
              </w:r>
              <w:r w:rsidR="00653CF8" w:rsidRPr="003C2E3E">
                <w:rPr>
                  <w:rFonts w:cs="Arial"/>
                  <w:color w:val="339966"/>
                  <w:sz w:val="20"/>
                  <w:lang w:val="nl-NL"/>
                </w:rPr>
                <w:t>hun</w:t>
              </w:r>
              <w:r w:rsidR="00653CF8" w:rsidRPr="003C2E3E" w:rsidDel="00653CF8">
                <w:rPr>
                  <w:rFonts w:cs="Arial"/>
                  <w:color w:val="339966"/>
                  <w:sz w:val="20"/>
                  <w:lang w:val="nl-NL"/>
                </w:rPr>
                <w:t xml:space="preserve"> </w:t>
              </w:r>
            </w:ins>
            <w:del w:id="217" w:author="Groot, Karina de" w:date="2024-11-22T10:45:00Z" w16du:dateUtc="2024-11-22T09:45:00Z">
              <w:r w:rsidRPr="003C2E3E" w:rsidDel="00653CF8">
                <w:rPr>
                  <w:rFonts w:cs="Arial"/>
                  <w:color w:val="339966"/>
                  <w:sz w:val="20"/>
                  <w:lang w:val="nl-NL"/>
                </w:rPr>
                <w:delText>zijn/haar/hun</w:delText>
              </w:r>
              <w:r w:rsidRPr="003C2E3E" w:rsidDel="00653CF8">
                <w:rPr>
                  <w:rFonts w:cs="Arial"/>
                  <w:sz w:val="20"/>
                  <w:lang w:val="nl-NL"/>
                </w:rPr>
                <w:delText xml:space="preserve"> </w:delText>
              </w:r>
            </w:del>
            <w:r w:rsidRPr="003C2E3E">
              <w:rPr>
                <w:rFonts w:cs="Arial"/>
                <w:sz w:val="20"/>
                <w:lang w:val="nl-NL"/>
              </w:rPr>
              <w:t>hoedanigheid van bestuurder</w:t>
            </w:r>
            <w:r w:rsidRPr="003C2E3E">
              <w:rPr>
                <w:rFonts w:cs="Arial"/>
                <w:color w:val="800080"/>
                <w:sz w:val="20"/>
                <w:lang w:val="nl-NL"/>
              </w:rPr>
              <w:t>s</w:t>
            </w:r>
            <w:r w:rsidRPr="003C2E3E">
              <w:rPr>
                <w:rFonts w:cs="Arial"/>
                <w:sz w:val="20"/>
                <w:lang w:val="nl-NL"/>
              </w:rPr>
              <w:t xml:space="preserve"> van</w:t>
            </w:r>
          </w:p>
          <w:p w14:paraId="366B2A40" w14:textId="3219EAB0"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2</w:t>
            </w:r>
            <w:r w:rsidRPr="003C2E3E">
              <w:rPr>
                <w:lang w:val="nl-NL"/>
              </w:rPr>
              <w:tab/>
            </w:r>
            <w:r w:rsidRPr="003C2E3E">
              <w:rPr>
                <w:rFonts w:cs="Arial"/>
                <w:sz w:val="20"/>
                <w:lang w:val="nl-NL"/>
              </w:rPr>
              <w:t xml:space="preserve">in </w:t>
            </w:r>
            <w:ins w:id="218" w:author="Groot, Karina de" w:date="2024-11-22T10:45:00Z" w16du:dateUtc="2024-11-22T09:45:00Z">
              <w:r w:rsidR="00653CF8" w:rsidRPr="003C2E3E">
                <w:rPr>
                  <w:rFonts w:cs="Arial"/>
                  <w:color w:val="339966"/>
                  <w:sz w:val="20"/>
                  <w:lang w:val="nl-NL"/>
                </w:rPr>
                <w:t>zijn/haar/</w:t>
              </w:r>
              <w:r w:rsidR="00653CF8">
                <w:rPr>
                  <w:rFonts w:cs="Arial"/>
                  <w:color w:val="339966"/>
                  <w:sz w:val="20"/>
                  <w:lang w:val="nl-NL"/>
                </w:rPr>
                <w:t>diens/</w:t>
              </w:r>
              <w:r w:rsidR="00653CF8" w:rsidRPr="003C2E3E">
                <w:rPr>
                  <w:rFonts w:cs="Arial"/>
                  <w:color w:val="339966"/>
                  <w:sz w:val="20"/>
                  <w:lang w:val="nl-NL"/>
                </w:rPr>
                <w:t>hun</w:t>
              </w:r>
              <w:r w:rsidR="00653CF8" w:rsidRPr="003C2E3E" w:rsidDel="00653CF8">
                <w:rPr>
                  <w:rFonts w:cs="Arial"/>
                  <w:color w:val="339966"/>
                  <w:sz w:val="20"/>
                  <w:lang w:val="nl-NL"/>
                </w:rPr>
                <w:t xml:space="preserve"> </w:t>
              </w:r>
            </w:ins>
            <w:del w:id="219" w:author="Groot, Karina de" w:date="2024-11-22T10:45:00Z" w16du:dateUtc="2024-11-22T09:45:00Z">
              <w:r w:rsidRPr="003C2E3E" w:rsidDel="00653CF8">
                <w:rPr>
                  <w:rFonts w:cs="Arial"/>
                  <w:color w:val="339966"/>
                  <w:sz w:val="20"/>
                  <w:lang w:val="nl-NL"/>
                </w:rPr>
                <w:delText>zijn/haar/hun</w:delText>
              </w:r>
              <w:r w:rsidRPr="003C2E3E" w:rsidDel="00653CF8">
                <w:rPr>
                  <w:rFonts w:cs="Arial"/>
                  <w:sz w:val="20"/>
                  <w:lang w:val="nl-NL"/>
                </w:rPr>
                <w:delText xml:space="preserve"> </w:delText>
              </w:r>
            </w:del>
            <w:r w:rsidRPr="003C2E3E">
              <w:rPr>
                <w:rFonts w:cs="Arial"/>
                <w:sz w:val="20"/>
                <w:lang w:val="nl-NL"/>
              </w:rPr>
              <w:t xml:space="preserve">hoedanigheid van zelfstandig </w:t>
            </w:r>
            <w:r w:rsidR="00A9265C" w:rsidRPr="003C2E3E">
              <w:rPr>
                <w:rFonts w:cs="Arial"/>
                <w:sz w:val="20"/>
                <w:lang w:val="nl-NL"/>
              </w:rPr>
              <w:tab/>
            </w:r>
            <w:r w:rsidRPr="003C2E3E">
              <w:rPr>
                <w:rFonts w:cs="Arial"/>
                <w:sz w:val="20"/>
                <w:lang w:val="nl-NL"/>
              </w:rPr>
              <w:t>bevoegd</w:t>
            </w:r>
            <w:r w:rsidRPr="003C2E3E">
              <w:rPr>
                <w:rFonts w:cs="Arial"/>
                <w:color w:val="3366FF"/>
                <w:sz w:val="20"/>
                <w:lang w:val="nl-NL"/>
              </w:rPr>
              <w:t>e</w:t>
            </w:r>
            <w:r w:rsidRPr="003C2E3E">
              <w:rPr>
                <w:rFonts w:cs="Arial"/>
                <w:sz w:val="20"/>
                <w:lang w:val="nl-NL"/>
              </w:rPr>
              <w:t xml:space="preserve"> bestuurder</w:t>
            </w:r>
            <w:r w:rsidRPr="003C2E3E">
              <w:rPr>
                <w:rFonts w:cs="Arial"/>
                <w:color w:val="800080"/>
                <w:sz w:val="20"/>
                <w:lang w:val="nl-NL"/>
              </w:rPr>
              <w:t>s</w:t>
            </w:r>
            <w:r w:rsidRPr="003C2E3E">
              <w:rPr>
                <w:rFonts w:cs="Arial"/>
                <w:sz w:val="20"/>
                <w:lang w:val="nl-NL"/>
              </w:rPr>
              <w:t xml:space="preserve"> van</w:t>
            </w:r>
          </w:p>
          <w:p w14:paraId="4840A108" w14:textId="033DAE34" w:rsidR="0076719D" w:rsidRPr="003C2E3E" w:rsidRDefault="0076719D" w:rsidP="00B908DE">
            <w:pPr>
              <w:pStyle w:val="streepje"/>
              <w:numPr>
                <w:ilvl w:val="0"/>
                <w:numId w:val="0"/>
              </w:numPr>
              <w:tabs>
                <w:tab w:val="clear" w:pos="227"/>
                <w:tab w:val="clear" w:pos="454"/>
                <w:tab w:val="left" w:pos="529"/>
              </w:tabs>
              <w:ind w:left="246"/>
              <w:rPr>
                <w:rFonts w:cs="Arial"/>
                <w:sz w:val="20"/>
                <w:lang w:val="nl-NL"/>
              </w:rPr>
            </w:pPr>
            <w:r w:rsidRPr="003C2E3E">
              <w:rPr>
                <w:lang w:val="nl-NL"/>
              </w:rPr>
              <w:t>3</w:t>
            </w:r>
            <w:r w:rsidRPr="003C2E3E">
              <w:rPr>
                <w:lang w:val="nl-NL"/>
              </w:rPr>
              <w:tab/>
            </w:r>
            <w:r w:rsidRPr="003C2E3E">
              <w:rPr>
                <w:rFonts w:cs="Arial"/>
                <w:sz w:val="20"/>
                <w:lang w:val="nl-NL"/>
              </w:rPr>
              <w:t xml:space="preserve">in </w:t>
            </w:r>
            <w:ins w:id="220" w:author="Groot, Karina de" w:date="2024-11-22T10:45:00Z" w16du:dateUtc="2024-11-22T09:45:00Z">
              <w:r w:rsidR="00653CF8" w:rsidRPr="003C2E3E">
                <w:rPr>
                  <w:rFonts w:cs="Arial"/>
                  <w:color w:val="339966"/>
                  <w:sz w:val="20"/>
                  <w:lang w:val="nl-NL"/>
                </w:rPr>
                <w:t>zijn/haar/</w:t>
              </w:r>
              <w:r w:rsidR="00653CF8">
                <w:rPr>
                  <w:rFonts w:cs="Arial"/>
                  <w:color w:val="339966"/>
                  <w:sz w:val="20"/>
                  <w:lang w:val="nl-NL"/>
                </w:rPr>
                <w:t>diens/</w:t>
              </w:r>
              <w:r w:rsidR="00653CF8" w:rsidRPr="003C2E3E">
                <w:rPr>
                  <w:rFonts w:cs="Arial"/>
                  <w:color w:val="339966"/>
                  <w:sz w:val="20"/>
                  <w:lang w:val="nl-NL"/>
                </w:rPr>
                <w:t>hun</w:t>
              </w:r>
              <w:r w:rsidR="00653CF8" w:rsidRPr="003C2E3E" w:rsidDel="00653CF8">
                <w:rPr>
                  <w:rFonts w:cs="Arial"/>
                  <w:color w:val="339966"/>
                  <w:sz w:val="20"/>
                  <w:lang w:val="nl-NL"/>
                </w:rPr>
                <w:t xml:space="preserve"> </w:t>
              </w:r>
            </w:ins>
            <w:del w:id="221" w:author="Groot, Karina de" w:date="2024-11-22T10:45:00Z" w16du:dateUtc="2024-11-22T09:45:00Z">
              <w:r w:rsidRPr="003C2E3E" w:rsidDel="00653CF8">
                <w:rPr>
                  <w:rFonts w:cs="Arial"/>
                  <w:color w:val="339966"/>
                  <w:sz w:val="20"/>
                  <w:lang w:val="nl-NL"/>
                </w:rPr>
                <w:delText>zijn/haar/hun</w:delText>
              </w:r>
              <w:r w:rsidRPr="003C2E3E" w:rsidDel="00653CF8">
                <w:rPr>
                  <w:rFonts w:cs="Arial"/>
                  <w:sz w:val="20"/>
                  <w:lang w:val="nl-NL"/>
                </w:rPr>
                <w:delText xml:space="preserve"> </w:delText>
              </w:r>
            </w:del>
            <w:r w:rsidRPr="003C2E3E">
              <w:rPr>
                <w:rFonts w:cs="Arial"/>
                <w:sz w:val="20"/>
                <w:lang w:val="nl-NL"/>
              </w:rPr>
              <w:t xml:space="preserve">hoedanigheid van zelfstandig </w:t>
            </w:r>
            <w:r w:rsidR="00A9265C" w:rsidRPr="003C2E3E">
              <w:rPr>
                <w:rFonts w:cs="Arial"/>
                <w:sz w:val="20"/>
                <w:lang w:val="nl-NL"/>
              </w:rPr>
              <w:tab/>
            </w:r>
            <w:r w:rsidRPr="003C2E3E">
              <w:rPr>
                <w:rFonts w:cs="Arial"/>
                <w:sz w:val="20"/>
                <w:lang w:val="nl-NL"/>
              </w:rPr>
              <w:t>vertegenwoordigingsbevoegd</w:t>
            </w:r>
            <w:r w:rsidRPr="003C2E3E">
              <w:rPr>
                <w:rFonts w:cs="Arial"/>
                <w:color w:val="3366FF"/>
                <w:sz w:val="20"/>
                <w:lang w:val="nl-NL"/>
              </w:rPr>
              <w:t>e</w:t>
            </w:r>
            <w:r w:rsidRPr="003C2E3E">
              <w:rPr>
                <w:rFonts w:cs="Arial"/>
                <w:sz w:val="20"/>
                <w:lang w:val="nl-NL"/>
              </w:rPr>
              <w:t xml:space="preserve"> bestuurder</w:t>
            </w:r>
            <w:r w:rsidRPr="003C2E3E">
              <w:rPr>
                <w:rFonts w:cs="Arial"/>
                <w:color w:val="800080"/>
                <w:sz w:val="20"/>
                <w:lang w:val="nl-NL"/>
              </w:rPr>
              <w:t>s</w:t>
            </w:r>
            <w:r w:rsidRPr="003C2E3E">
              <w:rPr>
                <w:rFonts w:cs="Arial"/>
                <w:sz w:val="20"/>
                <w:lang w:val="nl-NL"/>
              </w:rPr>
              <w:t xml:space="preserve"> van</w:t>
            </w:r>
          </w:p>
          <w:p w14:paraId="726E8A31" w14:textId="65BB2A81" w:rsidR="0076719D" w:rsidRPr="003C2E3E" w:rsidRDefault="0076719D" w:rsidP="00B908DE">
            <w:pPr>
              <w:pStyle w:val="streepje"/>
              <w:numPr>
                <w:ilvl w:val="0"/>
                <w:numId w:val="0"/>
              </w:numPr>
              <w:tabs>
                <w:tab w:val="clear" w:pos="227"/>
                <w:tab w:val="clear" w:pos="454"/>
                <w:tab w:val="left" w:pos="529"/>
              </w:tabs>
              <w:ind w:left="246"/>
              <w:rPr>
                <w:rFonts w:cs="Arial"/>
                <w:sz w:val="20"/>
                <w:lang w:val="nl-NL"/>
              </w:rPr>
            </w:pPr>
            <w:r w:rsidRPr="003C2E3E">
              <w:rPr>
                <w:lang w:val="nl-NL"/>
              </w:rPr>
              <w:t>4</w:t>
            </w:r>
            <w:r w:rsidRPr="003C2E3E">
              <w:rPr>
                <w:lang w:val="nl-NL"/>
              </w:rPr>
              <w:tab/>
            </w:r>
            <w:r w:rsidRPr="003C2E3E">
              <w:rPr>
                <w:rFonts w:cs="Arial"/>
                <w:sz w:val="20"/>
                <w:lang w:val="nl-NL"/>
              </w:rPr>
              <w:t xml:space="preserve">in </w:t>
            </w:r>
            <w:ins w:id="222" w:author="Groot, Karina de" w:date="2024-11-22T10:45:00Z" w16du:dateUtc="2024-11-22T09:45:00Z">
              <w:r w:rsidR="00653CF8" w:rsidRPr="003C2E3E">
                <w:rPr>
                  <w:rFonts w:cs="Arial"/>
                  <w:color w:val="339966"/>
                  <w:sz w:val="20"/>
                  <w:lang w:val="nl-NL"/>
                </w:rPr>
                <w:t>zijn/haar/</w:t>
              </w:r>
              <w:r w:rsidR="00653CF8">
                <w:rPr>
                  <w:rFonts w:cs="Arial"/>
                  <w:color w:val="339966"/>
                  <w:sz w:val="20"/>
                  <w:lang w:val="nl-NL"/>
                </w:rPr>
                <w:t>diens/</w:t>
              </w:r>
              <w:r w:rsidR="00653CF8" w:rsidRPr="003C2E3E">
                <w:rPr>
                  <w:rFonts w:cs="Arial"/>
                  <w:color w:val="339966"/>
                  <w:sz w:val="20"/>
                  <w:lang w:val="nl-NL"/>
                </w:rPr>
                <w:t>hun</w:t>
              </w:r>
              <w:r w:rsidR="00653CF8" w:rsidRPr="003C2E3E" w:rsidDel="00653CF8">
                <w:rPr>
                  <w:rFonts w:cs="Arial"/>
                  <w:color w:val="339966"/>
                  <w:sz w:val="20"/>
                  <w:lang w:val="nl-NL"/>
                </w:rPr>
                <w:t xml:space="preserve"> </w:t>
              </w:r>
            </w:ins>
            <w:del w:id="223" w:author="Groot, Karina de" w:date="2024-11-22T10:45:00Z" w16du:dateUtc="2024-11-22T09:45:00Z">
              <w:r w:rsidRPr="003C2E3E" w:rsidDel="00653CF8">
                <w:rPr>
                  <w:rFonts w:cs="Arial"/>
                  <w:color w:val="339966"/>
                  <w:sz w:val="20"/>
                  <w:lang w:val="nl-NL"/>
                </w:rPr>
                <w:delText>zijn/haar/hun</w:delText>
              </w:r>
              <w:r w:rsidRPr="003C2E3E" w:rsidDel="00653CF8">
                <w:rPr>
                  <w:rFonts w:cs="Arial"/>
                  <w:sz w:val="20"/>
                  <w:lang w:val="nl-NL"/>
                </w:rPr>
                <w:delText xml:space="preserve"> </w:delText>
              </w:r>
            </w:del>
            <w:r w:rsidRPr="003C2E3E">
              <w:rPr>
                <w:rFonts w:cs="Arial"/>
                <w:sz w:val="20"/>
                <w:lang w:val="nl-NL"/>
              </w:rPr>
              <w:t>hoedanigheid van directeur</w:t>
            </w:r>
            <w:r w:rsidRPr="003C2E3E">
              <w:rPr>
                <w:rFonts w:cs="Arial"/>
                <w:color w:val="800080"/>
                <w:sz w:val="20"/>
                <w:lang w:val="nl-NL"/>
              </w:rPr>
              <w:t>en</w:t>
            </w:r>
            <w:r w:rsidRPr="003C2E3E">
              <w:rPr>
                <w:rFonts w:cs="Arial"/>
                <w:sz w:val="20"/>
                <w:lang w:val="nl-NL"/>
              </w:rPr>
              <w:t xml:space="preserve"> van</w:t>
            </w:r>
          </w:p>
          <w:p w14:paraId="15B87549" w14:textId="18329B51"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5</w:t>
            </w:r>
            <w:r w:rsidRPr="003C2E3E">
              <w:rPr>
                <w:lang w:val="nl-NL"/>
              </w:rPr>
              <w:tab/>
            </w:r>
            <w:r w:rsidRPr="003C2E3E">
              <w:rPr>
                <w:rFonts w:cs="Arial"/>
                <w:sz w:val="20"/>
                <w:lang w:val="nl-NL"/>
              </w:rPr>
              <w:t xml:space="preserve">in </w:t>
            </w:r>
            <w:ins w:id="224" w:author="Groot, Karina de" w:date="2024-11-22T10:45:00Z" w16du:dateUtc="2024-11-22T09:45:00Z">
              <w:r w:rsidR="00653CF8" w:rsidRPr="003C2E3E">
                <w:rPr>
                  <w:rFonts w:cs="Arial"/>
                  <w:color w:val="339966"/>
                  <w:sz w:val="20"/>
                  <w:lang w:val="nl-NL"/>
                </w:rPr>
                <w:t>zijn/haar/</w:t>
              </w:r>
              <w:r w:rsidR="00653CF8">
                <w:rPr>
                  <w:rFonts w:cs="Arial"/>
                  <w:color w:val="339966"/>
                  <w:sz w:val="20"/>
                  <w:lang w:val="nl-NL"/>
                </w:rPr>
                <w:t>diens/</w:t>
              </w:r>
              <w:r w:rsidR="00653CF8" w:rsidRPr="003C2E3E">
                <w:rPr>
                  <w:rFonts w:cs="Arial"/>
                  <w:color w:val="339966"/>
                  <w:sz w:val="20"/>
                  <w:lang w:val="nl-NL"/>
                </w:rPr>
                <w:t>hun</w:t>
              </w:r>
              <w:r w:rsidR="00653CF8" w:rsidRPr="003C2E3E" w:rsidDel="00653CF8">
                <w:rPr>
                  <w:rFonts w:cs="Arial"/>
                  <w:color w:val="339966"/>
                  <w:sz w:val="20"/>
                  <w:lang w:val="nl-NL"/>
                </w:rPr>
                <w:t xml:space="preserve"> </w:t>
              </w:r>
            </w:ins>
            <w:del w:id="225" w:author="Groot, Karina de" w:date="2024-11-22T10:45:00Z" w16du:dateUtc="2024-11-22T09:45:00Z">
              <w:r w:rsidRPr="003C2E3E" w:rsidDel="00653CF8">
                <w:rPr>
                  <w:rFonts w:cs="Arial"/>
                  <w:color w:val="339966"/>
                  <w:sz w:val="20"/>
                  <w:lang w:val="nl-NL"/>
                </w:rPr>
                <w:delText>zijn/haar/hun</w:delText>
              </w:r>
              <w:r w:rsidRPr="003C2E3E" w:rsidDel="00653CF8">
                <w:rPr>
                  <w:rFonts w:cs="Arial"/>
                  <w:sz w:val="20"/>
                  <w:lang w:val="nl-NL"/>
                </w:rPr>
                <w:delText xml:space="preserve"> </w:delText>
              </w:r>
            </w:del>
            <w:r w:rsidRPr="003C2E3E">
              <w:rPr>
                <w:rFonts w:cs="Arial"/>
                <w:sz w:val="20"/>
                <w:lang w:val="nl-NL"/>
              </w:rPr>
              <w:t xml:space="preserve">hoedanigheid van zelfstandig </w:t>
            </w:r>
            <w:r w:rsidR="00A9265C" w:rsidRPr="003C2E3E">
              <w:rPr>
                <w:rFonts w:cs="Arial"/>
                <w:sz w:val="20"/>
                <w:lang w:val="nl-NL"/>
              </w:rPr>
              <w:tab/>
            </w:r>
            <w:r w:rsidRPr="003C2E3E">
              <w:rPr>
                <w:rFonts w:cs="Arial"/>
                <w:sz w:val="20"/>
                <w:lang w:val="nl-NL"/>
              </w:rPr>
              <w:t>bevoegd</w:t>
            </w:r>
            <w:r w:rsidRPr="003C2E3E">
              <w:rPr>
                <w:rFonts w:cs="Arial"/>
                <w:color w:val="3366FF"/>
                <w:sz w:val="20"/>
                <w:lang w:val="nl-NL"/>
              </w:rPr>
              <w:t>e</w:t>
            </w:r>
            <w:r w:rsidRPr="003C2E3E">
              <w:rPr>
                <w:rFonts w:cs="Arial"/>
                <w:sz w:val="20"/>
                <w:lang w:val="nl-NL"/>
              </w:rPr>
              <w:t xml:space="preserve"> directeur</w:t>
            </w:r>
            <w:r w:rsidRPr="003C2E3E">
              <w:rPr>
                <w:rFonts w:cs="Arial"/>
                <w:color w:val="800080"/>
                <w:sz w:val="20"/>
                <w:lang w:val="nl-NL"/>
              </w:rPr>
              <w:t>en</w:t>
            </w:r>
            <w:r w:rsidRPr="003C2E3E">
              <w:rPr>
                <w:rFonts w:cs="Arial"/>
                <w:sz w:val="20"/>
                <w:lang w:val="nl-NL"/>
              </w:rPr>
              <w:t xml:space="preserve"> van</w:t>
            </w:r>
          </w:p>
          <w:p w14:paraId="6078322E" w14:textId="218883A9"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lastRenderedPageBreak/>
              <w:t>6</w:t>
            </w:r>
            <w:r w:rsidRPr="003C2E3E">
              <w:rPr>
                <w:lang w:val="nl-NL"/>
              </w:rPr>
              <w:tab/>
            </w:r>
            <w:r w:rsidRPr="003C2E3E">
              <w:rPr>
                <w:rFonts w:cs="Arial"/>
                <w:sz w:val="20"/>
                <w:lang w:val="nl-NL"/>
              </w:rPr>
              <w:t xml:space="preserve">in </w:t>
            </w:r>
            <w:ins w:id="226" w:author="Groot, Karina de" w:date="2024-11-22T10:45:00Z" w16du:dateUtc="2024-11-22T09:45:00Z">
              <w:r w:rsidR="00653CF8" w:rsidRPr="003C2E3E">
                <w:rPr>
                  <w:rFonts w:cs="Arial"/>
                  <w:color w:val="339966"/>
                  <w:sz w:val="20"/>
                  <w:lang w:val="nl-NL"/>
                </w:rPr>
                <w:t>zijn/haar/</w:t>
              </w:r>
              <w:r w:rsidR="00653CF8">
                <w:rPr>
                  <w:rFonts w:cs="Arial"/>
                  <w:color w:val="339966"/>
                  <w:sz w:val="20"/>
                  <w:lang w:val="nl-NL"/>
                </w:rPr>
                <w:t>diens/</w:t>
              </w:r>
              <w:r w:rsidR="00653CF8" w:rsidRPr="003C2E3E">
                <w:rPr>
                  <w:rFonts w:cs="Arial"/>
                  <w:color w:val="339966"/>
                  <w:sz w:val="20"/>
                  <w:lang w:val="nl-NL"/>
                </w:rPr>
                <w:t>hun</w:t>
              </w:r>
              <w:r w:rsidR="00653CF8" w:rsidRPr="003C2E3E" w:rsidDel="00653CF8">
                <w:rPr>
                  <w:rFonts w:cs="Arial"/>
                  <w:color w:val="339966"/>
                  <w:sz w:val="20"/>
                  <w:lang w:val="nl-NL"/>
                </w:rPr>
                <w:t xml:space="preserve"> </w:t>
              </w:r>
            </w:ins>
            <w:del w:id="227" w:author="Groot, Karina de" w:date="2024-11-22T10:45:00Z" w16du:dateUtc="2024-11-22T09:45:00Z">
              <w:r w:rsidRPr="003C2E3E" w:rsidDel="00653CF8">
                <w:rPr>
                  <w:rFonts w:cs="Arial"/>
                  <w:color w:val="339966"/>
                  <w:sz w:val="20"/>
                  <w:lang w:val="nl-NL"/>
                </w:rPr>
                <w:delText>zijn/haar/hun</w:delText>
              </w:r>
              <w:r w:rsidRPr="003C2E3E" w:rsidDel="00653CF8">
                <w:rPr>
                  <w:rFonts w:cs="Arial"/>
                  <w:sz w:val="20"/>
                  <w:lang w:val="nl-NL"/>
                </w:rPr>
                <w:delText xml:space="preserve"> </w:delText>
              </w:r>
            </w:del>
            <w:r w:rsidRPr="003C2E3E">
              <w:rPr>
                <w:rFonts w:cs="Arial"/>
                <w:sz w:val="20"/>
                <w:lang w:val="nl-NL"/>
              </w:rPr>
              <w:t xml:space="preserve">hoedanigheid van zelfstandig </w:t>
            </w:r>
            <w:r w:rsidR="00A9265C" w:rsidRPr="003C2E3E">
              <w:rPr>
                <w:rFonts w:cs="Arial"/>
                <w:sz w:val="20"/>
                <w:lang w:val="nl-NL"/>
              </w:rPr>
              <w:tab/>
            </w:r>
            <w:r w:rsidRPr="003C2E3E">
              <w:rPr>
                <w:rFonts w:cs="Arial"/>
                <w:sz w:val="20"/>
                <w:lang w:val="nl-NL"/>
              </w:rPr>
              <w:t>vertegenwoordigingsbevoegd</w:t>
            </w:r>
            <w:r w:rsidRPr="003C2E3E">
              <w:rPr>
                <w:rFonts w:cs="Arial"/>
                <w:color w:val="3366FF"/>
                <w:sz w:val="20"/>
                <w:lang w:val="nl-NL"/>
              </w:rPr>
              <w:t>e</w:t>
            </w:r>
            <w:r w:rsidRPr="003C2E3E">
              <w:rPr>
                <w:rFonts w:cs="Arial"/>
                <w:sz w:val="20"/>
                <w:lang w:val="nl-NL"/>
              </w:rPr>
              <w:t xml:space="preserve"> directeur</w:t>
            </w:r>
            <w:r w:rsidRPr="003C2E3E">
              <w:rPr>
                <w:rFonts w:cs="Arial"/>
                <w:color w:val="800080"/>
                <w:sz w:val="20"/>
                <w:lang w:val="nl-NL"/>
              </w:rPr>
              <w:t>en</w:t>
            </w:r>
            <w:r w:rsidRPr="003C2E3E">
              <w:rPr>
                <w:rFonts w:cs="Arial"/>
                <w:sz w:val="20"/>
                <w:lang w:val="nl-NL"/>
              </w:rPr>
              <w:t xml:space="preserve"> van</w:t>
            </w:r>
          </w:p>
          <w:p w14:paraId="7E2A058B" w14:textId="77777777" w:rsidR="00970C6F" w:rsidRPr="003C2E3E" w:rsidRDefault="00970C6F" w:rsidP="007432D8">
            <w:r w:rsidRPr="003C2E3E">
              <w:t xml:space="preserve"> </w:t>
            </w:r>
          </w:p>
        </w:tc>
      </w:tr>
    </w:tbl>
    <w:p w14:paraId="4C115058" w14:textId="77777777" w:rsidR="00076B00" w:rsidRPr="003C2E3E" w:rsidRDefault="00076B00" w:rsidP="00076B00"/>
    <w:p w14:paraId="4F440CB2" w14:textId="77777777" w:rsidR="005334F5" w:rsidRPr="003C2E3E" w:rsidRDefault="005334F5" w:rsidP="00DF770F">
      <w:pPr>
        <w:pStyle w:val="Kop4"/>
        <w:tabs>
          <w:tab w:val="clear" w:pos="864"/>
          <w:tab w:val="clear" w:pos="1588"/>
          <w:tab w:val="left" w:pos="993"/>
        </w:tabs>
        <w:ind w:left="0" w:firstLine="0"/>
      </w:pPr>
      <w:bookmarkStart w:id="228" w:name="_Ref386177986"/>
      <w:r w:rsidRPr="003C2E3E">
        <w:t xml:space="preserve">Variant 3: </w:t>
      </w:r>
      <w:r w:rsidR="002647CE" w:rsidRPr="003C2E3E">
        <w:t>vertegenwoordige</w:t>
      </w:r>
      <w:r w:rsidR="007D0685" w:rsidRPr="003C2E3E">
        <w:t>rs</w:t>
      </w:r>
      <w:bookmarkEnd w:id="228"/>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5334F5" w:rsidRPr="003C2E3E" w14:paraId="33E76AAB"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00A7E282" w14:textId="77777777" w:rsidR="005334F5" w:rsidRPr="003C2E3E" w:rsidRDefault="007D0685" w:rsidP="00B908DE">
            <w:pPr>
              <w:spacing w:line="240" w:lineRule="auto"/>
              <w:rPr>
                <w:rFonts w:cs="Arial"/>
                <w:color w:val="FF0000"/>
                <w:sz w:val="20"/>
              </w:rPr>
            </w:pPr>
            <w:r w:rsidRPr="003C2E3E">
              <w:rPr>
                <w:rFonts w:cs="Arial"/>
                <w:color w:val="FF0000"/>
                <w:sz w:val="20"/>
              </w:rPr>
              <w:t>als</w:t>
            </w:r>
            <w:r w:rsidRPr="003C2E3E">
              <w:rPr>
                <w:rFonts w:cs="Arial"/>
                <w:sz w:val="20"/>
              </w:rPr>
              <w:t xml:space="preserve"> </w:t>
            </w:r>
            <w:r w:rsidR="005334F5" w:rsidRPr="003C2E3E">
              <w:rPr>
                <w:rFonts w:cs="Arial"/>
                <w:color w:val="800080"/>
                <w:sz w:val="20"/>
              </w:rPr>
              <w:t>rechtsgeldig</w:t>
            </w:r>
            <w:r w:rsidR="005334F5" w:rsidRPr="003C2E3E">
              <w:rPr>
                <w:rFonts w:cs="Arial"/>
                <w:color w:val="FF0000"/>
                <w:sz w:val="20"/>
              </w:rPr>
              <w:t xml:space="preserve"> vertegenwoordige</w:t>
            </w:r>
            <w:r w:rsidRPr="003C2E3E">
              <w:rPr>
                <w:rFonts w:cs="Arial"/>
                <w:color w:val="FF0000"/>
                <w:sz w:val="20"/>
              </w:rPr>
              <w:t>r</w:t>
            </w:r>
            <w:r w:rsidRPr="003C2E3E">
              <w:rPr>
                <w:rFonts w:cs="Arial"/>
                <w:color w:val="800080"/>
                <w:sz w:val="20"/>
              </w:rPr>
              <w:t>s</w:t>
            </w:r>
            <w:r w:rsidRPr="003C2E3E">
              <w:rPr>
                <w:rFonts w:cs="Arial"/>
                <w:color w:val="FF0000"/>
                <w:sz w:val="20"/>
              </w:rPr>
              <w:t xml:space="preserve"> van</w:t>
            </w:r>
          </w:p>
          <w:p w14:paraId="43A94089" w14:textId="77777777" w:rsidR="005334F5" w:rsidRPr="003C2E3E" w:rsidRDefault="005334F5" w:rsidP="00B908DE">
            <w:pPr>
              <w:spacing w:line="240" w:lineRule="auto"/>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4F1DA129" w14:textId="77777777" w:rsidR="005334F5" w:rsidRPr="003C2E3E" w:rsidRDefault="005334F5" w:rsidP="007432D8">
            <w:r w:rsidRPr="003C2E3E">
              <w:t>Combinatie van vaste en optionele tekst. Mogelijkheden:</w:t>
            </w:r>
          </w:p>
          <w:p w14:paraId="3EBC7B96" w14:textId="77777777" w:rsidR="005334F5" w:rsidRPr="003C2E3E" w:rsidRDefault="005334F5" w:rsidP="00B908DE">
            <w:pPr>
              <w:pStyle w:val="streepje"/>
              <w:numPr>
                <w:ilvl w:val="0"/>
                <w:numId w:val="20"/>
              </w:numPr>
              <w:rPr>
                <w:lang w:val="nl-NL"/>
              </w:rPr>
            </w:pPr>
            <w:r w:rsidRPr="003C2E3E">
              <w:rPr>
                <w:lang w:val="nl-NL"/>
              </w:rPr>
              <w:t>‘</w:t>
            </w:r>
            <w:r w:rsidR="007D0685" w:rsidRPr="003C2E3E">
              <w:rPr>
                <w:color w:val="FF0000"/>
                <w:lang w:val="nl-NL"/>
              </w:rPr>
              <w:t xml:space="preserve">als </w:t>
            </w:r>
            <w:r w:rsidRPr="003C2E3E">
              <w:rPr>
                <w:rFonts w:cs="Arial"/>
                <w:color w:val="FF0000"/>
                <w:sz w:val="20"/>
                <w:lang w:val="nl-NL"/>
              </w:rPr>
              <w:t>vertegenwoordige</w:t>
            </w:r>
            <w:r w:rsidR="007D0685" w:rsidRPr="003C2E3E">
              <w:rPr>
                <w:rFonts w:cs="Arial"/>
                <w:color w:val="FF0000"/>
                <w:sz w:val="20"/>
                <w:lang w:val="nl-NL"/>
              </w:rPr>
              <w:t>r</w:t>
            </w:r>
            <w:r w:rsidR="007D0685" w:rsidRPr="003C2E3E">
              <w:rPr>
                <w:rFonts w:cs="Arial"/>
                <w:color w:val="800080"/>
                <w:sz w:val="20"/>
                <w:lang w:val="nl-NL"/>
              </w:rPr>
              <w:t>s</w:t>
            </w:r>
            <w:r w:rsidR="007D0685" w:rsidRPr="003C2E3E">
              <w:rPr>
                <w:rFonts w:cs="Arial"/>
                <w:color w:val="FF0000"/>
                <w:sz w:val="20"/>
                <w:lang w:val="nl-NL"/>
              </w:rPr>
              <w:t xml:space="preserve"> van</w:t>
            </w:r>
            <w:r w:rsidRPr="003C2E3E">
              <w:rPr>
                <w:lang w:val="nl-NL"/>
              </w:rPr>
              <w:t>’</w:t>
            </w:r>
          </w:p>
          <w:p w14:paraId="5FDDED3A" w14:textId="77777777" w:rsidR="005334F5" w:rsidRPr="003C2E3E" w:rsidRDefault="007D0685" w:rsidP="00B908DE">
            <w:pPr>
              <w:pStyle w:val="streepje"/>
              <w:numPr>
                <w:ilvl w:val="0"/>
                <w:numId w:val="20"/>
              </w:numPr>
              <w:rPr>
                <w:lang w:val="nl-NL"/>
              </w:rPr>
            </w:pPr>
            <w:r w:rsidRPr="003C2E3E" w:rsidDel="007D0685">
              <w:rPr>
                <w:lang w:val="nl-NL"/>
              </w:rPr>
              <w:t xml:space="preserve"> </w:t>
            </w:r>
            <w:r w:rsidR="005334F5" w:rsidRPr="003C2E3E">
              <w:rPr>
                <w:lang w:val="nl-NL"/>
              </w:rPr>
              <w:t>‘</w:t>
            </w:r>
            <w:r w:rsidRPr="003C2E3E">
              <w:rPr>
                <w:color w:val="FF0000"/>
                <w:lang w:val="nl-NL"/>
              </w:rPr>
              <w:t>als</w:t>
            </w:r>
            <w:r w:rsidRPr="003C2E3E">
              <w:rPr>
                <w:lang w:val="nl-NL"/>
              </w:rPr>
              <w:t xml:space="preserve"> </w:t>
            </w:r>
            <w:r w:rsidR="005334F5" w:rsidRPr="003C2E3E">
              <w:rPr>
                <w:rFonts w:cs="Arial"/>
                <w:color w:val="800080"/>
                <w:sz w:val="20"/>
                <w:lang w:val="nl-NL"/>
              </w:rPr>
              <w:t>rechtsgeldig</w:t>
            </w:r>
            <w:r w:rsidR="005334F5" w:rsidRPr="003C2E3E">
              <w:rPr>
                <w:rFonts w:cs="Arial"/>
                <w:color w:val="FF0000"/>
                <w:sz w:val="20"/>
                <w:lang w:val="nl-NL"/>
              </w:rPr>
              <w:t xml:space="preserve"> vertegenwoordige</w:t>
            </w:r>
            <w:r w:rsidRPr="003C2E3E">
              <w:rPr>
                <w:rFonts w:cs="Arial"/>
                <w:color w:val="FF0000"/>
                <w:sz w:val="20"/>
                <w:lang w:val="nl-NL"/>
              </w:rPr>
              <w:t>r</w:t>
            </w:r>
            <w:r w:rsidRPr="003C2E3E">
              <w:rPr>
                <w:rFonts w:cs="Arial"/>
                <w:color w:val="800080"/>
                <w:sz w:val="20"/>
                <w:lang w:val="nl-NL"/>
              </w:rPr>
              <w:t>s</w:t>
            </w:r>
            <w:r w:rsidRPr="003C2E3E">
              <w:rPr>
                <w:rFonts w:cs="Arial"/>
                <w:color w:val="FF0000"/>
                <w:sz w:val="20"/>
                <w:lang w:val="nl-NL"/>
              </w:rPr>
              <w:t xml:space="preserve"> van</w:t>
            </w:r>
            <w:r w:rsidR="005334F5" w:rsidRPr="003C2E3E">
              <w:rPr>
                <w:lang w:val="nl-NL"/>
              </w:rPr>
              <w:t>’</w:t>
            </w:r>
          </w:p>
          <w:p w14:paraId="5FE2ABB3" w14:textId="77777777" w:rsidR="005334F5" w:rsidRPr="003C2E3E" w:rsidRDefault="005334F5" w:rsidP="00B908DE">
            <w:pPr>
              <w:spacing w:line="240" w:lineRule="auto"/>
            </w:pPr>
          </w:p>
          <w:p w14:paraId="15E1E5DF" w14:textId="77777777" w:rsidR="005334F5" w:rsidRPr="003C2E3E" w:rsidRDefault="007D0685" w:rsidP="00B908DE">
            <w:pPr>
              <w:spacing w:line="240" w:lineRule="auto"/>
            </w:pPr>
            <w:r w:rsidRPr="003C2E3E">
              <w:rPr>
                <w:rFonts w:cs="Arial"/>
                <w:szCs w:val="18"/>
              </w:rPr>
              <w:t xml:space="preserve">Indien meer dan één persoon in hoedanigheid optreedt </w:t>
            </w:r>
            <w:r w:rsidRPr="003C2E3E">
              <w:t>dan wordt ‘</w:t>
            </w:r>
            <w:r w:rsidRPr="003C2E3E">
              <w:rPr>
                <w:rFonts w:cs="Arial"/>
                <w:color w:val="FF0000"/>
                <w:sz w:val="20"/>
              </w:rPr>
              <w:t>vertegenwoordiger</w:t>
            </w:r>
            <w:r w:rsidRPr="003C2E3E">
              <w:rPr>
                <w:rFonts w:cs="Arial"/>
                <w:color w:val="800080"/>
                <w:sz w:val="20"/>
              </w:rPr>
              <w:t>s</w:t>
            </w:r>
            <w:r w:rsidRPr="003C2E3E">
              <w:t>’ getoond, anders ‘</w:t>
            </w:r>
            <w:r w:rsidRPr="003C2E3E">
              <w:rPr>
                <w:rFonts w:cs="Arial"/>
                <w:color w:val="FF0000"/>
                <w:sz w:val="20"/>
              </w:rPr>
              <w:t>vertegenwoordiger</w:t>
            </w:r>
            <w:r w:rsidRPr="003C2E3E">
              <w:t>’.</w:t>
            </w:r>
          </w:p>
          <w:p w14:paraId="163C4872" w14:textId="77777777" w:rsidR="007D0685" w:rsidRPr="003C2E3E" w:rsidRDefault="007D0685" w:rsidP="00B908DE">
            <w:pPr>
              <w:spacing w:line="240" w:lineRule="auto"/>
            </w:pPr>
          </w:p>
          <w:p w14:paraId="21B40C3E" w14:textId="77777777" w:rsidR="007D0685" w:rsidRPr="003C2E3E" w:rsidRDefault="007D0685" w:rsidP="00B908DE">
            <w:pPr>
              <w:spacing w:line="240" w:lineRule="auto"/>
            </w:pPr>
            <w:r w:rsidRPr="003C2E3E">
              <w:rPr>
                <w:u w:val="single"/>
              </w:rPr>
              <w:t>Mapping aantal personen</w:t>
            </w:r>
            <w:r w:rsidRPr="003C2E3E">
              <w:t>:</w:t>
            </w:r>
          </w:p>
          <w:p w14:paraId="13465D4D" w14:textId="77777777" w:rsidR="007D0685" w:rsidRPr="003C2E3E" w:rsidRDefault="007D0685" w:rsidP="00B908DE">
            <w:pPr>
              <w:spacing w:line="240" w:lineRule="auto"/>
            </w:pPr>
            <w:r w:rsidRPr="003C2E3E">
              <w:rPr>
                <w:sz w:val="16"/>
                <w:szCs w:val="16"/>
              </w:rPr>
              <w:t>-zie voorgaande ‘mapping aantal personen’</w:t>
            </w:r>
          </w:p>
          <w:p w14:paraId="0D75FDFC" w14:textId="77777777" w:rsidR="007D0685" w:rsidRPr="003C2E3E" w:rsidRDefault="007D0685" w:rsidP="00B908DE">
            <w:pPr>
              <w:spacing w:line="240" w:lineRule="auto"/>
            </w:pPr>
          </w:p>
          <w:p w14:paraId="029D6A11" w14:textId="77777777" w:rsidR="005334F5" w:rsidRPr="003C2E3E" w:rsidRDefault="005334F5" w:rsidP="00B908DE">
            <w:pPr>
              <w:spacing w:line="240" w:lineRule="auto"/>
              <w:rPr>
                <w:u w:val="single"/>
              </w:rPr>
            </w:pPr>
            <w:r w:rsidRPr="003C2E3E">
              <w:rPr>
                <w:u w:val="single"/>
              </w:rPr>
              <w:t>Mapping tekst:</w:t>
            </w:r>
          </w:p>
          <w:p w14:paraId="6BFAC685" w14:textId="77777777" w:rsidR="005334F5" w:rsidRPr="003C2E3E" w:rsidRDefault="005334F5" w:rsidP="00B908DE">
            <w:pPr>
              <w:spacing w:line="240" w:lineRule="auto"/>
              <w:rPr>
                <w:sz w:val="16"/>
                <w:szCs w:val="16"/>
              </w:rPr>
            </w:pPr>
            <w:r w:rsidRPr="003C2E3E">
              <w:rPr>
                <w:sz w:val="16"/>
                <w:szCs w:val="16"/>
              </w:rPr>
              <w:t>//Hoedanigheid/tia_TekstKeuze/</w:t>
            </w:r>
          </w:p>
          <w:p w14:paraId="0E9ECCF0" w14:textId="77777777" w:rsidR="005334F5" w:rsidRPr="003C2E3E" w:rsidRDefault="00594AE3" w:rsidP="00B908DE">
            <w:pPr>
              <w:spacing w:line="240" w:lineRule="auto"/>
              <w:rPr>
                <w:sz w:val="16"/>
                <w:szCs w:val="16"/>
              </w:rPr>
            </w:pPr>
            <w:r w:rsidRPr="003C2E3E">
              <w:rPr>
                <w:sz w:val="16"/>
                <w:szCs w:val="16"/>
              </w:rPr>
              <w:tab/>
            </w:r>
            <w:r w:rsidR="005334F5" w:rsidRPr="003C2E3E">
              <w:rPr>
                <w:sz w:val="16"/>
                <w:szCs w:val="16"/>
              </w:rPr>
              <w:t>./tagNaam (‘k_HoedanigheidVariant’)</w:t>
            </w:r>
          </w:p>
          <w:p w14:paraId="7D28DDE3" w14:textId="77777777" w:rsidR="005334F5" w:rsidRPr="003C2E3E" w:rsidRDefault="00594AE3" w:rsidP="00B908DE">
            <w:pPr>
              <w:snapToGrid w:val="0"/>
              <w:spacing w:line="240" w:lineRule="auto"/>
              <w:rPr>
                <w:sz w:val="16"/>
                <w:szCs w:val="16"/>
              </w:rPr>
            </w:pPr>
            <w:r w:rsidRPr="003C2E3E">
              <w:rPr>
                <w:sz w:val="16"/>
                <w:szCs w:val="16"/>
              </w:rPr>
              <w:tab/>
            </w:r>
            <w:r w:rsidR="005334F5" w:rsidRPr="003C2E3E">
              <w:rPr>
                <w:sz w:val="16"/>
                <w:szCs w:val="16"/>
              </w:rPr>
              <w:t>./tekst (‘3’)</w:t>
            </w:r>
          </w:p>
          <w:p w14:paraId="23D55157" w14:textId="77777777" w:rsidR="005334F5" w:rsidRPr="003C2E3E" w:rsidRDefault="005334F5" w:rsidP="00B908DE">
            <w:pPr>
              <w:spacing w:line="240" w:lineRule="auto"/>
            </w:pPr>
          </w:p>
          <w:p w14:paraId="499E4475" w14:textId="77777777" w:rsidR="005334F5" w:rsidRPr="003C2E3E" w:rsidRDefault="00594AE3" w:rsidP="00B908DE">
            <w:pPr>
              <w:spacing w:line="240" w:lineRule="auto"/>
              <w:rPr>
                <w:sz w:val="16"/>
                <w:szCs w:val="16"/>
              </w:rPr>
            </w:pPr>
            <w:r w:rsidRPr="003C2E3E">
              <w:rPr>
                <w:sz w:val="16"/>
                <w:szCs w:val="16"/>
              </w:rPr>
              <w:tab/>
            </w:r>
            <w:r w:rsidR="005334F5" w:rsidRPr="003C2E3E">
              <w:rPr>
                <w:sz w:val="16"/>
                <w:szCs w:val="16"/>
              </w:rPr>
              <w:t>./tagNa</w:t>
            </w:r>
            <w:r w:rsidR="0046463D" w:rsidRPr="003C2E3E">
              <w:rPr>
                <w:sz w:val="16"/>
                <w:szCs w:val="16"/>
              </w:rPr>
              <w:t>am (‘k_HoedanigheidTekstVariant3</w:t>
            </w:r>
            <w:r w:rsidR="005334F5" w:rsidRPr="003C2E3E">
              <w:rPr>
                <w:sz w:val="16"/>
                <w:szCs w:val="16"/>
              </w:rPr>
              <w:t>’)</w:t>
            </w:r>
          </w:p>
          <w:p w14:paraId="57B50BC7" w14:textId="77777777" w:rsidR="005334F5" w:rsidRPr="003C2E3E" w:rsidRDefault="00594AE3" w:rsidP="00B908DE">
            <w:pPr>
              <w:snapToGrid w:val="0"/>
              <w:spacing w:line="240" w:lineRule="auto"/>
              <w:rPr>
                <w:sz w:val="16"/>
                <w:szCs w:val="16"/>
              </w:rPr>
            </w:pPr>
            <w:r w:rsidRPr="003C2E3E">
              <w:rPr>
                <w:sz w:val="16"/>
                <w:szCs w:val="16"/>
              </w:rPr>
              <w:tab/>
            </w:r>
            <w:r w:rsidR="005334F5" w:rsidRPr="003C2E3E">
              <w:rPr>
                <w:sz w:val="16"/>
                <w:szCs w:val="16"/>
              </w:rPr>
              <w:t>./tekst (‘1’</w:t>
            </w:r>
            <w:r w:rsidR="00356AB8" w:rsidRPr="003C2E3E">
              <w:rPr>
                <w:sz w:val="16"/>
                <w:szCs w:val="16"/>
              </w:rPr>
              <w:t xml:space="preserve">, </w:t>
            </w:r>
            <w:r w:rsidR="005334F5" w:rsidRPr="003C2E3E">
              <w:rPr>
                <w:sz w:val="16"/>
                <w:szCs w:val="16"/>
              </w:rPr>
              <w:t>‘</w:t>
            </w:r>
            <w:r w:rsidR="00753BDB" w:rsidRPr="003C2E3E">
              <w:rPr>
                <w:sz w:val="16"/>
                <w:szCs w:val="16"/>
              </w:rPr>
              <w:t>2</w:t>
            </w:r>
            <w:r w:rsidR="005334F5" w:rsidRPr="003C2E3E">
              <w:rPr>
                <w:sz w:val="16"/>
                <w:szCs w:val="16"/>
              </w:rPr>
              <w:t>’)</w:t>
            </w:r>
          </w:p>
          <w:p w14:paraId="5791B1E0" w14:textId="77777777" w:rsidR="005334F5" w:rsidRPr="003C2E3E" w:rsidRDefault="005334F5" w:rsidP="00B908DE">
            <w:pPr>
              <w:spacing w:line="240" w:lineRule="auto"/>
              <w:ind w:left="227"/>
            </w:pPr>
          </w:p>
          <w:p w14:paraId="0B61BD63" w14:textId="77777777" w:rsidR="005334F5" w:rsidRPr="003C2E3E" w:rsidRDefault="005334F5" w:rsidP="00B908DE">
            <w:pPr>
              <w:spacing w:line="240" w:lineRule="auto"/>
              <w:ind w:left="227"/>
            </w:pPr>
            <w:r w:rsidRPr="003C2E3E">
              <w:t>Getoond wordt:</w:t>
            </w:r>
          </w:p>
          <w:p w14:paraId="3FAB3EBB"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1</w:t>
            </w:r>
            <w:r w:rsidRPr="003C2E3E">
              <w:rPr>
                <w:lang w:val="nl-NL"/>
              </w:rPr>
              <w:tab/>
            </w:r>
            <w:r w:rsidR="007D0685" w:rsidRPr="003C2E3E">
              <w:rPr>
                <w:lang w:val="nl-NL"/>
              </w:rPr>
              <w:t xml:space="preserve">als </w:t>
            </w:r>
            <w:r w:rsidRPr="003C2E3E">
              <w:rPr>
                <w:rFonts w:cs="Arial"/>
                <w:sz w:val="20"/>
                <w:lang w:val="nl-NL"/>
              </w:rPr>
              <w:t>vertegenwoordige</w:t>
            </w:r>
            <w:r w:rsidR="007D0685" w:rsidRPr="003C2E3E">
              <w:rPr>
                <w:rFonts w:cs="Arial"/>
                <w:sz w:val="20"/>
                <w:lang w:val="nl-NL"/>
              </w:rPr>
              <w:t>r</w:t>
            </w:r>
            <w:r w:rsidR="007D0685" w:rsidRPr="003C2E3E">
              <w:rPr>
                <w:rFonts w:cs="Arial"/>
                <w:color w:val="800080"/>
                <w:sz w:val="20"/>
                <w:lang w:val="nl-NL"/>
              </w:rPr>
              <w:t>s</w:t>
            </w:r>
            <w:r w:rsidR="007D0685" w:rsidRPr="003C2E3E">
              <w:rPr>
                <w:rFonts w:cs="Arial"/>
                <w:sz w:val="20"/>
                <w:lang w:val="nl-NL"/>
              </w:rPr>
              <w:t xml:space="preserve"> van</w:t>
            </w:r>
          </w:p>
          <w:p w14:paraId="27925584" w14:textId="77777777" w:rsidR="005334F5" w:rsidRPr="003C2E3E" w:rsidRDefault="00753BDB" w:rsidP="00B908DE">
            <w:pPr>
              <w:pStyle w:val="streepje"/>
              <w:numPr>
                <w:ilvl w:val="0"/>
                <w:numId w:val="0"/>
              </w:numPr>
              <w:tabs>
                <w:tab w:val="clear" w:pos="227"/>
                <w:tab w:val="clear" w:pos="454"/>
                <w:tab w:val="left" w:pos="529"/>
              </w:tabs>
              <w:ind w:left="246"/>
              <w:rPr>
                <w:lang w:val="nl-NL"/>
              </w:rPr>
            </w:pPr>
            <w:r w:rsidRPr="003C2E3E">
              <w:rPr>
                <w:lang w:val="nl-NL"/>
              </w:rPr>
              <w:t>2</w:t>
            </w:r>
            <w:r w:rsidR="0076719D" w:rsidRPr="003C2E3E">
              <w:rPr>
                <w:lang w:val="nl-NL"/>
              </w:rPr>
              <w:tab/>
            </w:r>
            <w:r w:rsidRPr="003C2E3E">
              <w:rPr>
                <w:lang w:val="nl-NL"/>
              </w:rPr>
              <w:t xml:space="preserve">als </w:t>
            </w:r>
            <w:r w:rsidR="0076719D" w:rsidRPr="003C2E3E">
              <w:rPr>
                <w:rFonts w:cs="Arial"/>
                <w:sz w:val="20"/>
                <w:lang w:val="nl-NL"/>
              </w:rPr>
              <w:t>rechtsgeldig vertegenwoordige</w:t>
            </w:r>
            <w:r w:rsidRPr="003C2E3E">
              <w:rPr>
                <w:rFonts w:cs="Arial"/>
                <w:sz w:val="20"/>
                <w:lang w:val="nl-NL"/>
              </w:rPr>
              <w:t>r</w:t>
            </w:r>
            <w:r w:rsidRPr="003C2E3E">
              <w:rPr>
                <w:rFonts w:cs="Arial"/>
                <w:color w:val="800080"/>
                <w:sz w:val="20"/>
                <w:lang w:val="nl-NL"/>
              </w:rPr>
              <w:t>s</w:t>
            </w:r>
            <w:r w:rsidRPr="003C2E3E">
              <w:rPr>
                <w:rFonts w:cs="Arial"/>
                <w:sz w:val="20"/>
                <w:lang w:val="nl-NL"/>
              </w:rPr>
              <w:t xml:space="preserve"> van</w:t>
            </w:r>
            <w:r w:rsidR="0076719D" w:rsidRPr="003C2E3E">
              <w:rPr>
                <w:lang w:val="nl-NL"/>
              </w:rPr>
              <w:tab/>
            </w:r>
          </w:p>
        </w:tc>
      </w:tr>
    </w:tbl>
    <w:p w14:paraId="4FF3E10F" w14:textId="77777777" w:rsidR="002647CE" w:rsidRPr="003C2E3E" w:rsidRDefault="002647CE" w:rsidP="00DF770F">
      <w:pPr>
        <w:pStyle w:val="Kop4"/>
        <w:tabs>
          <w:tab w:val="clear" w:pos="864"/>
          <w:tab w:val="clear" w:pos="1588"/>
          <w:tab w:val="left" w:pos="993"/>
        </w:tabs>
        <w:ind w:left="0" w:firstLine="0"/>
      </w:pPr>
      <w:r w:rsidRPr="003C2E3E">
        <w:t>Variant 4: burgermeester</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2647CE" w:rsidRPr="003C2E3E" w14:paraId="418E1AC0"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5A0DEC77" w14:textId="24E6E886" w:rsidR="002647CE" w:rsidRPr="003C2E3E" w:rsidRDefault="002647CE" w:rsidP="00B908DE">
            <w:pPr>
              <w:spacing w:line="240" w:lineRule="auto"/>
              <w:rPr>
                <w:rFonts w:ascii="Times New Roman" w:hAnsi="Times New Roman"/>
                <w:sz w:val="24"/>
                <w:szCs w:val="24"/>
              </w:rPr>
            </w:pPr>
            <w:r w:rsidRPr="003C2E3E">
              <w:rPr>
                <w:rFonts w:cs="Arial"/>
                <w:color w:val="FF0000"/>
                <w:sz w:val="20"/>
              </w:rPr>
              <w:t xml:space="preserve">in </w:t>
            </w:r>
            <w:ins w:id="229" w:author="Groot, Karina de" w:date="2024-11-22T10:45:00Z" w16du:dateUtc="2024-11-22T09:45:00Z">
              <w:r w:rsidR="006528CF" w:rsidRPr="003C2E3E">
                <w:rPr>
                  <w:rFonts w:cs="Arial"/>
                  <w:color w:val="339966"/>
                  <w:sz w:val="20"/>
                </w:rPr>
                <w:t>zijn/haar/</w:t>
              </w:r>
              <w:r w:rsidR="006528CF">
                <w:rPr>
                  <w:rFonts w:cs="Arial"/>
                  <w:color w:val="339966"/>
                  <w:sz w:val="20"/>
                </w:rPr>
                <w:t>diens/</w:t>
              </w:r>
              <w:r w:rsidR="006528CF" w:rsidRPr="003C2E3E">
                <w:rPr>
                  <w:rFonts w:cs="Arial"/>
                  <w:color w:val="339966"/>
                  <w:sz w:val="20"/>
                </w:rPr>
                <w:t>hun</w:t>
              </w:r>
              <w:r w:rsidR="006528CF" w:rsidRPr="003C2E3E" w:rsidDel="006528CF">
                <w:rPr>
                  <w:rFonts w:cs="Arial"/>
                  <w:color w:val="339966"/>
                  <w:sz w:val="20"/>
                </w:rPr>
                <w:t xml:space="preserve"> </w:t>
              </w:r>
            </w:ins>
            <w:del w:id="230" w:author="Groot, Karina de" w:date="2024-11-22T10:45:00Z" w16du:dateUtc="2024-11-22T09:45:00Z">
              <w:r w:rsidRPr="003C2E3E" w:rsidDel="006528CF">
                <w:rPr>
                  <w:rFonts w:cs="Arial"/>
                  <w:color w:val="339966"/>
                  <w:sz w:val="20"/>
                </w:rPr>
                <w:delText>zijn/haar/hun</w:delText>
              </w:r>
              <w:r w:rsidRPr="003C2E3E" w:rsidDel="006528CF">
                <w:rPr>
                  <w:rFonts w:cs="Arial"/>
                  <w:color w:val="FF0000"/>
                  <w:sz w:val="20"/>
                </w:rPr>
                <w:delText xml:space="preserve"> </w:delText>
              </w:r>
            </w:del>
            <w:r w:rsidRPr="003C2E3E">
              <w:rPr>
                <w:rFonts w:cs="Arial"/>
                <w:color w:val="FF0000"/>
                <w:sz w:val="20"/>
              </w:rPr>
              <w:t>hoedanigheid van burgemeester</w:t>
            </w:r>
            <w:r w:rsidRPr="003C2E3E">
              <w:rPr>
                <w:rFonts w:cs="Arial"/>
                <w:color w:val="800080"/>
                <w:sz w:val="20"/>
              </w:rPr>
              <w:t>s</w:t>
            </w:r>
            <w:r w:rsidRPr="003C2E3E">
              <w:rPr>
                <w:rFonts w:cs="Arial"/>
                <w:color w:val="FF0000"/>
                <w:sz w:val="20"/>
              </w:rPr>
              <w:t xml:space="preserve"> van</w:t>
            </w: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63358046" w14:textId="77777777" w:rsidR="002647CE" w:rsidRPr="003C2E3E" w:rsidRDefault="002647CE" w:rsidP="00B908DE">
            <w:pPr>
              <w:pStyle w:val="streepje"/>
              <w:numPr>
                <w:ilvl w:val="0"/>
                <w:numId w:val="0"/>
              </w:numPr>
              <w:rPr>
                <w:lang w:val="nl-NL"/>
              </w:rPr>
            </w:pPr>
            <w:r w:rsidRPr="003C2E3E">
              <w:rPr>
                <w:lang w:val="nl-NL"/>
              </w:rPr>
              <w:t xml:space="preserve">Combinatie van vaste en afleidbare tekst. </w:t>
            </w:r>
          </w:p>
          <w:p w14:paraId="1686DE9D" w14:textId="77777777" w:rsidR="002647CE" w:rsidRPr="003C2E3E" w:rsidRDefault="002647CE" w:rsidP="00B908DE">
            <w:pPr>
              <w:spacing w:line="240" w:lineRule="auto"/>
            </w:pPr>
          </w:p>
          <w:p w14:paraId="4F16F710" w14:textId="77777777" w:rsidR="002647CE" w:rsidRPr="003C2E3E" w:rsidRDefault="002647CE" w:rsidP="00B908DE">
            <w:pPr>
              <w:spacing w:line="240" w:lineRule="auto"/>
            </w:pPr>
            <w:r w:rsidRPr="003C2E3E">
              <w:rPr>
                <w:rFonts w:cs="Arial"/>
                <w:szCs w:val="18"/>
              </w:rPr>
              <w:t xml:space="preserve">Indien meer dan één persoon in hoedanigheid optreedt </w:t>
            </w:r>
            <w:r w:rsidRPr="003C2E3E">
              <w:t>dan wordt ‘</w:t>
            </w:r>
            <w:r w:rsidRPr="003C2E3E">
              <w:rPr>
                <w:color w:val="339966"/>
              </w:rPr>
              <w:t>hun</w:t>
            </w:r>
            <w:r w:rsidRPr="003C2E3E">
              <w:t>’ en ‘</w:t>
            </w:r>
            <w:r w:rsidRPr="003C2E3E">
              <w:rPr>
                <w:color w:val="FF0000"/>
              </w:rPr>
              <w:t>burgemeester</w:t>
            </w:r>
            <w:r w:rsidRPr="003C2E3E">
              <w:rPr>
                <w:color w:val="800080"/>
              </w:rPr>
              <w:t>s</w:t>
            </w:r>
            <w:r w:rsidRPr="003C2E3E">
              <w:t>’ getoond.</w:t>
            </w:r>
          </w:p>
          <w:p w14:paraId="3F110C56" w14:textId="77777777" w:rsidR="002647CE" w:rsidRPr="003C2E3E" w:rsidRDefault="002647CE" w:rsidP="00B908DE">
            <w:pPr>
              <w:spacing w:line="240" w:lineRule="auto"/>
            </w:pPr>
          </w:p>
          <w:p w14:paraId="10B2C9FE" w14:textId="77777777" w:rsidR="006528CF" w:rsidRPr="00A71BF4" w:rsidRDefault="006528CF" w:rsidP="006528CF">
            <w:pPr>
              <w:spacing w:line="240" w:lineRule="auto"/>
              <w:rPr>
                <w:ins w:id="231" w:author="Groot, Karina de" w:date="2024-11-22T10:46:00Z" w16du:dateUtc="2024-11-22T09:46:00Z"/>
              </w:rPr>
            </w:pPr>
            <w:ins w:id="232" w:author="Groot, Karina de" w:date="2024-11-22T10:46:00Z" w16du:dateUtc="2024-11-22T09:46:00Z">
              <w:r w:rsidRPr="0034087C">
                <w:rPr>
                  <w:rFonts w:cs="Arial"/>
                  <w:szCs w:val="18"/>
                </w:rPr>
                <w:t xml:space="preserve">Indien één </w:t>
              </w:r>
              <w:r>
                <w:rPr>
                  <w:rFonts w:cs="Arial"/>
                  <w:szCs w:val="18"/>
                </w:rPr>
                <w:t>persoon</w:t>
              </w:r>
              <w:r w:rsidRPr="0034087C">
                <w:rPr>
                  <w:rFonts w:cs="Arial"/>
                  <w:szCs w:val="18"/>
                </w:rPr>
                <w:t xml:space="preserve"> in hoedanigheid optreedt</w:t>
              </w:r>
              <w:r>
                <w:t xml:space="preserve"> dan wordt ‘</w:t>
              </w:r>
              <w:r w:rsidRPr="00C762BE">
                <w:rPr>
                  <w:color w:val="339966"/>
                </w:rPr>
                <w:t>zijn</w:t>
              </w:r>
              <w:r>
                <w:t>’ of ‘</w:t>
              </w:r>
              <w:r w:rsidRPr="00C762BE">
                <w:rPr>
                  <w:color w:val="339966"/>
                </w:rPr>
                <w:t>haar</w:t>
              </w:r>
              <w:r>
                <w:t>’ of ‘</w:t>
              </w:r>
              <w:r w:rsidRPr="008F0276">
                <w:rPr>
                  <w:color w:val="339966"/>
                </w:rPr>
                <w:t>diens</w:t>
              </w:r>
              <w:r>
                <w:t>’ getoond, afhankelijk van het geslacht van de persoon.</w:t>
              </w:r>
            </w:ins>
          </w:p>
          <w:p w14:paraId="0C130BD3" w14:textId="721E5514" w:rsidR="002647CE" w:rsidRPr="003C2E3E" w:rsidDel="006528CF" w:rsidRDefault="002647CE" w:rsidP="00B908DE">
            <w:pPr>
              <w:spacing w:line="240" w:lineRule="auto"/>
              <w:rPr>
                <w:del w:id="233" w:author="Groot, Karina de" w:date="2024-11-22T10:46:00Z" w16du:dateUtc="2024-11-22T09:46:00Z"/>
              </w:rPr>
            </w:pPr>
            <w:del w:id="234" w:author="Groot, Karina de" w:date="2024-11-22T10:46:00Z" w16du:dateUtc="2024-11-22T09:46:00Z">
              <w:r w:rsidRPr="003C2E3E" w:rsidDel="006528CF">
                <w:rPr>
                  <w:rFonts w:cs="Arial"/>
                  <w:szCs w:val="18"/>
                </w:rPr>
                <w:delText>Indien één persoon in hoedanigheid optreedt</w:delText>
              </w:r>
              <w:r w:rsidRPr="003C2E3E" w:rsidDel="006528CF">
                <w:delText xml:space="preserve"> dan wordt ‘</w:delText>
              </w:r>
              <w:r w:rsidRPr="003C2E3E" w:rsidDel="006528CF">
                <w:rPr>
                  <w:color w:val="339966"/>
                </w:rPr>
                <w:delText>zijn</w:delText>
              </w:r>
              <w:r w:rsidRPr="003C2E3E" w:rsidDel="006528CF">
                <w:delText>’ of ‘</w:delText>
              </w:r>
              <w:r w:rsidRPr="003C2E3E" w:rsidDel="006528CF">
                <w:rPr>
                  <w:color w:val="339966"/>
                </w:rPr>
                <w:delText>haar</w:delText>
              </w:r>
              <w:r w:rsidRPr="003C2E3E" w:rsidDel="006528CF">
                <w:delText>’ getoond, afhankelijk van het geslacht van de persoon.</w:delText>
              </w:r>
            </w:del>
          </w:p>
          <w:p w14:paraId="51B94331" w14:textId="77777777" w:rsidR="002647CE" w:rsidRPr="003C2E3E" w:rsidRDefault="002647CE" w:rsidP="00B908DE">
            <w:pPr>
              <w:spacing w:line="240" w:lineRule="auto"/>
            </w:pPr>
          </w:p>
          <w:p w14:paraId="4B5388B7" w14:textId="77777777" w:rsidR="002647CE" w:rsidRPr="003C2E3E" w:rsidRDefault="002647CE" w:rsidP="00B908DE">
            <w:pPr>
              <w:spacing w:line="240" w:lineRule="auto"/>
            </w:pPr>
            <w:r w:rsidRPr="003C2E3E">
              <w:rPr>
                <w:u w:val="single"/>
              </w:rPr>
              <w:t>Mapping aantal personen</w:t>
            </w:r>
            <w:r w:rsidRPr="003C2E3E">
              <w:t>:</w:t>
            </w:r>
          </w:p>
          <w:p w14:paraId="5EB0AD1E" w14:textId="77777777" w:rsidR="002647CE" w:rsidRPr="003C2E3E" w:rsidRDefault="002647CE" w:rsidP="00B908DE">
            <w:pPr>
              <w:spacing w:line="240" w:lineRule="auto"/>
            </w:pPr>
            <w:r w:rsidRPr="003C2E3E">
              <w:rPr>
                <w:sz w:val="16"/>
                <w:szCs w:val="16"/>
              </w:rPr>
              <w:t>-zie</w:t>
            </w:r>
            <w:r w:rsidR="00763B71" w:rsidRPr="003C2E3E">
              <w:rPr>
                <w:sz w:val="16"/>
                <w:szCs w:val="16"/>
              </w:rPr>
              <w:t xml:space="preserve"> voorgaande</w:t>
            </w:r>
            <w:r w:rsidRPr="003C2E3E">
              <w:rPr>
                <w:sz w:val="16"/>
                <w:szCs w:val="16"/>
              </w:rPr>
              <w:t xml:space="preserve"> ‘mapping </w:t>
            </w:r>
            <w:r w:rsidR="00763B71" w:rsidRPr="003C2E3E">
              <w:rPr>
                <w:sz w:val="16"/>
                <w:szCs w:val="16"/>
              </w:rPr>
              <w:t>aantal personen</w:t>
            </w:r>
            <w:r w:rsidRPr="003C2E3E">
              <w:rPr>
                <w:sz w:val="16"/>
                <w:szCs w:val="16"/>
              </w:rPr>
              <w:t>’</w:t>
            </w:r>
            <w:r w:rsidRPr="003C2E3E">
              <w:t xml:space="preserve"> </w:t>
            </w:r>
          </w:p>
          <w:p w14:paraId="3AEE5388" w14:textId="77777777" w:rsidR="002647CE" w:rsidRPr="003C2E3E" w:rsidRDefault="002647CE" w:rsidP="00B908DE">
            <w:pPr>
              <w:spacing w:line="240" w:lineRule="auto"/>
            </w:pPr>
          </w:p>
          <w:p w14:paraId="403776E1" w14:textId="77777777" w:rsidR="006528CF" w:rsidRPr="002A5238" w:rsidRDefault="006528CF" w:rsidP="006528CF">
            <w:pPr>
              <w:spacing w:line="240" w:lineRule="auto"/>
              <w:rPr>
                <w:ins w:id="235" w:author="Groot, Karina de" w:date="2024-11-22T10:46:00Z" w16du:dateUtc="2024-11-22T09:46:00Z"/>
                <w:u w:val="single"/>
              </w:rPr>
            </w:pPr>
            <w:ins w:id="236" w:author="Groot, Karina de" w:date="2024-11-22T10:46:00Z" w16du:dateUtc="2024-11-22T09:46:00Z">
              <w:r w:rsidRPr="002A5238">
                <w:rPr>
                  <w:u w:val="single"/>
                </w:rPr>
                <w:t xml:space="preserve">Mapping </w:t>
              </w:r>
              <w:r>
                <w:rPr>
                  <w:u w:val="single"/>
                </w:rPr>
                <w:t>geslacht ingezetene</w:t>
              </w:r>
              <w:r w:rsidRPr="002A5238">
                <w:rPr>
                  <w:u w:val="single"/>
                </w:rPr>
                <w:t>:</w:t>
              </w:r>
            </w:ins>
          </w:p>
          <w:p w14:paraId="2AD86F0E" w14:textId="77777777" w:rsidR="006528CF" w:rsidRDefault="006528CF" w:rsidP="006528CF">
            <w:pPr>
              <w:spacing w:line="240" w:lineRule="auto"/>
              <w:rPr>
                <w:ins w:id="237" w:author="Groot, Karina de" w:date="2024-11-22T10:46:00Z" w16du:dateUtc="2024-11-22T09:46:00Z"/>
                <w:sz w:val="16"/>
                <w:szCs w:val="16"/>
              </w:rPr>
            </w:pPr>
            <w:ins w:id="238" w:author="Groot, Karina de" w:date="2024-11-22T10:46:00Z" w16du:dateUtc="2024-11-22T09:46:00Z">
              <w:r>
                <w:rPr>
                  <w:sz w:val="16"/>
                  <w:szCs w:val="16"/>
                </w:rPr>
                <w:t>/</w:t>
              </w:r>
              <w:r w:rsidRPr="0036404C">
                <w:rPr>
                  <w:sz w:val="16"/>
                  <w:szCs w:val="16"/>
                </w:rPr>
                <w:t>/IMKAD_Persoon/tia_Gegevens/GBA_Ingezetene/geslacht</w:t>
              </w:r>
              <w:r>
                <w:rPr>
                  <w:sz w:val="16"/>
                  <w:szCs w:val="16"/>
                </w:rPr>
                <w:t xml:space="preserve"> (Man, Vrouw, Onbekend)</w:t>
              </w:r>
            </w:ins>
          </w:p>
          <w:p w14:paraId="64075701" w14:textId="46D4DB3C" w:rsidR="002647CE" w:rsidRPr="003C2E3E" w:rsidDel="006528CF" w:rsidRDefault="002647CE" w:rsidP="00B908DE">
            <w:pPr>
              <w:spacing w:line="240" w:lineRule="auto"/>
              <w:rPr>
                <w:del w:id="239" w:author="Groot, Karina de" w:date="2024-11-22T10:46:00Z" w16du:dateUtc="2024-11-22T09:46:00Z"/>
                <w:u w:val="single"/>
              </w:rPr>
            </w:pPr>
            <w:del w:id="240" w:author="Groot, Karina de" w:date="2024-11-22T10:46:00Z" w16du:dateUtc="2024-11-22T09:46:00Z">
              <w:r w:rsidRPr="003C2E3E" w:rsidDel="006528CF">
                <w:rPr>
                  <w:u w:val="single"/>
                </w:rPr>
                <w:delText>Mapping geslacht ingezetene:</w:delText>
              </w:r>
            </w:del>
          </w:p>
          <w:p w14:paraId="08A1AFF6" w14:textId="59F813ED" w:rsidR="002647CE" w:rsidRPr="003C2E3E" w:rsidDel="006528CF" w:rsidRDefault="002647CE" w:rsidP="00B908DE">
            <w:pPr>
              <w:spacing w:line="240" w:lineRule="auto"/>
              <w:rPr>
                <w:del w:id="241" w:author="Groot, Karina de" w:date="2024-11-22T10:46:00Z" w16du:dateUtc="2024-11-22T09:46:00Z"/>
                <w:sz w:val="16"/>
                <w:szCs w:val="16"/>
              </w:rPr>
            </w:pPr>
            <w:del w:id="242" w:author="Groot, Karina de" w:date="2024-11-22T10:46:00Z" w16du:dateUtc="2024-11-22T09:46:00Z">
              <w:r w:rsidRPr="003C2E3E" w:rsidDel="006528CF">
                <w:rPr>
                  <w:sz w:val="16"/>
                  <w:szCs w:val="16"/>
                </w:rPr>
                <w:delText>//IMKAD_Persoon/tia_Gegevens/GBA_Ingezetene/</w:delText>
              </w:r>
            </w:del>
          </w:p>
          <w:p w14:paraId="3DE827BD" w14:textId="21D9EBCA" w:rsidR="002647CE" w:rsidRPr="003C2E3E" w:rsidDel="006528CF" w:rsidRDefault="002647CE" w:rsidP="00B908DE">
            <w:pPr>
              <w:spacing w:line="240" w:lineRule="auto"/>
              <w:ind w:left="227"/>
              <w:rPr>
                <w:del w:id="243" w:author="Groot, Karina de" w:date="2024-11-22T10:46:00Z" w16du:dateUtc="2024-11-22T09:46:00Z"/>
                <w:sz w:val="16"/>
                <w:szCs w:val="16"/>
              </w:rPr>
            </w:pPr>
            <w:del w:id="244" w:author="Groot, Karina de" w:date="2024-11-22T10:46:00Z" w16du:dateUtc="2024-11-22T09:46:00Z">
              <w:r w:rsidRPr="003C2E3E" w:rsidDel="006528CF">
                <w:rPr>
                  <w:sz w:val="16"/>
                  <w:szCs w:val="16"/>
                </w:rPr>
                <w:delText>./geslacht</w:delText>
              </w:r>
            </w:del>
          </w:p>
          <w:p w14:paraId="0E49606B" w14:textId="77777777" w:rsidR="002647CE" w:rsidRPr="003C2E3E" w:rsidRDefault="002647CE" w:rsidP="00B908DE">
            <w:pPr>
              <w:spacing w:line="240" w:lineRule="auto"/>
              <w:rPr>
                <w:u w:val="single"/>
              </w:rPr>
            </w:pPr>
          </w:p>
          <w:p w14:paraId="3004ABC9" w14:textId="77777777" w:rsidR="002647CE" w:rsidRPr="003C2E3E" w:rsidRDefault="002647CE" w:rsidP="00B908DE">
            <w:pPr>
              <w:spacing w:line="240" w:lineRule="auto"/>
              <w:rPr>
                <w:u w:val="single"/>
              </w:rPr>
            </w:pPr>
            <w:r w:rsidRPr="003C2E3E">
              <w:rPr>
                <w:u w:val="single"/>
              </w:rPr>
              <w:t>Mapping geslacht niet-ingezetene:</w:t>
            </w:r>
          </w:p>
          <w:p w14:paraId="3E3EF95D" w14:textId="77777777" w:rsidR="002647CE" w:rsidRPr="003C2E3E" w:rsidRDefault="002647CE" w:rsidP="00B908DE">
            <w:pPr>
              <w:spacing w:line="240" w:lineRule="auto"/>
              <w:rPr>
                <w:sz w:val="16"/>
              </w:rPr>
            </w:pPr>
            <w:r w:rsidRPr="003C2E3E">
              <w:rPr>
                <w:sz w:val="16"/>
                <w:szCs w:val="16"/>
              </w:rPr>
              <w:t>//IMKAD_Persoon /IMKAD</w:t>
            </w:r>
            <w:r w:rsidRPr="003C2E3E">
              <w:rPr>
                <w:sz w:val="16"/>
              </w:rPr>
              <w:t>_NietIngezetene/</w:t>
            </w:r>
          </w:p>
          <w:p w14:paraId="10F1393C" w14:textId="77777777" w:rsidR="002647CE" w:rsidRPr="003C2E3E" w:rsidRDefault="002647CE" w:rsidP="00B908DE">
            <w:pPr>
              <w:spacing w:line="240" w:lineRule="auto"/>
            </w:pPr>
            <w:r w:rsidRPr="003C2E3E">
              <w:rPr>
                <w:sz w:val="16"/>
                <w:szCs w:val="16"/>
              </w:rPr>
              <w:t>./geslacht</w:t>
            </w:r>
          </w:p>
          <w:p w14:paraId="112D5B1D" w14:textId="77777777" w:rsidR="002647CE" w:rsidRPr="003C2E3E" w:rsidRDefault="002647CE" w:rsidP="00B908DE">
            <w:pPr>
              <w:spacing w:line="240" w:lineRule="auto"/>
            </w:pPr>
          </w:p>
          <w:p w14:paraId="140D1060" w14:textId="77777777" w:rsidR="002647CE" w:rsidRPr="003C2E3E" w:rsidRDefault="002647CE" w:rsidP="00B908DE">
            <w:pPr>
              <w:spacing w:line="240" w:lineRule="auto"/>
              <w:rPr>
                <w:u w:val="single"/>
              </w:rPr>
            </w:pPr>
            <w:r w:rsidRPr="003C2E3E">
              <w:rPr>
                <w:u w:val="single"/>
              </w:rPr>
              <w:t>Mapping tekst:</w:t>
            </w:r>
          </w:p>
          <w:p w14:paraId="5439E620" w14:textId="77777777" w:rsidR="002647CE" w:rsidRPr="003C2E3E" w:rsidRDefault="002647CE" w:rsidP="00B908DE">
            <w:pPr>
              <w:spacing w:line="240" w:lineRule="auto"/>
              <w:rPr>
                <w:sz w:val="16"/>
                <w:szCs w:val="16"/>
              </w:rPr>
            </w:pPr>
            <w:r w:rsidRPr="003C2E3E">
              <w:rPr>
                <w:sz w:val="16"/>
                <w:szCs w:val="16"/>
              </w:rPr>
              <w:t>//Hoedanigheid/tia_TekstKeuze/</w:t>
            </w:r>
          </w:p>
          <w:p w14:paraId="4C3E3CC1" w14:textId="77777777" w:rsidR="002647CE" w:rsidRPr="003C2E3E" w:rsidRDefault="00594AE3" w:rsidP="00B908DE">
            <w:pPr>
              <w:spacing w:line="240" w:lineRule="auto"/>
              <w:rPr>
                <w:sz w:val="16"/>
                <w:szCs w:val="16"/>
              </w:rPr>
            </w:pPr>
            <w:r w:rsidRPr="003C2E3E">
              <w:rPr>
                <w:sz w:val="16"/>
                <w:szCs w:val="16"/>
              </w:rPr>
              <w:tab/>
            </w:r>
            <w:r w:rsidR="002647CE" w:rsidRPr="003C2E3E">
              <w:rPr>
                <w:sz w:val="16"/>
                <w:szCs w:val="16"/>
              </w:rPr>
              <w:t>./tagNaam (‘k_HoedanigheidVariant’)</w:t>
            </w:r>
          </w:p>
          <w:p w14:paraId="0AAD9DDF" w14:textId="77777777" w:rsidR="002647CE" w:rsidRPr="003C2E3E" w:rsidRDefault="00594AE3" w:rsidP="00B908DE">
            <w:pPr>
              <w:snapToGrid w:val="0"/>
              <w:spacing w:line="240" w:lineRule="auto"/>
              <w:rPr>
                <w:sz w:val="16"/>
                <w:szCs w:val="16"/>
              </w:rPr>
            </w:pPr>
            <w:r w:rsidRPr="003C2E3E">
              <w:rPr>
                <w:sz w:val="16"/>
                <w:szCs w:val="16"/>
              </w:rPr>
              <w:tab/>
            </w:r>
            <w:r w:rsidR="002647CE" w:rsidRPr="003C2E3E">
              <w:rPr>
                <w:sz w:val="16"/>
                <w:szCs w:val="16"/>
              </w:rPr>
              <w:t>./tekst (‘4’)</w:t>
            </w:r>
          </w:p>
        </w:tc>
      </w:tr>
    </w:tbl>
    <w:p w14:paraId="03A50E12" w14:textId="77777777" w:rsidR="00076B00" w:rsidRPr="003C2E3E" w:rsidRDefault="00076B00" w:rsidP="00076B00"/>
    <w:p w14:paraId="6E19859A" w14:textId="77777777" w:rsidR="00195D01" w:rsidRPr="003C2E3E" w:rsidRDefault="00297C48" w:rsidP="00DF770F">
      <w:pPr>
        <w:pStyle w:val="Kop4"/>
        <w:tabs>
          <w:tab w:val="clear" w:pos="864"/>
          <w:tab w:val="clear" w:pos="1588"/>
          <w:tab w:val="left" w:pos="993"/>
        </w:tabs>
        <w:ind w:left="0" w:firstLine="0"/>
      </w:pPr>
      <w:bookmarkStart w:id="245" w:name="_Toc364430428"/>
      <w:bookmarkStart w:id="246" w:name="_Toc376439263"/>
      <w:r w:rsidRPr="003C2E3E">
        <w:t>Variant 5</w:t>
      </w:r>
      <w:r w:rsidR="00195D01" w:rsidRPr="003C2E3E">
        <w:t>: gevolmachtigde</w:t>
      </w:r>
      <w:bookmarkEnd w:id="245"/>
      <w:bookmarkEnd w:id="24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195D01" w:rsidRPr="003C2E3E" w14:paraId="3BB3FF4C"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64276692" w14:textId="77777777" w:rsidR="00195D01" w:rsidRPr="003C2E3E" w:rsidRDefault="00195D01" w:rsidP="00B908DE">
            <w:pPr>
              <w:spacing w:line="240" w:lineRule="auto"/>
              <w:rPr>
                <w:rFonts w:cs="Arial"/>
                <w:color w:val="800080"/>
                <w:sz w:val="20"/>
              </w:rPr>
            </w:pPr>
            <w:r w:rsidRPr="003C2E3E">
              <w:rPr>
                <w:rFonts w:cs="Arial"/>
                <w:color w:val="FF0000"/>
                <w:sz w:val="20"/>
              </w:rPr>
              <w:t>als</w:t>
            </w:r>
            <w:r w:rsidRPr="003C2E3E">
              <w:rPr>
                <w:rFonts w:cs="Arial"/>
                <w:color w:val="800080"/>
                <w:sz w:val="20"/>
              </w:rPr>
              <w:t xml:space="preserve"> </w:t>
            </w:r>
            <w:r w:rsidRPr="003C2E3E">
              <w:rPr>
                <w:rFonts w:cs="Arial"/>
                <w:color w:val="339966"/>
                <w:sz w:val="20"/>
              </w:rPr>
              <w:t>mondeling/schriftelijk</w:t>
            </w:r>
            <w:r w:rsidRPr="003C2E3E">
              <w:rPr>
                <w:rFonts w:cs="Arial"/>
                <w:color w:val="800080"/>
                <w:sz w:val="20"/>
              </w:rPr>
              <w:t xml:space="preserve"> </w:t>
            </w:r>
            <w:r w:rsidRPr="003C2E3E">
              <w:rPr>
                <w:rFonts w:cs="Arial"/>
                <w:color w:val="FF0000"/>
                <w:sz w:val="20"/>
              </w:rPr>
              <w:t>gevolmachtigde</w:t>
            </w:r>
            <w:r w:rsidRPr="003C2E3E">
              <w:rPr>
                <w:rFonts w:cs="Arial"/>
                <w:color w:val="800080"/>
                <w:sz w:val="20"/>
              </w:rPr>
              <w:t>n</w:t>
            </w:r>
            <w:r w:rsidRPr="003C2E3E">
              <w:rPr>
                <w:rFonts w:cs="Arial"/>
                <w:color w:val="FF0000"/>
                <w:sz w:val="20"/>
              </w:rPr>
              <w:t xml:space="preserve"> van</w:t>
            </w:r>
          </w:p>
          <w:p w14:paraId="5696D22B" w14:textId="77777777" w:rsidR="00195D01" w:rsidRPr="003C2E3E" w:rsidRDefault="00195D01" w:rsidP="00B908DE">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7309A15F" w14:textId="77777777" w:rsidR="00195D01" w:rsidRPr="003C2E3E" w:rsidRDefault="00195D01" w:rsidP="00402FC1">
            <w:r w:rsidRPr="003C2E3E">
              <w:t>Combinatie van vaste en optionele tekst. Mogelijkheden:</w:t>
            </w:r>
          </w:p>
          <w:p w14:paraId="5380ACFA" w14:textId="77777777" w:rsidR="00195D01" w:rsidRPr="003C2E3E" w:rsidRDefault="00195D01" w:rsidP="00B908DE">
            <w:pPr>
              <w:pStyle w:val="streepje"/>
              <w:numPr>
                <w:ilvl w:val="0"/>
                <w:numId w:val="16"/>
              </w:numPr>
              <w:rPr>
                <w:lang w:val="nl-NL"/>
              </w:rPr>
            </w:pPr>
            <w:r w:rsidRPr="003C2E3E">
              <w:rPr>
                <w:lang w:val="nl-NL"/>
              </w:rPr>
              <w:t>‘</w:t>
            </w:r>
            <w:r w:rsidRPr="003C2E3E">
              <w:rPr>
                <w:rFonts w:cs="Arial"/>
                <w:color w:val="FF0000"/>
                <w:sz w:val="20"/>
                <w:lang w:val="nl-NL"/>
              </w:rPr>
              <w:t>als</w:t>
            </w:r>
            <w:r w:rsidRPr="003C2E3E">
              <w:rPr>
                <w:rFonts w:cs="Arial"/>
                <w:color w:val="800080"/>
                <w:sz w:val="20"/>
                <w:lang w:val="nl-NL"/>
              </w:rPr>
              <w:t xml:space="preserve"> </w:t>
            </w:r>
            <w:r w:rsidRPr="003C2E3E">
              <w:rPr>
                <w:rFonts w:cs="Arial"/>
                <w:color w:val="339966"/>
                <w:sz w:val="20"/>
                <w:lang w:val="nl-NL"/>
              </w:rPr>
              <w:t>mondeling</w:t>
            </w:r>
            <w:r w:rsidRPr="003C2E3E">
              <w:rPr>
                <w:rFonts w:cs="Arial"/>
                <w:color w:val="800080"/>
                <w:sz w:val="20"/>
                <w:lang w:val="nl-NL"/>
              </w:rPr>
              <w:t xml:space="preserve"> </w:t>
            </w:r>
            <w:r w:rsidRPr="003C2E3E">
              <w:rPr>
                <w:rFonts w:cs="Arial"/>
                <w:color w:val="FF0000"/>
                <w:sz w:val="20"/>
                <w:lang w:val="nl-NL"/>
              </w:rPr>
              <w:t>gevolmachtigde</w:t>
            </w:r>
            <w:r w:rsidRPr="003C2E3E">
              <w:rPr>
                <w:rFonts w:cs="Arial"/>
                <w:color w:val="800080"/>
                <w:sz w:val="20"/>
                <w:lang w:val="nl-NL"/>
              </w:rPr>
              <w:t>n</w:t>
            </w:r>
            <w:r w:rsidRPr="003C2E3E">
              <w:rPr>
                <w:rFonts w:cs="Arial"/>
                <w:color w:val="FF0000"/>
                <w:sz w:val="20"/>
                <w:lang w:val="nl-NL"/>
              </w:rPr>
              <w:t xml:space="preserve"> van</w:t>
            </w:r>
            <w:r w:rsidRPr="003C2E3E">
              <w:rPr>
                <w:lang w:val="nl-NL"/>
              </w:rPr>
              <w:t>’</w:t>
            </w:r>
          </w:p>
          <w:p w14:paraId="0A78C937" w14:textId="77777777" w:rsidR="00195D01" w:rsidRPr="003C2E3E" w:rsidRDefault="00195D01" w:rsidP="00B908DE">
            <w:pPr>
              <w:pStyle w:val="streepje"/>
              <w:numPr>
                <w:ilvl w:val="0"/>
                <w:numId w:val="16"/>
              </w:numPr>
              <w:rPr>
                <w:lang w:val="nl-NL"/>
              </w:rPr>
            </w:pPr>
            <w:r w:rsidRPr="003C2E3E">
              <w:rPr>
                <w:lang w:val="nl-NL"/>
              </w:rPr>
              <w:t>‘</w:t>
            </w:r>
            <w:r w:rsidRPr="003C2E3E">
              <w:rPr>
                <w:rFonts w:cs="Arial"/>
                <w:color w:val="FF0000"/>
                <w:sz w:val="20"/>
                <w:lang w:val="nl-NL"/>
              </w:rPr>
              <w:t>als</w:t>
            </w:r>
            <w:r w:rsidRPr="003C2E3E">
              <w:rPr>
                <w:rFonts w:cs="Arial"/>
                <w:color w:val="800080"/>
                <w:sz w:val="20"/>
                <w:lang w:val="nl-NL"/>
              </w:rPr>
              <w:t xml:space="preserve"> </w:t>
            </w:r>
            <w:r w:rsidRPr="003C2E3E">
              <w:rPr>
                <w:rFonts w:cs="Arial"/>
                <w:color w:val="339966"/>
                <w:sz w:val="20"/>
                <w:lang w:val="nl-NL"/>
              </w:rPr>
              <w:t>schriftelijk</w:t>
            </w:r>
            <w:r w:rsidRPr="003C2E3E">
              <w:rPr>
                <w:rFonts w:cs="Arial"/>
                <w:color w:val="800080"/>
                <w:sz w:val="20"/>
                <w:lang w:val="nl-NL"/>
              </w:rPr>
              <w:t xml:space="preserve"> </w:t>
            </w:r>
            <w:r w:rsidRPr="003C2E3E">
              <w:rPr>
                <w:rFonts w:cs="Arial"/>
                <w:color w:val="FF0000"/>
                <w:sz w:val="20"/>
                <w:lang w:val="nl-NL"/>
              </w:rPr>
              <w:t>gevolmachtigde</w:t>
            </w:r>
            <w:r w:rsidRPr="003C2E3E">
              <w:rPr>
                <w:rFonts w:cs="Arial"/>
                <w:color w:val="800080"/>
                <w:sz w:val="20"/>
                <w:lang w:val="nl-NL"/>
              </w:rPr>
              <w:t>n</w:t>
            </w:r>
            <w:r w:rsidRPr="003C2E3E">
              <w:rPr>
                <w:rFonts w:cs="Arial"/>
                <w:color w:val="FF0000"/>
                <w:sz w:val="20"/>
                <w:lang w:val="nl-NL"/>
              </w:rPr>
              <w:t xml:space="preserve"> van</w:t>
            </w:r>
            <w:r w:rsidRPr="003C2E3E">
              <w:rPr>
                <w:lang w:val="nl-NL"/>
              </w:rPr>
              <w:t>’</w:t>
            </w:r>
          </w:p>
          <w:p w14:paraId="56CC0704" w14:textId="77777777" w:rsidR="00195D01" w:rsidRPr="003C2E3E" w:rsidRDefault="00195D01" w:rsidP="00402FC1"/>
          <w:p w14:paraId="6C35FB98" w14:textId="77777777" w:rsidR="00195D01" w:rsidRPr="003C2E3E" w:rsidRDefault="00195D01" w:rsidP="00B908DE">
            <w:pPr>
              <w:spacing w:line="240" w:lineRule="auto"/>
            </w:pPr>
            <w:r w:rsidRPr="003C2E3E">
              <w:rPr>
                <w:rFonts w:cs="Arial"/>
                <w:szCs w:val="18"/>
              </w:rPr>
              <w:t xml:space="preserve">Indien meer dan één </w:t>
            </w:r>
            <w:r w:rsidR="00662902" w:rsidRPr="003C2E3E">
              <w:rPr>
                <w:rFonts w:cs="Arial"/>
                <w:szCs w:val="18"/>
              </w:rPr>
              <w:t>persoon</w:t>
            </w:r>
            <w:r w:rsidRPr="003C2E3E">
              <w:rPr>
                <w:rFonts w:cs="Arial"/>
                <w:szCs w:val="18"/>
              </w:rPr>
              <w:t xml:space="preserve"> in hoedanigheid optreedt </w:t>
            </w:r>
            <w:r w:rsidRPr="003C2E3E">
              <w:t>dan wordt ‘</w:t>
            </w:r>
            <w:r w:rsidRPr="003C2E3E">
              <w:rPr>
                <w:color w:val="FF0000"/>
              </w:rPr>
              <w:t>gevolmachtigde</w:t>
            </w:r>
            <w:r w:rsidRPr="003C2E3E">
              <w:rPr>
                <w:color w:val="800080"/>
              </w:rPr>
              <w:t>n</w:t>
            </w:r>
            <w:r w:rsidRPr="003C2E3E">
              <w:t>’ getoond, anders ‘</w:t>
            </w:r>
            <w:r w:rsidRPr="003C2E3E">
              <w:rPr>
                <w:color w:val="FF0000"/>
              </w:rPr>
              <w:t>gevolmachtigde</w:t>
            </w:r>
            <w:r w:rsidRPr="003C2E3E">
              <w:t>’.</w:t>
            </w:r>
          </w:p>
          <w:p w14:paraId="6E01D992" w14:textId="77777777" w:rsidR="00195D01" w:rsidRPr="003C2E3E" w:rsidRDefault="00195D01" w:rsidP="00B908DE">
            <w:pPr>
              <w:spacing w:line="240" w:lineRule="auto"/>
            </w:pPr>
          </w:p>
          <w:p w14:paraId="5804B0D8" w14:textId="77777777" w:rsidR="00195D01" w:rsidRPr="003C2E3E" w:rsidRDefault="00195D01" w:rsidP="00B908DE">
            <w:pPr>
              <w:spacing w:line="240" w:lineRule="auto"/>
            </w:pPr>
          </w:p>
          <w:p w14:paraId="47014395" w14:textId="77777777" w:rsidR="00195D01" w:rsidRPr="003C2E3E" w:rsidRDefault="00195D01" w:rsidP="00B908DE">
            <w:pPr>
              <w:spacing w:line="240" w:lineRule="auto"/>
            </w:pPr>
            <w:r w:rsidRPr="003C2E3E">
              <w:rPr>
                <w:u w:val="single"/>
              </w:rPr>
              <w:t>Mapping aantal personen</w:t>
            </w:r>
            <w:r w:rsidRPr="003C2E3E">
              <w:t>:</w:t>
            </w:r>
          </w:p>
          <w:p w14:paraId="168A814D" w14:textId="77777777" w:rsidR="00195D01" w:rsidRPr="003C2E3E" w:rsidRDefault="00195D01" w:rsidP="00B908DE">
            <w:pPr>
              <w:spacing w:line="240" w:lineRule="auto"/>
            </w:pPr>
            <w:r w:rsidRPr="003C2E3E">
              <w:rPr>
                <w:sz w:val="16"/>
                <w:szCs w:val="16"/>
              </w:rPr>
              <w:t>-</w:t>
            </w:r>
            <w:r w:rsidR="00455321" w:rsidRPr="003C2E3E">
              <w:rPr>
                <w:sz w:val="16"/>
                <w:szCs w:val="16"/>
              </w:rPr>
              <w:t>zie</w:t>
            </w:r>
            <w:r w:rsidR="00763B71" w:rsidRPr="003C2E3E">
              <w:rPr>
                <w:sz w:val="16"/>
                <w:szCs w:val="16"/>
              </w:rPr>
              <w:t xml:space="preserve"> voorgaande</w:t>
            </w:r>
            <w:r w:rsidR="00455321" w:rsidRPr="003C2E3E">
              <w:rPr>
                <w:sz w:val="16"/>
                <w:szCs w:val="16"/>
              </w:rPr>
              <w:t xml:space="preserve"> ‘mapping </w:t>
            </w:r>
            <w:r w:rsidR="00763B71" w:rsidRPr="003C2E3E">
              <w:rPr>
                <w:sz w:val="16"/>
                <w:szCs w:val="16"/>
              </w:rPr>
              <w:t>aantal personen</w:t>
            </w:r>
            <w:r w:rsidR="00455321" w:rsidRPr="003C2E3E">
              <w:rPr>
                <w:sz w:val="16"/>
                <w:szCs w:val="16"/>
              </w:rPr>
              <w:t>’</w:t>
            </w:r>
            <w:r w:rsidRPr="003C2E3E">
              <w:t xml:space="preserve"> </w:t>
            </w:r>
          </w:p>
          <w:p w14:paraId="5A8F161A" w14:textId="77777777" w:rsidR="00195D01" w:rsidRPr="003C2E3E" w:rsidRDefault="00195D01" w:rsidP="00B908DE">
            <w:pPr>
              <w:spacing w:line="240" w:lineRule="auto"/>
            </w:pPr>
          </w:p>
          <w:p w14:paraId="3E4FC6F3" w14:textId="77777777" w:rsidR="00195D01" w:rsidRPr="003C2E3E" w:rsidRDefault="00195D01" w:rsidP="00B908DE">
            <w:pPr>
              <w:spacing w:line="240" w:lineRule="auto"/>
              <w:rPr>
                <w:u w:val="single"/>
              </w:rPr>
            </w:pPr>
            <w:r w:rsidRPr="003C2E3E">
              <w:rPr>
                <w:u w:val="single"/>
              </w:rPr>
              <w:t>Mapping tekst:</w:t>
            </w:r>
          </w:p>
          <w:p w14:paraId="15903A83" w14:textId="77777777" w:rsidR="00195D01" w:rsidRPr="003C2E3E" w:rsidRDefault="00195D01" w:rsidP="00B908DE">
            <w:pPr>
              <w:spacing w:line="240" w:lineRule="auto"/>
              <w:rPr>
                <w:sz w:val="16"/>
                <w:szCs w:val="16"/>
              </w:rPr>
            </w:pPr>
            <w:r w:rsidRPr="003C2E3E">
              <w:rPr>
                <w:sz w:val="16"/>
                <w:szCs w:val="16"/>
              </w:rPr>
              <w:t>//Hoedanigheid/tia_TekstKeuze/</w:t>
            </w:r>
          </w:p>
          <w:p w14:paraId="59216C16" w14:textId="77777777" w:rsidR="00195D01" w:rsidRPr="003C2E3E" w:rsidRDefault="00594AE3" w:rsidP="00B908DE">
            <w:pPr>
              <w:spacing w:line="240" w:lineRule="auto"/>
              <w:rPr>
                <w:sz w:val="16"/>
                <w:szCs w:val="16"/>
              </w:rPr>
            </w:pPr>
            <w:r w:rsidRPr="003C2E3E">
              <w:rPr>
                <w:sz w:val="16"/>
                <w:szCs w:val="16"/>
              </w:rPr>
              <w:tab/>
            </w:r>
            <w:r w:rsidR="00195D01" w:rsidRPr="003C2E3E">
              <w:rPr>
                <w:sz w:val="16"/>
                <w:szCs w:val="16"/>
              </w:rPr>
              <w:t>./tagNaam (‘k_HoedanigheidVariant’)</w:t>
            </w:r>
          </w:p>
          <w:p w14:paraId="723C602E" w14:textId="77777777" w:rsidR="00195D01" w:rsidRPr="003C2E3E" w:rsidRDefault="00594AE3" w:rsidP="00B908DE">
            <w:pPr>
              <w:snapToGrid w:val="0"/>
              <w:spacing w:line="240" w:lineRule="auto"/>
              <w:rPr>
                <w:sz w:val="16"/>
                <w:szCs w:val="16"/>
              </w:rPr>
            </w:pPr>
            <w:r w:rsidRPr="003C2E3E">
              <w:rPr>
                <w:sz w:val="16"/>
                <w:szCs w:val="16"/>
              </w:rPr>
              <w:tab/>
            </w:r>
            <w:r w:rsidR="00195D01" w:rsidRPr="003C2E3E">
              <w:rPr>
                <w:sz w:val="16"/>
                <w:szCs w:val="16"/>
              </w:rPr>
              <w:t>./te</w:t>
            </w:r>
            <w:r w:rsidR="00297C48" w:rsidRPr="003C2E3E">
              <w:rPr>
                <w:sz w:val="16"/>
                <w:szCs w:val="16"/>
              </w:rPr>
              <w:t>kst (‘5</w:t>
            </w:r>
            <w:r w:rsidR="00195D01" w:rsidRPr="003C2E3E">
              <w:rPr>
                <w:sz w:val="16"/>
                <w:szCs w:val="16"/>
              </w:rPr>
              <w:t>’)</w:t>
            </w:r>
          </w:p>
          <w:p w14:paraId="1142BCE6" w14:textId="77777777" w:rsidR="00195D01" w:rsidRPr="003C2E3E" w:rsidRDefault="00195D01" w:rsidP="00B908DE">
            <w:pPr>
              <w:spacing w:line="240" w:lineRule="auto"/>
              <w:ind w:left="227"/>
              <w:rPr>
                <w:sz w:val="16"/>
                <w:szCs w:val="16"/>
              </w:rPr>
            </w:pPr>
          </w:p>
          <w:p w14:paraId="48558484" w14:textId="77777777" w:rsidR="00195D01" w:rsidRPr="003C2E3E" w:rsidRDefault="00594AE3" w:rsidP="00B908DE">
            <w:pPr>
              <w:spacing w:line="240" w:lineRule="auto"/>
              <w:rPr>
                <w:sz w:val="16"/>
                <w:szCs w:val="16"/>
              </w:rPr>
            </w:pPr>
            <w:r w:rsidRPr="003C2E3E">
              <w:rPr>
                <w:sz w:val="16"/>
                <w:szCs w:val="16"/>
              </w:rPr>
              <w:tab/>
            </w:r>
            <w:r w:rsidR="00195D01" w:rsidRPr="003C2E3E">
              <w:rPr>
                <w:sz w:val="16"/>
                <w:szCs w:val="16"/>
              </w:rPr>
              <w:t>./tagNa</w:t>
            </w:r>
            <w:r w:rsidRPr="003C2E3E">
              <w:rPr>
                <w:sz w:val="16"/>
                <w:szCs w:val="16"/>
              </w:rPr>
              <w:t>am (‘k_HoedanigheidTekstVariant5</w:t>
            </w:r>
            <w:r w:rsidR="00195D01" w:rsidRPr="003C2E3E">
              <w:rPr>
                <w:sz w:val="16"/>
                <w:szCs w:val="16"/>
              </w:rPr>
              <w:t>’)</w:t>
            </w:r>
          </w:p>
          <w:p w14:paraId="13C9A84D" w14:textId="77777777" w:rsidR="00195D01" w:rsidRPr="003C2E3E" w:rsidRDefault="00594AE3" w:rsidP="00B908DE">
            <w:pPr>
              <w:snapToGrid w:val="0"/>
              <w:spacing w:line="240" w:lineRule="auto"/>
              <w:rPr>
                <w:sz w:val="16"/>
                <w:szCs w:val="16"/>
              </w:rPr>
            </w:pPr>
            <w:r w:rsidRPr="003C2E3E">
              <w:rPr>
                <w:sz w:val="16"/>
                <w:szCs w:val="16"/>
              </w:rPr>
              <w:tab/>
            </w:r>
            <w:r w:rsidR="00195D01" w:rsidRPr="003C2E3E">
              <w:rPr>
                <w:sz w:val="16"/>
                <w:szCs w:val="16"/>
              </w:rPr>
              <w:t>./tekst (‘1’, ‘2’)</w:t>
            </w:r>
          </w:p>
          <w:p w14:paraId="3A4A5E7A" w14:textId="77777777" w:rsidR="00195D01" w:rsidRPr="003C2E3E" w:rsidRDefault="00195D01" w:rsidP="00B908DE">
            <w:pPr>
              <w:spacing w:line="240" w:lineRule="auto"/>
              <w:ind w:left="227"/>
            </w:pPr>
          </w:p>
          <w:p w14:paraId="52173341" w14:textId="77777777" w:rsidR="00195D01" w:rsidRPr="003C2E3E" w:rsidRDefault="00195D01" w:rsidP="00B908DE">
            <w:pPr>
              <w:spacing w:line="240" w:lineRule="auto"/>
              <w:ind w:left="227"/>
            </w:pPr>
            <w:r w:rsidRPr="003C2E3E">
              <w:t>Getoond wordt:</w:t>
            </w:r>
          </w:p>
          <w:p w14:paraId="5F1622A6"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1</w:t>
            </w:r>
            <w:r w:rsidRPr="003C2E3E">
              <w:rPr>
                <w:lang w:val="nl-NL"/>
              </w:rPr>
              <w:tab/>
            </w:r>
            <w:r w:rsidRPr="003C2E3E">
              <w:rPr>
                <w:rFonts w:cs="Arial"/>
                <w:sz w:val="20"/>
                <w:lang w:val="nl-NL"/>
              </w:rPr>
              <w:t>als mondeling gevolmachtigde</w:t>
            </w:r>
            <w:r w:rsidRPr="003C2E3E">
              <w:rPr>
                <w:rFonts w:cs="Arial"/>
                <w:color w:val="800080"/>
                <w:sz w:val="20"/>
                <w:lang w:val="nl-NL"/>
              </w:rPr>
              <w:t>n</w:t>
            </w:r>
            <w:r w:rsidRPr="003C2E3E">
              <w:rPr>
                <w:rFonts w:cs="Arial"/>
                <w:color w:val="FF0000"/>
                <w:sz w:val="20"/>
                <w:lang w:val="nl-NL"/>
              </w:rPr>
              <w:t xml:space="preserve"> </w:t>
            </w:r>
            <w:r w:rsidRPr="003C2E3E">
              <w:rPr>
                <w:rFonts w:cs="Arial"/>
                <w:sz w:val="20"/>
                <w:lang w:val="nl-NL"/>
              </w:rPr>
              <w:t>van</w:t>
            </w:r>
          </w:p>
          <w:p w14:paraId="6F3C1291"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2</w:t>
            </w:r>
            <w:r w:rsidRPr="003C2E3E">
              <w:rPr>
                <w:lang w:val="nl-NL"/>
              </w:rPr>
              <w:tab/>
            </w:r>
            <w:r w:rsidRPr="003C2E3E">
              <w:rPr>
                <w:rFonts w:cs="Arial"/>
                <w:sz w:val="20"/>
                <w:lang w:val="nl-NL"/>
              </w:rPr>
              <w:t>als schriftelijk gevolmachtigde</w:t>
            </w:r>
            <w:r w:rsidRPr="003C2E3E">
              <w:rPr>
                <w:rFonts w:cs="Arial"/>
                <w:color w:val="800080"/>
                <w:sz w:val="20"/>
                <w:lang w:val="nl-NL"/>
              </w:rPr>
              <w:t>n</w:t>
            </w:r>
            <w:r w:rsidRPr="003C2E3E">
              <w:rPr>
                <w:rFonts w:cs="Arial"/>
                <w:color w:val="FF0000"/>
                <w:sz w:val="20"/>
                <w:lang w:val="nl-NL"/>
              </w:rPr>
              <w:t xml:space="preserve"> </w:t>
            </w:r>
            <w:r w:rsidRPr="003C2E3E">
              <w:rPr>
                <w:rFonts w:cs="Arial"/>
                <w:sz w:val="20"/>
                <w:lang w:val="nl-NL"/>
              </w:rPr>
              <w:t>van</w:t>
            </w:r>
          </w:p>
          <w:p w14:paraId="6EA143D4" w14:textId="77777777" w:rsidR="00195D01" w:rsidRPr="003C2E3E" w:rsidRDefault="00195D01" w:rsidP="00402FC1">
            <w:r w:rsidRPr="003C2E3E">
              <w:t xml:space="preserve"> </w:t>
            </w:r>
          </w:p>
        </w:tc>
      </w:tr>
    </w:tbl>
    <w:p w14:paraId="0355D404" w14:textId="77777777" w:rsidR="00195D01" w:rsidRPr="003C2E3E" w:rsidRDefault="00594AE3" w:rsidP="00DF770F">
      <w:pPr>
        <w:pStyle w:val="Kop4"/>
        <w:tabs>
          <w:tab w:val="clear" w:pos="864"/>
          <w:tab w:val="clear" w:pos="1588"/>
          <w:tab w:val="left" w:pos="993"/>
        </w:tabs>
        <w:ind w:left="0" w:firstLine="0"/>
      </w:pPr>
      <w:bookmarkStart w:id="247" w:name="_Toc364430429"/>
      <w:bookmarkStart w:id="248" w:name="_Toc376439264"/>
      <w:r w:rsidRPr="003C2E3E">
        <w:t>Variant 6</w:t>
      </w:r>
      <w:r w:rsidR="00195D01" w:rsidRPr="003C2E3E">
        <w:t>: curator</w:t>
      </w:r>
      <w:bookmarkEnd w:id="247"/>
      <w:bookmarkEnd w:id="248"/>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195D01" w:rsidRPr="003C2E3E" w14:paraId="6BEFE100"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0EB342EC" w14:textId="1A2B9DF5" w:rsidR="00195D01" w:rsidRPr="003C2E3E" w:rsidRDefault="00195D01" w:rsidP="00B908DE">
            <w:pPr>
              <w:spacing w:line="240" w:lineRule="auto"/>
              <w:rPr>
                <w:rFonts w:cs="Arial"/>
                <w:color w:val="800080"/>
                <w:sz w:val="20"/>
              </w:rPr>
            </w:pPr>
            <w:r w:rsidRPr="003C2E3E">
              <w:rPr>
                <w:rFonts w:cs="Arial"/>
                <w:color w:val="FF0000"/>
                <w:sz w:val="20"/>
              </w:rPr>
              <w:t xml:space="preserve">in </w:t>
            </w:r>
            <w:ins w:id="249" w:author="Groot, Karina de" w:date="2024-11-22T10:47:00Z" w16du:dateUtc="2024-11-22T09:47:00Z">
              <w:r w:rsidR="000E13A0" w:rsidRPr="003C2E3E">
                <w:rPr>
                  <w:rFonts w:cs="Arial"/>
                  <w:color w:val="339966"/>
                  <w:sz w:val="20"/>
                </w:rPr>
                <w:t>zijn/haar/</w:t>
              </w:r>
              <w:r w:rsidR="000E13A0">
                <w:rPr>
                  <w:rFonts w:cs="Arial"/>
                  <w:color w:val="339966"/>
                  <w:sz w:val="20"/>
                </w:rPr>
                <w:t>diens/</w:t>
              </w:r>
              <w:r w:rsidR="000E13A0" w:rsidRPr="003C2E3E">
                <w:rPr>
                  <w:rFonts w:cs="Arial"/>
                  <w:color w:val="339966"/>
                  <w:sz w:val="20"/>
                </w:rPr>
                <w:t>hun</w:t>
              </w:r>
              <w:r w:rsidR="000E13A0" w:rsidRPr="003C2E3E" w:rsidDel="000E13A0">
                <w:rPr>
                  <w:rFonts w:cs="Arial"/>
                  <w:color w:val="339966"/>
                  <w:sz w:val="20"/>
                </w:rPr>
                <w:t xml:space="preserve"> </w:t>
              </w:r>
            </w:ins>
            <w:del w:id="250" w:author="Groot, Karina de" w:date="2024-11-22T10:47:00Z" w16du:dateUtc="2024-11-22T09:47:00Z">
              <w:r w:rsidRPr="003C2E3E" w:rsidDel="000E13A0">
                <w:rPr>
                  <w:rFonts w:cs="Arial"/>
                  <w:color w:val="339966"/>
                  <w:sz w:val="20"/>
                </w:rPr>
                <w:delText>zijn/haar/hun</w:delText>
              </w:r>
              <w:r w:rsidRPr="003C2E3E" w:rsidDel="000E13A0">
                <w:rPr>
                  <w:rFonts w:cs="Arial"/>
                  <w:color w:val="FF0000"/>
                  <w:sz w:val="20"/>
                </w:rPr>
                <w:delText xml:space="preserve"> </w:delText>
              </w:r>
            </w:del>
            <w:r w:rsidRPr="003C2E3E">
              <w:rPr>
                <w:rFonts w:cs="Arial"/>
                <w:color w:val="FF0000"/>
                <w:sz w:val="20"/>
              </w:rPr>
              <w:t>hoedanigheid van curator</w:t>
            </w:r>
            <w:r w:rsidRPr="003C2E3E">
              <w:rPr>
                <w:rFonts w:cs="Arial"/>
                <w:color w:val="800080"/>
                <w:sz w:val="20"/>
              </w:rPr>
              <w:t>en</w:t>
            </w:r>
            <w:r w:rsidRPr="003C2E3E">
              <w:rPr>
                <w:rFonts w:cs="Arial"/>
                <w:color w:val="FF0000"/>
                <w:sz w:val="20"/>
              </w:rPr>
              <w:t xml:space="preserve"> </w:t>
            </w:r>
            <w:r w:rsidRPr="003C2E3E">
              <w:rPr>
                <w:rFonts w:cs="Arial"/>
                <w:color w:val="800080"/>
                <w:sz w:val="20"/>
              </w:rPr>
              <w:t xml:space="preserve">(krachtens beschikking van de kantonrechter te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plaats</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800080"/>
                <w:sz w:val="20"/>
              </w:rPr>
              <w:t xml:space="preserve">, de dato </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sz w:val="20"/>
              </w:rPr>
              <w:t>datum</w:t>
            </w:r>
            <w:r w:rsidRPr="003C2E3E">
              <w:rPr>
                <w:rFonts w:cs="Arial"/>
                <w:sz w:val="20"/>
              </w:rPr>
              <w:fldChar w:fldCharType="begin"/>
            </w:r>
            <w:r w:rsidRPr="003C2E3E">
              <w:rPr>
                <w:rFonts w:cs="Arial"/>
                <w:sz w:val="20"/>
              </w:rPr>
              <w:instrText>MacroButton Nomacro §</w:instrText>
            </w:r>
            <w:r w:rsidRPr="003C2E3E">
              <w:rPr>
                <w:rFonts w:cs="Arial"/>
                <w:sz w:val="20"/>
              </w:rPr>
              <w:fldChar w:fldCharType="end"/>
            </w:r>
            <w:r w:rsidRPr="003C2E3E">
              <w:rPr>
                <w:rFonts w:cs="Arial"/>
                <w:color w:val="800080"/>
                <w:sz w:val="20"/>
              </w:rPr>
              <w:t>) in het faillissement</w:t>
            </w:r>
            <w:r w:rsidRPr="003C2E3E">
              <w:rPr>
                <w:rFonts w:cs="Arial"/>
                <w:color w:val="FF0000"/>
                <w:sz w:val="20"/>
              </w:rPr>
              <w:t xml:space="preserve"> van</w:t>
            </w:r>
          </w:p>
          <w:p w14:paraId="0E1B0452" w14:textId="77777777" w:rsidR="00195D01" w:rsidRPr="003C2E3E" w:rsidRDefault="00195D01" w:rsidP="00B908DE">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3D817430" w14:textId="77777777" w:rsidR="00195D01" w:rsidRPr="003C2E3E" w:rsidRDefault="00195D01" w:rsidP="00402FC1">
            <w:r w:rsidRPr="003C2E3E">
              <w:t>Combinatie van vaste en optionele tekst. Mogelijkheden:</w:t>
            </w:r>
          </w:p>
          <w:p w14:paraId="2A532A55" w14:textId="54B81425" w:rsidR="00195D01" w:rsidRPr="003C2E3E" w:rsidRDefault="00195D01" w:rsidP="00B908DE">
            <w:pPr>
              <w:pStyle w:val="streepje"/>
              <w:numPr>
                <w:ilvl w:val="0"/>
                <w:numId w:val="17"/>
              </w:numPr>
              <w:rPr>
                <w:szCs w:val="18"/>
                <w:lang w:val="nl-NL"/>
              </w:rPr>
            </w:pPr>
            <w:r w:rsidRPr="003C2E3E">
              <w:rPr>
                <w:szCs w:val="18"/>
                <w:lang w:val="nl-NL"/>
              </w:rPr>
              <w:t>‘</w:t>
            </w:r>
            <w:r w:rsidRPr="003C2E3E">
              <w:rPr>
                <w:rFonts w:cs="Arial"/>
                <w:color w:val="FF0000"/>
                <w:szCs w:val="18"/>
                <w:lang w:val="nl-NL"/>
              </w:rPr>
              <w:t xml:space="preserve">in </w:t>
            </w:r>
            <w:ins w:id="251" w:author="Groot, Karina de" w:date="2024-11-22T10:47:00Z" w16du:dateUtc="2024-11-22T09:47:00Z">
              <w:r w:rsidR="000E13A0" w:rsidRPr="000E13A0">
                <w:rPr>
                  <w:rFonts w:cs="Arial"/>
                  <w:color w:val="339966"/>
                  <w:szCs w:val="18"/>
                  <w:lang w:val="nl-NL"/>
                  <w:rPrChange w:id="252" w:author="Groot, Karina de" w:date="2024-11-22T10:48:00Z" w16du:dateUtc="2024-11-22T09:48:00Z">
                    <w:rPr>
                      <w:rFonts w:cs="Arial"/>
                      <w:color w:val="339966"/>
                      <w:sz w:val="20"/>
                      <w:lang w:val="nl-NL"/>
                    </w:rPr>
                  </w:rPrChange>
                </w:rPr>
                <w:t>zijn/haar/diens/hun</w:t>
              </w:r>
              <w:r w:rsidR="000E13A0" w:rsidRPr="003C2E3E" w:rsidDel="000E13A0">
                <w:rPr>
                  <w:rFonts w:cs="Arial"/>
                  <w:color w:val="339966"/>
                  <w:szCs w:val="18"/>
                  <w:lang w:val="nl-NL"/>
                </w:rPr>
                <w:t xml:space="preserve"> </w:t>
              </w:r>
            </w:ins>
            <w:del w:id="253" w:author="Groot, Karina de" w:date="2024-11-22T10:47:00Z" w16du:dateUtc="2024-11-22T09:47:00Z">
              <w:r w:rsidRPr="003C2E3E" w:rsidDel="000E13A0">
                <w:rPr>
                  <w:rFonts w:cs="Arial"/>
                  <w:color w:val="339966"/>
                  <w:szCs w:val="18"/>
                  <w:lang w:val="nl-NL"/>
                </w:rPr>
                <w:delText>zijn/haar/hun</w:delText>
              </w:r>
              <w:r w:rsidRPr="003C2E3E" w:rsidDel="000E13A0">
                <w:rPr>
                  <w:rFonts w:cs="Arial"/>
                  <w:color w:val="FF0000"/>
                  <w:szCs w:val="18"/>
                  <w:lang w:val="nl-NL"/>
                </w:rPr>
                <w:delText xml:space="preserve"> </w:delText>
              </w:r>
            </w:del>
            <w:r w:rsidRPr="003C2E3E">
              <w:rPr>
                <w:rFonts w:cs="Arial"/>
                <w:color w:val="FF0000"/>
                <w:szCs w:val="18"/>
                <w:lang w:val="nl-NL"/>
              </w:rPr>
              <w:t>hoedanigheid van curator</w:t>
            </w:r>
            <w:r w:rsidRPr="003C2E3E">
              <w:rPr>
                <w:rFonts w:cs="Arial"/>
                <w:color w:val="800080"/>
                <w:szCs w:val="18"/>
                <w:lang w:val="nl-NL"/>
              </w:rPr>
              <w:t>en</w:t>
            </w:r>
            <w:r w:rsidRPr="003C2E3E">
              <w:rPr>
                <w:rFonts w:cs="Arial"/>
                <w:color w:val="FF0000"/>
                <w:szCs w:val="18"/>
                <w:lang w:val="nl-NL"/>
              </w:rPr>
              <w:t xml:space="preserve"> van</w:t>
            </w:r>
            <w:r w:rsidRPr="003C2E3E">
              <w:rPr>
                <w:szCs w:val="18"/>
                <w:lang w:val="nl-NL"/>
              </w:rPr>
              <w:t>’</w:t>
            </w:r>
          </w:p>
          <w:p w14:paraId="538BD100" w14:textId="02A2D065" w:rsidR="00195D01" w:rsidRPr="003C2E3E" w:rsidRDefault="00195D01" w:rsidP="00B908DE">
            <w:pPr>
              <w:pStyle w:val="streepje"/>
              <w:numPr>
                <w:ilvl w:val="0"/>
                <w:numId w:val="17"/>
              </w:numPr>
              <w:rPr>
                <w:szCs w:val="18"/>
                <w:lang w:val="nl-NL"/>
              </w:rPr>
            </w:pPr>
            <w:r w:rsidRPr="003C2E3E">
              <w:rPr>
                <w:szCs w:val="18"/>
                <w:lang w:val="nl-NL"/>
              </w:rPr>
              <w:t>‘</w:t>
            </w:r>
            <w:r w:rsidRPr="003C2E3E">
              <w:rPr>
                <w:rFonts w:cs="Arial"/>
                <w:color w:val="FF0000"/>
                <w:szCs w:val="18"/>
                <w:lang w:val="nl-NL"/>
              </w:rPr>
              <w:t xml:space="preserve">in </w:t>
            </w:r>
            <w:ins w:id="254" w:author="Groot, Karina de" w:date="2024-11-22T10:48:00Z" w16du:dateUtc="2024-11-22T09:48: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55" w:author="Groot, Karina de" w:date="2024-11-22T10:47:00Z" w16du:dateUtc="2024-11-22T09:47:00Z">
              <w:r w:rsidRPr="003C2E3E" w:rsidDel="000E13A0">
                <w:rPr>
                  <w:rFonts w:cs="Arial"/>
                  <w:color w:val="339966"/>
                  <w:szCs w:val="18"/>
                  <w:lang w:val="nl-NL"/>
                </w:rPr>
                <w:delText>zijn/haar/hun</w:delText>
              </w:r>
              <w:r w:rsidRPr="003C2E3E" w:rsidDel="000E13A0">
                <w:rPr>
                  <w:rFonts w:cs="Arial"/>
                  <w:color w:val="FF0000"/>
                  <w:szCs w:val="18"/>
                  <w:lang w:val="nl-NL"/>
                </w:rPr>
                <w:delText xml:space="preserve"> </w:delText>
              </w:r>
            </w:del>
            <w:r w:rsidRPr="003C2E3E">
              <w:rPr>
                <w:rFonts w:cs="Arial"/>
                <w:color w:val="FF0000"/>
                <w:szCs w:val="18"/>
                <w:lang w:val="nl-NL"/>
              </w:rPr>
              <w:t>hoedanigheid van curator</w:t>
            </w:r>
            <w:r w:rsidRPr="003C2E3E">
              <w:rPr>
                <w:rFonts w:cs="Arial"/>
                <w:color w:val="800080"/>
                <w:szCs w:val="18"/>
                <w:lang w:val="nl-NL"/>
              </w:rPr>
              <w:t>en</w:t>
            </w:r>
            <w:r w:rsidRPr="003C2E3E">
              <w:rPr>
                <w:rFonts w:cs="Arial"/>
                <w:color w:val="FF0000"/>
                <w:szCs w:val="18"/>
                <w:lang w:val="nl-NL"/>
              </w:rPr>
              <w:t xml:space="preserve"> </w:t>
            </w:r>
            <w:r w:rsidRPr="003C2E3E">
              <w:rPr>
                <w:rFonts w:cs="Arial"/>
                <w:color w:val="800080"/>
                <w:szCs w:val="18"/>
                <w:lang w:val="nl-NL"/>
              </w:rPr>
              <w:t>in het faillissement</w:t>
            </w:r>
            <w:r w:rsidRPr="003C2E3E">
              <w:rPr>
                <w:rFonts w:cs="Arial"/>
                <w:color w:val="FF0000"/>
                <w:szCs w:val="18"/>
                <w:lang w:val="nl-NL"/>
              </w:rPr>
              <w:t xml:space="preserve"> van</w:t>
            </w:r>
            <w:r w:rsidRPr="003C2E3E">
              <w:rPr>
                <w:szCs w:val="18"/>
                <w:lang w:val="nl-NL"/>
              </w:rPr>
              <w:t>’</w:t>
            </w:r>
          </w:p>
          <w:p w14:paraId="35DDC9D6" w14:textId="01D6297D" w:rsidR="00195D01" w:rsidRPr="003C2E3E" w:rsidRDefault="00195D01" w:rsidP="00B908DE">
            <w:pPr>
              <w:pStyle w:val="streepje"/>
              <w:numPr>
                <w:ilvl w:val="0"/>
                <w:numId w:val="17"/>
              </w:numPr>
              <w:rPr>
                <w:szCs w:val="18"/>
                <w:lang w:val="nl-NL"/>
              </w:rPr>
            </w:pPr>
            <w:r w:rsidRPr="003C2E3E">
              <w:rPr>
                <w:szCs w:val="18"/>
                <w:lang w:val="nl-NL"/>
              </w:rPr>
              <w:t>‘</w:t>
            </w:r>
            <w:r w:rsidRPr="003C2E3E">
              <w:rPr>
                <w:rFonts w:cs="Arial"/>
                <w:color w:val="FF0000"/>
                <w:szCs w:val="18"/>
                <w:lang w:val="nl-NL"/>
              </w:rPr>
              <w:t xml:space="preserve">in </w:t>
            </w:r>
            <w:ins w:id="256" w:author="Groot, Karina de" w:date="2024-11-22T10:48:00Z" w16du:dateUtc="2024-11-22T09:48: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57" w:author="Groot, Karina de" w:date="2024-11-22T10:48:00Z" w16du:dateUtc="2024-11-22T09:48:00Z">
              <w:r w:rsidRPr="003C2E3E" w:rsidDel="000E13A0">
                <w:rPr>
                  <w:rFonts w:cs="Arial"/>
                  <w:color w:val="339966"/>
                  <w:szCs w:val="18"/>
                  <w:lang w:val="nl-NL"/>
                </w:rPr>
                <w:delText>zijn/haar/hun</w:delText>
              </w:r>
              <w:r w:rsidRPr="003C2E3E" w:rsidDel="000E13A0">
                <w:rPr>
                  <w:rFonts w:cs="Arial"/>
                  <w:color w:val="FF0000"/>
                  <w:szCs w:val="18"/>
                  <w:lang w:val="nl-NL"/>
                </w:rPr>
                <w:delText xml:space="preserve"> </w:delText>
              </w:r>
            </w:del>
            <w:r w:rsidRPr="003C2E3E">
              <w:rPr>
                <w:rFonts w:cs="Arial"/>
                <w:color w:val="FF0000"/>
                <w:szCs w:val="18"/>
                <w:lang w:val="nl-NL"/>
              </w:rPr>
              <w:t>hoedanigheid van curator</w:t>
            </w:r>
            <w:r w:rsidRPr="003C2E3E">
              <w:rPr>
                <w:rFonts w:cs="Arial"/>
                <w:color w:val="800080"/>
                <w:szCs w:val="18"/>
                <w:lang w:val="nl-NL"/>
              </w:rPr>
              <w:t>en</w:t>
            </w:r>
            <w:r w:rsidRPr="003C2E3E">
              <w:rPr>
                <w:rFonts w:cs="Arial"/>
                <w:color w:val="FF0000"/>
                <w:szCs w:val="18"/>
                <w:lang w:val="nl-NL"/>
              </w:rPr>
              <w:t xml:space="preserve"> </w:t>
            </w:r>
            <w:r w:rsidRPr="003C2E3E">
              <w:rPr>
                <w:rFonts w:cs="Arial"/>
                <w:color w:val="800080"/>
                <w:szCs w:val="18"/>
                <w:lang w:val="nl-NL"/>
              </w:rPr>
              <w:t xml:space="preserve">(krachtens beschikking van de kantonrechter te </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szCs w:val="18"/>
                <w:lang w:val="nl-NL"/>
              </w:rPr>
              <w:t>plaats</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color w:val="800080"/>
                <w:szCs w:val="18"/>
                <w:lang w:val="nl-NL"/>
              </w:rPr>
              <w:t xml:space="preserve">, de dato </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szCs w:val="18"/>
                <w:lang w:val="nl-NL"/>
              </w:rPr>
              <w:t>datum</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color w:val="800080"/>
                <w:szCs w:val="18"/>
                <w:lang w:val="nl-NL"/>
              </w:rPr>
              <w:t xml:space="preserve">) </w:t>
            </w:r>
            <w:r w:rsidRPr="003C2E3E">
              <w:rPr>
                <w:rFonts w:cs="Arial"/>
                <w:color w:val="FF0000"/>
                <w:szCs w:val="18"/>
                <w:lang w:val="nl-NL"/>
              </w:rPr>
              <w:t>van</w:t>
            </w:r>
            <w:r w:rsidRPr="003C2E3E">
              <w:rPr>
                <w:szCs w:val="18"/>
                <w:lang w:val="nl-NL"/>
              </w:rPr>
              <w:t>’</w:t>
            </w:r>
          </w:p>
          <w:p w14:paraId="1894F29B" w14:textId="1EF15653" w:rsidR="00195D01" w:rsidRPr="003C2E3E" w:rsidRDefault="00195D01" w:rsidP="00B908DE">
            <w:pPr>
              <w:pStyle w:val="streepje"/>
              <w:numPr>
                <w:ilvl w:val="0"/>
                <w:numId w:val="17"/>
              </w:numPr>
              <w:rPr>
                <w:szCs w:val="18"/>
                <w:lang w:val="nl-NL"/>
              </w:rPr>
            </w:pPr>
            <w:r w:rsidRPr="003C2E3E">
              <w:rPr>
                <w:szCs w:val="18"/>
                <w:lang w:val="nl-NL"/>
              </w:rPr>
              <w:t>‘</w:t>
            </w:r>
            <w:r w:rsidRPr="003C2E3E">
              <w:rPr>
                <w:rFonts w:cs="Arial"/>
                <w:color w:val="FF0000"/>
                <w:szCs w:val="18"/>
                <w:lang w:val="nl-NL"/>
              </w:rPr>
              <w:t xml:space="preserve">in </w:t>
            </w:r>
            <w:ins w:id="258" w:author="Groot, Karina de" w:date="2024-11-22T10:48:00Z" w16du:dateUtc="2024-11-22T09:48: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59" w:author="Groot, Karina de" w:date="2024-11-22T10:48:00Z" w16du:dateUtc="2024-11-22T09:48:00Z">
              <w:r w:rsidRPr="003C2E3E" w:rsidDel="000E13A0">
                <w:rPr>
                  <w:rFonts w:cs="Arial"/>
                  <w:color w:val="339966"/>
                  <w:szCs w:val="18"/>
                  <w:lang w:val="nl-NL"/>
                </w:rPr>
                <w:delText>zijn/haar/hun</w:delText>
              </w:r>
              <w:r w:rsidRPr="003C2E3E" w:rsidDel="000E13A0">
                <w:rPr>
                  <w:rFonts w:cs="Arial"/>
                  <w:color w:val="FF0000"/>
                  <w:szCs w:val="18"/>
                  <w:lang w:val="nl-NL"/>
                </w:rPr>
                <w:delText xml:space="preserve"> </w:delText>
              </w:r>
            </w:del>
            <w:r w:rsidRPr="003C2E3E">
              <w:rPr>
                <w:rFonts w:cs="Arial"/>
                <w:color w:val="FF0000"/>
                <w:szCs w:val="18"/>
                <w:lang w:val="nl-NL"/>
              </w:rPr>
              <w:t>hoedanigheid van curator</w:t>
            </w:r>
            <w:r w:rsidRPr="003C2E3E">
              <w:rPr>
                <w:rFonts w:cs="Arial"/>
                <w:color w:val="800080"/>
                <w:szCs w:val="18"/>
                <w:lang w:val="nl-NL"/>
              </w:rPr>
              <w:t>en</w:t>
            </w:r>
            <w:r w:rsidRPr="003C2E3E">
              <w:rPr>
                <w:rFonts w:cs="Arial"/>
                <w:color w:val="FF0000"/>
                <w:szCs w:val="18"/>
                <w:lang w:val="nl-NL"/>
              </w:rPr>
              <w:t xml:space="preserve"> </w:t>
            </w:r>
            <w:r w:rsidRPr="003C2E3E">
              <w:rPr>
                <w:rFonts w:cs="Arial"/>
                <w:color w:val="800080"/>
                <w:szCs w:val="18"/>
                <w:lang w:val="nl-NL"/>
              </w:rPr>
              <w:t xml:space="preserve">(krachtens beschikking van de kantonrechter te </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szCs w:val="18"/>
                <w:lang w:val="nl-NL"/>
              </w:rPr>
              <w:t>plaats</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color w:val="800080"/>
                <w:szCs w:val="18"/>
                <w:lang w:val="nl-NL"/>
              </w:rPr>
              <w:t xml:space="preserve">, de dato </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szCs w:val="18"/>
                <w:lang w:val="nl-NL"/>
              </w:rPr>
              <w:t>datum</w:t>
            </w:r>
            <w:r w:rsidRPr="003C2E3E">
              <w:rPr>
                <w:rFonts w:cs="Arial"/>
                <w:szCs w:val="18"/>
                <w:lang w:val="nl-NL"/>
              </w:rPr>
              <w:fldChar w:fldCharType="begin"/>
            </w:r>
            <w:r w:rsidRPr="003C2E3E">
              <w:rPr>
                <w:rFonts w:cs="Arial"/>
                <w:szCs w:val="18"/>
                <w:lang w:val="nl-NL"/>
              </w:rPr>
              <w:instrText>MacroButton Nomacro §</w:instrText>
            </w:r>
            <w:r w:rsidRPr="003C2E3E">
              <w:rPr>
                <w:rFonts w:cs="Arial"/>
                <w:szCs w:val="18"/>
                <w:lang w:val="nl-NL"/>
              </w:rPr>
              <w:fldChar w:fldCharType="end"/>
            </w:r>
            <w:r w:rsidRPr="003C2E3E">
              <w:rPr>
                <w:rFonts w:cs="Arial"/>
                <w:color w:val="800080"/>
                <w:szCs w:val="18"/>
                <w:lang w:val="nl-NL"/>
              </w:rPr>
              <w:t>) in het faillissement</w:t>
            </w:r>
            <w:r w:rsidRPr="003C2E3E">
              <w:rPr>
                <w:rFonts w:cs="Arial"/>
                <w:color w:val="FF0000"/>
                <w:szCs w:val="18"/>
                <w:lang w:val="nl-NL"/>
              </w:rPr>
              <w:t xml:space="preserve"> van</w:t>
            </w:r>
            <w:r w:rsidRPr="003C2E3E">
              <w:rPr>
                <w:szCs w:val="18"/>
                <w:lang w:val="nl-NL"/>
              </w:rPr>
              <w:t>’</w:t>
            </w:r>
          </w:p>
          <w:p w14:paraId="252BF250" w14:textId="77777777" w:rsidR="00195D01" w:rsidRPr="003C2E3E" w:rsidRDefault="00195D01" w:rsidP="00402FC1"/>
          <w:p w14:paraId="21FB9DEA" w14:textId="77777777" w:rsidR="00195D01" w:rsidRPr="003C2E3E" w:rsidRDefault="00195D01" w:rsidP="00B908DE">
            <w:pPr>
              <w:spacing w:line="240" w:lineRule="auto"/>
            </w:pPr>
            <w:r w:rsidRPr="003C2E3E">
              <w:rPr>
                <w:rFonts w:cs="Arial"/>
                <w:szCs w:val="18"/>
              </w:rPr>
              <w:t xml:space="preserve">Indien meer dan één </w:t>
            </w:r>
            <w:r w:rsidR="00594AE3" w:rsidRPr="003C2E3E">
              <w:rPr>
                <w:rFonts w:cs="Arial"/>
                <w:szCs w:val="18"/>
              </w:rPr>
              <w:t>persoon</w:t>
            </w:r>
            <w:r w:rsidRPr="003C2E3E">
              <w:rPr>
                <w:rFonts w:cs="Arial"/>
                <w:szCs w:val="18"/>
              </w:rPr>
              <w:t xml:space="preserve"> in hoedanigheid optreedt </w:t>
            </w:r>
            <w:r w:rsidRPr="003C2E3E">
              <w:t>dan wordt ‘</w:t>
            </w:r>
            <w:r w:rsidRPr="003C2E3E">
              <w:rPr>
                <w:color w:val="339966"/>
              </w:rPr>
              <w:t>hun</w:t>
            </w:r>
            <w:r w:rsidRPr="003C2E3E">
              <w:t>’ en ‘</w:t>
            </w:r>
            <w:r w:rsidRPr="003C2E3E">
              <w:rPr>
                <w:color w:val="FF0000"/>
              </w:rPr>
              <w:t>curator</w:t>
            </w:r>
            <w:r w:rsidRPr="003C2E3E">
              <w:rPr>
                <w:color w:val="800080"/>
              </w:rPr>
              <w:t>en</w:t>
            </w:r>
            <w:r w:rsidRPr="003C2E3E">
              <w:t>’ getoond.</w:t>
            </w:r>
          </w:p>
          <w:p w14:paraId="4CE5CBFC" w14:textId="77777777" w:rsidR="00195D01" w:rsidRPr="003C2E3E" w:rsidRDefault="00195D01" w:rsidP="00402FC1"/>
          <w:p w14:paraId="7C390D7A" w14:textId="77777777" w:rsidR="00080C42" w:rsidRPr="00A71BF4" w:rsidRDefault="00080C42" w:rsidP="00080C42">
            <w:pPr>
              <w:spacing w:line="240" w:lineRule="auto"/>
              <w:rPr>
                <w:ins w:id="260" w:author="Groot, Karina de" w:date="2024-11-22T10:52:00Z" w16du:dateUtc="2024-11-22T09:52:00Z"/>
              </w:rPr>
            </w:pPr>
            <w:ins w:id="261" w:author="Groot, Karina de" w:date="2024-11-22T10:52:00Z" w16du:dateUtc="2024-11-22T09:52:00Z">
              <w:r w:rsidRPr="0034087C">
                <w:rPr>
                  <w:rFonts w:cs="Arial"/>
                  <w:szCs w:val="18"/>
                </w:rPr>
                <w:t xml:space="preserve">Indien één </w:t>
              </w:r>
              <w:r>
                <w:rPr>
                  <w:rFonts w:cs="Arial"/>
                  <w:szCs w:val="18"/>
                </w:rPr>
                <w:t>persoon</w:t>
              </w:r>
              <w:r w:rsidRPr="0034087C">
                <w:rPr>
                  <w:rFonts w:cs="Arial"/>
                  <w:szCs w:val="18"/>
                </w:rPr>
                <w:t xml:space="preserve"> in hoedanigheid optreedt</w:t>
              </w:r>
              <w:r>
                <w:t xml:space="preserve"> dan wordt ‘</w:t>
              </w:r>
              <w:r w:rsidRPr="00C762BE">
                <w:rPr>
                  <w:color w:val="339966"/>
                </w:rPr>
                <w:t>zijn</w:t>
              </w:r>
              <w:r>
                <w:t>’ of ‘</w:t>
              </w:r>
              <w:r w:rsidRPr="00C762BE">
                <w:rPr>
                  <w:color w:val="339966"/>
                </w:rPr>
                <w:t>haar</w:t>
              </w:r>
              <w:r>
                <w:t>’ of ‘</w:t>
              </w:r>
              <w:r w:rsidRPr="008F0276">
                <w:rPr>
                  <w:color w:val="339966"/>
                </w:rPr>
                <w:t>diens</w:t>
              </w:r>
              <w:r>
                <w:t>’ getoond, afhankelijk van het geslacht van de persoon.</w:t>
              </w:r>
            </w:ins>
          </w:p>
          <w:p w14:paraId="26CF624F" w14:textId="5A2FF0E3" w:rsidR="00195D01" w:rsidRPr="003C2E3E" w:rsidRDefault="00195D01" w:rsidP="00B908DE">
            <w:pPr>
              <w:spacing w:line="240" w:lineRule="auto"/>
            </w:pPr>
            <w:del w:id="262" w:author="Groot, Karina de" w:date="2024-11-22T10:52:00Z" w16du:dateUtc="2024-11-22T09:52:00Z">
              <w:r w:rsidRPr="003C2E3E" w:rsidDel="00080C42">
                <w:rPr>
                  <w:rFonts w:cs="Arial"/>
                  <w:szCs w:val="18"/>
                </w:rPr>
                <w:delText xml:space="preserve">Indien één </w:delText>
              </w:r>
              <w:r w:rsidR="00594AE3" w:rsidRPr="003C2E3E" w:rsidDel="00080C42">
                <w:rPr>
                  <w:rFonts w:cs="Arial"/>
                  <w:szCs w:val="18"/>
                </w:rPr>
                <w:delText>persoon</w:delText>
              </w:r>
              <w:r w:rsidRPr="003C2E3E" w:rsidDel="00080C42">
                <w:rPr>
                  <w:rFonts w:cs="Arial"/>
                  <w:szCs w:val="18"/>
                </w:rPr>
                <w:delText xml:space="preserve"> in hoedanigheid optreedt</w:delText>
              </w:r>
              <w:r w:rsidRPr="003C2E3E" w:rsidDel="00080C42">
                <w:delText xml:space="preserve"> dan wordt ‘</w:delText>
              </w:r>
              <w:r w:rsidRPr="003C2E3E" w:rsidDel="00080C42">
                <w:rPr>
                  <w:color w:val="339966"/>
                </w:rPr>
                <w:delText>zijn</w:delText>
              </w:r>
              <w:r w:rsidRPr="003C2E3E" w:rsidDel="00080C42">
                <w:delText>’ of ‘</w:delText>
              </w:r>
              <w:r w:rsidRPr="003C2E3E" w:rsidDel="00080C42">
                <w:rPr>
                  <w:color w:val="339966"/>
                </w:rPr>
                <w:delText>haar</w:delText>
              </w:r>
              <w:r w:rsidRPr="003C2E3E" w:rsidDel="00080C42">
                <w:delText xml:space="preserve">’ getoond, afhankelijk van het geslacht van de persoon. </w:delText>
              </w:r>
            </w:del>
            <w:r w:rsidRPr="003C2E3E">
              <w:t>Bij een niet natuurlijk persoon wordt het geslacht afgeleid van het geslacht in de nnp-kodes waardelijst.</w:t>
            </w:r>
          </w:p>
          <w:p w14:paraId="7CFB296B" w14:textId="77777777" w:rsidR="00195D01" w:rsidRPr="003C2E3E" w:rsidRDefault="00195D01" w:rsidP="00B908DE">
            <w:pPr>
              <w:spacing w:line="240" w:lineRule="auto"/>
              <w:rPr>
                <w:u w:val="single"/>
              </w:rPr>
            </w:pPr>
          </w:p>
          <w:p w14:paraId="4A70DAF7" w14:textId="77777777" w:rsidR="00195D01" w:rsidRPr="003C2E3E" w:rsidRDefault="00195D01" w:rsidP="00B908DE">
            <w:pPr>
              <w:spacing w:line="240" w:lineRule="auto"/>
            </w:pPr>
            <w:r w:rsidRPr="003C2E3E">
              <w:rPr>
                <w:u w:val="single"/>
              </w:rPr>
              <w:t>Mapping aantal personen</w:t>
            </w:r>
            <w:r w:rsidRPr="003C2E3E">
              <w:t>:</w:t>
            </w:r>
          </w:p>
          <w:p w14:paraId="668D218D" w14:textId="77777777" w:rsidR="00195D01" w:rsidRPr="003C2E3E" w:rsidRDefault="00763B71" w:rsidP="00B908DE">
            <w:pPr>
              <w:spacing w:line="240" w:lineRule="auto"/>
              <w:rPr>
                <w:sz w:val="16"/>
                <w:szCs w:val="16"/>
              </w:rPr>
            </w:pPr>
            <w:r w:rsidRPr="003C2E3E">
              <w:rPr>
                <w:sz w:val="16"/>
                <w:szCs w:val="16"/>
              </w:rPr>
              <w:t>Z</w:t>
            </w:r>
            <w:r w:rsidR="00594AE3" w:rsidRPr="003C2E3E">
              <w:rPr>
                <w:sz w:val="16"/>
                <w:szCs w:val="16"/>
              </w:rPr>
              <w:t>ie</w:t>
            </w:r>
            <w:r w:rsidRPr="003C2E3E">
              <w:rPr>
                <w:sz w:val="16"/>
                <w:szCs w:val="16"/>
              </w:rPr>
              <w:t xml:space="preserve"> voorgaande</w:t>
            </w:r>
            <w:r w:rsidR="00594AE3" w:rsidRPr="003C2E3E">
              <w:rPr>
                <w:sz w:val="16"/>
                <w:szCs w:val="16"/>
              </w:rPr>
              <w:t xml:space="preserve"> ‘mapping </w:t>
            </w:r>
            <w:r w:rsidRPr="003C2E3E">
              <w:rPr>
                <w:sz w:val="16"/>
                <w:szCs w:val="16"/>
              </w:rPr>
              <w:t>aantal personen</w:t>
            </w:r>
            <w:r w:rsidR="00594AE3" w:rsidRPr="003C2E3E">
              <w:rPr>
                <w:sz w:val="16"/>
                <w:szCs w:val="16"/>
              </w:rPr>
              <w:t>’</w:t>
            </w:r>
          </w:p>
          <w:p w14:paraId="4F4D06AC" w14:textId="77777777" w:rsidR="00195D01" w:rsidRPr="003C2E3E" w:rsidRDefault="00195D01" w:rsidP="00402FC1"/>
          <w:p w14:paraId="5905D644" w14:textId="77777777" w:rsidR="00195D01" w:rsidRPr="003C2E3E" w:rsidRDefault="00195D01" w:rsidP="00B908DE">
            <w:pPr>
              <w:spacing w:line="240" w:lineRule="auto"/>
              <w:rPr>
                <w:u w:val="single"/>
              </w:rPr>
            </w:pPr>
            <w:r w:rsidRPr="003C2E3E">
              <w:rPr>
                <w:u w:val="single"/>
              </w:rPr>
              <w:t>Mapping plaats en datum:</w:t>
            </w:r>
          </w:p>
          <w:p w14:paraId="4FF9CA1D" w14:textId="77777777" w:rsidR="00195D01" w:rsidRPr="003C2E3E" w:rsidRDefault="00195D01" w:rsidP="00B908DE">
            <w:pPr>
              <w:spacing w:line="240" w:lineRule="auto"/>
              <w:rPr>
                <w:rFonts w:cs="Arial"/>
                <w:sz w:val="16"/>
                <w:szCs w:val="16"/>
              </w:rPr>
            </w:pPr>
            <w:r w:rsidRPr="003C2E3E">
              <w:rPr>
                <w:sz w:val="16"/>
                <w:szCs w:val="16"/>
              </w:rPr>
              <w:lastRenderedPageBreak/>
              <w:t>//</w:t>
            </w:r>
            <w:r w:rsidR="00594AE3" w:rsidRPr="003C2E3E">
              <w:rPr>
                <w:sz w:val="16"/>
                <w:szCs w:val="16"/>
              </w:rPr>
              <w:t>IMKAD_Persoon</w:t>
            </w:r>
            <w:r w:rsidRPr="003C2E3E">
              <w:rPr>
                <w:sz w:val="16"/>
                <w:szCs w:val="16"/>
              </w:rPr>
              <w:t>/</w:t>
            </w:r>
            <w:r w:rsidR="00594AE3" w:rsidRPr="003C2E3E">
              <w:rPr>
                <w:sz w:val="16"/>
                <w:szCs w:val="16"/>
              </w:rPr>
              <w:t>tia_G</w:t>
            </w:r>
            <w:r w:rsidRPr="003C2E3E">
              <w:rPr>
                <w:sz w:val="16"/>
                <w:szCs w:val="16"/>
              </w:rPr>
              <w:t>egevensOndertekening</w:t>
            </w:r>
            <w:r w:rsidR="00594AE3" w:rsidRPr="003C2E3E">
              <w:rPr>
                <w:sz w:val="16"/>
                <w:szCs w:val="16"/>
              </w:rPr>
              <w:t>/</w:t>
            </w:r>
          </w:p>
          <w:p w14:paraId="3CCBAB74" w14:textId="77777777" w:rsidR="00195D01" w:rsidRPr="003C2E3E" w:rsidRDefault="00195D01" w:rsidP="00B908DE">
            <w:pPr>
              <w:spacing w:line="240" w:lineRule="auto"/>
              <w:ind w:left="227"/>
              <w:rPr>
                <w:sz w:val="16"/>
                <w:szCs w:val="16"/>
              </w:rPr>
            </w:pPr>
            <w:r w:rsidRPr="003C2E3E">
              <w:rPr>
                <w:sz w:val="16"/>
                <w:szCs w:val="16"/>
              </w:rPr>
              <w:t>./soortOndertekening(‘beschikking kantonrechter’)</w:t>
            </w:r>
          </w:p>
          <w:p w14:paraId="6C7D50B6" w14:textId="77777777" w:rsidR="00195D01" w:rsidRPr="003C2E3E" w:rsidRDefault="00195D01" w:rsidP="00B908DE">
            <w:pPr>
              <w:spacing w:line="240" w:lineRule="auto"/>
              <w:ind w:left="227"/>
              <w:rPr>
                <w:sz w:val="16"/>
                <w:szCs w:val="16"/>
              </w:rPr>
            </w:pPr>
            <w:r w:rsidRPr="003C2E3E">
              <w:rPr>
                <w:sz w:val="16"/>
                <w:szCs w:val="16"/>
              </w:rPr>
              <w:t>./naamGemeente</w:t>
            </w:r>
          </w:p>
          <w:p w14:paraId="1E8E5293" w14:textId="77777777" w:rsidR="00195D01" w:rsidRPr="003C2E3E" w:rsidRDefault="00195D01" w:rsidP="00B908DE">
            <w:pPr>
              <w:spacing w:line="240" w:lineRule="auto"/>
              <w:ind w:left="227"/>
            </w:pPr>
            <w:r w:rsidRPr="003C2E3E">
              <w:rPr>
                <w:sz w:val="16"/>
                <w:szCs w:val="16"/>
              </w:rPr>
              <w:t>./datum</w:t>
            </w:r>
          </w:p>
          <w:p w14:paraId="5502A000" w14:textId="77777777" w:rsidR="00594AE3" w:rsidRPr="003C2E3E" w:rsidRDefault="00594AE3" w:rsidP="00B908DE">
            <w:pPr>
              <w:spacing w:line="240" w:lineRule="auto"/>
              <w:rPr>
                <w:u w:val="single"/>
              </w:rPr>
            </w:pPr>
          </w:p>
          <w:p w14:paraId="60C10E98" w14:textId="47443047" w:rsidR="00594AE3" w:rsidRPr="003C2E3E" w:rsidDel="00080C42" w:rsidRDefault="00594AE3" w:rsidP="00B908DE">
            <w:pPr>
              <w:spacing w:line="240" w:lineRule="auto"/>
              <w:rPr>
                <w:del w:id="263" w:author="Groot, Karina de" w:date="2024-11-22T10:51:00Z" w16du:dateUtc="2024-11-22T09:51:00Z"/>
                <w:u w:val="single"/>
              </w:rPr>
            </w:pPr>
            <w:del w:id="264" w:author="Groot, Karina de" w:date="2024-11-22T10:51:00Z" w16du:dateUtc="2024-11-22T09:51:00Z">
              <w:r w:rsidRPr="003C2E3E" w:rsidDel="00080C42">
                <w:rPr>
                  <w:u w:val="single"/>
                </w:rPr>
                <w:delText>Mapping geslacht ingezetene:</w:delText>
              </w:r>
            </w:del>
          </w:p>
          <w:p w14:paraId="6959BAF4" w14:textId="0B8E4D85" w:rsidR="00594AE3" w:rsidRPr="003C2E3E" w:rsidDel="00080C42" w:rsidRDefault="00594AE3" w:rsidP="00B908DE">
            <w:pPr>
              <w:spacing w:line="240" w:lineRule="auto"/>
              <w:rPr>
                <w:del w:id="265" w:author="Groot, Karina de" w:date="2024-11-22T10:51:00Z" w16du:dateUtc="2024-11-22T09:51:00Z"/>
                <w:sz w:val="16"/>
                <w:szCs w:val="16"/>
              </w:rPr>
            </w:pPr>
            <w:del w:id="266" w:author="Groot, Karina de" w:date="2024-11-22T10:51:00Z" w16du:dateUtc="2024-11-22T09:51:00Z">
              <w:r w:rsidRPr="003C2E3E" w:rsidDel="00080C42">
                <w:rPr>
                  <w:sz w:val="16"/>
                  <w:szCs w:val="16"/>
                </w:rPr>
                <w:delText>//IMKAD_Persoon/tia_Gegevens/GBA_Ingezetene/</w:delText>
              </w:r>
            </w:del>
          </w:p>
          <w:p w14:paraId="32660566" w14:textId="6088260C" w:rsidR="00594AE3" w:rsidRPr="003C2E3E" w:rsidDel="00080C42" w:rsidRDefault="00594AE3" w:rsidP="00B908DE">
            <w:pPr>
              <w:spacing w:line="240" w:lineRule="auto"/>
              <w:ind w:left="227"/>
              <w:rPr>
                <w:del w:id="267" w:author="Groot, Karina de" w:date="2024-11-22T10:51:00Z" w16du:dateUtc="2024-11-22T09:51:00Z"/>
                <w:sz w:val="16"/>
                <w:szCs w:val="16"/>
              </w:rPr>
            </w:pPr>
            <w:del w:id="268" w:author="Groot, Karina de" w:date="2024-11-22T10:51:00Z" w16du:dateUtc="2024-11-22T09:51:00Z">
              <w:r w:rsidRPr="003C2E3E" w:rsidDel="00080C42">
                <w:rPr>
                  <w:sz w:val="16"/>
                  <w:szCs w:val="16"/>
                </w:rPr>
                <w:delText>./geslacht</w:delText>
              </w:r>
            </w:del>
          </w:p>
          <w:p w14:paraId="0EE9DCF8" w14:textId="1C757F76" w:rsidR="00594AE3" w:rsidRPr="003C2E3E" w:rsidDel="00080C42" w:rsidRDefault="00594AE3" w:rsidP="00B908DE">
            <w:pPr>
              <w:spacing w:line="240" w:lineRule="auto"/>
              <w:rPr>
                <w:del w:id="269" w:author="Groot, Karina de" w:date="2024-11-22T10:51:00Z" w16du:dateUtc="2024-11-22T09:51:00Z"/>
                <w:u w:val="single"/>
              </w:rPr>
            </w:pPr>
          </w:p>
          <w:p w14:paraId="5A8405D1" w14:textId="77777777" w:rsidR="008109F1" w:rsidRPr="002A5238" w:rsidRDefault="008109F1" w:rsidP="008109F1">
            <w:pPr>
              <w:spacing w:line="240" w:lineRule="auto"/>
              <w:rPr>
                <w:ins w:id="270" w:author="Groot, Karina de" w:date="2024-11-22T10:47:00Z" w16du:dateUtc="2024-11-22T09:47:00Z"/>
                <w:u w:val="single"/>
              </w:rPr>
            </w:pPr>
            <w:ins w:id="271" w:author="Groot, Karina de" w:date="2024-11-22T10:47:00Z" w16du:dateUtc="2024-11-22T09:47:00Z">
              <w:r w:rsidRPr="002A5238">
                <w:rPr>
                  <w:u w:val="single"/>
                </w:rPr>
                <w:t xml:space="preserve">Mapping </w:t>
              </w:r>
              <w:r>
                <w:rPr>
                  <w:u w:val="single"/>
                </w:rPr>
                <w:t>geslacht ingezetene</w:t>
              </w:r>
              <w:r w:rsidRPr="002A5238">
                <w:rPr>
                  <w:u w:val="single"/>
                </w:rPr>
                <w:t>:</w:t>
              </w:r>
            </w:ins>
          </w:p>
          <w:p w14:paraId="15E01292" w14:textId="77777777" w:rsidR="008109F1" w:rsidRDefault="008109F1" w:rsidP="008109F1">
            <w:pPr>
              <w:spacing w:line="240" w:lineRule="auto"/>
              <w:rPr>
                <w:ins w:id="272" w:author="Groot, Karina de" w:date="2024-11-22T10:54:00Z" w16du:dateUtc="2024-11-22T09:54:00Z"/>
                <w:sz w:val="16"/>
                <w:szCs w:val="16"/>
              </w:rPr>
            </w:pPr>
            <w:ins w:id="273" w:author="Groot, Karina de" w:date="2024-11-22T10:47:00Z" w16du:dateUtc="2024-11-22T09:47:00Z">
              <w:r>
                <w:rPr>
                  <w:sz w:val="16"/>
                  <w:szCs w:val="16"/>
                </w:rPr>
                <w:t>/</w:t>
              </w:r>
              <w:r w:rsidRPr="0036404C">
                <w:rPr>
                  <w:sz w:val="16"/>
                  <w:szCs w:val="16"/>
                </w:rPr>
                <w:t>/IMKAD_Persoon/tia_Gegevens/GBA_Ingezetene/geslacht</w:t>
              </w:r>
              <w:r>
                <w:rPr>
                  <w:sz w:val="16"/>
                  <w:szCs w:val="16"/>
                </w:rPr>
                <w:t xml:space="preserve"> (Man, Vrouw, Onbekend)</w:t>
              </w:r>
            </w:ins>
          </w:p>
          <w:p w14:paraId="2779A0B6" w14:textId="77777777" w:rsidR="00080C42" w:rsidRDefault="00080C42" w:rsidP="008109F1">
            <w:pPr>
              <w:spacing w:line="240" w:lineRule="auto"/>
              <w:rPr>
                <w:ins w:id="274" w:author="Groot, Karina de" w:date="2024-11-22T10:47:00Z" w16du:dateUtc="2024-11-22T09:47:00Z"/>
                <w:sz w:val="16"/>
                <w:szCs w:val="16"/>
              </w:rPr>
            </w:pPr>
          </w:p>
          <w:p w14:paraId="3CCED170" w14:textId="5CFE8B7A" w:rsidR="00594AE3" w:rsidRPr="003C2E3E" w:rsidRDefault="00594AE3" w:rsidP="00B908DE">
            <w:pPr>
              <w:spacing w:line="240" w:lineRule="auto"/>
              <w:rPr>
                <w:u w:val="single"/>
              </w:rPr>
            </w:pPr>
            <w:r w:rsidRPr="003C2E3E">
              <w:rPr>
                <w:u w:val="single"/>
              </w:rPr>
              <w:t>Mapping geslacht niet-ingezetene:</w:t>
            </w:r>
          </w:p>
          <w:p w14:paraId="6ABDA856" w14:textId="23B9E880" w:rsidR="00080C42" w:rsidRDefault="00594AE3" w:rsidP="00080C42">
            <w:pPr>
              <w:spacing w:line="240" w:lineRule="auto"/>
              <w:rPr>
                <w:ins w:id="275" w:author="Groot, Karina de" w:date="2024-11-22T10:54:00Z" w16du:dateUtc="2024-11-22T09:54:00Z"/>
                <w:sz w:val="16"/>
                <w:szCs w:val="16"/>
              </w:rPr>
            </w:pPr>
            <w:r w:rsidRPr="003C2E3E">
              <w:rPr>
                <w:sz w:val="16"/>
                <w:szCs w:val="16"/>
              </w:rPr>
              <w:t>//IMKAD_Persoon /IMKAD</w:t>
            </w:r>
            <w:r w:rsidRPr="003C2E3E">
              <w:rPr>
                <w:sz w:val="16"/>
              </w:rPr>
              <w:t>_NietIngezetene/</w:t>
            </w:r>
            <w:ins w:id="276" w:author="Groot, Karina de" w:date="2024-11-22T10:54:00Z" w16du:dateUtc="2024-11-22T09:54:00Z">
              <w:r w:rsidR="00080C42" w:rsidRPr="0036404C">
                <w:rPr>
                  <w:sz w:val="16"/>
                  <w:szCs w:val="16"/>
                </w:rPr>
                <w:t>geslacht</w:t>
              </w:r>
              <w:r w:rsidR="00080C42">
                <w:rPr>
                  <w:sz w:val="16"/>
                  <w:szCs w:val="16"/>
                </w:rPr>
                <w:t xml:space="preserve"> (Man, Vrouw, Onbekend)</w:t>
              </w:r>
            </w:ins>
          </w:p>
          <w:p w14:paraId="695420BD" w14:textId="77777777" w:rsidR="00594AE3" w:rsidRPr="003C2E3E" w:rsidRDefault="00594AE3" w:rsidP="00594AE3"/>
          <w:p w14:paraId="5B78F2A3" w14:textId="77777777" w:rsidR="00594AE3" w:rsidRPr="003C2E3E" w:rsidRDefault="00594AE3" w:rsidP="00B908DE">
            <w:pPr>
              <w:spacing w:line="240" w:lineRule="auto"/>
              <w:rPr>
                <w:u w:val="single"/>
              </w:rPr>
            </w:pPr>
            <w:r w:rsidRPr="003C2E3E">
              <w:rPr>
                <w:u w:val="single"/>
              </w:rPr>
              <w:t>Mapping geslacht rechtspersoon:</w:t>
            </w:r>
          </w:p>
          <w:p w14:paraId="4A013A58" w14:textId="77777777" w:rsidR="00594AE3" w:rsidRPr="003C2E3E" w:rsidRDefault="00594AE3" w:rsidP="00B908DE">
            <w:pPr>
              <w:spacing w:line="240" w:lineRule="auto"/>
              <w:rPr>
                <w:sz w:val="16"/>
              </w:rPr>
            </w:pPr>
            <w:r w:rsidRPr="003C2E3E">
              <w:rPr>
                <w:sz w:val="16"/>
                <w:szCs w:val="16"/>
              </w:rPr>
              <w:t>//IMKAD_Persoon /NHR_Rechtspersoon</w:t>
            </w:r>
            <w:r w:rsidRPr="003C2E3E">
              <w:rPr>
                <w:sz w:val="16"/>
              </w:rPr>
              <w:t>/</w:t>
            </w:r>
          </w:p>
          <w:p w14:paraId="2C2827B9" w14:textId="77777777" w:rsidR="00594AE3" w:rsidRPr="003C2E3E" w:rsidRDefault="00594AE3" w:rsidP="00B908DE">
            <w:pPr>
              <w:spacing w:line="240" w:lineRule="auto"/>
              <w:ind w:left="227"/>
              <w:rPr>
                <w:sz w:val="16"/>
                <w:szCs w:val="16"/>
              </w:rPr>
            </w:pPr>
            <w:r w:rsidRPr="003C2E3E">
              <w:rPr>
                <w:sz w:val="16"/>
                <w:szCs w:val="16"/>
              </w:rPr>
              <w:t>./rechtsvormSub</w:t>
            </w:r>
          </w:p>
          <w:p w14:paraId="1B88B150" w14:textId="77777777" w:rsidR="00195D01" w:rsidRPr="003C2E3E" w:rsidRDefault="00594AE3" w:rsidP="00B908DE">
            <w:pPr>
              <w:spacing w:line="240" w:lineRule="auto"/>
            </w:pPr>
            <w:r w:rsidRPr="003C2E3E">
              <w:rPr>
                <w:sz w:val="16"/>
                <w:szCs w:val="16"/>
              </w:rPr>
              <w:t>Op basis van de rechtsvorm wordt het geslacht bepaald uit de waardelijst met NNP-codes.</w:t>
            </w:r>
          </w:p>
          <w:p w14:paraId="6606FA04" w14:textId="77777777" w:rsidR="00594AE3" w:rsidRPr="003C2E3E" w:rsidRDefault="00594AE3" w:rsidP="00402FC1">
            <w:pPr>
              <w:rPr>
                <w:u w:val="single"/>
              </w:rPr>
            </w:pPr>
          </w:p>
          <w:p w14:paraId="34B24EE2" w14:textId="77777777" w:rsidR="00195D01" w:rsidRPr="003C2E3E" w:rsidRDefault="00195D01" w:rsidP="00402FC1">
            <w:pPr>
              <w:rPr>
                <w:u w:val="single"/>
              </w:rPr>
            </w:pPr>
            <w:r w:rsidRPr="003C2E3E">
              <w:rPr>
                <w:u w:val="single"/>
              </w:rPr>
              <w:t>Mapping tekst:</w:t>
            </w:r>
          </w:p>
          <w:p w14:paraId="37890F5D" w14:textId="77777777" w:rsidR="00195D01" w:rsidRPr="003C2E3E" w:rsidRDefault="00195D01" w:rsidP="00B908DE">
            <w:pPr>
              <w:spacing w:line="240" w:lineRule="auto"/>
              <w:rPr>
                <w:sz w:val="16"/>
                <w:szCs w:val="16"/>
              </w:rPr>
            </w:pPr>
            <w:r w:rsidRPr="003C2E3E">
              <w:rPr>
                <w:sz w:val="16"/>
                <w:szCs w:val="16"/>
              </w:rPr>
              <w:t>//Hoedanigheid/tia_TekstKeuze/</w:t>
            </w:r>
          </w:p>
          <w:p w14:paraId="201F45C5" w14:textId="77777777" w:rsidR="00195D01" w:rsidRPr="003C2E3E" w:rsidRDefault="00594AE3" w:rsidP="00B908DE">
            <w:pPr>
              <w:spacing w:line="240" w:lineRule="auto"/>
              <w:rPr>
                <w:sz w:val="16"/>
                <w:szCs w:val="16"/>
              </w:rPr>
            </w:pPr>
            <w:r w:rsidRPr="003C2E3E">
              <w:rPr>
                <w:sz w:val="16"/>
                <w:szCs w:val="16"/>
              </w:rPr>
              <w:tab/>
            </w:r>
            <w:r w:rsidR="00195D01" w:rsidRPr="003C2E3E">
              <w:rPr>
                <w:sz w:val="16"/>
                <w:szCs w:val="16"/>
              </w:rPr>
              <w:t>./tagNaam (‘k_HoedanigheidVariant’)</w:t>
            </w:r>
          </w:p>
          <w:p w14:paraId="6AC44804" w14:textId="77777777" w:rsidR="00195D01" w:rsidRPr="003C2E3E" w:rsidRDefault="00594AE3" w:rsidP="00B908DE">
            <w:pPr>
              <w:spacing w:line="240" w:lineRule="auto"/>
              <w:rPr>
                <w:sz w:val="16"/>
                <w:szCs w:val="16"/>
              </w:rPr>
            </w:pPr>
            <w:r w:rsidRPr="003C2E3E">
              <w:rPr>
                <w:sz w:val="16"/>
                <w:szCs w:val="16"/>
              </w:rPr>
              <w:tab/>
            </w:r>
            <w:r w:rsidR="00407472" w:rsidRPr="003C2E3E">
              <w:rPr>
                <w:sz w:val="16"/>
                <w:szCs w:val="16"/>
              </w:rPr>
              <w:t>./tekst (‘6</w:t>
            </w:r>
            <w:r w:rsidR="00195D01" w:rsidRPr="003C2E3E">
              <w:rPr>
                <w:sz w:val="16"/>
                <w:szCs w:val="16"/>
              </w:rPr>
              <w:t>’)</w:t>
            </w:r>
          </w:p>
          <w:p w14:paraId="070BBD2A" w14:textId="77777777" w:rsidR="00195D01" w:rsidRPr="003C2E3E" w:rsidRDefault="00195D01" w:rsidP="00B908DE">
            <w:pPr>
              <w:spacing w:before="72" w:line="240" w:lineRule="auto"/>
              <w:rPr>
                <w:sz w:val="16"/>
                <w:szCs w:val="16"/>
              </w:rPr>
            </w:pPr>
          </w:p>
          <w:p w14:paraId="6864A389" w14:textId="77777777" w:rsidR="00195D01" w:rsidRPr="003C2E3E" w:rsidRDefault="00407472" w:rsidP="00B908DE">
            <w:pPr>
              <w:spacing w:line="240" w:lineRule="auto"/>
              <w:rPr>
                <w:sz w:val="16"/>
                <w:szCs w:val="16"/>
              </w:rPr>
            </w:pPr>
            <w:r w:rsidRPr="003C2E3E">
              <w:rPr>
                <w:sz w:val="16"/>
                <w:szCs w:val="16"/>
              </w:rPr>
              <w:tab/>
            </w:r>
            <w:r w:rsidR="00195D01" w:rsidRPr="003C2E3E">
              <w:rPr>
                <w:sz w:val="16"/>
                <w:szCs w:val="16"/>
              </w:rPr>
              <w:t>./tagNa</w:t>
            </w:r>
            <w:r w:rsidRPr="003C2E3E">
              <w:rPr>
                <w:sz w:val="16"/>
                <w:szCs w:val="16"/>
              </w:rPr>
              <w:t>am (‘k_HoedanigheidTekstVariant6</w:t>
            </w:r>
            <w:r w:rsidR="00195D01" w:rsidRPr="003C2E3E">
              <w:rPr>
                <w:sz w:val="16"/>
                <w:szCs w:val="16"/>
              </w:rPr>
              <w:t>’)</w:t>
            </w:r>
          </w:p>
          <w:p w14:paraId="77E2B035" w14:textId="77777777" w:rsidR="00195D01" w:rsidRPr="003C2E3E" w:rsidRDefault="00407472" w:rsidP="00B908DE">
            <w:pPr>
              <w:snapToGrid w:val="0"/>
              <w:spacing w:line="240" w:lineRule="auto"/>
              <w:rPr>
                <w:sz w:val="16"/>
                <w:szCs w:val="16"/>
              </w:rPr>
            </w:pPr>
            <w:r w:rsidRPr="003C2E3E">
              <w:rPr>
                <w:sz w:val="16"/>
                <w:szCs w:val="16"/>
              </w:rPr>
              <w:tab/>
            </w:r>
            <w:r w:rsidR="00195D01" w:rsidRPr="003C2E3E">
              <w:rPr>
                <w:sz w:val="16"/>
                <w:szCs w:val="16"/>
              </w:rPr>
              <w:t>./tekst (‘1’ t/m ‘4’)</w:t>
            </w:r>
          </w:p>
          <w:p w14:paraId="4E8EE19B" w14:textId="77777777" w:rsidR="00195D01" w:rsidRPr="003C2E3E" w:rsidRDefault="00195D01" w:rsidP="00B908DE">
            <w:pPr>
              <w:spacing w:line="240" w:lineRule="auto"/>
              <w:ind w:left="227"/>
            </w:pPr>
          </w:p>
          <w:p w14:paraId="5A71D6FE" w14:textId="77777777" w:rsidR="00195D01" w:rsidRPr="003C2E3E" w:rsidRDefault="00195D01" w:rsidP="000E13A0">
            <w:pPr>
              <w:spacing w:line="240" w:lineRule="auto"/>
              <w:ind w:left="428" w:hanging="425"/>
            </w:pPr>
            <w:r w:rsidRPr="003C2E3E">
              <w:t>Getoond wordt:</w:t>
            </w:r>
          </w:p>
          <w:p w14:paraId="5C51A663" w14:textId="37104925" w:rsidR="0076719D" w:rsidRPr="003C2E3E" w:rsidRDefault="0076719D" w:rsidP="00E15E3E">
            <w:pPr>
              <w:pStyle w:val="streepje"/>
              <w:numPr>
                <w:ilvl w:val="0"/>
                <w:numId w:val="0"/>
              </w:numPr>
              <w:tabs>
                <w:tab w:val="clear" w:pos="227"/>
                <w:tab w:val="clear" w:pos="454"/>
                <w:tab w:val="left" w:pos="671"/>
              </w:tabs>
              <w:ind w:left="286" w:hanging="283"/>
              <w:rPr>
                <w:lang w:val="nl-NL"/>
              </w:rPr>
            </w:pPr>
            <w:r w:rsidRPr="003C2E3E">
              <w:rPr>
                <w:lang w:val="nl-NL"/>
              </w:rPr>
              <w:t>1</w:t>
            </w:r>
            <w:r w:rsidRPr="003C2E3E">
              <w:rPr>
                <w:lang w:val="nl-NL"/>
              </w:rPr>
              <w:tab/>
            </w:r>
            <w:r w:rsidRPr="003C2E3E">
              <w:rPr>
                <w:rFonts w:cs="Arial"/>
                <w:sz w:val="20"/>
                <w:lang w:val="nl-NL"/>
              </w:rPr>
              <w:t>in</w:t>
            </w:r>
            <w:r w:rsidRPr="003C2E3E">
              <w:rPr>
                <w:rFonts w:cs="Arial"/>
                <w:color w:val="FF0000"/>
                <w:sz w:val="20"/>
                <w:lang w:val="nl-NL"/>
              </w:rPr>
              <w:t xml:space="preserve"> </w:t>
            </w:r>
            <w:ins w:id="277" w:author="Groot, Karina de" w:date="2024-11-22T10:49:00Z" w16du:dateUtc="2024-11-22T09:49: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78" w:author="Groot, Karina de" w:date="2024-11-22T10:49:00Z" w16du:dateUtc="2024-11-22T09:49:00Z">
              <w:r w:rsidRPr="003C2E3E" w:rsidDel="000E13A0">
                <w:rPr>
                  <w:rFonts w:cs="Arial"/>
                  <w:color w:val="339966"/>
                  <w:sz w:val="20"/>
                  <w:lang w:val="nl-NL"/>
                </w:rPr>
                <w:delText>zijn/haar/hun</w:delText>
              </w:r>
              <w:r w:rsidRPr="003C2E3E" w:rsidDel="000E13A0">
                <w:rPr>
                  <w:rFonts w:cs="Arial"/>
                  <w:color w:val="FF0000"/>
                  <w:sz w:val="20"/>
                  <w:lang w:val="nl-NL"/>
                </w:rPr>
                <w:delText xml:space="preserve"> </w:delText>
              </w:r>
            </w:del>
            <w:r w:rsidRPr="003C2E3E">
              <w:rPr>
                <w:rFonts w:cs="Arial"/>
                <w:sz w:val="20"/>
                <w:lang w:val="nl-NL"/>
              </w:rPr>
              <w:t>hoedanigheid van curator</w:t>
            </w:r>
            <w:r w:rsidRPr="003C2E3E">
              <w:rPr>
                <w:rFonts w:cs="Arial"/>
                <w:color w:val="800080"/>
                <w:sz w:val="20"/>
                <w:lang w:val="nl-NL"/>
              </w:rPr>
              <w:t>en</w:t>
            </w:r>
            <w:r w:rsidRPr="003C2E3E">
              <w:rPr>
                <w:rFonts w:cs="Arial"/>
                <w:color w:val="FF0000"/>
                <w:sz w:val="20"/>
                <w:lang w:val="nl-NL"/>
              </w:rPr>
              <w:t xml:space="preserve"> </w:t>
            </w:r>
            <w:r w:rsidRPr="003C2E3E">
              <w:rPr>
                <w:rFonts w:cs="Arial"/>
                <w:sz w:val="20"/>
                <w:lang w:val="nl-NL"/>
              </w:rPr>
              <w:t>van</w:t>
            </w:r>
          </w:p>
          <w:p w14:paraId="4369152E" w14:textId="31255959" w:rsidR="0076719D" w:rsidRPr="003C2E3E" w:rsidRDefault="0076719D" w:rsidP="00E15E3E">
            <w:pPr>
              <w:pStyle w:val="streepje"/>
              <w:numPr>
                <w:ilvl w:val="0"/>
                <w:numId w:val="0"/>
              </w:numPr>
              <w:tabs>
                <w:tab w:val="clear" w:pos="227"/>
                <w:tab w:val="clear" w:pos="454"/>
              </w:tabs>
              <w:ind w:left="286" w:hanging="283"/>
              <w:rPr>
                <w:lang w:val="nl-NL"/>
              </w:rPr>
            </w:pPr>
            <w:r w:rsidRPr="003C2E3E">
              <w:rPr>
                <w:lang w:val="nl-NL"/>
              </w:rPr>
              <w:t>2</w:t>
            </w:r>
            <w:r w:rsidRPr="003C2E3E">
              <w:rPr>
                <w:lang w:val="nl-NL"/>
              </w:rPr>
              <w:tab/>
            </w:r>
            <w:r w:rsidRPr="003C2E3E">
              <w:rPr>
                <w:rFonts w:cs="Arial"/>
                <w:sz w:val="20"/>
                <w:lang w:val="nl-NL"/>
              </w:rPr>
              <w:t>in</w:t>
            </w:r>
            <w:r w:rsidRPr="003C2E3E">
              <w:rPr>
                <w:rFonts w:cs="Arial"/>
                <w:color w:val="FF0000"/>
                <w:sz w:val="20"/>
                <w:lang w:val="nl-NL"/>
              </w:rPr>
              <w:t xml:space="preserve"> </w:t>
            </w:r>
            <w:ins w:id="279" w:author="Groot, Karina de" w:date="2024-11-22T10:49:00Z" w16du:dateUtc="2024-11-22T09:49: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80" w:author="Groot, Karina de" w:date="2024-11-22T10:49:00Z" w16du:dateUtc="2024-11-22T09:49:00Z">
              <w:r w:rsidRPr="003C2E3E" w:rsidDel="000E13A0">
                <w:rPr>
                  <w:rFonts w:cs="Arial"/>
                  <w:color w:val="339966"/>
                  <w:sz w:val="20"/>
                  <w:lang w:val="nl-NL"/>
                </w:rPr>
                <w:delText>zijn/haar/hun</w:delText>
              </w:r>
              <w:r w:rsidRPr="003C2E3E" w:rsidDel="000E13A0">
                <w:rPr>
                  <w:rFonts w:cs="Arial"/>
                  <w:color w:val="FF0000"/>
                  <w:sz w:val="20"/>
                  <w:lang w:val="nl-NL"/>
                </w:rPr>
                <w:delText xml:space="preserve"> </w:delText>
              </w:r>
            </w:del>
            <w:r w:rsidRPr="003C2E3E">
              <w:rPr>
                <w:rFonts w:cs="Arial"/>
                <w:sz w:val="20"/>
                <w:lang w:val="nl-NL"/>
              </w:rPr>
              <w:t>hoedanigheid van curator</w:t>
            </w:r>
            <w:r w:rsidRPr="003C2E3E">
              <w:rPr>
                <w:rFonts w:cs="Arial"/>
                <w:color w:val="800080"/>
                <w:sz w:val="20"/>
                <w:lang w:val="nl-NL"/>
              </w:rPr>
              <w:t>en</w:t>
            </w:r>
            <w:r w:rsidRPr="003C2E3E">
              <w:rPr>
                <w:rFonts w:cs="Arial"/>
                <w:color w:val="FF0000"/>
                <w:sz w:val="20"/>
                <w:lang w:val="nl-NL"/>
              </w:rPr>
              <w:t xml:space="preserve"> </w:t>
            </w:r>
            <w:r w:rsidRPr="003C2E3E">
              <w:rPr>
                <w:rFonts w:cs="Arial"/>
                <w:sz w:val="20"/>
                <w:lang w:val="nl-NL"/>
              </w:rPr>
              <w:t xml:space="preserve">in </w:t>
            </w:r>
            <w:r w:rsidR="00A9265C" w:rsidRPr="003C2E3E">
              <w:rPr>
                <w:rFonts w:cs="Arial"/>
                <w:sz w:val="20"/>
                <w:lang w:val="nl-NL"/>
              </w:rPr>
              <w:tab/>
            </w:r>
            <w:r w:rsidRPr="003C2E3E">
              <w:rPr>
                <w:rFonts w:cs="Arial"/>
                <w:sz w:val="20"/>
                <w:lang w:val="nl-NL"/>
              </w:rPr>
              <w:t>het faillissement van</w:t>
            </w:r>
          </w:p>
          <w:p w14:paraId="315E7129" w14:textId="028076A8" w:rsidR="0076719D" w:rsidRPr="003C2E3E" w:rsidRDefault="0076719D" w:rsidP="00E15E3E">
            <w:pPr>
              <w:pStyle w:val="streepje"/>
              <w:numPr>
                <w:ilvl w:val="0"/>
                <w:numId w:val="0"/>
              </w:numPr>
              <w:tabs>
                <w:tab w:val="clear" w:pos="227"/>
                <w:tab w:val="clear" w:pos="454"/>
              </w:tabs>
              <w:ind w:left="286" w:hanging="283"/>
              <w:rPr>
                <w:lang w:val="nl-NL"/>
              </w:rPr>
            </w:pPr>
            <w:r w:rsidRPr="003C2E3E">
              <w:rPr>
                <w:lang w:val="nl-NL"/>
              </w:rPr>
              <w:t>3</w:t>
            </w:r>
            <w:r w:rsidRPr="003C2E3E">
              <w:rPr>
                <w:lang w:val="nl-NL"/>
              </w:rPr>
              <w:tab/>
            </w:r>
            <w:r w:rsidRPr="003C2E3E">
              <w:rPr>
                <w:rFonts w:cs="Arial"/>
                <w:sz w:val="20"/>
                <w:lang w:val="nl-NL"/>
              </w:rPr>
              <w:t>in</w:t>
            </w:r>
            <w:r w:rsidRPr="003C2E3E">
              <w:rPr>
                <w:rFonts w:cs="Arial"/>
                <w:color w:val="FF0000"/>
                <w:sz w:val="20"/>
                <w:lang w:val="nl-NL"/>
              </w:rPr>
              <w:t xml:space="preserve"> </w:t>
            </w:r>
            <w:ins w:id="281" w:author="Groot, Karina de" w:date="2024-11-22T10:49:00Z" w16du:dateUtc="2024-11-22T09:49: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82" w:author="Groot, Karina de" w:date="2024-11-22T10:49:00Z" w16du:dateUtc="2024-11-22T09:49:00Z">
              <w:r w:rsidRPr="003C2E3E" w:rsidDel="000E13A0">
                <w:rPr>
                  <w:rFonts w:cs="Arial"/>
                  <w:color w:val="339966"/>
                  <w:sz w:val="20"/>
                  <w:lang w:val="nl-NL"/>
                </w:rPr>
                <w:delText>zijn/haar/hun</w:delText>
              </w:r>
              <w:r w:rsidRPr="003C2E3E" w:rsidDel="000E13A0">
                <w:rPr>
                  <w:rFonts w:cs="Arial"/>
                  <w:color w:val="FF0000"/>
                  <w:sz w:val="20"/>
                  <w:lang w:val="nl-NL"/>
                </w:rPr>
                <w:delText xml:space="preserve"> </w:delText>
              </w:r>
            </w:del>
            <w:r w:rsidRPr="003C2E3E">
              <w:rPr>
                <w:rFonts w:cs="Arial"/>
                <w:sz w:val="20"/>
                <w:lang w:val="nl-NL"/>
              </w:rPr>
              <w:t>hoedanigheid van curator</w:t>
            </w:r>
            <w:r w:rsidRPr="003C2E3E">
              <w:rPr>
                <w:rFonts w:cs="Arial"/>
                <w:color w:val="800080"/>
                <w:sz w:val="20"/>
                <w:lang w:val="nl-NL"/>
              </w:rPr>
              <w:t>en</w:t>
            </w:r>
            <w:r w:rsidRPr="003C2E3E">
              <w:rPr>
                <w:rFonts w:cs="Arial"/>
                <w:color w:val="FF0000"/>
                <w:sz w:val="20"/>
                <w:lang w:val="nl-NL"/>
              </w:rPr>
              <w:t xml:space="preserve"> </w:t>
            </w:r>
            <w:r w:rsidR="00A9265C" w:rsidRPr="003C2E3E">
              <w:rPr>
                <w:rFonts w:cs="Arial"/>
                <w:color w:val="FF0000"/>
                <w:sz w:val="20"/>
                <w:lang w:val="nl-NL"/>
              </w:rPr>
              <w:tab/>
            </w:r>
            <w:r w:rsidRPr="003C2E3E">
              <w:rPr>
                <w:rFonts w:cs="Arial"/>
                <w:sz w:val="20"/>
                <w:lang w:val="nl-NL"/>
              </w:rPr>
              <w:t xml:space="preserve">(krachtens beschikking van de kantonrechter te </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00A9265C" w:rsidRPr="003C2E3E">
              <w:rPr>
                <w:rFonts w:cs="Arial"/>
                <w:sz w:val="20"/>
                <w:lang w:val="nl-NL"/>
              </w:rPr>
              <w:tab/>
            </w:r>
            <w:r w:rsidRPr="003C2E3E">
              <w:rPr>
                <w:rFonts w:cs="Arial"/>
                <w:sz w:val="20"/>
                <w:lang w:val="nl-NL"/>
              </w:rPr>
              <w:t>plaats</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 xml:space="preserve">, de dato </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datum</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 van</w:t>
            </w:r>
          </w:p>
          <w:p w14:paraId="0F27F782" w14:textId="207059C8" w:rsidR="0076719D" w:rsidRPr="003C2E3E" w:rsidRDefault="0076719D" w:rsidP="00E15E3E">
            <w:pPr>
              <w:pStyle w:val="streepje"/>
              <w:numPr>
                <w:ilvl w:val="0"/>
                <w:numId w:val="0"/>
              </w:numPr>
              <w:tabs>
                <w:tab w:val="clear" w:pos="227"/>
                <w:tab w:val="clear" w:pos="454"/>
              </w:tabs>
              <w:ind w:left="286" w:hanging="283"/>
              <w:rPr>
                <w:lang w:val="nl-NL"/>
              </w:rPr>
            </w:pPr>
            <w:r w:rsidRPr="003C2E3E">
              <w:rPr>
                <w:lang w:val="nl-NL"/>
              </w:rPr>
              <w:t>4</w:t>
            </w:r>
            <w:r w:rsidRPr="003C2E3E">
              <w:rPr>
                <w:lang w:val="nl-NL"/>
              </w:rPr>
              <w:tab/>
            </w:r>
            <w:r w:rsidRPr="003C2E3E">
              <w:rPr>
                <w:rFonts w:cs="Arial"/>
                <w:sz w:val="20"/>
                <w:lang w:val="nl-NL"/>
              </w:rPr>
              <w:t>in</w:t>
            </w:r>
            <w:r w:rsidRPr="003C2E3E">
              <w:rPr>
                <w:rFonts w:cs="Arial"/>
                <w:color w:val="FF0000"/>
                <w:sz w:val="20"/>
                <w:lang w:val="nl-NL"/>
              </w:rPr>
              <w:t xml:space="preserve"> </w:t>
            </w:r>
            <w:ins w:id="283" w:author="Groot, Karina de" w:date="2024-11-22T10:49:00Z" w16du:dateUtc="2024-11-22T09:49:00Z">
              <w:r w:rsidR="000E13A0" w:rsidRPr="008F0276">
                <w:rPr>
                  <w:rFonts w:cs="Arial"/>
                  <w:color w:val="339966"/>
                  <w:szCs w:val="18"/>
                  <w:lang w:val="nl-NL"/>
                </w:rPr>
                <w:t>zijn/haar/diens/hun</w:t>
              </w:r>
              <w:r w:rsidR="000E13A0" w:rsidRPr="003C2E3E" w:rsidDel="000E13A0">
                <w:rPr>
                  <w:rFonts w:cs="Arial"/>
                  <w:color w:val="339966"/>
                  <w:szCs w:val="18"/>
                  <w:lang w:val="nl-NL"/>
                </w:rPr>
                <w:t xml:space="preserve"> </w:t>
              </w:r>
            </w:ins>
            <w:del w:id="284" w:author="Groot, Karina de" w:date="2024-11-22T10:49:00Z" w16du:dateUtc="2024-11-22T09:49:00Z">
              <w:r w:rsidRPr="003C2E3E" w:rsidDel="000E13A0">
                <w:rPr>
                  <w:rFonts w:cs="Arial"/>
                  <w:color w:val="339966"/>
                  <w:sz w:val="20"/>
                  <w:lang w:val="nl-NL"/>
                </w:rPr>
                <w:delText>zijn/haar/hun</w:delText>
              </w:r>
              <w:r w:rsidRPr="003C2E3E" w:rsidDel="000E13A0">
                <w:rPr>
                  <w:rFonts w:cs="Arial"/>
                  <w:color w:val="FF0000"/>
                  <w:sz w:val="20"/>
                  <w:lang w:val="nl-NL"/>
                </w:rPr>
                <w:delText xml:space="preserve"> </w:delText>
              </w:r>
            </w:del>
            <w:r w:rsidRPr="003C2E3E">
              <w:rPr>
                <w:rFonts w:cs="Arial"/>
                <w:sz w:val="20"/>
                <w:lang w:val="nl-NL"/>
              </w:rPr>
              <w:t>hoedanigheid van curator</w:t>
            </w:r>
            <w:r w:rsidRPr="003C2E3E">
              <w:rPr>
                <w:rFonts w:cs="Arial"/>
                <w:color w:val="800080"/>
                <w:sz w:val="20"/>
                <w:lang w:val="nl-NL"/>
              </w:rPr>
              <w:t>en</w:t>
            </w:r>
            <w:r w:rsidRPr="003C2E3E">
              <w:rPr>
                <w:rFonts w:cs="Arial"/>
                <w:color w:val="FF0000"/>
                <w:sz w:val="20"/>
                <w:lang w:val="nl-NL"/>
              </w:rPr>
              <w:t xml:space="preserve"> </w:t>
            </w:r>
            <w:r w:rsidR="00A9265C" w:rsidRPr="003C2E3E">
              <w:rPr>
                <w:rFonts w:cs="Arial"/>
                <w:color w:val="FF0000"/>
                <w:sz w:val="20"/>
                <w:lang w:val="nl-NL"/>
              </w:rPr>
              <w:tab/>
            </w:r>
            <w:r w:rsidRPr="003C2E3E">
              <w:rPr>
                <w:rFonts w:cs="Arial"/>
                <w:sz w:val="20"/>
                <w:lang w:val="nl-NL"/>
              </w:rPr>
              <w:t xml:space="preserve">(krachtens beschikking van de kantonrechter te </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00A9265C" w:rsidRPr="003C2E3E">
              <w:rPr>
                <w:rFonts w:cs="Arial"/>
                <w:sz w:val="20"/>
                <w:lang w:val="nl-NL"/>
              </w:rPr>
              <w:tab/>
            </w:r>
            <w:r w:rsidRPr="003C2E3E">
              <w:rPr>
                <w:rFonts w:cs="Arial"/>
                <w:sz w:val="20"/>
                <w:lang w:val="nl-NL"/>
              </w:rPr>
              <w:t>plaats</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 xml:space="preserve">, de dato </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datum</w:t>
            </w:r>
            <w:r w:rsidRPr="003C2E3E">
              <w:rPr>
                <w:rFonts w:cs="Arial"/>
                <w:sz w:val="20"/>
                <w:lang w:val="nl-NL"/>
              </w:rPr>
              <w:fldChar w:fldCharType="begin"/>
            </w:r>
            <w:r w:rsidRPr="003C2E3E">
              <w:rPr>
                <w:rFonts w:cs="Arial"/>
                <w:sz w:val="20"/>
                <w:lang w:val="nl-NL"/>
              </w:rPr>
              <w:instrText>MacroButton Nomacro §</w:instrText>
            </w:r>
            <w:r w:rsidRPr="003C2E3E">
              <w:rPr>
                <w:rFonts w:cs="Arial"/>
                <w:sz w:val="20"/>
                <w:lang w:val="nl-NL"/>
              </w:rPr>
              <w:fldChar w:fldCharType="end"/>
            </w:r>
            <w:r w:rsidRPr="003C2E3E">
              <w:rPr>
                <w:rFonts w:cs="Arial"/>
                <w:sz w:val="20"/>
                <w:lang w:val="nl-NL"/>
              </w:rPr>
              <w:t>) in het faillissement van</w:t>
            </w:r>
          </w:p>
          <w:p w14:paraId="0B4EDFE4" w14:textId="77777777" w:rsidR="00195D01" w:rsidRPr="003C2E3E" w:rsidRDefault="00195D01" w:rsidP="00B908DE">
            <w:pPr>
              <w:snapToGrid w:val="0"/>
              <w:spacing w:line="240" w:lineRule="auto"/>
            </w:pPr>
          </w:p>
        </w:tc>
      </w:tr>
    </w:tbl>
    <w:p w14:paraId="6C97BF86" w14:textId="77777777" w:rsidR="00AD6A40" w:rsidRPr="003C2E3E" w:rsidRDefault="00AD6A40" w:rsidP="00C508DD"/>
    <w:p w14:paraId="149B61B5" w14:textId="77777777" w:rsidR="00365BFA" w:rsidRPr="003C2E3E" w:rsidRDefault="00365BFA" w:rsidP="00DF770F">
      <w:pPr>
        <w:pStyle w:val="Kop4"/>
        <w:tabs>
          <w:tab w:val="clear" w:pos="864"/>
          <w:tab w:val="clear" w:pos="1588"/>
          <w:tab w:val="left" w:pos="993"/>
        </w:tabs>
        <w:ind w:left="0" w:firstLine="0"/>
      </w:pPr>
      <w:r w:rsidRPr="003C2E3E">
        <w:t xml:space="preserve">Variant 8: </w:t>
      </w:r>
      <w:r w:rsidR="00383DCD" w:rsidRPr="003C2E3E">
        <w:t xml:space="preserve">vennoten of </w:t>
      </w:r>
      <w:r w:rsidRPr="003C2E3E">
        <w:t>maten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365BFA" w:rsidRPr="003C2E3E" w14:paraId="16562476" w14:textId="77777777"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14:paraId="28001121" w14:textId="77777777" w:rsidR="00365BFA" w:rsidRPr="003C2E3E" w:rsidRDefault="00365BFA" w:rsidP="00B908DE">
            <w:pPr>
              <w:spacing w:line="240" w:lineRule="auto"/>
              <w:rPr>
                <w:rFonts w:cs="Arial"/>
                <w:color w:val="800080"/>
                <w:sz w:val="20"/>
              </w:rPr>
            </w:pPr>
            <w:r w:rsidRPr="003C2E3E">
              <w:rPr>
                <w:rFonts w:cs="Arial"/>
                <w:color w:val="FF0000"/>
                <w:sz w:val="20"/>
              </w:rPr>
              <w:t>als</w:t>
            </w:r>
            <w:r w:rsidRPr="003C2E3E">
              <w:rPr>
                <w:rFonts w:cs="Arial"/>
                <w:color w:val="339966"/>
                <w:sz w:val="20"/>
              </w:rPr>
              <w:t xml:space="preserve"> beherend vennoot/</w:t>
            </w:r>
            <w:r w:rsidRPr="003C2E3E">
              <w:rPr>
                <w:rFonts w:cs="Arial"/>
                <w:color w:val="800080"/>
                <w:sz w:val="20"/>
              </w:rPr>
              <w:t>gezamenlijk</w:t>
            </w:r>
            <w:r w:rsidRPr="003C2E3E">
              <w:rPr>
                <w:rFonts w:cs="Arial"/>
                <w:color w:val="00FFFF"/>
                <w:sz w:val="20"/>
              </w:rPr>
              <w:t xml:space="preserve"> bevoegde/enige</w:t>
            </w:r>
            <w:r w:rsidRPr="003C2E3E">
              <w:rPr>
                <w:rFonts w:cs="Arial"/>
                <w:color w:val="339966"/>
                <w:sz w:val="20"/>
              </w:rPr>
              <w:t xml:space="preserve"> vennoten/</w:t>
            </w:r>
            <w:r w:rsidRPr="003C2E3E">
              <w:rPr>
                <w:rFonts w:cs="Arial"/>
                <w:color w:val="800080"/>
                <w:sz w:val="20"/>
              </w:rPr>
              <w:t>gezamenlijk</w:t>
            </w:r>
            <w:r w:rsidRPr="003C2E3E">
              <w:rPr>
                <w:rFonts w:cs="Arial"/>
                <w:color w:val="00FFFF"/>
                <w:sz w:val="20"/>
              </w:rPr>
              <w:t xml:space="preserve"> bevoegde/enige</w:t>
            </w:r>
            <w:r w:rsidRPr="003C2E3E">
              <w:rPr>
                <w:rFonts w:cs="Arial"/>
                <w:color w:val="339966"/>
                <w:sz w:val="20"/>
              </w:rPr>
              <w:t xml:space="preserve"> maten </w:t>
            </w:r>
            <w:r w:rsidRPr="003C2E3E">
              <w:rPr>
                <w:rFonts w:cs="Arial"/>
                <w:color w:val="FF0000"/>
                <w:sz w:val="20"/>
              </w:rPr>
              <w:t>van</w:t>
            </w:r>
          </w:p>
          <w:p w14:paraId="259DF78E" w14:textId="77777777" w:rsidR="00365BFA" w:rsidRPr="003C2E3E" w:rsidRDefault="00365BFA" w:rsidP="00B908DE">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14:paraId="382ED0E3" w14:textId="77777777" w:rsidR="00365BFA" w:rsidRPr="003C2E3E" w:rsidRDefault="00365BFA" w:rsidP="007432D8">
            <w:r w:rsidRPr="003C2E3E">
              <w:t>Combinatie van vaste en optionele tekst. Mogelijkheden:</w:t>
            </w:r>
          </w:p>
          <w:p w14:paraId="7710672F"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beherend vennoot </w:t>
            </w:r>
            <w:r w:rsidRPr="003C2E3E">
              <w:rPr>
                <w:rFonts w:cs="Arial"/>
                <w:color w:val="FF0000"/>
                <w:sz w:val="20"/>
                <w:lang w:val="nl-NL"/>
              </w:rPr>
              <w:t>van</w:t>
            </w:r>
            <w:r w:rsidRPr="003C2E3E">
              <w:rPr>
                <w:lang w:val="nl-NL"/>
              </w:rPr>
              <w:t>’</w:t>
            </w:r>
          </w:p>
          <w:p w14:paraId="4B53644B"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w:t>
            </w:r>
            <w:r w:rsidRPr="003C2E3E">
              <w:rPr>
                <w:rFonts w:cs="Arial"/>
                <w:color w:val="00FFFF"/>
                <w:sz w:val="20"/>
                <w:lang w:val="nl-NL"/>
              </w:rPr>
              <w:t>bevoegde</w:t>
            </w:r>
            <w:r w:rsidRPr="003C2E3E">
              <w:rPr>
                <w:rFonts w:cs="Arial"/>
                <w:color w:val="339966"/>
                <w:sz w:val="20"/>
                <w:lang w:val="nl-NL"/>
              </w:rPr>
              <w:t xml:space="preserve"> vennoten</w:t>
            </w:r>
            <w:r w:rsidRPr="003C2E3E">
              <w:rPr>
                <w:rFonts w:cs="Arial"/>
                <w:color w:val="FF0000"/>
                <w:sz w:val="20"/>
                <w:lang w:val="nl-NL"/>
              </w:rPr>
              <w:t xml:space="preserve"> van</w:t>
            </w:r>
            <w:r w:rsidRPr="003C2E3E">
              <w:rPr>
                <w:lang w:val="nl-NL"/>
              </w:rPr>
              <w:t>’</w:t>
            </w:r>
          </w:p>
          <w:p w14:paraId="593B7294"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w:t>
            </w:r>
            <w:r w:rsidRPr="003C2E3E">
              <w:rPr>
                <w:rFonts w:cs="Arial"/>
                <w:color w:val="800080"/>
                <w:sz w:val="20"/>
                <w:lang w:val="nl-NL"/>
              </w:rPr>
              <w:t>gezamenlijk</w:t>
            </w:r>
            <w:r w:rsidRPr="003C2E3E">
              <w:rPr>
                <w:rFonts w:cs="Arial"/>
                <w:color w:val="00FFFF"/>
                <w:sz w:val="20"/>
                <w:lang w:val="nl-NL"/>
              </w:rPr>
              <w:t xml:space="preserve"> bevoegde</w:t>
            </w:r>
            <w:r w:rsidRPr="003C2E3E">
              <w:rPr>
                <w:rFonts w:cs="Arial"/>
                <w:color w:val="339966"/>
                <w:sz w:val="20"/>
                <w:lang w:val="nl-NL"/>
              </w:rPr>
              <w:t xml:space="preserve"> vennoten</w:t>
            </w:r>
            <w:r w:rsidRPr="003C2E3E">
              <w:rPr>
                <w:rFonts w:cs="Arial"/>
                <w:color w:val="FF0000"/>
                <w:sz w:val="20"/>
                <w:lang w:val="nl-NL"/>
              </w:rPr>
              <w:t xml:space="preserve"> van</w:t>
            </w:r>
            <w:r w:rsidRPr="003C2E3E">
              <w:rPr>
                <w:lang w:val="nl-NL"/>
              </w:rPr>
              <w:t>’</w:t>
            </w:r>
          </w:p>
          <w:p w14:paraId="58A76FBB"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w:t>
            </w:r>
            <w:r w:rsidRPr="003C2E3E">
              <w:rPr>
                <w:rFonts w:cs="Arial"/>
                <w:color w:val="00FFFF"/>
                <w:sz w:val="20"/>
                <w:lang w:val="nl-NL"/>
              </w:rPr>
              <w:t>enige</w:t>
            </w:r>
            <w:r w:rsidRPr="003C2E3E">
              <w:rPr>
                <w:rFonts w:cs="Arial"/>
                <w:color w:val="339966"/>
                <w:sz w:val="20"/>
                <w:lang w:val="nl-NL"/>
              </w:rPr>
              <w:t xml:space="preserve"> vennoten </w:t>
            </w:r>
            <w:r w:rsidRPr="003C2E3E">
              <w:rPr>
                <w:rFonts w:cs="Arial"/>
                <w:color w:val="FF0000"/>
                <w:sz w:val="20"/>
                <w:lang w:val="nl-NL"/>
              </w:rPr>
              <w:t>van</w:t>
            </w:r>
            <w:r w:rsidRPr="003C2E3E">
              <w:rPr>
                <w:lang w:val="nl-NL"/>
              </w:rPr>
              <w:t>’</w:t>
            </w:r>
          </w:p>
          <w:p w14:paraId="2A763C37"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w:t>
            </w:r>
            <w:r w:rsidRPr="003C2E3E">
              <w:rPr>
                <w:rFonts w:cs="Arial"/>
                <w:color w:val="00FFFF"/>
                <w:sz w:val="20"/>
                <w:lang w:val="nl-NL"/>
              </w:rPr>
              <w:t>bevoegde</w:t>
            </w:r>
            <w:r w:rsidRPr="003C2E3E">
              <w:rPr>
                <w:rFonts w:cs="Arial"/>
                <w:color w:val="339966"/>
                <w:sz w:val="20"/>
                <w:lang w:val="nl-NL"/>
              </w:rPr>
              <w:t xml:space="preserve"> maten</w:t>
            </w:r>
            <w:r w:rsidRPr="003C2E3E">
              <w:rPr>
                <w:rFonts w:cs="Arial"/>
                <w:color w:val="FF0000"/>
                <w:sz w:val="20"/>
                <w:lang w:val="nl-NL"/>
              </w:rPr>
              <w:t xml:space="preserve"> van</w:t>
            </w:r>
            <w:r w:rsidRPr="003C2E3E">
              <w:rPr>
                <w:lang w:val="nl-NL"/>
              </w:rPr>
              <w:t>’</w:t>
            </w:r>
          </w:p>
          <w:p w14:paraId="14F0D74F"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w:t>
            </w:r>
            <w:r w:rsidRPr="003C2E3E">
              <w:rPr>
                <w:rFonts w:cs="Arial"/>
                <w:color w:val="800080"/>
                <w:sz w:val="20"/>
                <w:lang w:val="nl-NL"/>
              </w:rPr>
              <w:t>gezamenlijk</w:t>
            </w:r>
            <w:r w:rsidRPr="003C2E3E">
              <w:rPr>
                <w:rFonts w:cs="Arial"/>
                <w:color w:val="00FFFF"/>
                <w:sz w:val="20"/>
                <w:lang w:val="nl-NL"/>
              </w:rPr>
              <w:t xml:space="preserve"> bevoegde</w:t>
            </w:r>
            <w:r w:rsidRPr="003C2E3E">
              <w:rPr>
                <w:rFonts w:cs="Arial"/>
                <w:color w:val="339966"/>
                <w:sz w:val="20"/>
                <w:lang w:val="nl-NL"/>
              </w:rPr>
              <w:t xml:space="preserve"> maten</w:t>
            </w:r>
            <w:r w:rsidRPr="003C2E3E">
              <w:rPr>
                <w:rFonts w:cs="Arial"/>
                <w:color w:val="FF0000"/>
                <w:sz w:val="20"/>
                <w:lang w:val="nl-NL"/>
              </w:rPr>
              <w:t xml:space="preserve"> van</w:t>
            </w:r>
            <w:r w:rsidRPr="003C2E3E">
              <w:rPr>
                <w:lang w:val="nl-NL"/>
              </w:rPr>
              <w:t>’</w:t>
            </w:r>
          </w:p>
          <w:p w14:paraId="7680B68E" w14:textId="77777777" w:rsidR="00365BFA" w:rsidRPr="003C2E3E" w:rsidRDefault="00365BFA" w:rsidP="00B908DE">
            <w:pPr>
              <w:pStyle w:val="streepje"/>
              <w:numPr>
                <w:ilvl w:val="0"/>
                <w:numId w:val="21"/>
              </w:numPr>
              <w:rPr>
                <w:lang w:val="nl-NL"/>
              </w:rPr>
            </w:pPr>
            <w:r w:rsidRPr="003C2E3E">
              <w:rPr>
                <w:lang w:val="nl-NL"/>
              </w:rPr>
              <w:t>‘</w:t>
            </w:r>
            <w:r w:rsidRPr="003C2E3E">
              <w:rPr>
                <w:rFonts w:cs="Arial"/>
                <w:color w:val="FF0000"/>
                <w:sz w:val="20"/>
                <w:lang w:val="nl-NL"/>
              </w:rPr>
              <w:t>als</w:t>
            </w:r>
            <w:r w:rsidRPr="003C2E3E">
              <w:rPr>
                <w:rFonts w:cs="Arial"/>
                <w:color w:val="339966"/>
                <w:sz w:val="20"/>
                <w:lang w:val="nl-NL"/>
              </w:rPr>
              <w:t xml:space="preserve"> </w:t>
            </w:r>
            <w:r w:rsidRPr="003C2E3E">
              <w:rPr>
                <w:rFonts w:cs="Arial"/>
                <w:color w:val="00FFFF"/>
                <w:sz w:val="20"/>
                <w:lang w:val="nl-NL"/>
              </w:rPr>
              <w:t>enige</w:t>
            </w:r>
            <w:r w:rsidRPr="003C2E3E">
              <w:rPr>
                <w:rFonts w:cs="Arial"/>
                <w:color w:val="339966"/>
                <w:sz w:val="20"/>
                <w:lang w:val="nl-NL"/>
              </w:rPr>
              <w:t xml:space="preserve"> maten </w:t>
            </w:r>
            <w:r w:rsidRPr="003C2E3E">
              <w:rPr>
                <w:rFonts w:cs="Arial"/>
                <w:color w:val="FF0000"/>
                <w:sz w:val="20"/>
                <w:lang w:val="nl-NL"/>
              </w:rPr>
              <w:t>van</w:t>
            </w:r>
            <w:r w:rsidRPr="003C2E3E">
              <w:rPr>
                <w:lang w:val="nl-NL"/>
              </w:rPr>
              <w:t>’</w:t>
            </w:r>
          </w:p>
          <w:p w14:paraId="42E86304" w14:textId="77777777" w:rsidR="00124FE7" w:rsidRPr="003C2E3E" w:rsidRDefault="00124FE7" w:rsidP="00B908DE">
            <w:pPr>
              <w:spacing w:line="240" w:lineRule="auto"/>
            </w:pPr>
          </w:p>
          <w:p w14:paraId="682B6CFD" w14:textId="77777777" w:rsidR="00124FE7" w:rsidRPr="003C2E3E" w:rsidRDefault="00124FE7" w:rsidP="00B908DE">
            <w:pPr>
              <w:spacing w:line="240" w:lineRule="auto"/>
            </w:pPr>
          </w:p>
          <w:p w14:paraId="65010C43" w14:textId="77777777" w:rsidR="00365BFA" w:rsidRPr="003C2E3E" w:rsidRDefault="00365BFA" w:rsidP="00B908DE">
            <w:pPr>
              <w:spacing w:line="240" w:lineRule="auto"/>
              <w:rPr>
                <w:u w:val="single"/>
              </w:rPr>
            </w:pPr>
            <w:r w:rsidRPr="003C2E3E">
              <w:rPr>
                <w:u w:val="single"/>
              </w:rPr>
              <w:t>Mapping tekst:</w:t>
            </w:r>
          </w:p>
          <w:p w14:paraId="744044D2" w14:textId="77777777" w:rsidR="00365BFA" w:rsidRPr="003C2E3E" w:rsidRDefault="00365BFA" w:rsidP="00B908DE">
            <w:pPr>
              <w:spacing w:line="240" w:lineRule="auto"/>
              <w:rPr>
                <w:sz w:val="16"/>
                <w:szCs w:val="16"/>
              </w:rPr>
            </w:pPr>
            <w:r w:rsidRPr="003C2E3E">
              <w:rPr>
                <w:sz w:val="16"/>
                <w:szCs w:val="16"/>
              </w:rPr>
              <w:t>//Hoedanigheid/tia_TekstKeuze/</w:t>
            </w:r>
          </w:p>
          <w:p w14:paraId="609D2E5D" w14:textId="77777777" w:rsidR="00365BFA" w:rsidRPr="003C2E3E" w:rsidRDefault="00365BFA" w:rsidP="00B908DE">
            <w:pPr>
              <w:spacing w:line="240" w:lineRule="auto"/>
              <w:rPr>
                <w:sz w:val="16"/>
                <w:szCs w:val="16"/>
              </w:rPr>
            </w:pPr>
            <w:r w:rsidRPr="003C2E3E">
              <w:rPr>
                <w:sz w:val="16"/>
                <w:szCs w:val="16"/>
              </w:rPr>
              <w:tab/>
              <w:t>./tagNaam (‘k_HoedanigheidVariant’)</w:t>
            </w:r>
          </w:p>
          <w:p w14:paraId="09088C37" w14:textId="77777777" w:rsidR="00365BFA" w:rsidRPr="003C2E3E" w:rsidRDefault="00365BFA" w:rsidP="00B908DE">
            <w:pPr>
              <w:snapToGrid w:val="0"/>
              <w:spacing w:line="240" w:lineRule="auto"/>
              <w:rPr>
                <w:sz w:val="16"/>
                <w:szCs w:val="16"/>
              </w:rPr>
            </w:pPr>
            <w:r w:rsidRPr="003C2E3E">
              <w:rPr>
                <w:sz w:val="16"/>
                <w:szCs w:val="16"/>
              </w:rPr>
              <w:lastRenderedPageBreak/>
              <w:tab/>
              <w:t>./tekst (‘8’)</w:t>
            </w:r>
          </w:p>
          <w:p w14:paraId="27F7D912" w14:textId="77777777" w:rsidR="00365BFA" w:rsidRPr="003C2E3E" w:rsidRDefault="00365BFA" w:rsidP="00B908DE">
            <w:pPr>
              <w:spacing w:line="240" w:lineRule="auto"/>
              <w:ind w:left="227"/>
              <w:rPr>
                <w:sz w:val="16"/>
                <w:szCs w:val="16"/>
              </w:rPr>
            </w:pPr>
          </w:p>
          <w:p w14:paraId="6A4F5F21" w14:textId="77777777" w:rsidR="00365BFA" w:rsidRPr="003C2E3E" w:rsidRDefault="00365BFA" w:rsidP="00B908DE">
            <w:pPr>
              <w:spacing w:line="240" w:lineRule="auto"/>
              <w:rPr>
                <w:sz w:val="16"/>
                <w:szCs w:val="16"/>
              </w:rPr>
            </w:pPr>
            <w:r w:rsidRPr="003C2E3E">
              <w:rPr>
                <w:sz w:val="16"/>
                <w:szCs w:val="16"/>
              </w:rPr>
              <w:tab/>
              <w:t>./tagNaam (‘k_HoedanigheidTekstVariant</w:t>
            </w:r>
            <w:r w:rsidR="00E45F0D" w:rsidRPr="003C2E3E">
              <w:rPr>
                <w:sz w:val="16"/>
                <w:szCs w:val="16"/>
              </w:rPr>
              <w:t>8</w:t>
            </w:r>
            <w:r w:rsidRPr="003C2E3E">
              <w:rPr>
                <w:sz w:val="16"/>
                <w:szCs w:val="16"/>
              </w:rPr>
              <w:t>’)</w:t>
            </w:r>
          </w:p>
          <w:p w14:paraId="02015BCB" w14:textId="77777777" w:rsidR="00365BFA" w:rsidRPr="003C2E3E" w:rsidRDefault="00365BFA" w:rsidP="00B908DE">
            <w:pPr>
              <w:snapToGrid w:val="0"/>
              <w:spacing w:line="240" w:lineRule="auto"/>
              <w:rPr>
                <w:sz w:val="16"/>
                <w:szCs w:val="16"/>
              </w:rPr>
            </w:pPr>
            <w:r w:rsidRPr="003C2E3E">
              <w:rPr>
                <w:sz w:val="16"/>
                <w:szCs w:val="16"/>
              </w:rPr>
              <w:tab/>
              <w:t>./tekst (‘1’ t/m ‘7’)</w:t>
            </w:r>
          </w:p>
          <w:p w14:paraId="092B3651" w14:textId="77777777" w:rsidR="00365BFA" w:rsidRPr="003C2E3E" w:rsidRDefault="00365BFA" w:rsidP="00B908DE">
            <w:pPr>
              <w:spacing w:line="240" w:lineRule="auto"/>
              <w:ind w:left="227"/>
            </w:pPr>
          </w:p>
          <w:p w14:paraId="59CF846A" w14:textId="77777777" w:rsidR="00365BFA" w:rsidRPr="003C2E3E" w:rsidRDefault="00365BFA" w:rsidP="00B908DE">
            <w:pPr>
              <w:spacing w:line="240" w:lineRule="auto"/>
              <w:ind w:left="227"/>
            </w:pPr>
            <w:r w:rsidRPr="003C2E3E">
              <w:t>Getoond wordt:</w:t>
            </w:r>
          </w:p>
          <w:p w14:paraId="0917AFD1"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1</w:t>
            </w:r>
            <w:r w:rsidRPr="003C2E3E">
              <w:rPr>
                <w:lang w:val="nl-NL"/>
              </w:rPr>
              <w:tab/>
            </w:r>
            <w:r w:rsidRPr="003C2E3E">
              <w:rPr>
                <w:rFonts w:cs="Arial"/>
                <w:sz w:val="20"/>
                <w:lang w:val="nl-NL"/>
              </w:rPr>
              <w:t>als beherend vennoot van</w:t>
            </w:r>
          </w:p>
          <w:p w14:paraId="6CC09CE5"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2</w:t>
            </w:r>
            <w:r w:rsidRPr="003C2E3E">
              <w:rPr>
                <w:lang w:val="nl-NL"/>
              </w:rPr>
              <w:tab/>
            </w:r>
            <w:r w:rsidRPr="003C2E3E">
              <w:rPr>
                <w:rFonts w:cs="Arial"/>
                <w:sz w:val="20"/>
                <w:lang w:val="nl-NL"/>
              </w:rPr>
              <w:t>als bevoegde vennoten van</w:t>
            </w:r>
          </w:p>
          <w:p w14:paraId="344FF155"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3</w:t>
            </w:r>
            <w:r w:rsidRPr="003C2E3E">
              <w:rPr>
                <w:lang w:val="nl-NL"/>
              </w:rPr>
              <w:tab/>
            </w:r>
            <w:r w:rsidRPr="003C2E3E">
              <w:rPr>
                <w:rFonts w:cs="Arial"/>
                <w:sz w:val="20"/>
                <w:lang w:val="nl-NL"/>
              </w:rPr>
              <w:t>als gezamenlijk bevoegde vennoten van</w:t>
            </w:r>
          </w:p>
          <w:p w14:paraId="79EA1255"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4</w:t>
            </w:r>
            <w:r w:rsidRPr="003C2E3E">
              <w:rPr>
                <w:lang w:val="nl-NL"/>
              </w:rPr>
              <w:tab/>
            </w:r>
            <w:r w:rsidRPr="003C2E3E">
              <w:rPr>
                <w:rFonts w:cs="Arial"/>
                <w:sz w:val="20"/>
                <w:lang w:val="nl-NL"/>
              </w:rPr>
              <w:t>als enige vennoten van</w:t>
            </w:r>
          </w:p>
          <w:p w14:paraId="23CE3985"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5</w:t>
            </w:r>
            <w:r w:rsidRPr="003C2E3E">
              <w:rPr>
                <w:lang w:val="nl-NL"/>
              </w:rPr>
              <w:tab/>
            </w:r>
            <w:r w:rsidRPr="003C2E3E">
              <w:rPr>
                <w:rFonts w:cs="Arial"/>
                <w:sz w:val="20"/>
                <w:lang w:val="nl-NL"/>
              </w:rPr>
              <w:t>als bevoegde maten van</w:t>
            </w:r>
          </w:p>
          <w:p w14:paraId="398179DC"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6</w:t>
            </w:r>
            <w:r w:rsidRPr="003C2E3E">
              <w:rPr>
                <w:lang w:val="nl-NL"/>
              </w:rPr>
              <w:tab/>
            </w:r>
            <w:r w:rsidRPr="003C2E3E">
              <w:rPr>
                <w:rFonts w:cs="Arial"/>
                <w:sz w:val="20"/>
                <w:lang w:val="nl-NL"/>
              </w:rPr>
              <w:t>als gezamenlijk bevoegde maten van</w:t>
            </w:r>
          </w:p>
          <w:p w14:paraId="372CBEE5" w14:textId="77777777" w:rsidR="0076719D" w:rsidRPr="003C2E3E" w:rsidRDefault="0076719D" w:rsidP="00B908DE">
            <w:pPr>
              <w:pStyle w:val="streepje"/>
              <w:numPr>
                <w:ilvl w:val="0"/>
                <w:numId w:val="0"/>
              </w:numPr>
              <w:tabs>
                <w:tab w:val="clear" w:pos="227"/>
                <w:tab w:val="clear" w:pos="454"/>
                <w:tab w:val="left" w:pos="529"/>
              </w:tabs>
              <w:ind w:left="246"/>
              <w:rPr>
                <w:lang w:val="nl-NL"/>
              </w:rPr>
            </w:pPr>
            <w:r w:rsidRPr="003C2E3E">
              <w:rPr>
                <w:lang w:val="nl-NL"/>
              </w:rPr>
              <w:t>7</w:t>
            </w:r>
            <w:r w:rsidRPr="003C2E3E">
              <w:rPr>
                <w:lang w:val="nl-NL"/>
              </w:rPr>
              <w:tab/>
            </w:r>
            <w:r w:rsidRPr="003C2E3E">
              <w:rPr>
                <w:rFonts w:cs="Arial"/>
                <w:sz w:val="20"/>
                <w:lang w:val="nl-NL"/>
              </w:rPr>
              <w:t>als enige maten van</w:t>
            </w:r>
          </w:p>
          <w:p w14:paraId="4AA42617" w14:textId="77777777" w:rsidR="00365BFA" w:rsidRPr="003C2E3E" w:rsidRDefault="00365BFA" w:rsidP="007432D8">
            <w:r w:rsidRPr="003C2E3E">
              <w:t xml:space="preserve"> </w:t>
            </w:r>
          </w:p>
        </w:tc>
      </w:tr>
    </w:tbl>
    <w:p w14:paraId="01C1901F" w14:textId="77777777" w:rsidR="00195D01" w:rsidRPr="003C2E3E" w:rsidRDefault="00195D01" w:rsidP="00C508DD"/>
    <w:p w14:paraId="79C2B326" w14:textId="77777777" w:rsidR="00103713" w:rsidRPr="003C2E3E" w:rsidRDefault="00103713" w:rsidP="007C3982">
      <w:pPr>
        <w:pStyle w:val="Kop1"/>
        <w:numPr>
          <w:ilvl w:val="0"/>
          <w:numId w:val="1"/>
        </w:numPr>
        <w:rPr>
          <w:lang w:val="nl-NL"/>
        </w:rPr>
      </w:pPr>
      <w:bookmarkStart w:id="285" w:name="_Toc411262142"/>
      <w:bookmarkStart w:id="286" w:name="_Toc363109835"/>
      <w:r w:rsidRPr="003C2E3E">
        <w:rPr>
          <w:lang w:val="nl-NL"/>
        </w:rPr>
        <w:lastRenderedPageBreak/>
        <w:t>Aanvullende specificaties</w:t>
      </w:r>
      <w:bookmarkEnd w:id="285"/>
    </w:p>
    <w:p w14:paraId="3D5FBA5C" w14:textId="77777777" w:rsidR="00103713" w:rsidRPr="003C2E3E" w:rsidRDefault="00103713" w:rsidP="00103713">
      <w:pPr>
        <w:pStyle w:val="Kop2"/>
        <w:rPr>
          <w:lang w:val="nl-NL"/>
        </w:rPr>
      </w:pPr>
      <w:bookmarkStart w:id="287" w:name="_Toc376523913"/>
      <w:bookmarkStart w:id="288" w:name="_Toc376546545"/>
      <w:bookmarkStart w:id="289" w:name="_Toc376546583"/>
      <w:bookmarkStart w:id="290" w:name="_Toc377297947"/>
      <w:bookmarkStart w:id="291" w:name="_Toc377298112"/>
      <w:bookmarkStart w:id="292" w:name="_Toc377467647"/>
      <w:bookmarkStart w:id="293" w:name="_Toc377467665"/>
      <w:bookmarkStart w:id="294" w:name="_Toc377467751"/>
      <w:bookmarkStart w:id="295" w:name="_Toc377467802"/>
      <w:bookmarkStart w:id="296" w:name="_Toc377467831"/>
      <w:bookmarkStart w:id="297" w:name="_Toc377467882"/>
      <w:bookmarkStart w:id="298" w:name="_Toc377467950"/>
      <w:bookmarkStart w:id="299" w:name="_Toc377467983"/>
      <w:bookmarkStart w:id="300" w:name="_Toc377625311"/>
      <w:bookmarkStart w:id="301" w:name="_Toc377626843"/>
      <w:bookmarkStart w:id="302" w:name="_Toc377638276"/>
      <w:bookmarkStart w:id="303" w:name="_Ref380063802"/>
      <w:bookmarkStart w:id="304" w:name="_Toc411262143"/>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sidRPr="003C2E3E">
        <w:rPr>
          <w:lang w:val="nl-NL"/>
        </w:rPr>
        <w:t>Gerechtigde personen</w:t>
      </w:r>
      <w:bookmarkEnd w:id="303"/>
      <w:bookmarkEnd w:id="304"/>
    </w:p>
    <w:p w14:paraId="1C7D2813" w14:textId="77777777" w:rsidR="003F6D65" w:rsidRPr="003C2E3E" w:rsidRDefault="003F6D65" w:rsidP="003F6D65">
      <w:r w:rsidRPr="003C2E3E">
        <w:t xml:space="preserve">Bij elke IMKAD_Persoon moet worden vastgelegd </w:t>
      </w:r>
      <w:r w:rsidR="00AF7B23" w:rsidRPr="003C2E3E">
        <w:t xml:space="preserve">in de essentialia xml </w:t>
      </w:r>
      <w:r w:rsidRPr="003C2E3E">
        <w:t>of deze wel of niet gerechtigde is (tia_IndGerechtigde).</w:t>
      </w:r>
      <w:r w:rsidR="00AF7B23" w:rsidRPr="003C2E3E">
        <w:t xml:space="preserve"> Dit wordt niet gebruikt om de aktetekst samen te stellen maar is noodzakelijk voor de juiste registratie van personen die een recht verkrijgen. </w:t>
      </w:r>
      <w:r w:rsidRPr="003C2E3E">
        <w:t xml:space="preserve"> </w:t>
      </w:r>
      <w:r w:rsidR="00AF7B23" w:rsidRPr="003C2E3E">
        <w:t>Er moet binnen een partij op modeldocument niveau minimaal één gerechtigde persoon zijn.</w:t>
      </w:r>
      <w:r w:rsidRPr="003C2E3E">
        <w:t xml:space="preserve"> </w:t>
      </w:r>
    </w:p>
    <w:p w14:paraId="087733C7" w14:textId="77777777" w:rsidR="00A67E40" w:rsidRPr="003C2E3E" w:rsidRDefault="00A67E40" w:rsidP="003F6D65">
      <w:pPr>
        <w:pStyle w:val="streepje"/>
        <w:numPr>
          <w:ilvl w:val="0"/>
          <w:numId w:val="0"/>
        </w:numPr>
        <w:ind w:left="284" w:hanging="284"/>
        <w:rPr>
          <w:lang w:val="nl-NL"/>
        </w:rPr>
      </w:pPr>
    </w:p>
    <w:p w14:paraId="600A08B9" w14:textId="77777777" w:rsidR="003F6D65" w:rsidRPr="003C2E3E" w:rsidRDefault="003F6D65" w:rsidP="003F6D65">
      <w:pPr>
        <w:pStyle w:val="streepje"/>
        <w:numPr>
          <w:ilvl w:val="0"/>
          <w:numId w:val="0"/>
        </w:numPr>
        <w:ind w:left="284" w:hanging="284"/>
        <w:rPr>
          <w:lang w:val="nl-NL"/>
        </w:rPr>
      </w:pPr>
      <w:r w:rsidRPr="003C2E3E">
        <w:rPr>
          <w:lang w:val="nl-NL"/>
        </w:rPr>
        <w:t>Voor het wel of niet gerechtigde zijn geldt het volgende:</w:t>
      </w:r>
    </w:p>
    <w:p w14:paraId="7BFD7A38" w14:textId="77777777" w:rsidR="003F6D65" w:rsidRPr="003C2E3E" w:rsidRDefault="00E57A22" w:rsidP="002E4822">
      <w:pPr>
        <w:pStyle w:val="streepje"/>
        <w:tabs>
          <w:tab w:val="clear" w:pos="227"/>
          <w:tab w:val="clear" w:pos="454"/>
          <w:tab w:val="left" w:pos="284"/>
        </w:tabs>
        <w:rPr>
          <w:lang w:val="nl-NL"/>
        </w:rPr>
      </w:pPr>
      <w:r w:rsidRPr="003C2E3E">
        <w:rPr>
          <w:lang w:val="nl-NL"/>
        </w:rPr>
        <w:t>i</w:t>
      </w:r>
      <w:r w:rsidR="003F6D65" w:rsidRPr="003C2E3E">
        <w:rPr>
          <w:lang w:val="nl-NL"/>
        </w:rPr>
        <w:t xml:space="preserve">ndien de persoon niet in een Hoedanigheid </w:t>
      </w:r>
      <w:r w:rsidR="009D7570" w:rsidRPr="003C2E3E">
        <w:rPr>
          <w:lang w:val="nl-NL"/>
        </w:rPr>
        <w:t xml:space="preserve">handelt </w:t>
      </w:r>
      <w:r w:rsidR="003F6D65" w:rsidRPr="003C2E3E">
        <w:rPr>
          <w:lang w:val="nl-NL"/>
        </w:rPr>
        <w:t>dan is de persoon gerechtigde (tia_IndGerechtigde=true)</w:t>
      </w:r>
      <w:r w:rsidRPr="003C2E3E">
        <w:rPr>
          <w:lang w:val="nl-NL"/>
        </w:rPr>
        <w:t>,</w:t>
      </w:r>
    </w:p>
    <w:p w14:paraId="4646AE74" w14:textId="77777777" w:rsidR="003F6D65" w:rsidRPr="003C2E3E" w:rsidRDefault="00E57A22" w:rsidP="002E4822">
      <w:pPr>
        <w:pStyle w:val="streepje"/>
        <w:tabs>
          <w:tab w:val="clear" w:pos="227"/>
          <w:tab w:val="clear" w:pos="454"/>
          <w:tab w:val="left" w:pos="284"/>
        </w:tabs>
        <w:rPr>
          <w:lang w:val="nl-NL"/>
        </w:rPr>
      </w:pPr>
      <w:r w:rsidRPr="003C2E3E">
        <w:rPr>
          <w:lang w:val="nl-NL"/>
        </w:rPr>
        <w:t>i</w:t>
      </w:r>
      <w:r w:rsidR="003F6D65" w:rsidRPr="003C2E3E">
        <w:rPr>
          <w:lang w:val="nl-NL"/>
        </w:rPr>
        <w:t xml:space="preserve">ndien een persoon in hoedanigheid </w:t>
      </w:r>
      <w:r w:rsidR="009D7570" w:rsidRPr="003C2E3E">
        <w:rPr>
          <w:lang w:val="nl-NL"/>
        </w:rPr>
        <w:t xml:space="preserve">handelt </w:t>
      </w:r>
      <w:r w:rsidR="003F6D65" w:rsidRPr="003C2E3E">
        <w:rPr>
          <w:lang w:val="nl-NL"/>
        </w:rPr>
        <w:t xml:space="preserve">en </w:t>
      </w:r>
      <w:r w:rsidR="006C0A63" w:rsidRPr="003C2E3E">
        <w:rPr>
          <w:lang w:val="nl-NL"/>
        </w:rPr>
        <w:t>’</w:t>
      </w:r>
      <w:r w:rsidR="003F6D65" w:rsidRPr="003C2E3E">
        <w:rPr>
          <w:lang w:val="nl-NL"/>
        </w:rPr>
        <w:t>voor zich</w:t>
      </w:r>
      <w:r w:rsidR="006C0A63" w:rsidRPr="003C2E3E">
        <w:rPr>
          <w:lang w:val="nl-NL"/>
        </w:rPr>
        <w:t>’</w:t>
      </w:r>
      <w:r w:rsidR="00AF7B23" w:rsidRPr="003C2E3E">
        <w:rPr>
          <w:lang w:val="nl-NL"/>
        </w:rPr>
        <w:t>,</w:t>
      </w:r>
      <w:r w:rsidR="003F6D65" w:rsidRPr="003C2E3E">
        <w:rPr>
          <w:lang w:val="nl-NL"/>
        </w:rPr>
        <w:t xml:space="preserve"> </w:t>
      </w:r>
      <w:r w:rsidR="005918FB" w:rsidRPr="003C2E3E">
        <w:rPr>
          <w:lang w:val="nl-NL"/>
        </w:rPr>
        <w:t xml:space="preserve">komt </w:t>
      </w:r>
      <w:r w:rsidR="003F6D65" w:rsidRPr="003C2E3E">
        <w:rPr>
          <w:lang w:val="nl-NL"/>
        </w:rPr>
        <w:t>in de Hoedanigheid voor (k_HoedanigheidVoorZich is gevuld) dan is de persoon gerechtigde (tia_IndGerechtigde=true)</w:t>
      </w:r>
      <w:r w:rsidRPr="003C2E3E">
        <w:rPr>
          <w:lang w:val="nl-NL"/>
        </w:rPr>
        <w:t>,</w:t>
      </w:r>
    </w:p>
    <w:p w14:paraId="209F7893" w14:textId="77777777" w:rsidR="005918FB" w:rsidRPr="003C2E3E" w:rsidRDefault="00E57A22" w:rsidP="002E4822">
      <w:pPr>
        <w:pStyle w:val="streepje"/>
        <w:tabs>
          <w:tab w:val="clear" w:pos="227"/>
          <w:tab w:val="clear" w:pos="454"/>
          <w:tab w:val="left" w:pos="284"/>
        </w:tabs>
        <w:rPr>
          <w:lang w:val="nl-NL"/>
        </w:rPr>
      </w:pPr>
      <w:r w:rsidRPr="003C2E3E">
        <w:rPr>
          <w:lang w:val="nl-NL"/>
        </w:rPr>
        <w:t>i</w:t>
      </w:r>
      <w:r w:rsidR="003F6D65" w:rsidRPr="003C2E3E">
        <w:rPr>
          <w:lang w:val="nl-NL"/>
        </w:rPr>
        <w:t xml:space="preserve">ndien een persoon in hoedanigheid </w:t>
      </w:r>
      <w:r w:rsidR="009D7570" w:rsidRPr="003C2E3E">
        <w:rPr>
          <w:lang w:val="nl-NL"/>
        </w:rPr>
        <w:t xml:space="preserve">handelt </w:t>
      </w:r>
      <w:r w:rsidR="003F6D65" w:rsidRPr="003C2E3E">
        <w:rPr>
          <w:lang w:val="nl-NL"/>
        </w:rPr>
        <w:t xml:space="preserve">en </w:t>
      </w:r>
      <w:r w:rsidR="006C0A63" w:rsidRPr="003C2E3E">
        <w:rPr>
          <w:lang w:val="nl-NL"/>
        </w:rPr>
        <w:t>‘</w:t>
      </w:r>
      <w:r w:rsidR="003F6D65" w:rsidRPr="003C2E3E">
        <w:rPr>
          <w:lang w:val="nl-NL"/>
        </w:rPr>
        <w:t>voor zich'</w:t>
      </w:r>
      <w:r w:rsidR="005918FB" w:rsidRPr="003C2E3E">
        <w:rPr>
          <w:lang w:val="nl-NL"/>
        </w:rPr>
        <w:t xml:space="preserve">, komt niet </w:t>
      </w:r>
      <w:r w:rsidR="003F6D65" w:rsidRPr="003C2E3E">
        <w:rPr>
          <w:lang w:val="nl-NL"/>
        </w:rPr>
        <w:t>in de Hoedanigheid voor (k_HoedanigheidVoorZich komt niet voor), dan geldt:</w:t>
      </w:r>
    </w:p>
    <w:p w14:paraId="20E1707A" w14:textId="0C114EEC" w:rsidR="005918FB" w:rsidRPr="003C2E3E" w:rsidRDefault="005918FB" w:rsidP="005918FB">
      <w:pPr>
        <w:pStyle w:val="streepje"/>
        <w:numPr>
          <w:ilvl w:val="1"/>
          <w:numId w:val="5"/>
        </w:numPr>
        <w:tabs>
          <w:tab w:val="clear" w:pos="227"/>
          <w:tab w:val="clear" w:pos="454"/>
          <w:tab w:val="left" w:pos="284"/>
        </w:tabs>
        <w:rPr>
          <w:lang w:val="nl-NL"/>
        </w:rPr>
      </w:pPr>
      <w:r w:rsidRPr="003C2E3E">
        <w:rPr>
          <w:lang w:val="nl-NL"/>
        </w:rPr>
        <w:t xml:space="preserve">bij Hoedanigheid variant 8 zijn de personen die handelen in deze hoedanigheid </w:t>
      </w:r>
      <w:r w:rsidR="006C0A63" w:rsidRPr="003C2E3E">
        <w:rPr>
          <w:lang w:val="nl-NL"/>
        </w:rPr>
        <w:t xml:space="preserve">altijd </w:t>
      </w:r>
      <w:r w:rsidRPr="003C2E3E">
        <w:rPr>
          <w:lang w:val="nl-NL"/>
        </w:rPr>
        <w:t xml:space="preserve">gerechtigde (tia_IndGerechtigde=true) en de persoon die </w:t>
      </w:r>
      <w:r w:rsidR="00080C42" w:rsidRPr="003C2E3E">
        <w:rPr>
          <w:lang w:val="nl-NL"/>
        </w:rPr>
        <w:t>vertegenwoordigd</w:t>
      </w:r>
      <w:r w:rsidRPr="003C2E3E">
        <w:rPr>
          <w:lang w:val="nl-NL"/>
        </w:rPr>
        <w:t xml:space="preserve"> wordt n</w:t>
      </w:r>
      <w:r w:rsidR="00E23D44" w:rsidRPr="003C2E3E">
        <w:rPr>
          <w:lang w:val="nl-NL"/>
        </w:rPr>
        <w:t>ooit</w:t>
      </w:r>
      <w:r w:rsidRPr="003C2E3E">
        <w:rPr>
          <w:lang w:val="nl-NL"/>
        </w:rPr>
        <w:t xml:space="preserve"> (de VOF/CV/MS),</w:t>
      </w:r>
    </w:p>
    <w:p w14:paraId="03A4C055" w14:textId="77777777" w:rsidR="00E57A22" w:rsidRPr="003C2E3E" w:rsidRDefault="005918FB" w:rsidP="005918FB">
      <w:pPr>
        <w:pStyle w:val="streepje"/>
        <w:numPr>
          <w:ilvl w:val="1"/>
          <w:numId w:val="5"/>
        </w:numPr>
        <w:tabs>
          <w:tab w:val="clear" w:pos="227"/>
          <w:tab w:val="clear" w:pos="454"/>
          <w:tab w:val="left" w:pos="284"/>
        </w:tabs>
        <w:rPr>
          <w:lang w:val="nl-NL"/>
        </w:rPr>
      </w:pPr>
      <w:r w:rsidRPr="003C2E3E">
        <w:rPr>
          <w:lang w:val="nl-NL"/>
        </w:rPr>
        <w:t>in alle andere gevallen zijn de personen die in een hoedanigheid handelen geen gerechtigde (tia_IndGerechtigde=false)</w:t>
      </w:r>
      <w:r w:rsidR="00E57A22" w:rsidRPr="003C2E3E">
        <w:rPr>
          <w:lang w:val="nl-NL"/>
        </w:rPr>
        <w:t>,</w:t>
      </w:r>
    </w:p>
    <w:p w14:paraId="62731F58" w14:textId="77777777" w:rsidR="00103713" w:rsidRPr="003C2E3E" w:rsidRDefault="00E57A22" w:rsidP="00E57A22">
      <w:pPr>
        <w:pStyle w:val="streepje"/>
        <w:tabs>
          <w:tab w:val="clear" w:pos="227"/>
          <w:tab w:val="clear" w:pos="454"/>
          <w:tab w:val="left" w:pos="284"/>
        </w:tabs>
        <w:rPr>
          <w:lang w:val="nl-NL"/>
        </w:rPr>
      </w:pPr>
      <w:r w:rsidRPr="003C2E3E">
        <w:rPr>
          <w:lang w:val="nl-NL"/>
        </w:rPr>
        <w:t xml:space="preserve">indien een persoon in meer hoedanigheden </w:t>
      </w:r>
      <w:r w:rsidR="00E23D44" w:rsidRPr="003C2E3E">
        <w:rPr>
          <w:lang w:val="nl-NL"/>
        </w:rPr>
        <w:t>handelt</w:t>
      </w:r>
      <w:r w:rsidRPr="003C2E3E">
        <w:rPr>
          <w:lang w:val="nl-NL"/>
        </w:rPr>
        <w:t xml:space="preserve"> dan is de persoon gerechtigde wanneer bij minimaal één van deze hoedanigheden ‘voor zich’ voorkomt.</w:t>
      </w:r>
      <w:r w:rsidR="003F6D65" w:rsidRPr="003C2E3E">
        <w:rPr>
          <w:lang w:val="nl-NL"/>
        </w:rPr>
        <w:br/>
      </w:r>
    </w:p>
    <w:p w14:paraId="75866216" w14:textId="77777777" w:rsidR="00A1044F" w:rsidRPr="003C2E3E" w:rsidRDefault="00A829DF" w:rsidP="00A1044F">
      <w:pPr>
        <w:pStyle w:val="Kop2"/>
        <w:rPr>
          <w:lang w:val="nl-NL"/>
        </w:rPr>
      </w:pPr>
      <w:bookmarkStart w:id="305" w:name="_Ref365878113"/>
      <w:r w:rsidRPr="003C2E3E">
        <w:rPr>
          <w:lang w:val="nl-NL"/>
        </w:rPr>
        <w:br w:type="page"/>
      </w:r>
      <w:bookmarkStart w:id="306" w:name="_Toc411262144"/>
      <w:r w:rsidR="00A1044F" w:rsidRPr="003C2E3E">
        <w:rPr>
          <w:lang w:val="nl-NL"/>
        </w:rPr>
        <w:lastRenderedPageBreak/>
        <w:t>Hoedanigheid</w:t>
      </w:r>
      <w:bookmarkEnd w:id="306"/>
    </w:p>
    <w:p w14:paraId="3F6DCE25" w14:textId="77777777" w:rsidR="00A1044F" w:rsidRPr="003C2E3E" w:rsidRDefault="00A1044F" w:rsidP="00A1044F">
      <w:pPr>
        <w:pStyle w:val="Kop3"/>
        <w:rPr>
          <w:lang w:val="nl-NL"/>
        </w:rPr>
      </w:pPr>
      <w:bookmarkStart w:id="307" w:name="_Ref386178000"/>
      <w:bookmarkStart w:id="308" w:name="_Toc411262145"/>
      <w:r w:rsidRPr="003C2E3E">
        <w:rPr>
          <w:lang w:val="nl-NL"/>
        </w:rPr>
        <w:t>Layout</w:t>
      </w:r>
      <w:bookmarkEnd w:id="307"/>
      <w:bookmarkEnd w:id="308"/>
    </w:p>
    <w:bookmarkEnd w:id="305"/>
    <w:p w14:paraId="728A277F" w14:textId="77777777" w:rsidR="00354B2A" w:rsidRPr="003C2E3E" w:rsidRDefault="009F4E78" w:rsidP="009F4E78">
      <w:r w:rsidRPr="003C2E3E">
        <w:t>Zie document: Toelichting - Comparitie nummering en layout.</w:t>
      </w:r>
    </w:p>
    <w:p w14:paraId="391A2CF9" w14:textId="77777777" w:rsidR="00354B2A" w:rsidRPr="003C2E3E" w:rsidRDefault="00354B2A" w:rsidP="00D1108F"/>
    <w:p w14:paraId="3C3C0D6C" w14:textId="77777777" w:rsidR="003D71B8" w:rsidRPr="003C2E3E" w:rsidRDefault="003D71B8" w:rsidP="002A3408"/>
    <w:p w14:paraId="66DBAE37" w14:textId="77777777" w:rsidR="0013037B" w:rsidRPr="003C2E3E" w:rsidRDefault="00CB581B" w:rsidP="00FB35E3">
      <w:pPr>
        <w:pStyle w:val="Kop3"/>
        <w:rPr>
          <w:lang w:val="nl-NL"/>
        </w:rPr>
      </w:pPr>
      <w:r w:rsidRPr="003C2E3E">
        <w:rPr>
          <w:lang w:val="nl-NL"/>
        </w:rPr>
        <w:br w:type="page"/>
      </w:r>
      <w:bookmarkStart w:id="309" w:name="_Toc411262146"/>
      <w:r w:rsidR="00356141" w:rsidRPr="003C2E3E">
        <w:rPr>
          <w:lang w:val="nl-NL"/>
        </w:rPr>
        <w:lastRenderedPageBreak/>
        <w:t>M</w:t>
      </w:r>
      <w:r w:rsidR="00690ED9" w:rsidRPr="003C2E3E">
        <w:rPr>
          <w:lang w:val="nl-NL"/>
        </w:rPr>
        <w:t>apping</w:t>
      </w:r>
      <w:bookmarkEnd w:id="309"/>
    </w:p>
    <w:p w14:paraId="14B766D9" w14:textId="77777777" w:rsidR="00CB581B" w:rsidRPr="003C2E3E" w:rsidRDefault="00CB581B" w:rsidP="00103713"/>
    <w:p w14:paraId="5AF157C4" w14:textId="77777777" w:rsidR="001A57AF" w:rsidRPr="003C2E3E" w:rsidRDefault="001A57AF" w:rsidP="00CB581B">
      <w:pPr>
        <w:pStyle w:val="streepje"/>
        <w:numPr>
          <w:ilvl w:val="0"/>
          <w:numId w:val="0"/>
        </w:numPr>
        <w:rPr>
          <w:u w:val="single"/>
          <w:lang w:val="nl-NL"/>
        </w:rPr>
      </w:pPr>
      <w:r w:rsidRPr="003C2E3E">
        <w:rPr>
          <w:u w:val="single"/>
          <w:lang w:val="nl-NL"/>
        </w:rPr>
        <w:t>Natuurlijke perso</w:t>
      </w:r>
      <w:r w:rsidR="00E86351" w:rsidRPr="003C2E3E">
        <w:rPr>
          <w:u w:val="single"/>
          <w:lang w:val="nl-NL"/>
        </w:rPr>
        <w:t>on</w:t>
      </w:r>
      <w:r w:rsidR="0051467A" w:rsidRPr="003C2E3E">
        <w:rPr>
          <w:u w:val="single"/>
          <w:lang w:val="nl-NL"/>
        </w:rPr>
        <w:t xml:space="preserve"> vertegenwoordigt niet natuurlijk persoon</w:t>
      </w:r>
    </w:p>
    <w:p w14:paraId="77C0D83C" w14:textId="77777777" w:rsidR="001A57AF" w:rsidRPr="003C2E3E" w:rsidRDefault="002C2457" w:rsidP="001A57AF">
      <w:r w:rsidRPr="003C2E3E">
        <w:t xml:space="preserve">De </w:t>
      </w:r>
      <w:r w:rsidR="001A57AF" w:rsidRPr="003C2E3E">
        <w:t>NP</w:t>
      </w:r>
      <w:r w:rsidR="00E86351" w:rsidRPr="003C2E3E">
        <w:t>’</w:t>
      </w:r>
      <w:r w:rsidR="001A57AF" w:rsidRPr="003C2E3E">
        <w:t xml:space="preserve">s </w:t>
      </w:r>
      <w:r w:rsidR="00E86351" w:rsidRPr="003C2E3E">
        <w:t xml:space="preserve">die onderdeel zijn van dit tekstblok </w:t>
      </w:r>
      <w:r w:rsidR="001A57AF" w:rsidRPr="003C2E3E">
        <w:t>vertegenwoordigen altijd de IMKAD_PERSOON</w:t>
      </w:r>
      <w:r w:rsidRPr="003C2E3E">
        <w:t xml:space="preserve"> en optioneel andere rechtspersonen IMKAD_PERSOON/GERELATEERDPERSOON[vo</w:t>
      </w:r>
      <w:r w:rsidR="000F12DF" w:rsidRPr="003C2E3E">
        <w:t>l</w:t>
      </w:r>
      <w:r w:rsidRPr="003C2E3E">
        <w:t>machtgever]/IMKAD_PERSOON.</w:t>
      </w:r>
      <w:r w:rsidR="00E86351" w:rsidRPr="003C2E3E">
        <w:t xml:space="preserve"> </w:t>
      </w:r>
    </w:p>
    <w:p w14:paraId="3C34746D" w14:textId="77777777" w:rsidR="001A57AF" w:rsidRPr="003C2E3E" w:rsidRDefault="001A57AF" w:rsidP="001A57AF">
      <w:pPr>
        <w:pStyle w:val="streepje"/>
        <w:numPr>
          <w:ilvl w:val="0"/>
          <w:numId w:val="0"/>
        </w:numPr>
        <w:rPr>
          <w:lang w:val="nl-NL"/>
        </w:rPr>
      </w:pPr>
    </w:p>
    <w:p w14:paraId="4363528A" w14:textId="77777777" w:rsidR="00E86351" w:rsidRPr="003C2E3E" w:rsidRDefault="00E86351" w:rsidP="001A57AF">
      <w:pPr>
        <w:pStyle w:val="streepje"/>
        <w:numPr>
          <w:ilvl w:val="0"/>
          <w:numId w:val="0"/>
        </w:numPr>
        <w:rPr>
          <w:lang w:val="nl-NL"/>
        </w:rPr>
      </w:pPr>
      <w:r w:rsidRPr="003C2E3E">
        <w:rPr>
          <w:lang w:val="nl-NL"/>
        </w:rPr>
        <w:t>Hoedanigheid tussen NP’s is niet mogelijk.</w:t>
      </w:r>
    </w:p>
    <w:p w14:paraId="546242E9" w14:textId="77777777" w:rsidR="00E86351" w:rsidRPr="003C2E3E" w:rsidRDefault="00E86351" w:rsidP="001A57AF">
      <w:pPr>
        <w:pStyle w:val="streepje"/>
        <w:numPr>
          <w:ilvl w:val="0"/>
          <w:numId w:val="0"/>
        </w:num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1A57AF" w:rsidRPr="003C2E3E" w14:paraId="47BABFEA" w14:textId="77777777" w:rsidTr="00B908DE">
        <w:tc>
          <w:tcPr>
            <w:tcW w:w="9608" w:type="dxa"/>
            <w:shd w:val="clear" w:color="auto" w:fill="auto"/>
          </w:tcPr>
          <w:p w14:paraId="58ADC91F" w14:textId="77777777" w:rsidR="001A57AF" w:rsidRPr="003C2E3E" w:rsidRDefault="0051467A" w:rsidP="00B908DE">
            <w:pPr>
              <w:pStyle w:val="streepje"/>
              <w:numPr>
                <w:ilvl w:val="0"/>
                <w:numId w:val="0"/>
              </w:numPr>
              <w:rPr>
                <w:lang w:val="nl-NL"/>
              </w:rPr>
            </w:pPr>
            <w:r w:rsidRPr="003C2E3E">
              <w:rPr>
                <w:b/>
                <w:lang w:val="nl-NL"/>
              </w:rPr>
              <w:t>PNNP1</w:t>
            </w:r>
            <w:r w:rsidRPr="003C2E3E">
              <w:rPr>
                <w:lang w:val="nl-NL"/>
              </w:rPr>
              <w:t xml:space="preserve"> </w:t>
            </w:r>
            <w:r w:rsidR="001A57AF" w:rsidRPr="003C2E3E">
              <w:rPr>
                <w:lang w:val="nl-NL"/>
              </w:rPr>
              <w:t>IMKAD_PERSOON/GERELATEERDPERSOON[bestuurder]/IMKAD_PERSOON</w:t>
            </w:r>
            <w:r w:rsidR="002C2457" w:rsidRPr="003C2E3E">
              <w:rPr>
                <w:lang w:val="nl-NL"/>
              </w:rPr>
              <w:t xml:space="preserve"> [1..*]</w:t>
            </w:r>
          </w:p>
          <w:p w14:paraId="1E099A5B" w14:textId="77777777" w:rsidR="001A57AF" w:rsidRPr="003C2E3E" w:rsidRDefault="001A57AF" w:rsidP="00B908DE">
            <w:pPr>
              <w:pStyle w:val="streepje"/>
              <w:numPr>
                <w:ilvl w:val="0"/>
                <w:numId w:val="0"/>
              </w:numPr>
              <w:rPr>
                <w:lang w:val="nl-NL"/>
              </w:rPr>
            </w:pPr>
            <w:r w:rsidRPr="003C2E3E">
              <w:rPr>
                <w:lang w:val="nl-NL"/>
              </w:rPr>
              <w:sym w:font="Wingdings" w:char="F0E0"/>
            </w:r>
            <w:r w:rsidRPr="003C2E3E">
              <w:rPr>
                <w:lang w:val="nl-NL"/>
              </w:rPr>
              <w:t xml:space="preserve"> vertegenwoordigtRef </w:t>
            </w:r>
            <w:r w:rsidRPr="003C2E3E">
              <w:rPr>
                <w:sz w:val="16"/>
                <w:szCs w:val="16"/>
                <w:lang w:val="nl-NL"/>
              </w:rPr>
              <w:t>[xlink:href="id van de hoedanigheid] [</w:t>
            </w:r>
            <w:r w:rsidR="007432D8" w:rsidRPr="003C2E3E">
              <w:rPr>
                <w:sz w:val="16"/>
                <w:szCs w:val="16"/>
                <w:lang w:val="nl-NL"/>
              </w:rPr>
              <w:t>1</w:t>
            </w:r>
            <w:r w:rsidRPr="003C2E3E">
              <w:rPr>
                <w:sz w:val="16"/>
                <w:szCs w:val="16"/>
                <w:lang w:val="nl-NL"/>
              </w:rPr>
              <w:t>..*]</w:t>
            </w:r>
          </w:p>
          <w:p w14:paraId="717364B4" w14:textId="77777777" w:rsidR="001A57AF" w:rsidRPr="003C2E3E" w:rsidRDefault="001A57AF" w:rsidP="00B908DE">
            <w:pPr>
              <w:pStyle w:val="streepje"/>
              <w:numPr>
                <w:ilvl w:val="0"/>
                <w:numId w:val="0"/>
              </w:numPr>
              <w:rPr>
                <w:lang w:val="nl-NL"/>
              </w:rPr>
            </w:pPr>
          </w:p>
          <w:p w14:paraId="72EB50D0" w14:textId="77777777" w:rsidR="001A57AF" w:rsidRPr="003C2E3E" w:rsidRDefault="001A57AF" w:rsidP="00B908DE">
            <w:pPr>
              <w:pStyle w:val="streepje"/>
              <w:numPr>
                <w:ilvl w:val="0"/>
                <w:numId w:val="0"/>
              </w:numPr>
              <w:rPr>
                <w:lang w:val="nl-NL"/>
              </w:rPr>
            </w:pPr>
            <w:r w:rsidRPr="003C2E3E">
              <w:rPr>
                <w:lang w:val="nl-NL"/>
              </w:rPr>
              <w:t>HOEDANIGHEID[ID]</w:t>
            </w:r>
          </w:p>
          <w:p w14:paraId="48882C7B" w14:textId="77777777" w:rsidR="001A57AF" w:rsidRPr="003C2E3E" w:rsidRDefault="001A57AF" w:rsidP="00B908DE">
            <w:pPr>
              <w:pStyle w:val="streepje"/>
              <w:numPr>
                <w:ilvl w:val="0"/>
                <w:numId w:val="0"/>
              </w:numPr>
              <w:rPr>
                <w:lang w:val="nl-NL"/>
              </w:rPr>
            </w:pPr>
            <w:r w:rsidRPr="003C2E3E">
              <w:rPr>
                <w:lang w:val="nl-NL"/>
              </w:rPr>
              <w:sym w:font="Wingdings" w:char="F0E0"/>
            </w:r>
            <w:r w:rsidRPr="003C2E3E">
              <w:rPr>
                <w:lang w:val="nl-NL"/>
              </w:rPr>
              <w:t xml:space="preserve"> tekstKeuzes voor te tonen Hoedanigheidstekst</w:t>
            </w:r>
          </w:p>
          <w:p w14:paraId="2B1F3A55" w14:textId="77777777" w:rsidR="001A57AF" w:rsidRPr="003C2E3E" w:rsidRDefault="001A57AF" w:rsidP="00B908DE">
            <w:pPr>
              <w:pStyle w:val="streepje"/>
              <w:numPr>
                <w:ilvl w:val="0"/>
                <w:numId w:val="0"/>
              </w:numPr>
              <w:rPr>
                <w:lang w:val="nl-NL"/>
              </w:rPr>
            </w:pPr>
            <w:r w:rsidRPr="003C2E3E">
              <w:rPr>
                <w:lang w:val="nl-NL"/>
              </w:rPr>
              <w:sym w:font="Wingdings" w:char="F0E0"/>
            </w:r>
            <w:r w:rsidRPr="003C2E3E">
              <w:rPr>
                <w:lang w:val="nl-NL"/>
              </w:rPr>
              <w:t xml:space="preserve"> wordtVertegenwoordigdRef </w:t>
            </w:r>
            <w:r w:rsidRPr="003C2E3E">
              <w:rPr>
                <w:sz w:val="16"/>
                <w:szCs w:val="16"/>
                <w:lang w:val="nl-NL"/>
              </w:rPr>
              <w:t>[xlink:href="id van de persoon die wordt vertegenwoordigd] [1..*]</w:t>
            </w:r>
          </w:p>
          <w:p w14:paraId="680DABF0" w14:textId="77777777" w:rsidR="001A57AF" w:rsidRPr="003C2E3E" w:rsidRDefault="001A57AF" w:rsidP="00B908DE">
            <w:pPr>
              <w:pStyle w:val="streepje"/>
              <w:numPr>
                <w:ilvl w:val="0"/>
                <w:numId w:val="0"/>
              </w:numPr>
              <w:rPr>
                <w:lang w:val="nl-NL"/>
              </w:rPr>
            </w:pPr>
          </w:p>
          <w:p w14:paraId="6F8A06F4" w14:textId="77777777" w:rsidR="001A57AF" w:rsidRPr="003C2E3E" w:rsidRDefault="0051467A" w:rsidP="00B908DE">
            <w:pPr>
              <w:pStyle w:val="streepje"/>
              <w:numPr>
                <w:ilvl w:val="0"/>
                <w:numId w:val="0"/>
              </w:numPr>
              <w:rPr>
                <w:lang w:val="nl-NL"/>
              </w:rPr>
            </w:pPr>
            <w:r w:rsidRPr="003C2E3E">
              <w:rPr>
                <w:b/>
                <w:lang w:val="nl-NL"/>
              </w:rPr>
              <w:t>PNNP1</w:t>
            </w:r>
            <w:r w:rsidRPr="003C2E3E">
              <w:rPr>
                <w:lang w:val="nl-NL"/>
              </w:rPr>
              <w:t xml:space="preserve"> </w:t>
            </w:r>
            <w:r w:rsidR="001A57AF" w:rsidRPr="003C2E3E">
              <w:rPr>
                <w:lang w:val="nl-NL"/>
              </w:rPr>
              <w:t>IMKAD_PERSOON[ID]</w:t>
            </w:r>
            <w:r w:rsidR="002C2457" w:rsidRPr="003C2E3E">
              <w:rPr>
                <w:lang w:val="nl-NL"/>
              </w:rPr>
              <w:t xml:space="preserve"> [1..1]</w:t>
            </w:r>
          </w:p>
          <w:p w14:paraId="1D39A6A5" w14:textId="77777777" w:rsidR="001A57AF" w:rsidRPr="003C2E3E" w:rsidRDefault="0051467A" w:rsidP="00B908DE">
            <w:pPr>
              <w:pStyle w:val="streepje"/>
              <w:numPr>
                <w:ilvl w:val="0"/>
                <w:numId w:val="0"/>
              </w:numPr>
              <w:rPr>
                <w:color w:val="999999"/>
                <w:lang w:val="nl-NL"/>
              </w:rPr>
            </w:pPr>
            <w:r w:rsidRPr="003C2E3E">
              <w:rPr>
                <w:b/>
                <w:lang w:val="nl-NL"/>
              </w:rPr>
              <w:t>PNNP1</w:t>
            </w:r>
            <w:r w:rsidRPr="003C2E3E">
              <w:rPr>
                <w:lang w:val="nl-NL"/>
              </w:rPr>
              <w:t xml:space="preserve"> </w:t>
            </w:r>
            <w:r w:rsidR="001A57AF" w:rsidRPr="003C2E3E">
              <w:rPr>
                <w:lang w:val="nl-NL"/>
              </w:rPr>
              <w:t>IMKAD_PERSOON/GERELATEERDPERSOON[volmachtgever]/IMKAD_PERSOON[ID]</w:t>
            </w:r>
            <w:r w:rsidR="002C2457" w:rsidRPr="003C2E3E">
              <w:rPr>
                <w:lang w:val="nl-NL"/>
              </w:rPr>
              <w:t xml:space="preserve"> [0..*]</w:t>
            </w:r>
          </w:p>
        </w:tc>
      </w:tr>
    </w:tbl>
    <w:p w14:paraId="626141C8" w14:textId="77777777" w:rsidR="001A57AF" w:rsidRPr="003C2E3E" w:rsidRDefault="001A57AF" w:rsidP="00CB581B">
      <w:pPr>
        <w:pStyle w:val="streepje"/>
        <w:numPr>
          <w:ilvl w:val="0"/>
          <w:numId w:val="0"/>
        </w:numPr>
        <w:rPr>
          <w:lang w:val="nl-NL"/>
        </w:rPr>
      </w:pPr>
    </w:p>
    <w:p w14:paraId="48258453" w14:textId="77777777" w:rsidR="00716E40" w:rsidRPr="003C2E3E" w:rsidRDefault="00716E40" w:rsidP="00103713">
      <w:r w:rsidRPr="003C2E3E">
        <w:t xml:space="preserve"> </w:t>
      </w:r>
    </w:p>
    <w:p w14:paraId="625248DB" w14:textId="77777777" w:rsidR="003E10E0" w:rsidRPr="003C2E3E" w:rsidRDefault="00E86351" w:rsidP="00CB581B">
      <w:pPr>
        <w:pStyle w:val="streepje"/>
        <w:numPr>
          <w:ilvl w:val="0"/>
          <w:numId w:val="0"/>
        </w:numPr>
        <w:rPr>
          <w:u w:val="single"/>
          <w:lang w:val="nl-NL"/>
        </w:rPr>
      </w:pPr>
      <w:r w:rsidRPr="003C2E3E">
        <w:rPr>
          <w:u w:val="single"/>
          <w:lang w:val="nl-NL"/>
        </w:rPr>
        <w:t>Niet natuurlijk persoon</w:t>
      </w:r>
      <w:r w:rsidR="0051467A" w:rsidRPr="003C2E3E">
        <w:rPr>
          <w:u w:val="single"/>
          <w:lang w:val="nl-NL"/>
        </w:rPr>
        <w:t xml:space="preserve"> vertegenwoordigt niet natuurlijk persoon</w:t>
      </w:r>
    </w:p>
    <w:p w14:paraId="09C1D832" w14:textId="77777777" w:rsidR="0051467A" w:rsidRPr="003C2E3E" w:rsidRDefault="00CC7BD8" w:rsidP="0051467A">
      <w:r w:rsidRPr="003C2E3E">
        <w:t xml:space="preserve">Een </w:t>
      </w:r>
      <w:r w:rsidR="001A57AF" w:rsidRPr="003C2E3E">
        <w:t xml:space="preserve">niet natuurlijk </w:t>
      </w:r>
      <w:r w:rsidRPr="003C2E3E">
        <w:t xml:space="preserve">persoon kan alleen volgende </w:t>
      </w:r>
      <w:r w:rsidR="001A57AF" w:rsidRPr="003C2E3E">
        <w:t xml:space="preserve">niet natuurlijke </w:t>
      </w:r>
      <w:r w:rsidRPr="003C2E3E">
        <w:t xml:space="preserve">personen </w:t>
      </w:r>
      <w:r w:rsidR="00690ED9" w:rsidRPr="003C2E3E">
        <w:t xml:space="preserve">in de </w:t>
      </w:r>
      <w:r w:rsidR="0051467A" w:rsidRPr="003C2E3E">
        <w:t xml:space="preserve">essentialia </w:t>
      </w:r>
      <w:r w:rsidR="00690ED9" w:rsidRPr="003C2E3E">
        <w:t xml:space="preserve">xml </w:t>
      </w:r>
      <w:r w:rsidRPr="003C2E3E">
        <w:t>vertegenwoordigen.</w:t>
      </w:r>
      <w:r w:rsidR="00690ED9" w:rsidRPr="003C2E3E">
        <w:t xml:space="preserve"> </w:t>
      </w:r>
      <w:r w:rsidR="0051467A" w:rsidRPr="003C2E3E">
        <w:t>Een NNP kan geen NP vertegenwoordigen.</w:t>
      </w:r>
    </w:p>
    <w:p w14:paraId="6C8FB973" w14:textId="77777777" w:rsidR="0051467A" w:rsidRPr="003C2E3E" w:rsidRDefault="0051467A" w:rsidP="005146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51467A" w:rsidRPr="003C2E3E" w14:paraId="6DA4B081" w14:textId="77777777" w:rsidTr="00B908DE">
        <w:tc>
          <w:tcPr>
            <w:tcW w:w="9608" w:type="dxa"/>
            <w:shd w:val="clear" w:color="auto" w:fill="auto"/>
          </w:tcPr>
          <w:p w14:paraId="60CA4EF6" w14:textId="77777777" w:rsidR="0051467A" w:rsidRPr="003C2E3E" w:rsidRDefault="0051467A" w:rsidP="00B908DE">
            <w:pPr>
              <w:pStyle w:val="streepje"/>
              <w:numPr>
                <w:ilvl w:val="0"/>
                <w:numId w:val="0"/>
              </w:numPr>
              <w:rPr>
                <w:lang w:val="nl-NL"/>
              </w:rPr>
            </w:pPr>
            <w:r w:rsidRPr="003C2E3E">
              <w:rPr>
                <w:b/>
                <w:lang w:val="nl-NL"/>
              </w:rPr>
              <w:t>PNNP1</w:t>
            </w:r>
            <w:r w:rsidRPr="003C2E3E">
              <w:rPr>
                <w:lang w:val="nl-NL"/>
              </w:rPr>
              <w:t xml:space="preserve"> IMKAD_PERSOON [0..1]</w:t>
            </w:r>
          </w:p>
          <w:p w14:paraId="4C4419A5" w14:textId="77777777" w:rsidR="0051467A" w:rsidRPr="003C2E3E" w:rsidRDefault="0051467A" w:rsidP="00B908DE">
            <w:pPr>
              <w:pStyle w:val="streepje"/>
              <w:numPr>
                <w:ilvl w:val="0"/>
                <w:numId w:val="0"/>
              </w:numPr>
              <w:rPr>
                <w:lang w:val="nl-NL"/>
              </w:rPr>
            </w:pPr>
            <w:r w:rsidRPr="003C2E3E">
              <w:rPr>
                <w:b/>
                <w:lang w:val="nl-NL"/>
              </w:rPr>
              <w:t>PNNP1</w:t>
            </w:r>
            <w:r w:rsidRPr="003C2E3E">
              <w:rPr>
                <w:lang w:val="nl-NL"/>
              </w:rPr>
              <w:t xml:space="preserve"> IMKAD_PERSOON/GERELATEERDPERSOON[volmachtgever]/IMKAD_PERSOON [0..*]</w:t>
            </w:r>
          </w:p>
          <w:p w14:paraId="6B98A675" w14:textId="77777777" w:rsidR="0051467A" w:rsidRPr="003C2E3E" w:rsidRDefault="0051467A" w:rsidP="00B908DE">
            <w:pPr>
              <w:pStyle w:val="streepje"/>
              <w:numPr>
                <w:ilvl w:val="0"/>
                <w:numId w:val="0"/>
              </w:numPr>
              <w:rPr>
                <w:lang w:val="nl-NL"/>
              </w:rPr>
            </w:pPr>
            <w:r w:rsidRPr="003C2E3E">
              <w:rPr>
                <w:lang w:val="nl-NL"/>
              </w:rPr>
              <w:sym w:font="Wingdings" w:char="F0E0"/>
            </w:r>
            <w:r w:rsidRPr="003C2E3E">
              <w:rPr>
                <w:lang w:val="nl-NL"/>
              </w:rPr>
              <w:t xml:space="preserve"> vertegenwoordigtRef </w:t>
            </w:r>
            <w:r w:rsidRPr="003C2E3E">
              <w:rPr>
                <w:sz w:val="16"/>
                <w:szCs w:val="16"/>
                <w:lang w:val="nl-NL"/>
              </w:rPr>
              <w:t>[xlink:href="id van de hoedanigheid] [1..*]</w:t>
            </w:r>
          </w:p>
          <w:p w14:paraId="5A36B656" w14:textId="77777777" w:rsidR="0051467A" w:rsidRPr="003C2E3E" w:rsidRDefault="0051467A" w:rsidP="00B908DE">
            <w:pPr>
              <w:pStyle w:val="streepje"/>
              <w:numPr>
                <w:ilvl w:val="0"/>
                <w:numId w:val="0"/>
              </w:numPr>
              <w:rPr>
                <w:lang w:val="nl-NL"/>
              </w:rPr>
            </w:pPr>
          </w:p>
          <w:p w14:paraId="7FFDE75E" w14:textId="77777777" w:rsidR="0051467A" w:rsidRPr="003C2E3E" w:rsidRDefault="0051467A" w:rsidP="00B908DE">
            <w:pPr>
              <w:pStyle w:val="streepje"/>
              <w:numPr>
                <w:ilvl w:val="0"/>
                <w:numId w:val="0"/>
              </w:numPr>
              <w:rPr>
                <w:lang w:val="nl-NL"/>
              </w:rPr>
            </w:pPr>
            <w:r w:rsidRPr="003C2E3E">
              <w:rPr>
                <w:lang w:val="nl-NL"/>
              </w:rPr>
              <w:t>HOEDANIGHEID[ID]</w:t>
            </w:r>
          </w:p>
          <w:p w14:paraId="4AA1F117" w14:textId="77777777" w:rsidR="0051467A" w:rsidRPr="003C2E3E" w:rsidRDefault="0051467A" w:rsidP="00B908DE">
            <w:pPr>
              <w:pStyle w:val="streepje"/>
              <w:numPr>
                <w:ilvl w:val="0"/>
                <w:numId w:val="0"/>
              </w:numPr>
              <w:rPr>
                <w:lang w:val="nl-NL"/>
              </w:rPr>
            </w:pPr>
            <w:r w:rsidRPr="003C2E3E">
              <w:rPr>
                <w:lang w:val="nl-NL"/>
              </w:rPr>
              <w:sym w:font="Wingdings" w:char="F0E0"/>
            </w:r>
            <w:r w:rsidRPr="003C2E3E">
              <w:rPr>
                <w:lang w:val="nl-NL"/>
              </w:rPr>
              <w:t xml:space="preserve"> tekstKeuzes voor te tonen Hoedanigheidstekst</w:t>
            </w:r>
          </w:p>
          <w:p w14:paraId="41AAE795" w14:textId="77777777" w:rsidR="0051467A" w:rsidRPr="003C2E3E" w:rsidRDefault="0051467A" w:rsidP="00B908DE">
            <w:pPr>
              <w:pStyle w:val="streepje"/>
              <w:numPr>
                <w:ilvl w:val="0"/>
                <w:numId w:val="0"/>
              </w:numPr>
              <w:rPr>
                <w:lang w:val="nl-NL"/>
              </w:rPr>
            </w:pPr>
            <w:r w:rsidRPr="003C2E3E">
              <w:rPr>
                <w:lang w:val="nl-NL"/>
              </w:rPr>
              <w:sym w:font="Wingdings" w:char="F0E0"/>
            </w:r>
            <w:r w:rsidRPr="003C2E3E">
              <w:rPr>
                <w:lang w:val="nl-NL"/>
              </w:rPr>
              <w:t xml:space="preserve"> wordtVertegenwoordigdRef </w:t>
            </w:r>
            <w:r w:rsidRPr="003C2E3E">
              <w:rPr>
                <w:sz w:val="16"/>
                <w:szCs w:val="16"/>
                <w:lang w:val="nl-NL"/>
              </w:rPr>
              <w:t>[xlink:href="id van de persoon die wordt vertegenwoordigd] [1..*]</w:t>
            </w:r>
          </w:p>
          <w:p w14:paraId="54830C01" w14:textId="77777777" w:rsidR="0051467A" w:rsidRPr="003C2E3E" w:rsidRDefault="0051467A" w:rsidP="00B908DE">
            <w:pPr>
              <w:pStyle w:val="streepje"/>
              <w:numPr>
                <w:ilvl w:val="0"/>
                <w:numId w:val="0"/>
              </w:numPr>
              <w:rPr>
                <w:lang w:val="nl-NL"/>
              </w:rPr>
            </w:pPr>
          </w:p>
          <w:p w14:paraId="42706A24" w14:textId="77777777" w:rsidR="0051467A" w:rsidRPr="003C2E3E" w:rsidRDefault="0051467A" w:rsidP="0051467A">
            <w:r w:rsidRPr="003C2E3E">
              <w:rPr>
                <w:b/>
              </w:rPr>
              <w:t>PNNP1</w:t>
            </w:r>
            <w:r w:rsidRPr="003C2E3E">
              <w:t xml:space="preserve"> IMKAD_PERSOON/GERELATEERDPERSOON[volmachtgever]/IMKAD_PERSOON[ID] [1..*]</w:t>
            </w:r>
          </w:p>
        </w:tc>
      </w:tr>
    </w:tbl>
    <w:p w14:paraId="6214455D" w14:textId="77777777" w:rsidR="0051467A" w:rsidRPr="003C2E3E" w:rsidRDefault="0051467A" w:rsidP="0051467A"/>
    <w:p w14:paraId="3EB5EE68" w14:textId="77777777" w:rsidR="00F35493" w:rsidRPr="003C2E3E" w:rsidRDefault="0051467A" w:rsidP="0051467A">
      <w:pPr>
        <w:pStyle w:val="streepje"/>
        <w:numPr>
          <w:ilvl w:val="0"/>
          <w:numId w:val="0"/>
        </w:numPr>
        <w:rPr>
          <w:u w:val="single"/>
          <w:lang w:val="nl-NL"/>
        </w:rPr>
      </w:pPr>
      <w:r w:rsidRPr="003C2E3E">
        <w:rPr>
          <w:u w:val="single"/>
          <w:lang w:val="nl-NL"/>
        </w:rPr>
        <w:br w:type="page"/>
      </w:r>
    </w:p>
    <w:p w14:paraId="6487DBA7" w14:textId="77777777" w:rsidR="00F35493" w:rsidRPr="003C2E3E" w:rsidRDefault="00F35493" w:rsidP="0051467A">
      <w:pPr>
        <w:pStyle w:val="streepje"/>
        <w:numPr>
          <w:ilvl w:val="0"/>
          <w:numId w:val="0"/>
        </w:numPr>
        <w:rPr>
          <w:u w:val="single"/>
          <w:lang w:val="nl-NL"/>
        </w:rPr>
      </w:pPr>
    </w:p>
    <w:p w14:paraId="4B0287A2" w14:textId="77777777" w:rsidR="0051467A" w:rsidRPr="003C2E3E" w:rsidRDefault="0051467A" w:rsidP="0051467A">
      <w:pPr>
        <w:pStyle w:val="streepje"/>
        <w:numPr>
          <w:ilvl w:val="0"/>
          <w:numId w:val="0"/>
        </w:numPr>
        <w:rPr>
          <w:u w:val="single"/>
          <w:lang w:val="nl-NL"/>
        </w:rPr>
      </w:pPr>
      <w:r w:rsidRPr="003C2E3E">
        <w:rPr>
          <w:u w:val="single"/>
          <w:lang w:val="nl-NL"/>
        </w:rPr>
        <w:t xml:space="preserve">Personen uit PNNP vertegenwoordigen personen uit </w:t>
      </w:r>
      <w:r w:rsidR="00F35493" w:rsidRPr="003C2E3E">
        <w:rPr>
          <w:u w:val="single"/>
          <w:lang w:val="nl-NL"/>
        </w:rPr>
        <w:t xml:space="preserve">een </w:t>
      </w:r>
      <w:r w:rsidRPr="003C2E3E">
        <w:rPr>
          <w:u w:val="single"/>
          <w:lang w:val="nl-NL"/>
        </w:rPr>
        <w:t>volgend</w:t>
      </w:r>
      <w:r w:rsidR="00F35493" w:rsidRPr="003C2E3E">
        <w:rPr>
          <w:u w:val="single"/>
          <w:lang w:val="nl-NL"/>
        </w:rPr>
        <w:t>e</w:t>
      </w:r>
      <w:r w:rsidRPr="003C2E3E">
        <w:rPr>
          <w:u w:val="single"/>
          <w:lang w:val="nl-NL"/>
        </w:rPr>
        <w:t xml:space="preserve"> PNNP</w:t>
      </w:r>
    </w:p>
    <w:p w14:paraId="3B1A3642" w14:textId="77777777" w:rsidR="0051467A" w:rsidRPr="003C2E3E" w:rsidRDefault="0051467A" w:rsidP="0051467A">
      <w:pPr>
        <w:pStyle w:val="streepje"/>
        <w:numPr>
          <w:ilvl w:val="0"/>
          <w:numId w:val="0"/>
        </w:num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51467A" w:rsidRPr="003C2E3E" w14:paraId="51152A16" w14:textId="77777777" w:rsidTr="00B908DE">
        <w:tc>
          <w:tcPr>
            <w:tcW w:w="9608" w:type="dxa"/>
            <w:shd w:val="clear" w:color="auto" w:fill="auto"/>
          </w:tcPr>
          <w:p w14:paraId="77A044BC" w14:textId="77777777" w:rsidR="0051467A" w:rsidRPr="003C2E3E" w:rsidRDefault="0051467A" w:rsidP="00B908DE">
            <w:pPr>
              <w:pStyle w:val="streepje"/>
              <w:numPr>
                <w:ilvl w:val="0"/>
                <w:numId w:val="0"/>
              </w:numPr>
              <w:rPr>
                <w:lang w:val="nl-NL"/>
              </w:rPr>
            </w:pPr>
            <w:r w:rsidRPr="003C2E3E">
              <w:rPr>
                <w:b/>
                <w:lang w:val="nl-NL"/>
              </w:rPr>
              <w:t>PNNP1</w:t>
            </w:r>
            <w:r w:rsidRPr="003C2E3E">
              <w:rPr>
                <w:lang w:val="nl-NL"/>
              </w:rPr>
              <w:t xml:space="preserve"> IMKAD_PERSOON [0..1]</w:t>
            </w:r>
          </w:p>
          <w:p w14:paraId="5A79DA6E" w14:textId="77777777" w:rsidR="0009340B" w:rsidRPr="003C2E3E" w:rsidRDefault="0009340B" w:rsidP="00B908DE">
            <w:pPr>
              <w:pStyle w:val="streepje"/>
              <w:numPr>
                <w:ilvl w:val="0"/>
                <w:numId w:val="0"/>
              </w:numPr>
              <w:rPr>
                <w:lang w:val="nl-NL"/>
              </w:rPr>
            </w:pPr>
            <w:r w:rsidRPr="003C2E3E">
              <w:rPr>
                <w:b/>
                <w:lang w:val="nl-NL"/>
              </w:rPr>
              <w:t>PNNP1</w:t>
            </w:r>
            <w:r w:rsidRPr="003C2E3E">
              <w:rPr>
                <w:lang w:val="nl-NL"/>
              </w:rPr>
              <w:t xml:space="preserve"> IMKAD_PERSOON/GERELATEERDPERSOON[bestuurder]/IMKAD_PERSOON [0..*]</w:t>
            </w:r>
          </w:p>
          <w:p w14:paraId="0FBD8ACD" w14:textId="77777777" w:rsidR="0009340B" w:rsidRPr="003C2E3E" w:rsidRDefault="0009340B" w:rsidP="00B908DE">
            <w:pPr>
              <w:pStyle w:val="streepje"/>
              <w:numPr>
                <w:ilvl w:val="0"/>
                <w:numId w:val="0"/>
              </w:numPr>
              <w:rPr>
                <w:lang w:val="nl-NL"/>
              </w:rPr>
            </w:pPr>
            <w:r w:rsidRPr="003C2E3E">
              <w:rPr>
                <w:b/>
                <w:lang w:val="nl-NL"/>
              </w:rPr>
              <w:t>PNNP1</w:t>
            </w:r>
            <w:r w:rsidRPr="003C2E3E">
              <w:rPr>
                <w:lang w:val="nl-NL"/>
              </w:rPr>
              <w:t xml:space="preserve"> IMKAD_PERSOON/GERELATEERDPERSOON[bestuurder]/IMKAD_PERSOON/GERELATEERDPERSOON</w:t>
            </w:r>
          </w:p>
          <w:p w14:paraId="75828FF8" w14:textId="77777777" w:rsidR="0009340B" w:rsidRPr="003C2E3E" w:rsidRDefault="0009340B" w:rsidP="00B908DE">
            <w:pPr>
              <w:pStyle w:val="streepje"/>
              <w:numPr>
                <w:ilvl w:val="0"/>
                <w:numId w:val="0"/>
              </w:numPr>
              <w:rPr>
                <w:b/>
                <w:lang w:val="nl-NL"/>
              </w:rPr>
            </w:pPr>
            <w:r w:rsidRPr="003C2E3E">
              <w:rPr>
                <w:lang w:val="nl-NL"/>
              </w:rPr>
              <w:t>[partner/huisgenoot]/IMKAD_PERSOON [0..*]</w:t>
            </w:r>
          </w:p>
          <w:p w14:paraId="2CDA1175" w14:textId="77777777" w:rsidR="0051467A" w:rsidRPr="003C2E3E" w:rsidRDefault="0051467A" w:rsidP="00B908DE">
            <w:pPr>
              <w:pStyle w:val="streepje"/>
              <w:numPr>
                <w:ilvl w:val="0"/>
                <w:numId w:val="0"/>
              </w:numPr>
              <w:rPr>
                <w:lang w:val="nl-NL"/>
              </w:rPr>
            </w:pPr>
            <w:r w:rsidRPr="003C2E3E">
              <w:rPr>
                <w:b/>
                <w:lang w:val="nl-NL"/>
              </w:rPr>
              <w:t>PNNP1</w:t>
            </w:r>
            <w:r w:rsidRPr="003C2E3E">
              <w:rPr>
                <w:lang w:val="nl-NL"/>
              </w:rPr>
              <w:t xml:space="preserve"> IMKAD_PERSOON/GERELATEERDPERSOON[volmachtgever]/IMKAD_PERSOON [0..*]</w:t>
            </w:r>
          </w:p>
          <w:p w14:paraId="44DC92CA" w14:textId="77777777" w:rsidR="0051467A" w:rsidRPr="003C2E3E" w:rsidRDefault="0051467A" w:rsidP="00B908DE">
            <w:pPr>
              <w:pStyle w:val="streepje"/>
              <w:numPr>
                <w:ilvl w:val="0"/>
                <w:numId w:val="0"/>
              </w:numPr>
              <w:rPr>
                <w:lang w:val="nl-NL"/>
              </w:rPr>
            </w:pPr>
            <w:r w:rsidRPr="003C2E3E">
              <w:rPr>
                <w:lang w:val="nl-NL"/>
              </w:rPr>
              <w:sym w:font="Wingdings" w:char="F0E0"/>
            </w:r>
            <w:r w:rsidRPr="003C2E3E">
              <w:rPr>
                <w:lang w:val="nl-NL"/>
              </w:rPr>
              <w:t xml:space="preserve"> vertegenwoordigtRef </w:t>
            </w:r>
            <w:r w:rsidRPr="003C2E3E">
              <w:rPr>
                <w:sz w:val="16"/>
                <w:szCs w:val="16"/>
                <w:lang w:val="nl-NL"/>
              </w:rPr>
              <w:t>[xlink:href="id van de hoedanigheid] [1..*]</w:t>
            </w:r>
          </w:p>
          <w:p w14:paraId="5CF82EB1" w14:textId="77777777" w:rsidR="0051467A" w:rsidRPr="003C2E3E" w:rsidRDefault="0051467A" w:rsidP="00B908DE">
            <w:pPr>
              <w:pStyle w:val="streepje"/>
              <w:numPr>
                <w:ilvl w:val="0"/>
                <w:numId w:val="0"/>
              </w:numPr>
              <w:rPr>
                <w:lang w:val="nl-NL"/>
              </w:rPr>
            </w:pPr>
          </w:p>
          <w:p w14:paraId="382417F0" w14:textId="77777777" w:rsidR="0051467A" w:rsidRPr="003C2E3E" w:rsidRDefault="0051467A" w:rsidP="00B908DE">
            <w:pPr>
              <w:pStyle w:val="streepje"/>
              <w:numPr>
                <w:ilvl w:val="0"/>
                <w:numId w:val="0"/>
              </w:numPr>
              <w:rPr>
                <w:lang w:val="nl-NL"/>
              </w:rPr>
            </w:pPr>
            <w:r w:rsidRPr="003C2E3E">
              <w:rPr>
                <w:lang w:val="nl-NL"/>
              </w:rPr>
              <w:t>HOEDANIGHEID[ID]</w:t>
            </w:r>
          </w:p>
          <w:p w14:paraId="5BB731A5" w14:textId="77777777" w:rsidR="0051467A" w:rsidRPr="003C2E3E" w:rsidRDefault="0051467A" w:rsidP="00B908DE">
            <w:pPr>
              <w:pStyle w:val="streepje"/>
              <w:numPr>
                <w:ilvl w:val="0"/>
                <w:numId w:val="0"/>
              </w:numPr>
              <w:rPr>
                <w:lang w:val="nl-NL"/>
              </w:rPr>
            </w:pPr>
            <w:r w:rsidRPr="003C2E3E">
              <w:rPr>
                <w:lang w:val="nl-NL"/>
              </w:rPr>
              <w:sym w:font="Wingdings" w:char="F0E0"/>
            </w:r>
            <w:r w:rsidRPr="003C2E3E">
              <w:rPr>
                <w:lang w:val="nl-NL"/>
              </w:rPr>
              <w:t xml:space="preserve"> tekstKeuzes voor te tonen Hoedanigheidstekst</w:t>
            </w:r>
          </w:p>
          <w:p w14:paraId="1DF87085" w14:textId="77777777" w:rsidR="0051467A" w:rsidRPr="003C2E3E" w:rsidRDefault="0051467A" w:rsidP="00B908DE">
            <w:pPr>
              <w:pStyle w:val="streepje"/>
              <w:numPr>
                <w:ilvl w:val="0"/>
                <w:numId w:val="0"/>
              </w:numPr>
              <w:rPr>
                <w:lang w:val="nl-NL"/>
              </w:rPr>
            </w:pPr>
            <w:r w:rsidRPr="003C2E3E">
              <w:rPr>
                <w:lang w:val="nl-NL"/>
              </w:rPr>
              <w:sym w:font="Wingdings" w:char="F0E0"/>
            </w:r>
            <w:r w:rsidRPr="003C2E3E">
              <w:rPr>
                <w:lang w:val="nl-NL"/>
              </w:rPr>
              <w:t xml:space="preserve"> wordtVertegenwoordigdRef </w:t>
            </w:r>
            <w:r w:rsidRPr="003C2E3E">
              <w:rPr>
                <w:sz w:val="16"/>
                <w:szCs w:val="16"/>
                <w:lang w:val="nl-NL"/>
              </w:rPr>
              <w:t>[xlink:href="id van de persoon die wordt vertegenwoordigd] [1..</w:t>
            </w:r>
            <w:r w:rsidR="0009340B" w:rsidRPr="003C2E3E">
              <w:rPr>
                <w:sz w:val="16"/>
                <w:szCs w:val="16"/>
                <w:lang w:val="nl-NL"/>
              </w:rPr>
              <w:t>1</w:t>
            </w:r>
            <w:r w:rsidRPr="003C2E3E">
              <w:rPr>
                <w:sz w:val="16"/>
                <w:szCs w:val="16"/>
                <w:lang w:val="nl-NL"/>
              </w:rPr>
              <w:t>]</w:t>
            </w:r>
          </w:p>
          <w:p w14:paraId="5F014F2B" w14:textId="77777777" w:rsidR="0051467A" w:rsidRPr="003C2E3E" w:rsidRDefault="0051467A" w:rsidP="00B908DE">
            <w:pPr>
              <w:pStyle w:val="streepje"/>
              <w:numPr>
                <w:ilvl w:val="0"/>
                <w:numId w:val="0"/>
              </w:numPr>
              <w:rPr>
                <w:lang w:val="nl-NL"/>
              </w:rPr>
            </w:pPr>
          </w:p>
          <w:p w14:paraId="50470EF2" w14:textId="77777777" w:rsidR="0051467A" w:rsidRPr="003C2E3E" w:rsidRDefault="0051467A" w:rsidP="00B908DE">
            <w:pPr>
              <w:pStyle w:val="streepje"/>
              <w:numPr>
                <w:ilvl w:val="0"/>
                <w:numId w:val="0"/>
              </w:numPr>
              <w:rPr>
                <w:lang w:val="nl-NL"/>
              </w:rPr>
            </w:pPr>
            <w:r w:rsidRPr="003C2E3E">
              <w:rPr>
                <w:b/>
                <w:lang w:val="nl-NL"/>
              </w:rPr>
              <w:t>PNNP2</w:t>
            </w:r>
            <w:r w:rsidRPr="003C2E3E">
              <w:rPr>
                <w:lang w:val="nl-NL"/>
              </w:rPr>
              <w:t xml:space="preserve"> IMKAD_PERSOON</w:t>
            </w:r>
            <w:r w:rsidR="0009340B" w:rsidRPr="003C2E3E">
              <w:rPr>
                <w:lang w:val="nl-NL"/>
              </w:rPr>
              <w:t xml:space="preserve"> </w:t>
            </w:r>
            <w:r w:rsidRPr="003C2E3E">
              <w:rPr>
                <w:lang w:val="nl-NL"/>
              </w:rPr>
              <w:t>[ID] [1..</w:t>
            </w:r>
            <w:r w:rsidR="0009340B" w:rsidRPr="003C2E3E">
              <w:rPr>
                <w:lang w:val="nl-NL"/>
              </w:rPr>
              <w:t>1</w:t>
            </w:r>
            <w:r w:rsidRPr="003C2E3E">
              <w:rPr>
                <w:lang w:val="nl-NL"/>
              </w:rPr>
              <w:t>]</w:t>
            </w:r>
          </w:p>
        </w:tc>
      </w:tr>
    </w:tbl>
    <w:p w14:paraId="33FC7578" w14:textId="77777777" w:rsidR="00CB581B" w:rsidRPr="003C2E3E" w:rsidRDefault="00CB581B" w:rsidP="007A5315"/>
    <w:bookmarkEnd w:id="286"/>
    <w:p w14:paraId="77335083" w14:textId="77777777" w:rsidR="00EA57A5" w:rsidRPr="003C2E3E" w:rsidRDefault="00EA57A5" w:rsidP="007A5315"/>
    <w:sectPr w:rsidR="00EA57A5" w:rsidRPr="003C2E3E" w:rsidSect="002B5054">
      <w:headerReference w:type="default" r:id="rId13"/>
      <w:footerReference w:type="default" r:id="rId14"/>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43721" w14:textId="77777777" w:rsidR="00BF4511" w:rsidRDefault="00BF4511">
      <w:r>
        <w:separator/>
      </w:r>
    </w:p>
  </w:endnote>
  <w:endnote w:type="continuationSeparator" w:id="0">
    <w:p w14:paraId="20EF33D2" w14:textId="77777777" w:rsidR="00BF4511" w:rsidRDefault="00BF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70EA0" w14:textId="77777777" w:rsidR="00E66F25" w:rsidRDefault="00E66F25">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A2CF9" w14:textId="77777777" w:rsidR="00E66F25" w:rsidRDefault="00E66F25"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C7DA9" w14:textId="77777777" w:rsidR="00E66F25" w:rsidRDefault="00E66F25"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49AF4" w14:textId="77777777" w:rsidR="00BF4511" w:rsidRDefault="00BF4511">
      <w:r>
        <w:separator/>
      </w:r>
    </w:p>
  </w:footnote>
  <w:footnote w:type="continuationSeparator" w:id="0">
    <w:p w14:paraId="7E427356" w14:textId="77777777" w:rsidR="00BF4511" w:rsidRDefault="00BF4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2ECA7" w14:textId="77777777" w:rsidR="00E66F25" w:rsidRDefault="00EC079C">
    <w:pPr>
      <w:pStyle w:val="Koptekst"/>
    </w:pPr>
    <w:r>
      <w:rPr>
        <w:snapToGrid/>
        <w:lang w:eastAsia="nl-NL"/>
      </w:rPr>
      <w:drawing>
        <wp:anchor distT="0" distB="0" distL="114300" distR="114300" simplePos="0" relativeHeight="251659264" behindDoc="1" locked="0" layoutInCell="1" allowOverlap="1" wp14:anchorId="020DECC9" wp14:editId="563441FC">
          <wp:simplePos x="0" y="0"/>
          <wp:positionH relativeFrom="column">
            <wp:posOffset>3303905</wp:posOffset>
          </wp:positionH>
          <wp:positionV relativeFrom="paragraph">
            <wp:posOffset>59690</wp:posOffset>
          </wp:positionV>
          <wp:extent cx="1333500" cy="1114425"/>
          <wp:effectExtent l="0" t="0" r="0" b="9525"/>
          <wp:wrapNone/>
          <wp:docPr id="55" name="Afbeelding 5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66F25" w14:paraId="7A3C0CD6" w14:textId="77777777">
      <w:tc>
        <w:tcPr>
          <w:tcW w:w="4181" w:type="dxa"/>
        </w:tcPr>
        <w:p w14:paraId="35683813" w14:textId="77777777" w:rsidR="00E66F25" w:rsidRPr="00B10EB4" w:rsidRDefault="00E66F25">
          <w:pPr>
            <w:pStyle w:val="tussenkopje"/>
            <w:spacing w:before="0"/>
            <w:rPr>
              <w:b/>
              <w:bCs/>
            </w:rPr>
          </w:pPr>
          <w:r w:rsidRPr="00B10EB4">
            <w:rPr>
              <w:b/>
              <w:bCs/>
            </w:rPr>
            <w:t>Datum</w:t>
          </w:r>
        </w:p>
      </w:tc>
    </w:tr>
    <w:tr w:rsidR="00E66F25" w14:paraId="6C5CD724" w14:textId="77777777">
      <w:tc>
        <w:tcPr>
          <w:tcW w:w="4181" w:type="dxa"/>
        </w:tcPr>
        <w:p w14:paraId="6CC56912" w14:textId="5D15A86D" w:rsidR="00E66F25" w:rsidRDefault="00EB4E83">
          <w:pPr>
            <w:spacing w:line="240" w:lineRule="atLeast"/>
          </w:pPr>
          <w:ins w:id="29" w:author="Groot, Karina de" w:date="2024-11-22T09:23:00Z" w16du:dateUtc="2024-11-22T08:23:00Z">
            <w:r>
              <w:t>22 november 2024</w:t>
            </w:r>
          </w:ins>
          <w:del w:id="30" w:author="Groot, Karina de" w:date="2024-11-22T09:23:00Z" w16du:dateUtc="2024-11-22T08:23:00Z">
            <w:r w:rsidR="00E66F25" w:rsidDel="00EB4E83">
              <w:fldChar w:fldCharType="begin"/>
            </w:r>
            <w:r w:rsidR="00E66F25" w:rsidDel="00EB4E83">
              <w:delInstrText xml:space="preserve"> REF Datum \h </w:delInstrText>
            </w:r>
            <w:r w:rsidR="00E66F25" w:rsidDel="00EB4E83">
              <w:fldChar w:fldCharType="separate"/>
            </w:r>
            <w:r w:rsidR="0059676A" w:rsidDel="00EB4E83">
              <w:delText>14 maart 2016</w:delText>
            </w:r>
            <w:r w:rsidR="00E66F25" w:rsidDel="00EB4E83">
              <w:fldChar w:fldCharType="end"/>
            </w:r>
          </w:del>
        </w:p>
      </w:tc>
    </w:tr>
    <w:tr w:rsidR="00E66F25" w14:paraId="3092C7E0" w14:textId="77777777">
      <w:tc>
        <w:tcPr>
          <w:tcW w:w="4181" w:type="dxa"/>
        </w:tcPr>
        <w:p w14:paraId="40B666CE" w14:textId="77777777" w:rsidR="00E66F25" w:rsidRPr="00B10EB4" w:rsidRDefault="00E66F25" w:rsidP="00B10EB4">
          <w:pPr>
            <w:pStyle w:val="tussenkopje"/>
            <w:spacing w:before="0"/>
            <w:rPr>
              <w:b/>
              <w:bCs/>
            </w:rPr>
          </w:pPr>
          <w:r w:rsidRPr="00B10EB4">
            <w:rPr>
              <w:b/>
              <w:bCs/>
            </w:rPr>
            <w:t>Titel</w:t>
          </w:r>
        </w:p>
      </w:tc>
    </w:tr>
    <w:tr w:rsidR="00E66F25" w14:paraId="5639E1F5" w14:textId="77777777">
      <w:tc>
        <w:tcPr>
          <w:tcW w:w="4181" w:type="dxa"/>
        </w:tcPr>
        <w:p w14:paraId="0A0AAA74" w14:textId="12F5964C" w:rsidR="00E66F25" w:rsidRPr="008738CA" w:rsidRDefault="00211AF0">
          <w:pPr>
            <w:spacing w:line="240" w:lineRule="atLeast"/>
          </w:pPr>
          <w:fldSimple w:instr=" STYLEREF Titel \* MERGEFORMAT ">
            <w:r w:rsidR="000D693A">
              <w:rPr>
                <w:noProof/>
              </w:rPr>
              <w:t>Toelichting Tekstblok – Partij niet natuurlijk persoon v4.0</w:t>
            </w:r>
          </w:fldSimple>
        </w:p>
      </w:tc>
    </w:tr>
    <w:tr w:rsidR="00E66F25" w14:paraId="244592D8" w14:textId="77777777">
      <w:tc>
        <w:tcPr>
          <w:tcW w:w="4181" w:type="dxa"/>
        </w:tcPr>
        <w:p w14:paraId="059E483A" w14:textId="77777777" w:rsidR="00E66F25" w:rsidRPr="00B10EB4" w:rsidRDefault="00E66F25" w:rsidP="00B10EB4">
          <w:pPr>
            <w:pStyle w:val="tussenkopje"/>
            <w:spacing w:before="0"/>
            <w:rPr>
              <w:b/>
              <w:bCs/>
            </w:rPr>
          </w:pPr>
          <w:r w:rsidRPr="00B10EB4">
            <w:rPr>
              <w:b/>
              <w:bCs/>
            </w:rPr>
            <w:t>Versie</w:t>
          </w:r>
        </w:p>
      </w:tc>
    </w:tr>
    <w:tr w:rsidR="00E66F25" w14:paraId="70C2019C" w14:textId="77777777">
      <w:tc>
        <w:tcPr>
          <w:tcW w:w="4181" w:type="dxa"/>
        </w:tcPr>
        <w:p w14:paraId="1C1F1DAC" w14:textId="7A0D3104" w:rsidR="00E66F25" w:rsidRDefault="00E66F25">
          <w:pPr>
            <w:spacing w:line="240" w:lineRule="atLeast"/>
          </w:pPr>
          <w:del w:id="31" w:author="Groot, Karina de" w:date="2024-11-22T09:24:00Z" w16du:dateUtc="2024-11-22T08:24:00Z">
            <w:r w:rsidDel="00EB4E83">
              <w:fldChar w:fldCharType="begin"/>
            </w:r>
            <w:r w:rsidDel="00EB4E83">
              <w:delInstrText xml:space="preserve"> REF Versie \h </w:delInstrText>
            </w:r>
            <w:r w:rsidDel="00EB4E83">
              <w:fldChar w:fldCharType="separate"/>
            </w:r>
            <w:r w:rsidR="0059676A" w:rsidDel="00EB4E83">
              <w:delText>4</w:delText>
            </w:r>
          </w:del>
          <w:del w:id="32" w:author="Groot, Karina de" w:date="2024-11-22T09:23:00Z" w16du:dateUtc="2024-11-22T08:23:00Z">
            <w:r w:rsidR="0059676A" w:rsidDel="00EB4E83">
              <w:delText>.2.0</w:delText>
            </w:r>
          </w:del>
          <w:del w:id="33" w:author="Groot, Karina de" w:date="2024-11-22T09:24:00Z" w16du:dateUtc="2024-11-22T08:24:00Z">
            <w:r w:rsidDel="00EB4E83">
              <w:fldChar w:fldCharType="end"/>
            </w:r>
          </w:del>
          <w:ins w:id="34" w:author="Groot, Karina de" w:date="2024-11-22T09:24:00Z" w16du:dateUtc="2024-11-22T08:24:00Z">
            <w:r w:rsidR="00EB4E83">
              <w:t>5.0</w:t>
            </w:r>
          </w:ins>
        </w:p>
      </w:tc>
    </w:tr>
    <w:tr w:rsidR="00E66F25" w14:paraId="5CEF0BFD" w14:textId="77777777">
      <w:tc>
        <w:tcPr>
          <w:tcW w:w="4181" w:type="dxa"/>
        </w:tcPr>
        <w:p w14:paraId="5DC4AB5E" w14:textId="77777777" w:rsidR="00E66F25" w:rsidRDefault="00E66F25">
          <w:pPr>
            <w:pStyle w:val="tussenkopje"/>
          </w:pPr>
          <w:r>
            <w:t>Blad</w:t>
          </w:r>
        </w:p>
      </w:tc>
    </w:tr>
    <w:tr w:rsidR="00E66F25" w14:paraId="305A8EE5" w14:textId="77777777">
      <w:tc>
        <w:tcPr>
          <w:tcW w:w="4181" w:type="dxa"/>
        </w:tcPr>
        <w:p w14:paraId="59ABD6C1" w14:textId="77777777" w:rsidR="00E66F25" w:rsidRDefault="00E66F25">
          <w:pPr>
            <w:spacing w:line="240" w:lineRule="atLeast"/>
          </w:pPr>
          <w:r>
            <w:fldChar w:fldCharType="begin"/>
          </w:r>
          <w:r>
            <w:instrText xml:space="preserve"> PAGE  \* MERGEFORMAT </w:instrText>
          </w:r>
          <w:r>
            <w:fldChar w:fldCharType="separate"/>
          </w:r>
          <w:r w:rsidR="0059676A">
            <w:t>2</w:t>
          </w:r>
          <w:r>
            <w:fldChar w:fldCharType="end"/>
          </w:r>
          <w:r>
            <w:t xml:space="preserve"> van</w:t>
          </w:r>
          <w:r>
            <w:rPr>
              <w:bCs/>
              <w:sz w:val="20"/>
            </w:rPr>
            <w:t xml:space="preserve"> </w:t>
          </w:r>
          <w:r w:rsidRPr="00AB7933">
            <w:rPr>
              <w:bCs/>
              <w:snapToGrid/>
              <w:sz w:val="20"/>
            </w:rPr>
            <w:fldChar w:fldCharType="begin"/>
          </w:r>
          <w:r w:rsidRPr="00AB7933">
            <w:rPr>
              <w:bCs/>
              <w:snapToGrid/>
              <w:sz w:val="20"/>
            </w:rPr>
            <w:instrText xml:space="preserve"> NUMPAGES </w:instrText>
          </w:r>
          <w:r w:rsidRPr="00AB7933">
            <w:rPr>
              <w:bCs/>
              <w:snapToGrid/>
              <w:sz w:val="20"/>
            </w:rPr>
            <w:fldChar w:fldCharType="separate"/>
          </w:r>
          <w:r w:rsidR="0059676A">
            <w:rPr>
              <w:bCs/>
              <w:snapToGrid/>
              <w:sz w:val="20"/>
            </w:rPr>
            <w:t>27</w:t>
          </w:r>
          <w:r w:rsidRPr="00AB7933">
            <w:rPr>
              <w:bCs/>
              <w:snapToGrid/>
              <w:sz w:val="20"/>
            </w:rPr>
            <w:fldChar w:fldCharType="end"/>
          </w:r>
        </w:p>
      </w:tc>
    </w:tr>
  </w:tbl>
  <w:p w14:paraId="1D28A66F" w14:textId="676A32BD" w:rsidR="00E66F25" w:rsidRDefault="00E66F2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9763D" w14:textId="77777777" w:rsidR="00E66F25" w:rsidRDefault="00EC079C">
    <w:pPr>
      <w:pStyle w:val="Koptekst"/>
    </w:pPr>
    <w:r>
      <w:rPr>
        <w:snapToGrid/>
        <w:lang w:eastAsia="nl-NL"/>
      </w:rPr>
      <w:drawing>
        <wp:anchor distT="0" distB="0" distL="114300" distR="114300" simplePos="0" relativeHeight="251656192" behindDoc="0" locked="0" layoutInCell="1" allowOverlap="1" wp14:anchorId="5FDAA9D0" wp14:editId="62B1847A">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66F25" w14:paraId="071CAF5D" w14:textId="77777777">
      <w:tc>
        <w:tcPr>
          <w:tcW w:w="4181" w:type="dxa"/>
        </w:tcPr>
        <w:p w14:paraId="1D05EB32" w14:textId="77777777" w:rsidR="00E66F25" w:rsidRDefault="00E66F25">
          <w:pPr>
            <w:pStyle w:val="tussenkopje"/>
            <w:spacing w:before="0"/>
          </w:pPr>
          <w:r>
            <w:t>Datum</w:t>
          </w:r>
        </w:p>
      </w:tc>
    </w:tr>
    <w:bookmarkStart w:id="310" w:name="Datum"/>
    <w:tr w:rsidR="00E66F25" w14:paraId="3D2CC8D0" w14:textId="77777777">
      <w:tc>
        <w:tcPr>
          <w:tcW w:w="4181" w:type="dxa"/>
        </w:tcPr>
        <w:p w14:paraId="72804039" w14:textId="3EC9C6C4" w:rsidR="00E66F25" w:rsidRDefault="00E66F25">
          <w:pPr>
            <w:spacing w:line="240" w:lineRule="atLeast"/>
          </w:pPr>
          <w:r>
            <w:fldChar w:fldCharType="begin"/>
          </w:r>
          <w:r>
            <w:instrText xml:space="preserve"> STYLEREF Datumopmaakprofiel\l  \* MERGEFORMAT </w:instrText>
          </w:r>
          <w:r>
            <w:fldChar w:fldCharType="separate"/>
          </w:r>
          <w:r w:rsidR="000D693A">
            <w:rPr>
              <w:noProof/>
            </w:rPr>
            <w:t>22 november 2024</w:t>
          </w:r>
          <w:r>
            <w:fldChar w:fldCharType="end"/>
          </w:r>
          <w:bookmarkEnd w:id="310"/>
        </w:p>
      </w:tc>
    </w:tr>
    <w:tr w:rsidR="00E66F25" w14:paraId="50F42DBF" w14:textId="77777777">
      <w:tc>
        <w:tcPr>
          <w:tcW w:w="4181" w:type="dxa"/>
        </w:tcPr>
        <w:p w14:paraId="7A20A202" w14:textId="77777777" w:rsidR="00E66F25" w:rsidRDefault="00E66F25">
          <w:pPr>
            <w:pStyle w:val="tussenkopje"/>
          </w:pPr>
          <w:r>
            <w:t>Titel</w:t>
          </w:r>
        </w:p>
      </w:tc>
    </w:tr>
    <w:tr w:rsidR="00E66F25" w14:paraId="0AE43789" w14:textId="77777777">
      <w:tc>
        <w:tcPr>
          <w:tcW w:w="4181" w:type="dxa"/>
        </w:tcPr>
        <w:p w14:paraId="428BDE84" w14:textId="77777777" w:rsidR="00E66F25" w:rsidRPr="003412EA" w:rsidRDefault="00E66F25">
          <w:pPr>
            <w:spacing w:line="240" w:lineRule="atLeast"/>
            <w:rPr>
              <w:b/>
            </w:rPr>
          </w:pPr>
          <w:r>
            <w:rPr>
              <w:b/>
            </w:rPr>
            <w:fldChar w:fldCharType="begin"/>
          </w:r>
          <w:r>
            <w:rPr>
              <w:b/>
            </w:rPr>
            <w:instrText xml:space="preserve"> REF bmTitel \h </w:instrText>
          </w:r>
          <w:r>
            <w:rPr>
              <w:b/>
            </w:rPr>
          </w:r>
          <w:r>
            <w:rPr>
              <w:b/>
            </w:rPr>
            <w:fldChar w:fldCharType="separate"/>
          </w:r>
          <w:r w:rsidR="0059676A">
            <w:t>Toelichting Tekstblok – Partij niet natuurlijk persoon v3.3.0</w:t>
          </w:r>
          <w:r>
            <w:rPr>
              <w:b/>
            </w:rPr>
            <w:fldChar w:fldCharType="end"/>
          </w:r>
        </w:p>
      </w:tc>
    </w:tr>
    <w:tr w:rsidR="00E66F25" w14:paraId="79D707FC" w14:textId="77777777">
      <w:tc>
        <w:tcPr>
          <w:tcW w:w="4181" w:type="dxa"/>
        </w:tcPr>
        <w:p w14:paraId="7033447B" w14:textId="77777777" w:rsidR="00E66F25" w:rsidRDefault="00E66F25">
          <w:pPr>
            <w:pStyle w:val="tussenkopje"/>
          </w:pPr>
          <w:r>
            <w:t>Versie</w:t>
          </w:r>
        </w:p>
      </w:tc>
    </w:tr>
    <w:bookmarkStart w:id="311" w:name="Versie"/>
    <w:tr w:rsidR="00E66F25" w14:paraId="261F096F" w14:textId="77777777">
      <w:tc>
        <w:tcPr>
          <w:tcW w:w="4181" w:type="dxa"/>
        </w:tcPr>
        <w:p w14:paraId="495A3E90" w14:textId="3A78AE0D" w:rsidR="00E66F25" w:rsidRDefault="00E66F25">
          <w:pPr>
            <w:spacing w:line="240" w:lineRule="atLeast"/>
          </w:pPr>
          <w:r>
            <w:fldChar w:fldCharType="begin"/>
          </w:r>
          <w:r>
            <w:instrText xml:space="preserve"> STYLEREF Versie\l  \* MERGEFORMAT </w:instrText>
          </w:r>
          <w:r>
            <w:fldChar w:fldCharType="separate"/>
          </w:r>
          <w:r w:rsidR="000D693A">
            <w:rPr>
              <w:noProof/>
            </w:rPr>
            <w:t>5.0</w:t>
          </w:r>
          <w:r>
            <w:fldChar w:fldCharType="end"/>
          </w:r>
          <w:bookmarkEnd w:id="311"/>
        </w:p>
      </w:tc>
    </w:tr>
    <w:tr w:rsidR="00E66F25" w14:paraId="60998371" w14:textId="77777777">
      <w:tc>
        <w:tcPr>
          <w:tcW w:w="4181" w:type="dxa"/>
        </w:tcPr>
        <w:p w14:paraId="0FB9A91D" w14:textId="77777777" w:rsidR="00E66F25" w:rsidRDefault="00E66F25">
          <w:pPr>
            <w:pStyle w:val="tussenkopje"/>
          </w:pPr>
          <w:r>
            <w:t>Blad</w:t>
          </w:r>
        </w:p>
      </w:tc>
    </w:tr>
    <w:tr w:rsidR="00E66F25" w14:paraId="4EA44055" w14:textId="77777777">
      <w:tc>
        <w:tcPr>
          <w:tcW w:w="4181" w:type="dxa"/>
        </w:tcPr>
        <w:p w14:paraId="7C5471F2" w14:textId="77777777" w:rsidR="00E66F25" w:rsidRDefault="00E66F25">
          <w:pPr>
            <w:spacing w:line="240" w:lineRule="atLeast"/>
          </w:pPr>
          <w:r>
            <w:fldChar w:fldCharType="begin"/>
          </w:r>
          <w:r>
            <w:instrText xml:space="preserve"> PAGE  \* MERGEFORMAT </w:instrText>
          </w:r>
          <w:r>
            <w:fldChar w:fldCharType="separate"/>
          </w:r>
          <w:r w:rsidR="0059676A">
            <w:t>6</w:t>
          </w:r>
          <w:r>
            <w:fldChar w:fldCharType="end"/>
          </w:r>
          <w:r>
            <w:t xml:space="preserve"> van</w:t>
          </w:r>
          <w:r>
            <w:rPr>
              <w:bCs/>
              <w:sz w:val="20"/>
            </w:rPr>
            <w:t xml:space="preserve"> </w:t>
          </w:r>
          <w:r w:rsidRPr="00AB7933">
            <w:rPr>
              <w:bCs/>
              <w:snapToGrid/>
              <w:sz w:val="20"/>
            </w:rPr>
            <w:fldChar w:fldCharType="begin"/>
          </w:r>
          <w:r w:rsidRPr="00AB7933">
            <w:rPr>
              <w:bCs/>
              <w:snapToGrid/>
              <w:sz w:val="20"/>
            </w:rPr>
            <w:instrText xml:space="preserve"> NUMPAGES </w:instrText>
          </w:r>
          <w:r w:rsidRPr="00AB7933">
            <w:rPr>
              <w:bCs/>
              <w:snapToGrid/>
              <w:sz w:val="20"/>
            </w:rPr>
            <w:fldChar w:fldCharType="separate"/>
          </w:r>
          <w:r w:rsidR="0059676A">
            <w:rPr>
              <w:bCs/>
              <w:snapToGrid/>
              <w:sz w:val="20"/>
            </w:rPr>
            <w:t>27</w:t>
          </w:r>
          <w:r w:rsidRPr="00AB7933">
            <w:rPr>
              <w:bCs/>
              <w:snapToGrid/>
              <w:sz w:val="20"/>
            </w:rPr>
            <w:fldChar w:fldCharType="end"/>
          </w:r>
          <w:r>
            <w:t xml:space="preserve"> </w:t>
          </w:r>
        </w:p>
      </w:tc>
    </w:tr>
  </w:tbl>
  <w:p w14:paraId="0E44DA9E" w14:textId="77777777" w:rsidR="00E66F25" w:rsidRDefault="00EC079C">
    <w:pPr>
      <w:pStyle w:val="Koptekst"/>
    </w:pPr>
    <w:r>
      <w:rPr>
        <w:snapToGrid/>
        <w:lang w:eastAsia="nl-NL"/>
      </w:rPr>
      <w:drawing>
        <wp:anchor distT="0" distB="0" distL="114300" distR="114300" simplePos="0" relativeHeight="251658240" behindDoc="1" locked="0" layoutInCell="1" allowOverlap="1" wp14:anchorId="4F341615" wp14:editId="1C4014B3">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05530"/>
    <w:multiLevelType w:val="hybridMultilevel"/>
    <w:tmpl w:val="AFFCCCB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1B7921"/>
    <w:multiLevelType w:val="hybridMultilevel"/>
    <w:tmpl w:val="93B633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9F373D"/>
    <w:multiLevelType w:val="hybridMultilevel"/>
    <w:tmpl w:val="BFC8D8D6"/>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8B0FCD"/>
    <w:multiLevelType w:val="hybridMultilevel"/>
    <w:tmpl w:val="C59ED214"/>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CD75E8"/>
    <w:multiLevelType w:val="multilevel"/>
    <w:tmpl w:val="AFFCCCB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F54E34"/>
    <w:multiLevelType w:val="hybridMultilevel"/>
    <w:tmpl w:val="F7A04DBA"/>
    <w:lvl w:ilvl="0" w:tplc="5502C81A">
      <w:start w:val="1"/>
      <w:numFmt w:val="upperRoman"/>
      <w:lvlText w:val="%1."/>
      <w:lvlJc w:val="left"/>
      <w:pPr>
        <w:tabs>
          <w:tab w:val="num" w:pos="397"/>
        </w:tabs>
        <w:ind w:left="397" w:hanging="397"/>
      </w:pPr>
      <w:rPr>
        <w:rFonts w:hint="default"/>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1ACF32B3"/>
    <w:multiLevelType w:val="hybridMultilevel"/>
    <w:tmpl w:val="5FFE2E88"/>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FBB0386"/>
    <w:multiLevelType w:val="hybridMultilevel"/>
    <w:tmpl w:val="BC12A28E"/>
    <w:lvl w:ilvl="0" w:tplc="6E26135A">
      <w:numFmt w:val="bullet"/>
      <w:lvlText w:val="-"/>
      <w:lvlJc w:val="left"/>
      <w:pPr>
        <w:tabs>
          <w:tab w:val="num" w:pos="585"/>
        </w:tabs>
        <w:ind w:left="585" w:hanging="360"/>
      </w:pPr>
      <w:rPr>
        <w:rFonts w:ascii="Arial" w:eastAsia="Times New Roman" w:hAnsi="Arial" w:cs="Arial" w:hint="default"/>
      </w:rPr>
    </w:lvl>
    <w:lvl w:ilvl="1" w:tplc="04130003" w:tentative="1">
      <w:start w:val="1"/>
      <w:numFmt w:val="bullet"/>
      <w:lvlText w:val="o"/>
      <w:lvlJc w:val="left"/>
      <w:pPr>
        <w:tabs>
          <w:tab w:val="num" w:pos="1305"/>
        </w:tabs>
        <w:ind w:left="1305" w:hanging="360"/>
      </w:pPr>
      <w:rPr>
        <w:rFonts w:ascii="Courier New" w:hAnsi="Courier New" w:cs="Courier New" w:hint="default"/>
      </w:rPr>
    </w:lvl>
    <w:lvl w:ilvl="2" w:tplc="04130005" w:tentative="1">
      <w:start w:val="1"/>
      <w:numFmt w:val="bullet"/>
      <w:lvlText w:val=""/>
      <w:lvlJc w:val="left"/>
      <w:pPr>
        <w:tabs>
          <w:tab w:val="num" w:pos="2025"/>
        </w:tabs>
        <w:ind w:left="2025" w:hanging="360"/>
      </w:pPr>
      <w:rPr>
        <w:rFonts w:ascii="Wingdings" w:hAnsi="Wingdings" w:hint="default"/>
      </w:rPr>
    </w:lvl>
    <w:lvl w:ilvl="3" w:tplc="04130001" w:tentative="1">
      <w:start w:val="1"/>
      <w:numFmt w:val="bullet"/>
      <w:lvlText w:val=""/>
      <w:lvlJc w:val="left"/>
      <w:pPr>
        <w:tabs>
          <w:tab w:val="num" w:pos="2745"/>
        </w:tabs>
        <w:ind w:left="2745" w:hanging="360"/>
      </w:pPr>
      <w:rPr>
        <w:rFonts w:ascii="Symbol" w:hAnsi="Symbol" w:hint="default"/>
      </w:rPr>
    </w:lvl>
    <w:lvl w:ilvl="4" w:tplc="04130003" w:tentative="1">
      <w:start w:val="1"/>
      <w:numFmt w:val="bullet"/>
      <w:lvlText w:val="o"/>
      <w:lvlJc w:val="left"/>
      <w:pPr>
        <w:tabs>
          <w:tab w:val="num" w:pos="3465"/>
        </w:tabs>
        <w:ind w:left="3465" w:hanging="360"/>
      </w:pPr>
      <w:rPr>
        <w:rFonts w:ascii="Courier New" w:hAnsi="Courier New" w:cs="Courier New" w:hint="default"/>
      </w:rPr>
    </w:lvl>
    <w:lvl w:ilvl="5" w:tplc="04130005" w:tentative="1">
      <w:start w:val="1"/>
      <w:numFmt w:val="bullet"/>
      <w:lvlText w:val=""/>
      <w:lvlJc w:val="left"/>
      <w:pPr>
        <w:tabs>
          <w:tab w:val="num" w:pos="4185"/>
        </w:tabs>
        <w:ind w:left="4185" w:hanging="360"/>
      </w:pPr>
      <w:rPr>
        <w:rFonts w:ascii="Wingdings" w:hAnsi="Wingdings" w:hint="default"/>
      </w:rPr>
    </w:lvl>
    <w:lvl w:ilvl="6" w:tplc="04130001" w:tentative="1">
      <w:start w:val="1"/>
      <w:numFmt w:val="bullet"/>
      <w:lvlText w:val=""/>
      <w:lvlJc w:val="left"/>
      <w:pPr>
        <w:tabs>
          <w:tab w:val="num" w:pos="4905"/>
        </w:tabs>
        <w:ind w:left="4905" w:hanging="360"/>
      </w:pPr>
      <w:rPr>
        <w:rFonts w:ascii="Symbol" w:hAnsi="Symbol" w:hint="default"/>
      </w:rPr>
    </w:lvl>
    <w:lvl w:ilvl="7" w:tplc="04130003" w:tentative="1">
      <w:start w:val="1"/>
      <w:numFmt w:val="bullet"/>
      <w:lvlText w:val="o"/>
      <w:lvlJc w:val="left"/>
      <w:pPr>
        <w:tabs>
          <w:tab w:val="num" w:pos="5625"/>
        </w:tabs>
        <w:ind w:left="5625" w:hanging="360"/>
      </w:pPr>
      <w:rPr>
        <w:rFonts w:ascii="Courier New" w:hAnsi="Courier New" w:cs="Courier New" w:hint="default"/>
      </w:rPr>
    </w:lvl>
    <w:lvl w:ilvl="8" w:tplc="04130005" w:tentative="1">
      <w:start w:val="1"/>
      <w:numFmt w:val="bullet"/>
      <w:lvlText w:val=""/>
      <w:lvlJc w:val="left"/>
      <w:pPr>
        <w:tabs>
          <w:tab w:val="num" w:pos="6345"/>
        </w:tabs>
        <w:ind w:left="6345" w:hanging="360"/>
      </w:pPr>
      <w:rPr>
        <w:rFonts w:ascii="Wingdings" w:hAnsi="Wingdings" w:hint="default"/>
      </w:rPr>
    </w:lvl>
  </w:abstractNum>
  <w:abstractNum w:abstractNumId="9" w15:restartNumberingAfterBreak="0">
    <w:nsid w:val="254D21A4"/>
    <w:multiLevelType w:val="hybridMultilevel"/>
    <w:tmpl w:val="83BE92F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7F2D4B"/>
    <w:multiLevelType w:val="multilevel"/>
    <w:tmpl w:val="165A030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A3287D"/>
    <w:multiLevelType w:val="hybridMultilevel"/>
    <w:tmpl w:val="165A030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23F554E"/>
    <w:multiLevelType w:val="hybridMultilevel"/>
    <w:tmpl w:val="82BE2134"/>
    <w:lvl w:ilvl="0" w:tplc="5060DE2A">
      <w:start w:val="4"/>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BB363D"/>
    <w:multiLevelType w:val="hybridMultilevel"/>
    <w:tmpl w:val="090EC84E"/>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96346CB"/>
    <w:multiLevelType w:val="hybridMultilevel"/>
    <w:tmpl w:val="40C054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7124F8"/>
    <w:multiLevelType w:val="hybridMultilevel"/>
    <w:tmpl w:val="4E209930"/>
    <w:lvl w:ilvl="0" w:tplc="9ACE3B44">
      <w:start w:val="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921CFD"/>
    <w:multiLevelType w:val="hybridMultilevel"/>
    <w:tmpl w:val="C3F40F9C"/>
    <w:lvl w:ilvl="0" w:tplc="6A8CD6A0">
      <w:start w:val="1"/>
      <w:numFmt w:val="bullet"/>
      <w:lvlText w:val=""/>
      <w:lvlJc w:val="left"/>
      <w:pPr>
        <w:tabs>
          <w:tab w:val="num" w:pos="360"/>
        </w:tabs>
        <w:ind w:left="360" w:hanging="360"/>
      </w:pPr>
      <w:rPr>
        <w:rFonts w:ascii="Symbol" w:hAnsi="Symbol" w:hint="default"/>
        <w:color w:val="auto"/>
      </w:rPr>
    </w:lvl>
    <w:lvl w:ilvl="1" w:tplc="4B6CE7C8">
      <w:start w:val="16"/>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2F2768"/>
    <w:multiLevelType w:val="hybridMultilevel"/>
    <w:tmpl w:val="330CC02A"/>
    <w:lvl w:ilvl="0" w:tplc="A7FACBC6">
      <w:start w:val="1"/>
      <w:numFmt w:val="decimal"/>
      <w:lvlText w:val="%1."/>
      <w:lvlJc w:val="left"/>
      <w:pPr>
        <w:tabs>
          <w:tab w:val="num" w:pos="360"/>
        </w:tabs>
        <w:ind w:left="360" w:hanging="360"/>
      </w:pPr>
      <w:rPr>
        <w:rFonts w:hint="default"/>
        <w:color w:val="auto"/>
      </w:rPr>
    </w:lvl>
    <w:lvl w:ilvl="1" w:tplc="04130003" w:tentative="1">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4237B4"/>
    <w:multiLevelType w:val="hybridMultilevel"/>
    <w:tmpl w:val="238ABFC2"/>
    <w:lvl w:ilvl="0" w:tplc="962ED306">
      <w:start w:val="23"/>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C921FB"/>
    <w:multiLevelType w:val="hybridMultilevel"/>
    <w:tmpl w:val="C94C265C"/>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D5C5BCC"/>
    <w:multiLevelType w:val="hybridMultilevel"/>
    <w:tmpl w:val="66FC7174"/>
    <w:lvl w:ilvl="0" w:tplc="9ACE3B44">
      <w:start w:val="1"/>
      <w:numFmt w:val="bullet"/>
      <w:lvlText w:val="-"/>
      <w:lvlJc w:val="left"/>
      <w:pPr>
        <w:tabs>
          <w:tab w:val="num" w:pos="363"/>
        </w:tabs>
        <w:ind w:left="363" w:hanging="363"/>
      </w:pPr>
      <w:rPr>
        <w:rFonts w:ascii="Arial" w:hAnsi="Arial" w:hint="default"/>
        <w:color w:val="80008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5323F1"/>
    <w:multiLevelType w:val="hybridMultilevel"/>
    <w:tmpl w:val="013487B6"/>
    <w:lvl w:ilvl="0" w:tplc="A7FACBC6">
      <w:start w:val="1"/>
      <w:numFmt w:val="decimal"/>
      <w:lvlText w:val="%1."/>
      <w:lvlJc w:val="left"/>
      <w:pPr>
        <w:tabs>
          <w:tab w:val="num" w:pos="360"/>
        </w:tabs>
        <w:ind w:left="360" w:hanging="360"/>
      </w:pPr>
      <w:rPr>
        <w:rFonts w:hint="default"/>
        <w:color w:val="auto"/>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477C41"/>
    <w:multiLevelType w:val="hybridMultilevel"/>
    <w:tmpl w:val="3EAE20A4"/>
    <w:lvl w:ilvl="0" w:tplc="9ACE3B44">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9ACE3B44">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D383FD8"/>
    <w:multiLevelType w:val="hybridMultilevel"/>
    <w:tmpl w:val="44AAB8A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704B3FCB"/>
    <w:multiLevelType w:val="hybridMultilevel"/>
    <w:tmpl w:val="FA042A5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0984A75"/>
    <w:multiLevelType w:val="hybridMultilevel"/>
    <w:tmpl w:val="4334B8A4"/>
    <w:lvl w:ilvl="0" w:tplc="9ACE3B44">
      <w:start w:val="1"/>
      <w:numFmt w:val="upperRoman"/>
      <w:lvlText w:val="%1."/>
      <w:lvlJc w:val="left"/>
      <w:pPr>
        <w:tabs>
          <w:tab w:val="num" w:pos="397"/>
        </w:tabs>
        <w:ind w:left="397" w:hanging="397"/>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29" w15:restartNumberingAfterBreak="0">
    <w:nsid w:val="763F0EA2"/>
    <w:multiLevelType w:val="hybridMultilevel"/>
    <w:tmpl w:val="3EF6C626"/>
    <w:lvl w:ilvl="0" w:tplc="9ACE3B44">
      <w:start w:val="1"/>
      <w:numFmt w:val="upperRoman"/>
      <w:lvlText w:val="%1."/>
      <w:lvlJc w:val="left"/>
      <w:pPr>
        <w:tabs>
          <w:tab w:val="num" w:pos="397"/>
        </w:tabs>
        <w:ind w:left="397" w:hanging="397"/>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30" w15:restartNumberingAfterBreak="0">
    <w:nsid w:val="7DBC7313"/>
    <w:multiLevelType w:val="hybridMultilevel"/>
    <w:tmpl w:val="25D26B54"/>
    <w:lvl w:ilvl="0" w:tplc="C186EE1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684743387">
    <w:abstractNumId w:val="26"/>
  </w:num>
  <w:num w:numId="2" w16cid:durableId="1874541234">
    <w:abstractNumId w:val="26"/>
  </w:num>
  <w:num w:numId="3" w16cid:durableId="917204969">
    <w:abstractNumId w:val="24"/>
  </w:num>
  <w:num w:numId="4" w16cid:durableId="1204094193">
    <w:abstractNumId w:val="18"/>
  </w:num>
  <w:num w:numId="5" w16cid:durableId="1777098128">
    <w:abstractNumId w:val="0"/>
  </w:num>
  <w:num w:numId="6" w16cid:durableId="912160067">
    <w:abstractNumId w:val="16"/>
  </w:num>
  <w:num w:numId="7" w16cid:durableId="839124293">
    <w:abstractNumId w:val="21"/>
  </w:num>
  <w:num w:numId="8" w16cid:durableId="343823811">
    <w:abstractNumId w:val="15"/>
  </w:num>
  <w:num w:numId="9" w16cid:durableId="1930385843">
    <w:abstractNumId w:val="6"/>
  </w:num>
  <w:num w:numId="10" w16cid:durableId="211427208">
    <w:abstractNumId w:val="13"/>
  </w:num>
  <w:num w:numId="11" w16cid:durableId="1698190884">
    <w:abstractNumId w:val="7"/>
  </w:num>
  <w:num w:numId="12" w16cid:durableId="332071778">
    <w:abstractNumId w:val="28"/>
  </w:num>
  <w:num w:numId="13" w16cid:durableId="1376084037">
    <w:abstractNumId w:val="4"/>
  </w:num>
  <w:num w:numId="14" w16cid:durableId="115300819">
    <w:abstractNumId w:val="20"/>
  </w:num>
  <w:num w:numId="15" w16cid:durableId="367492285">
    <w:abstractNumId w:val="29"/>
  </w:num>
  <w:num w:numId="16" w16cid:durableId="1705447143">
    <w:abstractNumId w:val="2"/>
  </w:num>
  <w:num w:numId="17" w16cid:durableId="694813098">
    <w:abstractNumId w:val="23"/>
  </w:num>
  <w:num w:numId="18" w16cid:durableId="812986737">
    <w:abstractNumId w:val="17"/>
  </w:num>
  <w:num w:numId="19" w16cid:durableId="1354457537">
    <w:abstractNumId w:val="22"/>
  </w:num>
  <w:num w:numId="20" w16cid:durableId="744840892">
    <w:abstractNumId w:val="14"/>
  </w:num>
  <w:num w:numId="21" w16cid:durableId="1143693839">
    <w:abstractNumId w:val="3"/>
  </w:num>
  <w:num w:numId="22" w16cid:durableId="161433057">
    <w:abstractNumId w:val="11"/>
  </w:num>
  <w:num w:numId="23" w16cid:durableId="996154039">
    <w:abstractNumId w:val="0"/>
  </w:num>
  <w:num w:numId="24" w16cid:durableId="1487893372">
    <w:abstractNumId w:val="0"/>
  </w:num>
  <w:num w:numId="25" w16cid:durableId="10449106">
    <w:abstractNumId w:val="0"/>
  </w:num>
  <w:num w:numId="26" w16cid:durableId="493304240">
    <w:abstractNumId w:val="0"/>
  </w:num>
  <w:num w:numId="27" w16cid:durableId="2142913839">
    <w:abstractNumId w:val="0"/>
  </w:num>
  <w:num w:numId="28" w16cid:durableId="102040456">
    <w:abstractNumId w:val="0"/>
  </w:num>
  <w:num w:numId="29" w16cid:durableId="928082927">
    <w:abstractNumId w:val="0"/>
  </w:num>
  <w:num w:numId="30" w16cid:durableId="2014992578">
    <w:abstractNumId w:val="10"/>
  </w:num>
  <w:num w:numId="31" w16cid:durableId="2070153048">
    <w:abstractNumId w:val="0"/>
  </w:num>
  <w:num w:numId="32" w16cid:durableId="61490379">
    <w:abstractNumId w:val="0"/>
  </w:num>
  <w:num w:numId="33" w16cid:durableId="1046948156">
    <w:abstractNumId w:val="8"/>
  </w:num>
  <w:num w:numId="34" w16cid:durableId="66655384">
    <w:abstractNumId w:val="25"/>
  </w:num>
  <w:num w:numId="35" w16cid:durableId="198518243">
    <w:abstractNumId w:val="1"/>
  </w:num>
  <w:num w:numId="36" w16cid:durableId="1865947665">
    <w:abstractNumId w:val="5"/>
  </w:num>
  <w:num w:numId="37" w16cid:durableId="1169562981">
    <w:abstractNumId w:val="9"/>
  </w:num>
  <w:num w:numId="38" w16cid:durableId="1916552245">
    <w:abstractNumId w:val="27"/>
  </w:num>
  <w:num w:numId="39" w16cid:durableId="819613758">
    <w:abstractNumId w:val="19"/>
  </w:num>
  <w:num w:numId="40" w16cid:durableId="1946578109">
    <w:abstractNumId w:val="12"/>
  </w:num>
  <w:num w:numId="41" w16cid:durableId="602759999">
    <w:abstractNumId w:val="3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22F8"/>
    <w:rsid w:val="00005407"/>
    <w:rsid w:val="00006B8A"/>
    <w:rsid w:val="0001031B"/>
    <w:rsid w:val="00011618"/>
    <w:rsid w:val="00011661"/>
    <w:rsid w:val="0001338A"/>
    <w:rsid w:val="00013A7C"/>
    <w:rsid w:val="000148D5"/>
    <w:rsid w:val="0001524B"/>
    <w:rsid w:val="000168C1"/>
    <w:rsid w:val="00017916"/>
    <w:rsid w:val="00017959"/>
    <w:rsid w:val="0002111E"/>
    <w:rsid w:val="0002167D"/>
    <w:rsid w:val="000216FE"/>
    <w:rsid w:val="00021FB6"/>
    <w:rsid w:val="000221DD"/>
    <w:rsid w:val="000237B5"/>
    <w:rsid w:val="00024C09"/>
    <w:rsid w:val="00024DF9"/>
    <w:rsid w:val="000252CD"/>
    <w:rsid w:val="00025B0C"/>
    <w:rsid w:val="00027A14"/>
    <w:rsid w:val="00030CF3"/>
    <w:rsid w:val="00034103"/>
    <w:rsid w:val="000342DD"/>
    <w:rsid w:val="000400E1"/>
    <w:rsid w:val="0004124D"/>
    <w:rsid w:val="000417D9"/>
    <w:rsid w:val="0004546D"/>
    <w:rsid w:val="00052234"/>
    <w:rsid w:val="00052254"/>
    <w:rsid w:val="000523FA"/>
    <w:rsid w:val="00052956"/>
    <w:rsid w:val="00052E70"/>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0210"/>
    <w:rsid w:val="00071377"/>
    <w:rsid w:val="00074255"/>
    <w:rsid w:val="00075048"/>
    <w:rsid w:val="0007591B"/>
    <w:rsid w:val="00075FDB"/>
    <w:rsid w:val="00076B00"/>
    <w:rsid w:val="00077709"/>
    <w:rsid w:val="00080C42"/>
    <w:rsid w:val="000815FF"/>
    <w:rsid w:val="00083121"/>
    <w:rsid w:val="0008445F"/>
    <w:rsid w:val="000865A5"/>
    <w:rsid w:val="0008708F"/>
    <w:rsid w:val="000876B5"/>
    <w:rsid w:val="0009041B"/>
    <w:rsid w:val="00090725"/>
    <w:rsid w:val="0009340B"/>
    <w:rsid w:val="00093CFA"/>
    <w:rsid w:val="00095E9D"/>
    <w:rsid w:val="000A0E63"/>
    <w:rsid w:val="000A0EA1"/>
    <w:rsid w:val="000A28AB"/>
    <w:rsid w:val="000A29CC"/>
    <w:rsid w:val="000A5C0D"/>
    <w:rsid w:val="000A5D05"/>
    <w:rsid w:val="000A70AC"/>
    <w:rsid w:val="000A77B3"/>
    <w:rsid w:val="000A787C"/>
    <w:rsid w:val="000B1694"/>
    <w:rsid w:val="000B4B01"/>
    <w:rsid w:val="000B4BB0"/>
    <w:rsid w:val="000B4CD1"/>
    <w:rsid w:val="000B530F"/>
    <w:rsid w:val="000B74F1"/>
    <w:rsid w:val="000C0AFF"/>
    <w:rsid w:val="000C126D"/>
    <w:rsid w:val="000C421E"/>
    <w:rsid w:val="000C4C66"/>
    <w:rsid w:val="000C4DFA"/>
    <w:rsid w:val="000D17DA"/>
    <w:rsid w:val="000D1FE3"/>
    <w:rsid w:val="000D3BDA"/>
    <w:rsid w:val="000D3C60"/>
    <w:rsid w:val="000D42E6"/>
    <w:rsid w:val="000D4D4E"/>
    <w:rsid w:val="000D5E8B"/>
    <w:rsid w:val="000D693A"/>
    <w:rsid w:val="000D6CAC"/>
    <w:rsid w:val="000D71DE"/>
    <w:rsid w:val="000D78E6"/>
    <w:rsid w:val="000E079F"/>
    <w:rsid w:val="000E0CF2"/>
    <w:rsid w:val="000E0DE1"/>
    <w:rsid w:val="000E13A0"/>
    <w:rsid w:val="000E23F0"/>
    <w:rsid w:val="000E4FB2"/>
    <w:rsid w:val="000E6868"/>
    <w:rsid w:val="000F0D7F"/>
    <w:rsid w:val="000F12DF"/>
    <w:rsid w:val="000F21D3"/>
    <w:rsid w:val="000F22B6"/>
    <w:rsid w:val="000F702C"/>
    <w:rsid w:val="000F79A2"/>
    <w:rsid w:val="00102295"/>
    <w:rsid w:val="001036B3"/>
    <w:rsid w:val="00103713"/>
    <w:rsid w:val="00106786"/>
    <w:rsid w:val="001067E0"/>
    <w:rsid w:val="00106F44"/>
    <w:rsid w:val="00110157"/>
    <w:rsid w:val="00110CA7"/>
    <w:rsid w:val="001133E5"/>
    <w:rsid w:val="001137DF"/>
    <w:rsid w:val="00113F29"/>
    <w:rsid w:val="00114244"/>
    <w:rsid w:val="00114A14"/>
    <w:rsid w:val="001158BA"/>
    <w:rsid w:val="00116253"/>
    <w:rsid w:val="0011696F"/>
    <w:rsid w:val="00124FE7"/>
    <w:rsid w:val="0012509E"/>
    <w:rsid w:val="0012742A"/>
    <w:rsid w:val="0013037B"/>
    <w:rsid w:val="00130543"/>
    <w:rsid w:val="00131413"/>
    <w:rsid w:val="001321BC"/>
    <w:rsid w:val="00132A3E"/>
    <w:rsid w:val="00135DA4"/>
    <w:rsid w:val="00136E60"/>
    <w:rsid w:val="00137864"/>
    <w:rsid w:val="00137BBF"/>
    <w:rsid w:val="00142B34"/>
    <w:rsid w:val="00144B08"/>
    <w:rsid w:val="00144F37"/>
    <w:rsid w:val="00145092"/>
    <w:rsid w:val="001461D9"/>
    <w:rsid w:val="0014622E"/>
    <w:rsid w:val="001514FA"/>
    <w:rsid w:val="00152773"/>
    <w:rsid w:val="00152FAD"/>
    <w:rsid w:val="0015381C"/>
    <w:rsid w:val="00154B89"/>
    <w:rsid w:val="00154EAB"/>
    <w:rsid w:val="0015507F"/>
    <w:rsid w:val="001567E6"/>
    <w:rsid w:val="00156B8A"/>
    <w:rsid w:val="00156B93"/>
    <w:rsid w:val="00161407"/>
    <w:rsid w:val="001638FF"/>
    <w:rsid w:val="00165E33"/>
    <w:rsid w:val="001661C3"/>
    <w:rsid w:val="0016702F"/>
    <w:rsid w:val="001709CE"/>
    <w:rsid w:val="00170D29"/>
    <w:rsid w:val="00171107"/>
    <w:rsid w:val="00171C99"/>
    <w:rsid w:val="0017212E"/>
    <w:rsid w:val="00173E4A"/>
    <w:rsid w:val="001743D2"/>
    <w:rsid w:val="00175FD3"/>
    <w:rsid w:val="00176FDA"/>
    <w:rsid w:val="0018011A"/>
    <w:rsid w:val="00183622"/>
    <w:rsid w:val="001839A1"/>
    <w:rsid w:val="001843F8"/>
    <w:rsid w:val="00186E92"/>
    <w:rsid w:val="00187530"/>
    <w:rsid w:val="001909FD"/>
    <w:rsid w:val="001920CC"/>
    <w:rsid w:val="00194034"/>
    <w:rsid w:val="001948B9"/>
    <w:rsid w:val="00195D01"/>
    <w:rsid w:val="001A0476"/>
    <w:rsid w:val="001A0CC3"/>
    <w:rsid w:val="001A1BAB"/>
    <w:rsid w:val="001A22F0"/>
    <w:rsid w:val="001A2E0E"/>
    <w:rsid w:val="001A57AF"/>
    <w:rsid w:val="001A5981"/>
    <w:rsid w:val="001A5FA4"/>
    <w:rsid w:val="001B35AA"/>
    <w:rsid w:val="001B3BD6"/>
    <w:rsid w:val="001B439C"/>
    <w:rsid w:val="001B59DE"/>
    <w:rsid w:val="001B6420"/>
    <w:rsid w:val="001B6614"/>
    <w:rsid w:val="001B7E02"/>
    <w:rsid w:val="001C15D2"/>
    <w:rsid w:val="001C21F8"/>
    <w:rsid w:val="001C2750"/>
    <w:rsid w:val="001C6F72"/>
    <w:rsid w:val="001C7291"/>
    <w:rsid w:val="001C72DF"/>
    <w:rsid w:val="001C7491"/>
    <w:rsid w:val="001C77FB"/>
    <w:rsid w:val="001C7DCC"/>
    <w:rsid w:val="001D0205"/>
    <w:rsid w:val="001D0A65"/>
    <w:rsid w:val="001D14EF"/>
    <w:rsid w:val="001D1884"/>
    <w:rsid w:val="001D236D"/>
    <w:rsid w:val="001D3A4B"/>
    <w:rsid w:val="001D3FD4"/>
    <w:rsid w:val="001D54BC"/>
    <w:rsid w:val="001D5ECE"/>
    <w:rsid w:val="001E479E"/>
    <w:rsid w:val="001E7BEB"/>
    <w:rsid w:val="001F074D"/>
    <w:rsid w:val="001F0B25"/>
    <w:rsid w:val="001F0E67"/>
    <w:rsid w:val="001F101F"/>
    <w:rsid w:val="001F1EF7"/>
    <w:rsid w:val="001F22F6"/>
    <w:rsid w:val="001F2D7A"/>
    <w:rsid w:val="001F2FB1"/>
    <w:rsid w:val="001F3609"/>
    <w:rsid w:val="001F46A7"/>
    <w:rsid w:val="001F63EA"/>
    <w:rsid w:val="001F7092"/>
    <w:rsid w:val="001F7DAA"/>
    <w:rsid w:val="002012D2"/>
    <w:rsid w:val="0020140F"/>
    <w:rsid w:val="0020225F"/>
    <w:rsid w:val="00203E69"/>
    <w:rsid w:val="0021075A"/>
    <w:rsid w:val="00210E51"/>
    <w:rsid w:val="0021170D"/>
    <w:rsid w:val="00211AF0"/>
    <w:rsid w:val="0021285E"/>
    <w:rsid w:val="00213403"/>
    <w:rsid w:val="0021522D"/>
    <w:rsid w:val="0021646D"/>
    <w:rsid w:val="0021680B"/>
    <w:rsid w:val="00222497"/>
    <w:rsid w:val="0022338C"/>
    <w:rsid w:val="00227854"/>
    <w:rsid w:val="00231954"/>
    <w:rsid w:val="0023373B"/>
    <w:rsid w:val="00236AF8"/>
    <w:rsid w:val="00237EBD"/>
    <w:rsid w:val="002440DF"/>
    <w:rsid w:val="00244A4B"/>
    <w:rsid w:val="00244CE3"/>
    <w:rsid w:val="00244D08"/>
    <w:rsid w:val="00245AD8"/>
    <w:rsid w:val="00246009"/>
    <w:rsid w:val="00246D91"/>
    <w:rsid w:val="00247E61"/>
    <w:rsid w:val="00251994"/>
    <w:rsid w:val="00252F37"/>
    <w:rsid w:val="002544F0"/>
    <w:rsid w:val="00254B68"/>
    <w:rsid w:val="002557BA"/>
    <w:rsid w:val="00255DE0"/>
    <w:rsid w:val="00256784"/>
    <w:rsid w:val="00264552"/>
    <w:rsid w:val="002647CE"/>
    <w:rsid w:val="0026511B"/>
    <w:rsid w:val="00265199"/>
    <w:rsid w:val="0026576D"/>
    <w:rsid w:val="00266A78"/>
    <w:rsid w:val="00270D2A"/>
    <w:rsid w:val="0027162D"/>
    <w:rsid w:val="00273437"/>
    <w:rsid w:val="00273BA4"/>
    <w:rsid w:val="00276333"/>
    <w:rsid w:val="00276914"/>
    <w:rsid w:val="00276C36"/>
    <w:rsid w:val="00280B9A"/>
    <w:rsid w:val="00283475"/>
    <w:rsid w:val="0028429B"/>
    <w:rsid w:val="0028432D"/>
    <w:rsid w:val="002849B9"/>
    <w:rsid w:val="002857FE"/>
    <w:rsid w:val="00285BAF"/>
    <w:rsid w:val="0028649E"/>
    <w:rsid w:val="00293F69"/>
    <w:rsid w:val="0029427B"/>
    <w:rsid w:val="00294DC4"/>
    <w:rsid w:val="0029648A"/>
    <w:rsid w:val="00297C48"/>
    <w:rsid w:val="002A003B"/>
    <w:rsid w:val="002A010E"/>
    <w:rsid w:val="002A3408"/>
    <w:rsid w:val="002A4B2B"/>
    <w:rsid w:val="002A5E5F"/>
    <w:rsid w:val="002A67A3"/>
    <w:rsid w:val="002A6ECB"/>
    <w:rsid w:val="002A7631"/>
    <w:rsid w:val="002A7BBF"/>
    <w:rsid w:val="002A7EF0"/>
    <w:rsid w:val="002B0BDC"/>
    <w:rsid w:val="002B0ED6"/>
    <w:rsid w:val="002B19E7"/>
    <w:rsid w:val="002B2EFF"/>
    <w:rsid w:val="002B4481"/>
    <w:rsid w:val="002B5054"/>
    <w:rsid w:val="002B6E39"/>
    <w:rsid w:val="002C0368"/>
    <w:rsid w:val="002C177B"/>
    <w:rsid w:val="002C2457"/>
    <w:rsid w:val="002C2E6A"/>
    <w:rsid w:val="002C3EA1"/>
    <w:rsid w:val="002C68F9"/>
    <w:rsid w:val="002C6E6A"/>
    <w:rsid w:val="002D132A"/>
    <w:rsid w:val="002D32DD"/>
    <w:rsid w:val="002D3B27"/>
    <w:rsid w:val="002D6413"/>
    <w:rsid w:val="002D65DC"/>
    <w:rsid w:val="002D6F14"/>
    <w:rsid w:val="002D7D8E"/>
    <w:rsid w:val="002E0884"/>
    <w:rsid w:val="002E0C80"/>
    <w:rsid w:val="002E31DC"/>
    <w:rsid w:val="002E4822"/>
    <w:rsid w:val="002E5438"/>
    <w:rsid w:val="002E71D9"/>
    <w:rsid w:val="002E729C"/>
    <w:rsid w:val="002F331B"/>
    <w:rsid w:val="002F3F0E"/>
    <w:rsid w:val="002F4E61"/>
    <w:rsid w:val="002F5380"/>
    <w:rsid w:val="002F5798"/>
    <w:rsid w:val="002F7DC6"/>
    <w:rsid w:val="003008D7"/>
    <w:rsid w:val="00301055"/>
    <w:rsid w:val="00301DD1"/>
    <w:rsid w:val="00305D1D"/>
    <w:rsid w:val="00310E02"/>
    <w:rsid w:val="00310FA3"/>
    <w:rsid w:val="003137E5"/>
    <w:rsid w:val="00314C5B"/>
    <w:rsid w:val="00321695"/>
    <w:rsid w:val="003228A3"/>
    <w:rsid w:val="003232CB"/>
    <w:rsid w:val="0032463E"/>
    <w:rsid w:val="0032595F"/>
    <w:rsid w:val="003266AD"/>
    <w:rsid w:val="00326C7F"/>
    <w:rsid w:val="003275FA"/>
    <w:rsid w:val="00327795"/>
    <w:rsid w:val="00327851"/>
    <w:rsid w:val="00330790"/>
    <w:rsid w:val="00332167"/>
    <w:rsid w:val="00333AE2"/>
    <w:rsid w:val="00334298"/>
    <w:rsid w:val="00337F83"/>
    <w:rsid w:val="003412EA"/>
    <w:rsid w:val="00342BC2"/>
    <w:rsid w:val="00343045"/>
    <w:rsid w:val="00345AE8"/>
    <w:rsid w:val="00346394"/>
    <w:rsid w:val="00347B82"/>
    <w:rsid w:val="00347F1C"/>
    <w:rsid w:val="00350244"/>
    <w:rsid w:val="003505C8"/>
    <w:rsid w:val="00351269"/>
    <w:rsid w:val="003513BE"/>
    <w:rsid w:val="00352F14"/>
    <w:rsid w:val="00353C2A"/>
    <w:rsid w:val="00354B2A"/>
    <w:rsid w:val="00354EB8"/>
    <w:rsid w:val="003555B3"/>
    <w:rsid w:val="003557FA"/>
    <w:rsid w:val="00356141"/>
    <w:rsid w:val="00356AB8"/>
    <w:rsid w:val="0035789A"/>
    <w:rsid w:val="003605D2"/>
    <w:rsid w:val="0036418B"/>
    <w:rsid w:val="00364DC3"/>
    <w:rsid w:val="003657ED"/>
    <w:rsid w:val="00365BFA"/>
    <w:rsid w:val="00367AE9"/>
    <w:rsid w:val="00367E8B"/>
    <w:rsid w:val="003704C1"/>
    <w:rsid w:val="00375206"/>
    <w:rsid w:val="00375CD0"/>
    <w:rsid w:val="00377CF9"/>
    <w:rsid w:val="00381059"/>
    <w:rsid w:val="00382478"/>
    <w:rsid w:val="003831A8"/>
    <w:rsid w:val="003837B1"/>
    <w:rsid w:val="00383DCD"/>
    <w:rsid w:val="003871A4"/>
    <w:rsid w:val="00387982"/>
    <w:rsid w:val="00390949"/>
    <w:rsid w:val="0039214E"/>
    <w:rsid w:val="00395596"/>
    <w:rsid w:val="00395755"/>
    <w:rsid w:val="003968D2"/>
    <w:rsid w:val="003A10A3"/>
    <w:rsid w:val="003A279D"/>
    <w:rsid w:val="003A2EB1"/>
    <w:rsid w:val="003A3216"/>
    <w:rsid w:val="003A4165"/>
    <w:rsid w:val="003A4EDE"/>
    <w:rsid w:val="003A5ADD"/>
    <w:rsid w:val="003B0BED"/>
    <w:rsid w:val="003B149A"/>
    <w:rsid w:val="003B22EF"/>
    <w:rsid w:val="003B236B"/>
    <w:rsid w:val="003B24C6"/>
    <w:rsid w:val="003B4767"/>
    <w:rsid w:val="003B51E6"/>
    <w:rsid w:val="003B5FE6"/>
    <w:rsid w:val="003B755A"/>
    <w:rsid w:val="003B7B63"/>
    <w:rsid w:val="003C03ED"/>
    <w:rsid w:val="003C0D49"/>
    <w:rsid w:val="003C2E3E"/>
    <w:rsid w:val="003C335E"/>
    <w:rsid w:val="003C350C"/>
    <w:rsid w:val="003C71C6"/>
    <w:rsid w:val="003C7A0D"/>
    <w:rsid w:val="003C7DA1"/>
    <w:rsid w:val="003D0C6F"/>
    <w:rsid w:val="003D2811"/>
    <w:rsid w:val="003D3F1D"/>
    <w:rsid w:val="003D4FC3"/>
    <w:rsid w:val="003D5E52"/>
    <w:rsid w:val="003D71B8"/>
    <w:rsid w:val="003D7421"/>
    <w:rsid w:val="003E0444"/>
    <w:rsid w:val="003E10E0"/>
    <w:rsid w:val="003E1B71"/>
    <w:rsid w:val="003E25E9"/>
    <w:rsid w:val="003E4811"/>
    <w:rsid w:val="003E6639"/>
    <w:rsid w:val="003E7B00"/>
    <w:rsid w:val="003F06A3"/>
    <w:rsid w:val="003F25D9"/>
    <w:rsid w:val="003F29FF"/>
    <w:rsid w:val="003F46D9"/>
    <w:rsid w:val="003F4E96"/>
    <w:rsid w:val="003F56B0"/>
    <w:rsid w:val="003F57C4"/>
    <w:rsid w:val="003F5C34"/>
    <w:rsid w:val="003F6D65"/>
    <w:rsid w:val="003F76B0"/>
    <w:rsid w:val="00401ECB"/>
    <w:rsid w:val="00402BAD"/>
    <w:rsid w:val="00402FC1"/>
    <w:rsid w:val="004052F5"/>
    <w:rsid w:val="0040641E"/>
    <w:rsid w:val="00406643"/>
    <w:rsid w:val="00406757"/>
    <w:rsid w:val="00407472"/>
    <w:rsid w:val="0040761F"/>
    <w:rsid w:val="0041098C"/>
    <w:rsid w:val="00410E29"/>
    <w:rsid w:val="00413575"/>
    <w:rsid w:val="00413F3C"/>
    <w:rsid w:val="00414114"/>
    <w:rsid w:val="004149A8"/>
    <w:rsid w:val="00414CB1"/>
    <w:rsid w:val="0041690C"/>
    <w:rsid w:val="00416C00"/>
    <w:rsid w:val="00417277"/>
    <w:rsid w:val="0042142E"/>
    <w:rsid w:val="004247E2"/>
    <w:rsid w:val="00424BC4"/>
    <w:rsid w:val="004250DC"/>
    <w:rsid w:val="00426D60"/>
    <w:rsid w:val="004317CA"/>
    <w:rsid w:val="00432145"/>
    <w:rsid w:val="00433741"/>
    <w:rsid w:val="00433D41"/>
    <w:rsid w:val="004343BC"/>
    <w:rsid w:val="00435F58"/>
    <w:rsid w:val="00437969"/>
    <w:rsid w:val="00440164"/>
    <w:rsid w:val="00440DD2"/>
    <w:rsid w:val="00441820"/>
    <w:rsid w:val="00442132"/>
    <w:rsid w:val="00444458"/>
    <w:rsid w:val="00445643"/>
    <w:rsid w:val="00445C14"/>
    <w:rsid w:val="004464E3"/>
    <w:rsid w:val="00446D45"/>
    <w:rsid w:val="00447EB0"/>
    <w:rsid w:val="00450617"/>
    <w:rsid w:val="004520F3"/>
    <w:rsid w:val="00452EFE"/>
    <w:rsid w:val="00454C76"/>
    <w:rsid w:val="00455321"/>
    <w:rsid w:val="0045575D"/>
    <w:rsid w:val="00455CB3"/>
    <w:rsid w:val="00456B33"/>
    <w:rsid w:val="00456E66"/>
    <w:rsid w:val="00460231"/>
    <w:rsid w:val="00462F19"/>
    <w:rsid w:val="0046378E"/>
    <w:rsid w:val="0046463D"/>
    <w:rsid w:val="00465153"/>
    <w:rsid w:val="00466B95"/>
    <w:rsid w:val="00467BE5"/>
    <w:rsid w:val="004709F8"/>
    <w:rsid w:val="00473278"/>
    <w:rsid w:val="00473655"/>
    <w:rsid w:val="00474564"/>
    <w:rsid w:val="00475FFA"/>
    <w:rsid w:val="00481DDE"/>
    <w:rsid w:val="004825A7"/>
    <w:rsid w:val="00482E89"/>
    <w:rsid w:val="0048391A"/>
    <w:rsid w:val="00484488"/>
    <w:rsid w:val="004868E4"/>
    <w:rsid w:val="00487727"/>
    <w:rsid w:val="00490150"/>
    <w:rsid w:val="0049193B"/>
    <w:rsid w:val="00491D73"/>
    <w:rsid w:val="004943F7"/>
    <w:rsid w:val="00495C76"/>
    <w:rsid w:val="00496C70"/>
    <w:rsid w:val="0049725F"/>
    <w:rsid w:val="004A1631"/>
    <w:rsid w:val="004A1A02"/>
    <w:rsid w:val="004A29E9"/>
    <w:rsid w:val="004A58B6"/>
    <w:rsid w:val="004A6480"/>
    <w:rsid w:val="004A72B5"/>
    <w:rsid w:val="004B079F"/>
    <w:rsid w:val="004B07CA"/>
    <w:rsid w:val="004B1F47"/>
    <w:rsid w:val="004B23A7"/>
    <w:rsid w:val="004B69C4"/>
    <w:rsid w:val="004B6BCA"/>
    <w:rsid w:val="004B6E45"/>
    <w:rsid w:val="004C0C11"/>
    <w:rsid w:val="004C132C"/>
    <w:rsid w:val="004C2FD6"/>
    <w:rsid w:val="004C431D"/>
    <w:rsid w:val="004C6186"/>
    <w:rsid w:val="004C66E5"/>
    <w:rsid w:val="004C6A45"/>
    <w:rsid w:val="004C6D1A"/>
    <w:rsid w:val="004C78A6"/>
    <w:rsid w:val="004D01ED"/>
    <w:rsid w:val="004D1290"/>
    <w:rsid w:val="004D2C41"/>
    <w:rsid w:val="004D3001"/>
    <w:rsid w:val="004D4029"/>
    <w:rsid w:val="004D4A64"/>
    <w:rsid w:val="004D4EFD"/>
    <w:rsid w:val="004D7113"/>
    <w:rsid w:val="004D736C"/>
    <w:rsid w:val="004D7494"/>
    <w:rsid w:val="004D7774"/>
    <w:rsid w:val="004D7BE8"/>
    <w:rsid w:val="004E2A6D"/>
    <w:rsid w:val="004E4659"/>
    <w:rsid w:val="004E48F7"/>
    <w:rsid w:val="004E5200"/>
    <w:rsid w:val="004E5BC2"/>
    <w:rsid w:val="004E6389"/>
    <w:rsid w:val="004E6464"/>
    <w:rsid w:val="004E7814"/>
    <w:rsid w:val="004F163F"/>
    <w:rsid w:val="004F29C8"/>
    <w:rsid w:val="004F3BAC"/>
    <w:rsid w:val="004F5734"/>
    <w:rsid w:val="004F6006"/>
    <w:rsid w:val="004F65C0"/>
    <w:rsid w:val="004F7039"/>
    <w:rsid w:val="005011D7"/>
    <w:rsid w:val="005024D0"/>
    <w:rsid w:val="005024DA"/>
    <w:rsid w:val="00502BF7"/>
    <w:rsid w:val="005044B4"/>
    <w:rsid w:val="00510372"/>
    <w:rsid w:val="00511F61"/>
    <w:rsid w:val="00511FE3"/>
    <w:rsid w:val="0051376E"/>
    <w:rsid w:val="0051467A"/>
    <w:rsid w:val="0051494A"/>
    <w:rsid w:val="00514C44"/>
    <w:rsid w:val="00515FDE"/>
    <w:rsid w:val="0051696E"/>
    <w:rsid w:val="00520E34"/>
    <w:rsid w:val="00522081"/>
    <w:rsid w:val="005250CC"/>
    <w:rsid w:val="00526035"/>
    <w:rsid w:val="00530050"/>
    <w:rsid w:val="00530151"/>
    <w:rsid w:val="00531A3F"/>
    <w:rsid w:val="005334F5"/>
    <w:rsid w:val="00533EFE"/>
    <w:rsid w:val="0053442D"/>
    <w:rsid w:val="00535316"/>
    <w:rsid w:val="0053650E"/>
    <w:rsid w:val="005402F4"/>
    <w:rsid w:val="00542330"/>
    <w:rsid w:val="005425E4"/>
    <w:rsid w:val="005429FD"/>
    <w:rsid w:val="0054368D"/>
    <w:rsid w:val="00543B8D"/>
    <w:rsid w:val="0054515D"/>
    <w:rsid w:val="00553C35"/>
    <w:rsid w:val="00553EBA"/>
    <w:rsid w:val="0055443F"/>
    <w:rsid w:val="00555525"/>
    <w:rsid w:val="005555A9"/>
    <w:rsid w:val="00556DFA"/>
    <w:rsid w:val="00557D72"/>
    <w:rsid w:val="00560389"/>
    <w:rsid w:val="005606FC"/>
    <w:rsid w:val="00561075"/>
    <w:rsid w:val="00561641"/>
    <w:rsid w:val="0056342A"/>
    <w:rsid w:val="005638C7"/>
    <w:rsid w:val="00563964"/>
    <w:rsid w:val="0056417F"/>
    <w:rsid w:val="00564CA5"/>
    <w:rsid w:val="00565CD0"/>
    <w:rsid w:val="00567CAE"/>
    <w:rsid w:val="00570D9C"/>
    <w:rsid w:val="00571227"/>
    <w:rsid w:val="005719FE"/>
    <w:rsid w:val="00575E7C"/>
    <w:rsid w:val="005761D9"/>
    <w:rsid w:val="00577749"/>
    <w:rsid w:val="005800EA"/>
    <w:rsid w:val="00580299"/>
    <w:rsid w:val="00580399"/>
    <w:rsid w:val="00582CBF"/>
    <w:rsid w:val="00583DA5"/>
    <w:rsid w:val="00583F73"/>
    <w:rsid w:val="005851B4"/>
    <w:rsid w:val="0059099B"/>
    <w:rsid w:val="00590E06"/>
    <w:rsid w:val="005918FB"/>
    <w:rsid w:val="005938D3"/>
    <w:rsid w:val="0059427B"/>
    <w:rsid w:val="005942AA"/>
    <w:rsid w:val="00594AE3"/>
    <w:rsid w:val="00594F7E"/>
    <w:rsid w:val="00595D53"/>
    <w:rsid w:val="0059676A"/>
    <w:rsid w:val="00596C0D"/>
    <w:rsid w:val="00597241"/>
    <w:rsid w:val="005A1961"/>
    <w:rsid w:val="005A332C"/>
    <w:rsid w:val="005A3A06"/>
    <w:rsid w:val="005A3E17"/>
    <w:rsid w:val="005A56B6"/>
    <w:rsid w:val="005A6E00"/>
    <w:rsid w:val="005A7FE9"/>
    <w:rsid w:val="005B0440"/>
    <w:rsid w:val="005B1532"/>
    <w:rsid w:val="005B48B3"/>
    <w:rsid w:val="005B6ED1"/>
    <w:rsid w:val="005C030F"/>
    <w:rsid w:val="005C3D64"/>
    <w:rsid w:val="005C59D8"/>
    <w:rsid w:val="005C63A5"/>
    <w:rsid w:val="005D1EB2"/>
    <w:rsid w:val="005D3D25"/>
    <w:rsid w:val="005D5CAA"/>
    <w:rsid w:val="005D5EB8"/>
    <w:rsid w:val="005D6866"/>
    <w:rsid w:val="005E12E7"/>
    <w:rsid w:val="005E397D"/>
    <w:rsid w:val="005E60ED"/>
    <w:rsid w:val="005E62AD"/>
    <w:rsid w:val="005F07D4"/>
    <w:rsid w:val="005F0AD1"/>
    <w:rsid w:val="005F3260"/>
    <w:rsid w:val="005F35AD"/>
    <w:rsid w:val="005F47C4"/>
    <w:rsid w:val="005F63FF"/>
    <w:rsid w:val="005F6B7B"/>
    <w:rsid w:val="005F7CEA"/>
    <w:rsid w:val="0060158F"/>
    <w:rsid w:val="00602DFD"/>
    <w:rsid w:val="00605555"/>
    <w:rsid w:val="00605C31"/>
    <w:rsid w:val="006100B0"/>
    <w:rsid w:val="00610B97"/>
    <w:rsid w:val="006120E9"/>
    <w:rsid w:val="00612115"/>
    <w:rsid w:val="00613681"/>
    <w:rsid w:val="006149A9"/>
    <w:rsid w:val="00614C0A"/>
    <w:rsid w:val="00615E99"/>
    <w:rsid w:val="00616146"/>
    <w:rsid w:val="006164D0"/>
    <w:rsid w:val="0061703C"/>
    <w:rsid w:val="006174A3"/>
    <w:rsid w:val="00617B7D"/>
    <w:rsid w:val="00617F06"/>
    <w:rsid w:val="00621A28"/>
    <w:rsid w:val="006241C2"/>
    <w:rsid w:val="006252B9"/>
    <w:rsid w:val="0062555E"/>
    <w:rsid w:val="0062641F"/>
    <w:rsid w:val="00626EA6"/>
    <w:rsid w:val="00627198"/>
    <w:rsid w:val="006302BF"/>
    <w:rsid w:val="00630963"/>
    <w:rsid w:val="006315E7"/>
    <w:rsid w:val="00634909"/>
    <w:rsid w:val="00635924"/>
    <w:rsid w:val="00636E87"/>
    <w:rsid w:val="00640670"/>
    <w:rsid w:val="00640BCD"/>
    <w:rsid w:val="00641C13"/>
    <w:rsid w:val="00643274"/>
    <w:rsid w:val="006434A2"/>
    <w:rsid w:val="00645042"/>
    <w:rsid w:val="00645D15"/>
    <w:rsid w:val="00645F51"/>
    <w:rsid w:val="0064659F"/>
    <w:rsid w:val="00647649"/>
    <w:rsid w:val="0065051E"/>
    <w:rsid w:val="006528CF"/>
    <w:rsid w:val="00653CF8"/>
    <w:rsid w:val="006542E9"/>
    <w:rsid w:val="00654D50"/>
    <w:rsid w:val="0065679D"/>
    <w:rsid w:val="0066127E"/>
    <w:rsid w:val="00662092"/>
    <w:rsid w:val="00662902"/>
    <w:rsid w:val="00664C1F"/>
    <w:rsid w:val="0066532D"/>
    <w:rsid w:val="006655A7"/>
    <w:rsid w:val="0066650E"/>
    <w:rsid w:val="006701C5"/>
    <w:rsid w:val="006706C0"/>
    <w:rsid w:val="00670799"/>
    <w:rsid w:val="00672C0B"/>
    <w:rsid w:val="00672CA7"/>
    <w:rsid w:val="00673C73"/>
    <w:rsid w:val="00674638"/>
    <w:rsid w:val="00675372"/>
    <w:rsid w:val="0067769E"/>
    <w:rsid w:val="00680BA3"/>
    <w:rsid w:val="00680DA5"/>
    <w:rsid w:val="00680FDB"/>
    <w:rsid w:val="0068128C"/>
    <w:rsid w:val="00681649"/>
    <w:rsid w:val="0068183D"/>
    <w:rsid w:val="00684132"/>
    <w:rsid w:val="0068609A"/>
    <w:rsid w:val="00686B57"/>
    <w:rsid w:val="006870A4"/>
    <w:rsid w:val="00690ED9"/>
    <w:rsid w:val="00692183"/>
    <w:rsid w:val="00692313"/>
    <w:rsid w:val="00692806"/>
    <w:rsid w:val="00692969"/>
    <w:rsid w:val="00692DC4"/>
    <w:rsid w:val="00692E30"/>
    <w:rsid w:val="006947F3"/>
    <w:rsid w:val="006951C5"/>
    <w:rsid w:val="00696885"/>
    <w:rsid w:val="00696D9D"/>
    <w:rsid w:val="00697910"/>
    <w:rsid w:val="00697CC3"/>
    <w:rsid w:val="006A0719"/>
    <w:rsid w:val="006A3AB4"/>
    <w:rsid w:val="006A3F9F"/>
    <w:rsid w:val="006A4CF2"/>
    <w:rsid w:val="006A5F93"/>
    <w:rsid w:val="006A7005"/>
    <w:rsid w:val="006A7006"/>
    <w:rsid w:val="006B0731"/>
    <w:rsid w:val="006B1B9A"/>
    <w:rsid w:val="006B380F"/>
    <w:rsid w:val="006C0A63"/>
    <w:rsid w:val="006C0C66"/>
    <w:rsid w:val="006C1E89"/>
    <w:rsid w:val="006C34AB"/>
    <w:rsid w:val="006C616D"/>
    <w:rsid w:val="006C643C"/>
    <w:rsid w:val="006D1058"/>
    <w:rsid w:val="006D11BD"/>
    <w:rsid w:val="006D1438"/>
    <w:rsid w:val="006D45AD"/>
    <w:rsid w:val="006D663A"/>
    <w:rsid w:val="006D6D33"/>
    <w:rsid w:val="006E26A8"/>
    <w:rsid w:val="006E2B17"/>
    <w:rsid w:val="006E355B"/>
    <w:rsid w:val="006E6BE9"/>
    <w:rsid w:val="006E78AB"/>
    <w:rsid w:val="006E7AE8"/>
    <w:rsid w:val="006F260D"/>
    <w:rsid w:val="006F3164"/>
    <w:rsid w:val="006F41C7"/>
    <w:rsid w:val="006F4259"/>
    <w:rsid w:val="006F47B8"/>
    <w:rsid w:val="006F67B2"/>
    <w:rsid w:val="007015DD"/>
    <w:rsid w:val="00701B83"/>
    <w:rsid w:val="00701CD3"/>
    <w:rsid w:val="00702E1F"/>
    <w:rsid w:val="00704672"/>
    <w:rsid w:val="00704C37"/>
    <w:rsid w:val="0070517C"/>
    <w:rsid w:val="00705A8A"/>
    <w:rsid w:val="00706092"/>
    <w:rsid w:val="00712036"/>
    <w:rsid w:val="0071272A"/>
    <w:rsid w:val="00712F54"/>
    <w:rsid w:val="007133DA"/>
    <w:rsid w:val="00713D5F"/>
    <w:rsid w:val="00714075"/>
    <w:rsid w:val="0071493B"/>
    <w:rsid w:val="007149FE"/>
    <w:rsid w:val="00714B8D"/>
    <w:rsid w:val="00716D74"/>
    <w:rsid w:val="00716E40"/>
    <w:rsid w:val="00720A13"/>
    <w:rsid w:val="00721ACE"/>
    <w:rsid w:val="007224C4"/>
    <w:rsid w:val="00723E21"/>
    <w:rsid w:val="00725DDA"/>
    <w:rsid w:val="00725F82"/>
    <w:rsid w:val="0072655F"/>
    <w:rsid w:val="00726BDC"/>
    <w:rsid w:val="00726C9E"/>
    <w:rsid w:val="00726E71"/>
    <w:rsid w:val="007316B3"/>
    <w:rsid w:val="00732597"/>
    <w:rsid w:val="00732619"/>
    <w:rsid w:val="00735024"/>
    <w:rsid w:val="00735290"/>
    <w:rsid w:val="0073637B"/>
    <w:rsid w:val="00736ED2"/>
    <w:rsid w:val="007400B0"/>
    <w:rsid w:val="007407B1"/>
    <w:rsid w:val="00740D1F"/>
    <w:rsid w:val="00741420"/>
    <w:rsid w:val="0074166B"/>
    <w:rsid w:val="007420B7"/>
    <w:rsid w:val="007432D8"/>
    <w:rsid w:val="00745423"/>
    <w:rsid w:val="00752E01"/>
    <w:rsid w:val="00753BDB"/>
    <w:rsid w:val="00754564"/>
    <w:rsid w:val="007554EB"/>
    <w:rsid w:val="007557E3"/>
    <w:rsid w:val="0075639C"/>
    <w:rsid w:val="00761024"/>
    <w:rsid w:val="00761F02"/>
    <w:rsid w:val="00763B71"/>
    <w:rsid w:val="0076481B"/>
    <w:rsid w:val="00764F76"/>
    <w:rsid w:val="00765439"/>
    <w:rsid w:val="0076719D"/>
    <w:rsid w:val="0076737C"/>
    <w:rsid w:val="00767F10"/>
    <w:rsid w:val="00770911"/>
    <w:rsid w:val="00771385"/>
    <w:rsid w:val="007728AE"/>
    <w:rsid w:val="00773DBF"/>
    <w:rsid w:val="007744CB"/>
    <w:rsid w:val="007765D4"/>
    <w:rsid w:val="00776818"/>
    <w:rsid w:val="007771B9"/>
    <w:rsid w:val="007778C6"/>
    <w:rsid w:val="00777D1F"/>
    <w:rsid w:val="00777D39"/>
    <w:rsid w:val="007806F0"/>
    <w:rsid w:val="007814DB"/>
    <w:rsid w:val="007823B9"/>
    <w:rsid w:val="00783EC6"/>
    <w:rsid w:val="007851F0"/>
    <w:rsid w:val="00785704"/>
    <w:rsid w:val="00786A1D"/>
    <w:rsid w:val="00787F3E"/>
    <w:rsid w:val="007921AB"/>
    <w:rsid w:val="0079381D"/>
    <w:rsid w:val="00794439"/>
    <w:rsid w:val="0079454B"/>
    <w:rsid w:val="00794F7E"/>
    <w:rsid w:val="00795943"/>
    <w:rsid w:val="0079728D"/>
    <w:rsid w:val="007A0DF6"/>
    <w:rsid w:val="007A177F"/>
    <w:rsid w:val="007A1DE6"/>
    <w:rsid w:val="007A2314"/>
    <w:rsid w:val="007A2393"/>
    <w:rsid w:val="007A2E99"/>
    <w:rsid w:val="007A3235"/>
    <w:rsid w:val="007A4533"/>
    <w:rsid w:val="007A4E34"/>
    <w:rsid w:val="007A4EDD"/>
    <w:rsid w:val="007A5315"/>
    <w:rsid w:val="007B15F8"/>
    <w:rsid w:val="007B3630"/>
    <w:rsid w:val="007B4DB6"/>
    <w:rsid w:val="007B6182"/>
    <w:rsid w:val="007B61E9"/>
    <w:rsid w:val="007B7475"/>
    <w:rsid w:val="007B78E2"/>
    <w:rsid w:val="007C0E64"/>
    <w:rsid w:val="007C24B7"/>
    <w:rsid w:val="007C3982"/>
    <w:rsid w:val="007D0685"/>
    <w:rsid w:val="007D1472"/>
    <w:rsid w:val="007D1610"/>
    <w:rsid w:val="007D1C8D"/>
    <w:rsid w:val="007D22F5"/>
    <w:rsid w:val="007D3375"/>
    <w:rsid w:val="007D59AA"/>
    <w:rsid w:val="007D6154"/>
    <w:rsid w:val="007D79B7"/>
    <w:rsid w:val="007E1601"/>
    <w:rsid w:val="007E1766"/>
    <w:rsid w:val="007E3A85"/>
    <w:rsid w:val="007E4227"/>
    <w:rsid w:val="007E5B24"/>
    <w:rsid w:val="007E61AF"/>
    <w:rsid w:val="007F009E"/>
    <w:rsid w:val="007F07B3"/>
    <w:rsid w:val="007F0E2A"/>
    <w:rsid w:val="007F1293"/>
    <w:rsid w:val="007F2710"/>
    <w:rsid w:val="007F2B9C"/>
    <w:rsid w:val="007F401E"/>
    <w:rsid w:val="007F7C8E"/>
    <w:rsid w:val="008002B3"/>
    <w:rsid w:val="008012D9"/>
    <w:rsid w:val="00801612"/>
    <w:rsid w:val="008016B8"/>
    <w:rsid w:val="008051D8"/>
    <w:rsid w:val="00805603"/>
    <w:rsid w:val="008058D2"/>
    <w:rsid w:val="00807852"/>
    <w:rsid w:val="00810374"/>
    <w:rsid w:val="0081082E"/>
    <w:rsid w:val="008109F1"/>
    <w:rsid w:val="00810BED"/>
    <w:rsid w:val="00812C0D"/>
    <w:rsid w:val="00813806"/>
    <w:rsid w:val="00813D11"/>
    <w:rsid w:val="00813F05"/>
    <w:rsid w:val="008155ED"/>
    <w:rsid w:val="00815FBB"/>
    <w:rsid w:val="00816DD5"/>
    <w:rsid w:val="0081780B"/>
    <w:rsid w:val="008215D2"/>
    <w:rsid w:val="00822A31"/>
    <w:rsid w:val="0082422D"/>
    <w:rsid w:val="008257AC"/>
    <w:rsid w:val="00826D2A"/>
    <w:rsid w:val="008315FB"/>
    <w:rsid w:val="00832DBD"/>
    <w:rsid w:val="0083337F"/>
    <w:rsid w:val="00834366"/>
    <w:rsid w:val="00834A2B"/>
    <w:rsid w:val="0084312D"/>
    <w:rsid w:val="00843FEF"/>
    <w:rsid w:val="00844055"/>
    <w:rsid w:val="008444C3"/>
    <w:rsid w:val="00846790"/>
    <w:rsid w:val="0084780A"/>
    <w:rsid w:val="008525D3"/>
    <w:rsid w:val="00853714"/>
    <w:rsid w:val="00853A69"/>
    <w:rsid w:val="00857117"/>
    <w:rsid w:val="00860295"/>
    <w:rsid w:val="008603CB"/>
    <w:rsid w:val="00861B6A"/>
    <w:rsid w:val="00862260"/>
    <w:rsid w:val="008630AD"/>
    <w:rsid w:val="008630D8"/>
    <w:rsid w:val="008669CB"/>
    <w:rsid w:val="00866CF4"/>
    <w:rsid w:val="00870088"/>
    <w:rsid w:val="0087021F"/>
    <w:rsid w:val="00871454"/>
    <w:rsid w:val="00871E15"/>
    <w:rsid w:val="008738CA"/>
    <w:rsid w:val="0087435F"/>
    <w:rsid w:val="00875305"/>
    <w:rsid w:val="008769BE"/>
    <w:rsid w:val="00877B5F"/>
    <w:rsid w:val="00877DBB"/>
    <w:rsid w:val="008812F0"/>
    <w:rsid w:val="00881901"/>
    <w:rsid w:val="00882D7A"/>
    <w:rsid w:val="00883E85"/>
    <w:rsid w:val="0088569A"/>
    <w:rsid w:val="00887DB8"/>
    <w:rsid w:val="00887E2F"/>
    <w:rsid w:val="00890B4B"/>
    <w:rsid w:val="00890D79"/>
    <w:rsid w:val="00891073"/>
    <w:rsid w:val="00892AA3"/>
    <w:rsid w:val="00892C58"/>
    <w:rsid w:val="0089323E"/>
    <w:rsid w:val="00893251"/>
    <w:rsid w:val="0089567D"/>
    <w:rsid w:val="00896F5F"/>
    <w:rsid w:val="008974D0"/>
    <w:rsid w:val="00897F39"/>
    <w:rsid w:val="008A2365"/>
    <w:rsid w:val="008A2FB0"/>
    <w:rsid w:val="008A2FF0"/>
    <w:rsid w:val="008A36D0"/>
    <w:rsid w:val="008A4126"/>
    <w:rsid w:val="008A4390"/>
    <w:rsid w:val="008A441D"/>
    <w:rsid w:val="008A4CE1"/>
    <w:rsid w:val="008A58AA"/>
    <w:rsid w:val="008A5DB7"/>
    <w:rsid w:val="008A7F9D"/>
    <w:rsid w:val="008B04B1"/>
    <w:rsid w:val="008B1164"/>
    <w:rsid w:val="008B32CE"/>
    <w:rsid w:val="008B571F"/>
    <w:rsid w:val="008B5CD4"/>
    <w:rsid w:val="008B5E59"/>
    <w:rsid w:val="008C0108"/>
    <w:rsid w:val="008C022A"/>
    <w:rsid w:val="008C0C7C"/>
    <w:rsid w:val="008C3AB2"/>
    <w:rsid w:val="008C4F94"/>
    <w:rsid w:val="008C5B6B"/>
    <w:rsid w:val="008C70F2"/>
    <w:rsid w:val="008C748D"/>
    <w:rsid w:val="008D0530"/>
    <w:rsid w:val="008D32BA"/>
    <w:rsid w:val="008D35B0"/>
    <w:rsid w:val="008D360C"/>
    <w:rsid w:val="008D3FA0"/>
    <w:rsid w:val="008D55C9"/>
    <w:rsid w:val="008D67DD"/>
    <w:rsid w:val="008D6F0F"/>
    <w:rsid w:val="008D7768"/>
    <w:rsid w:val="008D7D4F"/>
    <w:rsid w:val="008E1AB7"/>
    <w:rsid w:val="008E28A0"/>
    <w:rsid w:val="008E2CBC"/>
    <w:rsid w:val="008E3710"/>
    <w:rsid w:val="008E4E30"/>
    <w:rsid w:val="008F0647"/>
    <w:rsid w:val="008F0950"/>
    <w:rsid w:val="008F0AE7"/>
    <w:rsid w:val="008F1FDF"/>
    <w:rsid w:val="008F4DFD"/>
    <w:rsid w:val="008F54B1"/>
    <w:rsid w:val="008F5BF0"/>
    <w:rsid w:val="008F6C33"/>
    <w:rsid w:val="008F791B"/>
    <w:rsid w:val="008F7B15"/>
    <w:rsid w:val="00902EDD"/>
    <w:rsid w:val="00903928"/>
    <w:rsid w:val="00904BB1"/>
    <w:rsid w:val="00904BC7"/>
    <w:rsid w:val="00905F2E"/>
    <w:rsid w:val="00906C49"/>
    <w:rsid w:val="00907AA1"/>
    <w:rsid w:val="009103E1"/>
    <w:rsid w:val="00910DA2"/>
    <w:rsid w:val="00912E18"/>
    <w:rsid w:val="00914953"/>
    <w:rsid w:val="00914AB7"/>
    <w:rsid w:val="009153C9"/>
    <w:rsid w:val="00920069"/>
    <w:rsid w:val="00920598"/>
    <w:rsid w:val="00920D2D"/>
    <w:rsid w:val="009216B4"/>
    <w:rsid w:val="009242C4"/>
    <w:rsid w:val="009267CE"/>
    <w:rsid w:val="00927541"/>
    <w:rsid w:val="0093087B"/>
    <w:rsid w:val="009316DE"/>
    <w:rsid w:val="009316EC"/>
    <w:rsid w:val="00931A8E"/>
    <w:rsid w:val="0093244E"/>
    <w:rsid w:val="00932622"/>
    <w:rsid w:val="00932FAD"/>
    <w:rsid w:val="0093383C"/>
    <w:rsid w:val="009340D2"/>
    <w:rsid w:val="009344D6"/>
    <w:rsid w:val="00935028"/>
    <w:rsid w:val="009374AF"/>
    <w:rsid w:val="00937569"/>
    <w:rsid w:val="00937D77"/>
    <w:rsid w:val="00940930"/>
    <w:rsid w:val="00941010"/>
    <w:rsid w:val="009419D9"/>
    <w:rsid w:val="00941A8D"/>
    <w:rsid w:val="00943446"/>
    <w:rsid w:val="00943907"/>
    <w:rsid w:val="00943EC1"/>
    <w:rsid w:val="00944B80"/>
    <w:rsid w:val="00945297"/>
    <w:rsid w:val="00945B46"/>
    <w:rsid w:val="00946D2C"/>
    <w:rsid w:val="00947BF5"/>
    <w:rsid w:val="00951B81"/>
    <w:rsid w:val="0095218A"/>
    <w:rsid w:val="0095242D"/>
    <w:rsid w:val="009546C6"/>
    <w:rsid w:val="00957AA9"/>
    <w:rsid w:val="00960C13"/>
    <w:rsid w:val="00963592"/>
    <w:rsid w:val="00963CAF"/>
    <w:rsid w:val="00965FD8"/>
    <w:rsid w:val="00970C6F"/>
    <w:rsid w:val="00971E22"/>
    <w:rsid w:val="009725DF"/>
    <w:rsid w:val="00972D85"/>
    <w:rsid w:val="009759F4"/>
    <w:rsid w:val="00975FF6"/>
    <w:rsid w:val="00977151"/>
    <w:rsid w:val="00977CB1"/>
    <w:rsid w:val="00977F86"/>
    <w:rsid w:val="0098021C"/>
    <w:rsid w:val="00980606"/>
    <w:rsid w:val="00981826"/>
    <w:rsid w:val="00981AE0"/>
    <w:rsid w:val="00981B09"/>
    <w:rsid w:val="00982252"/>
    <w:rsid w:val="0098430A"/>
    <w:rsid w:val="00984700"/>
    <w:rsid w:val="0098493B"/>
    <w:rsid w:val="00985AD4"/>
    <w:rsid w:val="00986415"/>
    <w:rsid w:val="0098771A"/>
    <w:rsid w:val="00987890"/>
    <w:rsid w:val="00987D5A"/>
    <w:rsid w:val="00987FE9"/>
    <w:rsid w:val="00991CB0"/>
    <w:rsid w:val="00992605"/>
    <w:rsid w:val="0099488A"/>
    <w:rsid w:val="00994E83"/>
    <w:rsid w:val="00995BCD"/>
    <w:rsid w:val="0099627E"/>
    <w:rsid w:val="0099720E"/>
    <w:rsid w:val="009A0155"/>
    <w:rsid w:val="009A0CB8"/>
    <w:rsid w:val="009A13AD"/>
    <w:rsid w:val="009A1A75"/>
    <w:rsid w:val="009A6745"/>
    <w:rsid w:val="009A7909"/>
    <w:rsid w:val="009B1DE1"/>
    <w:rsid w:val="009B474C"/>
    <w:rsid w:val="009B5206"/>
    <w:rsid w:val="009C2330"/>
    <w:rsid w:val="009C257D"/>
    <w:rsid w:val="009C2626"/>
    <w:rsid w:val="009C6E48"/>
    <w:rsid w:val="009D0ED2"/>
    <w:rsid w:val="009D19DE"/>
    <w:rsid w:val="009D5990"/>
    <w:rsid w:val="009D5F55"/>
    <w:rsid w:val="009D6943"/>
    <w:rsid w:val="009D7570"/>
    <w:rsid w:val="009E015D"/>
    <w:rsid w:val="009E1676"/>
    <w:rsid w:val="009E18A9"/>
    <w:rsid w:val="009E1DC6"/>
    <w:rsid w:val="009E25C9"/>
    <w:rsid w:val="009E4CC3"/>
    <w:rsid w:val="009E7D32"/>
    <w:rsid w:val="009F0AF9"/>
    <w:rsid w:val="009F11B0"/>
    <w:rsid w:val="009F183E"/>
    <w:rsid w:val="009F1A2A"/>
    <w:rsid w:val="009F2798"/>
    <w:rsid w:val="009F4E78"/>
    <w:rsid w:val="009F53AC"/>
    <w:rsid w:val="009F55DA"/>
    <w:rsid w:val="009F6FA3"/>
    <w:rsid w:val="00A01423"/>
    <w:rsid w:val="00A01C49"/>
    <w:rsid w:val="00A02EB9"/>
    <w:rsid w:val="00A03E3E"/>
    <w:rsid w:val="00A04FAC"/>
    <w:rsid w:val="00A062E6"/>
    <w:rsid w:val="00A06FC5"/>
    <w:rsid w:val="00A1044F"/>
    <w:rsid w:val="00A10DB5"/>
    <w:rsid w:val="00A10DDD"/>
    <w:rsid w:val="00A12045"/>
    <w:rsid w:val="00A127D7"/>
    <w:rsid w:val="00A14E63"/>
    <w:rsid w:val="00A15158"/>
    <w:rsid w:val="00A15E53"/>
    <w:rsid w:val="00A176EE"/>
    <w:rsid w:val="00A2016A"/>
    <w:rsid w:val="00A211B5"/>
    <w:rsid w:val="00A23875"/>
    <w:rsid w:val="00A2420D"/>
    <w:rsid w:val="00A24805"/>
    <w:rsid w:val="00A250BE"/>
    <w:rsid w:val="00A254B6"/>
    <w:rsid w:val="00A260D9"/>
    <w:rsid w:val="00A27492"/>
    <w:rsid w:val="00A31CF6"/>
    <w:rsid w:val="00A350AD"/>
    <w:rsid w:val="00A416F5"/>
    <w:rsid w:val="00A41D18"/>
    <w:rsid w:val="00A425A7"/>
    <w:rsid w:val="00A437D0"/>
    <w:rsid w:val="00A5100F"/>
    <w:rsid w:val="00A520FB"/>
    <w:rsid w:val="00A542F5"/>
    <w:rsid w:val="00A55E27"/>
    <w:rsid w:val="00A57897"/>
    <w:rsid w:val="00A57D03"/>
    <w:rsid w:val="00A60133"/>
    <w:rsid w:val="00A60F54"/>
    <w:rsid w:val="00A623B2"/>
    <w:rsid w:val="00A65980"/>
    <w:rsid w:val="00A65BE0"/>
    <w:rsid w:val="00A67E40"/>
    <w:rsid w:val="00A71454"/>
    <w:rsid w:val="00A71FC8"/>
    <w:rsid w:val="00A73503"/>
    <w:rsid w:val="00A747B2"/>
    <w:rsid w:val="00A77031"/>
    <w:rsid w:val="00A80989"/>
    <w:rsid w:val="00A829DF"/>
    <w:rsid w:val="00A834C2"/>
    <w:rsid w:val="00A84C5E"/>
    <w:rsid w:val="00A87911"/>
    <w:rsid w:val="00A91466"/>
    <w:rsid w:val="00A9265C"/>
    <w:rsid w:val="00A9324F"/>
    <w:rsid w:val="00A94258"/>
    <w:rsid w:val="00A95868"/>
    <w:rsid w:val="00A96AA7"/>
    <w:rsid w:val="00AA08D2"/>
    <w:rsid w:val="00AA0C00"/>
    <w:rsid w:val="00AA0C8B"/>
    <w:rsid w:val="00AA1E30"/>
    <w:rsid w:val="00AA249D"/>
    <w:rsid w:val="00AA25B5"/>
    <w:rsid w:val="00AA4F98"/>
    <w:rsid w:val="00AA6748"/>
    <w:rsid w:val="00AA6F72"/>
    <w:rsid w:val="00AB05B9"/>
    <w:rsid w:val="00AB1787"/>
    <w:rsid w:val="00AB1FDA"/>
    <w:rsid w:val="00AB206D"/>
    <w:rsid w:val="00AB3619"/>
    <w:rsid w:val="00AB4182"/>
    <w:rsid w:val="00AB53D2"/>
    <w:rsid w:val="00AB56BF"/>
    <w:rsid w:val="00AB7933"/>
    <w:rsid w:val="00AC15F5"/>
    <w:rsid w:val="00AC1C0D"/>
    <w:rsid w:val="00AC1CA7"/>
    <w:rsid w:val="00AC2E03"/>
    <w:rsid w:val="00AC391E"/>
    <w:rsid w:val="00AC39D6"/>
    <w:rsid w:val="00AC3B4E"/>
    <w:rsid w:val="00AC7BC8"/>
    <w:rsid w:val="00AC7EAD"/>
    <w:rsid w:val="00AD0366"/>
    <w:rsid w:val="00AD0524"/>
    <w:rsid w:val="00AD0C0B"/>
    <w:rsid w:val="00AD0E2C"/>
    <w:rsid w:val="00AD25D9"/>
    <w:rsid w:val="00AD53AD"/>
    <w:rsid w:val="00AD5882"/>
    <w:rsid w:val="00AD5C90"/>
    <w:rsid w:val="00AD6A40"/>
    <w:rsid w:val="00AD706A"/>
    <w:rsid w:val="00AD78E4"/>
    <w:rsid w:val="00AE1F33"/>
    <w:rsid w:val="00AE2462"/>
    <w:rsid w:val="00AE3BD7"/>
    <w:rsid w:val="00AE673F"/>
    <w:rsid w:val="00AE7522"/>
    <w:rsid w:val="00AF16BF"/>
    <w:rsid w:val="00AF2256"/>
    <w:rsid w:val="00AF312F"/>
    <w:rsid w:val="00AF4AC3"/>
    <w:rsid w:val="00AF570E"/>
    <w:rsid w:val="00AF5CA4"/>
    <w:rsid w:val="00AF709B"/>
    <w:rsid w:val="00AF7B23"/>
    <w:rsid w:val="00B00B29"/>
    <w:rsid w:val="00B036FC"/>
    <w:rsid w:val="00B03963"/>
    <w:rsid w:val="00B06143"/>
    <w:rsid w:val="00B06C58"/>
    <w:rsid w:val="00B10EB4"/>
    <w:rsid w:val="00B13BE8"/>
    <w:rsid w:val="00B13F36"/>
    <w:rsid w:val="00B13FBA"/>
    <w:rsid w:val="00B153EF"/>
    <w:rsid w:val="00B15C82"/>
    <w:rsid w:val="00B16702"/>
    <w:rsid w:val="00B177E7"/>
    <w:rsid w:val="00B17C14"/>
    <w:rsid w:val="00B201C5"/>
    <w:rsid w:val="00B22D76"/>
    <w:rsid w:val="00B24E92"/>
    <w:rsid w:val="00B252B0"/>
    <w:rsid w:val="00B2684E"/>
    <w:rsid w:val="00B26E9F"/>
    <w:rsid w:val="00B27A36"/>
    <w:rsid w:val="00B30B43"/>
    <w:rsid w:val="00B374B9"/>
    <w:rsid w:val="00B37542"/>
    <w:rsid w:val="00B377EF"/>
    <w:rsid w:val="00B37A61"/>
    <w:rsid w:val="00B40431"/>
    <w:rsid w:val="00B40C72"/>
    <w:rsid w:val="00B42BAF"/>
    <w:rsid w:val="00B45BF1"/>
    <w:rsid w:val="00B466C6"/>
    <w:rsid w:val="00B50010"/>
    <w:rsid w:val="00B538FF"/>
    <w:rsid w:val="00B5449D"/>
    <w:rsid w:val="00B5457D"/>
    <w:rsid w:val="00B56E10"/>
    <w:rsid w:val="00B57422"/>
    <w:rsid w:val="00B57AD5"/>
    <w:rsid w:val="00B609CB"/>
    <w:rsid w:val="00B62979"/>
    <w:rsid w:val="00B734DA"/>
    <w:rsid w:val="00B755F1"/>
    <w:rsid w:val="00B76A4F"/>
    <w:rsid w:val="00B76BFE"/>
    <w:rsid w:val="00B77C3A"/>
    <w:rsid w:val="00B77CEB"/>
    <w:rsid w:val="00B77CF0"/>
    <w:rsid w:val="00B80334"/>
    <w:rsid w:val="00B80742"/>
    <w:rsid w:val="00B82EDE"/>
    <w:rsid w:val="00B83BBD"/>
    <w:rsid w:val="00B86438"/>
    <w:rsid w:val="00B8732F"/>
    <w:rsid w:val="00B87488"/>
    <w:rsid w:val="00B908DE"/>
    <w:rsid w:val="00B9229D"/>
    <w:rsid w:val="00B92D59"/>
    <w:rsid w:val="00B93B24"/>
    <w:rsid w:val="00B94223"/>
    <w:rsid w:val="00B94F44"/>
    <w:rsid w:val="00B95E5B"/>
    <w:rsid w:val="00B973B7"/>
    <w:rsid w:val="00B97AED"/>
    <w:rsid w:val="00BA0BFF"/>
    <w:rsid w:val="00BA160C"/>
    <w:rsid w:val="00BA312F"/>
    <w:rsid w:val="00BA6E82"/>
    <w:rsid w:val="00BA6F05"/>
    <w:rsid w:val="00BA7BFC"/>
    <w:rsid w:val="00BB06FA"/>
    <w:rsid w:val="00BB1196"/>
    <w:rsid w:val="00BB1429"/>
    <w:rsid w:val="00BB2356"/>
    <w:rsid w:val="00BB31A2"/>
    <w:rsid w:val="00BB388B"/>
    <w:rsid w:val="00BB3B4E"/>
    <w:rsid w:val="00BB4828"/>
    <w:rsid w:val="00BB4955"/>
    <w:rsid w:val="00BB4990"/>
    <w:rsid w:val="00BB5980"/>
    <w:rsid w:val="00BB5C1B"/>
    <w:rsid w:val="00BB62EE"/>
    <w:rsid w:val="00BB72E9"/>
    <w:rsid w:val="00BC0C76"/>
    <w:rsid w:val="00BC1341"/>
    <w:rsid w:val="00BC1796"/>
    <w:rsid w:val="00BC1E9A"/>
    <w:rsid w:val="00BC4CDB"/>
    <w:rsid w:val="00BC5861"/>
    <w:rsid w:val="00BC58F6"/>
    <w:rsid w:val="00BC739A"/>
    <w:rsid w:val="00BC7AB3"/>
    <w:rsid w:val="00BD103F"/>
    <w:rsid w:val="00BD2EC4"/>
    <w:rsid w:val="00BD4E73"/>
    <w:rsid w:val="00BD6BAD"/>
    <w:rsid w:val="00BE0AD2"/>
    <w:rsid w:val="00BE122F"/>
    <w:rsid w:val="00BE512F"/>
    <w:rsid w:val="00BE53D9"/>
    <w:rsid w:val="00BE6290"/>
    <w:rsid w:val="00BE726A"/>
    <w:rsid w:val="00BF18B4"/>
    <w:rsid w:val="00BF3527"/>
    <w:rsid w:val="00BF37B8"/>
    <w:rsid w:val="00BF4511"/>
    <w:rsid w:val="00BF59AB"/>
    <w:rsid w:val="00BF6098"/>
    <w:rsid w:val="00BF6551"/>
    <w:rsid w:val="00BF74C5"/>
    <w:rsid w:val="00C0203F"/>
    <w:rsid w:val="00C02ABE"/>
    <w:rsid w:val="00C07528"/>
    <w:rsid w:val="00C07899"/>
    <w:rsid w:val="00C07BE7"/>
    <w:rsid w:val="00C10BF2"/>
    <w:rsid w:val="00C10D4D"/>
    <w:rsid w:val="00C13361"/>
    <w:rsid w:val="00C13BE9"/>
    <w:rsid w:val="00C15569"/>
    <w:rsid w:val="00C15FBB"/>
    <w:rsid w:val="00C22B58"/>
    <w:rsid w:val="00C261D3"/>
    <w:rsid w:val="00C26BE6"/>
    <w:rsid w:val="00C30F68"/>
    <w:rsid w:val="00C332C5"/>
    <w:rsid w:val="00C343A8"/>
    <w:rsid w:val="00C346CB"/>
    <w:rsid w:val="00C34B21"/>
    <w:rsid w:val="00C34D8A"/>
    <w:rsid w:val="00C3640A"/>
    <w:rsid w:val="00C4166F"/>
    <w:rsid w:val="00C417D7"/>
    <w:rsid w:val="00C418F7"/>
    <w:rsid w:val="00C423D6"/>
    <w:rsid w:val="00C43294"/>
    <w:rsid w:val="00C436B1"/>
    <w:rsid w:val="00C43C5C"/>
    <w:rsid w:val="00C44E25"/>
    <w:rsid w:val="00C45D8C"/>
    <w:rsid w:val="00C46CD1"/>
    <w:rsid w:val="00C474CB"/>
    <w:rsid w:val="00C508DD"/>
    <w:rsid w:val="00C50B45"/>
    <w:rsid w:val="00C50C08"/>
    <w:rsid w:val="00C52A00"/>
    <w:rsid w:val="00C535C5"/>
    <w:rsid w:val="00C547BA"/>
    <w:rsid w:val="00C55187"/>
    <w:rsid w:val="00C5564B"/>
    <w:rsid w:val="00C62C21"/>
    <w:rsid w:val="00C635A1"/>
    <w:rsid w:val="00C64D37"/>
    <w:rsid w:val="00C66ACB"/>
    <w:rsid w:val="00C70083"/>
    <w:rsid w:val="00C70CBC"/>
    <w:rsid w:val="00C7117E"/>
    <w:rsid w:val="00C712FB"/>
    <w:rsid w:val="00C723F9"/>
    <w:rsid w:val="00C724AE"/>
    <w:rsid w:val="00C72DC7"/>
    <w:rsid w:val="00C7464B"/>
    <w:rsid w:val="00C764CA"/>
    <w:rsid w:val="00C76C63"/>
    <w:rsid w:val="00C809A8"/>
    <w:rsid w:val="00C80E82"/>
    <w:rsid w:val="00C81878"/>
    <w:rsid w:val="00C81DE6"/>
    <w:rsid w:val="00C81EE3"/>
    <w:rsid w:val="00C83204"/>
    <w:rsid w:val="00C91130"/>
    <w:rsid w:val="00C9120F"/>
    <w:rsid w:val="00C91CF7"/>
    <w:rsid w:val="00C95ABD"/>
    <w:rsid w:val="00C97F6E"/>
    <w:rsid w:val="00CA2E64"/>
    <w:rsid w:val="00CA3F9B"/>
    <w:rsid w:val="00CA40BF"/>
    <w:rsid w:val="00CA5DFA"/>
    <w:rsid w:val="00CA6474"/>
    <w:rsid w:val="00CA6993"/>
    <w:rsid w:val="00CA792C"/>
    <w:rsid w:val="00CB1C3C"/>
    <w:rsid w:val="00CB1DD5"/>
    <w:rsid w:val="00CB2A75"/>
    <w:rsid w:val="00CB31E4"/>
    <w:rsid w:val="00CB434F"/>
    <w:rsid w:val="00CB53A9"/>
    <w:rsid w:val="00CB581B"/>
    <w:rsid w:val="00CB67AF"/>
    <w:rsid w:val="00CC0F8A"/>
    <w:rsid w:val="00CC109B"/>
    <w:rsid w:val="00CC2543"/>
    <w:rsid w:val="00CC298E"/>
    <w:rsid w:val="00CC40C2"/>
    <w:rsid w:val="00CC44C5"/>
    <w:rsid w:val="00CC47EA"/>
    <w:rsid w:val="00CC4BB7"/>
    <w:rsid w:val="00CC7BD8"/>
    <w:rsid w:val="00CD1549"/>
    <w:rsid w:val="00CD1A91"/>
    <w:rsid w:val="00CD521B"/>
    <w:rsid w:val="00CD567B"/>
    <w:rsid w:val="00CE091C"/>
    <w:rsid w:val="00CE0F75"/>
    <w:rsid w:val="00CE4A43"/>
    <w:rsid w:val="00CE52B1"/>
    <w:rsid w:val="00CE6906"/>
    <w:rsid w:val="00CE691A"/>
    <w:rsid w:val="00CF0ED7"/>
    <w:rsid w:val="00CF1477"/>
    <w:rsid w:val="00CF14F8"/>
    <w:rsid w:val="00CF34AC"/>
    <w:rsid w:val="00CF3754"/>
    <w:rsid w:val="00CF40D5"/>
    <w:rsid w:val="00CF5E6E"/>
    <w:rsid w:val="00CF70CF"/>
    <w:rsid w:val="00CF73C4"/>
    <w:rsid w:val="00CF7DBB"/>
    <w:rsid w:val="00D01D41"/>
    <w:rsid w:val="00D02FC1"/>
    <w:rsid w:val="00D03245"/>
    <w:rsid w:val="00D03C06"/>
    <w:rsid w:val="00D049D4"/>
    <w:rsid w:val="00D05632"/>
    <w:rsid w:val="00D05C40"/>
    <w:rsid w:val="00D05E3F"/>
    <w:rsid w:val="00D106BC"/>
    <w:rsid w:val="00D1108F"/>
    <w:rsid w:val="00D121C2"/>
    <w:rsid w:val="00D12D4F"/>
    <w:rsid w:val="00D13197"/>
    <w:rsid w:val="00D13680"/>
    <w:rsid w:val="00D204BE"/>
    <w:rsid w:val="00D22D00"/>
    <w:rsid w:val="00D23F48"/>
    <w:rsid w:val="00D2616F"/>
    <w:rsid w:val="00D268B2"/>
    <w:rsid w:val="00D270ED"/>
    <w:rsid w:val="00D27289"/>
    <w:rsid w:val="00D275C8"/>
    <w:rsid w:val="00D30825"/>
    <w:rsid w:val="00D32109"/>
    <w:rsid w:val="00D3236F"/>
    <w:rsid w:val="00D324EB"/>
    <w:rsid w:val="00D32622"/>
    <w:rsid w:val="00D32AE2"/>
    <w:rsid w:val="00D332B9"/>
    <w:rsid w:val="00D332F2"/>
    <w:rsid w:val="00D339CB"/>
    <w:rsid w:val="00D33DFF"/>
    <w:rsid w:val="00D34268"/>
    <w:rsid w:val="00D34D03"/>
    <w:rsid w:val="00D356F3"/>
    <w:rsid w:val="00D358DF"/>
    <w:rsid w:val="00D35909"/>
    <w:rsid w:val="00D37231"/>
    <w:rsid w:val="00D37D81"/>
    <w:rsid w:val="00D40FC8"/>
    <w:rsid w:val="00D41505"/>
    <w:rsid w:val="00D41933"/>
    <w:rsid w:val="00D42054"/>
    <w:rsid w:val="00D425CA"/>
    <w:rsid w:val="00D42612"/>
    <w:rsid w:val="00D4379E"/>
    <w:rsid w:val="00D44DFD"/>
    <w:rsid w:val="00D4584A"/>
    <w:rsid w:val="00D45F78"/>
    <w:rsid w:val="00D475F0"/>
    <w:rsid w:val="00D47D6C"/>
    <w:rsid w:val="00D506F6"/>
    <w:rsid w:val="00D51AFD"/>
    <w:rsid w:val="00D52098"/>
    <w:rsid w:val="00D52361"/>
    <w:rsid w:val="00D53029"/>
    <w:rsid w:val="00D54292"/>
    <w:rsid w:val="00D5570A"/>
    <w:rsid w:val="00D55734"/>
    <w:rsid w:val="00D55752"/>
    <w:rsid w:val="00D55DDB"/>
    <w:rsid w:val="00D57002"/>
    <w:rsid w:val="00D57010"/>
    <w:rsid w:val="00D60179"/>
    <w:rsid w:val="00D61C6F"/>
    <w:rsid w:val="00D66C76"/>
    <w:rsid w:val="00D678E5"/>
    <w:rsid w:val="00D67A61"/>
    <w:rsid w:val="00D70C52"/>
    <w:rsid w:val="00D71087"/>
    <w:rsid w:val="00D71B56"/>
    <w:rsid w:val="00D75068"/>
    <w:rsid w:val="00D77047"/>
    <w:rsid w:val="00D776D1"/>
    <w:rsid w:val="00D7794D"/>
    <w:rsid w:val="00D77B22"/>
    <w:rsid w:val="00D8375A"/>
    <w:rsid w:val="00D841A8"/>
    <w:rsid w:val="00D8472C"/>
    <w:rsid w:val="00D84FD1"/>
    <w:rsid w:val="00D858B0"/>
    <w:rsid w:val="00D870F0"/>
    <w:rsid w:val="00D87528"/>
    <w:rsid w:val="00D902DB"/>
    <w:rsid w:val="00D90826"/>
    <w:rsid w:val="00D93191"/>
    <w:rsid w:val="00D946B3"/>
    <w:rsid w:val="00D95AAB"/>
    <w:rsid w:val="00D96907"/>
    <w:rsid w:val="00DA08EF"/>
    <w:rsid w:val="00DA3542"/>
    <w:rsid w:val="00DA3B4A"/>
    <w:rsid w:val="00DA55E7"/>
    <w:rsid w:val="00DA5E30"/>
    <w:rsid w:val="00DA5F5F"/>
    <w:rsid w:val="00DB16CB"/>
    <w:rsid w:val="00DB18BA"/>
    <w:rsid w:val="00DB1969"/>
    <w:rsid w:val="00DB3AF1"/>
    <w:rsid w:val="00DB3CEA"/>
    <w:rsid w:val="00DB52CC"/>
    <w:rsid w:val="00DB5AD1"/>
    <w:rsid w:val="00DB6076"/>
    <w:rsid w:val="00DB69EB"/>
    <w:rsid w:val="00DC2861"/>
    <w:rsid w:val="00DC6368"/>
    <w:rsid w:val="00DC7E89"/>
    <w:rsid w:val="00DD104A"/>
    <w:rsid w:val="00DD3945"/>
    <w:rsid w:val="00DD3A48"/>
    <w:rsid w:val="00DD49F9"/>
    <w:rsid w:val="00DD59CA"/>
    <w:rsid w:val="00DD5CFE"/>
    <w:rsid w:val="00DD5D79"/>
    <w:rsid w:val="00DD646B"/>
    <w:rsid w:val="00DD6C4D"/>
    <w:rsid w:val="00DD7E3A"/>
    <w:rsid w:val="00DE5238"/>
    <w:rsid w:val="00DE5A50"/>
    <w:rsid w:val="00DE6EDC"/>
    <w:rsid w:val="00DE6F98"/>
    <w:rsid w:val="00DE7688"/>
    <w:rsid w:val="00DF09E3"/>
    <w:rsid w:val="00DF2D3F"/>
    <w:rsid w:val="00DF316E"/>
    <w:rsid w:val="00DF3BC4"/>
    <w:rsid w:val="00DF716E"/>
    <w:rsid w:val="00DF73F0"/>
    <w:rsid w:val="00DF770F"/>
    <w:rsid w:val="00E01DA1"/>
    <w:rsid w:val="00E03058"/>
    <w:rsid w:val="00E035F9"/>
    <w:rsid w:val="00E04482"/>
    <w:rsid w:val="00E0465D"/>
    <w:rsid w:val="00E05B9C"/>
    <w:rsid w:val="00E1172D"/>
    <w:rsid w:val="00E124E3"/>
    <w:rsid w:val="00E15D97"/>
    <w:rsid w:val="00E15E3E"/>
    <w:rsid w:val="00E1645D"/>
    <w:rsid w:val="00E170F5"/>
    <w:rsid w:val="00E175B8"/>
    <w:rsid w:val="00E20E39"/>
    <w:rsid w:val="00E21ED4"/>
    <w:rsid w:val="00E23D44"/>
    <w:rsid w:val="00E23FD7"/>
    <w:rsid w:val="00E24B54"/>
    <w:rsid w:val="00E25068"/>
    <w:rsid w:val="00E25577"/>
    <w:rsid w:val="00E25984"/>
    <w:rsid w:val="00E306B0"/>
    <w:rsid w:val="00E35AF3"/>
    <w:rsid w:val="00E40679"/>
    <w:rsid w:val="00E40694"/>
    <w:rsid w:val="00E4082E"/>
    <w:rsid w:val="00E41284"/>
    <w:rsid w:val="00E42B12"/>
    <w:rsid w:val="00E445ED"/>
    <w:rsid w:val="00E44FDF"/>
    <w:rsid w:val="00E45F0D"/>
    <w:rsid w:val="00E45F7C"/>
    <w:rsid w:val="00E463AB"/>
    <w:rsid w:val="00E4707D"/>
    <w:rsid w:val="00E4708E"/>
    <w:rsid w:val="00E47396"/>
    <w:rsid w:val="00E5243E"/>
    <w:rsid w:val="00E52E3F"/>
    <w:rsid w:val="00E54C73"/>
    <w:rsid w:val="00E550F3"/>
    <w:rsid w:val="00E562BC"/>
    <w:rsid w:val="00E5680E"/>
    <w:rsid w:val="00E56E69"/>
    <w:rsid w:val="00E5750F"/>
    <w:rsid w:val="00E57A22"/>
    <w:rsid w:val="00E60756"/>
    <w:rsid w:val="00E61A1E"/>
    <w:rsid w:val="00E61D9B"/>
    <w:rsid w:val="00E622E6"/>
    <w:rsid w:val="00E65D92"/>
    <w:rsid w:val="00E66F25"/>
    <w:rsid w:val="00E67E95"/>
    <w:rsid w:val="00E70CB2"/>
    <w:rsid w:val="00E71964"/>
    <w:rsid w:val="00E72DE8"/>
    <w:rsid w:val="00E74084"/>
    <w:rsid w:val="00E748C7"/>
    <w:rsid w:val="00E77709"/>
    <w:rsid w:val="00E81518"/>
    <w:rsid w:val="00E81C64"/>
    <w:rsid w:val="00E8274E"/>
    <w:rsid w:val="00E86351"/>
    <w:rsid w:val="00E87006"/>
    <w:rsid w:val="00E91926"/>
    <w:rsid w:val="00E91B06"/>
    <w:rsid w:val="00E92D89"/>
    <w:rsid w:val="00E9465E"/>
    <w:rsid w:val="00E94D30"/>
    <w:rsid w:val="00EA0C3C"/>
    <w:rsid w:val="00EA25DD"/>
    <w:rsid w:val="00EA290F"/>
    <w:rsid w:val="00EA4CEA"/>
    <w:rsid w:val="00EA57A5"/>
    <w:rsid w:val="00EA6360"/>
    <w:rsid w:val="00EA6BA1"/>
    <w:rsid w:val="00EB025D"/>
    <w:rsid w:val="00EB0C23"/>
    <w:rsid w:val="00EB0F1D"/>
    <w:rsid w:val="00EB1C67"/>
    <w:rsid w:val="00EB4E83"/>
    <w:rsid w:val="00EB5734"/>
    <w:rsid w:val="00EB6720"/>
    <w:rsid w:val="00EC01AA"/>
    <w:rsid w:val="00EC079C"/>
    <w:rsid w:val="00EC0A23"/>
    <w:rsid w:val="00EC193B"/>
    <w:rsid w:val="00EC58F4"/>
    <w:rsid w:val="00EC60FD"/>
    <w:rsid w:val="00ED1632"/>
    <w:rsid w:val="00ED49FD"/>
    <w:rsid w:val="00ED4A69"/>
    <w:rsid w:val="00ED6FD6"/>
    <w:rsid w:val="00EE0A26"/>
    <w:rsid w:val="00EE11DA"/>
    <w:rsid w:val="00EE1956"/>
    <w:rsid w:val="00EE2884"/>
    <w:rsid w:val="00EE3CF7"/>
    <w:rsid w:val="00EE4254"/>
    <w:rsid w:val="00EE4582"/>
    <w:rsid w:val="00EE5B68"/>
    <w:rsid w:val="00EE7F04"/>
    <w:rsid w:val="00EF1171"/>
    <w:rsid w:val="00EF128F"/>
    <w:rsid w:val="00EF3936"/>
    <w:rsid w:val="00EF4136"/>
    <w:rsid w:val="00EF68AD"/>
    <w:rsid w:val="00EF7EEF"/>
    <w:rsid w:val="00F02A5B"/>
    <w:rsid w:val="00F02BBE"/>
    <w:rsid w:val="00F0385E"/>
    <w:rsid w:val="00F04E05"/>
    <w:rsid w:val="00F04E20"/>
    <w:rsid w:val="00F060DD"/>
    <w:rsid w:val="00F065C8"/>
    <w:rsid w:val="00F111CE"/>
    <w:rsid w:val="00F12321"/>
    <w:rsid w:val="00F13E75"/>
    <w:rsid w:val="00F15556"/>
    <w:rsid w:val="00F20055"/>
    <w:rsid w:val="00F208CF"/>
    <w:rsid w:val="00F20AD1"/>
    <w:rsid w:val="00F20C45"/>
    <w:rsid w:val="00F2175A"/>
    <w:rsid w:val="00F22F9C"/>
    <w:rsid w:val="00F2384A"/>
    <w:rsid w:val="00F23ABD"/>
    <w:rsid w:val="00F26DD3"/>
    <w:rsid w:val="00F2766B"/>
    <w:rsid w:val="00F33665"/>
    <w:rsid w:val="00F346E1"/>
    <w:rsid w:val="00F35493"/>
    <w:rsid w:val="00F3557C"/>
    <w:rsid w:val="00F35A90"/>
    <w:rsid w:val="00F35ABB"/>
    <w:rsid w:val="00F36B99"/>
    <w:rsid w:val="00F374D5"/>
    <w:rsid w:val="00F37CAB"/>
    <w:rsid w:val="00F41C50"/>
    <w:rsid w:val="00F436F8"/>
    <w:rsid w:val="00F44907"/>
    <w:rsid w:val="00F452C6"/>
    <w:rsid w:val="00F45D52"/>
    <w:rsid w:val="00F466EB"/>
    <w:rsid w:val="00F50E83"/>
    <w:rsid w:val="00F53159"/>
    <w:rsid w:val="00F53B19"/>
    <w:rsid w:val="00F53EBB"/>
    <w:rsid w:val="00F55045"/>
    <w:rsid w:val="00F55FDB"/>
    <w:rsid w:val="00F56DCA"/>
    <w:rsid w:val="00F620A5"/>
    <w:rsid w:val="00F621E1"/>
    <w:rsid w:val="00F6256A"/>
    <w:rsid w:val="00F62DF7"/>
    <w:rsid w:val="00F638DE"/>
    <w:rsid w:val="00F63999"/>
    <w:rsid w:val="00F64DB2"/>
    <w:rsid w:val="00F65CE4"/>
    <w:rsid w:val="00F65DB8"/>
    <w:rsid w:val="00F66596"/>
    <w:rsid w:val="00F665CB"/>
    <w:rsid w:val="00F66AB7"/>
    <w:rsid w:val="00F66C83"/>
    <w:rsid w:val="00F67485"/>
    <w:rsid w:val="00F67B67"/>
    <w:rsid w:val="00F70363"/>
    <w:rsid w:val="00F738E9"/>
    <w:rsid w:val="00F770E8"/>
    <w:rsid w:val="00F7714F"/>
    <w:rsid w:val="00F81627"/>
    <w:rsid w:val="00F81DB3"/>
    <w:rsid w:val="00F82666"/>
    <w:rsid w:val="00F83654"/>
    <w:rsid w:val="00F83CC8"/>
    <w:rsid w:val="00F847F8"/>
    <w:rsid w:val="00F85806"/>
    <w:rsid w:val="00F86040"/>
    <w:rsid w:val="00F8685C"/>
    <w:rsid w:val="00F8703F"/>
    <w:rsid w:val="00F90019"/>
    <w:rsid w:val="00F92038"/>
    <w:rsid w:val="00F92FA1"/>
    <w:rsid w:val="00F95D3A"/>
    <w:rsid w:val="00F97455"/>
    <w:rsid w:val="00F97C2D"/>
    <w:rsid w:val="00FA01D0"/>
    <w:rsid w:val="00FA12A2"/>
    <w:rsid w:val="00FA1A99"/>
    <w:rsid w:val="00FA2DAE"/>
    <w:rsid w:val="00FA4F64"/>
    <w:rsid w:val="00FB01F8"/>
    <w:rsid w:val="00FB2038"/>
    <w:rsid w:val="00FB2D4E"/>
    <w:rsid w:val="00FB35E3"/>
    <w:rsid w:val="00FB3E20"/>
    <w:rsid w:val="00FB5E12"/>
    <w:rsid w:val="00FB6CC0"/>
    <w:rsid w:val="00FB7917"/>
    <w:rsid w:val="00FC0BF6"/>
    <w:rsid w:val="00FC2D74"/>
    <w:rsid w:val="00FC3903"/>
    <w:rsid w:val="00FC7CCE"/>
    <w:rsid w:val="00FC7E50"/>
    <w:rsid w:val="00FD0177"/>
    <w:rsid w:val="00FD0CCD"/>
    <w:rsid w:val="00FD1381"/>
    <w:rsid w:val="00FD14DC"/>
    <w:rsid w:val="00FD1630"/>
    <w:rsid w:val="00FD18B0"/>
    <w:rsid w:val="00FD2261"/>
    <w:rsid w:val="00FD42C6"/>
    <w:rsid w:val="00FD6011"/>
    <w:rsid w:val="00FD6C13"/>
    <w:rsid w:val="00FD752F"/>
    <w:rsid w:val="00FE0E86"/>
    <w:rsid w:val="00FE322B"/>
    <w:rsid w:val="00FE3C9A"/>
    <w:rsid w:val="00FE402F"/>
    <w:rsid w:val="00FE5B33"/>
    <w:rsid w:val="00FF150C"/>
    <w:rsid w:val="00FF1C4A"/>
    <w:rsid w:val="00FF3582"/>
    <w:rsid w:val="00FF3F50"/>
    <w:rsid w:val="00FF49FB"/>
    <w:rsid w:val="00FF4AF4"/>
    <w:rsid w:val="00FF4E1B"/>
    <w:rsid w:val="00FF4F3B"/>
    <w:rsid w:val="00FF5487"/>
    <w:rsid w:val="00FF54BC"/>
    <w:rsid w:val="00FF5A0D"/>
    <w:rsid w:val="00FF62CB"/>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C40DCD"/>
  <w15:chartTrackingRefBased/>
  <w15:docId w15:val="{BDE29176-39F6-4C2E-85B6-96299068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80C42"/>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rsid w:val="008B1164"/>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szCs w:val="21"/>
      <w:lang w:val="nl"/>
    </w:rPr>
  </w:style>
  <w:style w:type="paragraph" w:styleId="Indexkop">
    <w:name w:val="index heading"/>
    <w:basedOn w:val="Standaard"/>
    <w:next w:val="Index1"/>
    <w:semiHidden/>
    <w:pPr>
      <w:keepNext/>
      <w:tabs>
        <w:tab w:val="right" w:pos="2447"/>
      </w:tabs>
      <w:spacing w:before="360" w:after="240"/>
    </w:pPr>
    <w:rPr>
      <w:b/>
      <w:bCs/>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VoettekstChar">
    <w:name w:val="Voettekst Char"/>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rsid w:val="005F7CEA"/>
    <w:rPr>
      <w:b/>
      <w:bCs/>
    </w:rPr>
  </w:style>
  <w:style w:type="character" w:customStyle="1" w:styleId="Kop4Char">
    <w:name w:val="Kop 4 Char"/>
    <w:link w:val="Kop4"/>
    <w:rsid w:val="002F7DC6"/>
    <w:rPr>
      <w:rFonts w:ascii="Arial" w:hAnsi="Arial"/>
      <w:i/>
      <w:snapToGrid w:val="0"/>
      <w:kern w:val="28"/>
      <w:sz w:val="18"/>
      <w:szCs w:val="28"/>
      <w:lang w:val="nl-NL" w:eastAsia="en-US" w:bidi="ar-SA"/>
    </w:rPr>
  </w:style>
  <w:style w:type="paragraph" w:styleId="Revisie">
    <w:name w:val="Revision"/>
    <w:hidden/>
    <w:uiPriority w:val="99"/>
    <w:semiHidden/>
    <w:rsid w:val="009F53AC"/>
    <w:rPr>
      <w:rFonts w:ascii="Arial" w:hAnsi="Arial"/>
      <w:snapToGrid w:val="0"/>
      <w:kern w:val="28"/>
      <w:sz w:val="18"/>
      <w:lang w:eastAsia="en-US"/>
    </w:rPr>
  </w:style>
  <w:style w:type="character" w:customStyle="1" w:styleId="Ondertitel1">
    <w:name w:val="Ondertitel1"/>
    <w:rsid w:val="00116253"/>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D5EF0-FDD7-4261-A4D7-12BA48FB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6621</Words>
  <Characters>36418</Characters>
  <Application>Microsoft Office Word</Application>
  <DocSecurity>0</DocSecurity>
  <Lines>303</Lines>
  <Paragraphs>85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42954</CharactersWithSpaces>
  <SharedDoc>false</SharedDoc>
  <HLinks>
    <vt:vector size="102" baseType="variant">
      <vt:variant>
        <vt:i4>1179698</vt:i4>
      </vt:variant>
      <vt:variant>
        <vt:i4>122</vt:i4>
      </vt:variant>
      <vt:variant>
        <vt:i4>0</vt:i4>
      </vt:variant>
      <vt:variant>
        <vt:i4>5</vt:i4>
      </vt:variant>
      <vt:variant>
        <vt:lpwstr/>
      </vt:variant>
      <vt:variant>
        <vt:lpwstr>_Toc411262146</vt:lpwstr>
      </vt:variant>
      <vt:variant>
        <vt:i4>1179698</vt:i4>
      </vt:variant>
      <vt:variant>
        <vt:i4>116</vt:i4>
      </vt:variant>
      <vt:variant>
        <vt:i4>0</vt:i4>
      </vt:variant>
      <vt:variant>
        <vt:i4>5</vt:i4>
      </vt:variant>
      <vt:variant>
        <vt:lpwstr/>
      </vt:variant>
      <vt:variant>
        <vt:lpwstr>_Toc411262145</vt:lpwstr>
      </vt:variant>
      <vt:variant>
        <vt:i4>1179698</vt:i4>
      </vt:variant>
      <vt:variant>
        <vt:i4>110</vt:i4>
      </vt:variant>
      <vt:variant>
        <vt:i4>0</vt:i4>
      </vt:variant>
      <vt:variant>
        <vt:i4>5</vt:i4>
      </vt:variant>
      <vt:variant>
        <vt:lpwstr/>
      </vt:variant>
      <vt:variant>
        <vt:lpwstr>_Toc411262144</vt:lpwstr>
      </vt:variant>
      <vt:variant>
        <vt:i4>1179698</vt:i4>
      </vt:variant>
      <vt:variant>
        <vt:i4>104</vt:i4>
      </vt:variant>
      <vt:variant>
        <vt:i4>0</vt:i4>
      </vt:variant>
      <vt:variant>
        <vt:i4>5</vt:i4>
      </vt:variant>
      <vt:variant>
        <vt:lpwstr/>
      </vt:variant>
      <vt:variant>
        <vt:lpwstr>_Toc411262143</vt:lpwstr>
      </vt:variant>
      <vt:variant>
        <vt:i4>1179698</vt:i4>
      </vt:variant>
      <vt:variant>
        <vt:i4>98</vt:i4>
      </vt:variant>
      <vt:variant>
        <vt:i4>0</vt:i4>
      </vt:variant>
      <vt:variant>
        <vt:i4>5</vt:i4>
      </vt:variant>
      <vt:variant>
        <vt:lpwstr/>
      </vt:variant>
      <vt:variant>
        <vt:lpwstr>_Toc411262142</vt:lpwstr>
      </vt:variant>
      <vt:variant>
        <vt:i4>1179698</vt:i4>
      </vt:variant>
      <vt:variant>
        <vt:i4>92</vt:i4>
      </vt:variant>
      <vt:variant>
        <vt:i4>0</vt:i4>
      </vt:variant>
      <vt:variant>
        <vt:i4>5</vt:i4>
      </vt:variant>
      <vt:variant>
        <vt:lpwstr/>
      </vt:variant>
      <vt:variant>
        <vt:lpwstr>_Toc411262141</vt:lpwstr>
      </vt:variant>
      <vt:variant>
        <vt:i4>1179698</vt:i4>
      </vt:variant>
      <vt:variant>
        <vt:i4>86</vt:i4>
      </vt:variant>
      <vt:variant>
        <vt:i4>0</vt:i4>
      </vt:variant>
      <vt:variant>
        <vt:i4>5</vt:i4>
      </vt:variant>
      <vt:variant>
        <vt:lpwstr/>
      </vt:variant>
      <vt:variant>
        <vt:lpwstr>_Toc411262140</vt:lpwstr>
      </vt:variant>
      <vt:variant>
        <vt:i4>1376306</vt:i4>
      </vt:variant>
      <vt:variant>
        <vt:i4>80</vt:i4>
      </vt:variant>
      <vt:variant>
        <vt:i4>0</vt:i4>
      </vt:variant>
      <vt:variant>
        <vt:i4>5</vt:i4>
      </vt:variant>
      <vt:variant>
        <vt:lpwstr/>
      </vt:variant>
      <vt:variant>
        <vt:lpwstr>_Toc411262139</vt:lpwstr>
      </vt:variant>
      <vt:variant>
        <vt:i4>1376306</vt:i4>
      </vt:variant>
      <vt:variant>
        <vt:i4>74</vt:i4>
      </vt:variant>
      <vt:variant>
        <vt:i4>0</vt:i4>
      </vt:variant>
      <vt:variant>
        <vt:i4>5</vt:i4>
      </vt:variant>
      <vt:variant>
        <vt:lpwstr/>
      </vt:variant>
      <vt:variant>
        <vt:lpwstr>_Toc411262138</vt:lpwstr>
      </vt:variant>
      <vt:variant>
        <vt:i4>1376306</vt:i4>
      </vt:variant>
      <vt:variant>
        <vt:i4>68</vt:i4>
      </vt:variant>
      <vt:variant>
        <vt:i4>0</vt:i4>
      </vt:variant>
      <vt:variant>
        <vt:i4>5</vt:i4>
      </vt:variant>
      <vt:variant>
        <vt:lpwstr/>
      </vt:variant>
      <vt:variant>
        <vt:lpwstr>_Toc411262137</vt:lpwstr>
      </vt:variant>
      <vt:variant>
        <vt:i4>1376306</vt:i4>
      </vt:variant>
      <vt:variant>
        <vt:i4>62</vt:i4>
      </vt:variant>
      <vt:variant>
        <vt:i4>0</vt:i4>
      </vt:variant>
      <vt:variant>
        <vt:i4>5</vt:i4>
      </vt:variant>
      <vt:variant>
        <vt:lpwstr/>
      </vt:variant>
      <vt:variant>
        <vt:lpwstr>_Toc411262136</vt:lpwstr>
      </vt:variant>
      <vt:variant>
        <vt:i4>1376306</vt:i4>
      </vt:variant>
      <vt:variant>
        <vt:i4>56</vt:i4>
      </vt:variant>
      <vt:variant>
        <vt:i4>0</vt:i4>
      </vt:variant>
      <vt:variant>
        <vt:i4>5</vt:i4>
      </vt:variant>
      <vt:variant>
        <vt:lpwstr/>
      </vt:variant>
      <vt:variant>
        <vt:lpwstr>_Toc411262135</vt:lpwstr>
      </vt:variant>
      <vt:variant>
        <vt:i4>1376306</vt:i4>
      </vt:variant>
      <vt:variant>
        <vt:i4>50</vt:i4>
      </vt:variant>
      <vt:variant>
        <vt:i4>0</vt:i4>
      </vt:variant>
      <vt:variant>
        <vt:i4>5</vt:i4>
      </vt:variant>
      <vt:variant>
        <vt:lpwstr/>
      </vt:variant>
      <vt:variant>
        <vt:lpwstr>_Toc411262134</vt:lpwstr>
      </vt:variant>
      <vt:variant>
        <vt:i4>1376306</vt:i4>
      </vt:variant>
      <vt:variant>
        <vt:i4>44</vt:i4>
      </vt:variant>
      <vt:variant>
        <vt:i4>0</vt:i4>
      </vt:variant>
      <vt:variant>
        <vt:i4>5</vt:i4>
      </vt:variant>
      <vt:variant>
        <vt:lpwstr/>
      </vt:variant>
      <vt:variant>
        <vt:lpwstr>_Toc411262133</vt:lpwstr>
      </vt:variant>
      <vt:variant>
        <vt:i4>1376306</vt:i4>
      </vt:variant>
      <vt:variant>
        <vt:i4>38</vt:i4>
      </vt:variant>
      <vt:variant>
        <vt:i4>0</vt:i4>
      </vt:variant>
      <vt:variant>
        <vt:i4>5</vt:i4>
      </vt:variant>
      <vt:variant>
        <vt:lpwstr/>
      </vt:variant>
      <vt:variant>
        <vt:lpwstr>_Toc411262132</vt:lpwstr>
      </vt:variant>
      <vt:variant>
        <vt:i4>1376306</vt:i4>
      </vt:variant>
      <vt:variant>
        <vt:i4>32</vt:i4>
      </vt:variant>
      <vt:variant>
        <vt:i4>0</vt:i4>
      </vt:variant>
      <vt:variant>
        <vt:i4>5</vt:i4>
      </vt:variant>
      <vt:variant>
        <vt:lpwstr/>
      </vt:variant>
      <vt:variant>
        <vt:lpwstr>_Toc411262131</vt:lpwstr>
      </vt:variant>
      <vt:variant>
        <vt:i4>1376306</vt:i4>
      </vt:variant>
      <vt:variant>
        <vt:i4>26</vt:i4>
      </vt:variant>
      <vt:variant>
        <vt:i4>0</vt:i4>
      </vt:variant>
      <vt:variant>
        <vt:i4>5</vt:i4>
      </vt:variant>
      <vt:variant>
        <vt:lpwstr/>
      </vt:variant>
      <vt:variant>
        <vt:lpwstr>_Toc411262130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Groot, Karina de</cp:lastModifiedBy>
  <cp:revision>46</cp:revision>
  <cp:lastPrinted>2016-03-08T10:43:00Z</cp:lastPrinted>
  <dcterms:created xsi:type="dcterms:W3CDTF">2024-11-22T08:11:00Z</dcterms:created>
  <dcterms:modified xsi:type="dcterms:W3CDTF">2025-01-16T14:09:00Z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3.4</vt:lpwstr>
  </property>
  <property fmtid="{D5CDD505-2E9C-101B-9397-08002B2CF9AE}" pid="4" name="Datum">
    <vt:filetime>2012-04-05T22:00:00Z</vt:filetime>
  </property>
</Properties>
</file>