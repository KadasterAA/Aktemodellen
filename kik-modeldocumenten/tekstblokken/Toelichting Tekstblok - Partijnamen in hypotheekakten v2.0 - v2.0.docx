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9306A" w14:textId="77777777"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Change w:id="0" w:author="Groot, Karina de" w:date="2025-03-31T10:00:00Z" w16du:dateUtc="2025-03-31T08:00:00Z">
          <w:tblPr>
            <w:tblpPr w:leftFromText="142" w:rightFromText="142" w:vertAnchor="page" w:horzAnchor="margin" w:tblpY="625"/>
            <w:tblW w:w="8859" w:type="dxa"/>
            <w:tblCellMar>
              <w:left w:w="0" w:type="dxa"/>
              <w:right w:w="70" w:type="dxa"/>
            </w:tblCellMar>
            <w:tblLook w:val="0000" w:firstRow="0" w:lastRow="0" w:firstColumn="0" w:lastColumn="0" w:noHBand="0" w:noVBand="0"/>
          </w:tblPr>
        </w:tblPrChange>
      </w:tblPr>
      <w:tblGrid>
        <w:gridCol w:w="5245"/>
        <w:gridCol w:w="3614"/>
        <w:tblGridChange w:id="1">
          <w:tblGrid>
            <w:gridCol w:w="5245"/>
            <w:gridCol w:w="1204"/>
            <w:gridCol w:w="2410"/>
          </w:tblGrid>
        </w:tblGridChange>
      </w:tblGrid>
      <w:tr w:rsidR="003228A3" w14:paraId="73E83BCC" w14:textId="77777777" w:rsidTr="00B9075D">
        <w:trPr>
          <w:gridAfter w:val="1"/>
          <w:wAfter w:w="3614" w:type="dxa"/>
          <w:trPrChange w:id="2" w:author="Groot, Karina de" w:date="2025-03-31T10:00:00Z" w16du:dateUtc="2025-03-31T08:00:00Z">
            <w:trPr>
              <w:gridAfter w:val="1"/>
              <w:wAfter w:w="2410" w:type="dxa"/>
            </w:trPr>
          </w:trPrChange>
        </w:trPr>
        <w:tc>
          <w:tcPr>
            <w:tcW w:w="5245" w:type="dxa"/>
            <w:tcPrChange w:id="3" w:author="Groot, Karina de" w:date="2025-03-31T10:00:00Z" w16du:dateUtc="2025-03-31T08:00:00Z">
              <w:tcPr>
                <w:tcW w:w="6449" w:type="dxa"/>
                <w:gridSpan w:val="2"/>
              </w:tcPr>
            </w:tcPrChange>
          </w:tcPr>
          <w:p w14:paraId="72F31E8F" w14:textId="77777777" w:rsidR="003228A3" w:rsidRDefault="00A95DDB">
            <w:r>
              <w:rPr>
                <w:noProof/>
                <w:snapToGrid/>
                <w:lang w:eastAsia="nl-NL"/>
              </w:rPr>
              <w:drawing>
                <wp:anchor distT="0" distB="0" distL="114300" distR="114300" simplePos="0" relativeHeight="251657728" behindDoc="1" locked="0" layoutInCell="0" allowOverlap="1" wp14:anchorId="1136AE3E" wp14:editId="79C7301A">
                  <wp:simplePos x="0" y="0"/>
                  <wp:positionH relativeFrom="column">
                    <wp:posOffset>2138045</wp:posOffset>
                  </wp:positionH>
                  <wp:positionV relativeFrom="paragraph">
                    <wp:posOffset>-6206490</wp:posOffset>
                  </wp:positionV>
                  <wp:extent cx="1333500" cy="1114425"/>
                  <wp:effectExtent l="0" t="0" r="0" b="9525"/>
                  <wp:wrapNone/>
                  <wp:docPr id="28" name="Afbeelding 2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adaster beeldmerk wimpel RGB 2kle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14:paraId="6A19BBD8" w14:textId="77777777" w:rsidTr="00B9075D">
        <w:trPr>
          <w:gridAfter w:val="1"/>
          <w:wAfter w:w="3614" w:type="dxa"/>
          <w:trPrChange w:id="4" w:author="Groot, Karina de" w:date="2025-03-31T10:00:00Z" w16du:dateUtc="2025-03-31T08:00:00Z">
            <w:trPr>
              <w:gridAfter w:val="1"/>
              <w:wAfter w:w="2410" w:type="dxa"/>
            </w:trPr>
          </w:trPrChange>
        </w:trPr>
        <w:tc>
          <w:tcPr>
            <w:tcW w:w="5245" w:type="dxa"/>
            <w:tcPrChange w:id="5" w:author="Groot, Karina de" w:date="2025-03-31T10:00:00Z" w16du:dateUtc="2025-03-31T08:00:00Z">
              <w:tcPr>
                <w:tcW w:w="6449" w:type="dxa"/>
                <w:gridSpan w:val="2"/>
              </w:tcPr>
            </w:tcPrChange>
          </w:tcPr>
          <w:p w14:paraId="2F4AF806" w14:textId="77777777" w:rsidR="003228A3" w:rsidRDefault="003228A3"/>
        </w:tc>
      </w:tr>
      <w:tr w:rsidR="003228A3" w:rsidRPr="00343045" w14:paraId="05EA52EA" w14:textId="77777777" w:rsidTr="00B9075D">
        <w:trPr>
          <w:gridAfter w:val="1"/>
          <w:wAfter w:w="3614" w:type="dxa"/>
          <w:trPrChange w:id="6" w:author="Groot, Karina de" w:date="2025-03-31T10:00:00Z" w16du:dateUtc="2025-03-31T08:00:00Z">
            <w:trPr>
              <w:gridAfter w:val="1"/>
              <w:wAfter w:w="2410" w:type="dxa"/>
            </w:trPr>
          </w:trPrChange>
        </w:trPr>
        <w:tc>
          <w:tcPr>
            <w:tcW w:w="5245" w:type="dxa"/>
            <w:tcPrChange w:id="7" w:author="Groot, Karina de" w:date="2025-03-31T10:00:00Z" w16du:dateUtc="2025-03-31T08:00:00Z">
              <w:tcPr>
                <w:tcW w:w="6449" w:type="dxa"/>
                <w:gridSpan w:val="2"/>
              </w:tcPr>
            </w:tcPrChange>
          </w:tcPr>
          <w:p w14:paraId="78483A1D" w14:textId="1B8E8191" w:rsidR="003228A3" w:rsidRPr="00343045" w:rsidRDefault="00B56B00">
            <w:pPr>
              <w:pStyle w:val="Eenheid"/>
            </w:pPr>
            <w:bookmarkStart w:id="8" w:name="bmDirectie"/>
            <w:bookmarkEnd w:id="8"/>
            <w:r w:rsidRPr="00E80392">
              <w:rPr>
                <w:rStyle w:val="Ondertitel1"/>
              </w:rPr>
              <w:t>Directie Beheer en Ontwikkeling Informatietechnologie</w:t>
            </w:r>
            <w:r>
              <w:rPr>
                <w:rStyle w:val="Ondertitel1"/>
              </w:rPr>
              <w:t xml:space="preserve"> </w:t>
            </w:r>
            <w:r w:rsidRPr="00E80392">
              <w:rPr>
                <w:rStyle w:val="Ondertitel1"/>
              </w:rPr>
              <w:t>(BOI)</w:t>
            </w:r>
          </w:p>
        </w:tc>
      </w:tr>
      <w:tr w:rsidR="003228A3" w:rsidRPr="00343045" w14:paraId="643E3AE8" w14:textId="77777777" w:rsidTr="00B9075D">
        <w:trPr>
          <w:gridAfter w:val="1"/>
          <w:wAfter w:w="3614" w:type="dxa"/>
          <w:trPrChange w:id="9" w:author="Groot, Karina de" w:date="2025-03-31T10:00:00Z" w16du:dateUtc="2025-03-31T08:00:00Z">
            <w:trPr>
              <w:gridAfter w:val="1"/>
              <w:wAfter w:w="2410" w:type="dxa"/>
            </w:trPr>
          </w:trPrChange>
        </w:trPr>
        <w:tc>
          <w:tcPr>
            <w:tcW w:w="5245" w:type="dxa"/>
            <w:tcPrChange w:id="10" w:author="Groot, Karina de" w:date="2025-03-31T10:00:00Z" w16du:dateUtc="2025-03-31T08:00:00Z">
              <w:tcPr>
                <w:tcW w:w="6449" w:type="dxa"/>
                <w:gridSpan w:val="2"/>
              </w:tcPr>
            </w:tcPrChange>
          </w:tcPr>
          <w:p w14:paraId="097B8F89" w14:textId="001E274B" w:rsidR="003228A3" w:rsidRPr="00343045" w:rsidRDefault="003228A3">
            <w:pPr>
              <w:pStyle w:val="Afdeling"/>
              <w:rPr>
                <w:sz w:val="20"/>
                <w:lang w:val="nl-NL"/>
              </w:rPr>
            </w:pPr>
            <w:bookmarkStart w:id="11" w:name="bmAfdeling"/>
            <w:bookmarkEnd w:id="11"/>
          </w:p>
        </w:tc>
      </w:tr>
      <w:tr w:rsidR="003228A3" w:rsidRPr="00343045" w14:paraId="7B4846DC" w14:textId="77777777" w:rsidTr="00B9075D">
        <w:trPr>
          <w:gridAfter w:val="1"/>
          <w:wAfter w:w="3614" w:type="dxa"/>
          <w:trPrChange w:id="12" w:author="Groot, Karina de" w:date="2025-03-31T10:00:00Z" w16du:dateUtc="2025-03-31T08:00:00Z">
            <w:trPr>
              <w:gridAfter w:val="1"/>
              <w:wAfter w:w="2410" w:type="dxa"/>
            </w:trPr>
          </w:trPrChange>
        </w:trPr>
        <w:tc>
          <w:tcPr>
            <w:tcW w:w="5245" w:type="dxa"/>
            <w:tcPrChange w:id="13" w:author="Groot, Karina de" w:date="2025-03-31T10:00:00Z" w16du:dateUtc="2025-03-31T08:00:00Z">
              <w:tcPr>
                <w:tcW w:w="6449" w:type="dxa"/>
                <w:gridSpan w:val="2"/>
              </w:tcPr>
            </w:tcPrChange>
          </w:tcPr>
          <w:p w14:paraId="4266C2B4" w14:textId="77777777" w:rsidR="003228A3" w:rsidRPr="00343045" w:rsidRDefault="003228A3">
            <w:pPr>
              <w:spacing w:before="90"/>
              <w:rPr>
                <w:sz w:val="14"/>
              </w:rPr>
            </w:pPr>
          </w:p>
        </w:tc>
      </w:tr>
      <w:tr w:rsidR="003228A3" w:rsidRPr="00343045" w14:paraId="2B419691" w14:textId="77777777" w:rsidTr="00B9075D">
        <w:trPr>
          <w:gridAfter w:val="1"/>
          <w:wAfter w:w="3614" w:type="dxa"/>
          <w:trHeight w:val="3804"/>
          <w:trPrChange w:id="14" w:author="Groot, Karina de" w:date="2025-03-31T10:00:00Z" w16du:dateUtc="2025-03-31T08:00:00Z">
            <w:trPr>
              <w:gridAfter w:val="1"/>
              <w:wAfter w:w="2410" w:type="dxa"/>
              <w:trHeight w:val="3804"/>
            </w:trPr>
          </w:trPrChange>
        </w:trPr>
        <w:tc>
          <w:tcPr>
            <w:tcW w:w="5245" w:type="dxa"/>
            <w:vAlign w:val="bottom"/>
            <w:tcPrChange w:id="15" w:author="Groot, Karina de" w:date="2025-03-31T10:00:00Z" w16du:dateUtc="2025-03-31T08:00:00Z">
              <w:tcPr>
                <w:tcW w:w="6449" w:type="dxa"/>
                <w:gridSpan w:val="2"/>
                <w:vAlign w:val="bottom"/>
              </w:tcPr>
            </w:tcPrChange>
          </w:tcPr>
          <w:p w14:paraId="1ED34D1A" w14:textId="77777777" w:rsidR="003228A3" w:rsidRPr="00343045" w:rsidRDefault="003228A3">
            <w:pPr>
              <w:pStyle w:val="Vertrouwelijk"/>
              <w:framePr w:wrap="auto" w:vAnchor="margin" w:hAnchor="text" w:xAlign="left" w:yAlign="inline"/>
              <w:spacing w:before="200" w:line="240" w:lineRule="auto"/>
            </w:pPr>
            <w:bookmarkStart w:id="16" w:name="bmVertrouwelijk"/>
            <w:bookmarkEnd w:id="16"/>
          </w:p>
        </w:tc>
      </w:tr>
      <w:tr w:rsidR="003228A3" w:rsidRPr="00343045" w14:paraId="652D0064" w14:textId="77777777" w:rsidTr="00B9075D">
        <w:trPr>
          <w:gridAfter w:val="1"/>
          <w:wAfter w:w="3614" w:type="dxa"/>
          <w:trHeight w:val="135"/>
          <w:trPrChange w:id="17" w:author="Groot, Karina de" w:date="2025-03-31T10:00:00Z" w16du:dateUtc="2025-03-31T08:00:00Z">
            <w:trPr>
              <w:gridAfter w:val="1"/>
              <w:wAfter w:w="2410" w:type="dxa"/>
              <w:trHeight w:val="135"/>
            </w:trPr>
          </w:trPrChange>
        </w:trPr>
        <w:tc>
          <w:tcPr>
            <w:tcW w:w="5245" w:type="dxa"/>
            <w:tcPrChange w:id="18" w:author="Groot, Karina de" w:date="2025-03-31T10:00:00Z" w16du:dateUtc="2025-03-31T08:00:00Z">
              <w:tcPr>
                <w:tcW w:w="6449" w:type="dxa"/>
                <w:gridSpan w:val="2"/>
              </w:tcPr>
            </w:tcPrChange>
          </w:tcPr>
          <w:p w14:paraId="0E3A1464" w14:textId="77777777" w:rsidR="003228A3" w:rsidRPr="00343045" w:rsidRDefault="003228A3">
            <w:pPr>
              <w:spacing w:before="90"/>
              <w:rPr>
                <w:sz w:val="14"/>
              </w:rPr>
            </w:pPr>
          </w:p>
        </w:tc>
      </w:tr>
      <w:tr w:rsidR="003228A3" w:rsidRPr="00343045" w14:paraId="41068D3F" w14:textId="77777777" w:rsidTr="00B9075D">
        <w:trPr>
          <w:gridAfter w:val="1"/>
          <w:wAfter w:w="3614" w:type="dxa"/>
          <w:trHeight w:val="181"/>
          <w:trPrChange w:id="19" w:author="Groot, Karina de" w:date="2025-03-31T10:00:00Z" w16du:dateUtc="2025-03-31T08:00:00Z">
            <w:trPr>
              <w:gridAfter w:val="1"/>
              <w:wAfter w:w="2410" w:type="dxa"/>
              <w:trHeight w:val="181"/>
            </w:trPr>
          </w:trPrChange>
        </w:trPr>
        <w:tc>
          <w:tcPr>
            <w:tcW w:w="5245" w:type="dxa"/>
            <w:tcPrChange w:id="20" w:author="Groot, Karina de" w:date="2025-03-31T10:00:00Z" w16du:dateUtc="2025-03-31T08:00:00Z">
              <w:tcPr>
                <w:tcW w:w="6449" w:type="dxa"/>
                <w:gridSpan w:val="2"/>
              </w:tcPr>
            </w:tcPrChange>
          </w:tcPr>
          <w:p w14:paraId="0A74E1C9" w14:textId="77777777" w:rsidR="003228A3" w:rsidRPr="00343045" w:rsidRDefault="003228A3"/>
        </w:tc>
      </w:tr>
      <w:tr w:rsidR="003228A3" w:rsidRPr="00343045" w14:paraId="5A6C91DE" w14:textId="77777777" w:rsidTr="00B9075D">
        <w:trPr>
          <w:gridAfter w:val="1"/>
          <w:wAfter w:w="3614" w:type="dxa"/>
          <w:trPrChange w:id="21" w:author="Groot, Karina de" w:date="2025-03-31T10:00:00Z" w16du:dateUtc="2025-03-31T08:00:00Z">
            <w:trPr>
              <w:gridAfter w:val="1"/>
              <w:wAfter w:w="2410" w:type="dxa"/>
            </w:trPr>
          </w:trPrChange>
        </w:trPr>
        <w:tc>
          <w:tcPr>
            <w:tcW w:w="5245" w:type="dxa"/>
            <w:tcPrChange w:id="22" w:author="Groot, Karina de" w:date="2025-03-31T10:00:00Z" w16du:dateUtc="2025-03-31T08:00:00Z">
              <w:tcPr>
                <w:tcW w:w="6449" w:type="dxa"/>
                <w:gridSpan w:val="2"/>
              </w:tcPr>
            </w:tcPrChange>
          </w:tcPr>
          <w:p w14:paraId="336590B0" w14:textId="6A16D97D" w:rsidR="003228A3" w:rsidRPr="00343045" w:rsidRDefault="00E0405C">
            <w:pPr>
              <w:pStyle w:val="Titel"/>
              <w:spacing w:line="240" w:lineRule="auto"/>
              <w:rPr>
                <w:lang w:val="nl-NL"/>
              </w:rPr>
            </w:pPr>
            <w:bookmarkStart w:id="23" w:name="bmTitel"/>
            <w:r>
              <w:rPr>
                <w:lang w:val="nl-NL"/>
              </w:rPr>
              <w:t xml:space="preserve">Toelichting </w:t>
            </w:r>
            <w:r w:rsidR="000865A5">
              <w:rPr>
                <w:lang w:val="nl-NL"/>
              </w:rPr>
              <w:t xml:space="preserve">Tekstblok </w:t>
            </w:r>
            <w:r w:rsidR="000F22B6">
              <w:rPr>
                <w:lang w:val="nl-NL"/>
              </w:rPr>
              <w:t xml:space="preserve">- </w:t>
            </w:r>
            <w:r w:rsidR="00D13A4E" w:rsidRPr="00D13A4E">
              <w:rPr>
                <w:lang w:val="nl-NL"/>
              </w:rPr>
              <w:t>Partijnamen in hypotheekakten</w:t>
            </w:r>
            <w:r w:rsidR="00D13A4E">
              <w:rPr>
                <w:lang w:val="nl-NL"/>
              </w:rPr>
              <w:t xml:space="preserve"> </w:t>
            </w:r>
            <w:r>
              <w:rPr>
                <w:lang w:val="nl-NL"/>
              </w:rPr>
              <w:t>v</w:t>
            </w:r>
            <w:ins w:id="24" w:author="Groot, Karina de" w:date="2025-03-31T09:39:00Z" w16du:dateUtc="2025-03-31T07:39:00Z">
              <w:r w:rsidR="00B56B00">
                <w:rPr>
                  <w:lang w:val="nl-NL"/>
                </w:rPr>
                <w:t>2.0</w:t>
              </w:r>
            </w:ins>
            <w:del w:id="25" w:author="Groot, Karina de" w:date="2025-03-31T09:39:00Z" w16du:dateUtc="2025-03-31T07:39:00Z">
              <w:r w:rsidR="00FB5B62" w:rsidDel="00B56B00">
                <w:rPr>
                  <w:lang w:val="nl-NL"/>
                </w:rPr>
                <w:delText>1.</w:delText>
              </w:r>
              <w:r w:rsidR="00D16132" w:rsidDel="00B56B00">
                <w:rPr>
                  <w:lang w:val="nl-NL"/>
                </w:rPr>
                <w:delText>3</w:delText>
              </w:r>
              <w:r w:rsidR="00FB5B62" w:rsidDel="00B56B00">
                <w:rPr>
                  <w:lang w:val="nl-NL"/>
                </w:rPr>
                <w:delText xml:space="preserve"> </w:delText>
              </w:r>
              <w:r w:rsidDel="00B56B00">
                <w:rPr>
                  <w:lang w:val="nl-NL"/>
                </w:rPr>
                <w:delText>N</w:delText>
              </w:r>
            </w:del>
            <w:del w:id="26" w:author="Groot, Karina de" w:date="2025-03-31T09:38:00Z" w16du:dateUtc="2025-03-31T07:38:00Z">
              <w:r w:rsidDel="00B56B00">
                <w:rPr>
                  <w:lang w:val="nl-NL"/>
                </w:rPr>
                <w:delText>L</w:delText>
              </w:r>
            </w:del>
            <w:bookmarkEnd w:id="23"/>
          </w:p>
        </w:tc>
      </w:tr>
      <w:tr w:rsidR="003228A3" w:rsidRPr="00343045" w14:paraId="2AF25150" w14:textId="77777777" w:rsidTr="00B9075D">
        <w:trPr>
          <w:gridAfter w:val="1"/>
          <w:wAfter w:w="3614" w:type="dxa"/>
          <w:trHeight w:val="268"/>
          <w:trPrChange w:id="27" w:author="Groot, Karina de" w:date="2025-03-31T10:00:00Z" w16du:dateUtc="2025-03-31T08:00:00Z">
            <w:trPr>
              <w:gridAfter w:val="1"/>
              <w:wAfter w:w="2410" w:type="dxa"/>
              <w:trHeight w:val="268"/>
            </w:trPr>
          </w:trPrChange>
        </w:trPr>
        <w:tc>
          <w:tcPr>
            <w:tcW w:w="5245" w:type="dxa"/>
            <w:tcPrChange w:id="28" w:author="Groot, Karina de" w:date="2025-03-31T10:00:00Z" w16du:dateUtc="2025-03-31T08:00:00Z">
              <w:tcPr>
                <w:tcW w:w="6449" w:type="dxa"/>
                <w:gridSpan w:val="2"/>
              </w:tcPr>
            </w:tcPrChange>
          </w:tcPr>
          <w:p w14:paraId="1224DB00" w14:textId="77777777" w:rsidR="003228A3" w:rsidRPr="00343045" w:rsidRDefault="003228A3"/>
        </w:tc>
      </w:tr>
      <w:tr w:rsidR="003228A3" w:rsidRPr="00343045" w14:paraId="2E9AB704" w14:textId="77777777" w:rsidTr="00B9075D">
        <w:trPr>
          <w:gridAfter w:val="1"/>
          <w:wAfter w:w="3614" w:type="dxa"/>
          <w:cantSplit/>
          <w:trHeight w:hRule="exact" w:val="275"/>
          <w:trPrChange w:id="29" w:author="Groot, Karina de" w:date="2025-03-31T10:00:00Z" w16du:dateUtc="2025-03-31T08:00:00Z">
            <w:trPr>
              <w:gridAfter w:val="1"/>
              <w:wAfter w:w="2410" w:type="dxa"/>
              <w:cantSplit/>
              <w:trHeight w:hRule="exact" w:val="275"/>
            </w:trPr>
          </w:trPrChange>
        </w:trPr>
        <w:tc>
          <w:tcPr>
            <w:tcW w:w="5245" w:type="dxa"/>
            <w:vAlign w:val="bottom"/>
            <w:tcPrChange w:id="30" w:author="Groot, Karina de" w:date="2025-03-31T10:00:00Z" w16du:dateUtc="2025-03-31T08:00:00Z">
              <w:tcPr>
                <w:tcW w:w="6449" w:type="dxa"/>
                <w:gridSpan w:val="2"/>
                <w:vAlign w:val="bottom"/>
              </w:tcPr>
            </w:tcPrChange>
          </w:tcPr>
          <w:p w14:paraId="2D263A63" w14:textId="77777777" w:rsidR="003228A3" w:rsidRPr="00343045" w:rsidRDefault="004A1631">
            <w:pPr>
              <w:pStyle w:val="Ondertitel"/>
              <w:spacing w:line="240" w:lineRule="auto"/>
              <w:rPr>
                <w:sz w:val="18"/>
                <w:lang w:val="nl-NL"/>
              </w:rPr>
            </w:pPr>
            <w:bookmarkStart w:id="31" w:name="bmSubtitel"/>
            <w:bookmarkEnd w:id="31"/>
            <w:r w:rsidRPr="00343045">
              <w:rPr>
                <w:sz w:val="18"/>
                <w:lang w:val="nl-NL"/>
              </w:rPr>
              <w:t>Automatische Akteverwerking</w:t>
            </w:r>
          </w:p>
        </w:tc>
      </w:tr>
      <w:tr w:rsidR="003228A3" w:rsidRPr="00343045" w14:paraId="45823D5C" w14:textId="77777777" w:rsidTr="00B9075D">
        <w:trPr>
          <w:gridAfter w:val="1"/>
          <w:wAfter w:w="3614" w:type="dxa"/>
          <w:cantSplit/>
          <w:trHeight w:hRule="exact" w:val="804"/>
          <w:trPrChange w:id="32" w:author="Groot, Karina de" w:date="2025-03-31T10:00:00Z" w16du:dateUtc="2025-03-31T08:00:00Z">
            <w:trPr>
              <w:gridAfter w:val="1"/>
              <w:wAfter w:w="2410" w:type="dxa"/>
              <w:cantSplit/>
              <w:trHeight w:hRule="exact" w:val="804"/>
            </w:trPr>
          </w:trPrChange>
        </w:trPr>
        <w:tc>
          <w:tcPr>
            <w:tcW w:w="5245" w:type="dxa"/>
            <w:vAlign w:val="bottom"/>
            <w:tcPrChange w:id="33" w:author="Groot, Karina de" w:date="2025-03-31T10:00:00Z" w16du:dateUtc="2025-03-31T08:00:00Z">
              <w:tcPr>
                <w:tcW w:w="6449" w:type="dxa"/>
                <w:gridSpan w:val="2"/>
                <w:vAlign w:val="bottom"/>
              </w:tcPr>
            </w:tcPrChange>
          </w:tcPr>
          <w:p w14:paraId="006BE023" w14:textId="77777777" w:rsidR="003228A3" w:rsidRPr="00343045" w:rsidRDefault="003228A3"/>
        </w:tc>
      </w:tr>
      <w:tr w:rsidR="00EC0204" w:rsidRPr="00343045" w14:paraId="26ED5035" w14:textId="77777777" w:rsidTr="00B9075D">
        <w:trPr>
          <w:gridAfter w:val="1"/>
          <w:wAfter w:w="3614" w:type="dxa"/>
          <w:cantSplit/>
          <w:trPrChange w:id="34" w:author="Groot, Karina de" w:date="2025-03-31T10:00:00Z" w16du:dateUtc="2025-03-31T08:00:00Z">
            <w:trPr>
              <w:gridAfter w:val="1"/>
              <w:wAfter w:w="2410" w:type="dxa"/>
              <w:cantSplit/>
            </w:trPr>
          </w:trPrChange>
        </w:trPr>
        <w:tc>
          <w:tcPr>
            <w:tcW w:w="5245" w:type="dxa"/>
            <w:vAlign w:val="bottom"/>
            <w:tcPrChange w:id="35" w:author="Groot, Karina de" w:date="2025-03-31T10:00:00Z" w16du:dateUtc="2025-03-31T08:00:00Z">
              <w:tcPr>
                <w:tcW w:w="6449" w:type="dxa"/>
                <w:gridSpan w:val="2"/>
                <w:vAlign w:val="bottom"/>
              </w:tcPr>
            </w:tcPrChange>
          </w:tcPr>
          <w:p w14:paraId="3078D76D" w14:textId="77777777" w:rsidR="00EC0204" w:rsidRPr="00343045" w:rsidRDefault="00EC0204">
            <w:pPr>
              <w:pStyle w:val="tussenkopje"/>
              <w:rPr>
                <w:lang w:val="nl-NL"/>
              </w:rPr>
            </w:pPr>
            <w:r>
              <w:rPr>
                <w:lang w:val="nl-NL"/>
              </w:rPr>
              <w:t>Versie</w:t>
            </w:r>
          </w:p>
        </w:tc>
      </w:tr>
      <w:tr w:rsidR="00EC0204" w:rsidRPr="00343045" w14:paraId="7AD68864" w14:textId="77777777" w:rsidTr="00B9075D">
        <w:trPr>
          <w:gridAfter w:val="1"/>
          <w:wAfter w:w="3614" w:type="dxa"/>
          <w:cantSplit/>
          <w:trPrChange w:id="36" w:author="Groot, Karina de" w:date="2025-03-31T10:00:00Z" w16du:dateUtc="2025-03-31T08:00:00Z">
            <w:trPr>
              <w:gridAfter w:val="1"/>
              <w:wAfter w:w="2410" w:type="dxa"/>
              <w:cantSplit/>
            </w:trPr>
          </w:trPrChange>
        </w:trPr>
        <w:tc>
          <w:tcPr>
            <w:tcW w:w="5245" w:type="dxa"/>
            <w:vAlign w:val="bottom"/>
            <w:tcPrChange w:id="37" w:author="Groot, Karina de" w:date="2025-03-31T10:00:00Z" w16du:dateUtc="2025-03-31T08:00:00Z">
              <w:tcPr>
                <w:tcW w:w="6449" w:type="dxa"/>
                <w:gridSpan w:val="2"/>
                <w:vAlign w:val="bottom"/>
              </w:tcPr>
            </w:tcPrChange>
          </w:tcPr>
          <w:p w14:paraId="792AD266" w14:textId="1AC0874C" w:rsidR="00EC0204" w:rsidRPr="00343045" w:rsidRDefault="00B56B00" w:rsidP="00EC0204">
            <w:ins w:id="38" w:author="Groot, Karina de" w:date="2025-03-31T09:39:00Z" w16du:dateUtc="2025-03-31T07:39:00Z">
              <w:r>
                <w:t>2.0</w:t>
              </w:r>
            </w:ins>
            <w:del w:id="39" w:author="Groot, Karina de" w:date="2025-03-31T09:39:00Z" w16du:dateUtc="2025-03-31T07:39:00Z">
              <w:r w:rsidR="00EC0204" w:rsidDel="00B56B00">
                <w:fldChar w:fldCharType="begin"/>
              </w:r>
              <w:r w:rsidR="00EC0204" w:rsidDel="00B56B00">
                <w:delInstrText xml:space="preserve"> REF VersieInKop \h </w:delInstrText>
              </w:r>
              <w:r w:rsidR="00EC0204" w:rsidDel="00B56B00">
                <w:fldChar w:fldCharType="separate"/>
              </w:r>
              <w:r w:rsidR="004A2D0E" w:rsidDel="00B56B00">
                <w:rPr>
                  <w:noProof/>
                </w:rPr>
                <w:delText>1.5</w:delText>
              </w:r>
              <w:r w:rsidR="00EC0204" w:rsidDel="00B56B00">
                <w:fldChar w:fldCharType="end"/>
              </w:r>
            </w:del>
          </w:p>
        </w:tc>
      </w:tr>
      <w:tr w:rsidR="003228A3" w:rsidRPr="00343045" w14:paraId="6567AB5D" w14:textId="77777777" w:rsidTr="00B9075D">
        <w:trPr>
          <w:gridAfter w:val="1"/>
          <w:wAfter w:w="3614" w:type="dxa"/>
          <w:cantSplit/>
          <w:trPrChange w:id="40" w:author="Groot, Karina de" w:date="2025-03-31T10:00:00Z" w16du:dateUtc="2025-03-31T08:00:00Z">
            <w:trPr>
              <w:gridAfter w:val="1"/>
              <w:wAfter w:w="2410" w:type="dxa"/>
              <w:cantSplit/>
            </w:trPr>
          </w:trPrChange>
        </w:trPr>
        <w:tc>
          <w:tcPr>
            <w:tcW w:w="5245" w:type="dxa"/>
            <w:vAlign w:val="bottom"/>
            <w:tcPrChange w:id="41" w:author="Groot, Karina de" w:date="2025-03-31T10:00:00Z" w16du:dateUtc="2025-03-31T08:00:00Z">
              <w:tcPr>
                <w:tcW w:w="6449" w:type="dxa"/>
                <w:gridSpan w:val="2"/>
                <w:vAlign w:val="bottom"/>
              </w:tcPr>
            </w:tcPrChange>
          </w:tcPr>
          <w:p w14:paraId="133B4F8E" w14:textId="77777777" w:rsidR="003228A3" w:rsidRPr="00343045" w:rsidRDefault="003228A3">
            <w:pPr>
              <w:pStyle w:val="tussenkopje"/>
              <w:rPr>
                <w:lang w:val="nl-NL"/>
              </w:rPr>
            </w:pPr>
            <w:r w:rsidRPr="00343045">
              <w:rPr>
                <w:lang w:val="nl-NL"/>
              </w:rPr>
              <w:t>Auteur(s)</w:t>
            </w:r>
          </w:p>
        </w:tc>
      </w:tr>
      <w:tr w:rsidR="003228A3" w:rsidRPr="00343045" w14:paraId="11A4DA9E" w14:textId="77777777" w:rsidTr="00250E11">
        <w:trPr>
          <w:gridAfter w:val="1"/>
          <w:wAfter w:w="3614" w:type="dxa"/>
          <w:cantSplit/>
        </w:trPr>
        <w:tc>
          <w:tcPr>
            <w:tcW w:w="5245" w:type="dxa"/>
            <w:vAlign w:val="bottom"/>
          </w:tcPr>
          <w:p w14:paraId="2BC72360" w14:textId="3FC6E938" w:rsidR="002A010E" w:rsidRPr="00343045" w:rsidRDefault="001812E4" w:rsidP="005F7CEA">
            <w:bookmarkStart w:id="42" w:name="bmAuteurs"/>
            <w:bookmarkEnd w:id="42"/>
            <w:r>
              <w:rPr>
                <w:szCs w:val="18"/>
                <w:lang w:val="en-US"/>
              </w:rPr>
              <w:t>BOI/BSU 2/Team 2/AA</w:t>
            </w:r>
            <w:r w:rsidDel="001812E4">
              <w:t xml:space="preserve"> </w:t>
            </w:r>
          </w:p>
        </w:tc>
      </w:tr>
      <w:tr w:rsidR="003228A3" w:rsidRPr="00343045" w14:paraId="12AA7130" w14:textId="77777777" w:rsidTr="00712C08">
        <w:trPr>
          <w:cantSplit/>
          <w:trHeight w:hRule="exact" w:val="246"/>
        </w:trPr>
        <w:tc>
          <w:tcPr>
            <w:tcW w:w="8859" w:type="dxa"/>
            <w:gridSpan w:val="2"/>
            <w:vAlign w:val="bottom"/>
          </w:tcPr>
          <w:p w14:paraId="7C639079" w14:textId="77777777" w:rsidR="003228A3" w:rsidRPr="00343045" w:rsidRDefault="003228A3"/>
        </w:tc>
      </w:tr>
    </w:tbl>
    <w:p w14:paraId="2FC50266" w14:textId="77777777" w:rsidR="003228A3" w:rsidRPr="00343045" w:rsidRDefault="003228A3">
      <w:pPr>
        <w:sectPr w:rsidR="003228A3" w:rsidRPr="00343045" w:rsidSect="00D51AFD">
          <w:headerReference w:type="first" r:id="rId8"/>
          <w:footerReference w:type="first" r:id="rId9"/>
          <w:pgSz w:w="11906" w:h="16838" w:code="9"/>
          <w:pgMar w:top="2977" w:right="1304" w:bottom="1304" w:left="1814" w:header="567" w:footer="431" w:gutter="0"/>
          <w:pgNumType w:start="2"/>
          <w:cols w:space="708"/>
          <w:formProt w:val="0"/>
          <w:titlePg/>
        </w:sectPr>
      </w:pP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284"/>
        <w:gridCol w:w="3402"/>
        <w:gridCol w:w="709"/>
      </w:tblGrid>
      <w:tr w:rsidR="003228A3" w:rsidRPr="00343045" w14:paraId="12293F8D" w14:textId="77777777" w:rsidTr="00712C08">
        <w:trPr>
          <w:gridAfter w:val="3"/>
          <w:wAfter w:w="4395" w:type="dxa"/>
        </w:trPr>
        <w:tc>
          <w:tcPr>
            <w:tcW w:w="5173" w:type="dxa"/>
          </w:tcPr>
          <w:p w14:paraId="33F9D33B" w14:textId="77777777" w:rsidR="003228A3" w:rsidRPr="00343045" w:rsidRDefault="003228A3"/>
        </w:tc>
      </w:tr>
      <w:tr w:rsidR="003228A3" w:rsidRPr="00343045" w14:paraId="31EC09EB" w14:textId="77777777" w:rsidTr="00712C08">
        <w:trPr>
          <w:gridAfter w:val="3"/>
          <w:wAfter w:w="4395" w:type="dxa"/>
        </w:trPr>
        <w:tc>
          <w:tcPr>
            <w:tcW w:w="5173" w:type="dxa"/>
          </w:tcPr>
          <w:p w14:paraId="5377B1C7" w14:textId="77777777" w:rsidR="003228A3" w:rsidRPr="00343045" w:rsidRDefault="003228A3"/>
        </w:tc>
      </w:tr>
      <w:tr w:rsidR="003228A3" w:rsidRPr="00343045" w14:paraId="4703EA14" w14:textId="77777777" w:rsidTr="00712C08">
        <w:trPr>
          <w:gridAfter w:val="3"/>
          <w:wAfter w:w="4395" w:type="dxa"/>
        </w:trPr>
        <w:tc>
          <w:tcPr>
            <w:tcW w:w="5173" w:type="dxa"/>
          </w:tcPr>
          <w:p w14:paraId="4745420E" w14:textId="367BAAB8" w:rsidR="003228A3" w:rsidRPr="00343045" w:rsidRDefault="003228A3">
            <w:pPr>
              <w:rPr>
                <w:b/>
                <w:bCs/>
                <w:sz w:val="20"/>
              </w:rPr>
            </w:pPr>
            <w:r w:rsidRPr="00343045">
              <w:rPr>
                <w:b/>
                <w:bCs/>
                <w:sz w:val="20"/>
              </w:rPr>
              <w:fldChar w:fldCharType="begin"/>
            </w:r>
            <w:r w:rsidRPr="00343045">
              <w:rPr>
                <w:b/>
                <w:bCs/>
                <w:sz w:val="20"/>
              </w:rPr>
              <w:instrText xml:space="preserve"> STYLEREF Eenheid \* MERGEFORMAT </w:instrText>
            </w:r>
            <w:r w:rsidRPr="00343045">
              <w:rPr>
                <w:b/>
                <w:bCs/>
                <w:sz w:val="20"/>
              </w:rPr>
              <w:fldChar w:fldCharType="separate"/>
            </w:r>
            <w:r w:rsidR="00B9075D" w:rsidRPr="00E80392">
              <w:rPr>
                <w:rStyle w:val="Ondertitel1"/>
              </w:rPr>
              <w:t>Directie Beheer en Ontwikkeling Informatietechnologie</w:t>
            </w:r>
            <w:r w:rsidR="00B9075D">
              <w:rPr>
                <w:rStyle w:val="Ondertitel1"/>
              </w:rPr>
              <w:t xml:space="preserve"> </w:t>
            </w:r>
            <w:r w:rsidR="00B9075D" w:rsidRPr="00E80392">
              <w:rPr>
                <w:rStyle w:val="Ondertitel1"/>
              </w:rPr>
              <w:t>(BOI)</w:t>
            </w:r>
            <w:r w:rsidRPr="00343045">
              <w:rPr>
                <w:b/>
                <w:bCs/>
                <w:sz w:val="20"/>
              </w:rPr>
              <w:fldChar w:fldCharType="end"/>
            </w:r>
          </w:p>
        </w:tc>
      </w:tr>
      <w:tr w:rsidR="003228A3" w:rsidRPr="00343045" w14:paraId="0533D41D" w14:textId="77777777" w:rsidTr="00712C08">
        <w:trPr>
          <w:gridAfter w:val="3"/>
          <w:wAfter w:w="4395" w:type="dxa"/>
        </w:trPr>
        <w:tc>
          <w:tcPr>
            <w:tcW w:w="5173" w:type="dxa"/>
          </w:tcPr>
          <w:p w14:paraId="7C37D6AE" w14:textId="21B74376" w:rsidR="003228A3" w:rsidRPr="00343045" w:rsidRDefault="003228A3">
            <w:pPr>
              <w:rPr>
                <w:b/>
                <w:bCs/>
                <w:sz w:val="20"/>
              </w:rPr>
            </w:pPr>
          </w:p>
        </w:tc>
      </w:tr>
      <w:tr w:rsidR="003228A3" w:rsidRPr="00343045" w14:paraId="7F1EFF08" w14:textId="77777777" w:rsidTr="00712C08">
        <w:trPr>
          <w:gridAfter w:val="3"/>
          <w:wAfter w:w="4395" w:type="dxa"/>
        </w:trPr>
        <w:tc>
          <w:tcPr>
            <w:tcW w:w="5173" w:type="dxa"/>
          </w:tcPr>
          <w:p w14:paraId="305D1C9A" w14:textId="77777777" w:rsidR="003228A3" w:rsidRPr="00343045" w:rsidRDefault="003228A3"/>
        </w:tc>
      </w:tr>
      <w:tr w:rsidR="003228A3" w:rsidRPr="00343045" w14:paraId="7D0E85CC" w14:textId="77777777" w:rsidTr="00712C08">
        <w:trPr>
          <w:gridAfter w:val="3"/>
          <w:wAfter w:w="4395" w:type="dxa"/>
          <w:trHeight w:val="3958"/>
        </w:trPr>
        <w:tc>
          <w:tcPr>
            <w:tcW w:w="5173" w:type="dxa"/>
            <w:vAlign w:val="bottom"/>
          </w:tcPr>
          <w:p w14:paraId="632AD3DC" w14:textId="77777777" w:rsidR="003228A3" w:rsidRPr="00343045" w:rsidRDefault="003228A3"/>
        </w:tc>
      </w:tr>
      <w:tr w:rsidR="003228A3" w:rsidRPr="00343045" w14:paraId="11B24DF5" w14:textId="77777777" w:rsidTr="00712C08">
        <w:trPr>
          <w:trHeight w:val="448"/>
        </w:trPr>
        <w:tc>
          <w:tcPr>
            <w:tcW w:w="9568" w:type="dxa"/>
            <w:gridSpan w:val="4"/>
          </w:tcPr>
          <w:p w14:paraId="312FCC03" w14:textId="77777777" w:rsidR="003228A3" w:rsidRPr="00343045" w:rsidRDefault="003228A3"/>
        </w:tc>
      </w:tr>
      <w:tr w:rsidR="003228A3" w:rsidRPr="00343045" w14:paraId="4EEDBD1A" w14:textId="77777777" w:rsidTr="00712C08">
        <w:trPr>
          <w:gridAfter w:val="2"/>
          <w:wAfter w:w="4111" w:type="dxa"/>
          <w:trHeight w:val="181"/>
        </w:trPr>
        <w:tc>
          <w:tcPr>
            <w:tcW w:w="5457" w:type="dxa"/>
            <w:gridSpan w:val="2"/>
          </w:tcPr>
          <w:p w14:paraId="006572B2" w14:textId="4E0FCE65" w:rsidR="003228A3" w:rsidRPr="00B57255" w:rsidRDefault="00E0405C">
            <w:pPr>
              <w:rPr>
                <w:b/>
                <w:bCs/>
              </w:rPr>
            </w:pPr>
            <w:r w:rsidRPr="00677784">
              <w:rPr>
                <w:b/>
                <w:bCs/>
                <w:sz w:val="20"/>
              </w:rPr>
              <w:fldChar w:fldCharType="begin"/>
            </w:r>
            <w:r w:rsidRPr="00677784">
              <w:rPr>
                <w:b/>
                <w:bCs/>
                <w:sz w:val="20"/>
              </w:rPr>
              <w:instrText xml:space="preserve"> REF bmTitel \h </w:instrText>
            </w:r>
            <w:r w:rsidR="00677784" w:rsidRPr="00250E11">
              <w:rPr>
                <w:b/>
                <w:bCs/>
                <w:sz w:val="20"/>
              </w:rPr>
              <w:instrText xml:space="preserve"> \* MERGEFORMAT </w:instrText>
            </w:r>
            <w:r w:rsidRPr="00677784">
              <w:rPr>
                <w:b/>
                <w:bCs/>
                <w:sz w:val="20"/>
              </w:rPr>
            </w:r>
            <w:r w:rsidRPr="00677784">
              <w:rPr>
                <w:b/>
                <w:bCs/>
                <w:sz w:val="20"/>
              </w:rPr>
              <w:fldChar w:fldCharType="separate"/>
            </w:r>
            <w:ins w:id="43" w:author="Groot, Karina de" w:date="2025-03-31T10:08:00Z" w16du:dateUtc="2025-03-31T08:08:00Z">
              <w:r w:rsidR="00250E11" w:rsidRPr="00B57255">
                <w:rPr>
                  <w:b/>
                  <w:bCs/>
                </w:rPr>
                <w:t>Toelichting Tekstblok - Partijnamen in hypotheekakten v2.0</w:t>
              </w:r>
            </w:ins>
            <w:del w:id="44" w:author="Groot, Karina de" w:date="2025-03-31T10:08:00Z" w16du:dateUtc="2025-03-31T08:08:00Z">
              <w:r w:rsidR="004A2D0E" w:rsidRPr="00250E11" w:rsidDel="00250E11">
                <w:rPr>
                  <w:b/>
                  <w:bCs/>
                </w:rPr>
                <w:delText>Toelichting Tekstblok - Partijnamen in hypotheekakten v</w:delText>
              </w:r>
            </w:del>
            <w:del w:id="45" w:author="Groot, Karina de" w:date="2025-03-31T09:58:00Z" w16du:dateUtc="2025-03-31T07:58:00Z">
              <w:r w:rsidR="004A2D0E" w:rsidRPr="00250E11" w:rsidDel="00677784">
                <w:rPr>
                  <w:b/>
                  <w:bCs/>
                </w:rPr>
                <w:delText>1.3 NL</w:delText>
              </w:r>
            </w:del>
            <w:r w:rsidRPr="00677784">
              <w:rPr>
                <w:b/>
                <w:bCs/>
                <w:sz w:val="20"/>
              </w:rPr>
              <w:fldChar w:fldCharType="end"/>
            </w:r>
          </w:p>
        </w:tc>
      </w:tr>
      <w:tr w:rsidR="003228A3" w:rsidRPr="00343045" w14:paraId="6DC4EC8C" w14:textId="77777777" w:rsidTr="00712C08">
        <w:trPr>
          <w:gridAfter w:val="2"/>
          <w:wAfter w:w="4111" w:type="dxa"/>
        </w:trPr>
        <w:tc>
          <w:tcPr>
            <w:tcW w:w="5457" w:type="dxa"/>
            <w:gridSpan w:val="2"/>
          </w:tcPr>
          <w:p w14:paraId="117C6F42" w14:textId="77777777" w:rsidR="003228A3" w:rsidRPr="00343045" w:rsidRDefault="003228A3"/>
        </w:tc>
      </w:tr>
      <w:tr w:rsidR="003228A3" w:rsidRPr="00343045" w14:paraId="26C7DB0B" w14:textId="77777777" w:rsidTr="00712C08">
        <w:trPr>
          <w:gridAfter w:val="2"/>
          <w:wAfter w:w="4111" w:type="dxa"/>
          <w:trHeight w:val="268"/>
        </w:trPr>
        <w:tc>
          <w:tcPr>
            <w:tcW w:w="5457" w:type="dxa"/>
            <w:gridSpan w:val="2"/>
          </w:tcPr>
          <w:p w14:paraId="36B3B231" w14:textId="77777777" w:rsidR="003228A3" w:rsidRPr="00343045" w:rsidRDefault="005E7994">
            <w:r>
              <w:rPr>
                <w:noProof/>
              </w:rPr>
              <w:fldChar w:fldCharType="begin"/>
            </w:r>
            <w:r>
              <w:rPr>
                <w:noProof/>
              </w:rPr>
              <w:instrText xml:space="preserve"> STYLEREF Subtitel \* MERGEFORMAT </w:instrText>
            </w:r>
            <w:r>
              <w:rPr>
                <w:noProof/>
              </w:rPr>
              <w:fldChar w:fldCharType="separate"/>
            </w:r>
            <w:r w:rsidR="004A2D0E">
              <w:rPr>
                <w:noProof/>
              </w:rPr>
              <w:t>Automatische Akteverwerking</w:t>
            </w:r>
            <w:r>
              <w:rPr>
                <w:noProof/>
              </w:rPr>
              <w:fldChar w:fldCharType="end"/>
            </w:r>
          </w:p>
        </w:tc>
      </w:tr>
      <w:tr w:rsidR="003228A3" w:rsidRPr="00343045" w14:paraId="7710C583" w14:textId="77777777" w:rsidTr="00712C08">
        <w:trPr>
          <w:gridAfter w:val="2"/>
          <w:wAfter w:w="4111" w:type="dxa"/>
          <w:trHeight w:hRule="exact" w:val="345"/>
        </w:trPr>
        <w:tc>
          <w:tcPr>
            <w:tcW w:w="5457" w:type="dxa"/>
            <w:gridSpan w:val="2"/>
            <w:vAlign w:val="bottom"/>
          </w:tcPr>
          <w:p w14:paraId="5C2AF548" w14:textId="77777777" w:rsidR="003228A3" w:rsidRPr="00343045" w:rsidRDefault="003228A3"/>
        </w:tc>
      </w:tr>
      <w:tr w:rsidR="003228A3" w:rsidRPr="00343045" w14:paraId="2456E0A3" w14:textId="77777777" w:rsidTr="00712C08">
        <w:trPr>
          <w:gridAfter w:val="2"/>
          <w:wAfter w:w="4111" w:type="dxa"/>
          <w:trHeight w:hRule="exact" w:val="333"/>
        </w:trPr>
        <w:tc>
          <w:tcPr>
            <w:tcW w:w="5457" w:type="dxa"/>
            <w:gridSpan w:val="2"/>
            <w:vAlign w:val="bottom"/>
          </w:tcPr>
          <w:p w14:paraId="5976242E" w14:textId="77777777" w:rsidR="003228A3" w:rsidRPr="00343045" w:rsidRDefault="003228A3">
            <w:pPr>
              <w:pStyle w:val="kopje"/>
            </w:pPr>
            <w:r w:rsidRPr="00343045">
              <w:t>Opdrachtgever</w:t>
            </w:r>
          </w:p>
        </w:tc>
      </w:tr>
      <w:tr w:rsidR="003228A3" w:rsidRPr="00343045" w14:paraId="4B5ABA06" w14:textId="77777777" w:rsidTr="00712C08">
        <w:trPr>
          <w:gridAfter w:val="2"/>
          <w:wAfter w:w="4111" w:type="dxa"/>
          <w:trHeight w:val="244"/>
        </w:trPr>
        <w:tc>
          <w:tcPr>
            <w:tcW w:w="5457" w:type="dxa"/>
            <w:gridSpan w:val="2"/>
            <w:vAlign w:val="bottom"/>
          </w:tcPr>
          <w:p w14:paraId="33F4A495" w14:textId="4D1A7184" w:rsidR="003228A3" w:rsidRPr="00343045" w:rsidRDefault="008F648D">
            <w:bookmarkStart w:id="46" w:name="bmOpdrachtgever"/>
            <w:bookmarkEnd w:id="46"/>
            <w:ins w:id="47" w:author="Groot, Karina de" w:date="2025-03-31T09:57:00Z" w16du:dateUtc="2025-03-31T07:57:00Z">
              <w:r>
                <w:t>ODR/DPI</w:t>
              </w:r>
            </w:ins>
          </w:p>
        </w:tc>
      </w:tr>
      <w:tr w:rsidR="003228A3" w:rsidRPr="00343045" w14:paraId="682B182E" w14:textId="77777777" w:rsidTr="00712C08">
        <w:trPr>
          <w:gridAfter w:val="2"/>
          <w:wAfter w:w="4111" w:type="dxa"/>
          <w:trHeight w:hRule="exact" w:val="313"/>
        </w:trPr>
        <w:tc>
          <w:tcPr>
            <w:tcW w:w="5457" w:type="dxa"/>
            <w:gridSpan w:val="2"/>
            <w:vAlign w:val="bottom"/>
          </w:tcPr>
          <w:p w14:paraId="729F6679" w14:textId="77777777" w:rsidR="003228A3" w:rsidRPr="00343045" w:rsidRDefault="003228A3">
            <w:pPr>
              <w:pStyle w:val="kopje"/>
            </w:pPr>
            <w:r w:rsidRPr="00343045">
              <w:t>Status</w:t>
            </w:r>
          </w:p>
        </w:tc>
      </w:tr>
      <w:tr w:rsidR="003228A3" w:rsidRPr="00343045" w14:paraId="65E124EC" w14:textId="77777777" w:rsidTr="00712C08">
        <w:trPr>
          <w:gridAfter w:val="2"/>
          <w:wAfter w:w="4111" w:type="dxa"/>
          <w:trHeight w:val="244"/>
        </w:trPr>
        <w:tc>
          <w:tcPr>
            <w:tcW w:w="5457" w:type="dxa"/>
            <w:gridSpan w:val="2"/>
            <w:vAlign w:val="bottom"/>
          </w:tcPr>
          <w:p w14:paraId="584B9006" w14:textId="5842EF90" w:rsidR="003228A3" w:rsidRPr="00343045" w:rsidRDefault="008F648D">
            <w:bookmarkStart w:id="48" w:name="bmStatus"/>
            <w:bookmarkEnd w:id="48"/>
            <w:ins w:id="49" w:author="Groot, Karina de" w:date="2025-03-31T09:57:00Z" w16du:dateUtc="2025-03-31T07:57:00Z">
              <w:r>
                <w:t>Definitief</w:t>
              </w:r>
            </w:ins>
          </w:p>
        </w:tc>
      </w:tr>
      <w:tr w:rsidR="003228A3" w:rsidRPr="00343045" w14:paraId="37D6394C" w14:textId="77777777" w:rsidTr="00712C08">
        <w:trPr>
          <w:gridAfter w:val="2"/>
          <w:wAfter w:w="4111" w:type="dxa"/>
          <w:trHeight w:hRule="exact" w:val="332"/>
        </w:trPr>
        <w:tc>
          <w:tcPr>
            <w:tcW w:w="5457" w:type="dxa"/>
            <w:gridSpan w:val="2"/>
            <w:vAlign w:val="bottom"/>
          </w:tcPr>
          <w:p w14:paraId="09525D69" w14:textId="77777777" w:rsidR="003228A3" w:rsidRPr="00343045" w:rsidRDefault="003228A3">
            <w:pPr>
              <w:pStyle w:val="kopje"/>
            </w:pPr>
            <w:r w:rsidRPr="00343045">
              <w:t>Verspreiding</w:t>
            </w:r>
          </w:p>
        </w:tc>
      </w:tr>
      <w:tr w:rsidR="003228A3" w:rsidRPr="00343045" w14:paraId="0EEF1DBC" w14:textId="77777777" w:rsidTr="00712C08">
        <w:trPr>
          <w:gridAfter w:val="2"/>
          <w:wAfter w:w="4111" w:type="dxa"/>
          <w:trHeight w:val="238"/>
        </w:trPr>
        <w:tc>
          <w:tcPr>
            <w:tcW w:w="5457" w:type="dxa"/>
            <w:gridSpan w:val="2"/>
            <w:vAlign w:val="bottom"/>
          </w:tcPr>
          <w:p w14:paraId="3060DC45" w14:textId="77777777" w:rsidR="003228A3" w:rsidRPr="00343045" w:rsidRDefault="003228A3">
            <w:bookmarkStart w:id="50" w:name="bmVerspreiding"/>
            <w:bookmarkEnd w:id="50"/>
          </w:p>
        </w:tc>
      </w:tr>
      <w:tr w:rsidR="003228A3" w:rsidRPr="00343045" w14:paraId="6E0813D3" w14:textId="77777777" w:rsidTr="00712C08">
        <w:trPr>
          <w:gridAfter w:val="1"/>
          <w:wAfter w:w="709" w:type="dxa"/>
          <w:trHeight w:hRule="exact" w:val="246"/>
        </w:trPr>
        <w:tc>
          <w:tcPr>
            <w:tcW w:w="8859" w:type="dxa"/>
            <w:gridSpan w:val="3"/>
            <w:vAlign w:val="bottom"/>
          </w:tcPr>
          <w:p w14:paraId="06546089" w14:textId="77777777" w:rsidR="003228A3" w:rsidRPr="00343045" w:rsidRDefault="003228A3"/>
        </w:tc>
      </w:tr>
    </w:tbl>
    <w:tbl>
      <w:tblPr>
        <w:tblW w:w="5173" w:type="dxa"/>
        <w:tblCellMar>
          <w:left w:w="0" w:type="dxa"/>
          <w:right w:w="70" w:type="dxa"/>
        </w:tblCellMar>
        <w:tblLook w:val="0000" w:firstRow="0" w:lastRow="0" w:firstColumn="0" w:lastColumn="0" w:noHBand="0" w:noVBand="0"/>
      </w:tblPr>
      <w:tblGrid>
        <w:gridCol w:w="5173"/>
      </w:tblGrid>
      <w:tr w:rsidR="003228A3" w:rsidRPr="00343045" w14:paraId="2015813D" w14:textId="77777777" w:rsidTr="00712C08">
        <w:trPr>
          <w:trHeight w:hRule="exact" w:val="332"/>
        </w:trPr>
        <w:tc>
          <w:tcPr>
            <w:tcW w:w="5173" w:type="dxa"/>
            <w:vAlign w:val="bottom"/>
          </w:tcPr>
          <w:p w14:paraId="46ED7E5D" w14:textId="77777777" w:rsidR="003228A3" w:rsidRPr="00343045" w:rsidRDefault="003228A3">
            <w:pPr>
              <w:pStyle w:val="kopje"/>
              <w:rPr>
                <w:b w:val="0"/>
                <w:bCs/>
              </w:rPr>
            </w:pPr>
            <w:r w:rsidRPr="00343045">
              <w:t>Versiehistorie</w:t>
            </w:r>
          </w:p>
        </w:tc>
      </w:tr>
    </w:tbl>
    <w:p w14:paraId="740BD7A0" w14:textId="77777777" w:rsidR="003228A3" w:rsidRPr="00343045"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1985"/>
        <w:gridCol w:w="4394"/>
      </w:tblGrid>
      <w:tr w:rsidR="003228A3" w:rsidRPr="00343045" w14:paraId="247C416B" w14:textId="77777777" w:rsidTr="00712C08">
        <w:trPr>
          <w:trHeight w:hRule="exact" w:val="281"/>
          <w:tblHeader/>
        </w:trPr>
        <w:tc>
          <w:tcPr>
            <w:tcW w:w="779" w:type="dxa"/>
            <w:vAlign w:val="bottom"/>
          </w:tcPr>
          <w:p w14:paraId="055C067F" w14:textId="77777777" w:rsidR="003228A3" w:rsidRPr="00343045" w:rsidRDefault="003228A3">
            <w:pPr>
              <w:pStyle w:val="tussenkopje"/>
              <w:spacing w:before="0"/>
              <w:rPr>
                <w:lang w:val="nl-NL"/>
              </w:rPr>
            </w:pPr>
            <w:r w:rsidRPr="00343045">
              <w:rPr>
                <w:lang w:val="nl-NL"/>
              </w:rPr>
              <w:t>Versie</w:t>
            </w:r>
          </w:p>
        </w:tc>
        <w:tc>
          <w:tcPr>
            <w:tcW w:w="1701" w:type="dxa"/>
            <w:vAlign w:val="bottom"/>
          </w:tcPr>
          <w:p w14:paraId="3671E2DF" w14:textId="77777777" w:rsidR="003228A3" w:rsidRPr="00343045" w:rsidRDefault="003228A3">
            <w:pPr>
              <w:pStyle w:val="tussenkopje"/>
              <w:spacing w:before="0"/>
              <w:rPr>
                <w:lang w:val="nl-NL"/>
              </w:rPr>
            </w:pPr>
            <w:r w:rsidRPr="00343045">
              <w:rPr>
                <w:lang w:val="nl-NL"/>
              </w:rPr>
              <w:t>Datum</w:t>
            </w:r>
          </w:p>
        </w:tc>
        <w:tc>
          <w:tcPr>
            <w:tcW w:w="1985" w:type="dxa"/>
            <w:vAlign w:val="bottom"/>
          </w:tcPr>
          <w:p w14:paraId="4A194959" w14:textId="77777777" w:rsidR="003228A3" w:rsidRPr="00343045" w:rsidRDefault="003228A3">
            <w:pPr>
              <w:pStyle w:val="tussenkopje"/>
              <w:spacing w:before="0"/>
              <w:rPr>
                <w:lang w:val="nl-NL"/>
              </w:rPr>
            </w:pPr>
            <w:r w:rsidRPr="00343045">
              <w:rPr>
                <w:lang w:val="nl-NL"/>
              </w:rPr>
              <w:t>Auteur</w:t>
            </w:r>
          </w:p>
        </w:tc>
        <w:tc>
          <w:tcPr>
            <w:tcW w:w="4394" w:type="dxa"/>
            <w:vAlign w:val="bottom"/>
          </w:tcPr>
          <w:p w14:paraId="471FA7FC" w14:textId="77777777" w:rsidR="003228A3" w:rsidRPr="00343045" w:rsidRDefault="003228A3">
            <w:pPr>
              <w:pStyle w:val="tussenkopje"/>
              <w:spacing w:before="0"/>
              <w:rPr>
                <w:lang w:val="nl-NL"/>
              </w:rPr>
            </w:pPr>
            <w:r w:rsidRPr="00343045">
              <w:rPr>
                <w:lang w:val="nl-NL"/>
              </w:rPr>
              <w:t>Opmerking</w:t>
            </w:r>
          </w:p>
        </w:tc>
      </w:tr>
      <w:tr w:rsidR="00AC1C0D" w:rsidRPr="00343045" w14:paraId="72B75E5B" w14:textId="77777777" w:rsidTr="00712C08">
        <w:tc>
          <w:tcPr>
            <w:tcW w:w="779" w:type="dxa"/>
          </w:tcPr>
          <w:p w14:paraId="4DE67BAA" w14:textId="77777777" w:rsidR="00AC1C0D" w:rsidRPr="002928ED" w:rsidRDefault="005F7CEA" w:rsidP="002928ED">
            <w:pPr>
              <w:rPr>
                <w:rStyle w:val="Versie0"/>
                <w:rFonts w:ascii="Arial" w:hAnsi="Arial"/>
                <w:sz w:val="16"/>
                <w:szCs w:val="16"/>
              </w:rPr>
            </w:pPr>
            <w:bookmarkStart w:id="51" w:name="bmVersie"/>
            <w:bookmarkEnd w:id="51"/>
            <w:r w:rsidRPr="002928ED">
              <w:rPr>
                <w:rStyle w:val="Versie0"/>
                <w:rFonts w:ascii="Arial" w:hAnsi="Arial"/>
                <w:sz w:val="16"/>
                <w:szCs w:val="16"/>
              </w:rPr>
              <w:t>0</w:t>
            </w:r>
            <w:r w:rsidR="00D13A4E" w:rsidRPr="002928ED">
              <w:rPr>
                <w:rStyle w:val="Versie0"/>
                <w:rFonts w:ascii="Arial" w:hAnsi="Arial"/>
                <w:sz w:val="16"/>
                <w:szCs w:val="16"/>
              </w:rPr>
              <w:t>.1</w:t>
            </w:r>
          </w:p>
        </w:tc>
        <w:tc>
          <w:tcPr>
            <w:tcW w:w="1701" w:type="dxa"/>
          </w:tcPr>
          <w:p w14:paraId="1E2301C6" w14:textId="77777777" w:rsidR="00AC1C0D" w:rsidRDefault="00D13A4E">
            <w:pPr>
              <w:rPr>
                <w:rStyle w:val="Datumopmaakprofiel"/>
              </w:rPr>
            </w:pPr>
            <w:r>
              <w:rPr>
                <w:rStyle w:val="Datumopmaakprofiel"/>
              </w:rPr>
              <w:t>7 maart 2011</w:t>
            </w:r>
          </w:p>
        </w:tc>
        <w:tc>
          <w:tcPr>
            <w:tcW w:w="1985" w:type="dxa"/>
          </w:tcPr>
          <w:p w14:paraId="4007DAAD" w14:textId="77777777" w:rsidR="00AC1C0D" w:rsidRDefault="00924B97" w:rsidP="00136E60">
            <w:r>
              <w:t>Kadaster ICT/AA/IE</w:t>
            </w:r>
          </w:p>
        </w:tc>
        <w:tc>
          <w:tcPr>
            <w:tcW w:w="4394" w:type="dxa"/>
          </w:tcPr>
          <w:p w14:paraId="085CFF36" w14:textId="77777777" w:rsidR="00AC1C0D" w:rsidRDefault="001A250F" w:rsidP="00136E60">
            <w:r>
              <w:t xml:space="preserve">Modeldocument v0.1, CH-35157: </w:t>
            </w:r>
            <w:r w:rsidR="00D13A4E">
              <w:t>Initiële versie</w:t>
            </w:r>
          </w:p>
        </w:tc>
      </w:tr>
      <w:tr w:rsidR="00F17FBF" w:rsidRPr="00343045" w14:paraId="3CBCE8A2" w14:textId="77777777" w:rsidTr="00712C08">
        <w:tc>
          <w:tcPr>
            <w:tcW w:w="779" w:type="dxa"/>
          </w:tcPr>
          <w:p w14:paraId="7FABBB8C" w14:textId="77777777" w:rsidR="00F17FBF" w:rsidRPr="002928ED" w:rsidRDefault="00F17FBF" w:rsidP="002928ED">
            <w:pPr>
              <w:rPr>
                <w:rStyle w:val="Versie0"/>
                <w:rFonts w:ascii="Arial" w:hAnsi="Arial"/>
                <w:sz w:val="16"/>
                <w:szCs w:val="16"/>
              </w:rPr>
            </w:pPr>
            <w:r>
              <w:rPr>
                <w:rStyle w:val="Versie0"/>
                <w:rFonts w:ascii="Arial" w:hAnsi="Arial"/>
                <w:sz w:val="16"/>
                <w:szCs w:val="16"/>
              </w:rPr>
              <w:t>0.2</w:t>
            </w:r>
          </w:p>
        </w:tc>
        <w:tc>
          <w:tcPr>
            <w:tcW w:w="1701" w:type="dxa"/>
          </w:tcPr>
          <w:p w14:paraId="7A46D8AD" w14:textId="77777777" w:rsidR="00F17FBF" w:rsidRDefault="00F17FBF">
            <w:pPr>
              <w:rPr>
                <w:rStyle w:val="Datumopmaakprofiel"/>
              </w:rPr>
            </w:pPr>
            <w:r>
              <w:rPr>
                <w:rStyle w:val="Datumopmaakprofiel"/>
              </w:rPr>
              <w:t>8 maart 2011</w:t>
            </w:r>
          </w:p>
        </w:tc>
        <w:tc>
          <w:tcPr>
            <w:tcW w:w="1985" w:type="dxa"/>
          </w:tcPr>
          <w:p w14:paraId="0AF35791" w14:textId="77777777" w:rsidR="00F17FBF" w:rsidRDefault="00F17FBF" w:rsidP="00136E60">
            <w:r>
              <w:t>Kadaster ICT/AA/IE</w:t>
            </w:r>
          </w:p>
        </w:tc>
        <w:tc>
          <w:tcPr>
            <w:tcW w:w="4394" w:type="dxa"/>
          </w:tcPr>
          <w:p w14:paraId="34730CC0" w14:textId="77777777" w:rsidR="00F17FBF" w:rsidRDefault="00F17FBF" w:rsidP="00136E60">
            <w:r>
              <w:t>Modeldocument v0.</w:t>
            </w:r>
            <w:r w:rsidR="00504526">
              <w:t>1</w:t>
            </w:r>
            <w:r>
              <w:t>, CH-35157: Review bevindingen IE verwerkt.</w:t>
            </w:r>
          </w:p>
        </w:tc>
      </w:tr>
      <w:tr w:rsidR="00E64532" w:rsidRPr="00343045" w14:paraId="2BA5A478" w14:textId="77777777" w:rsidTr="00712C08">
        <w:tc>
          <w:tcPr>
            <w:tcW w:w="779" w:type="dxa"/>
          </w:tcPr>
          <w:p w14:paraId="3635623F" w14:textId="77777777" w:rsidR="00E64532" w:rsidRDefault="00E64532" w:rsidP="002928ED">
            <w:pPr>
              <w:rPr>
                <w:rStyle w:val="Versie0"/>
                <w:rFonts w:ascii="Arial" w:hAnsi="Arial"/>
                <w:sz w:val="16"/>
                <w:szCs w:val="16"/>
              </w:rPr>
            </w:pPr>
            <w:r>
              <w:rPr>
                <w:rStyle w:val="Versie0"/>
                <w:rFonts w:ascii="Arial" w:hAnsi="Arial"/>
                <w:sz w:val="16"/>
                <w:szCs w:val="16"/>
              </w:rPr>
              <w:t>0.3</w:t>
            </w:r>
          </w:p>
        </w:tc>
        <w:tc>
          <w:tcPr>
            <w:tcW w:w="1701" w:type="dxa"/>
          </w:tcPr>
          <w:p w14:paraId="3906EB18" w14:textId="77777777" w:rsidR="00E64532" w:rsidRDefault="00E64532">
            <w:pPr>
              <w:rPr>
                <w:rStyle w:val="Datumopmaakprofiel"/>
              </w:rPr>
            </w:pPr>
            <w:r>
              <w:rPr>
                <w:rStyle w:val="Datumopmaakprofiel"/>
              </w:rPr>
              <w:t>14 maart 2011</w:t>
            </w:r>
          </w:p>
        </w:tc>
        <w:tc>
          <w:tcPr>
            <w:tcW w:w="1985" w:type="dxa"/>
          </w:tcPr>
          <w:p w14:paraId="5975DA40" w14:textId="77777777" w:rsidR="00E64532" w:rsidRDefault="00E64532" w:rsidP="00136E60">
            <w:r>
              <w:t>Kadaster ICT/AA/IE</w:t>
            </w:r>
          </w:p>
        </w:tc>
        <w:tc>
          <w:tcPr>
            <w:tcW w:w="4394" w:type="dxa"/>
          </w:tcPr>
          <w:p w14:paraId="19429D9F" w14:textId="77777777" w:rsidR="00E64532" w:rsidRDefault="00E64532" w:rsidP="00136E60">
            <w:r>
              <w:t>Modeldocument v0.1, CH-35157: Review bevindingen PPB verwerkt.</w:t>
            </w:r>
          </w:p>
        </w:tc>
      </w:tr>
      <w:tr w:rsidR="005F4048" w:rsidRPr="00343045" w14:paraId="3DE599F5" w14:textId="77777777" w:rsidTr="00712C08">
        <w:tc>
          <w:tcPr>
            <w:tcW w:w="779" w:type="dxa"/>
          </w:tcPr>
          <w:p w14:paraId="0CA362EB" w14:textId="77777777" w:rsidR="005F4048" w:rsidRDefault="005F4048" w:rsidP="002928ED">
            <w:pPr>
              <w:rPr>
                <w:rStyle w:val="Versie0"/>
                <w:rFonts w:ascii="Arial" w:hAnsi="Arial"/>
                <w:sz w:val="16"/>
                <w:szCs w:val="16"/>
              </w:rPr>
            </w:pPr>
            <w:r>
              <w:rPr>
                <w:rStyle w:val="Versie0"/>
                <w:rFonts w:ascii="Arial" w:hAnsi="Arial"/>
                <w:sz w:val="16"/>
                <w:szCs w:val="16"/>
              </w:rPr>
              <w:t>0.4</w:t>
            </w:r>
          </w:p>
        </w:tc>
        <w:tc>
          <w:tcPr>
            <w:tcW w:w="1701" w:type="dxa"/>
          </w:tcPr>
          <w:p w14:paraId="7316843F" w14:textId="77777777" w:rsidR="005F4048" w:rsidRDefault="005F4048">
            <w:pPr>
              <w:rPr>
                <w:rStyle w:val="Datumopmaakprofiel"/>
              </w:rPr>
            </w:pPr>
            <w:r>
              <w:rPr>
                <w:rStyle w:val="Datumopmaakprofiel"/>
              </w:rPr>
              <w:t>14 maart 2011</w:t>
            </w:r>
          </w:p>
        </w:tc>
        <w:tc>
          <w:tcPr>
            <w:tcW w:w="1985" w:type="dxa"/>
          </w:tcPr>
          <w:p w14:paraId="41DC4B8A" w14:textId="77777777" w:rsidR="005F4048" w:rsidRDefault="005F4048" w:rsidP="00136E60">
            <w:r>
              <w:t>Kadaster ICT/AA/IE</w:t>
            </w:r>
          </w:p>
        </w:tc>
        <w:tc>
          <w:tcPr>
            <w:tcW w:w="4394" w:type="dxa"/>
          </w:tcPr>
          <w:p w14:paraId="3B4AC147" w14:textId="77777777" w:rsidR="005F4048" w:rsidRDefault="005F4048" w:rsidP="00136E60">
            <w:r>
              <w:t>Modeldocument v0.1, CH-35157: voor optie 2 ook “de Schuldenaar en/of de Hypotheekgever” toestaan</w:t>
            </w:r>
          </w:p>
        </w:tc>
      </w:tr>
      <w:tr w:rsidR="001E7388" w:rsidRPr="00343045" w14:paraId="78FEBAD2" w14:textId="77777777" w:rsidTr="00712C08">
        <w:tc>
          <w:tcPr>
            <w:tcW w:w="779" w:type="dxa"/>
          </w:tcPr>
          <w:p w14:paraId="2C502BB0" w14:textId="77777777" w:rsidR="001E7388" w:rsidRDefault="001E7388" w:rsidP="002928ED">
            <w:pPr>
              <w:rPr>
                <w:rStyle w:val="Versie0"/>
                <w:rFonts w:ascii="Arial" w:hAnsi="Arial"/>
                <w:sz w:val="16"/>
                <w:szCs w:val="16"/>
              </w:rPr>
            </w:pPr>
            <w:r>
              <w:rPr>
                <w:rStyle w:val="Versie0"/>
                <w:rFonts w:ascii="Arial" w:hAnsi="Arial"/>
                <w:sz w:val="16"/>
                <w:szCs w:val="16"/>
              </w:rPr>
              <w:t>0.5</w:t>
            </w:r>
          </w:p>
        </w:tc>
        <w:tc>
          <w:tcPr>
            <w:tcW w:w="1701" w:type="dxa"/>
          </w:tcPr>
          <w:p w14:paraId="1AA8D70E" w14:textId="77777777" w:rsidR="001E7388" w:rsidRDefault="001E7388">
            <w:pPr>
              <w:rPr>
                <w:rStyle w:val="Datumopmaakprofiel"/>
              </w:rPr>
            </w:pPr>
            <w:r>
              <w:rPr>
                <w:rStyle w:val="Datumopmaakprofiel"/>
              </w:rPr>
              <w:t>20 april 2011</w:t>
            </w:r>
          </w:p>
        </w:tc>
        <w:tc>
          <w:tcPr>
            <w:tcW w:w="1985" w:type="dxa"/>
          </w:tcPr>
          <w:p w14:paraId="5A4EFEF0" w14:textId="77777777" w:rsidR="001E7388" w:rsidRDefault="001E7388" w:rsidP="00136E60">
            <w:r>
              <w:t>Kadaster ICT/AA/IE</w:t>
            </w:r>
          </w:p>
        </w:tc>
        <w:tc>
          <w:tcPr>
            <w:tcW w:w="4394" w:type="dxa"/>
          </w:tcPr>
          <w:p w14:paraId="239728A3" w14:textId="77777777" w:rsidR="001E7388" w:rsidRDefault="001E7388" w:rsidP="00136E60">
            <w:r>
              <w:t>Modeldocument v0.1, CH-35157: voor optie 1 mapping aanduidingPartij gecorrigeerd, gelijk aan bestaande situatie en overige hypotheek modellen.</w:t>
            </w:r>
          </w:p>
        </w:tc>
      </w:tr>
      <w:tr w:rsidR="000C0C74" w:rsidRPr="00343045" w14:paraId="6EF95C39" w14:textId="77777777" w:rsidTr="00712C08">
        <w:tc>
          <w:tcPr>
            <w:tcW w:w="779" w:type="dxa"/>
          </w:tcPr>
          <w:p w14:paraId="5F5200AD" w14:textId="77777777" w:rsidR="000C0C74" w:rsidRDefault="000C0C74" w:rsidP="002928ED">
            <w:pPr>
              <w:rPr>
                <w:rStyle w:val="Versie0"/>
                <w:rFonts w:ascii="Arial" w:hAnsi="Arial"/>
                <w:sz w:val="16"/>
                <w:szCs w:val="16"/>
              </w:rPr>
            </w:pPr>
            <w:r>
              <w:rPr>
                <w:rStyle w:val="Versie0"/>
                <w:rFonts w:ascii="Arial" w:hAnsi="Arial"/>
                <w:sz w:val="16"/>
                <w:szCs w:val="16"/>
              </w:rPr>
              <w:t>0.6</w:t>
            </w:r>
          </w:p>
        </w:tc>
        <w:tc>
          <w:tcPr>
            <w:tcW w:w="1701" w:type="dxa"/>
          </w:tcPr>
          <w:p w14:paraId="67F0C663" w14:textId="77777777" w:rsidR="000C0C74" w:rsidRDefault="000C0C74">
            <w:pPr>
              <w:rPr>
                <w:rStyle w:val="Datumopmaakprofiel"/>
              </w:rPr>
            </w:pPr>
            <w:r>
              <w:rPr>
                <w:rStyle w:val="Datumopmaakprofiel"/>
              </w:rPr>
              <w:t>9 mei 2011</w:t>
            </w:r>
          </w:p>
        </w:tc>
        <w:tc>
          <w:tcPr>
            <w:tcW w:w="1985" w:type="dxa"/>
          </w:tcPr>
          <w:p w14:paraId="1AF7A021" w14:textId="77777777" w:rsidR="000C0C74" w:rsidRDefault="000C0C74" w:rsidP="00136E60">
            <w:r>
              <w:t>Kadaster ICT/AA/IE</w:t>
            </w:r>
          </w:p>
        </w:tc>
        <w:tc>
          <w:tcPr>
            <w:tcW w:w="4394" w:type="dxa"/>
          </w:tcPr>
          <w:p w14:paraId="28C6D580" w14:textId="77777777" w:rsidR="000C0C74" w:rsidRDefault="000C0C74" w:rsidP="00136E60">
            <w:r>
              <w:t>Modeldocument v0.1, CH-35157: voor optie 2 mapping aanduidingPartij aangepast: geen quotes (‘)in XML, voor ‘De Hypotheekgever’ 2</w:t>
            </w:r>
            <w:r w:rsidRPr="000C0C74">
              <w:rPr>
                <w:vertAlign w:val="superscript"/>
              </w:rPr>
              <w:t>e</w:t>
            </w:r>
            <w:r>
              <w:t xml:space="preserve"> mapping naar partijOnderdeel gecorrigeerd.</w:t>
            </w:r>
          </w:p>
        </w:tc>
      </w:tr>
      <w:tr w:rsidR="00FB5B62" w:rsidRPr="00343045" w14:paraId="676B7302" w14:textId="77777777" w:rsidTr="00712C08">
        <w:tc>
          <w:tcPr>
            <w:tcW w:w="779" w:type="dxa"/>
          </w:tcPr>
          <w:p w14:paraId="6F53F6E8" w14:textId="77777777" w:rsidR="00FB5B62" w:rsidRDefault="00FB5B62" w:rsidP="002928ED">
            <w:pPr>
              <w:rPr>
                <w:rStyle w:val="Versie0"/>
                <w:rFonts w:ascii="Arial" w:hAnsi="Arial"/>
                <w:sz w:val="16"/>
                <w:szCs w:val="16"/>
              </w:rPr>
            </w:pPr>
            <w:r>
              <w:rPr>
                <w:rStyle w:val="Versie0"/>
                <w:rFonts w:ascii="Arial" w:hAnsi="Arial"/>
                <w:sz w:val="16"/>
                <w:szCs w:val="16"/>
              </w:rPr>
              <w:t>1.0</w:t>
            </w:r>
          </w:p>
        </w:tc>
        <w:tc>
          <w:tcPr>
            <w:tcW w:w="1701" w:type="dxa"/>
          </w:tcPr>
          <w:p w14:paraId="03341A65" w14:textId="77777777" w:rsidR="00FB5B62" w:rsidRDefault="00FB5B62">
            <w:pPr>
              <w:rPr>
                <w:rStyle w:val="Datumopmaakprofiel"/>
              </w:rPr>
            </w:pPr>
            <w:r>
              <w:rPr>
                <w:rStyle w:val="Datumopmaakprofiel"/>
              </w:rPr>
              <w:t>4 oktober 2011</w:t>
            </w:r>
          </w:p>
        </w:tc>
        <w:tc>
          <w:tcPr>
            <w:tcW w:w="1985" w:type="dxa"/>
          </w:tcPr>
          <w:p w14:paraId="00E54EC4" w14:textId="77777777" w:rsidR="00FB5B62" w:rsidRDefault="00FB5B62" w:rsidP="00136E60">
            <w:r>
              <w:t>Kadaster ICT/AA/IE</w:t>
            </w:r>
          </w:p>
        </w:tc>
        <w:tc>
          <w:tcPr>
            <w:tcW w:w="4394" w:type="dxa"/>
          </w:tcPr>
          <w:p w14:paraId="780B5FE9" w14:textId="77777777" w:rsidR="00FB5B62" w:rsidRDefault="008F5E13" w:rsidP="00136E60">
            <w:r>
              <w:t>Nieuw</w:t>
            </w:r>
            <w:r w:rsidR="00FB5B62">
              <w:t xml:space="preserve"> tekstblok v1.0</w:t>
            </w:r>
          </w:p>
        </w:tc>
      </w:tr>
      <w:tr w:rsidR="00C82278" w:rsidRPr="00343045" w14:paraId="16EF6A81" w14:textId="77777777" w:rsidTr="00712C08">
        <w:tc>
          <w:tcPr>
            <w:tcW w:w="779" w:type="dxa"/>
          </w:tcPr>
          <w:p w14:paraId="20280D30" w14:textId="77777777" w:rsidR="00C82278" w:rsidRDefault="00C82278" w:rsidP="002928ED">
            <w:pPr>
              <w:rPr>
                <w:rStyle w:val="Versie0"/>
                <w:rFonts w:ascii="Arial" w:hAnsi="Arial"/>
                <w:sz w:val="16"/>
                <w:szCs w:val="16"/>
              </w:rPr>
            </w:pPr>
            <w:r>
              <w:rPr>
                <w:rStyle w:val="Versie0"/>
                <w:rFonts w:ascii="Arial" w:hAnsi="Arial"/>
                <w:sz w:val="16"/>
                <w:szCs w:val="16"/>
              </w:rPr>
              <w:t>1.1</w:t>
            </w:r>
          </w:p>
        </w:tc>
        <w:tc>
          <w:tcPr>
            <w:tcW w:w="1701" w:type="dxa"/>
          </w:tcPr>
          <w:p w14:paraId="3B8EAEC6" w14:textId="77777777" w:rsidR="00C82278" w:rsidRDefault="00C82278">
            <w:pPr>
              <w:rPr>
                <w:rStyle w:val="Datumopmaakprofiel"/>
              </w:rPr>
            </w:pPr>
            <w:r>
              <w:rPr>
                <w:rStyle w:val="Datumopmaakprofiel"/>
              </w:rPr>
              <w:t>28 november 2011</w:t>
            </w:r>
          </w:p>
        </w:tc>
        <w:tc>
          <w:tcPr>
            <w:tcW w:w="1985" w:type="dxa"/>
          </w:tcPr>
          <w:p w14:paraId="6BD3AE94" w14:textId="77777777" w:rsidR="00C82278" w:rsidRDefault="00592BCA" w:rsidP="00136E60">
            <w:r>
              <w:t>Kadaster ICT/AA/IE</w:t>
            </w:r>
          </w:p>
        </w:tc>
        <w:tc>
          <w:tcPr>
            <w:tcW w:w="4394" w:type="dxa"/>
          </w:tcPr>
          <w:p w14:paraId="32DD5D00" w14:textId="77777777" w:rsidR="00C82278" w:rsidRDefault="00592BCA" w:rsidP="00136E60">
            <w:r>
              <w:t>CQ-1147: Waarden voor aanduidingPartij, optie</w:t>
            </w:r>
            <w:r w:rsidR="00B2529B">
              <w:t xml:space="preserve"> </w:t>
            </w:r>
            <w:r>
              <w:t>1</w:t>
            </w:r>
            <w:r w:rsidR="00B2529B">
              <w:t xml:space="preserve">, </w:t>
            </w:r>
            <w:r>
              <w:t xml:space="preserve"> gecorrigeerd.</w:t>
            </w:r>
          </w:p>
          <w:p w14:paraId="71459EF1" w14:textId="77777777" w:rsidR="00EC0204" w:rsidRDefault="00EC0204" w:rsidP="00136E60"/>
        </w:tc>
      </w:tr>
      <w:tr w:rsidR="00F97192" w:rsidRPr="00343045" w14:paraId="273919BB" w14:textId="77777777" w:rsidTr="00712C08">
        <w:tc>
          <w:tcPr>
            <w:tcW w:w="779" w:type="dxa"/>
          </w:tcPr>
          <w:p w14:paraId="79D5A084" w14:textId="77777777" w:rsidR="00F97192" w:rsidRDefault="00F97192" w:rsidP="002928ED">
            <w:pPr>
              <w:rPr>
                <w:rStyle w:val="Versie0"/>
                <w:rFonts w:ascii="Arial" w:hAnsi="Arial"/>
                <w:sz w:val="16"/>
                <w:szCs w:val="16"/>
              </w:rPr>
            </w:pPr>
            <w:r>
              <w:rPr>
                <w:rStyle w:val="Versie0"/>
                <w:rFonts w:ascii="Arial" w:hAnsi="Arial"/>
                <w:sz w:val="16"/>
                <w:szCs w:val="16"/>
              </w:rPr>
              <w:lastRenderedPageBreak/>
              <w:t>1.2</w:t>
            </w:r>
          </w:p>
        </w:tc>
        <w:tc>
          <w:tcPr>
            <w:tcW w:w="1701" w:type="dxa"/>
          </w:tcPr>
          <w:p w14:paraId="137BD700" w14:textId="77777777" w:rsidR="00F97192" w:rsidRDefault="0046086A">
            <w:pPr>
              <w:rPr>
                <w:rStyle w:val="Datumopmaakprofiel"/>
              </w:rPr>
            </w:pPr>
            <w:r>
              <w:rPr>
                <w:rStyle w:val="Datumopmaakprofiel"/>
              </w:rPr>
              <w:t>8</w:t>
            </w:r>
            <w:r w:rsidR="00F97192">
              <w:rPr>
                <w:rStyle w:val="Datumopmaakprofiel"/>
              </w:rPr>
              <w:t xml:space="preserve"> november 2013</w:t>
            </w:r>
          </w:p>
        </w:tc>
        <w:tc>
          <w:tcPr>
            <w:tcW w:w="1985" w:type="dxa"/>
          </w:tcPr>
          <w:p w14:paraId="10F3D5F9" w14:textId="77777777" w:rsidR="00F97192" w:rsidRDefault="00F97192" w:rsidP="00136E60">
            <w:r>
              <w:t>Kadaster ICT/AA/IE</w:t>
            </w:r>
          </w:p>
        </w:tc>
        <w:tc>
          <w:tcPr>
            <w:tcW w:w="4394" w:type="dxa"/>
          </w:tcPr>
          <w:p w14:paraId="7564630E" w14:textId="77777777" w:rsidR="00F97192" w:rsidRDefault="00F97192" w:rsidP="00136E60">
            <w:pPr>
              <w:rPr>
                <w:sz w:val="16"/>
                <w:szCs w:val="16"/>
              </w:rPr>
            </w:pPr>
            <w:r>
              <w:rPr>
                <w:sz w:val="16"/>
                <w:szCs w:val="16"/>
              </w:rPr>
              <w:t>RFC-49884/50035</w:t>
            </w:r>
            <w:r w:rsidR="00EC0204">
              <w:rPr>
                <w:sz w:val="16"/>
                <w:szCs w:val="16"/>
              </w:rPr>
              <w:t xml:space="preserve"> tekstblok v1.0</w:t>
            </w:r>
            <w:r>
              <w:rPr>
                <w:sz w:val="16"/>
                <w:szCs w:val="16"/>
              </w:rPr>
              <w:t xml:space="preserve">: </w:t>
            </w:r>
            <w:r w:rsidR="0001799B">
              <w:rPr>
                <w:sz w:val="16"/>
                <w:szCs w:val="16"/>
              </w:rPr>
              <w:t xml:space="preserve">AA624 </w:t>
            </w:r>
            <w:r>
              <w:rPr>
                <w:sz w:val="16"/>
                <w:szCs w:val="16"/>
              </w:rPr>
              <w:t>in optie 2</w:t>
            </w:r>
            <w:r w:rsidRPr="00F97192">
              <w:rPr>
                <w:sz w:val="16"/>
                <w:szCs w:val="16"/>
              </w:rPr>
              <w:t xml:space="preserve"> </w:t>
            </w:r>
            <w:r w:rsidRPr="00F97192">
              <w:rPr>
                <w:rFonts w:cs="Arial"/>
                <w:sz w:val="16"/>
                <w:szCs w:val="16"/>
              </w:rPr>
              <w:t xml:space="preserve">nummering partij-persoon verduidelijkt voor </w:t>
            </w:r>
            <w:r w:rsidR="0001799B">
              <w:rPr>
                <w:rFonts w:cs="Arial"/>
                <w:sz w:val="16"/>
                <w:szCs w:val="16"/>
              </w:rPr>
              <w:t>rechtspersonen</w:t>
            </w:r>
            <w:r w:rsidRPr="00F97192">
              <w:rPr>
                <w:rFonts w:cs="Arial"/>
                <w:sz w:val="16"/>
                <w:szCs w:val="16"/>
              </w:rPr>
              <w:t xml:space="preserve"> zonder nummer</w:t>
            </w:r>
            <w:r w:rsidR="0001799B">
              <w:rPr>
                <w:rFonts w:cs="Arial"/>
                <w:sz w:val="16"/>
                <w:szCs w:val="16"/>
              </w:rPr>
              <w:t xml:space="preserve"> en diverse tekstuele aanpassingen</w:t>
            </w:r>
            <w:r>
              <w:rPr>
                <w:rFonts w:cs="Arial"/>
                <w:sz w:val="16"/>
                <w:szCs w:val="16"/>
              </w:rPr>
              <w:t>.</w:t>
            </w:r>
          </w:p>
        </w:tc>
      </w:tr>
      <w:tr w:rsidR="0029667A" w:rsidRPr="00343045" w14:paraId="1A682718" w14:textId="77777777" w:rsidTr="00712C08">
        <w:tc>
          <w:tcPr>
            <w:tcW w:w="779" w:type="dxa"/>
          </w:tcPr>
          <w:p w14:paraId="549CE855" w14:textId="77777777" w:rsidR="0029667A" w:rsidRDefault="0029667A" w:rsidP="002928ED">
            <w:pPr>
              <w:rPr>
                <w:rStyle w:val="Versie0"/>
                <w:rFonts w:ascii="Arial" w:hAnsi="Arial"/>
                <w:sz w:val="16"/>
                <w:szCs w:val="16"/>
              </w:rPr>
            </w:pPr>
            <w:r>
              <w:rPr>
                <w:rStyle w:val="Versie0"/>
                <w:rFonts w:ascii="Arial" w:hAnsi="Arial"/>
                <w:sz w:val="16"/>
                <w:szCs w:val="16"/>
              </w:rPr>
              <w:t>1.3a</w:t>
            </w:r>
          </w:p>
        </w:tc>
        <w:tc>
          <w:tcPr>
            <w:tcW w:w="1701" w:type="dxa"/>
          </w:tcPr>
          <w:p w14:paraId="2289F712" w14:textId="77777777" w:rsidR="0029667A" w:rsidRDefault="0029667A">
            <w:pPr>
              <w:rPr>
                <w:rStyle w:val="Datumopmaakprofiel"/>
              </w:rPr>
            </w:pPr>
            <w:r>
              <w:rPr>
                <w:rStyle w:val="Datumopmaakprofiel"/>
              </w:rPr>
              <w:t>15 november 2013</w:t>
            </w:r>
          </w:p>
        </w:tc>
        <w:tc>
          <w:tcPr>
            <w:tcW w:w="1985" w:type="dxa"/>
          </w:tcPr>
          <w:p w14:paraId="21D8407D" w14:textId="77777777" w:rsidR="0029667A" w:rsidRDefault="0029667A" w:rsidP="00136E60">
            <w:r>
              <w:t>Kadaster ICT/AA/IE</w:t>
            </w:r>
          </w:p>
        </w:tc>
        <w:tc>
          <w:tcPr>
            <w:tcW w:w="4394" w:type="dxa"/>
          </w:tcPr>
          <w:p w14:paraId="002EB1D0" w14:textId="77777777" w:rsidR="0029667A" w:rsidRDefault="0029667A" w:rsidP="00136E60">
            <w:pPr>
              <w:rPr>
                <w:sz w:val="16"/>
                <w:szCs w:val="16"/>
              </w:rPr>
            </w:pPr>
            <w:r>
              <w:rPr>
                <w:sz w:val="16"/>
                <w:szCs w:val="16"/>
              </w:rPr>
              <w:t xml:space="preserve">RFC55608 nummering partij-persoon verduidelijkt voor </w:t>
            </w:r>
            <w:r w:rsidR="00792994">
              <w:rPr>
                <w:sz w:val="16"/>
                <w:szCs w:val="16"/>
              </w:rPr>
              <w:t>een natuurlijk persoon die wordt vertegenwoordigd door een gevolmachtigde.</w:t>
            </w:r>
          </w:p>
        </w:tc>
      </w:tr>
      <w:tr w:rsidR="003F2515" w:rsidRPr="00343045" w14:paraId="128D7FCB" w14:textId="77777777" w:rsidTr="00712C08">
        <w:tc>
          <w:tcPr>
            <w:tcW w:w="779" w:type="dxa"/>
          </w:tcPr>
          <w:p w14:paraId="28B095D8" w14:textId="77777777" w:rsidR="003F2515" w:rsidRDefault="003F2515" w:rsidP="002928ED">
            <w:pPr>
              <w:rPr>
                <w:rStyle w:val="Versie0"/>
                <w:rFonts w:ascii="Arial" w:hAnsi="Arial"/>
                <w:sz w:val="16"/>
                <w:szCs w:val="16"/>
              </w:rPr>
            </w:pPr>
            <w:r>
              <w:rPr>
                <w:rStyle w:val="Versie0"/>
                <w:rFonts w:ascii="Arial" w:hAnsi="Arial"/>
                <w:sz w:val="16"/>
                <w:szCs w:val="16"/>
              </w:rPr>
              <w:t>1.3b</w:t>
            </w:r>
          </w:p>
        </w:tc>
        <w:tc>
          <w:tcPr>
            <w:tcW w:w="1701" w:type="dxa"/>
          </w:tcPr>
          <w:p w14:paraId="19714450" w14:textId="77777777" w:rsidR="003F2515" w:rsidRDefault="003F2515">
            <w:pPr>
              <w:rPr>
                <w:rStyle w:val="Datumopmaakprofiel"/>
              </w:rPr>
            </w:pPr>
            <w:r>
              <w:rPr>
                <w:rStyle w:val="Datumopmaakprofiel"/>
              </w:rPr>
              <w:t>18 november 2013</w:t>
            </w:r>
          </w:p>
        </w:tc>
        <w:tc>
          <w:tcPr>
            <w:tcW w:w="1985" w:type="dxa"/>
          </w:tcPr>
          <w:p w14:paraId="295669A3" w14:textId="77777777" w:rsidR="003F2515" w:rsidRDefault="003F2515" w:rsidP="00136E60">
            <w:r>
              <w:t>Kadaster ICT/AA/IE</w:t>
            </w:r>
          </w:p>
        </w:tc>
        <w:tc>
          <w:tcPr>
            <w:tcW w:w="4394" w:type="dxa"/>
          </w:tcPr>
          <w:p w14:paraId="731F4B02" w14:textId="77777777" w:rsidR="003F2515" w:rsidRDefault="003F2515" w:rsidP="00136E60">
            <w:pPr>
              <w:rPr>
                <w:sz w:val="16"/>
                <w:szCs w:val="16"/>
              </w:rPr>
            </w:pPr>
            <w:r>
              <w:rPr>
                <w:sz w:val="16"/>
                <w:szCs w:val="16"/>
              </w:rPr>
              <w:t>RFC55608 nummering partij-persoon verduidelijkt voor een natuurlijk persoon die wordt vertegenwoordigd door een gevolmachtigde. Nu ook voor partij Hypotheekgever.</w:t>
            </w:r>
          </w:p>
        </w:tc>
      </w:tr>
      <w:tr w:rsidR="00BD5D0B" w:rsidRPr="00343045" w14:paraId="5F24D6C7" w14:textId="77777777" w:rsidTr="00712C08">
        <w:tc>
          <w:tcPr>
            <w:tcW w:w="779" w:type="dxa"/>
          </w:tcPr>
          <w:p w14:paraId="596C5028" w14:textId="77777777" w:rsidR="00BD5D0B" w:rsidRDefault="00BD5D0B" w:rsidP="002928ED">
            <w:pPr>
              <w:rPr>
                <w:rStyle w:val="Versie0"/>
                <w:rFonts w:ascii="Arial" w:hAnsi="Arial"/>
                <w:sz w:val="16"/>
                <w:szCs w:val="16"/>
              </w:rPr>
            </w:pPr>
            <w:r>
              <w:rPr>
                <w:rStyle w:val="Versie0"/>
                <w:rFonts w:ascii="Arial" w:hAnsi="Arial"/>
                <w:sz w:val="16"/>
                <w:szCs w:val="16"/>
              </w:rPr>
              <w:t>1.4</w:t>
            </w:r>
          </w:p>
        </w:tc>
        <w:tc>
          <w:tcPr>
            <w:tcW w:w="1701" w:type="dxa"/>
          </w:tcPr>
          <w:p w14:paraId="2B4BFE53" w14:textId="77777777" w:rsidR="00BD5D0B" w:rsidRDefault="00BD5D0B">
            <w:pPr>
              <w:rPr>
                <w:rStyle w:val="Datumopmaakprofiel"/>
              </w:rPr>
            </w:pPr>
            <w:r>
              <w:rPr>
                <w:rStyle w:val="Datumopmaakprofiel"/>
              </w:rPr>
              <w:t>2</w:t>
            </w:r>
            <w:r w:rsidR="00B85C96">
              <w:rPr>
                <w:rStyle w:val="Datumopmaakprofiel"/>
              </w:rPr>
              <w:t>9</w:t>
            </w:r>
            <w:r>
              <w:rPr>
                <w:rStyle w:val="Datumopmaakprofiel"/>
              </w:rPr>
              <w:t xml:space="preserve"> januari 2014</w:t>
            </w:r>
          </w:p>
        </w:tc>
        <w:tc>
          <w:tcPr>
            <w:tcW w:w="1985" w:type="dxa"/>
          </w:tcPr>
          <w:p w14:paraId="1D68904B" w14:textId="77777777" w:rsidR="00BD5D0B" w:rsidRDefault="00BD5D0B" w:rsidP="00136E60">
            <w:r>
              <w:t>Kadaster IT/AA/IE</w:t>
            </w:r>
          </w:p>
        </w:tc>
        <w:tc>
          <w:tcPr>
            <w:tcW w:w="4394" w:type="dxa"/>
          </w:tcPr>
          <w:p w14:paraId="4F74546D" w14:textId="77777777" w:rsidR="00875B20" w:rsidRDefault="00BD5D0B" w:rsidP="00136E60">
            <w:pPr>
              <w:rPr>
                <w:sz w:val="16"/>
                <w:szCs w:val="16"/>
              </w:rPr>
            </w:pPr>
            <w:r>
              <w:rPr>
                <w:sz w:val="16"/>
                <w:szCs w:val="16"/>
              </w:rPr>
              <w:t xml:space="preserve">RFC-55274 </w:t>
            </w:r>
            <w:r w:rsidR="00D931F6">
              <w:rPr>
                <w:sz w:val="16"/>
                <w:szCs w:val="16"/>
              </w:rPr>
              <w:t>tekstblok 1.1:</w:t>
            </w:r>
          </w:p>
          <w:p w14:paraId="3CD7C8DE" w14:textId="77777777" w:rsidR="00875B20" w:rsidRDefault="00875B20" w:rsidP="00136E60">
            <w:pPr>
              <w:rPr>
                <w:sz w:val="16"/>
                <w:szCs w:val="16"/>
              </w:rPr>
            </w:pPr>
            <w:r>
              <w:rPr>
                <w:sz w:val="16"/>
                <w:szCs w:val="16"/>
              </w:rPr>
              <w:t>-</w:t>
            </w:r>
            <w:r w:rsidR="00D931F6">
              <w:rPr>
                <w:sz w:val="16"/>
                <w:szCs w:val="16"/>
              </w:rPr>
              <w:t xml:space="preserve"> </w:t>
            </w:r>
            <w:r w:rsidR="00BD5D0B">
              <w:rPr>
                <w:sz w:val="16"/>
                <w:szCs w:val="16"/>
              </w:rPr>
              <w:t>Uitbreiding verwijzing naar personen met ‘naam vernoemd,’</w:t>
            </w:r>
          </w:p>
          <w:p w14:paraId="3D41BC5F" w14:textId="77777777" w:rsidR="00BD5D0B" w:rsidRDefault="00875B20" w:rsidP="00136E60">
            <w:pPr>
              <w:rPr>
                <w:sz w:val="16"/>
                <w:szCs w:val="16"/>
              </w:rPr>
            </w:pPr>
            <w:r>
              <w:rPr>
                <w:sz w:val="16"/>
                <w:szCs w:val="16"/>
              </w:rPr>
              <w:t>- alleen personen die zelf bij de notaris verschijnen en gerechtigde zijn mogen met een nummer worden aangeduid, de aanduiding met naam is altijd mogelijk</w:t>
            </w:r>
          </w:p>
          <w:p w14:paraId="1DE46C8B" w14:textId="77777777" w:rsidR="00875B20" w:rsidRDefault="00875B20" w:rsidP="00136E60">
            <w:pPr>
              <w:rPr>
                <w:sz w:val="16"/>
                <w:szCs w:val="16"/>
              </w:rPr>
            </w:pPr>
            <w:r>
              <w:rPr>
                <w:sz w:val="16"/>
                <w:szCs w:val="16"/>
              </w:rPr>
              <w:t xml:space="preserve">- </w:t>
            </w:r>
            <w:r>
              <w:rPr>
                <w:snapToGrid/>
                <w:kern w:val="0"/>
                <w:sz w:val="16"/>
                <w:szCs w:val="16"/>
                <w:lang w:eastAsia="nl-NL"/>
              </w:rPr>
              <w:t>k_VerwijzingPersoon, k_SchuldenaarVoornoemd en k_HypotheekgeverVoornoemd, tekstkeuze aangepast naar tekstKeuze conform XSD</w:t>
            </w:r>
          </w:p>
        </w:tc>
      </w:tr>
      <w:tr w:rsidR="00FE17F1" w:rsidRPr="00343045" w14:paraId="5AD1D80A" w14:textId="77777777" w:rsidTr="00712C08">
        <w:tc>
          <w:tcPr>
            <w:tcW w:w="779" w:type="dxa"/>
          </w:tcPr>
          <w:p w14:paraId="235078AC" w14:textId="77777777" w:rsidR="00FE17F1" w:rsidRDefault="00FE17F1" w:rsidP="002928ED">
            <w:pPr>
              <w:rPr>
                <w:rStyle w:val="Versie0"/>
                <w:rFonts w:ascii="Arial" w:hAnsi="Arial"/>
                <w:sz w:val="16"/>
                <w:szCs w:val="16"/>
              </w:rPr>
            </w:pPr>
            <w:r>
              <w:rPr>
                <w:rStyle w:val="Versie0"/>
                <w:rFonts w:ascii="Arial" w:hAnsi="Arial"/>
                <w:sz w:val="16"/>
                <w:szCs w:val="16"/>
              </w:rPr>
              <w:t>1.5</w:t>
            </w:r>
          </w:p>
        </w:tc>
        <w:tc>
          <w:tcPr>
            <w:tcW w:w="1701" w:type="dxa"/>
          </w:tcPr>
          <w:p w14:paraId="613212EF" w14:textId="77777777" w:rsidR="00FE17F1" w:rsidRDefault="00FE17F1" w:rsidP="004A2D0E">
            <w:pPr>
              <w:rPr>
                <w:rStyle w:val="Datumopmaakprofiel"/>
              </w:rPr>
            </w:pPr>
            <w:r>
              <w:rPr>
                <w:rStyle w:val="Datumopmaakprofiel"/>
              </w:rPr>
              <w:t>1</w:t>
            </w:r>
            <w:r w:rsidR="004A2D0E">
              <w:rPr>
                <w:rStyle w:val="Datumopmaakprofiel"/>
              </w:rPr>
              <w:t>5</w:t>
            </w:r>
            <w:r>
              <w:rPr>
                <w:rStyle w:val="Datumopmaakprofiel"/>
              </w:rPr>
              <w:t xml:space="preserve"> oktober 2018</w:t>
            </w:r>
          </w:p>
        </w:tc>
        <w:tc>
          <w:tcPr>
            <w:tcW w:w="1985" w:type="dxa"/>
          </w:tcPr>
          <w:p w14:paraId="590D3A5B" w14:textId="77777777" w:rsidR="00FE17F1" w:rsidRDefault="00FE17F1" w:rsidP="00136E60">
            <w:r>
              <w:t>IT/LG/AA</w:t>
            </w:r>
          </w:p>
        </w:tc>
        <w:tc>
          <w:tcPr>
            <w:tcW w:w="4394" w:type="dxa"/>
          </w:tcPr>
          <w:p w14:paraId="6B84A599" w14:textId="77777777" w:rsidR="00FE17F1" w:rsidRDefault="00FE17F1" w:rsidP="00136E60">
            <w:pPr>
              <w:rPr>
                <w:sz w:val="16"/>
                <w:szCs w:val="16"/>
              </w:rPr>
            </w:pPr>
            <w:r w:rsidRPr="00FE17F1">
              <w:rPr>
                <w:sz w:val="16"/>
                <w:szCs w:val="16"/>
              </w:rPr>
              <w:t>AA-4250 Nieuwe versie van het tekstblok Partijnamen in hypotheekakten: 'de' optioneel voor partijaanduiding.</w:t>
            </w:r>
          </w:p>
        </w:tc>
      </w:tr>
      <w:tr w:rsidR="00B56B00" w:rsidRPr="00343045" w14:paraId="38BA7EC0" w14:textId="77777777" w:rsidTr="00712C08">
        <w:trPr>
          <w:ins w:id="52" w:author="Groot, Karina de" w:date="2025-03-31T09:41:00Z"/>
        </w:trPr>
        <w:tc>
          <w:tcPr>
            <w:tcW w:w="779" w:type="dxa"/>
          </w:tcPr>
          <w:p w14:paraId="5D427014" w14:textId="54317C5E" w:rsidR="00B56B00" w:rsidRDefault="00B56B00" w:rsidP="002928ED">
            <w:pPr>
              <w:rPr>
                <w:ins w:id="53" w:author="Groot, Karina de" w:date="2025-03-31T09:41:00Z" w16du:dateUtc="2025-03-31T07:41:00Z"/>
                <w:rStyle w:val="Versie0"/>
                <w:rFonts w:ascii="Arial" w:hAnsi="Arial"/>
                <w:sz w:val="16"/>
                <w:szCs w:val="16"/>
              </w:rPr>
            </w:pPr>
            <w:ins w:id="54" w:author="Groot, Karina de" w:date="2025-03-31T09:41:00Z" w16du:dateUtc="2025-03-31T07:41:00Z">
              <w:r>
                <w:rPr>
                  <w:rStyle w:val="Versie0"/>
                  <w:rFonts w:ascii="Arial" w:hAnsi="Arial"/>
                  <w:sz w:val="16"/>
                  <w:szCs w:val="16"/>
                </w:rPr>
                <w:t>2.0</w:t>
              </w:r>
            </w:ins>
          </w:p>
        </w:tc>
        <w:tc>
          <w:tcPr>
            <w:tcW w:w="1701" w:type="dxa"/>
          </w:tcPr>
          <w:p w14:paraId="58D299F6" w14:textId="795282AF" w:rsidR="00B56B00" w:rsidRDefault="008F648D" w:rsidP="004A2D0E">
            <w:pPr>
              <w:rPr>
                <w:ins w:id="55" w:author="Groot, Karina de" w:date="2025-03-31T09:41:00Z" w16du:dateUtc="2025-03-31T07:41:00Z"/>
                <w:rStyle w:val="Datumopmaakprofiel"/>
              </w:rPr>
            </w:pPr>
            <w:ins w:id="56" w:author="Groot, Karina de" w:date="2025-03-31T09:52:00Z" w16du:dateUtc="2025-03-31T07:52:00Z">
              <w:r>
                <w:rPr>
                  <w:rStyle w:val="Datumopmaakprofiel"/>
                </w:rPr>
                <w:t>31 maart 2025</w:t>
              </w:r>
            </w:ins>
          </w:p>
        </w:tc>
        <w:tc>
          <w:tcPr>
            <w:tcW w:w="1985" w:type="dxa"/>
          </w:tcPr>
          <w:p w14:paraId="22696562" w14:textId="6069BCF3" w:rsidR="00B56B00" w:rsidRDefault="00B56B00" w:rsidP="00136E60">
            <w:pPr>
              <w:rPr>
                <w:ins w:id="57" w:author="Groot, Karina de" w:date="2025-03-31T09:41:00Z" w16du:dateUtc="2025-03-31T07:41:00Z"/>
              </w:rPr>
            </w:pPr>
            <w:ins w:id="58" w:author="Groot, Karina de" w:date="2025-03-31T09:41:00Z" w16du:dateUtc="2025-03-31T07:41:00Z">
              <w:r>
                <w:rPr>
                  <w:szCs w:val="18"/>
                  <w:lang w:val="en-US"/>
                </w:rPr>
                <w:t>BOI/BSU 2/Team 2/AA</w:t>
              </w:r>
            </w:ins>
          </w:p>
        </w:tc>
        <w:tc>
          <w:tcPr>
            <w:tcW w:w="4394" w:type="dxa"/>
          </w:tcPr>
          <w:p w14:paraId="40633379" w14:textId="43C009AA" w:rsidR="00B56B00" w:rsidRPr="00FE17F1" w:rsidRDefault="008F648D" w:rsidP="00136E60">
            <w:pPr>
              <w:rPr>
                <w:ins w:id="59" w:author="Groot, Karina de" w:date="2025-03-31T09:41:00Z" w16du:dateUtc="2025-03-31T07:41:00Z"/>
                <w:sz w:val="16"/>
                <w:szCs w:val="16"/>
              </w:rPr>
            </w:pPr>
            <w:ins w:id="60" w:author="Groot, Karina de" w:date="2025-03-31T09:52:00Z" w16du:dateUtc="2025-03-31T07:52:00Z">
              <w:r>
                <w:rPr>
                  <w:sz w:val="16"/>
                  <w:szCs w:val="16"/>
                </w:rPr>
                <w:t>AA</w:t>
              </w:r>
            </w:ins>
            <w:ins w:id="61" w:author="Groot, Karina de" w:date="2025-03-31T10:11:00Z" w16du:dateUtc="2025-03-31T08:11:00Z">
              <w:r w:rsidR="00614B21">
                <w:rPr>
                  <w:sz w:val="16"/>
                  <w:szCs w:val="16"/>
                </w:rPr>
                <w:t>-</w:t>
              </w:r>
            </w:ins>
            <w:ins w:id="62" w:author="Groot, Karina de" w:date="2025-03-31T10:15:00Z" w16du:dateUtc="2025-03-31T08:15:00Z">
              <w:r w:rsidR="00614B21">
                <w:rPr>
                  <w:sz w:val="16"/>
                  <w:szCs w:val="16"/>
                </w:rPr>
                <w:t>8</w:t>
              </w:r>
            </w:ins>
            <w:ins w:id="63" w:author="Groot, Karina de" w:date="2025-03-31T10:16:00Z" w16du:dateUtc="2025-03-31T08:16:00Z">
              <w:r w:rsidR="00614B21">
                <w:rPr>
                  <w:sz w:val="16"/>
                  <w:szCs w:val="16"/>
                </w:rPr>
                <w:t>002: mogelijkheid om akte genderneutraal op te stellen toegevoegd.</w:t>
              </w:r>
            </w:ins>
          </w:p>
        </w:tc>
      </w:tr>
    </w:tbl>
    <w:p w14:paraId="3F59E268" w14:textId="77777777" w:rsidR="005F7CEA" w:rsidRPr="00EC0204" w:rsidRDefault="005F7CEA" w:rsidP="00EC0204">
      <w:pPr>
        <w:tabs>
          <w:tab w:val="left" w:pos="779"/>
          <w:tab w:val="left" w:pos="2480"/>
          <w:tab w:val="left" w:pos="4465"/>
        </w:tabs>
      </w:pPr>
    </w:p>
    <w:p w14:paraId="764F8366" w14:textId="77777777" w:rsidR="005F7CEA" w:rsidRPr="00875B20" w:rsidRDefault="005F7CEA" w:rsidP="00875B20"/>
    <w:p w14:paraId="6370D52A" w14:textId="77777777" w:rsidR="003228A3" w:rsidRPr="00343045" w:rsidRDefault="003228A3">
      <w:pPr>
        <w:sectPr w:rsidR="003228A3" w:rsidRPr="00343045" w:rsidSect="00D51AFD">
          <w:headerReference w:type="default" r:id="rId10"/>
          <w:footerReference w:type="default" r:id="rId11"/>
          <w:pgSz w:w="11906" w:h="16838" w:code="9"/>
          <w:pgMar w:top="2977" w:right="1304" w:bottom="1304" w:left="1814" w:header="567" w:footer="431" w:gutter="0"/>
          <w:pgNumType w:start="2"/>
          <w:cols w:space="708"/>
          <w:formProt w:val="0"/>
        </w:sectPr>
      </w:pPr>
    </w:p>
    <w:p w14:paraId="7AAEA8DC" w14:textId="77777777" w:rsidR="003228A3" w:rsidRPr="00343045" w:rsidRDefault="003228A3"/>
    <w:p w14:paraId="199102C0" w14:textId="77777777" w:rsidR="003228A3" w:rsidRPr="00343045" w:rsidRDefault="003228A3">
      <w:pPr>
        <w:pStyle w:val="Koptekst"/>
        <w:tabs>
          <w:tab w:val="clear" w:pos="4536"/>
          <w:tab w:val="clear" w:pos="9072"/>
        </w:tabs>
        <w:rPr>
          <w:b/>
          <w:bCs w:val="0"/>
        </w:rPr>
      </w:pPr>
      <w:r w:rsidRPr="00343045">
        <w:rPr>
          <w:b/>
          <w:bCs w:val="0"/>
        </w:rPr>
        <w:t>Inhoudsopgave</w:t>
      </w:r>
    </w:p>
    <w:p w14:paraId="6B2338EB" w14:textId="77777777" w:rsidR="003228A3" w:rsidRPr="00343045" w:rsidRDefault="003228A3"/>
    <w:bookmarkStart w:id="70" w:name="bmInhoudsopgave"/>
    <w:bookmarkEnd w:id="70"/>
    <w:p w14:paraId="414B7FEA" w14:textId="77777777" w:rsidR="007F69DE" w:rsidRDefault="007541C6">
      <w:pPr>
        <w:pStyle w:val="Inhopg1"/>
        <w:rPr>
          <w:rFonts w:ascii="Times New Roman" w:hAnsi="Times New Roman"/>
          <w:b w:val="0"/>
          <w:bCs w:val="0"/>
          <w:snapToGrid/>
          <w:kern w:val="0"/>
          <w:sz w:val="24"/>
          <w:szCs w:val="24"/>
          <w:lang w:eastAsia="nl-NL"/>
        </w:rPr>
      </w:pPr>
      <w:r>
        <w:fldChar w:fldCharType="begin"/>
      </w:r>
      <w:r>
        <w:instrText xml:space="preserve"> TOC \o "1-3" \h \z \u </w:instrText>
      </w:r>
      <w:r>
        <w:fldChar w:fldCharType="separate"/>
      </w:r>
      <w:hyperlink w:anchor="_Toc381267861" w:history="1">
        <w:r w:rsidR="007F69DE" w:rsidRPr="00CA4A19">
          <w:rPr>
            <w:rStyle w:val="Hyperlink"/>
          </w:rPr>
          <w:t>1</w:t>
        </w:r>
        <w:r w:rsidR="007F69DE">
          <w:rPr>
            <w:rFonts w:ascii="Times New Roman" w:hAnsi="Times New Roman"/>
            <w:b w:val="0"/>
            <w:bCs w:val="0"/>
            <w:snapToGrid/>
            <w:kern w:val="0"/>
            <w:sz w:val="24"/>
            <w:szCs w:val="24"/>
            <w:lang w:eastAsia="nl-NL"/>
          </w:rPr>
          <w:tab/>
        </w:r>
        <w:r w:rsidR="007F69DE" w:rsidRPr="00CA4A19">
          <w:rPr>
            <w:rStyle w:val="Hyperlink"/>
          </w:rPr>
          <w:t>Inleiding</w:t>
        </w:r>
        <w:r w:rsidR="007F69DE">
          <w:rPr>
            <w:webHidden/>
          </w:rPr>
          <w:tab/>
        </w:r>
        <w:r w:rsidR="007F69DE">
          <w:rPr>
            <w:webHidden/>
          </w:rPr>
          <w:fldChar w:fldCharType="begin"/>
        </w:r>
        <w:r w:rsidR="007F69DE">
          <w:rPr>
            <w:webHidden/>
          </w:rPr>
          <w:instrText xml:space="preserve"> PAGEREF _Toc381267861 \h </w:instrText>
        </w:r>
        <w:r w:rsidR="007F69DE">
          <w:rPr>
            <w:webHidden/>
          </w:rPr>
        </w:r>
        <w:r w:rsidR="007F69DE">
          <w:rPr>
            <w:webHidden/>
          </w:rPr>
          <w:fldChar w:fldCharType="separate"/>
        </w:r>
        <w:r w:rsidR="004A2D0E">
          <w:rPr>
            <w:webHidden/>
          </w:rPr>
          <w:t>6</w:t>
        </w:r>
        <w:r w:rsidR="007F69DE">
          <w:rPr>
            <w:webHidden/>
          </w:rPr>
          <w:fldChar w:fldCharType="end"/>
        </w:r>
      </w:hyperlink>
    </w:p>
    <w:p w14:paraId="08770742" w14:textId="77777777" w:rsidR="007F69DE" w:rsidRDefault="007F69DE">
      <w:pPr>
        <w:pStyle w:val="Inhopg2"/>
        <w:rPr>
          <w:rFonts w:ascii="Times New Roman" w:hAnsi="Times New Roman"/>
          <w:snapToGrid/>
          <w:kern w:val="0"/>
          <w:sz w:val="24"/>
          <w:szCs w:val="24"/>
          <w:lang w:eastAsia="nl-NL"/>
        </w:rPr>
      </w:pPr>
      <w:hyperlink w:anchor="_Toc381267862" w:history="1">
        <w:r w:rsidRPr="00CA4A19">
          <w:rPr>
            <w:rStyle w:val="Hyperlink"/>
            <w:bCs/>
            <w:lang w:val="en-US"/>
          </w:rPr>
          <w:t>1.1</w:t>
        </w:r>
        <w:r>
          <w:rPr>
            <w:rFonts w:ascii="Times New Roman" w:hAnsi="Times New Roman"/>
            <w:snapToGrid/>
            <w:kern w:val="0"/>
            <w:sz w:val="24"/>
            <w:szCs w:val="24"/>
            <w:lang w:eastAsia="nl-NL"/>
          </w:rPr>
          <w:tab/>
        </w:r>
        <w:r w:rsidRPr="00CA4A19">
          <w:rPr>
            <w:rStyle w:val="Hyperlink"/>
            <w:bCs/>
            <w:lang w:val="en-US"/>
          </w:rPr>
          <w:t>Algemeen</w:t>
        </w:r>
        <w:r>
          <w:rPr>
            <w:webHidden/>
          </w:rPr>
          <w:tab/>
        </w:r>
        <w:r>
          <w:rPr>
            <w:webHidden/>
          </w:rPr>
          <w:fldChar w:fldCharType="begin"/>
        </w:r>
        <w:r>
          <w:rPr>
            <w:webHidden/>
          </w:rPr>
          <w:instrText xml:space="preserve"> PAGEREF _Toc381267862 \h </w:instrText>
        </w:r>
        <w:r>
          <w:rPr>
            <w:webHidden/>
          </w:rPr>
        </w:r>
        <w:r>
          <w:rPr>
            <w:webHidden/>
          </w:rPr>
          <w:fldChar w:fldCharType="separate"/>
        </w:r>
        <w:r w:rsidR="004A2D0E">
          <w:rPr>
            <w:webHidden/>
          </w:rPr>
          <w:t>6</w:t>
        </w:r>
        <w:r>
          <w:rPr>
            <w:webHidden/>
          </w:rPr>
          <w:fldChar w:fldCharType="end"/>
        </w:r>
      </w:hyperlink>
    </w:p>
    <w:p w14:paraId="595E1AE2" w14:textId="77777777" w:rsidR="007F69DE" w:rsidRDefault="007F69DE">
      <w:pPr>
        <w:pStyle w:val="Inhopg2"/>
        <w:rPr>
          <w:rFonts w:ascii="Times New Roman" w:hAnsi="Times New Roman"/>
          <w:snapToGrid/>
          <w:kern w:val="0"/>
          <w:sz w:val="24"/>
          <w:szCs w:val="24"/>
          <w:lang w:eastAsia="nl-NL"/>
        </w:rPr>
      </w:pPr>
      <w:hyperlink w:anchor="_Toc381267863" w:history="1">
        <w:r w:rsidRPr="00CA4A19">
          <w:rPr>
            <w:rStyle w:val="Hyperlink"/>
          </w:rPr>
          <w:t>1.2</w:t>
        </w:r>
        <w:r>
          <w:rPr>
            <w:rFonts w:ascii="Times New Roman" w:hAnsi="Times New Roman"/>
            <w:snapToGrid/>
            <w:kern w:val="0"/>
            <w:sz w:val="24"/>
            <w:szCs w:val="24"/>
            <w:lang w:eastAsia="nl-NL"/>
          </w:rPr>
          <w:tab/>
        </w:r>
        <w:r w:rsidRPr="00CA4A19">
          <w:rPr>
            <w:rStyle w:val="Hyperlink"/>
          </w:rPr>
          <w:t>Partijnamen in hypotheekakten</w:t>
        </w:r>
        <w:r>
          <w:rPr>
            <w:webHidden/>
          </w:rPr>
          <w:tab/>
        </w:r>
        <w:r>
          <w:rPr>
            <w:webHidden/>
          </w:rPr>
          <w:fldChar w:fldCharType="begin"/>
        </w:r>
        <w:r>
          <w:rPr>
            <w:webHidden/>
          </w:rPr>
          <w:instrText xml:space="preserve"> PAGEREF _Toc381267863 \h </w:instrText>
        </w:r>
        <w:r>
          <w:rPr>
            <w:webHidden/>
          </w:rPr>
        </w:r>
        <w:r>
          <w:rPr>
            <w:webHidden/>
          </w:rPr>
          <w:fldChar w:fldCharType="separate"/>
        </w:r>
        <w:r w:rsidR="004A2D0E">
          <w:rPr>
            <w:webHidden/>
          </w:rPr>
          <w:t>6</w:t>
        </w:r>
        <w:r>
          <w:rPr>
            <w:webHidden/>
          </w:rPr>
          <w:fldChar w:fldCharType="end"/>
        </w:r>
      </w:hyperlink>
    </w:p>
    <w:p w14:paraId="0A3A3AE1" w14:textId="77777777" w:rsidR="007F69DE" w:rsidRDefault="007F69DE">
      <w:pPr>
        <w:pStyle w:val="Inhopg2"/>
        <w:rPr>
          <w:rFonts w:ascii="Times New Roman" w:hAnsi="Times New Roman"/>
          <w:snapToGrid/>
          <w:kern w:val="0"/>
          <w:sz w:val="24"/>
          <w:szCs w:val="24"/>
          <w:lang w:eastAsia="nl-NL"/>
        </w:rPr>
      </w:pPr>
      <w:hyperlink w:anchor="_Toc381267864" w:history="1">
        <w:r w:rsidRPr="00CA4A19">
          <w:rPr>
            <w:rStyle w:val="Hyperlink"/>
          </w:rPr>
          <w:t>1.3</w:t>
        </w:r>
        <w:r>
          <w:rPr>
            <w:rFonts w:ascii="Times New Roman" w:hAnsi="Times New Roman"/>
            <w:snapToGrid/>
            <w:kern w:val="0"/>
            <w:sz w:val="24"/>
            <w:szCs w:val="24"/>
            <w:lang w:eastAsia="nl-NL"/>
          </w:rPr>
          <w:tab/>
        </w:r>
        <w:r w:rsidRPr="00CA4A19">
          <w:rPr>
            <w:rStyle w:val="Hyperlink"/>
          </w:rPr>
          <w:t>Tekstfragment (volledig)</w:t>
        </w:r>
        <w:r>
          <w:rPr>
            <w:webHidden/>
          </w:rPr>
          <w:tab/>
        </w:r>
        <w:r>
          <w:rPr>
            <w:webHidden/>
          </w:rPr>
          <w:fldChar w:fldCharType="begin"/>
        </w:r>
        <w:r>
          <w:rPr>
            <w:webHidden/>
          </w:rPr>
          <w:instrText xml:space="preserve"> PAGEREF _Toc381267864 \h </w:instrText>
        </w:r>
        <w:r>
          <w:rPr>
            <w:webHidden/>
          </w:rPr>
        </w:r>
        <w:r>
          <w:rPr>
            <w:webHidden/>
          </w:rPr>
          <w:fldChar w:fldCharType="separate"/>
        </w:r>
        <w:r w:rsidR="004A2D0E">
          <w:rPr>
            <w:webHidden/>
          </w:rPr>
          <w:t>6</w:t>
        </w:r>
        <w:r>
          <w:rPr>
            <w:webHidden/>
          </w:rPr>
          <w:fldChar w:fldCharType="end"/>
        </w:r>
      </w:hyperlink>
    </w:p>
    <w:p w14:paraId="76F176FE" w14:textId="77777777" w:rsidR="007F69DE" w:rsidRDefault="007F69DE">
      <w:pPr>
        <w:pStyle w:val="Inhopg2"/>
        <w:rPr>
          <w:rFonts w:ascii="Times New Roman" w:hAnsi="Times New Roman"/>
          <w:snapToGrid/>
          <w:kern w:val="0"/>
          <w:sz w:val="24"/>
          <w:szCs w:val="24"/>
          <w:lang w:eastAsia="nl-NL"/>
        </w:rPr>
      </w:pPr>
      <w:hyperlink w:anchor="_Toc381267865" w:history="1">
        <w:r w:rsidRPr="00CA4A19">
          <w:rPr>
            <w:rStyle w:val="Hyperlink"/>
            <w:lang w:val="en-US"/>
          </w:rPr>
          <w:t>1.4</w:t>
        </w:r>
        <w:r>
          <w:rPr>
            <w:rFonts w:ascii="Times New Roman" w:hAnsi="Times New Roman"/>
            <w:snapToGrid/>
            <w:kern w:val="0"/>
            <w:sz w:val="24"/>
            <w:szCs w:val="24"/>
            <w:lang w:eastAsia="nl-NL"/>
          </w:rPr>
          <w:tab/>
        </w:r>
        <w:r w:rsidRPr="00CA4A19">
          <w:rPr>
            <w:rStyle w:val="Hyperlink"/>
            <w:lang w:val="en-US"/>
          </w:rPr>
          <w:t>Toelichting en Mapping</w:t>
        </w:r>
        <w:r>
          <w:rPr>
            <w:webHidden/>
          </w:rPr>
          <w:tab/>
        </w:r>
        <w:r>
          <w:rPr>
            <w:webHidden/>
          </w:rPr>
          <w:fldChar w:fldCharType="begin"/>
        </w:r>
        <w:r>
          <w:rPr>
            <w:webHidden/>
          </w:rPr>
          <w:instrText xml:space="preserve"> PAGEREF _Toc381267865 \h </w:instrText>
        </w:r>
        <w:r>
          <w:rPr>
            <w:webHidden/>
          </w:rPr>
        </w:r>
        <w:r>
          <w:rPr>
            <w:webHidden/>
          </w:rPr>
          <w:fldChar w:fldCharType="separate"/>
        </w:r>
        <w:r w:rsidR="004A2D0E">
          <w:rPr>
            <w:webHidden/>
          </w:rPr>
          <w:t>7</w:t>
        </w:r>
        <w:r>
          <w:rPr>
            <w:webHidden/>
          </w:rPr>
          <w:fldChar w:fldCharType="end"/>
        </w:r>
      </w:hyperlink>
    </w:p>
    <w:p w14:paraId="286EE363" w14:textId="77777777" w:rsidR="007F69DE" w:rsidRDefault="007F69DE">
      <w:pPr>
        <w:pStyle w:val="Inhopg3"/>
        <w:rPr>
          <w:rFonts w:ascii="Times New Roman" w:hAnsi="Times New Roman"/>
          <w:snapToGrid/>
          <w:kern w:val="0"/>
          <w:sz w:val="24"/>
          <w:szCs w:val="24"/>
          <w:lang w:eastAsia="nl-NL"/>
        </w:rPr>
      </w:pPr>
      <w:hyperlink w:anchor="_Toc381267866" w:history="1">
        <w:r w:rsidRPr="00CA4A19">
          <w:rPr>
            <w:rStyle w:val="Hyperlink"/>
          </w:rPr>
          <w:t>1.4.1</w:t>
        </w:r>
        <w:r>
          <w:rPr>
            <w:rFonts w:ascii="Times New Roman" w:hAnsi="Times New Roman"/>
            <w:snapToGrid/>
            <w:kern w:val="0"/>
            <w:sz w:val="24"/>
            <w:szCs w:val="24"/>
            <w:lang w:eastAsia="nl-NL"/>
          </w:rPr>
          <w:tab/>
        </w:r>
        <w:r w:rsidRPr="00CA4A19">
          <w:rPr>
            <w:rStyle w:val="Hyperlink"/>
          </w:rPr>
          <w:t>Optie 1: partijnaam voor de partij</w:t>
        </w:r>
        <w:r>
          <w:rPr>
            <w:webHidden/>
          </w:rPr>
          <w:tab/>
        </w:r>
        <w:r>
          <w:rPr>
            <w:webHidden/>
          </w:rPr>
          <w:fldChar w:fldCharType="begin"/>
        </w:r>
        <w:r>
          <w:rPr>
            <w:webHidden/>
          </w:rPr>
          <w:instrText xml:space="preserve"> PAGEREF _Toc381267866 \h </w:instrText>
        </w:r>
        <w:r>
          <w:rPr>
            <w:webHidden/>
          </w:rPr>
        </w:r>
        <w:r>
          <w:rPr>
            <w:webHidden/>
          </w:rPr>
          <w:fldChar w:fldCharType="separate"/>
        </w:r>
        <w:r w:rsidR="004A2D0E">
          <w:rPr>
            <w:webHidden/>
          </w:rPr>
          <w:t>8</w:t>
        </w:r>
        <w:r>
          <w:rPr>
            <w:webHidden/>
          </w:rPr>
          <w:fldChar w:fldCharType="end"/>
        </w:r>
      </w:hyperlink>
    </w:p>
    <w:p w14:paraId="41162335" w14:textId="77777777" w:rsidR="007F69DE" w:rsidRDefault="007F69DE">
      <w:pPr>
        <w:pStyle w:val="Inhopg3"/>
        <w:rPr>
          <w:rFonts w:ascii="Times New Roman" w:hAnsi="Times New Roman"/>
          <w:snapToGrid/>
          <w:kern w:val="0"/>
          <w:sz w:val="24"/>
          <w:szCs w:val="24"/>
          <w:lang w:eastAsia="nl-NL"/>
        </w:rPr>
      </w:pPr>
      <w:hyperlink w:anchor="_Toc381267867" w:history="1">
        <w:r w:rsidRPr="00CA4A19">
          <w:rPr>
            <w:rStyle w:val="Hyperlink"/>
          </w:rPr>
          <w:t>1.4.2</w:t>
        </w:r>
        <w:r>
          <w:rPr>
            <w:rFonts w:ascii="Times New Roman" w:hAnsi="Times New Roman"/>
            <w:snapToGrid/>
            <w:kern w:val="0"/>
            <w:sz w:val="24"/>
            <w:szCs w:val="24"/>
            <w:lang w:eastAsia="nl-NL"/>
          </w:rPr>
          <w:tab/>
        </w:r>
        <w:r w:rsidRPr="00CA4A19">
          <w:rPr>
            <w:rStyle w:val="Hyperlink"/>
          </w:rPr>
          <w:t>Optie 2: partijnaam voor personen</w:t>
        </w:r>
        <w:r>
          <w:rPr>
            <w:webHidden/>
          </w:rPr>
          <w:tab/>
        </w:r>
        <w:r>
          <w:rPr>
            <w:webHidden/>
          </w:rPr>
          <w:fldChar w:fldCharType="begin"/>
        </w:r>
        <w:r>
          <w:rPr>
            <w:webHidden/>
          </w:rPr>
          <w:instrText xml:space="preserve"> PAGEREF _Toc381267867 \h </w:instrText>
        </w:r>
        <w:r>
          <w:rPr>
            <w:webHidden/>
          </w:rPr>
        </w:r>
        <w:r>
          <w:rPr>
            <w:webHidden/>
          </w:rPr>
          <w:fldChar w:fldCharType="separate"/>
        </w:r>
        <w:r w:rsidR="004A2D0E">
          <w:rPr>
            <w:webHidden/>
          </w:rPr>
          <w:t>9</w:t>
        </w:r>
        <w:r>
          <w:rPr>
            <w:webHidden/>
          </w:rPr>
          <w:fldChar w:fldCharType="end"/>
        </w:r>
      </w:hyperlink>
    </w:p>
    <w:p w14:paraId="095184B8" w14:textId="77777777" w:rsidR="003228A3" w:rsidRPr="00343045" w:rsidRDefault="007541C6">
      <w:r>
        <w:rPr>
          <w:b/>
          <w:bCs/>
          <w:noProof/>
        </w:rPr>
        <w:fldChar w:fldCharType="end"/>
      </w:r>
    </w:p>
    <w:p w14:paraId="175D3FDE" w14:textId="77777777" w:rsidR="003228A3" w:rsidRPr="00343045" w:rsidRDefault="003228A3"/>
    <w:p w14:paraId="6F67E3E3" w14:textId="77777777" w:rsidR="003228A3" w:rsidRPr="00343045" w:rsidRDefault="003228A3">
      <w:pPr>
        <w:sectPr w:rsidR="003228A3" w:rsidRPr="00343045">
          <w:headerReference w:type="first" r:id="rId12"/>
          <w:type w:val="oddPage"/>
          <w:pgSz w:w="11906" w:h="16838" w:code="9"/>
          <w:pgMar w:top="2977" w:right="1304" w:bottom="1304" w:left="1814" w:header="567" w:footer="431" w:gutter="0"/>
          <w:cols w:space="708"/>
          <w:formProt w:val="0"/>
        </w:sectPr>
      </w:pPr>
    </w:p>
    <w:p w14:paraId="7F9E7D2A" w14:textId="77777777" w:rsidR="004A1631" w:rsidRPr="00343045" w:rsidRDefault="004A1631" w:rsidP="004A1631">
      <w:pPr>
        <w:pStyle w:val="Kop1"/>
        <w:numPr>
          <w:ilvl w:val="0"/>
          <w:numId w:val="1"/>
        </w:numPr>
        <w:rPr>
          <w:lang w:val="nl-NL"/>
        </w:rPr>
      </w:pPr>
      <w:bookmarkStart w:id="71" w:name="bmStartpunt"/>
      <w:bookmarkStart w:id="72" w:name="_Toc498316301"/>
      <w:bookmarkStart w:id="73" w:name="_Toc20728828"/>
      <w:bookmarkStart w:id="74" w:name="_Toc381267861"/>
      <w:bookmarkStart w:id="75" w:name="_Toc179181706"/>
      <w:bookmarkEnd w:id="71"/>
      <w:bookmarkEnd w:id="72"/>
      <w:bookmarkEnd w:id="73"/>
      <w:r w:rsidRPr="00343045">
        <w:rPr>
          <w:lang w:val="nl-NL"/>
        </w:rPr>
        <w:lastRenderedPageBreak/>
        <w:t>Inleiding</w:t>
      </w:r>
      <w:bookmarkEnd w:id="74"/>
    </w:p>
    <w:p w14:paraId="7E349E47" w14:textId="77777777" w:rsidR="00437348" w:rsidRDefault="00437348" w:rsidP="00437348">
      <w:pPr>
        <w:pStyle w:val="Kop2"/>
        <w:rPr>
          <w:bCs/>
          <w:sz w:val="20"/>
          <w:lang w:val="en-US"/>
        </w:rPr>
      </w:pPr>
      <w:bookmarkStart w:id="76" w:name="_Toc249426039"/>
      <w:bookmarkStart w:id="77" w:name="_Toc249424855"/>
      <w:bookmarkStart w:id="78" w:name="_Toc381267862"/>
      <w:bookmarkEnd w:id="76"/>
      <w:r>
        <w:rPr>
          <w:bCs/>
          <w:sz w:val="20"/>
          <w:lang w:val="en-US"/>
        </w:rPr>
        <w:t>Algemeen</w:t>
      </w:r>
      <w:bookmarkEnd w:id="77"/>
      <w:bookmarkEnd w:id="78"/>
    </w:p>
    <w:p w14:paraId="43A90AE5" w14:textId="77777777" w:rsidR="00437348" w:rsidRDefault="00437348" w:rsidP="00437348">
      <w:r>
        <w:t>Dit document beschrijft een tekstblok zoals dit is onderkend binnen automatische aktenverwerking, conform de richtlijnen zoals beschreven in document ‘Tekstblok – Algemene afspraken modeldocumenten en tekstblokken’. De verschillende kleuren die hieronder worden gebruikt</w:t>
      </w:r>
      <w:r w:rsidR="00AF1156">
        <w:t>,</w:t>
      </w:r>
      <w:r>
        <w:t xml:space="preserve"> zijn in dat document toegelicht.</w:t>
      </w:r>
    </w:p>
    <w:p w14:paraId="4713CBD5" w14:textId="77777777" w:rsidR="002928ED" w:rsidRDefault="002928ED" w:rsidP="00662092"/>
    <w:p w14:paraId="5D7F7FA5" w14:textId="77777777" w:rsidR="00662092" w:rsidRDefault="00D13A4E" w:rsidP="00F859A5">
      <w:pPr>
        <w:pStyle w:val="Kop2"/>
      </w:pPr>
      <w:bookmarkStart w:id="79" w:name="_Toc381267863"/>
      <w:bookmarkEnd w:id="75"/>
      <w:r>
        <w:t>Partijnamen in hypotheekakten</w:t>
      </w:r>
      <w:bookmarkEnd w:id="79"/>
    </w:p>
    <w:p w14:paraId="7F50D1E7" w14:textId="77777777" w:rsidR="00BD3D97" w:rsidRDefault="00690F6C" w:rsidP="00BD3D97">
      <w:pPr>
        <w:rPr>
          <w:lang w:val="nl"/>
        </w:rPr>
      </w:pPr>
      <w:r>
        <w:rPr>
          <w:lang w:val="nl"/>
        </w:rPr>
        <w:t xml:space="preserve">Aanduiding </w:t>
      </w:r>
      <w:r w:rsidR="001A250F">
        <w:rPr>
          <w:lang w:val="nl"/>
        </w:rPr>
        <w:t>van</w:t>
      </w:r>
      <w:r w:rsidR="00D13A4E">
        <w:rPr>
          <w:lang w:val="nl"/>
        </w:rPr>
        <w:t xml:space="preserve"> </w:t>
      </w:r>
      <w:r w:rsidR="001A250F">
        <w:rPr>
          <w:lang w:val="nl"/>
        </w:rPr>
        <w:t>een partij</w:t>
      </w:r>
      <w:r>
        <w:rPr>
          <w:lang w:val="nl"/>
        </w:rPr>
        <w:t xml:space="preserve"> of van de personen binnen een partij met naam of nummer</w:t>
      </w:r>
      <w:r w:rsidR="00BD3D97">
        <w:rPr>
          <w:lang w:val="nl"/>
        </w:rPr>
        <w:t>.</w:t>
      </w:r>
    </w:p>
    <w:p w14:paraId="5A917983" w14:textId="77777777" w:rsidR="00BD3D97" w:rsidRPr="00BD3D97" w:rsidRDefault="00BD3D97" w:rsidP="00BD3D97">
      <w:pPr>
        <w:rPr>
          <w:lang w:val="nl"/>
        </w:rPr>
      </w:pPr>
    </w:p>
    <w:p w14:paraId="19EF7454" w14:textId="77777777" w:rsidR="000F22B6" w:rsidRPr="000F22B6" w:rsidRDefault="000F22B6" w:rsidP="000F22B6">
      <w:pPr>
        <w:pStyle w:val="Kop2"/>
      </w:pPr>
      <w:bookmarkStart w:id="80" w:name="_Toc381267864"/>
      <w:r w:rsidRPr="000F22B6">
        <w:t>Tekstfragment (volledig)</w:t>
      </w:r>
      <w:bookmarkEnd w:id="80"/>
    </w:p>
    <w:p w14:paraId="124E76E9" w14:textId="77777777" w:rsidR="000F22B6" w:rsidRDefault="000F22B6" w:rsidP="000F22B6">
      <w:pPr>
        <w:rPr>
          <w:lang w:val="nl"/>
        </w:rPr>
      </w:pPr>
    </w:p>
    <w:p w14:paraId="67348B8E" w14:textId="77777777" w:rsidR="00F859A5" w:rsidRPr="004251B4" w:rsidRDefault="00D13A4E" w:rsidP="000F22B6">
      <w:pPr>
        <w:rPr>
          <w:rFonts w:cs="Arial"/>
          <w:color w:val="339966"/>
          <w:sz w:val="20"/>
        </w:rPr>
      </w:pPr>
      <w:r w:rsidRPr="004251B4">
        <w:rPr>
          <w:rFonts w:cs="Arial"/>
          <w:color w:val="339966"/>
          <w:sz w:val="20"/>
        </w:rPr>
        <w:t>hierna</w:t>
      </w:r>
      <w:r w:rsidRPr="001058C6">
        <w:rPr>
          <w:rFonts w:cs="Arial"/>
          <w:color w:val="FF0000"/>
          <w:sz w:val="20"/>
        </w:rPr>
        <w:t xml:space="preserve"> </w:t>
      </w:r>
      <w:r w:rsidRPr="001058C6">
        <w:rPr>
          <w:rFonts w:cs="Arial"/>
          <w:color w:val="800080"/>
          <w:sz w:val="20"/>
        </w:rPr>
        <w:t xml:space="preserve">zowel tezamen als </w:t>
      </w:r>
      <w:r w:rsidRPr="00D16132">
        <w:rPr>
          <w:rFonts w:cs="Arial"/>
          <w:color w:val="800080"/>
          <w:sz w:val="20"/>
        </w:rPr>
        <w:t>ieder</w:t>
      </w:r>
      <w:r w:rsidRPr="001058C6">
        <w:rPr>
          <w:rFonts w:cs="Arial"/>
          <w:color w:val="800080"/>
          <w:sz w:val="20"/>
        </w:rPr>
        <w:t xml:space="preserve"> </w:t>
      </w:r>
      <w:r w:rsidRPr="00D16132">
        <w:rPr>
          <w:rFonts w:cs="Arial"/>
          <w:color w:val="800080"/>
          <w:sz w:val="20"/>
        </w:rPr>
        <w:t>afzonderlijk</w:t>
      </w:r>
      <w:r w:rsidRPr="001058C6">
        <w:rPr>
          <w:rFonts w:cs="Arial"/>
          <w:color w:val="FF0000"/>
          <w:sz w:val="20"/>
        </w:rPr>
        <w:t xml:space="preserve"> </w:t>
      </w:r>
      <w:r w:rsidRPr="004251B4">
        <w:rPr>
          <w:rFonts w:cs="Arial"/>
          <w:color w:val="339966"/>
          <w:sz w:val="20"/>
        </w:rPr>
        <w:t>ook te noemen:</w:t>
      </w:r>
      <w:r w:rsidRPr="001058C6">
        <w:rPr>
          <w:rFonts w:cs="Arial"/>
          <w:color w:val="008000"/>
          <w:sz w:val="20"/>
        </w:rPr>
        <w:t xml:space="preserve"> </w:t>
      </w:r>
      <w:r w:rsidRPr="005132D0">
        <w:rPr>
          <w:rFonts w:cs="Arial"/>
          <w:color w:val="00FFFF"/>
          <w:sz w:val="20"/>
        </w:rPr>
        <w:t>‘</w:t>
      </w:r>
      <w:r w:rsidRPr="00D16132">
        <w:rPr>
          <w:rFonts w:cs="Arial"/>
          <w:color w:val="800080"/>
          <w:sz w:val="20"/>
          <w:u w:val="single"/>
        </w:rPr>
        <w:t>de</w:t>
      </w:r>
      <w:r w:rsidR="00D16132">
        <w:rPr>
          <w:rFonts w:cs="Arial"/>
          <w:color w:val="800080"/>
          <w:sz w:val="20"/>
          <w:u w:val="single"/>
        </w:rPr>
        <w:t xml:space="preserve"> </w:t>
      </w:r>
      <w:r w:rsidRPr="005132D0">
        <w:rPr>
          <w:rFonts w:cs="Arial"/>
          <w:color w:val="00FFFF"/>
          <w:sz w:val="20"/>
          <w:u w:val="single"/>
        </w:rPr>
        <w:t>Schuldenaar</w:t>
      </w:r>
      <w:r w:rsidRPr="005132D0">
        <w:rPr>
          <w:rFonts w:cs="Arial"/>
          <w:color w:val="00FFFF"/>
          <w:sz w:val="20"/>
        </w:rPr>
        <w:t>’ en/of ‘</w:t>
      </w:r>
      <w:r w:rsidRPr="00D16132">
        <w:rPr>
          <w:rFonts w:cs="Arial"/>
          <w:color w:val="800080"/>
          <w:sz w:val="20"/>
          <w:u w:val="single"/>
        </w:rPr>
        <w:t>de</w:t>
      </w:r>
      <w:r w:rsidR="00D16132">
        <w:rPr>
          <w:rFonts w:cs="Arial"/>
          <w:color w:val="800080"/>
          <w:sz w:val="20"/>
          <w:u w:val="single"/>
        </w:rPr>
        <w:t xml:space="preserve"> </w:t>
      </w:r>
      <w:r w:rsidRPr="005132D0">
        <w:rPr>
          <w:rFonts w:cs="Arial"/>
          <w:color w:val="00FFFF"/>
          <w:sz w:val="20"/>
          <w:u w:val="single"/>
        </w:rPr>
        <w:t>Hypotheekgever</w:t>
      </w:r>
      <w:r w:rsidRPr="005132D0">
        <w:rPr>
          <w:rFonts w:cs="Arial"/>
          <w:color w:val="00FFFF"/>
          <w:sz w:val="20"/>
        </w:rPr>
        <w:t xml:space="preserve">’/ </w:t>
      </w:r>
      <w:r w:rsidRPr="00D16132">
        <w:rPr>
          <w:rFonts w:cs="Arial"/>
          <w:color w:val="00FFFF"/>
          <w:sz w:val="20"/>
        </w:rPr>
        <w:t>‘</w:t>
      </w:r>
      <w:r w:rsidRPr="00D16132">
        <w:rPr>
          <w:rFonts w:cs="Arial"/>
          <w:color w:val="800080"/>
          <w:sz w:val="20"/>
          <w:u w:val="single"/>
        </w:rPr>
        <w:t xml:space="preserve">de </w:t>
      </w:r>
      <w:r w:rsidRPr="005132D0">
        <w:rPr>
          <w:rFonts w:cs="Arial"/>
          <w:color w:val="00FFFF"/>
          <w:sz w:val="20"/>
          <w:u w:val="single"/>
        </w:rPr>
        <w:t>Schuldenaar’</w:t>
      </w:r>
      <w:r w:rsidRPr="005132D0">
        <w:rPr>
          <w:rFonts w:cs="Arial"/>
          <w:color w:val="00FFFF"/>
          <w:sz w:val="20"/>
        </w:rPr>
        <w:t xml:space="preserve"> / ‘</w:t>
      </w:r>
      <w:r w:rsidRPr="00D16132">
        <w:rPr>
          <w:rFonts w:cs="Arial"/>
          <w:color w:val="800080"/>
          <w:sz w:val="20"/>
          <w:u w:val="single"/>
        </w:rPr>
        <w:t xml:space="preserve">de </w:t>
      </w:r>
      <w:r w:rsidRPr="005132D0">
        <w:rPr>
          <w:rFonts w:cs="Arial"/>
          <w:color w:val="00FFFF"/>
          <w:sz w:val="20"/>
          <w:u w:val="single"/>
        </w:rPr>
        <w:t>Hypotheekgever</w:t>
      </w:r>
      <w:r w:rsidRPr="005132D0">
        <w:rPr>
          <w:rFonts w:cs="Arial"/>
          <w:color w:val="00FFFF"/>
          <w:sz w:val="20"/>
        </w:rPr>
        <w:t>’</w:t>
      </w:r>
      <w:r w:rsidRPr="004251B4">
        <w:rPr>
          <w:rFonts w:cs="Arial"/>
          <w:color w:val="339966"/>
          <w:sz w:val="20"/>
        </w:rPr>
        <w:t xml:space="preserve"> / </w:t>
      </w:r>
      <w:r w:rsidR="005132D0" w:rsidRPr="00EE3A93">
        <w:rPr>
          <w:rFonts w:cs="Arial"/>
          <w:sz w:val="20"/>
        </w:rPr>
        <w:fldChar w:fldCharType="begin"/>
      </w:r>
      <w:r w:rsidR="005132D0" w:rsidRPr="00EE3A93">
        <w:rPr>
          <w:rFonts w:cs="Arial"/>
          <w:sz w:val="20"/>
        </w:rPr>
        <w:instrText>MacroButton Nomacro §</w:instrText>
      </w:r>
      <w:r w:rsidR="005132D0" w:rsidRPr="00EE3A93">
        <w:rPr>
          <w:rFonts w:cs="Arial"/>
          <w:sz w:val="20"/>
        </w:rPr>
        <w:fldChar w:fldCharType="end"/>
      </w:r>
      <w:r w:rsidRPr="005132D0">
        <w:rPr>
          <w:rFonts w:cs="Arial"/>
          <w:color w:val="00FFFF"/>
          <w:sz w:val="20"/>
        </w:rPr>
        <w:t xml:space="preserve">de verschenen </w:t>
      </w:r>
      <w:r w:rsidR="005132D0" w:rsidRPr="00EE3A93">
        <w:rPr>
          <w:rFonts w:cs="Arial"/>
          <w:sz w:val="20"/>
        </w:rPr>
        <w:fldChar w:fldCharType="begin"/>
      </w:r>
      <w:r w:rsidR="005132D0" w:rsidRPr="00EE3A93">
        <w:rPr>
          <w:rFonts w:cs="Arial"/>
          <w:sz w:val="20"/>
        </w:rPr>
        <w:instrText>MacroButton Nomacro §</w:instrText>
      </w:r>
      <w:r w:rsidR="005132D0" w:rsidRPr="00EE3A93">
        <w:rPr>
          <w:rFonts w:cs="Arial"/>
          <w:sz w:val="20"/>
        </w:rPr>
        <w:fldChar w:fldCharType="end"/>
      </w:r>
      <w:r w:rsidRPr="005132D0">
        <w:rPr>
          <w:rFonts w:cs="Arial"/>
          <w:color w:val="00FFFF"/>
          <w:sz w:val="20"/>
        </w:rPr>
        <w:t>persoon/personen</w:t>
      </w:r>
      <w:r w:rsidR="00EE3A58" w:rsidRPr="00EE3A93">
        <w:rPr>
          <w:rFonts w:cs="Arial"/>
          <w:sz w:val="20"/>
        </w:rPr>
        <w:fldChar w:fldCharType="begin"/>
      </w:r>
      <w:r w:rsidR="00EE3A58" w:rsidRPr="00EE3A93">
        <w:rPr>
          <w:rFonts w:cs="Arial"/>
          <w:sz w:val="20"/>
        </w:rPr>
        <w:instrText>MacroButton Nomacro §</w:instrText>
      </w:r>
      <w:r w:rsidR="00EE3A58" w:rsidRPr="00EE3A93">
        <w:rPr>
          <w:rFonts w:cs="Arial"/>
          <w:sz w:val="20"/>
        </w:rPr>
        <w:fldChar w:fldCharType="end"/>
      </w:r>
      <w:r w:rsidRPr="005132D0">
        <w:rPr>
          <w:rFonts w:cs="Arial"/>
          <w:color w:val="00FFFF"/>
          <w:sz w:val="20"/>
        </w:rPr>
        <w:t xml:space="preserve"> sub</w:t>
      </w:r>
      <w:r w:rsidRPr="001058C6">
        <w:rPr>
          <w:rFonts w:cs="Arial"/>
          <w:color w:val="008000"/>
          <w:sz w:val="20"/>
        </w:rPr>
        <w:t xml:space="preserve"> </w:t>
      </w: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Pr="001058C6">
        <w:rPr>
          <w:rFonts w:cs="Arial"/>
          <w:sz w:val="20"/>
        </w:rPr>
        <w:t xml:space="preserve">nummering </w:t>
      </w:r>
      <w:r w:rsidR="000B740F">
        <w:rPr>
          <w:rFonts w:cs="Arial"/>
          <w:sz w:val="20"/>
        </w:rPr>
        <w:t>persoon</w:t>
      </w:r>
      <w:r w:rsidR="005132D0" w:rsidRPr="00EE3A93">
        <w:rPr>
          <w:rFonts w:cs="Arial"/>
          <w:sz w:val="20"/>
        </w:rPr>
        <w:fldChar w:fldCharType="begin"/>
      </w:r>
      <w:r w:rsidR="005132D0" w:rsidRPr="00EE3A93">
        <w:rPr>
          <w:rFonts w:cs="Arial"/>
          <w:sz w:val="20"/>
        </w:rPr>
        <w:instrText>MacroButton Nomacro §</w:instrText>
      </w:r>
      <w:r w:rsidR="005132D0" w:rsidRPr="00EE3A93">
        <w:rPr>
          <w:rFonts w:cs="Arial"/>
          <w:sz w:val="20"/>
        </w:rPr>
        <w:fldChar w:fldCharType="end"/>
      </w: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Pr="001058C6">
        <w:rPr>
          <w:rFonts w:cs="Arial"/>
          <w:sz w:val="20"/>
        </w:rPr>
        <w:t xml:space="preserve"> </w:t>
      </w:r>
      <w:r w:rsidR="005132D0" w:rsidRPr="00405223">
        <w:rPr>
          <w:rFonts w:cs="Arial"/>
          <w:color w:val="00FFFF"/>
          <w:sz w:val="20"/>
        </w:rPr>
        <w:t>/</w:t>
      </w:r>
      <w:r w:rsidR="005132D0" w:rsidRPr="00EE3A93">
        <w:rPr>
          <w:rFonts w:cs="Arial"/>
          <w:sz w:val="20"/>
        </w:rPr>
        <w:fldChar w:fldCharType="begin"/>
      </w:r>
      <w:r w:rsidR="005132D0" w:rsidRPr="00EE3A93">
        <w:rPr>
          <w:rFonts w:cs="Arial"/>
          <w:sz w:val="20"/>
        </w:rPr>
        <w:instrText>MacroButton Nomacro §</w:instrText>
      </w:r>
      <w:r w:rsidR="005132D0" w:rsidRPr="00EE3A93">
        <w:rPr>
          <w:rFonts w:cs="Arial"/>
          <w:sz w:val="20"/>
        </w:rPr>
        <w:fldChar w:fldCharType="end"/>
      </w:r>
      <w:r w:rsidR="005132D0" w:rsidRPr="00EE3A93">
        <w:rPr>
          <w:rFonts w:cs="Arial"/>
          <w:sz w:val="20"/>
        </w:rPr>
        <w:fldChar w:fldCharType="begin"/>
      </w:r>
      <w:r w:rsidR="005132D0" w:rsidRPr="00EE3A93">
        <w:rPr>
          <w:rFonts w:cs="Arial"/>
          <w:sz w:val="20"/>
        </w:rPr>
        <w:instrText>MacroButton Nomacro §</w:instrText>
      </w:r>
      <w:r w:rsidR="005132D0" w:rsidRPr="00EE3A93">
        <w:rPr>
          <w:rFonts w:cs="Arial"/>
          <w:sz w:val="20"/>
        </w:rPr>
        <w:fldChar w:fldCharType="end"/>
      </w:r>
      <w:r w:rsidR="005132D0" w:rsidRPr="00E05BBC">
        <w:rPr>
          <w:rFonts w:cs="Arial"/>
          <w:sz w:val="20"/>
        </w:rPr>
        <w:t>naam rechtspersoon</w:t>
      </w:r>
      <w:r w:rsidR="005132D0" w:rsidRPr="00EE3A93">
        <w:rPr>
          <w:rFonts w:cs="Arial"/>
          <w:sz w:val="20"/>
        </w:rPr>
        <w:fldChar w:fldCharType="begin"/>
      </w:r>
      <w:r w:rsidR="005132D0" w:rsidRPr="00EE3A93">
        <w:rPr>
          <w:rFonts w:cs="Arial"/>
          <w:sz w:val="20"/>
        </w:rPr>
        <w:instrText>MacroButton Nomacro §</w:instrText>
      </w:r>
      <w:r w:rsidR="005132D0" w:rsidRPr="00EE3A93">
        <w:rPr>
          <w:rFonts w:cs="Arial"/>
          <w:sz w:val="20"/>
        </w:rPr>
        <w:fldChar w:fldCharType="end"/>
      </w:r>
      <w:r w:rsidR="005132D0" w:rsidRPr="00E673FE">
        <w:rPr>
          <w:rFonts w:cs="Arial"/>
          <w:color w:val="00FFFF"/>
          <w:sz w:val="20"/>
        </w:rPr>
        <w:t>/</w:t>
      </w:r>
      <w:r w:rsidR="005132D0" w:rsidRPr="006E5700">
        <w:rPr>
          <w:rFonts w:cs="Arial"/>
          <w:color w:val="800080"/>
          <w:sz w:val="20"/>
          <w:rPrChange w:id="81" w:author="Groot, Karina de" w:date="2025-03-31T10:30:00Z" w16du:dateUtc="2025-03-31T08:30:00Z">
            <w:rPr>
              <w:rFonts w:cs="Arial"/>
              <w:color w:val="00FFFF"/>
              <w:sz w:val="20"/>
            </w:rPr>
          </w:rPrChange>
        </w:rPr>
        <w:t>de heer/mevrouw</w:t>
      </w:r>
      <w:r w:rsidR="005132D0" w:rsidRPr="00EE3A93">
        <w:rPr>
          <w:rFonts w:cs="Arial"/>
          <w:color w:val="800080"/>
          <w:sz w:val="20"/>
        </w:rPr>
        <w:t xml:space="preserve"> </w:t>
      </w:r>
      <w:r w:rsidR="005132D0" w:rsidRPr="00EE3A93">
        <w:rPr>
          <w:rFonts w:cs="Arial"/>
          <w:sz w:val="20"/>
        </w:rPr>
        <w:fldChar w:fldCharType="begin"/>
      </w:r>
      <w:r w:rsidR="005132D0" w:rsidRPr="00EE3A93">
        <w:rPr>
          <w:rFonts w:cs="Arial"/>
          <w:sz w:val="20"/>
        </w:rPr>
        <w:instrText>MacroButton Nomacro §</w:instrText>
      </w:r>
      <w:r w:rsidR="005132D0" w:rsidRPr="00EE3A93">
        <w:rPr>
          <w:rFonts w:cs="Arial"/>
          <w:sz w:val="20"/>
        </w:rPr>
        <w:fldChar w:fldCharType="end"/>
      </w:r>
      <w:r w:rsidR="00B85C96">
        <w:rPr>
          <w:rFonts w:cs="Arial"/>
          <w:sz w:val="20"/>
        </w:rPr>
        <w:t>n</w:t>
      </w:r>
      <w:r w:rsidR="005132D0" w:rsidRPr="00E05BBC">
        <w:rPr>
          <w:rFonts w:cs="Arial"/>
          <w:sz w:val="20"/>
        </w:rPr>
        <w:t>aam natuurlijk persoon</w:t>
      </w:r>
      <w:r w:rsidR="005132D0" w:rsidRPr="00EE3A93">
        <w:rPr>
          <w:rFonts w:cs="Arial"/>
          <w:sz w:val="20"/>
        </w:rPr>
        <w:fldChar w:fldCharType="begin"/>
      </w:r>
      <w:r w:rsidR="005132D0" w:rsidRPr="00EE3A93">
        <w:rPr>
          <w:rFonts w:cs="Arial"/>
          <w:sz w:val="20"/>
        </w:rPr>
        <w:instrText>MacroButton Nomacro §</w:instrText>
      </w:r>
      <w:r w:rsidR="005132D0" w:rsidRPr="00EE3A93">
        <w:rPr>
          <w:rFonts w:cs="Arial"/>
          <w:sz w:val="20"/>
        </w:rPr>
        <w:fldChar w:fldCharType="end"/>
      </w:r>
      <w:r w:rsidR="00B80F1F" w:rsidRPr="00EE3A93" w:rsidDel="00B80F1F">
        <w:rPr>
          <w:rFonts w:cs="Arial"/>
          <w:color w:val="800080"/>
          <w:sz w:val="20"/>
        </w:rPr>
        <w:t xml:space="preserve"> </w:t>
      </w:r>
      <w:r w:rsidR="005132D0" w:rsidRPr="00EE3A93">
        <w:rPr>
          <w:rFonts w:cs="Arial"/>
          <w:sz w:val="20"/>
        </w:rPr>
        <w:fldChar w:fldCharType="begin"/>
      </w:r>
      <w:r w:rsidR="005132D0" w:rsidRPr="00EE3A93">
        <w:rPr>
          <w:rFonts w:cs="Arial"/>
          <w:sz w:val="20"/>
        </w:rPr>
        <w:instrText>MacroButton Nomacro §</w:instrText>
      </w:r>
      <w:r w:rsidR="005132D0" w:rsidRPr="00EE3A93">
        <w:rPr>
          <w:rFonts w:cs="Arial"/>
          <w:sz w:val="20"/>
        </w:rPr>
        <w:fldChar w:fldCharType="end"/>
      </w:r>
      <w:r w:rsidR="005132D0" w:rsidRPr="00EE3A93">
        <w:rPr>
          <w:rFonts w:cs="Arial"/>
          <w:color w:val="800080"/>
          <w:sz w:val="20"/>
        </w:rPr>
        <w:t xml:space="preserve"> </w:t>
      </w:r>
      <w:r w:rsidR="005132D0" w:rsidRPr="003310AF">
        <w:rPr>
          <w:rFonts w:cs="Arial"/>
          <w:color w:val="800080"/>
          <w:sz w:val="20"/>
        </w:rPr>
        <w:t>voornoemd,</w:t>
      </w:r>
      <w:r w:rsidR="005132D0" w:rsidRPr="00EE3A93">
        <w:rPr>
          <w:rFonts w:cs="Arial"/>
          <w:sz w:val="20"/>
        </w:rPr>
        <w:fldChar w:fldCharType="begin"/>
      </w:r>
      <w:r w:rsidR="005132D0" w:rsidRPr="00EE3A93">
        <w:rPr>
          <w:rFonts w:cs="Arial"/>
          <w:sz w:val="20"/>
        </w:rPr>
        <w:instrText>MacroButton Nomacro §</w:instrText>
      </w:r>
      <w:r w:rsidR="005132D0" w:rsidRPr="00EE3A93">
        <w:rPr>
          <w:rFonts w:cs="Arial"/>
          <w:sz w:val="20"/>
        </w:rPr>
        <w:fldChar w:fldCharType="end"/>
      </w:r>
      <w:r w:rsidR="005132D0">
        <w:rPr>
          <w:rFonts w:cs="Arial"/>
          <w:sz w:val="20"/>
        </w:rPr>
        <w:t xml:space="preserve"> </w:t>
      </w:r>
      <w:r w:rsidRPr="004251B4">
        <w:rPr>
          <w:rFonts w:cs="Arial"/>
          <w:color w:val="339966"/>
          <w:sz w:val="20"/>
        </w:rPr>
        <w:t>hierna</w:t>
      </w:r>
      <w:r w:rsidRPr="001058C6">
        <w:rPr>
          <w:rFonts w:cs="Arial"/>
          <w:color w:val="FF0000"/>
          <w:sz w:val="20"/>
        </w:rPr>
        <w:t xml:space="preserve"> </w:t>
      </w:r>
      <w:r w:rsidRPr="001058C6">
        <w:rPr>
          <w:rFonts w:cs="Arial"/>
          <w:color w:val="800080"/>
          <w:sz w:val="20"/>
        </w:rPr>
        <w:t>zowel tezamen als ieder afzonderlijk</w:t>
      </w:r>
      <w:r w:rsidRPr="001058C6">
        <w:rPr>
          <w:rFonts w:cs="Arial"/>
          <w:color w:val="FF0000"/>
          <w:sz w:val="20"/>
        </w:rPr>
        <w:t xml:space="preserve"> </w:t>
      </w:r>
      <w:r w:rsidRPr="004251B4">
        <w:rPr>
          <w:rFonts w:cs="Arial"/>
          <w:color w:val="339966"/>
          <w:sz w:val="20"/>
        </w:rPr>
        <w:t>ook te noemen: ‘</w:t>
      </w:r>
      <w:r w:rsidRPr="00D16132">
        <w:rPr>
          <w:rFonts w:cs="Arial"/>
          <w:color w:val="800080"/>
          <w:sz w:val="20"/>
          <w:u w:val="single"/>
        </w:rPr>
        <w:t xml:space="preserve">de </w:t>
      </w:r>
      <w:r w:rsidRPr="004251B4">
        <w:rPr>
          <w:rFonts w:cs="Arial"/>
          <w:color w:val="339966"/>
          <w:sz w:val="20"/>
          <w:u w:val="single"/>
        </w:rPr>
        <w:t>Schuldenaar</w:t>
      </w:r>
      <w:r w:rsidRPr="004251B4">
        <w:rPr>
          <w:rFonts w:cs="Arial"/>
          <w:color w:val="339966"/>
          <w:sz w:val="20"/>
        </w:rPr>
        <w:t>’ en</w:t>
      </w:r>
      <w:r w:rsidRPr="001058C6">
        <w:rPr>
          <w:rFonts w:cs="Arial"/>
          <w:color w:val="008000"/>
          <w:sz w:val="20"/>
        </w:rPr>
        <w:t xml:space="preserve"> </w:t>
      </w:r>
      <w:r w:rsidR="003310AF" w:rsidRPr="001058C6">
        <w:rPr>
          <w:rFonts w:cs="Arial"/>
          <w:sz w:val="20"/>
          <w:lang w:val="en-US"/>
        </w:rPr>
        <w:fldChar w:fldCharType="begin"/>
      </w:r>
      <w:r w:rsidR="003310AF" w:rsidRPr="001058C6">
        <w:rPr>
          <w:rFonts w:cs="Arial"/>
          <w:sz w:val="20"/>
        </w:rPr>
        <w:instrText>MacroButton Nomacro §</w:instrText>
      </w:r>
      <w:r w:rsidR="003310AF" w:rsidRPr="001058C6">
        <w:rPr>
          <w:rFonts w:cs="Arial"/>
          <w:sz w:val="20"/>
          <w:lang w:val="en-US"/>
        </w:rPr>
        <w:fldChar w:fldCharType="end"/>
      </w:r>
      <w:r w:rsidRPr="003310AF">
        <w:rPr>
          <w:rFonts w:cs="Arial"/>
          <w:color w:val="00FFFF"/>
          <w:sz w:val="20"/>
        </w:rPr>
        <w:t>de verschenen</w:t>
      </w:r>
      <w:r w:rsidRPr="001058C6">
        <w:rPr>
          <w:rFonts w:cs="Arial"/>
          <w:color w:val="008000"/>
          <w:sz w:val="20"/>
        </w:rPr>
        <w:t xml:space="preserve"> </w:t>
      </w:r>
      <w:r w:rsidR="003310AF" w:rsidRPr="001058C6">
        <w:rPr>
          <w:rFonts w:cs="Arial"/>
          <w:sz w:val="20"/>
          <w:lang w:val="en-US"/>
        </w:rPr>
        <w:fldChar w:fldCharType="begin"/>
      </w:r>
      <w:r w:rsidR="003310AF" w:rsidRPr="001058C6">
        <w:rPr>
          <w:rFonts w:cs="Arial"/>
          <w:sz w:val="20"/>
        </w:rPr>
        <w:instrText>MacroButton Nomacro §</w:instrText>
      </w:r>
      <w:r w:rsidR="003310AF" w:rsidRPr="001058C6">
        <w:rPr>
          <w:rFonts w:cs="Arial"/>
          <w:sz w:val="20"/>
          <w:lang w:val="en-US"/>
        </w:rPr>
        <w:fldChar w:fldCharType="end"/>
      </w:r>
      <w:r w:rsidRPr="003310AF">
        <w:rPr>
          <w:rFonts w:cs="Arial"/>
          <w:color w:val="00FFFF"/>
          <w:sz w:val="20"/>
        </w:rPr>
        <w:t>persoon/personen</w:t>
      </w:r>
      <w:r w:rsidR="003310AF" w:rsidRPr="001058C6">
        <w:rPr>
          <w:rFonts w:cs="Arial"/>
          <w:sz w:val="20"/>
          <w:lang w:val="en-US"/>
        </w:rPr>
        <w:fldChar w:fldCharType="begin"/>
      </w:r>
      <w:r w:rsidR="003310AF" w:rsidRPr="001058C6">
        <w:rPr>
          <w:rFonts w:cs="Arial"/>
          <w:sz w:val="20"/>
        </w:rPr>
        <w:instrText>MacroButton Nomacro §</w:instrText>
      </w:r>
      <w:r w:rsidR="003310AF" w:rsidRPr="001058C6">
        <w:rPr>
          <w:rFonts w:cs="Arial"/>
          <w:sz w:val="20"/>
          <w:lang w:val="en-US"/>
        </w:rPr>
        <w:fldChar w:fldCharType="end"/>
      </w:r>
      <w:r w:rsidRPr="003310AF">
        <w:rPr>
          <w:rFonts w:cs="Arial"/>
          <w:color w:val="00FFFF"/>
          <w:sz w:val="20"/>
        </w:rPr>
        <w:t xml:space="preserve"> sub </w:t>
      </w: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Pr="001058C6">
        <w:rPr>
          <w:rFonts w:cs="Arial"/>
          <w:sz w:val="20"/>
        </w:rPr>
        <w:t xml:space="preserve">nummering </w:t>
      </w:r>
      <w:r w:rsidR="000B740F">
        <w:rPr>
          <w:rFonts w:cs="Arial"/>
          <w:sz w:val="20"/>
        </w:rPr>
        <w:t>persoon</w:t>
      </w: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00B80F1F" w:rsidRPr="001058C6">
        <w:rPr>
          <w:rFonts w:cs="Arial"/>
          <w:sz w:val="20"/>
          <w:lang w:val="en-US"/>
        </w:rPr>
        <w:fldChar w:fldCharType="begin"/>
      </w:r>
      <w:r w:rsidR="00B80F1F" w:rsidRPr="001058C6">
        <w:rPr>
          <w:rFonts w:cs="Arial"/>
          <w:sz w:val="20"/>
        </w:rPr>
        <w:instrText>MacroButton Nomacro §</w:instrText>
      </w:r>
      <w:r w:rsidR="00B80F1F" w:rsidRPr="001058C6">
        <w:rPr>
          <w:rFonts w:cs="Arial"/>
          <w:sz w:val="20"/>
          <w:lang w:val="en-US"/>
        </w:rPr>
        <w:fldChar w:fldCharType="end"/>
      </w:r>
      <w:r w:rsidR="003310AF" w:rsidRPr="00E673FE">
        <w:rPr>
          <w:rFonts w:cs="Arial"/>
          <w:color w:val="00FFFF"/>
          <w:sz w:val="20"/>
        </w:rPr>
        <w:t>/</w:t>
      </w:r>
      <w:r w:rsidR="003310AF" w:rsidRPr="00EE3A93">
        <w:rPr>
          <w:rFonts w:cs="Arial"/>
          <w:sz w:val="20"/>
        </w:rPr>
        <w:fldChar w:fldCharType="begin"/>
      </w:r>
      <w:r w:rsidR="003310AF" w:rsidRPr="00EE3A93">
        <w:rPr>
          <w:rFonts w:cs="Arial"/>
          <w:sz w:val="20"/>
        </w:rPr>
        <w:instrText>MacroButton Nomacro §</w:instrText>
      </w:r>
      <w:r w:rsidR="003310AF" w:rsidRPr="00EE3A93">
        <w:rPr>
          <w:rFonts w:cs="Arial"/>
          <w:sz w:val="20"/>
        </w:rPr>
        <w:fldChar w:fldCharType="end"/>
      </w:r>
      <w:r w:rsidR="003310AF" w:rsidRPr="00EE3A93">
        <w:rPr>
          <w:rFonts w:cs="Arial"/>
          <w:sz w:val="20"/>
        </w:rPr>
        <w:fldChar w:fldCharType="begin"/>
      </w:r>
      <w:r w:rsidR="003310AF" w:rsidRPr="00EE3A93">
        <w:rPr>
          <w:rFonts w:cs="Arial"/>
          <w:sz w:val="20"/>
        </w:rPr>
        <w:instrText>MacroButton Nomacro §</w:instrText>
      </w:r>
      <w:r w:rsidR="003310AF" w:rsidRPr="00EE3A93">
        <w:rPr>
          <w:rFonts w:cs="Arial"/>
          <w:sz w:val="20"/>
        </w:rPr>
        <w:fldChar w:fldCharType="end"/>
      </w:r>
      <w:r w:rsidR="003310AF" w:rsidRPr="00E05BBC">
        <w:rPr>
          <w:rFonts w:cs="Arial"/>
          <w:sz w:val="20"/>
        </w:rPr>
        <w:t>naam rechtspersoon</w:t>
      </w:r>
      <w:r w:rsidR="003310AF" w:rsidRPr="001058C6">
        <w:rPr>
          <w:rFonts w:cs="Arial"/>
          <w:sz w:val="20"/>
          <w:lang w:val="en-US"/>
        </w:rPr>
        <w:fldChar w:fldCharType="begin"/>
      </w:r>
      <w:r w:rsidR="003310AF" w:rsidRPr="001058C6">
        <w:rPr>
          <w:rFonts w:cs="Arial"/>
          <w:sz w:val="20"/>
        </w:rPr>
        <w:instrText>MacroButton Nomacro §</w:instrText>
      </w:r>
      <w:r w:rsidR="003310AF" w:rsidRPr="001058C6">
        <w:rPr>
          <w:rFonts w:cs="Arial"/>
          <w:sz w:val="20"/>
          <w:lang w:val="en-US"/>
        </w:rPr>
        <w:fldChar w:fldCharType="end"/>
      </w:r>
      <w:r w:rsidR="003310AF" w:rsidRPr="00E05BBC">
        <w:rPr>
          <w:rFonts w:cs="Arial"/>
          <w:color w:val="00FFFF"/>
          <w:sz w:val="20"/>
        </w:rPr>
        <w:t>/</w:t>
      </w:r>
      <w:r w:rsidR="003310AF" w:rsidRPr="006E5700">
        <w:rPr>
          <w:rFonts w:cs="Arial"/>
          <w:color w:val="800080"/>
          <w:sz w:val="20"/>
          <w:rPrChange w:id="82" w:author="Groot, Karina de" w:date="2025-03-31T10:29:00Z" w16du:dateUtc="2025-03-31T08:29:00Z">
            <w:rPr>
              <w:rFonts w:cs="Arial"/>
              <w:color w:val="00FFFF"/>
              <w:sz w:val="20"/>
            </w:rPr>
          </w:rPrChange>
        </w:rPr>
        <w:t>de heer/mevrouw</w:t>
      </w:r>
      <w:r w:rsidR="003310AF" w:rsidRPr="00EE3A93">
        <w:rPr>
          <w:rFonts w:cs="Arial"/>
          <w:color w:val="800080"/>
          <w:sz w:val="20"/>
        </w:rPr>
        <w:t xml:space="preserve"> </w:t>
      </w:r>
      <w:r w:rsidR="003310AF" w:rsidRPr="001058C6">
        <w:rPr>
          <w:rFonts w:cs="Arial"/>
          <w:sz w:val="20"/>
          <w:lang w:val="en-US"/>
        </w:rPr>
        <w:fldChar w:fldCharType="begin"/>
      </w:r>
      <w:r w:rsidR="003310AF" w:rsidRPr="001058C6">
        <w:rPr>
          <w:rFonts w:cs="Arial"/>
          <w:sz w:val="20"/>
        </w:rPr>
        <w:instrText>MacroButton Nomacro §</w:instrText>
      </w:r>
      <w:r w:rsidR="003310AF" w:rsidRPr="001058C6">
        <w:rPr>
          <w:rFonts w:cs="Arial"/>
          <w:sz w:val="20"/>
          <w:lang w:val="en-US"/>
        </w:rPr>
        <w:fldChar w:fldCharType="end"/>
      </w:r>
      <w:r w:rsidR="003310AF" w:rsidRPr="00E05BBC">
        <w:rPr>
          <w:rFonts w:cs="Arial"/>
          <w:sz w:val="20"/>
        </w:rPr>
        <w:t>naam natuurlijk persoon</w:t>
      </w:r>
      <w:r w:rsidR="003310AF" w:rsidRPr="00EE3A93">
        <w:rPr>
          <w:rFonts w:cs="Arial"/>
          <w:sz w:val="20"/>
        </w:rPr>
        <w:fldChar w:fldCharType="begin"/>
      </w:r>
      <w:r w:rsidR="003310AF" w:rsidRPr="00EE3A93">
        <w:rPr>
          <w:rFonts w:cs="Arial"/>
          <w:sz w:val="20"/>
        </w:rPr>
        <w:instrText>MacroButton Nomacro §</w:instrText>
      </w:r>
      <w:r w:rsidR="003310AF" w:rsidRPr="00EE3A93">
        <w:rPr>
          <w:rFonts w:cs="Arial"/>
          <w:sz w:val="20"/>
        </w:rPr>
        <w:fldChar w:fldCharType="end"/>
      </w:r>
      <w:r w:rsidR="003310AF" w:rsidRPr="00EE3A93">
        <w:rPr>
          <w:rFonts w:cs="Arial"/>
          <w:color w:val="800080"/>
          <w:sz w:val="20"/>
        </w:rPr>
        <w:t xml:space="preserve"> </w:t>
      </w:r>
      <w:r w:rsidR="003310AF" w:rsidRPr="00321B2D">
        <w:rPr>
          <w:rFonts w:cs="Arial"/>
          <w:color w:val="800080"/>
          <w:sz w:val="20"/>
        </w:rPr>
        <w:t>voornoemd,</w:t>
      </w:r>
      <w:r w:rsidR="003310AF" w:rsidRPr="00EE3A93">
        <w:rPr>
          <w:rFonts w:cs="Arial"/>
          <w:sz w:val="20"/>
        </w:rPr>
        <w:fldChar w:fldCharType="begin"/>
      </w:r>
      <w:r w:rsidR="003310AF" w:rsidRPr="00EE3A93">
        <w:rPr>
          <w:rFonts w:cs="Arial"/>
          <w:sz w:val="20"/>
        </w:rPr>
        <w:instrText>MacroButton Nomacro §</w:instrText>
      </w:r>
      <w:r w:rsidR="003310AF" w:rsidRPr="00EE3A93">
        <w:rPr>
          <w:rFonts w:cs="Arial"/>
          <w:sz w:val="20"/>
        </w:rPr>
        <w:fldChar w:fldCharType="end"/>
      </w:r>
      <w:r w:rsidRPr="001058C6">
        <w:rPr>
          <w:rFonts w:cs="Arial"/>
          <w:color w:val="008000"/>
          <w:sz w:val="20"/>
        </w:rPr>
        <w:t xml:space="preserve"> </w:t>
      </w:r>
      <w:r w:rsidRPr="004251B4">
        <w:rPr>
          <w:rFonts w:cs="Arial"/>
          <w:color w:val="339966"/>
          <w:sz w:val="20"/>
        </w:rPr>
        <w:t>hierna</w:t>
      </w:r>
      <w:r w:rsidRPr="001058C6">
        <w:rPr>
          <w:rFonts w:cs="Arial"/>
          <w:color w:val="FF0000"/>
          <w:sz w:val="20"/>
        </w:rPr>
        <w:t xml:space="preserve"> </w:t>
      </w:r>
      <w:r w:rsidRPr="001058C6">
        <w:rPr>
          <w:rFonts w:cs="Arial"/>
          <w:color w:val="800080"/>
          <w:sz w:val="20"/>
        </w:rPr>
        <w:t>zowel tezamen als ieder afzonderlijk</w:t>
      </w:r>
      <w:r w:rsidRPr="001058C6">
        <w:rPr>
          <w:rFonts w:cs="Arial"/>
          <w:color w:val="FF0000"/>
          <w:sz w:val="20"/>
        </w:rPr>
        <w:t xml:space="preserve"> </w:t>
      </w:r>
      <w:r w:rsidRPr="004251B4">
        <w:rPr>
          <w:rFonts w:cs="Arial"/>
          <w:color w:val="339966"/>
          <w:sz w:val="20"/>
        </w:rPr>
        <w:t>ook te noemen: ‘</w:t>
      </w:r>
      <w:r w:rsidRPr="00D16132">
        <w:rPr>
          <w:rFonts w:cs="Arial"/>
          <w:color w:val="800080"/>
          <w:sz w:val="20"/>
          <w:u w:val="single"/>
        </w:rPr>
        <w:t xml:space="preserve">de </w:t>
      </w:r>
      <w:r w:rsidRPr="004251B4">
        <w:rPr>
          <w:rFonts w:cs="Arial"/>
          <w:color w:val="339966"/>
          <w:sz w:val="20"/>
          <w:u w:val="single"/>
        </w:rPr>
        <w:t>Hypotheekgever</w:t>
      </w:r>
      <w:r w:rsidRPr="004251B4">
        <w:rPr>
          <w:rFonts w:cs="Arial"/>
          <w:color w:val="339966"/>
          <w:sz w:val="20"/>
        </w:rPr>
        <w:t>’</w:t>
      </w:r>
    </w:p>
    <w:p w14:paraId="65DAA84A" w14:textId="77777777" w:rsidR="001A250F" w:rsidRPr="001A250F" w:rsidRDefault="001A250F" w:rsidP="001A250F">
      <w:pPr>
        <w:rPr>
          <w:lang w:val="nl"/>
        </w:rPr>
      </w:pPr>
    </w:p>
    <w:p w14:paraId="107719B2" w14:textId="77777777" w:rsidR="000F22B6" w:rsidRPr="00D6596D" w:rsidRDefault="00A87911" w:rsidP="00B120E4">
      <w:pPr>
        <w:pStyle w:val="Kop2"/>
        <w:pageBreakBefore/>
        <w:numPr>
          <w:ilvl w:val="1"/>
          <w:numId w:val="1"/>
        </w:numPr>
        <w:rPr>
          <w:lang w:val="en-US"/>
        </w:rPr>
      </w:pPr>
      <w:bookmarkStart w:id="83" w:name="_Toc381267865"/>
      <w:r>
        <w:rPr>
          <w:lang w:val="en-US"/>
        </w:rPr>
        <w:lastRenderedPageBreak/>
        <w:t>Toelichting en M</w:t>
      </w:r>
      <w:r w:rsidR="00CB67AF">
        <w:rPr>
          <w:lang w:val="en-US"/>
        </w:rPr>
        <w:t>apping</w:t>
      </w:r>
      <w:bookmarkEnd w:id="83"/>
    </w:p>
    <w:p w14:paraId="442169FA" w14:textId="77777777" w:rsidR="00104BFA" w:rsidRPr="00506FDC" w:rsidRDefault="00104BFA" w:rsidP="00104BFA"/>
    <w:tbl>
      <w:tblPr>
        <w:tblStyle w:val="Professioneletabel"/>
        <w:tblW w:w="5033" w:type="pct"/>
        <w:tblLayout w:type="fixed"/>
        <w:tblLook w:val="01C0" w:firstRow="0" w:lastRow="1" w:firstColumn="1" w:lastColumn="1" w:noHBand="0" w:noVBand="0"/>
      </w:tblPr>
      <w:tblGrid>
        <w:gridCol w:w="4342"/>
        <w:gridCol w:w="5172"/>
      </w:tblGrid>
      <w:tr w:rsidR="00104BFA" w:rsidRPr="004B1F47" w14:paraId="44E535E8" w14:textId="77777777" w:rsidTr="00827A88">
        <w:tc>
          <w:tcPr>
            <w:tcW w:w="2282" w:type="pct"/>
          </w:tcPr>
          <w:p w14:paraId="50EB6B05" w14:textId="77777777" w:rsidR="00104BFA" w:rsidRPr="00466D87" w:rsidRDefault="00B120E4" w:rsidP="00C460FF">
            <w:pPr>
              <w:tabs>
                <w:tab w:val="left" w:pos="-1440"/>
                <w:tab w:val="left" w:pos="-720"/>
                <w:tab w:val="left" w:pos="425"/>
              </w:tabs>
              <w:suppressAutoHyphens/>
              <w:rPr>
                <w:color w:val="FF0000"/>
              </w:rPr>
            </w:pPr>
            <w:r w:rsidRPr="004251B4">
              <w:rPr>
                <w:rFonts w:cs="Arial"/>
                <w:color w:val="339966"/>
                <w:sz w:val="20"/>
              </w:rPr>
              <w:t>hierna</w:t>
            </w:r>
            <w:r w:rsidRPr="001058C6">
              <w:rPr>
                <w:rFonts w:cs="Arial"/>
                <w:color w:val="FF0000"/>
                <w:sz w:val="20"/>
              </w:rPr>
              <w:t xml:space="preserve"> </w:t>
            </w:r>
            <w:r w:rsidRPr="001058C6">
              <w:rPr>
                <w:rFonts w:cs="Arial"/>
                <w:color w:val="800080"/>
                <w:sz w:val="20"/>
              </w:rPr>
              <w:t>zowel tezamen als ieder afzonderlijk</w:t>
            </w:r>
            <w:r w:rsidRPr="001058C6">
              <w:rPr>
                <w:rFonts w:cs="Arial"/>
                <w:color w:val="FF0000"/>
                <w:sz w:val="20"/>
              </w:rPr>
              <w:t xml:space="preserve"> </w:t>
            </w:r>
            <w:r w:rsidRPr="004251B4">
              <w:rPr>
                <w:rFonts w:cs="Arial"/>
                <w:color w:val="339966"/>
                <w:sz w:val="20"/>
              </w:rPr>
              <w:t>ook te noemen:</w:t>
            </w:r>
            <w:r w:rsidRPr="001058C6">
              <w:rPr>
                <w:rFonts w:cs="Arial"/>
                <w:color w:val="008000"/>
                <w:sz w:val="20"/>
              </w:rPr>
              <w:t xml:space="preserve"> </w:t>
            </w:r>
            <w:r w:rsidRPr="00912634">
              <w:rPr>
                <w:rFonts w:cs="Arial"/>
                <w:color w:val="00FFFF"/>
                <w:sz w:val="20"/>
              </w:rPr>
              <w:t>‘</w:t>
            </w:r>
            <w:r w:rsidRPr="00006119">
              <w:rPr>
                <w:rFonts w:cs="Arial"/>
                <w:color w:val="800080"/>
                <w:sz w:val="20"/>
                <w:u w:val="single"/>
              </w:rPr>
              <w:t xml:space="preserve">de </w:t>
            </w:r>
            <w:r w:rsidRPr="00912634">
              <w:rPr>
                <w:rFonts w:cs="Arial"/>
                <w:color w:val="00FFFF"/>
                <w:sz w:val="20"/>
                <w:u w:val="single"/>
              </w:rPr>
              <w:t>Schuldenaar</w:t>
            </w:r>
            <w:r w:rsidRPr="00912634">
              <w:rPr>
                <w:rFonts w:cs="Arial"/>
                <w:color w:val="00FFFF"/>
                <w:sz w:val="20"/>
              </w:rPr>
              <w:t>’ en/of ‘</w:t>
            </w:r>
            <w:r w:rsidRPr="00006119">
              <w:rPr>
                <w:rFonts w:cs="Arial"/>
                <w:color w:val="800080"/>
                <w:sz w:val="20"/>
                <w:u w:val="single"/>
              </w:rPr>
              <w:t xml:space="preserve">de </w:t>
            </w:r>
            <w:r w:rsidRPr="00912634">
              <w:rPr>
                <w:rFonts w:cs="Arial"/>
                <w:color w:val="00FFFF"/>
                <w:sz w:val="20"/>
                <w:u w:val="single"/>
              </w:rPr>
              <w:t>Hypotheekgever</w:t>
            </w:r>
            <w:r w:rsidRPr="00912634">
              <w:rPr>
                <w:rFonts w:cs="Arial"/>
                <w:color w:val="00FFFF"/>
                <w:sz w:val="20"/>
              </w:rPr>
              <w:t xml:space="preserve">’/ </w:t>
            </w:r>
            <w:r w:rsidRPr="00006119">
              <w:rPr>
                <w:rFonts w:cs="Arial"/>
                <w:color w:val="00FFFF"/>
                <w:sz w:val="20"/>
              </w:rPr>
              <w:t>‘</w:t>
            </w:r>
            <w:r w:rsidRPr="00006119">
              <w:rPr>
                <w:rFonts w:cs="Arial"/>
                <w:color w:val="800080"/>
                <w:sz w:val="20"/>
                <w:u w:val="single"/>
              </w:rPr>
              <w:t xml:space="preserve">de </w:t>
            </w:r>
            <w:r w:rsidRPr="00912634">
              <w:rPr>
                <w:rFonts w:cs="Arial"/>
                <w:color w:val="00FFFF"/>
                <w:sz w:val="20"/>
                <w:u w:val="single"/>
              </w:rPr>
              <w:t>Schuldenaar’</w:t>
            </w:r>
            <w:r w:rsidRPr="00912634">
              <w:rPr>
                <w:rFonts w:cs="Arial"/>
                <w:color w:val="00FFFF"/>
                <w:sz w:val="20"/>
              </w:rPr>
              <w:t xml:space="preserve"> / ‘</w:t>
            </w:r>
            <w:r w:rsidRPr="00006119">
              <w:rPr>
                <w:rFonts w:cs="Arial"/>
                <w:color w:val="800080"/>
                <w:sz w:val="20"/>
                <w:u w:val="single"/>
              </w:rPr>
              <w:t>de</w:t>
            </w:r>
            <w:r w:rsidRPr="00006119">
              <w:rPr>
                <w:rFonts w:cs="Arial"/>
                <w:color w:val="00FFFF"/>
                <w:sz w:val="20"/>
                <w:u w:val="single"/>
              </w:rPr>
              <w:t xml:space="preserve"> </w:t>
            </w:r>
            <w:r w:rsidRPr="00912634">
              <w:rPr>
                <w:rFonts w:cs="Arial"/>
                <w:color w:val="00FFFF"/>
                <w:sz w:val="20"/>
                <w:u w:val="single"/>
              </w:rPr>
              <w:t>Hypotheekgever</w:t>
            </w:r>
            <w:r w:rsidRPr="00912634">
              <w:rPr>
                <w:rFonts w:cs="Arial"/>
                <w:color w:val="00FFFF"/>
                <w:sz w:val="20"/>
              </w:rPr>
              <w:t>’</w:t>
            </w:r>
            <w:r w:rsidRPr="001058C6">
              <w:rPr>
                <w:rFonts w:cs="Arial"/>
                <w:color w:val="008000"/>
                <w:sz w:val="20"/>
              </w:rPr>
              <w:t xml:space="preserve"> </w:t>
            </w:r>
            <w:r w:rsidRPr="004251B4">
              <w:rPr>
                <w:rFonts w:cs="Arial"/>
                <w:color w:val="339966"/>
                <w:sz w:val="20"/>
              </w:rPr>
              <w:t>/</w:t>
            </w:r>
            <w:r w:rsidRPr="001058C6">
              <w:rPr>
                <w:rFonts w:cs="Arial"/>
                <w:color w:val="008000"/>
                <w:sz w:val="20"/>
              </w:rPr>
              <w:t xml:space="preserve"> </w:t>
            </w:r>
            <w:r w:rsidR="00912634" w:rsidRPr="001058C6">
              <w:rPr>
                <w:rFonts w:cs="Arial"/>
                <w:sz w:val="20"/>
                <w:lang w:val="en-US"/>
              </w:rPr>
              <w:fldChar w:fldCharType="begin"/>
            </w:r>
            <w:r w:rsidR="00912634" w:rsidRPr="001058C6">
              <w:rPr>
                <w:rFonts w:cs="Arial"/>
                <w:sz w:val="20"/>
              </w:rPr>
              <w:instrText>MacroButton Nomacro §</w:instrText>
            </w:r>
            <w:r w:rsidR="00912634" w:rsidRPr="001058C6">
              <w:rPr>
                <w:rFonts w:cs="Arial"/>
                <w:sz w:val="20"/>
                <w:lang w:val="en-US"/>
              </w:rPr>
              <w:fldChar w:fldCharType="end"/>
            </w:r>
            <w:r w:rsidRPr="00006119">
              <w:rPr>
                <w:rFonts w:cs="Arial"/>
                <w:color w:val="00FFFF"/>
                <w:sz w:val="20"/>
              </w:rPr>
              <w:t>de</w:t>
            </w:r>
            <w:r w:rsidRPr="00912634">
              <w:rPr>
                <w:rFonts w:cs="Arial"/>
                <w:color w:val="00FFFF"/>
                <w:sz w:val="20"/>
              </w:rPr>
              <w:t xml:space="preserve"> </w:t>
            </w:r>
            <w:r w:rsidRPr="00006119">
              <w:rPr>
                <w:rFonts w:cs="Arial"/>
                <w:color w:val="00FFFF"/>
                <w:sz w:val="20"/>
              </w:rPr>
              <w:t>verschenen</w:t>
            </w:r>
            <w:r w:rsidRPr="001058C6">
              <w:rPr>
                <w:rFonts w:cs="Arial"/>
                <w:color w:val="008000"/>
                <w:sz w:val="20"/>
              </w:rPr>
              <w:t xml:space="preserve"> </w:t>
            </w:r>
            <w:r w:rsidR="00912634" w:rsidRPr="001058C6">
              <w:rPr>
                <w:rFonts w:cs="Arial"/>
                <w:sz w:val="20"/>
                <w:lang w:val="en-US"/>
              </w:rPr>
              <w:fldChar w:fldCharType="begin"/>
            </w:r>
            <w:r w:rsidR="00912634" w:rsidRPr="001058C6">
              <w:rPr>
                <w:rFonts w:cs="Arial"/>
                <w:sz w:val="20"/>
              </w:rPr>
              <w:instrText>MacroButton Nomacro §</w:instrText>
            </w:r>
            <w:r w:rsidR="00912634" w:rsidRPr="001058C6">
              <w:rPr>
                <w:rFonts w:cs="Arial"/>
                <w:sz w:val="20"/>
                <w:lang w:val="en-US"/>
              </w:rPr>
              <w:fldChar w:fldCharType="end"/>
            </w:r>
            <w:r w:rsidRPr="00912634">
              <w:rPr>
                <w:rFonts w:cs="Arial"/>
                <w:color w:val="00FFFF"/>
                <w:sz w:val="20"/>
              </w:rPr>
              <w:t>persoon/personen</w:t>
            </w:r>
            <w:r w:rsidR="00912634" w:rsidRPr="001058C6">
              <w:rPr>
                <w:rFonts w:cs="Arial"/>
                <w:sz w:val="20"/>
                <w:lang w:val="en-US"/>
              </w:rPr>
              <w:fldChar w:fldCharType="begin"/>
            </w:r>
            <w:r w:rsidR="00912634" w:rsidRPr="001058C6">
              <w:rPr>
                <w:rFonts w:cs="Arial"/>
                <w:sz w:val="20"/>
              </w:rPr>
              <w:instrText>MacroButton Nomacro §</w:instrText>
            </w:r>
            <w:r w:rsidR="00912634" w:rsidRPr="001058C6">
              <w:rPr>
                <w:rFonts w:cs="Arial"/>
                <w:sz w:val="20"/>
                <w:lang w:val="en-US"/>
              </w:rPr>
              <w:fldChar w:fldCharType="end"/>
            </w:r>
            <w:r w:rsidRPr="00912634">
              <w:rPr>
                <w:rFonts w:cs="Arial"/>
                <w:color w:val="00FFFF"/>
                <w:sz w:val="20"/>
              </w:rPr>
              <w:t xml:space="preserve"> sub</w:t>
            </w:r>
            <w:r w:rsidRPr="001058C6">
              <w:rPr>
                <w:rFonts w:cs="Arial"/>
                <w:color w:val="008000"/>
                <w:sz w:val="20"/>
              </w:rPr>
              <w:t xml:space="preserve"> </w:t>
            </w: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Pr="001058C6">
              <w:rPr>
                <w:rFonts w:cs="Arial"/>
                <w:sz w:val="20"/>
              </w:rPr>
              <w:t xml:space="preserve">nummering </w:t>
            </w:r>
            <w:r w:rsidR="000B740F">
              <w:rPr>
                <w:rFonts w:cs="Arial"/>
                <w:sz w:val="20"/>
              </w:rPr>
              <w:t>persoon</w:t>
            </w: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0048794E" w:rsidRPr="00EE3A93">
              <w:rPr>
                <w:rFonts w:cs="Arial"/>
                <w:sz w:val="20"/>
              </w:rPr>
              <w:fldChar w:fldCharType="begin"/>
            </w:r>
            <w:r w:rsidR="0048794E" w:rsidRPr="00EE3A93">
              <w:rPr>
                <w:rFonts w:cs="Arial"/>
                <w:sz w:val="20"/>
              </w:rPr>
              <w:instrText>MacroButton Nomacro §</w:instrText>
            </w:r>
            <w:r w:rsidR="0048794E" w:rsidRPr="00EE3A93">
              <w:rPr>
                <w:rFonts w:cs="Arial"/>
                <w:sz w:val="20"/>
              </w:rPr>
              <w:fldChar w:fldCharType="end"/>
            </w:r>
            <w:r w:rsidR="0048794E" w:rsidRPr="00405223">
              <w:rPr>
                <w:rFonts w:cs="Arial"/>
                <w:color w:val="00FFFF"/>
                <w:sz w:val="20"/>
              </w:rPr>
              <w:t>/</w:t>
            </w:r>
            <w:r w:rsidR="0048794E" w:rsidRPr="00EE3A93">
              <w:rPr>
                <w:rFonts w:cs="Arial"/>
                <w:sz w:val="20"/>
              </w:rPr>
              <w:fldChar w:fldCharType="begin"/>
            </w:r>
            <w:r w:rsidR="0048794E" w:rsidRPr="00EE3A93">
              <w:rPr>
                <w:rFonts w:cs="Arial"/>
                <w:sz w:val="20"/>
              </w:rPr>
              <w:instrText>MacroButton Nomacro §</w:instrText>
            </w:r>
            <w:r w:rsidR="0048794E" w:rsidRPr="00EE3A93">
              <w:rPr>
                <w:rFonts w:cs="Arial"/>
                <w:sz w:val="20"/>
              </w:rPr>
              <w:fldChar w:fldCharType="end"/>
            </w:r>
            <w:r w:rsidR="0048794E" w:rsidRPr="00EE3A93">
              <w:rPr>
                <w:rFonts w:cs="Arial"/>
                <w:sz w:val="20"/>
              </w:rPr>
              <w:fldChar w:fldCharType="begin"/>
            </w:r>
            <w:r w:rsidR="0048794E" w:rsidRPr="00EE3A93">
              <w:rPr>
                <w:rFonts w:cs="Arial"/>
                <w:sz w:val="20"/>
              </w:rPr>
              <w:instrText>MacroButton Nomacro §</w:instrText>
            </w:r>
            <w:r w:rsidR="0048794E" w:rsidRPr="00EE3A93">
              <w:rPr>
                <w:rFonts w:cs="Arial"/>
                <w:sz w:val="20"/>
              </w:rPr>
              <w:fldChar w:fldCharType="end"/>
            </w:r>
            <w:r w:rsidR="0048794E" w:rsidRPr="00E05BBC">
              <w:rPr>
                <w:rFonts w:cs="Arial"/>
                <w:sz w:val="20"/>
              </w:rPr>
              <w:t>naam rechtspersoon</w:t>
            </w:r>
            <w:r w:rsidR="0048794E" w:rsidRPr="00EE3A93">
              <w:rPr>
                <w:rFonts w:cs="Arial"/>
                <w:sz w:val="20"/>
              </w:rPr>
              <w:fldChar w:fldCharType="begin"/>
            </w:r>
            <w:r w:rsidR="0048794E" w:rsidRPr="00EE3A93">
              <w:rPr>
                <w:rFonts w:cs="Arial"/>
                <w:sz w:val="20"/>
              </w:rPr>
              <w:instrText>MacroButton Nomacro §</w:instrText>
            </w:r>
            <w:r w:rsidR="0048794E" w:rsidRPr="00EE3A93">
              <w:rPr>
                <w:rFonts w:cs="Arial"/>
                <w:sz w:val="20"/>
              </w:rPr>
              <w:fldChar w:fldCharType="end"/>
            </w:r>
            <w:r w:rsidR="0048794E" w:rsidRPr="00EE3A93">
              <w:rPr>
                <w:rFonts w:cs="Arial"/>
                <w:color w:val="800080"/>
                <w:sz w:val="20"/>
              </w:rPr>
              <w:t xml:space="preserve"> </w:t>
            </w:r>
            <w:r w:rsidR="00912634" w:rsidRPr="0048794E">
              <w:rPr>
                <w:rFonts w:cs="Arial"/>
                <w:color w:val="00FFFF"/>
                <w:sz w:val="20"/>
              </w:rPr>
              <w:t>/</w:t>
            </w:r>
            <w:r w:rsidR="00912634" w:rsidRPr="00F8063F">
              <w:rPr>
                <w:rFonts w:cs="Arial"/>
                <w:color w:val="800080"/>
                <w:sz w:val="20"/>
                <w:rPrChange w:id="84" w:author="Groot, Karina de" w:date="2025-03-31T10:18:00Z" w16du:dateUtc="2025-03-31T08:18:00Z">
                  <w:rPr>
                    <w:rFonts w:cs="Arial"/>
                    <w:color w:val="00FFFF"/>
                    <w:sz w:val="20"/>
                  </w:rPr>
                </w:rPrChange>
              </w:rPr>
              <w:t>de heer/mevrouw</w:t>
            </w:r>
            <w:r w:rsidR="00912634" w:rsidRPr="00F8063F">
              <w:rPr>
                <w:rFonts w:cs="Arial"/>
                <w:color w:val="800080"/>
                <w:sz w:val="20"/>
                <w:rPrChange w:id="85" w:author="Groot, Karina de" w:date="2025-03-31T10:18:00Z" w16du:dateUtc="2025-03-31T08:18:00Z">
                  <w:rPr>
                    <w:rFonts w:cs="Arial"/>
                    <w:color w:val="3366FF"/>
                    <w:sz w:val="20"/>
                  </w:rPr>
                </w:rPrChange>
              </w:rPr>
              <w:t xml:space="preserve"> </w:t>
            </w:r>
            <w:r w:rsidR="00912634" w:rsidRPr="00EE3A93">
              <w:rPr>
                <w:rFonts w:cs="Arial"/>
                <w:sz w:val="20"/>
              </w:rPr>
              <w:fldChar w:fldCharType="begin"/>
            </w:r>
            <w:r w:rsidR="00912634" w:rsidRPr="00EE3A93">
              <w:rPr>
                <w:rFonts w:cs="Arial"/>
                <w:sz w:val="20"/>
              </w:rPr>
              <w:instrText>MacroButton Nomacro §</w:instrText>
            </w:r>
            <w:r w:rsidR="00912634" w:rsidRPr="00EE3A93">
              <w:rPr>
                <w:rFonts w:cs="Arial"/>
                <w:sz w:val="20"/>
              </w:rPr>
              <w:fldChar w:fldCharType="end"/>
            </w:r>
            <w:r w:rsidR="00912634" w:rsidRPr="00E05BBC">
              <w:rPr>
                <w:rFonts w:cs="Arial"/>
                <w:sz w:val="20"/>
              </w:rPr>
              <w:t>naam natuurlijk persoon</w:t>
            </w:r>
            <w:r w:rsidR="00912634" w:rsidRPr="00EE3A93">
              <w:rPr>
                <w:rFonts w:cs="Arial"/>
                <w:sz w:val="20"/>
              </w:rPr>
              <w:fldChar w:fldCharType="begin"/>
            </w:r>
            <w:r w:rsidR="00912634" w:rsidRPr="00EE3A93">
              <w:rPr>
                <w:rFonts w:cs="Arial"/>
                <w:sz w:val="20"/>
              </w:rPr>
              <w:instrText>MacroButton Nomacro §</w:instrText>
            </w:r>
            <w:r w:rsidR="00912634" w:rsidRPr="00EE3A93">
              <w:rPr>
                <w:rFonts w:cs="Arial"/>
                <w:sz w:val="20"/>
              </w:rPr>
              <w:fldChar w:fldCharType="end"/>
            </w:r>
            <w:r w:rsidR="00912634" w:rsidRPr="00EE3A93">
              <w:rPr>
                <w:rFonts w:cs="Arial"/>
                <w:color w:val="800080"/>
                <w:sz w:val="20"/>
              </w:rPr>
              <w:t xml:space="preserve"> </w:t>
            </w:r>
            <w:r w:rsidR="00912634" w:rsidRPr="00A16303">
              <w:rPr>
                <w:rFonts w:cs="Arial"/>
                <w:color w:val="800080"/>
                <w:sz w:val="20"/>
              </w:rPr>
              <w:t>voornoemd,</w:t>
            </w:r>
            <w:r w:rsidR="00912634" w:rsidRPr="00A16303">
              <w:rPr>
                <w:rFonts w:cs="Arial"/>
                <w:sz w:val="20"/>
              </w:rPr>
              <w:fldChar w:fldCharType="begin"/>
            </w:r>
            <w:r w:rsidR="00912634" w:rsidRPr="00A16303">
              <w:rPr>
                <w:rFonts w:cs="Arial"/>
                <w:sz w:val="20"/>
              </w:rPr>
              <w:instrText>MacroButton Nomacro §</w:instrText>
            </w:r>
            <w:r w:rsidR="00912634" w:rsidRPr="00A16303">
              <w:rPr>
                <w:rFonts w:cs="Arial"/>
                <w:sz w:val="20"/>
              </w:rPr>
              <w:fldChar w:fldCharType="end"/>
            </w:r>
            <w:r w:rsidRPr="001058C6">
              <w:rPr>
                <w:rFonts w:cs="Arial"/>
                <w:sz w:val="20"/>
              </w:rPr>
              <w:t xml:space="preserve"> </w:t>
            </w:r>
            <w:r w:rsidRPr="004251B4">
              <w:rPr>
                <w:rFonts w:cs="Arial"/>
                <w:color w:val="339966"/>
                <w:sz w:val="20"/>
              </w:rPr>
              <w:t>hierna</w:t>
            </w:r>
            <w:r w:rsidRPr="001058C6">
              <w:rPr>
                <w:rFonts w:cs="Arial"/>
                <w:color w:val="FF0000"/>
                <w:sz w:val="20"/>
              </w:rPr>
              <w:t xml:space="preserve"> </w:t>
            </w:r>
            <w:r w:rsidRPr="001058C6">
              <w:rPr>
                <w:rFonts w:cs="Arial"/>
                <w:color w:val="800080"/>
                <w:sz w:val="20"/>
              </w:rPr>
              <w:t>zowel tezamen als ieder afzonderlijk</w:t>
            </w:r>
            <w:r w:rsidRPr="001058C6">
              <w:rPr>
                <w:rFonts w:cs="Arial"/>
                <w:color w:val="FF0000"/>
                <w:sz w:val="20"/>
              </w:rPr>
              <w:t xml:space="preserve"> </w:t>
            </w:r>
            <w:r w:rsidRPr="004251B4">
              <w:rPr>
                <w:rFonts w:cs="Arial"/>
                <w:color w:val="339966"/>
                <w:sz w:val="20"/>
              </w:rPr>
              <w:t>ook te noemen: ‘</w:t>
            </w:r>
            <w:r w:rsidRPr="00006119">
              <w:rPr>
                <w:rFonts w:cs="Arial"/>
                <w:color w:val="800080"/>
                <w:sz w:val="20"/>
                <w:u w:val="single"/>
              </w:rPr>
              <w:t xml:space="preserve">de </w:t>
            </w:r>
            <w:r w:rsidRPr="004251B4">
              <w:rPr>
                <w:rFonts w:cs="Arial"/>
                <w:color w:val="339966"/>
                <w:sz w:val="20"/>
                <w:u w:val="single"/>
              </w:rPr>
              <w:t>Schuldenaar</w:t>
            </w:r>
            <w:r w:rsidRPr="004251B4">
              <w:rPr>
                <w:rFonts w:cs="Arial"/>
                <w:color w:val="339966"/>
                <w:sz w:val="20"/>
              </w:rPr>
              <w:t>’ en</w:t>
            </w:r>
            <w:r w:rsidRPr="001058C6">
              <w:rPr>
                <w:rFonts w:cs="Arial"/>
                <w:color w:val="008000"/>
                <w:sz w:val="20"/>
              </w:rPr>
              <w:t xml:space="preserve"> </w:t>
            </w:r>
            <w:r w:rsidR="0048794E" w:rsidRPr="00EE3A93">
              <w:rPr>
                <w:rFonts w:cs="Arial"/>
                <w:sz w:val="20"/>
              </w:rPr>
              <w:fldChar w:fldCharType="begin"/>
            </w:r>
            <w:r w:rsidR="0048794E" w:rsidRPr="00EE3A93">
              <w:rPr>
                <w:rFonts w:cs="Arial"/>
                <w:sz w:val="20"/>
              </w:rPr>
              <w:instrText>MacroButton Nomacro §</w:instrText>
            </w:r>
            <w:r w:rsidR="0048794E" w:rsidRPr="00EE3A93">
              <w:rPr>
                <w:rFonts w:cs="Arial"/>
                <w:sz w:val="20"/>
              </w:rPr>
              <w:fldChar w:fldCharType="end"/>
            </w:r>
            <w:r w:rsidRPr="00912634">
              <w:rPr>
                <w:rFonts w:cs="Arial"/>
                <w:color w:val="00FFFF"/>
                <w:sz w:val="20"/>
              </w:rPr>
              <w:t>de verschenen</w:t>
            </w:r>
            <w:r w:rsidRPr="001058C6">
              <w:rPr>
                <w:rFonts w:cs="Arial"/>
                <w:color w:val="008000"/>
                <w:sz w:val="20"/>
              </w:rPr>
              <w:t xml:space="preserve"> </w:t>
            </w:r>
            <w:r w:rsidR="0048794E" w:rsidRPr="00EE3A93">
              <w:rPr>
                <w:rFonts w:cs="Arial"/>
                <w:sz w:val="20"/>
              </w:rPr>
              <w:fldChar w:fldCharType="begin"/>
            </w:r>
            <w:r w:rsidR="0048794E" w:rsidRPr="00EE3A93">
              <w:rPr>
                <w:rFonts w:cs="Arial"/>
                <w:sz w:val="20"/>
              </w:rPr>
              <w:instrText>MacroButton Nomacro §</w:instrText>
            </w:r>
            <w:r w:rsidR="0048794E" w:rsidRPr="00EE3A93">
              <w:rPr>
                <w:rFonts w:cs="Arial"/>
                <w:sz w:val="20"/>
              </w:rPr>
              <w:fldChar w:fldCharType="end"/>
            </w:r>
            <w:r w:rsidRPr="00912634">
              <w:rPr>
                <w:rFonts w:cs="Arial"/>
                <w:color w:val="00FFFF"/>
                <w:sz w:val="20"/>
              </w:rPr>
              <w:t>persoon/personen</w:t>
            </w:r>
            <w:r w:rsidR="0048794E" w:rsidRPr="00EE3A93">
              <w:rPr>
                <w:rFonts w:cs="Arial"/>
                <w:sz w:val="20"/>
              </w:rPr>
              <w:fldChar w:fldCharType="begin"/>
            </w:r>
            <w:r w:rsidR="0048794E" w:rsidRPr="00EE3A93">
              <w:rPr>
                <w:rFonts w:cs="Arial"/>
                <w:sz w:val="20"/>
              </w:rPr>
              <w:instrText>MacroButton Nomacro §</w:instrText>
            </w:r>
            <w:r w:rsidR="0048794E" w:rsidRPr="00EE3A93">
              <w:rPr>
                <w:rFonts w:cs="Arial"/>
                <w:sz w:val="20"/>
              </w:rPr>
              <w:fldChar w:fldCharType="end"/>
            </w:r>
            <w:r w:rsidRPr="001058C6">
              <w:rPr>
                <w:rFonts w:cs="Arial"/>
                <w:color w:val="800080"/>
                <w:sz w:val="20"/>
              </w:rPr>
              <w:t xml:space="preserve"> </w:t>
            </w:r>
            <w:r w:rsidRPr="00912634">
              <w:rPr>
                <w:rFonts w:cs="Arial"/>
                <w:color w:val="00FFFF"/>
                <w:sz w:val="20"/>
              </w:rPr>
              <w:t>sub</w:t>
            </w:r>
            <w:r w:rsidRPr="001058C6">
              <w:rPr>
                <w:rFonts w:cs="Arial"/>
                <w:color w:val="800080"/>
                <w:sz w:val="20"/>
              </w:rPr>
              <w:t xml:space="preserve"> </w:t>
            </w: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Pr="001058C6">
              <w:rPr>
                <w:rFonts w:cs="Arial"/>
                <w:sz w:val="20"/>
              </w:rPr>
              <w:t xml:space="preserve">nummering </w:t>
            </w:r>
            <w:r w:rsidR="000B740F">
              <w:rPr>
                <w:rFonts w:cs="Arial"/>
                <w:sz w:val="20"/>
              </w:rPr>
              <w:t>persoon</w:t>
            </w: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00D9119E" w:rsidRPr="00EE3A93">
              <w:rPr>
                <w:rFonts w:cs="Arial"/>
                <w:sz w:val="20"/>
              </w:rPr>
              <w:fldChar w:fldCharType="begin"/>
            </w:r>
            <w:r w:rsidR="00D9119E" w:rsidRPr="00EE3A93">
              <w:rPr>
                <w:rFonts w:cs="Arial"/>
                <w:sz w:val="20"/>
              </w:rPr>
              <w:instrText>MacroButton Nomacro §</w:instrText>
            </w:r>
            <w:r w:rsidR="00D9119E" w:rsidRPr="00EE3A93">
              <w:rPr>
                <w:rFonts w:cs="Arial"/>
                <w:sz w:val="20"/>
              </w:rPr>
              <w:fldChar w:fldCharType="end"/>
            </w:r>
            <w:r w:rsidRPr="001058C6">
              <w:rPr>
                <w:rFonts w:cs="Arial"/>
                <w:color w:val="008000"/>
                <w:sz w:val="20"/>
              </w:rPr>
              <w:t xml:space="preserve"> </w:t>
            </w:r>
            <w:r w:rsidR="00912634" w:rsidRPr="0048794E">
              <w:rPr>
                <w:rFonts w:cs="Arial"/>
                <w:color w:val="00FFFF"/>
                <w:sz w:val="20"/>
              </w:rPr>
              <w:t>/</w:t>
            </w:r>
            <w:r w:rsidR="0048794E" w:rsidRPr="00EE3A93">
              <w:rPr>
                <w:rFonts w:cs="Arial"/>
                <w:sz w:val="20"/>
              </w:rPr>
              <w:fldChar w:fldCharType="begin"/>
            </w:r>
            <w:r w:rsidR="0048794E" w:rsidRPr="00EE3A93">
              <w:rPr>
                <w:rFonts w:cs="Arial"/>
                <w:sz w:val="20"/>
              </w:rPr>
              <w:instrText>MacroButton Nomacro §</w:instrText>
            </w:r>
            <w:r w:rsidR="0048794E" w:rsidRPr="00EE3A93">
              <w:rPr>
                <w:rFonts w:cs="Arial"/>
                <w:sz w:val="20"/>
              </w:rPr>
              <w:fldChar w:fldCharType="end"/>
            </w:r>
            <w:r w:rsidR="0048794E" w:rsidRPr="00EE3A93">
              <w:rPr>
                <w:rFonts w:cs="Arial"/>
                <w:sz w:val="20"/>
              </w:rPr>
              <w:fldChar w:fldCharType="begin"/>
            </w:r>
            <w:r w:rsidR="0048794E" w:rsidRPr="00EE3A93">
              <w:rPr>
                <w:rFonts w:cs="Arial"/>
                <w:sz w:val="20"/>
              </w:rPr>
              <w:instrText>MacroButton Nomacro §</w:instrText>
            </w:r>
            <w:r w:rsidR="0048794E" w:rsidRPr="00EE3A93">
              <w:rPr>
                <w:rFonts w:cs="Arial"/>
                <w:sz w:val="20"/>
              </w:rPr>
              <w:fldChar w:fldCharType="end"/>
            </w:r>
            <w:r w:rsidR="0048794E" w:rsidRPr="00E05BBC">
              <w:rPr>
                <w:rFonts w:cs="Arial"/>
                <w:sz w:val="20"/>
              </w:rPr>
              <w:t>naam rechtspersoon</w:t>
            </w:r>
            <w:r w:rsidR="0048794E" w:rsidRPr="00EE3A93">
              <w:rPr>
                <w:rFonts w:cs="Arial"/>
                <w:sz w:val="20"/>
              </w:rPr>
              <w:fldChar w:fldCharType="begin"/>
            </w:r>
            <w:r w:rsidR="0048794E" w:rsidRPr="00EE3A93">
              <w:rPr>
                <w:rFonts w:cs="Arial"/>
                <w:sz w:val="20"/>
              </w:rPr>
              <w:instrText>MacroButton Nomacro §</w:instrText>
            </w:r>
            <w:r w:rsidR="0048794E" w:rsidRPr="00EE3A93">
              <w:rPr>
                <w:rFonts w:cs="Arial"/>
                <w:sz w:val="20"/>
              </w:rPr>
              <w:fldChar w:fldCharType="end"/>
            </w:r>
            <w:r w:rsidR="0048794E" w:rsidRPr="00EE3A93">
              <w:rPr>
                <w:rFonts w:cs="Arial"/>
                <w:color w:val="800080"/>
                <w:sz w:val="20"/>
              </w:rPr>
              <w:t xml:space="preserve"> </w:t>
            </w:r>
            <w:r w:rsidR="0048794E" w:rsidRPr="0048794E">
              <w:rPr>
                <w:rFonts w:cs="Arial"/>
                <w:color w:val="00FFFF"/>
                <w:sz w:val="20"/>
              </w:rPr>
              <w:t>/</w:t>
            </w:r>
            <w:r w:rsidR="00912634" w:rsidRPr="00F8063F">
              <w:rPr>
                <w:rFonts w:cs="Arial"/>
                <w:color w:val="800080"/>
                <w:sz w:val="20"/>
                <w:rPrChange w:id="86" w:author="Groot, Karina de" w:date="2025-03-31T10:18:00Z" w16du:dateUtc="2025-03-31T08:18:00Z">
                  <w:rPr>
                    <w:rFonts w:cs="Arial"/>
                    <w:color w:val="00FFFF"/>
                    <w:sz w:val="20"/>
                  </w:rPr>
                </w:rPrChange>
              </w:rPr>
              <w:t>de heer/mevrouw</w:t>
            </w:r>
            <w:r w:rsidR="00912634" w:rsidRPr="004251B4">
              <w:rPr>
                <w:rFonts w:cs="Arial"/>
                <w:color w:val="3366FF"/>
                <w:sz w:val="20"/>
              </w:rPr>
              <w:t xml:space="preserve"> </w:t>
            </w:r>
            <w:r w:rsidR="00912634" w:rsidRPr="00EE3A93">
              <w:rPr>
                <w:rFonts w:cs="Arial"/>
                <w:sz w:val="20"/>
              </w:rPr>
              <w:fldChar w:fldCharType="begin"/>
            </w:r>
            <w:r w:rsidR="00912634" w:rsidRPr="00EE3A93">
              <w:rPr>
                <w:rFonts w:cs="Arial"/>
                <w:sz w:val="20"/>
              </w:rPr>
              <w:instrText>MacroButton Nomacro §</w:instrText>
            </w:r>
            <w:r w:rsidR="00912634" w:rsidRPr="00EE3A93">
              <w:rPr>
                <w:rFonts w:cs="Arial"/>
                <w:sz w:val="20"/>
              </w:rPr>
              <w:fldChar w:fldCharType="end"/>
            </w:r>
            <w:r w:rsidR="00912634" w:rsidRPr="00E05BBC">
              <w:rPr>
                <w:rFonts w:cs="Arial"/>
                <w:sz w:val="20"/>
              </w:rPr>
              <w:t>naam natuurlijk persoon</w:t>
            </w:r>
            <w:r w:rsidR="00912634" w:rsidRPr="00EE3A93">
              <w:rPr>
                <w:rFonts w:cs="Arial"/>
                <w:sz w:val="20"/>
              </w:rPr>
              <w:fldChar w:fldCharType="begin"/>
            </w:r>
            <w:r w:rsidR="00912634" w:rsidRPr="00EE3A93">
              <w:rPr>
                <w:rFonts w:cs="Arial"/>
                <w:sz w:val="20"/>
              </w:rPr>
              <w:instrText>MacroButton Nomacro §</w:instrText>
            </w:r>
            <w:r w:rsidR="00912634" w:rsidRPr="00EE3A93">
              <w:rPr>
                <w:rFonts w:cs="Arial"/>
                <w:sz w:val="20"/>
              </w:rPr>
              <w:fldChar w:fldCharType="end"/>
            </w:r>
            <w:r w:rsidR="00F854FF">
              <w:rPr>
                <w:rFonts w:cs="Arial"/>
                <w:sz w:val="20"/>
              </w:rPr>
              <w:t xml:space="preserve"> </w:t>
            </w:r>
            <w:r w:rsidR="00912634" w:rsidRPr="00A16303">
              <w:rPr>
                <w:rFonts w:cs="Arial"/>
                <w:color w:val="800080"/>
                <w:sz w:val="20"/>
              </w:rPr>
              <w:t>voornoemd,</w:t>
            </w:r>
            <w:r w:rsidR="00912634" w:rsidRPr="00A16303">
              <w:rPr>
                <w:rFonts w:cs="Arial"/>
                <w:sz w:val="20"/>
              </w:rPr>
              <w:fldChar w:fldCharType="begin"/>
            </w:r>
            <w:r w:rsidR="00912634" w:rsidRPr="00A16303">
              <w:rPr>
                <w:rFonts w:cs="Arial"/>
                <w:sz w:val="20"/>
              </w:rPr>
              <w:instrText>MacroButton Nomacro §</w:instrText>
            </w:r>
            <w:r w:rsidR="00912634" w:rsidRPr="00A16303">
              <w:rPr>
                <w:rFonts w:cs="Arial"/>
                <w:sz w:val="20"/>
              </w:rPr>
              <w:fldChar w:fldCharType="end"/>
            </w:r>
            <w:r w:rsidR="00D9119E">
              <w:rPr>
                <w:rFonts w:cs="Arial"/>
                <w:sz w:val="20"/>
              </w:rPr>
              <w:t xml:space="preserve"> </w:t>
            </w:r>
            <w:r w:rsidRPr="004251B4">
              <w:rPr>
                <w:rFonts w:cs="Arial"/>
                <w:color w:val="339966"/>
                <w:sz w:val="20"/>
              </w:rPr>
              <w:t>hierna</w:t>
            </w:r>
            <w:r w:rsidRPr="001058C6">
              <w:rPr>
                <w:rFonts w:cs="Arial"/>
                <w:color w:val="FF0000"/>
                <w:sz w:val="20"/>
              </w:rPr>
              <w:t xml:space="preserve"> </w:t>
            </w:r>
            <w:r w:rsidRPr="001058C6">
              <w:rPr>
                <w:rFonts w:cs="Arial"/>
                <w:color w:val="800080"/>
                <w:sz w:val="20"/>
              </w:rPr>
              <w:t>zowel tezamen als ieder afzonderlijk</w:t>
            </w:r>
            <w:r w:rsidRPr="001058C6">
              <w:rPr>
                <w:rFonts w:cs="Arial"/>
                <w:color w:val="FF0000"/>
                <w:sz w:val="20"/>
              </w:rPr>
              <w:t xml:space="preserve"> </w:t>
            </w:r>
            <w:r w:rsidRPr="004251B4">
              <w:rPr>
                <w:rFonts w:cs="Arial"/>
                <w:color w:val="339966"/>
                <w:sz w:val="20"/>
              </w:rPr>
              <w:t>ook te noemen: ‘</w:t>
            </w:r>
            <w:r w:rsidRPr="00006119">
              <w:rPr>
                <w:rFonts w:cs="Arial"/>
                <w:color w:val="800080"/>
                <w:sz w:val="20"/>
                <w:u w:val="single"/>
              </w:rPr>
              <w:t xml:space="preserve">de </w:t>
            </w:r>
            <w:r w:rsidRPr="004251B4">
              <w:rPr>
                <w:rFonts w:cs="Arial"/>
                <w:color w:val="339966"/>
                <w:sz w:val="20"/>
                <w:u w:val="single"/>
              </w:rPr>
              <w:t>Hypotheekgever</w:t>
            </w:r>
            <w:r w:rsidRPr="004251B4">
              <w:rPr>
                <w:rFonts w:cs="Arial"/>
                <w:color w:val="339966"/>
                <w:sz w:val="20"/>
              </w:rPr>
              <w:t>’</w:t>
            </w:r>
          </w:p>
        </w:tc>
        <w:tc>
          <w:tcPr>
            <w:tcW w:w="2718" w:type="pct"/>
          </w:tcPr>
          <w:p w14:paraId="7275786E" w14:textId="77777777" w:rsidR="00104BFA" w:rsidRDefault="0011383C" w:rsidP="0011383C">
            <w:r w:rsidRPr="0011383C">
              <w:t xml:space="preserve">Verplichte keuze uit de volgende </w:t>
            </w:r>
            <w:r w:rsidR="00A94643">
              <w:t xml:space="preserve">2 </w:t>
            </w:r>
            <w:r w:rsidRPr="0011383C">
              <w:t>opties</w:t>
            </w:r>
            <w:r w:rsidR="007513EA">
              <w:t>, waaruit er 1 gekozen moet worden</w:t>
            </w:r>
            <w:r>
              <w:t>:</w:t>
            </w:r>
          </w:p>
          <w:p w14:paraId="1F99F718" w14:textId="77777777" w:rsidR="00AB3436" w:rsidRPr="00CD7B34" w:rsidRDefault="00B120E4" w:rsidP="00F5481C">
            <w:pPr>
              <w:pStyle w:val="Lijstalinea"/>
              <w:numPr>
                <w:ilvl w:val="0"/>
                <w:numId w:val="24"/>
              </w:numPr>
              <w:tabs>
                <w:tab w:val="left" w:pos="-1440"/>
                <w:tab w:val="left" w:pos="-720"/>
                <w:tab w:val="left" w:pos="425"/>
              </w:tabs>
              <w:suppressAutoHyphens/>
            </w:pPr>
            <w:r w:rsidRPr="00F5481C">
              <w:rPr>
                <w:rFonts w:cs="Arial"/>
                <w:color w:val="339966"/>
                <w:sz w:val="20"/>
              </w:rPr>
              <w:t>hierna</w:t>
            </w:r>
            <w:r w:rsidRPr="00F5481C">
              <w:rPr>
                <w:rFonts w:cs="Arial"/>
                <w:color w:val="FF0000"/>
                <w:sz w:val="20"/>
              </w:rPr>
              <w:t xml:space="preserve"> </w:t>
            </w:r>
            <w:r w:rsidRPr="00F5481C">
              <w:rPr>
                <w:rFonts w:cs="Arial"/>
                <w:color w:val="800080"/>
                <w:sz w:val="20"/>
              </w:rPr>
              <w:t>zowel tezamen als ieder afzonderlijk</w:t>
            </w:r>
            <w:r w:rsidRPr="00F5481C">
              <w:rPr>
                <w:rFonts w:cs="Arial"/>
                <w:color w:val="FF0000"/>
                <w:sz w:val="20"/>
              </w:rPr>
              <w:t xml:space="preserve"> </w:t>
            </w:r>
            <w:r w:rsidRPr="00F5481C">
              <w:rPr>
                <w:rFonts w:cs="Arial"/>
                <w:color w:val="339966"/>
                <w:sz w:val="20"/>
              </w:rPr>
              <w:t>ook te noemen:</w:t>
            </w:r>
            <w:r w:rsidRPr="00F5481C">
              <w:rPr>
                <w:rFonts w:cs="Arial"/>
                <w:color w:val="008000"/>
                <w:sz w:val="20"/>
              </w:rPr>
              <w:t xml:space="preserve"> </w:t>
            </w:r>
            <w:r w:rsidRPr="00F5481C">
              <w:rPr>
                <w:rFonts w:cs="Arial"/>
                <w:color w:val="00FFFF"/>
                <w:sz w:val="20"/>
              </w:rPr>
              <w:t>‘</w:t>
            </w:r>
            <w:r w:rsidRPr="00F5481C">
              <w:rPr>
                <w:rFonts w:cs="Arial"/>
                <w:color w:val="800080"/>
                <w:sz w:val="20"/>
                <w:u w:val="single"/>
              </w:rPr>
              <w:t xml:space="preserve">de </w:t>
            </w:r>
            <w:r w:rsidRPr="00F5481C">
              <w:rPr>
                <w:rFonts w:cs="Arial"/>
                <w:color w:val="00FFFF"/>
                <w:sz w:val="20"/>
                <w:u w:val="single"/>
              </w:rPr>
              <w:t>Schuldenaar</w:t>
            </w:r>
            <w:r w:rsidRPr="00F5481C">
              <w:rPr>
                <w:rFonts w:cs="Arial"/>
                <w:color w:val="00FFFF"/>
                <w:sz w:val="20"/>
              </w:rPr>
              <w:t>’ en/of ‘</w:t>
            </w:r>
            <w:r w:rsidRPr="00F5481C">
              <w:rPr>
                <w:rFonts w:cs="Arial"/>
                <w:color w:val="800080"/>
                <w:sz w:val="20"/>
                <w:u w:val="single"/>
              </w:rPr>
              <w:t xml:space="preserve">de </w:t>
            </w:r>
            <w:r w:rsidRPr="00F5481C">
              <w:rPr>
                <w:rFonts w:cs="Arial"/>
                <w:color w:val="00FFFF"/>
                <w:sz w:val="20"/>
                <w:u w:val="single"/>
              </w:rPr>
              <w:t>Hypotheekgever</w:t>
            </w:r>
            <w:r w:rsidRPr="00F5481C">
              <w:rPr>
                <w:rFonts w:cs="Arial"/>
                <w:color w:val="00FFFF"/>
                <w:sz w:val="20"/>
              </w:rPr>
              <w:t>’/ ‘</w:t>
            </w:r>
            <w:r w:rsidRPr="00F5481C">
              <w:rPr>
                <w:rFonts w:cs="Arial"/>
                <w:color w:val="800080"/>
                <w:sz w:val="20"/>
                <w:u w:val="single"/>
              </w:rPr>
              <w:t xml:space="preserve">de </w:t>
            </w:r>
            <w:r w:rsidRPr="00F5481C">
              <w:rPr>
                <w:rFonts w:cs="Arial"/>
                <w:color w:val="00FFFF"/>
                <w:sz w:val="20"/>
                <w:u w:val="single"/>
              </w:rPr>
              <w:t>Schuldenaar</w:t>
            </w:r>
            <w:r w:rsidRPr="00F5481C">
              <w:rPr>
                <w:rFonts w:cs="Arial"/>
                <w:color w:val="00FFFF"/>
                <w:sz w:val="20"/>
              </w:rPr>
              <w:t>’ / ‘</w:t>
            </w:r>
            <w:r w:rsidRPr="00F5481C">
              <w:rPr>
                <w:rFonts w:cs="Arial"/>
                <w:color w:val="800080"/>
                <w:sz w:val="20"/>
                <w:u w:val="single"/>
              </w:rPr>
              <w:t xml:space="preserve">de </w:t>
            </w:r>
            <w:r w:rsidRPr="00F5481C">
              <w:rPr>
                <w:rFonts w:cs="Arial"/>
                <w:color w:val="00FFFF"/>
                <w:sz w:val="20"/>
                <w:u w:val="single"/>
              </w:rPr>
              <w:t>Hypotheekgever</w:t>
            </w:r>
            <w:r w:rsidRPr="00F5481C">
              <w:rPr>
                <w:rFonts w:cs="Arial"/>
                <w:color w:val="00FFFF"/>
                <w:sz w:val="20"/>
              </w:rPr>
              <w:t>’</w:t>
            </w:r>
          </w:p>
          <w:p w14:paraId="70A9132E" w14:textId="77777777" w:rsidR="00AB3436" w:rsidRPr="00AB3436" w:rsidRDefault="00D50FA4" w:rsidP="00D50FA4">
            <w:pPr>
              <w:pStyle w:val="streepje"/>
              <w:numPr>
                <w:ilvl w:val="0"/>
                <w:numId w:val="24"/>
              </w:numPr>
              <w:ind w:left="227" w:hanging="227"/>
            </w:pP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00B120E4" w:rsidRPr="00D50FA4">
              <w:rPr>
                <w:rFonts w:cs="Arial"/>
                <w:color w:val="00FFFF"/>
                <w:sz w:val="20"/>
              </w:rPr>
              <w:t xml:space="preserve">de verschenen </w:t>
            </w: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00B120E4" w:rsidRPr="00D50FA4">
              <w:rPr>
                <w:rFonts w:cs="Arial"/>
                <w:color w:val="00FFFF"/>
                <w:sz w:val="20"/>
              </w:rPr>
              <w:t>persoon/personen</w:t>
            </w: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00B120E4" w:rsidRPr="00D50FA4">
              <w:rPr>
                <w:rFonts w:cs="Arial"/>
                <w:color w:val="00FFFF"/>
                <w:sz w:val="20"/>
              </w:rPr>
              <w:t xml:space="preserve"> sub</w:t>
            </w:r>
            <w:r w:rsidR="00B120E4" w:rsidRPr="001058C6">
              <w:rPr>
                <w:rFonts w:cs="Arial"/>
                <w:color w:val="008000"/>
                <w:sz w:val="20"/>
              </w:rPr>
              <w:t xml:space="preserve"> </w:t>
            </w:r>
            <w:r w:rsidR="00B120E4" w:rsidRPr="001058C6">
              <w:rPr>
                <w:rFonts w:cs="Arial"/>
                <w:sz w:val="20"/>
                <w:lang w:val="en-US"/>
              </w:rPr>
              <w:fldChar w:fldCharType="begin"/>
            </w:r>
            <w:r w:rsidR="00B120E4" w:rsidRPr="001058C6">
              <w:rPr>
                <w:rFonts w:cs="Arial"/>
                <w:sz w:val="20"/>
              </w:rPr>
              <w:instrText>MacroButton Nomacro §</w:instrText>
            </w:r>
            <w:r w:rsidR="00B120E4" w:rsidRPr="001058C6">
              <w:rPr>
                <w:rFonts w:cs="Arial"/>
                <w:sz w:val="20"/>
                <w:lang w:val="en-US"/>
              </w:rPr>
              <w:fldChar w:fldCharType="end"/>
            </w:r>
            <w:r w:rsidR="00B120E4" w:rsidRPr="001058C6">
              <w:rPr>
                <w:rFonts w:cs="Arial"/>
                <w:sz w:val="20"/>
              </w:rPr>
              <w:t xml:space="preserve">nummering </w:t>
            </w:r>
            <w:r w:rsidR="000B740F">
              <w:rPr>
                <w:rFonts w:cs="Arial"/>
                <w:sz w:val="20"/>
              </w:rPr>
              <w:t>persoon</w:t>
            </w:r>
            <w:r w:rsidR="00B120E4" w:rsidRPr="001058C6">
              <w:rPr>
                <w:rFonts w:cs="Arial"/>
                <w:sz w:val="20"/>
                <w:lang w:val="en-US"/>
              </w:rPr>
              <w:fldChar w:fldCharType="begin"/>
            </w:r>
            <w:r w:rsidR="00B120E4" w:rsidRPr="001058C6">
              <w:rPr>
                <w:rFonts w:cs="Arial"/>
                <w:sz w:val="20"/>
              </w:rPr>
              <w:instrText>MacroButton Nomacro §</w:instrText>
            </w:r>
            <w:r w:rsidR="00B120E4" w:rsidRPr="001058C6">
              <w:rPr>
                <w:rFonts w:cs="Arial"/>
                <w:sz w:val="20"/>
                <w:lang w:val="en-US"/>
              </w:rPr>
              <w:fldChar w:fldCharType="end"/>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405223">
              <w:rPr>
                <w:rFonts w:cs="Arial"/>
                <w:color w:val="00FFFF"/>
                <w:sz w:val="20"/>
              </w:rP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E05BBC">
              <w:rPr>
                <w:rFonts w:cs="Arial"/>
                <w:sz w:val="20"/>
              </w:rPr>
              <w:t>naam rechtspersoon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EE3A93">
              <w:rPr>
                <w:rFonts w:cs="Arial"/>
                <w:color w:val="800080"/>
                <w:sz w:val="20"/>
              </w:rPr>
              <w:t xml:space="preserve"> </w:t>
            </w:r>
            <w:r w:rsidRPr="0048794E">
              <w:rPr>
                <w:rFonts w:cs="Arial"/>
                <w:color w:val="00FFFF"/>
                <w:sz w:val="20"/>
              </w:rPr>
              <w:t>/</w:t>
            </w:r>
            <w:r w:rsidRPr="00F8063F">
              <w:rPr>
                <w:rFonts w:cs="Arial"/>
                <w:color w:val="800080"/>
                <w:sz w:val="20"/>
                <w:rPrChange w:id="87" w:author="Groot, Karina de" w:date="2025-03-31T10:18:00Z" w16du:dateUtc="2025-03-31T08:18:00Z">
                  <w:rPr>
                    <w:rFonts w:cs="Arial"/>
                    <w:color w:val="00FFFF"/>
                    <w:sz w:val="20"/>
                  </w:rPr>
                </w:rPrChange>
              </w:rPr>
              <w:t>de heer/mevrouw</w:t>
            </w:r>
            <w:r w:rsidRPr="00F8063F">
              <w:rPr>
                <w:rFonts w:cs="Arial"/>
                <w:color w:val="800080"/>
                <w:sz w:val="20"/>
                <w:rPrChange w:id="88" w:author="Groot, Karina de" w:date="2025-03-31T10:18:00Z" w16du:dateUtc="2025-03-31T08:18:00Z">
                  <w:rPr>
                    <w:rFonts w:cs="Arial"/>
                    <w:color w:val="3366FF"/>
                    <w:sz w:val="20"/>
                  </w:rPr>
                </w:rPrChange>
              </w:rPr>
              <w:t xml:space="preserve"> </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E05BBC">
              <w:rPr>
                <w:rFonts w:cs="Arial"/>
                <w:sz w:val="20"/>
              </w:rPr>
              <w:t>naam natuurlijk persoon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00F854FF">
              <w:rPr>
                <w:rFonts w:cs="Arial"/>
                <w:color w:val="800080"/>
                <w:sz w:val="20"/>
              </w:rPr>
              <w:t xml:space="preserve"> </w:t>
            </w:r>
            <w:r w:rsidRPr="00A16303">
              <w:rPr>
                <w:rFonts w:cs="Arial"/>
                <w:color w:val="800080"/>
                <w:sz w:val="20"/>
              </w:rPr>
              <w:t>voornoemd,</w:t>
            </w:r>
            <w:r w:rsidRPr="00A16303">
              <w:rPr>
                <w:rFonts w:cs="Arial"/>
                <w:sz w:val="20"/>
              </w:rPr>
              <w:fldChar w:fldCharType="begin"/>
            </w:r>
            <w:r w:rsidRPr="00A16303">
              <w:rPr>
                <w:rFonts w:cs="Arial"/>
                <w:sz w:val="20"/>
              </w:rPr>
              <w:instrText>MacroButton Nomacro §</w:instrText>
            </w:r>
            <w:r w:rsidRPr="00A16303">
              <w:rPr>
                <w:rFonts w:cs="Arial"/>
                <w:sz w:val="20"/>
              </w:rPr>
              <w:fldChar w:fldCharType="end"/>
            </w:r>
            <w:r w:rsidRPr="001058C6">
              <w:rPr>
                <w:rFonts w:cs="Arial"/>
                <w:sz w:val="20"/>
              </w:rPr>
              <w:t xml:space="preserve"> </w:t>
            </w:r>
            <w:r w:rsidR="00B120E4" w:rsidRPr="004251B4">
              <w:rPr>
                <w:rFonts w:cs="Arial"/>
                <w:color w:val="339966"/>
                <w:sz w:val="20"/>
              </w:rPr>
              <w:t>hierna</w:t>
            </w:r>
            <w:r w:rsidR="00B120E4" w:rsidRPr="001058C6">
              <w:rPr>
                <w:rFonts w:cs="Arial"/>
                <w:color w:val="FF0000"/>
                <w:sz w:val="20"/>
              </w:rPr>
              <w:t xml:space="preserve"> </w:t>
            </w:r>
            <w:r w:rsidR="00B120E4" w:rsidRPr="001058C6">
              <w:rPr>
                <w:rFonts w:cs="Arial"/>
                <w:color w:val="800080"/>
                <w:sz w:val="20"/>
              </w:rPr>
              <w:t>zowel tezamen als ieder afzonderlijk</w:t>
            </w:r>
            <w:r w:rsidR="00B120E4" w:rsidRPr="001058C6">
              <w:rPr>
                <w:rFonts w:cs="Arial"/>
                <w:color w:val="FF0000"/>
                <w:sz w:val="20"/>
              </w:rPr>
              <w:t xml:space="preserve"> </w:t>
            </w:r>
            <w:r w:rsidR="00B120E4" w:rsidRPr="004251B4">
              <w:rPr>
                <w:rFonts w:cs="Arial"/>
                <w:color w:val="339966"/>
                <w:sz w:val="20"/>
              </w:rPr>
              <w:t>ook te noemen: ‘</w:t>
            </w:r>
            <w:r w:rsidR="00B120E4" w:rsidRPr="00006119">
              <w:rPr>
                <w:rFonts w:cs="Arial"/>
                <w:color w:val="800080"/>
                <w:sz w:val="20"/>
                <w:u w:val="single"/>
              </w:rPr>
              <w:t xml:space="preserve">de </w:t>
            </w:r>
            <w:r w:rsidR="00B120E4" w:rsidRPr="004251B4">
              <w:rPr>
                <w:rFonts w:cs="Arial"/>
                <w:color w:val="339966"/>
                <w:sz w:val="20"/>
                <w:u w:val="single"/>
              </w:rPr>
              <w:t>Schuldenaar</w:t>
            </w:r>
            <w:r w:rsidR="00B120E4" w:rsidRPr="004251B4">
              <w:rPr>
                <w:rFonts w:cs="Arial"/>
                <w:color w:val="339966"/>
                <w:sz w:val="20"/>
              </w:rPr>
              <w:t>’ en</w:t>
            </w:r>
            <w:r w:rsidR="00B120E4" w:rsidRPr="001058C6">
              <w:rPr>
                <w:rFonts w:cs="Arial"/>
                <w:color w:val="008000"/>
                <w:sz w:val="20"/>
              </w:rPr>
              <w:t xml:space="preserve"> </w:t>
            </w:r>
            <w:r w:rsidR="002D05DB" w:rsidRPr="001058C6">
              <w:rPr>
                <w:rFonts w:cs="Arial"/>
                <w:sz w:val="20"/>
                <w:lang w:val="en-US"/>
              </w:rPr>
              <w:fldChar w:fldCharType="begin"/>
            </w:r>
            <w:r w:rsidR="002D05DB" w:rsidRPr="001058C6">
              <w:rPr>
                <w:rFonts w:cs="Arial"/>
                <w:sz w:val="20"/>
              </w:rPr>
              <w:instrText>MacroButton Nomacro §</w:instrText>
            </w:r>
            <w:r w:rsidR="002D05DB" w:rsidRPr="001058C6">
              <w:rPr>
                <w:rFonts w:cs="Arial"/>
                <w:sz w:val="20"/>
                <w:lang w:val="en-US"/>
              </w:rPr>
              <w:fldChar w:fldCharType="end"/>
            </w:r>
            <w:r w:rsidR="00B120E4" w:rsidRPr="00D50FA4">
              <w:rPr>
                <w:rFonts w:cs="Arial"/>
                <w:color w:val="00FFFF"/>
                <w:sz w:val="20"/>
              </w:rPr>
              <w:t xml:space="preserve">de verschenen </w:t>
            </w:r>
            <w:r w:rsidR="002D05DB" w:rsidRPr="001058C6">
              <w:rPr>
                <w:rFonts w:cs="Arial"/>
                <w:sz w:val="20"/>
                <w:lang w:val="en-US"/>
              </w:rPr>
              <w:fldChar w:fldCharType="begin"/>
            </w:r>
            <w:r w:rsidR="002D05DB" w:rsidRPr="001058C6">
              <w:rPr>
                <w:rFonts w:cs="Arial"/>
                <w:sz w:val="20"/>
              </w:rPr>
              <w:instrText>MacroButton Nomacro §</w:instrText>
            </w:r>
            <w:r w:rsidR="002D05DB" w:rsidRPr="001058C6">
              <w:rPr>
                <w:rFonts w:cs="Arial"/>
                <w:sz w:val="20"/>
                <w:lang w:val="en-US"/>
              </w:rPr>
              <w:fldChar w:fldCharType="end"/>
            </w:r>
            <w:r w:rsidR="00B120E4" w:rsidRPr="00D50FA4">
              <w:rPr>
                <w:rFonts w:cs="Arial"/>
                <w:color w:val="00FFFF"/>
                <w:sz w:val="20"/>
              </w:rPr>
              <w:t>persoon/personen</w:t>
            </w:r>
            <w:r w:rsidR="002D05DB" w:rsidRPr="001058C6">
              <w:rPr>
                <w:rFonts w:cs="Arial"/>
                <w:sz w:val="20"/>
                <w:lang w:val="en-US"/>
              </w:rPr>
              <w:fldChar w:fldCharType="begin"/>
            </w:r>
            <w:r w:rsidR="002D05DB" w:rsidRPr="001058C6">
              <w:rPr>
                <w:rFonts w:cs="Arial"/>
                <w:sz w:val="20"/>
              </w:rPr>
              <w:instrText>MacroButton Nomacro §</w:instrText>
            </w:r>
            <w:r w:rsidR="002D05DB" w:rsidRPr="001058C6">
              <w:rPr>
                <w:rFonts w:cs="Arial"/>
                <w:sz w:val="20"/>
                <w:lang w:val="en-US"/>
              </w:rPr>
              <w:fldChar w:fldCharType="end"/>
            </w:r>
            <w:r w:rsidR="00B120E4" w:rsidRPr="00D50FA4">
              <w:rPr>
                <w:rFonts w:cs="Arial"/>
                <w:color w:val="00FFFF"/>
                <w:sz w:val="20"/>
              </w:rPr>
              <w:t xml:space="preserve"> sub </w:t>
            </w:r>
            <w:r w:rsidR="00B120E4" w:rsidRPr="001058C6">
              <w:rPr>
                <w:rFonts w:cs="Arial"/>
                <w:sz w:val="20"/>
                <w:lang w:val="en-US"/>
              </w:rPr>
              <w:fldChar w:fldCharType="begin"/>
            </w:r>
            <w:r w:rsidR="00B120E4" w:rsidRPr="001058C6">
              <w:rPr>
                <w:rFonts w:cs="Arial"/>
                <w:sz w:val="20"/>
              </w:rPr>
              <w:instrText>MacroButton Nomacro §</w:instrText>
            </w:r>
            <w:r w:rsidR="00B120E4" w:rsidRPr="001058C6">
              <w:rPr>
                <w:rFonts w:cs="Arial"/>
                <w:sz w:val="20"/>
                <w:lang w:val="en-US"/>
              </w:rPr>
              <w:fldChar w:fldCharType="end"/>
            </w:r>
            <w:r w:rsidR="00B120E4" w:rsidRPr="001058C6">
              <w:rPr>
                <w:rFonts w:cs="Arial"/>
                <w:sz w:val="20"/>
              </w:rPr>
              <w:t xml:space="preserve">nummering </w:t>
            </w:r>
            <w:r w:rsidR="000B740F">
              <w:rPr>
                <w:rFonts w:cs="Arial"/>
                <w:sz w:val="20"/>
              </w:rPr>
              <w:t>persoon</w:t>
            </w:r>
            <w:r w:rsidR="00B120E4" w:rsidRPr="001058C6">
              <w:rPr>
                <w:rFonts w:cs="Arial"/>
                <w:sz w:val="20"/>
                <w:lang w:val="en-US"/>
              </w:rPr>
              <w:fldChar w:fldCharType="begin"/>
            </w:r>
            <w:r w:rsidR="00B120E4" w:rsidRPr="001058C6">
              <w:rPr>
                <w:rFonts w:cs="Arial"/>
                <w:sz w:val="20"/>
              </w:rPr>
              <w:instrText>MacroButton Nomacro §</w:instrText>
            </w:r>
            <w:r w:rsidR="00B120E4" w:rsidRPr="001058C6">
              <w:rPr>
                <w:rFonts w:cs="Arial"/>
                <w:sz w:val="20"/>
                <w:lang w:val="en-US"/>
              </w:rPr>
              <w:fldChar w:fldCharType="end"/>
            </w:r>
            <w:r w:rsidR="00D9119E" w:rsidRPr="00EE3A93">
              <w:rPr>
                <w:rFonts w:cs="Arial"/>
                <w:sz w:val="20"/>
              </w:rPr>
              <w:fldChar w:fldCharType="begin"/>
            </w:r>
            <w:r w:rsidR="00D9119E" w:rsidRPr="00EE3A93">
              <w:rPr>
                <w:rFonts w:cs="Arial"/>
                <w:sz w:val="20"/>
              </w:rPr>
              <w:instrText>MacroButton Nomacro §</w:instrText>
            </w:r>
            <w:r w:rsidR="00D9119E" w:rsidRPr="00EE3A93">
              <w:rPr>
                <w:rFonts w:cs="Arial"/>
                <w:sz w:val="20"/>
              </w:rPr>
              <w:fldChar w:fldCharType="end"/>
            </w:r>
            <w:r w:rsidRPr="00405223">
              <w:rPr>
                <w:rFonts w:cs="Arial"/>
                <w:color w:val="00FFFF"/>
                <w:sz w:val="20"/>
              </w:rP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E05BBC">
              <w:rPr>
                <w:rFonts w:cs="Arial"/>
                <w:sz w:val="20"/>
              </w:rPr>
              <w:t>naam rechtspersoon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EE3A93">
              <w:rPr>
                <w:rFonts w:cs="Arial"/>
                <w:color w:val="800080"/>
                <w:sz w:val="20"/>
              </w:rPr>
              <w:t xml:space="preserve"> </w:t>
            </w:r>
            <w:r w:rsidRPr="0048794E">
              <w:rPr>
                <w:rFonts w:cs="Arial"/>
                <w:color w:val="00FFFF"/>
                <w:sz w:val="20"/>
              </w:rPr>
              <w:t>/</w:t>
            </w:r>
            <w:r w:rsidRPr="00F8063F">
              <w:rPr>
                <w:rFonts w:cs="Arial"/>
                <w:color w:val="800080"/>
                <w:sz w:val="20"/>
                <w:rPrChange w:id="89" w:author="Groot, Karina de" w:date="2025-03-31T10:19:00Z" w16du:dateUtc="2025-03-31T08:19:00Z">
                  <w:rPr>
                    <w:rFonts w:cs="Arial"/>
                    <w:color w:val="00FFFF"/>
                    <w:sz w:val="20"/>
                  </w:rPr>
                </w:rPrChange>
              </w:rPr>
              <w:t>de heer/mevrouw</w:t>
            </w:r>
            <w:r w:rsidRPr="00F8063F">
              <w:rPr>
                <w:rFonts w:cs="Arial"/>
                <w:color w:val="800080"/>
                <w:sz w:val="20"/>
                <w:rPrChange w:id="90" w:author="Groot, Karina de" w:date="2025-03-31T10:19:00Z" w16du:dateUtc="2025-03-31T08:19:00Z">
                  <w:rPr>
                    <w:rFonts w:cs="Arial"/>
                    <w:color w:val="3366FF"/>
                    <w:sz w:val="20"/>
                  </w:rPr>
                </w:rPrChange>
              </w:rPr>
              <w:t xml:space="preserve"> </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E05BBC">
              <w:rPr>
                <w:rFonts w:cs="Arial"/>
                <w:sz w:val="20"/>
              </w:rPr>
              <w:t>naam natuurlijk persoon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EE3A93">
              <w:rPr>
                <w:rFonts w:cs="Arial"/>
                <w:color w:val="800080"/>
                <w:sz w:val="20"/>
              </w:rPr>
              <w:t xml:space="preserve"> </w:t>
            </w:r>
            <w:r w:rsidRPr="00A16303">
              <w:rPr>
                <w:rFonts w:cs="Arial"/>
                <w:color w:val="800080"/>
                <w:sz w:val="20"/>
              </w:rPr>
              <w:t>voornoemd,</w:t>
            </w:r>
            <w:r w:rsidRPr="00A16303">
              <w:rPr>
                <w:rFonts w:cs="Arial"/>
                <w:sz w:val="20"/>
              </w:rPr>
              <w:fldChar w:fldCharType="begin"/>
            </w:r>
            <w:r w:rsidRPr="00A16303">
              <w:rPr>
                <w:rFonts w:cs="Arial"/>
                <w:sz w:val="20"/>
              </w:rPr>
              <w:instrText>MacroButton Nomacro §</w:instrText>
            </w:r>
            <w:r w:rsidRPr="00A16303">
              <w:rPr>
                <w:rFonts w:cs="Arial"/>
                <w:sz w:val="20"/>
              </w:rPr>
              <w:fldChar w:fldCharType="end"/>
            </w:r>
            <w:r w:rsidRPr="001058C6">
              <w:rPr>
                <w:rFonts w:cs="Arial"/>
                <w:sz w:val="20"/>
              </w:rPr>
              <w:t xml:space="preserve"> </w:t>
            </w:r>
            <w:r w:rsidR="00B120E4" w:rsidRPr="004251B4">
              <w:rPr>
                <w:rFonts w:cs="Arial"/>
                <w:color w:val="339966"/>
                <w:sz w:val="20"/>
              </w:rPr>
              <w:t>hierna</w:t>
            </w:r>
            <w:r w:rsidR="00B120E4" w:rsidRPr="001058C6">
              <w:rPr>
                <w:rFonts w:cs="Arial"/>
                <w:color w:val="FF0000"/>
                <w:sz w:val="20"/>
              </w:rPr>
              <w:t xml:space="preserve"> </w:t>
            </w:r>
            <w:r w:rsidR="00B120E4" w:rsidRPr="001058C6">
              <w:rPr>
                <w:rFonts w:cs="Arial"/>
                <w:color w:val="800080"/>
                <w:sz w:val="20"/>
              </w:rPr>
              <w:t>zowel tezamen als ieder afzonderlijk</w:t>
            </w:r>
            <w:r w:rsidR="00B120E4" w:rsidRPr="001058C6">
              <w:rPr>
                <w:rFonts w:cs="Arial"/>
                <w:color w:val="FF0000"/>
                <w:sz w:val="20"/>
              </w:rPr>
              <w:t xml:space="preserve"> </w:t>
            </w:r>
            <w:r w:rsidR="00B120E4" w:rsidRPr="004251B4">
              <w:rPr>
                <w:rFonts w:cs="Arial"/>
                <w:color w:val="339966"/>
                <w:sz w:val="20"/>
              </w:rPr>
              <w:t>ook te noemen: ‘</w:t>
            </w:r>
            <w:r w:rsidR="00B120E4" w:rsidRPr="00006119">
              <w:rPr>
                <w:rFonts w:cs="Arial"/>
                <w:color w:val="800080"/>
                <w:sz w:val="20"/>
                <w:u w:val="single"/>
              </w:rPr>
              <w:t xml:space="preserve">de </w:t>
            </w:r>
            <w:r w:rsidR="00B120E4" w:rsidRPr="004251B4">
              <w:rPr>
                <w:rFonts w:cs="Arial"/>
                <w:color w:val="339966"/>
                <w:sz w:val="20"/>
                <w:u w:val="single"/>
              </w:rPr>
              <w:t>Hypotheekgever</w:t>
            </w:r>
            <w:r w:rsidR="00B120E4" w:rsidRPr="004251B4">
              <w:rPr>
                <w:rFonts w:cs="Arial"/>
                <w:color w:val="339966"/>
                <w:sz w:val="20"/>
              </w:rPr>
              <w:t>’</w:t>
            </w:r>
          </w:p>
          <w:p w14:paraId="2151C625" w14:textId="77777777" w:rsidR="0001799B" w:rsidRDefault="0001799B" w:rsidP="00AB3436">
            <w:pPr>
              <w:pStyle w:val="streepje"/>
              <w:numPr>
                <w:ilvl w:val="0"/>
                <w:numId w:val="0"/>
              </w:numPr>
            </w:pPr>
          </w:p>
          <w:p w14:paraId="592B4BC9" w14:textId="77777777" w:rsidR="00AB3436" w:rsidRDefault="004E0C83" w:rsidP="00AB3436">
            <w:pPr>
              <w:pStyle w:val="streepje"/>
              <w:numPr>
                <w:ilvl w:val="0"/>
                <w:numId w:val="0"/>
              </w:numPr>
            </w:pPr>
            <w:r>
              <w:t xml:space="preserve">De details van elke keuze worden hierna </w:t>
            </w:r>
            <w:r w:rsidR="00C869E4">
              <w:t xml:space="preserve">in </w:t>
            </w:r>
            <w:r w:rsidR="00C14776">
              <w:t xml:space="preserve">de </w:t>
            </w:r>
            <w:r w:rsidR="00C869E4">
              <w:t xml:space="preserve">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p>
          <w:p w14:paraId="6D074FC2" w14:textId="77777777" w:rsidR="004E0C83" w:rsidRDefault="004E0C83" w:rsidP="00AB3436">
            <w:pPr>
              <w:pStyle w:val="streepje"/>
              <w:numPr>
                <w:ilvl w:val="0"/>
                <w:numId w:val="0"/>
              </w:numPr>
            </w:pPr>
          </w:p>
          <w:p w14:paraId="4C8BBB57" w14:textId="77777777" w:rsidR="009E6698" w:rsidRDefault="0046391C" w:rsidP="00962E32">
            <w:pPr>
              <w:pStyle w:val="streepje"/>
              <w:numPr>
                <w:ilvl w:val="0"/>
                <w:numId w:val="0"/>
              </w:numPr>
              <w:rPr>
                <w:snapToGrid/>
                <w:kern w:val="0"/>
                <w:szCs w:val="18"/>
                <w:lang w:eastAsia="nl-NL"/>
              </w:rPr>
            </w:pPr>
            <w:r>
              <w:t xml:space="preserve">Bij het samenstellen van de akte wordt de keuze bepaald op basis van </w:t>
            </w:r>
            <w:r w:rsidR="00962E32" w:rsidRPr="005C6D02">
              <w:rPr>
                <w:rFonts w:cs="Arial"/>
                <w:snapToGrid/>
                <w:kern w:val="0"/>
                <w:szCs w:val="18"/>
                <w:lang w:eastAsia="nl-NL"/>
              </w:rPr>
              <w:t>IMKAD_AangebodenStuk/</w:t>
            </w:r>
            <w:r w:rsidR="009E6698">
              <w:rPr>
                <w:rFonts w:cs="Arial"/>
                <w:snapToGrid/>
                <w:kern w:val="0"/>
                <w:szCs w:val="18"/>
                <w:lang w:eastAsia="nl-NL"/>
              </w:rPr>
              <w:t>StukdeelHypotheek/ vervreemderRechtRef/</w:t>
            </w:r>
            <w:r w:rsidR="00962E32" w:rsidRPr="005C6D02">
              <w:rPr>
                <w:rFonts w:cs="Arial"/>
                <w:snapToGrid/>
                <w:kern w:val="0"/>
                <w:szCs w:val="18"/>
                <w:lang w:eastAsia="nl-NL"/>
              </w:rPr>
              <w:t>Partij</w:t>
            </w:r>
            <w:r w:rsidR="00962E32" w:rsidRPr="005C6D02">
              <w:rPr>
                <w:snapToGrid/>
                <w:kern w:val="0"/>
                <w:szCs w:val="18"/>
                <w:highlight w:val="white"/>
                <w:lang w:eastAsia="nl-NL"/>
              </w:rPr>
              <w:t>/aanduidingPartij</w:t>
            </w:r>
            <w:r w:rsidR="009E6698">
              <w:rPr>
                <w:snapToGrid/>
                <w:kern w:val="0"/>
                <w:szCs w:val="18"/>
                <w:lang w:eastAsia="nl-NL"/>
              </w:rPr>
              <w:t>:</w:t>
            </w:r>
          </w:p>
          <w:p w14:paraId="279EC7CE" w14:textId="77777777" w:rsidR="0046391C" w:rsidRDefault="009E6698" w:rsidP="009E6698">
            <w:pPr>
              <w:pStyle w:val="streepje"/>
            </w:pPr>
            <w:r>
              <w:rPr>
                <w:snapToGrid/>
                <w:kern w:val="0"/>
                <w:lang w:eastAsia="nl-NL"/>
              </w:rPr>
              <w:t xml:space="preserve">indien </w:t>
            </w:r>
            <w:r w:rsidR="00962E32" w:rsidRPr="005C6D02">
              <w:rPr>
                <w:snapToGrid/>
                <w:kern w:val="0"/>
                <w:lang w:eastAsia="nl-NL"/>
              </w:rPr>
              <w:t>‘</w:t>
            </w:r>
            <w:r w:rsidR="00207979">
              <w:rPr>
                <w:snapToGrid/>
                <w:kern w:val="0"/>
                <w:lang w:eastAsia="nl-NL"/>
              </w:rPr>
              <w:t>Aanduiding per persoon</w:t>
            </w:r>
            <w:r w:rsidR="00962E32" w:rsidRPr="005C6D02">
              <w:rPr>
                <w:snapToGrid/>
                <w:kern w:val="0"/>
                <w:lang w:eastAsia="nl-NL"/>
              </w:rPr>
              <w:t>’</w:t>
            </w:r>
            <w:r w:rsidR="00962E32">
              <w:rPr>
                <w:snapToGrid/>
                <w:kern w:val="0"/>
                <w:lang w:eastAsia="nl-NL"/>
              </w:rPr>
              <w:t>: optie 2</w:t>
            </w:r>
          </w:p>
          <w:p w14:paraId="11640374" w14:textId="77777777" w:rsidR="0046391C" w:rsidRPr="0011383C" w:rsidRDefault="00962E32" w:rsidP="0046391C">
            <w:pPr>
              <w:pStyle w:val="streepje"/>
            </w:pPr>
            <w:r>
              <w:t>anders</w:t>
            </w:r>
            <w:r w:rsidR="0046391C">
              <w:t xml:space="preserve">: optie </w:t>
            </w:r>
            <w:r>
              <w:t>1</w:t>
            </w:r>
          </w:p>
        </w:tc>
      </w:tr>
    </w:tbl>
    <w:p w14:paraId="2851EB09" w14:textId="77777777" w:rsidR="00D50923" w:rsidRDefault="00D50923" w:rsidP="00D50923">
      <w:pPr>
        <w:pStyle w:val="Kop3"/>
        <w:numPr>
          <w:ilvl w:val="0"/>
          <w:numId w:val="0"/>
        </w:numPr>
      </w:pPr>
    </w:p>
    <w:p w14:paraId="69B2855E" w14:textId="77777777" w:rsidR="00D50923" w:rsidRDefault="00D50923" w:rsidP="00D50923">
      <w:pPr>
        <w:pStyle w:val="Kop3"/>
      </w:pPr>
      <w:r>
        <w:br w:type="page"/>
      </w:r>
      <w:bookmarkStart w:id="91" w:name="_Toc381267866"/>
      <w:r>
        <w:lastRenderedPageBreak/>
        <w:t>Optie 1: partijnaam voor de partij</w:t>
      </w:r>
      <w:bookmarkEnd w:id="91"/>
    </w:p>
    <w:p w14:paraId="00B363D5" w14:textId="77777777" w:rsidR="00D50923" w:rsidRPr="00D50923" w:rsidRDefault="00D50923" w:rsidP="00D50923">
      <w:pPr>
        <w:rPr>
          <w:lang w:val="nl"/>
        </w:rPr>
      </w:pPr>
    </w:p>
    <w:tbl>
      <w:tblPr>
        <w:tblStyle w:val="Professioneletabel"/>
        <w:tblW w:w="5033" w:type="pct"/>
        <w:tblLayout w:type="fixed"/>
        <w:tblLook w:val="01C0" w:firstRow="0" w:lastRow="1" w:firstColumn="1" w:lastColumn="1" w:noHBand="0" w:noVBand="0"/>
      </w:tblPr>
      <w:tblGrid>
        <w:gridCol w:w="4342"/>
        <w:gridCol w:w="5172"/>
      </w:tblGrid>
      <w:tr w:rsidR="00A94643" w:rsidRPr="00A94643" w14:paraId="3689873A" w14:textId="77777777" w:rsidTr="00827A88">
        <w:tc>
          <w:tcPr>
            <w:tcW w:w="2282" w:type="pct"/>
          </w:tcPr>
          <w:p w14:paraId="7D099F71" w14:textId="77777777" w:rsidR="00A94643" w:rsidRPr="00A94643" w:rsidRDefault="00A94643" w:rsidP="00504526">
            <w:pPr>
              <w:keepNext/>
              <w:tabs>
                <w:tab w:val="left" w:pos="-1440"/>
                <w:tab w:val="left" w:pos="-720"/>
                <w:tab w:val="left" w:pos="425"/>
              </w:tabs>
              <w:suppressAutoHyphens/>
              <w:rPr>
                <w:i/>
              </w:rPr>
            </w:pPr>
            <w:r w:rsidRPr="00A94643">
              <w:rPr>
                <w:i/>
              </w:rPr>
              <w:t>Optie 1:</w:t>
            </w:r>
          </w:p>
        </w:tc>
        <w:tc>
          <w:tcPr>
            <w:tcW w:w="2718" w:type="pct"/>
          </w:tcPr>
          <w:p w14:paraId="7536B3AD" w14:textId="77777777" w:rsidR="00C5172B" w:rsidRPr="009E6698" w:rsidRDefault="00C5172B" w:rsidP="009E6698">
            <w:r w:rsidRPr="009E6698">
              <w:t xml:space="preserve">Optie 1 </w:t>
            </w:r>
            <w:r w:rsidR="00C14776">
              <w:t>wordt getoond wanneer</w:t>
            </w:r>
            <w:r w:rsidRPr="009E6698">
              <w:t xml:space="preserve"> aan de onderstaande mapping wordt voldaan:</w:t>
            </w:r>
          </w:p>
          <w:p w14:paraId="4E97E25E" w14:textId="77777777" w:rsidR="00C5172B" w:rsidRPr="00C5172B" w:rsidRDefault="00C5172B" w:rsidP="00504526">
            <w:pPr>
              <w:keepNext/>
              <w:spacing w:line="240" w:lineRule="auto"/>
            </w:pPr>
          </w:p>
          <w:p w14:paraId="33D406FE" w14:textId="77777777" w:rsidR="00C5172B" w:rsidRDefault="00C5172B" w:rsidP="00504526">
            <w:pPr>
              <w:keepNext/>
              <w:spacing w:line="240" w:lineRule="auto"/>
            </w:pPr>
            <w:r w:rsidRPr="00AF2256">
              <w:rPr>
                <w:u w:val="single"/>
              </w:rPr>
              <w:t>Mapping</w:t>
            </w:r>
            <w:r w:rsidRPr="00AF2256">
              <w:t>:</w:t>
            </w:r>
          </w:p>
          <w:p w14:paraId="681D05C1" w14:textId="77777777" w:rsidR="00C5172B" w:rsidRPr="000D6498" w:rsidRDefault="00C5172B" w:rsidP="000D6498">
            <w:pPr>
              <w:autoSpaceDE w:val="0"/>
              <w:autoSpaceDN w:val="0"/>
              <w:adjustRightInd w:val="0"/>
              <w:spacing w:line="240" w:lineRule="auto"/>
              <w:rPr>
                <w:snapToGrid/>
                <w:kern w:val="0"/>
                <w:sz w:val="16"/>
                <w:szCs w:val="16"/>
                <w:highlight w:val="white"/>
                <w:lang w:eastAsia="nl-NL"/>
              </w:rPr>
            </w:pPr>
            <w:r w:rsidRPr="000D6498">
              <w:rPr>
                <w:rFonts w:cs="Arial"/>
                <w:snapToGrid/>
                <w:kern w:val="0"/>
                <w:sz w:val="16"/>
                <w:szCs w:val="16"/>
                <w:lang w:eastAsia="nl-NL"/>
              </w:rPr>
              <w:t>IMKAD_AangebodenStuk/</w:t>
            </w:r>
            <w:r w:rsidR="009E6698" w:rsidRPr="000D6498">
              <w:rPr>
                <w:rFonts w:cs="Arial"/>
                <w:snapToGrid/>
                <w:kern w:val="0"/>
                <w:sz w:val="16"/>
                <w:szCs w:val="16"/>
                <w:lang w:eastAsia="nl-NL"/>
              </w:rPr>
              <w:t>StukdeelHypotheek/ vervreemderRechtRef/</w:t>
            </w:r>
            <w:r w:rsidRPr="000D6498">
              <w:rPr>
                <w:rFonts w:cs="Arial"/>
                <w:snapToGrid/>
                <w:kern w:val="0"/>
                <w:sz w:val="16"/>
                <w:szCs w:val="16"/>
                <w:lang w:eastAsia="nl-NL"/>
              </w:rPr>
              <w:t>Partij</w:t>
            </w:r>
            <w:r w:rsidRPr="000D6498">
              <w:rPr>
                <w:snapToGrid/>
                <w:kern w:val="0"/>
                <w:sz w:val="16"/>
                <w:szCs w:val="16"/>
                <w:highlight w:val="white"/>
                <w:lang w:eastAsia="nl-NL"/>
              </w:rPr>
              <w:t>/</w:t>
            </w:r>
          </w:p>
          <w:p w14:paraId="3C72A1E4" w14:textId="77777777" w:rsidR="00A94643" w:rsidRPr="000D6498" w:rsidRDefault="00C5172B" w:rsidP="000D6498">
            <w:pPr>
              <w:autoSpaceDE w:val="0"/>
              <w:autoSpaceDN w:val="0"/>
              <w:adjustRightInd w:val="0"/>
              <w:spacing w:line="240" w:lineRule="auto"/>
              <w:rPr>
                <w:snapToGrid/>
                <w:kern w:val="0"/>
                <w:sz w:val="16"/>
                <w:szCs w:val="16"/>
                <w:lang w:eastAsia="nl-NL"/>
              </w:rPr>
            </w:pPr>
            <w:r w:rsidRPr="000D6498">
              <w:rPr>
                <w:snapToGrid/>
                <w:kern w:val="0"/>
                <w:sz w:val="16"/>
                <w:szCs w:val="16"/>
                <w:highlight w:val="white"/>
                <w:lang w:eastAsia="nl-NL"/>
              </w:rPr>
              <w:tab/>
              <w:t>./</w:t>
            </w:r>
            <w:r w:rsidRPr="000D6498">
              <w:rPr>
                <w:rFonts w:cs="Arial"/>
                <w:snapToGrid/>
                <w:kern w:val="0"/>
                <w:sz w:val="16"/>
                <w:szCs w:val="16"/>
                <w:lang w:eastAsia="nl-NL"/>
              </w:rPr>
              <w:t>aanduidingPartij</w:t>
            </w:r>
            <w:r w:rsidRPr="000D6498">
              <w:rPr>
                <w:snapToGrid/>
                <w:kern w:val="0"/>
                <w:sz w:val="16"/>
                <w:szCs w:val="16"/>
                <w:lang w:eastAsia="nl-NL"/>
              </w:rPr>
              <w:t>(‘</w:t>
            </w:r>
            <w:r w:rsidR="006D789D" w:rsidRPr="000D6498">
              <w:rPr>
                <w:snapToGrid/>
                <w:kern w:val="0"/>
                <w:sz w:val="16"/>
                <w:szCs w:val="16"/>
                <w:lang w:eastAsia="nl-NL"/>
              </w:rPr>
              <w:t xml:space="preserve">de </w:t>
            </w:r>
            <w:r w:rsidR="00504526" w:rsidRPr="000D6498">
              <w:rPr>
                <w:snapToGrid/>
                <w:kern w:val="0"/>
                <w:sz w:val="16"/>
                <w:szCs w:val="16"/>
                <w:lang w:eastAsia="nl-NL"/>
              </w:rPr>
              <w:t>Schuldenaar</w:t>
            </w:r>
            <w:r w:rsidRPr="000D6498">
              <w:rPr>
                <w:snapToGrid/>
                <w:kern w:val="0"/>
                <w:sz w:val="16"/>
                <w:szCs w:val="16"/>
                <w:lang w:eastAsia="nl-NL"/>
              </w:rPr>
              <w:t>’)</w:t>
            </w:r>
          </w:p>
          <w:p w14:paraId="14B98D6F" w14:textId="77777777" w:rsidR="00504526" w:rsidRPr="000D6498" w:rsidRDefault="00504526" w:rsidP="000D6498">
            <w:pPr>
              <w:autoSpaceDE w:val="0"/>
              <w:autoSpaceDN w:val="0"/>
              <w:adjustRightInd w:val="0"/>
              <w:spacing w:line="240" w:lineRule="auto"/>
              <w:rPr>
                <w:snapToGrid/>
                <w:kern w:val="0"/>
                <w:sz w:val="16"/>
                <w:szCs w:val="16"/>
                <w:lang w:eastAsia="nl-NL"/>
              </w:rPr>
            </w:pPr>
            <w:r w:rsidRPr="000D6498">
              <w:rPr>
                <w:snapToGrid/>
                <w:kern w:val="0"/>
                <w:sz w:val="16"/>
                <w:szCs w:val="16"/>
                <w:lang w:eastAsia="nl-NL"/>
              </w:rPr>
              <w:tab/>
              <w:t>./</w:t>
            </w:r>
            <w:r w:rsidRPr="000D6498">
              <w:rPr>
                <w:rFonts w:cs="Arial"/>
                <w:snapToGrid/>
                <w:kern w:val="0"/>
                <w:sz w:val="16"/>
                <w:szCs w:val="16"/>
                <w:lang w:eastAsia="nl-NL"/>
              </w:rPr>
              <w:t>aanduidingPartij</w:t>
            </w:r>
            <w:r w:rsidRPr="000D6498">
              <w:rPr>
                <w:snapToGrid/>
                <w:kern w:val="0"/>
                <w:sz w:val="16"/>
                <w:szCs w:val="16"/>
                <w:lang w:eastAsia="nl-NL"/>
              </w:rPr>
              <w:t>(‘</w:t>
            </w:r>
            <w:r w:rsidR="006D789D" w:rsidRPr="000D6498">
              <w:rPr>
                <w:snapToGrid/>
                <w:kern w:val="0"/>
                <w:sz w:val="16"/>
                <w:szCs w:val="16"/>
                <w:lang w:eastAsia="nl-NL"/>
              </w:rPr>
              <w:t xml:space="preserve">de </w:t>
            </w:r>
            <w:r w:rsidRPr="000D6498">
              <w:rPr>
                <w:snapToGrid/>
                <w:kern w:val="0"/>
                <w:sz w:val="16"/>
                <w:szCs w:val="16"/>
                <w:lang w:eastAsia="nl-NL"/>
              </w:rPr>
              <w:t>Hypotheekgever’)</w:t>
            </w:r>
          </w:p>
          <w:p w14:paraId="2D739A7D" w14:textId="77777777" w:rsidR="00FE17F1" w:rsidRDefault="00504526" w:rsidP="000D6498">
            <w:pPr>
              <w:autoSpaceDE w:val="0"/>
              <w:autoSpaceDN w:val="0"/>
              <w:adjustRightInd w:val="0"/>
              <w:spacing w:line="240" w:lineRule="auto"/>
              <w:rPr>
                <w:snapToGrid/>
                <w:kern w:val="0"/>
                <w:sz w:val="16"/>
                <w:szCs w:val="16"/>
                <w:lang w:eastAsia="nl-NL"/>
              </w:rPr>
            </w:pPr>
            <w:r w:rsidRPr="000D6498">
              <w:rPr>
                <w:snapToGrid/>
                <w:kern w:val="0"/>
                <w:sz w:val="16"/>
                <w:szCs w:val="16"/>
                <w:lang w:eastAsia="nl-NL"/>
              </w:rPr>
              <w:tab/>
              <w:t>./</w:t>
            </w:r>
            <w:r w:rsidRPr="000D6498">
              <w:rPr>
                <w:rFonts w:cs="Arial"/>
                <w:snapToGrid/>
                <w:kern w:val="0"/>
                <w:sz w:val="16"/>
                <w:szCs w:val="16"/>
                <w:lang w:eastAsia="nl-NL"/>
              </w:rPr>
              <w:t>aanduidingPartij</w:t>
            </w:r>
            <w:r w:rsidRPr="000D6498">
              <w:rPr>
                <w:snapToGrid/>
                <w:kern w:val="0"/>
                <w:sz w:val="16"/>
                <w:szCs w:val="16"/>
                <w:lang w:eastAsia="nl-NL"/>
              </w:rPr>
              <w:t xml:space="preserve">(‘de Schuldenaar en/of </w:t>
            </w:r>
            <w:r w:rsidR="006D789D" w:rsidRPr="000D6498">
              <w:rPr>
                <w:snapToGrid/>
                <w:kern w:val="0"/>
                <w:sz w:val="16"/>
                <w:szCs w:val="16"/>
                <w:lang w:eastAsia="nl-NL"/>
              </w:rPr>
              <w:t xml:space="preserve">de </w:t>
            </w:r>
            <w:r w:rsidRPr="000D6498">
              <w:rPr>
                <w:snapToGrid/>
                <w:kern w:val="0"/>
                <w:sz w:val="16"/>
                <w:szCs w:val="16"/>
                <w:lang w:eastAsia="nl-NL"/>
              </w:rPr>
              <w:t>Hypotheekgever’)</w:t>
            </w:r>
          </w:p>
          <w:p w14:paraId="46FA8BF8" w14:textId="77777777" w:rsidR="00FE17F1" w:rsidRPr="00FE17F1" w:rsidRDefault="00FE17F1" w:rsidP="00FE17F1">
            <w:pPr>
              <w:autoSpaceDE w:val="0"/>
              <w:autoSpaceDN w:val="0"/>
              <w:adjustRightInd w:val="0"/>
              <w:spacing w:line="240" w:lineRule="auto"/>
              <w:ind w:left="227"/>
              <w:rPr>
                <w:rFonts w:cs="Arial"/>
                <w:sz w:val="16"/>
                <w:szCs w:val="16"/>
              </w:rPr>
            </w:pPr>
            <w:r w:rsidRPr="000D6498">
              <w:rPr>
                <w:snapToGrid/>
                <w:kern w:val="0"/>
                <w:sz w:val="16"/>
                <w:szCs w:val="16"/>
                <w:lang w:eastAsia="nl-NL"/>
              </w:rPr>
              <w:t>./</w:t>
            </w:r>
            <w:r w:rsidRPr="000D6498">
              <w:rPr>
                <w:rFonts w:cs="Arial"/>
                <w:snapToGrid/>
                <w:kern w:val="0"/>
                <w:sz w:val="16"/>
                <w:szCs w:val="16"/>
                <w:lang w:eastAsia="nl-NL"/>
              </w:rPr>
              <w:t>aanduidingPartij</w:t>
            </w:r>
            <w:r w:rsidRPr="000D6498">
              <w:rPr>
                <w:snapToGrid/>
                <w:kern w:val="0"/>
                <w:sz w:val="16"/>
                <w:szCs w:val="16"/>
                <w:lang w:eastAsia="nl-NL"/>
              </w:rPr>
              <w:t>(‘</w:t>
            </w:r>
            <w:r w:rsidRPr="00BC2A23">
              <w:rPr>
                <w:rFonts w:cs="Arial"/>
                <w:sz w:val="16"/>
                <w:szCs w:val="16"/>
              </w:rPr>
              <w:t>Schuldenaar en/of de Hypotheekgever</w:t>
            </w:r>
            <w:r>
              <w:rPr>
                <w:snapToGrid/>
                <w:kern w:val="0"/>
                <w:sz w:val="16"/>
                <w:szCs w:val="16"/>
                <w:lang w:eastAsia="nl-NL"/>
              </w:rPr>
              <w:t>’</w:t>
            </w:r>
            <w:r w:rsidRPr="000D6498">
              <w:rPr>
                <w:snapToGrid/>
                <w:kern w:val="0"/>
                <w:sz w:val="16"/>
                <w:szCs w:val="16"/>
                <w:lang w:eastAsia="nl-NL"/>
              </w:rPr>
              <w:t>)</w:t>
            </w:r>
          </w:p>
          <w:p w14:paraId="14D88BC7" w14:textId="77777777" w:rsidR="00FE17F1" w:rsidRPr="00FE17F1" w:rsidRDefault="00FE17F1" w:rsidP="00FE17F1">
            <w:pPr>
              <w:autoSpaceDE w:val="0"/>
              <w:autoSpaceDN w:val="0"/>
              <w:adjustRightInd w:val="0"/>
              <w:spacing w:line="240" w:lineRule="auto"/>
              <w:ind w:left="227"/>
              <w:rPr>
                <w:rFonts w:cs="Arial"/>
                <w:sz w:val="16"/>
                <w:szCs w:val="16"/>
              </w:rPr>
            </w:pPr>
            <w:r w:rsidRPr="000D6498">
              <w:rPr>
                <w:snapToGrid/>
                <w:kern w:val="0"/>
                <w:sz w:val="16"/>
                <w:szCs w:val="16"/>
                <w:lang w:eastAsia="nl-NL"/>
              </w:rPr>
              <w:t>./</w:t>
            </w:r>
            <w:r w:rsidRPr="000D6498">
              <w:rPr>
                <w:rFonts w:cs="Arial"/>
                <w:snapToGrid/>
                <w:kern w:val="0"/>
                <w:sz w:val="16"/>
                <w:szCs w:val="16"/>
                <w:lang w:eastAsia="nl-NL"/>
              </w:rPr>
              <w:t>aanduidingPartij</w:t>
            </w:r>
            <w:r w:rsidRPr="000D6498">
              <w:rPr>
                <w:snapToGrid/>
                <w:kern w:val="0"/>
                <w:sz w:val="16"/>
                <w:szCs w:val="16"/>
                <w:lang w:eastAsia="nl-NL"/>
              </w:rPr>
              <w:t>(‘</w:t>
            </w:r>
            <w:r w:rsidRPr="00BC2A23">
              <w:rPr>
                <w:rFonts w:cs="Arial"/>
                <w:sz w:val="16"/>
                <w:szCs w:val="16"/>
              </w:rPr>
              <w:t>de Schuldenaar en/of Hypotheekgever</w:t>
            </w:r>
            <w:r>
              <w:rPr>
                <w:snapToGrid/>
                <w:kern w:val="0"/>
                <w:sz w:val="16"/>
                <w:szCs w:val="16"/>
                <w:lang w:eastAsia="nl-NL"/>
              </w:rPr>
              <w:t>’</w:t>
            </w:r>
            <w:r w:rsidRPr="000D6498">
              <w:rPr>
                <w:snapToGrid/>
                <w:kern w:val="0"/>
                <w:sz w:val="16"/>
                <w:szCs w:val="16"/>
                <w:lang w:eastAsia="nl-NL"/>
              </w:rPr>
              <w:t>)</w:t>
            </w:r>
          </w:p>
          <w:p w14:paraId="52770D3C" w14:textId="77777777" w:rsidR="00FE17F1" w:rsidRPr="00FE17F1" w:rsidRDefault="00FE17F1" w:rsidP="00FE17F1">
            <w:pPr>
              <w:autoSpaceDE w:val="0"/>
              <w:autoSpaceDN w:val="0"/>
              <w:adjustRightInd w:val="0"/>
              <w:spacing w:line="240" w:lineRule="auto"/>
              <w:ind w:left="227"/>
              <w:rPr>
                <w:rFonts w:cs="Arial"/>
                <w:sz w:val="16"/>
                <w:szCs w:val="16"/>
              </w:rPr>
            </w:pPr>
            <w:r w:rsidRPr="000D6498">
              <w:rPr>
                <w:snapToGrid/>
                <w:kern w:val="0"/>
                <w:sz w:val="16"/>
                <w:szCs w:val="16"/>
                <w:lang w:eastAsia="nl-NL"/>
              </w:rPr>
              <w:t>./</w:t>
            </w:r>
            <w:r w:rsidRPr="000D6498">
              <w:rPr>
                <w:rFonts w:cs="Arial"/>
                <w:snapToGrid/>
                <w:kern w:val="0"/>
                <w:sz w:val="16"/>
                <w:szCs w:val="16"/>
                <w:lang w:eastAsia="nl-NL"/>
              </w:rPr>
              <w:t>aanduidingPartij</w:t>
            </w:r>
            <w:r w:rsidRPr="000D6498">
              <w:rPr>
                <w:snapToGrid/>
                <w:kern w:val="0"/>
                <w:sz w:val="16"/>
                <w:szCs w:val="16"/>
                <w:lang w:eastAsia="nl-NL"/>
              </w:rPr>
              <w:t>(‘</w:t>
            </w:r>
            <w:r w:rsidRPr="00BC2A23">
              <w:rPr>
                <w:rFonts w:cs="Arial"/>
                <w:sz w:val="16"/>
                <w:szCs w:val="16"/>
              </w:rPr>
              <w:t>Schuldenaar en/of Hypotheekgever</w:t>
            </w:r>
            <w:r>
              <w:rPr>
                <w:snapToGrid/>
                <w:kern w:val="0"/>
                <w:sz w:val="16"/>
                <w:szCs w:val="16"/>
                <w:lang w:eastAsia="nl-NL"/>
              </w:rPr>
              <w:t>’</w:t>
            </w:r>
            <w:r w:rsidRPr="000D6498">
              <w:rPr>
                <w:snapToGrid/>
                <w:kern w:val="0"/>
                <w:sz w:val="16"/>
                <w:szCs w:val="16"/>
                <w:lang w:eastAsia="nl-NL"/>
              </w:rPr>
              <w:t>)</w:t>
            </w:r>
          </w:p>
          <w:p w14:paraId="3C439CA0" w14:textId="77777777" w:rsidR="00FE17F1" w:rsidRPr="00FE17F1" w:rsidRDefault="00FE17F1" w:rsidP="00FE17F1">
            <w:pPr>
              <w:autoSpaceDE w:val="0"/>
              <w:autoSpaceDN w:val="0"/>
              <w:adjustRightInd w:val="0"/>
              <w:spacing w:line="240" w:lineRule="auto"/>
              <w:ind w:left="227"/>
              <w:rPr>
                <w:rFonts w:cs="Arial"/>
                <w:sz w:val="16"/>
                <w:szCs w:val="16"/>
              </w:rPr>
            </w:pPr>
            <w:r w:rsidRPr="000D6498">
              <w:rPr>
                <w:snapToGrid/>
                <w:kern w:val="0"/>
                <w:sz w:val="16"/>
                <w:szCs w:val="16"/>
                <w:lang w:eastAsia="nl-NL"/>
              </w:rPr>
              <w:t>./</w:t>
            </w:r>
            <w:r w:rsidRPr="000D6498">
              <w:rPr>
                <w:rFonts w:cs="Arial"/>
                <w:snapToGrid/>
                <w:kern w:val="0"/>
                <w:sz w:val="16"/>
                <w:szCs w:val="16"/>
                <w:lang w:eastAsia="nl-NL"/>
              </w:rPr>
              <w:t>aanduidingPartij</w:t>
            </w:r>
            <w:r w:rsidRPr="000D6498">
              <w:rPr>
                <w:snapToGrid/>
                <w:kern w:val="0"/>
                <w:sz w:val="16"/>
                <w:szCs w:val="16"/>
                <w:lang w:eastAsia="nl-NL"/>
              </w:rPr>
              <w:t>(‘</w:t>
            </w:r>
            <w:r>
              <w:rPr>
                <w:rFonts w:cs="Arial"/>
                <w:sz w:val="16"/>
                <w:szCs w:val="16"/>
              </w:rPr>
              <w:t>Schuldenaar</w:t>
            </w:r>
            <w:r>
              <w:rPr>
                <w:snapToGrid/>
                <w:kern w:val="0"/>
                <w:sz w:val="16"/>
                <w:szCs w:val="16"/>
                <w:lang w:eastAsia="nl-NL"/>
              </w:rPr>
              <w:t>’</w:t>
            </w:r>
            <w:r w:rsidRPr="000D6498">
              <w:rPr>
                <w:snapToGrid/>
                <w:kern w:val="0"/>
                <w:sz w:val="16"/>
                <w:szCs w:val="16"/>
                <w:lang w:eastAsia="nl-NL"/>
              </w:rPr>
              <w:t>)</w:t>
            </w:r>
          </w:p>
          <w:p w14:paraId="08DC7A33" w14:textId="77777777" w:rsidR="00FE17F1" w:rsidRDefault="00FE17F1" w:rsidP="00FE17F1">
            <w:pPr>
              <w:autoSpaceDE w:val="0"/>
              <w:autoSpaceDN w:val="0"/>
              <w:adjustRightInd w:val="0"/>
              <w:spacing w:line="240" w:lineRule="auto"/>
              <w:ind w:left="227"/>
              <w:rPr>
                <w:snapToGrid/>
                <w:kern w:val="0"/>
                <w:sz w:val="16"/>
                <w:szCs w:val="16"/>
                <w:lang w:eastAsia="nl-NL"/>
              </w:rPr>
            </w:pPr>
            <w:r w:rsidRPr="000D6498">
              <w:rPr>
                <w:snapToGrid/>
                <w:kern w:val="0"/>
                <w:sz w:val="16"/>
                <w:szCs w:val="16"/>
                <w:lang w:eastAsia="nl-NL"/>
              </w:rPr>
              <w:t>./</w:t>
            </w:r>
            <w:r w:rsidRPr="000D6498">
              <w:rPr>
                <w:rFonts w:cs="Arial"/>
                <w:snapToGrid/>
                <w:kern w:val="0"/>
                <w:sz w:val="16"/>
                <w:szCs w:val="16"/>
                <w:lang w:eastAsia="nl-NL"/>
              </w:rPr>
              <w:t>aanduidingPartij</w:t>
            </w:r>
            <w:r w:rsidRPr="000D6498">
              <w:rPr>
                <w:snapToGrid/>
                <w:kern w:val="0"/>
                <w:sz w:val="16"/>
                <w:szCs w:val="16"/>
                <w:lang w:eastAsia="nl-NL"/>
              </w:rPr>
              <w:t>(‘</w:t>
            </w:r>
            <w:r w:rsidRPr="00BC2A23">
              <w:rPr>
                <w:rFonts w:cs="Arial"/>
                <w:sz w:val="16"/>
                <w:szCs w:val="16"/>
              </w:rPr>
              <w:t>Hypotheekgever</w:t>
            </w:r>
            <w:r>
              <w:rPr>
                <w:snapToGrid/>
                <w:kern w:val="0"/>
                <w:sz w:val="16"/>
                <w:szCs w:val="16"/>
                <w:lang w:eastAsia="nl-NL"/>
              </w:rPr>
              <w:t>’</w:t>
            </w:r>
            <w:r w:rsidRPr="000D6498">
              <w:rPr>
                <w:snapToGrid/>
                <w:kern w:val="0"/>
                <w:sz w:val="16"/>
                <w:szCs w:val="16"/>
                <w:lang w:eastAsia="nl-NL"/>
              </w:rPr>
              <w:t>)</w:t>
            </w:r>
          </w:p>
          <w:p w14:paraId="0D48A25D" w14:textId="77777777" w:rsidR="00C82BEE" w:rsidRPr="00FE17F1" w:rsidRDefault="00C82BEE" w:rsidP="00C82BEE">
            <w:pPr>
              <w:autoSpaceDE w:val="0"/>
              <w:autoSpaceDN w:val="0"/>
              <w:adjustRightInd w:val="0"/>
              <w:spacing w:line="240" w:lineRule="auto"/>
              <w:rPr>
                <w:rFonts w:cs="Arial"/>
                <w:sz w:val="16"/>
                <w:szCs w:val="16"/>
              </w:rPr>
            </w:pPr>
          </w:p>
        </w:tc>
      </w:tr>
      <w:tr w:rsidR="00A94643" w:rsidRPr="003B6EB8" w14:paraId="6997B0E0" w14:textId="77777777" w:rsidTr="00827A88">
        <w:tc>
          <w:tcPr>
            <w:tcW w:w="2282" w:type="pct"/>
          </w:tcPr>
          <w:p w14:paraId="551593CF" w14:textId="77777777" w:rsidR="00A94643" w:rsidRPr="004251B4" w:rsidRDefault="00962E32" w:rsidP="00504526">
            <w:pPr>
              <w:keepNext/>
              <w:tabs>
                <w:tab w:val="left" w:pos="-1440"/>
                <w:tab w:val="left" w:pos="-720"/>
                <w:tab w:val="left" w:pos="425"/>
              </w:tabs>
              <w:suppressAutoHyphens/>
              <w:rPr>
                <w:color w:val="3366FF"/>
              </w:rPr>
            </w:pPr>
            <w:r w:rsidRPr="004251B4">
              <w:rPr>
                <w:rFonts w:cs="Arial"/>
                <w:color w:val="339966"/>
                <w:sz w:val="20"/>
              </w:rPr>
              <w:t>hierna</w:t>
            </w:r>
            <w:r w:rsidR="00843905" w:rsidRPr="001058C6">
              <w:rPr>
                <w:rFonts w:cs="Arial"/>
                <w:color w:val="800080"/>
                <w:sz w:val="20"/>
              </w:rPr>
              <w:t xml:space="preserve"> zowel tezamen als ieder afzonderlijk</w:t>
            </w:r>
            <w:r w:rsidR="00843905" w:rsidRPr="001058C6">
              <w:rPr>
                <w:rFonts w:cs="Arial"/>
                <w:color w:val="008000"/>
                <w:sz w:val="20"/>
              </w:rPr>
              <w:t xml:space="preserve"> </w:t>
            </w:r>
            <w:r w:rsidR="00843905" w:rsidRPr="004251B4">
              <w:rPr>
                <w:rFonts w:cs="Arial"/>
                <w:color w:val="339966"/>
                <w:sz w:val="20"/>
              </w:rPr>
              <w:t>ook te noemen:</w:t>
            </w:r>
          </w:p>
        </w:tc>
        <w:tc>
          <w:tcPr>
            <w:tcW w:w="2718" w:type="pct"/>
          </w:tcPr>
          <w:p w14:paraId="37D460F0" w14:textId="77777777" w:rsidR="00A94643" w:rsidRPr="00343045" w:rsidRDefault="00A94643" w:rsidP="00504526">
            <w:pPr>
              <w:keepNext/>
            </w:pPr>
            <w:r>
              <w:t>Vaste tekst</w:t>
            </w:r>
            <w:r w:rsidR="00843905">
              <w:rPr>
                <w:szCs w:val="18"/>
              </w:rPr>
              <w:t xml:space="preserve">, waarbij de paarse tekst weggelaten wordt als er maar één persoon </w:t>
            </w:r>
            <w:r w:rsidR="000D6498">
              <w:rPr>
                <w:szCs w:val="18"/>
              </w:rPr>
              <w:t>(aantal personen met tia_IndGerechtigde</w:t>
            </w:r>
            <w:r w:rsidR="009326EE">
              <w:rPr>
                <w:szCs w:val="18"/>
              </w:rPr>
              <w:t xml:space="preserve"> </w:t>
            </w:r>
            <w:r w:rsidR="000D6498">
              <w:rPr>
                <w:szCs w:val="18"/>
              </w:rPr>
              <w:t>=</w:t>
            </w:r>
            <w:r w:rsidR="009326EE">
              <w:rPr>
                <w:szCs w:val="18"/>
              </w:rPr>
              <w:t xml:space="preserve"> </w:t>
            </w:r>
            <w:r w:rsidR="000D6498">
              <w:rPr>
                <w:szCs w:val="18"/>
              </w:rPr>
              <w:t xml:space="preserve">true) </w:t>
            </w:r>
            <w:r w:rsidR="00843905">
              <w:rPr>
                <w:szCs w:val="18"/>
              </w:rPr>
              <w:t>behoort tot de partij.</w:t>
            </w:r>
          </w:p>
        </w:tc>
      </w:tr>
      <w:tr w:rsidR="00104BFA" w:rsidRPr="00051929" w14:paraId="00F419D9" w14:textId="77777777" w:rsidTr="00827A88">
        <w:tc>
          <w:tcPr>
            <w:tcW w:w="2282" w:type="pct"/>
          </w:tcPr>
          <w:p w14:paraId="7B696B78" w14:textId="77777777" w:rsidR="00104BFA" w:rsidRPr="00F62ECA" w:rsidRDefault="00C53B2B" w:rsidP="00FE17F1">
            <w:pPr>
              <w:keepNext/>
              <w:tabs>
                <w:tab w:val="left" w:pos="-1440"/>
                <w:tab w:val="left" w:pos="-720"/>
                <w:tab w:val="left" w:pos="425"/>
              </w:tabs>
              <w:suppressAutoHyphens/>
              <w:rPr>
                <w:color w:val="FF0000"/>
              </w:rPr>
            </w:pPr>
            <w:r w:rsidRPr="004251B4">
              <w:rPr>
                <w:rFonts w:cs="Arial"/>
                <w:color w:val="00CCFF"/>
                <w:sz w:val="20"/>
              </w:rPr>
              <w:t>‘</w:t>
            </w:r>
            <w:r w:rsidRPr="00006119">
              <w:rPr>
                <w:rFonts w:cs="Arial"/>
                <w:color w:val="800080"/>
                <w:sz w:val="20"/>
                <w:u w:val="single"/>
              </w:rPr>
              <w:t xml:space="preserve">de </w:t>
            </w:r>
            <w:r w:rsidRPr="002D05DB">
              <w:rPr>
                <w:rFonts w:cs="Arial"/>
                <w:color w:val="00FFFF"/>
                <w:sz w:val="20"/>
                <w:u w:val="single"/>
              </w:rPr>
              <w:t>Schuldenaar</w:t>
            </w:r>
            <w:r w:rsidRPr="002D05DB">
              <w:rPr>
                <w:rFonts w:cs="Arial"/>
                <w:color w:val="00FFFF"/>
                <w:sz w:val="20"/>
              </w:rPr>
              <w:t>’ en/of ‘</w:t>
            </w:r>
            <w:r w:rsidRPr="00006119">
              <w:rPr>
                <w:rFonts w:cs="Arial"/>
                <w:color w:val="800080"/>
                <w:sz w:val="20"/>
                <w:u w:val="single"/>
              </w:rPr>
              <w:t xml:space="preserve">de </w:t>
            </w:r>
            <w:r w:rsidRPr="002D05DB">
              <w:rPr>
                <w:rFonts w:cs="Arial"/>
                <w:color w:val="00FFFF"/>
                <w:sz w:val="20"/>
                <w:u w:val="single"/>
              </w:rPr>
              <w:t>Hypotheekgever</w:t>
            </w:r>
            <w:r w:rsidRPr="002D05DB">
              <w:rPr>
                <w:rFonts w:cs="Arial"/>
                <w:color w:val="00FFFF"/>
                <w:sz w:val="20"/>
              </w:rPr>
              <w:t xml:space="preserve">’ </w:t>
            </w:r>
            <w:r w:rsidR="009E6698" w:rsidRPr="002D05DB">
              <w:rPr>
                <w:rFonts w:cs="Arial"/>
                <w:color w:val="00FFFF"/>
                <w:sz w:val="20"/>
              </w:rPr>
              <w:t xml:space="preserve">/ </w:t>
            </w:r>
            <w:r w:rsidRPr="00006119">
              <w:rPr>
                <w:rFonts w:cs="Arial"/>
                <w:color w:val="00FFFF"/>
                <w:sz w:val="20"/>
              </w:rPr>
              <w:t>‘</w:t>
            </w:r>
            <w:r w:rsidRPr="00006119">
              <w:rPr>
                <w:rFonts w:cs="Arial"/>
                <w:color w:val="800080"/>
                <w:sz w:val="20"/>
                <w:u w:val="single"/>
              </w:rPr>
              <w:t xml:space="preserve">de </w:t>
            </w:r>
            <w:r w:rsidRPr="002D05DB">
              <w:rPr>
                <w:rFonts w:cs="Arial"/>
                <w:color w:val="00FFFF"/>
                <w:sz w:val="20"/>
                <w:u w:val="single"/>
              </w:rPr>
              <w:t>Schuldenaar’</w:t>
            </w:r>
            <w:r w:rsidR="00CD2B46" w:rsidRPr="002D05DB">
              <w:rPr>
                <w:rFonts w:cs="Arial"/>
                <w:color w:val="00FFFF"/>
                <w:sz w:val="20"/>
              </w:rPr>
              <w:t xml:space="preserve"> </w:t>
            </w:r>
            <w:r w:rsidR="009E6698" w:rsidRPr="002D05DB">
              <w:rPr>
                <w:rFonts w:cs="Arial"/>
                <w:color w:val="00FFFF"/>
                <w:sz w:val="20"/>
              </w:rPr>
              <w:t xml:space="preserve">/ </w:t>
            </w:r>
            <w:r w:rsidRPr="002D05DB">
              <w:rPr>
                <w:rFonts w:cs="Arial"/>
                <w:color w:val="00FFFF"/>
                <w:sz w:val="20"/>
              </w:rPr>
              <w:t>‘</w:t>
            </w:r>
            <w:r w:rsidRPr="00006119">
              <w:rPr>
                <w:rFonts w:cs="Arial"/>
                <w:color w:val="800080"/>
                <w:sz w:val="20"/>
                <w:u w:val="single"/>
              </w:rPr>
              <w:t xml:space="preserve">de </w:t>
            </w:r>
            <w:r w:rsidRPr="002D05DB">
              <w:rPr>
                <w:rFonts w:cs="Arial"/>
                <w:color w:val="00FFFF"/>
                <w:sz w:val="20"/>
                <w:u w:val="single"/>
              </w:rPr>
              <w:t>Hypotheekgever</w:t>
            </w:r>
            <w:r w:rsidRPr="002D05DB">
              <w:rPr>
                <w:rFonts w:cs="Arial"/>
                <w:color w:val="00FFFF"/>
                <w:sz w:val="20"/>
              </w:rPr>
              <w:t>’</w:t>
            </w:r>
          </w:p>
        </w:tc>
        <w:tc>
          <w:tcPr>
            <w:tcW w:w="2718" w:type="pct"/>
          </w:tcPr>
          <w:p w14:paraId="164CE297" w14:textId="77777777" w:rsidR="009E6698" w:rsidRDefault="00C53B2B" w:rsidP="00CD2B46">
            <w:pPr>
              <w:keepNext/>
              <w:spacing w:before="72"/>
            </w:pPr>
            <w:r>
              <w:t>Verplichte keuze</w:t>
            </w:r>
            <w:r w:rsidR="009E6698">
              <w:t xml:space="preserve"> </w:t>
            </w:r>
            <w:r w:rsidR="007A558A">
              <w:t xml:space="preserve">met </w:t>
            </w:r>
            <w:r w:rsidR="009E6698">
              <w:t>de volgende opties:</w:t>
            </w:r>
          </w:p>
          <w:p w14:paraId="1C86D78C" w14:textId="77777777" w:rsidR="00FA51DA" w:rsidRPr="00BC2A23" w:rsidRDefault="00FA51DA" w:rsidP="00FA51DA">
            <w:pPr>
              <w:autoSpaceDE w:val="0"/>
              <w:autoSpaceDN w:val="0"/>
              <w:adjustRightInd w:val="0"/>
              <w:spacing w:line="240" w:lineRule="auto"/>
              <w:ind w:left="227"/>
              <w:rPr>
                <w:rFonts w:cs="Arial"/>
                <w:sz w:val="16"/>
                <w:szCs w:val="16"/>
              </w:rPr>
            </w:pPr>
            <w:r w:rsidRPr="00BC2A23">
              <w:rPr>
                <w:rFonts w:cs="Arial"/>
                <w:sz w:val="16"/>
                <w:szCs w:val="16"/>
              </w:rPr>
              <w:t>de Schuldenaar en/of de Hypotheekgever</w:t>
            </w:r>
          </w:p>
          <w:p w14:paraId="7C07E08F" w14:textId="77777777" w:rsidR="00FA51DA" w:rsidRPr="00BC2A23" w:rsidRDefault="00FA51DA" w:rsidP="00FA51DA">
            <w:pPr>
              <w:autoSpaceDE w:val="0"/>
              <w:autoSpaceDN w:val="0"/>
              <w:adjustRightInd w:val="0"/>
              <w:spacing w:line="240" w:lineRule="auto"/>
              <w:ind w:left="227"/>
              <w:rPr>
                <w:rFonts w:cs="Arial"/>
                <w:sz w:val="16"/>
                <w:szCs w:val="16"/>
              </w:rPr>
            </w:pPr>
            <w:r w:rsidRPr="00BC2A23">
              <w:rPr>
                <w:rFonts w:cs="Arial"/>
                <w:sz w:val="16"/>
                <w:szCs w:val="16"/>
              </w:rPr>
              <w:t>Schuldenaar en/of de Hypotheekgever</w:t>
            </w:r>
          </w:p>
          <w:p w14:paraId="553ED1D2" w14:textId="77777777" w:rsidR="00FA51DA" w:rsidRPr="00BC2A23" w:rsidRDefault="00FA51DA" w:rsidP="00FA51DA">
            <w:pPr>
              <w:autoSpaceDE w:val="0"/>
              <w:autoSpaceDN w:val="0"/>
              <w:adjustRightInd w:val="0"/>
              <w:spacing w:line="240" w:lineRule="auto"/>
              <w:ind w:left="227"/>
              <w:rPr>
                <w:rFonts w:cs="Arial"/>
                <w:sz w:val="16"/>
                <w:szCs w:val="16"/>
              </w:rPr>
            </w:pPr>
            <w:r w:rsidRPr="00BC2A23">
              <w:rPr>
                <w:rFonts w:cs="Arial"/>
                <w:sz w:val="16"/>
                <w:szCs w:val="16"/>
              </w:rPr>
              <w:t>de Schuldenaar en/of Hypotheekgever</w:t>
            </w:r>
          </w:p>
          <w:p w14:paraId="66045980" w14:textId="77777777" w:rsidR="00FA51DA" w:rsidRPr="00BC2A23" w:rsidRDefault="00FA51DA" w:rsidP="00FA51DA">
            <w:pPr>
              <w:autoSpaceDE w:val="0"/>
              <w:autoSpaceDN w:val="0"/>
              <w:adjustRightInd w:val="0"/>
              <w:spacing w:line="240" w:lineRule="auto"/>
              <w:ind w:left="227"/>
              <w:rPr>
                <w:rFonts w:cs="Arial"/>
                <w:sz w:val="16"/>
                <w:szCs w:val="16"/>
              </w:rPr>
            </w:pPr>
            <w:r w:rsidRPr="00BC2A23">
              <w:rPr>
                <w:rFonts w:cs="Arial"/>
                <w:sz w:val="16"/>
                <w:szCs w:val="16"/>
              </w:rPr>
              <w:t>Schuldenaar en/of Hypotheekgever</w:t>
            </w:r>
          </w:p>
          <w:p w14:paraId="7136144B" w14:textId="77777777" w:rsidR="00FE17F1" w:rsidRDefault="00FE17F1" w:rsidP="00FA51DA">
            <w:pPr>
              <w:autoSpaceDE w:val="0"/>
              <w:autoSpaceDN w:val="0"/>
              <w:adjustRightInd w:val="0"/>
              <w:spacing w:line="240" w:lineRule="auto"/>
              <w:ind w:left="227"/>
              <w:rPr>
                <w:rFonts w:cs="Arial"/>
                <w:sz w:val="16"/>
                <w:szCs w:val="16"/>
              </w:rPr>
            </w:pPr>
            <w:r>
              <w:rPr>
                <w:rFonts w:cs="Arial"/>
                <w:sz w:val="16"/>
                <w:szCs w:val="16"/>
              </w:rPr>
              <w:t>De Schuldenaar</w:t>
            </w:r>
          </w:p>
          <w:p w14:paraId="42B5869E" w14:textId="77777777" w:rsidR="00FE17F1" w:rsidRDefault="00FE17F1" w:rsidP="00FA51DA">
            <w:pPr>
              <w:autoSpaceDE w:val="0"/>
              <w:autoSpaceDN w:val="0"/>
              <w:adjustRightInd w:val="0"/>
              <w:spacing w:line="240" w:lineRule="auto"/>
              <w:ind w:left="227"/>
              <w:rPr>
                <w:rFonts w:cs="Arial"/>
                <w:sz w:val="16"/>
                <w:szCs w:val="16"/>
              </w:rPr>
            </w:pPr>
            <w:r>
              <w:rPr>
                <w:rFonts w:cs="Arial"/>
                <w:sz w:val="16"/>
                <w:szCs w:val="16"/>
              </w:rPr>
              <w:t>Schuldenaar</w:t>
            </w:r>
          </w:p>
          <w:p w14:paraId="43B0A19F" w14:textId="77777777" w:rsidR="00FE17F1" w:rsidRDefault="00FA51DA" w:rsidP="00FE17F1">
            <w:pPr>
              <w:autoSpaceDE w:val="0"/>
              <w:autoSpaceDN w:val="0"/>
              <w:adjustRightInd w:val="0"/>
              <w:spacing w:line="240" w:lineRule="auto"/>
              <w:ind w:left="227"/>
              <w:rPr>
                <w:rFonts w:cs="Arial"/>
                <w:sz w:val="16"/>
                <w:szCs w:val="16"/>
              </w:rPr>
            </w:pPr>
            <w:r w:rsidRPr="00BC2A23">
              <w:rPr>
                <w:rFonts w:cs="Arial"/>
                <w:sz w:val="16"/>
                <w:szCs w:val="16"/>
              </w:rPr>
              <w:t>de Hypotheekgever</w:t>
            </w:r>
          </w:p>
          <w:p w14:paraId="6A3538D6" w14:textId="77777777" w:rsidR="00E8024A" w:rsidRDefault="00FA51DA" w:rsidP="004A2D0E">
            <w:pPr>
              <w:autoSpaceDE w:val="0"/>
              <w:autoSpaceDN w:val="0"/>
              <w:adjustRightInd w:val="0"/>
              <w:spacing w:line="240" w:lineRule="auto"/>
              <w:ind w:left="227"/>
            </w:pPr>
            <w:r w:rsidRPr="00BC2A23">
              <w:rPr>
                <w:rFonts w:cs="Arial"/>
                <w:sz w:val="16"/>
                <w:szCs w:val="16"/>
              </w:rPr>
              <w:t>Hypotheekgever</w:t>
            </w:r>
            <w:r w:rsidR="004A2D0E">
              <w:rPr>
                <w:rFonts w:cs="Arial"/>
                <w:sz w:val="16"/>
                <w:szCs w:val="16"/>
              </w:rPr>
              <w:br/>
            </w:r>
          </w:p>
          <w:p w14:paraId="16D24F0C" w14:textId="77777777" w:rsidR="00C53B2B" w:rsidRDefault="00C53B2B" w:rsidP="00CD2B46">
            <w:pPr>
              <w:keepNext/>
              <w:spacing w:line="240" w:lineRule="auto"/>
            </w:pPr>
            <w:r w:rsidRPr="00AF2256">
              <w:rPr>
                <w:u w:val="single"/>
              </w:rPr>
              <w:t>Mapping</w:t>
            </w:r>
            <w:r w:rsidRPr="00AF2256">
              <w:t>:</w:t>
            </w:r>
          </w:p>
          <w:p w14:paraId="1D2F4904" w14:textId="77777777" w:rsidR="00C5172B" w:rsidRPr="000D6498" w:rsidRDefault="003C7A8B" w:rsidP="000D6498">
            <w:pPr>
              <w:autoSpaceDE w:val="0"/>
              <w:autoSpaceDN w:val="0"/>
              <w:adjustRightInd w:val="0"/>
              <w:spacing w:line="240" w:lineRule="auto"/>
              <w:rPr>
                <w:snapToGrid/>
                <w:kern w:val="0"/>
                <w:sz w:val="16"/>
                <w:szCs w:val="16"/>
                <w:highlight w:val="white"/>
                <w:lang w:eastAsia="nl-NL"/>
              </w:rPr>
            </w:pPr>
            <w:r w:rsidRPr="000D6498">
              <w:rPr>
                <w:rFonts w:cs="Arial"/>
                <w:snapToGrid/>
                <w:kern w:val="0"/>
                <w:sz w:val="16"/>
                <w:szCs w:val="16"/>
                <w:lang w:eastAsia="nl-NL"/>
              </w:rPr>
              <w:t>IMKAD_AangebodenStuk/</w:t>
            </w:r>
            <w:r w:rsidR="007A558A" w:rsidRPr="000D6498">
              <w:rPr>
                <w:rFonts w:cs="Arial"/>
                <w:snapToGrid/>
                <w:kern w:val="0"/>
                <w:sz w:val="16"/>
                <w:szCs w:val="16"/>
                <w:lang w:eastAsia="nl-NL"/>
              </w:rPr>
              <w:t>StukdeelHypotheek/ vervreemderRechtRef/</w:t>
            </w:r>
            <w:r w:rsidRPr="000D6498">
              <w:rPr>
                <w:rFonts w:cs="Arial"/>
                <w:snapToGrid/>
                <w:kern w:val="0"/>
                <w:sz w:val="16"/>
                <w:szCs w:val="16"/>
                <w:lang w:eastAsia="nl-NL"/>
              </w:rPr>
              <w:t>Partij</w:t>
            </w:r>
            <w:r w:rsidRPr="000D6498">
              <w:rPr>
                <w:snapToGrid/>
                <w:kern w:val="0"/>
                <w:sz w:val="16"/>
                <w:szCs w:val="16"/>
                <w:highlight w:val="white"/>
                <w:lang w:eastAsia="nl-NL"/>
              </w:rPr>
              <w:t>/</w:t>
            </w:r>
          </w:p>
          <w:p w14:paraId="3A10E722" w14:textId="77777777" w:rsidR="003C7A8B" w:rsidRDefault="0099025A" w:rsidP="000D6498">
            <w:pPr>
              <w:autoSpaceDE w:val="0"/>
              <w:autoSpaceDN w:val="0"/>
              <w:adjustRightInd w:val="0"/>
              <w:spacing w:line="240" w:lineRule="auto"/>
              <w:rPr>
                <w:snapToGrid/>
                <w:kern w:val="0"/>
                <w:sz w:val="16"/>
                <w:szCs w:val="16"/>
                <w:lang w:eastAsia="nl-NL"/>
              </w:rPr>
            </w:pPr>
            <w:r w:rsidRPr="000D6498">
              <w:rPr>
                <w:snapToGrid/>
                <w:kern w:val="0"/>
                <w:sz w:val="16"/>
                <w:szCs w:val="16"/>
                <w:lang w:eastAsia="nl-NL"/>
              </w:rPr>
              <w:tab/>
              <w:t xml:space="preserve">./aanduidingPartij(‘de </w:t>
            </w:r>
            <w:r w:rsidRPr="000D6498">
              <w:rPr>
                <w:rFonts w:cs="Arial"/>
                <w:snapToGrid/>
                <w:kern w:val="0"/>
                <w:sz w:val="16"/>
                <w:szCs w:val="16"/>
                <w:lang w:eastAsia="nl-NL"/>
              </w:rPr>
              <w:t>Schuldenaar</w:t>
            </w:r>
            <w:r w:rsidRPr="000D6498">
              <w:rPr>
                <w:snapToGrid/>
                <w:kern w:val="0"/>
                <w:sz w:val="16"/>
                <w:szCs w:val="16"/>
                <w:lang w:eastAsia="nl-NL"/>
              </w:rPr>
              <w:t xml:space="preserve"> en/of</w:t>
            </w:r>
            <w:r w:rsidR="006D789D" w:rsidRPr="000D6498">
              <w:rPr>
                <w:snapToGrid/>
                <w:kern w:val="0"/>
                <w:sz w:val="16"/>
                <w:szCs w:val="16"/>
                <w:lang w:eastAsia="nl-NL"/>
              </w:rPr>
              <w:t xml:space="preserve"> de</w:t>
            </w:r>
            <w:r w:rsidRPr="000D6498">
              <w:rPr>
                <w:snapToGrid/>
                <w:kern w:val="0"/>
                <w:sz w:val="16"/>
                <w:szCs w:val="16"/>
                <w:lang w:eastAsia="nl-NL"/>
              </w:rPr>
              <w:t xml:space="preserve"> Hypotheekgever’)</w:t>
            </w:r>
          </w:p>
          <w:p w14:paraId="357FE489" w14:textId="77777777" w:rsidR="00FE17F1" w:rsidRPr="00FE17F1" w:rsidRDefault="00FE17F1" w:rsidP="00FE17F1">
            <w:pPr>
              <w:autoSpaceDE w:val="0"/>
              <w:autoSpaceDN w:val="0"/>
              <w:adjustRightInd w:val="0"/>
              <w:spacing w:line="240" w:lineRule="auto"/>
              <w:ind w:left="227"/>
              <w:rPr>
                <w:rFonts w:cs="Arial"/>
                <w:sz w:val="16"/>
                <w:szCs w:val="16"/>
              </w:rPr>
            </w:pPr>
            <w:r w:rsidRPr="000D6498">
              <w:rPr>
                <w:snapToGrid/>
                <w:kern w:val="0"/>
                <w:sz w:val="16"/>
                <w:szCs w:val="16"/>
                <w:lang w:eastAsia="nl-NL"/>
              </w:rPr>
              <w:t>./</w:t>
            </w:r>
            <w:r w:rsidRPr="000D6498">
              <w:rPr>
                <w:rFonts w:cs="Arial"/>
                <w:snapToGrid/>
                <w:kern w:val="0"/>
                <w:sz w:val="16"/>
                <w:szCs w:val="16"/>
                <w:lang w:eastAsia="nl-NL"/>
              </w:rPr>
              <w:t>aanduidingPartij</w:t>
            </w:r>
            <w:r w:rsidRPr="000D6498">
              <w:rPr>
                <w:snapToGrid/>
                <w:kern w:val="0"/>
                <w:sz w:val="16"/>
                <w:szCs w:val="16"/>
                <w:lang w:eastAsia="nl-NL"/>
              </w:rPr>
              <w:t>(‘</w:t>
            </w:r>
            <w:r w:rsidRPr="00BC2A23">
              <w:rPr>
                <w:rFonts w:cs="Arial"/>
                <w:sz w:val="16"/>
                <w:szCs w:val="16"/>
              </w:rPr>
              <w:t>Schuldenaar en/of de Hypotheekgever</w:t>
            </w:r>
            <w:r>
              <w:rPr>
                <w:snapToGrid/>
                <w:kern w:val="0"/>
                <w:sz w:val="16"/>
                <w:szCs w:val="16"/>
                <w:lang w:eastAsia="nl-NL"/>
              </w:rPr>
              <w:t>’</w:t>
            </w:r>
            <w:r w:rsidRPr="000D6498">
              <w:rPr>
                <w:snapToGrid/>
                <w:kern w:val="0"/>
                <w:sz w:val="16"/>
                <w:szCs w:val="16"/>
                <w:lang w:eastAsia="nl-NL"/>
              </w:rPr>
              <w:t>)</w:t>
            </w:r>
          </w:p>
          <w:p w14:paraId="066F25CD" w14:textId="77777777" w:rsidR="00FE17F1" w:rsidRPr="00FE17F1" w:rsidRDefault="00FE17F1" w:rsidP="00FE17F1">
            <w:pPr>
              <w:autoSpaceDE w:val="0"/>
              <w:autoSpaceDN w:val="0"/>
              <w:adjustRightInd w:val="0"/>
              <w:spacing w:line="240" w:lineRule="auto"/>
              <w:ind w:left="227"/>
              <w:rPr>
                <w:rFonts w:cs="Arial"/>
                <w:sz w:val="16"/>
                <w:szCs w:val="16"/>
              </w:rPr>
            </w:pPr>
            <w:r w:rsidRPr="000D6498">
              <w:rPr>
                <w:snapToGrid/>
                <w:kern w:val="0"/>
                <w:sz w:val="16"/>
                <w:szCs w:val="16"/>
                <w:lang w:eastAsia="nl-NL"/>
              </w:rPr>
              <w:t>./</w:t>
            </w:r>
            <w:r w:rsidRPr="000D6498">
              <w:rPr>
                <w:rFonts w:cs="Arial"/>
                <w:snapToGrid/>
                <w:kern w:val="0"/>
                <w:sz w:val="16"/>
                <w:szCs w:val="16"/>
                <w:lang w:eastAsia="nl-NL"/>
              </w:rPr>
              <w:t>aanduidingPartij</w:t>
            </w:r>
            <w:r w:rsidRPr="000D6498">
              <w:rPr>
                <w:snapToGrid/>
                <w:kern w:val="0"/>
                <w:sz w:val="16"/>
                <w:szCs w:val="16"/>
                <w:lang w:eastAsia="nl-NL"/>
              </w:rPr>
              <w:t>(‘</w:t>
            </w:r>
            <w:r w:rsidRPr="00BC2A23">
              <w:rPr>
                <w:rFonts w:cs="Arial"/>
                <w:sz w:val="16"/>
                <w:szCs w:val="16"/>
              </w:rPr>
              <w:t>de Schuldenaar en/of Hypotheekgever</w:t>
            </w:r>
            <w:r>
              <w:rPr>
                <w:snapToGrid/>
                <w:kern w:val="0"/>
                <w:sz w:val="16"/>
                <w:szCs w:val="16"/>
                <w:lang w:eastAsia="nl-NL"/>
              </w:rPr>
              <w:t>’</w:t>
            </w:r>
            <w:r w:rsidRPr="000D6498">
              <w:rPr>
                <w:snapToGrid/>
                <w:kern w:val="0"/>
                <w:sz w:val="16"/>
                <w:szCs w:val="16"/>
                <w:lang w:eastAsia="nl-NL"/>
              </w:rPr>
              <w:t>)</w:t>
            </w:r>
          </w:p>
          <w:p w14:paraId="7109EEA1" w14:textId="77777777" w:rsidR="00FE17F1" w:rsidRDefault="00FE17F1" w:rsidP="00FE17F1">
            <w:pPr>
              <w:autoSpaceDE w:val="0"/>
              <w:autoSpaceDN w:val="0"/>
              <w:adjustRightInd w:val="0"/>
              <w:spacing w:line="240" w:lineRule="auto"/>
              <w:ind w:left="227"/>
              <w:rPr>
                <w:snapToGrid/>
                <w:kern w:val="0"/>
                <w:sz w:val="16"/>
                <w:szCs w:val="16"/>
                <w:lang w:eastAsia="nl-NL"/>
              </w:rPr>
            </w:pPr>
            <w:r w:rsidRPr="000D6498">
              <w:rPr>
                <w:snapToGrid/>
                <w:kern w:val="0"/>
                <w:sz w:val="16"/>
                <w:szCs w:val="16"/>
                <w:lang w:eastAsia="nl-NL"/>
              </w:rPr>
              <w:t>./</w:t>
            </w:r>
            <w:r w:rsidRPr="000D6498">
              <w:rPr>
                <w:rFonts w:cs="Arial"/>
                <w:snapToGrid/>
                <w:kern w:val="0"/>
                <w:sz w:val="16"/>
                <w:szCs w:val="16"/>
                <w:lang w:eastAsia="nl-NL"/>
              </w:rPr>
              <w:t>aanduidingPartij</w:t>
            </w:r>
            <w:r w:rsidRPr="000D6498">
              <w:rPr>
                <w:snapToGrid/>
                <w:kern w:val="0"/>
                <w:sz w:val="16"/>
                <w:szCs w:val="16"/>
                <w:lang w:eastAsia="nl-NL"/>
              </w:rPr>
              <w:t>(‘</w:t>
            </w:r>
            <w:r w:rsidRPr="00BC2A23">
              <w:rPr>
                <w:rFonts w:cs="Arial"/>
                <w:sz w:val="16"/>
                <w:szCs w:val="16"/>
              </w:rPr>
              <w:t>Schuldenaar en/of Hypotheekgever</w:t>
            </w:r>
            <w:r>
              <w:rPr>
                <w:snapToGrid/>
                <w:kern w:val="0"/>
                <w:sz w:val="16"/>
                <w:szCs w:val="16"/>
                <w:lang w:eastAsia="nl-NL"/>
              </w:rPr>
              <w:t>’</w:t>
            </w:r>
            <w:r w:rsidRPr="000D6498">
              <w:rPr>
                <w:snapToGrid/>
                <w:kern w:val="0"/>
                <w:sz w:val="16"/>
                <w:szCs w:val="16"/>
                <w:lang w:eastAsia="nl-NL"/>
              </w:rPr>
              <w:t>)</w:t>
            </w:r>
          </w:p>
          <w:p w14:paraId="1FE90D04" w14:textId="77777777" w:rsidR="004A2D0E" w:rsidRPr="000D6498" w:rsidRDefault="004A2D0E" w:rsidP="004A2D0E">
            <w:pPr>
              <w:autoSpaceDE w:val="0"/>
              <w:autoSpaceDN w:val="0"/>
              <w:adjustRightInd w:val="0"/>
              <w:spacing w:line="240" w:lineRule="auto"/>
              <w:rPr>
                <w:snapToGrid/>
                <w:kern w:val="0"/>
                <w:sz w:val="16"/>
                <w:szCs w:val="16"/>
                <w:lang w:eastAsia="nl-NL"/>
              </w:rPr>
            </w:pPr>
            <w:r w:rsidRPr="000D6498">
              <w:rPr>
                <w:snapToGrid/>
                <w:kern w:val="0"/>
                <w:sz w:val="16"/>
                <w:szCs w:val="16"/>
                <w:highlight w:val="white"/>
                <w:lang w:eastAsia="nl-NL"/>
              </w:rPr>
              <w:tab/>
              <w:t>./</w:t>
            </w:r>
            <w:r w:rsidRPr="000D6498">
              <w:rPr>
                <w:rFonts w:cs="Arial"/>
                <w:snapToGrid/>
                <w:kern w:val="0"/>
                <w:sz w:val="16"/>
                <w:szCs w:val="16"/>
                <w:lang w:eastAsia="nl-NL"/>
              </w:rPr>
              <w:t>aanduidingPartij</w:t>
            </w:r>
            <w:r w:rsidRPr="000D6498">
              <w:rPr>
                <w:snapToGrid/>
                <w:kern w:val="0"/>
                <w:sz w:val="16"/>
                <w:szCs w:val="16"/>
                <w:lang w:eastAsia="nl-NL"/>
              </w:rPr>
              <w:t>(‘de Schuldenaar’)</w:t>
            </w:r>
          </w:p>
          <w:p w14:paraId="4AA513F1" w14:textId="77777777" w:rsidR="004A2D0E" w:rsidRDefault="00FE17F1" w:rsidP="00FE17F1">
            <w:pPr>
              <w:autoSpaceDE w:val="0"/>
              <w:autoSpaceDN w:val="0"/>
              <w:adjustRightInd w:val="0"/>
              <w:spacing w:line="240" w:lineRule="auto"/>
              <w:ind w:left="227"/>
              <w:rPr>
                <w:snapToGrid/>
                <w:kern w:val="0"/>
                <w:sz w:val="16"/>
                <w:szCs w:val="16"/>
                <w:lang w:eastAsia="nl-NL"/>
              </w:rPr>
            </w:pPr>
            <w:r w:rsidRPr="000D6498">
              <w:rPr>
                <w:snapToGrid/>
                <w:kern w:val="0"/>
                <w:sz w:val="16"/>
                <w:szCs w:val="16"/>
                <w:lang w:eastAsia="nl-NL"/>
              </w:rPr>
              <w:t>./</w:t>
            </w:r>
            <w:r w:rsidRPr="000D6498">
              <w:rPr>
                <w:rFonts w:cs="Arial"/>
                <w:snapToGrid/>
                <w:kern w:val="0"/>
                <w:sz w:val="16"/>
                <w:szCs w:val="16"/>
                <w:lang w:eastAsia="nl-NL"/>
              </w:rPr>
              <w:t>aanduidingPartij</w:t>
            </w:r>
            <w:r w:rsidRPr="000D6498">
              <w:rPr>
                <w:snapToGrid/>
                <w:kern w:val="0"/>
                <w:sz w:val="16"/>
                <w:szCs w:val="16"/>
                <w:lang w:eastAsia="nl-NL"/>
              </w:rPr>
              <w:t>(‘</w:t>
            </w:r>
            <w:r>
              <w:rPr>
                <w:rFonts w:cs="Arial"/>
                <w:sz w:val="16"/>
                <w:szCs w:val="16"/>
              </w:rPr>
              <w:t>Schuldenaar</w:t>
            </w:r>
            <w:r>
              <w:rPr>
                <w:snapToGrid/>
                <w:kern w:val="0"/>
                <w:sz w:val="16"/>
                <w:szCs w:val="16"/>
                <w:lang w:eastAsia="nl-NL"/>
              </w:rPr>
              <w:t>’</w:t>
            </w:r>
            <w:r w:rsidRPr="000D6498">
              <w:rPr>
                <w:snapToGrid/>
                <w:kern w:val="0"/>
                <w:sz w:val="16"/>
                <w:szCs w:val="16"/>
                <w:lang w:eastAsia="nl-NL"/>
              </w:rPr>
              <w:t>)</w:t>
            </w:r>
          </w:p>
          <w:p w14:paraId="66C8444B" w14:textId="77777777" w:rsidR="004A2D0E" w:rsidRDefault="004A2D0E" w:rsidP="004A2D0E">
            <w:pPr>
              <w:autoSpaceDE w:val="0"/>
              <w:autoSpaceDN w:val="0"/>
              <w:adjustRightInd w:val="0"/>
              <w:spacing w:line="240" w:lineRule="auto"/>
              <w:rPr>
                <w:snapToGrid/>
                <w:kern w:val="0"/>
                <w:sz w:val="16"/>
                <w:szCs w:val="16"/>
                <w:lang w:eastAsia="nl-NL"/>
              </w:rPr>
            </w:pPr>
            <w:r w:rsidRPr="000D6498">
              <w:rPr>
                <w:snapToGrid/>
                <w:kern w:val="0"/>
                <w:sz w:val="16"/>
                <w:szCs w:val="16"/>
                <w:lang w:eastAsia="nl-NL"/>
              </w:rPr>
              <w:tab/>
              <w:t>./</w:t>
            </w:r>
            <w:r w:rsidRPr="000D6498">
              <w:rPr>
                <w:rFonts w:cs="Arial"/>
                <w:snapToGrid/>
                <w:kern w:val="0"/>
                <w:sz w:val="16"/>
                <w:szCs w:val="16"/>
                <w:lang w:eastAsia="nl-NL"/>
              </w:rPr>
              <w:t>aanduidingPartij</w:t>
            </w:r>
            <w:r w:rsidRPr="000D6498">
              <w:rPr>
                <w:snapToGrid/>
                <w:kern w:val="0"/>
                <w:sz w:val="16"/>
                <w:szCs w:val="16"/>
                <w:lang w:eastAsia="nl-NL"/>
              </w:rPr>
              <w:t>(‘de Hypotheekgever’)</w:t>
            </w:r>
          </w:p>
          <w:p w14:paraId="2BF0DF2B" w14:textId="77777777" w:rsidR="004A2D0E" w:rsidRDefault="004A2D0E" w:rsidP="004A2D0E">
            <w:pPr>
              <w:autoSpaceDE w:val="0"/>
              <w:autoSpaceDN w:val="0"/>
              <w:adjustRightInd w:val="0"/>
              <w:spacing w:line="240" w:lineRule="auto"/>
              <w:ind w:left="227"/>
              <w:rPr>
                <w:snapToGrid/>
                <w:kern w:val="0"/>
                <w:sz w:val="16"/>
                <w:szCs w:val="16"/>
                <w:lang w:eastAsia="nl-NL"/>
              </w:rPr>
            </w:pPr>
            <w:r w:rsidRPr="000D6498">
              <w:rPr>
                <w:snapToGrid/>
                <w:kern w:val="0"/>
                <w:sz w:val="16"/>
                <w:szCs w:val="16"/>
                <w:lang w:eastAsia="nl-NL"/>
              </w:rPr>
              <w:t>./</w:t>
            </w:r>
            <w:r w:rsidRPr="000D6498">
              <w:rPr>
                <w:rFonts w:cs="Arial"/>
                <w:snapToGrid/>
                <w:kern w:val="0"/>
                <w:sz w:val="16"/>
                <w:szCs w:val="16"/>
                <w:lang w:eastAsia="nl-NL"/>
              </w:rPr>
              <w:t>aanduidingPartij</w:t>
            </w:r>
            <w:r w:rsidRPr="000D6498">
              <w:rPr>
                <w:snapToGrid/>
                <w:kern w:val="0"/>
                <w:sz w:val="16"/>
                <w:szCs w:val="16"/>
                <w:lang w:eastAsia="nl-NL"/>
              </w:rPr>
              <w:t>(‘</w:t>
            </w:r>
            <w:r w:rsidRPr="00BC2A23">
              <w:rPr>
                <w:rFonts w:cs="Arial"/>
                <w:sz w:val="16"/>
                <w:szCs w:val="16"/>
              </w:rPr>
              <w:t>Hypotheekgever</w:t>
            </w:r>
            <w:r>
              <w:rPr>
                <w:snapToGrid/>
                <w:kern w:val="0"/>
                <w:sz w:val="16"/>
                <w:szCs w:val="16"/>
                <w:lang w:eastAsia="nl-NL"/>
              </w:rPr>
              <w:t>’</w:t>
            </w:r>
            <w:r w:rsidRPr="000D6498">
              <w:rPr>
                <w:snapToGrid/>
                <w:kern w:val="0"/>
                <w:sz w:val="16"/>
                <w:szCs w:val="16"/>
                <w:lang w:eastAsia="nl-NL"/>
              </w:rPr>
              <w:t>)</w:t>
            </w:r>
          </w:p>
          <w:p w14:paraId="52AE3A01" w14:textId="77777777" w:rsidR="00C82BEE" w:rsidRPr="00FE17F1" w:rsidRDefault="00C82BEE" w:rsidP="00C82BEE">
            <w:pPr>
              <w:autoSpaceDE w:val="0"/>
              <w:autoSpaceDN w:val="0"/>
              <w:adjustRightInd w:val="0"/>
              <w:spacing w:line="240" w:lineRule="auto"/>
              <w:rPr>
                <w:rFonts w:cs="Arial"/>
                <w:sz w:val="16"/>
                <w:szCs w:val="16"/>
              </w:rPr>
            </w:pPr>
          </w:p>
        </w:tc>
      </w:tr>
    </w:tbl>
    <w:p w14:paraId="2F90595F" w14:textId="77777777" w:rsidR="00CD2B46" w:rsidRDefault="00CD2B46" w:rsidP="009E6698">
      <w:pPr>
        <w:tabs>
          <w:tab w:val="left" w:pos="4449"/>
        </w:tabs>
      </w:pPr>
    </w:p>
    <w:p w14:paraId="7DB0847E" w14:textId="77777777" w:rsidR="006E5700" w:rsidRDefault="006E5700" w:rsidP="009E6698">
      <w:pPr>
        <w:tabs>
          <w:tab w:val="left" w:pos="4449"/>
        </w:tabs>
      </w:pPr>
    </w:p>
    <w:p w14:paraId="4FC16C8D" w14:textId="759D33FD" w:rsidR="00D50923" w:rsidRPr="00D50923" w:rsidRDefault="00D50923">
      <w:pPr>
        <w:pStyle w:val="Kop3"/>
        <w:numPr>
          <w:ilvl w:val="0"/>
          <w:numId w:val="0"/>
        </w:numPr>
        <w:pPrChange w:id="92" w:author="Groot, Karina de" w:date="2025-03-31T10:28:00Z" w16du:dateUtc="2025-03-31T08:28:00Z">
          <w:pPr>
            <w:pStyle w:val="Kop3"/>
          </w:pPr>
        </w:pPrChange>
      </w:pPr>
      <w:r>
        <w:br w:type="page"/>
      </w:r>
      <w:bookmarkStart w:id="93" w:name="_Toc381267867"/>
      <w:r>
        <w:lastRenderedPageBreak/>
        <w:t>Optie 2: partijnaam voor personen</w:t>
      </w:r>
      <w:bookmarkEnd w:id="93"/>
    </w:p>
    <w:tbl>
      <w:tblPr>
        <w:tblStyle w:val="Professioneletabel"/>
        <w:tblW w:w="5033" w:type="pct"/>
        <w:tblLayout w:type="fixed"/>
        <w:tblLook w:val="01C0" w:firstRow="0" w:lastRow="1" w:firstColumn="1" w:lastColumn="1" w:noHBand="0" w:noVBand="0"/>
      </w:tblPr>
      <w:tblGrid>
        <w:gridCol w:w="4342"/>
        <w:gridCol w:w="5172"/>
      </w:tblGrid>
      <w:tr w:rsidR="00A94643" w:rsidRPr="00051929" w14:paraId="0F5E524E" w14:textId="77777777" w:rsidTr="00F5481C">
        <w:trPr>
          <w:trHeight w:val="12048"/>
        </w:trPr>
        <w:tc>
          <w:tcPr>
            <w:tcW w:w="2282" w:type="pct"/>
          </w:tcPr>
          <w:p w14:paraId="4A6E36CD" w14:textId="77777777" w:rsidR="00A94643" w:rsidRDefault="00A94643" w:rsidP="004D205C">
            <w:pPr>
              <w:keepNext/>
              <w:rPr>
                <w:color w:val="FF0000"/>
              </w:rPr>
            </w:pPr>
            <w:r w:rsidRPr="00A94643">
              <w:rPr>
                <w:i/>
              </w:rPr>
              <w:t xml:space="preserve">Optie </w:t>
            </w:r>
            <w:r>
              <w:rPr>
                <w:i/>
              </w:rPr>
              <w:t>2</w:t>
            </w:r>
            <w:r w:rsidRPr="00A94643">
              <w:rPr>
                <w:i/>
              </w:rPr>
              <w:t>:</w:t>
            </w:r>
          </w:p>
        </w:tc>
        <w:tc>
          <w:tcPr>
            <w:tcW w:w="2718" w:type="pct"/>
          </w:tcPr>
          <w:p w14:paraId="013922E7" w14:textId="77777777" w:rsidR="002F7AE8" w:rsidRDefault="00C5172B" w:rsidP="009E6698">
            <w:r w:rsidRPr="009E6698">
              <w:t xml:space="preserve">Optie 2 </w:t>
            </w:r>
            <w:r w:rsidR="00C14776">
              <w:t>wordt getoond wanneer</w:t>
            </w:r>
            <w:r w:rsidRPr="009E6698">
              <w:t xml:space="preserve"> aan de onderstaande mapping wordt voldaan</w:t>
            </w:r>
            <w:r w:rsidR="002F7AE8">
              <w:t>.</w:t>
            </w:r>
          </w:p>
          <w:p w14:paraId="07FCB5E3" w14:textId="77777777" w:rsidR="002F7AE8" w:rsidRDefault="002F7AE8" w:rsidP="009E6698"/>
          <w:p w14:paraId="04DA8143" w14:textId="77777777" w:rsidR="002F7AE8" w:rsidRDefault="002F7AE8" w:rsidP="009E6698">
            <w:r>
              <w:t>Een persoon kan behoren tot de partij:</w:t>
            </w:r>
          </w:p>
          <w:p w14:paraId="4D9DA45E" w14:textId="77777777" w:rsidR="00CB3170" w:rsidRDefault="00CB3170" w:rsidP="002F7AE8">
            <w:pPr>
              <w:pStyle w:val="streepje"/>
            </w:pPr>
            <w:r>
              <w:t>Schuldenaar (partijOnderdeel: ‘</w:t>
            </w:r>
            <w:r w:rsidR="00FE3AAA">
              <w:t xml:space="preserve">de </w:t>
            </w:r>
            <w:r>
              <w:t>Schuldenaar’)</w:t>
            </w:r>
          </w:p>
          <w:p w14:paraId="33B7951C" w14:textId="77777777" w:rsidR="00CB3170" w:rsidRDefault="00CB3170" w:rsidP="002F7AE8">
            <w:pPr>
              <w:pStyle w:val="streepje"/>
            </w:pPr>
            <w:r>
              <w:t>Hypotheekgever (partijOnderdeel: ‘</w:t>
            </w:r>
            <w:r w:rsidR="00FE3AAA">
              <w:t xml:space="preserve">de </w:t>
            </w:r>
            <w:r>
              <w:t>Hypotheekgever’)</w:t>
            </w:r>
          </w:p>
          <w:p w14:paraId="24E024FF" w14:textId="77777777" w:rsidR="002F7AE8" w:rsidRPr="00FE3AAA" w:rsidRDefault="00235CD1" w:rsidP="002F7AE8">
            <w:pPr>
              <w:pStyle w:val="streepje"/>
              <w:rPr>
                <w:szCs w:val="18"/>
              </w:rPr>
            </w:pPr>
            <w:r>
              <w:t>of</w:t>
            </w:r>
            <w:r w:rsidR="002F7AE8">
              <w:t xml:space="preserve"> beiden (partijOnderdeel</w:t>
            </w:r>
            <w:r w:rsidR="002F7AE8" w:rsidRPr="00FE3AAA">
              <w:rPr>
                <w:szCs w:val="18"/>
              </w:rPr>
              <w:t xml:space="preserve">: </w:t>
            </w:r>
            <w:r w:rsidR="00FE3AAA" w:rsidRPr="00FE3AAA">
              <w:rPr>
                <w:snapToGrid/>
                <w:kern w:val="0"/>
                <w:szCs w:val="18"/>
                <w:lang w:eastAsia="nl-NL"/>
              </w:rPr>
              <w:t>‘de Schuldenaar en/of de Hypotheekgever’</w:t>
            </w:r>
            <w:r w:rsidR="002F7AE8" w:rsidRPr="00FE3AAA">
              <w:rPr>
                <w:szCs w:val="18"/>
              </w:rPr>
              <w:t>)</w:t>
            </w:r>
          </w:p>
          <w:p w14:paraId="45F80B99" w14:textId="77777777" w:rsidR="004A6571" w:rsidRDefault="004A6571" w:rsidP="00FE3AAA">
            <w:pPr>
              <w:pStyle w:val="streepje"/>
              <w:numPr>
                <w:ilvl w:val="0"/>
                <w:numId w:val="0"/>
              </w:numPr>
            </w:pPr>
          </w:p>
          <w:p w14:paraId="57E1D8ED" w14:textId="77777777" w:rsidR="00F97192" w:rsidRDefault="00F97192" w:rsidP="00F97192">
            <w:pPr>
              <w:pStyle w:val="streepje"/>
              <w:numPr>
                <w:ilvl w:val="0"/>
                <w:numId w:val="0"/>
              </w:numPr>
            </w:pPr>
            <w:r>
              <w:t xml:space="preserve">Voor alle </w:t>
            </w:r>
            <w:r w:rsidR="00FC7D46">
              <w:t xml:space="preserve">gerechtigde </w:t>
            </w:r>
            <w:r>
              <w:t xml:space="preserve">personen </w:t>
            </w:r>
            <w:r w:rsidR="00B266DE">
              <w:rPr>
                <w:szCs w:val="18"/>
              </w:rPr>
              <w:t xml:space="preserve">(personen met tia_IndGerechtigde = true) </w:t>
            </w:r>
            <w:r>
              <w:t xml:space="preserve">binnen de </w:t>
            </w:r>
            <w:r w:rsidR="001E31A7">
              <w:t xml:space="preserve">vervreemdende </w:t>
            </w:r>
            <w:r>
              <w:t xml:space="preserve">partij moet het partijOnderdeel </w:t>
            </w:r>
            <w:r w:rsidR="00B92A4F">
              <w:t>opgenomen</w:t>
            </w:r>
            <w:r>
              <w:t xml:space="preserve"> zijn</w:t>
            </w:r>
            <w:r w:rsidR="001C00FC">
              <w:t>,</w:t>
            </w:r>
            <w:r w:rsidR="001E31A7">
              <w:t xml:space="preserve"> en anders niet</w:t>
            </w:r>
            <w:r>
              <w:t>.</w:t>
            </w:r>
          </w:p>
          <w:p w14:paraId="0E4BEEF7" w14:textId="77777777" w:rsidR="001F1045" w:rsidRDefault="001F1045" w:rsidP="00F97192">
            <w:pPr>
              <w:pStyle w:val="streepje"/>
              <w:numPr>
                <w:ilvl w:val="0"/>
                <w:numId w:val="0"/>
              </w:numPr>
            </w:pPr>
          </w:p>
          <w:p w14:paraId="121B3EAB" w14:textId="77777777" w:rsidR="00B63F0B" w:rsidRDefault="008374D8" w:rsidP="009D386E">
            <w:pPr>
              <w:pStyle w:val="streepje"/>
              <w:numPr>
                <w:ilvl w:val="0"/>
                <w:numId w:val="0"/>
              </w:numPr>
            </w:pPr>
            <w:r>
              <w:t xml:space="preserve">De personen binnen een partij kunnen met een naam of nummer aangeduid worden, de gekozen optie wordt voor alle personen binnen de partij </w:t>
            </w:r>
            <w:r w:rsidR="00FD0D6B">
              <w:t xml:space="preserve">met partijOnderdeel gevuld </w:t>
            </w:r>
            <w:r>
              <w:t>getoond.</w:t>
            </w:r>
          </w:p>
          <w:p w14:paraId="3A3FDDCB" w14:textId="77777777" w:rsidR="00CC0158" w:rsidRPr="00CC0158" w:rsidRDefault="00CC0158" w:rsidP="00F97192">
            <w:pPr>
              <w:pStyle w:val="streepje"/>
              <w:numPr>
                <w:ilvl w:val="0"/>
                <w:numId w:val="0"/>
              </w:numPr>
              <w:rPr>
                <w:lang w:val="nl-NL"/>
              </w:rPr>
            </w:pPr>
          </w:p>
          <w:p w14:paraId="3F2C8D03" w14:textId="77777777" w:rsidR="00C5172B" w:rsidRDefault="00C5172B" w:rsidP="00C5172B">
            <w:pPr>
              <w:spacing w:line="240" w:lineRule="auto"/>
            </w:pPr>
            <w:r w:rsidRPr="00AF2256">
              <w:rPr>
                <w:u w:val="single"/>
              </w:rPr>
              <w:t>Mapping</w:t>
            </w:r>
            <w:r w:rsidRPr="00AF2256">
              <w:t>:</w:t>
            </w:r>
          </w:p>
          <w:p w14:paraId="2B2A84E2" w14:textId="77777777" w:rsidR="00F97192" w:rsidRDefault="00F97192" w:rsidP="000D6498">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-partij</w:t>
            </w:r>
          </w:p>
          <w:p w14:paraId="19388EF2" w14:textId="77777777" w:rsidR="00C5172B" w:rsidRPr="00B02D1C" w:rsidRDefault="00C5172B" w:rsidP="000D6498">
            <w:pPr>
              <w:autoSpaceDE w:val="0"/>
              <w:autoSpaceDN w:val="0"/>
              <w:adjustRightInd w:val="0"/>
              <w:spacing w:line="240" w:lineRule="auto"/>
              <w:rPr>
                <w:snapToGrid/>
                <w:kern w:val="0"/>
                <w:sz w:val="16"/>
                <w:szCs w:val="16"/>
                <w:highlight w:val="white"/>
                <w:lang w:eastAsia="nl-NL"/>
              </w:rPr>
            </w:pPr>
            <w:r w:rsidRPr="00B02D1C">
              <w:rPr>
                <w:rFonts w:cs="Arial"/>
                <w:snapToGrid/>
                <w:kern w:val="0"/>
                <w:sz w:val="16"/>
                <w:szCs w:val="16"/>
                <w:lang w:eastAsia="nl-NL"/>
              </w:rPr>
              <w:t>IMKAD_AangebodenStuk/</w:t>
            </w:r>
            <w:r w:rsidR="009E6698" w:rsidRPr="00B02D1C">
              <w:rPr>
                <w:rFonts w:cs="Arial"/>
                <w:snapToGrid/>
                <w:kern w:val="0"/>
                <w:sz w:val="16"/>
                <w:szCs w:val="16"/>
                <w:lang w:eastAsia="nl-NL"/>
              </w:rPr>
              <w:t>StukdeelHypotheek/ vervreemderRechtRef/</w:t>
            </w:r>
            <w:r w:rsidRPr="00B02D1C">
              <w:rPr>
                <w:rFonts w:cs="Arial"/>
                <w:snapToGrid/>
                <w:kern w:val="0"/>
                <w:sz w:val="16"/>
                <w:szCs w:val="16"/>
                <w:lang w:eastAsia="nl-NL"/>
              </w:rPr>
              <w:t>Partij</w:t>
            </w:r>
            <w:r w:rsidRPr="00B02D1C">
              <w:rPr>
                <w:snapToGrid/>
                <w:kern w:val="0"/>
                <w:sz w:val="16"/>
                <w:szCs w:val="16"/>
                <w:highlight w:val="white"/>
                <w:lang w:eastAsia="nl-NL"/>
              </w:rPr>
              <w:t>/</w:t>
            </w:r>
          </w:p>
          <w:p w14:paraId="29D0A046" w14:textId="1B6CFCB4" w:rsidR="00A94643" w:rsidRPr="00DD03F5" w:rsidRDefault="00C5172B" w:rsidP="000D6498">
            <w:pPr>
              <w:autoSpaceDE w:val="0"/>
              <w:autoSpaceDN w:val="0"/>
              <w:adjustRightInd w:val="0"/>
              <w:spacing w:line="240" w:lineRule="auto"/>
              <w:rPr>
                <w:snapToGrid/>
                <w:kern w:val="0"/>
                <w:sz w:val="16"/>
                <w:szCs w:val="16"/>
                <w:lang w:eastAsia="nl-NL"/>
              </w:rPr>
            </w:pPr>
            <w:r w:rsidRPr="00B02D1C">
              <w:rPr>
                <w:snapToGrid/>
                <w:kern w:val="0"/>
                <w:sz w:val="16"/>
                <w:szCs w:val="16"/>
                <w:highlight w:val="white"/>
                <w:lang w:eastAsia="nl-NL"/>
              </w:rPr>
              <w:tab/>
              <w:t>./</w:t>
            </w:r>
            <w:r w:rsidRPr="000D6498">
              <w:rPr>
                <w:rFonts w:cs="Arial"/>
                <w:snapToGrid/>
                <w:kern w:val="0"/>
                <w:sz w:val="16"/>
                <w:szCs w:val="16"/>
                <w:lang w:eastAsia="nl-NL"/>
              </w:rPr>
              <w:t>aanduidingPartij</w:t>
            </w:r>
            <w:r w:rsidRPr="00B02D1C">
              <w:rPr>
                <w:snapToGrid/>
                <w:kern w:val="0"/>
                <w:sz w:val="16"/>
                <w:szCs w:val="16"/>
                <w:lang w:eastAsia="nl-NL"/>
              </w:rPr>
              <w:t>(‘</w:t>
            </w:r>
            <w:r w:rsidR="00DD03F5" w:rsidRPr="00DD03F5">
              <w:rPr>
                <w:snapToGrid/>
                <w:kern w:val="0"/>
                <w:sz w:val="16"/>
                <w:szCs w:val="16"/>
                <w:lang w:eastAsia="nl-NL"/>
              </w:rPr>
              <w:t>Aanduiding per persoon’</w:t>
            </w:r>
            <w:r w:rsidRPr="00DD03F5">
              <w:rPr>
                <w:snapToGrid/>
                <w:kern w:val="0"/>
                <w:sz w:val="16"/>
                <w:szCs w:val="16"/>
                <w:lang w:eastAsia="nl-NL"/>
              </w:rPr>
              <w:t>)</w:t>
            </w:r>
          </w:p>
          <w:p w14:paraId="43A16669" w14:textId="77777777" w:rsidR="001F1045" w:rsidRDefault="001F1045" w:rsidP="001F1045">
            <w:pPr>
              <w:autoSpaceDE w:val="0"/>
              <w:autoSpaceDN w:val="0"/>
              <w:adjustRightInd w:val="0"/>
              <w:spacing w:line="240" w:lineRule="auto"/>
              <w:rPr>
                <w:snapToGrid/>
                <w:kern w:val="0"/>
                <w:sz w:val="16"/>
                <w:szCs w:val="16"/>
                <w:lang w:eastAsia="nl-NL"/>
              </w:rPr>
            </w:pPr>
            <w:r>
              <w:rPr>
                <w:snapToGrid/>
                <w:kern w:val="0"/>
                <w:sz w:val="16"/>
                <w:szCs w:val="16"/>
                <w:lang w:eastAsia="nl-NL"/>
              </w:rPr>
              <w:tab/>
              <w:t>./tekst</w:t>
            </w:r>
            <w:r w:rsidR="004D5EE6">
              <w:rPr>
                <w:snapToGrid/>
                <w:kern w:val="0"/>
                <w:sz w:val="16"/>
                <w:szCs w:val="16"/>
                <w:lang w:eastAsia="nl-NL"/>
              </w:rPr>
              <w:t>K</w:t>
            </w:r>
            <w:r>
              <w:rPr>
                <w:snapToGrid/>
                <w:kern w:val="0"/>
                <w:sz w:val="16"/>
                <w:szCs w:val="16"/>
                <w:lang w:eastAsia="nl-NL"/>
              </w:rPr>
              <w:t>euze</w:t>
            </w:r>
          </w:p>
          <w:p w14:paraId="21E2A0D7" w14:textId="77777777" w:rsidR="001F1045" w:rsidRDefault="001F1045" w:rsidP="001F1045">
            <w:pPr>
              <w:autoSpaceDE w:val="0"/>
              <w:autoSpaceDN w:val="0"/>
              <w:adjustRightInd w:val="0"/>
              <w:spacing w:line="240" w:lineRule="auto"/>
              <w:rPr>
                <w:snapToGrid/>
                <w:kern w:val="0"/>
                <w:sz w:val="16"/>
                <w:szCs w:val="16"/>
                <w:lang w:eastAsia="nl-NL"/>
              </w:rPr>
            </w:pPr>
            <w:r>
              <w:rPr>
                <w:snapToGrid/>
                <w:kern w:val="0"/>
                <w:sz w:val="16"/>
                <w:szCs w:val="16"/>
                <w:lang w:eastAsia="nl-NL"/>
              </w:rPr>
              <w:tab/>
            </w:r>
            <w:r>
              <w:rPr>
                <w:snapToGrid/>
                <w:kern w:val="0"/>
                <w:sz w:val="16"/>
                <w:szCs w:val="16"/>
                <w:lang w:eastAsia="nl-NL"/>
              </w:rPr>
              <w:tab/>
              <w:t>./tagNaam(‘k_</w:t>
            </w:r>
            <w:r w:rsidR="002B4049">
              <w:rPr>
                <w:snapToGrid/>
                <w:kern w:val="0"/>
                <w:sz w:val="16"/>
                <w:szCs w:val="16"/>
                <w:lang w:eastAsia="nl-NL"/>
              </w:rPr>
              <w:t>Verwijzing</w:t>
            </w:r>
            <w:r>
              <w:rPr>
                <w:snapToGrid/>
                <w:kern w:val="0"/>
                <w:sz w:val="16"/>
                <w:szCs w:val="16"/>
                <w:lang w:eastAsia="nl-NL"/>
              </w:rPr>
              <w:t>Persoon’)</w:t>
            </w:r>
          </w:p>
          <w:p w14:paraId="0E4111A7" w14:textId="77777777" w:rsidR="00F97192" w:rsidRDefault="001F1045" w:rsidP="000D6498">
            <w:pPr>
              <w:autoSpaceDE w:val="0"/>
              <w:autoSpaceDN w:val="0"/>
              <w:adjustRightInd w:val="0"/>
              <w:spacing w:line="240" w:lineRule="auto"/>
              <w:rPr>
                <w:snapToGrid/>
                <w:kern w:val="0"/>
                <w:sz w:val="16"/>
                <w:szCs w:val="16"/>
                <w:lang w:eastAsia="nl-NL"/>
              </w:rPr>
            </w:pPr>
            <w:r>
              <w:rPr>
                <w:snapToGrid/>
                <w:kern w:val="0"/>
                <w:sz w:val="16"/>
                <w:szCs w:val="16"/>
                <w:lang w:eastAsia="nl-NL"/>
              </w:rPr>
              <w:tab/>
            </w:r>
            <w:r>
              <w:rPr>
                <w:snapToGrid/>
                <w:kern w:val="0"/>
                <w:sz w:val="16"/>
                <w:szCs w:val="16"/>
                <w:lang w:eastAsia="nl-NL"/>
              </w:rPr>
              <w:tab/>
              <w:t>./tekst(‘nummer’ of ‘naam’)</w:t>
            </w:r>
            <w:r w:rsidR="0020190C">
              <w:rPr>
                <w:snapToGrid/>
                <w:kern w:val="0"/>
                <w:sz w:val="16"/>
                <w:szCs w:val="16"/>
                <w:lang w:eastAsia="nl-NL"/>
              </w:rPr>
              <w:br/>
            </w:r>
          </w:p>
          <w:p w14:paraId="714EFA53" w14:textId="77777777" w:rsidR="00F97192" w:rsidRDefault="00F97192" w:rsidP="000D6498">
            <w:pPr>
              <w:autoSpaceDE w:val="0"/>
              <w:autoSpaceDN w:val="0"/>
              <w:adjustRightInd w:val="0"/>
              <w:spacing w:line="240" w:lineRule="auto"/>
              <w:rPr>
                <w:snapToGrid/>
                <w:kern w:val="0"/>
                <w:sz w:val="16"/>
                <w:szCs w:val="16"/>
                <w:lang w:eastAsia="nl-NL"/>
              </w:rPr>
            </w:pPr>
            <w:r>
              <w:rPr>
                <w:snapToGrid/>
                <w:kern w:val="0"/>
                <w:sz w:val="16"/>
                <w:szCs w:val="16"/>
                <w:lang w:eastAsia="nl-NL"/>
              </w:rPr>
              <w:t>-persoon binnen partij</w:t>
            </w:r>
          </w:p>
          <w:p w14:paraId="7DE62701" w14:textId="77777777" w:rsidR="00F97192" w:rsidRPr="000D6498" w:rsidRDefault="00B92A4F" w:rsidP="00F97192">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ab/>
              <w:t xml:space="preserve">- </w:t>
            </w:r>
            <w:r w:rsidR="00F97192" w:rsidRPr="000D6498">
              <w:rPr>
                <w:rFonts w:cs="Arial"/>
                <w:snapToGrid/>
                <w:kern w:val="0"/>
                <w:sz w:val="16"/>
                <w:szCs w:val="16"/>
                <w:lang w:eastAsia="nl-NL"/>
              </w:rPr>
              <w:t>//StukdeelHypotheek/vervreemderRechtRef/Partij/IMKAD_Persoon</w:t>
            </w:r>
            <w:r w:rsidR="003A0173">
              <w:rPr>
                <w:rFonts w:cs="Arial"/>
                <w:snapToGrid/>
                <w:kern w:val="0"/>
                <w:sz w:val="16"/>
                <w:szCs w:val="16"/>
                <w:lang w:eastAsia="nl-NL"/>
              </w:rPr>
              <w:t xml:space="preserve"> </w:t>
            </w:r>
          </w:p>
          <w:p w14:paraId="01733E17" w14:textId="77777777" w:rsidR="00B92A4F" w:rsidRDefault="00B92A4F" w:rsidP="003A0173">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ab/>
              <w:t xml:space="preserve">- </w:t>
            </w:r>
            <w:r w:rsidR="003A0173" w:rsidRPr="000D6498">
              <w:rPr>
                <w:rFonts w:cs="Arial"/>
                <w:snapToGrid/>
                <w:kern w:val="0"/>
                <w:sz w:val="16"/>
                <w:szCs w:val="16"/>
                <w:lang w:eastAsia="nl-NL"/>
              </w:rPr>
              <w:t>//StukdeelHypotheek/vervreemderRechtRef/Partij/</w:t>
            </w:r>
          </w:p>
          <w:p w14:paraId="3D219B0C" w14:textId="77777777" w:rsidR="003A0173" w:rsidRDefault="00B92A4F" w:rsidP="003A0173">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ab/>
            </w:r>
            <w:r w:rsidR="003A0173">
              <w:rPr>
                <w:rFonts w:cs="Arial"/>
                <w:snapToGrid/>
                <w:kern w:val="0"/>
                <w:sz w:val="16"/>
                <w:szCs w:val="16"/>
                <w:lang w:eastAsia="nl-NL"/>
              </w:rPr>
              <w:t>I</w:t>
            </w:r>
            <w:r w:rsidR="003A0173" w:rsidRPr="000D6498">
              <w:rPr>
                <w:rFonts w:cs="Arial"/>
                <w:snapToGrid/>
                <w:kern w:val="0"/>
                <w:sz w:val="16"/>
                <w:szCs w:val="16"/>
                <w:lang w:eastAsia="nl-NL"/>
              </w:rPr>
              <w:t>MKAD_Persoon/GerelateerdPersoon/IMKAD_Persoon</w:t>
            </w:r>
          </w:p>
          <w:p w14:paraId="4D45F905" w14:textId="77777777" w:rsidR="003A0173" w:rsidRDefault="00B92A4F" w:rsidP="003A0173">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ab/>
              <w:t xml:space="preserve">- </w:t>
            </w:r>
            <w:r w:rsidR="003A0173" w:rsidRPr="000D6498">
              <w:rPr>
                <w:rFonts w:cs="Arial"/>
                <w:snapToGrid/>
                <w:kern w:val="0"/>
                <w:sz w:val="16"/>
                <w:szCs w:val="16"/>
                <w:lang w:eastAsia="nl-NL"/>
              </w:rPr>
              <w:t>//StukdeelHypotheek/vervreemderRechtRef/Partij/IMKAD_Persoon</w:t>
            </w:r>
            <w:r w:rsidR="003A0173">
              <w:rPr>
                <w:rFonts w:cs="Arial"/>
                <w:snapToGrid/>
                <w:kern w:val="0"/>
                <w:sz w:val="16"/>
                <w:szCs w:val="16"/>
                <w:lang w:eastAsia="nl-NL"/>
              </w:rPr>
              <w:t xml:space="preserve"> </w:t>
            </w:r>
            <w:r>
              <w:rPr>
                <w:rFonts w:cs="Arial"/>
                <w:snapToGrid/>
                <w:kern w:val="0"/>
                <w:sz w:val="16"/>
                <w:szCs w:val="16"/>
                <w:lang w:eastAsia="nl-NL"/>
              </w:rPr>
              <w:tab/>
            </w:r>
            <w:r w:rsidR="003A0173" w:rsidRPr="000D6498">
              <w:rPr>
                <w:rFonts w:cs="Arial"/>
                <w:snapToGrid/>
                <w:kern w:val="0"/>
                <w:sz w:val="16"/>
                <w:szCs w:val="16"/>
                <w:lang w:eastAsia="nl-NL"/>
              </w:rPr>
              <w:t>/GerelateerdPersoon/IMKAD_Persoon</w:t>
            </w:r>
            <w:r w:rsidR="003A0173">
              <w:rPr>
                <w:rFonts w:cs="Arial"/>
                <w:snapToGrid/>
                <w:kern w:val="0"/>
                <w:sz w:val="16"/>
                <w:szCs w:val="16"/>
                <w:lang w:eastAsia="nl-NL"/>
              </w:rPr>
              <w:t>/</w:t>
            </w:r>
            <w:r w:rsidR="003A0173" w:rsidRPr="000D6498">
              <w:rPr>
                <w:rFonts w:cs="Arial"/>
                <w:snapToGrid/>
                <w:kern w:val="0"/>
                <w:sz w:val="16"/>
                <w:szCs w:val="16"/>
                <w:lang w:eastAsia="nl-NL"/>
              </w:rPr>
              <w:t>GerelateerdPersoon/</w:t>
            </w:r>
          </w:p>
          <w:p w14:paraId="106F1C12" w14:textId="77777777" w:rsidR="003A0173" w:rsidRDefault="00B92A4F" w:rsidP="003A0173">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ab/>
            </w:r>
            <w:r w:rsidR="003A0173" w:rsidRPr="000D6498">
              <w:rPr>
                <w:rFonts w:cs="Arial"/>
                <w:snapToGrid/>
                <w:kern w:val="0"/>
                <w:sz w:val="16"/>
                <w:szCs w:val="16"/>
                <w:lang w:eastAsia="nl-NL"/>
              </w:rPr>
              <w:t>IMKAD_Persoon</w:t>
            </w:r>
          </w:p>
          <w:p w14:paraId="11949D8F" w14:textId="77777777" w:rsidR="003A0173" w:rsidRDefault="003A0173" w:rsidP="00F97192">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waarbij:</w:t>
            </w:r>
          </w:p>
          <w:p w14:paraId="0D6D2136" w14:textId="77777777" w:rsidR="00CB3170" w:rsidRDefault="00F97192" w:rsidP="00CB3170">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ab/>
            </w:r>
            <w:r w:rsidRPr="000D6498">
              <w:rPr>
                <w:snapToGrid/>
                <w:kern w:val="0"/>
                <w:sz w:val="16"/>
                <w:szCs w:val="16"/>
                <w:highlight w:val="white"/>
                <w:lang w:eastAsia="nl-NL"/>
              </w:rPr>
              <w:t>./tia_</w:t>
            </w:r>
            <w:r w:rsidRPr="000D6498">
              <w:rPr>
                <w:rFonts w:cs="Arial"/>
                <w:snapToGrid/>
                <w:kern w:val="0"/>
                <w:sz w:val="16"/>
                <w:szCs w:val="16"/>
                <w:lang w:eastAsia="nl-NL"/>
              </w:rPr>
              <w:t>PartijOnderdeel</w:t>
            </w:r>
            <w:r w:rsidRPr="000D6498">
              <w:rPr>
                <w:snapToGrid/>
                <w:kern w:val="0"/>
                <w:sz w:val="16"/>
                <w:szCs w:val="16"/>
                <w:lang w:eastAsia="nl-NL"/>
              </w:rPr>
              <w:t>(‘de Schuldenaar’) of</w:t>
            </w:r>
          </w:p>
          <w:p w14:paraId="2E9FD92E" w14:textId="77777777" w:rsidR="00CB3170" w:rsidRPr="000D6498" w:rsidRDefault="00F97192" w:rsidP="00CB3170">
            <w:pPr>
              <w:autoSpaceDE w:val="0"/>
              <w:autoSpaceDN w:val="0"/>
              <w:adjustRightInd w:val="0"/>
              <w:spacing w:line="240" w:lineRule="auto"/>
              <w:rPr>
                <w:snapToGrid/>
                <w:kern w:val="0"/>
                <w:sz w:val="16"/>
                <w:szCs w:val="16"/>
                <w:lang w:eastAsia="nl-NL"/>
              </w:rPr>
            </w:pPr>
            <w:r>
              <w:rPr>
                <w:snapToGrid/>
                <w:kern w:val="0"/>
                <w:sz w:val="16"/>
                <w:szCs w:val="16"/>
                <w:highlight w:val="white"/>
                <w:lang w:eastAsia="nl-NL"/>
              </w:rPr>
              <w:tab/>
            </w:r>
            <w:r w:rsidRPr="000D6498">
              <w:rPr>
                <w:snapToGrid/>
                <w:kern w:val="0"/>
                <w:sz w:val="16"/>
                <w:szCs w:val="16"/>
                <w:highlight w:val="white"/>
                <w:lang w:eastAsia="nl-NL"/>
              </w:rPr>
              <w:t>./tia_</w:t>
            </w:r>
            <w:r w:rsidRPr="000D6498">
              <w:rPr>
                <w:rFonts w:cs="Arial"/>
                <w:snapToGrid/>
                <w:kern w:val="0"/>
                <w:sz w:val="16"/>
                <w:szCs w:val="16"/>
                <w:lang w:eastAsia="nl-NL"/>
              </w:rPr>
              <w:t>PartijOnderdeel</w:t>
            </w:r>
            <w:r w:rsidRPr="000D6498">
              <w:rPr>
                <w:snapToGrid/>
                <w:kern w:val="0"/>
                <w:sz w:val="16"/>
                <w:szCs w:val="16"/>
                <w:lang w:eastAsia="nl-NL"/>
              </w:rPr>
              <w:t xml:space="preserve">(‘de </w:t>
            </w:r>
            <w:r>
              <w:rPr>
                <w:snapToGrid/>
                <w:kern w:val="0"/>
                <w:sz w:val="16"/>
                <w:szCs w:val="16"/>
                <w:lang w:eastAsia="nl-NL"/>
              </w:rPr>
              <w:t>Hypotheekgever</w:t>
            </w:r>
            <w:r w:rsidRPr="000D6498">
              <w:rPr>
                <w:snapToGrid/>
                <w:kern w:val="0"/>
                <w:sz w:val="16"/>
                <w:szCs w:val="16"/>
                <w:lang w:eastAsia="nl-NL"/>
              </w:rPr>
              <w:t>’)</w:t>
            </w:r>
            <w:r>
              <w:rPr>
                <w:snapToGrid/>
                <w:kern w:val="0"/>
                <w:sz w:val="16"/>
                <w:szCs w:val="16"/>
                <w:lang w:eastAsia="nl-NL"/>
              </w:rPr>
              <w:t xml:space="preserve"> of</w:t>
            </w:r>
          </w:p>
          <w:p w14:paraId="455B74E7" w14:textId="77777777" w:rsidR="00CB3170" w:rsidRDefault="00F97192" w:rsidP="00CB3170">
            <w:pPr>
              <w:autoSpaceDE w:val="0"/>
              <w:autoSpaceDN w:val="0"/>
              <w:adjustRightInd w:val="0"/>
              <w:spacing w:line="240" w:lineRule="auto"/>
              <w:rPr>
                <w:snapToGrid/>
                <w:kern w:val="0"/>
                <w:sz w:val="16"/>
                <w:szCs w:val="16"/>
                <w:lang w:eastAsia="nl-NL"/>
              </w:rPr>
            </w:pPr>
            <w:r w:rsidRPr="000D6498">
              <w:rPr>
                <w:snapToGrid/>
                <w:kern w:val="0"/>
                <w:sz w:val="16"/>
                <w:szCs w:val="16"/>
                <w:lang w:eastAsia="nl-NL"/>
              </w:rPr>
              <w:tab/>
              <w:t>./tia_</w:t>
            </w:r>
            <w:r w:rsidRPr="000D6498">
              <w:rPr>
                <w:rFonts w:cs="Arial"/>
                <w:snapToGrid/>
                <w:kern w:val="0"/>
                <w:sz w:val="16"/>
                <w:szCs w:val="16"/>
                <w:lang w:eastAsia="nl-NL"/>
              </w:rPr>
              <w:t>PartijOnderdeel</w:t>
            </w:r>
            <w:r w:rsidRPr="000D6498">
              <w:rPr>
                <w:snapToGrid/>
                <w:kern w:val="0"/>
                <w:sz w:val="16"/>
                <w:szCs w:val="16"/>
                <w:lang w:eastAsia="nl-NL"/>
              </w:rPr>
              <w:t>(‘de Schuldenaar en/of de Hypotheekgever’)</w:t>
            </w:r>
            <w:r w:rsidR="00CB3170">
              <w:rPr>
                <w:snapToGrid/>
                <w:kern w:val="0"/>
                <w:sz w:val="16"/>
                <w:szCs w:val="16"/>
                <w:lang w:eastAsia="nl-NL"/>
              </w:rPr>
              <w:t xml:space="preserve"> </w:t>
            </w:r>
          </w:p>
          <w:p w14:paraId="60A0AEC9" w14:textId="77777777" w:rsidR="00C82BEE" w:rsidRPr="00CB3170" w:rsidRDefault="00C82BEE" w:rsidP="000D6498">
            <w:pPr>
              <w:autoSpaceDE w:val="0"/>
              <w:autoSpaceDN w:val="0"/>
              <w:adjustRightInd w:val="0"/>
              <w:spacing w:line="240" w:lineRule="auto"/>
              <w:rPr>
                <w:snapToGrid/>
                <w:kern w:val="0"/>
                <w:sz w:val="16"/>
                <w:szCs w:val="16"/>
                <w:lang w:eastAsia="nl-NL"/>
              </w:rPr>
            </w:pPr>
          </w:p>
        </w:tc>
      </w:tr>
    </w:tbl>
    <w:p w14:paraId="3088226D" w14:textId="77777777" w:rsidR="00FC7D46" w:rsidRDefault="00FC7D46" w:rsidP="00C05FBF">
      <w:pPr>
        <w:pStyle w:val="Kop4"/>
        <w:pageBreakBefore/>
      </w:pPr>
      <w:r>
        <w:lastRenderedPageBreak/>
        <w:t>Schuldenaar</w:t>
      </w:r>
    </w:p>
    <w:p w14:paraId="719D69E4" w14:textId="77777777" w:rsidR="00C869E4" w:rsidRPr="00C869E4" w:rsidRDefault="00C869E4" w:rsidP="00C869E4">
      <w:pPr>
        <w:pStyle w:val="Kop5"/>
      </w:pPr>
      <w:bookmarkStart w:id="94" w:name="_Ref378921405"/>
      <w:r>
        <w:t>Aanduiding</w:t>
      </w:r>
      <w:r w:rsidR="00EE3508" w:rsidRPr="00F64879">
        <w:t xml:space="preserve"> </w:t>
      </w:r>
      <w:r>
        <w:t xml:space="preserve">persoon </w:t>
      </w:r>
      <w:r w:rsidR="00EE3508" w:rsidRPr="00F64879">
        <w:t>met nummer</w:t>
      </w:r>
      <w:bookmarkEnd w:id="94"/>
    </w:p>
    <w:tbl>
      <w:tblPr>
        <w:tblStyle w:val="Professioneletabel"/>
        <w:tblW w:w="5033" w:type="pct"/>
        <w:tblLayout w:type="fixed"/>
        <w:tblLook w:val="01C0" w:firstRow="0" w:lastRow="1" w:firstColumn="1" w:lastColumn="1" w:noHBand="0" w:noVBand="0"/>
      </w:tblPr>
      <w:tblGrid>
        <w:gridCol w:w="4342"/>
        <w:gridCol w:w="5172"/>
      </w:tblGrid>
      <w:tr w:rsidR="00C05FBF" w:rsidRPr="00051929" w14:paraId="10B1A00A" w14:textId="77777777" w:rsidTr="00827A88">
        <w:tc>
          <w:tcPr>
            <w:tcW w:w="2282" w:type="pct"/>
          </w:tcPr>
          <w:p w14:paraId="3EF435CE" w14:textId="77777777" w:rsidR="00C05FBF" w:rsidRPr="001058C6" w:rsidRDefault="00C05FBF" w:rsidP="001F1045">
            <w:pPr>
              <w:rPr>
                <w:rFonts w:cs="Arial"/>
                <w:sz w:val="20"/>
                <w:lang w:val="en-US"/>
              </w:rPr>
            </w:pPr>
          </w:p>
        </w:tc>
        <w:tc>
          <w:tcPr>
            <w:tcW w:w="2718" w:type="pct"/>
          </w:tcPr>
          <w:p w14:paraId="39C101EB" w14:textId="77777777" w:rsidR="00C05FBF" w:rsidRDefault="00C05FBF" w:rsidP="00C869E4">
            <w:pPr>
              <w:keepNext/>
            </w:pPr>
            <w:r>
              <w:t xml:space="preserve">Deze variant wordt getoond indien er op partijniveau </w:t>
            </w:r>
            <w:r w:rsidR="00970807">
              <w:t xml:space="preserve">is aangegeven dat </w:t>
            </w:r>
            <w:r w:rsidR="00C869E4">
              <w:t xml:space="preserve">de personen </w:t>
            </w:r>
            <w:r w:rsidR="00970807">
              <w:t xml:space="preserve">met </w:t>
            </w:r>
            <w:r w:rsidR="00C869E4">
              <w:t xml:space="preserve">een </w:t>
            </w:r>
            <w:r w:rsidR="00970807">
              <w:t>nummer</w:t>
            </w:r>
            <w:r w:rsidR="00C869E4">
              <w:t xml:space="preserve"> worden aangeduid</w:t>
            </w:r>
            <w:r w:rsidR="00970807">
              <w:t>.</w:t>
            </w:r>
          </w:p>
          <w:p w14:paraId="3C73654B" w14:textId="77777777" w:rsidR="009D386E" w:rsidRDefault="009D386E" w:rsidP="00C869E4">
            <w:pPr>
              <w:keepNext/>
            </w:pPr>
          </w:p>
          <w:p w14:paraId="3201CEAE" w14:textId="77777777" w:rsidR="009D386E" w:rsidRDefault="009D386E" w:rsidP="009D386E">
            <w:pPr>
              <w:pStyle w:val="streepje"/>
              <w:numPr>
                <w:ilvl w:val="0"/>
                <w:numId w:val="0"/>
              </w:numPr>
            </w:pPr>
            <w:r>
              <w:t>Restricties tbv aanduiding persoon met nummer:</w:t>
            </w:r>
          </w:p>
          <w:p w14:paraId="0A62BA49" w14:textId="77777777" w:rsidR="009D386E" w:rsidRDefault="009D386E" w:rsidP="009D386E">
            <w:pPr>
              <w:keepNext/>
            </w:pPr>
            <w:r>
              <w:t xml:space="preserve">mag alleen getoond worden wanneer binnen de </w:t>
            </w:r>
            <w:r w:rsidR="00C855F7">
              <w:t xml:space="preserve">vervreemdende </w:t>
            </w:r>
            <w:r>
              <w:t xml:space="preserve">partij alle personen zelf bij de notaris verschijnen en gerechtigde zijn. Dit is alleen het geval wanneer binnen een partij geen enkele persoon wordt vertegenwoordigd door een andere persoon of gevolmachtigde. </w:t>
            </w:r>
            <w:r w:rsidR="00062327">
              <w:t xml:space="preserve">Bevat de partij personen die wel vertegenwoordigd worden </w:t>
            </w:r>
            <w:r>
              <w:t>dan wordt de gehele tekst niet getoond.</w:t>
            </w:r>
          </w:p>
          <w:p w14:paraId="08914A88" w14:textId="77777777" w:rsidR="009D386E" w:rsidRDefault="009D386E" w:rsidP="00C869E4">
            <w:pPr>
              <w:keepNext/>
            </w:pPr>
          </w:p>
          <w:p w14:paraId="48E4E5E0" w14:textId="77777777" w:rsidR="00C05FBF" w:rsidRPr="00C05FBF" w:rsidRDefault="00C05FBF" w:rsidP="00C05FBF">
            <w:pPr>
              <w:spacing w:line="240" w:lineRule="auto"/>
            </w:pPr>
          </w:p>
          <w:p w14:paraId="10538B22" w14:textId="77777777" w:rsidR="00C05FBF" w:rsidRDefault="00C05FBF" w:rsidP="00C05FBF">
            <w:pPr>
              <w:spacing w:line="240" w:lineRule="auto"/>
            </w:pPr>
            <w:r w:rsidRPr="00AF2256">
              <w:rPr>
                <w:u w:val="single"/>
              </w:rPr>
              <w:t>Mapping</w:t>
            </w:r>
            <w:r w:rsidRPr="00AF2256">
              <w:t>:</w:t>
            </w:r>
          </w:p>
          <w:p w14:paraId="700D5923" w14:textId="77777777" w:rsidR="00C05FBF" w:rsidRDefault="00C05FBF" w:rsidP="00C05FBF">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-partij</w:t>
            </w:r>
          </w:p>
          <w:p w14:paraId="4B217FFC" w14:textId="77777777" w:rsidR="00C05FBF" w:rsidRPr="00B02D1C" w:rsidRDefault="00C05FBF" w:rsidP="00C05FBF">
            <w:pPr>
              <w:autoSpaceDE w:val="0"/>
              <w:autoSpaceDN w:val="0"/>
              <w:adjustRightInd w:val="0"/>
              <w:spacing w:line="240" w:lineRule="auto"/>
              <w:rPr>
                <w:snapToGrid/>
                <w:kern w:val="0"/>
                <w:sz w:val="16"/>
                <w:szCs w:val="16"/>
                <w:highlight w:val="white"/>
                <w:lang w:eastAsia="nl-NL"/>
              </w:rPr>
            </w:pPr>
            <w:r w:rsidRPr="00B02D1C">
              <w:rPr>
                <w:rFonts w:cs="Arial"/>
                <w:snapToGrid/>
                <w:kern w:val="0"/>
                <w:sz w:val="16"/>
                <w:szCs w:val="16"/>
                <w:lang w:eastAsia="nl-NL"/>
              </w:rPr>
              <w:t>IMKAD_AangebodenStuk/StukdeelHypotheek/ vervreemderRechtRef/Partij</w:t>
            </w:r>
            <w:r w:rsidRPr="00B02D1C">
              <w:rPr>
                <w:snapToGrid/>
                <w:kern w:val="0"/>
                <w:sz w:val="16"/>
                <w:szCs w:val="16"/>
                <w:highlight w:val="white"/>
                <w:lang w:eastAsia="nl-NL"/>
              </w:rPr>
              <w:t>/</w:t>
            </w:r>
          </w:p>
          <w:p w14:paraId="5F37D284" w14:textId="77777777" w:rsidR="00C05FBF" w:rsidRDefault="00C05FBF" w:rsidP="00C05FBF">
            <w:pPr>
              <w:autoSpaceDE w:val="0"/>
              <w:autoSpaceDN w:val="0"/>
              <w:adjustRightInd w:val="0"/>
              <w:spacing w:line="240" w:lineRule="auto"/>
              <w:rPr>
                <w:snapToGrid/>
                <w:kern w:val="0"/>
                <w:sz w:val="16"/>
                <w:szCs w:val="16"/>
                <w:lang w:eastAsia="nl-NL"/>
              </w:rPr>
            </w:pPr>
            <w:r>
              <w:rPr>
                <w:snapToGrid/>
                <w:kern w:val="0"/>
                <w:sz w:val="16"/>
                <w:szCs w:val="16"/>
                <w:lang w:eastAsia="nl-NL"/>
              </w:rPr>
              <w:tab/>
              <w:t>./tekst</w:t>
            </w:r>
            <w:r w:rsidR="004D5EE6">
              <w:rPr>
                <w:snapToGrid/>
                <w:kern w:val="0"/>
                <w:sz w:val="16"/>
                <w:szCs w:val="16"/>
                <w:lang w:eastAsia="nl-NL"/>
              </w:rPr>
              <w:t>K</w:t>
            </w:r>
            <w:r>
              <w:rPr>
                <w:snapToGrid/>
                <w:kern w:val="0"/>
                <w:sz w:val="16"/>
                <w:szCs w:val="16"/>
                <w:lang w:eastAsia="nl-NL"/>
              </w:rPr>
              <w:t>euze</w:t>
            </w:r>
          </w:p>
          <w:p w14:paraId="7B940856" w14:textId="77777777" w:rsidR="00C05FBF" w:rsidRDefault="00C05FBF" w:rsidP="00C05FBF">
            <w:pPr>
              <w:autoSpaceDE w:val="0"/>
              <w:autoSpaceDN w:val="0"/>
              <w:adjustRightInd w:val="0"/>
              <w:spacing w:line="240" w:lineRule="auto"/>
              <w:rPr>
                <w:snapToGrid/>
                <w:kern w:val="0"/>
                <w:sz w:val="16"/>
                <w:szCs w:val="16"/>
                <w:lang w:eastAsia="nl-NL"/>
              </w:rPr>
            </w:pPr>
            <w:r>
              <w:rPr>
                <w:snapToGrid/>
                <w:kern w:val="0"/>
                <w:sz w:val="16"/>
                <w:szCs w:val="16"/>
                <w:lang w:eastAsia="nl-NL"/>
              </w:rPr>
              <w:tab/>
            </w:r>
            <w:r>
              <w:rPr>
                <w:snapToGrid/>
                <w:kern w:val="0"/>
                <w:sz w:val="16"/>
                <w:szCs w:val="16"/>
                <w:lang w:eastAsia="nl-NL"/>
              </w:rPr>
              <w:tab/>
              <w:t>./tagNaam(‘k_VerwijzingPersoon’)</w:t>
            </w:r>
          </w:p>
          <w:p w14:paraId="7910CB24" w14:textId="77777777" w:rsidR="00C05FBF" w:rsidRDefault="00C05FBF" w:rsidP="00C05FBF">
            <w:pPr>
              <w:autoSpaceDE w:val="0"/>
              <w:autoSpaceDN w:val="0"/>
              <w:adjustRightInd w:val="0"/>
              <w:spacing w:line="240" w:lineRule="auto"/>
              <w:rPr>
                <w:snapToGrid/>
                <w:kern w:val="0"/>
                <w:sz w:val="16"/>
                <w:szCs w:val="16"/>
                <w:lang w:eastAsia="nl-NL"/>
              </w:rPr>
            </w:pPr>
            <w:r>
              <w:rPr>
                <w:snapToGrid/>
                <w:kern w:val="0"/>
                <w:sz w:val="16"/>
                <w:szCs w:val="16"/>
                <w:lang w:eastAsia="nl-NL"/>
              </w:rPr>
              <w:tab/>
            </w:r>
            <w:r>
              <w:rPr>
                <w:snapToGrid/>
                <w:kern w:val="0"/>
                <w:sz w:val="16"/>
                <w:szCs w:val="16"/>
                <w:lang w:eastAsia="nl-NL"/>
              </w:rPr>
              <w:tab/>
              <w:t>./tekst(‘nummer’)</w:t>
            </w:r>
          </w:p>
          <w:p w14:paraId="144E26AE" w14:textId="77777777" w:rsidR="009D386E" w:rsidRDefault="009D386E" w:rsidP="00C05FBF">
            <w:pPr>
              <w:autoSpaceDE w:val="0"/>
              <w:autoSpaceDN w:val="0"/>
              <w:adjustRightInd w:val="0"/>
              <w:spacing w:line="240" w:lineRule="auto"/>
              <w:rPr>
                <w:snapToGrid/>
                <w:kern w:val="0"/>
                <w:sz w:val="16"/>
                <w:szCs w:val="16"/>
                <w:lang w:eastAsia="nl-NL"/>
              </w:rPr>
            </w:pPr>
          </w:p>
          <w:p w14:paraId="152EABC4" w14:textId="77777777" w:rsidR="009D386E" w:rsidRDefault="00D470CE" w:rsidP="009D386E">
            <w:pPr>
              <w:autoSpaceDE w:val="0"/>
              <w:autoSpaceDN w:val="0"/>
              <w:adjustRightInd w:val="0"/>
              <w:spacing w:line="240" w:lineRule="auto"/>
              <w:rPr>
                <w:u w:val="single"/>
                <w:lang w:val="nl"/>
              </w:rPr>
            </w:pPr>
            <w:r>
              <w:rPr>
                <w:u w:val="single"/>
                <w:lang w:val="nl"/>
              </w:rPr>
              <w:t>M</w:t>
            </w:r>
            <w:r w:rsidR="009D386E">
              <w:rPr>
                <w:u w:val="single"/>
                <w:lang w:val="nl"/>
              </w:rPr>
              <w:t xml:space="preserve">apping </w:t>
            </w:r>
            <w:r w:rsidR="009D386E" w:rsidRPr="00105367">
              <w:rPr>
                <w:u w:val="single"/>
                <w:lang w:val="nl"/>
              </w:rPr>
              <w:t xml:space="preserve">aanduiding </w:t>
            </w:r>
            <w:r w:rsidR="009D386E">
              <w:rPr>
                <w:u w:val="single"/>
                <w:lang w:val="nl"/>
              </w:rPr>
              <w:t xml:space="preserve">persoon </w:t>
            </w:r>
            <w:r w:rsidR="009D386E" w:rsidRPr="00105367">
              <w:rPr>
                <w:u w:val="single"/>
                <w:lang w:val="nl"/>
              </w:rPr>
              <w:t>met nummer</w:t>
            </w:r>
            <w:r w:rsidR="009D386E">
              <w:rPr>
                <w:u w:val="single"/>
                <w:lang w:val="nl"/>
              </w:rPr>
              <w:t xml:space="preserve"> </w:t>
            </w:r>
            <w:r w:rsidR="00951958">
              <w:rPr>
                <w:u w:val="single"/>
                <w:lang w:val="nl"/>
              </w:rPr>
              <w:t xml:space="preserve">wordt </w:t>
            </w:r>
            <w:r w:rsidR="009D386E">
              <w:rPr>
                <w:u w:val="single"/>
                <w:lang w:val="nl"/>
              </w:rPr>
              <w:t xml:space="preserve">niet </w:t>
            </w:r>
            <w:r w:rsidR="00951958">
              <w:rPr>
                <w:u w:val="single"/>
                <w:lang w:val="nl"/>
              </w:rPr>
              <w:t>getoond</w:t>
            </w:r>
            <w:r w:rsidR="009D386E" w:rsidRPr="00105367">
              <w:rPr>
                <w:u w:val="single"/>
                <w:lang w:val="nl"/>
              </w:rPr>
              <w:t>:</w:t>
            </w:r>
          </w:p>
          <w:p w14:paraId="3A804DC7" w14:textId="77777777" w:rsidR="009D386E" w:rsidRDefault="009D386E" w:rsidP="009D386E">
            <w:pPr>
              <w:autoSpaceDE w:val="0"/>
              <w:autoSpaceDN w:val="0"/>
              <w:adjustRightInd w:val="0"/>
              <w:spacing w:line="240" w:lineRule="auto"/>
              <w:rPr>
                <w:sz w:val="16"/>
                <w:szCs w:val="16"/>
              </w:rPr>
            </w:pPr>
            <w:r w:rsidRPr="00332928">
              <w:rPr>
                <w:sz w:val="16"/>
                <w:szCs w:val="16"/>
              </w:rPr>
              <w:t>-</w:t>
            </w:r>
            <w:r w:rsidR="00B953BB">
              <w:rPr>
                <w:sz w:val="16"/>
                <w:szCs w:val="16"/>
              </w:rPr>
              <w:t>de</w:t>
            </w:r>
            <w:r>
              <w:rPr>
                <w:sz w:val="16"/>
                <w:szCs w:val="16"/>
              </w:rPr>
              <w:t xml:space="preserve"> volgende mapping mag niet voorkomen binnen de partij en</w:t>
            </w:r>
            <w:r w:rsidR="00C231BF">
              <w:rPr>
                <w:sz w:val="16"/>
                <w:szCs w:val="16"/>
              </w:rPr>
              <w:t>/of</w:t>
            </w:r>
            <w:r>
              <w:rPr>
                <w:sz w:val="16"/>
                <w:szCs w:val="16"/>
              </w:rPr>
              <w:t xml:space="preserve"> voor de personen binnen de partij:</w:t>
            </w:r>
          </w:p>
          <w:p w14:paraId="6734A162" w14:textId="77777777" w:rsidR="009D386E" w:rsidRDefault="009D386E" w:rsidP="009D386E">
            <w:pPr>
              <w:autoSpaceDE w:val="0"/>
              <w:autoSpaceDN w:val="0"/>
              <w:adjustRightInd w:val="0"/>
              <w:spacing w:line="240" w:lineRule="auto"/>
              <w:rPr>
                <w:sz w:val="16"/>
                <w:szCs w:val="16"/>
              </w:rPr>
            </w:pPr>
            <w:r>
              <w:rPr>
                <w:sz w:val="16"/>
                <w:szCs w:val="16"/>
              </w:rPr>
              <w:t>//Partij/Gevolmachtigde/Hoedanigheid/</w:t>
            </w:r>
          </w:p>
          <w:p w14:paraId="6920217D" w14:textId="77777777" w:rsidR="009D386E" w:rsidRDefault="009D386E" w:rsidP="009D386E">
            <w:pPr>
              <w:autoSpaceDE w:val="0"/>
              <w:autoSpaceDN w:val="0"/>
              <w:adjustRightInd w:val="0"/>
              <w:spacing w:line="240" w:lineRule="auto"/>
            </w:pPr>
            <w:r>
              <w:rPr>
                <w:sz w:val="16"/>
                <w:szCs w:val="16"/>
              </w:rPr>
              <w:t>//Partij/Hoedanigheid/wordtVertegenwoordigdRef xlink href [id]</w:t>
            </w:r>
          </w:p>
        </w:tc>
      </w:tr>
      <w:tr w:rsidR="00A94643" w:rsidRPr="00051929" w14:paraId="4D80BC29" w14:textId="77777777" w:rsidTr="00827A88">
        <w:tc>
          <w:tcPr>
            <w:tcW w:w="2282" w:type="pct"/>
          </w:tcPr>
          <w:p w14:paraId="09555B21" w14:textId="77777777" w:rsidR="00A94643" w:rsidRPr="00EE3508" w:rsidRDefault="00EE3508" w:rsidP="001F1045">
            <w:pPr>
              <w:rPr>
                <w:color w:val="00FFFF"/>
              </w:rPr>
            </w:pP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00C53B2B" w:rsidRPr="00EE3508">
              <w:rPr>
                <w:rFonts w:cs="Arial"/>
                <w:color w:val="00FFFF"/>
                <w:sz w:val="20"/>
              </w:rPr>
              <w:t>de verschenen</w:t>
            </w:r>
          </w:p>
        </w:tc>
        <w:tc>
          <w:tcPr>
            <w:tcW w:w="2718" w:type="pct"/>
          </w:tcPr>
          <w:p w14:paraId="2A95BD02" w14:textId="77777777" w:rsidR="007513EA" w:rsidRPr="004D205C" w:rsidRDefault="00A94643" w:rsidP="004D205C">
            <w:pPr>
              <w:spacing w:before="72"/>
            </w:pPr>
            <w:r>
              <w:t>Vaste tekst</w:t>
            </w:r>
            <w:r w:rsidR="00EE3508">
              <w:t xml:space="preserve"> binnen deze variant</w:t>
            </w:r>
            <w:r>
              <w:t>.</w:t>
            </w:r>
          </w:p>
        </w:tc>
      </w:tr>
      <w:tr w:rsidR="00A94643" w:rsidRPr="00051929" w14:paraId="6D9C28FA" w14:textId="77777777" w:rsidTr="00827A88">
        <w:tc>
          <w:tcPr>
            <w:tcW w:w="2282" w:type="pct"/>
          </w:tcPr>
          <w:p w14:paraId="5EBF40D7" w14:textId="77777777" w:rsidR="00A94643" w:rsidRPr="00EE3508" w:rsidRDefault="00EE3508" w:rsidP="001F1045">
            <w:pPr>
              <w:rPr>
                <w:color w:val="00FFFF"/>
              </w:rPr>
            </w:pP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004D205C" w:rsidRPr="00EE3508">
              <w:rPr>
                <w:rFonts w:cs="Arial"/>
                <w:color w:val="00FFFF"/>
                <w:sz w:val="20"/>
              </w:rPr>
              <w:t>persoon/personen</w:t>
            </w: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p>
        </w:tc>
        <w:tc>
          <w:tcPr>
            <w:tcW w:w="2718" w:type="pct"/>
          </w:tcPr>
          <w:p w14:paraId="6A27710A" w14:textId="77777777" w:rsidR="00C10647" w:rsidRPr="009E4D03" w:rsidRDefault="001E2AFE" w:rsidP="00C10647">
            <w:pPr>
              <w:keepNext/>
              <w:rPr>
                <w:szCs w:val="18"/>
              </w:rPr>
            </w:pPr>
            <w:r>
              <w:t>Verplichte keuze</w:t>
            </w:r>
            <w:r w:rsidR="00EE3508">
              <w:t xml:space="preserve"> binnen deze variant</w:t>
            </w:r>
            <w:r w:rsidR="00A118C6">
              <w:t>, die automatisch wordt afgeleid</w:t>
            </w:r>
            <w:r w:rsidR="00A118C6">
              <w:rPr>
                <w:szCs w:val="18"/>
              </w:rPr>
              <w:t xml:space="preserve"> </w:t>
            </w:r>
            <w:r w:rsidR="00EF32F6" w:rsidRPr="009E4D03">
              <w:rPr>
                <w:szCs w:val="18"/>
              </w:rPr>
              <w:t xml:space="preserve">van het aantal personen </w:t>
            </w:r>
            <w:r w:rsidR="00724784">
              <w:rPr>
                <w:szCs w:val="18"/>
              </w:rPr>
              <w:t>met de aanduiding ‘</w:t>
            </w:r>
            <w:r w:rsidR="009E4D03" w:rsidRPr="009E4D03">
              <w:rPr>
                <w:szCs w:val="18"/>
              </w:rPr>
              <w:t>de Schuldenaar’</w:t>
            </w:r>
            <w:r w:rsidR="00724784">
              <w:rPr>
                <w:szCs w:val="18"/>
              </w:rPr>
              <w:t xml:space="preserve"> of ‘de Schuldenaar en/of Hypotheekgever’</w:t>
            </w:r>
            <w:r w:rsidR="00EF32F6" w:rsidRPr="009E4D03">
              <w:rPr>
                <w:szCs w:val="18"/>
              </w:rPr>
              <w:t>:</w:t>
            </w:r>
          </w:p>
          <w:p w14:paraId="06286CEB" w14:textId="77777777" w:rsidR="00EF32F6" w:rsidRDefault="00EF32F6" w:rsidP="00EF32F6">
            <w:pPr>
              <w:pStyle w:val="streepje"/>
            </w:pPr>
            <w:r>
              <w:t>‘persoon’, ingeval van 1 persoon</w:t>
            </w:r>
          </w:p>
          <w:p w14:paraId="57E73681" w14:textId="77777777" w:rsidR="00EF32F6" w:rsidRDefault="00EF32F6" w:rsidP="00EF32F6">
            <w:pPr>
              <w:pStyle w:val="streepje"/>
            </w:pPr>
            <w:r>
              <w:t>‘personen’, ingeval van 2 of meer personen</w:t>
            </w:r>
          </w:p>
          <w:p w14:paraId="5C22E979" w14:textId="77777777" w:rsidR="003A0173" w:rsidRDefault="003A0173" w:rsidP="00970807">
            <w:pPr>
              <w:spacing w:line="240" w:lineRule="auto"/>
            </w:pPr>
          </w:p>
          <w:p w14:paraId="4263B567" w14:textId="77777777" w:rsidR="003A0173" w:rsidRDefault="003A0173" w:rsidP="003A0173">
            <w:pPr>
              <w:pStyle w:val="streepje"/>
              <w:numPr>
                <w:ilvl w:val="0"/>
                <w:numId w:val="0"/>
              </w:numPr>
            </w:pPr>
            <w:r w:rsidRPr="00AF2256">
              <w:rPr>
                <w:u w:val="single"/>
              </w:rPr>
              <w:t>Mapping</w:t>
            </w:r>
            <w:r w:rsidRPr="00AF2256">
              <w:t>:</w:t>
            </w:r>
          </w:p>
          <w:p w14:paraId="06330038" w14:textId="77777777" w:rsidR="003A0173" w:rsidRPr="003A0173" w:rsidRDefault="003A0173" w:rsidP="006368F9">
            <w:pPr>
              <w:autoSpaceDE w:val="0"/>
              <w:autoSpaceDN w:val="0"/>
              <w:adjustRightInd w:val="0"/>
              <w:spacing w:line="240" w:lineRule="auto"/>
              <w:rPr>
                <w:sz w:val="16"/>
                <w:szCs w:val="16"/>
              </w:rPr>
            </w:pPr>
            <w:r w:rsidRPr="003A0173">
              <w:rPr>
                <w:sz w:val="16"/>
                <w:szCs w:val="16"/>
              </w:rPr>
              <w:t xml:space="preserve">Zie </w:t>
            </w:r>
            <w:r w:rsidRPr="006368F9">
              <w:rPr>
                <w:rFonts w:cs="Arial"/>
                <w:snapToGrid/>
                <w:kern w:val="0"/>
                <w:sz w:val="16"/>
                <w:szCs w:val="16"/>
                <w:lang w:eastAsia="nl-NL"/>
              </w:rPr>
              <w:t>vo</w:t>
            </w:r>
            <w:r w:rsidR="00724784" w:rsidRPr="006368F9">
              <w:rPr>
                <w:rFonts w:cs="Arial"/>
                <w:snapToGrid/>
                <w:kern w:val="0"/>
                <w:sz w:val="16"/>
                <w:szCs w:val="16"/>
                <w:lang w:eastAsia="nl-NL"/>
              </w:rPr>
              <w:t>lgende</w:t>
            </w:r>
            <w:r w:rsidRPr="003A0173">
              <w:rPr>
                <w:sz w:val="16"/>
                <w:szCs w:val="16"/>
              </w:rPr>
              <w:t xml:space="preserve"> mapping </w:t>
            </w:r>
            <w:r w:rsidRPr="003A0173">
              <w:rPr>
                <w:snapToGrid/>
                <w:kern w:val="0"/>
                <w:sz w:val="16"/>
                <w:szCs w:val="16"/>
                <w:lang w:eastAsia="nl-NL"/>
              </w:rPr>
              <w:t>p</w:t>
            </w:r>
            <w:r w:rsidR="00483C1F">
              <w:rPr>
                <w:snapToGrid/>
                <w:kern w:val="0"/>
                <w:sz w:val="16"/>
                <w:szCs w:val="16"/>
                <w:lang w:eastAsia="nl-NL"/>
              </w:rPr>
              <w:t>artij-p</w:t>
            </w:r>
            <w:r w:rsidRPr="003A0173">
              <w:rPr>
                <w:snapToGrid/>
                <w:kern w:val="0"/>
                <w:sz w:val="16"/>
                <w:szCs w:val="16"/>
                <w:lang w:eastAsia="nl-NL"/>
              </w:rPr>
              <w:t xml:space="preserve">ersoon </w:t>
            </w:r>
            <w:r w:rsidR="00483C1F">
              <w:rPr>
                <w:snapToGrid/>
                <w:kern w:val="0"/>
                <w:sz w:val="16"/>
                <w:szCs w:val="16"/>
                <w:lang w:eastAsia="nl-NL"/>
              </w:rPr>
              <w:t>‘Schuldenaar</w:t>
            </w:r>
            <w:r w:rsidRPr="003A0173">
              <w:rPr>
                <w:snapToGrid/>
                <w:kern w:val="0"/>
                <w:sz w:val="16"/>
                <w:szCs w:val="16"/>
                <w:lang w:eastAsia="nl-NL"/>
              </w:rPr>
              <w:t>’</w:t>
            </w:r>
          </w:p>
        </w:tc>
      </w:tr>
      <w:tr w:rsidR="00A94643" w:rsidRPr="00051929" w14:paraId="5A326101" w14:textId="77777777" w:rsidTr="00827A88">
        <w:tc>
          <w:tcPr>
            <w:tcW w:w="2282" w:type="pct"/>
          </w:tcPr>
          <w:p w14:paraId="1ADCE759" w14:textId="77777777" w:rsidR="00A94643" w:rsidRPr="00EE3508" w:rsidRDefault="00C10647" w:rsidP="00EE3508">
            <w:pPr>
              <w:rPr>
                <w:color w:val="00FFFF"/>
              </w:rPr>
            </w:pPr>
            <w:r w:rsidRPr="00EE3508">
              <w:rPr>
                <w:rFonts w:cs="Arial"/>
                <w:color w:val="00FFFF"/>
                <w:sz w:val="20"/>
              </w:rPr>
              <w:t>sub</w:t>
            </w:r>
          </w:p>
        </w:tc>
        <w:tc>
          <w:tcPr>
            <w:tcW w:w="2718" w:type="pct"/>
          </w:tcPr>
          <w:p w14:paraId="27A403CC" w14:textId="77777777" w:rsidR="00AF53EC" w:rsidRPr="000C70DB" w:rsidRDefault="001E2AFE" w:rsidP="004D205C">
            <w:pPr>
              <w:keepNext/>
              <w:rPr>
                <w:sz w:val="16"/>
                <w:szCs w:val="16"/>
              </w:rPr>
            </w:pPr>
            <w:r>
              <w:t>Vaste tekst</w:t>
            </w:r>
            <w:r w:rsidR="00EE3508">
              <w:t xml:space="preserve"> binnen deze variant</w:t>
            </w:r>
            <w:r>
              <w:t>.</w:t>
            </w:r>
          </w:p>
        </w:tc>
      </w:tr>
      <w:tr w:rsidR="007513EA" w:rsidRPr="00051929" w14:paraId="3844EFEC" w14:textId="77777777" w:rsidTr="00827A88">
        <w:tc>
          <w:tcPr>
            <w:tcW w:w="2282" w:type="pct"/>
          </w:tcPr>
          <w:p w14:paraId="59C05088" w14:textId="77777777" w:rsidR="007513EA" w:rsidRDefault="001E2AFE" w:rsidP="00EE3508">
            <w:pPr>
              <w:rPr>
                <w:color w:val="FF0000"/>
              </w:rPr>
            </w:pP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Pr="001058C6">
              <w:rPr>
                <w:rFonts w:cs="Arial"/>
                <w:sz w:val="20"/>
              </w:rPr>
              <w:t xml:space="preserve">nummering </w:t>
            </w:r>
            <w:r w:rsidR="00EF32F6">
              <w:rPr>
                <w:rFonts w:cs="Arial"/>
                <w:sz w:val="20"/>
              </w:rPr>
              <w:t>persoon</w:t>
            </w: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00EE3508" w:rsidRPr="001058C6">
              <w:rPr>
                <w:rFonts w:cs="Arial"/>
                <w:sz w:val="20"/>
                <w:lang w:val="en-US"/>
              </w:rPr>
              <w:fldChar w:fldCharType="begin"/>
            </w:r>
            <w:r w:rsidR="00EE3508" w:rsidRPr="001058C6">
              <w:rPr>
                <w:rFonts w:cs="Arial"/>
                <w:sz w:val="20"/>
              </w:rPr>
              <w:instrText>MacroButton Nomacro §</w:instrText>
            </w:r>
            <w:r w:rsidR="00EE3508" w:rsidRPr="001058C6">
              <w:rPr>
                <w:rFonts w:cs="Arial"/>
                <w:sz w:val="20"/>
                <w:lang w:val="en-US"/>
              </w:rPr>
              <w:fldChar w:fldCharType="end"/>
            </w:r>
          </w:p>
        </w:tc>
        <w:tc>
          <w:tcPr>
            <w:tcW w:w="2718" w:type="pct"/>
          </w:tcPr>
          <w:p w14:paraId="41DE6432" w14:textId="77777777" w:rsidR="00BB085A" w:rsidRDefault="00BB085A" w:rsidP="00BB085A">
            <w:pPr>
              <w:keepNext/>
            </w:pPr>
            <w:r>
              <w:t>Verplichte tekst binnen deze variant die meerdere keren voor kan komen.</w:t>
            </w:r>
          </w:p>
          <w:p w14:paraId="0BB6B67F" w14:textId="77777777" w:rsidR="00BB085A" w:rsidRDefault="00BB085A" w:rsidP="00970807">
            <w:pPr>
              <w:spacing w:line="240" w:lineRule="auto"/>
            </w:pPr>
          </w:p>
          <w:p w14:paraId="7B83E1ED" w14:textId="77777777" w:rsidR="00105CB2" w:rsidRDefault="009E6698" w:rsidP="004D205C">
            <w:pPr>
              <w:keepNext/>
              <w:rPr>
                <w:rFonts w:cs="Arial"/>
                <w:snapToGrid/>
                <w:kern w:val="0"/>
                <w:szCs w:val="18"/>
                <w:lang w:eastAsia="nl-NL"/>
              </w:rPr>
            </w:pPr>
            <w:r>
              <w:rPr>
                <w:rFonts w:cs="Arial"/>
                <w:snapToGrid/>
                <w:kern w:val="0"/>
                <w:szCs w:val="18"/>
                <w:lang w:eastAsia="nl-NL"/>
              </w:rPr>
              <w:t xml:space="preserve">Verwijzing naar één of meer personen </w:t>
            </w:r>
            <w:r w:rsidR="00724784">
              <w:rPr>
                <w:rFonts w:cs="Arial"/>
                <w:snapToGrid/>
                <w:kern w:val="0"/>
                <w:szCs w:val="18"/>
                <w:lang w:eastAsia="nl-NL"/>
              </w:rPr>
              <w:t xml:space="preserve">met de aanduiding </w:t>
            </w:r>
            <w:r w:rsidR="00CB3170">
              <w:rPr>
                <w:rFonts w:cs="Arial"/>
                <w:snapToGrid/>
                <w:kern w:val="0"/>
                <w:szCs w:val="18"/>
                <w:lang w:eastAsia="nl-NL"/>
              </w:rPr>
              <w:t xml:space="preserve">‘de Schuldenaar’, ‘Schuldenaar’, ‘de Schuldenaar en/of de Hypotheekgever’, ‘de Schuldenaar en/of Hypotheekgever’,  ‘Schuldenaar en/of de Hypotheekgever’ of ‘Schuldenaar en/of Hypotheekgever’ </w:t>
            </w:r>
            <w:r>
              <w:rPr>
                <w:rFonts w:cs="Arial"/>
                <w:snapToGrid/>
                <w:kern w:val="0"/>
                <w:szCs w:val="18"/>
                <w:lang w:eastAsia="nl-NL"/>
              </w:rPr>
              <w:t xml:space="preserve">door vermelding van het nummer waaronder </w:t>
            </w:r>
            <w:r>
              <w:rPr>
                <w:rFonts w:cs="Arial"/>
                <w:snapToGrid/>
                <w:kern w:val="0"/>
                <w:szCs w:val="18"/>
                <w:lang w:eastAsia="nl-NL"/>
              </w:rPr>
              <w:lastRenderedPageBreak/>
              <w:t>de pers</w:t>
            </w:r>
            <w:r w:rsidR="00A96786">
              <w:rPr>
                <w:rFonts w:cs="Arial"/>
                <w:snapToGrid/>
                <w:kern w:val="0"/>
                <w:szCs w:val="18"/>
                <w:lang w:eastAsia="nl-NL"/>
              </w:rPr>
              <w:t>o</w:t>
            </w:r>
            <w:r>
              <w:rPr>
                <w:rFonts w:cs="Arial"/>
                <w:snapToGrid/>
                <w:kern w:val="0"/>
                <w:szCs w:val="18"/>
                <w:lang w:eastAsia="nl-NL"/>
              </w:rPr>
              <w:t xml:space="preserve">on in de </w:t>
            </w:r>
            <w:r w:rsidR="00A96786">
              <w:rPr>
                <w:rFonts w:cs="Arial"/>
                <w:snapToGrid/>
                <w:kern w:val="0"/>
                <w:szCs w:val="18"/>
                <w:lang w:eastAsia="nl-NL"/>
              </w:rPr>
              <w:t xml:space="preserve">comparitie in de </w:t>
            </w:r>
            <w:r>
              <w:rPr>
                <w:rFonts w:cs="Arial"/>
                <w:snapToGrid/>
                <w:kern w:val="0"/>
                <w:szCs w:val="18"/>
                <w:lang w:eastAsia="nl-NL"/>
              </w:rPr>
              <w:t xml:space="preserve">akte </w:t>
            </w:r>
            <w:r w:rsidR="00A96786">
              <w:rPr>
                <w:rFonts w:cs="Arial"/>
                <w:snapToGrid/>
                <w:kern w:val="0"/>
                <w:szCs w:val="18"/>
                <w:lang w:eastAsia="nl-NL"/>
              </w:rPr>
              <w:t>is</w:t>
            </w:r>
            <w:r>
              <w:rPr>
                <w:rFonts w:cs="Arial"/>
                <w:snapToGrid/>
                <w:kern w:val="0"/>
                <w:szCs w:val="18"/>
                <w:lang w:eastAsia="nl-NL"/>
              </w:rPr>
              <w:t xml:space="preserve"> vermeld (bijvoorbeeld 1a of 1c2).</w:t>
            </w:r>
            <w:r w:rsidR="0074425C">
              <w:rPr>
                <w:rFonts w:cs="Arial"/>
                <w:snapToGrid/>
                <w:kern w:val="0"/>
                <w:szCs w:val="18"/>
                <w:lang w:eastAsia="nl-NL"/>
              </w:rPr>
              <w:t xml:space="preserve"> </w:t>
            </w:r>
          </w:p>
          <w:p w14:paraId="0D7F3F5B" w14:textId="77777777" w:rsidR="00105CB2" w:rsidRDefault="00105CB2" w:rsidP="00970807">
            <w:pPr>
              <w:spacing w:line="240" w:lineRule="auto"/>
            </w:pPr>
          </w:p>
          <w:p w14:paraId="65AE3C14" w14:textId="77777777" w:rsidR="009E6698" w:rsidRDefault="0074425C" w:rsidP="004D205C">
            <w:pPr>
              <w:keepNext/>
              <w:rPr>
                <w:rFonts w:cs="Arial"/>
                <w:snapToGrid/>
                <w:kern w:val="0"/>
                <w:szCs w:val="18"/>
                <w:lang w:eastAsia="nl-NL"/>
              </w:rPr>
            </w:pPr>
            <w:r>
              <w:rPr>
                <w:rFonts w:cs="Arial"/>
                <w:snapToGrid/>
                <w:kern w:val="0"/>
                <w:szCs w:val="18"/>
                <w:lang w:eastAsia="nl-NL"/>
              </w:rPr>
              <w:t xml:space="preserve">Wanneer meer personen onder </w:t>
            </w:r>
            <w:r w:rsidR="00D50923">
              <w:rPr>
                <w:rFonts w:cs="Arial"/>
                <w:snapToGrid/>
                <w:kern w:val="0"/>
                <w:szCs w:val="18"/>
                <w:lang w:eastAsia="nl-NL"/>
              </w:rPr>
              <w:t>ee</w:t>
            </w:r>
            <w:r>
              <w:rPr>
                <w:rFonts w:cs="Arial"/>
                <w:snapToGrid/>
                <w:kern w:val="0"/>
                <w:szCs w:val="18"/>
                <w:lang w:eastAsia="nl-NL"/>
              </w:rPr>
              <w:t>n nummer</w:t>
            </w:r>
            <w:r w:rsidR="00D50923">
              <w:rPr>
                <w:rFonts w:cs="Arial"/>
                <w:snapToGrid/>
                <w:kern w:val="0"/>
                <w:szCs w:val="18"/>
                <w:lang w:eastAsia="nl-NL"/>
              </w:rPr>
              <w:t>/letter combinatie</w:t>
            </w:r>
            <w:r>
              <w:rPr>
                <w:rFonts w:cs="Arial"/>
                <w:snapToGrid/>
                <w:kern w:val="0"/>
                <w:szCs w:val="18"/>
                <w:lang w:eastAsia="nl-NL"/>
              </w:rPr>
              <w:t xml:space="preserve"> worden genoemd in de akte wordt dit nummer </w:t>
            </w:r>
            <w:r w:rsidR="0037033B">
              <w:rPr>
                <w:rFonts w:cs="Arial"/>
                <w:snapToGrid/>
                <w:kern w:val="0"/>
                <w:szCs w:val="18"/>
                <w:lang w:eastAsia="nl-NL"/>
              </w:rPr>
              <w:t>éé</w:t>
            </w:r>
            <w:r>
              <w:rPr>
                <w:rFonts w:cs="Arial"/>
                <w:snapToGrid/>
                <w:kern w:val="0"/>
                <w:szCs w:val="18"/>
                <w:lang w:eastAsia="nl-NL"/>
              </w:rPr>
              <w:t>nmaal vermeld.</w:t>
            </w:r>
          </w:p>
          <w:p w14:paraId="6843CA0B" w14:textId="77777777" w:rsidR="00CC0158" w:rsidRDefault="00CC0158" w:rsidP="00C10647">
            <w:pPr>
              <w:keepNext/>
            </w:pPr>
          </w:p>
          <w:p w14:paraId="0BAAEEBA" w14:textId="77777777" w:rsidR="001E2AFE" w:rsidRDefault="00C10647" w:rsidP="00C10647">
            <w:pPr>
              <w:keepNext/>
            </w:pPr>
            <w:r>
              <w:t xml:space="preserve">Meerdere voorkomens </w:t>
            </w:r>
            <w:r w:rsidR="0009429C">
              <w:t>worden onderling gescheiden door een komma en de laatste twee door het woord ‘en’. De voorkomens worden weergegeven in de volgorde zoals ze in de voorgaande tekst getoond zijn.</w:t>
            </w:r>
          </w:p>
          <w:p w14:paraId="37950A2C" w14:textId="77777777" w:rsidR="00EE3508" w:rsidRDefault="00EE3508" w:rsidP="004D205C">
            <w:pPr>
              <w:keepNext/>
            </w:pPr>
          </w:p>
          <w:p w14:paraId="6BB40117" w14:textId="77777777" w:rsidR="001E2AFE" w:rsidRDefault="001E2AFE" w:rsidP="001E2AFE">
            <w:pPr>
              <w:rPr>
                <w:szCs w:val="18"/>
                <w:u w:val="single"/>
              </w:rPr>
            </w:pPr>
            <w:r w:rsidRPr="000E3BF4">
              <w:rPr>
                <w:szCs w:val="18"/>
                <w:u w:val="single"/>
              </w:rPr>
              <w:t>Mapping</w:t>
            </w:r>
            <w:r>
              <w:rPr>
                <w:szCs w:val="18"/>
                <w:u w:val="single"/>
              </w:rPr>
              <w:t xml:space="preserve"> persoon</w:t>
            </w:r>
            <w:r w:rsidR="00483C1F">
              <w:rPr>
                <w:szCs w:val="18"/>
                <w:u w:val="single"/>
              </w:rPr>
              <w:t xml:space="preserve"> ‘Schuldenaar’</w:t>
            </w:r>
            <w:r w:rsidRPr="000E3BF4">
              <w:rPr>
                <w:szCs w:val="18"/>
                <w:u w:val="single"/>
              </w:rPr>
              <w:t>:</w:t>
            </w:r>
          </w:p>
          <w:p w14:paraId="739AB7A7" w14:textId="77777777" w:rsidR="007A558A" w:rsidRPr="000D6498" w:rsidRDefault="001E2AFE" w:rsidP="000D6498">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//Stuk</w:t>
            </w:r>
            <w:r w:rsidR="008A7F5B" w:rsidRPr="000D6498">
              <w:rPr>
                <w:rFonts w:cs="Arial"/>
                <w:snapToGrid/>
                <w:kern w:val="0"/>
                <w:sz w:val="16"/>
                <w:szCs w:val="16"/>
                <w:lang w:eastAsia="nl-NL"/>
              </w:rPr>
              <w:t>deel</w:t>
            </w:r>
            <w:r w:rsidR="007A558A" w:rsidRPr="000D6498">
              <w:rPr>
                <w:rFonts w:cs="Arial"/>
                <w:snapToGrid/>
                <w:kern w:val="0"/>
                <w:sz w:val="16"/>
                <w:szCs w:val="16"/>
                <w:lang w:eastAsia="nl-NL"/>
              </w:rPr>
              <w:t>Hypotheek</w:t>
            </w:r>
            <w:r w:rsidRPr="000D6498">
              <w:rPr>
                <w:rFonts w:cs="Arial"/>
                <w:snapToGrid/>
                <w:kern w:val="0"/>
                <w:sz w:val="16"/>
                <w:szCs w:val="16"/>
                <w:lang w:eastAsia="nl-NL"/>
              </w:rPr>
              <w:t>/</w:t>
            </w:r>
            <w:r w:rsidR="009E6698" w:rsidRPr="000D6498">
              <w:rPr>
                <w:rFonts w:cs="Arial"/>
                <w:snapToGrid/>
                <w:kern w:val="0"/>
                <w:sz w:val="16"/>
                <w:szCs w:val="16"/>
                <w:lang w:eastAsia="nl-NL"/>
              </w:rPr>
              <w:t>vervreemderRechtRef</w:t>
            </w:r>
            <w:r w:rsidR="007A558A" w:rsidRPr="000D6498">
              <w:rPr>
                <w:rFonts w:cs="Arial"/>
                <w:snapToGrid/>
                <w:kern w:val="0"/>
                <w:sz w:val="16"/>
                <w:szCs w:val="16"/>
                <w:lang w:eastAsia="nl-NL"/>
              </w:rPr>
              <w:t>/</w:t>
            </w:r>
            <w:r w:rsidRPr="000D6498">
              <w:rPr>
                <w:rFonts w:cs="Arial"/>
                <w:snapToGrid/>
                <w:kern w:val="0"/>
                <w:sz w:val="16"/>
                <w:szCs w:val="16"/>
                <w:lang w:eastAsia="nl-NL"/>
              </w:rPr>
              <w:t>Partij</w:t>
            </w:r>
            <w:r w:rsidR="008A7F5B" w:rsidRPr="000D6498">
              <w:rPr>
                <w:rFonts w:cs="Arial"/>
                <w:snapToGrid/>
                <w:kern w:val="0"/>
                <w:sz w:val="16"/>
                <w:szCs w:val="16"/>
                <w:lang w:eastAsia="nl-NL"/>
              </w:rPr>
              <w:t>/</w:t>
            </w:r>
          </w:p>
          <w:p w14:paraId="11847BE1" w14:textId="77777777" w:rsidR="00807D21" w:rsidRDefault="008A7F5B" w:rsidP="00807D21">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IMKAD_Persoon</w:t>
            </w:r>
          </w:p>
          <w:p w14:paraId="2291241B" w14:textId="77777777" w:rsidR="007A558A" w:rsidRPr="00807D21" w:rsidRDefault="006E418D" w:rsidP="00807D21">
            <w:pPr>
              <w:autoSpaceDE w:val="0"/>
              <w:autoSpaceDN w:val="0"/>
              <w:adjustRightInd w:val="0"/>
              <w:spacing w:line="240" w:lineRule="auto"/>
              <w:rPr>
                <w:rFonts w:cs="Arial"/>
                <w:snapToGrid/>
                <w:kern w:val="0"/>
                <w:sz w:val="16"/>
                <w:szCs w:val="16"/>
                <w:lang w:eastAsia="nl-NL"/>
              </w:rPr>
            </w:pPr>
            <w:r>
              <w:rPr>
                <w:snapToGrid/>
                <w:kern w:val="0"/>
                <w:sz w:val="16"/>
                <w:szCs w:val="16"/>
                <w:lang w:eastAsia="nl-NL"/>
              </w:rPr>
              <w:t>of</w:t>
            </w:r>
          </w:p>
          <w:p w14:paraId="3522F095" w14:textId="77777777" w:rsidR="007A558A" w:rsidRPr="000D6498" w:rsidRDefault="007A558A" w:rsidP="000D6498">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//StukdeelHypotheek/vervreemderRechtRef/Partij/</w:t>
            </w:r>
          </w:p>
          <w:p w14:paraId="187456A1" w14:textId="77777777" w:rsidR="007A558A" w:rsidRPr="000D6498" w:rsidRDefault="007A558A" w:rsidP="000D6498">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IMKAD_Persoon/GerelateerdPersoon/IMKAD_Persoon</w:t>
            </w:r>
          </w:p>
          <w:p w14:paraId="422C1171" w14:textId="77777777" w:rsidR="0028329A" w:rsidRDefault="0028329A" w:rsidP="000D6498">
            <w:pPr>
              <w:autoSpaceDE w:val="0"/>
              <w:autoSpaceDN w:val="0"/>
              <w:adjustRightInd w:val="0"/>
              <w:spacing w:line="240" w:lineRule="auto"/>
              <w:rPr>
                <w:snapToGrid/>
                <w:kern w:val="0"/>
                <w:sz w:val="16"/>
                <w:szCs w:val="16"/>
                <w:lang w:eastAsia="nl-NL"/>
              </w:rPr>
            </w:pPr>
            <w:r>
              <w:rPr>
                <w:snapToGrid/>
                <w:kern w:val="0"/>
                <w:sz w:val="16"/>
                <w:szCs w:val="16"/>
                <w:lang w:eastAsia="nl-NL"/>
              </w:rPr>
              <w:t>of</w:t>
            </w:r>
          </w:p>
          <w:p w14:paraId="2FA5E34F" w14:textId="77777777" w:rsidR="0028329A" w:rsidRPr="000D6498" w:rsidRDefault="0028329A" w:rsidP="0028329A">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//StukdeelHypotheek/vervreemderRechtRef/Partij/</w:t>
            </w:r>
          </w:p>
          <w:p w14:paraId="0A0E1D94" w14:textId="77777777" w:rsidR="0028329A" w:rsidRPr="000D6498" w:rsidRDefault="0028329A" w:rsidP="0028329A">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IMKAD_Persoon/GerelateerdPersoon/IMKAD_Persoon</w:t>
            </w:r>
            <w:r>
              <w:rPr>
                <w:rFonts w:cs="Arial"/>
                <w:snapToGrid/>
                <w:kern w:val="0"/>
                <w:sz w:val="16"/>
                <w:szCs w:val="16"/>
                <w:lang w:eastAsia="nl-NL"/>
              </w:rPr>
              <w:t>/</w:t>
            </w:r>
            <w:r w:rsidRPr="000D6498">
              <w:rPr>
                <w:rFonts w:cs="Arial"/>
                <w:snapToGrid/>
                <w:kern w:val="0"/>
                <w:sz w:val="16"/>
                <w:szCs w:val="16"/>
                <w:lang w:eastAsia="nl-NL"/>
              </w:rPr>
              <w:t xml:space="preserve"> GerelateerdPersoon/IMKAD_Persoon</w:t>
            </w:r>
          </w:p>
          <w:p w14:paraId="5A915C01" w14:textId="77777777" w:rsidR="00E32926" w:rsidRPr="000D6498" w:rsidRDefault="0028329A" w:rsidP="00807D21">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ab/>
            </w:r>
          </w:p>
          <w:p w14:paraId="158376C5" w14:textId="77777777" w:rsidR="00807D21" w:rsidRDefault="00E32926" w:rsidP="00E32926">
            <w:pPr>
              <w:autoSpaceDE w:val="0"/>
              <w:autoSpaceDN w:val="0"/>
              <w:adjustRightInd w:val="0"/>
              <w:spacing w:line="240" w:lineRule="auto"/>
              <w:rPr>
                <w:snapToGrid/>
                <w:kern w:val="0"/>
                <w:sz w:val="16"/>
                <w:szCs w:val="16"/>
                <w:lang w:eastAsia="nl-NL"/>
              </w:rPr>
            </w:pPr>
            <w:r w:rsidRPr="000D6498">
              <w:rPr>
                <w:snapToGrid/>
                <w:kern w:val="0"/>
                <w:sz w:val="16"/>
                <w:szCs w:val="16"/>
                <w:highlight w:val="white"/>
                <w:lang w:eastAsia="nl-NL"/>
              </w:rPr>
              <w:t xml:space="preserve">waarvan </w:t>
            </w:r>
            <w:r w:rsidR="00807D21">
              <w:rPr>
                <w:snapToGrid/>
                <w:kern w:val="0"/>
                <w:sz w:val="16"/>
                <w:szCs w:val="16"/>
                <w:highlight w:val="white"/>
                <w:lang w:eastAsia="nl-NL"/>
              </w:rPr>
              <w:br/>
            </w:r>
            <w:r w:rsidR="00807D21">
              <w:rPr>
                <w:snapToGrid/>
                <w:kern w:val="0"/>
                <w:sz w:val="16"/>
                <w:szCs w:val="16"/>
                <w:lang w:eastAsia="nl-NL"/>
              </w:rPr>
              <w:tab/>
            </w:r>
            <w:r w:rsidRPr="000D6498">
              <w:rPr>
                <w:snapToGrid/>
                <w:kern w:val="0"/>
                <w:sz w:val="16"/>
                <w:szCs w:val="16"/>
                <w:highlight w:val="white"/>
                <w:lang w:eastAsia="nl-NL"/>
              </w:rPr>
              <w:t>./tia_Partij</w:t>
            </w:r>
            <w:r>
              <w:rPr>
                <w:snapToGrid/>
                <w:kern w:val="0"/>
                <w:sz w:val="16"/>
                <w:szCs w:val="16"/>
                <w:lang w:eastAsia="nl-NL"/>
              </w:rPr>
              <w:t>Onderdeel(‘</w:t>
            </w:r>
            <w:r w:rsidR="00807D21">
              <w:rPr>
                <w:snapToGrid/>
                <w:kern w:val="0"/>
                <w:sz w:val="16"/>
                <w:szCs w:val="16"/>
                <w:lang w:eastAsia="nl-NL"/>
              </w:rPr>
              <w:t xml:space="preserve">de </w:t>
            </w:r>
            <w:r w:rsidRPr="000D6498">
              <w:rPr>
                <w:snapToGrid/>
                <w:kern w:val="0"/>
                <w:sz w:val="16"/>
                <w:szCs w:val="16"/>
                <w:lang w:eastAsia="nl-NL"/>
              </w:rPr>
              <w:t xml:space="preserve">Schuldenaar’) </w:t>
            </w:r>
          </w:p>
          <w:p w14:paraId="6F702653" w14:textId="77777777" w:rsidR="00E32926" w:rsidRPr="000D6498" w:rsidRDefault="00807D21" w:rsidP="00E32926">
            <w:pPr>
              <w:autoSpaceDE w:val="0"/>
              <w:autoSpaceDN w:val="0"/>
              <w:adjustRightInd w:val="0"/>
              <w:spacing w:line="240" w:lineRule="auto"/>
              <w:rPr>
                <w:snapToGrid/>
                <w:kern w:val="0"/>
                <w:sz w:val="16"/>
                <w:szCs w:val="16"/>
                <w:lang w:eastAsia="nl-NL"/>
              </w:rPr>
            </w:pPr>
            <w:r>
              <w:rPr>
                <w:snapToGrid/>
                <w:kern w:val="0"/>
                <w:sz w:val="16"/>
                <w:szCs w:val="16"/>
                <w:lang w:eastAsia="nl-NL"/>
              </w:rPr>
              <w:tab/>
            </w:r>
            <w:r w:rsidR="00E32926" w:rsidRPr="000D6498">
              <w:rPr>
                <w:snapToGrid/>
                <w:kern w:val="0"/>
                <w:sz w:val="16"/>
                <w:szCs w:val="16"/>
                <w:lang w:eastAsia="nl-NL"/>
              </w:rPr>
              <w:t>of</w:t>
            </w:r>
          </w:p>
          <w:p w14:paraId="3C7B3849" w14:textId="77777777" w:rsidR="00E32926" w:rsidRDefault="00E32926" w:rsidP="00E32926">
            <w:pPr>
              <w:autoSpaceDE w:val="0"/>
              <w:autoSpaceDN w:val="0"/>
              <w:adjustRightInd w:val="0"/>
              <w:spacing w:line="240" w:lineRule="auto"/>
              <w:rPr>
                <w:snapToGrid/>
                <w:kern w:val="0"/>
                <w:sz w:val="16"/>
                <w:szCs w:val="16"/>
                <w:lang w:eastAsia="nl-NL"/>
              </w:rPr>
            </w:pPr>
            <w:r>
              <w:rPr>
                <w:snapToGrid/>
                <w:kern w:val="0"/>
                <w:sz w:val="16"/>
                <w:szCs w:val="16"/>
                <w:lang w:eastAsia="nl-NL"/>
              </w:rPr>
              <w:tab/>
            </w:r>
            <w:r w:rsidRPr="000D6498">
              <w:rPr>
                <w:snapToGrid/>
                <w:kern w:val="0"/>
                <w:sz w:val="16"/>
                <w:szCs w:val="16"/>
                <w:lang w:eastAsia="nl-NL"/>
              </w:rPr>
              <w:t>./tia_</w:t>
            </w:r>
            <w:r w:rsidRPr="000D6498">
              <w:rPr>
                <w:snapToGrid/>
                <w:kern w:val="0"/>
                <w:sz w:val="16"/>
                <w:szCs w:val="16"/>
                <w:highlight w:val="white"/>
                <w:lang w:eastAsia="nl-NL"/>
              </w:rPr>
              <w:t>PartijOnderdeel</w:t>
            </w:r>
            <w:r>
              <w:rPr>
                <w:snapToGrid/>
                <w:kern w:val="0"/>
                <w:sz w:val="16"/>
                <w:szCs w:val="16"/>
                <w:lang w:eastAsia="nl-NL"/>
              </w:rPr>
              <w:t>(‘</w:t>
            </w:r>
            <w:r w:rsidR="00807D21">
              <w:rPr>
                <w:snapToGrid/>
                <w:kern w:val="0"/>
                <w:sz w:val="16"/>
                <w:szCs w:val="16"/>
                <w:lang w:eastAsia="nl-NL"/>
              </w:rPr>
              <w:t xml:space="preserve">de </w:t>
            </w:r>
            <w:r>
              <w:rPr>
                <w:snapToGrid/>
                <w:kern w:val="0"/>
                <w:sz w:val="16"/>
                <w:szCs w:val="16"/>
                <w:lang w:eastAsia="nl-NL"/>
              </w:rPr>
              <w:t xml:space="preserve">Schuldenaar en/of </w:t>
            </w:r>
            <w:r w:rsidR="00807D21">
              <w:rPr>
                <w:snapToGrid/>
                <w:kern w:val="0"/>
                <w:sz w:val="16"/>
                <w:szCs w:val="16"/>
                <w:lang w:eastAsia="nl-NL"/>
              </w:rPr>
              <w:t xml:space="preserve">de </w:t>
            </w:r>
            <w:r w:rsidRPr="000D6498">
              <w:rPr>
                <w:snapToGrid/>
                <w:kern w:val="0"/>
                <w:sz w:val="16"/>
                <w:szCs w:val="16"/>
                <w:lang w:eastAsia="nl-NL"/>
              </w:rPr>
              <w:t>Hypotheekgever’)</w:t>
            </w:r>
          </w:p>
          <w:p w14:paraId="5E2B255B" w14:textId="77777777" w:rsidR="00E32926" w:rsidRPr="00A94643" w:rsidRDefault="00E32926" w:rsidP="00235CD1">
            <w:pPr>
              <w:autoSpaceDE w:val="0"/>
              <w:autoSpaceDN w:val="0"/>
              <w:adjustRightInd w:val="0"/>
              <w:spacing w:line="240" w:lineRule="auto"/>
            </w:pPr>
          </w:p>
        </w:tc>
      </w:tr>
      <w:tr w:rsidR="00807D21" w:rsidRPr="00051929" w14:paraId="7F000690" w14:textId="77777777" w:rsidTr="00827A88">
        <w:tc>
          <w:tcPr>
            <w:tcW w:w="2282" w:type="pct"/>
          </w:tcPr>
          <w:p w14:paraId="47B4FEBC" w14:textId="77777777" w:rsidR="00807D21" w:rsidRPr="00F5481C" w:rsidRDefault="00807D21" w:rsidP="00EE3508">
            <w:pPr>
              <w:rPr>
                <w:rFonts w:cs="Arial"/>
                <w:sz w:val="20"/>
              </w:rPr>
            </w:pPr>
          </w:p>
        </w:tc>
        <w:tc>
          <w:tcPr>
            <w:tcW w:w="2718" w:type="pct"/>
          </w:tcPr>
          <w:p w14:paraId="059D4F83" w14:textId="77777777" w:rsidR="00807D21" w:rsidRDefault="00807D21" w:rsidP="00BB085A">
            <w:pPr>
              <w:keepNext/>
            </w:pPr>
          </w:p>
        </w:tc>
      </w:tr>
    </w:tbl>
    <w:p w14:paraId="3F08C86F" w14:textId="77777777" w:rsidR="00EE3508" w:rsidRDefault="00EE3508" w:rsidP="0009429C"/>
    <w:p w14:paraId="4EFE298F" w14:textId="77777777" w:rsidR="00EE3508" w:rsidRPr="00EE3508" w:rsidRDefault="00497E6F" w:rsidP="00970807">
      <w:pPr>
        <w:pStyle w:val="Kop5"/>
      </w:pPr>
      <w:r>
        <w:t xml:space="preserve">Aanduiding persoon </w:t>
      </w:r>
      <w:r w:rsidR="00970807" w:rsidRPr="00F64879">
        <w:t>met n</w:t>
      </w:r>
      <w:r w:rsidR="00970807">
        <w:t>aa</w:t>
      </w:r>
      <w:r w:rsidR="00970807" w:rsidRPr="00F64879">
        <w:t>m</w:t>
      </w:r>
    </w:p>
    <w:tbl>
      <w:tblPr>
        <w:tblStyle w:val="Professioneletabel"/>
        <w:tblW w:w="5033" w:type="pct"/>
        <w:tblLayout w:type="fixed"/>
        <w:tblLook w:val="01C0" w:firstRow="0" w:lastRow="1" w:firstColumn="1" w:lastColumn="1" w:noHBand="0" w:noVBand="0"/>
      </w:tblPr>
      <w:tblGrid>
        <w:gridCol w:w="4342"/>
        <w:gridCol w:w="5172"/>
      </w:tblGrid>
      <w:tr w:rsidR="00970807" w:rsidRPr="00051929" w14:paraId="64276A43" w14:textId="77777777" w:rsidTr="00072649">
        <w:tc>
          <w:tcPr>
            <w:tcW w:w="2282" w:type="pct"/>
          </w:tcPr>
          <w:p w14:paraId="078D279F" w14:textId="77777777" w:rsidR="00970807" w:rsidRPr="00497E6F" w:rsidRDefault="00970807" w:rsidP="00072649">
            <w:pPr>
              <w:rPr>
                <w:rFonts w:cs="Arial"/>
                <w:sz w:val="20"/>
              </w:rPr>
            </w:pPr>
          </w:p>
        </w:tc>
        <w:tc>
          <w:tcPr>
            <w:tcW w:w="2718" w:type="pct"/>
          </w:tcPr>
          <w:p w14:paraId="4D35BBFA" w14:textId="77777777" w:rsidR="00970807" w:rsidRDefault="00970807" w:rsidP="00072649">
            <w:pPr>
              <w:spacing w:line="240" w:lineRule="auto"/>
            </w:pPr>
            <w:r>
              <w:t xml:space="preserve">Deze variant wordt getoond indien er op partijniveau is aangegeven dat </w:t>
            </w:r>
            <w:r w:rsidR="000C1FAE">
              <w:t xml:space="preserve">de </w:t>
            </w:r>
            <w:r>
              <w:t xml:space="preserve">personen </w:t>
            </w:r>
            <w:r w:rsidR="000C1FAE">
              <w:t>met een naam worden aangeduid</w:t>
            </w:r>
            <w:r>
              <w:t>.</w:t>
            </w:r>
          </w:p>
          <w:p w14:paraId="21794F06" w14:textId="77777777" w:rsidR="00970807" w:rsidRDefault="00970807" w:rsidP="00072649">
            <w:pPr>
              <w:spacing w:line="240" w:lineRule="auto"/>
            </w:pPr>
          </w:p>
          <w:p w14:paraId="45D94D8E" w14:textId="77777777" w:rsidR="000C1FAE" w:rsidRPr="00C05FBF" w:rsidRDefault="000C1FAE" w:rsidP="00072649">
            <w:pPr>
              <w:spacing w:line="240" w:lineRule="auto"/>
            </w:pPr>
          </w:p>
          <w:p w14:paraId="3C811927" w14:textId="77777777" w:rsidR="00970807" w:rsidRDefault="00970807" w:rsidP="00072649">
            <w:pPr>
              <w:spacing w:line="240" w:lineRule="auto"/>
            </w:pPr>
            <w:r w:rsidRPr="00AF2256">
              <w:rPr>
                <w:u w:val="single"/>
              </w:rPr>
              <w:t>Mapping</w:t>
            </w:r>
            <w:r w:rsidRPr="00AF2256">
              <w:t>:</w:t>
            </w:r>
          </w:p>
          <w:p w14:paraId="3FAEBB78" w14:textId="77777777" w:rsidR="00970807" w:rsidRDefault="00970807" w:rsidP="00072649">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-partij</w:t>
            </w:r>
          </w:p>
          <w:p w14:paraId="2D5ABD51" w14:textId="77777777" w:rsidR="00970807" w:rsidRPr="00B02D1C" w:rsidRDefault="00970807" w:rsidP="00072649">
            <w:pPr>
              <w:autoSpaceDE w:val="0"/>
              <w:autoSpaceDN w:val="0"/>
              <w:adjustRightInd w:val="0"/>
              <w:spacing w:line="240" w:lineRule="auto"/>
              <w:rPr>
                <w:snapToGrid/>
                <w:kern w:val="0"/>
                <w:sz w:val="16"/>
                <w:szCs w:val="16"/>
                <w:highlight w:val="white"/>
                <w:lang w:eastAsia="nl-NL"/>
              </w:rPr>
            </w:pPr>
            <w:r w:rsidRPr="00B02D1C">
              <w:rPr>
                <w:rFonts w:cs="Arial"/>
                <w:snapToGrid/>
                <w:kern w:val="0"/>
                <w:sz w:val="16"/>
                <w:szCs w:val="16"/>
                <w:lang w:eastAsia="nl-NL"/>
              </w:rPr>
              <w:t>IMKAD_AangebodenStuk/StukdeelHypotheek/ vervreemderRechtRef/Partij</w:t>
            </w:r>
            <w:r w:rsidRPr="00B02D1C">
              <w:rPr>
                <w:snapToGrid/>
                <w:kern w:val="0"/>
                <w:sz w:val="16"/>
                <w:szCs w:val="16"/>
                <w:highlight w:val="white"/>
                <w:lang w:eastAsia="nl-NL"/>
              </w:rPr>
              <w:t>/</w:t>
            </w:r>
          </w:p>
          <w:p w14:paraId="0D1D9449" w14:textId="77777777" w:rsidR="00970807" w:rsidRDefault="00970807" w:rsidP="00072649">
            <w:pPr>
              <w:autoSpaceDE w:val="0"/>
              <w:autoSpaceDN w:val="0"/>
              <w:adjustRightInd w:val="0"/>
              <w:spacing w:line="240" w:lineRule="auto"/>
              <w:rPr>
                <w:snapToGrid/>
                <w:kern w:val="0"/>
                <w:sz w:val="16"/>
                <w:szCs w:val="16"/>
                <w:lang w:eastAsia="nl-NL"/>
              </w:rPr>
            </w:pPr>
            <w:r>
              <w:rPr>
                <w:snapToGrid/>
                <w:kern w:val="0"/>
                <w:sz w:val="16"/>
                <w:szCs w:val="16"/>
                <w:lang w:eastAsia="nl-NL"/>
              </w:rPr>
              <w:tab/>
              <w:t>./tekst</w:t>
            </w:r>
            <w:r w:rsidR="004D5EE6">
              <w:rPr>
                <w:snapToGrid/>
                <w:kern w:val="0"/>
                <w:sz w:val="16"/>
                <w:szCs w:val="16"/>
                <w:lang w:eastAsia="nl-NL"/>
              </w:rPr>
              <w:t>K</w:t>
            </w:r>
            <w:r>
              <w:rPr>
                <w:snapToGrid/>
                <w:kern w:val="0"/>
                <w:sz w:val="16"/>
                <w:szCs w:val="16"/>
                <w:lang w:eastAsia="nl-NL"/>
              </w:rPr>
              <w:t>euze</w:t>
            </w:r>
          </w:p>
          <w:p w14:paraId="42CE6F6A" w14:textId="77777777" w:rsidR="00970807" w:rsidRDefault="00970807" w:rsidP="00072649">
            <w:pPr>
              <w:autoSpaceDE w:val="0"/>
              <w:autoSpaceDN w:val="0"/>
              <w:adjustRightInd w:val="0"/>
              <w:spacing w:line="240" w:lineRule="auto"/>
              <w:rPr>
                <w:snapToGrid/>
                <w:kern w:val="0"/>
                <w:sz w:val="16"/>
                <w:szCs w:val="16"/>
                <w:lang w:eastAsia="nl-NL"/>
              </w:rPr>
            </w:pPr>
            <w:r>
              <w:rPr>
                <w:snapToGrid/>
                <w:kern w:val="0"/>
                <w:sz w:val="16"/>
                <w:szCs w:val="16"/>
                <w:lang w:eastAsia="nl-NL"/>
              </w:rPr>
              <w:tab/>
            </w:r>
            <w:r>
              <w:rPr>
                <w:snapToGrid/>
                <w:kern w:val="0"/>
                <w:sz w:val="16"/>
                <w:szCs w:val="16"/>
                <w:lang w:eastAsia="nl-NL"/>
              </w:rPr>
              <w:tab/>
              <w:t>./tagNaam(‘k_VerwijzingPersoon’)</w:t>
            </w:r>
          </w:p>
          <w:p w14:paraId="04950682" w14:textId="77777777" w:rsidR="00970807" w:rsidRDefault="00970807" w:rsidP="00072649">
            <w:pPr>
              <w:autoSpaceDE w:val="0"/>
              <w:autoSpaceDN w:val="0"/>
              <w:adjustRightInd w:val="0"/>
              <w:spacing w:line="240" w:lineRule="auto"/>
            </w:pPr>
            <w:r>
              <w:rPr>
                <w:snapToGrid/>
                <w:kern w:val="0"/>
                <w:sz w:val="16"/>
                <w:szCs w:val="16"/>
                <w:lang w:eastAsia="nl-NL"/>
              </w:rPr>
              <w:tab/>
            </w:r>
            <w:r>
              <w:rPr>
                <w:snapToGrid/>
                <w:kern w:val="0"/>
                <w:sz w:val="16"/>
                <w:szCs w:val="16"/>
                <w:lang w:eastAsia="nl-NL"/>
              </w:rPr>
              <w:tab/>
              <w:t>./tekst(‘naam’)</w:t>
            </w:r>
          </w:p>
        </w:tc>
      </w:tr>
      <w:tr w:rsidR="00EE3508" w:rsidRPr="00051929" w14:paraId="35FB08C0" w14:textId="77777777" w:rsidTr="00BB085A">
        <w:tc>
          <w:tcPr>
            <w:tcW w:w="2282" w:type="pct"/>
          </w:tcPr>
          <w:p w14:paraId="57247FA7" w14:textId="77777777" w:rsidR="00EE3508" w:rsidRPr="00EE3508" w:rsidRDefault="00F50B79" w:rsidP="00F50B79">
            <w:r w:rsidRPr="00EE3A93">
              <w:fldChar w:fldCharType="begin"/>
            </w:r>
            <w:r w:rsidRPr="00EE3A93">
              <w:instrText>MacroButton Nomacro §</w:instrText>
            </w:r>
            <w:r w:rsidRPr="00EE3A93">
              <w:fldChar w:fldCharType="end"/>
            </w:r>
            <w:r w:rsidRPr="00EE3A93">
              <w:fldChar w:fldCharType="begin"/>
            </w:r>
            <w:r w:rsidRPr="00EE3A93">
              <w:instrText>MacroButton Nomacro §</w:instrText>
            </w:r>
            <w:r w:rsidRPr="00EE3A93">
              <w:fldChar w:fldCharType="end"/>
            </w:r>
            <w:r w:rsidRPr="00E05BBC">
              <w:t>naam rechtspersoon</w:t>
            </w:r>
            <w:r w:rsidRPr="00EE3A93">
              <w:fldChar w:fldCharType="begin"/>
            </w:r>
            <w:r w:rsidRPr="00EE3A93">
              <w:instrText>MacroButton Nomacro §</w:instrText>
            </w:r>
            <w:r w:rsidRPr="00EE3A93">
              <w:fldChar w:fldCharType="end"/>
            </w:r>
            <w:r w:rsidRPr="00EE3A93">
              <w:rPr>
                <w:color w:val="800080"/>
              </w:rPr>
              <w:t xml:space="preserve"> </w:t>
            </w:r>
            <w:r w:rsidRPr="0048794E">
              <w:rPr>
                <w:color w:val="00FFFF"/>
              </w:rPr>
              <w:t>/</w:t>
            </w:r>
            <w:r w:rsidRPr="009245F2">
              <w:rPr>
                <w:rFonts w:cs="Arial"/>
                <w:color w:val="800080"/>
                <w:szCs w:val="18"/>
                <w:rPrChange w:id="95" w:author="Groot, Karina de" w:date="2025-03-31T13:44:00Z" w16du:dateUtc="2025-03-31T11:44:00Z">
                  <w:rPr>
                    <w:color w:val="00FFFF"/>
                  </w:rPr>
                </w:rPrChange>
              </w:rPr>
              <w:t>de heer/mevrouw</w:t>
            </w:r>
            <w:r w:rsidRPr="004251B4">
              <w:rPr>
                <w:color w:val="3366FF"/>
              </w:rPr>
              <w:t xml:space="preserve"> </w:t>
            </w:r>
            <w:r w:rsidRPr="00EE3A93">
              <w:fldChar w:fldCharType="begin"/>
            </w:r>
            <w:r w:rsidRPr="00EE3A93">
              <w:instrText>MacroButton Nomacro §</w:instrText>
            </w:r>
            <w:r w:rsidRPr="00EE3A93">
              <w:fldChar w:fldCharType="end"/>
            </w:r>
            <w:r w:rsidRPr="00E05BBC">
              <w:t>naam natuurlijk persoon</w:t>
            </w:r>
            <w:r w:rsidRPr="00EE3A93">
              <w:fldChar w:fldCharType="begin"/>
            </w:r>
            <w:r w:rsidRPr="00EE3A93">
              <w:instrText>MacroButton Nomacro §</w:instrText>
            </w:r>
            <w:r w:rsidRPr="00EE3A93">
              <w:fldChar w:fldCharType="end"/>
            </w:r>
          </w:p>
        </w:tc>
        <w:tc>
          <w:tcPr>
            <w:tcW w:w="2718" w:type="pct"/>
          </w:tcPr>
          <w:p w14:paraId="2E42186A" w14:textId="77777777" w:rsidR="00BB085A" w:rsidRDefault="00BB085A" w:rsidP="00BB085A">
            <w:pPr>
              <w:pStyle w:val="streepje"/>
              <w:numPr>
                <w:ilvl w:val="0"/>
                <w:numId w:val="0"/>
              </w:numPr>
              <w:spacing w:line="240" w:lineRule="atLeast"/>
            </w:pPr>
            <w:r>
              <w:t>Verplichte tekst binnen deze variant die meerdere keren voor kan komen.</w:t>
            </w:r>
          </w:p>
          <w:p w14:paraId="38AF5FD1" w14:textId="77777777" w:rsidR="00BB085A" w:rsidRPr="00BB085A" w:rsidRDefault="00BB085A" w:rsidP="00BB085A">
            <w:pPr>
              <w:pStyle w:val="streepje"/>
              <w:numPr>
                <w:ilvl w:val="0"/>
                <w:numId w:val="0"/>
              </w:numPr>
              <w:spacing w:line="240" w:lineRule="auto"/>
            </w:pPr>
          </w:p>
          <w:p w14:paraId="3AFBAF71" w14:textId="77777777" w:rsidR="00F73401" w:rsidRDefault="00D27313" w:rsidP="0009429C">
            <w:pPr>
              <w:pStyle w:val="streepje"/>
              <w:numPr>
                <w:ilvl w:val="0"/>
                <w:numId w:val="0"/>
              </w:numPr>
              <w:spacing w:line="240" w:lineRule="atLeast"/>
              <w:rPr>
                <w:rFonts w:cs="Arial"/>
                <w:snapToGrid/>
                <w:kern w:val="0"/>
                <w:szCs w:val="18"/>
                <w:lang w:eastAsia="nl-NL"/>
              </w:rPr>
            </w:pPr>
            <w:r>
              <w:t>Een opsomming van de namen van de natuurlijke en niet natuurlijke personen</w:t>
            </w:r>
            <w:r>
              <w:rPr>
                <w:rFonts w:cs="Arial"/>
                <w:snapToGrid/>
                <w:kern w:val="0"/>
                <w:szCs w:val="18"/>
                <w:lang w:eastAsia="nl-NL"/>
              </w:rPr>
              <w:t xml:space="preserve"> met de aanduiding </w:t>
            </w:r>
          </w:p>
          <w:p w14:paraId="648645B6" w14:textId="77777777" w:rsidR="00F73401" w:rsidRDefault="00E32926" w:rsidP="0009429C">
            <w:pPr>
              <w:pStyle w:val="streepje"/>
              <w:numPr>
                <w:ilvl w:val="0"/>
                <w:numId w:val="0"/>
              </w:numPr>
              <w:spacing w:line="240" w:lineRule="atLeast"/>
              <w:rPr>
                <w:rFonts w:cs="Arial"/>
                <w:snapToGrid/>
                <w:kern w:val="0"/>
                <w:szCs w:val="18"/>
                <w:lang w:eastAsia="nl-NL"/>
              </w:rPr>
            </w:pPr>
            <w:r>
              <w:rPr>
                <w:rFonts w:cs="Arial"/>
                <w:snapToGrid/>
                <w:kern w:val="0"/>
                <w:szCs w:val="18"/>
                <w:lang w:eastAsia="nl-NL"/>
              </w:rPr>
              <w:t xml:space="preserve">‘de Schuldenaar’ </w:t>
            </w:r>
            <w:r w:rsidR="00F73401">
              <w:rPr>
                <w:rFonts w:cs="Arial"/>
                <w:snapToGrid/>
                <w:kern w:val="0"/>
                <w:szCs w:val="18"/>
                <w:lang w:eastAsia="nl-NL"/>
              </w:rPr>
              <w:t xml:space="preserve">of </w:t>
            </w:r>
          </w:p>
          <w:p w14:paraId="0E2D31C9" w14:textId="77777777" w:rsidR="00F73401" w:rsidRDefault="00235CD1" w:rsidP="0009429C">
            <w:pPr>
              <w:pStyle w:val="streepje"/>
              <w:numPr>
                <w:ilvl w:val="0"/>
                <w:numId w:val="0"/>
              </w:numPr>
              <w:spacing w:line="240" w:lineRule="atLeast"/>
              <w:rPr>
                <w:rFonts w:cs="Arial"/>
                <w:snapToGrid/>
                <w:kern w:val="0"/>
                <w:szCs w:val="18"/>
                <w:lang w:eastAsia="nl-NL"/>
              </w:rPr>
            </w:pPr>
            <w:r>
              <w:rPr>
                <w:rFonts w:cs="Arial"/>
                <w:snapToGrid/>
                <w:kern w:val="0"/>
                <w:szCs w:val="18"/>
                <w:lang w:eastAsia="nl-NL"/>
              </w:rPr>
              <w:t xml:space="preserve"> </w:t>
            </w:r>
            <w:r w:rsidR="00E32926">
              <w:rPr>
                <w:rFonts w:cs="Arial"/>
                <w:snapToGrid/>
                <w:kern w:val="0"/>
                <w:szCs w:val="18"/>
                <w:lang w:eastAsia="nl-NL"/>
              </w:rPr>
              <w:t>‘de Schulde</w:t>
            </w:r>
            <w:r w:rsidR="00D27313">
              <w:rPr>
                <w:rFonts w:cs="Arial"/>
                <w:snapToGrid/>
                <w:kern w:val="0"/>
                <w:szCs w:val="18"/>
                <w:lang w:eastAsia="nl-NL"/>
              </w:rPr>
              <w:t>naar en/of de Hypotheekgever’</w:t>
            </w:r>
          </w:p>
          <w:p w14:paraId="76DB9740" w14:textId="77777777" w:rsidR="00D27313" w:rsidRDefault="00D27313" w:rsidP="00BB085A">
            <w:pPr>
              <w:pStyle w:val="streepje"/>
              <w:numPr>
                <w:ilvl w:val="0"/>
                <w:numId w:val="0"/>
              </w:numPr>
              <w:spacing w:line="240" w:lineRule="auto"/>
            </w:pPr>
          </w:p>
          <w:p w14:paraId="21D1603A" w14:textId="77777777" w:rsidR="00785098" w:rsidRDefault="00450F10" w:rsidP="00982787">
            <w:pPr>
              <w:pStyle w:val="streepje"/>
              <w:numPr>
                <w:ilvl w:val="0"/>
                <w:numId w:val="0"/>
              </w:numPr>
              <w:rPr>
                <w:ins w:id="96" w:author="Groot, Karina de" w:date="2025-03-31T10:36:00Z" w16du:dateUtc="2025-03-31T08:36:00Z"/>
              </w:rPr>
            </w:pPr>
            <w:ins w:id="97" w:author="Groot, Karina de" w:date="2025-03-31T10:24:00Z" w16du:dateUtc="2025-03-31T08:24:00Z">
              <w:r>
                <w:t>De keuze voor ‘</w:t>
              </w:r>
              <w:r w:rsidRPr="001268FC">
                <w:rPr>
                  <w:color w:val="800080"/>
                  <w:szCs w:val="18"/>
                </w:rPr>
                <w:t xml:space="preserve">de </w:t>
              </w:r>
              <w:r w:rsidRPr="00035F81">
                <w:rPr>
                  <w:color w:val="800080"/>
                  <w:szCs w:val="18"/>
                </w:rPr>
                <w:t>heer</w:t>
              </w:r>
              <w:r>
                <w:t>’ of ‘</w:t>
              </w:r>
              <w:r w:rsidRPr="001268FC">
                <w:rPr>
                  <w:color w:val="800080"/>
                  <w:szCs w:val="18"/>
                </w:rPr>
                <w:t>mevrouw</w:t>
              </w:r>
              <w:r>
                <w:t>’ wordt gemaakt op basis van het geslacht van de persoon</w:t>
              </w:r>
            </w:ins>
          </w:p>
          <w:p w14:paraId="47E4AFB9" w14:textId="54AFCAC5" w:rsidR="00450F10" w:rsidRDefault="00785098">
            <w:pPr>
              <w:pStyle w:val="streepje"/>
              <w:numPr>
                <w:ilvl w:val="0"/>
                <w:numId w:val="0"/>
              </w:numPr>
              <w:ind w:left="284" w:hanging="284"/>
              <w:rPr>
                <w:ins w:id="98" w:author="Groot, Karina de" w:date="2025-03-31T10:24:00Z" w16du:dateUtc="2025-03-31T08:24:00Z"/>
              </w:rPr>
              <w:pPrChange w:id="99" w:author="Groot, Karina de" w:date="2025-03-31T10:37:00Z" w16du:dateUtc="2025-03-31T08:37:00Z">
                <w:pPr>
                  <w:pStyle w:val="streepje"/>
                </w:pPr>
              </w:pPrChange>
            </w:pPr>
            <w:ins w:id="100" w:author="Groot, Karina de" w:date="2025-03-31T10:37:00Z" w16du:dateUtc="2025-03-31T08:37:00Z">
              <w:r>
                <w:t xml:space="preserve">-   </w:t>
              </w:r>
            </w:ins>
            <w:ins w:id="101" w:author="Groot, Karina de" w:date="2025-03-31T10:36:00Z" w16du:dateUtc="2025-03-31T08:36:00Z">
              <w:r>
                <w:t>b</w:t>
              </w:r>
            </w:ins>
            <w:ins w:id="102" w:author="Groot, Karina de" w:date="2025-03-31T10:24:00Z" w16du:dateUtc="2025-03-31T08:24:00Z">
              <w:r w:rsidR="00450F10">
                <w:t>ij</w:t>
              </w:r>
            </w:ins>
            <w:ins w:id="103" w:author="Groot, Karina de" w:date="2025-03-31T10:36:00Z" w16du:dateUtc="2025-03-31T08:36:00Z">
              <w:r>
                <w:t xml:space="preserve"> </w:t>
              </w:r>
            </w:ins>
            <w:ins w:id="104" w:author="Groot, Karina de" w:date="2025-03-31T10:24:00Z" w16du:dateUtc="2025-03-31T08:24:00Z">
              <w:r w:rsidR="00450F10">
                <w:t>tia:geslacht</w:t>
              </w:r>
              <w:r w:rsidR="00450F10" w:rsidDel="002528A8">
                <w:t xml:space="preserve"> </w:t>
              </w:r>
              <w:r w:rsidR="00450F10" w:rsidRPr="004A55EF">
                <w:t>= Man</w:t>
              </w:r>
              <w:r w:rsidR="00450F10">
                <w:t>, dan tonen op PDF: de heer,</w:t>
              </w:r>
            </w:ins>
          </w:p>
          <w:p w14:paraId="2B36334F" w14:textId="77777777" w:rsidR="00450F10" w:rsidRDefault="00450F10" w:rsidP="00450F10">
            <w:pPr>
              <w:pStyle w:val="streepje"/>
              <w:rPr>
                <w:ins w:id="105" w:author="Groot, Karina de" w:date="2025-03-31T10:24:00Z" w16du:dateUtc="2025-03-31T08:24:00Z"/>
              </w:rPr>
            </w:pPr>
            <w:ins w:id="106" w:author="Groot, Karina de" w:date="2025-03-31T10:24:00Z" w16du:dateUtc="2025-03-31T08:24:00Z">
              <w:r>
                <w:t>bij tia:geslacht</w:t>
              </w:r>
              <w:r w:rsidDel="002528A8">
                <w:t xml:space="preserve"> </w:t>
              </w:r>
              <w:r>
                <w:t>= Vrouw, dan tonen op PDF: mevrouw,</w:t>
              </w:r>
            </w:ins>
          </w:p>
          <w:p w14:paraId="595B3524" w14:textId="6F2B26A7" w:rsidR="00450F10" w:rsidRPr="001268FC" w:rsidRDefault="00450F10" w:rsidP="00450F10">
            <w:pPr>
              <w:pStyle w:val="streepje"/>
              <w:rPr>
                <w:ins w:id="107" w:author="Groot, Karina de" w:date="2025-03-31T10:24:00Z" w16du:dateUtc="2025-03-31T08:24:00Z"/>
                <w:lang w:val="nl-NL"/>
              </w:rPr>
            </w:pPr>
            <w:ins w:id="108" w:author="Groot, Karina de" w:date="2025-03-31T10:24:00Z" w16du:dateUtc="2025-03-31T08:24:00Z">
              <w:r>
                <w:lastRenderedPageBreak/>
                <w:t>bij tia:geslacht</w:t>
              </w:r>
              <w:r w:rsidDel="002528A8">
                <w:t xml:space="preserve"> </w:t>
              </w:r>
              <w:r>
                <w:t xml:space="preserve">= Onbekend, dan wordt </w:t>
              </w:r>
              <w:r w:rsidRPr="00035F81">
                <w:rPr>
                  <w:color w:val="800080"/>
                  <w:szCs w:val="18"/>
                </w:rPr>
                <w:t>de heer/mevrouw</w:t>
              </w:r>
              <w:r w:rsidRPr="006C7314" w:rsidDel="00E656CD">
                <w:rPr>
                  <w:color w:val="3366FF"/>
                  <w:szCs w:val="18"/>
                </w:rPr>
                <w:t xml:space="preserve"> </w:t>
              </w:r>
              <w:r>
                <w:rPr>
                  <w:lang w:val="nl-NL"/>
                </w:rPr>
                <w:t xml:space="preserve">niet getoond </w:t>
              </w:r>
              <w:r>
                <w:t>op de PDF.</w:t>
              </w:r>
            </w:ins>
          </w:p>
          <w:p w14:paraId="65850A9D" w14:textId="77777777" w:rsidR="00D27313" w:rsidRDefault="00D27313" w:rsidP="00BB085A">
            <w:pPr>
              <w:pStyle w:val="streepje"/>
              <w:numPr>
                <w:ilvl w:val="0"/>
                <w:numId w:val="0"/>
              </w:numPr>
              <w:spacing w:line="240" w:lineRule="auto"/>
            </w:pPr>
          </w:p>
          <w:p w14:paraId="3BF51AC7" w14:textId="77777777" w:rsidR="00D27313" w:rsidRDefault="00D27313" w:rsidP="0009429C">
            <w:pPr>
              <w:pStyle w:val="streepje"/>
              <w:numPr>
                <w:ilvl w:val="0"/>
                <w:numId w:val="0"/>
              </w:numPr>
              <w:spacing w:line="240" w:lineRule="atLeast"/>
            </w:pPr>
            <w:r>
              <w:rPr>
                <w:lang w:val="nl-NL"/>
              </w:rPr>
              <w:t>M</w:t>
            </w:r>
            <w:r>
              <w:t>eer personen worden onderling gescheiden door een komma en de laatste twee door het woord ‘en’. De personen worden weergegeven in de volgorde zoals ze in de voorgaande tekst getoond zijn.</w:t>
            </w:r>
          </w:p>
          <w:p w14:paraId="451113CB" w14:textId="77777777" w:rsidR="00D27313" w:rsidRDefault="00D27313" w:rsidP="00BB085A">
            <w:pPr>
              <w:pStyle w:val="streepje"/>
              <w:numPr>
                <w:ilvl w:val="0"/>
                <w:numId w:val="0"/>
              </w:numPr>
              <w:spacing w:line="240" w:lineRule="auto"/>
            </w:pPr>
          </w:p>
          <w:p w14:paraId="3B3121DF" w14:textId="77777777" w:rsidR="00D27313" w:rsidRDefault="00D27313" w:rsidP="0009429C">
            <w:pPr>
              <w:pStyle w:val="streepje"/>
              <w:numPr>
                <w:ilvl w:val="0"/>
                <w:numId w:val="0"/>
              </w:numPr>
              <w:spacing w:line="240" w:lineRule="atLeast"/>
            </w:pPr>
            <w:r w:rsidRPr="00AF2256">
              <w:rPr>
                <w:u w:val="single"/>
              </w:rPr>
              <w:t>Mapping</w:t>
            </w:r>
            <w:r>
              <w:rPr>
                <w:u w:val="single"/>
              </w:rPr>
              <w:t xml:space="preserve"> persoon ‘Schuldenaar’</w:t>
            </w:r>
            <w:r w:rsidRPr="00F50B79">
              <w:rPr>
                <w:u w:val="single"/>
              </w:rPr>
              <w:t>:</w:t>
            </w:r>
          </w:p>
          <w:p w14:paraId="66ED3AA8" w14:textId="77777777" w:rsidR="00650118" w:rsidRPr="000D6498" w:rsidRDefault="00650118" w:rsidP="00650118">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//StukdeelHypotheek/vervreemderRechtRef/Partij/</w:t>
            </w:r>
          </w:p>
          <w:p w14:paraId="35F02649" w14:textId="77777777" w:rsidR="00807D21" w:rsidRDefault="00650118" w:rsidP="00807D21">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IMKAD_Persoon</w:t>
            </w:r>
          </w:p>
          <w:p w14:paraId="58F97D88" w14:textId="77777777" w:rsidR="00650118" w:rsidRPr="00807D21" w:rsidRDefault="00650118" w:rsidP="00807D21">
            <w:pPr>
              <w:autoSpaceDE w:val="0"/>
              <w:autoSpaceDN w:val="0"/>
              <w:adjustRightInd w:val="0"/>
              <w:spacing w:line="240" w:lineRule="auto"/>
              <w:rPr>
                <w:rFonts w:cs="Arial"/>
                <w:snapToGrid/>
                <w:kern w:val="0"/>
                <w:sz w:val="16"/>
                <w:szCs w:val="16"/>
                <w:lang w:eastAsia="nl-NL"/>
              </w:rPr>
            </w:pPr>
            <w:r>
              <w:rPr>
                <w:snapToGrid/>
                <w:kern w:val="0"/>
                <w:sz w:val="16"/>
                <w:szCs w:val="16"/>
                <w:lang w:eastAsia="nl-NL"/>
              </w:rPr>
              <w:t>of</w:t>
            </w:r>
          </w:p>
          <w:p w14:paraId="7651C164" w14:textId="77777777" w:rsidR="00650118" w:rsidRPr="000D6498" w:rsidRDefault="00650118" w:rsidP="00650118">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//StukdeelHypotheek/vervreemderRechtRef/Partij/</w:t>
            </w:r>
          </w:p>
          <w:p w14:paraId="39750440" w14:textId="77777777" w:rsidR="00650118" w:rsidRPr="000D6498" w:rsidRDefault="00650118" w:rsidP="00650118">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IMKAD_Persoon/GerelateerdPersoon/IMKAD_Persoon</w:t>
            </w:r>
          </w:p>
          <w:p w14:paraId="5930ECE1" w14:textId="77777777" w:rsidR="00650118" w:rsidRDefault="00650118" w:rsidP="00650118">
            <w:pPr>
              <w:autoSpaceDE w:val="0"/>
              <w:autoSpaceDN w:val="0"/>
              <w:adjustRightInd w:val="0"/>
              <w:spacing w:line="240" w:lineRule="auto"/>
              <w:rPr>
                <w:snapToGrid/>
                <w:kern w:val="0"/>
                <w:sz w:val="16"/>
                <w:szCs w:val="16"/>
                <w:lang w:eastAsia="nl-NL"/>
              </w:rPr>
            </w:pPr>
            <w:r>
              <w:rPr>
                <w:snapToGrid/>
                <w:kern w:val="0"/>
                <w:sz w:val="16"/>
                <w:szCs w:val="16"/>
                <w:lang w:eastAsia="nl-NL"/>
              </w:rPr>
              <w:t>of</w:t>
            </w:r>
          </w:p>
          <w:p w14:paraId="44FC6794" w14:textId="77777777" w:rsidR="00650118" w:rsidRPr="000D6498" w:rsidRDefault="00650118" w:rsidP="00650118">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//StukdeelHypotheek/vervreemderRechtRef/Partij/</w:t>
            </w:r>
          </w:p>
          <w:p w14:paraId="221E6B90" w14:textId="77777777" w:rsidR="00650118" w:rsidRPr="00807D21" w:rsidRDefault="00650118" w:rsidP="00807D21">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IMKAD_Persoon/GerelateerdPersoon/IMKAD_Persoon</w:t>
            </w:r>
            <w:r>
              <w:rPr>
                <w:rFonts w:cs="Arial"/>
                <w:snapToGrid/>
                <w:kern w:val="0"/>
                <w:sz w:val="16"/>
                <w:szCs w:val="16"/>
                <w:lang w:eastAsia="nl-NL"/>
              </w:rPr>
              <w:t>/</w:t>
            </w:r>
            <w:r w:rsidRPr="000D6498">
              <w:rPr>
                <w:rFonts w:cs="Arial"/>
                <w:snapToGrid/>
                <w:kern w:val="0"/>
                <w:sz w:val="16"/>
                <w:szCs w:val="16"/>
                <w:lang w:eastAsia="nl-NL"/>
              </w:rPr>
              <w:t xml:space="preserve"> GerelateerdPersoon/IMKAD_Persoon</w:t>
            </w:r>
          </w:p>
          <w:p w14:paraId="04114224" w14:textId="77777777" w:rsidR="00650118" w:rsidRDefault="00650118" w:rsidP="00650118">
            <w:pPr>
              <w:autoSpaceDE w:val="0"/>
              <w:autoSpaceDN w:val="0"/>
              <w:adjustRightInd w:val="0"/>
              <w:spacing w:line="240" w:lineRule="auto"/>
              <w:rPr>
                <w:snapToGrid/>
                <w:kern w:val="0"/>
                <w:sz w:val="16"/>
                <w:szCs w:val="16"/>
                <w:lang w:eastAsia="nl-NL"/>
              </w:rPr>
            </w:pPr>
          </w:p>
          <w:p w14:paraId="252315DA" w14:textId="77777777" w:rsidR="00807D21" w:rsidRDefault="00807D21" w:rsidP="00807D21">
            <w:pPr>
              <w:autoSpaceDE w:val="0"/>
              <w:autoSpaceDN w:val="0"/>
              <w:adjustRightInd w:val="0"/>
              <w:spacing w:line="240" w:lineRule="auto"/>
              <w:rPr>
                <w:snapToGrid/>
                <w:kern w:val="0"/>
                <w:sz w:val="16"/>
                <w:szCs w:val="16"/>
                <w:lang w:eastAsia="nl-NL"/>
              </w:rPr>
            </w:pPr>
            <w:r w:rsidRPr="000D6498">
              <w:rPr>
                <w:snapToGrid/>
                <w:kern w:val="0"/>
                <w:sz w:val="16"/>
                <w:szCs w:val="16"/>
                <w:highlight w:val="white"/>
                <w:lang w:eastAsia="nl-NL"/>
              </w:rPr>
              <w:t xml:space="preserve">waarvan </w:t>
            </w:r>
            <w:r>
              <w:rPr>
                <w:snapToGrid/>
                <w:kern w:val="0"/>
                <w:sz w:val="16"/>
                <w:szCs w:val="16"/>
                <w:highlight w:val="white"/>
                <w:lang w:eastAsia="nl-NL"/>
              </w:rPr>
              <w:br/>
            </w:r>
            <w:r>
              <w:rPr>
                <w:snapToGrid/>
                <w:kern w:val="0"/>
                <w:sz w:val="16"/>
                <w:szCs w:val="16"/>
                <w:lang w:eastAsia="nl-NL"/>
              </w:rPr>
              <w:tab/>
            </w:r>
            <w:r w:rsidRPr="000D6498">
              <w:rPr>
                <w:snapToGrid/>
                <w:kern w:val="0"/>
                <w:sz w:val="16"/>
                <w:szCs w:val="16"/>
                <w:highlight w:val="white"/>
                <w:lang w:eastAsia="nl-NL"/>
              </w:rPr>
              <w:t>./tia_Partij</w:t>
            </w:r>
            <w:r>
              <w:rPr>
                <w:snapToGrid/>
                <w:kern w:val="0"/>
                <w:sz w:val="16"/>
                <w:szCs w:val="16"/>
                <w:lang w:eastAsia="nl-NL"/>
              </w:rPr>
              <w:t xml:space="preserve">Onderdeel(‘de </w:t>
            </w:r>
            <w:r w:rsidRPr="000D6498">
              <w:rPr>
                <w:snapToGrid/>
                <w:kern w:val="0"/>
                <w:sz w:val="16"/>
                <w:szCs w:val="16"/>
                <w:lang w:eastAsia="nl-NL"/>
              </w:rPr>
              <w:t xml:space="preserve">Schuldenaar’) </w:t>
            </w:r>
          </w:p>
          <w:p w14:paraId="4E0A1D91" w14:textId="77777777" w:rsidR="00807D21" w:rsidRPr="000D6498" w:rsidRDefault="00807D21" w:rsidP="00807D21">
            <w:pPr>
              <w:autoSpaceDE w:val="0"/>
              <w:autoSpaceDN w:val="0"/>
              <w:adjustRightInd w:val="0"/>
              <w:spacing w:line="240" w:lineRule="auto"/>
              <w:rPr>
                <w:snapToGrid/>
                <w:kern w:val="0"/>
                <w:sz w:val="16"/>
                <w:szCs w:val="16"/>
                <w:lang w:eastAsia="nl-NL"/>
              </w:rPr>
            </w:pPr>
            <w:r>
              <w:rPr>
                <w:snapToGrid/>
                <w:kern w:val="0"/>
                <w:sz w:val="16"/>
                <w:szCs w:val="16"/>
                <w:lang w:eastAsia="nl-NL"/>
              </w:rPr>
              <w:tab/>
            </w:r>
            <w:r w:rsidRPr="000D6498">
              <w:rPr>
                <w:snapToGrid/>
                <w:kern w:val="0"/>
                <w:sz w:val="16"/>
                <w:szCs w:val="16"/>
                <w:lang w:eastAsia="nl-NL"/>
              </w:rPr>
              <w:t>of</w:t>
            </w:r>
          </w:p>
          <w:p w14:paraId="751D278D" w14:textId="77777777" w:rsidR="00BF0BD0" w:rsidRDefault="00807D21" w:rsidP="00650118">
            <w:pPr>
              <w:autoSpaceDE w:val="0"/>
              <w:autoSpaceDN w:val="0"/>
              <w:adjustRightInd w:val="0"/>
              <w:spacing w:line="240" w:lineRule="auto"/>
              <w:rPr>
                <w:snapToGrid/>
                <w:kern w:val="0"/>
                <w:sz w:val="16"/>
                <w:szCs w:val="16"/>
                <w:lang w:eastAsia="nl-NL"/>
              </w:rPr>
            </w:pPr>
            <w:r>
              <w:rPr>
                <w:snapToGrid/>
                <w:kern w:val="0"/>
                <w:sz w:val="16"/>
                <w:szCs w:val="16"/>
                <w:lang w:eastAsia="nl-NL"/>
              </w:rPr>
              <w:tab/>
            </w:r>
            <w:r w:rsidRPr="000D6498">
              <w:rPr>
                <w:snapToGrid/>
                <w:kern w:val="0"/>
                <w:sz w:val="16"/>
                <w:szCs w:val="16"/>
                <w:lang w:eastAsia="nl-NL"/>
              </w:rPr>
              <w:t>./tia_</w:t>
            </w:r>
            <w:r w:rsidRPr="000D6498">
              <w:rPr>
                <w:snapToGrid/>
                <w:kern w:val="0"/>
                <w:sz w:val="16"/>
                <w:szCs w:val="16"/>
                <w:highlight w:val="white"/>
                <w:lang w:eastAsia="nl-NL"/>
              </w:rPr>
              <w:t>PartijOnderdeel</w:t>
            </w:r>
            <w:r>
              <w:rPr>
                <w:snapToGrid/>
                <w:kern w:val="0"/>
                <w:sz w:val="16"/>
                <w:szCs w:val="16"/>
                <w:lang w:eastAsia="nl-NL"/>
              </w:rPr>
              <w:t xml:space="preserve">(‘de Schuldenaar en/of de </w:t>
            </w:r>
            <w:r w:rsidRPr="000D6498">
              <w:rPr>
                <w:snapToGrid/>
                <w:kern w:val="0"/>
                <w:sz w:val="16"/>
                <w:szCs w:val="16"/>
                <w:lang w:eastAsia="nl-NL"/>
              </w:rPr>
              <w:t>Hypotheekgever’)</w:t>
            </w:r>
          </w:p>
          <w:p w14:paraId="7A83514B" w14:textId="77777777" w:rsidR="00C60E1B" w:rsidRDefault="00C60E1B" w:rsidP="00650118">
            <w:pPr>
              <w:autoSpaceDE w:val="0"/>
              <w:autoSpaceDN w:val="0"/>
              <w:adjustRightInd w:val="0"/>
              <w:spacing w:line="240" w:lineRule="auto"/>
              <w:rPr>
                <w:snapToGrid/>
                <w:kern w:val="0"/>
                <w:sz w:val="16"/>
                <w:szCs w:val="16"/>
                <w:lang w:eastAsia="nl-NL"/>
              </w:rPr>
            </w:pPr>
          </w:p>
          <w:p w14:paraId="1AD29ADE" w14:textId="77777777" w:rsidR="00D27313" w:rsidRPr="00861B6A" w:rsidRDefault="00D27313" w:rsidP="0009429C">
            <w:pPr>
              <w:spacing w:line="240" w:lineRule="atLeast"/>
              <w:rPr>
                <w:rFonts w:cs="Arial"/>
                <w:snapToGrid/>
                <w:szCs w:val="18"/>
                <w:u w:val="single"/>
              </w:rPr>
            </w:pPr>
            <w:r w:rsidRPr="00861B6A">
              <w:rPr>
                <w:rFonts w:cs="Arial"/>
                <w:snapToGrid/>
                <w:szCs w:val="18"/>
                <w:u w:val="single"/>
              </w:rPr>
              <w:t>Mapping naam rechtspersoon:</w:t>
            </w:r>
          </w:p>
          <w:p w14:paraId="1C8BEA6D" w14:textId="77777777" w:rsidR="00D27313" w:rsidRPr="00660138" w:rsidRDefault="00D27313" w:rsidP="00D27313">
            <w:pPr>
              <w:spacing w:line="240" w:lineRule="auto"/>
              <w:rPr>
                <w:i/>
                <w:sz w:val="16"/>
                <w:szCs w:val="16"/>
              </w:rPr>
            </w:pPr>
            <w:r>
              <w:rPr>
                <w:i/>
                <w:sz w:val="16"/>
                <w:szCs w:val="16"/>
              </w:rPr>
              <w:t>-</w:t>
            </w:r>
            <w:r w:rsidRPr="00B26E9F">
              <w:rPr>
                <w:sz w:val="16"/>
                <w:szCs w:val="16"/>
              </w:rPr>
              <w:t>indien aanwezig</w:t>
            </w:r>
          </w:p>
          <w:p w14:paraId="3EAD1EC8" w14:textId="77777777" w:rsidR="00D27313" w:rsidRDefault="00D27313" w:rsidP="00D27313">
            <w:pPr>
              <w:spacing w:line="240" w:lineRule="auto"/>
              <w:rPr>
                <w:sz w:val="16"/>
                <w:szCs w:val="16"/>
              </w:rPr>
            </w:pPr>
            <w:r>
              <w:rPr>
                <w:sz w:val="16"/>
                <w:szCs w:val="16"/>
              </w:rPr>
              <w:t>//IMKAD_Persoon/tia_AanduidingPersoon</w:t>
            </w:r>
          </w:p>
          <w:p w14:paraId="1282A791" w14:textId="77777777" w:rsidR="00D27313" w:rsidRPr="00660138" w:rsidRDefault="00D27313" w:rsidP="00D27313">
            <w:pPr>
              <w:spacing w:line="240" w:lineRule="auto"/>
              <w:rPr>
                <w:i/>
                <w:sz w:val="16"/>
                <w:szCs w:val="16"/>
              </w:rPr>
            </w:pPr>
            <w:r>
              <w:rPr>
                <w:i/>
                <w:sz w:val="16"/>
                <w:szCs w:val="16"/>
              </w:rPr>
              <w:t>-</w:t>
            </w:r>
            <w:r>
              <w:rPr>
                <w:sz w:val="16"/>
                <w:szCs w:val="16"/>
              </w:rPr>
              <w:t>a</w:t>
            </w:r>
            <w:r w:rsidRPr="00B26E9F">
              <w:rPr>
                <w:sz w:val="16"/>
                <w:szCs w:val="16"/>
              </w:rPr>
              <w:t>nders</w:t>
            </w:r>
          </w:p>
          <w:p w14:paraId="39630F09" w14:textId="77777777" w:rsidR="00D27313" w:rsidRPr="0036404C" w:rsidRDefault="00D27313" w:rsidP="00D27313">
            <w:pPr>
              <w:spacing w:line="240" w:lineRule="auto"/>
              <w:rPr>
                <w:rFonts w:cs="Arial"/>
                <w:sz w:val="16"/>
                <w:szCs w:val="16"/>
              </w:rPr>
            </w:pPr>
            <w:r>
              <w:rPr>
                <w:sz w:val="16"/>
                <w:szCs w:val="16"/>
              </w:rPr>
              <w:t>/</w:t>
            </w:r>
            <w:r w:rsidRPr="0036404C">
              <w:rPr>
                <w:sz w:val="16"/>
                <w:szCs w:val="16"/>
              </w:rPr>
              <w:t>/IMKAD_Persoon/tia_Gegevens/NHR_Rechtspersoon/</w:t>
            </w:r>
          </w:p>
          <w:p w14:paraId="2844B04D" w14:textId="77777777" w:rsidR="00D27313" w:rsidRDefault="00D27313" w:rsidP="00D27313">
            <w:pPr>
              <w:spacing w:line="240" w:lineRule="auto"/>
              <w:ind w:left="227"/>
              <w:rPr>
                <w:sz w:val="16"/>
                <w:szCs w:val="16"/>
              </w:rPr>
            </w:pPr>
            <w:r w:rsidRPr="0036404C">
              <w:rPr>
                <w:sz w:val="16"/>
                <w:szCs w:val="16"/>
              </w:rPr>
              <w:t>./statutaireNaam</w:t>
            </w:r>
          </w:p>
          <w:p w14:paraId="6E2C4041" w14:textId="77777777" w:rsidR="00D27313" w:rsidRDefault="00D27313" w:rsidP="00BB085A">
            <w:pPr>
              <w:pStyle w:val="streepje"/>
              <w:numPr>
                <w:ilvl w:val="0"/>
                <w:numId w:val="0"/>
              </w:numPr>
              <w:spacing w:line="240" w:lineRule="auto"/>
            </w:pPr>
          </w:p>
          <w:p w14:paraId="32A9E5FD" w14:textId="77777777" w:rsidR="00D27313" w:rsidRPr="00861B6A" w:rsidRDefault="00D27313" w:rsidP="00D27313">
            <w:pPr>
              <w:pStyle w:val="streepje"/>
              <w:numPr>
                <w:ilvl w:val="0"/>
                <w:numId w:val="0"/>
              </w:numPr>
              <w:spacing w:line="240" w:lineRule="auto"/>
              <w:rPr>
                <w:szCs w:val="18"/>
                <w:u w:val="single"/>
                <w:lang w:val="nl-NL"/>
              </w:rPr>
            </w:pPr>
            <w:r w:rsidRPr="00861B6A">
              <w:rPr>
                <w:szCs w:val="18"/>
                <w:u w:val="single"/>
                <w:lang w:val="nl-NL"/>
              </w:rPr>
              <w:t>Mapping naam persoon ingezetene:</w:t>
            </w:r>
          </w:p>
          <w:p w14:paraId="3AE8F5CC" w14:textId="77777777" w:rsidR="00D27313" w:rsidRPr="00FF1C4A" w:rsidRDefault="00D27313" w:rsidP="00D27313">
            <w:pPr>
              <w:spacing w:line="240" w:lineRule="auto"/>
              <w:rPr>
                <w:sz w:val="16"/>
                <w:szCs w:val="16"/>
              </w:rPr>
            </w:pPr>
            <w:r w:rsidRPr="00FF1C4A">
              <w:rPr>
                <w:sz w:val="16"/>
                <w:szCs w:val="16"/>
              </w:rPr>
              <w:t>-indien aanwezig</w:t>
            </w:r>
          </w:p>
          <w:p w14:paraId="162A799D" w14:textId="77777777" w:rsidR="00D27313" w:rsidRDefault="00D27313" w:rsidP="00D27313">
            <w:pPr>
              <w:spacing w:line="240" w:lineRule="auto"/>
              <w:rPr>
                <w:sz w:val="16"/>
                <w:szCs w:val="16"/>
              </w:rPr>
            </w:pPr>
            <w:r>
              <w:rPr>
                <w:sz w:val="16"/>
                <w:szCs w:val="16"/>
              </w:rPr>
              <w:t>/</w:t>
            </w:r>
            <w:r w:rsidRPr="0036404C">
              <w:rPr>
                <w:sz w:val="16"/>
                <w:szCs w:val="16"/>
              </w:rPr>
              <w:t>/IMKAD_Persoon/tia_Gegevens/IMKAD_KadNatuurlijkPersoon</w:t>
            </w:r>
          </w:p>
          <w:p w14:paraId="76884217" w14:textId="77777777" w:rsidR="00D27313" w:rsidRPr="00A517D2" w:rsidRDefault="00D27313" w:rsidP="00D27313">
            <w:pPr>
              <w:spacing w:line="240" w:lineRule="auto"/>
              <w:ind w:left="227"/>
              <w:rPr>
                <w:sz w:val="16"/>
                <w:szCs w:val="16"/>
              </w:rPr>
            </w:pPr>
            <w:r>
              <w:rPr>
                <w:sz w:val="16"/>
                <w:szCs w:val="16"/>
              </w:rPr>
              <w:t>./</w:t>
            </w:r>
            <w:r w:rsidRPr="00A517D2">
              <w:rPr>
                <w:sz w:val="16"/>
                <w:szCs w:val="16"/>
              </w:rPr>
              <w:t>voornamen</w:t>
            </w:r>
          </w:p>
          <w:p w14:paraId="645C6630" w14:textId="77777777" w:rsidR="00D27313" w:rsidRPr="00A517D2" w:rsidRDefault="00D27313" w:rsidP="00D27313">
            <w:pPr>
              <w:spacing w:line="240" w:lineRule="auto"/>
              <w:ind w:left="227"/>
              <w:rPr>
                <w:sz w:val="16"/>
                <w:szCs w:val="16"/>
              </w:rPr>
            </w:pPr>
            <w:r w:rsidRPr="00A517D2">
              <w:rPr>
                <w:sz w:val="16"/>
                <w:szCs w:val="16"/>
              </w:rPr>
              <w:t>./voorvoegselsgeslachtsnaam</w:t>
            </w:r>
          </w:p>
          <w:p w14:paraId="47C926C3" w14:textId="77777777" w:rsidR="00D27313" w:rsidRPr="0036404C" w:rsidRDefault="00D27313" w:rsidP="00D27313">
            <w:pPr>
              <w:spacing w:line="240" w:lineRule="auto"/>
              <w:ind w:left="227"/>
              <w:rPr>
                <w:sz w:val="16"/>
                <w:szCs w:val="16"/>
              </w:rPr>
            </w:pPr>
            <w:r w:rsidRPr="00A517D2">
              <w:rPr>
                <w:sz w:val="16"/>
                <w:szCs w:val="16"/>
              </w:rPr>
              <w:t>./geslachtsnaam</w:t>
            </w:r>
          </w:p>
          <w:p w14:paraId="0AE0F331" w14:textId="77777777" w:rsidR="00D27313" w:rsidRPr="00C7117E" w:rsidRDefault="00D27313" w:rsidP="00D27313">
            <w:pPr>
              <w:spacing w:line="240" w:lineRule="auto"/>
              <w:rPr>
                <w:sz w:val="16"/>
                <w:szCs w:val="16"/>
              </w:rPr>
            </w:pPr>
            <w:r>
              <w:rPr>
                <w:sz w:val="16"/>
                <w:szCs w:val="16"/>
              </w:rPr>
              <w:t>-anders</w:t>
            </w:r>
          </w:p>
          <w:p w14:paraId="72DE44F0" w14:textId="77777777" w:rsidR="00D27313" w:rsidRDefault="00D27313" w:rsidP="00D27313">
            <w:pPr>
              <w:spacing w:line="240" w:lineRule="auto"/>
              <w:rPr>
                <w:sz w:val="16"/>
                <w:szCs w:val="16"/>
              </w:rPr>
            </w:pPr>
            <w:r>
              <w:rPr>
                <w:sz w:val="16"/>
                <w:szCs w:val="16"/>
              </w:rPr>
              <w:t>/</w:t>
            </w:r>
            <w:r w:rsidRPr="0036404C">
              <w:rPr>
                <w:sz w:val="16"/>
                <w:szCs w:val="16"/>
              </w:rPr>
              <w:t>/IMKAD_Persoon/tia_Gegevens/GBA_Ingezetene/</w:t>
            </w:r>
          </w:p>
          <w:p w14:paraId="5407967C" w14:textId="77777777" w:rsidR="00D27313" w:rsidRPr="0036404C" w:rsidRDefault="00D27313" w:rsidP="00D27313">
            <w:pPr>
              <w:spacing w:line="240" w:lineRule="auto"/>
              <w:ind w:left="227"/>
              <w:rPr>
                <w:sz w:val="16"/>
                <w:szCs w:val="16"/>
              </w:rPr>
            </w:pPr>
            <w:r>
              <w:rPr>
                <w:sz w:val="16"/>
                <w:szCs w:val="16"/>
              </w:rPr>
              <w:t>./naam/voornamen</w:t>
            </w:r>
          </w:p>
          <w:p w14:paraId="4224F115" w14:textId="77777777" w:rsidR="00D27313" w:rsidRDefault="00D27313" w:rsidP="00D27313">
            <w:pPr>
              <w:spacing w:line="240" w:lineRule="auto"/>
              <w:ind w:left="227"/>
              <w:rPr>
                <w:sz w:val="16"/>
                <w:szCs w:val="16"/>
              </w:rPr>
            </w:pPr>
            <w:r>
              <w:rPr>
                <w:sz w:val="16"/>
                <w:szCs w:val="16"/>
              </w:rPr>
              <w:t>./tia_VoorvoegselsNaam</w:t>
            </w:r>
          </w:p>
          <w:p w14:paraId="1E418AE6" w14:textId="77777777" w:rsidR="00D27313" w:rsidRPr="0036404C" w:rsidRDefault="00D27313" w:rsidP="00D27313">
            <w:pPr>
              <w:spacing w:line="240" w:lineRule="auto"/>
              <w:ind w:left="227"/>
              <w:rPr>
                <w:sz w:val="16"/>
                <w:szCs w:val="16"/>
              </w:rPr>
            </w:pPr>
            <w:r>
              <w:rPr>
                <w:sz w:val="16"/>
                <w:szCs w:val="16"/>
              </w:rPr>
              <w:t>./tia_NaamZonderVoorvoegsels</w:t>
            </w:r>
          </w:p>
          <w:p w14:paraId="537A4BFB" w14:textId="77777777" w:rsidR="00650118" w:rsidRDefault="00650118" w:rsidP="00D27313">
            <w:pPr>
              <w:spacing w:line="240" w:lineRule="auto"/>
              <w:rPr>
                <w:szCs w:val="18"/>
                <w:u w:val="single"/>
              </w:rPr>
            </w:pPr>
          </w:p>
          <w:p w14:paraId="15C1BF64" w14:textId="77777777" w:rsidR="00D27313" w:rsidRPr="00861B6A" w:rsidRDefault="00D27313" w:rsidP="00D27313">
            <w:pPr>
              <w:spacing w:line="240" w:lineRule="auto"/>
              <w:rPr>
                <w:szCs w:val="18"/>
                <w:u w:val="single"/>
              </w:rPr>
            </w:pPr>
            <w:r w:rsidRPr="00861B6A">
              <w:rPr>
                <w:szCs w:val="18"/>
                <w:u w:val="single"/>
              </w:rPr>
              <w:t>Mapping geslacht ingezetene (in beide gevallen):</w:t>
            </w:r>
          </w:p>
          <w:p w14:paraId="44D825B0" w14:textId="77777777" w:rsidR="00D27313" w:rsidRPr="0036404C" w:rsidRDefault="00D27313" w:rsidP="00D27313">
            <w:pPr>
              <w:spacing w:line="240" w:lineRule="auto"/>
              <w:rPr>
                <w:sz w:val="16"/>
                <w:szCs w:val="16"/>
              </w:rPr>
            </w:pPr>
            <w:r>
              <w:rPr>
                <w:sz w:val="16"/>
                <w:szCs w:val="16"/>
              </w:rPr>
              <w:t>/</w:t>
            </w:r>
            <w:r w:rsidRPr="0036404C">
              <w:rPr>
                <w:sz w:val="16"/>
                <w:szCs w:val="16"/>
              </w:rPr>
              <w:t>/IMKAD_Persoon/tia_Gegevens/GBA_Ingezetene/</w:t>
            </w:r>
          </w:p>
          <w:p w14:paraId="332A99EB" w14:textId="77777777" w:rsidR="00D27313" w:rsidRDefault="00D27313" w:rsidP="00D27313">
            <w:pPr>
              <w:spacing w:line="240" w:lineRule="auto"/>
              <w:ind w:left="227"/>
              <w:rPr>
                <w:sz w:val="16"/>
                <w:szCs w:val="16"/>
              </w:rPr>
            </w:pPr>
            <w:r w:rsidRPr="0036404C">
              <w:rPr>
                <w:sz w:val="16"/>
                <w:szCs w:val="16"/>
              </w:rPr>
              <w:t>./geslacht</w:t>
            </w:r>
          </w:p>
          <w:p w14:paraId="045FA311" w14:textId="77777777" w:rsidR="00D27313" w:rsidRPr="007806FD" w:rsidRDefault="00D27313" w:rsidP="00D27313">
            <w:pPr>
              <w:spacing w:line="240" w:lineRule="auto"/>
              <w:rPr>
                <w:sz w:val="16"/>
                <w:szCs w:val="16"/>
              </w:rPr>
            </w:pPr>
          </w:p>
          <w:p w14:paraId="63FF7CB8" w14:textId="77777777" w:rsidR="00D27313" w:rsidRPr="00861B6A" w:rsidRDefault="00D27313" w:rsidP="00D27313">
            <w:pPr>
              <w:pStyle w:val="streepje"/>
              <w:numPr>
                <w:ilvl w:val="0"/>
                <w:numId w:val="0"/>
              </w:numPr>
              <w:spacing w:line="240" w:lineRule="auto"/>
              <w:rPr>
                <w:szCs w:val="18"/>
                <w:u w:val="single"/>
                <w:lang w:val="nl-NL"/>
              </w:rPr>
            </w:pPr>
            <w:r w:rsidRPr="00861B6A">
              <w:rPr>
                <w:szCs w:val="18"/>
                <w:u w:val="single"/>
                <w:lang w:val="nl-NL"/>
              </w:rPr>
              <w:t>Mapping naam en geslacht niet ingezetene:</w:t>
            </w:r>
          </w:p>
          <w:p w14:paraId="5B608BDD" w14:textId="77777777" w:rsidR="00D27313" w:rsidRDefault="00D27313" w:rsidP="00D27313">
            <w:pPr>
              <w:spacing w:line="240" w:lineRule="auto"/>
              <w:rPr>
                <w:sz w:val="16"/>
              </w:rPr>
            </w:pPr>
            <w:r>
              <w:rPr>
                <w:sz w:val="16"/>
                <w:szCs w:val="16"/>
              </w:rPr>
              <w:t>/</w:t>
            </w:r>
            <w:r w:rsidRPr="00105494">
              <w:rPr>
                <w:sz w:val="16"/>
                <w:szCs w:val="16"/>
              </w:rPr>
              <w:t>/IMKAD_Persoon /IMKAD</w:t>
            </w:r>
            <w:r w:rsidRPr="00D17D03">
              <w:rPr>
                <w:sz w:val="16"/>
              </w:rPr>
              <w:t>_NietIngezetene/</w:t>
            </w:r>
          </w:p>
          <w:p w14:paraId="21E28224" w14:textId="77777777" w:rsidR="00D27313" w:rsidRPr="00920AC6" w:rsidRDefault="00D27313" w:rsidP="00D27313">
            <w:pPr>
              <w:spacing w:line="240" w:lineRule="auto"/>
              <w:ind w:left="227"/>
              <w:rPr>
                <w:sz w:val="16"/>
                <w:szCs w:val="16"/>
              </w:rPr>
            </w:pPr>
            <w:r>
              <w:rPr>
                <w:sz w:val="16"/>
              </w:rPr>
              <w:t>./</w:t>
            </w:r>
            <w:r w:rsidRPr="00920AC6">
              <w:rPr>
                <w:sz w:val="16"/>
                <w:szCs w:val="16"/>
              </w:rPr>
              <w:t>voornamen</w:t>
            </w:r>
          </w:p>
          <w:p w14:paraId="09A7654A" w14:textId="77777777" w:rsidR="00D27313" w:rsidRPr="00920AC6" w:rsidRDefault="00D27313" w:rsidP="00D27313">
            <w:pPr>
              <w:spacing w:line="240" w:lineRule="auto"/>
              <w:ind w:left="227"/>
              <w:rPr>
                <w:sz w:val="16"/>
                <w:szCs w:val="16"/>
              </w:rPr>
            </w:pPr>
            <w:r w:rsidRPr="00920AC6">
              <w:rPr>
                <w:sz w:val="16"/>
                <w:szCs w:val="16"/>
              </w:rPr>
              <w:t>./voorvoegsels</w:t>
            </w:r>
          </w:p>
          <w:p w14:paraId="75E582EC" w14:textId="77777777" w:rsidR="00D27313" w:rsidRPr="00920AC6" w:rsidRDefault="00D27313" w:rsidP="00D27313">
            <w:pPr>
              <w:spacing w:line="240" w:lineRule="auto"/>
              <w:ind w:left="227"/>
              <w:rPr>
                <w:sz w:val="16"/>
                <w:szCs w:val="16"/>
              </w:rPr>
            </w:pPr>
            <w:r w:rsidRPr="00920AC6">
              <w:rPr>
                <w:sz w:val="16"/>
                <w:szCs w:val="16"/>
              </w:rPr>
              <w:t>./geslachtsnaam</w:t>
            </w:r>
          </w:p>
          <w:p w14:paraId="00DC9D09" w14:textId="77777777" w:rsidR="00D27313" w:rsidRDefault="00D27313" w:rsidP="0009429C">
            <w:pPr>
              <w:spacing w:line="240" w:lineRule="auto"/>
              <w:ind w:left="227"/>
              <w:rPr>
                <w:rFonts w:cs="Arial"/>
                <w:snapToGrid/>
                <w:kern w:val="0"/>
                <w:szCs w:val="18"/>
                <w:lang w:eastAsia="nl-NL"/>
              </w:rPr>
            </w:pPr>
            <w:r w:rsidRPr="00920AC6">
              <w:rPr>
                <w:sz w:val="16"/>
                <w:szCs w:val="16"/>
              </w:rPr>
              <w:t>./geslacht</w:t>
            </w:r>
          </w:p>
          <w:p w14:paraId="2A811B24" w14:textId="77777777" w:rsidR="009274DA" w:rsidRPr="009274DA" w:rsidRDefault="009274DA" w:rsidP="009274DA">
            <w:pPr>
              <w:autoSpaceDE w:val="0"/>
              <w:autoSpaceDN w:val="0"/>
              <w:adjustRightInd w:val="0"/>
              <w:spacing w:line="240" w:lineRule="auto"/>
              <w:rPr>
                <w:sz w:val="16"/>
                <w:szCs w:val="16"/>
              </w:rPr>
            </w:pPr>
          </w:p>
        </w:tc>
      </w:tr>
      <w:tr w:rsidR="00EE3508" w:rsidRPr="00051929" w14:paraId="4AFCA1C0" w14:textId="77777777" w:rsidTr="00BB085A">
        <w:tc>
          <w:tcPr>
            <w:tcW w:w="2282" w:type="pct"/>
          </w:tcPr>
          <w:p w14:paraId="7A8B7677" w14:textId="77777777" w:rsidR="00EE3508" w:rsidRPr="009274DA" w:rsidRDefault="00EE3508" w:rsidP="00BB085A">
            <w:pPr>
              <w:rPr>
                <w:rFonts w:cs="Arial"/>
                <w:sz w:val="20"/>
              </w:rPr>
            </w:pPr>
            <w:r w:rsidRPr="00A16303">
              <w:rPr>
                <w:rFonts w:cs="Arial"/>
                <w:color w:val="800080"/>
                <w:sz w:val="20"/>
              </w:rPr>
              <w:lastRenderedPageBreak/>
              <w:t>voornoemd,</w:t>
            </w:r>
          </w:p>
        </w:tc>
        <w:tc>
          <w:tcPr>
            <w:tcW w:w="2718" w:type="pct"/>
          </w:tcPr>
          <w:p w14:paraId="534CAB1D" w14:textId="77777777" w:rsidR="00EE3508" w:rsidRDefault="00EE3508" w:rsidP="00BB085A">
            <w:pPr>
              <w:keepNext/>
            </w:pPr>
            <w:r>
              <w:t>Optionele tekst.</w:t>
            </w:r>
          </w:p>
          <w:p w14:paraId="3F4D695A" w14:textId="77777777" w:rsidR="00EE3508" w:rsidRDefault="00EE3508" w:rsidP="00BB085A">
            <w:pPr>
              <w:keepNext/>
            </w:pPr>
          </w:p>
          <w:p w14:paraId="17CF782A" w14:textId="77777777" w:rsidR="00EE3508" w:rsidRDefault="00EE3508" w:rsidP="00EE3508">
            <w:pPr>
              <w:pStyle w:val="streepje"/>
              <w:numPr>
                <w:ilvl w:val="0"/>
                <w:numId w:val="0"/>
              </w:numPr>
            </w:pPr>
            <w:r w:rsidRPr="00AF2256">
              <w:rPr>
                <w:u w:val="single"/>
              </w:rPr>
              <w:t>Mapping</w:t>
            </w:r>
            <w:r w:rsidRPr="00AF2256">
              <w:t>:</w:t>
            </w:r>
          </w:p>
          <w:p w14:paraId="0D41AE44" w14:textId="77777777" w:rsidR="00EE3508" w:rsidRPr="00B02D1C" w:rsidRDefault="00EE3508" w:rsidP="00EE3508">
            <w:pPr>
              <w:autoSpaceDE w:val="0"/>
              <w:autoSpaceDN w:val="0"/>
              <w:adjustRightInd w:val="0"/>
              <w:spacing w:line="240" w:lineRule="auto"/>
              <w:rPr>
                <w:snapToGrid/>
                <w:kern w:val="0"/>
                <w:sz w:val="16"/>
                <w:szCs w:val="16"/>
                <w:highlight w:val="white"/>
                <w:lang w:eastAsia="nl-NL"/>
              </w:rPr>
            </w:pPr>
            <w:r w:rsidRPr="00B02D1C">
              <w:rPr>
                <w:rFonts w:cs="Arial"/>
                <w:snapToGrid/>
                <w:kern w:val="0"/>
                <w:sz w:val="16"/>
                <w:szCs w:val="16"/>
                <w:lang w:eastAsia="nl-NL"/>
              </w:rPr>
              <w:t>IMKAD_AangebodenStuk/StukdeelHypotheek/ vervreemderRechtRef/Partij</w:t>
            </w:r>
            <w:r w:rsidRPr="00B02D1C">
              <w:rPr>
                <w:snapToGrid/>
                <w:kern w:val="0"/>
                <w:sz w:val="16"/>
                <w:szCs w:val="16"/>
                <w:highlight w:val="white"/>
                <w:lang w:eastAsia="nl-NL"/>
              </w:rPr>
              <w:t>/</w:t>
            </w:r>
          </w:p>
          <w:p w14:paraId="2BC7135D" w14:textId="77777777" w:rsidR="00EE3508" w:rsidRDefault="00EE3508" w:rsidP="00461B57">
            <w:pPr>
              <w:autoSpaceDE w:val="0"/>
              <w:autoSpaceDN w:val="0"/>
              <w:adjustRightInd w:val="0"/>
              <w:spacing w:line="240" w:lineRule="auto"/>
              <w:ind w:left="227"/>
              <w:rPr>
                <w:snapToGrid/>
                <w:kern w:val="0"/>
                <w:sz w:val="16"/>
                <w:szCs w:val="16"/>
                <w:lang w:eastAsia="nl-NL"/>
              </w:rPr>
            </w:pPr>
            <w:r>
              <w:rPr>
                <w:snapToGrid/>
                <w:kern w:val="0"/>
                <w:sz w:val="16"/>
                <w:szCs w:val="16"/>
                <w:lang w:eastAsia="nl-NL"/>
              </w:rPr>
              <w:t>./tekst</w:t>
            </w:r>
            <w:r w:rsidR="004D5EE6">
              <w:rPr>
                <w:snapToGrid/>
                <w:kern w:val="0"/>
                <w:sz w:val="16"/>
                <w:szCs w:val="16"/>
                <w:lang w:eastAsia="nl-NL"/>
              </w:rPr>
              <w:t>K</w:t>
            </w:r>
            <w:r>
              <w:rPr>
                <w:snapToGrid/>
                <w:kern w:val="0"/>
                <w:sz w:val="16"/>
                <w:szCs w:val="16"/>
                <w:lang w:eastAsia="nl-NL"/>
              </w:rPr>
              <w:t>euze</w:t>
            </w:r>
          </w:p>
          <w:p w14:paraId="0F3E9428" w14:textId="77777777" w:rsidR="00EE3508" w:rsidRDefault="00EE3508" w:rsidP="00461B57">
            <w:pPr>
              <w:autoSpaceDE w:val="0"/>
              <w:autoSpaceDN w:val="0"/>
              <w:adjustRightInd w:val="0"/>
              <w:spacing w:line="240" w:lineRule="auto"/>
              <w:ind w:left="454"/>
              <w:rPr>
                <w:snapToGrid/>
                <w:kern w:val="0"/>
                <w:sz w:val="16"/>
                <w:szCs w:val="16"/>
                <w:lang w:eastAsia="nl-NL"/>
              </w:rPr>
            </w:pPr>
            <w:r>
              <w:rPr>
                <w:snapToGrid/>
                <w:kern w:val="0"/>
                <w:sz w:val="16"/>
                <w:szCs w:val="16"/>
                <w:lang w:eastAsia="nl-NL"/>
              </w:rPr>
              <w:t>./tagNaam(‘k_</w:t>
            </w:r>
            <w:r w:rsidR="00CE6E53">
              <w:rPr>
                <w:snapToGrid/>
                <w:kern w:val="0"/>
                <w:sz w:val="16"/>
                <w:szCs w:val="16"/>
                <w:lang w:eastAsia="nl-NL"/>
              </w:rPr>
              <w:t>Schuldenaar</w:t>
            </w:r>
            <w:r w:rsidR="00F50B79">
              <w:rPr>
                <w:snapToGrid/>
                <w:kern w:val="0"/>
                <w:sz w:val="16"/>
                <w:szCs w:val="16"/>
                <w:lang w:eastAsia="nl-NL"/>
              </w:rPr>
              <w:t>Voornoemd</w:t>
            </w:r>
            <w:r>
              <w:rPr>
                <w:snapToGrid/>
                <w:kern w:val="0"/>
                <w:sz w:val="16"/>
                <w:szCs w:val="16"/>
                <w:lang w:eastAsia="nl-NL"/>
              </w:rPr>
              <w:t>’)</w:t>
            </w:r>
          </w:p>
          <w:p w14:paraId="6EC66CF0" w14:textId="77777777" w:rsidR="00EE3508" w:rsidRDefault="00EE3508" w:rsidP="00461B57">
            <w:pPr>
              <w:autoSpaceDE w:val="0"/>
              <w:autoSpaceDN w:val="0"/>
              <w:adjustRightInd w:val="0"/>
              <w:spacing w:line="240" w:lineRule="auto"/>
              <w:ind w:left="454"/>
              <w:rPr>
                <w:snapToGrid/>
                <w:kern w:val="0"/>
                <w:sz w:val="16"/>
                <w:szCs w:val="16"/>
                <w:lang w:eastAsia="nl-NL"/>
              </w:rPr>
            </w:pPr>
            <w:r>
              <w:rPr>
                <w:snapToGrid/>
                <w:kern w:val="0"/>
                <w:sz w:val="16"/>
                <w:szCs w:val="16"/>
                <w:lang w:eastAsia="nl-NL"/>
              </w:rPr>
              <w:t>./tekst(‘</w:t>
            </w:r>
            <w:r w:rsidR="00F50B79">
              <w:rPr>
                <w:snapToGrid/>
                <w:kern w:val="0"/>
                <w:sz w:val="16"/>
                <w:szCs w:val="16"/>
                <w:lang w:eastAsia="nl-NL"/>
              </w:rPr>
              <w:t>voornoemd</w:t>
            </w:r>
            <w:r>
              <w:rPr>
                <w:snapToGrid/>
                <w:kern w:val="0"/>
                <w:sz w:val="16"/>
                <w:szCs w:val="16"/>
                <w:lang w:eastAsia="nl-NL"/>
              </w:rPr>
              <w:t>’)</w:t>
            </w:r>
          </w:p>
          <w:p w14:paraId="4D4E2C0C" w14:textId="77777777" w:rsidR="00461B57" w:rsidRDefault="00461B57" w:rsidP="00CE6E53">
            <w:pPr>
              <w:autoSpaceDE w:val="0"/>
              <w:autoSpaceDN w:val="0"/>
              <w:adjustRightInd w:val="0"/>
              <w:spacing w:line="240" w:lineRule="auto"/>
            </w:pPr>
          </w:p>
        </w:tc>
      </w:tr>
    </w:tbl>
    <w:p w14:paraId="58D610F9" w14:textId="77777777" w:rsidR="00EE3508" w:rsidRDefault="00EE3508" w:rsidP="00EE3508"/>
    <w:p w14:paraId="27561293" w14:textId="1DD38547" w:rsidR="00461B57" w:rsidRDefault="00D2659F" w:rsidP="0026478C">
      <w:pPr>
        <w:pStyle w:val="Kop5"/>
      </w:pPr>
      <w:del w:id="109" w:author="Groot, Karina de" w:date="2025-03-31T10:31:00Z" w16du:dateUtc="2025-03-31T08:31:00Z">
        <w:r w:rsidDel="00982787">
          <w:br w:type="page"/>
        </w:r>
      </w:del>
      <w:r w:rsidR="0026478C">
        <w:t>Afsluiting Schuldenaar</w:t>
      </w:r>
    </w:p>
    <w:p w14:paraId="2C135D62" w14:textId="77777777" w:rsidR="0026478C" w:rsidRPr="0026478C" w:rsidRDefault="0026478C" w:rsidP="0026478C">
      <w:r>
        <w:t>Deze tekst wordt altijd getoond als afsluiting van de Schuldenaar.</w:t>
      </w:r>
    </w:p>
    <w:tbl>
      <w:tblPr>
        <w:tblStyle w:val="Professioneletabel"/>
        <w:tblW w:w="5033" w:type="pct"/>
        <w:tblLayout w:type="fixed"/>
        <w:tblLook w:val="01C0" w:firstRow="0" w:lastRow="1" w:firstColumn="1" w:lastColumn="1" w:noHBand="0" w:noVBand="0"/>
      </w:tblPr>
      <w:tblGrid>
        <w:gridCol w:w="4342"/>
        <w:gridCol w:w="5172"/>
      </w:tblGrid>
      <w:tr w:rsidR="00104BFA" w:rsidRPr="00051929" w14:paraId="09EF4C87" w14:textId="77777777" w:rsidTr="00827A88">
        <w:tc>
          <w:tcPr>
            <w:tcW w:w="2282" w:type="pct"/>
          </w:tcPr>
          <w:p w14:paraId="7DF2331E" w14:textId="77777777" w:rsidR="00104BFA" w:rsidRPr="00F62ECA" w:rsidRDefault="00C10647" w:rsidP="00183C80">
            <w:pPr>
              <w:rPr>
                <w:color w:val="FF0000"/>
              </w:rPr>
            </w:pPr>
            <w:r w:rsidRPr="004251B4">
              <w:rPr>
                <w:rFonts w:cs="Arial"/>
                <w:color w:val="339966"/>
                <w:sz w:val="20"/>
              </w:rPr>
              <w:t>hierna</w:t>
            </w:r>
            <w:r w:rsidRPr="001058C6">
              <w:rPr>
                <w:rFonts w:cs="Arial"/>
                <w:color w:val="FF0000"/>
                <w:sz w:val="20"/>
              </w:rPr>
              <w:t xml:space="preserve"> </w:t>
            </w:r>
            <w:r w:rsidRPr="001058C6">
              <w:rPr>
                <w:rFonts w:cs="Arial"/>
                <w:color w:val="800080"/>
                <w:sz w:val="20"/>
              </w:rPr>
              <w:t>zowel tezamen als ieder afzonderlijk</w:t>
            </w:r>
            <w:r w:rsidRPr="001058C6">
              <w:rPr>
                <w:rFonts w:cs="Arial"/>
                <w:color w:val="FF0000"/>
                <w:sz w:val="20"/>
              </w:rPr>
              <w:t xml:space="preserve"> </w:t>
            </w:r>
            <w:r w:rsidRPr="004251B4">
              <w:rPr>
                <w:rFonts w:cs="Arial"/>
                <w:color w:val="339966"/>
                <w:sz w:val="20"/>
              </w:rPr>
              <w:t>ook te noemen: ‘</w:t>
            </w:r>
            <w:r w:rsidRPr="00A803BF">
              <w:rPr>
                <w:rFonts w:cs="Arial"/>
                <w:color w:val="800080"/>
                <w:sz w:val="20"/>
                <w:u w:val="single"/>
              </w:rPr>
              <w:t xml:space="preserve">de </w:t>
            </w:r>
            <w:r w:rsidRPr="004251B4">
              <w:rPr>
                <w:rFonts w:cs="Arial"/>
                <w:color w:val="339966"/>
                <w:sz w:val="20"/>
                <w:u w:val="single"/>
              </w:rPr>
              <w:t>Schuldenaar</w:t>
            </w:r>
            <w:r w:rsidRPr="004251B4">
              <w:rPr>
                <w:rFonts w:cs="Arial"/>
                <w:color w:val="339966"/>
                <w:sz w:val="20"/>
              </w:rPr>
              <w:t>’ en</w:t>
            </w:r>
          </w:p>
        </w:tc>
        <w:tc>
          <w:tcPr>
            <w:tcW w:w="2718" w:type="pct"/>
          </w:tcPr>
          <w:p w14:paraId="4FA000C8" w14:textId="77777777" w:rsidR="00183C80" w:rsidRDefault="00C10647" w:rsidP="00183C80">
            <w:pPr>
              <w:keepNext/>
              <w:rPr>
                <w:szCs w:val="18"/>
              </w:rPr>
            </w:pPr>
            <w:r>
              <w:t>Vaste tekst</w:t>
            </w:r>
            <w:r>
              <w:rPr>
                <w:szCs w:val="18"/>
              </w:rPr>
              <w:t>,</w:t>
            </w:r>
            <w:r w:rsidR="00BB085A">
              <w:rPr>
                <w:szCs w:val="18"/>
              </w:rPr>
              <w:t xml:space="preserve"> </w:t>
            </w:r>
            <w:r>
              <w:rPr>
                <w:szCs w:val="18"/>
              </w:rPr>
              <w:t>waarbij de paarse tekst weggelaten wordt als er</w:t>
            </w:r>
            <w:r w:rsidR="00947DEE">
              <w:rPr>
                <w:szCs w:val="18"/>
              </w:rPr>
              <w:t xml:space="preserve"> in het voorgaande</w:t>
            </w:r>
            <w:r>
              <w:rPr>
                <w:szCs w:val="18"/>
              </w:rPr>
              <w:t xml:space="preserve"> maar één persoon</w:t>
            </w:r>
            <w:r w:rsidR="000D6498">
              <w:rPr>
                <w:szCs w:val="18"/>
              </w:rPr>
              <w:t xml:space="preserve"> </w:t>
            </w:r>
            <w:r w:rsidR="00947DEE">
              <w:rPr>
                <w:szCs w:val="18"/>
              </w:rPr>
              <w:t>is vermeld</w:t>
            </w:r>
            <w:r>
              <w:rPr>
                <w:szCs w:val="18"/>
              </w:rPr>
              <w:t>.</w:t>
            </w:r>
          </w:p>
          <w:p w14:paraId="484ACE4D" w14:textId="77777777" w:rsidR="00A803BF" w:rsidRDefault="00A803BF" w:rsidP="00183C80">
            <w:pPr>
              <w:keepNext/>
              <w:rPr>
                <w:szCs w:val="18"/>
              </w:rPr>
            </w:pPr>
          </w:p>
          <w:p w14:paraId="78D92B0C" w14:textId="77777777" w:rsidR="00A803BF" w:rsidRDefault="00A803BF" w:rsidP="00183C80">
            <w:pPr>
              <w:keepNext/>
              <w:rPr>
                <w:szCs w:val="18"/>
              </w:rPr>
            </w:pPr>
            <w:r w:rsidRPr="00993617">
              <w:rPr>
                <w:szCs w:val="18"/>
                <w:u w:val="single"/>
              </w:rPr>
              <w:t>Mapping</w:t>
            </w:r>
            <w:r>
              <w:rPr>
                <w:szCs w:val="18"/>
              </w:rPr>
              <w:t>:</w:t>
            </w:r>
          </w:p>
          <w:p w14:paraId="3E556BB6" w14:textId="77777777" w:rsidR="00993617" w:rsidRPr="00B02D1C" w:rsidRDefault="00993617" w:rsidP="00993617">
            <w:pPr>
              <w:autoSpaceDE w:val="0"/>
              <w:autoSpaceDN w:val="0"/>
              <w:adjustRightInd w:val="0"/>
              <w:spacing w:line="240" w:lineRule="auto"/>
              <w:rPr>
                <w:snapToGrid/>
                <w:kern w:val="0"/>
                <w:sz w:val="16"/>
                <w:szCs w:val="16"/>
                <w:highlight w:val="white"/>
                <w:lang w:eastAsia="nl-NL"/>
              </w:rPr>
            </w:pPr>
            <w:r w:rsidRPr="00B02D1C">
              <w:rPr>
                <w:rFonts w:cs="Arial"/>
                <w:snapToGrid/>
                <w:kern w:val="0"/>
                <w:sz w:val="16"/>
                <w:szCs w:val="16"/>
                <w:lang w:eastAsia="nl-NL"/>
              </w:rPr>
              <w:t>IMKAD_AangebodenStuk/StukdeelHypotheek/ vervreemderRechtRef/Partij</w:t>
            </w:r>
            <w:r w:rsidRPr="00B02D1C">
              <w:rPr>
                <w:snapToGrid/>
                <w:kern w:val="0"/>
                <w:sz w:val="16"/>
                <w:szCs w:val="16"/>
                <w:highlight w:val="white"/>
                <w:lang w:eastAsia="nl-NL"/>
              </w:rPr>
              <w:t>/</w:t>
            </w:r>
          </w:p>
          <w:p w14:paraId="6E1204CC" w14:textId="77777777" w:rsidR="00A803BF" w:rsidRPr="00A803BF" w:rsidRDefault="00A803BF" w:rsidP="00A803BF">
            <w:pPr>
              <w:keepNext/>
              <w:rPr>
                <w:szCs w:val="18"/>
              </w:rPr>
            </w:pPr>
            <w:r w:rsidRPr="00A803BF">
              <w:rPr>
                <w:szCs w:val="18"/>
              </w:rPr>
              <w:tab/>
              <w:t>./tekstKeuze</w:t>
            </w:r>
          </w:p>
          <w:p w14:paraId="444F0497" w14:textId="77777777" w:rsidR="00A803BF" w:rsidRPr="00A803BF" w:rsidRDefault="00A803BF" w:rsidP="00A803BF">
            <w:pPr>
              <w:keepNext/>
              <w:rPr>
                <w:szCs w:val="18"/>
              </w:rPr>
            </w:pPr>
            <w:r w:rsidRPr="00A803BF">
              <w:rPr>
                <w:szCs w:val="18"/>
              </w:rPr>
              <w:tab/>
            </w:r>
            <w:r w:rsidRPr="00A803BF">
              <w:rPr>
                <w:szCs w:val="18"/>
              </w:rPr>
              <w:tab/>
              <w:t>./tagNaam(‘k_NaamSchuldenaar’)</w:t>
            </w:r>
          </w:p>
          <w:p w14:paraId="266FDFB6" w14:textId="77777777" w:rsidR="00A803BF" w:rsidRDefault="00A803BF" w:rsidP="00A803BF">
            <w:pPr>
              <w:keepNext/>
              <w:rPr>
                <w:szCs w:val="18"/>
              </w:rPr>
            </w:pPr>
            <w:r w:rsidRPr="00A803BF">
              <w:rPr>
                <w:szCs w:val="18"/>
              </w:rPr>
              <w:tab/>
            </w:r>
            <w:r w:rsidRPr="00A803BF">
              <w:rPr>
                <w:szCs w:val="18"/>
              </w:rPr>
              <w:tab/>
              <w:t>./tekst(‘Schuldenaar’ of ‘de Schuldenaar’ of ‘schuldenaar’ of ‘de schuldenaar’)</w:t>
            </w:r>
          </w:p>
          <w:p w14:paraId="2CE60E34" w14:textId="77777777" w:rsidR="00235CD1" w:rsidRDefault="00235CD1" w:rsidP="00183C80">
            <w:pPr>
              <w:keepNext/>
              <w:rPr>
                <w:szCs w:val="18"/>
              </w:rPr>
            </w:pPr>
          </w:p>
          <w:p w14:paraId="10BBA681" w14:textId="77777777" w:rsidR="00235CD1" w:rsidRPr="00A94643" w:rsidRDefault="00235CD1" w:rsidP="00183C80">
            <w:pPr>
              <w:keepNext/>
            </w:pPr>
          </w:p>
        </w:tc>
      </w:tr>
    </w:tbl>
    <w:p w14:paraId="3C578A38" w14:textId="77777777" w:rsidR="00E945C3" w:rsidRDefault="00E945C3" w:rsidP="00E945C3">
      <w:pPr>
        <w:pStyle w:val="Kop4"/>
        <w:pageBreakBefore/>
      </w:pPr>
      <w:r>
        <w:lastRenderedPageBreak/>
        <w:t>Hypotheekgever</w:t>
      </w:r>
    </w:p>
    <w:p w14:paraId="055E6282" w14:textId="77777777" w:rsidR="00BB085A" w:rsidRPr="00BB085A" w:rsidRDefault="0006605B" w:rsidP="00E945C3">
      <w:pPr>
        <w:pStyle w:val="Kop5"/>
      </w:pPr>
      <w:r>
        <w:t xml:space="preserve">Aanduiding persoon </w:t>
      </w:r>
      <w:r w:rsidR="00E945C3" w:rsidRPr="00F64879">
        <w:t>met nummer</w:t>
      </w:r>
    </w:p>
    <w:tbl>
      <w:tblPr>
        <w:tblStyle w:val="Professioneletabel"/>
        <w:tblW w:w="5033" w:type="pct"/>
        <w:tblLayout w:type="fixed"/>
        <w:tblLook w:val="01C0" w:firstRow="0" w:lastRow="1" w:firstColumn="1" w:lastColumn="1" w:noHBand="0" w:noVBand="0"/>
      </w:tblPr>
      <w:tblGrid>
        <w:gridCol w:w="4342"/>
        <w:gridCol w:w="5172"/>
      </w:tblGrid>
      <w:tr w:rsidR="00461B57" w:rsidRPr="00051929" w14:paraId="217E1C2D" w14:textId="77777777" w:rsidTr="00072649">
        <w:tc>
          <w:tcPr>
            <w:tcW w:w="2282" w:type="pct"/>
          </w:tcPr>
          <w:p w14:paraId="10F5D8BD" w14:textId="77777777" w:rsidR="00461B57" w:rsidRPr="001058C6" w:rsidRDefault="00461B57" w:rsidP="00072649">
            <w:pPr>
              <w:rPr>
                <w:rFonts w:cs="Arial"/>
                <w:sz w:val="20"/>
                <w:lang w:val="en-US"/>
              </w:rPr>
            </w:pPr>
          </w:p>
        </w:tc>
        <w:tc>
          <w:tcPr>
            <w:tcW w:w="2718" w:type="pct"/>
          </w:tcPr>
          <w:p w14:paraId="42889763" w14:textId="77777777" w:rsidR="00461B57" w:rsidRDefault="00461B57" w:rsidP="000736DB">
            <w:pPr>
              <w:pStyle w:val="streepje"/>
              <w:numPr>
                <w:ilvl w:val="0"/>
                <w:numId w:val="0"/>
              </w:numPr>
            </w:pPr>
            <w:r>
              <w:t xml:space="preserve">Deze variant wordt getoond indien er op partijniveau is aangegeven dat </w:t>
            </w:r>
            <w:r w:rsidR="000C1FAE">
              <w:t xml:space="preserve">de </w:t>
            </w:r>
            <w:r>
              <w:t xml:space="preserve">personen </w:t>
            </w:r>
            <w:r w:rsidR="000C1FAE">
              <w:t>met een nummer worden aangeduid</w:t>
            </w:r>
            <w:r>
              <w:t>.</w:t>
            </w:r>
          </w:p>
          <w:p w14:paraId="0D248ACF" w14:textId="77777777" w:rsidR="00461B57" w:rsidRDefault="00461B57" w:rsidP="00072649">
            <w:pPr>
              <w:spacing w:line="240" w:lineRule="auto"/>
            </w:pPr>
          </w:p>
          <w:p w14:paraId="4DEDD282" w14:textId="77777777" w:rsidR="000C1FAE" w:rsidRDefault="000C1FAE" w:rsidP="00072649">
            <w:pPr>
              <w:spacing w:line="240" w:lineRule="auto"/>
            </w:pPr>
          </w:p>
          <w:p w14:paraId="37B19E9E" w14:textId="77777777" w:rsidR="00D470CE" w:rsidRDefault="00D470CE" w:rsidP="00D470CE">
            <w:pPr>
              <w:pStyle w:val="streepje"/>
              <w:numPr>
                <w:ilvl w:val="0"/>
                <w:numId w:val="0"/>
              </w:numPr>
            </w:pPr>
            <w:r>
              <w:t>Restricties tbv aanduiding persoon met nummer:</w:t>
            </w:r>
          </w:p>
          <w:p w14:paraId="341EE1A0" w14:textId="77777777" w:rsidR="00D470CE" w:rsidRDefault="00D470CE" w:rsidP="00D470CE">
            <w:pPr>
              <w:keepNext/>
            </w:pPr>
            <w:r>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1FC282E1" w14:textId="77777777" w:rsidR="00D470CE" w:rsidRDefault="00D470CE" w:rsidP="00072649">
            <w:pPr>
              <w:spacing w:line="240" w:lineRule="auto"/>
            </w:pPr>
          </w:p>
          <w:p w14:paraId="0423BDB8" w14:textId="77777777" w:rsidR="00D470CE" w:rsidRPr="00C05FBF" w:rsidRDefault="00D470CE" w:rsidP="00072649">
            <w:pPr>
              <w:spacing w:line="240" w:lineRule="auto"/>
            </w:pPr>
          </w:p>
          <w:p w14:paraId="6A31F65C" w14:textId="77777777" w:rsidR="00461B57" w:rsidRDefault="00461B57" w:rsidP="00072649">
            <w:pPr>
              <w:spacing w:line="240" w:lineRule="auto"/>
            </w:pPr>
            <w:r w:rsidRPr="00AF2256">
              <w:rPr>
                <w:u w:val="single"/>
              </w:rPr>
              <w:t>Mapping</w:t>
            </w:r>
            <w:r w:rsidRPr="00AF2256">
              <w:t>:</w:t>
            </w:r>
          </w:p>
          <w:p w14:paraId="19C5224F" w14:textId="77777777" w:rsidR="00461B57" w:rsidRDefault="00461B57" w:rsidP="00072649">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-partij</w:t>
            </w:r>
          </w:p>
          <w:p w14:paraId="3AC1DFFB" w14:textId="77777777" w:rsidR="00461B57" w:rsidRPr="00B02D1C" w:rsidRDefault="00461B57" w:rsidP="00072649">
            <w:pPr>
              <w:autoSpaceDE w:val="0"/>
              <w:autoSpaceDN w:val="0"/>
              <w:adjustRightInd w:val="0"/>
              <w:spacing w:line="240" w:lineRule="auto"/>
              <w:rPr>
                <w:snapToGrid/>
                <w:kern w:val="0"/>
                <w:sz w:val="16"/>
                <w:szCs w:val="16"/>
                <w:highlight w:val="white"/>
                <w:lang w:eastAsia="nl-NL"/>
              </w:rPr>
            </w:pPr>
            <w:r w:rsidRPr="00B02D1C">
              <w:rPr>
                <w:rFonts w:cs="Arial"/>
                <w:snapToGrid/>
                <w:kern w:val="0"/>
                <w:sz w:val="16"/>
                <w:szCs w:val="16"/>
                <w:lang w:eastAsia="nl-NL"/>
              </w:rPr>
              <w:t>IMKAD_AangebodenStuk/StukdeelHypotheek/ vervreemderRechtRef/Partij</w:t>
            </w:r>
            <w:r w:rsidRPr="00B02D1C">
              <w:rPr>
                <w:snapToGrid/>
                <w:kern w:val="0"/>
                <w:sz w:val="16"/>
                <w:szCs w:val="16"/>
                <w:highlight w:val="white"/>
                <w:lang w:eastAsia="nl-NL"/>
              </w:rPr>
              <w:t>/</w:t>
            </w:r>
          </w:p>
          <w:p w14:paraId="3ABA6B43" w14:textId="77777777" w:rsidR="00461B57" w:rsidRDefault="00461B57" w:rsidP="00F22B60">
            <w:pPr>
              <w:autoSpaceDE w:val="0"/>
              <w:autoSpaceDN w:val="0"/>
              <w:adjustRightInd w:val="0"/>
              <w:spacing w:line="240" w:lineRule="auto"/>
              <w:ind w:left="227"/>
              <w:rPr>
                <w:snapToGrid/>
                <w:kern w:val="0"/>
                <w:sz w:val="16"/>
                <w:szCs w:val="16"/>
                <w:lang w:eastAsia="nl-NL"/>
              </w:rPr>
            </w:pPr>
            <w:r>
              <w:rPr>
                <w:snapToGrid/>
                <w:kern w:val="0"/>
                <w:sz w:val="16"/>
                <w:szCs w:val="16"/>
                <w:lang w:eastAsia="nl-NL"/>
              </w:rPr>
              <w:t>./tekst</w:t>
            </w:r>
            <w:r w:rsidR="004D5EE6">
              <w:rPr>
                <w:snapToGrid/>
                <w:kern w:val="0"/>
                <w:sz w:val="16"/>
                <w:szCs w:val="16"/>
                <w:lang w:eastAsia="nl-NL"/>
              </w:rPr>
              <w:t>K</w:t>
            </w:r>
            <w:r>
              <w:rPr>
                <w:snapToGrid/>
                <w:kern w:val="0"/>
                <w:sz w:val="16"/>
                <w:szCs w:val="16"/>
                <w:lang w:eastAsia="nl-NL"/>
              </w:rPr>
              <w:t>euze</w:t>
            </w:r>
          </w:p>
          <w:p w14:paraId="1CB1C355" w14:textId="77777777" w:rsidR="00461B57" w:rsidRDefault="00461B57" w:rsidP="00F22B60">
            <w:pPr>
              <w:autoSpaceDE w:val="0"/>
              <w:autoSpaceDN w:val="0"/>
              <w:adjustRightInd w:val="0"/>
              <w:spacing w:line="240" w:lineRule="auto"/>
              <w:ind w:left="454"/>
              <w:rPr>
                <w:snapToGrid/>
                <w:kern w:val="0"/>
                <w:sz w:val="16"/>
                <w:szCs w:val="16"/>
                <w:lang w:eastAsia="nl-NL"/>
              </w:rPr>
            </w:pPr>
            <w:r>
              <w:rPr>
                <w:snapToGrid/>
                <w:kern w:val="0"/>
                <w:sz w:val="16"/>
                <w:szCs w:val="16"/>
                <w:lang w:eastAsia="nl-NL"/>
              </w:rPr>
              <w:t>./tagNaam(‘k_VerwijzingPersoon’)</w:t>
            </w:r>
          </w:p>
          <w:p w14:paraId="6A9F4D1F" w14:textId="77777777" w:rsidR="00461B57" w:rsidRDefault="00461B57" w:rsidP="00F22B60">
            <w:pPr>
              <w:autoSpaceDE w:val="0"/>
              <w:autoSpaceDN w:val="0"/>
              <w:adjustRightInd w:val="0"/>
              <w:spacing w:line="240" w:lineRule="auto"/>
              <w:ind w:left="454"/>
              <w:rPr>
                <w:snapToGrid/>
                <w:kern w:val="0"/>
                <w:sz w:val="16"/>
                <w:szCs w:val="16"/>
                <w:lang w:eastAsia="nl-NL"/>
              </w:rPr>
            </w:pPr>
            <w:r>
              <w:rPr>
                <w:snapToGrid/>
                <w:kern w:val="0"/>
                <w:sz w:val="16"/>
                <w:szCs w:val="16"/>
                <w:lang w:eastAsia="nl-NL"/>
              </w:rPr>
              <w:t>./tekst(‘nummer’)</w:t>
            </w:r>
          </w:p>
          <w:p w14:paraId="7C5E95C5" w14:textId="77777777" w:rsidR="00F22B60" w:rsidRDefault="00F22B60" w:rsidP="00072649">
            <w:pPr>
              <w:autoSpaceDE w:val="0"/>
              <w:autoSpaceDN w:val="0"/>
              <w:adjustRightInd w:val="0"/>
              <w:spacing w:line="240" w:lineRule="auto"/>
            </w:pPr>
          </w:p>
          <w:p w14:paraId="53A49BE7" w14:textId="77777777" w:rsidR="00B953BB" w:rsidRDefault="00B953BB" w:rsidP="00B953BB">
            <w:pPr>
              <w:autoSpaceDE w:val="0"/>
              <w:autoSpaceDN w:val="0"/>
              <w:adjustRightInd w:val="0"/>
              <w:spacing w:line="240" w:lineRule="auto"/>
              <w:rPr>
                <w:u w:val="single"/>
                <w:lang w:val="nl"/>
              </w:rPr>
            </w:pPr>
            <w:r>
              <w:rPr>
                <w:u w:val="single"/>
                <w:lang w:val="nl"/>
              </w:rPr>
              <w:t xml:space="preserve">Mapping </w:t>
            </w:r>
            <w:r w:rsidRPr="00105367">
              <w:rPr>
                <w:u w:val="single"/>
                <w:lang w:val="nl"/>
              </w:rPr>
              <w:t xml:space="preserve">aanduiding </w:t>
            </w:r>
            <w:r>
              <w:rPr>
                <w:u w:val="single"/>
                <w:lang w:val="nl"/>
              </w:rPr>
              <w:t xml:space="preserve">persoon </w:t>
            </w:r>
            <w:r w:rsidRPr="00105367">
              <w:rPr>
                <w:u w:val="single"/>
                <w:lang w:val="nl"/>
              </w:rPr>
              <w:t>met nummer</w:t>
            </w:r>
            <w:r>
              <w:rPr>
                <w:u w:val="single"/>
                <w:lang w:val="nl"/>
              </w:rPr>
              <w:t xml:space="preserve"> niet mogelijk</w:t>
            </w:r>
            <w:r w:rsidRPr="00105367">
              <w:rPr>
                <w:u w:val="single"/>
                <w:lang w:val="nl"/>
              </w:rPr>
              <w:t>:</w:t>
            </w:r>
          </w:p>
          <w:p w14:paraId="6CFDD823" w14:textId="77777777" w:rsidR="00B953BB" w:rsidRDefault="00B953BB" w:rsidP="00B953BB">
            <w:pPr>
              <w:autoSpaceDE w:val="0"/>
              <w:autoSpaceDN w:val="0"/>
              <w:adjustRightInd w:val="0"/>
              <w:spacing w:line="240" w:lineRule="auto"/>
              <w:rPr>
                <w:sz w:val="16"/>
                <w:szCs w:val="16"/>
              </w:rPr>
            </w:pPr>
            <w:r w:rsidRPr="00332928">
              <w:rPr>
                <w:sz w:val="16"/>
                <w:szCs w:val="16"/>
              </w:rPr>
              <w:t>-</w:t>
            </w:r>
            <w:r>
              <w:rPr>
                <w:sz w:val="16"/>
                <w:szCs w:val="16"/>
              </w:rPr>
              <w:t>de volgende mapping mag niet voorkomen binnen de partij en/of voor de personen binnen de partij:</w:t>
            </w:r>
          </w:p>
          <w:p w14:paraId="6159B425" w14:textId="77777777" w:rsidR="00B953BB" w:rsidRDefault="00B953BB" w:rsidP="00B953BB">
            <w:pPr>
              <w:autoSpaceDE w:val="0"/>
              <w:autoSpaceDN w:val="0"/>
              <w:adjustRightInd w:val="0"/>
              <w:spacing w:line="240" w:lineRule="auto"/>
              <w:rPr>
                <w:sz w:val="16"/>
                <w:szCs w:val="16"/>
              </w:rPr>
            </w:pPr>
            <w:r>
              <w:rPr>
                <w:sz w:val="16"/>
                <w:szCs w:val="16"/>
              </w:rPr>
              <w:t>//Partij/Gevolmachtigde/Hoedanigheid/</w:t>
            </w:r>
          </w:p>
          <w:p w14:paraId="4960CBFA" w14:textId="77777777" w:rsidR="00D470CE" w:rsidRDefault="00B953BB" w:rsidP="00B953BB">
            <w:pPr>
              <w:autoSpaceDE w:val="0"/>
              <w:autoSpaceDN w:val="0"/>
              <w:adjustRightInd w:val="0"/>
              <w:spacing w:line="240" w:lineRule="auto"/>
            </w:pPr>
            <w:r>
              <w:rPr>
                <w:sz w:val="16"/>
                <w:szCs w:val="16"/>
              </w:rPr>
              <w:t>//Partij/Hoedanigheid/wordtVertegenwoordigdRef xlink href [id]</w:t>
            </w:r>
          </w:p>
        </w:tc>
      </w:tr>
      <w:tr w:rsidR="00BB085A" w:rsidRPr="00BB085A" w14:paraId="74F2E3C3" w14:textId="77777777" w:rsidTr="00BB085A">
        <w:tblPrEx>
          <w:tblLook w:val="01E0" w:firstRow="1" w:lastRow="1" w:firstColumn="1" w:lastColumn="1" w:noHBand="0" w:noVBand="0"/>
        </w:tblPrEx>
        <w:tc>
          <w:tcPr>
            <w:tcW w:w="2282" w:type="pct"/>
            <w:tcBorders>
              <w:top w:val="single" w:sz="6" w:space="0" w:color="auto"/>
              <w:left w:val="single" w:sz="6" w:space="0" w:color="auto"/>
              <w:bottom w:val="single" w:sz="6" w:space="0" w:color="auto"/>
              <w:right w:val="single" w:sz="6" w:space="0" w:color="auto"/>
            </w:tcBorders>
            <w:shd w:val="clear" w:color="auto" w:fill="FFFFFF"/>
          </w:tcPr>
          <w:p w14:paraId="7E0BA277" w14:textId="77777777" w:rsidR="00BB085A" w:rsidRPr="00BB085A" w:rsidRDefault="00BB085A" w:rsidP="00BB085A">
            <w:pPr>
              <w:rPr>
                <w:color w:val="00FFFF"/>
              </w:rPr>
            </w:pPr>
            <w:r w:rsidRPr="00BB085A">
              <w:rPr>
                <w:rFonts w:cs="Arial"/>
                <w:sz w:val="20"/>
                <w:lang w:val="en-US"/>
              </w:rPr>
              <w:fldChar w:fldCharType="begin"/>
            </w:r>
            <w:r w:rsidRPr="00BB085A">
              <w:rPr>
                <w:rFonts w:cs="Arial"/>
                <w:sz w:val="20"/>
              </w:rPr>
              <w:instrText>MacroButton Nomacro §</w:instrText>
            </w:r>
            <w:r w:rsidRPr="00BB085A">
              <w:rPr>
                <w:rFonts w:cs="Arial"/>
                <w:sz w:val="20"/>
                <w:lang w:val="en-US"/>
              </w:rPr>
              <w:fldChar w:fldCharType="end"/>
            </w:r>
            <w:r w:rsidRPr="00BB085A">
              <w:rPr>
                <w:rFonts w:cs="Arial"/>
                <w:color w:val="00FFFF"/>
                <w:sz w:val="20"/>
              </w:rPr>
              <w:t>de verschenen</w:t>
            </w:r>
          </w:p>
        </w:tc>
        <w:tc>
          <w:tcPr>
            <w:tcW w:w="2718" w:type="pct"/>
            <w:tcBorders>
              <w:top w:val="single" w:sz="6" w:space="0" w:color="auto"/>
              <w:left w:val="single" w:sz="6" w:space="0" w:color="auto"/>
              <w:bottom w:val="single" w:sz="6" w:space="0" w:color="auto"/>
              <w:right w:val="single" w:sz="6" w:space="0" w:color="auto"/>
            </w:tcBorders>
            <w:shd w:val="clear" w:color="auto" w:fill="FFFFFF"/>
          </w:tcPr>
          <w:p w14:paraId="1F64B14F" w14:textId="77777777" w:rsidR="00BB085A" w:rsidRPr="00BB085A" w:rsidRDefault="00BB085A" w:rsidP="00BB085A">
            <w:pPr>
              <w:spacing w:before="72"/>
            </w:pPr>
            <w:r w:rsidRPr="00BB085A">
              <w:t>Vaste tekst binnen deze variant.</w:t>
            </w:r>
          </w:p>
        </w:tc>
      </w:tr>
      <w:tr w:rsidR="00C10647" w:rsidRPr="00051929" w14:paraId="43217EE2" w14:textId="77777777" w:rsidTr="00BB085A">
        <w:tc>
          <w:tcPr>
            <w:tcW w:w="2282" w:type="pct"/>
            <w:tcBorders>
              <w:top w:val="single" w:sz="6" w:space="0" w:color="auto"/>
            </w:tcBorders>
          </w:tcPr>
          <w:p w14:paraId="2518954B" w14:textId="77777777" w:rsidR="00C10647" w:rsidRPr="00BB085A" w:rsidRDefault="00BB085A" w:rsidP="00BB085A">
            <w:pPr>
              <w:rPr>
                <w:color w:val="00FFFF"/>
              </w:rPr>
            </w:pPr>
            <w:r w:rsidRPr="00BB085A">
              <w:rPr>
                <w:rFonts w:cs="Arial"/>
                <w:sz w:val="20"/>
                <w:lang w:val="en-US"/>
              </w:rPr>
              <w:fldChar w:fldCharType="begin"/>
            </w:r>
            <w:r w:rsidRPr="00BB085A">
              <w:rPr>
                <w:rFonts w:cs="Arial"/>
                <w:sz w:val="20"/>
              </w:rPr>
              <w:instrText>MacroButton Nomacro §</w:instrText>
            </w:r>
            <w:r w:rsidRPr="00BB085A">
              <w:rPr>
                <w:rFonts w:cs="Arial"/>
                <w:sz w:val="20"/>
                <w:lang w:val="en-US"/>
              </w:rPr>
              <w:fldChar w:fldCharType="end"/>
            </w:r>
            <w:r w:rsidR="00C10647" w:rsidRPr="00BB085A">
              <w:rPr>
                <w:rFonts w:cs="Arial"/>
                <w:color w:val="00FFFF"/>
                <w:sz w:val="20"/>
              </w:rPr>
              <w:t>persoon/personen</w:t>
            </w:r>
            <w:r w:rsidRPr="00BB085A">
              <w:rPr>
                <w:rFonts w:cs="Arial"/>
                <w:sz w:val="20"/>
                <w:lang w:val="en-US"/>
              </w:rPr>
              <w:fldChar w:fldCharType="begin"/>
            </w:r>
            <w:r w:rsidRPr="00BB085A">
              <w:rPr>
                <w:rFonts w:cs="Arial"/>
                <w:sz w:val="20"/>
              </w:rPr>
              <w:instrText>MacroButton Nomacro §</w:instrText>
            </w:r>
            <w:r w:rsidRPr="00BB085A">
              <w:rPr>
                <w:rFonts w:cs="Arial"/>
                <w:sz w:val="20"/>
                <w:lang w:val="en-US"/>
              </w:rPr>
              <w:fldChar w:fldCharType="end"/>
            </w:r>
          </w:p>
        </w:tc>
        <w:tc>
          <w:tcPr>
            <w:tcW w:w="2718" w:type="pct"/>
            <w:tcBorders>
              <w:top w:val="single" w:sz="6" w:space="0" w:color="auto"/>
            </w:tcBorders>
          </w:tcPr>
          <w:p w14:paraId="3B2435FD" w14:textId="77777777" w:rsidR="00C10647" w:rsidRDefault="00C10647" w:rsidP="00942C9D">
            <w:pPr>
              <w:spacing w:before="72"/>
            </w:pPr>
            <w:r>
              <w:t>Verplichte keuze</w:t>
            </w:r>
            <w:r w:rsidR="00BB085A">
              <w:t xml:space="preserve"> binnen deze variant</w:t>
            </w:r>
            <w:r w:rsidR="00A118C6">
              <w:t xml:space="preserve">, die automatisch wordt afgeleid </w:t>
            </w:r>
          </w:p>
          <w:p w14:paraId="7737F948" w14:textId="77777777" w:rsidR="009E4D03" w:rsidRPr="009E4D03" w:rsidRDefault="009E4D03" w:rsidP="009E4D03">
            <w:pPr>
              <w:keepNext/>
              <w:rPr>
                <w:szCs w:val="18"/>
              </w:rPr>
            </w:pPr>
            <w:r w:rsidRPr="009E4D03">
              <w:rPr>
                <w:szCs w:val="18"/>
              </w:rPr>
              <w:t xml:space="preserve">van het aantal </w:t>
            </w:r>
            <w:r w:rsidR="00B64694">
              <w:rPr>
                <w:szCs w:val="18"/>
              </w:rPr>
              <w:t>partij-</w:t>
            </w:r>
            <w:r w:rsidRPr="009E4D03">
              <w:rPr>
                <w:szCs w:val="18"/>
              </w:rPr>
              <w:t xml:space="preserve">personen </w:t>
            </w:r>
            <w:r w:rsidR="00B64694">
              <w:rPr>
                <w:szCs w:val="18"/>
              </w:rPr>
              <w:t xml:space="preserve">met de aanduiding </w:t>
            </w:r>
            <w:r w:rsidRPr="009E4D03">
              <w:rPr>
                <w:szCs w:val="18"/>
              </w:rPr>
              <w:t xml:space="preserve">‘de Hypotheekgever’ </w:t>
            </w:r>
            <w:r w:rsidR="00B64694">
              <w:rPr>
                <w:szCs w:val="18"/>
              </w:rPr>
              <w:t>of ‘</w:t>
            </w:r>
            <w:r w:rsidR="00B64694">
              <w:rPr>
                <w:rFonts w:cs="Arial"/>
                <w:snapToGrid/>
                <w:kern w:val="0"/>
                <w:szCs w:val="18"/>
                <w:lang w:eastAsia="nl-NL"/>
              </w:rPr>
              <w:t>de Schuldenaar en/of de Hypotheekgever</w:t>
            </w:r>
            <w:r w:rsidRPr="009E4D03">
              <w:rPr>
                <w:szCs w:val="18"/>
              </w:rPr>
              <w:t>:</w:t>
            </w:r>
          </w:p>
          <w:p w14:paraId="39633F36" w14:textId="77777777" w:rsidR="009E4D03" w:rsidRDefault="009E4D03" w:rsidP="009E4D03">
            <w:pPr>
              <w:pStyle w:val="streepje"/>
            </w:pPr>
            <w:r>
              <w:t>‘persoon’, ingeval van 1 persoon</w:t>
            </w:r>
          </w:p>
          <w:p w14:paraId="2F7CBE6E" w14:textId="77777777" w:rsidR="00C10647" w:rsidRDefault="009E4D03" w:rsidP="009E4D03">
            <w:pPr>
              <w:pStyle w:val="streepje"/>
            </w:pPr>
            <w:r>
              <w:t>‘personen’, ingeval van 2 of meer personen</w:t>
            </w:r>
          </w:p>
          <w:p w14:paraId="5FA24432" w14:textId="77777777" w:rsidR="00B64694" w:rsidRDefault="00B64694" w:rsidP="00B64694">
            <w:pPr>
              <w:pStyle w:val="streepje"/>
              <w:numPr>
                <w:ilvl w:val="0"/>
                <w:numId w:val="0"/>
              </w:numPr>
            </w:pPr>
          </w:p>
          <w:p w14:paraId="6F1F21E1" w14:textId="77777777" w:rsidR="00B64694" w:rsidRDefault="00B64694" w:rsidP="00B64694">
            <w:pPr>
              <w:pStyle w:val="streepje"/>
              <w:numPr>
                <w:ilvl w:val="0"/>
                <w:numId w:val="0"/>
              </w:numPr>
            </w:pPr>
            <w:r w:rsidRPr="00AF2256">
              <w:rPr>
                <w:u w:val="single"/>
              </w:rPr>
              <w:t>Mapping</w:t>
            </w:r>
            <w:r w:rsidRPr="00AF2256">
              <w:t>:</w:t>
            </w:r>
          </w:p>
          <w:p w14:paraId="1863AE46" w14:textId="77777777" w:rsidR="00B64694" w:rsidRPr="00A94643" w:rsidRDefault="00B64694" w:rsidP="0046086A">
            <w:pPr>
              <w:autoSpaceDE w:val="0"/>
              <w:autoSpaceDN w:val="0"/>
              <w:adjustRightInd w:val="0"/>
              <w:spacing w:line="240" w:lineRule="auto"/>
            </w:pPr>
            <w:r w:rsidRPr="003A0173">
              <w:rPr>
                <w:sz w:val="16"/>
                <w:szCs w:val="16"/>
              </w:rPr>
              <w:t>Zie vo</w:t>
            </w:r>
            <w:r>
              <w:rPr>
                <w:sz w:val="16"/>
                <w:szCs w:val="16"/>
              </w:rPr>
              <w:t>lgende</w:t>
            </w:r>
            <w:r w:rsidRPr="003A0173">
              <w:rPr>
                <w:sz w:val="16"/>
                <w:szCs w:val="16"/>
              </w:rPr>
              <w:t xml:space="preserve"> mapping </w:t>
            </w:r>
            <w:r w:rsidRPr="003A0173">
              <w:rPr>
                <w:snapToGrid/>
                <w:kern w:val="0"/>
                <w:sz w:val="16"/>
                <w:szCs w:val="16"/>
                <w:lang w:eastAsia="nl-NL"/>
              </w:rPr>
              <w:t>p</w:t>
            </w:r>
            <w:r>
              <w:rPr>
                <w:snapToGrid/>
                <w:kern w:val="0"/>
                <w:sz w:val="16"/>
                <w:szCs w:val="16"/>
                <w:lang w:eastAsia="nl-NL"/>
              </w:rPr>
              <w:t>artij-p</w:t>
            </w:r>
            <w:r w:rsidRPr="003A0173">
              <w:rPr>
                <w:snapToGrid/>
                <w:kern w:val="0"/>
                <w:sz w:val="16"/>
                <w:szCs w:val="16"/>
                <w:lang w:eastAsia="nl-NL"/>
              </w:rPr>
              <w:t xml:space="preserve">ersoon </w:t>
            </w:r>
            <w:r>
              <w:rPr>
                <w:snapToGrid/>
                <w:kern w:val="0"/>
                <w:sz w:val="16"/>
                <w:szCs w:val="16"/>
                <w:lang w:eastAsia="nl-NL"/>
              </w:rPr>
              <w:t>‘Hypotheekgever</w:t>
            </w:r>
            <w:r w:rsidRPr="003A0173">
              <w:rPr>
                <w:snapToGrid/>
                <w:kern w:val="0"/>
                <w:sz w:val="16"/>
                <w:szCs w:val="16"/>
                <w:lang w:eastAsia="nl-NL"/>
              </w:rPr>
              <w:t>’</w:t>
            </w:r>
          </w:p>
        </w:tc>
      </w:tr>
      <w:tr w:rsidR="00C10647" w:rsidRPr="00051929" w14:paraId="0ED5BF18" w14:textId="77777777" w:rsidTr="00942C9D">
        <w:tc>
          <w:tcPr>
            <w:tcW w:w="2282" w:type="pct"/>
          </w:tcPr>
          <w:p w14:paraId="770D7A91" w14:textId="77777777" w:rsidR="00C10647" w:rsidRPr="00BB085A" w:rsidRDefault="00C10647" w:rsidP="00C10647">
            <w:pPr>
              <w:rPr>
                <w:color w:val="00FFFF"/>
              </w:rPr>
            </w:pPr>
            <w:r w:rsidRPr="00BB085A">
              <w:rPr>
                <w:rFonts w:cs="Arial"/>
                <w:color w:val="00FFFF"/>
                <w:sz w:val="20"/>
              </w:rPr>
              <w:t>sub</w:t>
            </w:r>
          </w:p>
        </w:tc>
        <w:tc>
          <w:tcPr>
            <w:tcW w:w="2718" w:type="pct"/>
          </w:tcPr>
          <w:p w14:paraId="5B23FE0A" w14:textId="77777777" w:rsidR="00C10647" w:rsidRPr="000C70DB" w:rsidRDefault="00C10647" w:rsidP="00C10647">
            <w:pPr>
              <w:rPr>
                <w:sz w:val="16"/>
                <w:szCs w:val="16"/>
              </w:rPr>
            </w:pPr>
            <w:r>
              <w:t>Vaste tekst</w:t>
            </w:r>
            <w:r w:rsidR="00BB085A">
              <w:t xml:space="preserve"> binnen deze variant</w:t>
            </w:r>
            <w:r>
              <w:t>.</w:t>
            </w:r>
          </w:p>
        </w:tc>
      </w:tr>
      <w:tr w:rsidR="00C10647" w:rsidRPr="00051929" w14:paraId="4E97B548" w14:textId="77777777" w:rsidTr="00942C9D">
        <w:tc>
          <w:tcPr>
            <w:tcW w:w="2282" w:type="pct"/>
          </w:tcPr>
          <w:p w14:paraId="3910C00E" w14:textId="77777777" w:rsidR="00C10647" w:rsidRDefault="00C10647" w:rsidP="00BB085A">
            <w:pPr>
              <w:rPr>
                <w:color w:val="FF0000"/>
              </w:rPr>
            </w:pPr>
            <w:r w:rsidRPr="001058C6">
              <w:rPr>
                <w:rFonts w:cs="Arial"/>
                <w:sz w:val="20"/>
                <w:lang w:val="en-US"/>
              </w:rPr>
              <w:lastRenderedPageBreak/>
              <w:fldChar w:fldCharType="begin"/>
            </w:r>
            <w:r w:rsidRPr="001058C6">
              <w:rPr>
                <w:rFonts w:cs="Arial"/>
                <w:sz w:val="20"/>
              </w:rPr>
              <w:instrText>MacroButton Nomacro §</w:instrText>
            </w:r>
            <w:r w:rsidRPr="001058C6">
              <w:rPr>
                <w:rFonts w:cs="Arial"/>
                <w:sz w:val="20"/>
                <w:lang w:val="en-US"/>
              </w:rPr>
              <w:fldChar w:fldCharType="end"/>
            </w:r>
            <w:r w:rsidRPr="001058C6">
              <w:rPr>
                <w:rFonts w:cs="Arial"/>
                <w:sz w:val="20"/>
              </w:rPr>
              <w:t xml:space="preserve">nummering </w:t>
            </w:r>
            <w:r w:rsidR="009E4D03">
              <w:rPr>
                <w:rFonts w:cs="Arial"/>
                <w:sz w:val="20"/>
              </w:rPr>
              <w:t>persoon</w:t>
            </w: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00BB085A" w:rsidRPr="00BB085A">
              <w:rPr>
                <w:rFonts w:cs="Arial"/>
                <w:sz w:val="20"/>
                <w:lang w:val="en-US"/>
              </w:rPr>
              <w:fldChar w:fldCharType="begin"/>
            </w:r>
            <w:r w:rsidR="00BB085A" w:rsidRPr="00BB085A">
              <w:rPr>
                <w:rFonts w:cs="Arial"/>
                <w:sz w:val="20"/>
              </w:rPr>
              <w:instrText>MacroButton Nomacro §</w:instrText>
            </w:r>
            <w:r w:rsidR="00BB085A" w:rsidRPr="00BB085A">
              <w:rPr>
                <w:rFonts w:cs="Arial"/>
                <w:sz w:val="20"/>
                <w:lang w:val="en-US"/>
              </w:rPr>
              <w:fldChar w:fldCharType="end"/>
            </w:r>
          </w:p>
        </w:tc>
        <w:tc>
          <w:tcPr>
            <w:tcW w:w="2718" w:type="pct"/>
          </w:tcPr>
          <w:p w14:paraId="52A4A5BD" w14:textId="77777777" w:rsidR="00BB085A" w:rsidRDefault="00BB085A" w:rsidP="00BB085A">
            <w:pPr>
              <w:keepNext/>
            </w:pPr>
            <w:r>
              <w:t>Verplichte tekst die meerdere keren voor kan komen.</w:t>
            </w:r>
          </w:p>
          <w:p w14:paraId="11771689" w14:textId="77777777" w:rsidR="00BB085A" w:rsidRDefault="00BB085A" w:rsidP="00BB085A">
            <w:pPr>
              <w:keepNext/>
            </w:pPr>
          </w:p>
          <w:p w14:paraId="20A83534" w14:textId="77777777" w:rsidR="00B64694" w:rsidRDefault="00947DEE" w:rsidP="00C10647">
            <w:pPr>
              <w:keepNext/>
              <w:rPr>
                <w:rFonts w:cs="Arial"/>
                <w:snapToGrid/>
                <w:kern w:val="0"/>
                <w:szCs w:val="18"/>
                <w:lang w:eastAsia="nl-NL"/>
              </w:rPr>
            </w:pPr>
            <w:r>
              <w:rPr>
                <w:rFonts w:cs="Arial"/>
                <w:snapToGrid/>
                <w:kern w:val="0"/>
                <w:szCs w:val="18"/>
                <w:lang w:eastAsia="nl-NL"/>
              </w:rPr>
              <w:t>Verwijzing naar één of meer personen door vermelding van het nummer waaronder de personen in de akte zijn vermeld (bijvoorbeeld 1b of 1c1).</w:t>
            </w:r>
            <w:r w:rsidR="0074425C">
              <w:rPr>
                <w:rFonts w:cs="Arial"/>
                <w:snapToGrid/>
                <w:kern w:val="0"/>
                <w:szCs w:val="18"/>
                <w:lang w:eastAsia="nl-NL"/>
              </w:rPr>
              <w:t xml:space="preserve"> </w:t>
            </w:r>
          </w:p>
          <w:p w14:paraId="700DBE8A" w14:textId="77777777" w:rsidR="00B64694" w:rsidRDefault="00B64694" w:rsidP="00C10647">
            <w:pPr>
              <w:keepNext/>
              <w:rPr>
                <w:rFonts w:cs="Arial"/>
                <w:snapToGrid/>
                <w:kern w:val="0"/>
                <w:szCs w:val="18"/>
                <w:lang w:eastAsia="nl-NL"/>
              </w:rPr>
            </w:pPr>
          </w:p>
          <w:p w14:paraId="5A53AC3E" w14:textId="77777777" w:rsidR="00947DEE" w:rsidRDefault="0074425C" w:rsidP="00C10647">
            <w:pPr>
              <w:keepNext/>
              <w:rPr>
                <w:rFonts w:cs="Arial"/>
                <w:snapToGrid/>
                <w:kern w:val="0"/>
                <w:szCs w:val="18"/>
                <w:lang w:eastAsia="nl-NL"/>
              </w:rPr>
            </w:pPr>
            <w:r>
              <w:rPr>
                <w:rFonts w:cs="Arial"/>
                <w:snapToGrid/>
                <w:kern w:val="0"/>
                <w:szCs w:val="18"/>
                <w:lang w:eastAsia="nl-NL"/>
              </w:rPr>
              <w:t xml:space="preserve">Wanneer meer personen onder </w:t>
            </w:r>
            <w:r w:rsidR="00D50923">
              <w:rPr>
                <w:rFonts w:cs="Arial"/>
                <w:snapToGrid/>
                <w:kern w:val="0"/>
                <w:szCs w:val="18"/>
                <w:lang w:eastAsia="nl-NL"/>
              </w:rPr>
              <w:t>ee</w:t>
            </w:r>
            <w:r>
              <w:rPr>
                <w:rFonts w:cs="Arial"/>
                <w:snapToGrid/>
                <w:kern w:val="0"/>
                <w:szCs w:val="18"/>
                <w:lang w:eastAsia="nl-NL"/>
              </w:rPr>
              <w:t>n nummer</w:t>
            </w:r>
            <w:r w:rsidR="00D50923">
              <w:rPr>
                <w:rFonts w:cs="Arial"/>
                <w:snapToGrid/>
                <w:kern w:val="0"/>
                <w:szCs w:val="18"/>
                <w:lang w:eastAsia="nl-NL"/>
              </w:rPr>
              <w:t>/letter combinatie</w:t>
            </w:r>
            <w:r>
              <w:rPr>
                <w:rFonts w:cs="Arial"/>
                <w:snapToGrid/>
                <w:kern w:val="0"/>
                <w:szCs w:val="18"/>
                <w:lang w:eastAsia="nl-NL"/>
              </w:rPr>
              <w:t xml:space="preserve"> worden genoemd in de akte wordt dit nummer </w:t>
            </w:r>
            <w:r w:rsidR="0037033B">
              <w:rPr>
                <w:rFonts w:cs="Arial"/>
                <w:snapToGrid/>
                <w:kern w:val="0"/>
                <w:szCs w:val="18"/>
                <w:lang w:eastAsia="nl-NL"/>
              </w:rPr>
              <w:t>éé</w:t>
            </w:r>
            <w:r>
              <w:rPr>
                <w:rFonts w:cs="Arial"/>
                <w:snapToGrid/>
                <w:kern w:val="0"/>
                <w:szCs w:val="18"/>
                <w:lang w:eastAsia="nl-NL"/>
              </w:rPr>
              <w:t>nmaal vermeld.</w:t>
            </w:r>
          </w:p>
          <w:p w14:paraId="5703A6F4" w14:textId="77777777" w:rsidR="00122422" w:rsidRDefault="00122422" w:rsidP="00C10647">
            <w:pPr>
              <w:keepNext/>
            </w:pPr>
          </w:p>
          <w:p w14:paraId="4228D614" w14:textId="77777777" w:rsidR="00C10647" w:rsidRDefault="00BB085A" w:rsidP="00C10647">
            <w:pPr>
              <w:keepNext/>
            </w:pPr>
            <w:r>
              <w:t>Meerdere voorkomens worden onderling gescheiden door een komma en de laatste twee door het woord ‘en’. De voorkomens worden weergegeven in de volgorde zoals ze in de voorgaande tekst getoond zijn.</w:t>
            </w:r>
          </w:p>
          <w:p w14:paraId="33A98546" w14:textId="77777777" w:rsidR="00CE6E53" w:rsidRPr="0026478C" w:rsidRDefault="00CE6E53" w:rsidP="0026478C">
            <w:pPr>
              <w:autoSpaceDE w:val="0"/>
              <w:autoSpaceDN w:val="0"/>
              <w:adjustRightInd w:val="0"/>
              <w:spacing w:line="240" w:lineRule="auto"/>
              <w:rPr>
                <w:snapToGrid/>
                <w:kern w:val="0"/>
                <w:sz w:val="16"/>
                <w:szCs w:val="16"/>
                <w:lang w:eastAsia="nl-NL"/>
              </w:rPr>
            </w:pPr>
          </w:p>
          <w:p w14:paraId="096A9743" w14:textId="77777777" w:rsidR="00C10647" w:rsidRDefault="00C10647" w:rsidP="00C10647">
            <w:pPr>
              <w:keepNext/>
              <w:rPr>
                <w:szCs w:val="18"/>
                <w:u w:val="single"/>
              </w:rPr>
            </w:pPr>
            <w:r w:rsidRPr="000E3BF4">
              <w:rPr>
                <w:szCs w:val="18"/>
                <w:u w:val="single"/>
              </w:rPr>
              <w:t>Mapping</w:t>
            </w:r>
            <w:r>
              <w:rPr>
                <w:szCs w:val="18"/>
                <w:u w:val="single"/>
              </w:rPr>
              <w:t xml:space="preserve"> partij</w:t>
            </w:r>
            <w:r w:rsidR="00621D93">
              <w:rPr>
                <w:szCs w:val="18"/>
                <w:u w:val="single"/>
              </w:rPr>
              <w:t>-</w:t>
            </w:r>
            <w:r>
              <w:rPr>
                <w:szCs w:val="18"/>
                <w:u w:val="single"/>
              </w:rPr>
              <w:t>persoon</w:t>
            </w:r>
            <w:r w:rsidR="00B64694">
              <w:rPr>
                <w:szCs w:val="18"/>
                <w:u w:val="single"/>
              </w:rPr>
              <w:t xml:space="preserve"> ‘Hypotheekgever’</w:t>
            </w:r>
            <w:r w:rsidRPr="000E3BF4">
              <w:rPr>
                <w:szCs w:val="18"/>
                <w:u w:val="single"/>
              </w:rPr>
              <w:t>:</w:t>
            </w:r>
          </w:p>
          <w:p w14:paraId="5939AE18" w14:textId="77777777" w:rsidR="00C10647" w:rsidRPr="000B58E5" w:rsidRDefault="00C10647" w:rsidP="000B58E5">
            <w:pPr>
              <w:autoSpaceDE w:val="0"/>
              <w:autoSpaceDN w:val="0"/>
              <w:adjustRightInd w:val="0"/>
              <w:spacing w:line="240" w:lineRule="auto"/>
              <w:rPr>
                <w:rFonts w:cs="Arial"/>
                <w:snapToGrid/>
                <w:kern w:val="0"/>
                <w:sz w:val="16"/>
                <w:szCs w:val="16"/>
                <w:lang w:eastAsia="nl-NL"/>
              </w:rPr>
            </w:pPr>
            <w:r w:rsidRPr="000B58E5">
              <w:rPr>
                <w:rFonts w:cs="Arial"/>
                <w:snapToGrid/>
                <w:kern w:val="0"/>
                <w:sz w:val="16"/>
                <w:szCs w:val="16"/>
                <w:lang w:eastAsia="nl-NL"/>
              </w:rPr>
              <w:t>//Stuk</w:t>
            </w:r>
            <w:r w:rsidR="008A7F5B" w:rsidRPr="000B58E5">
              <w:rPr>
                <w:rFonts w:cs="Arial"/>
                <w:snapToGrid/>
                <w:kern w:val="0"/>
                <w:sz w:val="16"/>
                <w:szCs w:val="16"/>
                <w:lang w:eastAsia="nl-NL"/>
              </w:rPr>
              <w:t>deel</w:t>
            </w:r>
            <w:r w:rsidR="00947DEE" w:rsidRPr="000B58E5">
              <w:rPr>
                <w:rFonts w:cs="Arial"/>
                <w:snapToGrid/>
                <w:kern w:val="0"/>
                <w:sz w:val="16"/>
                <w:szCs w:val="16"/>
                <w:lang w:eastAsia="nl-NL"/>
              </w:rPr>
              <w:t>Hypotheek</w:t>
            </w:r>
            <w:r w:rsidRPr="000B58E5">
              <w:rPr>
                <w:rFonts w:cs="Arial"/>
                <w:snapToGrid/>
                <w:kern w:val="0"/>
                <w:sz w:val="16"/>
                <w:szCs w:val="16"/>
                <w:lang w:eastAsia="nl-NL"/>
              </w:rPr>
              <w:t>/</w:t>
            </w:r>
            <w:r w:rsidR="007F6FF7" w:rsidRPr="000B58E5">
              <w:rPr>
                <w:rFonts w:cs="Arial"/>
                <w:snapToGrid/>
                <w:kern w:val="0"/>
                <w:sz w:val="16"/>
                <w:szCs w:val="16"/>
                <w:lang w:eastAsia="nl-NL"/>
              </w:rPr>
              <w:t>vervreemderRechtRef/</w:t>
            </w:r>
            <w:r w:rsidRPr="000B58E5">
              <w:rPr>
                <w:rFonts w:cs="Arial"/>
                <w:snapToGrid/>
                <w:kern w:val="0"/>
                <w:sz w:val="16"/>
                <w:szCs w:val="16"/>
                <w:lang w:eastAsia="nl-NL"/>
              </w:rPr>
              <w:t>Partij</w:t>
            </w:r>
            <w:r w:rsidR="00621D93" w:rsidRPr="000B58E5">
              <w:rPr>
                <w:rFonts w:cs="Arial"/>
                <w:snapToGrid/>
                <w:kern w:val="0"/>
                <w:sz w:val="16"/>
                <w:szCs w:val="16"/>
                <w:lang w:eastAsia="nl-NL"/>
              </w:rPr>
              <w:t>/IMKAD_Persoon</w:t>
            </w:r>
          </w:p>
          <w:p w14:paraId="14D8B6DF" w14:textId="77777777" w:rsidR="00B03C7E" w:rsidRDefault="000619C8" w:rsidP="007F6FF7">
            <w:pPr>
              <w:keepNext/>
              <w:rPr>
                <w:snapToGrid/>
                <w:kern w:val="0"/>
                <w:sz w:val="16"/>
                <w:szCs w:val="16"/>
                <w:lang w:eastAsia="nl-NL"/>
              </w:rPr>
            </w:pPr>
            <w:r>
              <w:rPr>
                <w:snapToGrid/>
                <w:kern w:val="0"/>
                <w:sz w:val="16"/>
                <w:szCs w:val="16"/>
                <w:lang w:eastAsia="nl-NL"/>
              </w:rPr>
              <w:t>of</w:t>
            </w:r>
          </w:p>
          <w:p w14:paraId="58EC4EEB" w14:textId="77777777" w:rsidR="007F6FF7" w:rsidRPr="000B58E5" w:rsidRDefault="007F6FF7" w:rsidP="000B58E5">
            <w:pPr>
              <w:autoSpaceDE w:val="0"/>
              <w:autoSpaceDN w:val="0"/>
              <w:adjustRightInd w:val="0"/>
              <w:spacing w:line="240" w:lineRule="auto"/>
              <w:rPr>
                <w:rFonts w:cs="Arial"/>
                <w:snapToGrid/>
                <w:kern w:val="0"/>
                <w:sz w:val="16"/>
                <w:szCs w:val="16"/>
                <w:lang w:eastAsia="nl-NL"/>
              </w:rPr>
            </w:pPr>
            <w:r w:rsidRPr="000B58E5">
              <w:rPr>
                <w:rFonts w:cs="Arial"/>
                <w:snapToGrid/>
                <w:kern w:val="0"/>
                <w:sz w:val="16"/>
                <w:szCs w:val="16"/>
                <w:lang w:eastAsia="nl-NL"/>
              </w:rPr>
              <w:t>//</w:t>
            </w:r>
            <w:r w:rsidRPr="000B58E5">
              <w:rPr>
                <w:snapToGrid/>
                <w:kern w:val="0"/>
                <w:sz w:val="16"/>
                <w:szCs w:val="16"/>
                <w:highlight w:val="white"/>
                <w:lang w:eastAsia="nl-NL"/>
              </w:rPr>
              <w:t>StukdeelHypotheek</w:t>
            </w:r>
            <w:r w:rsidRPr="000B58E5">
              <w:rPr>
                <w:rFonts w:cs="Arial"/>
                <w:snapToGrid/>
                <w:kern w:val="0"/>
                <w:sz w:val="16"/>
                <w:szCs w:val="16"/>
                <w:lang w:eastAsia="nl-NL"/>
              </w:rPr>
              <w:t>/vervreemderRechtRef/Partij/</w:t>
            </w:r>
          </w:p>
          <w:p w14:paraId="7C9C7944" w14:textId="77777777" w:rsidR="007F6FF7" w:rsidRPr="000B58E5" w:rsidRDefault="007F6FF7" w:rsidP="00F22B60">
            <w:pPr>
              <w:autoSpaceDE w:val="0"/>
              <w:autoSpaceDN w:val="0"/>
              <w:adjustRightInd w:val="0"/>
              <w:spacing w:line="240" w:lineRule="auto"/>
              <w:ind w:left="227"/>
              <w:rPr>
                <w:rFonts w:cs="Arial"/>
                <w:snapToGrid/>
                <w:kern w:val="0"/>
                <w:sz w:val="16"/>
                <w:szCs w:val="16"/>
                <w:lang w:eastAsia="nl-NL"/>
              </w:rPr>
            </w:pPr>
            <w:r w:rsidRPr="000B58E5">
              <w:rPr>
                <w:rFonts w:cs="Arial"/>
                <w:snapToGrid/>
                <w:kern w:val="0"/>
                <w:sz w:val="16"/>
                <w:szCs w:val="16"/>
                <w:lang w:eastAsia="nl-NL"/>
              </w:rPr>
              <w:t>IMKAD_Persoon/</w:t>
            </w:r>
            <w:r w:rsidRPr="000B58E5">
              <w:rPr>
                <w:snapToGrid/>
                <w:kern w:val="0"/>
                <w:sz w:val="16"/>
                <w:szCs w:val="16"/>
                <w:highlight w:val="white"/>
                <w:lang w:eastAsia="nl-NL"/>
              </w:rPr>
              <w:t>GerelateerdPersoon</w:t>
            </w:r>
            <w:r w:rsidRPr="000B58E5">
              <w:rPr>
                <w:rFonts w:cs="Arial"/>
                <w:snapToGrid/>
                <w:kern w:val="0"/>
                <w:sz w:val="16"/>
                <w:szCs w:val="16"/>
                <w:lang w:eastAsia="nl-NL"/>
              </w:rPr>
              <w:t>/IMKAD_Persoon</w:t>
            </w:r>
          </w:p>
          <w:p w14:paraId="19E51520" w14:textId="77777777" w:rsidR="0028329A" w:rsidRDefault="0028329A" w:rsidP="0028329A">
            <w:pPr>
              <w:autoSpaceDE w:val="0"/>
              <w:autoSpaceDN w:val="0"/>
              <w:adjustRightInd w:val="0"/>
              <w:spacing w:line="240" w:lineRule="auto"/>
              <w:rPr>
                <w:snapToGrid/>
                <w:kern w:val="0"/>
                <w:sz w:val="16"/>
                <w:szCs w:val="16"/>
                <w:lang w:eastAsia="nl-NL"/>
              </w:rPr>
            </w:pPr>
            <w:r>
              <w:rPr>
                <w:snapToGrid/>
                <w:kern w:val="0"/>
                <w:sz w:val="16"/>
                <w:szCs w:val="16"/>
                <w:lang w:eastAsia="nl-NL"/>
              </w:rPr>
              <w:t>of</w:t>
            </w:r>
          </w:p>
          <w:p w14:paraId="04682400" w14:textId="77777777" w:rsidR="0028329A" w:rsidRPr="000D6498" w:rsidRDefault="0028329A" w:rsidP="0028329A">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//StukdeelHypotheek/vervreemderRechtRef/Partij/</w:t>
            </w:r>
          </w:p>
          <w:p w14:paraId="2A39D065" w14:textId="77777777" w:rsidR="0028329A" w:rsidRPr="000D6498" w:rsidRDefault="0028329A" w:rsidP="0028329A">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IMKAD_Persoon/GerelateerdPersoon/IMKAD_Persoon</w:t>
            </w:r>
            <w:r>
              <w:rPr>
                <w:rFonts w:cs="Arial"/>
                <w:snapToGrid/>
                <w:kern w:val="0"/>
                <w:sz w:val="16"/>
                <w:szCs w:val="16"/>
                <w:lang w:eastAsia="nl-NL"/>
              </w:rPr>
              <w:t>/</w:t>
            </w:r>
            <w:r w:rsidRPr="000D6498">
              <w:rPr>
                <w:rFonts w:cs="Arial"/>
                <w:snapToGrid/>
                <w:kern w:val="0"/>
                <w:sz w:val="16"/>
                <w:szCs w:val="16"/>
                <w:lang w:eastAsia="nl-NL"/>
              </w:rPr>
              <w:t xml:space="preserve"> GerelateerdPersoon/IMKAD_Persoon</w:t>
            </w:r>
          </w:p>
          <w:p w14:paraId="06FC759B" w14:textId="77777777" w:rsidR="00F22B60" w:rsidRDefault="00F22B60" w:rsidP="00B15055">
            <w:pPr>
              <w:autoSpaceDE w:val="0"/>
              <w:autoSpaceDN w:val="0"/>
              <w:adjustRightInd w:val="0"/>
              <w:spacing w:line="240" w:lineRule="auto"/>
            </w:pPr>
          </w:p>
          <w:p w14:paraId="1E3876A7" w14:textId="77777777" w:rsidR="00F80D98" w:rsidRDefault="00F80D98" w:rsidP="00F80D98">
            <w:pPr>
              <w:autoSpaceDE w:val="0"/>
              <w:autoSpaceDN w:val="0"/>
              <w:adjustRightInd w:val="0"/>
              <w:spacing w:line="240" w:lineRule="auto"/>
              <w:rPr>
                <w:snapToGrid/>
                <w:kern w:val="0"/>
                <w:sz w:val="16"/>
                <w:szCs w:val="16"/>
                <w:highlight w:val="white"/>
                <w:lang w:eastAsia="nl-NL"/>
              </w:rPr>
            </w:pPr>
            <w:r w:rsidRPr="000D6498">
              <w:rPr>
                <w:snapToGrid/>
                <w:kern w:val="0"/>
                <w:sz w:val="16"/>
                <w:szCs w:val="16"/>
                <w:highlight w:val="white"/>
                <w:lang w:eastAsia="nl-NL"/>
              </w:rPr>
              <w:t xml:space="preserve">waarvan </w:t>
            </w:r>
          </w:p>
          <w:p w14:paraId="772CB91C" w14:textId="77777777" w:rsidR="00F80D98" w:rsidRDefault="00F80D98" w:rsidP="00F80D98">
            <w:pPr>
              <w:autoSpaceDE w:val="0"/>
              <w:autoSpaceDN w:val="0"/>
              <w:adjustRightInd w:val="0"/>
              <w:spacing w:line="240" w:lineRule="auto"/>
              <w:ind w:left="227"/>
              <w:rPr>
                <w:snapToGrid/>
                <w:kern w:val="0"/>
                <w:sz w:val="16"/>
                <w:szCs w:val="16"/>
                <w:lang w:eastAsia="nl-NL"/>
              </w:rPr>
            </w:pPr>
            <w:r w:rsidRPr="000D6498">
              <w:rPr>
                <w:snapToGrid/>
                <w:kern w:val="0"/>
                <w:sz w:val="16"/>
                <w:szCs w:val="16"/>
                <w:highlight w:val="white"/>
                <w:lang w:eastAsia="nl-NL"/>
              </w:rPr>
              <w:t>./tia_Partij</w:t>
            </w:r>
            <w:r w:rsidRPr="000D6498">
              <w:rPr>
                <w:snapToGrid/>
                <w:kern w:val="0"/>
                <w:sz w:val="16"/>
                <w:szCs w:val="16"/>
                <w:lang w:eastAsia="nl-NL"/>
              </w:rPr>
              <w:t xml:space="preserve">Onderdeel(‘de </w:t>
            </w:r>
            <w:r>
              <w:rPr>
                <w:snapToGrid/>
                <w:kern w:val="0"/>
                <w:sz w:val="16"/>
                <w:szCs w:val="16"/>
                <w:lang w:eastAsia="nl-NL"/>
              </w:rPr>
              <w:t>Hypotheekgever</w:t>
            </w:r>
            <w:r w:rsidRPr="000D6498">
              <w:rPr>
                <w:snapToGrid/>
                <w:kern w:val="0"/>
                <w:sz w:val="16"/>
                <w:szCs w:val="16"/>
                <w:lang w:eastAsia="nl-NL"/>
              </w:rPr>
              <w:t>’) of</w:t>
            </w:r>
          </w:p>
          <w:p w14:paraId="09C65C37" w14:textId="77777777" w:rsidR="00F80D98" w:rsidRDefault="00F80D98" w:rsidP="00F80D98">
            <w:pPr>
              <w:autoSpaceDE w:val="0"/>
              <w:autoSpaceDN w:val="0"/>
              <w:adjustRightInd w:val="0"/>
              <w:spacing w:line="240" w:lineRule="auto"/>
              <w:ind w:left="227"/>
              <w:rPr>
                <w:snapToGrid/>
                <w:kern w:val="0"/>
                <w:sz w:val="16"/>
                <w:szCs w:val="16"/>
                <w:lang w:eastAsia="nl-NL"/>
              </w:rPr>
            </w:pPr>
            <w:r w:rsidRPr="000D6498">
              <w:rPr>
                <w:snapToGrid/>
                <w:kern w:val="0"/>
                <w:sz w:val="16"/>
                <w:szCs w:val="16"/>
                <w:lang w:eastAsia="nl-NL"/>
              </w:rPr>
              <w:t>./tia_</w:t>
            </w:r>
            <w:r w:rsidRPr="000D6498">
              <w:rPr>
                <w:snapToGrid/>
                <w:kern w:val="0"/>
                <w:sz w:val="16"/>
                <w:szCs w:val="16"/>
                <w:highlight w:val="white"/>
                <w:lang w:eastAsia="nl-NL"/>
              </w:rPr>
              <w:t>PartijOnderdeel</w:t>
            </w:r>
            <w:r w:rsidRPr="000D6498">
              <w:rPr>
                <w:snapToGrid/>
                <w:kern w:val="0"/>
                <w:sz w:val="16"/>
                <w:szCs w:val="16"/>
                <w:lang w:eastAsia="nl-NL"/>
              </w:rPr>
              <w:t>(‘de Schuldenaar en/of de Hypotheekgever’)</w:t>
            </w:r>
          </w:p>
          <w:p w14:paraId="19CC52F8" w14:textId="77777777" w:rsidR="00F80D98" w:rsidRPr="00A94643" w:rsidRDefault="00F80D98" w:rsidP="00FE3AAA">
            <w:pPr>
              <w:autoSpaceDE w:val="0"/>
              <w:autoSpaceDN w:val="0"/>
              <w:adjustRightInd w:val="0"/>
              <w:spacing w:line="240" w:lineRule="auto"/>
            </w:pPr>
          </w:p>
        </w:tc>
      </w:tr>
      <w:tr w:rsidR="00F80D98" w:rsidRPr="00051929" w14:paraId="2AF0E68F" w14:textId="77777777" w:rsidTr="00942C9D">
        <w:tc>
          <w:tcPr>
            <w:tcW w:w="2282" w:type="pct"/>
          </w:tcPr>
          <w:p w14:paraId="2D12660C" w14:textId="77777777" w:rsidR="00F80D98" w:rsidRPr="00F5481C" w:rsidRDefault="00F80D98" w:rsidP="00BB085A">
            <w:pPr>
              <w:rPr>
                <w:rFonts w:cs="Arial"/>
                <w:sz w:val="20"/>
              </w:rPr>
            </w:pPr>
          </w:p>
        </w:tc>
        <w:tc>
          <w:tcPr>
            <w:tcW w:w="2718" w:type="pct"/>
          </w:tcPr>
          <w:p w14:paraId="35E19A80" w14:textId="77777777" w:rsidR="00F80D98" w:rsidRDefault="00F80D98" w:rsidP="00BB085A">
            <w:pPr>
              <w:keepNext/>
            </w:pPr>
          </w:p>
        </w:tc>
      </w:tr>
    </w:tbl>
    <w:p w14:paraId="76C9CF6B" w14:textId="77777777" w:rsidR="00F22B60" w:rsidRDefault="00F22B60" w:rsidP="00F22B60"/>
    <w:p w14:paraId="3727230C" w14:textId="77777777" w:rsidR="00461B57" w:rsidRPr="00EE3508" w:rsidRDefault="00122422" w:rsidP="00461B57">
      <w:pPr>
        <w:pStyle w:val="Kop5"/>
      </w:pPr>
      <w:r>
        <w:t xml:space="preserve">Aanduiding persoon </w:t>
      </w:r>
      <w:r w:rsidR="00461B57" w:rsidRPr="00F64879">
        <w:t>met n</w:t>
      </w:r>
      <w:r w:rsidR="00461B57">
        <w:t>aa</w:t>
      </w:r>
      <w:r w:rsidR="00461B57" w:rsidRPr="00F64879">
        <w:t>m</w:t>
      </w:r>
    </w:p>
    <w:tbl>
      <w:tblPr>
        <w:tblStyle w:val="Professioneletabel"/>
        <w:tblW w:w="5033" w:type="pct"/>
        <w:tblLayout w:type="fixed"/>
        <w:tblLook w:val="01C0" w:firstRow="0" w:lastRow="1" w:firstColumn="1" w:lastColumn="1" w:noHBand="0" w:noVBand="0"/>
      </w:tblPr>
      <w:tblGrid>
        <w:gridCol w:w="4342"/>
        <w:gridCol w:w="5172"/>
      </w:tblGrid>
      <w:tr w:rsidR="00461B57" w:rsidRPr="00051929" w14:paraId="182D50A2" w14:textId="77777777" w:rsidTr="00072649">
        <w:tc>
          <w:tcPr>
            <w:tcW w:w="2282" w:type="pct"/>
          </w:tcPr>
          <w:p w14:paraId="737861D7" w14:textId="77777777" w:rsidR="00461B57" w:rsidRPr="00122422" w:rsidRDefault="00461B57" w:rsidP="00072649">
            <w:pPr>
              <w:rPr>
                <w:rFonts w:cs="Arial"/>
                <w:sz w:val="20"/>
              </w:rPr>
            </w:pPr>
          </w:p>
        </w:tc>
        <w:tc>
          <w:tcPr>
            <w:tcW w:w="2718" w:type="pct"/>
          </w:tcPr>
          <w:p w14:paraId="6C4E772E" w14:textId="77777777" w:rsidR="00461B57" w:rsidRDefault="00461B57" w:rsidP="00072649">
            <w:pPr>
              <w:spacing w:line="240" w:lineRule="auto"/>
            </w:pPr>
            <w:r>
              <w:t xml:space="preserve">Deze variant wordt getoond indien er op partijniveau is aangegeven dat </w:t>
            </w:r>
            <w:r w:rsidR="004403AB">
              <w:t>de</w:t>
            </w:r>
            <w:r>
              <w:t xml:space="preserve"> personen </w:t>
            </w:r>
            <w:r w:rsidR="004403AB">
              <w:t>met naam worden aangeduid</w:t>
            </w:r>
            <w:r>
              <w:t>.</w:t>
            </w:r>
          </w:p>
          <w:p w14:paraId="193F0624" w14:textId="77777777" w:rsidR="00461B57" w:rsidRPr="0026478C" w:rsidRDefault="00461B57" w:rsidP="0026478C">
            <w:pPr>
              <w:autoSpaceDE w:val="0"/>
              <w:autoSpaceDN w:val="0"/>
              <w:adjustRightInd w:val="0"/>
              <w:spacing w:line="240" w:lineRule="auto"/>
              <w:rPr>
                <w:snapToGrid/>
                <w:kern w:val="0"/>
                <w:sz w:val="16"/>
                <w:szCs w:val="16"/>
                <w:lang w:eastAsia="nl-NL"/>
              </w:rPr>
            </w:pPr>
          </w:p>
          <w:p w14:paraId="21DB523F" w14:textId="77777777" w:rsidR="00461B57" w:rsidRDefault="00461B57" w:rsidP="00072649">
            <w:pPr>
              <w:spacing w:line="240" w:lineRule="auto"/>
            </w:pPr>
            <w:r w:rsidRPr="00AF2256">
              <w:rPr>
                <w:u w:val="single"/>
              </w:rPr>
              <w:t>Mapping</w:t>
            </w:r>
            <w:r w:rsidRPr="00AF2256">
              <w:t>:</w:t>
            </w:r>
          </w:p>
          <w:p w14:paraId="75EEF314" w14:textId="77777777" w:rsidR="00461B57" w:rsidRDefault="00461B57" w:rsidP="00072649">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-partij</w:t>
            </w:r>
          </w:p>
          <w:p w14:paraId="6AF04F4F" w14:textId="77777777" w:rsidR="00461B57" w:rsidRPr="00B02D1C" w:rsidRDefault="00461B57" w:rsidP="00072649">
            <w:pPr>
              <w:autoSpaceDE w:val="0"/>
              <w:autoSpaceDN w:val="0"/>
              <w:adjustRightInd w:val="0"/>
              <w:spacing w:line="240" w:lineRule="auto"/>
              <w:rPr>
                <w:snapToGrid/>
                <w:kern w:val="0"/>
                <w:sz w:val="16"/>
                <w:szCs w:val="16"/>
                <w:highlight w:val="white"/>
                <w:lang w:eastAsia="nl-NL"/>
              </w:rPr>
            </w:pPr>
            <w:r w:rsidRPr="00B02D1C">
              <w:rPr>
                <w:rFonts w:cs="Arial"/>
                <w:snapToGrid/>
                <w:kern w:val="0"/>
                <w:sz w:val="16"/>
                <w:szCs w:val="16"/>
                <w:lang w:eastAsia="nl-NL"/>
              </w:rPr>
              <w:t>IMKAD_AangebodenStuk/StukdeelHypotheek/ vervreemderRechtRef/Partij</w:t>
            </w:r>
            <w:r w:rsidRPr="00B02D1C">
              <w:rPr>
                <w:snapToGrid/>
                <w:kern w:val="0"/>
                <w:sz w:val="16"/>
                <w:szCs w:val="16"/>
                <w:highlight w:val="white"/>
                <w:lang w:eastAsia="nl-NL"/>
              </w:rPr>
              <w:t>/</w:t>
            </w:r>
          </w:p>
          <w:p w14:paraId="201F6C15" w14:textId="77777777" w:rsidR="00461B57" w:rsidRDefault="00461B57" w:rsidP="00F22B60">
            <w:pPr>
              <w:autoSpaceDE w:val="0"/>
              <w:autoSpaceDN w:val="0"/>
              <w:adjustRightInd w:val="0"/>
              <w:spacing w:line="240" w:lineRule="auto"/>
              <w:ind w:left="227"/>
              <w:rPr>
                <w:snapToGrid/>
                <w:kern w:val="0"/>
                <w:sz w:val="16"/>
                <w:szCs w:val="16"/>
                <w:lang w:eastAsia="nl-NL"/>
              </w:rPr>
            </w:pPr>
            <w:r>
              <w:rPr>
                <w:snapToGrid/>
                <w:kern w:val="0"/>
                <w:sz w:val="16"/>
                <w:szCs w:val="16"/>
                <w:lang w:eastAsia="nl-NL"/>
              </w:rPr>
              <w:t>./tekst</w:t>
            </w:r>
            <w:r w:rsidR="004D5EE6">
              <w:rPr>
                <w:snapToGrid/>
                <w:kern w:val="0"/>
                <w:sz w:val="16"/>
                <w:szCs w:val="16"/>
                <w:lang w:eastAsia="nl-NL"/>
              </w:rPr>
              <w:t>K</w:t>
            </w:r>
            <w:r>
              <w:rPr>
                <w:snapToGrid/>
                <w:kern w:val="0"/>
                <w:sz w:val="16"/>
                <w:szCs w:val="16"/>
                <w:lang w:eastAsia="nl-NL"/>
              </w:rPr>
              <w:t>euze</w:t>
            </w:r>
          </w:p>
          <w:p w14:paraId="70822822" w14:textId="77777777" w:rsidR="00461B57" w:rsidRDefault="00461B57" w:rsidP="00F22B60">
            <w:pPr>
              <w:autoSpaceDE w:val="0"/>
              <w:autoSpaceDN w:val="0"/>
              <w:adjustRightInd w:val="0"/>
              <w:spacing w:line="240" w:lineRule="auto"/>
              <w:ind w:left="454"/>
              <w:rPr>
                <w:snapToGrid/>
                <w:kern w:val="0"/>
                <w:sz w:val="16"/>
                <w:szCs w:val="16"/>
                <w:lang w:eastAsia="nl-NL"/>
              </w:rPr>
            </w:pPr>
            <w:r>
              <w:rPr>
                <w:snapToGrid/>
                <w:kern w:val="0"/>
                <w:sz w:val="16"/>
                <w:szCs w:val="16"/>
                <w:lang w:eastAsia="nl-NL"/>
              </w:rPr>
              <w:t>./tagNaam(‘k_VerwijzingPersoon’)</w:t>
            </w:r>
          </w:p>
          <w:p w14:paraId="4C4A9DA2" w14:textId="77777777" w:rsidR="00461B57" w:rsidRDefault="00461B57" w:rsidP="00F22B60">
            <w:pPr>
              <w:autoSpaceDE w:val="0"/>
              <w:autoSpaceDN w:val="0"/>
              <w:adjustRightInd w:val="0"/>
              <w:spacing w:line="240" w:lineRule="auto"/>
              <w:ind w:left="454"/>
              <w:rPr>
                <w:snapToGrid/>
                <w:kern w:val="0"/>
                <w:sz w:val="16"/>
                <w:szCs w:val="16"/>
                <w:lang w:eastAsia="nl-NL"/>
              </w:rPr>
            </w:pPr>
            <w:r>
              <w:rPr>
                <w:snapToGrid/>
                <w:kern w:val="0"/>
                <w:sz w:val="16"/>
                <w:szCs w:val="16"/>
                <w:lang w:eastAsia="nl-NL"/>
              </w:rPr>
              <w:t>./tekst(‘naam’)</w:t>
            </w:r>
          </w:p>
          <w:p w14:paraId="658E1E4D" w14:textId="77777777" w:rsidR="00F22B60" w:rsidRDefault="00F22B60" w:rsidP="00072649">
            <w:pPr>
              <w:autoSpaceDE w:val="0"/>
              <w:autoSpaceDN w:val="0"/>
              <w:adjustRightInd w:val="0"/>
              <w:spacing w:line="240" w:lineRule="auto"/>
            </w:pPr>
          </w:p>
        </w:tc>
      </w:tr>
      <w:tr w:rsidR="00CE6E53" w:rsidRPr="00051929" w14:paraId="41748399" w14:textId="77777777" w:rsidTr="00080FA4">
        <w:tc>
          <w:tcPr>
            <w:tcW w:w="2282" w:type="pct"/>
          </w:tcPr>
          <w:p w14:paraId="1D7B1678" w14:textId="77777777" w:rsidR="00CE6E53" w:rsidRPr="00EE3508" w:rsidRDefault="00CE6E53" w:rsidP="00080FA4">
            <w:r w:rsidRPr="00EE3A93">
              <w:fldChar w:fldCharType="begin"/>
            </w:r>
            <w:r w:rsidRPr="00EE3A93">
              <w:instrText>MacroButton Nomacro §</w:instrText>
            </w:r>
            <w:r w:rsidRPr="00EE3A93">
              <w:fldChar w:fldCharType="end"/>
            </w:r>
            <w:r w:rsidRPr="00EE3A93">
              <w:fldChar w:fldCharType="begin"/>
            </w:r>
            <w:r w:rsidRPr="00EE3A93">
              <w:instrText>MacroButton Nomacro §</w:instrText>
            </w:r>
            <w:r w:rsidRPr="00EE3A93">
              <w:fldChar w:fldCharType="end"/>
            </w:r>
            <w:r w:rsidRPr="00E05BBC">
              <w:t>naam rechtspersoon</w:t>
            </w:r>
            <w:r w:rsidRPr="00EE3A93">
              <w:fldChar w:fldCharType="begin"/>
            </w:r>
            <w:r w:rsidRPr="00EE3A93">
              <w:instrText>MacroButton Nomacro §</w:instrText>
            </w:r>
            <w:r w:rsidRPr="00EE3A93">
              <w:fldChar w:fldCharType="end"/>
            </w:r>
            <w:r w:rsidRPr="002129CD">
              <w:rPr>
                <w:color w:val="800080"/>
                <w:szCs w:val="18"/>
              </w:rPr>
              <w:t xml:space="preserve"> </w:t>
            </w:r>
            <w:r w:rsidRPr="002129CD">
              <w:rPr>
                <w:rFonts w:cs="Arial"/>
                <w:color w:val="800080"/>
                <w:szCs w:val="18"/>
                <w:rPrChange w:id="110" w:author="Groot, Karina de" w:date="2025-03-31T10:39:00Z" w16du:dateUtc="2025-03-31T08:39:00Z">
                  <w:rPr>
                    <w:color w:val="00FFFF"/>
                  </w:rPr>
                </w:rPrChange>
              </w:rPr>
              <w:t>/de heer</w:t>
            </w:r>
            <w:r w:rsidRPr="002129CD">
              <w:rPr>
                <w:color w:val="000000" w:themeColor="text1"/>
                <w:szCs w:val="18"/>
                <w:rPrChange w:id="111" w:author="Groot, Karina de" w:date="2025-03-31T10:39:00Z" w16du:dateUtc="2025-03-31T08:39:00Z">
                  <w:rPr>
                    <w:color w:val="00FFFF"/>
                  </w:rPr>
                </w:rPrChange>
              </w:rPr>
              <w:t>/</w:t>
            </w:r>
            <w:r w:rsidRPr="002129CD">
              <w:rPr>
                <w:rFonts w:cs="Arial"/>
                <w:color w:val="800080"/>
                <w:szCs w:val="18"/>
                <w:rPrChange w:id="112" w:author="Groot, Karina de" w:date="2025-03-31T10:39:00Z" w16du:dateUtc="2025-03-31T08:39:00Z">
                  <w:rPr>
                    <w:color w:val="00FFFF"/>
                  </w:rPr>
                </w:rPrChange>
              </w:rPr>
              <w:t>mevrouw</w:t>
            </w:r>
            <w:r w:rsidRPr="002129CD">
              <w:rPr>
                <w:color w:val="3366FF"/>
                <w:szCs w:val="18"/>
              </w:rPr>
              <w:t xml:space="preserve"> </w:t>
            </w:r>
            <w:r w:rsidRPr="00EE3A93">
              <w:fldChar w:fldCharType="begin"/>
            </w:r>
            <w:r w:rsidRPr="00EE3A93">
              <w:instrText>MacroButton Nomacro §</w:instrText>
            </w:r>
            <w:r w:rsidRPr="00EE3A93">
              <w:fldChar w:fldCharType="end"/>
            </w:r>
            <w:r w:rsidRPr="00E05BBC">
              <w:t>naam natuurlijk persoon</w:t>
            </w:r>
            <w:r w:rsidRPr="00EE3A93">
              <w:fldChar w:fldCharType="begin"/>
            </w:r>
            <w:r w:rsidRPr="00EE3A93">
              <w:instrText>MacroButton Nomacro §</w:instrText>
            </w:r>
            <w:r w:rsidRPr="00EE3A93">
              <w:fldChar w:fldCharType="end"/>
            </w:r>
          </w:p>
        </w:tc>
        <w:tc>
          <w:tcPr>
            <w:tcW w:w="2718" w:type="pct"/>
          </w:tcPr>
          <w:p w14:paraId="1619B53D" w14:textId="77777777" w:rsidR="00CE6E53" w:rsidRDefault="00CE6E53" w:rsidP="00080FA4">
            <w:pPr>
              <w:pStyle w:val="streepje"/>
              <w:numPr>
                <w:ilvl w:val="0"/>
                <w:numId w:val="0"/>
              </w:numPr>
              <w:spacing w:line="240" w:lineRule="atLeast"/>
            </w:pPr>
            <w:r>
              <w:t>Verplichte tekst binnen deze variant die meerdere keren voor kan komen.</w:t>
            </w:r>
          </w:p>
          <w:p w14:paraId="734AAF1D" w14:textId="77777777" w:rsidR="00CE6E53" w:rsidRPr="00BB085A" w:rsidRDefault="00CE6E53" w:rsidP="00080FA4">
            <w:pPr>
              <w:pStyle w:val="streepje"/>
              <w:numPr>
                <w:ilvl w:val="0"/>
                <w:numId w:val="0"/>
              </w:numPr>
              <w:spacing w:line="240" w:lineRule="auto"/>
            </w:pPr>
          </w:p>
          <w:p w14:paraId="132CD018" w14:textId="77777777" w:rsidR="00F80D98" w:rsidRDefault="00CE6E53" w:rsidP="00080FA4">
            <w:pPr>
              <w:pStyle w:val="streepje"/>
              <w:numPr>
                <w:ilvl w:val="0"/>
                <w:numId w:val="0"/>
              </w:numPr>
              <w:spacing w:line="240" w:lineRule="atLeast"/>
              <w:rPr>
                <w:rFonts w:cs="Arial"/>
                <w:snapToGrid/>
                <w:kern w:val="0"/>
                <w:szCs w:val="18"/>
                <w:lang w:eastAsia="nl-NL"/>
              </w:rPr>
            </w:pPr>
            <w:r>
              <w:t>Een opsomming van de namen van de natuurlijke en niet natuurlijke personen</w:t>
            </w:r>
            <w:r>
              <w:rPr>
                <w:rFonts w:cs="Arial"/>
                <w:snapToGrid/>
                <w:kern w:val="0"/>
                <w:szCs w:val="18"/>
                <w:lang w:eastAsia="nl-NL"/>
              </w:rPr>
              <w:t xml:space="preserve"> met de aanduiding </w:t>
            </w:r>
          </w:p>
          <w:p w14:paraId="3937D334" w14:textId="77777777" w:rsidR="00F80D98" w:rsidRDefault="00CE6E53" w:rsidP="00080FA4">
            <w:pPr>
              <w:pStyle w:val="streepje"/>
              <w:numPr>
                <w:ilvl w:val="0"/>
                <w:numId w:val="0"/>
              </w:numPr>
              <w:spacing w:line="240" w:lineRule="atLeast"/>
              <w:rPr>
                <w:rFonts w:cs="Arial"/>
                <w:snapToGrid/>
                <w:kern w:val="0"/>
                <w:szCs w:val="18"/>
                <w:lang w:eastAsia="nl-NL"/>
              </w:rPr>
            </w:pPr>
            <w:r>
              <w:rPr>
                <w:rFonts w:cs="Arial"/>
                <w:snapToGrid/>
                <w:kern w:val="0"/>
                <w:szCs w:val="18"/>
                <w:lang w:eastAsia="nl-NL"/>
              </w:rPr>
              <w:t xml:space="preserve">‘de Hypotheekgever’ of </w:t>
            </w:r>
          </w:p>
          <w:p w14:paraId="2DAE4B5B" w14:textId="77777777" w:rsidR="00CE6E53" w:rsidRDefault="00A803BF" w:rsidP="00080FA4">
            <w:pPr>
              <w:pStyle w:val="streepje"/>
              <w:numPr>
                <w:ilvl w:val="0"/>
                <w:numId w:val="0"/>
              </w:numPr>
              <w:spacing w:line="240" w:lineRule="atLeast"/>
            </w:pPr>
            <w:r>
              <w:rPr>
                <w:rFonts w:cs="Arial"/>
                <w:snapToGrid/>
                <w:kern w:val="0"/>
                <w:szCs w:val="18"/>
                <w:lang w:eastAsia="nl-NL"/>
              </w:rPr>
              <w:t xml:space="preserve"> </w:t>
            </w:r>
            <w:r w:rsidR="00CE6E53">
              <w:rPr>
                <w:rFonts w:cs="Arial"/>
                <w:snapToGrid/>
                <w:kern w:val="0"/>
                <w:szCs w:val="18"/>
                <w:lang w:eastAsia="nl-NL"/>
              </w:rPr>
              <w:t>‘de Schuldernaar en/of de Hypotheekgever’</w:t>
            </w:r>
            <w:r w:rsidR="00CE6E53">
              <w:t>.</w:t>
            </w:r>
          </w:p>
          <w:p w14:paraId="128DB741" w14:textId="77777777" w:rsidR="00CE6E53" w:rsidRDefault="00CE6E53" w:rsidP="00080FA4">
            <w:pPr>
              <w:pStyle w:val="streepje"/>
              <w:numPr>
                <w:ilvl w:val="0"/>
                <w:numId w:val="0"/>
              </w:numPr>
              <w:spacing w:line="240" w:lineRule="auto"/>
            </w:pPr>
          </w:p>
          <w:p w14:paraId="4016627B" w14:textId="77777777" w:rsidR="00055177" w:rsidRDefault="007D326B" w:rsidP="00785098">
            <w:pPr>
              <w:pStyle w:val="streepje"/>
              <w:numPr>
                <w:ilvl w:val="0"/>
                <w:numId w:val="0"/>
              </w:numPr>
              <w:rPr>
                <w:ins w:id="113" w:author="Groot, Karina de" w:date="2025-03-31T10:38:00Z" w16du:dateUtc="2025-03-31T08:38:00Z"/>
              </w:rPr>
            </w:pPr>
            <w:ins w:id="114" w:author="Groot, Karina de" w:date="2025-03-31T10:26:00Z" w16du:dateUtc="2025-03-31T08:26:00Z">
              <w:r>
                <w:t>De keuze voor ‘</w:t>
              </w:r>
              <w:r w:rsidRPr="001268FC">
                <w:rPr>
                  <w:color w:val="800080"/>
                  <w:szCs w:val="18"/>
                </w:rPr>
                <w:t xml:space="preserve">de </w:t>
              </w:r>
              <w:r w:rsidRPr="00035F81">
                <w:rPr>
                  <w:color w:val="800080"/>
                  <w:szCs w:val="18"/>
                </w:rPr>
                <w:t>heer</w:t>
              </w:r>
              <w:r>
                <w:t>’ of ‘</w:t>
              </w:r>
              <w:r w:rsidRPr="001268FC">
                <w:rPr>
                  <w:color w:val="800080"/>
                  <w:szCs w:val="18"/>
                </w:rPr>
                <w:t>mevrouw</w:t>
              </w:r>
              <w:r>
                <w:t>’ wordt gemaakt op basis van het geslacht van de persoon</w:t>
              </w:r>
            </w:ins>
          </w:p>
          <w:p w14:paraId="008C1A46" w14:textId="0F5F979F" w:rsidR="007D326B" w:rsidRDefault="00055177" w:rsidP="00B37EED">
            <w:pPr>
              <w:pStyle w:val="streepje"/>
              <w:numPr>
                <w:ilvl w:val="0"/>
                <w:numId w:val="0"/>
              </w:numPr>
              <w:tabs>
                <w:tab w:val="clear" w:pos="454"/>
              </w:tabs>
              <w:rPr>
                <w:ins w:id="115" w:author="Groot, Karina de" w:date="2025-03-31T10:26:00Z" w16du:dateUtc="2025-03-31T08:26:00Z"/>
              </w:rPr>
            </w:pPr>
            <w:ins w:id="116" w:author="Groot, Karina de" w:date="2025-03-31T10:38:00Z" w16du:dateUtc="2025-03-31T08:38:00Z">
              <w:r>
                <w:lastRenderedPageBreak/>
                <w:t xml:space="preserve">-   </w:t>
              </w:r>
            </w:ins>
            <w:ins w:id="117" w:author="Groot, Karina de" w:date="2025-03-31T10:26:00Z" w16du:dateUtc="2025-03-31T08:26:00Z">
              <w:r w:rsidR="007D326B">
                <w:t>bij tia:geslacht</w:t>
              </w:r>
              <w:r w:rsidR="007D326B" w:rsidDel="002528A8">
                <w:t xml:space="preserve"> </w:t>
              </w:r>
              <w:r w:rsidR="007D326B" w:rsidRPr="004A55EF">
                <w:t>= Man</w:t>
              </w:r>
              <w:r w:rsidR="007D326B">
                <w:t>, dan tonen op PDF: de heer,</w:t>
              </w:r>
            </w:ins>
          </w:p>
          <w:p w14:paraId="19D8A1B6" w14:textId="77777777" w:rsidR="007D326B" w:rsidRDefault="007D326B" w:rsidP="007D326B">
            <w:pPr>
              <w:pStyle w:val="streepje"/>
              <w:rPr>
                <w:ins w:id="118" w:author="Groot, Karina de" w:date="2025-03-31T10:26:00Z" w16du:dateUtc="2025-03-31T08:26:00Z"/>
              </w:rPr>
            </w:pPr>
            <w:ins w:id="119" w:author="Groot, Karina de" w:date="2025-03-31T10:26:00Z" w16du:dateUtc="2025-03-31T08:26:00Z">
              <w:r>
                <w:t>bij tia:geslacht</w:t>
              </w:r>
              <w:r w:rsidDel="002528A8">
                <w:t xml:space="preserve"> </w:t>
              </w:r>
              <w:r>
                <w:t>= Vrouw, dan tonen op PDF: mevrouw,</w:t>
              </w:r>
            </w:ins>
          </w:p>
          <w:p w14:paraId="26C07206" w14:textId="77777777" w:rsidR="007D326B" w:rsidRPr="001268FC" w:rsidRDefault="007D326B" w:rsidP="007D326B">
            <w:pPr>
              <w:pStyle w:val="streepje"/>
              <w:rPr>
                <w:ins w:id="120" w:author="Groot, Karina de" w:date="2025-03-31T10:26:00Z" w16du:dateUtc="2025-03-31T08:26:00Z"/>
                <w:lang w:val="nl-NL"/>
              </w:rPr>
            </w:pPr>
            <w:ins w:id="121" w:author="Groot, Karina de" w:date="2025-03-31T10:26:00Z" w16du:dateUtc="2025-03-31T08:26:00Z">
              <w:r>
                <w:t>bij tia:geslacht</w:t>
              </w:r>
              <w:r w:rsidDel="002528A8">
                <w:t xml:space="preserve"> </w:t>
              </w:r>
              <w:r>
                <w:t xml:space="preserve">= Onbekend, dan wordt </w:t>
              </w:r>
              <w:r w:rsidRPr="00035F81">
                <w:rPr>
                  <w:color w:val="800080"/>
                  <w:szCs w:val="18"/>
                </w:rPr>
                <w:t>de heer/mevrouw</w:t>
              </w:r>
              <w:r w:rsidRPr="006C7314" w:rsidDel="00E656CD">
                <w:rPr>
                  <w:color w:val="3366FF"/>
                  <w:szCs w:val="18"/>
                </w:rPr>
                <w:t xml:space="preserve"> </w:t>
              </w:r>
              <w:r>
                <w:rPr>
                  <w:lang w:val="nl-NL"/>
                </w:rPr>
                <w:t xml:space="preserve">niet getoond </w:t>
              </w:r>
              <w:r>
                <w:t>op de PDF.</w:t>
              </w:r>
            </w:ins>
          </w:p>
          <w:p w14:paraId="61BC003E" w14:textId="046ABFF1" w:rsidR="00CE6E53" w:rsidDel="007D326B" w:rsidRDefault="00CE6E53" w:rsidP="00080FA4">
            <w:pPr>
              <w:pStyle w:val="streepje"/>
              <w:numPr>
                <w:ilvl w:val="0"/>
                <w:numId w:val="0"/>
              </w:numPr>
              <w:spacing w:line="240" w:lineRule="atLeast"/>
              <w:rPr>
                <w:del w:id="122" w:author="Groot, Karina de" w:date="2025-03-31T10:26:00Z" w16du:dateUtc="2025-03-31T08:26:00Z"/>
              </w:rPr>
            </w:pPr>
            <w:del w:id="123" w:author="Groot, Karina de" w:date="2025-03-31T10:26:00Z" w16du:dateUtc="2025-03-31T08:26:00Z">
              <w:r w:rsidDel="007D326B">
                <w:delText>De keuze voor ‘</w:delText>
              </w:r>
              <w:r w:rsidRPr="00D9119E" w:rsidDel="007D326B">
                <w:rPr>
                  <w:color w:val="00FFFF"/>
                </w:rPr>
                <w:delText>de heer</w:delText>
              </w:r>
              <w:r w:rsidDel="007D326B">
                <w:delText>’ of ‘</w:delText>
              </w:r>
              <w:r w:rsidRPr="00D9119E" w:rsidDel="007D326B">
                <w:rPr>
                  <w:color w:val="00FFFF"/>
                </w:rPr>
                <w:delText>mevrouw</w:delText>
              </w:r>
              <w:r w:rsidDel="007D326B">
                <w:delText>’ wordt gemaakt op basis van het geslacht van de persoon.</w:delText>
              </w:r>
            </w:del>
          </w:p>
          <w:p w14:paraId="04623D3E" w14:textId="77777777" w:rsidR="00CE6E53" w:rsidRDefault="00CE6E53" w:rsidP="00080FA4">
            <w:pPr>
              <w:pStyle w:val="streepje"/>
              <w:numPr>
                <w:ilvl w:val="0"/>
                <w:numId w:val="0"/>
              </w:numPr>
              <w:spacing w:line="240" w:lineRule="auto"/>
            </w:pPr>
          </w:p>
          <w:p w14:paraId="47D42A85" w14:textId="77777777" w:rsidR="00CE6E53" w:rsidRDefault="00CE6E53" w:rsidP="00080FA4">
            <w:pPr>
              <w:pStyle w:val="streepje"/>
              <w:numPr>
                <w:ilvl w:val="0"/>
                <w:numId w:val="0"/>
              </w:numPr>
              <w:spacing w:line="240" w:lineRule="atLeast"/>
            </w:pPr>
            <w:r>
              <w:rPr>
                <w:lang w:val="nl-NL"/>
              </w:rPr>
              <w:t>M</w:t>
            </w:r>
            <w:r>
              <w:t>eer personen worden onderling gescheiden door een komma en de laatste twee door het woord ‘en’. De personen worden weergegeven in de volgorde zoals ze in de voorgaande tekst getoond zijn.</w:t>
            </w:r>
          </w:p>
          <w:p w14:paraId="31701698" w14:textId="77777777" w:rsidR="00CE6E53" w:rsidRDefault="00CE6E53" w:rsidP="00080FA4">
            <w:pPr>
              <w:pStyle w:val="streepje"/>
              <w:numPr>
                <w:ilvl w:val="0"/>
                <w:numId w:val="0"/>
              </w:numPr>
              <w:spacing w:line="240" w:lineRule="auto"/>
            </w:pPr>
          </w:p>
          <w:p w14:paraId="341F9CBC" w14:textId="77777777" w:rsidR="00CE6E53" w:rsidRDefault="00CE6E53" w:rsidP="00080FA4">
            <w:pPr>
              <w:pStyle w:val="streepje"/>
              <w:numPr>
                <w:ilvl w:val="0"/>
                <w:numId w:val="0"/>
              </w:numPr>
              <w:spacing w:line="240" w:lineRule="atLeast"/>
            </w:pPr>
            <w:r w:rsidRPr="00AF2256">
              <w:rPr>
                <w:u w:val="single"/>
              </w:rPr>
              <w:t>Mapping</w:t>
            </w:r>
            <w:r>
              <w:rPr>
                <w:u w:val="single"/>
              </w:rPr>
              <w:t xml:space="preserve"> persoon ‘Hypotheekgever’</w:t>
            </w:r>
            <w:r w:rsidRPr="00F50B79">
              <w:rPr>
                <w:u w:val="single"/>
              </w:rPr>
              <w:t>:</w:t>
            </w:r>
          </w:p>
          <w:p w14:paraId="3BCCB821" w14:textId="77777777" w:rsidR="004403AB" w:rsidRPr="000B58E5" w:rsidRDefault="004403AB" w:rsidP="004403AB">
            <w:pPr>
              <w:autoSpaceDE w:val="0"/>
              <w:autoSpaceDN w:val="0"/>
              <w:adjustRightInd w:val="0"/>
              <w:spacing w:line="240" w:lineRule="auto"/>
              <w:rPr>
                <w:rFonts w:cs="Arial"/>
                <w:snapToGrid/>
                <w:kern w:val="0"/>
                <w:sz w:val="16"/>
                <w:szCs w:val="16"/>
                <w:lang w:eastAsia="nl-NL"/>
              </w:rPr>
            </w:pPr>
            <w:r w:rsidRPr="000B58E5">
              <w:rPr>
                <w:rFonts w:cs="Arial"/>
                <w:snapToGrid/>
                <w:kern w:val="0"/>
                <w:sz w:val="16"/>
                <w:szCs w:val="16"/>
                <w:lang w:eastAsia="nl-NL"/>
              </w:rPr>
              <w:t>//StukdeelHypotheek/vervreemderRechtRef/Partij/IMKAD_Persoon</w:t>
            </w:r>
          </w:p>
          <w:p w14:paraId="37C0B00B" w14:textId="77777777" w:rsidR="004403AB" w:rsidRDefault="004403AB" w:rsidP="004403AB">
            <w:pPr>
              <w:keepNext/>
              <w:rPr>
                <w:snapToGrid/>
                <w:kern w:val="0"/>
                <w:sz w:val="16"/>
                <w:szCs w:val="16"/>
                <w:lang w:eastAsia="nl-NL"/>
              </w:rPr>
            </w:pPr>
            <w:r>
              <w:rPr>
                <w:snapToGrid/>
                <w:kern w:val="0"/>
                <w:sz w:val="16"/>
                <w:szCs w:val="16"/>
                <w:lang w:eastAsia="nl-NL"/>
              </w:rPr>
              <w:t>of</w:t>
            </w:r>
          </w:p>
          <w:p w14:paraId="762E589B" w14:textId="77777777" w:rsidR="004403AB" w:rsidRPr="000B58E5" w:rsidRDefault="004403AB" w:rsidP="004403AB">
            <w:pPr>
              <w:autoSpaceDE w:val="0"/>
              <w:autoSpaceDN w:val="0"/>
              <w:adjustRightInd w:val="0"/>
              <w:spacing w:line="240" w:lineRule="auto"/>
              <w:rPr>
                <w:rFonts w:cs="Arial"/>
                <w:snapToGrid/>
                <w:kern w:val="0"/>
                <w:sz w:val="16"/>
                <w:szCs w:val="16"/>
                <w:lang w:eastAsia="nl-NL"/>
              </w:rPr>
            </w:pPr>
            <w:r w:rsidRPr="000B58E5">
              <w:rPr>
                <w:rFonts w:cs="Arial"/>
                <w:snapToGrid/>
                <w:kern w:val="0"/>
                <w:sz w:val="16"/>
                <w:szCs w:val="16"/>
                <w:lang w:eastAsia="nl-NL"/>
              </w:rPr>
              <w:t>//</w:t>
            </w:r>
            <w:r w:rsidRPr="000B58E5">
              <w:rPr>
                <w:snapToGrid/>
                <w:kern w:val="0"/>
                <w:sz w:val="16"/>
                <w:szCs w:val="16"/>
                <w:highlight w:val="white"/>
                <w:lang w:eastAsia="nl-NL"/>
              </w:rPr>
              <w:t>StukdeelHypotheek</w:t>
            </w:r>
            <w:r w:rsidRPr="000B58E5">
              <w:rPr>
                <w:rFonts w:cs="Arial"/>
                <w:snapToGrid/>
                <w:kern w:val="0"/>
                <w:sz w:val="16"/>
                <w:szCs w:val="16"/>
                <w:lang w:eastAsia="nl-NL"/>
              </w:rPr>
              <w:t>/vervreemderRechtRef/Partij/</w:t>
            </w:r>
          </w:p>
          <w:p w14:paraId="6B0A1E81" w14:textId="77777777" w:rsidR="004403AB" w:rsidRPr="00F80D98" w:rsidRDefault="004403AB" w:rsidP="00F80D98">
            <w:pPr>
              <w:autoSpaceDE w:val="0"/>
              <w:autoSpaceDN w:val="0"/>
              <w:adjustRightInd w:val="0"/>
              <w:spacing w:line="240" w:lineRule="auto"/>
              <w:ind w:left="227"/>
              <w:rPr>
                <w:rFonts w:cs="Arial"/>
                <w:snapToGrid/>
                <w:kern w:val="0"/>
                <w:sz w:val="16"/>
                <w:szCs w:val="16"/>
                <w:lang w:eastAsia="nl-NL"/>
              </w:rPr>
            </w:pPr>
            <w:r w:rsidRPr="000B58E5">
              <w:rPr>
                <w:rFonts w:cs="Arial"/>
                <w:snapToGrid/>
                <w:kern w:val="0"/>
                <w:sz w:val="16"/>
                <w:szCs w:val="16"/>
                <w:lang w:eastAsia="nl-NL"/>
              </w:rPr>
              <w:t>IMKAD_Persoon/</w:t>
            </w:r>
            <w:r w:rsidRPr="000B58E5">
              <w:rPr>
                <w:snapToGrid/>
                <w:kern w:val="0"/>
                <w:sz w:val="16"/>
                <w:szCs w:val="16"/>
                <w:highlight w:val="white"/>
                <w:lang w:eastAsia="nl-NL"/>
              </w:rPr>
              <w:t>GerelateerdPersoon</w:t>
            </w:r>
            <w:r w:rsidRPr="000B58E5">
              <w:rPr>
                <w:rFonts w:cs="Arial"/>
                <w:snapToGrid/>
                <w:kern w:val="0"/>
                <w:sz w:val="16"/>
                <w:szCs w:val="16"/>
                <w:lang w:eastAsia="nl-NL"/>
              </w:rPr>
              <w:t>/IMKAD_Persoon</w:t>
            </w:r>
          </w:p>
          <w:p w14:paraId="7E411FCA" w14:textId="77777777" w:rsidR="004403AB" w:rsidRDefault="004403AB" w:rsidP="004403AB">
            <w:pPr>
              <w:autoSpaceDE w:val="0"/>
              <w:autoSpaceDN w:val="0"/>
              <w:adjustRightInd w:val="0"/>
              <w:spacing w:line="240" w:lineRule="auto"/>
              <w:rPr>
                <w:snapToGrid/>
                <w:kern w:val="0"/>
                <w:sz w:val="16"/>
                <w:szCs w:val="16"/>
                <w:lang w:eastAsia="nl-NL"/>
              </w:rPr>
            </w:pPr>
            <w:r>
              <w:rPr>
                <w:snapToGrid/>
                <w:kern w:val="0"/>
                <w:sz w:val="16"/>
                <w:szCs w:val="16"/>
                <w:lang w:eastAsia="nl-NL"/>
              </w:rPr>
              <w:t>of</w:t>
            </w:r>
          </w:p>
          <w:p w14:paraId="236D7C00" w14:textId="77777777" w:rsidR="004403AB" w:rsidRPr="000D6498" w:rsidRDefault="004403AB" w:rsidP="004403AB">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//StukdeelHypotheek/vervreemderRechtRef/Partij/</w:t>
            </w:r>
          </w:p>
          <w:p w14:paraId="3A3AC9F7" w14:textId="77777777" w:rsidR="004403AB" w:rsidRPr="000D6498" w:rsidRDefault="004403AB" w:rsidP="004403AB">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IMKAD_Persoon/GerelateerdPersoon/IMKAD_Persoon</w:t>
            </w:r>
            <w:r>
              <w:rPr>
                <w:rFonts w:cs="Arial"/>
                <w:snapToGrid/>
                <w:kern w:val="0"/>
                <w:sz w:val="16"/>
                <w:szCs w:val="16"/>
                <w:lang w:eastAsia="nl-NL"/>
              </w:rPr>
              <w:t>/</w:t>
            </w:r>
            <w:r w:rsidRPr="000D6498">
              <w:rPr>
                <w:rFonts w:cs="Arial"/>
                <w:snapToGrid/>
                <w:kern w:val="0"/>
                <w:sz w:val="16"/>
                <w:szCs w:val="16"/>
                <w:lang w:eastAsia="nl-NL"/>
              </w:rPr>
              <w:t xml:space="preserve"> GerelateerdPersoon/IMKAD_Persoon</w:t>
            </w:r>
          </w:p>
          <w:p w14:paraId="7C62EAE2" w14:textId="77777777" w:rsidR="00F80D98" w:rsidRDefault="00F80D98" w:rsidP="00F80D98">
            <w:pPr>
              <w:autoSpaceDE w:val="0"/>
              <w:autoSpaceDN w:val="0"/>
              <w:adjustRightInd w:val="0"/>
              <w:spacing w:line="240" w:lineRule="auto"/>
              <w:rPr>
                <w:snapToGrid/>
                <w:kern w:val="0"/>
                <w:sz w:val="16"/>
                <w:szCs w:val="16"/>
                <w:highlight w:val="white"/>
                <w:lang w:eastAsia="nl-NL"/>
              </w:rPr>
            </w:pPr>
          </w:p>
          <w:p w14:paraId="79D9DE5A" w14:textId="77777777" w:rsidR="00F80D98" w:rsidRDefault="00F80D98" w:rsidP="00F80D98">
            <w:pPr>
              <w:autoSpaceDE w:val="0"/>
              <w:autoSpaceDN w:val="0"/>
              <w:adjustRightInd w:val="0"/>
              <w:spacing w:line="240" w:lineRule="auto"/>
              <w:rPr>
                <w:snapToGrid/>
                <w:kern w:val="0"/>
                <w:sz w:val="16"/>
                <w:szCs w:val="16"/>
                <w:highlight w:val="white"/>
                <w:lang w:eastAsia="nl-NL"/>
              </w:rPr>
            </w:pPr>
            <w:r w:rsidRPr="000D6498">
              <w:rPr>
                <w:snapToGrid/>
                <w:kern w:val="0"/>
                <w:sz w:val="16"/>
                <w:szCs w:val="16"/>
                <w:highlight w:val="white"/>
                <w:lang w:eastAsia="nl-NL"/>
              </w:rPr>
              <w:t xml:space="preserve">waarvan </w:t>
            </w:r>
          </w:p>
          <w:p w14:paraId="36342572" w14:textId="77777777" w:rsidR="00F80D98" w:rsidRDefault="00F80D98" w:rsidP="00F80D98">
            <w:pPr>
              <w:autoSpaceDE w:val="0"/>
              <w:autoSpaceDN w:val="0"/>
              <w:adjustRightInd w:val="0"/>
              <w:spacing w:line="240" w:lineRule="auto"/>
              <w:ind w:left="227"/>
              <w:rPr>
                <w:snapToGrid/>
                <w:kern w:val="0"/>
                <w:sz w:val="16"/>
                <w:szCs w:val="16"/>
                <w:lang w:eastAsia="nl-NL"/>
              </w:rPr>
            </w:pPr>
            <w:r w:rsidRPr="000D6498">
              <w:rPr>
                <w:snapToGrid/>
                <w:kern w:val="0"/>
                <w:sz w:val="16"/>
                <w:szCs w:val="16"/>
                <w:highlight w:val="white"/>
                <w:lang w:eastAsia="nl-NL"/>
              </w:rPr>
              <w:t>./tia_Partij</w:t>
            </w:r>
            <w:r w:rsidRPr="000D6498">
              <w:rPr>
                <w:snapToGrid/>
                <w:kern w:val="0"/>
                <w:sz w:val="16"/>
                <w:szCs w:val="16"/>
                <w:lang w:eastAsia="nl-NL"/>
              </w:rPr>
              <w:t xml:space="preserve">Onderdeel(‘de </w:t>
            </w:r>
            <w:r>
              <w:rPr>
                <w:snapToGrid/>
                <w:kern w:val="0"/>
                <w:sz w:val="16"/>
                <w:szCs w:val="16"/>
                <w:lang w:eastAsia="nl-NL"/>
              </w:rPr>
              <w:t>Hypotheekgever</w:t>
            </w:r>
            <w:r w:rsidRPr="000D6498">
              <w:rPr>
                <w:snapToGrid/>
                <w:kern w:val="0"/>
                <w:sz w:val="16"/>
                <w:szCs w:val="16"/>
                <w:lang w:eastAsia="nl-NL"/>
              </w:rPr>
              <w:t>’) of</w:t>
            </w:r>
          </w:p>
          <w:p w14:paraId="098D5EE8" w14:textId="77777777" w:rsidR="00F80D98" w:rsidRDefault="00F80D98" w:rsidP="00F80D98">
            <w:pPr>
              <w:autoSpaceDE w:val="0"/>
              <w:autoSpaceDN w:val="0"/>
              <w:adjustRightInd w:val="0"/>
              <w:spacing w:line="240" w:lineRule="auto"/>
              <w:ind w:left="227"/>
              <w:rPr>
                <w:snapToGrid/>
                <w:kern w:val="0"/>
                <w:sz w:val="16"/>
                <w:szCs w:val="16"/>
                <w:lang w:eastAsia="nl-NL"/>
              </w:rPr>
            </w:pPr>
            <w:r w:rsidRPr="000D6498">
              <w:rPr>
                <w:snapToGrid/>
                <w:kern w:val="0"/>
                <w:sz w:val="16"/>
                <w:szCs w:val="16"/>
                <w:lang w:eastAsia="nl-NL"/>
              </w:rPr>
              <w:t>./tia_</w:t>
            </w:r>
            <w:r w:rsidRPr="000D6498">
              <w:rPr>
                <w:snapToGrid/>
                <w:kern w:val="0"/>
                <w:sz w:val="16"/>
                <w:szCs w:val="16"/>
                <w:highlight w:val="white"/>
                <w:lang w:eastAsia="nl-NL"/>
              </w:rPr>
              <w:t>PartijOnderdeel</w:t>
            </w:r>
            <w:r w:rsidRPr="000D6498">
              <w:rPr>
                <w:snapToGrid/>
                <w:kern w:val="0"/>
                <w:sz w:val="16"/>
                <w:szCs w:val="16"/>
                <w:lang w:eastAsia="nl-NL"/>
              </w:rPr>
              <w:t>(‘de Schuldenaar en/of de Hypotheekgever’)</w:t>
            </w:r>
          </w:p>
          <w:p w14:paraId="0F7EB19E" w14:textId="77777777" w:rsidR="00F22B60" w:rsidRDefault="00F22B60" w:rsidP="00080FA4">
            <w:pPr>
              <w:pStyle w:val="streepje"/>
              <w:numPr>
                <w:ilvl w:val="0"/>
                <w:numId w:val="0"/>
              </w:numPr>
              <w:spacing w:line="240" w:lineRule="auto"/>
            </w:pPr>
          </w:p>
          <w:p w14:paraId="0A70AAE1" w14:textId="77777777" w:rsidR="00CE6E53" w:rsidRPr="00861B6A" w:rsidRDefault="00CE6E53" w:rsidP="00080FA4">
            <w:pPr>
              <w:spacing w:line="240" w:lineRule="atLeast"/>
              <w:rPr>
                <w:rFonts w:cs="Arial"/>
                <w:snapToGrid/>
                <w:szCs w:val="18"/>
                <w:u w:val="single"/>
              </w:rPr>
            </w:pPr>
            <w:r w:rsidRPr="00861B6A">
              <w:rPr>
                <w:rFonts w:cs="Arial"/>
                <w:snapToGrid/>
                <w:szCs w:val="18"/>
                <w:u w:val="single"/>
              </w:rPr>
              <w:t>Mapping naam rechtspersoon:</w:t>
            </w:r>
          </w:p>
          <w:p w14:paraId="1F584139" w14:textId="77777777" w:rsidR="00CE6E53" w:rsidRPr="00660138" w:rsidRDefault="00CE6E53" w:rsidP="00080FA4">
            <w:pPr>
              <w:spacing w:line="240" w:lineRule="auto"/>
              <w:rPr>
                <w:i/>
                <w:sz w:val="16"/>
                <w:szCs w:val="16"/>
              </w:rPr>
            </w:pPr>
            <w:r>
              <w:rPr>
                <w:i/>
                <w:sz w:val="16"/>
                <w:szCs w:val="16"/>
              </w:rPr>
              <w:t>-</w:t>
            </w:r>
            <w:r w:rsidRPr="00B26E9F">
              <w:rPr>
                <w:sz w:val="16"/>
                <w:szCs w:val="16"/>
              </w:rPr>
              <w:t>indien aanwezig</w:t>
            </w:r>
          </w:p>
          <w:p w14:paraId="17CAE620" w14:textId="77777777" w:rsidR="00CE6E53" w:rsidRDefault="00CE6E53" w:rsidP="00080FA4">
            <w:pPr>
              <w:spacing w:line="240" w:lineRule="auto"/>
              <w:rPr>
                <w:sz w:val="16"/>
                <w:szCs w:val="16"/>
              </w:rPr>
            </w:pPr>
            <w:r>
              <w:rPr>
                <w:sz w:val="16"/>
                <w:szCs w:val="16"/>
              </w:rPr>
              <w:t>//IMKAD_Persoon/tia_AanduidingPersoon</w:t>
            </w:r>
          </w:p>
          <w:p w14:paraId="5DEB18DD" w14:textId="77777777" w:rsidR="00CE6E53" w:rsidRPr="00660138" w:rsidRDefault="00CE6E53" w:rsidP="00080FA4">
            <w:pPr>
              <w:spacing w:line="240" w:lineRule="auto"/>
              <w:rPr>
                <w:i/>
                <w:sz w:val="16"/>
                <w:szCs w:val="16"/>
              </w:rPr>
            </w:pPr>
            <w:r>
              <w:rPr>
                <w:i/>
                <w:sz w:val="16"/>
                <w:szCs w:val="16"/>
              </w:rPr>
              <w:t>-</w:t>
            </w:r>
            <w:r>
              <w:rPr>
                <w:sz w:val="16"/>
                <w:szCs w:val="16"/>
              </w:rPr>
              <w:t>a</w:t>
            </w:r>
            <w:r w:rsidRPr="00B26E9F">
              <w:rPr>
                <w:sz w:val="16"/>
                <w:szCs w:val="16"/>
              </w:rPr>
              <w:t>nders</w:t>
            </w:r>
          </w:p>
          <w:p w14:paraId="1F25BBD1" w14:textId="77777777" w:rsidR="00CE6E53" w:rsidRPr="0036404C" w:rsidRDefault="00CE6E53" w:rsidP="00080FA4">
            <w:pPr>
              <w:spacing w:line="240" w:lineRule="auto"/>
              <w:rPr>
                <w:rFonts w:cs="Arial"/>
                <w:sz w:val="16"/>
                <w:szCs w:val="16"/>
              </w:rPr>
            </w:pPr>
            <w:r>
              <w:rPr>
                <w:sz w:val="16"/>
                <w:szCs w:val="16"/>
              </w:rPr>
              <w:t>/</w:t>
            </w:r>
            <w:r w:rsidRPr="0036404C">
              <w:rPr>
                <w:sz w:val="16"/>
                <w:szCs w:val="16"/>
              </w:rPr>
              <w:t>/IMKAD_Persoon/tia_Gegevens/NHR_Rechtspersoon/</w:t>
            </w:r>
          </w:p>
          <w:p w14:paraId="05A2F920" w14:textId="77777777" w:rsidR="00CE6E53" w:rsidRDefault="00CE6E53" w:rsidP="00080FA4">
            <w:pPr>
              <w:spacing w:line="240" w:lineRule="auto"/>
              <w:ind w:left="227"/>
              <w:rPr>
                <w:sz w:val="16"/>
                <w:szCs w:val="16"/>
              </w:rPr>
            </w:pPr>
            <w:r w:rsidRPr="0036404C">
              <w:rPr>
                <w:sz w:val="16"/>
                <w:szCs w:val="16"/>
              </w:rPr>
              <w:t>./statutaireNaam</w:t>
            </w:r>
          </w:p>
          <w:p w14:paraId="583BFCF1" w14:textId="77777777" w:rsidR="00F22B60" w:rsidRDefault="00F22B60" w:rsidP="00F22B60">
            <w:pPr>
              <w:spacing w:line="240" w:lineRule="auto"/>
              <w:rPr>
                <w:sz w:val="16"/>
                <w:szCs w:val="16"/>
              </w:rPr>
            </w:pPr>
          </w:p>
          <w:p w14:paraId="10638BDC" w14:textId="77777777" w:rsidR="00CE6E53" w:rsidRPr="00861B6A" w:rsidRDefault="00CE6E53" w:rsidP="00080FA4">
            <w:pPr>
              <w:pStyle w:val="streepje"/>
              <w:numPr>
                <w:ilvl w:val="0"/>
                <w:numId w:val="0"/>
              </w:numPr>
              <w:spacing w:line="240" w:lineRule="auto"/>
              <w:rPr>
                <w:szCs w:val="18"/>
                <w:u w:val="single"/>
                <w:lang w:val="nl-NL"/>
              </w:rPr>
            </w:pPr>
            <w:r w:rsidRPr="00861B6A">
              <w:rPr>
                <w:szCs w:val="18"/>
                <w:u w:val="single"/>
                <w:lang w:val="nl-NL"/>
              </w:rPr>
              <w:t>Mapping naam persoon ingezetene:</w:t>
            </w:r>
          </w:p>
          <w:p w14:paraId="55F93663" w14:textId="77777777" w:rsidR="00CE6E53" w:rsidRPr="00FF1C4A" w:rsidRDefault="00CE6E53" w:rsidP="00080FA4">
            <w:pPr>
              <w:spacing w:line="240" w:lineRule="auto"/>
              <w:rPr>
                <w:sz w:val="16"/>
                <w:szCs w:val="16"/>
              </w:rPr>
            </w:pPr>
            <w:r w:rsidRPr="00FF1C4A">
              <w:rPr>
                <w:sz w:val="16"/>
                <w:szCs w:val="16"/>
              </w:rPr>
              <w:t>-indien aanwezig</w:t>
            </w:r>
          </w:p>
          <w:p w14:paraId="54A84809" w14:textId="77777777" w:rsidR="00CE6E53" w:rsidRDefault="00CE6E53" w:rsidP="00080FA4">
            <w:pPr>
              <w:spacing w:line="240" w:lineRule="auto"/>
              <w:rPr>
                <w:sz w:val="16"/>
                <w:szCs w:val="16"/>
              </w:rPr>
            </w:pPr>
            <w:r>
              <w:rPr>
                <w:sz w:val="16"/>
                <w:szCs w:val="16"/>
              </w:rPr>
              <w:t>/</w:t>
            </w:r>
            <w:r w:rsidRPr="0036404C">
              <w:rPr>
                <w:sz w:val="16"/>
                <w:szCs w:val="16"/>
              </w:rPr>
              <w:t>/IMKAD_Persoon/tia_Gegevens/IMKAD_KadNatuurlijkPersoon</w:t>
            </w:r>
          </w:p>
          <w:p w14:paraId="56E05377" w14:textId="77777777" w:rsidR="00CE6E53" w:rsidRPr="00A517D2" w:rsidRDefault="00CE6E53" w:rsidP="00080FA4">
            <w:pPr>
              <w:spacing w:line="240" w:lineRule="auto"/>
              <w:ind w:left="227"/>
              <w:rPr>
                <w:sz w:val="16"/>
                <w:szCs w:val="16"/>
              </w:rPr>
            </w:pPr>
            <w:r>
              <w:rPr>
                <w:sz w:val="16"/>
                <w:szCs w:val="16"/>
              </w:rPr>
              <w:t>./</w:t>
            </w:r>
            <w:r w:rsidRPr="00A517D2">
              <w:rPr>
                <w:sz w:val="16"/>
                <w:szCs w:val="16"/>
              </w:rPr>
              <w:t>voornamen</w:t>
            </w:r>
          </w:p>
          <w:p w14:paraId="76EEE008" w14:textId="77777777" w:rsidR="00CE6E53" w:rsidRPr="00A517D2" w:rsidRDefault="00CE6E53" w:rsidP="00080FA4">
            <w:pPr>
              <w:spacing w:line="240" w:lineRule="auto"/>
              <w:ind w:left="227"/>
              <w:rPr>
                <w:sz w:val="16"/>
                <w:szCs w:val="16"/>
              </w:rPr>
            </w:pPr>
            <w:r w:rsidRPr="00A517D2">
              <w:rPr>
                <w:sz w:val="16"/>
                <w:szCs w:val="16"/>
              </w:rPr>
              <w:t>./voorvoegselsgeslachtsnaam</w:t>
            </w:r>
          </w:p>
          <w:p w14:paraId="45159103" w14:textId="77777777" w:rsidR="00CE6E53" w:rsidRPr="0036404C" w:rsidRDefault="00CE6E53" w:rsidP="00080FA4">
            <w:pPr>
              <w:spacing w:line="240" w:lineRule="auto"/>
              <w:ind w:left="227"/>
              <w:rPr>
                <w:sz w:val="16"/>
                <w:szCs w:val="16"/>
              </w:rPr>
            </w:pPr>
            <w:r w:rsidRPr="00A517D2">
              <w:rPr>
                <w:sz w:val="16"/>
                <w:szCs w:val="16"/>
              </w:rPr>
              <w:t>./geslachtsnaam</w:t>
            </w:r>
          </w:p>
          <w:p w14:paraId="6768EE8A" w14:textId="77777777" w:rsidR="00CE6E53" w:rsidRPr="00C7117E" w:rsidRDefault="00CE6E53" w:rsidP="00080FA4">
            <w:pPr>
              <w:spacing w:line="240" w:lineRule="auto"/>
              <w:rPr>
                <w:sz w:val="16"/>
                <w:szCs w:val="16"/>
              </w:rPr>
            </w:pPr>
            <w:r>
              <w:rPr>
                <w:sz w:val="16"/>
                <w:szCs w:val="16"/>
              </w:rPr>
              <w:t>-anders</w:t>
            </w:r>
          </w:p>
          <w:p w14:paraId="3F9404CA" w14:textId="77777777" w:rsidR="00CE6E53" w:rsidRDefault="00CE6E53" w:rsidP="00080FA4">
            <w:pPr>
              <w:spacing w:line="240" w:lineRule="auto"/>
              <w:rPr>
                <w:sz w:val="16"/>
                <w:szCs w:val="16"/>
              </w:rPr>
            </w:pPr>
            <w:r>
              <w:rPr>
                <w:sz w:val="16"/>
                <w:szCs w:val="16"/>
              </w:rPr>
              <w:t>/</w:t>
            </w:r>
            <w:r w:rsidRPr="0036404C">
              <w:rPr>
                <w:sz w:val="16"/>
                <w:szCs w:val="16"/>
              </w:rPr>
              <w:t>/IMKAD_Persoon/tia_Gegevens/GBA_Ingezetene/</w:t>
            </w:r>
          </w:p>
          <w:p w14:paraId="2C889F5D" w14:textId="77777777" w:rsidR="00CE6E53" w:rsidRPr="0036404C" w:rsidRDefault="00CE6E53" w:rsidP="00080FA4">
            <w:pPr>
              <w:spacing w:line="240" w:lineRule="auto"/>
              <w:ind w:left="227"/>
              <w:rPr>
                <w:sz w:val="16"/>
                <w:szCs w:val="16"/>
              </w:rPr>
            </w:pPr>
            <w:r>
              <w:rPr>
                <w:sz w:val="16"/>
                <w:szCs w:val="16"/>
              </w:rPr>
              <w:t>./naam/voornamen</w:t>
            </w:r>
          </w:p>
          <w:p w14:paraId="10566E6E" w14:textId="77777777" w:rsidR="00CE6E53" w:rsidRDefault="00CE6E53" w:rsidP="00080FA4">
            <w:pPr>
              <w:spacing w:line="240" w:lineRule="auto"/>
              <w:ind w:left="227"/>
              <w:rPr>
                <w:sz w:val="16"/>
                <w:szCs w:val="16"/>
              </w:rPr>
            </w:pPr>
            <w:r>
              <w:rPr>
                <w:sz w:val="16"/>
                <w:szCs w:val="16"/>
              </w:rPr>
              <w:t>./tia_VoorvoegselsNaam</w:t>
            </w:r>
          </w:p>
          <w:p w14:paraId="5ED73BEA" w14:textId="77777777" w:rsidR="00CE6E53" w:rsidRDefault="00CE6E53" w:rsidP="00080FA4">
            <w:pPr>
              <w:spacing w:line="240" w:lineRule="auto"/>
              <w:ind w:left="227"/>
              <w:rPr>
                <w:sz w:val="16"/>
                <w:szCs w:val="16"/>
              </w:rPr>
            </w:pPr>
            <w:r>
              <w:rPr>
                <w:sz w:val="16"/>
                <w:szCs w:val="16"/>
              </w:rPr>
              <w:t>./tia_NaamZonderVoorvoegsels</w:t>
            </w:r>
          </w:p>
          <w:p w14:paraId="02226491" w14:textId="77777777" w:rsidR="00CE6E53" w:rsidRPr="0036404C" w:rsidRDefault="00CE6E53" w:rsidP="00CE6E53">
            <w:pPr>
              <w:pStyle w:val="streepje"/>
              <w:numPr>
                <w:ilvl w:val="0"/>
                <w:numId w:val="0"/>
              </w:numPr>
              <w:spacing w:line="240" w:lineRule="auto"/>
            </w:pPr>
          </w:p>
          <w:p w14:paraId="7C78B902" w14:textId="77777777" w:rsidR="00CE6E53" w:rsidRPr="00861B6A" w:rsidRDefault="00CE6E53" w:rsidP="00080FA4">
            <w:pPr>
              <w:spacing w:line="240" w:lineRule="auto"/>
              <w:rPr>
                <w:szCs w:val="18"/>
                <w:u w:val="single"/>
              </w:rPr>
            </w:pPr>
            <w:r w:rsidRPr="00861B6A">
              <w:rPr>
                <w:szCs w:val="18"/>
                <w:u w:val="single"/>
              </w:rPr>
              <w:t>Mapping geslacht ingezetene (in beide gevallen):</w:t>
            </w:r>
          </w:p>
          <w:p w14:paraId="3E5E739F" w14:textId="77777777" w:rsidR="00CE6E53" w:rsidRPr="0036404C" w:rsidRDefault="00CE6E53" w:rsidP="00080FA4">
            <w:pPr>
              <w:spacing w:line="240" w:lineRule="auto"/>
              <w:rPr>
                <w:sz w:val="16"/>
                <w:szCs w:val="16"/>
              </w:rPr>
            </w:pPr>
            <w:r>
              <w:rPr>
                <w:sz w:val="16"/>
                <w:szCs w:val="16"/>
              </w:rPr>
              <w:t>/</w:t>
            </w:r>
            <w:r w:rsidRPr="0036404C">
              <w:rPr>
                <w:sz w:val="16"/>
                <w:szCs w:val="16"/>
              </w:rPr>
              <w:t>/IMKAD_Persoon/tia_Gegevens/GBA_Ingezetene/</w:t>
            </w:r>
          </w:p>
          <w:p w14:paraId="488668E9" w14:textId="77777777" w:rsidR="00CE6E53" w:rsidRDefault="00CE6E53" w:rsidP="00080FA4">
            <w:pPr>
              <w:spacing w:line="240" w:lineRule="auto"/>
              <w:ind w:left="227"/>
              <w:rPr>
                <w:sz w:val="16"/>
                <w:szCs w:val="16"/>
              </w:rPr>
            </w:pPr>
            <w:r w:rsidRPr="0036404C">
              <w:rPr>
                <w:sz w:val="16"/>
                <w:szCs w:val="16"/>
              </w:rPr>
              <w:t>./geslacht</w:t>
            </w:r>
          </w:p>
          <w:p w14:paraId="67739DCA" w14:textId="77777777" w:rsidR="00CE6E53" w:rsidRPr="007806FD" w:rsidRDefault="00CE6E53" w:rsidP="00080FA4">
            <w:pPr>
              <w:spacing w:line="240" w:lineRule="auto"/>
              <w:rPr>
                <w:sz w:val="16"/>
                <w:szCs w:val="16"/>
              </w:rPr>
            </w:pPr>
          </w:p>
          <w:p w14:paraId="597944D8" w14:textId="77777777" w:rsidR="00CE6E53" w:rsidRPr="00861B6A" w:rsidRDefault="00CE6E53" w:rsidP="00080FA4">
            <w:pPr>
              <w:pStyle w:val="streepje"/>
              <w:numPr>
                <w:ilvl w:val="0"/>
                <w:numId w:val="0"/>
              </w:numPr>
              <w:spacing w:line="240" w:lineRule="auto"/>
              <w:rPr>
                <w:szCs w:val="18"/>
                <w:u w:val="single"/>
                <w:lang w:val="nl-NL"/>
              </w:rPr>
            </w:pPr>
            <w:r w:rsidRPr="00861B6A">
              <w:rPr>
                <w:szCs w:val="18"/>
                <w:u w:val="single"/>
                <w:lang w:val="nl-NL"/>
              </w:rPr>
              <w:t>Mapping naam en geslacht niet ingezetene:</w:t>
            </w:r>
          </w:p>
          <w:p w14:paraId="1C52F2FB" w14:textId="77777777" w:rsidR="00CE6E53" w:rsidRDefault="00CE6E53" w:rsidP="00080FA4">
            <w:pPr>
              <w:spacing w:line="240" w:lineRule="auto"/>
              <w:rPr>
                <w:sz w:val="16"/>
              </w:rPr>
            </w:pPr>
            <w:r>
              <w:rPr>
                <w:sz w:val="16"/>
                <w:szCs w:val="16"/>
              </w:rPr>
              <w:t>/</w:t>
            </w:r>
            <w:r w:rsidRPr="00105494">
              <w:rPr>
                <w:sz w:val="16"/>
                <w:szCs w:val="16"/>
              </w:rPr>
              <w:t>/IMKAD_Persoon /IMKAD</w:t>
            </w:r>
            <w:r w:rsidRPr="00D17D03">
              <w:rPr>
                <w:sz w:val="16"/>
              </w:rPr>
              <w:t>_NietIngezetene/</w:t>
            </w:r>
          </w:p>
          <w:p w14:paraId="354038DD" w14:textId="77777777" w:rsidR="00CE6E53" w:rsidRPr="00920AC6" w:rsidRDefault="00CE6E53" w:rsidP="00080FA4">
            <w:pPr>
              <w:spacing w:line="240" w:lineRule="auto"/>
              <w:ind w:left="227"/>
              <w:rPr>
                <w:sz w:val="16"/>
                <w:szCs w:val="16"/>
              </w:rPr>
            </w:pPr>
            <w:r>
              <w:rPr>
                <w:sz w:val="16"/>
              </w:rPr>
              <w:t>./</w:t>
            </w:r>
            <w:r w:rsidRPr="00920AC6">
              <w:rPr>
                <w:sz w:val="16"/>
                <w:szCs w:val="16"/>
              </w:rPr>
              <w:t>voornamen</w:t>
            </w:r>
          </w:p>
          <w:p w14:paraId="7BD23A2B" w14:textId="77777777" w:rsidR="00CE6E53" w:rsidRPr="00920AC6" w:rsidRDefault="00CE6E53" w:rsidP="00080FA4">
            <w:pPr>
              <w:spacing w:line="240" w:lineRule="auto"/>
              <w:ind w:left="227"/>
              <w:rPr>
                <w:sz w:val="16"/>
                <w:szCs w:val="16"/>
              </w:rPr>
            </w:pPr>
            <w:r w:rsidRPr="00920AC6">
              <w:rPr>
                <w:sz w:val="16"/>
                <w:szCs w:val="16"/>
              </w:rPr>
              <w:t>./voorvoegsels</w:t>
            </w:r>
          </w:p>
          <w:p w14:paraId="4B0E7330" w14:textId="77777777" w:rsidR="00CE6E53" w:rsidRPr="00920AC6" w:rsidRDefault="00CE6E53" w:rsidP="00080FA4">
            <w:pPr>
              <w:spacing w:line="240" w:lineRule="auto"/>
              <w:ind w:left="227"/>
              <w:rPr>
                <w:sz w:val="16"/>
                <w:szCs w:val="16"/>
              </w:rPr>
            </w:pPr>
            <w:r w:rsidRPr="00920AC6">
              <w:rPr>
                <w:sz w:val="16"/>
                <w:szCs w:val="16"/>
              </w:rPr>
              <w:t>./geslachtsnaam</w:t>
            </w:r>
          </w:p>
          <w:p w14:paraId="0465E41D" w14:textId="77777777" w:rsidR="00CE6E53" w:rsidRDefault="00CE6E53" w:rsidP="00080FA4">
            <w:pPr>
              <w:spacing w:line="240" w:lineRule="auto"/>
              <w:ind w:left="227"/>
              <w:rPr>
                <w:rFonts w:cs="Arial"/>
                <w:snapToGrid/>
                <w:kern w:val="0"/>
                <w:szCs w:val="18"/>
                <w:lang w:eastAsia="nl-NL"/>
              </w:rPr>
            </w:pPr>
            <w:r w:rsidRPr="00920AC6">
              <w:rPr>
                <w:sz w:val="16"/>
                <w:szCs w:val="16"/>
              </w:rPr>
              <w:t>./geslacht</w:t>
            </w:r>
          </w:p>
          <w:p w14:paraId="53ECE0AF" w14:textId="77777777" w:rsidR="00CE6E53" w:rsidRPr="009274DA" w:rsidRDefault="00CE6E53" w:rsidP="00080FA4">
            <w:pPr>
              <w:autoSpaceDE w:val="0"/>
              <w:autoSpaceDN w:val="0"/>
              <w:adjustRightInd w:val="0"/>
              <w:spacing w:line="240" w:lineRule="auto"/>
              <w:rPr>
                <w:sz w:val="16"/>
                <w:szCs w:val="16"/>
              </w:rPr>
            </w:pPr>
          </w:p>
        </w:tc>
      </w:tr>
      <w:tr w:rsidR="00CE6E53" w:rsidRPr="00051929" w14:paraId="0C34B126" w14:textId="77777777" w:rsidTr="00080FA4">
        <w:tc>
          <w:tcPr>
            <w:tcW w:w="2282" w:type="pct"/>
          </w:tcPr>
          <w:p w14:paraId="2DE95F3F" w14:textId="77777777" w:rsidR="00CE6E53" w:rsidRPr="009274DA" w:rsidRDefault="00CE6E53" w:rsidP="00080FA4">
            <w:pPr>
              <w:rPr>
                <w:rFonts w:cs="Arial"/>
                <w:sz w:val="20"/>
              </w:rPr>
            </w:pPr>
            <w:r w:rsidRPr="00A16303">
              <w:rPr>
                <w:rFonts w:cs="Arial"/>
                <w:color w:val="800080"/>
                <w:sz w:val="20"/>
              </w:rPr>
              <w:lastRenderedPageBreak/>
              <w:t>voornoemd,</w:t>
            </w:r>
          </w:p>
        </w:tc>
        <w:tc>
          <w:tcPr>
            <w:tcW w:w="2718" w:type="pct"/>
          </w:tcPr>
          <w:p w14:paraId="6CF7C57B" w14:textId="77777777" w:rsidR="00CE6E53" w:rsidRDefault="00CE6E53" w:rsidP="00080FA4">
            <w:pPr>
              <w:keepNext/>
            </w:pPr>
            <w:r>
              <w:t>Optionele tekst.</w:t>
            </w:r>
          </w:p>
          <w:p w14:paraId="785FF877" w14:textId="77777777" w:rsidR="00CE6E53" w:rsidRDefault="00CE6E53" w:rsidP="00080FA4">
            <w:pPr>
              <w:keepNext/>
            </w:pPr>
          </w:p>
          <w:p w14:paraId="14CBE5F1" w14:textId="77777777" w:rsidR="00CE6E53" w:rsidRDefault="00CE6E53" w:rsidP="00080FA4">
            <w:pPr>
              <w:pStyle w:val="streepje"/>
              <w:numPr>
                <w:ilvl w:val="0"/>
                <w:numId w:val="0"/>
              </w:numPr>
            </w:pPr>
            <w:r w:rsidRPr="00AF2256">
              <w:rPr>
                <w:u w:val="single"/>
              </w:rPr>
              <w:t>Mapping</w:t>
            </w:r>
            <w:r w:rsidRPr="00AF2256">
              <w:t>:</w:t>
            </w:r>
          </w:p>
          <w:p w14:paraId="6D411A00" w14:textId="77777777" w:rsidR="00CE6E53" w:rsidRPr="00B02D1C" w:rsidRDefault="00CE6E53" w:rsidP="00080FA4">
            <w:pPr>
              <w:autoSpaceDE w:val="0"/>
              <w:autoSpaceDN w:val="0"/>
              <w:adjustRightInd w:val="0"/>
              <w:spacing w:line="240" w:lineRule="auto"/>
              <w:rPr>
                <w:snapToGrid/>
                <w:kern w:val="0"/>
                <w:sz w:val="16"/>
                <w:szCs w:val="16"/>
                <w:highlight w:val="white"/>
                <w:lang w:eastAsia="nl-NL"/>
              </w:rPr>
            </w:pPr>
            <w:r w:rsidRPr="00B02D1C">
              <w:rPr>
                <w:rFonts w:cs="Arial"/>
                <w:snapToGrid/>
                <w:kern w:val="0"/>
                <w:sz w:val="16"/>
                <w:szCs w:val="16"/>
                <w:lang w:eastAsia="nl-NL"/>
              </w:rPr>
              <w:t>IMKAD_AangebodenStuk/StukdeelHypotheek/ vervreemderRechtRef/Partij</w:t>
            </w:r>
            <w:r w:rsidRPr="00B02D1C">
              <w:rPr>
                <w:snapToGrid/>
                <w:kern w:val="0"/>
                <w:sz w:val="16"/>
                <w:szCs w:val="16"/>
                <w:highlight w:val="white"/>
                <w:lang w:eastAsia="nl-NL"/>
              </w:rPr>
              <w:t>/</w:t>
            </w:r>
          </w:p>
          <w:p w14:paraId="758F6ED4" w14:textId="77777777" w:rsidR="00CE6E53" w:rsidRDefault="00CE6E53" w:rsidP="0026478C">
            <w:pPr>
              <w:autoSpaceDE w:val="0"/>
              <w:autoSpaceDN w:val="0"/>
              <w:adjustRightInd w:val="0"/>
              <w:spacing w:line="240" w:lineRule="auto"/>
              <w:ind w:left="227"/>
              <w:rPr>
                <w:snapToGrid/>
                <w:kern w:val="0"/>
                <w:sz w:val="16"/>
                <w:szCs w:val="16"/>
                <w:lang w:eastAsia="nl-NL"/>
              </w:rPr>
            </w:pPr>
            <w:r>
              <w:rPr>
                <w:snapToGrid/>
                <w:kern w:val="0"/>
                <w:sz w:val="16"/>
                <w:szCs w:val="16"/>
                <w:lang w:eastAsia="nl-NL"/>
              </w:rPr>
              <w:t>./tekst</w:t>
            </w:r>
            <w:r w:rsidR="004D5EE6">
              <w:rPr>
                <w:snapToGrid/>
                <w:kern w:val="0"/>
                <w:sz w:val="16"/>
                <w:szCs w:val="16"/>
                <w:lang w:eastAsia="nl-NL"/>
              </w:rPr>
              <w:t>K</w:t>
            </w:r>
            <w:r>
              <w:rPr>
                <w:snapToGrid/>
                <w:kern w:val="0"/>
                <w:sz w:val="16"/>
                <w:szCs w:val="16"/>
                <w:lang w:eastAsia="nl-NL"/>
              </w:rPr>
              <w:t>euze</w:t>
            </w:r>
          </w:p>
          <w:p w14:paraId="1A9BAC89" w14:textId="77777777" w:rsidR="00CE6E53" w:rsidRDefault="00CE6E53" w:rsidP="0026478C">
            <w:pPr>
              <w:autoSpaceDE w:val="0"/>
              <w:autoSpaceDN w:val="0"/>
              <w:adjustRightInd w:val="0"/>
              <w:spacing w:line="240" w:lineRule="auto"/>
              <w:ind w:left="454"/>
              <w:rPr>
                <w:snapToGrid/>
                <w:kern w:val="0"/>
                <w:sz w:val="16"/>
                <w:szCs w:val="16"/>
                <w:lang w:eastAsia="nl-NL"/>
              </w:rPr>
            </w:pPr>
            <w:r>
              <w:rPr>
                <w:snapToGrid/>
                <w:kern w:val="0"/>
                <w:sz w:val="16"/>
                <w:szCs w:val="16"/>
                <w:lang w:eastAsia="nl-NL"/>
              </w:rPr>
              <w:t>./tagNaam(‘k_HypotheekgeverVoornoemd’)</w:t>
            </w:r>
          </w:p>
          <w:p w14:paraId="6136BE70" w14:textId="77777777" w:rsidR="0026478C" w:rsidRDefault="004403AB" w:rsidP="004403AB">
            <w:pPr>
              <w:autoSpaceDE w:val="0"/>
              <w:autoSpaceDN w:val="0"/>
              <w:adjustRightInd w:val="0"/>
              <w:spacing w:line="240" w:lineRule="auto"/>
              <w:ind w:left="227"/>
            </w:pPr>
            <w:r>
              <w:rPr>
                <w:snapToGrid/>
                <w:kern w:val="0"/>
                <w:sz w:val="16"/>
                <w:szCs w:val="16"/>
                <w:lang w:eastAsia="nl-NL"/>
              </w:rPr>
              <w:tab/>
            </w:r>
            <w:r w:rsidR="00CE6E53">
              <w:rPr>
                <w:snapToGrid/>
                <w:kern w:val="0"/>
                <w:sz w:val="16"/>
                <w:szCs w:val="16"/>
                <w:lang w:eastAsia="nl-NL"/>
              </w:rPr>
              <w:t>./tekst(‘voornoemd’)</w:t>
            </w:r>
          </w:p>
        </w:tc>
      </w:tr>
    </w:tbl>
    <w:p w14:paraId="5C7CA5D7" w14:textId="77777777" w:rsidR="0026478C" w:rsidRDefault="0026478C" w:rsidP="0026478C">
      <w:pPr>
        <w:pStyle w:val="Kop5"/>
      </w:pPr>
      <w:r>
        <w:lastRenderedPageBreak/>
        <w:t>Afsluiting Hypotheekgever</w:t>
      </w:r>
    </w:p>
    <w:p w14:paraId="34F31B4C" w14:textId="77777777" w:rsidR="00CE6E53" w:rsidRDefault="0026478C" w:rsidP="0026478C">
      <w:r>
        <w:t>Deze tekst wordt altijd getoond als afsluiting van de Hypotheekgever.</w:t>
      </w:r>
    </w:p>
    <w:tbl>
      <w:tblPr>
        <w:tblStyle w:val="Professioneletabel"/>
        <w:tblW w:w="5033" w:type="pct"/>
        <w:tblLayout w:type="fixed"/>
        <w:tblLook w:val="01C0" w:firstRow="0" w:lastRow="1" w:firstColumn="1" w:lastColumn="1" w:noHBand="0" w:noVBand="0"/>
      </w:tblPr>
      <w:tblGrid>
        <w:gridCol w:w="4342"/>
        <w:gridCol w:w="5172"/>
      </w:tblGrid>
      <w:tr w:rsidR="00104BFA" w:rsidRPr="00B30791" w14:paraId="06A36B88" w14:textId="77777777" w:rsidTr="00827A88">
        <w:tc>
          <w:tcPr>
            <w:tcW w:w="2282" w:type="pct"/>
          </w:tcPr>
          <w:p w14:paraId="6D6B058D" w14:textId="77777777" w:rsidR="00104BFA" w:rsidRPr="004251B4" w:rsidRDefault="00183C80" w:rsidP="004D205C">
            <w:pPr>
              <w:rPr>
                <w:color w:val="339966"/>
              </w:rPr>
            </w:pPr>
            <w:r w:rsidRPr="004251B4">
              <w:rPr>
                <w:rFonts w:cs="Arial"/>
                <w:color w:val="339966"/>
                <w:sz w:val="20"/>
              </w:rPr>
              <w:t>hierna</w:t>
            </w:r>
            <w:r w:rsidRPr="001058C6">
              <w:rPr>
                <w:rFonts w:cs="Arial"/>
                <w:color w:val="FF0000"/>
                <w:sz w:val="20"/>
              </w:rPr>
              <w:t xml:space="preserve"> </w:t>
            </w:r>
            <w:r w:rsidRPr="001058C6">
              <w:rPr>
                <w:rFonts w:cs="Arial"/>
                <w:color w:val="800080"/>
                <w:sz w:val="20"/>
              </w:rPr>
              <w:t>zowel tezamen als ieder afzonderlijk</w:t>
            </w:r>
            <w:r w:rsidRPr="001058C6">
              <w:rPr>
                <w:rFonts w:cs="Arial"/>
                <w:color w:val="FF0000"/>
                <w:sz w:val="20"/>
              </w:rPr>
              <w:t xml:space="preserve"> </w:t>
            </w:r>
            <w:r w:rsidRPr="004251B4">
              <w:rPr>
                <w:rFonts w:cs="Arial"/>
                <w:color w:val="339966"/>
                <w:sz w:val="20"/>
              </w:rPr>
              <w:t>ook te noemen: ‘</w:t>
            </w:r>
            <w:r w:rsidRPr="00A803BF">
              <w:rPr>
                <w:rFonts w:cs="Arial"/>
                <w:color w:val="800080"/>
                <w:sz w:val="20"/>
                <w:u w:val="single"/>
              </w:rPr>
              <w:t xml:space="preserve">de </w:t>
            </w:r>
            <w:r w:rsidRPr="004251B4">
              <w:rPr>
                <w:rFonts w:cs="Arial"/>
                <w:color w:val="339966"/>
                <w:sz w:val="20"/>
                <w:u w:val="single"/>
              </w:rPr>
              <w:t>Hypotheekgever</w:t>
            </w:r>
            <w:r w:rsidRPr="004251B4">
              <w:rPr>
                <w:rFonts w:cs="Arial"/>
                <w:color w:val="339966"/>
                <w:sz w:val="20"/>
              </w:rPr>
              <w:t>’</w:t>
            </w:r>
          </w:p>
        </w:tc>
        <w:tc>
          <w:tcPr>
            <w:tcW w:w="2718" w:type="pct"/>
          </w:tcPr>
          <w:p w14:paraId="3DC0F559" w14:textId="77777777" w:rsidR="00183C80" w:rsidRDefault="00183C80" w:rsidP="00183C80">
            <w:pPr>
              <w:rPr>
                <w:szCs w:val="18"/>
              </w:rPr>
            </w:pPr>
            <w:r>
              <w:t>Vaste tekst</w:t>
            </w:r>
            <w:r>
              <w:rPr>
                <w:szCs w:val="18"/>
              </w:rPr>
              <w:t xml:space="preserve">, waarbij de paarse tekst weggelaten wordt als er </w:t>
            </w:r>
            <w:r w:rsidR="007F6FF7">
              <w:rPr>
                <w:szCs w:val="18"/>
              </w:rPr>
              <w:t xml:space="preserve">in het voorgaande </w:t>
            </w:r>
            <w:r>
              <w:rPr>
                <w:szCs w:val="18"/>
              </w:rPr>
              <w:t xml:space="preserve">maar één persoon </w:t>
            </w:r>
            <w:r w:rsidR="007F6FF7">
              <w:rPr>
                <w:szCs w:val="18"/>
              </w:rPr>
              <w:t>is vermeld</w:t>
            </w:r>
            <w:r>
              <w:rPr>
                <w:szCs w:val="18"/>
              </w:rPr>
              <w:t>.</w:t>
            </w:r>
          </w:p>
          <w:p w14:paraId="2E912C61" w14:textId="77777777" w:rsidR="00A803BF" w:rsidRDefault="00A803BF" w:rsidP="00183C80">
            <w:pPr>
              <w:rPr>
                <w:szCs w:val="18"/>
              </w:rPr>
            </w:pPr>
          </w:p>
          <w:p w14:paraId="12603EF0" w14:textId="77777777" w:rsidR="00A803BF" w:rsidRDefault="00A803BF" w:rsidP="00183C80">
            <w:pPr>
              <w:rPr>
                <w:szCs w:val="18"/>
              </w:rPr>
            </w:pPr>
            <w:r w:rsidRPr="00993617">
              <w:rPr>
                <w:szCs w:val="18"/>
                <w:u w:val="single"/>
              </w:rPr>
              <w:t>Mapping</w:t>
            </w:r>
            <w:r>
              <w:rPr>
                <w:szCs w:val="18"/>
              </w:rPr>
              <w:t>:</w:t>
            </w:r>
          </w:p>
          <w:p w14:paraId="115B2B6C" w14:textId="77777777" w:rsidR="00993617" w:rsidRPr="00B02D1C" w:rsidRDefault="00993617" w:rsidP="00993617">
            <w:pPr>
              <w:autoSpaceDE w:val="0"/>
              <w:autoSpaceDN w:val="0"/>
              <w:adjustRightInd w:val="0"/>
              <w:spacing w:line="240" w:lineRule="auto"/>
              <w:rPr>
                <w:snapToGrid/>
                <w:kern w:val="0"/>
                <w:sz w:val="16"/>
                <w:szCs w:val="16"/>
                <w:highlight w:val="white"/>
                <w:lang w:eastAsia="nl-NL"/>
              </w:rPr>
            </w:pPr>
            <w:r w:rsidRPr="00B02D1C">
              <w:rPr>
                <w:rFonts w:cs="Arial"/>
                <w:snapToGrid/>
                <w:kern w:val="0"/>
                <w:sz w:val="16"/>
                <w:szCs w:val="16"/>
                <w:lang w:eastAsia="nl-NL"/>
              </w:rPr>
              <w:t>IMKAD_AangebodenStuk/StukdeelHypotheek/ vervreemderRechtRef/Partij</w:t>
            </w:r>
            <w:r w:rsidRPr="00B02D1C">
              <w:rPr>
                <w:snapToGrid/>
                <w:kern w:val="0"/>
                <w:sz w:val="16"/>
                <w:szCs w:val="16"/>
                <w:highlight w:val="white"/>
                <w:lang w:eastAsia="nl-NL"/>
              </w:rPr>
              <w:t>/</w:t>
            </w:r>
          </w:p>
          <w:p w14:paraId="719D847B" w14:textId="77777777" w:rsidR="00A803BF" w:rsidRPr="001E7970" w:rsidRDefault="00A803BF" w:rsidP="00A803BF">
            <w:pPr>
              <w:rPr>
                <w:iCs/>
              </w:rPr>
            </w:pPr>
            <w:r w:rsidRPr="001E7970">
              <w:rPr>
                <w:iCs/>
              </w:rPr>
              <w:tab/>
              <w:t>./tekstKeuze</w:t>
            </w:r>
          </w:p>
          <w:p w14:paraId="42F05001" w14:textId="77777777" w:rsidR="00A803BF" w:rsidRPr="001E7970" w:rsidRDefault="00A803BF" w:rsidP="00A803BF">
            <w:pPr>
              <w:rPr>
                <w:iCs/>
              </w:rPr>
            </w:pPr>
            <w:r w:rsidRPr="001E7970">
              <w:rPr>
                <w:iCs/>
              </w:rPr>
              <w:tab/>
            </w:r>
            <w:r w:rsidRPr="001E7970">
              <w:rPr>
                <w:iCs/>
              </w:rPr>
              <w:tab/>
              <w:t>./tagNaam(‘k_NaamHypotheekgever’)</w:t>
            </w:r>
          </w:p>
          <w:p w14:paraId="183A10CE" w14:textId="77777777" w:rsidR="00A803BF" w:rsidRPr="00B30791" w:rsidRDefault="00A803BF" w:rsidP="00A803BF">
            <w:pPr>
              <w:rPr>
                <w:i/>
              </w:rPr>
            </w:pPr>
            <w:r w:rsidRPr="001E7970">
              <w:rPr>
                <w:iCs/>
              </w:rPr>
              <w:tab/>
            </w:r>
            <w:r w:rsidRPr="001E7970">
              <w:rPr>
                <w:iCs/>
              </w:rPr>
              <w:tab/>
              <w:t>./tekst(‘Hypotheekgever of ‘de Hypotheekgever’ of ‘hypotheekgever’ of ‘de hypotheekgever’)</w:t>
            </w:r>
          </w:p>
        </w:tc>
      </w:tr>
    </w:tbl>
    <w:p w14:paraId="4660F8D4" w14:textId="77777777" w:rsidR="000F22B6" w:rsidRPr="001E2AFE" w:rsidRDefault="000F22B6" w:rsidP="004403AB"/>
    <w:sectPr w:rsidR="000F22B6" w:rsidRPr="001E2AFE" w:rsidSect="00F5481C">
      <w:headerReference w:type="default" r:id="rId13"/>
      <w:footerReference w:type="default" r:id="rId14"/>
      <w:pgSz w:w="11906" w:h="16838" w:code="9"/>
      <w:pgMar w:top="2835" w:right="1304" w:bottom="1134" w:left="113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E316B" w14:textId="77777777" w:rsidR="00FA7B22" w:rsidRDefault="00FA7B22">
      <w:r>
        <w:separator/>
      </w:r>
    </w:p>
  </w:endnote>
  <w:endnote w:type="continuationSeparator" w:id="0">
    <w:p w14:paraId="3A50127A" w14:textId="77777777" w:rsidR="00FA7B22" w:rsidRDefault="00FA7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C29E5" w14:textId="263CBF08" w:rsidR="003022FC" w:rsidRDefault="003022FC">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0CD34" w14:textId="77777777" w:rsidR="003022FC" w:rsidRDefault="003022FC" w:rsidP="00B03963">
    <w:pPr>
      <w:pStyle w:val="Voettekst"/>
      <w:ind w:left="284" w:hanging="28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D2178" w14:textId="77777777" w:rsidR="003022FC" w:rsidRDefault="003022FC" w:rsidP="00B03963">
    <w:pPr>
      <w:pStyle w:val="Voettekst"/>
      <w:ind w:left="284" w:hanging="2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587DF" w14:textId="77777777" w:rsidR="00FA7B22" w:rsidRDefault="00FA7B22">
      <w:r>
        <w:separator/>
      </w:r>
    </w:p>
  </w:footnote>
  <w:footnote w:type="continuationSeparator" w:id="0">
    <w:p w14:paraId="301F731E" w14:textId="77777777" w:rsidR="00FA7B22" w:rsidRDefault="00FA7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2AD0D" w14:textId="03795453" w:rsidR="00B9075D" w:rsidRDefault="00B9075D">
    <w:pPr>
      <w:pStyle w:val="Koptekst"/>
    </w:pPr>
    <w:r>
      <w:rPr>
        <w:noProof/>
        <w:snapToGrid/>
        <w:lang w:eastAsia="nl-NL"/>
      </w:rPr>
      <w:drawing>
        <wp:anchor distT="0" distB="0" distL="114300" distR="114300" simplePos="0" relativeHeight="251657728" behindDoc="1" locked="0" layoutInCell="1" allowOverlap="1" wp14:anchorId="226928D4" wp14:editId="66A3673C">
          <wp:simplePos x="0" y="0"/>
          <wp:positionH relativeFrom="column">
            <wp:posOffset>3364865</wp:posOffset>
          </wp:positionH>
          <wp:positionV relativeFrom="paragraph">
            <wp:posOffset>59690</wp:posOffset>
          </wp:positionV>
          <wp:extent cx="1333500" cy="1114425"/>
          <wp:effectExtent l="0" t="0" r="0" b="9525"/>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3022FC" w14:paraId="539E5C9F" w14:textId="77777777">
      <w:tc>
        <w:tcPr>
          <w:tcW w:w="4181" w:type="dxa"/>
        </w:tcPr>
        <w:p w14:paraId="36541B0C" w14:textId="77777777" w:rsidR="003022FC" w:rsidRPr="00250E11" w:rsidRDefault="003022FC">
          <w:pPr>
            <w:pStyle w:val="tussenkopje"/>
            <w:spacing w:before="0"/>
            <w:rPr>
              <w:b/>
              <w:bCs/>
            </w:rPr>
          </w:pPr>
          <w:r w:rsidRPr="00250E11">
            <w:rPr>
              <w:b/>
              <w:bCs/>
            </w:rPr>
            <w:t>Datum</w:t>
          </w:r>
        </w:p>
      </w:tc>
    </w:tr>
    <w:tr w:rsidR="003022FC" w14:paraId="1F9A8CC8" w14:textId="77777777">
      <w:tc>
        <w:tcPr>
          <w:tcW w:w="4181" w:type="dxa"/>
        </w:tcPr>
        <w:p w14:paraId="7D54219D" w14:textId="18FF4F2C" w:rsidR="003022FC" w:rsidRDefault="001F07AA">
          <w:pPr>
            <w:spacing w:line="240" w:lineRule="atLeast"/>
          </w:pPr>
          <w:ins w:id="64" w:author="Groot, Karina de" w:date="2025-03-31T10:01:00Z" w16du:dateUtc="2025-03-31T08:01:00Z">
            <w:r>
              <w:t>31 maart 2025</w:t>
            </w:r>
          </w:ins>
          <w:del w:id="65" w:author="Groot, Karina de" w:date="2025-03-31T10:01:00Z" w16du:dateUtc="2025-03-31T08:01:00Z">
            <w:r w:rsidR="003022FC" w:rsidDel="001F07AA">
              <w:fldChar w:fldCharType="begin"/>
            </w:r>
            <w:r w:rsidR="003022FC" w:rsidDel="001F07AA">
              <w:delInstrText xml:space="preserve"> REF Datum \h </w:delInstrText>
            </w:r>
            <w:r w:rsidR="003022FC" w:rsidDel="001F07AA">
              <w:fldChar w:fldCharType="separate"/>
            </w:r>
            <w:r w:rsidR="003022FC" w:rsidDel="001F07AA">
              <w:rPr>
                <w:noProof/>
              </w:rPr>
              <w:delText>15 oktober 2018</w:delText>
            </w:r>
            <w:r w:rsidR="003022FC" w:rsidDel="001F07AA">
              <w:fldChar w:fldCharType="end"/>
            </w:r>
          </w:del>
        </w:p>
      </w:tc>
    </w:tr>
    <w:tr w:rsidR="003022FC" w14:paraId="2FA8712D" w14:textId="77777777">
      <w:tc>
        <w:tcPr>
          <w:tcW w:w="4181" w:type="dxa"/>
        </w:tcPr>
        <w:p w14:paraId="07179B2B" w14:textId="77777777" w:rsidR="003022FC" w:rsidRPr="00250E11" w:rsidRDefault="003022FC" w:rsidP="00250E11">
          <w:pPr>
            <w:pStyle w:val="tussenkopje"/>
            <w:spacing w:before="0"/>
            <w:rPr>
              <w:b/>
              <w:bCs/>
            </w:rPr>
          </w:pPr>
          <w:r w:rsidRPr="00250E11">
            <w:rPr>
              <w:b/>
              <w:bCs/>
            </w:rPr>
            <w:t>Titel</w:t>
          </w:r>
        </w:p>
      </w:tc>
    </w:tr>
    <w:tr w:rsidR="003022FC" w14:paraId="6DBB07C4" w14:textId="77777777">
      <w:tc>
        <w:tcPr>
          <w:tcW w:w="4181" w:type="dxa"/>
        </w:tcPr>
        <w:p w14:paraId="6C0A99CC" w14:textId="7E623711" w:rsidR="003022FC" w:rsidRPr="00B03963" w:rsidRDefault="003022FC" w:rsidP="00D16132">
          <w:pPr>
            <w:spacing w:line="240" w:lineRule="atLeast"/>
            <w:rPr>
              <w:b/>
            </w:rPr>
          </w:pPr>
          <w:r>
            <w:fldChar w:fldCharType="begin"/>
          </w:r>
          <w:r>
            <w:instrText xml:space="preserve"> REF Titel \h </w:instrText>
          </w:r>
          <w:r>
            <w:fldChar w:fldCharType="separate"/>
          </w:r>
          <w:r>
            <w:t xml:space="preserve">Toelichting Tekstblok - </w:t>
          </w:r>
          <w:r w:rsidRPr="00D13A4E">
            <w:t>Partijnamen in hypotheekakten</w:t>
          </w:r>
          <w:r>
            <w:t xml:space="preserve"> v</w:t>
          </w:r>
          <w:del w:id="66" w:author="Groot, Karina de" w:date="2025-03-31T10:02:00Z" w16du:dateUtc="2025-03-31T08:02:00Z">
            <w:r w:rsidDel="001F07AA">
              <w:delText>1.3</w:delText>
            </w:r>
          </w:del>
          <w:ins w:id="67" w:author="Groot, Karina de" w:date="2025-03-31T10:02:00Z" w16du:dateUtc="2025-03-31T08:02:00Z">
            <w:r w:rsidR="001F07AA">
              <w:t>2.0</w:t>
            </w:r>
          </w:ins>
          <w:r>
            <w:fldChar w:fldCharType="end"/>
          </w:r>
        </w:p>
      </w:tc>
    </w:tr>
    <w:tr w:rsidR="003022FC" w14:paraId="34B61689" w14:textId="77777777">
      <w:tc>
        <w:tcPr>
          <w:tcW w:w="4181" w:type="dxa"/>
        </w:tcPr>
        <w:p w14:paraId="3B25D055" w14:textId="77777777" w:rsidR="003022FC" w:rsidRPr="00250E11" w:rsidRDefault="003022FC" w:rsidP="00250E11">
          <w:pPr>
            <w:pStyle w:val="tussenkopje"/>
            <w:spacing w:before="0"/>
            <w:rPr>
              <w:b/>
              <w:bCs/>
            </w:rPr>
          </w:pPr>
          <w:r w:rsidRPr="00250E11">
            <w:rPr>
              <w:b/>
              <w:bCs/>
            </w:rPr>
            <w:t>Versie</w:t>
          </w:r>
        </w:p>
      </w:tc>
    </w:tr>
    <w:tr w:rsidR="003022FC" w14:paraId="234D72F6" w14:textId="77777777">
      <w:tc>
        <w:tcPr>
          <w:tcW w:w="4181" w:type="dxa"/>
        </w:tcPr>
        <w:p w14:paraId="488B4E73" w14:textId="2321A6A4" w:rsidR="003022FC" w:rsidRDefault="003022FC">
          <w:pPr>
            <w:spacing w:line="240" w:lineRule="atLeast"/>
          </w:pPr>
          <w:del w:id="68" w:author="Groot, Karina de" w:date="2025-03-31T10:02:00Z" w16du:dateUtc="2025-03-31T08:02:00Z">
            <w:r w:rsidDel="001F07AA">
              <w:fldChar w:fldCharType="begin"/>
            </w:r>
            <w:r w:rsidDel="001F07AA">
              <w:delInstrText xml:space="preserve"> REF VersieInKop \h </w:delInstrText>
            </w:r>
            <w:r w:rsidDel="001F07AA">
              <w:fldChar w:fldCharType="separate"/>
            </w:r>
            <w:r w:rsidDel="001F07AA">
              <w:rPr>
                <w:noProof/>
              </w:rPr>
              <w:delText>1.5</w:delText>
            </w:r>
            <w:r w:rsidDel="001F07AA">
              <w:fldChar w:fldCharType="end"/>
            </w:r>
          </w:del>
          <w:ins w:id="69" w:author="Groot, Karina de" w:date="2025-03-31T10:02:00Z" w16du:dateUtc="2025-03-31T08:02:00Z">
            <w:r w:rsidR="001F07AA">
              <w:t>2.0</w:t>
            </w:r>
          </w:ins>
        </w:p>
      </w:tc>
    </w:tr>
    <w:tr w:rsidR="003022FC" w14:paraId="4DE83B37" w14:textId="77777777">
      <w:tc>
        <w:tcPr>
          <w:tcW w:w="4181" w:type="dxa"/>
        </w:tcPr>
        <w:p w14:paraId="6D401165" w14:textId="77777777" w:rsidR="003022FC" w:rsidRPr="001F07AA" w:rsidRDefault="003022FC" w:rsidP="00250E11">
          <w:pPr>
            <w:pStyle w:val="tussenkopje"/>
            <w:spacing w:before="0"/>
          </w:pPr>
          <w:r w:rsidRPr="001F07AA">
            <w:t>Blad</w:t>
          </w:r>
        </w:p>
      </w:tc>
    </w:tr>
    <w:tr w:rsidR="003022FC" w14:paraId="352B0EB9" w14:textId="77777777">
      <w:tc>
        <w:tcPr>
          <w:tcW w:w="4181" w:type="dxa"/>
        </w:tcPr>
        <w:p w14:paraId="613479A1" w14:textId="77777777" w:rsidR="003022FC" w:rsidRDefault="003022FC">
          <w:pPr>
            <w:spacing w:line="240" w:lineRule="atLeast"/>
          </w:pPr>
          <w:r>
            <w:fldChar w:fldCharType="begin"/>
          </w:r>
          <w:r>
            <w:instrText xml:space="preserve"> PAGE  \* MERGEFORMAT </w:instrText>
          </w:r>
          <w:r>
            <w:fldChar w:fldCharType="separate"/>
          </w:r>
          <w:r w:rsidR="0055549B">
            <w:rPr>
              <w:noProof/>
            </w:rPr>
            <w:t>5</w:t>
          </w:r>
          <w:r>
            <w:fldChar w:fldCharType="end"/>
          </w:r>
          <w:r>
            <w:t xml:space="preserve"> van </w:t>
          </w:r>
          <w:fldSimple w:instr=" DOCPROPERTY  Pages  \* MERGEFORMAT ">
            <w:r>
              <w:t>17</w:t>
            </w:r>
          </w:fldSimple>
        </w:p>
      </w:tc>
    </w:tr>
  </w:tbl>
  <w:p w14:paraId="4FE0A500" w14:textId="7BD62A32" w:rsidR="003022FC" w:rsidRDefault="003022FC">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79772" w14:textId="77777777" w:rsidR="003022FC" w:rsidRDefault="003022FC">
    <w:pPr>
      <w:pStyle w:val="Koptekst"/>
    </w:pPr>
    <w:r>
      <w:rPr>
        <w:noProof/>
        <w:snapToGrid/>
        <w:lang w:eastAsia="nl-NL"/>
      </w:rPr>
      <w:drawing>
        <wp:anchor distT="0" distB="0" distL="114300" distR="114300" simplePos="0" relativeHeight="251656704" behindDoc="0" locked="0" layoutInCell="1" allowOverlap="1" wp14:anchorId="14018A02" wp14:editId="1A1827D3">
          <wp:simplePos x="0" y="0"/>
          <wp:positionH relativeFrom="page">
            <wp:posOffset>3032760</wp:posOffset>
          </wp:positionH>
          <wp:positionV relativeFrom="page">
            <wp:posOffset>512445</wp:posOffset>
          </wp:positionV>
          <wp:extent cx="942975" cy="190500"/>
          <wp:effectExtent l="0" t="0" r="9525" b="0"/>
          <wp:wrapNone/>
          <wp:docPr id="4" name="Afbeelding 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6573" w:tblpY="625"/>
      <w:tblW w:w="0" w:type="auto"/>
      <w:tblCellMar>
        <w:left w:w="70" w:type="dxa"/>
        <w:right w:w="70" w:type="dxa"/>
      </w:tblCellMar>
      <w:tblLook w:val="0000" w:firstRow="0" w:lastRow="0" w:firstColumn="0" w:lastColumn="0" w:noHBand="0" w:noVBand="0"/>
    </w:tblPr>
    <w:tblGrid>
      <w:gridCol w:w="4820"/>
    </w:tblGrid>
    <w:tr w:rsidR="003022FC" w14:paraId="1D4C1959" w14:textId="77777777" w:rsidTr="0015216B">
      <w:tc>
        <w:tcPr>
          <w:tcW w:w="4820" w:type="dxa"/>
        </w:tcPr>
        <w:p w14:paraId="75B78A93" w14:textId="77777777" w:rsidR="003022FC" w:rsidRDefault="003022FC" w:rsidP="0009429C">
          <w:pPr>
            <w:pStyle w:val="tussenkopje"/>
            <w:spacing w:before="0"/>
          </w:pPr>
          <w:r>
            <w:t>Datum</w:t>
          </w:r>
        </w:p>
      </w:tc>
    </w:tr>
    <w:bookmarkStart w:id="124" w:name="Datum"/>
    <w:tr w:rsidR="003022FC" w14:paraId="2953A40B" w14:textId="77777777" w:rsidTr="0015216B">
      <w:tc>
        <w:tcPr>
          <w:tcW w:w="4820" w:type="dxa"/>
        </w:tcPr>
        <w:p w14:paraId="0B752D33" w14:textId="053B5C87" w:rsidR="003022FC" w:rsidRPr="00750592" w:rsidRDefault="003022FC" w:rsidP="0009429C">
          <w:pPr>
            <w:spacing w:line="240" w:lineRule="atLeast"/>
          </w:pPr>
          <w:r>
            <w:fldChar w:fldCharType="begin"/>
          </w:r>
          <w:r>
            <w:instrText xml:space="preserve"> STYLEREF Datumopmaakprofiel\l  \* MERGEFORMAT </w:instrText>
          </w:r>
          <w:r>
            <w:fldChar w:fldCharType="separate"/>
          </w:r>
          <w:r w:rsidR="009245F2">
            <w:rPr>
              <w:noProof/>
            </w:rPr>
            <w:t>31 maart 2025</w:t>
          </w:r>
          <w:r>
            <w:fldChar w:fldCharType="end"/>
          </w:r>
          <w:bookmarkEnd w:id="124"/>
        </w:p>
      </w:tc>
    </w:tr>
    <w:tr w:rsidR="003022FC" w14:paraId="2161B494" w14:textId="77777777" w:rsidTr="0015216B">
      <w:tc>
        <w:tcPr>
          <w:tcW w:w="4820" w:type="dxa"/>
        </w:tcPr>
        <w:p w14:paraId="08C8FB6A" w14:textId="77777777" w:rsidR="003022FC" w:rsidRDefault="003022FC" w:rsidP="0009429C">
          <w:pPr>
            <w:pStyle w:val="tussenkopje"/>
          </w:pPr>
          <w:r>
            <w:t>Titel</w:t>
          </w:r>
        </w:p>
      </w:tc>
    </w:tr>
    <w:bookmarkStart w:id="125" w:name="Titel"/>
    <w:tr w:rsidR="003022FC" w14:paraId="47CDACAE" w14:textId="77777777" w:rsidTr="0015216B">
      <w:tc>
        <w:tcPr>
          <w:tcW w:w="4820" w:type="dxa"/>
        </w:tcPr>
        <w:p w14:paraId="3C59458B" w14:textId="15489C5D" w:rsidR="003022FC" w:rsidRPr="003412EA" w:rsidRDefault="003022FC" w:rsidP="0009429C">
          <w:pPr>
            <w:spacing w:line="240" w:lineRule="atLeast"/>
            <w:rPr>
              <w:b/>
            </w:rPr>
          </w:pPr>
          <w:r>
            <w:rPr>
              <w:b/>
            </w:rPr>
            <w:fldChar w:fldCharType="begin"/>
          </w:r>
          <w:r>
            <w:rPr>
              <w:b/>
            </w:rPr>
            <w:instrText xml:space="preserve"> REF bmTitel \h </w:instrText>
          </w:r>
          <w:r>
            <w:rPr>
              <w:b/>
            </w:rPr>
          </w:r>
          <w:r>
            <w:rPr>
              <w:b/>
            </w:rPr>
            <w:fldChar w:fldCharType="separate"/>
          </w:r>
          <w:r>
            <w:t>Toelichting T</w:t>
          </w:r>
          <w:ins w:id="126" w:author="Groot, Karina de" w:date="2025-03-31T10:04:00Z" w16du:dateUtc="2025-03-31T08:04:00Z">
            <w:r w:rsidR="004B4E6B">
              <w:t>B</w:t>
            </w:r>
          </w:ins>
          <w:r>
            <w:t xml:space="preserve"> - </w:t>
          </w:r>
          <w:r w:rsidRPr="00D13A4E">
            <w:t>Partijnamen in hypotheekakten</w:t>
          </w:r>
          <w:r>
            <w:t xml:space="preserve"> v</w:t>
          </w:r>
          <w:del w:id="127" w:author="Groot, Karina de" w:date="2025-03-31T10:03:00Z" w16du:dateUtc="2025-03-31T08:03:00Z">
            <w:r w:rsidDel="004B4E6B">
              <w:delText>1.</w:delText>
            </w:r>
          </w:del>
          <w:ins w:id="128" w:author="Groot, Karina de" w:date="2025-03-31T10:03:00Z" w16du:dateUtc="2025-03-31T08:03:00Z">
            <w:r w:rsidR="004B4E6B">
              <w:t>2.0</w:t>
            </w:r>
          </w:ins>
          <w:del w:id="129" w:author="Groot, Karina de" w:date="2025-03-31T10:03:00Z" w16du:dateUtc="2025-03-31T08:03:00Z">
            <w:r w:rsidDel="004B4E6B">
              <w:delText>3 NL</w:delText>
            </w:r>
          </w:del>
          <w:r>
            <w:rPr>
              <w:b/>
            </w:rPr>
            <w:fldChar w:fldCharType="end"/>
          </w:r>
          <w:bookmarkEnd w:id="125"/>
        </w:p>
      </w:tc>
    </w:tr>
    <w:tr w:rsidR="003022FC" w14:paraId="494F469F" w14:textId="77777777" w:rsidTr="0015216B">
      <w:tc>
        <w:tcPr>
          <w:tcW w:w="4820" w:type="dxa"/>
        </w:tcPr>
        <w:p w14:paraId="3866581E" w14:textId="77777777" w:rsidR="003022FC" w:rsidRDefault="003022FC" w:rsidP="0009429C">
          <w:pPr>
            <w:pStyle w:val="tussenkopje"/>
          </w:pPr>
          <w:r>
            <w:t>Versie</w:t>
          </w:r>
        </w:p>
      </w:tc>
    </w:tr>
    <w:bookmarkStart w:id="130" w:name="VersieInKop"/>
    <w:tr w:rsidR="003022FC" w14:paraId="3A97A308" w14:textId="77777777" w:rsidTr="0015216B">
      <w:tc>
        <w:tcPr>
          <w:tcW w:w="4820" w:type="dxa"/>
        </w:tcPr>
        <w:p w14:paraId="015525CC" w14:textId="6C570D76" w:rsidR="003022FC" w:rsidRPr="002928ED" w:rsidRDefault="003022FC" w:rsidP="0009429C">
          <w:pPr>
            <w:spacing w:line="240" w:lineRule="atLeast"/>
          </w:pPr>
          <w:r>
            <w:fldChar w:fldCharType="begin"/>
          </w:r>
          <w:r>
            <w:instrText xml:space="preserve"> STYLEREF Versie\l  \* MERGEFORMAT </w:instrText>
          </w:r>
          <w:r>
            <w:fldChar w:fldCharType="separate"/>
          </w:r>
          <w:r w:rsidR="009245F2">
            <w:rPr>
              <w:noProof/>
            </w:rPr>
            <w:t>2.0</w:t>
          </w:r>
          <w:r>
            <w:fldChar w:fldCharType="end"/>
          </w:r>
          <w:bookmarkEnd w:id="130"/>
        </w:p>
      </w:tc>
    </w:tr>
    <w:tr w:rsidR="003022FC" w14:paraId="12DFBCA7" w14:textId="77777777" w:rsidTr="0015216B">
      <w:tc>
        <w:tcPr>
          <w:tcW w:w="4820" w:type="dxa"/>
        </w:tcPr>
        <w:p w14:paraId="66562BEB" w14:textId="77777777" w:rsidR="003022FC" w:rsidRDefault="003022FC" w:rsidP="004B4E6B">
          <w:pPr>
            <w:pStyle w:val="tussenkopje"/>
          </w:pPr>
          <w:r>
            <w:t>Blad</w:t>
          </w:r>
        </w:p>
      </w:tc>
    </w:tr>
    <w:tr w:rsidR="003022FC" w14:paraId="54806F1F" w14:textId="77777777" w:rsidTr="0015216B">
      <w:tc>
        <w:tcPr>
          <w:tcW w:w="4820" w:type="dxa"/>
        </w:tcPr>
        <w:p w14:paraId="2C5503D3" w14:textId="77777777" w:rsidR="003022FC" w:rsidRDefault="003022FC" w:rsidP="0009429C">
          <w:pPr>
            <w:spacing w:line="240" w:lineRule="atLeast"/>
          </w:pPr>
          <w:r>
            <w:fldChar w:fldCharType="begin"/>
          </w:r>
          <w:r>
            <w:instrText xml:space="preserve"> PAGE  \* MERGEFORMAT </w:instrText>
          </w:r>
          <w:r>
            <w:fldChar w:fldCharType="separate"/>
          </w:r>
          <w:r w:rsidR="0055549B">
            <w:rPr>
              <w:noProof/>
            </w:rPr>
            <w:t>9</w:t>
          </w:r>
          <w:r>
            <w:fldChar w:fldCharType="end"/>
          </w:r>
          <w:r>
            <w:t xml:space="preserve"> van </w:t>
          </w:r>
          <w:fldSimple w:instr=" DOCPROPERTY  Pages  \* MERGEFORMAT ">
            <w:r>
              <w:t>17</w:t>
            </w:r>
          </w:fldSimple>
          <w:r>
            <w:t xml:space="preserve"> </w:t>
          </w:r>
        </w:p>
      </w:tc>
    </w:tr>
  </w:tbl>
  <w:p w14:paraId="5E33DE50" w14:textId="56322558" w:rsidR="003022FC" w:rsidRDefault="003022FC" w:rsidP="002928E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0238"/>
    <w:multiLevelType w:val="hybridMultilevel"/>
    <w:tmpl w:val="8FB82B96"/>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4D15D0"/>
    <w:multiLevelType w:val="hybridMultilevel"/>
    <w:tmpl w:val="23EECBEA"/>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DF0A98"/>
    <w:multiLevelType w:val="hybridMultilevel"/>
    <w:tmpl w:val="DBD4E34E"/>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2130E15"/>
    <w:multiLevelType w:val="multilevel"/>
    <w:tmpl w:val="C89803A6"/>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DD1F31"/>
    <w:multiLevelType w:val="hybridMultilevel"/>
    <w:tmpl w:val="C89803A6"/>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1C63FD5"/>
    <w:multiLevelType w:val="hybridMultilevel"/>
    <w:tmpl w:val="D1462678"/>
    <w:lvl w:ilvl="0" w:tplc="985ED932">
      <w:start w:val="2"/>
      <w:numFmt w:val="bullet"/>
      <w:lvlText w:val="-"/>
      <w:lvlJc w:val="left"/>
      <w:pPr>
        <w:tabs>
          <w:tab w:val="num" w:pos="587"/>
        </w:tabs>
        <w:ind w:left="587" w:hanging="360"/>
      </w:pPr>
      <w:rPr>
        <w:rFonts w:ascii="Arial" w:eastAsia="Times New Roman" w:hAnsi="Arial" w:cs="Arial" w:hint="default"/>
      </w:rPr>
    </w:lvl>
    <w:lvl w:ilvl="1" w:tplc="04130003" w:tentative="1">
      <w:start w:val="1"/>
      <w:numFmt w:val="bullet"/>
      <w:lvlText w:val="o"/>
      <w:lvlJc w:val="left"/>
      <w:pPr>
        <w:tabs>
          <w:tab w:val="num" w:pos="1307"/>
        </w:tabs>
        <w:ind w:left="1307" w:hanging="360"/>
      </w:pPr>
      <w:rPr>
        <w:rFonts w:ascii="Courier New" w:hAnsi="Courier New" w:cs="Courier New" w:hint="default"/>
      </w:rPr>
    </w:lvl>
    <w:lvl w:ilvl="2" w:tplc="04130005" w:tentative="1">
      <w:start w:val="1"/>
      <w:numFmt w:val="bullet"/>
      <w:lvlText w:val=""/>
      <w:lvlJc w:val="left"/>
      <w:pPr>
        <w:tabs>
          <w:tab w:val="num" w:pos="2027"/>
        </w:tabs>
        <w:ind w:left="2027" w:hanging="360"/>
      </w:pPr>
      <w:rPr>
        <w:rFonts w:ascii="Wingdings" w:hAnsi="Wingdings" w:hint="default"/>
      </w:rPr>
    </w:lvl>
    <w:lvl w:ilvl="3" w:tplc="04130001" w:tentative="1">
      <w:start w:val="1"/>
      <w:numFmt w:val="bullet"/>
      <w:lvlText w:val=""/>
      <w:lvlJc w:val="left"/>
      <w:pPr>
        <w:tabs>
          <w:tab w:val="num" w:pos="2747"/>
        </w:tabs>
        <w:ind w:left="2747" w:hanging="360"/>
      </w:pPr>
      <w:rPr>
        <w:rFonts w:ascii="Symbol" w:hAnsi="Symbol" w:hint="default"/>
      </w:rPr>
    </w:lvl>
    <w:lvl w:ilvl="4" w:tplc="04130003" w:tentative="1">
      <w:start w:val="1"/>
      <w:numFmt w:val="bullet"/>
      <w:lvlText w:val="o"/>
      <w:lvlJc w:val="left"/>
      <w:pPr>
        <w:tabs>
          <w:tab w:val="num" w:pos="3467"/>
        </w:tabs>
        <w:ind w:left="3467" w:hanging="360"/>
      </w:pPr>
      <w:rPr>
        <w:rFonts w:ascii="Courier New" w:hAnsi="Courier New" w:cs="Courier New" w:hint="default"/>
      </w:rPr>
    </w:lvl>
    <w:lvl w:ilvl="5" w:tplc="04130005" w:tentative="1">
      <w:start w:val="1"/>
      <w:numFmt w:val="bullet"/>
      <w:lvlText w:val=""/>
      <w:lvlJc w:val="left"/>
      <w:pPr>
        <w:tabs>
          <w:tab w:val="num" w:pos="4187"/>
        </w:tabs>
        <w:ind w:left="4187" w:hanging="360"/>
      </w:pPr>
      <w:rPr>
        <w:rFonts w:ascii="Wingdings" w:hAnsi="Wingdings" w:hint="default"/>
      </w:rPr>
    </w:lvl>
    <w:lvl w:ilvl="6" w:tplc="04130001" w:tentative="1">
      <w:start w:val="1"/>
      <w:numFmt w:val="bullet"/>
      <w:lvlText w:val=""/>
      <w:lvlJc w:val="left"/>
      <w:pPr>
        <w:tabs>
          <w:tab w:val="num" w:pos="4907"/>
        </w:tabs>
        <w:ind w:left="4907" w:hanging="360"/>
      </w:pPr>
      <w:rPr>
        <w:rFonts w:ascii="Symbol" w:hAnsi="Symbol" w:hint="default"/>
      </w:rPr>
    </w:lvl>
    <w:lvl w:ilvl="7" w:tplc="04130003" w:tentative="1">
      <w:start w:val="1"/>
      <w:numFmt w:val="bullet"/>
      <w:lvlText w:val="o"/>
      <w:lvlJc w:val="left"/>
      <w:pPr>
        <w:tabs>
          <w:tab w:val="num" w:pos="5627"/>
        </w:tabs>
        <w:ind w:left="5627" w:hanging="360"/>
      </w:pPr>
      <w:rPr>
        <w:rFonts w:ascii="Courier New" w:hAnsi="Courier New" w:cs="Courier New" w:hint="default"/>
      </w:rPr>
    </w:lvl>
    <w:lvl w:ilvl="8" w:tplc="04130005" w:tentative="1">
      <w:start w:val="1"/>
      <w:numFmt w:val="bullet"/>
      <w:lvlText w:val=""/>
      <w:lvlJc w:val="left"/>
      <w:pPr>
        <w:tabs>
          <w:tab w:val="num" w:pos="6347"/>
        </w:tabs>
        <w:ind w:left="6347" w:hanging="360"/>
      </w:pPr>
      <w:rPr>
        <w:rFonts w:ascii="Wingdings" w:hAnsi="Wingdings" w:hint="default"/>
      </w:rPr>
    </w:lvl>
  </w:abstractNum>
  <w:abstractNum w:abstractNumId="7" w15:restartNumberingAfterBreak="0">
    <w:nsid w:val="33B616B8"/>
    <w:multiLevelType w:val="hybridMultilevel"/>
    <w:tmpl w:val="783E447A"/>
    <w:lvl w:ilvl="0" w:tplc="78DC25CA">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2D0F34"/>
    <w:multiLevelType w:val="hybridMultilevel"/>
    <w:tmpl w:val="EDBCDE08"/>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70E28E8"/>
    <w:multiLevelType w:val="hybridMultilevel"/>
    <w:tmpl w:val="FDBA5E76"/>
    <w:lvl w:ilvl="0" w:tplc="9FE0D446">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15025D"/>
    <w:multiLevelType w:val="hybridMultilevel"/>
    <w:tmpl w:val="ACEC711C"/>
    <w:lvl w:ilvl="0" w:tplc="91B4320A">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1F0364"/>
    <w:multiLevelType w:val="hybridMultilevel"/>
    <w:tmpl w:val="842A9F1A"/>
    <w:lvl w:ilvl="0" w:tplc="7B749722">
      <w:start w:val="4"/>
      <w:numFmt w:val="bullet"/>
      <w:lvlText w:val="-"/>
      <w:lvlJc w:val="left"/>
      <w:pPr>
        <w:tabs>
          <w:tab w:val="num" w:pos="587"/>
        </w:tabs>
        <w:ind w:left="587" w:hanging="360"/>
      </w:pPr>
      <w:rPr>
        <w:rFonts w:ascii="Helvetica" w:eastAsia="Times New Roman" w:hAnsi="Helvetica" w:cs="Helvetica" w:hint="default"/>
      </w:rPr>
    </w:lvl>
    <w:lvl w:ilvl="1" w:tplc="04130003" w:tentative="1">
      <w:start w:val="1"/>
      <w:numFmt w:val="bullet"/>
      <w:lvlText w:val="o"/>
      <w:lvlJc w:val="left"/>
      <w:pPr>
        <w:tabs>
          <w:tab w:val="num" w:pos="1307"/>
        </w:tabs>
        <w:ind w:left="1307" w:hanging="360"/>
      </w:pPr>
      <w:rPr>
        <w:rFonts w:ascii="Courier New" w:hAnsi="Courier New" w:cs="Courier New" w:hint="default"/>
      </w:rPr>
    </w:lvl>
    <w:lvl w:ilvl="2" w:tplc="04130005" w:tentative="1">
      <w:start w:val="1"/>
      <w:numFmt w:val="bullet"/>
      <w:lvlText w:val=""/>
      <w:lvlJc w:val="left"/>
      <w:pPr>
        <w:tabs>
          <w:tab w:val="num" w:pos="2027"/>
        </w:tabs>
        <w:ind w:left="2027" w:hanging="360"/>
      </w:pPr>
      <w:rPr>
        <w:rFonts w:ascii="Wingdings" w:hAnsi="Wingdings" w:hint="default"/>
      </w:rPr>
    </w:lvl>
    <w:lvl w:ilvl="3" w:tplc="04130001" w:tentative="1">
      <w:start w:val="1"/>
      <w:numFmt w:val="bullet"/>
      <w:lvlText w:val=""/>
      <w:lvlJc w:val="left"/>
      <w:pPr>
        <w:tabs>
          <w:tab w:val="num" w:pos="2747"/>
        </w:tabs>
        <w:ind w:left="2747" w:hanging="360"/>
      </w:pPr>
      <w:rPr>
        <w:rFonts w:ascii="Symbol" w:hAnsi="Symbol" w:hint="default"/>
      </w:rPr>
    </w:lvl>
    <w:lvl w:ilvl="4" w:tplc="04130003" w:tentative="1">
      <w:start w:val="1"/>
      <w:numFmt w:val="bullet"/>
      <w:lvlText w:val="o"/>
      <w:lvlJc w:val="left"/>
      <w:pPr>
        <w:tabs>
          <w:tab w:val="num" w:pos="3467"/>
        </w:tabs>
        <w:ind w:left="3467" w:hanging="360"/>
      </w:pPr>
      <w:rPr>
        <w:rFonts w:ascii="Courier New" w:hAnsi="Courier New" w:cs="Courier New" w:hint="default"/>
      </w:rPr>
    </w:lvl>
    <w:lvl w:ilvl="5" w:tplc="04130005" w:tentative="1">
      <w:start w:val="1"/>
      <w:numFmt w:val="bullet"/>
      <w:lvlText w:val=""/>
      <w:lvlJc w:val="left"/>
      <w:pPr>
        <w:tabs>
          <w:tab w:val="num" w:pos="4187"/>
        </w:tabs>
        <w:ind w:left="4187" w:hanging="360"/>
      </w:pPr>
      <w:rPr>
        <w:rFonts w:ascii="Wingdings" w:hAnsi="Wingdings" w:hint="default"/>
      </w:rPr>
    </w:lvl>
    <w:lvl w:ilvl="6" w:tplc="04130001" w:tentative="1">
      <w:start w:val="1"/>
      <w:numFmt w:val="bullet"/>
      <w:lvlText w:val=""/>
      <w:lvlJc w:val="left"/>
      <w:pPr>
        <w:tabs>
          <w:tab w:val="num" w:pos="4907"/>
        </w:tabs>
        <w:ind w:left="4907" w:hanging="360"/>
      </w:pPr>
      <w:rPr>
        <w:rFonts w:ascii="Symbol" w:hAnsi="Symbol" w:hint="default"/>
      </w:rPr>
    </w:lvl>
    <w:lvl w:ilvl="7" w:tplc="04130003" w:tentative="1">
      <w:start w:val="1"/>
      <w:numFmt w:val="bullet"/>
      <w:lvlText w:val="o"/>
      <w:lvlJc w:val="left"/>
      <w:pPr>
        <w:tabs>
          <w:tab w:val="num" w:pos="5627"/>
        </w:tabs>
        <w:ind w:left="5627" w:hanging="360"/>
      </w:pPr>
      <w:rPr>
        <w:rFonts w:ascii="Courier New" w:hAnsi="Courier New" w:cs="Courier New" w:hint="default"/>
      </w:rPr>
    </w:lvl>
    <w:lvl w:ilvl="8" w:tplc="04130005" w:tentative="1">
      <w:start w:val="1"/>
      <w:numFmt w:val="bullet"/>
      <w:lvlText w:val=""/>
      <w:lvlJc w:val="left"/>
      <w:pPr>
        <w:tabs>
          <w:tab w:val="num" w:pos="6347"/>
        </w:tabs>
        <w:ind w:left="6347" w:hanging="360"/>
      </w:pPr>
      <w:rPr>
        <w:rFonts w:ascii="Wingdings" w:hAnsi="Wingdings" w:hint="default"/>
      </w:rPr>
    </w:lvl>
  </w:abstractNum>
  <w:abstractNum w:abstractNumId="14" w15:restartNumberingAfterBreak="0">
    <w:nsid w:val="62C72A78"/>
    <w:multiLevelType w:val="multilevel"/>
    <w:tmpl w:val="CD98DFFC"/>
    <w:lvl w:ilvl="0">
      <w:start w:val="1"/>
      <w:numFmt w:val="bullet"/>
      <w:lvlText w:val="-"/>
      <w:lvlJc w:val="left"/>
      <w:pPr>
        <w:tabs>
          <w:tab w:val="num" w:pos="284"/>
        </w:tabs>
        <w:ind w:left="284" w:hanging="284"/>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BF73067"/>
    <w:multiLevelType w:val="hybridMultilevel"/>
    <w:tmpl w:val="DDD6ECC2"/>
    <w:lvl w:ilvl="0" w:tplc="C4D01D42">
      <w:start w:val="1"/>
      <w:numFmt w:val="bullet"/>
      <w:pStyle w:val="opsomInspr"/>
      <w:lvlText w:val=""/>
      <w:lvlJc w:val="left"/>
      <w:pPr>
        <w:tabs>
          <w:tab w:val="num" w:pos="587"/>
        </w:tabs>
        <w:ind w:left="454" w:hanging="227"/>
      </w:pPr>
      <w:rPr>
        <w:rFonts w:ascii="Symbol" w:hAnsi="Symbol" w:hint="default"/>
        <w:sz w:val="18"/>
      </w:rPr>
    </w:lvl>
    <w:lvl w:ilvl="1" w:tplc="312E2B6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6" w15:restartNumberingAfterBreak="0">
    <w:nsid w:val="6D563CEC"/>
    <w:multiLevelType w:val="hybridMultilevel"/>
    <w:tmpl w:val="1C042458"/>
    <w:lvl w:ilvl="0" w:tplc="FFFFFFFF">
      <w:start w:val="7"/>
      <w:numFmt w:val="bullet"/>
      <w:lvlText w:val="-"/>
      <w:lvlJc w:val="left"/>
      <w:pPr>
        <w:tabs>
          <w:tab w:val="num" w:pos="360"/>
        </w:tabs>
        <w:ind w:left="360" w:hanging="360"/>
      </w:pPr>
      <w:rPr>
        <w:rFonts w:ascii="Times New Roman" w:eastAsia="Times New Roman" w:hAnsi="Times New Roman" w:cs="Times New Roman"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8" w15:restartNumberingAfterBreak="0">
    <w:nsid w:val="6F08579B"/>
    <w:multiLevelType w:val="hybridMultilevel"/>
    <w:tmpl w:val="214CBBFC"/>
    <w:lvl w:ilvl="0" w:tplc="A330FD68">
      <w:start w:val="1"/>
      <w:numFmt w:val="bullet"/>
      <w:lvlText w:val=""/>
      <w:lvlJc w:val="left"/>
      <w:pPr>
        <w:tabs>
          <w:tab w:val="num" w:pos="786"/>
        </w:tabs>
        <w:ind w:left="786" w:hanging="360"/>
      </w:pPr>
      <w:rPr>
        <w:rFonts w:ascii="Wingdings" w:hAnsi="Wingdings" w:hint="default"/>
        <w:color w:val="0000FF"/>
      </w:rPr>
    </w:lvl>
    <w:lvl w:ilvl="1" w:tplc="04130003" w:tentative="1">
      <w:start w:val="1"/>
      <w:numFmt w:val="bullet"/>
      <w:lvlText w:val="o"/>
      <w:lvlJc w:val="left"/>
      <w:pPr>
        <w:tabs>
          <w:tab w:val="num" w:pos="1866"/>
        </w:tabs>
        <w:ind w:left="1866" w:hanging="360"/>
      </w:pPr>
      <w:rPr>
        <w:rFonts w:ascii="Courier New" w:hAnsi="Courier New" w:cs="Courier New" w:hint="default"/>
      </w:rPr>
    </w:lvl>
    <w:lvl w:ilvl="2" w:tplc="04130005" w:tentative="1">
      <w:start w:val="1"/>
      <w:numFmt w:val="bullet"/>
      <w:lvlText w:val=""/>
      <w:lvlJc w:val="left"/>
      <w:pPr>
        <w:tabs>
          <w:tab w:val="num" w:pos="2586"/>
        </w:tabs>
        <w:ind w:left="2586" w:hanging="360"/>
      </w:pPr>
      <w:rPr>
        <w:rFonts w:ascii="Wingdings" w:hAnsi="Wingdings" w:hint="default"/>
      </w:rPr>
    </w:lvl>
    <w:lvl w:ilvl="3" w:tplc="04130001" w:tentative="1">
      <w:start w:val="1"/>
      <w:numFmt w:val="bullet"/>
      <w:lvlText w:val=""/>
      <w:lvlJc w:val="left"/>
      <w:pPr>
        <w:tabs>
          <w:tab w:val="num" w:pos="3306"/>
        </w:tabs>
        <w:ind w:left="3306" w:hanging="360"/>
      </w:pPr>
      <w:rPr>
        <w:rFonts w:ascii="Symbol" w:hAnsi="Symbol" w:hint="default"/>
      </w:rPr>
    </w:lvl>
    <w:lvl w:ilvl="4" w:tplc="04130003" w:tentative="1">
      <w:start w:val="1"/>
      <w:numFmt w:val="bullet"/>
      <w:lvlText w:val="o"/>
      <w:lvlJc w:val="left"/>
      <w:pPr>
        <w:tabs>
          <w:tab w:val="num" w:pos="4026"/>
        </w:tabs>
        <w:ind w:left="4026" w:hanging="360"/>
      </w:pPr>
      <w:rPr>
        <w:rFonts w:ascii="Courier New" w:hAnsi="Courier New" w:cs="Courier New" w:hint="default"/>
      </w:rPr>
    </w:lvl>
    <w:lvl w:ilvl="5" w:tplc="04130005" w:tentative="1">
      <w:start w:val="1"/>
      <w:numFmt w:val="bullet"/>
      <w:lvlText w:val=""/>
      <w:lvlJc w:val="left"/>
      <w:pPr>
        <w:tabs>
          <w:tab w:val="num" w:pos="4746"/>
        </w:tabs>
        <w:ind w:left="4746" w:hanging="360"/>
      </w:pPr>
      <w:rPr>
        <w:rFonts w:ascii="Wingdings" w:hAnsi="Wingdings" w:hint="default"/>
      </w:rPr>
    </w:lvl>
    <w:lvl w:ilvl="6" w:tplc="04130001" w:tentative="1">
      <w:start w:val="1"/>
      <w:numFmt w:val="bullet"/>
      <w:lvlText w:val=""/>
      <w:lvlJc w:val="left"/>
      <w:pPr>
        <w:tabs>
          <w:tab w:val="num" w:pos="5466"/>
        </w:tabs>
        <w:ind w:left="5466" w:hanging="360"/>
      </w:pPr>
      <w:rPr>
        <w:rFonts w:ascii="Symbol" w:hAnsi="Symbol" w:hint="default"/>
      </w:rPr>
    </w:lvl>
    <w:lvl w:ilvl="7" w:tplc="04130003" w:tentative="1">
      <w:start w:val="1"/>
      <w:numFmt w:val="bullet"/>
      <w:lvlText w:val="o"/>
      <w:lvlJc w:val="left"/>
      <w:pPr>
        <w:tabs>
          <w:tab w:val="num" w:pos="6186"/>
        </w:tabs>
        <w:ind w:left="6186" w:hanging="360"/>
      </w:pPr>
      <w:rPr>
        <w:rFonts w:ascii="Courier New" w:hAnsi="Courier New" w:cs="Courier New" w:hint="default"/>
      </w:rPr>
    </w:lvl>
    <w:lvl w:ilvl="8" w:tplc="04130005" w:tentative="1">
      <w:start w:val="1"/>
      <w:numFmt w:val="bullet"/>
      <w:lvlText w:val=""/>
      <w:lvlJc w:val="left"/>
      <w:pPr>
        <w:tabs>
          <w:tab w:val="num" w:pos="6906"/>
        </w:tabs>
        <w:ind w:left="6906" w:hanging="360"/>
      </w:pPr>
      <w:rPr>
        <w:rFonts w:ascii="Wingdings" w:hAnsi="Wingdings" w:hint="default"/>
      </w:rPr>
    </w:lvl>
  </w:abstractNum>
  <w:abstractNum w:abstractNumId="19"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8659DF"/>
    <w:multiLevelType w:val="hybridMultilevel"/>
    <w:tmpl w:val="F78A34EE"/>
    <w:lvl w:ilvl="0" w:tplc="ED08D4EA">
      <w:start w:val="1"/>
      <w:numFmt w:val="bullet"/>
      <w:lvlText w:val="-"/>
      <w:lvlJc w:val="left"/>
      <w:pPr>
        <w:tabs>
          <w:tab w:val="num" w:pos="-3"/>
        </w:tabs>
        <w:ind w:left="360" w:hanging="360"/>
      </w:pPr>
      <w:rPr>
        <w:rFonts w:ascii="Arial" w:eastAsia="Times New Roman" w:hAnsi="Arial" w:hint="default"/>
      </w:rPr>
    </w:lvl>
    <w:lvl w:ilvl="1" w:tplc="EA10098E"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A7D53A0"/>
    <w:multiLevelType w:val="hybridMultilevel"/>
    <w:tmpl w:val="5EB81FC0"/>
    <w:lvl w:ilvl="0" w:tplc="F7D0AD7C">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593F97"/>
    <w:multiLevelType w:val="hybridMultilevel"/>
    <w:tmpl w:val="72E640DA"/>
    <w:lvl w:ilvl="0" w:tplc="A0F454D8">
      <w:start w:val="1"/>
      <w:numFmt w:val="decimal"/>
      <w:lvlText w:val="%1."/>
      <w:lvlJc w:val="left"/>
      <w:pPr>
        <w:tabs>
          <w:tab w:val="num" w:pos="360"/>
        </w:tabs>
        <w:ind w:left="360" w:hanging="360"/>
      </w:pPr>
      <w:rPr>
        <w:rFonts w:hint="default"/>
      </w:rPr>
    </w:lvl>
    <w:lvl w:ilvl="1" w:tplc="04130003" w:tentative="1">
      <w:start w:val="1"/>
      <w:numFmt w:val="lowerLetter"/>
      <w:lvlText w:val="%2."/>
      <w:lvlJc w:val="left"/>
      <w:pPr>
        <w:tabs>
          <w:tab w:val="num" w:pos="1080"/>
        </w:tabs>
        <w:ind w:left="1080" w:hanging="360"/>
      </w:pPr>
    </w:lvl>
    <w:lvl w:ilvl="2" w:tplc="04130005" w:tentative="1">
      <w:start w:val="1"/>
      <w:numFmt w:val="lowerRoman"/>
      <w:lvlText w:val="%3."/>
      <w:lvlJc w:val="right"/>
      <w:pPr>
        <w:tabs>
          <w:tab w:val="num" w:pos="1800"/>
        </w:tabs>
        <w:ind w:left="1800" w:hanging="180"/>
      </w:pPr>
    </w:lvl>
    <w:lvl w:ilvl="3" w:tplc="04130001" w:tentative="1">
      <w:start w:val="1"/>
      <w:numFmt w:val="decimal"/>
      <w:lvlText w:val="%4."/>
      <w:lvlJc w:val="left"/>
      <w:pPr>
        <w:tabs>
          <w:tab w:val="num" w:pos="2520"/>
        </w:tabs>
        <w:ind w:left="2520" w:hanging="360"/>
      </w:pPr>
    </w:lvl>
    <w:lvl w:ilvl="4" w:tplc="04130003" w:tentative="1">
      <w:start w:val="1"/>
      <w:numFmt w:val="lowerLetter"/>
      <w:lvlText w:val="%5."/>
      <w:lvlJc w:val="left"/>
      <w:pPr>
        <w:tabs>
          <w:tab w:val="num" w:pos="3240"/>
        </w:tabs>
        <w:ind w:left="3240" w:hanging="360"/>
      </w:pPr>
    </w:lvl>
    <w:lvl w:ilvl="5" w:tplc="04130005" w:tentative="1">
      <w:start w:val="1"/>
      <w:numFmt w:val="lowerRoman"/>
      <w:lvlText w:val="%6."/>
      <w:lvlJc w:val="right"/>
      <w:pPr>
        <w:tabs>
          <w:tab w:val="num" w:pos="3960"/>
        </w:tabs>
        <w:ind w:left="3960" w:hanging="180"/>
      </w:pPr>
    </w:lvl>
    <w:lvl w:ilvl="6" w:tplc="04130001" w:tentative="1">
      <w:start w:val="1"/>
      <w:numFmt w:val="decimal"/>
      <w:lvlText w:val="%7."/>
      <w:lvlJc w:val="left"/>
      <w:pPr>
        <w:tabs>
          <w:tab w:val="num" w:pos="4680"/>
        </w:tabs>
        <w:ind w:left="4680" w:hanging="360"/>
      </w:pPr>
    </w:lvl>
    <w:lvl w:ilvl="7" w:tplc="04130003" w:tentative="1">
      <w:start w:val="1"/>
      <w:numFmt w:val="lowerLetter"/>
      <w:lvlText w:val="%8."/>
      <w:lvlJc w:val="left"/>
      <w:pPr>
        <w:tabs>
          <w:tab w:val="num" w:pos="5400"/>
        </w:tabs>
        <w:ind w:left="5400" w:hanging="360"/>
      </w:pPr>
    </w:lvl>
    <w:lvl w:ilvl="8" w:tplc="04130005" w:tentative="1">
      <w:start w:val="1"/>
      <w:numFmt w:val="lowerRoman"/>
      <w:lvlText w:val="%9."/>
      <w:lvlJc w:val="right"/>
      <w:pPr>
        <w:tabs>
          <w:tab w:val="num" w:pos="6120"/>
        </w:tabs>
        <w:ind w:left="6120" w:hanging="180"/>
      </w:pPr>
    </w:lvl>
  </w:abstractNum>
  <w:num w:numId="1" w16cid:durableId="346446817">
    <w:abstractNumId w:val="17"/>
  </w:num>
  <w:num w:numId="2" w16cid:durableId="1224682745">
    <w:abstractNumId w:val="17"/>
  </w:num>
  <w:num w:numId="3" w16cid:durableId="891116375">
    <w:abstractNumId w:val="15"/>
  </w:num>
  <w:num w:numId="4" w16cid:durableId="1566909801">
    <w:abstractNumId w:val="9"/>
  </w:num>
  <w:num w:numId="5" w16cid:durableId="467360385">
    <w:abstractNumId w:val="11"/>
  </w:num>
  <w:num w:numId="6" w16cid:durableId="1160006020">
    <w:abstractNumId w:val="21"/>
  </w:num>
  <w:num w:numId="7" w16cid:durableId="1611741919">
    <w:abstractNumId w:val="0"/>
  </w:num>
  <w:num w:numId="8" w16cid:durableId="941034134">
    <w:abstractNumId w:val="20"/>
  </w:num>
  <w:num w:numId="9" w16cid:durableId="842009608">
    <w:abstractNumId w:val="2"/>
  </w:num>
  <w:num w:numId="10" w16cid:durableId="1848015378">
    <w:abstractNumId w:val="5"/>
  </w:num>
  <w:num w:numId="11" w16cid:durableId="1567103989">
    <w:abstractNumId w:val="7"/>
  </w:num>
  <w:num w:numId="12" w16cid:durableId="168452828">
    <w:abstractNumId w:val="16"/>
  </w:num>
  <w:num w:numId="13" w16cid:durableId="825972628">
    <w:abstractNumId w:val="12"/>
  </w:num>
  <w:num w:numId="14" w16cid:durableId="1236356263">
    <w:abstractNumId w:val="18"/>
  </w:num>
  <w:num w:numId="15" w16cid:durableId="964972042">
    <w:abstractNumId w:val="8"/>
  </w:num>
  <w:num w:numId="16" w16cid:durableId="1353455189">
    <w:abstractNumId w:val="10"/>
  </w:num>
  <w:num w:numId="17" w16cid:durableId="738477400">
    <w:abstractNumId w:val="14"/>
  </w:num>
  <w:num w:numId="18" w16cid:durableId="211773653">
    <w:abstractNumId w:val="1"/>
  </w:num>
  <w:num w:numId="19" w16cid:durableId="1297224827">
    <w:abstractNumId w:val="6"/>
  </w:num>
  <w:num w:numId="20" w16cid:durableId="1318613934">
    <w:abstractNumId w:val="22"/>
  </w:num>
  <w:num w:numId="21" w16cid:durableId="403069360">
    <w:abstractNumId w:val="0"/>
  </w:num>
  <w:num w:numId="22" w16cid:durableId="1129012302">
    <w:abstractNumId w:val="13"/>
  </w:num>
  <w:num w:numId="23" w16cid:durableId="1741711712">
    <w:abstractNumId w:val="17"/>
  </w:num>
  <w:num w:numId="24" w16cid:durableId="195126038">
    <w:abstractNumId w:val="19"/>
  </w:num>
  <w:num w:numId="25" w16cid:durableId="106508177">
    <w:abstractNumId w:val="4"/>
  </w:num>
  <w:num w:numId="26" w16cid:durableId="1095245571">
    <w:abstractNumId w:val="3"/>
  </w:num>
  <w:num w:numId="27" w16cid:durableId="14383443">
    <w:abstractNumId w:val="0"/>
  </w:num>
  <w:num w:numId="28" w16cid:durableId="1960338731">
    <w:abstractNumId w:val="0"/>
  </w:num>
  <w:num w:numId="29" w16cid:durableId="979845202">
    <w:abstractNumId w:val="0"/>
  </w:num>
  <w:num w:numId="30" w16cid:durableId="2001959385">
    <w:abstractNumId w:val="0"/>
  </w:num>
  <w:num w:numId="31" w16cid:durableId="323172218">
    <w:abstractNumId w:val="0"/>
  </w:num>
  <w:num w:numId="32" w16cid:durableId="667753385">
    <w:abstractNumId w:val="0"/>
  </w:num>
  <w:num w:numId="33" w16cid:durableId="1205407060">
    <w:abstractNumId w:val="0"/>
  </w:num>
  <w:num w:numId="34" w16cid:durableId="1392076079">
    <w:abstractNumId w:val="0"/>
  </w:num>
  <w:num w:numId="35" w16cid:durableId="1985313233">
    <w:abstractNumId w:val="0"/>
  </w:num>
  <w:num w:numId="36" w16cid:durableId="282806357">
    <w:abstractNumId w:val="0"/>
  </w:num>
  <w:num w:numId="37" w16cid:durableId="1597399856">
    <w:abstractNumId w:val="0"/>
  </w:num>
  <w:num w:numId="38" w16cid:durableId="1135484469">
    <w:abstractNumId w:val="0"/>
  </w:num>
  <w:num w:numId="39" w16cid:durableId="389618685">
    <w:abstractNumId w:val="0"/>
  </w:num>
  <w:num w:numId="40" w16cid:durableId="924802481">
    <w:abstractNumId w:val="0"/>
  </w:num>
  <w:num w:numId="41" w16cid:durableId="882407072">
    <w:abstractNumId w:val="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22F8"/>
    <w:rsid w:val="00005407"/>
    <w:rsid w:val="00006118"/>
    <w:rsid w:val="00006119"/>
    <w:rsid w:val="00011618"/>
    <w:rsid w:val="0001338A"/>
    <w:rsid w:val="00013A7C"/>
    <w:rsid w:val="0001524B"/>
    <w:rsid w:val="000168C1"/>
    <w:rsid w:val="00017916"/>
    <w:rsid w:val="00017959"/>
    <w:rsid w:val="0001799B"/>
    <w:rsid w:val="00020761"/>
    <w:rsid w:val="000216FE"/>
    <w:rsid w:val="00021FB6"/>
    <w:rsid w:val="000221DD"/>
    <w:rsid w:val="000237B5"/>
    <w:rsid w:val="00025B0C"/>
    <w:rsid w:val="00030CF3"/>
    <w:rsid w:val="000400E1"/>
    <w:rsid w:val="0004124D"/>
    <w:rsid w:val="0004569A"/>
    <w:rsid w:val="00052234"/>
    <w:rsid w:val="00052254"/>
    <w:rsid w:val="000523FA"/>
    <w:rsid w:val="00052956"/>
    <w:rsid w:val="0005347B"/>
    <w:rsid w:val="00054004"/>
    <w:rsid w:val="000544E7"/>
    <w:rsid w:val="00055177"/>
    <w:rsid w:val="00055A87"/>
    <w:rsid w:val="00055EF9"/>
    <w:rsid w:val="00056536"/>
    <w:rsid w:val="00056C53"/>
    <w:rsid w:val="00057378"/>
    <w:rsid w:val="0005760F"/>
    <w:rsid w:val="000579C5"/>
    <w:rsid w:val="00060B61"/>
    <w:rsid w:val="000619C8"/>
    <w:rsid w:val="000619E5"/>
    <w:rsid w:val="00062327"/>
    <w:rsid w:val="00063A89"/>
    <w:rsid w:val="0006464C"/>
    <w:rsid w:val="0006605B"/>
    <w:rsid w:val="000670F8"/>
    <w:rsid w:val="000677AC"/>
    <w:rsid w:val="00067BB3"/>
    <w:rsid w:val="00072649"/>
    <w:rsid w:val="000736DB"/>
    <w:rsid w:val="00080FA4"/>
    <w:rsid w:val="00081EC4"/>
    <w:rsid w:val="00083121"/>
    <w:rsid w:val="000865A5"/>
    <w:rsid w:val="0008708F"/>
    <w:rsid w:val="00090725"/>
    <w:rsid w:val="00093CFA"/>
    <w:rsid w:val="0009429C"/>
    <w:rsid w:val="000A0E63"/>
    <w:rsid w:val="000A0EA1"/>
    <w:rsid w:val="000A70AC"/>
    <w:rsid w:val="000A77B3"/>
    <w:rsid w:val="000A77D3"/>
    <w:rsid w:val="000A787C"/>
    <w:rsid w:val="000A7931"/>
    <w:rsid w:val="000B1694"/>
    <w:rsid w:val="000B4CD1"/>
    <w:rsid w:val="000B530F"/>
    <w:rsid w:val="000B58E5"/>
    <w:rsid w:val="000B740F"/>
    <w:rsid w:val="000B74F1"/>
    <w:rsid w:val="000C0C74"/>
    <w:rsid w:val="000C126D"/>
    <w:rsid w:val="000C1FAE"/>
    <w:rsid w:val="000C2588"/>
    <w:rsid w:val="000C4C66"/>
    <w:rsid w:val="000C70DB"/>
    <w:rsid w:val="000D1FE3"/>
    <w:rsid w:val="000D3BDA"/>
    <w:rsid w:val="000D3C60"/>
    <w:rsid w:val="000D42E6"/>
    <w:rsid w:val="000D5E8B"/>
    <w:rsid w:val="000D6498"/>
    <w:rsid w:val="000D6CAC"/>
    <w:rsid w:val="000D78E6"/>
    <w:rsid w:val="000E079F"/>
    <w:rsid w:val="000E0CF2"/>
    <w:rsid w:val="000E0DE1"/>
    <w:rsid w:val="000E2335"/>
    <w:rsid w:val="000F0D7F"/>
    <w:rsid w:val="000F22B6"/>
    <w:rsid w:val="000F5FF0"/>
    <w:rsid w:val="000F702C"/>
    <w:rsid w:val="000F79A2"/>
    <w:rsid w:val="00102295"/>
    <w:rsid w:val="00104BD1"/>
    <w:rsid w:val="00104BFA"/>
    <w:rsid w:val="00105367"/>
    <w:rsid w:val="00105CB2"/>
    <w:rsid w:val="00106786"/>
    <w:rsid w:val="001067E0"/>
    <w:rsid w:val="00106AF8"/>
    <w:rsid w:val="00106F44"/>
    <w:rsid w:val="00110157"/>
    <w:rsid w:val="00110CA7"/>
    <w:rsid w:val="0011383C"/>
    <w:rsid w:val="00114244"/>
    <w:rsid w:val="00116532"/>
    <w:rsid w:val="0011696F"/>
    <w:rsid w:val="00122422"/>
    <w:rsid w:val="001232E2"/>
    <w:rsid w:val="0012509E"/>
    <w:rsid w:val="0012742A"/>
    <w:rsid w:val="001275C3"/>
    <w:rsid w:val="0013068F"/>
    <w:rsid w:val="00135DA4"/>
    <w:rsid w:val="00136E60"/>
    <w:rsid w:val="00137BBF"/>
    <w:rsid w:val="00142B34"/>
    <w:rsid w:val="00143D8F"/>
    <w:rsid w:val="00144297"/>
    <w:rsid w:val="00144B08"/>
    <w:rsid w:val="00144F37"/>
    <w:rsid w:val="00145092"/>
    <w:rsid w:val="001461D9"/>
    <w:rsid w:val="0014622E"/>
    <w:rsid w:val="00150740"/>
    <w:rsid w:val="00150EB3"/>
    <w:rsid w:val="001514FA"/>
    <w:rsid w:val="0015216B"/>
    <w:rsid w:val="00152FAD"/>
    <w:rsid w:val="00154B89"/>
    <w:rsid w:val="00154EAB"/>
    <w:rsid w:val="0015507F"/>
    <w:rsid w:val="001567E6"/>
    <w:rsid w:val="00156B8A"/>
    <w:rsid w:val="00156B93"/>
    <w:rsid w:val="00161590"/>
    <w:rsid w:val="001638FF"/>
    <w:rsid w:val="00170D29"/>
    <w:rsid w:val="00171107"/>
    <w:rsid w:val="0017212E"/>
    <w:rsid w:val="00173E4A"/>
    <w:rsid w:val="001743D2"/>
    <w:rsid w:val="001745C1"/>
    <w:rsid w:val="00175FD3"/>
    <w:rsid w:val="00176FDA"/>
    <w:rsid w:val="0018011A"/>
    <w:rsid w:val="001812E4"/>
    <w:rsid w:val="00183622"/>
    <w:rsid w:val="00183C80"/>
    <w:rsid w:val="00184A1D"/>
    <w:rsid w:val="00184DDF"/>
    <w:rsid w:val="00186F3C"/>
    <w:rsid w:val="00187530"/>
    <w:rsid w:val="001909FD"/>
    <w:rsid w:val="001948B9"/>
    <w:rsid w:val="001A0476"/>
    <w:rsid w:val="001A0CC3"/>
    <w:rsid w:val="001A22F0"/>
    <w:rsid w:val="001A250F"/>
    <w:rsid w:val="001A2E0E"/>
    <w:rsid w:val="001A5981"/>
    <w:rsid w:val="001B35AA"/>
    <w:rsid w:val="001B439C"/>
    <w:rsid w:val="001B6420"/>
    <w:rsid w:val="001B6CAC"/>
    <w:rsid w:val="001B7E02"/>
    <w:rsid w:val="001C00FC"/>
    <w:rsid w:val="001C2750"/>
    <w:rsid w:val="001C6F72"/>
    <w:rsid w:val="001C72DF"/>
    <w:rsid w:val="001C77FB"/>
    <w:rsid w:val="001C7DCC"/>
    <w:rsid w:val="001D0A65"/>
    <w:rsid w:val="001D1884"/>
    <w:rsid w:val="001D30BB"/>
    <w:rsid w:val="001D5ECE"/>
    <w:rsid w:val="001E2AFE"/>
    <w:rsid w:val="001E31A7"/>
    <w:rsid w:val="001E7217"/>
    <w:rsid w:val="001E7388"/>
    <w:rsid w:val="001E7970"/>
    <w:rsid w:val="001F07AA"/>
    <w:rsid w:val="001F0E67"/>
    <w:rsid w:val="001F1045"/>
    <w:rsid w:val="001F17C6"/>
    <w:rsid w:val="001F3B9D"/>
    <w:rsid w:val="001F46A7"/>
    <w:rsid w:val="001F63EA"/>
    <w:rsid w:val="001F7092"/>
    <w:rsid w:val="001F7DAA"/>
    <w:rsid w:val="0020190C"/>
    <w:rsid w:val="00203E69"/>
    <w:rsid w:val="00207979"/>
    <w:rsid w:val="0021075A"/>
    <w:rsid w:val="00210E51"/>
    <w:rsid w:val="0021170D"/>
    <w:rsid w:val="002129CD"/>
    <w:rsid w:val="0021646D"/>
    <w:rsid w:val="0021680B"/>
    <w:rsid w:val="00220F4B"/>
    <w:rsid w:val="00222497"/>
    <w:rsid w:val="0022338C"/>
    <w:rsid w:val="00227854"/>
    <w:rsid w:val="00231954"/>
    <w:rsid w:val="002350CC"/>
    <w:rsid w:val="00235CD1"/>
    <w:rsid w:val="00236AF8"/>
    <w:rsid w:val="00244A4B"/>
    <w:rsid w:val="00244CE3"/>
    <w:rsid w:val="00246D91"/>
    <w:rsid w:val="00247E61"/>
    <w:rsid w:val="00247F35"/>
    <w:rsid w:val="00250E11"/>
    <w:rsid w:val="00251994"/>
    <w:rsid w:val="002544F0"/>
    <w:rsid w:val="00254B68"/>
    <w:rsid w:val="002557BA"/>
    <w:rsid w:val="00255DE0"/>
    <w:rsid w:val="00264552"/>
    <w:rsid w:val="0026478C"/>
    <w:rsid w:val="0026511B"/>
    <w:rsid w:val="0026576D"/>
    <w:rsid w:val="0027162D"/>
    <w:rsid w:val="00273437"/>
    <w:rsid w:val="00273BA4"/>
    <w:rsid w:val="00276333"/>
    <w:rsid w:val="00280B9A"/>
    <w:rsid w:val="0028329A"/>
    <w:rsid w:val="00283475"/>
    <w:rsid w:val="00285BAF"/>
    <w:rsid w:val="002928ED"/>
    <w:rsid w:val="00293F69"/>
    <w:rsid w:val="00294DC4"/>
    <w:rsid w:val="00295DBF"/>
    <w:rsid w:val="0029667A"/>
    <w:rsid w:val="002A003B"/>
    <w:rsid w:val="002A010E"/>
    <w:rsid w:val="002A4B2B"/>
    <w:rsid w:val="002A7631"/>
    <w:rsid w:val="002A7BBF"/>
    <w:rsid w:val="002A7EF0"/>
    <w:rsid w:val="002B2EFF"/>
    <w:rsid w:val="002B4049"/>
    <w:rsid w:val="002B5054"/>
    <w:rsid w:val="002B5CD0"/>
    <w:rsid w:val="002C0368"/>
    <w:rsid w:val="002C177B"/>
    <w:rsid w:val="002C1BFF"/>
    <w:rsid w:val="002C357E"/>
    <w:rsid w:val="002C68F9"/>
    <w:rsid w:val="002D05DB"/>
    <w:rsid w:val="002D0B97"/>
    <w:rsid w:val="002D6F14"/>
    <w:rsid w:val="002E0C80"/>
    <w:rsid w:val="002E31DC"/>
    <w:rsid w:val="002E5438"/>
    <w:rsid w:val="002E71D9"/>
    <w:rsid w:val="002E729C"/>
    <w:rsid w:val="002F3192"/>
    <w:rsid w:val="002F348B"/>
    <w:rsid w:val="002F3F0E"/>
    <w:rsid w:val="002F7AE8"/>
    <w:rsid w:val="003008D7"/>
    <w:rsid w:val="00301055"/>
    <w:rsid w:val="003022FC"/>
    <w:rsid w:val="00310FA3"/>
    <w:rsid w:val="003137E5"/>
    <w:rsid w:val="00314C5B"/>
    <w:rsid w:val="00321695"/>
    <w:rsid w:val="003228A3"/>
    <w:rsid w:val="003232CB"/>
    <w:rsid w:val="0032463E"/>
    <w:rsid w:val="00326C7F"/>
    <w:rsid w:val="00327795"/>
    <w:rsid w:val="00327851"/>
    <w:rsid w:val="00330790"/>
    <w:rsid w:val="003310AF"/>
    <w:rsid w:val="0033171B"/>
    <w:rsid w:val="003327C4"/>
    <w:rsid w:val="00332928"/>
    <w:rsid w:val="00333AE2"/>
    <w:rsid w:val="00334298"/>
    <w:rsid w:val="00337F83"/>
    <w:rsid w:val="003412EA"/>
    <w:rsid w:val="00343045"/>
    <w:rsid w:val="00346394"/>
    <w:rsid w:val="00347F1C"/>
    <w:rsid w:val="003501A2"/>
    <w:rsid w:val="00350244"/>
    <w:rsid w:val="003505C8"/>
    <w:rsid w:val="00351269"/>
    <w:rsid w:val="00352F14"/>
    <w:rsid w:val="0035325E"/>
    <w:rsid w:val="00354EB8"/>
    <w:rsid w:val="003555B3"/>
    <w:rsid w:val="003557FA"/>
    <w:rsid w:val="0035789A"/>
    <w:rsid w:val="003605D2"/>
    <w:rsid w:val="00364DC3"/>
    <w:rsid w:val="003657ED"/>
    <w:rsid w:val="00367AE9"/>
    <w:rsid w:val="00367E8B"/>
    <w:rsid w:val="0037033B"/>
    <w:rsid w:val="003704C1"/>
    <w:rsid w:val="00375206"/>
    <w:rsid w:val="0037639F"/>
    <w:rsid w:val="003768FA"/>
    <w:rsid w:val="00381059"/>
    <w:rsid w:val="00382478"/>
    <w:rsid w:val="003831A8"/>
    <w:rsid w:val="0039214E"/>
    <w:rsid w:val="00395755"/>
    <w:rsid w:val="003A0173"/>
    <w:rsid w:val="003A10A3"/>
    <w:rsid w:val="003A4165"/>
    <w:rsid w:val="003A5ADD"/>
    <w:rsid w:val="003B0BED"/>
    <w:rsid w:val="003B149A"/>
    <w:rsid w:val="003B22EF"/>
    <w:rsid w:val="003B236B"/>
    <w:rsid w:val="003B4767"/>
    <w:rsid w:val="003B755A"/>
    <w:rsid w:val="003C0D49"/>
    <w:rsid w:val="003C3259"/>
    <w:rsid w:val="003C335E"/>
    <w:rsid w:val="003C350C"/>
    <w:rsid w:val="003C71C6"/>
    <w:rsid w:val="003C7A8B"/>
    <w:rsid w:val="003D2811"/>
    <w:rsid w:val="003D3F1D"/>
    <w:rsid w:val="003E0444"/>
    <w:rsid w:val="003E1B71"/>
    <w:rsid w:val="003E4811"/>
    <w:rsid w:val="003E7B00"/>
    <w:rsid w:val="003F06A3"/>
    <w:rsid w:val="003F2515"/>
    <w:rsid w:val="003F29FF"/>
    <w:rsid w:val="003F4E96"/>
    <w:rsid w:val="003F56B0"/>
    <w:rsid w:val="003F57C4"/>
    <w:rsid w:val="003F5C34"/>
    <w:rsid w:val="00402BAD"/>
    <w:rsid w:val="00406757"/>
    <w:rsid w:val="0041098C"/>
    <w:rsid w:val="00410E29"/>
    <w:rsid w:val="00411594"/>
    <w:rsid w:val="00413575"/>
    <w:rsid w:val="00413F3C"/>
    <w:rsid w:val="00414114"/>
    <w:rsid w:val="00414CB1"/>
    <w:rsid w:val="0041690C"/>
    <w:rsid w:val="004247E2"/>
    <w:rsid w:val="004250DC"/>
    <w:rsid w:val="004251B4"/>
    <w:rsid w:val="00432145"/>
    <w:rsid w:val="00433741"/>
    <w:rsid w:val="00433D41"/>
    <w:rsid w:val="00436C8A"/>
    <w:rsid w:val="00437348"/>
    <w:rsid w:val="00440164"/>
    <w:rsid w:val="004403AB"/>
    <w:rsid w:val="00441820"/>
    <w:rsid w:val="00442132"/>
    <w:rsid w:val="00444458"/>
    <w:rsid w:val="00445643"/>
    <w:rsid w:val="00445C14"/>
    <w:rsid w:val="00447EB0"/>
    <w:rsid w:val="00450F10"/>
    <w:rsid w:val="004510F1"/>
    <w:rsid w:val="00454C76"/>
    <w:rsid w:val="00455CB3"/>
    <w:rsid w:val="00456B33"/>
    <w:rsid w:val="00456E66"/>
    <w:rsid w:val="00460231"/>
    <w:rsid w:val="0046086A"/>
    <w:rsid w:val="00461B57"/>
    <w:rsid w:val="00462F19"/>
    <w:rsid w:val="0046378E"/>
    <w:rsid w:val="0046391C"/>
    <w:rsid w:val="00465153"/>
    <w:rsid w:val="00473278"/>
    <w:rsid w:val="00473655"/>
    <w:rsid w:val="00474564"/>
    <w:rsid w:val="00475FFA"/>
    <w:rsid w:val="00481DDE"/>
    <w:rsid w:val="00482E89"/>
    <w:rsid w:val="0048391A"/>
    <w:rsid w:val="00483C1F"/>
    <w:rsid w:val="00484488"/>
    <w:rsid w:val="0048574B"/>
    <w:rsid w:val="00485980"/>
    <w:rsid w:val="004868E4"/>
    <w:rsid w:val="0048794E"/>
    <w:rsid w:val="00490150"/>
    <w:rsid w:val="0049193B"/>
    <w:rsid w:val="00496C70"/>
    <w:rsid w:val="0049725F"/>
    <w:rsid w:val="00497E6F"/>
    <w:rsid w:val="004A1631"/>
    <w:rsid w:val="004A1A02"/>
    <w:rsid w:val="004A29E9"/>
    <w:rsid w:val="004A2D0E"/>
    <w:rsid w:val="004A6571"/>
    <w:rsid w:val="004A72B5"/>
    <w:rsid w:val="004B1F47"/>
    <w:rsid w:val="004B212E"/>
    <w:rsid w:val="004B23A7"/>
    <w:rsid w:val="004B2B25"/>
    <w:rsid w:val="004B4E6B"/>
    <w:rsid w:val="004B6BCA"/>
    <w:rsid w:val="004B6E45"/>
    <w:rsid w:val="004B79A8"/>
    <w:rsid w:val="004C0C11"/>
    <w:rsid w:val="004C132C"/>
    <w:rsid w:val="004C431D"/>
    <w:rsid w:val="004C6A45"/>
    <w:rsid w:val="004C78A6"/>
    <w:rsid w:val="004D01ED"/>
    <w:rsid w:val="004D205C"/>
    <w:rsid w:val="004D2C41"/>
    <w:rsid w:val="004D4029"/>
    <w:rsid w:val="004D4A64"/>
    <w:rsid w:val="004D5EE6"/>
    <w:rsid w:val="004D7113"/>
    <w:rsid w:val="004D736C"/>
    <w:rsid w:val="004D7494"/>
    <w:rsid w:val="004D7774"/>
    <w:rsid w:val="004E0C83"/>
    <w:rsid w:val="004E48F7"/>
    <w:rsid w:val="004E5200"/>
    <w:rsid w:val="004E6389"/>
    <w:rsid w:val="004E6464"/>
    <w:rsid w:val="004E7B98"/>
    <w:rsid w:val="004F14F6"/>
    <w:rsid w:val="004F163F"/>
    <w:rsid w:val="004F29C8"/>
    <w:rsid w:val="004F6006"/>
    <w:rsid w:val="004F65C0"/>
    <w:rsid w:val="005011D7"/>
    <w:rsid w:val="005024DA"/>
    <w:rsid w:val="005044B4"/>
    <w:rsid w:val="00504526"/>
    <w:rsid w:val="00504DC0"/>
    <w:rsid w:val="00506FDC"/>
    <w:rsid w:val="00511FE3"/>
    <w:rsid w:val="005132D0"/>
    <w:rsid w:val="0051376E"/>
    <w:rsid w:val="00515FDE"/>
    <w:rsid w:val="0051696E"/>
    <w:rsid w:val="00520E34"/>
    <w:rsid w:val="00522081"/>
    <w:rsid w:val="00526035"/>
    <w:rsid w:val="00530050"/>
    <w:rsid w:val="00531A3F"/>
    <w:rsid w:val="0053442D"/>
    <w:rsid w:val="0053650E"/>
    <w:rsid w:val="005402F4"/>
    <w:rsid w:val="00542330"/>
    <w:rsid w:val="005425E4"/>
    <w:rsid w:val="005429FD"/>
    <w:rsid w:val="0054368D"/>
    <w:rsid w:val="00543B8D"/>
    <w:rsid w:val="00545E30"/>
    <w:rsid w:val="0055443F"/>
    <w:rsid w:val="0055549B"/>
    <w:rsid w:val="00555525"/>
    <w:rsid w:val="005555A9"/>
    <w:rsid w:val="00556403"/>
    <w:rsid w:val="00557D72"/>
    <w:rsid w:val="00560389"/>
    <w:rsid w:val="005604F9"/>
    <w:rsid w:val="005606FC"/>
    <w:rsid w:val="00561641"/>
    <w:rsid w:val="005638C7"/>
    <w:rsid w:val="00563964"/>
    <w:rsid w:val="00563C93"/>
    <w:rsid w:val="0056417F"/>
    <w:rsid w:val="00564CA5"/>
    <w:rsid w:val="00565CD0"/>
    <w:rsid w:val="00570D9C"/>
    <w:rsid w:val="00575E7C"/>
    <w:rsid w:val="0058059E"/>
    <w:rsid w:val="00582CBF"/>
    <w:rsid w:val="00584FAC"/>
    <w:rsid w:val="00586394"/>
    <w:rsid w:val="0059099B"/>
    <w:rsid w:val="00592BCA"/>
    <w:rsid w:val="0059427B"/>
    <w:rsid w:val="005942AA"/>
    <w:rsid w:val="00594F7E"/>
    <w:rsid w:val="00596DD7"/>
    <w:rsid w:val="00597241"/>
    <w:rsid w:val="005A3A06"/>
    <w:rsid w:val="005A3B91"/>
    <w:rsid w:val="005A3E17"/>
    <w:rsid w:val="005A56B6"/>
    <w:rsid w:val="005A6E00"/>
    <w:rsid w:val="005A7FE9"/>
    <w:rsid w:val="005B03CF"/>
    <w:rsid w:val="005B0440"/>
    <w:rsid w:val="005B1532"/>
    <w:rsid w:val="005B48B3"/>
    <w:rsid w:val="005B70AE"/>
    <w:rsid w:val="005C030F"/>
    <w:rsid w:val="005C59D8"/>
    <w:rsid w:val="005C63A5"/>
    <w:rsid w:val="005D5CAA"/>
    <w:rsid w:val="005D5EB8"/>
    <w:rsid w:val="005D6866"/>
    <w:rsid w:val="005E12E7"/>
    <w:rsid w:val="005E60ED"/>
    <w:rsid w:val="005E62AD"/>
    <w:rsid w:val="005E7994"/>
    <w:rsid w:val="005F07D4"/>
    <w:rsid w:val="005F0AD1"/>
    <w:rsid w:val="005F3260"/>
    <w:rsid w:val="005F4048"/>
    <w:rsid w:val="005F47C4"/>
    <w:rsid w:val="005F4F4A"/>
    <w:rsid w:val="005F615C"/>
    <w:rsid w:val="005F63FF"/>
    <w:rsid w:val="005F7CEA"/>
    <w:rsid w:val="00602DFD"/>
    <w:rsid w:val="00605102"/>
    <w:rsid w:val="00606BD5"/>
    <w:rsid w:val="00612115"/>
    <w:rsid w:val="00613681"/>
    <w:rsid w:val="006149A9"/>
    <w:rsid w:val="00614B21"/>
    <w:rsid w:val="006174A3"/>
    <w:rsid w:val="00621D93"/>
    <w:rsid w:val="006241C2"/>
    <w:rsid w:val="006252B9"/>
    <w:rsid w:val="0062641F"/>
    <w:rsid w:val="00626EA6"/>
    <w:rsid w:val="00627198"/>
    <w:rsid w:val="00630963"/>
    <w:rsid w:val="006315E7"/>
    <w:rsid w:val="00635924"/>
    <w:rsid w:val="006368F9"/>
    <w:rsid w:val="00636E87"/>
    <w:rsid w:val="006374D4"/>
    <w:rsid w:val="00640670"/>
    <w:rsid w:val="00641C13"/>
    <w:rsid w:val="006434A2"/>
    <w:rsid w:val="00645042"/>
    <w:rsid w:val="00645D15"/>
    <w:rsid w:val="00645F51"/>
    <w:rsid w:val="00647CD2"/>
    <w:rsid w:val="00650118"/>
    <w:rsid w:val="00654D50"/>
    <w:rsid w:val="00655FD0"/>
    <w:rsid w:val="00662092"/>
    <w:rsid w:val="006706C0"/>
    <w:rsid w:val="00672CA7"/>
    <w:rsid w:val="00674638"/>
    <w:rsid w:val="00677784"/>
    <w:rsid w:val="00680BA3"/>
    <w:rsid w:val="00680FDB"/>
    <w:rsid w:val="0068128C"/>
    <w:rsid w:val="00681649"/>
    <w:rsid w:val="0068609A"/>
    <w:rsid w:val="00686B57"/>
    <w:rsid w:val="006870A4"/>
    <w:rsid w:val="00690F6C"/>
    <w:rsid w:val="00691B71"/>
    <w:rsid w:val="00692969"/>
    <w:rsid w:val="00692DC4"/>
    <w:rsid w:val="006947F3"/>
    <w:rsid w:val="00696D9D"/>
    <w:rsid w:val="00697CC3"/>
    <w:rsid w:val="006A0719"/>
    <w:rsid w:val="006A5F93"/>
    <w:rsid w:val="006A7005"/>
    <w:rsid w:val="006A7006"/>
    <w:rsid w:val="006B0731"/>
    <w:rsid w:val="006B1B9A"/>
    <w:rsid w:val="006B5541"/>
    <w:rsid w:val="006B5DE6"/>
    <w:rsid w:val="006C1E89"/>
    <w:rsid w:val="006C34AB"/>
    <w:rsid w:val="006C616D"/>
    <w:rsid w:val="006C662C"/>
    <w:rsid w:val="006D1058"/>
    <w:rsid w:val="006D11BD"/>
    <w:rsid w:val="006D663A"/>
    <w:rsid w:val="006D789D"/>
    <w:rsid w:val="006E26A8"/>
    <w:rsid w:val="006E418D"/>
    <w:rsid w:val="006E5700"/>
    <w:rsid w:val="006E78AB"/>
    <w:rsid w:val="006F3164"/>
    <w:rsid w:val="006F41C7"/>
    <w:rsid w:val="006F4259"/>
    <w:rsid w:val="006F67B2"/>
    <w:rsid w:val="00701B83"/>
    <w:rsid w:val="00702E1F"/>
    <w:rsid w:val="007037AF"/>
    <w:rsid w:val="00704672"/>
    <w:rsid w:val="0070517C"/>
    <w:rsid w:val="00705A8A"/>
    <w:rsid w:val="0071272A"/>
    <w:rsid w:val="00712C08"/>
    <w:rsid w:val="00712F54"/>
    <w:rsid w:val="0071493B"/>
    <w:rsid w:val="00714B8D"/>
    <w:rsid w:val="00716D74"/>
    <w:rsid w:val="00720A13"/>
    <w:rsid w:val="00721ACE"/>
    <w:rsid w:val="007224C4"/>
    <w:rsid w:val="00723E21"/>
    <w:rsid w:val="00724784"/>
    <w:rsid w:val="0072564E"/>
    <w:rsid w:val="00725F82"/>
    <w:rsid w:val="0072655F"/>
    <w:rsid w:val="00726BDC"/>
    <w:rsid w:val="00726C9E"/>
    <w:rsid w:val="00726E71"/>
    <w:rsid w:val="007277AC"/>
    <w:rsid w:val="007316B3"/>
    <w:rsid w:val="0073184C"/>
    <w:rsid w:val="00732597"/>
    <w:rsid w:val="00732E2D"/>
    <w:rsid w:val="00735024"/>
    <w:rsid w:val="00735290"/>
    <w:rsid w:val="0073637B"/>
    <w:rsid w:val="00736ED2"/>
    <w:rsid w:val="007407B1"/>
    <w:rsid w:val="00740D1F"/>
    <w:rsid w:val="007420B7"/>
    <w:rsid w:val="00743A58"/>
    <w:rsid w:val="0074425C"/>
    <w:rsid w:val="00750592"/>
    <w:rsid w:val="007513EA"/>
    <w:rsid w:val="00752E01"/>
    <w:rsid w:val="007541C6"/>
    <w:rsid w:val="00754564"/>
    <w:rsid w:val="007554EB"/>
    <w:rsid w:val="007558A3"/>
    <w:rsid w:val="00761024"/>
    <w:rsid w:val="0076481B"/>
    <w:rsid w:val="00765439"/>
    <w:rsid w:val="0076737C"/>
    <w:rsid w:val="00770911"/>
    <w:rsid w:val="00771385"/>
    <w:rsid w:val="007728AE"/>
    <w:rsid w:val="00773DBF"/>
    <w:rsid w:val="007744CB"/>
    <w:rsid w:val="007765D4"/>
    <w:rsid w:val="00776818"/>
    <w:rsid w:val="00777D1F"/>
    <w:rsid w:val="00777D39"/>
    <w:rsid w:val="007814DB"/>
    <w:rsid w:val="007823B9"/>
    <w:rsid w:val="00785098"/>
    <w:rsid w:val="007851F0"/>
    <w:rsid w:val="00785704"/>
    <w:rsid w:val="00787F3E"/>
    <w:rsid w:val="0079118C"/>
    <w:rsid w:val="00792994"/>
    <w:rsid w:val="00794F7E"/>
    <w:rsid w:val="0079728D"/>
    <w:rsid w:val="007A1DE6"/>
    <w:rsid w:val="007A2314"/>
    <w:rsid w:val="007A3235"/>
    <w:rsid w:val="007A4533"/>
    <w:rsid w:val="007A4EDD"/>
    <w:rsid w:val="007A558A"/>
    <w:rsid w:val="007B15F8"/>
    <w:rsid w:val="007B3630"/>
    <w:rsid w:val="007B4DB6"/>
    <w:rsid w:val="007B7475"/>
    <w:rsid w:val="007B78E2"/>
    <w:rsid w:val="007C0E64"/>
    <w:rsid w:val="007C24B7"/>
    <w:rsid w:val="007D1472"/>
    <w:rsid w:val="007D1C8D"/>
    <w:rsid w:val="007D22F5"/>
    <w:rsid w:val="007D326B"/>
    <w:rsid w:val="007D3375"/>
    <w:rsid w:val="007D697D"/>
    <w:rsid w:val="007E1766"/>
    <w:rsid w:val="007E3A85"/>
    <w:rsid w:val="007E4227"/>
    <w:rsid w:val="007E5B24"/>
    <w:rsid w:val="007E61AF"/>
    <w:rsid w:val="007F0E2A"/>
    <w:rsid w:val="007F401E"/>
    <w:rsid w:val="007F69DE"/>
    <w:rsid w:val="007F6B31"/>
    <w:rsid w:val="007F6B43"/>
    <w:rsid w:val="007F6FF7"/>
    <w:rsid w:val="007F7C8E"/>
    <w:rsid w:val="008012D9"/>
    <w:rsid w:val="00801612"/>
    <w:rsid w:val="008016B8"/>
    <w:rsid w:val="008051D8"/>
    <w:rsid w:val="00805603"/>
    <w:rsid w:val="008058D2"/>
    <w:rsid w:val="00806515"/>
    <w:rsid w:val="00807D21"/>
    <w:rsid w:val="00810374"/>
    <w:rsid w:val="00810BED"/>
    <w:rsid w:val="00812C0D"/>
    <w:rsid w:val="00813806"/>
    <w:rsid w:val="00813D11"/>
    <w:rsid w:val="00813F05"/>
    <w:rsid w:val="00817552"/>
    <w:rsid w:val="0081780B"/>
    <w:rsid w:val="008215D2"/>
    <w:rsid w:val="00823786"/>
    <w:rsid w:val="00826D2A"/>
    <w:rsid w:val="00827A88"/>
    <w:rsid w:val="008315FB"/>
    <w:rsid w:val="00832A5E"/>
    <w:rsid w:val="00834366"/>
    <w:rsid w:val="00834A2B"/>
    <w:rsid w:val="00836D98"/>
    <w:rsid w:val="008374D8"/>
    <w:rsid w:val="0084312D"/>
    <w:rsid w:val="00843905"/>
    <w:rsid w:val="008444C3"/>
    <w:rsid w:val="00850ADF"/>
    <w:rsid w:val="008525D3"/>
    <w:rsid w:val="00854943"/>
    <w:rsid w:val="00857117"/>
    <w:rsid w:val="0086016C"/>
    <w:rsid w:val="00860295"/>
    <w:rsid w:val="00862260"/>
    <w:rsid w:val="008669CB"/>
    <w:rsid w:val="00870088"/>
    <w:rsid w:val="0087021F"/>
    <w:rsid w:val="00870D42"/>
    <w:rsid w:val="00871454"/>
    <w:rsid w:val="00871E15"/>
    <w:rsid w:val="0087435F"/>
    <w:rsid w:val="00875B20"/>
    <w:rsid w:val="00877B5F"/>
    <w:rsid w:val="00877DBB"/>
    <w:rsid w:val="00882D7A"/>
    <w:rsid w:val="00882FBF"/>
    <w:rsid w:val="0088569A"/>
    <w:rsid w:val="00887E2F"/>
    <w:rsid w:val="00890B4B"/>
    <w:rsid w:val="00890D79"/>
    <w:rsid w:val="00891073"/>
    <w:rsid w:val="00892AA3"/>
    <w:rsid w:val="00893112"/>
    <w:rsid w:val="0089323E"/>
    <w:rsid w:val="00893251"/>
    <w:rsid w:val="0089567D"/>
    <w:rsid w:val="00896F5F"/>
    <w:rsid w:val="00897173"/>
    <w:rsid w:val="00897F39"/>
    <w:rsid w:val="008A2365"/>
    <w:rsid w:val="008A2FB0"/>
    <w:rsid w:val="008A36D0"/>
    <w:rsid w:val="008A4126"/>
    <w:rsid w:val="008A4390"/>
    <w:rsid w:val="008A441D"/>
    <w:rsid w:val="008A4CE1"/>
    <w:rsid w:val="008A5DB7"/>
    <w:rsid w:val="008A699D"/>
    <w:rsid w:val="008A7F5B"/>
    <w:rsid w:val="008B32CE"/>
    <w:rsid w:val="008B571F"/>
    <w:rsid w:val="008C022A"/>
    <w:rsid w:val="008C0EB0"/>
    <w:rsid w:val="008C19F8"/>
    <w:rsid w:val="008C3AB2"/>
    <w:rsid w:val="008C4F94"/>
    <w:rsid w:val="008C70F2"/>
    <w:rsid w:val="008C748D"/>
    <w:rsid w:val="008D0530"/>
    <w:rsid w:val="008D32BA"/>
    <w:rsid w:val="008D35B0"/>
    <w:rsid w:val="008D3FA0"/>
    <w:rsid w:val="008D55C9"/>
    <w:rsid w:val="008D67DD"/>
    <w:rsid w:val="008D6F0F"/>
    <w:rsid w:val="008D7768"/>
    <w:rsid w:val="008E1BE2"/>
    <w:rsid w:val="008E1DB0"/>
    <w:rsid w:val="008E3710"/>
    <w:rsid w:val="008E4E30"/>
    <w:rsid w:val="008F0647"/>
    <w:rsid w:val="008F0950"/>
    <w:rsid w:val="008F1FDF"/>
    <w:rsid w:val="008F46F7"/>
    <w:rsid w:val="008F5BF0"/>
    <w:rsid w:val="008F5E13"/>
    <w:rsid w:val="008F648D"/>
    <w:rsid w:val="00902EDD"/>
    <w:rsid w:val="00903928"/>
    <w:rsid w:val="00904BB1"/>
    <w:rsid w:val="00905F2E"/>
    <w:rsid w:val="00907AA1"/>
    <w:rsid w:val="009103E1"/>
    <w:rsid w:val="00910DA2"/>
    <w:rsid w:val="00912634"/>
    <w:rsid w:val="00912E18"/>
    <w:rsid w:val="009153C9"/>
    <w:rsid w:val="0092121D"/>
    <w:rsid w:val="00922904"/>
    <w:rsid w:val="009245F2"/>
    <w:rsid w:val="00924B97"/>
    <w:rsid w:val="009267CE"/>
    <w:rsid w:val="009274DA"/>
    <w:rsid w:val="009316DE"/>
    <w:rsid w:val="00932622"/>
    <w:rsid w:val="009326EE"/>
    <w:rsid w:val="00935028"/>
    <w:rsid w:val="00940930"/>
    <w:rsid w:val="00941010"/>
    <w:rsid w:val="009419D9"/>
    <w:rsid w:val="00942C9D"/>
    <w:rsid w:val="00943446"/>
    <w:rsid w:val="00943EC1"/>
    <w:rsid w:val="00945297"/>
    <w:rsid w:val="00945B46"/>
    <w:rsid w:val="00947DEE"/>
    <w:rsid w:val="00951958"/>
    <w:rsid w:val="0095242D"/>
    <w:rsid w:val="009546C6"/>
    <w:rsid w:val="00957AA9"/>
    <w:rsid w:val="00960C13"/>
    <w:rsid w:val="00962E32"/>
    <w:rsid w:val="00963592"/>
    <w:rsid w:val="00963CAF"/>
    <w:rsid w:val="00970807"/>
    <w:rsid w:val="00971E22"/>
    <w:rsid w:val="009725DF"/>
    <w:rsid w:val="00975FF6"/>
    <w:rsid w:val="00981826"/>
    <w:rsid w:val="00981B09"/>
    <w:rsid w:val="00982252"/>
    <w:rsid w:val="00982787"/>
    <w:rsid w:val="0098430A"/>
    <w:rsid w:val="00984700"/>
    <w:rsid w:val="0098493B"/>
    <w:rsid w:val="00985AD4"/>
    <w:rsid w:val="00986415"/>
    <w:rsid w:val="0098771A"/>
    <w:rsid w:val="00987D5A"/>
    <w:rsid w:val="00987FE9"/>
    <w:rsid w:val="0099025A"/>
    <w:rsid w:val="00991CB0"/>
    <w:rsid w:val="00993617"/>
    <w:rsid w:val="0099488A"/>
    <w:rsid w:val="00995BCD"/>
    <w:rsid w:val="0099627E"/>
    <w:rsid w:val="0099720E"/>
    <w:rsid w:val="009A0155"/>
    <w:rsid w:val="009A13AD"/>
    <w:rsid w:val="009A1FA8"/>
    <w:rsid w:val="009A7909"/>
    <w:rsid w:val="009B1DE1"/>
    <w:rsid w:val="009B474C"/>
    <w:rsid w:val="009C2330"/>
    <w:rsid w:val="009C462B"/>
    <w:rsid w:val="009C6E48"/>
    <w:rsid w:val="009D0ED2"/>
    <w:rsid w:val="009D19DE"/>
    <w:rsid w:val="009D386E"/>
    <w:rsid w:val="009E015D"/>
    <w:rsid w:val="009E18A9"/>
    <w:rsid w:val="009E1DC6"/>
    <w:rsid w:val="009E4CC3"/>
    <w:rsid w:val="009E4D03"/>
    <w:rsid w:val="009E6698"/>
    <w:rsid w:val="009E7D32"/>
    <w:rsid w:val="009F0AF9"/>
    <w:rsid w:val="009F11B0"/>
    <w:rsid w:val="009F183E"/>
    <w:rsid w:val="009F1A2A"/>
    <w:rsid w:val="009F2798"/>
    <w:rsid w:val="00A036DC"/>
    <w:rsid w:val="00A03E3E"/>
    <w:rsid w:val="00A06FC5"/>
    <w:rsid w:val="00A10DB5"/>
    <w:rsid w:val="00A10DDD"/>
    <w:rsid w:val="00A118C6"/>
    <w:rsid w:val="00A14E63"/>
    <w:rsid w:val="00A15158"/>
    <w:rsid w:val="00A176EE"/>
    <w:rsid w:val="00A2016A"/>
    <w:rsid w:val="00A2420D"/>
    <w:rsid w:val="00A24805"/>
    <w:rsid w:val="00A254B6"/>
    <w:rsid w:val="00A260D9"/>
    <w:rsid w:val="00A31CF6"/>
    <w:rsid w:val="00A425A7"/>
    <w:rsid w:val="00A5100F"/>
    <w:rsid w:val="00A520FB"/>
    <w:rsid w:val="00A542F5"/>
    <w:rsid w:val="00A60133"/>
    <w:rsid w:val="00A60B4E"/>
    <w:rsid w:val="00A60F54"/>
    <w:rsid w:val="00A648F9"/>
    <w:rsid w:val="00A65BE0"/>
    <w:rsid w:val="00A747B2"/>
    <w:rsid w:val="00A75EEF"/>
    <w:rsid w:val="00A77031"/>
    <w:rsid w:val="00A803BF"/>
    <w:rsid w:val="00A80DCD"/>
    <w:rsid w:val="00A8275C"/>
    <w:rsid w:val="00A84C5E"/>
    <w:rsid w:val="00A87911"/>
    <w:rsid w:val="00A9324F"/>
    <w:rsid w:val="00A935DF"/>
    <w:rsid w:val="00A94258"/>
    <w:rsid w:val="00A94643"/>
    <w:rsid w:val="00A95868"/>
    <w:rsid w:val="00A95DDB"/>
    <w:rsid w:val="00A96786"/>
    <w:rsid w:val="00A96AA7"/>
    <w:rsid w:val="00AA0C8B"/>
    <w:rsid w:val="00AA1E30"/>
    <w:rsid w:val="00AA25B5"/>
    <w:rsid w:val="00AA4F98"/>
    <w:rsid w:val="00AA5E56"/>
    <w:rsid w:val="00AA74D5"/>
    <w:rsid w:val="00AB05B9"/>
    <w:rsid w:val="00AB3436"/>
    <w:rsid w:val="00AB3619"/>
    <w:rsid w:val="00AB4182"/>
    <w:rsid w:val="00AB56BF"/>
    <w:rsid w:val="00AC06E0"/>
    <w:rsid w:val="00AC15F5"/>
    <w:rsid w:val="00AC1C0D"/>
    <w:rsid w:val="00AC1CA7"/>
    <w:rsid w:val="00AC26AB"/>
    <w:rsid w:val="00AC391E"/>
    <w:rsid w:val="00AC7EAD"/>
    <w:rsid w:val="00AD0366"/>
    <w:rsid w:val="00AD0524"/>
    <w:rsid w:val="00AD0C0B"/>
    <w:rsid w:val="00AD0DA6"/>
    <w:rsid w:val="00AD53AD"/>
    <w:rsid w:val="00AD706A"/>
    <w:rsid w:val="00AD78E4"/>
    <w:rsid w:val="00AE1F33"/>
    <w:rsid w:val="00AE7522"/>
    <w:rsid w:val="00AF101F"/>
    <w:rsid w:val="00AF1156"/>
    <w:rsid w:val="00AF16BF"/>
    <w:rsid w:val="00AF2256"/>
    <w:rsid w:val="00AF4AC3"/>
    <w:rsid w:val="00AF53EC"/>
    <w:rsid w:val="00AF570E"/>
    <w:rsid w:val="00AF709B"/>
    <w:rsid w:val="00B02D1C"/>
    <w:rsid w:val="00B036FC"/>
    <w:rsid w:val="00B03963"/>
    <w:rsid w:val="00B03C7E"/>
    <w:rsid w:val="00B06143"/>
    <w:rsid w:val="00B06C58"/>
    <w:rsid w:val="00B1140D"/>
    <w:rsid w:val="00B120E4"/>
    <w:rsid w:val="00B13F36"/>
    <w:rsid w:val="00B15055"/>
    <w:rsid w:val="00B153EF"/>
    <w:rsid w:val="00B15642"/>
    <w:rsid w:val="00B15C82"/>
    <w:rsid w:val="00B16702"/>
    <w:rsid w:val="00B17C14"/>
    <w:rsid w:val="00B17CC9"/>
    <w:rsid w:val="00B224B8"/>
    <w:rsid w:val="00B24E92"/>
    <w:rsid w:val="00B2529B"/>
    <w:rsid w:val="00B252B0"/>
    <w:rsid w:val="00B266DE"/>
    <w:rsid w:val="00B377EF"/>
    <w:rsid w:val="00B37A61"/>
    <w:rsid w:val="00B37EED"/>
    <w:rsid w:val="00B42BAF"/>
    <w:rsid w:val="00B45531"/>
    <w:rsid w:val="00B45BF1"/>
    <w:rsid w:val="00B466C6"/>
    <w:rsid w:val="00B50010"/>
    <w:rsid w:val="00B538FF"/>
    <w:rsid w:val="00B545DB"/>
    <w:rsid w:val="00B56B00"/>
    <w:rsid w:val="00B56E10"/>
    <w:rsid w:val="00B57255"/>
    <w:rsid w:val="00B57422"/>
    <w:rsid w:val="00B57AD5"/>
    <w:rsid w:val="00B63F0B"/>
    <w:rsid w:val="00B64694"/>
    <w:rsid w:val="00B65DD7"/>
    <w:rsid w:val="00B66191"/>
    <w:rsid w:val="00B734DA"/>
    <w:rsid w:val="00B755F1"/>
    <w:rsid w:val="00B76BFE"/>
    <w:rsid w:val="00B77C3A"/>
    <w:rsid w:val="00B77CEB"/>
    <w:rsid w:val="00B80334"/>
    <w:rsid w:val="00B80742"/>
    <w:rsid w:val="00B80F1F"/>
    <w:rsid w:val="00B8103F"/>
    <w:rsid w:val="00B82EDE"/>
    <w:rsid w:val="00B83BBD"/>
    <w:rsid w:val="00B85C96"/>
    <w:rsid w:val="00B9075D"/>
    <w:rsid w:val="00B92A4F"/>
    <w:rsid w:val="00B92D59"/>
    <w:rsid w:val="00B93B24"/>
    <w:rsid w:val="00B94223"/>
    <w:rsid w:val="00B94F44"/>
    <w:rsid w:val="00B953BB"/>
    <w:rsid w:val="00B95E5B"/>
    <w:rsid w:val="00B973B7"/>
    <w:rsid w:val="00B97AED"/>
    <w:rsid w:val="00BA0BFF"/>
    <w:rsid w:val="00BA0D2A"/>
    <w:rsid w:val="00BA160C"/>
    <w:rsid w:val="00BA312F"/>
    <w:rsid w:val="00BA3740"/>
    <w:rsid w:val="00BA6F05"/>
    <w:rsid w:val="00BA7BFC"/>
    <w:rsid w:val="00BB06FA"/>
    <w:rsid w:val="00BB085A"/>
    <w:rsid w:val="00BB1196"/>
    <w:rsid w:val="00BB1429"/>
    <w:rsid w:val="00BB2356"/>
    <w:rsid w:val="00BB31A2"/>
    <w:rsid w:val="00BB388B"/>
    <w:rsid w:val="00BB3B4E"/>
    <w:rsid w:val="00BB4877"/>
    <w:rsid w:val="00BB62EE"/>
    <w:rsid w:val="00BB73EE"/>
    <w:rsid w:val="00BC0C76"/>
    <w:rsid w:val="00BC1341"/>
    <w:rsid w:val="00BC1796"/>
    <w:rsid w:val="00BC1E9A"/>
    <w:rsid w:val="00BC59AA"/>
    <w:rsid w:val="00BC67EC"/>
    <w:rsid w:val="00BC739A"/>
    <w:rsid w:val="00BC7AB3"/>
    <w:rsid w:val="00BD103F"/>
    <w:rsid w:val="00BD2EC4"/>
    <w:rsid w:val="00BD3D97"/>
    <w:rsid w:val="00BD5D0B"/>
    <w:rsid w:val="00BD5D17"/>
    <w:rsid w:val="00BD7B1A"/>
    <w:rsid w:val="00BE0AD2"/>
    <w:rsid w:val="00BE122F"/>
    <w:rsid w:val="00BE53D9"/>
    <w:rsid w:val="00BE726A"/>
    <w:rsid w:val="00BF0BD0"/>
    <w:rsid w:val="00BF18B4"/>
    <w:rsid w:val="00BF6098"/>
    <w:rsid w:val="00BF6551"/>
    <w:rsid w:val="00C0203F"/>
    <w:rsid w:val="00C05FBF"/>
    <w:rsid w:val="00C07528"/>
    <w:rsid w:val="00C07899"/>
    <w:rsid w:val="00C10647"/>
    <w:rsid w:val="00C10BF2"/>
    <w:rsid w:val="00C13BE9"/>
    <w:rsid w:val="00C14776"/>
    <w:rsid w:val="00C15569"/>
    <w:rsid w:val="00C17402"/>
    <w:rsid w:val="00C217A8"/>
    <w:rsid w:val="00C21CC8"/>
    <w:rsid w:val="00C22560"/>
    <w:rsid w:val="00C22FE0"/>
    <w:rsid w:val="00C231BF"/>
    <w:rsid w:val="00C26BE6"/>
    <w:rsid w:val="00C30F68"/>
    <w:rsid w:val="00C343A8"/>
    <w:rsid w:val="00C34D8A"/>
    <w:rsid w:val="00C3640A"/>
    <w:rsid w:val="00C4166F"/>
    <w:rsid w:val="00C417D7"/>
    <w:rsid w:val="00C418F7"/>
    <w:rsid w:val="00C423D6"/>
    <w:rsid w:val="00C43294"/>
    <w:rsid w:val="00C43C5C"/>
    <w:rsid w:val="00C44E25"/>
    <w:rsid w:val="00C45D8C"/>
    <w:rsid w:val="00C460FF"/>
    <w:rsid w:val="00C474CB"/>
    <w:rsid w:val="00C5096F"/>
    <w:rsid w:val="00C50B45"/>
    <w:rsid w:val="00C50C08"/>
    <w:rsid w:val="00C5172B"/>
    <w:rsid w:val="00C52A00"/>
    <w:rsid w:val="00C52E2A"/>
    <w:rsid w:val="00C53B2B"/>
    <w:rsid w:val="00C5705E"/>
    <w:rsid w:val="00C60E1B"/>
    <w:rsid w:val="00C62C21"/>
    <w:rsid w:val="00C635A1"/>
    <w:rsid w:val="00C64D37"/>
    <w:rsid w:val="00C65349"/>
    <w:rsid w:val="00C66ACB"/>
    <w:rsid w:val="00C70CBC"/>
    <w:rsid w:val="00C712FB"/>
    <w:rsid w:val="00C723E8"/>
    <w:rsid w:val="00C724AE"/>
    <w:rsid w:val="00C72975"/>
    <w:rsid w:val="00C72DC7"/>
    <w:rsid w:val="00C764CA"/>
    <w:rsid w:val="00C76E79"/>
    <w:rsid w:val="00C809A8"/>
    <w:rsid w:val="00C80E82"/>
    <w:rsid w:val="00C81878"/>
    <w:rsid w:val="00C81DE6"/>
    <w:rsid w:val="00C81EE3"/>
    <w:rsid w:val="00C82278"/>
    <w:rsid w:val="00C82BEE"/>
    <w:rsid w:val="00C855F7"/>
    <w:rsid w:val="00C869E4"/>
    <w:rsid w:val="00C9120F"/>
    <w:rsid w:val="00C91CF7"/>
    <w:rsid w:val="00C923B1"/>
    <w:rsid w:val="00C95ABD"/>
    <w:rsid w:val="00C97F6E"/>
    <w:rsid w:val="00CA2E64"/>
    <w:rsid w:val="00CA5DFA"/>
    <w:rsid w:val="00CA792C"/>
    <w:rsid w:val="00CB1C3C"/>
    <w:rsid w:val="00CB1DD5"/>
    <w:rsid w:val="00CB3170"/>
    <w:rsid w:val="00CB53A9"/>
    <w:rsid w:val="00CB67AF"/>
    <w:rsid w:val="00CC0158"/>
    <w:rsid w:val="00CC0F8A"/>
    <w:rsid w:val="00CC109B"/>
    <w:rsid w:val="00CC2543"/>
    <w:rsid w:val="00CC44C5"/>
    <w:rsid w:val="00CC4BB7"/>
    <w:rsid w:val="00CD1549"/>
    <w:rsid w:val="00CD1A91"/>
    <w:rsid w:val="00CD2B46"/>
    <w:rsid w:val="00CD521B"/>
    <w:rsid w:val="00CD567B"/>
    <w:rsid w:val="00CD7B34"/>
    <w:rsid w:val="00CE091C"/>
    <w:rsid w:val="00CE2BC8"/>
    <w:rsid w:val="00CE4A43"/>
    <w:rsid w:val="00CE52B1"/>
    <w:rsid w:val="00CE6E53"/>
    <w:rsid w:val="00CE6F1D"/>
    <w:rsid w:val="00CF14F8"/>
    <w:rsid w:val="00CF34AC"/>
    <w:rsid w:val="00CF3754"/>
    <w:rsid w:val="00CF40D5"/>
    <w:rsid w:val="00CF5E6E"/>
    <w:rsid w:val="00CF6D9E"/>
    <w:rsid w:val="00CF70CF"/>
    <w:rsid w:val="00CF7DBB"/>
    <w:rsid w:val="00D00BAC"/>
    <w:rsid w:val="00D01D41"/>
    <w:rsid w:val="00D02FC1"/>
    <w:rsid w:val="00D03245"/>
    <w:rsid w:val="00D049D4"/>
    <w:rsid w:val="00D05632"/>
    <w:rsid w:val="00D05E3F"/>
    <w:rsid w:val="00D106BC"/>
    <w:rsid w:val="00D121C2"/>
    <w:rsid w:val="00D13197"/>
    <w:rsid w:val="00D13680"/>
    <w:rsid w:val="00D13A4E"/>
    <w:rsid w:val="00D16132"/>
    <w:rsid w:val="00D204BE"/>
    <w:rsid w:val="00D2659F"/>
    <w:rsid w:val="00D27289"/>
    <w:rsid w:val="00D27313"/>
    <w:rsid w:val="00D275C8"/>
    <w:rsid w:val="00D3236F"/>
    <w:rsid w:val="00D324EB"/>
    <w:rsid w:val="00D32AE2"/>
    <w:rsid w:val="00D332F2"/>
    <w:rsid w:val="00D339CB"/>
    <w:rsid w:val="00D356F3"/>
    <w:rsid w:val="00D358DF"/>
    <w:rsid w:val="00D35E3E"/>
    <w:rsid w:val="00D37D81"/>
    <w:rsid w:val="00D40FC8"/>
    <w:rsid w:val="00D41505"/>
    <w:rsid w:val="00D42054"/>
    <w:rsid w:val="00D425CA"/>
    <w:rsid w:val="00D42612"/>
    <w:rsid w:val="00D45F78"/>
    <w:rsid w:val="00D470CE"/>
    <w:rsid w:val="00D47A48"/>
    <w:rsid w:val="00D47AAC"/>
    <w:rsid w:val="00D50923"/>
    <w:rsid w:val="00D50FA4"/>
    <w:rsid w:val="00D51AFD"/>
    <w:rsid w:val="00D53029"/>
    <w:rsid w:val="00D5448E"/>
    <w:rsid w:val="00D5570A"/>
    <w:rsid w:val="00D55734"/>
    <w:rsid w:val="00D55752"/>
    <w:rsid w:val="00D55DDB"/>
    <w:rsid w:val="00D61C6F"/>
    <w:rsid w:val="00D678E5"/>
    <w:rsid w:val="00D67A61"/>
    <w:rsid w:val="00D71087"/>
    <w:rsid w:val="00D71B56"/>
    <w:rsid w:val="00D75068"/>
    <w:rsid w:val="00D77047"/>
    <w:rsid w:val="00D776D1"/>
    <w:rsid w:val="00D841A8"/>
    <w:rsid w:val="00D8472C"/>
    <w:rsid w:val="00D84FD1"/>
    <w:rsid w:val="00D858B0"/>
    <w:rsid w:val="00D872AE"/>
    <w:rsid w:val="00D90826"/>
    <w:rsid w:val="00D9119E"/>
    <w:rsid w:val="00D93191"/>
    <w:rsid w:val="00D931F6"/>
    <w:rsid w:val="00D946B3"/>
    <w:rsid w:val="00D95EE7"/>
    <w:rsid w:val="00D978BA"/>
    <w:rsid w:val="00DA3542"/>
    <w:rsid w:val="00DA3B4A"/>
    <w:rsid w:val="00DA4CEB"/>
    <w:rsid w:val="00DA5F5F"/>
    <w:rsid w:val="00DB1676"/>
    <w:rsid w:val="00DB1969"/>
    <w:rsid w:val="00DB3AF1"/>
    <w:rsid w:val="00DB6076"/>
    <w:rsid w:val="00DB69EB"/>
    <w:rsid w:val="00DB7200"/>
    <w:rsid w:val="00DC2861"/>
    <w:rsid w:val="00DD03F5"/>
    <w:rsid w:val="00DD104A"/>
    <w:rsid w:val="00DD2CA8"/>
    <w:rsid w:val="00DD3945"/>
    <w:rsid w:val="00DD3A48"/>
    <w:rsid w:val="00DD6C4D"/>
    <w:rsid w:val="00DD7E3A"/>
    <w:rsid w:val="00DE2E39"/>
    <w:rsid w:val="00DE5238"/>
    <w:rsid w:val="00DE6F98"/>
    <w:rsid w:val="00DF716E"/>
    <w:rsid w:val="00DF73F0"/>
    <w:rsid w:val="00E01DA1"/>
    <w:rsid w:val="00E02928"/>
    <w:rsid w:val="00E03058"/>
    <w:rsid w:val="00E035F9"/>
    <w:rsid w:val="00E0405C"/>
    <w:rsid w:val="00E04482"/>
    <w:rsid w:val="00E044FE"/>
    <w:rsid w:val="00E0465D"/>
    <w:rsid w:val="00E05B9C"/>
    <w:rsid w:val="00E1172D"/>
    <w:rsid w:val="00E13ED1"/>
    <w:rsid w:val="00E1645D"/>
    <w:rsid w:val="00E17C89"/>
    <w:rsid w:val="00E20E39"/>
    <w:rsid w:val="00E210E2"/>
    <w:rsid w:val="00E21ED4"/>
    <w:rsid w:val="00E23FD7"/>
    <w:rsid w:val="00E24B54"/>
    <w:rsid w:val="00E25068"/>
    <w:rsid w:val="00E2580A"/>
    <w:rsid w:val="00E306B0"/>
    <w:rsid w:val="00E32926"/>
    <w:rsid w:val="00E4082E"/>
    <w:rsid w:val="00E41284"/>
    <w:rsid w:val="00E445ED"/>
    <w:rsid w:val="00E44FDF"/>
    <w:rsid w:val="00E4572E"/>
    <w:rsid w:val="00E45F7C"/>
    <w:rsid w:val="00E463AB"/>
    <w:rsid w:val="00E47396"/>
    <w:rsid w:val="00E506C0"/>
    <w:rsid w:val="00E52E3F"/>
    <w:rsid w:val="00E54C73"/>
    <w:rsid w:val="00E550F3"/>
    <w:rsid w:val="00E562BC"/>
    <w:rsid w:val="00E5680E"/>
    <w:rsid w:val="00E61A1E"/>
    <w:rsid w:val="00E61B63"/>
    <w:rsid w:val="00E61D9B"/>
    <w:rsid w:val="00E622E6"/>
    <w:rsid w:val="00E64532"/>
    <w:rsid w:val="00E67428"/>
    <w:rsid w:val="00E72DE8"/>
    <w:rsid w:val="00E74084"/>
    <w:rsid w:val="00E7441C"/>
    <w:rsid w:val="00E748C7"/>
    <w:rsid w:val="00E77709"/>
    <w:rsid w:val="00E8024A"/>
    <w:rsid w:val="00E8274E"/>
    <w:rsid w:val="00E91926"/>
    <w:rsid w:val="00E92D89"/>
    <w:rsid w:val="00E945C3"/>
    <w:rsid w:val="00E9465E"/>
    <w:rsid w:val="00E94D30"/>
    <w:rsid w:val="00E97849"/>
    <w:rsid w:val="00EA0C3C"/>
    <w:rsid w:val="00EA290F"/>
    <w:rsid w:val="00EA4CEA"/>
    <w:rsid w:val="00EA6360"/>
    <w:rsid w:val="00EA6BA1"/>
    <w:rsid w:val="00EB0C23"/>
    <w:rsid w:val="00EB0F1D"/>
    <w:rsid w:val="00EB1C67"/>
    <w:rsid w:val="00EB5734"/>
    <w:rsid w:val="00EB6720"/>
    <w:rsid w:val="00EC0204"/>
    <w:rsid w:val="00ED1632"/>
    <w:rsid w:val="00ED49FD"/>
    <w:rsid w:val="00ED5265"/>
    <w:rsid w:val="00EE0A26"/>
    <w:rsid w:val="00EE11DA"/>
    <w:rsid w:val="00EE1956"/>
    <w:rsid w:val="00EE3508"/>
    <w:rsid w:val="00EE3A58"/>
    <w:rsid w:val="00EE3CF7"/>
    <w:rsid w:val="00EE5B68"/>
    <w:rsid w:val="00EE7F04"/>
    <w:rsid w:val="00EE7FE6"/>
    <w:rsid w:val="00EF32F6"/>
    <w:rsid w:val="00EF3936"/>
    <w:rsid w:val="00EF4136"/>
    <w:rsid w:val="00EF68AD"/>
    <w:rsid w:val="00EF7EEF"/>
    <w:rsid w:val="00F02D07"/>
    <w:rsid w:val="00F0385E"/>
    <w:rsid w:val="00F04E05"/>
    <w:rsid w:val="00F04E20"/>
    <w:rsid w:val="00F065C8"/>
    <w:rsid w:val="00F111CE"/>
    <w:rsid w:val="00F11F90"/>
    <w:rsid w:val="00F13E75"/>
    <w:rsid w:val="00F17FBF"/>
    <w:rsid w:val="00F20055"/>
    <w:rsid w:val="00F20AD1"/>
    <w:rsid w:val="00F20C45"/>
    <w:rsid w:val="00F2175A"/>
    <w:rsid w:val="00F22B60"/>
    <w:rsid w:val="00F22F9C"/>
    <w:rsid w:val="00F2384A"/>
    <w:rsid w:val="00F23ABD"/>
    <w:rsid w:val="00F240E4"/>
    <w:rsid w:val="00F26DD3"/>
    <w:rsid w:val="00F2766B"/>
    <w:rsid w:val="00F35A90"/>
    <w:rsid w:val="00F35ABB"/>
    <w:rsid w:val="00F36B99"/>
    <w:rsid w:val="00F373A2"/>
    <w:rsid w:val="00F37CAB"/>
    <w:rsid w:val="00F436F8"/>
    <w:rsid w:val="00F44907"/>
    <w:rsid w:val="00F452C6"/>
    <w:rsid w:val="00F50B79"/>
    <w:rsid w:val="00F50E83"/>
    <w:rsid w:val="00F53159"/>
    <w:rsid w:val="00F53B19"/>
    <w:rsid w:val="00F54234"/>
    <w:rsid w:val="00F5481C"/>
    <w:rsid w:val="00F562D1"/>
    <w:rsid w:val="00F620A5"/>
    <w:rsid w:val="00F621E1"/>
    <w:rsid w:val="00F62DB0"/>
    <w:rsid w:val="00F62DF7"/>
    <w:rsid w:val="00F638DE"/>
    <w:rsid w:val="00F64879"/>
    <w:rsid w:val="00F65CE4"/>
    <w:rsid w:val="00F665CB"/>
    <w:rsid w:val="00F66AB7"/>
    <w:rsid w:val="00F66C83"/>
    <w:rsid w:val="00F67B67"/>
    <w:rsid w:val="00F70363"/>
    <w:rsid w:val="00F722E8"/>
    <w:rsid w:val="00F73401"/>
    <w:rsid w:val="00F738E9"/>
    <w:rsid w:val="00F8063F"/>
    <w:rsid w:val="00F80D98"/>
    <w:rsid w:val="00F81DB3"/>
    <w:rsid w:val="00F82666"/>
    <w:rsid w:val="00F83521"/>
    <w:rsid w:val="00F83654"/>
    <w:rsid w:val="00F83CC8"/>
    <w:rsid w:val="00F847F8"/>
    <w:rsid w:val="00F854FF"/>
    <w:rsid w:val="00F85806"/>
    <w:rsid w:val="00F859A5"/>
    <w:rsid w:val="00F86040"/>
    <w:rsid w:val="00F8685C"/>
    <w:rsid w:val="00F8703F"/>
    <w:rsid w:val="00F92038"/>
    <w:rsid w:val="00F95D3A"/>
    <w:rsid w:val="00F97192"/>
    <w:rsid w:val="00F97455"/>
    <w:rsid w:val="00FA1A99"/>
    <w:rsid w:val="00FA28F4"/>
    <w:rsid w:val="00FA2DAE"/>
    <w:rsid w:val="00FA3FE5"/>
    <w:rsid w:val="00FA4025"/>
    <w:rsid w:val="00FA51DA"/>
    <w:rsid w:val="00FA7006"/>
    <w:rsid w:val="00FA7B22"/>
    <w:rsid w:val="00FB2038"/>
    <w:rsid w:val="00FB2D4E"/>
    <w:rsid w:val="00FB3E20"/>
    <w:rsid w:val="00FB5B62"/>
    <w:rsid w:val="00FB5E12"/>
    <w:rsid w:val="00FB6CC0"/>
    <w:rsid w:val="00FB7917"/>
    <w:rsid w:val="00FC0BF6"/>
    <w:rsid w:val="00FC3903"/>
    <w:rsid w:val="00FC535F"/>
    <w:rsid w:val="00FC7CCE"/>
    <w:rsid w:val="00FC7D46"/>
    <w:rsid w:val="00FD0D6B"/>
    <w:rsid w:val="00FD1381"/>
    <w:rsid w:val="00FD18B0"/>
    <w:rsid w:val="00FD42C6"/>
    <w:rsid w:val="00FD752F"/>
    <w:rsid w:val="00FE0E86"/>
    <w:rsid w:val="00FE17F1"/>
    <w:rsid w:val="00FE3AAA"/>
    <w:rsid w:val="00FE5B33"/>
    <w:rsid w:val="00FF3F50"/>
    <w:rsid w:val="00FF49FB"/>
    <w:rsid w:val="00FF4AF4"/>
    <w:rsid w:val="00FF4E1B"/>
    <w:rsid w:val="00FF5A0D"/>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556A3FE6"/>
  <w15:chartTrackingRefBased/>
  <w15:docId w15:val="{209640E2-5461-418D-B674-05984C7B1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Rood"/>
    <w:qFormat/>
    <w:rsid w:val="000C70DB"/>
    <w:pPr>
      <w:spacing w:line="280" w:lineRule="atLeast"/>
    </w:pPr>
    <w:rPr>
      <w:rFonts w:ascii="Arial" w:hAnsi="Arial"/>
      <w:snapToGrid w:val="0"/>
      <w:kern w:val="28"/>
      <w:sz w:val="18"/>
      <w:lang w:eastAsia="en-US"/>
    </w:rPr>
  </w:style>
  <w:style w:type="paragraph" w:styleId="Kop1">
    <w:name w:val="heading 1"/>
    <w:basedOn w:val="Standaard"/>
    <w:next w:val="Standaard"/>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rsid w:val="00F64879"/>
    <w:pPr>
      <w:keepNext/>
      <w:numPr>
        <w:ilvl w:val="3"/>
        <w:numId w:val="2"/>
      </w:numPr>
      <w:tabs>
        <w:tab w:val="clear" w:pos="864"/>
        <w:tab w:val="left" w:pos="1021"/>
        <w:tab w:val="left" w:pos="1588"/>
      </w:tabs>
      <w:spacing w:before="240"/>
      <w:ind w:left="0" w:firstLine="0"/>
      <w:outlineLvl w:val="3"/>
    </w:pPr>
    <w:rPr>
      <w:i/>
      <w:szCs w:val="28"/>
    </w:rPr>
  </w:style>
  <w:style w:type="paragraph" w:styleId="Kop5">
    <w:name w:val="heading 5"/>
    <w:basedOn w:val="Kop4"/>
    <w:next w:val="Standaard"/>
    <w:qFormat/>
    <w:rsid w:val="00F64879"/>
    <w:pPr>
      <w:numPr>
        <w:ilvl w:val="4"/>
      </w:numPr>
      <w:tabs>
        <w:tab w:val="clear" w:pos="1008"/>
        <w:tab w:val="left" w:pos="1021"/>
      </w:tabs>
      <w:ind w:left="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183C80"/>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semiHidden/>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basedOn w:val="Standaardalinea-lettertype"/>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basedOn w:val="Standaardalinea-lettertyp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basedOn w:val="Standaardalinea-lettertyp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basedOn w:val="Standaardalinea-lettertyp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basedOn w:val="Standaardalinea-lettertype"/>
    <w:qFormat/>
    <w:rsid w:val="00857117"/>
    <w:rPr>
      <w:b/>
      <w:bCs/>
    </w:rPr>
  </w:style>
  <w:style w:type="character" w:styleId="Nadruk">
    <w:name w:val="Emphasis"/>
    <w:basedOn w:val="Standaardalinea-lettertype"/>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basedOn w:val="Standaardalinea-lettertype"/>
    <w:rsid w:val="00E035F9"/>
    <w:rPr>
      <w:color w:val="800080"/>
      <w:u w:val="single"/>
    </w:rPr>
  </w:style>
  <w:style w:type="character" w:customStyle="1" w:styleId="VoettekstChar">
    <w:name w:val="Voettekst Char"/>
    <w:basedOn w:val="Standaardalinea-lettertype"/>
    <w:link w:val="Voettekst"/>
    <w:rsid w:val="005F7CEA"/>
    <w:rPr>
      <w:rFonts w:ascii="Arial" w:hAnsi="Arial"/>
      <w:snapToGrid w:val="0"/>
      <w:kern w:val="28"/>
      <w:sz w:val="18"/>
      <w:lang w:val="nl-NL" w:eastAsia="en-US" w:bidi="ar-SA"/>
    </w:rPr>
  </w:style>
  <w:style w:type="paragraph" w:styleId="Normaalweb">
    <w:name w:val="Normal (Web)"/>
    <w:basedOn w:val="Standaard"/>
    <w:rsid w:val="005F7CEA"/>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tx1">
    <w:name w:val="tx1"/>
    <w:basedOn w:val="Standaardalinea-lettertype"/>
    <w:rsid w:val="005F7CEA"/>
    <w:rPr>
      <w:b/>
      <w:bCs/>
    </w:rPr>
  </w:style>
  <w:style w:type="paragraph" w:styleId="Lijstalinea">
    <w:name w:val="List Paragraph"/>
    <w:basedOn w:val="Standaard"/>
    <w:uiPriority w:val="34"/>
    <w:qFormat/>
    <w:rsid w:val="00F5481C"/>
    <w:pPr>
      <w:ind w:left="720"/>
      <w:contextualSpacing/>
    </w:pPr>
  </w:style>
  <w:style w:type="character" w:customStyle="1" w:styleId="Ondertitel1">
    <w:name w:val="Ondertitel1"/>
    <w:rsid w:val="00B56B00"/>
    <w:rPr>
      <w:rFonts w:ascii="Arial" w:hAnsi="Arial"/>
      <w:b/>
      <w:color w:val="007EA9"/>
      <w:sz w:val="22"/>
    </w:rPr>
  </w:style>
  <w:style w:type="paragraph" w:styleId="Revisie">
    <w:name w:val="Revision"/>
    <w:hidden/>
    <w:uiPriority w:val="99"/>
    <w:semiHidden/>
    <w:rsid w:val="00B56B00"/>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17</Pages>
  <Words>3389</Words>
  <Characters>18643</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21989</CharactersWithSpaces>
  <SharedDoc>false</SharedDoc>
  <HLinks>
    <vt:vector size="42" baseType="variant">
      <vt:variant>
        <vt:i4>1835068</vt:i4>
      </vt:variant>
      <vt:variant>
        <vt:i4>53</vt:i4>
      </vt:variant>
      <vt:variant>
        <vt:i4>0</vt:i4>
      </vt:variant>
      <vt:variant>
        <vt:i4>5</vt:i4>
      </vt:variant>
      <vt:variant>
        <vt:lpwstr/>
      </vt:variant>
      <vt:variant>
        <vt:lpwstr>_Toc381267867</vt:lpwstr>
      </vt:variant>
      <vt:variant>
        <vt:i4>1835068</vt:i4>
      </vt:variant>
      <vt:variant>
        <vt:i4>47</vt:i4>
      </vt:variant>
      <vt:variant>
        <vt:i4>0</vt:i4>
      </vt:variant>
      <vt:variant>
        <vt:i4>5</vt:i4>
      </vt:variant>
      <vt:variant>
        <vt:lpwstr/>
      </vt:variant>
      <vt:variant>
        <vt:lpwstr>_Toc381267866</vt:lpwstr>
      </vt:variant>
      <vt:variant>
        <vt:i4>1835068</vt:i4>
      </vt:variant>
      <vt:variant>
        <vt:i4>41</vt:i4>
      </vt:variant>
      <vt:variant>
        <vt:i4>0</vt:i4>
      </vt:variant>
      <vt:variant>
        <vt:i4>5</vt:i4>
      </vt:variant>
      <vt:variant>
        <vt:lpwstr/>
      </vt:variant>
      <vt:variant>
        <vt:lpwstr>_Toc381267865</vt:lpwstr>
      </vt:variant>
      <vt:variant>
        <vt:i4>1835068</vt:i4>
      </vt:variant>
      <vt:variant>
        <vt:i4>35</vt:i4>
      </vt:variant>
      <vt:variant>
        <vt:i4>0</vt:i4>
      </vt:variant>
      <vt:variant>
        <vt:i4>5</vt:i4>
      </vt:variant>
      <vt:variant>
        <vt:lpwstr/>
      </vt:variant>
      <vt:variant>
        <vt:lpwstr>_Toc381267864</vt:lpwstr>
      </vt:variant>
      <vt:variant>
        <vt:i4>1835068</vt:i4>
      </vt:variant>
      <vt:variant>
        <vt:i4>29</vt:i4>
      </vt:variant>
      <vt:variant>
        <vt:i4>0</vt:i4>
      </vt:variant>
      <vt:variant>
        <vt:i4>5</vt:i4>
      </vt:variant>
      <vt:variant>
        <vt:lpwstr/>
      </vt:variant>
      <vt:variant>
        <vt:lpwstr>_Toc381267863</vt:lpwstr>
      </vt:variant>
      <vt:variant>
        <vt:i4>1835068</vt:i4>
      </vt:variant>
      <vt:variant>
        <vt:i4>23</vt:i4>
      </vt:variant>
      <vt:variant>
        <vt:i4>0</vt:i4>
      </vt:variant>
      <vt:variant>
        <vt:i4>5</vt:i4>
      </vt:variant>
      <vt:variant>
        <vt:lpwstr/>
      </vt:variant>
      <vt:variant>
        <vt:lpwstr>_Toc381267862</vt:lpwstr>
      </vt:variant>
      <vt:variant>
        <vt:i4>1835068</vt:i4>
      </vt:variant>
      <vt:variant>
        <vt:i4>17</vt:i4>
      </vt:variant>
      <vt:variant>
        <vt:i4>0</vt:i4>
      </vt:variant>
      <vt:variant>
        <vt:i4>5</vt:i4>
      </vt:variant>
      <vt:variant>
        <vt:lpwstr/>
      </vt:variant>
      <vt:variant>
        <vt:lpwstr>_Toc381267861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IT/RZ/AA/IE</dc:creator>
  <cp:keywords/>
  <dc:description/>
  <cp:lastModifiedBy>Groot, Karina de</cp:lastModifiedBy>
  <cp:revision>22</cp:revision>
  <cp:lastPrinted>2014-02-27T09:32:00Z</cp:lastPrinted>
  <dcterms:created xsi:type="dcterms:W3CDTF">2025-03-31T07:37:00Z</dcterms:created>
  <dcterms:modified xsi:type="dcterms:W3CDTF">2025-03-31T11:44:00Z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