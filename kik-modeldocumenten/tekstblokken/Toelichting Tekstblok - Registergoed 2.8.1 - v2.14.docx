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F9ECF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79524641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2A7C3036" w14:textId="77777777" w:rsidR="003228A3" w:rsidRDefault="003228A3"/>
        </w:tc>
      </w:tr>
      <w:tr w:rsidR="003228A3" w14:paraId="0AE94C81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645E261F" w14:textId="77777777" w:rsidR="003228A3" w:rsidRDefault="003228A3"/>
        </w:tc>
      </w:tr>
      <w:tr w:rsidR="003228A3" w:rsidRPr="00343045" w14:paraId="3B20F92A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3328B127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520AFBF9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7B038B7C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391F8E6C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0A7156E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8415398" w14:textId="77777777" w:rsidTr="00FA1C3C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0AA7890C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36BF135C" w14:textId="77777777" w:rsidTr="00FA1C3C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5D30DDE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1FD5571A" w14:textId="77777777" w:rsidTr="00FA1C3C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5B567BB9" w14:textId="77777777" w:rsidR="003228A3" w:rsidRPr="00343045" w:rsidRDefault="003228A3"/>
        </w:tc>
      </w:tr>
      <w:tr w:rsidR="003228A3" w:rsidRPr="00343045" w14:paraId="54467F92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567B53B1" w14:textId="77777777" w:rsidR="003228A3" w:rsidRPr="00343045" w:rsidRDefault="009A313E" w:rsidP="005268ED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5268ED">
              <w:rPr>
                <w:lang w:val="nl-NL"/>
              </w:rPr>
              <w:t xml:space="preserve">8.1 </w:t>
            </w:r>
            <w:bookmarkEnd w:id="3"/>
          </w:p>
        </w:tc>
      </w:tr>
      <w:tr w:rsidR="003228A3" w:rsidRPr="00343045" w14:paraId="190E752F" w14:textId="77777777" w:rsidTr="00FA1C3C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2F98EED0" w14:textId="77777777" w:rsidR="003228A3" w:rsidRPr="00343045" w:rsidRDefault="003228A3"/>
        </w:tc>
      </w:tr>
      <w:tr w:rsidR="003228A3" w:rsidRPr="00343045" w14:paraId="075326D3" w14:textId="77777777" w:rsidTr="00FA1C3C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5AB25AD3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0B07AB2A" w14:textId="77777777" w:rsidTr="00FA1C3C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1C051BC9" w14:textId="77777777" w:rsidR="003228A3" w:rsidRPr="00343045" w:rsidRDefault="003228A3"/>
        </w:tc>
      </w:tr>
      <w:tr w:rsidR="00612451" w:rsidRPr="00343045" w14:paraId="2B49787C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03E2620" w14:textId="77777777"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14:paraId="61F5C6FB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CA0053D" w14:textId="77777777" w:rsidR="00612451" w:rsidRPr="00343045" w:rsidRDefault="005268ED" w:rsidP="00612451">
            <w:r>
              <w:t>2.13.0</w:t>
            </w:r>
          </w:p>
        </w:tc>
      </w:tr>
      <w:tr w:rsidR="003228A3" w:rsidRPr="00343045" w14:paraId="1338D193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CDF7283" w14:textId="77777777"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343045" w14:paraId="0132A105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5CCC0E8" w14:textId="77777777" w:rsidR="00414CB1" w:rsidRDefault="00026D2F">
            <w:bookmarkStart w:id="5" w:name="bmAuteurs"/>
            <w:bookmarkEnd w:id="5"/>
            <w:r>
              <w:t>Kadaster ICT/AA/IE</w:t>
            </w:r>
          </w:p>
          <w:p w14:paraId="1B114938" w14:textId="77777777" w:rsidR="002A010E" w:rsidRPr="00343045" w:rsidRDefault="002A010E" w:rsidP="005F7CEA"/>
        </w:tc>
      </w:tr>
      <w:tr w:rsidR="003228A3" w:rsidRPr="00343045" w14:paraId="5E6DE1A2" w14:textId="77777777" w:rsidTr="00FA1C3C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0E57EEB9" w14:textId="77777777" w:rsidR="003228A3" w:rsidRPr="00343045" w:rsidRDefault="003228A3"/>
        </w:tc>
      </w:tr>
    </w:tbl>
    <w:p w14:paraId="3875F28F" w14:textId="77777777" w:rsidR="003228A3" w:rsidRPr="00343045" w:rsidRDefault="003228A3">
      <w:pPr>
        <w:sectPr w:rsidR="003228A3" w:rsidRPr="00343045" w:rsidSect="00D51A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2B30C77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FE72CEC" w14:textId="77777777" w:rsidR="003228A3" w:rsidRPr="00343045" w:rsidRDefault="003228A3"/>
        </w:tc>
      </w:tr>
      <w:tr w:rsidR="003228A3" w:rsidRPr="00343045" w14:paraId="3FB4A75E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29F1E395" w14:textId="77777777" w:rsidR="003228A3" w:rsidRPr="00343045" w:rsidRDefault="003228A3"/>
        </w:tc>
      </w:tr>
      <w:tr w:rsidR="003228A3" w:rsidRPr="00343045" w14:paraId="71BCE063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085A2A2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74CDDF4C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75F9375D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2DC2F86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8FC51D6" w14:textId="77777777" w:rsidR="003228A3" w:rsidRPr="00343045" w:rsidRDefault="003228A3"/>
        </w:tc>
      </w:tr>
      <w:tr w:rsidR="003228A3" w:rsidRPr="00343045" w14:paraId="53AC6EC7" w14:textId="77777777" w:rsidTr="00FA1C3C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7417E4AB" w14:textId="77777777" w:rsidR="003228A3" w:rsidRPr="00343045" w:rsidRDefault="003228A3"/>
        </w:tc>
      </w:tr>
      <w:tr w:rsidR="003228A3" w:rsidRPr="00343045" w14:paraId="62B26D00" w14:textId="77777777" w:rsidTr="00FA1C3C">
        <w:trPr>
          <w:trHeight w:val="448"/>
        </w:trPr>
        <w:tc>
          <w:tcPr>
            <w:tcW w:w="9568" w:type="dxa"/>
            <w:gridSpan w:val="3"/>
          </w:tcPr>
          <w:p w14:paraId="1922AF79" w14:textId="77777777" w:rsidR="003228A3" w:rsidRPr="00343045" w:rsidRDefault="003228A3"/>
        </w:tc>
      </w:tr>
      <w:tr w:rsidR="003228A3" w:rsidRPr="00343045" w14:paraId="679ABA5B" w14:textId="77777777" w:rsidTr="00FA1C3C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720C941B" w14:textId="77777777" w:rsidR="003228A3" w:rsidRPr="00343045" w:rsidRDefault="009A313E" w:rsidP="0040786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51C18">
              <w:t xml:space="preserve">Toelichting Tekstblok - Registergoed v2.8.1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3DB94B92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35EC1A4A" w14:textId="77777777" w:rsidR="003228A3" w:rsidRPr="00343045" w:rsidRDefault="003228A3"/>
        </w:tc>
      </w:tr>
      <w:tr w:rsidR="003228A3" w:rsidRPr="00343045" w14:paraId="544ED4E9" w14:textId="77777777" w:rsidTr="00FA1C3C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0894ECD8" w14:textId="77777777"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851C18" w:rsidRPr="00851C18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14:paraId="26E261B7" w14:textId="77777777" w:rsidTr="00FA1C3C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6F4AE28E" w14:textId="77777777" w:rsidR="003228A3" w:rsidRPr="00343045" w:rsidRDefault="003228A3"/>
        </w:tc>
      </w:tr>
      <w:tr w:rsidR="003228A3" w:rsidRPr="00343045" w14:paraId="793ACC53" w14:textId="77777777" w:rsidTr="00FA1C3C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55CB7455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02B633BA" w14:textId="77777777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5FBD781F" w14:textId="2D7CE665" w:rsidR="003228A3" w:rsidRPr="00343045" w:rsidRDefault="00CA235D">
            <w:bookmarkStart w:id="6" w:name="bmOpdrachtgever"/>
            <w:bookmarkEnd w:id="6"/>
            <w:r>
              <w:t>IT/LG/AA</w:t>
            </w:r>
          </w:p>
        </w:tc>
      </w:tr>
      <w:tr w:rsidR="003228A3" w:rsidRPr="00343045" w14:paraId="3152E486" w14:textId="77777777" w:rsidTr="00FA1C3C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22EB20B7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61FC782D" w14:textId="77777777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5415C391" w14:textId="77777777" w:rsidR="003228A3" w:rsidRPr="00343045" w:rsidRDefault="005F7CEA">
            <w:bookmarkStart w:id="7" w:name="bmStatus"/>
            <w:bookmarkEnd w:id="7"/>
            <w:r>
              <w:t>Definitief</w:t>
            </w:r>
          </w:p>
        </w:tc>
      </w:tr>
      <w:tr w:rsidR="003228A3" w:rsidRPr="00343045" w14:paraId="385D530A" w14:textId="77777777" w:rsidTr="00FA1C3C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2D9B42C5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21585ED3" w14:textId="77777777" w:rsidTr="00FA1C3C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6F476771" w14:textId="77777777" w:rsidR="003228A3" w:rsidRPr="00343045" w:rsidRDefault="003228A3">
            <w:bookmarkStart w:id="8" w:name="bmVerspreiding"/>
            <w:bookmarkEnd w:id="8"/>
          </w:p>
        </w:tc>
      </w:tr>
      <w:tr w:rsidR="003228A3" w:rsidRPr="00343045" w14:paraId="211BA23E" w14:textId="77777777" w:rsidTr="00FA1C3C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563A9965" w14:textId="77777777" w:rsidR="003228A3" w:rsidRPr="00343045" w:rsidRDefault="003228A3"/>
        </w:tc>
      </w:tr>
    </w:tbl>
    <w:p w14:paraId="3C2BE33D" w14:textId="77777777"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14:paraId="37FB3079" w14:textId="77777777" w:rsidTr="00FA1C3C">
        <w:trPr>
          <w:trHeight w:hRule="exact" w:val="332"/>
        </w:trPr>
        <w:tc>
          <w:tcPr>
            <w:tcW w:w="5173" w:type="dxa"/>
            <w:vAlign w:val="bottom"/>
          </w:tcPr>
          <w:p w14:paraId="7AB97645" w14:textId="77777777" w:rsidR="00612451" w:rsidRPr="00343045" w:rsidRDefault="00612451" w:rsidP="00612451">
            <w:pPr>
              <w:pStyle w:val="kopje"/>
            </w:pPr>
          </w:p>
        </w:tc>
      </w:tr>
      <w:tr w:rsidR="003228A3" w:rsidRPr="00343045" w14:paraId="4648B7EB" w14:textId="77777777" w:rsidTr="00FA1C3C">
        <w:trPr>
          <w:trHeight w:hRule="exact" w:val="332"/>
        </w:trPr>
        <w:tc>
          <w:tcPr>
            <w:tcW w:w="5173" w:type="dxa"/>
            <w:vAlign w:val="bottom"/>
          </w:tcPr>
          <w:p w14:paraId="3A7F7217" w14:textId="77777777"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14:paraId="6EC48ADC" w14:textId="77777777" w:rsidR="003228A3" w:rsidRPr="00343045" w:rsidRDefault="003228A3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70" w:type="dxa"/>
        </w:tblCellMar>
        <w:tblLook w:val="0000" w:firstRow="0" w:lastRow="0" w:firstColumn="0" w:lastColumn="0" w:noHBand="0" w:noVBand="0"/>
        <w:tblPrChange w:id="9" w:author="Groot, Karina de" w:date="2020-01-08T12:53:00Z">
          <w:tblPr>
            <w:tblW w:w="8859" w:type="dxa"/>
            <w:tblCellMar>
              <w:left w:w="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779"/>
        <w:gridCol w:w="1631"/>
        <w:gridCol w:w="2055"/>
        <w:gridCol w:w="4394"/>
        <w:tblGridChange w:id="10">
          <w:tblGrid>
            <w:gridCol w:w="5"/>
            <w:gridCol w:w="774"/>
            <w:gridCol w:w="5"/>
            <w:gridCol w:w="1626"/>
            <w:gridCol w:w="5"/>
            <w:gridCol w:w="2050"/>
            <w:gridCol w:w="5"/>
            <w:gridCol w:w="4389"/>
            <w:gridCol w:w="5"/>
          </w:tblGrid>
        </w:tblGridChange>
      </w:tblGrid>
      <w:tr w:rsidR="003228A3" w:rsidRPr="00343045" w14:paraId="2BCCB6AF" w14:textId="77777777" w:rsidTr="008A1EF6">
        <w:trPr>
          <w:trHeight w:hRule="exact" w:val="281"/>
          <w:tblHeader/>
          <w:trPrChange w:id="11" w:author="Groot, Karina de" w:date="2020-01-08T12:53:00Z">
            <w:trPr>
              <w:gridAfter w:val="0"/>
              <w:trHeight w:hRule="exact" w:val="281"/>
              <w:tblHeader/>
            </w:trPr>
          </w:trPrChange>
        </w:trPr>
        <w:tc>
          <w:tcPr>
            <w:tcW w:w="779" w:type="dxa"/>
            <w:vAlign w:val="bottom"/>
            <w:tcPrChange w:id="12" w:author="Groot, Karina de" w:date="2020-01-08T12:53:00Z">
              <w:tcPr>
                <w:tcW w:w="779" w:type="dxa"/>
                <w:gridSpan w:val="2"/>
                <w:vAlign w:val="bottom"/>
              </w:tcPr>
            </w:tcPrChange>
          </w:tcPr>
          <w:p w14:paraId="0510079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631" w:type="dxa"/>
            <w:vAlign w:val="bottom"/>
            <w:tcPrChange w:id="13" w:author="Groot, Karina de" w:date="2020-01-08T12:53:00Z">
              <w:tcPr>
                <w:tcW w:w="1631" w:type="dxa"/>
                <w:gridSpan w:val="2"/>
                <w:vAlign w:val="bottom"/>
              </w:tcPr>
            </w:tcPrChange>
          </w:tcPr>
          <w:p w14:paraId="53010F3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055" w:type="dxa"/>
            <w:vAlign w:val="bottom"/>
            <w:tcPrChange w:id="14" w:author="Groot, Karina de" w:date="2020-01-08T12:53:00Z">
              <w:tcPr>
                <w:tcW w:w="2055" w:type="dxa"/>
                <w:gridSpan w:val="2"/>
                <w:vAlign w:val="bottom"/>
              </w:tcPr>
            </w:tcPrChange>
          </w:tcPr>
          <w:p w14:paraId="6AB28501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  <w:tcPrChange w:id="15" w:author="Groot, Karina de" w:date="2020-01-08T12:53:00Z">
              <w:tcPr>
                <w:tcW w:w="4394" w:type="dxa"/>
                <w:gridSpan w:val="2"/>
                <w:vAlign w:val="bottom"/>
              </w:tcPr>
            </w:tcPrChange>
          </w:tcPr>
          <w:p w14:paraId="5DA55C24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AC1C0D" w:rsidRPr="004A45BC" w:rsidDel="008A1EF6" w14:paraId="74CBCCDF" w14:textId="45956FC9" w:rsidTr="008A1EF6">
        <w:trPr>
          <w:del w:id="16" w:author="Groot, Karina de" w:date="2020-01-08T12:52:00Z"/>
          <w:trPrChange w:id="17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8" w:author="Groot, Karina de" w:date="2020-01-08T12:53:00Z">
              <w:tcPr>
                <w:tcW w:w="779" w:type="dxa"/>
                <w:gridSpan w:val="2"/>
              </w:tcPr>
            </w:tcPrChange>
          </w:tcPr>
          <w:p w14:paraId="678916BD" w14:textId="6BB4A1C5" w:rsidR="00AC1C0D" w:rsidRPr="004A45BC" w:rsidDel="008A1EF6" w:rsidRDefault="00026D2F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19" w:author="Groot, Karina de" w:date="2020-01-08T12:52:00Z"/>
                <w:rStyle w:val="Versie0"/>
                <w:sz w:val="16"/>
                <w:szCs w:val="16"/>
              </w:rPr>
            </w:pPr>
            <w:bookmarkStart w:id="20" w:name="bmVersie"/>
            <w:bookmarkEnd w:id="20"/>
            <w:del w:id="21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</w:delText>
              </w:r>
              <w:r w:rsidR="005F7CEA" w:rsidRPr="004A45BC" w:rsidDel="008A1EF6">
                <w:rPr>
                  <w:rStyle w:val="Versie0"/>
                  <w:sz w:val="16"/>
                  <w:szCs w:val="16"/>
                </w:rPr>
                <w:delText>.0</w:delText>
              </w:r>
            </w:del>
          </w:p>
        </w:tc>
        <w:tc>
          <w:tcPr>
            <w:tcW w:w="1631" w:type="dxa"/>
            <w:tcPrChange w:id="22" w:author="Groot, Karina de" w:date="2020-01-08T12:53:00Z">
              <w:tcPr>
                <w:tcW w:w="1631" w:type="dxa"/>
                <w:gridSpan w:val="2"/>
              </w:tcPr>
            </w:tcPrChange>
          </w:tcPr>
          <w:p w14:paraId="113A2F39" w14:textId="18FDD0FF" w:rsidR="00AC1C0D" w:rsidRPr="004A45BC" w:rsidDel="008A1EF6" w:rsidRDefault="005F7CEA">
            <w:pPr>
              <w:rPr>
                <w:del w:id="23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0"/>
                <w:attr w:name="Day" w:val="25"/>
                <w:attr w:name="Month" w:val="05"/>
                <w:attr w:name="ls" w:val="trans"/>
              </w:smartTagPr>
              <w:del w:id="24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</w:delText>
                </w:r>
                <w:r w:rsidR="00026D2F" w:rsidRPr="004A45BC" w:rsidDel="008A1EF6">
                  <w:rPr>
                    <w:rStyle w:val="Datumopmaakprofiel"/>
                    <w:sz w:val="16"/>
                    <w:szCs w:val="16"/>
                  </w:rPr>
                  <w:delText>5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-05-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</w:delText>
                </w:r>
                <w:r w:rsidR="00026D2F" w:rsidRPr="004A45BC" w:rsidDel="008A1EF6">
                  <w:rPr>
                    <w:rStyle w:val="Datumopmaakprofiel"/>
                    <w:sz w:val="16"/>
                    <w:szCs w:val="16"/>
                  </w:rPr>
                  <w:delText>1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0</w:delText>
                </w:r>
              </w:del>
            </w:smartTag>
          </w:p>
        </w:tc>
        <w:tc>
          <w:tcPr>
            <w:tcW w:w="2055" w:type="dxa"/>
            <w:tcPrChange w:id="25" w:author="Groot, Karina de" w:date="2020-01-08T12:53:00Z">
              <w:tcPr>
                <w:tcW w:w="2055" w:type="dxa"/>
                <w:gridSpan w:val="2"/>
              </w:tcPr>
            </w:tcPrChange>
          </w:tcPr>
          <w:p w14:paraId="00325A07" w14:textId="410CCF34" w:rsidR="00AC1C0D" w:rsidRPr="004A45BC" w:rsidDel="008A1EF6" w:rsidRDefault="00026D2F" w:rsidP="00136E60">
            <w:pPr>
              <w:rPr>
                <w:del w:id="26" w:author="Groot, Karina de" w:date="2020-01-08T12:52:00Z"/>
                <w:sz w:val="16"/>
                <w:szCs w:val="16"/>
              </w:rPr>
            </w:pPr>
            <w:del w:id="27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28" w:author="Groot, Karina de" w:date="2020-01-08T12:53:00Z">
              <w:tcPr>
                <w:tcW w:w="4394" w:type="dxa"/>
                <w:gridSpan w:val="2"/>
              </w:tcPr>
            </w:tcPrChange>
          </w:tcPr>
          <w:p w14:paraId="26B47A7D" w14:textId="789D4CBA" w:rsidR="00AC1C0D" w:rsidRPr="004A45BC" w:rsidDel="008A1EF6" w:rsidRDefault="00026D2F" w:rsidP="00136E60">
            <w:pPr>
              <w:rPr>
                <w:del w:id="29" w:author="Groot, Karina de" w:date="2020-01-08T12:52:00Z"/>
                <w:sz w:val="16"/>
                <w:szCs w:val="16"/>
              </w:rPr>
            </w:pPr>
            <w:del w:id="30" w:author="Groot, Karina de" w:date="2020-01-08T12:52:00Z">
              <w:r w:rsidRPr="004A45BC" w:rsidDel="008A1EF6">
                <w:rPr>
                  <w:sz w:val="16"/>
                  <w:szCs w:val="16"/>
                </w:rPr>
                <w:delText>Publicatieversie (geanonimiseerde kopie van werkversie 1.1)</w:delText>
              </w:r>
            </w:del>
          </w:p>
        </w:tc>
      </w:tr>
      <w:tr w:rsidR="000870AB" w:rsidRPr="004A45BC" w:rsidDel="008A1EF6" w14:paraId="1C123371" w14:textId="5A9BE5CE" w:rsidTr="008A1EF6">
        <w:trPr>
          <w:del w:id="31" w:author="Groot, Karina de" w:date="2020-01-08T12:52:00Z"/>
          <w:trPrChange w:id="32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33" w:author="Groot, Karina de" w:date="2020-01-08T12:53:00Z">
              <w:tcPr>
                <w:tcW w:w="779" w:type="dxa"/>
                <w:gridSpan w:val="2"/>
              </w:tcPr>
            </w:tcPrChange>
          </w:tcPr>
          <w:p w14:paraId="497F8FD5" w14:textId="1F4E9AB4" w:rsidR="000870AB" w:rsidRPr="004A45BC" w:rsidDel="008A1EF6" w:rsidRDefault="000870A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34" w:author="Groot, Karina de" w:date="2020-01-08T12:52:00Z"/>
                <w:rStyle w:val="Versie0"/>
                <w:sz w:val="16"/>
                <w:szCs w:val="16"/>
              </w:rPr>
            </w:pPr>
            <w:del w:id="35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2.1</w:delText>
              </w:r>
            </w:del>
          </w:p>
        </w:tc>
        <w:tc>
          <w:tcPr>
            <w:tcW w:w="1631" w:type="dxa"/>
            <w:tcPrChange w:id="36" w:author="Groot, Karina de" w:date="2020-01-08T12:53:00Z">
              <w:tcPr>
                <w:tcW w:w="1631" w:type="dxa"/>
                <w:gridSpan w:val="2"/>
              </w:tcPr>
            </w:tcPrChange>
          </w:tcPr>
          <w:p w14:paraId="3DBDABEE" w14:textId="5AAE1B1B" w:rsidR="000870AB" w:rsidRPr="004A45BC" w:rsidDel="008A1EF6" w:rsidRDefault="00C13BF3">
            <w:pPr>
              <w:rPr>
                <w:del w:id="37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01"/>
                <w:attr w:name="Month" w:val="2"/>
                <w:attr w:name="ls" w:val="trans"/>
              </w:smartTagPr>
              <w:del w:id="38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0</w:delText>
                </w:r>
                <w:r w:rsidR="000870AB" w:rsidRPr="004A45BC" w:rsidDel="008A1EF6">
                  <w:rPr>
                    <w:rStyle w:val="Datumopmaakprofiel"/>
                    <w:sz w:val="16"/>
                    <w:szCs w:val="16"/>
                  </w:rPr>
                  <w:delText>1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-02-</w:delText>
                </w:r>
                <w:r w:rsidR="000870AB" w:rsidRPr="004A45BC" w:rsidDel="008A1EF6">
                  <w:rPr>
                    <w:rStyle w:val="Datumopmaakprofiel"/>
                    <w:sz w:val="16"/>
                    <w:szCs w:val="16"/>
                  </w:rPr>
                  <w:delText>2011</w:delText>
                </w:r>
              </w:del>
            </w:smartTag>
          </w:p>
        </w:tc>
        <w:tc>
          <w:tcPr>
            <w:tcW w:w="2055" w:type="dxa"/>
            <w:tcPrChange w:id="39" w:author="Groot, Karina de" w:date="2020-01-08T12:53:00Z">
              <w:tcPr>
                <w:tcW w:w="2055" w:type="dxa"/>
                <w:gridSpan w:val="2"/>
              </w:tcPr>
            </w:tcPrChange>
          </w:tcPr>
          <w:p w14:paraId="3079A33A" w14:textId="54986E16" w:rsidR="000870AB" w:rsidRPr="004A45BC" w:rsidDel="008A1EF6" w:rsidRDefault="000870AB" w:rsidP="00136E60">
            <w:pPr>
              <w:rPr>
                <w:del w:id="40" w:author="Groot, Karina de" w:date="2020-01-08T12:52:00Z"/>
                <w:sz w:val="16"/>
                <w:szCs w:val="16"/>
              </w:rPr>
            </w:pPr>
            <w:del w:id="41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42" w:author="Groot, Karina de" w:date="2020-01-08T12:53:00Z">
              <w:tcPr>
                <w:tcW w:w="4394" w:type="dxa"/>
                <w:gridSpan w:val="2"/>
              </w:tcPr>
            </w:tcPrChange>
          </w:tcPr>
          <w:p w14:paraId="4577B2C6" w14:textId="5EED8F36" w:rsidR="000870AB" w:rsidRPr="004A45BC" w:rsidDel="008A1EF6" w:rsidRDefault="000870AB" w:rsidP="00136E60">
            <w:pPr>
              <w:rPr>
                <w:del w:id="43" w:author="Groot, Karina de" w:date="2020-01-08T12:52:00Z"/>
                <w:sz w:val="16"/>
                <w:szCs w:val="16"/>
              </w:rPr>
            </w:pPr>
            <w:del w:id="44" w:author="Groot, Karina de" w:date="2020-01-08T12:52:00Z">
              <w:r w:rsidRPr="004A45BC" w:rsidDel="008A1EF6">
                <w:rPr>
                  <w:sz w:val="16"/>
                  <w:szCs w:val="16"/>
                </w:rPr>
                <w:delText>Wijzigingen nav gewijzigd tekstblok v2.1</w:delText>
              </w:r>
            </w:del>
          </w:p>
        </w:tc>
      </w:tr>
      <w:tr w:rsidR="00655765" w:rsidRPr="004A45BC" w:rsidDel="008A1EF6" w14:paraId="74D0D352" w14:textId="496C3EC2" w:rsidTr="008A1EF6">
        <w:trPr>
          <w:del w:id="45" w:author="Groot, Karina de" w:date="2020-01-08T12:52:00Z"/>
          <w:trPrChange w:id="46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47" w:author="Groot, Karina de" w:date="2020-01-08T12:53:00Z">
              <w:tcPr>
                <w:tcW w:w="779" w:type="dxa"/>
                <w:gridSpan w:val="2"/>
              </w:tcPr>
            </w:tcPrChange>
          </w:tcPr>
          <w:p w14:paraId="014C43E8" w14:textId="0F23BFC6" w:rsidR="00655765" w:rsidRPr="004A45BC" w:rsidDel="008A1EF6" w:rsidRDefault="0065576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48" w:author="Groot, Karina de" w:date="2020-01-08T12:52:00Z"/>
                <w:rStyle w:val="Versie0"/>
                <w:sz w:val="16"/>
                <w:szCs w:val="16"/>
              </w:rPr>
            </w:pPr>
            <w:del w:id="49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2.2</w:delText>
              </w:r>
            </w:del>
          </w:p>
        </w:tc>
        <w:tc>
          <w:tcPr>
            <w:tcW w:w="1631" w:type="dxa"/>
            <w:tcPrChange w:id="50" w:author="Groot, Karina de" w:date="2020-01-08T12:53:00Z">
              <w:tcPr>
                <w:tcW w:w="1631" w:type="dxa"/>
                <w:gridSpan w:val="2"/>
              </w:tcPr>
            </w:tcPrChange>
          </w:tcPr>
          <w:p w14:paraId="65D5C431" w14:textId="42E9EA74" w:rsidR="00655765" w:rsidRPr="004A45BC" w:rsidDel="008A1EF6" w:rsidRDefault="00655765">
            <w:pPr>
              <w:rPr>
                <w:del w:id="51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15"/>
                <w:attr w:name="Month" w:val="03"/>
                <w:attr w:name="ls" w:val="trans"/>
              </w:smartTagPr>
              <w:del w:id="52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15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-03-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2011</w:delText>
                </w:r>
              </w:del>
            </w:smartTag>
          </w:p>
        </w:tc>
        <w:tc>
          <w:tcPr>
            <w:tcW w:w="2055" w:type="dxa"/>
            <w:tcPrChange w:id="53" w:author="Groot, Karina de" w:date="2020-01-08T12:53:00Z">
              <w:tcPr>
                <w:tcW w:w="2055" w:type="dxa"/>
                <w:gridSpan w:val="2"/>
              </w:tcPr>
            </w:tcPrChange>
          </w:tcPr>
          <w:p w14:paraId="54D46C62" w14:textId="410D525E" w:rsidR="00655765" w:rsidRPr="004A45BC" w:rsidDel="008A1EF6" w:rsidRDefault="00655765" w:rsidP="00136E60">
            <w:pPr>
              <w:rPr>
                <w:del w:id="54" w:author="Groot, Karina de" w:date="2020-01-08T12:52:00Z"/>
                <w:sz w:val="16"/>
                <w:szCs w:val="16"/>
              </w:rPr>
            </w:pPr>
            <w:del w:id="55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56" w:author="Groot, Karina de" w:date="2020-01-08T12:53:00Z">
              <w:tcPr>
                <w:tcW w:w="4394" w:type="dxa"/>
                <w:gridSpan w:val="2"/>
              </w:tcPr>
            </w:tcPrChange>
          </w:tcPr>
          <w:p w14:paraId="744ED612" w14:textId="0A834FF0" w:rsidR="00655765" w:rsidRPr="004A45BC" w:rsidDel="008A1EF6" w:rsidRDefault="00655765" w:rsidP="00136E60">
            <w:pPr>
              <w:rPr>
                <w:del w:id="57" w:author="Groot, Karina de" w:date="2020-01-08T12:52:00Z"/>
                <w:sz w:val="16"/>
                <w:szCs w:val="16"/>
              </w:rPr>
            </w:pPr>
            <w:del w:id="58" w:author="Groot, Karina de" w:date="2020-01-08T12:52:00Z">
              <w:r w:rsidRPr="004A45BC" w:rsidDel="008A1EF6">
                <w:rPr>
                  <w:sz w:val="16"/>
                  <w:szCs w:val="16"/>
                </w:rPr>
                <w:delText>CQ 672: Perceel verschijnt niet op PDF</w:delText>
              </w:r>
            </w:del>
          </w:p>
          <w:p w14:paraId="0F777504" w14:textId="2CB22618" w:rsidR="00CF156C" w:rsidRPr="004A45BC" w:rsidDel="008A1EF6" w:rsidRDefault="00CF156C" w:rsidP="00136E60">
            <w:pPr>
              <w:rPr>
                <w:del w:id="59" w:author="Groot, Karina de" w:date="2020-01-08T12:52:00Z"/>
                <w:sz w:val="16"/>
                <w:szCs w:val="16"/>
              </w:rPr>
            </w:pPr>
            <w:del w:id="60" w:author="Groot, Karina de" w:date="2020-01-08T12:52:00Z">
              <w:r w:rsidRPr="004A45BC" w:rsidDel="008A1EF6">
                <w:rPr>
                  <w:sz w:val="16"/>
                  <w:szCs w:val="16"/>
                </w:rPr>
                <w:delText>CQ 673: Hoort ligging bij adres?</w:delText>
              </w:r>
            </w:del>
          </w:p>
        </w:tc>
      </w:tr>
      <w:tr w:rsidR="00A72EA2" w:rsidRPr="004A45BC" w:rsidDel="008A1EF6" w14:paraId="2304D403" w14:textId="04A1D56F" w:rsidTr="008A1EF6">
        <w:trPr>
          <w:del w:id="61" w:author="Groot, Karina de" w:date="2020-01-08T12:52:00Z"/>
          <w:trPrChange w:id="62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63" w:author="Groot, Karina de" w:date="2020-01-08T12:53:00Z">
              <w:tcPr>
                <w:tcW w:w="779" w:type="dxa"/>
                <w:gridSpan w:val="2"/>
              </w:tcPr>
            </w:tcPrChange>
          </w:tcPr>
          <w:p w14:paraId="0A47EBD3" w14:textId="0693E2C7" w:rsidR="00A72EA2" w:rsidRPr="004A45BC" w:rsidDel="008A1EF6" w:rsidRDefault="005D2EE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64" w:author="Groot, Karina de" w:date="2020-01-08T12:52:00Z"/>
                <w:rStyle w:val="Versie0"/>
                <w:sz w:val="16"/>
                <w:szCs w:val="16"/>
              </w:rPr>
            </w:pPr>
            <w:del w:id="65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2.3</w:delText>
              </w:r>
            </w:del>
          </w:p>
        </w:tc>
        <w:tc>
          <w:tcPr>
            <w:tcW w:w="1631" w:type="dxa"/>
            <w:tcPrChange w:id="66" w:author="Groot, Karina de" w:date="2020-01-08T12:53:00Z">
              <w:tcPr>
                <w:tcW w:w="1631" w:type="dxa"/>
                <w:gridSpan w:val="2"/>
              </w:tcPr>
            </w:tcPrChange>
          </w:tcPr>
          <w:p w14:paraId="042EBB06" w14:textId="40356260" w:rsidR="00A72EA2" w:rsidRPr="004A45BC" w:rsidDel="008A1EF6" w:rsidRDefault="005D2EE5">
            <w:pPr>
              <w:rPr>
                <w:del w:id="67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25"/>
                <w:attr w:name="Month" w:val="08"/>
                <w:attr w:name="ls" w:val="trans"/>
              </w:smartTagPr>
              <w:del w:id="68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25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-08-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2011</w:delText>
                </w:r>
              </w:del>
            </w:smartTag>
          </w:p>
        </w:tc>
        <w:tc>
          <w:tcPr>
            <w:tcW w:w="2055" w:type="dxa"/>
            <w:tcPrChange w:id="69" w:author="Groot, Karina de" w:date="2020-01-08T12:53:00Z">
              <w:tcPr>
                <w:tcW w:w="2055" w:type="dxa"/>
                <w:gridSpan w:val="2"/>
              </w:tcPr>
            </w:tcPrChange>
          </w:tcPr>
          <w:p w14:paraId="0FC97F98" w14:textId="6EE5CB69" w:rsidR="00A72EA2" w:rsidRPr="004A45BC" w:rsidDel="008A1EF6" w:rsidRDefault="005D2EE5" w:rsidP="00136E60">
            <w:pPr>
              <w:rPr>
                <w:del w:id="70" w:author="Groot, Karina de" w:date="2020-01-08T12:52:00Z"/>
                <w:sz w:val="16"/>
                <w:szCs w:val="16"/>
              </w:rPr>
            </w:pPr>
            <w:del w:id="71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72" w:author="Groot, Karina de" w:date="2020-01-08T12:53:00Z">
              <w:tcPr>
                <w:tcW w:w="4394" w:type="dxa"/>
                <w:gridSpan w:val="2"/>
              </w:tcPr>
            </w:tcPrChange>
          </w:tcPr>
          <w:p w14:paraId="4030965A" w14:textId="64CF6D52" w:rsidR="00A72EA2" w:rsidRPr="004A45BC" w:rsidDel="008A1EF6" w:rsidRDefault="005D2EE5" w:rsidP="00136E60">
            <w:pPr>
              <w:rPr>
                <w:del w:id="73" w:author="Groot, Karina de" w:date="2020-01-08T12:52:00Z"/>
                <w:sz w:val="16"/>
                <w:szCs w:val="16"/>
              </w:rPr>
            </w:pPr>
            <w:del w:id="74" w:author="Groot, Karina de" w:date="2020-01-08T12:52:00Z">
              <w:r w:rsidRPr="004A45BC" w:rsidDel="008A1EF6">
                <w:rPr>
                  <w:sz w:val="16"/>
                  <w:szCs w:val="16"/>
                </w:rPr>
                <w:delText>Wijzigingen nav gewijzigd tekstblok (v2.1-&gt; v2.3)</w:delText>
              </w:r>
            </w:del>
          </w:p>
        </w:tc>
      </w:tr>
      <w:tr w:rsidR="0036226C" w:rsidRPr="004A45BC" w:rsidDel="008A1EF6" w14:paraId="183B7F7F" w14:textId="4C251603" w:rsidTr="008A1EF6">
        <w:trPr>
          <w:del w:id="75" w:author="Groot, Karina de" w:date="2020-01-08T12:52:00Z"/>
          <w:trPrChange w:id="76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77" w:author="Groot, Karina de" w:date="2020-01-08T12:53:00Z">
              <w:tcPr>
                <w:tcW w:w="779" w:type="dxa"/>
                <w:gridSpan w:val="2"/>
              </w:tcPr>
            </w:tcPrChange>
          </w:tcPr>
          <w:p w14:paraId="0B463E5A" w14:textId="58F63A4E" w:rsidR="0036226C" w:rsidRPr="004A45BC" w:rsidDel="008A1EF6" w:rsidRDefault="0036226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78" w:author="Groot, Karina de" w:date="2020-01-08T12:52:00Z"/>
                <w:rStyle w:val="Versie0"/>
                <w:sz w:val="16"/>
                <w:szCs w:val="16"/>
              </w:rPr>
            </w:pPr>
            <w:del w:id="79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2.4</w:delText>
              </w:r>
            </w:del>
          </w:p>
        </w:tc>
        <w:tc>
          <w:tcPr>
            <w:tcW w:w="1631" w:type="dxa"/>
            <w:tcPrChange w:id="80" w:author="Groot, Karina de" w:date="2020-01-08T12:53:00Z">
              <w:tcPr>
                <w:tcW w:w="1631" w:type="dxa"/>
                <w:gridSpan w:val="2"/>
              </w:tcPr>
            </w:tcPrChange>
          </w:tcPr>
          <w:p w14:paraId="20D2AC35" w14:textId="3D7B93A7" w:rsidR="0036226C" w:rsidRPr="004A45BC" w:rsidDel="008A1EF6" w:rsidRDefault="0036226C">
            <w:pPr>
              <w:rPr>
                <w:del w:id="81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08"/>
                <w:attr w:name="Month" w:val="09"/>
                <w:attr w:name="ls" w:val="trans"/>
              </w:smartTagPr>
              <w:del w:id="82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08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-09-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2011</w:delText>
                </w:r>
              </w:del>
            </w:smartTag>
          </w:p>
        </w:tc>
        <w:tc>
          <w:tcPr>
            <w:tcW w:w="2055" w:type="dxa"/>
            <w:tcPrChange w:id="83" w:author="Groot, Karina de" w:date="2020-01-08T12:53:00Z">
              <w:tcPr>
                <w:tcW w:w="2055" w:type="dxa"/>
                <w:gridSpan w:val="2"/>
              </w:tcPr>
            </w:tcPrChange>
          </w:tcPr>
          <w:p w14:paraId="4D2538DB" w14:textId="451D7E7E" w:rsidR="0036226C" w:rsidRPr="004A45BC" w:rsidDel="008A1EF6" w:rsidRDefault="0036226C" w:rsidP="00136E60">
            <w:pPr>
              <w:rPr>
                <w:del w:id="84" w:author="Groot, Karina de" w:date="2020-01-08T12:52:00Z"/>
                <w:sz w:val="16"/>
                <w:szCs w:val="16"/>
              </w:rPr>
            </w:pPr>
            <w:del w:id="85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86" w:author="Groot, Karina de" w:date="2020-01-08T12:53:00Z">
              <w:tcPr>
                <w:tcW w:w="4394" w:type="dxa"/>
                <w:gridSpan w:val="2"/>
              </w:tcPr>
            </w:tcPrChange>
          </w:tcPr>
          <w:p w14:paraId="28030DF7" w14:textId="3A4A36CC" w:rsidR="0036226C" w:rsidRPr="004A45BC" w:rsidDel="008A1EF6" w:rsidRDefault="0036226C" w:rsidP="00136E60">
            <w:pPr>
              <w:rPr>
                <w:del w:id="87" w:author="Groot, Karina de" w:date="2020-01-08T12:52:00Z"/>
                <w:sz w:val="16"/>
                <w:szCs w:val="16"/>
              </w:rPr>
            </w:pPr>
            <w:del w:id="88" w:author="Groot, Karina de" w:date="2020-01-08T12:52:00Z">
              <w:r w:rsidRPr="004A45BC" w:rsidDel="008A1EF6">
                <w:rPr>
                  <w:sz w:val="16"/>
                  <w:szCs w:val="16"/>
                </w:rPr>
                <w:delText>Review commentaar verwerkt</w:delText>
              </w:r>
            </w:del>
          </w:p>
        </w:tc>
      </w:tr>
      <w:tr w:rsidR="00C57F85" w:rsidRPr="004A45BC" w:rsidDel="008A1EF6" w14:paraId="70DE2CEE" w14:textId="24E3EE2A" w:rsidTr="008A1EF6">
        <w:trPr>
          <w:del w:id="89" w:author="Groot, Karina de" w:date="2020-01-08T12:52:00Z"/>
          <w:trPrChange w:id="90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91" w:author="Groot, Karina de" w:date="2020-01-08T12:53:00Z">
              <w:tcPr>
                <w:tcW w:w="779" w:type="dxa"/>
                <w:gridSpan w:val="2"/>
              </w:tcPr>
            </w:tcPrChange>
          </w:tcPr>
          <w:p w14:paraId="3D96D88B" w14:textId="7CD75C0F" w:rsidR="00C57F85" w:rsidRPr="004A45BC" w:rsidDel="008A1EF6" w:rsidRDefault="00C57F8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92" w:author="Groot, Karina de" w:date="2020-01-08T12:52:00Z"/>
                <w:rStyle w:val="Versie0"/>
                <w:sz w:val="16"/>
                <w:szCs w:val="16"/>
              </w:rPr>
            </w:pPr>
            <w:del w:id="93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2.5</w:delText>
              </w:r>
            </w:del>
          </w:p>
        </w:tc>
        <w:tc>
          <w:tcPr>
            <w:tcW w:w="1631" w:type="dxa"/>
            <w:tcPrChange w:id="94" w:author="Groot, Karina de" w:date="2020-01-08T12:53:00Z">
              <w:tcPr>
                <w:tcW w:w="1631" w:type="dxa"/>
                <w:gridSpan w:val="2"/>
              </w:tcPr>
            </w:tcPrChange>
          </w:tcPr>
          <w:p w14:paraId="5EFE292E" w14:textId="591B939B" w:rsidR="00C57F85" w:rsidRPr="004A45BC" w:rsidDel="008A1EF6" w:rsidRDefault="00C57F85">
            <w:pPr>
              <w:rPr>
                <w:del w:id="95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29"/>
                <w:attr w:name="Month" w:val="09"/>
                <w:attr w:name="ls" w:val="trans"/>
              </w:smartTagPr>
              <w:del w:id="96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29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-09-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2011</w:delText>
                </w:r>
              </w:del>
            </w:smartTag>
          </w:p>
        </w:tc>
        <w:tc>
          <w:tcPr>
            <w:tcW w:w="2055" w:type="dxa"/>
            <w:tcPrChange w:id="97" w:author="Groot, Karina de" w:date="2020-01-08T12:53:00Z">
              <w:tcPr>
                <w:tcW w:w="2055" w:type="dxa"/>
                <w:gridSpan w:val="2"/>
              </w:tcPr>
            </w:tcPrChange>
          </w:tcPr>
          <w:p w14:paraId="577EBE00" w14:textId="508FBB45" w:rsidR="00C57F85" w:rsidRPr="004A45BC" w:rsidDel="008A1EF6" w:rsidRDefault="00C57F85" w:rsidP="00136E60">
            <w:pPr>
              <w:rPr>
                <w:del w:id="98" w:author="Groot, Karina de" w:date="2020-01-08T12:52:00Z"/>
                <w:sz w:val="16"/>
                <w:szCs w:val="16"/>
              </w:rPr>
            </w:pPr>
            <w:del w:id="99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100" w:author="Groot, Karina de" w:date="2020-01-08T12:53:00Z">
              <w:tcPr>
                <w:tcW w:w="4394" w:type="dxa"/>
                <w:gridSpan w:val="2"/>
              </w:tcPr>
            </w:tcPrChange>
          </w:tcPr>
          <w:p w14:paraId="344BDC3E" w14:textId="5A65EDA1" w:rsidR="00C57F85" w:rsidRPr="004A45BC" w:rsidDel="008A1EF6" w:rsidRDefault="006E21C0" w:rsidP="00136E60">
            <w:pPr>
              <w:rPr>
                <w:del w:id="101" w:author="Groot, Karina de" w:date="2020-01-08T12:52:00Z"/>
                <w:sz w:val="16"/>
                <w:szCs w:val="16"/>
              </w:rPr>
            </w:pPr>
            <w:del w:id="102" w:author="Groot, Karina de" w:date="2020-01-08T12:52:00Z">
              <w:r w:rsidRPr="004A45BC" w:rsidDel="008A1EF6">
                <w:rPr>
                  <w:sz w:val="16"/>
                  <w:szCs w:val="16"/>
                </w:rPr>
                <w:delText xml:space="preserve">- </w:delText>
              </w:r>
              <w:r w:rsidR="00A27436" w:rsidRPr="004A45BC" w:rsidDel="008A1EF6">
                <w:rPr>
                  <w:sz w:val="16"/>
                  <w:szCs w:val="16"/>
                </w:rPr>
                <w:delText>k_Mandeligheid hoort bij IMKAD_Perceel</w:delText>
              </w:r>
            </w:del>
          </w:p>
          <w:p w14:paraId="5D4D12FC" w14:textId="602274B3" w:rsidR="00A27436" w:rsidRPr="004A45BC" w:rsidDel="008A1EF6" w:rsidRDefault="006E21C0" w:rsidP="00136E60">
            <w:pPr>
              <w:rPr>
                <w:del w:id="103" w:author="Groot, Karina de" w:date="2020-01-08T12:52:00Z"/>
                <w:sz w:val="16"/>
                <w:szCs w:val="16"/>
              </w:rPr>
            </w:pPr>
            <w:del w:id="104" w:author="Groot, Karina de" w:date="2020-01-08T12:52:00Z">
              <w:r w:rsidRPr="004A45BC" w:rsidDel="008A1EF6">
                <w:rPr>
                  <w:sz w:val="16"/>
                  <w:szCs w:val="16"/>
                </w:rPr>
                <w:delText xml:space="preserve">- </w:delText>
              </w:r>
              <w:r w:rsidR="00A27436" w:rsidRPr="004A45BC" w:rsidDel="008A1EF6">
                <w:rPr>
                  <w:sz w:val="16"/>
                  <w:szCs w:val="16"/>
                </w:rPr>
                <w:delText xml:space="preserve">splitsingsverzoekOrdernummer is verplicht </w:delText>
              </w:r>
              <w:r w:rsidRPr="004A45BC" w:rsidDel="008A1EF6">
                <w:rPr>
                  <w:sz w:val="16"/>
                  <w:szCs w:val="16"/>
                </w:rPr>
                <w:delText>b</w:delText>
              </w:r>
              <w:r w:rsidR="00A27436" w:rsidRPr="004A45BC" w:rsidDel="008A1EF6">
                <w:rPr>
                  <w:sz w:val="16"/>
                  <w:szCs w:val="16"/>
                </w:rPr>
                <w:delText>ij k_Voorlopi</w:delText>
              </w:r>
              <w:r w:rsidRPr="004A45BC" w:rsidDel="008A1EF6">
                <w:rPr>
                  <w:sz w:val="16"/>
                  <w:szCs w:val="16"/>
                </w:rPr>
                <w:delText>geGrenzen</w:delText>
              </w:r>
              <w:r w:rsidR="00A27436" w:rsidRPr="004A45BC" w:rsidDel="008A1EF6">
                <w:rPr>
                  <w:sz w:val="16"/>
                  <w:szCs w:val="16"/>
                </w:rPr>
                <w:delText xml:space="preserve"> = ‘true’</w:delText>
              </w:r>
            </w:del>
          </w:p>
        </w:tc>
      </w:tr>
      <w:tr w:rsidR="00167CA9" w:rsidRPr="004A45BC" w:rsidDel="008A1EF6" w14:paraId="1FF3DC58" w14:textId="04AA3566" w:rsidTr="008A1EF6">
        <w:trPr>
          <w:del w:id="105" w:author="Groot, Karina de" w:date="2020-01-08T12:52:00Z"/>
          <w:trPrChange w:id="106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07" w:author="Groot, Karina de" w:date="2020-01-08T12:53:00Z">
              <w:tcPr>
                <w:tcW w:w="779" w:type="dxa"/>
                <w:gridSpan w:val="2"/>
              </w:tcPr>
            </w:tcPrChange>
          </w:tcPr>
          <w:p w14:paraId="166E8912" w14:textId="17152C6E" w:rsidR="00167CA9" w:rsidRPr="004A45BC" w:rsidDel="008A1EF6" w:rsidRDefault="00167CA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108" w:author="Groot, Karina de" w:date="2020-01-08T12:52:00Z"/>
                <w:rStyle w:val="Versie0"/>
                <w:sz w:val="16"/>
                <w:szCs w:val="16"/>
              </w:rPr>
            </w:pPr>
            <w:del w:id="109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2.6</w:delText>
              </w:r>
            </w:del>
          </w:p>
        </w:tc>
        <w:tc>
          <w:tcPr>
            <w:tcW w:w="1631" w:type="dxa"/>
            <w:tcPrChange w:id="110" w:author="Groot, Karina de" w:date="2020-01-08T12:53:00Z">
              <w:tcPr>
                <w:tcW w:w="1631" w:type="dxa"/>
                <w:gridSpan w:val="2"/>
              </w:tcPr>
            </w:tcPrChange>
          </w:tcPr>
          <w:p w14:paraId="298D2C84" w14:textId="47CE4A51" w:rsidR="00167CA9" w:rsidRPr="004A45BC" w:rsidDel="008A1EF6" w:rsidRDefault="00167CA9">
            <w:pPr>
              <w:rPr>
                <w:del w:id="111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1"/>
                <w:attr w:name="Day" w:val="6"/>
                <w:attr w:name="Month" w:val="10"/>
                <w:attr w:name="ls" w:val="trans"/>
              </w:smartTagPr>
              <w:del w:id="112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6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-10-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2011</w:delText>
                </w:r>
              </w:del>
            </w:smartTag>
          </w:p>
        </w:tc>
        <w:tc>
          <w:tcPr>
            <w:tcW w:w="2055" w:type="dxa"/>
            <w:tcPrChange w:id="113" w:author="Groot, Karina de" w:date="2020-01-08T12:53:00Z">
              <w:tcPr>
                <w:tcW w:w="2055" w:type="dxa"/>
                <w:gridSpan w:val="2"/>
              </w:tcPr>
            </w:tcPrChange>
          </w:tcPr>
          <w:p w14:paraId="27F1878A" w14:textId="0E9D6AFF" w:rsidR="00167CA9" w:rsidRPr="004A45BC" w:rsidDel="008A1EF6" w:rsidRDefault="00167CA9" w:rsidP="00136E60">
            <w:pPr>
              <w:rPr>
                <w:del w:id="114" w:author="Groot, Karina de" w:date="2020-01-08T12:52:00Z"/>
                <w:sz w:val="16"/>
                <w:szCs w:val="16"/>
              </w:rPr>
            </w:pPr>
            <w:del w:id="115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116" w:author="Groot, Karina de" w:date="2020-01-08T12:53:00Z">
              <w:tcPr>
                <w:tcW w:w="4394" w:type="dxa"/>
                <w:gridSpan w:val="2"/>
              </w:tcPr>
            </w:tcPrChange>
          </w:tcPr>
          <w:p w14:paraId="77E98CD3" w14:textId="5293A14B" w:rsidR="00167CA9" w:rsidRPr="004A45BC" w:rsidDel="008A1EF6" w:rsidRDefault="00167CA9" w:rsidP="00167CA9">
            <w:pPr>
              <w:numPr>
                <w:ilvl w:val="0"/>
                <w:numId w:val="21"/>
              </w:numPr>
              <w:rPr>
                <w:del w:id="117" w:author="Groot, Karina de" w:date="2020-01-08T12:52:00Z"/>
                <w:sz w:val="16"/>
                <w:szCs w:val="16"/>
              </w:rPr>
            </w:pPr>
            <w:del w:id="118" w:author="Groot, Karina de" w:date="2020-01-08T12:52:00Z">
              <w:r w:rsidRPr="004A45BC" w:rsidDel="008A1EF6">
                <w:rPr>
                  <w:sz w:val="16"/>
                  <w:szCs w:val="16"/>
                </w:rPr>
                <w:delText>Bij mandelig perceel is aanwezigheid van niet-mandelig perceel verplicht</w:delText>
              </w:r>
            </w:del>
          </w:p>
          <w:p w14:paraId="55CC76BC" w14:textId="7876E7DE" w:rsidR="00167CA9" w:rsidRPr="004A45BC" w:rsidDel="008A1EF6" w:rsidRDefault="00167CA9" w:rsidP="00167CA9">
            <w:pPr>
              <w:numPr>
                <w:ilvl w:val="0"/>
                <w:numId w:val="21"/>
              </w:numPr>
              <w:rPr>
                <w:del w:id="119" w:author="Groot, Karina de" w:date="2020-01-08T12:52:00Z"/>
                <w:sz w:val="16"/>
                <w:szCs w:val="16"/>
              </w:rPr>
            </w:pPr>
            <w:del w:id="120" w:author="Groot, Karina de" w:date="2020-01-08T12:52:00Z">
              <w:r w:rsidRPr="004A45BC" w:rsidDel="008A1EF6">
                <w:rPr>
                  <w:sz w:val="16"/>
                  <w:szCs w:val="16"/>
                </w:rPr>
                <w:delText>Waardelijst bij plaats verwijderd</w:delText>
              </w:r>
            </w:del>
          </w:p>
        </w:tc>
      </w:tr>
      <w:tr w:rsidR="00241420" w:rsidRPr="004A45BC" w:rsidDel="008A1EF6" w14:paraId="16EEAF24" w14:textId="161163FB" w:rsidTr="008A1EF6">
        <w:trPr>
          <w:del w:id="121" w:author="Groot, Karina de" w:date="2020-01-08T12:52:00Z"/>
          <w:trPrChange w:id="122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23" w:author="Groot, Karina de" w:date="2020-01-08T12:53:00Z">
              <w:tcPr>
                <w:tcW w:w="779" w:type="dxa"/>
                <w:gridSpan w:val="2"/>
              </w:tcPr>
            </w:tcPrChange>
          </w:tcPr>
          <w:p w14:paraId="6958F1D6" w14:textId="7ACB8CD0" w:rsidR="00241420" w:rsidRPr="004A45BC" w:rsidDel="008A1EF6" w:rsidRDefault="0024142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124" w:author="Groot, Karina de" w:date="2020-01-08T12:52:00Z"/>
                <w:rStyle w:val="Versie0"/>
                <w:sz w:val="16"/>
                <w:szCs w:val="16"/>
              </w:rPr>
            </w:pPr>
            <w:del w:id="125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2.7</w:delText>
              </w:r>
            </w:del>
          </w:p>
        </w:tc>
        <w:tc>
          <w:tcPr>
            <w:tcW w:w="1631" w:type="dxa"/>
            <w:tcPrChange w:id="126" w:author="Groot, Karina de" w:date="2020-01-08T12:53:00Z">
              <w:tcPr>
                <w:tcW w:w="1631" w:type="dxa"/>
                <w:gridSpan w:val="2"/>
              </w:tcPr>
            </w:tcPrChange>
          </w:tcPr>
          <w:p w14:paraId="14427EBA" w14:textId="4643ECA2" w:rsidR="00241420" w:rsidRPr="004A45BC" w:rsidDel="008A1EF6" w:rsidRDefault="00241420">
            <w:pPr>
              <w:rPr>
                <w:del w:id="127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2"/>
                <w:attr w:name="Day" w:val="28"/>
                <w:attr w:name="Month" w:val="03"/>
                <w:attr w:name="ls" w:val="trans"/>
              </w:smartTagPr>
              <w:del w:id="128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28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-03-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2012</w:delText>
                </w:r>
              </w:del>
            </w:smartTag>
          </w:p>
        </w:tc>
        <w:tc>
          <w:tcPr>
            <w:tcW w:w="2055" w:type="dxa"/>
            <w:tcPrChange w:id="129" w:author="Groot, Karina de" w:date="2020-01-08T12:53:00Z">
              <w:tcPr>
                <w:tcW w:w="2055" w:type="dxa"/>
                <w:gridSpan w:val="2"/>
              </w:tcPr>
            </w:tcPrChange>
          </w:tcPr>
          <w:p w14:paraId="56047332" w14:textId="1EF91129" w:rsidR="00241420" w:rsidRPr="004A45BC" w:rsidDel="008A1EF6" w:rsidRDefault="00241420" w:rsidP="00136E60">
            <w:pPr>
              <w:rPr>
                <w:del w:id="130" w:author="Groot, Karina de" w:date="2020-01-08T12:52:00Z"/>
                <w:sz w:val="16"/>
                <w:szCs w:val="16"/>
              </w:rPr>
            </w:pPr>
            <w:del w:id="131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132" w:author="Groot, Karina de" w:date="2020-01-08T12:53:00Z">
              <w:tcPr>
                <w:tcW w:w="4394" w:type="dxa"/>
                <w:gridSpan w:val="2"/>
              </w:tcPr>
            </w:tcPrChange>
          </w:tcPr>
          <w:p w14:paraId="03C425E7" w14:textId="1EDCC229" w:rsidR="00241420" w:rsidRPr="004A45BC" w:rsidDel="008A1EF6" w:rsidRDefault="00241420" w:rsidP="00241420">
            <w:pPr>
              <w:ind w:left="70"/>
              <w:rPr>
                <w:del w:id="133" w:author="Groot, Karina de" w:date="2020-01-08T12:52:00Z"/>
                <w:sz w:val="16"/>
                <w:szCs w:val="16"/>
              </w:rPr>
            </w:pPr>
            <w:del w:id="134" w:author="Groot, Karina de" w:date="2020-01-08T12:52:00Z">
              <w:r w:rsidRPr="004A45BC" w:rsidDel="008A1EF6">
                <w:rPr>
                  <w:sz w:val="16"/>
                  <w:szCs w:val="16"/>
                </w:rPr>
                <w:delText>CH-43225: ‘aandeel in recht’ mee in bepaling tonen registergoederen.</w:delText>
              </w:r>
            </w:del>
          </w:p>
        </w:tc>
      </w:tr>
      <w:tr w:rsidR="00E7494D" w:rsidRPr="004A45BC" w:rsidDel="008A1EF6" w14:paraId="0624EDB5" w14:textId="1C7436F2" w:rsidTr="008A1EF6">
        <w:trPr>
          <w:del w:id="135" w:author="Groot, Karina de" w:date="2020-01-08T12:52:00Z"/>
          <w:trPrChange w:id="136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37" w:author="Groot, Karina de" w:date="2020-01-08T12:53:00Z">
              <w:tcPr>
                <w:tcW w:w="779" w:type="dxa"/>
                <w:gridSpan w:val="2"/>
              </w:tcPr>
            </w:tcPrChange>
          </w:tcPr>
          <w:p w14:paraId="5DC1AF99" w14:textId="7DC290C4" w:rsidR="00E7494D" w:rsidRPr="004A45BC" w:rsidDel="008A1EF6" w:rsidRDefault="00E7494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138" w:author="Groot, Karina de" w:date="2020-01-08T12:52:00Z"/>
                <w:rStyle w:val="Versie0"/>
                <w:sz w:val="16"/>
                <w:szCs w:val="16"/>
              </w:rPr>
            </w:pPr>
            <w:del w:id="139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2.8</w:delText>
              </w:r>
            </w:del>
          </w:p>
        </w:tc>
        <w:tc>
          <w:tcPr>
            <w:tcW w:w="1631" w:type="dxa"/>
            <w:tcPrChange w:id="140" w:author="Groot, Karina de" w:date="2020-01-08T12:53:00Z">
              <w:tcPr>
                <w:tcW w:w="1631" w:type="dxa"/>
                <w:gridSpan w:val="2"/>
              </w:tcPr>
            </w:tcPrChange>
          </w:tcPr>
          <w:p w14:paraId="6A7A7146" w14:textId="501F11B6" w:rsidR="00E7494D" w:rsidRPr="004A45BC" w:rsidDel="008A1EF6" w:rsidRDefault="00E7494D">
            <w:pPr>
              <w:rPr>
                <w:del w:id="141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2"/>
                <w:attr w:name="Day" w:val="12"/>
                <w:attr w:name="Month" w:val="04"/>
                <w:attr w:name="ls" w:val="trans"/>
              </w:smartTagPr>
              <w:del w:id="142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12</w:delText>
                </w:r>
                <w:r w:rsidR="00C13BF3" w:rsidRPr="004A45BC" w:rsidDel="008A1EF6">
                  <w:rPr>
                    <w:rStyle w:val="Datumopmaakprofiel"/>
                    <w:sz w:val="16"/>
                    <w:szCs w:val="16"/>
                  </w:rPr>
                  <w:delText>-04-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2012</w:delText>
                </w:r>
              </w:del>
            </w:smartTag>
          </w:p>
        </w:tc>
        <w:tc>
          <w:tcPr>
            <w:tcW w:w="2055" w:type="dxa"/>
            <w:tcPrChange w:id="143" w:author="Groot, Karina de" w:date="2020-01-08T12:53:00Z">
              <w:tcPr>
                <w:tcW w:w="2055" w:type="dxa"/>
                <w:gridSpan w:val="2"/>
              </w:tcPr>
            </w:tcPrChange>
          </w:tcPr>
          <w:p w14:paraId="76586B75" w14:textId="745E8407" w:rsidR="00E7494D" w:rsidRPr="004A45BC" w:rsidDel="008A1EF6" w:rsidRDefault="00E7494D" w:rsidP="00136E60">
            <w:pPr>
              <w:rPr>
                <w:del w:id="144" w:author="Groot, Karina de" w:date="2020-01-08T12:52:00Z"/>
                <w:sz w:val="16"/>
                <w:szCs w:val="16"/>
              </w:rPr>
            </w:pPr>
            <w:del w:id="145" w:author="Groot, Karina de" w:date="2020-01-08T12:52:00Z">
              <w:r w:rsidRPr="004A45BC" w:rsidDel="008A1EF6">
                <w:rPr>
                  <w:sz w:val="16"/>
                  <w:szCs w:val="16"/>
                </w:rPr>
                <w:delText>Kadaster ICT/AA/IE</w:delText>
              </w:r>
            </w:del>
          </w:p>
        </w:tc>
        <w:tc>
          <w:tcPr>
            <w:tcW w:w="4394" w:type="dxa"/>
            <w:tcPrChange w:id="146" w:author="Groot, Karina de" w:date="2020-01-08T12:53:00Z">
              <w:tcPr>
                <w:tcW w:w="4394" w:type="dxa"/>
                <w:gridSpan w:val="2"/>
              </w:tcPr>
            </w:tcPrChange>
          </w:tcPr>
          <w:p w14:paraId="391F7053" w14:textId="1DE95BD2" w:rsidR="00E7494D" w:rsidRPr="004A45BC" w:rsidDel="008A1EF6" w:rsidRDefault="00E7494D" w:rsidP="00241420">
            <w:pPr>
              <w:ind w:left="70"/>
              <w:rPr>
                <w:del w:id="147" w:author="Groot, Karina de" w:date="2020-01-08T12:52:00Z"/>
                <w:sz w:val="16"/>
                <w:szCs w:val="16"/>
              </w:rPr>
            </w:pPr>
            <w:del w:id="148" w:author="Groot, Karina de" w:date="2020-01-08T12:52:00Z">
              <w:r w:rsidRPr="004A45BC" w:rsidDel="008A1EF6">
                <w:rPr>
                  <w:sz w:val="16"/>
                  <w:szCs w:val="16"/>
                </w:rPr>
                <w:delText>CH-41687 nav bevinding AA-64 ‘</w:delText>
              </w:r>
              <w:r w:rsidRPr="004A45BC" w:rsidDel="008A1EF6">
                <w:rPr>
                  <w:rFonts w:cs="Arial"/>
                  <w:sz w:val="16"/>
                  <w:szCs w:val="16"/>
                  <w:lang w:val="en-US"/>
                </w:rPr>
                <w:fldChar w:fldCharType="begin"/>
              </w:r>
              <w:r w:rsidRPr="004A45BC" w:rsidDel="008A1EF6">
                <w:rPr>
                  <w:rFonts w:cs="Arial"/>
                  <w:sz w:val="16"/>
                  <w:szCs w:val="16"/>
                </w:rPr>
                <w:delInstrText>MacroButton Nomacro §</w:delInstrText>
              </w:r>
              <w:r w:rsidRPr="004A45BC" w:rsidDel="008A1EF6">
                <w:rPr>
                  <w:rFonts w:cs="Arial"/>
                  <w:sz w:val="16"/>
                  <w:szCs w:val="16"/>
                  <w:lang w:val="en-US"/>
                </w:rPr>
                <w:fldChar w:fldCharType="end"/>
              </w:r>
              <w:r w:rsidRPr="004A45BC" w:rsidDel="008A1EF6">
                <w:rPr>
                  <w:rFonts w:cs="Arial"/>
                  <w:sz w:val="16"/>
                  <w:szCs w:val="16"/>
                </w:rPr>
                <w:delText>’ vervangen door ‘</w:delText>
              </w:r>
              <w:r w:rsidRPr="004A45BC" w:rsidDel="008A1EF6">
                <w:rPr>
                  <w:rFonts w:ascii="Times New Roman" w:hAnsi="Times New Roman"/>
                  <w:sz w:val="16"/>
                  <w:szCs w:val="16"/>
                  <w:lang w:val="en-US"/>
                </w:rPr>
                <w:fldChar w:fldCharType="begin"/>
              </w:r>
              <w:r w:rsidRPr="004A45BC" w:rsidDel="008A1EF6">
                <w:rPr>
                  <w:rFonts w:ascii="Times New Roman" w:hAnsi="Times New Roman"/>
                  <w:sz w:val="16"/>
                  <w:szCs w:val="16"/>
                </w:rPr>
                <w:delInstrText xml:space="preserve">MacroButton Nomacro </w:delInstrText>
              </w:r>
              <w:r w:rsidRPr="004A45BC" w:rsidDel="008A1EF6">
                <w:rPr>
                  <w:rFonts w:ascii="Symbol" w:hAnsi="Symbol"/>
                  <w:sz w:val="16"/>
                  <w:szCs w:val="16"/>
                </w:rPr>
                <w:delInstrText>§</w:delInstrText>
              </w:r>
              <w:r w:rsidRPr="004A45BC" w:rsidDel="008A1EF6">
                <w:rPr>
                  <w:rFonts w:ascii="Times New Roman" w:hAnsi="Times New Roman"/>
                  <w:sz w:val="16"/>
                  <w:szCs w:val="16"/>
                  <w:lang w:val="en-US"/>
                </w:rPr>
                <w:fldChar w:fldCharType="end"/>
              </w:r>
              <w:r w:rsidRPr="004A45BC" w:rsidDel="008A1EF6">
                <w:rPr>
                  <w:rFonts w:ascii="Times New Roman" w:hAnsi="Times New Roman"/>
                  <w:sz w:val="16"/>
                  <w:szCs w:val="16"/>
                </w:rPr>
                <w:delText>’</w:delText>
              </w:r>
              <w:r w:rsidRPr="004A45BC" w:rsidDel="008A1EF6">
                <w:rPr>
                  <w:rFonts w:cs="Arial"/>
                  <w:sz w:val="16"/>
                  <w:szCs w:val="16"/>
                </w:rPr>
                <w:delText xml:space="preserve"> </w:delText>
              </w:r>
            </w:del>
          </w:p>
        </w:tc>
      </w:tr>
      <w:tr w:rsidR="00612451" w:rsidRPr="004A45BC" w:rsidDel="008A1EF6" w14:paraId="3C4F107F" w14:textId="6CDEB92C" w:rsidTr="008A1EF6">
        <w:trPr>
          <w:del w:id="149" w:author="Groot, Karina de" w:date="2020-01-08T12:52:00Z"/>
          <w:trPrChange w:id="150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51" w:author="Groot, Karina de" w:date="2020-01-08T12:53:00Z">
              <w:tcPr>
                <w:tcW w:w="779" w:type="dxa"/>
                <w:gridSpan w:val="2"/>
              </w:tcPr>
            </w:tcPrChange>
          </w:tcPr>
          <w:p w14:paraId="51BFEC27" w14:textId="30AE4C58" w:rsidR="00612451" w:rsidRPr="004A45BC" w:rsidDel="008A1EF6" w:rsidRDefault="0061245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del w:id="152" w:author="Groot, Karina de" w:date="2020-01-08T12:52:00Z"/>
                <w:rStyle w:val="Versie0"/>
                <w:sz w:val="16"/>
                <w:szCs w:val="16"/>
              </w:rPr>
            </w:pPr>
            <w:del w:id="153" w:author="Groot, Karina de" w:date="2020-01-08T12:52:00Z">
              <w:r w:rsidRPr="004A45BC" w:rsidDel="008A1EF6">
                <w:rPr>
                  <w:rStyle w:val="Versie0"/>
                  <w:sz w:val="16"/>
                  <w:szCs w:val="16"/>
                </w:rPr>
                <w:delText>2.9</w:delText>
              </w:r>
            </w:del>
          </w:p>
        </w:tc>
        <w:tc>
          <w:tcPr>
            <w:tcW w:w="1631" w:type="dxa"/>
            <w:tcPrChange w:id="154" w:author="Groot, Karina de" w:date="2020-01-08T12:53:00Z">
              <w:tcPr>
                <w:tcW w:w="1631" w:type="dxa"/>
                <w:gridSpan w:val="2"/>
              </w:tcPr>
            </w:tcPrChange>
          </w:tcPr>
          <w:p w14:paraId="4AD3853C" w14:textId="2E65AA22" w:rsidR="00612451" w:rsidRPr="004A45BC" w:rsidDel="008A1EF6" w:rsidRDefault="00C13BF3">
            <w:pPr>
              <w:rPr>
                <w:del w:id="155" w:author="Groot, Karina de" w:date="2020-01-08T12:52:00Z"/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3"/>
                <w:attr w:name="Day" w:val="03"/>
                <w:attr w:name="Month" w:val="07"/>
                <w:attr w:name="ls" w:val="trans"/>
              </w:smartTagPr>
              <w:del w:id="156" w:author="Groot, Karina de" w:date="2020-01-08T12:52:00Z"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0</w:delText>
                </w:r>
                <w:r w:rsidR="00B53A88" w:rsidRPr="004A45BC" w:rsidDel="008A1EF6">
                  <w:rPr>
                    <w:rStyle w:val="Datumopmaakprofiel"/>
                    <w:sz w:val="16"/>
                    <w:szCs w:val="16"/>
                  </w:rPr>
                  <w:delText>3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-0</w:delText>
                </w:r>
                <w:r w:rsidR="00B53A88" w:rsidRPr="004A45BC" w:rsidDel="008A1EF6">
                  <w:rPr>
                    <w:rStyle w:val="Datumopmaakprofiel"/>
                    <w:sz w:val="16"/>
                    <w:szCs w:val="16"/>
                  </w:rPr>
                  <w:delText>7</w:delText>
                </w:r>
                <w:r w:rsidRPr="004A45BC" w:rsidDel="008A1EF6">
                  <w:rPr>
                    <w:rStyle w:val="Datumopmaakprofiel"/>
                    <w:sz w:val="16"/>
                    <w:szCs w:val="16"/>
                  </w:rPr>
                  <w:delText>-</w:delText>
                </w:r>
                <w:r w:rsidR="00612451" w:rsidRPr="004A45BC" w:rsidDel="008A1EF6">
                  <w:rPr>
                    <w:rStyle w:val="Datumopmaakprofiel"/>
                    <w:sz w:val="16"/>
                    <w:szCs w:val="16"/>
                  </w:rPr>
                  <w:delText>2013</w:delText>
                </w:r>
              </w:del>
            </w:smartTag>
          </w:p>
        </w:tc>
        <w:tc>
          <w:tcPr>
            <w:tcW w:w="2055" w:type="dxa"/>
            <w:tcPrChange w:id="157" w:author="Groot, Karina de" w:date="2020-01-08T12:53:00Z">
              <w:tcPr>
                <w:tcW w:w="2055" w:type="dxa"/>
                <w:gridSpan w:val="2"/>
              </w:tcPr>
            </w:tcPrChange>
          </w:tcPr>
          <w:p w14:paraId="2FAB2C4F" w14:textId="5968B7D5" w:rsidR="00612451" w:rsidRPr="004A45BC" w:rsidDel="008A1EF6" w:rsidRDefault="00612451" w:rsidP="00136E60">
            <w:pPr>
              <w:rPr>
                <w:del w:id="158" w:author="Groot, Karina de" w:date="2020-01-08T12:52:00Z"/>
                <w:sz w:val="16"/>
                <w:szCs w:val="16"/>
                <w:lang w:val="en-GB"/>
              </w:rPr>
            </w:pPr>
            <w:del w:id="159" w:author="Groot, Karina de" w:date="2020-01-08T12:52:00Z">
              <w:r w:rsidRPr="004A45BC" w:rsidDel="008A1EF6">
                <w:rPr>
                  <w:sz w:val="16"/>
                  <w:szCs w:val="16"/>
                  <w:lang w:val="en-GB"/>
                </w:rPr>
                <w:delText>Kadaster IT/RZ/AA/IE</w:delText>
              </w:r>
            </w:del>
          </w:p>
        </w:tc>
        <w:tc>
          <w:tcPr>
            <w:tcW w:w="4394" w:type="dxa"/>
            <w:tcPrChange w:id="160" w:author="Groot, Karina de" w:date="2020-01-08T12:53:00Z">
              <w:tcPr>
                <w:tcW w:w="4394" w:type="dxa"/>
                <w:gridSpan w:val="2"/>
              </w:tcPr>
            </w:tcPrChange>
          </w:tcPr>
          <w:p w14:paraId="54CFA08C" w14:textId="6629CE5D" w:rsidR="00612451" w:rsidRPr="004A45BC" w:rsidDel="008A1EF6" w:rsidRDefault="00612451" w:rsidP="00241420">
            <w:pPr>
              <w:ind w:left="70"/>
              <w:rPr>
                <w:del w:id="161" w:author="Groot, Karina de" w:date="2020-01-08T12:52:00Z"/>
                <w:sz w:val="16"/>
                <w:szCs w:val="16"/>
              </w:rPr>
            </w:pPr>
            <w:del w:id="162" w:author="Groot, Karina de" w:date="2020-01-08T12:52:00Z">
              <w:r w:rsidRPr="004A45BC" w:rsidDel="008A1EF6">
                <w:rPr>
                  <w:sz w:val="16"/>
                  <w:szCs w:val="16"/>
                </w:rPr>
                <w:delText>RFC-49880</w:delText>
              </w:r>
              <w:r w:rsidR="00B53A88" w:rsidRPr="004A45BC" w:rsidDel="008A1EF6">
                <w:rPr>
                  <w:sz w:val="16"/>
                  <w:szCs w:val="16"/>
                </w:rPr>
                <w:delText>/</w:delText>
              </w:r>
              <w:r w:rsidRPr="004A45BC" w:rsidDel="008A1EF6">
                <w:rPr>
                  <w:sz w:val="16"/>
                  <w:szCs w:val="16"/>
                </w:rPr>
                <w:delText xml:space="preserve">50035: </w:delText>
              </w:r>
              <w:r w:rsidR="001A1E9D" w:rsidRPr="004A45BC" w:rsidDel="008A1EF6">
                <w:rPr>
                  <w:sz w:val="16"/>
                  <w:szCs w:val="16"/>
                </w:rPr>
                <w:delText xml:space="preserve">Tekstblok v2.5, </w:delText>
              </w:r>
              <w:r w:rsidRPr="004A45BC" w:rsidDel="008A1EF6">
                <w:rPr>
                  <w:sz w:val="16"/>
                  <w:szCs w:val="16"/>
                </w:rPr>
                <w:delText>diverse aanpassingen</w:delText>
              </w:r>
              <w:r w:rsidR="00536BE4" w:rsidRPr="004A45BC" w:rsidDel="008A1EF6">
                <w:rPr>
                  <w:sz w:val="16"/>
                  <w:szCs w:val="16"/>
                </w:rPr>
                <w:delText>, ‘</w:delText>
              </w:r>
              <w:r w:rsidR="001A1E9D" w:rsidRPr="004A45BC" w:rsidDel="008A1EF6">
                <w:rPr>
                  <w:rFonts w:ascii="Times New Roman" w:hAnsi="Times New Roman"/>
                  <w:sz w:val="16"/>
                  <w:szCs w:val="16"/>
                  <w:lang w:val="en-US"/>
                </w:rPr>
                <w:fldChar w:fldCharType="begin"/>
              </w:r>
              <w:r w:rsidR="001A1E9D" w:rsidRPr="004A45BC" w:rsidDel="008A1EF6">
                <w:rPr>
                  <w:rFonts w:ascii="Times New Roman" w:hAnsi="Times New Roman"/>
                  <w:sz w:val="16"/>
                  <w:szCs w:val="16"/>
                </w:rPr>
                <w:delInstrText xml:space="preserve">MacroButton Nomacro </w:delInstrText>
              </w:r>
              <w:r w:rsidR="001A1E9D" w:rsidRPr="004A45BC" w:rsidDel="008A1EF6">
                <w:rPr>
                  <w:rFonts w:ascii="Symbol" w:hAnsi="Symbol"/>
                  <w:sz w:val="16"/>
                  <w:szCs w:val="16"/>
                </w:rPr>
                <w:delInstrText>§</w:delInstrText>
              </w:r>
              <w:r w:rsidR="001A1E9D" w:rsidRPr="004A45BC" w:rsidDel="008A1EF6">
                <w:rPr>
                  <w:rFonts w:ascii="Times New Roman" w:hAnsi="Times New Roman"/>
                  <w:sz w:val="16"/>
                  <w:szCs w:val="16"/>
                  <w:lang w:val="en-US"/>
                </w:rPr>
                <w:fldChar w:fldCharType="end"/>
              </w:r>
              <w:r w:rsidR="00536BE4" w:rsidRPr="004A45BC" w:rsidDel="008A1EF6">
                <w:rPr>
                  <w:sz w:val="16"/>
                  <w:szCs w:val="16"/>
                </w:rPr>
                <w:delText>’ weer vervangen door ‘</w:delText>
              </w:r>
              <w:r w:rsidR="00536BE4" w:rsidRPr="004A45BC" w:rsidDel="008A1EF6">
                <w:rPr>
                  <w:sz w:val="16"/>
                  <w:szCs w:val="16"/>
                </w:rPr>
                <w:fldChar w:fldCharType="begin"/>
              </w:r>
              <w:r w:rsidR="00536BE4" w:rsidRPr="004A45BC" w:rsidDel="008A1EF6">
                <w:rPr>
                  <w:sz w:val="16"/>
                  <w:szCs w:val="16"/>
                </w:rPr>
                <w:delInstrText>MacroButton Nomacro §</w:delInstrText>
              </w:r>
              <w:r w:rsidR="00536BE4" w:rsidRPr="004A45BC" w:rsidDel="008A1EF6">
                <w:rPr>
                  <w:sz w:val="16"/>
                  <w:szCs w:val="16"/>
                </w:rPr>
                <w:fldChar w:fldCharType="end"/>
              </w:r>
              <w:r w:rsidR="00536BE4" w:rsidRPr="004A45BC" w:rsidDel="008A1EF6">
                <w:rPr>
                  <w:sz w:val="16"/>
                  <w:szCs w:val="16"/>
                </w:rPr>
                <w:delText>’.</w:delText>
              </w:r>
              <w:r w:rsidR="00A33B31" w:rsidRPr="004A45BC" w:rsidDel="008A1EF6">
                <w:rPr>
                  <w:sz w:val="16"/>
                  <w:szCs w:val="16"/>
                </w:rPr>
                <w:delText xml:space="preserve"> Alleen wijzigingen ‘Tekstfragment Perceel’ in tekstblok</w:delText>
              </w:r>
              <w:r w:rsidR="0026565C" w:rsidRPr="004A45BC" w:rsidDel="008A1EF6">
                <w:rPr>
                  <w:sz w:val="16"/>
                  <w:szCs w:val="16"/>
                </w:rPr>
                <w:delText>.</w:delText>
              </w:r>
            </w:del>
          </w:p>
        </w:tc>
      </w:tr>
      <w:tr w:rsidR="004A45BC" w:rsidRPr="004A45BC" w14:paraId="60230B49" w14:textId="77777777" w:rsidTr="008A1EF6">
        <w:trPr>
          <w:trPrChange w:id="163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64" w:author="Groot, Karina de" w:date="2020-01-08T12:53:00Z">
              <w:tcPr>
                <w:tcW w:w="779" w:type="dxa"/>
                <w:gridSpan w:val="2"/>
              </w:tcPr>
            </w:tcPrChange>
          </w:tcPr>
          <w:p w14:paraId="4038B8B8" w14:textId="77777777"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631" w:type="dxa"/>
            <w:tcPrChange w:id="165" w:author="Groot, Karina de" w:date="2020-01-08T12:53:00Z">
              <w:tcPr>
                <w:tcW w:w="1631" w:type="dxa"/>
                <w:gridSpan w:val="2"/>
              </w:tcPr>
            </w:tcPrChange>
          </w:tcPr>
          <w:p w14:paraId="5B1349DA" w14:textId="77777777"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5"/>
                <w:attr w:name="Day" w:val="13"/>
                <w:attr w:name="Month" w:val="05"/>
                <w:attr w:name="ls" w:val="trans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055" w:type="dxa"/>
            <w:tcPrChange w:id="166" w:author="Groot, Karina de" w:date="2020-01-08T12:53:00Z">
              <w:tcPr>
                <w:tcW w:w="2055" w:type="dxa"/>
                <w:gridSpan w:val="2"/>
              </w:tcPr>
            </w:tcPrChange>
          </w:tcPr>
          <w:p w14:paraId="0E051653" w14:textId="77777777"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  <w:tcPrChange w:id="167" w:author="Groot, Karina de" w:date="2020-01-08T12:53:00Z">
              <w:tcPr>
                <w:tcW w:w="4394" w:type="dxa"/>
                <w:gridSpan w:val="2"/>
              </w:tcPr>
            </w:tcPrChange>
          </w:tcPr>
          <w:p w14:paraId="743637BB" w14:textId="77777777"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14:paraId="5F04E902" w14:textId="77777777"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r w:rsidR="004174E8">
              <w:rPr>
                <w:sz w:val="16"/>
                <w:szCs w:val="16"/>
              </w:rPr>
              <w:t>ipv gegroepeerd</w:t>
            </w:r>
            <w:r w:rsidR="000F5BB3">
              <w:rPr>
                <w:sz w:val="16"/>
                <w:szCs w:val="16"/>
              </w:rPr>
              <w:t>,</w:t>
            </w:r>
          </w:p>
          <w:p w14:paraId="5A6BD71A" w14:textId="77777777"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gegegroepeerd getoond wanneer er een koopprijs per perceel is (tbv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14:paraId="7627F76E" w14:textId="77777777"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14:paraId="764C21E1" w14:textId="77777777"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14:paraId="61BCBCBB" w14:textId="77777777"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14:paraId="20A145DA" w14:textId="77777777"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14:paraId="66016F98" w14:textId="77777777"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r w:rsidR="00720949" w:rsidRPr="005946BD">
              <w:rPr>
                <w:sz w:val="16"/>
                <w:szCs w:val="16"/>
              </w:rPr>
              <w:t>k_Voortstuwing</w:t>
            </w:r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14:paraId="4074BD98" w14:textId="77777777" w:rsidTr="008A1EF6">
        <w:trPr>
          <w:trPrChange w:id="168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69" w:author="Groot, Karina de" w:date="2020-01-08T12:53:00Z">
              <w:tcPr>
                <w:tcW w:w="779" w:type="dxa"/>
                <w:gridSpan w:val="2"/>
              </w:tcPr>
            </w:tcPrChange>
          </w:tcPr>
          <w:p w14:paraId="3B74CD08" w14:textId="77777777"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631" w:type="dxa"/>
            <w:tcPrChange w:id="170" w:author="Groot, Karina de" w:date="2020-01-08T12:53:00Z">
              <w:tcPr>
                <w:tcW w:w="1631" w:type="dxa"/>
                <w:gridSpan w:val="2"/>
              </w:tcPr>
            </w:tcPrChange>
          </w:tcPr>
          <w:p w14:paraId="0AEA79C3" w14:textId="77777777"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Year" w:val="2015"/>
                <w:attr w:name="Day" w:val="10"/>
                <w:attr w:name="Month" w:val="07"/>
                <w:attr w:name="ls" w:val="trans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055" w:type="dxa"/>
            <w:tcPrChange w:id="171" w:author="Groot, Karina de" w:date="2020-01-08T12:53:00Z">
              <w:tcPr>
                <w:tcW w:w="2055" w:type="dxa"/>
                <w:gridSpan w:val="2"/>
              </w:tcPr>
            </w:tcPrChange>
          </w:tcPr>
          <w:p w14:paraId="604DD6C0" w14:textId="77777777"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  <w:tcPrChange w:id="172" w:author="Groot, Karina de" w:date="2020-01-08T12:53:00Z">
              <w:tcPr>
                <w:tcW w:w="4394" w:type="dxa"/>
                <w:gridSpan w:val="2"/>
              </w:tcPr>
            </w:tcPrChange>
          </w:tcPr>
          <w:p w14:paraId="25346456" w14:textId="77777777"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14:paraId="65F9EFE3" w14:textId="77777777"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14:paraId="61449244" w14:textId="77777777" w:rsidTr="008A1EF6">
        <w:trPr>
          <w:trPrChange w:id="173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74" w:author="Groot, Karina de" w:date="2020-01-08T12:53:00Z">
              <w:tcPr>
                <w:tcW w:w="779" w:type="dxa"/>
                <w:gridSpan w:val="2"/>
              </w:tcPr>
            </w:tcPrChange>
          </w:tcPr>
          <w:p w14:paraId="599A39CC" w14:textId="77777777"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631" w:type="dxa"/>
            <w:tcPrChange w:id="175" w:author="Groot, Karina de" w:date="2020-01-08T12:53:00Z">
              <w:tcPr>
                <w:tcW w:w="1631" w:type="dxa"/>
                <w:gridSpan w:val="2"/>
              </w:tcPr>
            </w:tcPrChange>
          </w:tcPr>
          <w:p w14:paraId="0CA82F30" w14:textId="77777777"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055" w:type="dxa"/>
            <w:tcPrChange w:id="176" w:author="Groot, Karina de" w:date="2020-01-08T12:53:00Z">
              <w:tcPr>
                <w:tcW w:w="2055" w:type="dxa"/>
                <w:gridSpan w:val="2"/>
              </w:tcPr>
            </w:tcPrChange>
          </w:tcPr>
          <w:p w14:paraId="2B270361" w14:textId="77777777"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  <w:tcPrChange w:id="177" w:author="Groot, Karina de" w:date="2020-01-08T12:53:00Z">
              <w:tcPr>
                <w:tcW w:w="4394" w:type="dxa"/>
                <w:gridSpan w:val="2"/>
              </w:tcPr>
            </w:tcPrChange>
          </w:tcPr>
          <w:p w14:paraId="12B969E5" w14:textId="77777777"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14:paraId="6E203EDF" w14:textId="77777777"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>aan alle paden IMKAD_ZakelijkRecht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14:paraId="6618D231" w14:textId="77777777"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xml bericht opgenomen worden, verduidelijkt.</w:t>
            </w:r>
          </w:p>
        </w:tc>
      </w:tr>
      <w:tr w:rsidR="001154C4" w:rsidRPr="001154C4" w14:paraId="4AA9C994" w14:textId="77777777" w:rsidTr="008A1EF6">
        <w:trPr>
          <w:trPrChange w:id="178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79" w:author="Groot, Karina de" w:date="2020-01-08T12:53:00Z">
              <w:tcPr>
                <w:tcW w:w="779" w:type="dxa"/>
                <w:gridSpan w:val="2"/>
              </w:tcPr>
            </w:tcPrChange>
          </w:tcPr>
          <w:p w14:paraId="1EAC2D32" w14:textId="77777777"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631" w:type="dxa"/>
            <w:tcPrChange w:id="180" w:author="Groot, Karina de" w:date="2020-01-08T12:53:00Z">
              <w:tcPr>
                <w:tcW w:w="1631" w:type="dxa"/>
                <w:gridSpan w:val="2"/>
              </w:tcPr>
            </w:tcPrChange>
          </w:tcPr>
          <w:p w14:paraId="4E4E9F9F" w14:textId="77777777"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055" w:type="dxa"/>
            <w:tcPrChange w:id="181" w:author="Groot, Karina de" w:date="2020-01-08T12:53:00Z">
              <w:tcPr>
                <w:tcW w:w="2055" w:type="dxa"/>
                <w:gridSpan w:val="2"/>
              </w:tcPr>
            </w:tcPrChange>
          </w:tcPr>
          <w:p w14:paraId="394E630A" w14:textId="77777777"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  <w:tcPrChange w:id="182" w:author="Groot, Karina de" w:date="2020-01-08T12:53:00Z">
              <w:tcPr>
                <w:tcW w:w="4394" w:type="dxa"/>
                <w:gridSpan w:val="2"/>
              </w:tcPr>
            </w:tcPrChange>
          </w:tcPr>
          <w:p w14:paraId="0F3A4D07" w14:textId="77777777"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mandelig…’ gewijzigd in ‘de/het tot mandelig…’, </w:t>
            </w:r>
            <w:r w:rsidR="00170B8F">
              <w:rPr>
                <w:sz w:val="16"/>
                <w:szCs w:val="16"/>
              </w:rPr>
              <w:t>toelichting ‘met bestemming mandeligheid’ verduidelijkt</w:t>
            </w:r>
          </w:p>
        </w:tc>
      </w:tr>
      <w:tr w:rsidR="00194647" w:rsidRPr="001154C4" w14:paraId="039680E4" w14:textId="77777777" w:rsidTr="008A1EF6">
        <w:trPr>
          <w:trPrChange w:id="183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84" w:author="Groot, Karina de" w:date="2020-01-08T12:53:00Z">
              <w:tcPr>
                <w:tcW w:w="779" w:type="dxa"/>
                <w:gridSpan w:val="2"/>
              </w:tcPr>
            </w:tcPrChange>
          </w:tcPr>
          <w:p w14:paraId="6EA709E8" w14:textId="77777777" w:rsidR="00194647" w:rsidRDefault="00194647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2.11.0</w:t>
            </w:r>
          </w:p>
        </w:tc>
        <w:tc>
          <w:tcPr>
            <w:tcW w:w="1631" w:type="dxa"/>
            <w:tcPrChange w:id="185" w:author="Groot, Karina de" w:date="2020-01-08T12:53:00Z">
              <w:tcPr>
                <w:tcW w:w="1631" w:type="dxa"/>
                <w:gridSpan w:val="2"/>
              </w:tcPr>
            </w:tcPrChange>
          </w:tcPr>
          <w:p w14:paraId="1933ECA4" w14:textId="77777777" w:rsidR="00194647" w:rsidRDefault="00194647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18-01-2018</w:t>
            </w:r>
          </w:p>
        </w:tc>
        <w:tc>
          <w:tcPr>
            <w:tcW w:w="2055" w:type="dxa"/>
            <w:tcPrChange w:id="186" w:author="Groot, Karina de" w:date="2020-01-08T12:53:00Z">
              <w:tcPr>
                <w:tcW w:w="2055" w:type="dxa"/>
                <w:gridSpan w:val="2"/>
              </w:tcPr>
            </w:tcPrChange>
          </w:tcPr>
          <w:p w14:paraId="7809FDA8" w14:textId="77777777" w:rsidR="00194647" w:rsidRPr="004A45BC" w:rsidRDefault="00194647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  <w:tcPrChange w:id="187" w:author="Groot, Karina de" w:date="2020-01-08T12:53:00Z">
              <w:tcPr>
                <w:tcW w:w="4394" w:type="dxa"/>
                <w:gridSpan w:val="2"/>
              </w:tcPr>
            </w:tcPrChange>
          </w:tcPr>
          <w:p w14:paraId="32550B12" w14:textId="77777777" w:rsidR="00194647" w:rsidRPr="009F6733" w:rsidRDefault="00194647" w:rsidP="000F0CE8">
            <w:pPr>
              <w:ind w:left="70"/>
              <w:rPr>
                <w:sz w:val="16"/>
                <w:szCs w:val="16"/>
              </w:rPr>
            </w:pPr>
            <w:r w:rsidRPr="009F6733">
              <w:rPr>
                <w:sz w:val="16"/>
                <w:szCs w:val="16"/>
              </w:rPr>
              <w:t>TB 2.7.0 AA-3626</w:t>
            </w:r>
            <w:r w:rsidR="000F0CE8" w:rsidRPr="009F6733">
              <w:rPr>
                <w:sz w:val="16"/>
                <w:szCs w:val="16"/>
              </w:rPr>
              <w:t xml:space="preserve">:  </w:t>
            </w:r>
            <w:r w:rsidR="000F0CE8" w:rsidRPr="00DB30A5">
              <w:rPr>
                <w:sz w:val="16"/>
                <w:szCs w:val="16"/>
              </w:rPr>
              <w:t xml:space="preserve">Mogelijkheid om grootte op te nemen in </w:t>
            </w:r>
            <w:r w:rsidR="000F0CE8" w:rsidRPr="00DB30A5">
              <w:rPr>
                <w:rFonts w:cs="Arial"/>
                <w:sz w:val="16"/>
                <w:szCs w:val="16"/>
              </w:rPr>
              <w:t>m² toegevoegd</w:t>
            </w:r>
          </w:p>
        </w:tc>
      </w:tr>
      <w:tr w:rsidR="00CB0151" w:rsidRPr="001154C4" w14:paraId="0317A2E8" w14:textId="77777777" w:rsidTr="008A1EF6">
        <w:trPr>
          <w:trPrChange w:id="188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89" w:author="Groot, Karina de" w:date="2020-01-08T12:53:00Z">
              <w:tcPr>
                <w:tcW w:w="779" w:type="dxa"/>
                <w:gridSpan w:val="2"/>
              </w:tcPr>
            </w:tcPrChange>
          </w:tcPr>
          <w:p w14:paraId="3FDB6C04" w14:textId="77777777" w:rsidR="00CB0151" w:rsidRDefault="00CB0151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2.12.0</w:t>
            </w:r>
          </w:p>
        </w:tc>
        <w:tc>
          <w:tcPr>
            <w:tcW w:w="1631" w:type="dxa"/>
            <w:tcPrChange w:id="190" w:author="Groot, Karina de" w:date="2020-01-08T12:53:00Z">
              <w:tcPr>
                <w:tcW w:w="1631" w:type="dxa"/>
                <w:gridSpan w:val="2"/>
              </w:tcPr>
            </w:tcPrChange>
          </w:tcPr>
          <w:p w14:paraId="5FCBB057" w14:textId="77777777" w:rsidR="00CB0151" w:rsidRDefault="00CB0151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21-12-2018</w:t>
            </w:r>
          </w:p>
        </w:tc>
        <w:tc>
          <w:tcPr>
            <w:tcW w:w="2055" w:type="dxa"/>
            <w:tcPrChange w:id="191" w:author="Groot, Karina de" w:date="2020-01-08T12:53:00Z">
              <w:tcPr>
                <w:tcW w:w="2055" w:type="dxa"/>
                <w:gridSpan w:val="2"/>
              </w:tcPr>
            </w:tcPrChange>
          </w:tcPr>
          <w:p w14:paraId="2438E01C" w14:textId="77777777" w:rsidR="00CB0151" w:rsidRPr="004A45BC" w:rsidRDefault="00CB0151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Kadaster IT/LG/AA</w:t>
            </w:r>
          </w:p>
        </w:tc>
        <w:tc>
          <w:tcPr>
            <w:tcW w:w="4394" w:type="dxa"/>
            <w:tcPrChange w:id="192" w:author="Groot, Karina de" w:date="2020-01-08T12:53:00Z">
              <w:tcPr>
                <w:tcW w:w="4394" w:type="dxa"/>
                <w:gridSpan w:val="2"/>
              </w:tcPr>
            </w:tcPrChange>
          </w:tcPr>
          <w:p w14:paraId="34FA583B" w14:textId="77777777" w:rsidR="00CB0151" w:rsidRPr="009F6733" w:rsidRDefault="00CB0151" w:rsidP="000F0CE8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2.7.0: AA-4303 </w:t>
            </w:r>
            <w:r w:rsidRPr="00457C26">
              <w:rPr>
                <w:sz w:val="16"/>
                <w:szCs w:val="16"/>
              </w:rPr>
              <w:t>Mapping perceel groeperen ‘nummers’</w:t>
            </w:r>
            <w:r>
              <w:rPr>
                <w:sz w:val="16"/>
                <w:szCs w:val="16"/>
              </w:rPr>
              <w:t xml:space="preserve"> aangevuld met tia_Aantal_Rechten</w:t>
            </w:r>
          </w:p>
        </w:tc>
      </w:tr>
      <w:tr w:rsidR="0040786E" w:rsidRPr="001154C4" w14:paraId="22A3D833" w14:textId="77777777" w:rsidTr="008A1EF6">
        <w:trPr>
          <w:trPrChange w:id="193" w:author="Groot, Karina de" w:date="2020-01-08T12:53:00Z">
            <w:trPr>
              <w:gridAfter w:val="0"/>
            </w:trPr>
          </w:trPrChange>
        </w:trPr>
        <w:tc>
          <w:tcPr>
            <w:tcW w:w="779" w:type="dxa"/>
            <w:tcPrChange w:id="194" w:author="Groot, Karina de" w:date="2020-01-08T12:53:00Z">
              <w:tcPr>
                <w:tcW w:w="779" w:type="dxa"/>
                <w:gridSpan w:val="2"/>
              </w:tcPr>
            </w:tcPrChange>
          </w:tcPr>
          <w:p w14:paraId="3CD15F18" w14:textId="77777777" w:rsidR="0040786E" w:rsidRPr="005268ED" w:rsidRDefault="0040786E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2.1</w:t>
            </w:r>
            <w:r w:rsidR="00CB0151">
              <w:rPr>
                <w:rStyle w:val="Versie0"/>
                <w:rFonts w:ascii="Arial" w:hAnsi="Arial" w:cs="Arial"/>
                <w:sz w:val="16"/>
                <w:szCs w:val="16"/>
              </w:rPr>
              <w:t>3</w:t>
            </w: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631" w:type="dxa"/>
            <w:tcPrChange w:id="195" w:author="Groot, Karina de" w:date="2020-01-08T12:53:00Z">
              <w:tcPr>
                <w:tcW w:w="1631" w:type="dxa"/>
                <w:gridSpan w:val="2"/>
              </w:tcPr>
            </w:tcPrChange>
          </w:tcPr>
          <w:p w14:paraId="4739FA21" w14:textId="77777777" w:rsidR="0040786E" w:rsidRPr="00DB30A5" w:rsidRDefault="00712F0D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04-01-2019</w:t>
            </w:r>
          </w:p>
        </w:tc>
        <w:tc>
          <w:tcPr>
            <w:tcW w:w="2055" w:type="dxa"/>
            <w:tcPrChange w:id="196" w:author="Groot, Karina de" w:date="2020-01-08T12:53:00Z">
              <w:tcPr>
                <w:tcW w:w="2055" w:type="dxa"/>
                <w:gridSpan w:val="2"/>
              </w:tcPr>
            </w:tcPrChange>
          </w:tcPr>
          <w:p w14:paraId="163DAFBD" w14:textId="77777777" w:rsidR="0040786E" w:rsidRPr="005268ED" w:rsidRDefault="0040786E" w:rsidP="0040786E">
            <w:pPr>
              <w:rPr>
                <w:rFonts w:cs="Arial"/>
                <w:sz w:val="16"/>
                <w:szCs w:val="16"/>
                <w:lang w:val="en-GB"/>
              </w:rPr>
            </w:pPr>
            <w:r w:rsidRPr="00DB30A5">
              <w:rPr>
                <w:rFonts w:cs="Arial"/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  <w:tcPrChange w:id="197" w:author="Groot, Karina de" w:date="2020-01-08T12:53:00Z">
              <w:tcPr>
                <w:tcW w:w="4394" w:type="dxa"/>
                <w:gridSpan w:val="2"/>
              </w:tcPr>
            </w:tcPrChange>
          </w:tcPr>
          <w:p w14:paraId="578BA0C7" w14:textId="77777777" w:rsidR="0040786E" w:rsidRPr="005268ED" w:rsidRDefault="00B54EDC">
            <w:pPr>
              <w:ind w:left="70"/>
              <w:rPr>
                <w:rFonts w:cs="Arial"/>
                <w:sz w:val="16"/>
                <w:szCs w:val="16"/>
              </w:rPr>
            </w:pPr>
            <w:r w:rsidRPr="005268ED">
              <w:rPr>
                <w:rFonts w:cs="Arial"/>
                <w:sz w:val="16"/>
                <w:szCs w:val="16"/>
              </w:rPr>
              <w:t xml:space="preserve">TB 2.8.1 </w:t>
            </w:r>
            <w:r w:rsidR="0040786E" w:rsidRPr="005268ED">
              <w:rPr>
                <w:rFonts w:cs="Arial"/>
                <w:sz w:val="16"/>
                <w:szCs w:val="16"/>
              </w:rPr>
              <w:t>AA-4274:</w:t>
            </w:r>
            <w:r w:rsidRPr="005268ED">
              <w:rPr>
                <w:rFonts w:cs="Arial"/>
                <w:sz w:val="16"/>
                <w:szCs w:val="16"/>
              </w:rPr>
              <w:t xml:space="preserve"> </w:t>
            </w:r>
            <w:r w:rsidR="009F6733">
              <w:rPr>
                <w:rFonts w:cs="Arial"/>
                <w:sz w:val="16"/>
                <w:szCs w:val="16"/>
              </w:rPr>
              <w:t>aanduiding even / oneven toegevoegd voor perceel bij gegroepeerde adresreeksen.</w:t>
            </w:r>
          </w:p>
        </w:tc>
      </w:tr>
      <w:tr w:rsidR="008A1EF6" w:rsidRPr="00B90E2B" w14:paraId="4A10D388" w14:textId="77777777" w:rsidTr="008A1EF6">
        <w:trPr>
          <w:ins w:id="198" w:author="Groot, Karina de" w:date="2020-01-08T12:53:00Z"/>
        </w:trPr>
        <w:tc>
          <w:tcPr>
            <w:tcW w:w="779" w:type="dxa"/>
          </w:tcPr>
          <w:p w14:paraId="0496E4CF" w14:textId="3A21F968" w:rsidR="008A1EF6" w:rsidRPr="00B90E2B" w:rsidRDefault="008A1EF6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199" w:author="Groot, Karina de" w:date="2020-01-08T12:53:00Z"/>
                <w:rStyle w:val="Versie0"/>
                <w:rFonts w:ascii="Arial" w:hAnsi="Arial" w:cs="Arial"/>
                <w:sz w:val="16"/>
                <w:szCs w:val="16"/>
                <w:rPrChange w:id="200" w:author="Groot, Karina de" w:date="2020-01-08T12:55:00Z">
                  <w:rPr>
                    <w:ins w:id="201" w:author="Groot, Karina de" w:date="2020-01-08T12:53:00Z"/>
                    <w:rStyle w:val="Versie0"/>
                    <w:rFonts w:ascii="Arial" w:hAnsi="Arial" w:cs="Arial"/>
                    <w:sz w:val="16"/>
                    <w:szCs w:val="16"/>
                  </w:rPr>
                </w:rPrChange>
              </w:rPr>
            </w:pPr>
            <w:ins w:id="202" w:author="Groot, Karina de" w:date="2020-01-08T12:53:00Z">
              <w:r w:rsidRPr="00B90E2B">
                <w:rPr>
                  <w:rStyle w:val="Versie0"/>
                  <w:rFonts w:ascii="Arial" w:hAnsi="Arial" w:cs="Arial"/>
                  <w:sz w:val="16"/>
                  <w:szCs w:val="16"/>
                  <w:rPrChange w:id="203" w:author="Groot, Karina de" w:date="2020-01-08T12:55:00Z">
                    <w:rPr>
                      <w:rStyle w:val="Versie0"/>
                      <w:rFonts w:ascii="Arial" w:hAnsi="Arial" w:cs="Arial"/>
                      <w:sz w:val="16"/>
                      <w:szCs w:val="16"/>
                    </w:rPr>
                  </w:rPrChange>
                </w:rPr>
                <w:t>2.14</w:t>
              </w:r>
            </w:ins>
          </w:p>
        </w:tc>
        <w:tc>
          <w:tcPr>
            <w:tcW w:w="1631" w:type="dxa"/>
          </w:tcPr>
          <w:p w14:paraId="2BD47B25" w14:textId="12D8CB83" w:rsidR="008A1EF6" w:rsidRPr="00B90E2B" w:rsidRDefault="008A1EF6" w:rsidP="0040786E">
            <w:pPr>
              <w:rPr>
                <w:ins w:id="204" w:author="Groot, Karina de" w:date="2020-01-08T12:53:00Z"/>
                <w:rStyle w:val="Datumopmaakprofiel"/>
                <w:rFonts w:ascii="Arial" w:hAnsi="Arial" w:cs="Arial"/>
                <w:sz w:val="16"/>
                <w:szCs w:val="16"/>
                <w:rPrChange w:id="205" w:author="Groot, Karina de" w:date="2020-01-08T12:55:00Z">
                  <w:rPr>
                    <w:ins w:id="206" w:author="Groot, Karina de" w:date="2020-01-08T12:53:00Z"/>
                    <w:rStyle w:val="Datumopmaakprofiel"/>
                    <w:rFonts w:ascii="Arial" w:hAnsi="Arial" w:cs="Arial"/>
                    <w:sz w:val="16"/>
                    <w:szCs w:val="16"/>
                  </w:rPr>
                </w:rPrChange>
              </w:rPr>
            </w:pPr>
            <w:ins w:id="207" w:author="Groot, Karina de" w:date="2020-01-08T12:53:00Z">
              <w:r w:rsidRPr="00B90E2B">
                <w:rPr>
                  <w:rStyle w:val="Datumopmaakprofiel"/>
                  <w:rFonts w:ascii="Arial" w:hAnsi="Arial" w:cs="Arial"/>
                  <w:sz w:val="16"/>
                  <w:szCs w:val="16"/>
                  <w:rPrChange w:id="208" w:author="Groot, Karina de" w:date="2020-01-08T12:55:00Z">
                    <w:rPr>
                      <w:rStyle w:val="Datumopmaakprofiel"/>
                      <w:rFonts w:ascii="Arial" w:hAnsi="Arial" w:cs="Arial"/>
                      <w:sz w:val="16"/>
                      <w:szCs w:val="16"/>
                    </w:rPr>
                  </w:rPrChange>
                </w:rPr>
                <w:t>08-01-2019</w:t>
              </w:r>
            </w:ins>
          </w:p>
        </w:tc>
        <w:tc>
          <w:tcPr>
            <w:tcW w:w="2055" w:type="dxa"/>
          </w:tcPr>
          <w:p w14:paraId="1184F8C9" w14:textId="365CAADF" w:rsidR="008A1EF6" w:rsidRPr="00B90E2B" w:rsidRDefault="008A1EF6" w:rsidP="0040786E">
            <w:pPr>
              <w:rPr>
                <w:ins w:id="209" w:author="Groot, Karina de" w:date="2020-01-08T12:53:00Z"/>
                <w:rFonts w:cs="Arial"/>
                <w:sz w:val="16"/>
                <w:szCs w:val="16"/>
                <w:lang w:val="en-GB"/>
                <w:rPrChange w:id="210" w:author="Groot, Karina de" w:date="2020-01-08T12:55:00Z">
                  <w:rPr>
                    <w:ins w:id="211" w:author="Groot, Karina de" w:date="2020-01-08T12:53:00Z"/>
                    <w:rFonts w:cs="Arial"/>
                    <w:sz w:val="16"/>
                    <w:szCs w:val="16"/>
                    <w:lang w:val="en-GB"/>
                  </w:rPr>
                </w:rPrChange>
              </w:rPr>
            </w:pPr>
            <w:ins w:id="212" w:author="Groot, Karina de" w:date="2020-01-08T12:53:00Z">
              <w:r w:rsidRPr="00B90E2B">
                <w:rPr>
                  <w:rFonts w:cs="Arial"/>
                  <w:sz w:val="16"/>
                  <w:szCs w:val="16"/>
                  <w:lang w:val="en-GB"/>
                  <w:rPrChange w:id="213" w:author="Groot, Karina de" w:date="2020-01-08T12:55:00Z">
                    <w:rPr>
                      <w:rFonts w:cs="Arial"/>
                      <w:sz w:val="16"/>
                      <w:szCs w:val="16"/>
                      <w:lang w:val="en-GB"/>
                    </w:rPr>
                  </w:rPrChange>
                </w:rPr>
                <w:t>I</w:t>
              </w:r>
              <w:r w:rsidRPr="00B90E2B">
                <w:rPr>
                  <w:sz w:val="16"/>
                  <w:szCs w:val="16"/>
                  <w:lang w:val="en-GB"/>
                  <w:rPrChange w:id="214" w:author="Groot, Karina de" w:date="2020-01-08T12:55:00Z">
                    <w:rPr>
                      <w:lang w:val="en-GB"/>
                    </w:rPr>
                  </w:rPrChange>
                </w:rPr>
                <w:t>T/LG/AA</w:t>
              </w:r>
            </w:ins>
          </w:p>
        </w:tc>
        <w:tc>
          <w:tcPr>
            <w:tcW w:w="4394" w:type="dxa"/>
          </w:tcPr>
          <w:p w14:paraId="3548EF4B" w14:textId="052B5733" w:rsidR="008A1EF6" w:rsidRPr="00B90E2B" w:rsidRDefault="00B90E2B">
            <w:pPr>
              <w:ind w:left="70"/>
              <w:rPr>
                <w:ins w:id="215" w:author="Groot, Karina de" w:date="2020-01-08T12:53:00Z"/>
                <w:rFonts w:cs="Arial"/>
                <w:sz w:val="16"/>
                <w:szCs w:val="16"/>
                <w:rPrChange w:id="216" w:author="Groot, Karina de" w:date="2020-01-08T12:55:00Z">
                  <w:rPr>
                    <w:ins w:id="217" w:author="Groot, Karina de" w:date="2020-01-08T12:53:00Z"/>
                    <w:rFonts w:cs="Arial"/>
                    <w:sz w:val="16"/>
                    <w:szCs w:val="16"/>
                  </w:rPr>
                </w:rPrChange>
              </w:rPr>
            </w:pPr>
            <w:ins w:id="218" w:author="Groot, Karina de" w:date="2020-01-08T12:53:00Z">
              <w:r w:rsidRPr="00B90E2B">
                <w:rPr>
                  <w:rFonts w:cs="Arial"/>
                  <w:sz w:val="16"/>
                  <w:szCs w:val="16"/>
                  <w:rPrChange w:id="219" w:author="Groot, Karina de" w:date="2020-01-08T12:55:00Z">
                    <w:rPr>
                      <w:rFonts w:cs="Arial"/>
                      <w:sz w:val="16"/>
                      <w:szCs w:val="16"/>
                    </w:rPr>
                  </w:rPrChange>
                </w:rPr>
                <w:t>T</w:t>
              </w:r>
              <w:r w:rsidRPr="00B90E2B">
                <w:rPr>
                  <w:sz w:val="16"/>
                  <w:szCs w:val="16"/>
                  <w:rPrChange w:id="220" w:author="Groot, Karina de" w:date="2020-01-08T12:55:00Z">
                    <w:rPr/>
                  </w:rPrChange>
                </w:rPr>
                <w:t>B</w:t>
              </w:r>
            </w:ins>
            <w:ins w:id="221" w:author="Groot, Karina de" w:date="2020-01-08T12:54:00Z">
              <w:r w:rsidRPr="00B90E2B">
                <w:rPr>
                  <w:sz w:val="16"/>
                  <w:szCs w:val="16"/>
                  <w:rPrChange w:id="222" w:author="Groot, Karina de" w:date="2020-01-08T12:55:00Z">
                    <w:rPr/>
                  </w:rPrChange>
                </w:rPr>
                <w:t xml:space="preserve"> 2.8.1 AA</w:t>
              </w:r>
            </w:ins>
            <w:ins w:id="223" w:author="Groot, Karina de" w:date="2020-01-08T12:56:00Z">
              <w:r>
                <w:rPr>
                  <w:sz w:val="16"/>
                  <w:szCs w:val="16"/>
                </w:rPr>
                <w:t>-</w:t>
              </w:r>
            </w:ins>
            <w:ins w:id="224" w:author="Groot, Karina de" w:date="2020-01-08T12:54:00Z">
              <w:r w:rsidRPr="00B90E2B">
                <w:rPr>
                  <w:sz w:val="16"/>
                  <w:szCs w:val="16"/>
                  <w:rPrChange w:id="225" w:author="Groot, Karina de" w:date="2020-01-08T12:55:00Z">
                    <w:rPr/>
                  </w:rPrChange>
                </w:rPr>
                <w:t>3576: Gr</w:t>
              </w:r>
            </w:ins>
            <w:ins w:id="226" w:author="Groot, Karina de" w:date="2020-01-08T12:55:00Z">
              <w:r>
                <w:rPr>
                  <w:sz w:val="16"/>
                  <w:szCs w:val="16"/>
                </w:rPr>
                <w:t>oeperen percelen aangepast tbv Notariële Verklaring.</w:t>
              </w:r>
            </w:ins>
          </w:p>
        </w:tc>
      </w:tr>
    </w:tbl>
    <w:p w14:paraId="02A9D135" w14:textId="77777777" w:rsidR="003228A3" w:rsidRPr="001154C4" w:rsidRDefault="003228A3" w:rsidP="00E2178C">
      <w:pPr>
        <w:sectPr w:rsidR="003228A3" w:rsidRPr="001154C4" w:rsidSect="00D51AFD">
          <w:headerReference w:type="default" r:id="rId14"/>
          <w:footerReference w:type="default" r:id="rId15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47CB85F7" w14:textId="77777777" w:rsidR="003228A3" w:rsidRPr="001154C4" w:rsidRDefault="003228A3"/>
    <w:p w14:paraId="65DF38E9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F972DDE" w14:textId="77777777" w:rsidR="003228A3" w:rsidRPr="00343045" w:rsidRDefault="003228A3"/>
    <w:bookmarkStart w:id="227" w:name="bmInhoudsopgave"/>
    <w:bookmarkEnd w:id="227"/>
    <w:p w14:paraId="25C774B8" w14:textId="77777777" w:rsidR="000F0CE8" w:rsidRDefault="00A22F6C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3941632" w:history="1">
        <w:r w:rsidR="000F0CE8" w:rsidRPr="00241280">
          <w:rPr>
            <w:rStyle w:val="Hyperlink"/>
          </w:rPr>
          <w:t>1</w:t>
        </w:r>
        <w:r w:rsidR="000F0CE8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Inleiding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6FD56CDD" w14:textId="77777777" w:rsidR="000F0CE8" w:rsidRDefault="00B7297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3" w:history="1">
        <w:r w:rsidR="000F0CE8" w:rsidRPr="00241280">
          <w:rPr>
            <w:rStyle w:val="Hyperlink"/>
            <w:bCs/>
            <w:lang w:val="en-US"/>
          </w:rPr>
          <w:t>1.1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bCs/>
            <w:lang w:val="en-US"/>
          </w:rPr>
          <w:t>Algemeen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69BE5910" w14:textId="77777777" w:rsidR="000F0CE8" w:rsidRDefault="00B7297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4" w:history="1">
        <w:r w:rsidR="000F0CE8" w:rsidRPr="00241280">
          <w:rPr>
            <w:rStyle w:val="Hyperlink"/>
          </w:rPr>
          <w:t>1.2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Registergoed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466BA18A" w14:textId="77777777" w:rsidR="000F0CE8" w:rsidRDefault="00B7297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5" w:history="1">
        <w:r w:rsidR="000F0CE8" w:rsidRPr="00241280">
          <w:rPr>
            <w:rStyle w:val="Hyperlink"/>
          </w:rPr>
          <w:t>1.3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Tekstfragment (volledig)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2A210619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6" w:history="1">
        <w:r w:rsidR="000F0CE8" w:rsidRPr="00241280">
          <w:rPr>
            <w:rStyle w:val="Hyperlink"/>
          </w:rPr>
          <w:t>1.3.1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4FF3B430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7" w:history="1">
        <w:r w:rsidR="000F0CE8" w:rsidRPr="00241280">
          <w:rPr>
            <w:rStyle w:val="Hyperlink"/>
          </w:rPr>
          <w:t>1.3.2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_Toc503941637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53547DBD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8" w:history="1">
        <w:r w:rsidR="000F0CE8" w:rsidRPr="00241280">
          <w:rPr>
            <w:rStyle w:val="Hyperlink"/>
          </w:rPr>
          <w:t>1.3.3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_Toc503941638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6B688F81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9" w:history="1">
        <w:r w:rsidR="000F0CE8" w:rsidRPr="00241280">
          <w:rPr>
            <w:rStyle w:val="Hyperlink"/>
          </w:rPr>
          <w:t>1.3.4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_Toc503941639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25562B85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0" w:history="1">
        <w:r w:rsidR="000F0CE8" w:rsidRPr="00241280">
          <w:rPr>
            <w:rStyle w:val="Hyperlink"/>
          </w:rPr>
          <w:t>1.3.5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_Toc503941640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75D05745" w14:textId="77777777" w:rsidR="000F0CE8" w:rsidRDefault="00B7297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1" w:history="1">
        <w:r w:rsidR="000F0CE8" w:rsidRPr="00241280">
          <w:rPr>
            <w:rStyle w:val="Hyperlink"/>
            <w:lang w:val="en-US"/>
          </w:rPr>
          <w:t>1.4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Toelichting en Mapping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_Toc503941641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14:paraId="54B0D69F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2" w:history="1">
        <w:r w:rsidR="000F0CE8" w:rsidRPr="00241280">
          <w:rPr>
            <w:rStyle w:val="Hyperlink"/>
            <w:lang w:val="en-US"/>
          </w:rPr>
          <w:t>1.4.1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14:paraId="1F26629D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3" w:history="1">
        <w:r w:rsidR="000F0CE8" w:rsidRPr="00241280">
          <w:rPr>
            <w:rStyle w:val="Hyperlink"/>
          </w:rPr>
          <w:t>1.4.2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17</w:t>
        </w:r>
        <w:r w:rsidR="000F0CE8">
          <w:rPr>
            <w:webHidden/>
          </w:rPr>
          <w:fldChar w:fldCharType="end"/>
        </w:r>
      </w:hyperlink>
    </w:p>
    <w:p w14:paraId="1EA1D423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4" w:history="1">
        <w:r w:rsidR="000F0CE8" w:rsidRPr="00241280">
          <w:rPr>
            <w:rStyle w:val="Hyperlink"/>
          </w:rPr>
          <w:t>1.4.3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19</w:t>
        </w:r>
        <w:r w:rsidR="000F0CE8">
          <w:rPr>
            <w:webHidden/>
          </w:rPr>
          <w:fldChar w:fldCharType="end"/>
        </w:r>
      </w:hyperlink>
    </w:p>
    <w:p w14:paraId="415417E9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5" w:history="1">
        <w:r w:rsidR="000F0CE8" w:rsidRPr="00241280">
          <w:rPr>
            <w:rStyle w:val="Hyperlink"/>
          </w:rPr>
          <w:t>1.4.4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21</w:t>
        </w:r>
        <w:r w:rsidR="000F0CE8">
          <w:rPr>
            <w:webHidden/>
          </w:rPr>
          <w:fldChar w:fldCharType="end"/>
        </w:r>
      </w:hyperlink>
    </w:p>
    <w:p w14:paraId="52260D46" w14:textId="77777777" w:rsidR="000F0CE8" w:rsidRDefault="00B7297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6" w:history="1">
        <w:r w:rsidR="000F0CE8" w:rsidRPr="00241280">
          <w:rPr>
            <w:rStyle w:val="Hyperlink"/>
          </w:rPr>
          <w:t>1.4.5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22</w:t>
        </w:r>
        <w:r w:rsidR="000F0CE8">
          <w:rPr>
            <w:webHidden/>
          </w:rPr>
          <w:fldChar w:fldCharType="end"/>
        </w:r>
      </w:hyperlink>
    </w:p>
    <w:p w14:paraId="18D82926" w14:textId="77777777" w:rsidR="003228A3" w:rsidRPr="00343045" w:rsidRDefault="00A22F6C">
      <w:r>
        <w:rPr>
          <w:b/>
          <w:bCs/>
          <w:noProof/>
        </w:rPr>
        <w:fldChar w:fldCharType="end"/>
      </w:r>
    </w:p>
    <w:p w14:paraId="37AF4DCE" w14:textId="77777777" w:rsidR="003228A3" w:rsidRPr="00343045" w:rsidRDefault="003228A3"/>
    <w:p w14:paraId="5B4897C0" w14:textId="77777777" w:rsidR="003228A3" w:rsidRPr="00343045" w:rsidRDefault="003228A3">
      <w:pPr>
        <w:sectPr w:rsidR="003228A3" w:rsidRPr="00343045">
          <w:headerReference w:type="first" r:id="rId16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0AF27845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228" w:name="bmStartpunt"/>
      <w:bookmarkStart w:id="229" w:name="_Toc498316301"/>
      <w:bookmarkStart w:id="230" w:name="_Toc20728828"/>
      <w:bookmarkStart w:id="231" w:name="_Toc503941632"/>
      <w:bookmarkStart w:id="232" w:name="_Toc179181706"/>
      <w:bookmarkEnd w:id="228"/>
      <w:bookmarkEnd w:id="229"/>
      <w:bookmarkEnd w:id="230"/>
      <w:r w:rsidRPr="00343045">
        <w:rPr>
          <w:lang w:val="nl-NL"/>
        </w:rPr>
        <w:lastRenderedPageBreak/>
        <w:t>Inleiding</w:t>
      </w:r>
      <w:bookmarkEnd w:id="231"/>
    </w:p>
    <w:p w14:paraId="12FCA88A" w14:textId="77777777"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233" w:name="_Toc249429202"/>
      <w:bookmarkStart w:id="234" w:name="_Toc249424855"/>
      <w:bookmarkStart w:id="235" w:name="_Toc249427720"/>
      <w:bookmarkStart w:id="236" w:name="_Toc503941633"/>
      <w:bookmarkEnd w:id="233"/>
      <w:r>
        <w:rPr>
          <w:bCs/>
          <w:sz w:val="20"/>
          <w:lang w:val="en-US"/>
        </w:rPr>
        <w:t>Algemeen</w:t>
      </w:r>
      <w:bookmarkEnd w:id="234"/>
      <w:bookmarkEnd w:id="235"/>
      <w:bookmarkEnd w:id="236"/>
    </w:p>
    <w:p w14:paraId="01DA75D3" w14:textId="77777777"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232"/>
    <w:p w14:paraId="34E6E244" w14:textId="77777777" w:rsidR="00662092" w:rsidRDefault="00662092" w:rsidP="00662092">
      <w:pPr>
        <w:spacing w:line="240" w:lineRule="auto"/>
      </w:pPr>
    </w:p>
    <w:p w14:paraId="1883108B" w14:textId="77777777" w:rsidR="00E64C5F" w:rsidRDefault="000C411A" w:rsidP="00E64C5F">
      <w:pPr>
        <w:pStyle w:val="Kop2"/>
      </w:pPr>
      <w:bookmarkStart w:id="237" w:name="_Toc503941634"/>
      <w:r>
        <w:t>Registergoed</w:t>
      </w:r>
      <w:bookmarkEnd w:id="237"/>
    </w:p>
    <w:p w14:paraId="771E53B3" w14:textId="77777777"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14:paraId="617DE480" w14:textId="77777777"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14:paraId="35B3E0B0" w14:textId="77777777" w:rsidR="000465E4" w:rsidRPr="000C411A" w:rsidRDefault="000465E4" w:rsidP="000C411A">
      <w:pPr>
        <w:rPr>
          <w:lang w:val="nl"/>
        </w:rPr>
      </w:pPr>
    </w:p>
    <w:p w14:paraId="50BF7FC7" w14:textId="77777777" w:rsidR="000F22B6" w:rsidRDefault="000F22B6" w:rsidP="000F22B6">
      <w:pPr>
        <w:pStyle w:val="Kop2"/>
      </w:pPr>
      <w:bookmarkStart w:id="238" w:name="_Toc503941635"/>
      <w:r w:rsidRPr="000F22B6">
        <w:t>Tekstfragment (volledig)</w:t>
      </w:r>
      <w:bookmarkEnd w:id="238"/>
    </w:p>
    <w:p w14:paraId="5D95C5D7" w14:textId="77777777" w:rsidR="000C411A" w:rsidRDefault="000C411A" w:rsidP="000C411A">
      <w:pPr>
        <w:pStyle w:val="Kop3"/>
      </w:pPr>
      <w:bookmarkStart w:id="239" w:name="_Toc503941636"/>
      <w:r>
        <w:t>Perceel</w:t>
      </w:r>
      <w:bookmarkEnd w:id="239"/>
    </w:p>
    <w:p w14:paraId="55D3AD0F" w14:textId="77777777" w:rsidR="006F073E" w:rsidRDefault="006F073E" w:rsidP="000C411A">
      <w:pPr>
        <w:rPr>
          <w:lang w:val="nl"/>
        </w:rPr>
      </w:pPr>
    </w:p>
    <w:p w14:paraId="34A2FE21" w14:textId="77777777" w:rsidR="00F4010E" w:rsidRPr="000F0CE8" w:rsidRDefault="000F0CE8" w:rsidP="000F0CE8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Pr="00E87B1F">
        <w:rPr>
          <w:rFonts w:cs="Arial"/>
          <w:color w:val="3366FF"/>
          <w:sz w:val="20"/>
        </w:rPr>
        <w:t xml:space="preserve">et </w:t>
      </w:r>
      <w:r w:rsidRPr="00155C43">
        <w:rPr>
          <w:rFonts w:cs="Arial"/>
          <w:color w:val="800080"/>
          <w:sz w:val="20"/>
        </w:rPr>
        <w:t>tot mandelig bestemd</w:t>
      </w:r>
      <w:r w:rsidRPr="00E87B1F">
        <w:rPr>
          <w:rFonts w:cs="Arial"/>
          <w:color w:val="3366FF"/>
          <w:sz w:val="20"/>
        </w:rPr>
        <w:t>e</w:t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typering onderpand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 xml:space="preserve">gelegen </w:t>
      </w:r>
      <w:r w:rsidRPr="00155C43">
        <w:rPr>
          <w:rFonts w:cs="Arial"/>
          <w:color w:val="339966"/>
          <w:sz w:val="20"/>
        </w:rPr>
        <w:t>te/nabij/tegenover</w:t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>postcode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FF0000"/>
          <w:sz w:val="20"/>
        </w:rPr>
        <w:t>,</w:t>
      </w:r>
      <w:r>
        <w:rPr>
          <w:rFonts w:cs="Arial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plaatselijk niet nader aangeduid/</w:t>
      </w:r>
      <w:r>
        <w:rPr>
          <w:rFonts w:cs="Arial"/>
          <w:color w:val="339966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zonder plaatselijke aanduiding</w:t>
      </w:r>
      <w:r>
        <w:rPr>
          <w:rFonts w:cs="Arial"/>
          <w:color w:val="339966"/>
          <w:sz w:val="20"/>
        </w:rPr>
        <w:t xml:space="preserve">/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5F1D09">
        <w:rPr>
          <w:rFonts w:cs="Arial"/>
          <w:color w:val="800080"/>
          <w:sz w:val="20"/>
        </w:rPr>
        <w:t>nabij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15CC3">
        <w:rPr>
          <w:rFonts w:cs="Arial"/>
          <w:color w:val="339966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,</w:t>
      </w:r>
      <w:r w:rsidRPr="00CB6C44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 xml:space="preserve">ongenummerd/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3366FF"/>
          <w:sz w:val="20"/>
        </w:rPr>
        <w:t>,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en</w:t>
      </w:r>
      <w:r w:rsidRPr="0088342E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tot en met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="0040786E" w:rsidRPr="00DB30A5">
        <w:rPr>
          <w:rFonts w:cs="Arial"/>
          <w:sz w:val="20"/>
        </w:rPr>
        <w:t xml:space="preserve"> </w:t>
      </w:r>
      <w:r w:rsidR="0040786E" w:rsidRPr="00DB30A5">
        <w:rPr>
          <w:rFonts w:cs="Arial"/>
          <w:color w:val="800080"/>
          <w:sz w:val="20"/>
        </w:rPr>
        <w:t>(even/oneven)</w:t>
      </w:r>
      <w:r w:rsidRPr="008167F5">
        <w:rPr>
          <w:rFonts w:cs="Arial"/>
          <w:color w:val="800080"/>
          <w:sz w:val="20"/>
        </w:rPr>
        <w:t>,</w:t>
      </w:r>
      <w:r w:rsidRPr="00155C43">
        <w:rPr>
          <w:rFonts w:cs="Arial"/>
          <w:color w:val="3366FF"/>
          <w:sz w:val="20"/>
        </w:rPr>
        <w:t xml:space="preserve"> </w:t>
      </w:r>
      <w:r w:rsidRPr="008167F5">
        <w:rPr>
          <w:color w:val="800080"/>
          <w:sz w:val="20"/>
        </w:rPr>
        <w:t>volgens gegevens van de basisregistratie adressen bekend als:</w:t>
      </w:r>
      <w:r w:rsidRPr="00155C43">
        <w:rPr>
          <w:color w:val="3366FF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postcode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color w:val="3366FF"/>
          <w:sz w:val="20"/>
        </w:rPr>
        <w:t>,</w:t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huisnummer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toevoeging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6600"/>
          <w:sz w:val="20"/>
        </w:rPr>
        <w:t xml:space="preserve">, </w:t>
      </w:r>
      <w:r w:rsidRPr="00155C43">
        <w:rPr>
          <w:rFonts w:cs="Arial"/>
          <w:b/>
          <w:color w:val="FF0000"/>
          <w:sz w:val="20"/>
        </w:rPr>
        <w:t xml:space="preserve">kadastraal bekend </w:t>
      </w:r>
      <w:r w:rsidRPr="00155C43">
        <w:rPr>
          <w:rFonts w:cs="Arial"/>
          <w:color w:val="FF0000"/>
          <w:sz w:val="20"/>
        </w:rPr>
        <w:t>gemeente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sectie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57F8A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800080"/>
          <w:sz w:val="20"/>
        </w:rPr>
        <w:t>welk perceel</w:t>
      </w:r>
      <w:r w:rsidRPr="00155C43">
        <w:rPr>
          <w:rFonts w:cs="Arial"/>
          <w:color w:val="3366FF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>als aaneengesloten geheel wordt overgedragen/thans wordt doorgeleverd</w:t>
      </w:r>
      <w:r w:rsidRPr="00CB6C44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9966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ongeveer /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hectare,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are en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centiare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ca)</w:t>
      </w:r>
      <w:r>
        <w:rPr>
          <w:rFonts w:cs="Arial"/>
          <w:color w:val="800080"/>
          <w:sz w:val="20"/>
        </w:rPr>
        <w:t>/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vierkante meter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m²)</w:t>
      </w:r>
      <w:r w:rsidRPr="00155C43">
        <w:rPr>
          <w:rFonts w:cs="Arial"/>
          <w:color w:val="800080"/>
          <w:sz w:val="20"/>
        </w:rPr>
        <w:t xml:space="preserve"> met bestemming mandeligheid</w:t>
      </w:r>
      <w:r w:rsidRPr="00155C43">
        <w:rPr>
          <w:rFonts w:cs="Arial"/>
          <w:color w:val="3366FF"/>
          <w:sz w:val="20"/>
        </w:rPr>
        <w:t>. De verifica</w:t>
      </w:r>
      <w:r>
        <w:rPr>
          <w:rFonts w:cs="Arial"/>
          <w:color w:val="3366FF"/>
          <w:sz w:val="20"/>
        </w:rPr>
        <w:t>tiekosten zijn reeds in rekening gebracht</w:t>
      </w:r>
      <w:r w:rsidRPr="00155C43">
        <w:rPr>
          <w:rFonts w:cs="Arial"/>
          <w:color w:val="3366FF"/>
          <w:sz w:val="20"/>
        </w:rPr>
        <w:t xml:space="preserve"> bij akte ingeschreven in register Hypotheken 4 </w:t>
      </w:r>
      <w:r w:rsidRPr="00155C43">
        <w:rPr>
          <w:rFonts w:cs="Arial"/>
          <w:color w:val="800080"/>
          <w:sz w:val="20"/>
        </w:rPr>
        <w:t xml:space="preserve">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reeks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in deel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en nummer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waarbij een aandeel in het perceel kadastraal bekend gemeente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, sectie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 reeds in eigendom is geleverd</w:t>
      </w:r>
    </w:p>
    <w:p w14:paraId="6BFBFE1E" w14:textId="77777777" w:rsidR="000D5A4B" w:rsidRDefault="000D5A4B" w:rsidP="000D5A4B">
      <w:pPr>
        <w:pStyle w:val="Kop3"/>
      </w:pPr>
      <w:bookmarkStart w:id="240" w:name="_Toc249429207"/>
      <w:bookmarkStart w:id="241" w:name="_Toc503941637"/>
      <w:bookmarkEnd w:id="240"/>
      <w:r>
        <w:t>Appartementsrecht</w:t>
      </w:r>
      <w:bookmarkEnd w:id="241"/>
    </w:p>
    <w:p w14:paraId="3D50C5B3" w14:textId="77777777" w:rsidR="000D5A4B" w:rsidRDefault="000D5A4B" w:rsidP="000D5A4B">
      <w:pPr>
        <w:rPr>
          <w:lang w:val="nl"/>
        </w:rPr>
      </w:pPr>
    </w:p>
    <w:p w14:paraId="5EBD4728" w14:textId="77777777"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>tot mandelig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>met bestemming mandeligheid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</w:p>
    <w:p w14:paraId="1E5FAF49" w14:textId="77777777"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57D4509F" w14:textId="77777777" w:rsidR="00E64C5F" w:rsidRDefault="002F7025" w:rsidP="00D960F4">
      <w:pPr>
        <w:pStyle w:val="Kop3"/>
        <w:pageBreakBefore/>
      </w:pPr>
      <w:bookmarkStart w:id="242" w:name="_Toc250985139"/>
      <w:bookmarkStart w:id="243" w:name="_Toc250985140"/>
      <w:bookmarkStart w:id="244" w:name="_Toc250985141"/>
      <w:bookmarkStart w:id="245" w:name="_Toc250985143"/>
      <w:bookmarkStart w:id="246" w:name="_Toc250985144"/>
      <w:bookmarkStart w:id="247" w:name="_Toc503941638"/>
      <w:bookmarkEnd w:id="242"/>
      <w:bookmarkEnd w:id="243"/>
      <w:bookmarkEnd w:id="244"/>
      <w:bookmarkEnd w:id="245"/>
      <w:bookmarkEnd w:id="246"/>
      <w:r>
        <w:lastRenderedPageBreak/>
        <w:t>Schip</w:t>
      </w:r>
      <w:bookmarkEnd w:id="247"/>
    </w:p>
    <w:p w14:paraId="0725BA15" w14:textId="77777777" w:rsidR="002F7025" w:rsidRDefault="002F7025" w:rsidP="002F7025">
      <w:pPr>
        <w:rPr>
          <w:lang w:val="nl"/>
        </w:rPr>
      </w:pPr>
    </w:p>
    <w:p w14:paraId="4D6074B2" w14:textId="77777777"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14:paraId="0869ABEE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14:paraId="58F58614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>MacroButton Nomacro 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inhoud/brutotonnage/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14:paraId="5E258514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606F4BF8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28C26507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44AA81A7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5C3CC1C7" w14:textId="77777777" w:rsidR="002F7025" w:rsidRDefault="002F7025" w:rsidP="00216FB4">
      <w:pPr>
        <w:pStyle w:val="Kop3"/>
      </w:pPr>
      <w:bookmarkStart w:id="248" w:name="_Toc503941639"/>
      <w:r>
        <w:t>Luchtvaartuig</w:t>
      </w:r>
      <w:bookmarkEnd w:id="248"/>
    </w:p>
    <w:p w14:paraId="21E2CE87" w14:textId="77777777" w:rsidR="002F7025" w:rsidRPr="002F7025" w:rsidRDefault="002F7025" w:rsidP="00216FB4">
      <w:pPr>
        <w:keepNext/>
        <w:rPr>
          <w:lang w:val="nl"/>
        </w:rPr>
      </w:pPr>
    </w:p>
    <w:p w14:paraId="1519E5B7" w14:textId="77777777"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14:paraId="1D8E5AB3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793A47DC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4BE3C406" w14:textId="77777777"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r w:rsidRPr="00AA0BD4">
        <w:rPr>
          <w:color w:val="800080"/>
          <w:lang w:val="en-US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  <w:lang w:val="en-US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14:paraId="7BE3F2D1" w14:textId="77777777"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72E7378E" w14:textId="77777777" w:rsidR="002F7025" w:rsidRDefault="002F7025" w:rsidP="002F7025">
      <w:pPr>
        <w:pStyle w:val="Kop3"/>
      </w:pPr>
      <w:bookmarkStart w:id="249" w:name="_Toc503941640"/>
      <w:r>
        <w:t>Netwerk</w:t>
      </w:r>
      <w:bookmarkEnd w:id="249"/>
    </w:p>
    <w:p w14:paraId="2B4B37B3" w14:textId="77777777"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7FA4A444" w14:textId="77777777"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</w:p>
    <w:p w14:paraId="6A3EC787" w14:textId="77777777" w:rsidR="002F7025" w:rsidRPr="002F7025" w:rsidRDefault="002F7025" w:rsidP="002F7025"/>
    <w:p w14:paraId="05796595" w14:textId="77777777"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250" w:name="_Toc503941641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250"/>
    </w:p>
    <w:p w14:paraId="1D3AA8F2" w14:textId="77777777"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>zijn alleen de elementen vermeld waar de gegevens naar gemapped moeten worden.</w:t>
      </w:r>
    </w:p>
    <w:p w14:paraId="6E701F02" w14:textId="77777777"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251" w:name="_Toc503941642"/>
      <w:bookmarkStart w:id="252" w:name="_Toc246940758"/>
      <w:bookmarkStart w:id="253" w:name="_Toc248048693"/>
      <w:r w:rsidRPr="00D6596D">
        <w:rPr>
          <w:lang w:val="en-US"/>
        </w:rPr>
        <w:t>Perceel</w:t>
      </w:r>
      <w:bookmarkEnd w:id="251"/>
    </w:p>
    <w:p w14:paraId="5E627A6C" w14:textId="77777777"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14:paraId="77B1F299" w14:textId="77777777" w:rsidTr="0061331D">
        <w:tc>
          <w:tcPr>
            <w:tcW w:w="4644" w:type="dxa"/>
            <w:shd w:val="clear" w:color="auto" w:fill="auto"/>
          </w:tcPr>
          <w:p w14:paraId="02FF7441" w14:textId="77777777"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mandelig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1D1B8E20" w14:textId="77777777" w:rsidR="009427B2" w:rsidRDefault="00412D59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14:paraId="4528110F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bestemd'</w:t>
            </w:r>
          </w:p>
          <w:p w14:paraId="2D23361B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bestemd'</w:t>
            </w:r>
          </w:p>
          <w:p w14:paraId="3ADF727D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bestemde'</w:t>
            </w:r>
            <w:r w:rsidR="00412D59" w:rsidRPr="00412D59">
              <w:t xml:space="preserve"> </w:t>
            </w:r>
          </w:p>
          <w:p w14:paraId="29380698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bestemde'</w:t>
            </w:r>
          </w:p>
          <w:p w14:paraId="6561BF3F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14:paraId="71F2BF68" w14:textId="77777777"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niet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14:paraId="08A5EBBA" w14:textId="77777777" w:rsidR="004174E8" w:rsidRDefault="004174E8" w:rsidP="0061331D">
            <w:pPr>
              <w:spacing w:before="72" w:line="240" w:lineRule="auto"/>
            </w:pPr>
          </w:p>
          <w:p w14:paraId="6050E442" w14:textId="77777777"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A519FD4" w14:textId="77777777"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  <w:szCs w:val="16"/>
              </w:rPr>
              <w:t>/</w:t>
            </w:r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14:paraId="486D586A" w14:textId="77777777"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14:paraId="25E5B087" w14:textId="77777777"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‘met bestemming mandeligheid’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14:paraId="7E4B9984" w14:textId="77777777" w:rsidTr="0061331D">
        <w:tc>
          <w:tcPr>
            <w:tcW w:w="4644" w:type="dxa"/>
            <w:shd w:val="clear" w:color="auto" w:fill="auto"/>
          </w:tcPr>
          <w:p w14:paraId="00B4C355" w14:textId="77777777"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1B64F26" w14:textId="77777777"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14:paraId="3A073248" w14:textId="77777777"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4120D274" w14:textId="77777777"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</w:rPr>
              <w:t>/</w:t>
            </w:r>
          </w:p>
          <w:p w14:paraId="233689A7" w14:textId="77777777"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</w:tc>
      </w:tr>
      <w:tr w:rsidR="00680850" w:rsidRPr="003B6EB8" w14:paraId="1E00357A" w14:textId="77777777" w:rsidTr="0061331D">
        <w:tc>
          <w:tcPr>
            <w:tcW w:w="4644" w:type="dxa"/>
            <w:shd w:val="clear" w:color="auto" w:fill="auto"/>
          </w:tcPr>
          <w:p w14:paraId="354D5297" w14:textId="77777777"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14:paraId="72664B96" w14:textId="77777777"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14:paraId="596EA670" w14:textId="77777777"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4F3F4BA" w14:textId="77777777"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5E05F5" w:rsidRPr="0061331D">
              <w:rPr>
                <w:sz w:val="16"/>
              </w:rPr>
              <w:t xml:space="preserve">IMKAD_Perceel/IMKAD_OZLocatie/ligging </w:t>
            </w:r>
          </w:p>
        </w:tc>
      </w:tr>
      <w:tr w:rsidR="00412D59" w:rsidRPr="003B6EB8" w14:paraId="47370315" w14:textId="77777777" w:rsidTr="0061331D">
        <w:tc>
          <w:tcPr>
            <w:tcW w:w="4644" w:type="dxa"/>
            <w:shd w:val="clear" w:color="auto" w:fill="auto"/>
          </w:tcPr>
          <w:p w14:paraId="09103BC0" w14:textId="77777777" w:rsidR="00412D59" w:rsidRPr="0061331D" w:rsidRDefault="00536BE4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>MacroButton Nomacro 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7830FF">
              <w:rPr>
                <w:rFonts w:cs="Arial"/>
                <w:szCs w:val="18"/>
              </w:rPr>
              <w:instrText>MacroButton Nomacro §</w:instrTex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end"/>
            </w:r>
            <w:r w:rsidR="0040786E" w:rsidRPr="00DB30A5">
              <w:rPr>
                <w:rFonts w:cs="Arial"/>
                <w:szCs w:val="18"/>
              </w:rPr>
              <w:t xml:space="preserve"> </w:t>
            </w:r>
            <w:r w:rsidR="0040786E" w:rsidRPr="00DB30A5">
              <w:rPr>
                <w:rFonts w:cs="Arial"/>
                <w:color w:val="800080"/>
                <w:szCs w:val="18"/>
              </w:rPr>
              <w:t>(even/oneven)</w:t>
            </w:r>
          </w:p>
        </w:tc>
        <w:tc>
          <w:tcPr>
            <w:tcW w:w="5245" w:type="dxa"/>
            <w:shd w:val="clear" w:color="auto" w:fill="auto"/>
          </w:tcPr>
          <w:p w14:paraId="4ED0F197" w14:textId="77777777"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14:paraId="40D11A94" w14:textId="77777777" w:rsidR="001550FF" w:rsidRDefault="001550FF" w:rsidP="0061331D">
            <w:pPr>
              <w:spacing w:before="72" w:line="240" w:lineRule="auto"/>
            </w:pPr>
          </w:p>
          <w:p w14:paraId="30F568BF" w14:textId="77777777"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14:paraId="51C03E14" w14:textId="77777777"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14:paraId="571A652C" w14:textId="77777777"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14:paraId="2AA83602" w14:textId="77777777"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14:paraId="122CA938" w14:textId="77777777"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56648F8D" w14:textId="77777777"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</w:t>
            </w:r>
            <w:r w:rsidR="00D32FCE" w:rsidRPr="0061331D">
              <w:rPr>
                <w:sz w:val="16"/>
                <w:szCs w:val="16"/>
              </w:rPr>
              <w:t>/IMKAD_Perceel/tia_Tekstkeuze/</w:t>
            </w:r>
          </w:p>
          <w:p w14:paraId="6AE3F5A1" w14:textId="77777777"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./tagNaam(‘k_Aanduiding’)</w:t>
            </w:r>
          </w:p>
          <w:p w14:paraId="4653006C" w14:textId="77777777"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14:paraId="79440E77" w14:textId="77777777"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42EBE643" w14:textId="77777777"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14:paraId="6EED7C11" w14:textId="77777777" w:rsidR="00D32FCE" w:rsidRDefault="00D32FCE" w:rsidP="0061331D">
            <w:pPr>
              <w:spacing w:line="240" w:lineRule="auto"/>
            </w:pPr>
          </w:p>
          <w:p w14:paraId="27BD8F50" w14:textId="77777777"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lastRenderedPageBreak/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2E2FC2B6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14:paraId="794D8100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14:paraId="2D5AE8BE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14:paraId="139F91B9" w14:textId="77777777" w:rsidR="007423D0" w:rsidRDefault="007423D0" w:rsidP="0061331D">
            <w:pPr>
              <w:spacing w:before="72" w:line="240" w:lineRule="auto"/>
            </w:pPr>
          </w:p>
          <w:p w14:paraId="6BA631BB" w14:textId="77777777"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14:paraId="61CED6BB" w14:textId="77777777"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14:paraId="5710B141" w14:textId="77777777" w:rsidR="000746EB" w:rsidRDefault="000746EB" w:rsidP="0061331D">
            <w:pPr>
              <w:spacing w:before="72" w:line="240" w:lineRule="auto"/>
            </w:pPr>
          </w:p>
          <w:p w14:paraId="366CE4FA" w14:textId="77777777"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14:paraId="0A9926E9" w14:textId="77777777" w:rsidR="000746EB" w:rsidRDefault="000746EB" w:rsidP="0061331D">
            <w:pPr>
              <w:spacing w:before="72" w:line="240" w:lineRule="auto"/>
            </w:pPr>
          </w:p>
          <w:p w14:paraId="30767530" w14:textId="77777777"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14:paraId="4B7A8349" w14:textId="77777777" w:rsidR="00A21370" w:rsidRDefault="000746EB" w:rsidP="00A21370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</w:t>
            </w:r>
            <w:r w:rsidR="007830FF">
              <w:t xml:space="preserve">. </w:t>
            </w:r>
            <w:r w:rsidR="004C15AE">
              <w:br/>
            </w:r>
            <w:r w:rsidR="00A21370">
              <w:br/>
            </w:r>
            <w:r w:rsidR="007830FF">
              <w:t xml:space="preserve">Wanneer </w:t>
            </w:r>
            <w:r w:rsidR="004C15AE">
              <w:t xml:space="preserve">de </w:t>
            </w:r>
            <w:r w:rsidR="007830FF">
              <w:t xml:space="preserve">opeenvolgende </w:t>
            </w:r>
            <w:r w:rsidR="00A21370">
              <w:t>huis</w:t>
            </w:r>
            <w:r w:rsidR="007830FF">
              <w:t xml:space="preserve">nummers </w:t>
            </w:r>
            <w:r w:rsidR="00A21370">
              <w:t xml:space="preserve">uitsluitend </w:t>
            </w:r>
            <w:r w:rsidR="007830FF">
              <w:t xml:space="preserve">even zijn, wordt na het hoogste huisnummer ‘(even)’ getoond. </w:t>
            </w:r>
            <w:r w:rsidR="00A21370">
              <w:t>Wanneer opeenvolgende huisnummers uitsluitend oneven zijn, wordt na het hoogste huisnummer ‘(oneven)’ getoond. Bestaat de reeks uit zowel oneven als even huisnummers dan</w:t>
            </w:r>
            <w:r w:rsidR="00C556D4">
              <w:t xml:space="preserve"> is er geen aanduiding m.b.t. even of oneven zijn van de huisnummerreeks</w:t>
            </w:r>
            <w:r w:rsidR="00A21370">
              <w:t>.</w:t>
            </w:r>
          </w:p>
          <w:p w14:paraId="360B60FC" w14:textId="77777777" w:rsidR="000746EB" w:rsidRDefault="000746EB" w:rsidP="0061331D">
            <w:pPr>
              <w:spacing w:before="72" w:line="240" w:lineRule="auto"/>
            </w:pPr>
          </w:p>
          <w:p w14:paraId="6D9478BD" w14:textId="77777777" w:rsidR="007830FF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14:paraId="73E8D8A7" w14:textId="77777777"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>olgende huisnummers worden als opsommi</w:t>
            </w:r>
            <w:r w:rsidR="007830FF">
              <w:t>n</w:t>
            </w:r>
            <w:r>
              <w:t>g getoond, gescheiden door een ‘,’ en de laatste twee door ‘en’</w:t>
            </w:r>
          </w:p>
          <w:p w14:paraId="46CC7162" w14:textId="77777777"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14:paraId="2C269A0A" w14:textId="77777777" w:rsidR="00B54C04" w:rsidRDefault="00B54C04" w:rsidP="0061331D">
            <w:pPr>
              <w:spacing w:before="72" w:line="240" w:lineRule="auto"/>
            </w:pPr>
          </w:p>
          <w:p w14:paraId="5FF03883" w14:textId="77777777"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1DB4F35A" w14:textId="77777777"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lang w:val="nl-NL"/>
              </w:rPr>
              <w:t>IMKAD_Perceel/IMKAD_OZLocatie/adres/</w:t>
            </w:r>
          </w:p>
          <w:p w14:paraId="41E87D8A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0F24F9AB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188AC321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1E6C90B2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45F7CFFC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4EF2CFC9" w14:textId="77777777"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14:paraId="541A38AC" w14:textId="77777777"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CFCF27C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  <w:szCs w:val="16"/>
                <w:lang w:val="nl-NL"/>
              </w:rPr>
              <w:t>IMKAD_Perceel/IMKAD_OZLocatie/kadBinnenlandsAdres</w:t>
            </w:r>
          </w:p>
          <w:p w14:paraId="5EEF23E9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14:paraId="17418993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./woonplaatsNaam</w:t>
            </w:r>
          </w:p>
          <w:p w14:paraId="48477D68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./openbareRuimteNaam</w:t>
            </w:r>
          </w:p>
          <w:p w14:paraId="79A2D0AD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</w:t>
            </w:r>
          </w:p>
          <w:p w14:paraId="762C6B24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./huisLetter</w:t>
            </w:r>
          </w:p>
          <w:p w14:paraId="21172C4E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14:paraId="110B794A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038D445" w14:textId="77777777"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14:paraId="1F33FA04" w14:textId="77777777"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63FAE" w:rsidRPr="0061331D">
              <w:rPr>
                <w:sz w:val="16"/>
              </w:rPr>
              <w:t>IMKAD_Perceel/</w:t>
            </w:r>
            <w:r w:rsidR="00B63FAE" w:rsidRPr="0061331D">
              <w:rPr>
                <w:sz w:val="16"/>
                <w:szCs w:val="16"/>
              </w:rPr>
              <w:t>tia_Tekstkeuze/</w:t>
            </w:r>
          </w:p>
          <w:p w14:paraId="280B1F9B" w14:textId="77777777"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(‘k_Nabij’)</w:t>
            </w:r>
          </w:p>
          <w:p w14:paraId="4DC84F5B" w14:textId="77777777"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tekst wordt getoond; ‘false’ = tekst wordt niet getoond)</w:t>
            </w:r>
          </w:p>
          <w:p w14:paraId="18992BEE" w14:textId="77777777"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14:paraId="47AA0ACB" w14:textId="77777777" w:rsidTr="0061331D">
        <w:tc>
          <w:tcPr>
            <w:tcW w:w="4644" w:type="dxa"/>
            <w:shd w:val="clear" w:color="auto" w:fill="auto"/>
          </w:tcPr>
          <w:p w14:paraId="247E0A42" w14:textId="77777777"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14:paraId="125C4059" w14:textId="77777777"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14:paraId="781D5CE9" w14:textId="77777777"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19825AE5" w14:textId="77777777"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DD4496" w:rsidRPr="0061331D">
              <w:rPr>
                <w:sz w:val="16"/>
                <w:lang w:val="nl-NL"/>
              </w:rPr>
              <w:t>IMKAD_Perceel/IMKAD_OZLocatie/adres/</w:t>
            </w:r>
          </w:p>
          <w:p w14:paraId="38E5CD99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630D2838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0ACCCAAF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6D8842FC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1F7EAC38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59A19EC2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14:paraId="28545E15" w14:textId="77777777"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14:paraId="0F8D8CD6" w14:textId="77777777" w:rsidTr="0061331D">
        <w:tc>
          <w:tcPr>
            <w:tcW w:w="4644" w:type="dxa"/>
            <w:shd w:val="clear" w:color="auto" w:fill="auto"/>
          </w:tcPr>
          <w:p w14:paraId="616CEC4E" w14:textId="77777777"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2AB24F05" w14:textId="77777777"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14:paraId="158E2EC3" w14:textId="77777777"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>Voor kadastrale gemeente moet gekozen worden uit een waardelijst.</w:t>
            </w:r>
          </w:p>
          <w:p w14:paraId="0AA4AE4F" w14:textId="77777777"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14:paraId="6ABFBA67" w14:textId="77777777"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r w:rsidR="009F0697">
              <w:t>len</w:t>
            </w:r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14:paraId="585EF9FA" w14:textId="77777777" w:rsidR="00B13D97" w:rsidRDefault="00B13D97" w:rsidP="0061331D">
            <w:pPr>
              <w:keepNext/>
            </w:pPr>
          </w:p>
          <w:p w14:paraId="4EA8CFA0" w14:textId="77777777"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14:paraId="3D3204DE" w14:textId="77777777"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14:paraId="42F18706" w14:textId="77777777"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14:paraId="46D5CADE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keuzetekst mandeligheid,</w:t>
            </w:r>
          </w:p>
          <w:p w14:paraId="12D490C0" w14:textId="77777777"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14:paraId="7FC1D104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14:paraId="497C7A4B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14:paraId="476C6231" w14:textId="77777777"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14:paraId="23FFCE90" w14:textId="77777777"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14:paraId="27A43F35" w14:textId="77777777"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14:paraId="6319A660" w14:textId="77777777" w:rsidR="003D29AD" w:rsidRDefault="003D29AD" w:rsidP="0061331D">
            <w:pPr>
              <w:keepNext/>
            </w:pPr>
          </w:p>
          <w:p w14:paraId="6A108DB5" w14:textId="77777777"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14:paraId="18195AFB" w14:textId="77777777" w:rsidR="00ED792C" w:rsidRDefault="00ED792C" w:rsidP="0061331D">
            <w:pPr>
              <w:keepNext/>
            </w:pPr>
          </w:p>
          <w:p w14:paraId="1FC41D30" w14:textId="5EA29917" w:rsidR="00F65266" w:rsidRDefault="00C2673A" w:rsidP="0061331D">
            <w:pPr>
              <w:keepNext/>
            </w:pPr>
            <w:r>
              <w:t>Voor de akte</w:t>
            </w:r>
            <w:bookmarkStart w:id="254" w:name="_GoBack"/>
            <w:bookmarkEnd w:id="254"/>
            <w:r>
              <w:t xml:space="preserve"> van Levering </w:t>
            </w:r>
            <w:ins w:id="255" w:author="Groot, Karina de" w:date="2020-01-08T12:57:00Z">
              <w:r w:rsidR="00A85777">
                <w:t>en Nota</w:t>
              </w:r>
            </w:ins>
            <w:ins w:id="256" w:author="Groot, Karina de" w:date="2020-01-08T12:58:00Z">
              <w:r w:rsidR="00A85777">
                <w:t xml:space="preserve">riele Verklaring </w:t>
              </w:r>
            </w:ins>
            <w:r>
              <w:t>waarin een koopprijs per registergoed getoond wordt, worden de percelen nooit gegroepeerd getoond.</w:t>
            </w:r>
          </w:p>
          <w:p w14:paraId="41A07149" w14:textId="77777777" w:rsidR="00ED792C" w:rsidRDefault="00ED792C" w:rsidP="0061331D">
            <w:pPr>
              <w:keepNext/>
            </w:pPr>
          </w:p>
          <w:p w14:paraId="4326D5DC" w14:textId="77777777"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14:paraId="43E738AE" w14:textId="77777777" w:rsidR="00D32FCE" w:rsidRPr="00FF053C" w:rsidRDefault="00D32FCE" w:rsidP="0061331D">
            <w:pPr>
              <w:keepNext/>
            </w:pPr>
          </w:p>
          <w:p w14:paraId="18764A4C" w14:textId="77777777"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14:paraId="0D0D0C58" w14:textId="77777777"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IMKAD_Perceel/</w:t>
            </w:r>
          </w:p>
          <w:p w14:paraId="489F516D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kadastraleAanduiding/gemeente</w:t>
            </w:r>
          </w:p>
          <w:p w14:paraId="2303AB0D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5EC5CD24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655BB97D" w14:textId="77777777" w:rsidR="00412D59" w:rsidRDefault="00412D59" w:rsidP="00D32FCE"/>
          <w:p w14:paraId="0AE7E155" w14:textId="77777777"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14:paraId="7CBC2316" w14:textId="77777777"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14:paraId="589AFF72" w14:textId="77777777"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3B0D47" w:rsidRPr="0061331D">
              <w:rPr>
                <w:sz w:val="16"/>
              </w:rPr>
              <w:t>IMKAD_Perceel/</w:t>
            </w:r>
            <w:r w:rsidR="003B0D47" w:rsidRPr="0061331D">
              <w:rPr>
                <w:sz w:val="16"/>
                <w:szCs w:val="16"/>
              </w:rPr>
              <w:t>tia_Tekstkeuze/</w:t>
            </w:r>
          </w:p>
          <w:p w14:paraId="4D46AD60" w14:textId="77777777"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(‘k_Komma’)</w:t>
            </w:r>
          </w:p>
          <w:p w14:paraId="2B762A79" w14:textId="77777777"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komma wordt getoond; ‘false’ = komma wordt niet getoond)</w:t>
            </w:r>
          </w:p>
          <w:p w14:paraId="6F481B54" w14:textId="77777777"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14:paraId="3C4D4846" w14:textId="77777777"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14:paraId="7BDA687D" w14:textId="77777777"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14:paraId="04E7730F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14:paraId="3E35AC70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14:paraId="2C25220D" w14:textId="77777777"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14:paraId="27980CA3" w14:textId="77777777"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  <w:r w:rsidR="009963F1">
              <w:rPr>
                <w:sz w:val="16"/>
                <w:szCs w:val="16"/>
              </w:rPr>
              <w:t xml:space="preserve"> of ./tia_Aantal_Rechten</w:t>
            </w:r>
          </w:p>
          <w:p w14:paraId="0F29A0BC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14:paraId="4B0805C4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14:paraId="0DD21642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14:paraId="4FACA496" w14:textId="77777777"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14:paraId="2D32FAB1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14:paraId="17C816DE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14:paraId="72220FD2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14:paraId="1FC5EEF1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14:paraId="076C4C93" w14:textId="77777777"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14:paraId="60C25FA5" w14:textId="77777777"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14:paraId="1BDC1848" w14:textId="77777777"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./tagNaam(‘k_EeuwigdurendVariant’)</w:t>
            </w:r>
          </w:p>
          <w:p w14:paraId="659C45BD" w14:textId="77777777" w:rsidR="009963F1" w:rsidRPr="0061331D" w:rsidRDefault="00D3018F" w:rsidP="009963F1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./tagNaam(‘k_Aantal_BP_RechtenVariant’)</w:t>
            </w:r>
            <w:r w:rsidR="007D7BE6">
              <w:rPr>
                <w:sz w:val="16"/>
                <w:szCs w:val="16"/>
              </w:rPr>
              <w:t xml:space="preserve"> of</w:t>
            </w:r>
            <w:r w:rsidR="009963F1">
              <w:rPr>
                <w:sz w:val="16"/>
                <w:szCs w:val="16"/>
              </w:rPr>
              <w:t xml:space="preserve"> </w:t>
            </w:r>
            <w:r w:rsidR="007D7BE6">
              <w:rPr>
                <w:sz w:val="16"/>
                <w:szCs w:val="16"/>
              </w:rPr>
              <w:br/>
            </w:r>
            <w:r w:rsidR="009963F1">
              <w:rPr>
                <w:sz w:val="16"/>
                <w:szCs w:val="16"/>
              </w:rPr>
              <w:t>./</w:t>
            </w:r>
            <w:r w:rsidR="007D7BE6" w:rsidRPr="00F66FF0">
              <w:rPr>
                <w:sz w:val="16"/>
                <w:szCs w:val="16"/>
              </w:rPr>
              <w:t>tia_Aantal_RechtenVariant</w:t>
            </w:r>
          </w:p>
          <w:p w14:paraId="372C5DB8" w14:textId="77777777"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./tagNaam(‘k_VoorlopigeGrenzen’)</w:t>
            </w:r>
          </w:p>
          <w:p w14:paraId="3C143190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./tagNaam(‘k_WijzeVanLevering’)</w:t>
            </w:r>
          </w:p>
          <w:p w14:paraId="6DBE335B" w14:textId="77777777"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</w:rPr>
              <w:t>IMKAD_Perceel</w:t>
            </w:r>
          </w:p>
          <w:p w14:paraId="34C5264A" w14:textId="77777777"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</w:t>
            </w:r>
          </w:p>
          <w:p w14:paraId="0A5AC505" w14:textId="77777777"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14:paraId="57450604" w14:textId="77777777"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14:paraId="0E049FF2" w14:textId="77777777"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  <w:p w14:paraId="6278CE3E" w14:textId="77777777"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./IMKAD_OZLocatie</w:t>
            </w:r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OZLocatie)</w:t>
            </w:r>
          </w:p>
          <w:p w14:paraId="4F8D1DBA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14:paraId="73BA566A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14:paraId="4E920549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14:paraId="52E1A732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14:paraId="35D815A9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14:paraId="3DC3CED5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14:paraId="1BE2A470" w14:textId="77777777"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./BAG_NummerAanduiding/huisnummertoevoeging</w:t>
            </w:r>
          </w:p>
          <w:p w14:paraId="60CB151B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/kadBinnenlandsAdres</w:t>
            </w:r>
          </w:p>
          <w:p w14:paraId="69F5A464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14:paraId="0FB08CA3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./woonplaatsNaam</w:t>
            </w:r>
          </w:p>
          <w:p w14:paraId="031009CF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./openbareRuimteNaam</w:t>
            </w:r>
          </w:p>
          <w:p w14:paraId="1954ED58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</w:t>
            </w:r>
          </w:p>
          <w:p w14:paraId="6A2203B6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./huisLetter</w:t>
            </w:r>
          </w:p>
          <w:p w14:paraId="35F55D8C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./huisNummerToevoeging</w:t>
            </w:r>
          </w:p>
          <w:p w14:paraId="21128413" w14:textId="77777777"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14:paraId="5E6199ED" w14:textId="77777777"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./tia_SplitsingsverzoekOrdernummer</w:t>
            </w:r>
          </w:p>
          <w:p w14:paraId="615B0ECF" w14:textId="77777777"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r w:rsidRPr="0061331D">
              <w:rPr>
                <w:sz w:val="16"/>
              </w:rPr>
              <w:t>stukVerificatiekosten</w:t>
            </w:r>
          </w:p>
          <w:p w14:paraId="7D5402BF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14:paraId="1AFA5AA4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14:paraId="117405CB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14:paraId="2B0F09C6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./tia_Tekstkeuze/</w:t>
            </w:r>
          </w:p>
          <w:p w14:paraId="7AF6C047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./tagNaam(‘k_Mandeligheid’)</w:t>
            </w:r>
          </w:p>
          <w:p w14:paraId="673B4B58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./tagNaam(‘k_Aanduiding’)</w:t>
            </w:r>
          </w:p>
          <w:p w14:paraId="68C64A01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 (‘k_Nabij’)</w:t>
            </w:r>
          </w:p>
          <w:p w14:paraId="1A11FCCE" w14:textId="77777777"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 (‘k_Komma’)</w:t>
            </w:r>
          </w:p>
          <w:p w14:paraId="3F1C28A7" w14:textId="77777777"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14:paraId="365062E3" w14:textId="77777777"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14:paraId="44EE7E99" w14:textId="77777777"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</w:t>
            </w:r>
            <w:r w:rsidRPr="0061331D">
              <w:rPr>
                <w:sz w:val="16"/>
              </w:rPr>
              <w:t>AangebodenStuk</w:t>
            </w:r>
            <w:r w:rsidRPr="0061331D">
              <w:rPr>
                <w:sz w:val="16"/>
                <w:szCs w:val="16"/>
              </w:rPr>
              <w:t>/tia_TekstKeuze/</w:t>
            </w:r>
          </w:p>
          <w:p w14:paraId="0C7B8F26" w14:textId="77777777"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(‘k_RegistergoedTonenPerPerceel’)</w:t>
            </w:r>
          </w:p>
          <w:p w14:paraId="7B2F56EE" w14:textId="77777777"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 registergoed wordt voor alle percelen in de akte afzonderlijk getoond)</w:t>
            </w:r>
          </w:p>
          <w:p w14:paraId="6226D627" w14:textId="77777777"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-bij ‘false’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14:paraId="06F29360" w14:textId="77777777"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14:paraId="230C915C" w14:textId="77777777"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14:paraId="343134D7" w14:textId="77777777"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14:paraId="5EC4DB58" w14:textId="77777777"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14:paraId="411FA47F" w14:textId="77777777"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r w:rsidR="00921F7A" w:rsidRPr="0061331D">
              <w:rPr>
                <w:sz w:val="16"/>
                <w:szCs w:val="16"/>
              </w:rPr>
              <w:t xml:space="preserve">IMKAD_Perceel </w:t>
            </w:r>
            <w:r w:rsidRPr="0061331D">
              <w:rPr>
                <w:sz w:val="16"/>
                <w:szCs w:val="16"/>
              </w:rPr>
              <w:t>(relatie aanwezig)</w:t>
            </w:r>
          </w:p>
          <w:p w14:paraId="75F67AB1" w14:textId="77777777"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/tia_BedragKoopprijs</w:t>
            </w:r>
            <w:r w:rsidRPr="0061331D">
              <w:rPr>
                <w:sz w:val="16"/>
                <w:szCs w:val="16"/>
              </w:rPr>
              <w:t xml:space="preserve"> (gevuld)</w:t>
            </w:r>
          </w:p>
          <w:p w14:paraId="0BCDE159" w14:textId="77777777"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744ACF59" w14:textId="77777777"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14:paraId="75017620" w14:textId="77777777"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14:paraId="541D9FF0" w14:textId="77777777"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//IMKAD_ZakelijkRecht/verkrijgerRechtRef aanwezig</w:t>
            </w:r>
          </w:p>
        </w:tc>
      </w:tr>
      <w:tr w:rsidR="00412D59" w:rsidRPr="008A11D4" w14:paraId="70EB40C0" w14:textId="77777777" w:rsidTr="0061331D">
        <w:tc>
          <w:tcPr>
            <w:tcW w:w="4644" w:type="dxa"/>
            <w:shd w:val="clear" w:color="auto" w:fill="auto"/>
          </w:tcPr>
          <w:p w14:paraId="4460AEA1" w14:textId="77777777"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>als aaneengesloten geheel wordt overgedragen/thans wordt doorgeleverd</w:t>
            </w:r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14:paraId="4C183BDE" w14:textId="77777777"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k_VoorlopigeGrenzen de waarde ‘true’ heeft.</w:t>
            </w:r>
          </w:p>
          <w:p w14:paraId="58BD8445" w14:textId="77777777" w:rsidR="00A941F6" w:rsidRPr="00D32FCE" w:rsidRDefault="00A941F6" w:rsidP="0061331D">
            <w:pPr>
              <w:keepNext/>
            </w:pPr>
          </w:p>
          <w:p w14:paraId="798835FC" w14:textId="77777777"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14:paraId="798C0C77" w14:textId="77777777" w:rsidR="00827167" w:rsidRDefault="00827167" w:rsidP="0061331D">
            <w:pPr>
              <w:keepNext/>
            </w:pPr>
          </w:p>
          <w:p w14:paraId="0CC71E41" w14:textId="77777777"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14:paraId="4DE0622E" w14:textId="77777777"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/IMKAD_Zakelijkrecht/tia_Tekst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14:paraId="34234BE3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./tagNaam(‘k_VoorlopigeGrenzen’)</w:t>
            </w:r>
          </w:p>
          <w:p w14:paraId="492320C0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‘false’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14:paraId="63AC450F" w14:textId="77777777" w:rsidR="00412D59" w:rsidRPr="00D32FCE" w:rsidRDefault="00412D59" w:rsidP="0061331D">
            <w:pPr>
              <w:keepNext/>
            </w:pPr>
          </w:p>
          <w:p w14:paraId="62E22C16" w14:textId="77777777" w:rsidR="00CA2F57" w:rsidRDefault="00CA2F57" w:rsidP="0061331D">
            <w:pPr>
              <w:keepNext/>
            </w:pPr>
            <w:r>
              <w:t xml:space="preserve">Indien k_VoorlopigeGrenzen de waarde ‘true’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14:paraId="19C22774" w14:textId="77777777" w:rsidR="008318A7" w:rsidRDefault="008318A7" w:rsidP="0061331D">
            <w:pPr>
              <w:keepNext/>
            </w:pPr>
          </w:p>
          <w:p w14:paraId="4870505A" w14:textId="77777777"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/IMKAD_Zakelijkrecht/tia_TekstKeuze/</w:t>
            </w:r>
          </w:p>
          <w:p w14:paraId="17C763EA" w14:textId="77777777"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14:paraId="5750CBF7" w14:textId="77777777"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‘doorgeleverd’=’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thans wordt doorgeleverd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14:paraId="51ADB944" w14:textId="77777777" w:rsidR="008318A7" w:rsidRDefault="008318A7" w:rsidP="0061331D">
            <w:pPr>
              <w:keepNext/>
              <w:spacing w:line="240" w:lineRule="auto"/>
            </w:pPr>
          </w:p>
          <w:p w14:paraId="10A94D2F" w14:textId="77777777" w:rsidR="00CA2F57" w:rsidRDefault="00BB6759" w:rsidP="0061331D">
            <w:pPr>
              <w:keepNext/>
              <w:spacing w:line="240" w:lineRule="auto"/>
            </w:pPr>
            <w:r>
              <w:t xml:space="preserve">De derde optie voor ‘k_WijzeVanLevering’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14:paraId="4A02B1A1" w14:textId="77777777" w:rsidR="00BB6759" w:rsidRPr="00D32FCE" w:rsidRDefault="00BB6759" w:rsidP="0061331D">
            <w:pPr>
              <w:keepNext/>
            </w:pPr>
          </w:p>
          <w:p w14:paraId="6465581C" w14:textId="77777777" w:rsidR="00D1085E" w:rsidRDefault="00241AAD" w:rsidP="0061331D">
            <w:pPr>
              <w:keepNext/>
              <w:spacing w:line="240" w:lineRule="auto"/>
            </w:pPr>
            <w:r>
              <w:t>Indien k_VoorlopigeGrenzen de waarde ‘true’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14:paraId="1EF21639" w14:textId="77777777" w:rsidR="008318A7" w:rsidRDefault="008318A7" w:rsidP="0061331D">
            <w:pPr>
              <w:keepNext/>
              <w:spacing w:line="240" w:lineRule="auto"/>
            </w:pPr>
          </w:p>
          <w:p w14:paraId="484B3956" w14:textId="77777777"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14:paraId="08E36DAA" w14:textId="77777777"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C0E6B" w:rsidRPr="0061331D">
              <w:rPr>
                <w:sz w:val="16"/>
                <w:szCs w:val="16"/>
              </w:rPr>
              <w:t>IMKAD_Perceel</w:t>
            </w:r>
          </w:p>
          <w:p w14:paraId="17F2C8EF" w14:textId="77777777"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./tia_SplitsingsverzoekOrdernummer</w:t>
            </w:r>
          </w:p>
          <w:p w14:paraId="581338D0" w14:textId="77777777"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14:paraId="7477620B" w14:textId="77777777"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14:paraId="22F94213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4F6892F7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14:paraId="79DAF32E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5FB029AA" w14:textId="77777777"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14:paraId="043B45A3" w14:textId="77777777"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14:paraId="5802678E" w14:textId="77777777" w:rsidTr="0061331D">
        <w:tc>
          <w:tcPr>
            <w:tcW w:w="4644" w:type="dxa"/>
            <w:shd w:val="clear" w:color="auto" w:fill="auto"/>
          </w:tcPr>
          <w:p w14:paraId="0C1FEAFB" w14:textId="77777777"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14:paraId="3F8661F2" w14:textId="77777777" w:rsidR="005F7C00" w:rsidRDefault="005F7C00" w:rsidP="005F7C00">
            <w:r>
              <w:t>Optionele tekst welke wordt getoond indien de tag</w:t>
            </w:r>
          </w:p>
          <w:p w14:paraId="216854B0" w14:textId="77777777" w:rsidR="005F7C00" w:rsidRPr="0061331D" w:rsidRDefault="005F7C00" w:rsidP="005F7C00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3A859A43" w14:textId="77777777" w:rsidR="005F7C00" w:rsidRDefault="005F7C00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327BCA44" w14:textId="77777777" w:rsidR="000A3185" w:rsidRPr="0061331D" w:rsidRDefault="000A3185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520B68F2" w14:textId="77777777" w:rsidR="005F7C00" w:rsidRDefault="005F7C00" w:rsidP="005F7C00">
            <w:r w:rsidRPr="005F7C00">
              <w:rPr>
                <w:i/>
              </w:rPr>
              <w:t>afwezig</w:t>
            </w:r>
            <w:r>
              <w:t xml:space="preserve"> is: Het tonen in hectare, are en centiare is de default.</w:t>
            </w:r>
          </w:p>
          <w:p w14:paraId="1AC5E861" w14:textId="77777777" w:rsidR="005F7C00" w:rsidRDefault="005F7C00" w:rsidP="006A7D5A"/>
          <w:p w14:paraId="35708A42" w14:textId="77777777"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14:paraId="3974E895" w14:textId="77777777" w:rsidR="00412D59" w:rsidRPr="00FE1684" w:rsidRDefault="00412D59" w:rsidP="006A7D5A">
            <w:r w:rsidRPr="00FE1684">
              <w:lastRenderedPageBreak/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dan ha, a en ca vermelden</w:t>
            </w:r>
            <w:r>
              <w:t>; indien aantal ca is 0, dan ca niet vermelden; indien aantal a én aantal ca beiden 0 zijn, dan a en ca niet vermelden.</w:t>
            </w:r>
          </w:p>
          <w:p w14:paraId="550B7777" w14:textId="77777777"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ca vermelden</w:t>
            </w:r>
            <w:r>
              <w:t>, tenzij ca is 0, dan ca niet vermelden.</w:t>
            </w:r>
          </w:p>
          <w:p w14:paraId="33F2FA2E" w14:textId="77777777"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ca vermelden</w:t>
            </w:r>
            <w:r>
              <w:t>.</w:t>
            </w:r>
          </w:p>
          <w:p w14:paraId="0B748A69" w14:textId="77777777" w:rsidR="00D32FCE" w:rsidRDefault="00D32FCE" w:rsidP="006A7D5A"/>
          <w:p w14:paraId="10EE8D81" w14:textId="77777777" w:rsidR="00412D59" w:rsidRDefault="00412D59" w:rsidP="006A7D5A">
            <w:r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14:paraId="2AB7398C" w14:textId="77777777"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14:paraId="522785BA" w14:textId="77777777"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14:paraId="5142108D" w14:textId="77777777"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14:paraId="6E81E536" w14:textId="77777777"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843295A" w14:textId="77777777"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IMKAD_Perceel/grootte</w:t>
            </w:r>
          </w:p>
          <w:p w14:paraId="1396285B" w14:textId="77777777"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0296E98E" w14:textId="77777777"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14:paraId="728A8C6D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483A395F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14:paraId="7CB7C128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307A1EF5" w14:textId="77777777"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14:paraId="5E8AE39C" w14:textId="77777777" w:rsidTr="0061331D">
        <w:tc>
          <w:tcPr>
            <w:tcW w:w="4644" w:type="dxa"/>
            <w:shd w:val="clear" w:color="auto" w:fill="auto"/>
          </w:tcPr>
          <w:p w14:paraId="6F4BA885" w14:textId="77777777" w:rsidR="00412D59" w:rsidRPr="00DB30A5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  <w:lang w:val="es-ES"/>
              </w:rPr>
            </w:pPr>
            <w:r w:rsidRPr="00DB30A5">
              <w:rPr>
                <w:rFonts w:cs="Arial"/>
                <w:color w:val="800080"/>
                <w:szCs w:val="18"/>
                <w:lang w:val="es-ES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>ca)</w:t>
            </w:r>
          </w:p>
        </w:tc>
        <w:tc>
          <w:tcPr>
            <w:tcW w:w="5245" w:type="dxa"/>
            <w:shd w:val="clear" w:color="auto" w:fill="auto"/>
          </w:tcPr>
          <w:p w14:paraId="448CF2C6" w14:textId="77777777" w:rsidR="000A3185" w:rsidRDefault="000A3185" w:rsidP="000A3185">
            <w:r>
              <w:t>Optionele tekst welke wordt getoond indien de tag</w:t>
            </w:r>
          </w:p>
          <w:p w14:paraId="6E4A6487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36FF7DA3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0283B3F4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119B5409" w14:textId="77777777" w:rsidR="000A3185" w:rsidRDefault="000A3185" w:rsidP="000A3185">
            <w:r w:rsidRPr="005F7C00">
              <w:rPr>
                <w:i/>
              </w:rPr>
              <w:t>afwezig</w:t>
            </w:r>
            <w:r>
              <w:t xml:space="preserve"> is:</w:t>
            </w:r>
          </w:p>
          <w:p w14:paraId="0EF3A030" w14:textId="77777777" w:rsidR="00412D59" w:rsidRDefault="00412D59" w:rsidP="00F45EDA">
            <w:r>
              <w:t>De grootte van het perceel in cijfers; deze wordt tussen haakjes achter elke uitgeschreven grootte vermeld.</w:t>
            </w:r>
          </w:p>
          <w:p w14:paraId="3354FD6C" w14:textId="77777777"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ca </w:t>
            </w:r>
            <w:r>
              <w:t>geldt hetzelfde als hiervoor.</w:t>
            </w:r>
          </w:p>
        </w:tc>
      </w:tr>
      <w:tr w:rsidR="000F0CE8" w:rsidRPr="008A11D4" w14:paraId="13DB97CC" w14:textId="77777777" w:rsidTr="0061331D">
        <w:tc>
          <w:tcPr>
            <w:tcW w:w="4644" w:type="dxa"/>
            <w:shd w:val="clear" w:color="auto" w:fill="auto"/>
          </w:tcPr>
          <w:p w14:paraId="114ACD8A" w14:textId="77777777" w:rsidR="000F0CE8" w:rsidRPr="0061331D" w:rsidRDefault="00AE56BE" w:rsidP="00AE56BE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 xml:space="preserve">vierkante meter </w:t>
            </w:r>
          </w:p>
        </w:tc>
        <w:tc>
          <w:tcPr>
            <w:tcW w:w="5245" w:type="dxa"/>
            <w:shd w:val="clear" w:color="auto" w:fill="auto"/>
          </w:tcPr>
          <w:p w14:paraId="7DBBCFE4" w14:textId="77777777" w:rsidR="000A3185" w:rsidRDefault="000A3185" w:rsidP="000A3185">
            <w:r>
              <w:t>Optionele tekst welke wordt getoond indien de tag</w:t>
            </w:r>
          </w:p>
          <w:p w14:paraId="292356D7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4BC73711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34987386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5794A82E" w14:textId="77777777" w:rsidR="000A3185" w:rsidRPr="000A3185" w:rsidRDefault="000A3185" w:rsidP="000A3185">
            <w:r w:rsidRPr="000A3185">
              <w:t>aanwezig is.</w:t>
            </w:r>
          </w:p>
          <w:p w14:paraId="7D04D801" w14:textId="77777777" w:rsidR="00A90578" w:rsidRPr="00FE1684" w:rsidRDefault="00A90578" w:rsidP="00A90578">
            <w:r w:rsidRPr="00FE1684">
              <w:t xml:space="preserve">De grootte van het </w:t>
            </w:r>
            <w:r>
              <w:t xml:space="preserve">perceel (uitgeschreven in letters). </w:t>
            </w:r>
          </w:p>
          <w:p w14:paraId="3DDFA2C3" w14:textId="77777777" w:rsidR="00A90578" w:rsidRDefault="00A90578" w:rsidP="00A90578"/>
          <w:p w14:paraId="4773EB2E" w14:textId="77777777" w:rsidR="00A90578" w:rsidRDefault="00A90578" w:rsidP="00A90578">
            <w:r>
              <w:t>Indien de percelen gegroepeerd getoond worden dan wordt deze tekst voor elk perceel als volgt vermeld:</w:t>
            </w:r>
          </w:p>
          <w:p w14:paraId="45122378" w14:textId="77777777"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14:paraId="63E791AD" w14:textId="77777777"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14:paraId="45CC86F1" w14:textId="77777777" w:rsidR="00A90578" w:rsidRPr="0061331D" w:rsidRDefault="00A90578" w:rsidP="00A90578">
            <w:pPr>
              <w:spacing w:line="240" w:lineRule="auto"/>
              <w:rPr>
                <w:sz w:val="14"/>
                <w:szCs w:val="14"/>
              </w:rPr>
            </w:pPr>
          </w:p>
          <w:p w14:paraId="5261B75F" w14:textId="77777777"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9C49FF7" w14:textId="77777777"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//IMKAD_ZakelijkRecht/IMKAD_Perceel/grootte</w:t>
            </w:r>
          </w:p>
          <w:p w14:paraId="57398226" w14:textId="77777777"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</w:p>
          <w:p w14:paraId="5442C737" w14:textId="77777777"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14:paraId="20E179E6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050E3C22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gebruikerskeuze</w:t>
            </w:r>
          </w:p>
          <w:p w14:paraId="0E259416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Levering</w:t>
            </w:r>
          </w:p>
          <w:p w14:paraId="52AEB827" w14:textId="77777777" w:rsidR="000F0CE8" w:rsidRDefault="000F0CE8" w:rsidP="00F45EDA"/>
        </w:tc>
      </w:tr>
      <w:tr w:rsidR="000F0CE8" w:rsidRPr="008A11D4" w14:paraId="6651BAAF" w14:textId="77777777" w:rsidTr="0061331D">
        <w:tc>
          <w:tcPr>
            <w:tcW w:w="4644" w:type="dxa"/>
            <w:shd w:val="clear" w:color="auto" w:fill="auto"/>
          </w:tcPr>
          <w:p w14:paraId="6A5B289A" w14:textId="77777777" w:rsidR="000F0CE8" w:rsidRPr="0061331D" w:rsidRDefault="00AE56BE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>
              <w:rPr>
                <w:rFonts w:cs="Arial"/>
                <w:color w:val="800080"/>
                <w:sz w:val="20"/>
              </w:rPr>
              <w:lastRenderedPageBreak/>
              <w:t>(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>m²)</w:t>
            </w:r>
          </w:p>
        </w:tc>
        <w:tc>
          <w:tcPr>
            <w:tcW w:w="5245" w:type="dxa"/>
            <w:shd w:val="clear" w:color="auto" w:fill="auto"/>
          </w:tcPr>
          <w:p w14:paraId="46317E53" w14:textId="77777777" w:rsidR="000A3185" w:rsidRDefault="000A3185" w:rsidP="000A3185">
            <w:r>
              <w:t>Optionele tekst welke wordt getoond indien de tag</w:t>
            </w:r>
          </w:p>
          <w:p w14:paraId="73C822F2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5FF19439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51D047B7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3E5C1EBB" w14:textId="77777777" w:rsidR="000A3185" w:rsidRPr="000A3185" w:rsidRDefault="000A3185" w:rsidP="000A3185">
            <w:r w:rsidRPr="000A3185">
              <w:t>aanwezig is.</w:t>
            </w:r>
            <w:r w:rsidR="00B13077">
              <w:br/>
              <w:t>Nota bene:</w:t>
            </w:r>
            <w:r w:rsidR="002E4B13">
              <w:t xml:space="preserve"> gebruik hier het kwadraatteken (</w:t>
            </w:r>
            <w:r w:rsidR="002E4B13" w:rsidRPr="002E4B13">
              <w:t>SUPERSCRIPT TWO</w:t>
            </w:r>
            <w:r w:rsidR="002E4B13">
              <w:t>).</w:t>
            </w:r>
          </w:p>
          <w:p w14:paraId="6F13D14F" w14:textId="77777777" w:rsidR="000F0CE8" w:rsidRDefault="00A90578" w:rsidP="00A90578">
            <w:r>
              <w:t>De grootte van het perceel in cijfers; deze wordt tussen haakjes achter elke uitgeschreven grootte vermeld.</w:t>
            </w:r>
          </w:p>
        </w:tc>
      </w:tr>
      <w:tr w:rsidR="00A72EA2" w:rsidRPr="008A11D4" w14:paraId="6C8CFE2B" w14:textId="77777777" w:rsidTr="0061331D">
        <w:tc>
          <w:tcPr>
            <w:tcW w:w="4644" w:type="dxa"/>
            <w:shd w:val="clear" w:color="auto" w:fill="auto"/>
          </w:tcPr>
          <w:p w14:paraId="6873B67F" w14:textId="77777777"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>met bestemming mandeligheid</w:t>
            </w:r>
          </w:p>
        </w:tc>
        <w:tc>
          <w:tcPr>
            <w:tcW w:w="5245" w:type="dxa"/>
            <w:shd w:val="clear" w:color="auto" w:fill="auto"/>
          </w:tcPr>
          <w:p w14:paraId="3A2D07B2" w14:textId="77777777"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14:paraId="2C4AF7B0" w14:textId="77777777" w:rsidTr="0061331D">
        <w:tc>
          <w:tcPr>
            <w:tcW w:w="4644" w:type="dxa"/>
            <w:shd w:val="clear" w:color="auto" w:fill="auto"/>
          </w:tcPr>
          <w:p w14:paraId="77FFB4E6" w14:textId="77777777"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14:paraId="27CBD05F" w14:textId="77777777" w:rsidR="00BB6759" w:rsidRDefault="0077548D" w:rsidP="00BB6759">
            <w:r>
              <w:t>Optionele tekst welke wordt getoond i</w:t>
            </w:r>
            <w:r w:rsidR="00BB6759">
              <w:t>ndien k_VoorlopigeGrenzen de waarde ‘true’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14:paraId="510586E1" w14:textId="77777777"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/IMKAD_Zakelijkrecht/tia_TekstKeuze/</w:t>
            </w:r>
          </w:p>
          <w:p w14:paraId="5C1452AF" w14:textId="77777777"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14:paraId="12B4E176" w14:textId="77777777"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14:paraId="403A3632" w14:textId="77777777" w:rsidR="00BB6759" w:rsidRDefault="004F1828" w:rsidP="00BB6759">
            <w:r>
              <w:t xml:space="preserve">De andere twee opties voor ‘k_WijzeVanLevering’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14:paraId="143DFD33" w14:textId="77777777" w:rsidR="009553A9" w:rsidRDefault="009553A9" w:rsidP="00BB6759"/>
          <w:p w14:paraId="2927499F" w14:textId="77777777"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14:paraId="63402629" w14:textId="77777777"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873123" w:rsidRPr="0061331D">
              <w:rPr>
                <w:sz w:val="16"/>
              </w:rPr>
              <w:t>IMKAD_Perceel</w:t>
            </w:r>
            <w:r w:rsidR="00873123" w:rsidRPr="00AF7E82">
              <w:t>/</w:t>
            </w:r>
            <w:r w:rsidR="00873123" w:rsidRPr="0061331D">
              <w:rPr>
                <w:sz w:val="16"/>
              </w:rPr>
              <w:t>stukVerificatiekosten</w:t>
            </w:r>
          </w:p>
          <w:p w14:paraId="2F04E516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14:paraId="69D54FF0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14:paraId="376886F3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14:paraId="400DED2C" w14:textId="77777777"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14:paraId="7150831A" w14:textId="77777777" w:rsidR="0077548D" w:rsidRDefault="0077548D" w:rsidP="00BB6759"/>
          <w:p w14:paraId="38C27FA5" w14:textId="77777777"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14:paraId="18A7B8E2" w14:textId="77777777"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14:paraId="756C64B4" w14:textId="77777777"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5A604CD8" w14:textId="77777777"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3B70D342" w14:textId="77777777"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14:paraId="72656E2E" w14:textId="77777777"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14:paraId="3840C76F" w14:textId="77777777"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9553A9" w:rsidRPr="0061331D">
              <w:rPr>
                <w:sz w:val="16"/>
              </w:rPr>
              <w:t>IMKAD_Perceel/kadastraleAanduiding</w:t>
            </w:r>
          </w:p>
          <w:p w14:paraId="282FB662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14:paraId="497484E6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161B4758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2F8CC201" w14:textId="77777777" w:rsidR="009553A9" w:rsidRDefault="009553A9" w:rsidP="00BB6759"/>
          <w:p w14:paraId="45FB5B55" w14:textId="77777777"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lastRenderedPageBreak/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14:paraId="56EBA3D8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28F978C0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14:paraId="059A2B14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06736321" w14:textId="77777777"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14:paraId="13AE99B2" w14:textId="77777777" w:rsidR="000F5BB3" w:rsidRDefault="000F5BB3" w:rsidP="0061331D">
            <w:pPr>
              <w:keepNext/>
              <w:spacing w:line="240" w:lineRule="auto"/>
            </w:pPr>
          </w:p>
        </w:tc>
      </w:tr>
    </w:tbl>
    <w:p w14:paraId="530CF35A" w14:textId="77777777"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257" w:name="_Toc503941643"/>
      <w:r w:rsidRPr="009553A9">
        <w:rPr>
          <w:lang w:val="nl-NL"/>
        </w:rPr>
        <w:lastRenderedPageBreak/>
        <w:t>Appartementsrecht</w:t>
      </w:r>
      <w:bookmarkEnd w:id="252"/>
      <w:bookmarkEnd w:id="253"/>
      <w:bookmarkEnd w:id="257"/>
    </w:p>
    <w:p w14:paraId="32E0AA6C" w14:textId="77777777"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</w:tblGrid>
      <w:tr w:rsidR="0015716B" w:rsidRPr="00C668EC" w14:paraId="1F583C0F" w14:textId="77777777" w:rsidTr="0061331D">
        <w:tc>
          <w:tcPr>
            <w:tcW w:w="4077" w:type="dxa"/>
            <w:shd w:val="clear" w:color="auto" w:fill="auto"/>
          </w:tcPr>
          <w:p w14:paraId="6FF6CC32" w14:textId="77777777"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>tot mandelig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14:paraId="6A0487A2" w14:textId="77777777" w:rsidR="00CB2F24" w:rsidRDefault="00CB2F24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14:paraId="4AD43A3A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bestemd'</w:t>
            </w:r>
          </w:p>
          <w:p w14:paraId="4ACA9DE2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bestemd'</w:t>
            </w:r>
          </w:p>
          <w:p w14:paraId="5A17C6A2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bestemde'</w:t>
            </w:r>
            <w:r w:rsidRPr="00412D59">
              <w:t xml:space="preserve"> </w:t>
            </w:r>
          </w:p>
          <w:p w14:paraId="5D2C2564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bestemde'</w:t>
            </w:r>
          </w:p>
          <w:p w14:paraId="01A366CA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14:paraId="74AB17B7" w14:textId="77777777"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14:paraId="62B9BA7F" w14:textId="77777777"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A3478A0" w14:textId="77777777"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CB2F24" w:rsidRPr="0061331D">
              <w:rPr>
                <w:sz w:val="16"/>
                <w:szCs w:val="16"/>
              </w:rPr>
              <w:t>IMKAD_Appartementsrecht/tia_Tekstkeuze/</w:t>
            </w:r>
          </w:p>
          <w:p w14:paraId="1A04477A" w14:textId="77777777"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14:paraId="3136D363" w14:textId="77777777"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bestemde’, ‘met bestemming mandeligheid’)</w:t>
            </w:r>
          </w:p>
        </w:tc>
      </w:tr>
      <w:tr w:rsidR="000C411A" w:rsidRPr="00C668EC" w14:paraId="194C4C1E" w14:textId="77777777" w:rsidTr="0061331D">
        <w:tc>
          <w:tcPr>
            <w:tcW w:w="4077" w:type="dxa"/>
            <w:shd w:val="clear" w:color="auto" w:fill="auto"/>
          </w:tcPr>
          <w:p w14:paraId="1704BCAE" w14:textId="77777777"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14:paraId="2BC71FA7" w14:textId="77777777"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14:paraId="1116053D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4D3B826" w14:textId="77777777"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14:paraId="51BACEB6" w14:textId="77777777" w:rsidTr="0061331D">
        <w:tc>
          <w:tcPr>
            <w:tcW w:w="4077" w:type="dxa"/>
            <w:shd w:val="clear" w:color="auto" w:fill="auto"/>
          </w:tcPr>
          <w:p w14:paraId="1F10EB39" w14:textId="77777777"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14:paraId="671CB8C1" w14:textId="77777777"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14:paraId="53E8B627" w14:textId="77777777"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14:paraId="21A0E18B" w14:textId="77777777"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>gekozen worden uit een waardelijst.</w:t>
            </w:r>
          </w:p>
          <w:p w14:paraId="33F95023" w14:textId="77777777"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14:paraId="7E8422DB" w14:textId="77777777"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14:paraId="2E3A2B17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14:paraId="0893CAD4" w14:textId="77777777"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14:paraId="28D8E6B5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2417705E" w14:textId="77777777"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14:paraId="323E8BFC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248D011D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507082B6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07535D68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243317BB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57221635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14:paraId="176EBE9E" w14:textId="77777777" w:rsidTr="0061331D">
        <w:tc>
          <w:tcPr>
            <w:tcW w:w="4077" w:type="dxa"/>
            <w:shd w:val="clear" w:color="auto" w:fill="auto"/>
          </w:tcPr>
          <w:p w14:paraId="069905B2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14:paraId="377C2E85" w14:textId="77777777"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14:paraId="32116847" w14:textId="77777777"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14:paraId="60DA3BF7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14:paraId="2F3B5A35" w14:textId="77777777"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14:paraId="1300772D" w14:textId="77777777"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14:paraId="13E8BD9C" w14:textId="77777777"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14:paraId="62BECF5A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4D25AD0D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396CA124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14:paraId="580FADFC" w14:textId="77777777" w:rsidTr="0061331D">
        <w:tc>
          <w:tcPr>
            <w:tcW w:w="4077" w:type="dxa"/>
            <w:shd w:val="clear" w:color="auto" w:fill="auto"/>
          </w:tcPr>
          <w:p w14:paraId="0E937364" w14:textId="77777777"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14:paraId="49BE7B73" w14:textId="77777777"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14:paraId="2B92C67E" w14:textId="77777777"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14:paraId="38D58FD7" w14:textId="77777777"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14:paraId="73FBEA31" w14:textId="77777777" w:rsidR="00641E19" w:rsidRDefault="00641E19" w:rsidP="0061331D">
            <w:pPr>
              <w:spacing w:line="240" w:lineRule="auto"/>
            </w:pPr>
          </w:p>
          <w:p w14:paraId="225457C2" w14:textId="77777777"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8B76DFE" w14:textId="77777777"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</w:t>
            </w:r>
            <w:r w:rsidR="001E0937" w:rsidRPr="0061331D">
              <w:rPr>
                <w:sz w:val="16"/>
                <w:szCs w:val="16"/>
              </w:rPr>
              <w:t>/Aandeel</w:t>
            </w:r>
          </w:p>
          <w:p w14:paraId="50036BCF" w14:textId="77777777"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14:paraId="2E4BC96E" w14:textId="77777777"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14:paraId="2C7B43A6" w14:textId="77777777"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0FDF041C" w14:textId="77777777"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IMKAD_Appartementsrecht/tia_Tekstkeuze/</w:t>
            </w:r>
          </w:p>
          <w:p w14:paraId="79AD609D" w14:textId="77777777"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./tagNaam(‘k_AandeelGemeenschap’)</w:t>
            </w:r>
          </w:p>
          <w:p w14:paraId="0B605AF4" w14:textId="77777777"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14:paraId="0A8DF61F" w14:textId="77777777" w:rsidR="00641E19" w:rsidRDefault="00641E19" w:rsidP="0061331D">
            <w:pPr>
              <w:spacing w:line="240" w:lineRule="auto"/>
            </w:pPr>
          </w:p>
          <w:p w14:paraId="0327AE93" w14:textId="77777777"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14:paraId="2460F06E" w14:textId="77777777" w:rsidR="009C1353" w:rsidRDefault="009C1353" w:rsidP="0061331D">
            <w:pPr>
              <w:spacing w:line="240" w:lineRule="auto"/>
            </w:pPr>
          </w:p>
          <w:p w14:paraId="35F47A30" w14:textId="77777777"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7F006631" w14:textId="77777777"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14:paraId="4D5D4F13" w14:textId="77777777"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14:paraId="0FAF6DB0" w14:textId="77777777" w:rsidR="001E0937" w:rsidRPr="00343045" w:rsidRDefault="001E0937" w:rsidP="0061331D">
            <w:pPr>
              <w:spacing w:before="72"/>
            </w:pPr>
          </w:p>
        </w:tc>
      </w:tr>
      <w:tr w:rsidR="0015716B" w:rsidRPr="00AF7E82" w14:paraId="25CEFE15" w14:textId="77777777" w:rsidTr="0061331D">
        <w:tc>
          <w:tcPr>
            <w:tcW w:w="4077" w:type="dxa"/>
            <w:shd w:val="clear" w:color="auto" w:fill="auto"/>
          </w:tcPr>
          <w:p w14:paraId="6C928D76" w14:textId="77777777"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>, met bestemming mandeligheid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14:paraId="4D49DDCE" w14:textId="77777777"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14:paraId="10F621BB" w14:textId="77777777" w:rsidR="000C411A" w:rsidRPr="008A11D4" w:rsidRDefault="000C411A" w:rsidP="000C411A"/>
    <w:p w14:paraId="4D78BBF4" w14:textId="77777777"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258" w:name="_Toc212447072"/>
      <w:bookmarkStart w:id="259" w:name="_Toc212447348"/>
      <w:bookmarkStart w:id="260" w:name="_Toc212447074"/>
      <w:bookmarkStart w:id="261" w:name="_Toc212447350"/>
      <w:bookmarkStart w:id="262" w:name="_Toc212447075"/>
      <w:bookmarkStart w:id="263" w:name="_Toc212447351"/>
      <w:bookmarkStart w:id="264" w:name="_Toc212447093"/>
      <w:bookmarkStart w:id="265" w:name="_Toc212447369"/>
      <w:bookmarkStart w:id="266" w:name="_Toc212447094"/>
      <w:bookmarkStart w:id="267" w:name="_Toc212447370"/>
      <w:bookmarkStart w:id="268" w:name="_Toc212447095"/>
      <w:bookmarkStart w:id="269" w:name="_Toc212447371"/>
      <w:bookmarkStart w:id="270" w:name="_Toc212447102"/>
      <w:bookmarkStart w:id="271" w:name="_Toc212447378"/>
      <w:bookmarkStart w:id="272" w:name="_Toc212447103"/>
      <w:bookmarkStart w:id="273" w:name="_Toc212447379"/>
      <w:bookmarkStart w:id="274" w:name="_Toc212447104"/>
      <w:bookmarkStart w:id="275" w:name="_Toc212447380"/>
      <w:bookmarkStart w:id="276" w:name="_Toc212447112"/>
      <w:bookmarkStart w:id="277" w:name="_Toc212447388"/>
      <w:bookmarkStart w:id="278" w:name="_Toc212447113"/>
      <w:bookmarkStart w:id="279" w:name="_Toc212447389"/>
      <w:bookmarkStart w:id="280" w:name="_Toc212447114"/>
      <w:bookmarkStart w:id="281" w:name="_Toc212447390"/>
      <w:bookmarkStart w:id="282" w:name="_Toc212447161"/>
      <w:bookmarkStart w:id="283" w:name="_Toc212447437"/>
      <w:bookmarkStart w:id="284" w:name="_Toc212447162"/>
      <w:bookmarkStart w:id="285" w:name="_Toc212447438"/>
      <w:bookmarkStart w:id="286" w:name="_Toc212447163"/>
      <w:bookmarkStart w:id="287" w:name="_Toc212447439"/>
      <w:bookmarkStart w:id="288" w:name="_Toc212447173"/>
      <w:bookmarkStart w:id="289" w:name="_Toc212447449"/>
      <w:bookmarkStart w:id="290" w:name="_Toc212447174"/>
      <w:bookmarkStart w:id="291" w:name="_Toc212447450"/>
      <w:bookmarkStart w:id="292" w:name="_Toc212447175"/>
      <w:bookmarkStart w:id="293" w:name="_Toc212447451"/>
      <w:bookmarkStart w:id="294" w:name="_Toc212447192"/>
      <w:bookmarkStart w:id="295" w:name="_Toc212447468"/>
      <w:bookmarkStart w:id="296" w:name="_Toc248048694"/>
      <w:bookmarkStart w:id="297" w:name="_Toc503941644"/>
      <w:bookmarkStart w:id="298" w:name="_Toc246940759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r w:rsidRPr="00D6596D">
        <w:lastRenderedPageBreak/>
        <w:t>Schip</w:t>
      </w:r>
      <w:bookmarkEnd w:id="296"/>
      <w:bookmarkEnd w:id="297"/>
      <w:r>
        <w:t xml:space="preserve"> </w:t>
      </w:r>
      <w:bookmarkEnd w:id="298"/>
    </w:p>
    <w:p w14:paraId="2BCF623F" w14:textId="77777777"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</w:tblGrid>
      <w:tr w:rsidR="000C411A" w:rsidRPr="00E25D6E" w14:paraId="2D398180" w14:textId="77777777" w:rsidTr="0061331D">
        <w:tc>
          <w:tcPr>
            <w:tcW w:w="4644" w:type="dxa"/>
            <w:shd w:val="clear" w:color="auto" w:fill="auto"/>
          </w:tcPr>
          <w:p w14:paraId="4DF8E639" w14:textId="77777777"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14:paraId="60A502A7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14:paraId="3563BABA" w14:textId="77777777" w:rsidR="000C411A" w:rsidRPr="000B4CD1" w:rsidRDefault="000C411A" w:rsidP="0061331D">
            <w:pPr>
              <w:spacing w:before="72"/>
            </w:pPr>
            <w:r>
              <w:t>Typering schip is een vrij tekstveld van maximaal 250 karakters. Bijv.: pleziervaartuig/motortankschip/bevoorradingsvaartuig, etc met een 1 dek, 1 stuurhut, 1 machinekamer, voorpiek, bergruimte, 4 olieruimen, etc.</w:t>
            </w:r>
          </w:p>
          <w:p w14:paraId="4DFF474A" w14:textId="77777777"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14:paraId="555EB3EE" w14:textId="77777777"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2D298755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14:paraId="03DD5372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1229D921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14:paraId="6A7B815B" w14:textId="77777777"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14:paraId="1F1E6D02" w14:textId="77777777"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14:paraId="6D489D3F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15C56A95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19690CC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14:paraId="183DC491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14:paraId="14AABC14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./oudeNaam</w:t>
            </w:r>
          </w:p>
          <w:p w14:paraId="74FE1717" w14:textId="77777777"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14:paraId="52C8C6AA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14:paraId="7B7A4497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14:paraId="1CA6571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./aanduidingKadastervestiging</w:t>
            </w:r>
          </w:p>
          <w:p w14:paraId="34678EC8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14:paraId="79CDE88D" w14:textId="77777777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14:paraId="5CD6E626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3B482050" w14:textId="77777777"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14:paraId="590C751A" w14:textId="77777777"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>gekozen worden uit een waardelijst.</w:t>
            </w:r>
          </w:p>
          <w:p w14:paraId="4DF550B1" w14:textId="77777777"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14:paraId="572585DE" w14:textId="77777777"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58D813F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14:paraId="30A4216F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./naamGebouwdDoor</w:t>
            </w:r>
          </w:p>
          <w:p w14:paraId="23A3671C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./plaatsGebouwdIn</w:t>
            </w:r>
          </w:p>
          <w:p w14:paraId="4EB75119" w14:textId="77777777"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./landGebouwdIn</w:t>
            </w:r>
          </w:p>
          <w:p w14:paraId="69AF0133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14:paraId="5DB4D5A3" w14:textId="77777777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14:paraId="6B5F600E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inhoud/brutotonnage/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44F4FC96" w14:textId="77777777"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14:paraId="058AD7F1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3A8AFD09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11A1CDD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</w:t>
            </w:r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14:paraId="61D1EE8C" w14:textId="77777777"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14:paraId="4DB96DC4" w14:textId="77777777"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14:paraId="77EF8997" w14:textId="77777777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14:paraId="7D74BB75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14:paraId="02487144" w14:textId="77777777"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‘brutotonnage’ en</w:t>
            </w:r>
            <w:r w:rsidRPr="001F63EA">
              <w:t xml:space="preserve"> ‘verplaatsing’</w:t>
            </w:r>
            <w:r w:rsidR="004E758B">
              <w:t>.</w:t>
            </w:r>
          </w:p>
          <w:p w14:paraId="302DF7A0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6E817843" w14:textId="77777777"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Schip/brutoinhoud/eenheid</w:t>
            </w:r>
          </w:p>
        </w:tc>
      </w:tr>
      <w:tr w:rsidR="000C411A" w:rsidRPr="00302C35" w14:paraId="50B1593A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3B7E4B62" w14:textId="77777777"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14:paraId="771ECD3C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73B46071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9E4D3BF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0A9C3A9B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14:paraId="2680F539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3C4C45ED" w14:textId="77777777"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14:paraId="5523741B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14:paraId="4C2A15EF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14:paraId="059861C5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14:paraId="41EB8447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14:paraId="033E7D1A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14:paraId="0F51F1BD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55B3A858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14:paraId="684E09CA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14DA71B6" w14:textId="77777777"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B49191A" w14:textId="77777777"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4A1E6A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  <w:r w:rsidR="004A1E6A" w:rsidRPr="0061331D">
              <w:rPr>
                <w:sz w:val="16"/>
                <w:szCs w:val="16"/>
              </w:rPr>
              <w:t>/</w:t>
            </w:r>
          </w:p>
          <w:p w14:paraId="5E54C6F2" w14:textId="77777777"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tagNaam(‘k_Voortstuwing’)</w:t>
            </w:r>
          </w:p>
          <w:p w14:paraId="75611D35" w14:textId="77777777"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14:paraId="29AA7EA7" w14:textId="77777777" w:rsidR="000C411A" w:rsidRPr="00D85058" w:rsidRDefault="000C411A" w:rsidP="0061331D">
            <w:pPr>
              <w:keepNext/>
              <w:spacing w:line="240" w:lineRule="auto"/>
            </w:pPr>
          </w:p>
          <w:p w14:paraId="0CC9A503" w14:textId="77777777"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Schip/beschrijvingVoortstuwingswerktuigen/</w:t>
            </w:r>
          </w:p>
          <w:p w14:paraId="2ECC1D7C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14:paraId="6793FD21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14:paraId="3362C816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./plaatsMotor</w:t>
            </w:r>
          </w:p>
          <w:p w14:paraId="6FA2B973" w14:textId="77777777"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14:paraId="6E9C46AE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3EB8E801" w14:textId="77777777"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14:paraId="56A93159" w14:textId="77777777"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14:paraId="33D70C02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BF4790C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CA5115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</w:p>
          <w:p w14:paraId="4CD4B6C6" w14:textId="77777777"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tagNaam(‘k_Scheepstoebehoren’)</w:t>
            </w:r>
          </w:p>
          <w:p w14:paraId="1774959C" w14:textId="77777777"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(‘true’= tekst wordt getoond; ‘false’ = tekst wordt niet getoond)</w:t>
            </w:r>
          </w:p>
        </w:tc>
      </w:tr>
    </w:tbl>
    <w:p w14:paraId="7C506636" w14:textId="77777777" w:rsidR="000C411A" w:rsidRPr="00B30791" w:rsidRDefault="000C411A" w:rsidP="000C411A"/>
    <w:p w14:paraId="336E2020" w14:textId="77777777"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299" w:name="_Toc248048695"/>
      <w:bookmarkStart w:id="300" w:name="_Toc503941645"/>
      <w:bookmarkStart w:id="301" w:name="_Toc246940760"/>
      <w:r w:rsidRPr="00CA4212">
        <w:rPr>
          <w:lang w:val="nl-NL"/>
        </w:rPr>
        <w:lastRenderedPageBreak/>
        <w:t>Luchtvaartuig</w:t>
      </w:r>
      <w:bookmarkEnd w:id="299"/>
      <w:bookmarkEnd w:id="300"/>
      <w:r w:rsidRPr="00CA4212">
        <w:rPr>
          <w:lang w:val="nl-NL"/>
        </w:rPr>
        <w:t xml:space="preserve"> </w:t>
      </w:r>
      <w:bookmarkEnd w:id="301"/>
    </w:p>
    <w:p w14:paraId="22D344DE" w14:textId="77777777"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14:paraId="3044D533" w14:textId="77777777" w:rsidTr="0061331D">
        <w:tc>
          <w:tcPr>
            <w:tcW w:w="5353" w:type="dxa"/>
            <w:shd w:val="clear" w:color="auto" w:fill="auto"/>
          </w:tcPr>
          <w:p w14:paraId="1E05B8F0" w14:textId="77777777"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14:paraId="5C94A32E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4D450D4D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D1C2AE5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14:paraId="6CA690EB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D127FC8" w14:textId="77777777"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14:paraId="59BCF199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14:paraId="408D6189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0AE38E47" w14:textId="77777777"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14:paraId="56D5F489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9131531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1C20E872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14:paraId="3582299E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5D8361D2" w14:textId="77777777"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14:paraId="144CA3D0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14:paraId="5B3512F7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14:paraId="1E25749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14:paraId="1DF74736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14:paraId="3273A17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14:paraId="1906D4B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14:paraId="361BFD19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6AC988E3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0956061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14:paraId="0D9F431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14:paraId="31DD27F0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14:paraId="0C51FB9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./beschrijvingVoortstuwingswerktuigen/</w:t>
            </w:r>
          </w:p>
          <w:p w14:paraId="402D2AFE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14:paraId="1FD71E07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14:paraId="1AA7BE86" w14:textId="77777777"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14:paraId="5BB3DA0C" w14:textId="77777777" w:rsidR="000C411A" w:rsidRPr="00604B9A" w:rsidRDefault="000C411A" w:rsidP="000C411A"/>
    <w:p w14:paraId="1DC0D401" w14:textId="77777777"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302" w:name="_Toc248048696"/>
      <w:bookmarkStart w:id="303" w:name="_Toc503941646"/>
      <w:bookmarkStart w:id="304" w:name="_Toc246940761"/>
      <w:r w:rsidRPr="00604B9A">
        <w:rPr>
          <w:lang w:val="nl-NL"/>
        </w:rPr>
        <w:lastRenderedPageBreak/>
        <w:t>Netwerk</w:t>
      </w:r>
      <w:bookmarkEnd w:id="302"/>
      <w:bookmarkEnd w:id="303"/>
      <w:r w:rsidRPr="00604B9A">
        <w:rPr>
          <w:lang w:val="nl-NL"/>
        </w:rPr>
        <w:t xml:space="preserve"> </w:t>
      </w:r>
      <w:bookmarkEnd w:id="304"/>
    </w:p>
    <w:p w14:paraId="0991F572" w14:textId="77777777"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14:paraId="084A62AA" w14:textId="77777777" w:rsidTr="0061331D">
        <w:tc>
          <w:tcPr>
            <w:tcW w:w="5353" w:type="dxa"/>
            <w:shd w:val="clear" w:color="auto" w:fill="auto"/>
          </w:tcPr>
          <w:p w14:paraId="3F81CA0A" w14:textId="77777777"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130C13D" w14:textId="77777777"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14:paraId="767238AB" w14:textId="77777777"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14:paraId="16F4ED89" w14:textId="77777777"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14:paraId="4D496C86" w14:textId="77777777"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14:paraId="14D51CA9" w14:textId="77777777"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14:paraId="4EB939EA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IMKAD_Leidingnetwerk/</w:t>
            </w:r>
          </w:p>
          <w:p w14:paraId="32EF9A87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./tia_Typering</w:t>
            </w:r>
          </w:p>
          <w:p w14:paraId="2D0802B0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./kadastraleAanduiding/gemeente</w:t>
            </w:r>
          </w:p>
          <w:p w14:paraId="275BE504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14:paraId="0B6DA472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./kadastraleAanduiding/perceelnummer</w:t>
            </w:r>
          </w:p>
        </w:tc>
      </w:tr>
    </w:tbl>
    <w:p w14:paraId="28B7BE8B" w14:textId="77777777" w:rsidR="00987D5A" w:rsidRPr="00343045" w:rsidRDefault="00987D5A" w:rsidP="000D78E6"/>
    <w:sectPr w:rsidR="00987D5A" w:rsidRPr="00343045" w:rsidSect="002B5054">
      <w:headerReference w:type="default" r:id="rId17"/>
      <w:footerReference w:type="default" r:id="rId18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71AD4" w14:textId="77777777" w:rsidR="00B72970" w:rsidRDefault="00B72970">
      <w:r>
        <w:separator/>
      </w:r>
    </w:p>
  </w:endnote>
  <w:endnote w:type="continuationSeparator" w:id="0">
    <w:p w14:paraId="5BB5F6CB" w14:textId="77777777" w:rsidR="00B72970" w:rsidRDefault="00B72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53B08" w14:textId="77777777" w:rsidR="00851C18" w:rsidRDefault="00851C1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F99D" w14:textId="77777777" w:rsidR="00851C18" w:rsidRDefault="00851C1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337A4" w14:textId="77777777" w:rsidR="007D7BE6" w:rsidRDefault="007D7BE6">
    <w:pPr>
      <w:pStyle w:val="Voettekst"/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8866" w14:textId="77777777" w:rsidR="007D7BE6" w:rsidRDefault="007D7BE6" w:rsidP="00B03963">
    <w:pPr>
      <w:pStyle w:val="Voettekst"/>
      <w:ind w:left="284" w:hanging="2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62C4" w14:textId="77777777" w:rsidR="007D7BE6" w:rsidRDefault="007D7BE6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4EE0B" w14:textId="77777777" w:rsidR="00B72970" w:rsidRDefault="00B72970">
      <w:r>
        <w:separator/>
      </w:r>
    </w:p>
  </w:footnote>
  <w:footnote w:type="continuationSeparator" w:id="0">
    <w:p w14:paraId="190FB8E8" w14:textId="77777777" w:rsidR="00B72970" w:rsidRDefault="00B72970">
      <w:r>
        <w:continuationSeparator/>
      </w:r>
    </w:p>
  </w:footnote>
  <w:footnote w:id="1">
    <w:p w14:paraId="29D832BC" w14:textId="77777777" w:rsidR="007D7BE6" w:rsidRPr="00DB30A5" w:rsidRDefault="007D7BE6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s-ES" w:eastAsia="nl-NL"/>
        </w:rPr>
      </w:pPr>
      <w:r>
        <w:rPr>
          <w:rStyle w:val="Voetnootmarkering"/>
        </w:rPr>
        <w:footnoteRef/>
      </w:r>
      <w:r w:rsidRPr="00DB30A5">
        <w:rPr>
          <w:lang w:val="es-ES"/>
        </w:rPr>
        <w:t xml:space="preserve"> </w:t>
      </w:r>
      <w:r w:rsidRPr="00DB30A5">
        <w:rPr>
          <w:rStyle w:val="VoettekstChar"/>
          <w:sz w:val="16"/>
          <w:szCs w:val="16"/>
          <w:lang w:val="es-ES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DB30A5">
          <w:rPr>
            <w:rStyle w:val="VoettekstChar"/>
            <w:sz w:val="16"/>
            <w:szCs w:val="16"/>
            <w:lang w:val="es-ES"/>
          </w:rPr>
          <w:t>10000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DB30A5">
          <w:rPr>
            <w:rStyle w:val="VoettekstChar"/>
            <w:sz w:val="16"/>
            <w:szCs w:val="16"/>
            <w:lang w:val="es-ES"/>
          </w:rPr>
          <w:t>100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Centiare (ca) = </w:t>
      </w:r>
      <w:smartTag w:uri="urn:schemas-microsoft-com:office:smarttags" w:element="metricconverter">
        <w:smartTagPr>
          <w:attr w:name="ProductID" w:val="1 m2"/>
        </w:smartTagPr>
        <w:r w:rsidRPr="00DB30A5">
          <w:rPr>
            <w:rStyle w:val="VoettekstChar"/>
            <w:sz w:val="16"/>
            <w:szCs w:val="16"/>
            <w:lang w:val="es-ES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A363B" w14:textId="77777777" w:rsidR="00851C18" w:rsidRDefault="00851C1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F0008" w14:textId="77777777" w:rsidR="00851C18" w:rsidRDefault="00851C1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8B1B" w14:textId="77777777" w:rsidR="00851C18" w:rsidRDefault="00851C18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14:paraId="2EA40A4F" w14:textId="77777777" w:rsidTr="00A76158">
      <w:trPr>
        <w:trHeight w:val="425"/>
      </w:trPr>
      <w:tc>
        <w:tcPr>
          <w:tcW w:w="4181" w:type="dxa"/>
        </w:tcPr>
        <w:p w14:paraId="4A2954B9" w14:textId="77777777" w:rsidR="007D7BE6" w:rsidRDefault="007D7BE6">
          <w:pPr>
            <w:pStyle w:val="tussenkopje"/>
            <w:spacing w:before="0"/>
          </w:pPr>
          <w:r>
            <w:t>Datum</w:t>
          </w:r>
        </w:p>
      </w:tc>
    </w:tr>
    <w:tr w:rsidR="007D7BE6" w14:paraId="4CE02FE2" w14:textId="77777777">
      <w:tc>
        <w:tcPr>
          <w:tcW w:w="4181" w:type="dxa"/>
        </w:tcPr>
        <w:p w14:paraId="662C4F04" w14:textId="77777777" w:rsidR="007D7BE6" w:rsidRDefault="00851C18" w:rsidP="00851C18">
          <w:pPr>
            <w:spacing w:line="240" w:lineRule="atLeast"/>
          </w:pPr>
          <w:r>
            <w:t>04-01-2019</w:t>
          </w:r>
        </w:p>
      </w:tc>
    </w:tr>
    <w:tr w:rsidR="007D7BE6" w14:paraId="5A41EEC4" w14:textId="77777777">
      <w:tc>
        <w:tcPr>
          <w:tcW w:w="4181" w:type="dxa"/>
        </w:tcPr>
        <w:p w14:paraId="4F99CC5D" w14:textId="77777777" w:rsidR="007D7BE6" w:rsidRDefault="007D7BE6">
          <w:pPr>
            <w:pStyle w:val="tussenkopje"/>
          </w:pPr>
          <w:r>
            <w:t>Titel</w:t>
          </w:r>
        </w:p>
      </w:tc>
    </w:tr>
    <w:tr w:rsidR="007D7BE6" w14:paraId="5A076E29" w14:textId="77777777">
      <w:tc>
        <w:tcPr>
          <w:tcW w:w="4181" w:type="dxa"/>
        </w:tcPr>
        <w:p w14:paraId="2E71AD05" w14:textId="77777777" w:rsidR="007D7BE6" w:rsidRPr="00C13BF3" w:rsidRDefault="007D7BE6" w:rsidP="005268ED">
          <w:pPr>
            <w:spacing w:line="240" w:lineRule="atLeast"/>
          </w:pPr>
          <w:r>
            <w:rPr>
              <w:bCs/>
              <w:noProof/>
              <w:lang w:val="en-US"/>
            </w:rPr>
            <w:t>Toelichting Tekstblok – Registergoed v2.8.1</w:t>
          </w:r>
        </w:p>
      </w:tc>
    </w:tr>
    <w:tr w:rsidR="007D7BE6" w14:paraId="002AC958" w14:textId="77777777">
      <w:tc>
        <w:tcPr>
          <w:tcW w:w="4181" w:type="dxa"/>
        </w:tcPr>
        <w:p w14:paraId="6A19F076" w14:textId="77777777" w:rsidR="007D7BE6" w:rsidRDefault="007D7BE6">
          <w:pPr>
            <w:pStyle w:val="tussenkopje"/>
          </w:pPr>
          <w:r>
            <w:t>Versie</w:t>
          </w:r>
        </w:p>
      </w:tc>
    </w:tr>
    <w:tr w:rsidR="007D7BE6" w14:paraId="7AD807B6" w14:textId="77777777">
      <w:tc>
        <w:tcPr>
          <w:tcW w:w="4181" w:type="dxa"/>
        </w:tcPr>
        <w:p w14:paraId="047AECB8" w14:textId="77777777" w:rsidR="007D7BE6" w:rsidRDefault="007D7BE6" w:rsidP="005268ED">
          <w:pPr>
            <w:spacing w:line="240" w:lineRule="atLeast"/>
          </w:pPr>
          <w:r>
            <w:t>2.13.0</w:t>
          </w:r>
        </w:p>
      </w:tc>
    </w:tr>
    <w:tr w:rsidR="007D7BE6" w14:paraId="1E480EB0" w14:textId="77777777">
      <w:tc>
        <w:tcPr>
          <w:tcW w:w="4181" w:type="dxa"/>
        </w:tcPr>
        <w:p w14:paraId="4CACDA85" w14:textId="77777777" w:rsidR="007D7BE6" w:rsidRDefault="007D7BE6" w:rsidP="00851C18">
          <w:pPr>
            <w:pStyle w:val="tussenkopje"/>
            <w:tabs>
              <w:tab w:val="center" w:pos="2020"/>
            </w:tabs>
          </w:pPr>
          <w:r>
            <w:t>Blad</w:t>
          </w:r>
          <w:r w:rsidR="00851C18">
            <w:tab/>
          </w:r>
        </w:p>
      </w:tc>
    </w:tr>
    <w:tr w:rsidR="007D7BE6" w14:paraId="333CD453" w14:textId="77777777">
      <w:tc>
        <w:tcPr>
          <w:tcW w:w="4181" w:type="dxa"/>
        </w:tcPr>
        <w:p w14:paraId="4D683EC4" w14:textId="77777777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14:paraId="3FAA35F1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2021EB32" wp14:editId="50488E5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11FB1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0A889943" wp14:editId="356C5F0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14:paraId="329E7121" w14:textId="77777777">
      <w:tc>
        <w:tcPr>
          <w:tcW w:w="4181" w:type="dxa"/>
        </w:tcPr>
        <w:p w14:paraId="490A7E5C" w14:textId="77777777" w:rsidR="007D7BE6" w:rsidRDefault="007D7BE6">
          <w:pPr>
            <w:pStyle w:val="tussenkopje"/>
            <w:spacing w:before="0"/>
          </w:pPr>
          <w:r>
            <w:t>Datum</w:t>
          </w:r>
        </w:p>
      </w:tc>
    </w:tr>
    <w:bookmarkStart w:id="305" w:name="Datum"/>
    <w:tr w:rsidR="007D7BE6" w14:paraId="1ACA1800" w14:textId="77777777">
      <w:tc>
        <w:tcPr>
          <w:tcW w:w="4181" w:type="dxa"/>
        </w:tcPr>
        <w:p w14:paraId="0366D370" w14:textId="52886083" w:rsidR="007D7BE6" w:rsidRPr="00C13BF3" w:rsidRDefault="007D7BE6">
          <w:pPr>
            <w:spacing w:line="240" w:lineRule="atLeast"/>
          </w:pPr>
          <w:r w:rsidRPr="00C13BF3">
            <w:fldChar w:fldCharType="begin"/>
          </w:r>
          <w:r w:rsidRPr="00C13BF3">
            <w:instrText xml:space="preserve"> STYLEREF Datumopmaakprofiel\l  \* MERGEFORMAT </w:instrText>
          </w:r>
          <w:r w:rsidR="008A1EF6">
            <w:fldChar w:fldCharType="separate"/>
          </w:r>
          <w:r w:rsidR="00A85777">
            <w:rPr>
              <w:noProof/>
            </w:rPr>
            <w:t>08-01-2019</w:t>
          </w:r>
          <w:r w:rsidRPr="00C13BF3">
            <w:fldChar w:fldCharType="end"/>
          </w:r>
          <w:bookmarkEnd w:id="305"/>
        </w:p>
      </w:tc>
    </w:tr>
    <w:tr w:rsidR="007D7BE6" w14:paraId="79DA8923" w14:textId="77777777">
      <w:tc>
        <w:tcPr>
          <w:tcW w:w="4181" w:type="dxa"/>
        </w:tcPr>
        <w:p w14:paraId="56078733" w14:textId="77777777" w:rsidR="007D7BE6" w:rsidRDefault="007D7BE6">
          <w:pPr>
            <w:pStyle w:val="tussenkopje"/>
          </w:pPr>
          <w:r>
            <w:t>Titel</w:t>
          </w:r>
        </w:p>
      </w:tc>
    </w:tr>
    <w:tr w:rsidR="007D7BE6" w14:paraId="62239014" w14:textId="77777777">
      <w:tc>
        <w:tcPr>
          <w:tcW w:w="4181" w:type="dxa"/>
        </w:tcPr>
        <w:p w14:paraId="4FCC0D35" w14:textId="77777777" w:rsidR="007D7BE6" w:rsidRPr="003412EA" w:rsidRDefault="007D7BE6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t>Toelichting Tekstblok - Registergoed v2.6.0NL</w:t>
          </w:r>
          <w:r>
            <w:rPr>
              <w:b/>
            </w:rPr>
            <w:fldChar w:fldCharType="end"/>
          </w:r>
        </w:p>
      </w:tc>
    </w:tr>
    <w:tr w:rsidR="007D7BE6" w14:paraId="0E272A3A" w14:textId="77777777">
      <w:tc>
        <w:tcPr>
          <w:tcW w:w="4181" w:type="dxa"/>
        </w:tcPr>
        <w:p w14:paraId="095B49B4" w14:textId="77777777" w:rsidR="007D7BE6" w:rsidRDefault="007D7BE6">
          <w:pPr>
            <w:pStyle w:val="tussenkopje"/>
          </w:pPr>
          <w:r>
            <w:t>Versie</w:t>
          </w:r>
        </w:p>
      </w:tc>
    </w:tr>
    <w:bookmarkStart w:id="306" w:name="Versie"/>
    <w:tr w:rsidR="007D7BE6" w14:paraId="7CFF6954" w14:textId="77777777">
      <w:tc>
        <w:tcPr>
          <w:tcW w:w="4181" w:type="dxa"/>
        </w:tcPr>
        <w:p w14:paraId="0F8BB084" w14:textId="6666E261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STYLEREF Versie \l  \* MERGEFORMAT </w:instrText>
          </w:r>
          <w:r w:rsidR="008A1EF6">
            <w:fldChar w:fldCharType="separate"/>
          </w:r>
          <w:r w:rsidR="00A85777">
            <w:rPr>
              <w:noProof/>
            </w:rPr>
            <w:t>2.14</w:t>
          </w:r>
          <w:r>
            <w:fldChar w:fldCharType="end"/>
          </w:r>
          <w:bookmarkEnd w:id="306"/>
        </w:p>
      </w:tc>
    </w:tr>
    <w:tr w:rsidR="007D7BE6" w14:paraId="4A0E8774" w14:textId="77777777">
      <w:tc>
        <w:tcPr>
          <w:tcW w:w="4181" w:type="dxa"/>
        </w:tcPr>
        <w:p w14:paraId="6D78B040" w14:textId="77777777" w:rsidR="007D7BE6" w:rsidRDefault="007D7BE6">
          <w:pPr>
            <w:pStyle w:val="tussenkopje"/>
          </w:pPr>
          <w:r>
            <w:t>Blad</w:t>
          </w:r>
        </w:p>
      </w:tc>
    </w:tr>
    <w:tr w:rsidR="007D7BE6" w14:paraId="08CC6AD4" w14:textId="77777777">
      <w:tc>
        <w:tcPr>
          <w:tcW w:w="4181" w:type="dxa"/>
        </w:tcPr>
        <w:p w14:paraId="2A6F3EE4" w14:textId="77777777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22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14:paraId="252AEAC2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9867885" wp14:editId="56CA4C26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21"/>
  </w:num>
  <w:num w:numId="3">
    <w:abstractNumId w:val="19"/>
  </w:num>
  <w:num w:numId="4">
    <w:abstractNumId w:val="13"/>
  </w:num>
  <w:num w:numId="5">
    <w:abstractNumId w:val="16"/>
  </w:num>
  <w:num w:numId="6">
    <w:abstractNumId w:val="24"/>
  </w:num>
  <w:num w:numId="7">
    <w:abstractNumId w:val="1"/>
  </w:num>
  <w:num w:numId="8">
    <w:abstractNumId w:val="23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7"/>
  </w:num>
  <w:num w:numId="14">
    <w:abstractNumId w:val="22"/>
  </w:num>
  <w:num w:numId="15">
    <w:abstractNumId w:val="11"/>
  </w:num>
  <w:num w:numId="16">
    <w:abstractNumId w:val="3"/>
  </w:num>
  <w:num w:numId="17">
    <w:abstractNumId w:val="15"/>
  </w:num>
  <w:num w:numId="18">
    <w:abstractNumId w:val="8"/>
  </w:num>
  <w:num w:numId="19">
    <w:abstractNumId w:val="4"/>
  </w:num>
  <w:num w:numId="2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>
    <w:abstractNumId w:val="14"/>
  </w:num>
  <w:num w:numId="22">
    <w:abstractNumId w:val="10"/>
  </w:num>
  <w:num w:numId="23">
    <w:abstractNumId w:val="5"/>
  </w:num>
  <w:num w:numId="24">
    <w:abstractNumId w:val="18"/>
  </w:num>
  <w:num w:numId="25">
    <w:abstractNumId w:val="25"/>
  </w:num>
  <w:num w:numId="26">
    <w:abstractNumId w:val="12"/>
  </w:num>
  <w:num w:numId="27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oot, Karina de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3185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C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2836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647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6F51"/>
    <w:rsid w:val="00227854"/>
    <w:rsid w:val="00231954"/>
    <w:rsid w:val="0023534E"/>
    <w:rsid w:val="00236AF8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08AF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6F14"/>
    <w:rsid w:val="002E033C"/>
    <w:rsid w:val="002E0C80"/>
    <w:rsid w:val="002E2A3B"/>
    <w:rsid w:val="002E31DC"/>
    <w:rsid w:val="002E4B13"/>
    <w:rsid w:val="002E5438"/>
    <w:rsid w:val="002E71D9"/>
    <w:rsid w:val="002E729C"/>
    <w:rsid w:val="002F0898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77D44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86E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3741"/>
    <w:rsid w:val="00433D41"/>
    <w:rsid w:val="00440164"/>
    <w:rsid w:val="00440435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60231"/>
    <w:rsid w:val="00461ECA"/>
    <w:rsid w:val="00462F19"/>
    <w:rsid w:val="0046378E"/>
    <w:rsid w:val="00465153"/>
    <w:rsid w:val="00473278"/>
    <w:rsid w:val="0047365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15AE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268ED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2DA8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00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0D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99A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30FF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482C"/>
    <w:rsid w:val="007D7BE6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40719"/>
    <w:rsid w:val="00840B6F"/>
    <w:rsid w:val="00842FF2"/>
    <w:rsid w:val="0084312D"/>
    <w:rsid w:val="008444C3"/>
    <w:rsid w:val="00851C18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EF6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3AB2"/>
    <w:rsid w:val="008C4F94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1F7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550"/>
    <w:rsid w:val="00991CB0"/>
    <w:rsid w:val="0099488A"/>
    <w:rsid w:val="00995BCD"/>
    <w:rsid w:val="0099627E"/>
    <w:rsid w:val="009963F1"/>
    <w:rsid w:val="0099720E"/>
    <w:rsid w:val="009A0155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9F6733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1370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60008"/>
    <w:rsid w:val="00A60133"/>
    <w:rsid w:val="00A60F54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84C5E"/>
    <w:rsid w:val="00A852E2"/>
    <w:rsid w:val="00A85777"/>
    <w:rsid w:val="00A87911"/>
    <w:rsid w:val="00A90578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6BE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077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4EDC"/>
    <w:rsid w:val="00B56E10"/>
    <w:rsid w:val="00B57422"/>
    <w:rsid w:val="00B57AD5"/>
    <w:rsid w:val="00B60BA7"/>
    <w:rsid w:val="00B63FAE"/>
    <w:rsid w:val="00B6481E"/>
    <w:rsid w:val="00B72970"/>
    <w:rsid w:val="00B734DA"/>
    <w:rsid w:val="00B755F1"/>
    <w:rsid w:val="00B76A2A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86C86"/>
    <w:rsid w:val="00B90E2B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2617"/>
    <w:rsid w:val="00C13BE9"/>
    <w:rsid w:val="00C13BF3"/>
    <w:rsid w:val="00C15569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7C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56D4"/>
    <w:rsid w:val="00C57F85"/>
    <w:rsid w:val="00C62C21"/>
    <w:rsid w:val="00C635A1"/>
    <w:rsid w:val="00C64D37"/>
    <w:rsid w:val="00C66ACB"/>
    <w:rsid w:val="00C70CBC"/>
    <w:rsid w:val="00C712FB"/>
    <w:rsid w:val="00C724AE"/>
    <w:rsid w:val="00C72DC7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35D"/>
    <w:rsid w:val="00CA2E64"/>
    <w:rsid w:val="00CA2F57"/>
    <w:rsid w:val="00CA4212"/>
    <w:rsid w:val="00CA5115"/>
    <w:rsid w:val="00CA5DFA"/>
    <w:rsid w:val="00CA7136"/>
    <w:rsid w:val="00CA792C"/>
    <w:rsid w:val="00CB0151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1EF0"/>
    <w:rsid w:val="00DA236F"/>
    <w:rsid w:val="00DA3542"/>
    <w:rsid w:val="00DA3B4A"/>
    <w:rsid w:val="00DA5F5F"/>
    <w:rsid w:val="00DB1969"/>
    <w:rsid w:val="00DB30A5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8B7"/>
    <w:rsid w:val="00F62DF7"/>
    <w:rsid w:val="00F638DE"/>
    <w:rsid w:val="00F65266"/>
    <w:rsid w:val="00F65CE4"/>
    <w:rsid w:val="00F665CB"/>
    <w:rsid w:val="00F66AB7"/>
    <w:rsid w:val="00F66C83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E75F5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577C47D5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1454B-2724-48FC-A6AF-3F0EE56D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6253</Words>
  <Characters>34397</Characters>
  <Application>Microsoft Office Word</Application>
  <DocSecurity>0</DocSecurity>
  <Lines>286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40569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5</cp:revision>
  <cp:lastPrinted>2015-03-24T12:51:00Z</cp:lastPrinted>
  <dcterms:created xsi:type="dcterms:W3CDTF">2020-01-08T11:43:00Z</dcterms:created>
  <dcterms:modified xsi:type="dcterms:W3CDTF">2020-01-08T11:59:00Z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