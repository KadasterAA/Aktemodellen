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36C32" w14:textId="77777777" w:rsidR="003228A3" w:rsidRDefault="003228A3" w:rsidP="00C26BE6"/>
    <w:tbl>
      <w:tblPr>
        <w:tblpPr w:leftFromText="142" w:rightFromText="142" w:vertAnchor="page" w:horzAnchor="margin" w:tblpY="625"/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3228A3" w14:paraId="59941C6C" w14:textId="77777777" w:rsidTr="00FB0F94">
        <w:trPr>
          <w:gridAfter w:val="1"/>
          <w:wAfter w:w="3686" w:type="dxa"/>
        </w:trPr>
        <w:tc>
          <w:tcPr>
            <w:tcW w:w="5173" w:type="dxa"/>
          </w:tcPr>
          <w:p w14:paraId="3FCA93C7" w14:textId="77777777" w:rsidR="003228A3" w:rsidRDefault="003228A3"/>
        </w:tc>
      </w:tr>
      <w:tr w:rsidR="003228A3" w14:paraId="57B0F703" w14:textId="77777777" w:rsidTr="00FB0F94">
        <w:trPr>
          <w:gridAfter w:val="1"/>
          <w:wAfter w:w="3686" w:type="dxa"/>
        </w:trPr>
        <w:tc>
          <w:tcPr>
            <w:tcW w:w="5173" w:type="dxa"/>
          </w:tcPr>
          <w:p w14:paraId="221340FD" w14:textId="77777777" w:rsidR="003228A3" w:rsidRDefault="003228A3"/>
        </w:tc>
      </w:tr>
      <w:tr w:rsidR="003228A3" w:rsidRPr="00343045" w14:paraId="3112ED36" w14:textId="77777777" w:rsidTr="00FB0F94">
        <w:trPr>
          <w:gridAfter w:val="1"/>
          <w:wAfter w:w="3686" w:type="dxa"/>
        </w:trPr>
        <w:tc>
          <w:tcPr>
            <w:tcW w:w="5173" w:type="dxa"/>
          </w:tcPr>
          <w:p w14:paraId="3B010468" w14:textId="3CCEB2A0" w:rsidR="003228A3" w:rsidRPr="00343045" w:rsidRDefault="00FC63CF">
            <w:pPr>
              <w:pStyle w:val="Eenheid"/>
            </w:pPr>
            <w:bookmarkStart w:id="0" w:name="bmDirectie"/>
            <w:bookmarkEnd w:id="0"/>
            <w:ins w:id="1" w:author="Groot, Karina de" w:date="2024-11-07T10:11:00Z" w16du:dateUtc="2024-11-07T09:11:00Z">
              <w:r w:rsidRPr="00E80392">
                <w:rPr>
                  <w:rStyle w:val="Ondertitel1"/>
                </w:rPr>
                <w:t>Directie Beheer en Ontwikkeling Informatietechnologie</w:t>
              </w:r>
              <w:r>
                <w:rPr>
                  <w:rStyle w:val="Ondertitel1"/>
                </w:rPr>
                <w:t xml:space="preserve"> </w:t>
              </w:r>
              <w:r w:rsidRPr="00E80392">
                <w:rPr>
                  <w:rStyle w:val="Ondertitel1"/>
                </w:rPr>
                <w:t>(BOI)</w:t>
              </w:r>
            </w:ins>
          </w:p>
        </w:tc>
      </w:tr>
      <w:tr w:rsidR="003228A3" w:rsidRPr="00343045" w14:paraId="618B99B8" w14:textId="77777777" w:rsidTr="00FB0F94">
        <w:trPr>
          <w:gridAfter w:val="1"/>
          <w:wAfter w:w="3686" w:type="dxa"/>
        </w:trPr>
        <w:tc>
          <w:tcPr>
            <w:tcW w:w="5173" w:type="dxa"/>
          </w:tcPr>
          <w:p w14:paraId="3E230BE1" w14:textId="4DF791D1" w:rsidR="003228A3" w:rsidRPr="00343045" w:rsidRDefault="003228A3" w:rsidP="00F00822">
            <w:pPr>
              <w:pStyle w:val="Afdeling"/>
              <w:tabs>
                <w:tab w:val="left" w:pos="3720"/>
              </w:tabs>
              <w:rPr>
                <w:sz w:val="20"/>
                <w:lang w:val="nl-NL"/>
              </w:rPr>
            </w:pPr>
            <w:bookmarkStart w:id="2" w:name="bmAfdeling"/>
            <w:bookmarkEnd w:id="2"/>
          </w:p>
        </w:tc>
      </w:tr>
      <w:tr w:rsidR="003228A3" w:rsidRPr="00343045" w14:paraId="4620CBBD" w14:textId="77777777" w:rsidTr="00FB0F94">
        <w:trPr>
          <w:gridAfter w:val="1"/>
          <w:wAfter w:w="3686" w:type="dxa"/>
        </w:trPr>
        <w:tc>
          <w:tcPr>
            <w:tcW w:w="5173" w:type="dxa"/>
          </w:tcPr>
          <w:p w14:paraId="4394FFA9" w14:textId="77777777"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14:paraId="4F97868B" w14:textId="77777777" w:rsidTr="00FB0F94">
        <w:trPr>
          <w:gridAfter w:val="1"/>
          <w:wAfter w:w="3686" w:type="dxa"/>
          <w:trHeight w:val="3804"/>
        </w:trPr>
        <w:tc>
          <w:tcPr>
            <w:tcW w:w="5173" w:type="dxa"/>
            <w:vAlign w:val="bottom"/>
          </w:tcPr>
          <w:p w14:paraId="7334E73A" w14:textId="77777777" w:rsidR="003228A3" w:rsidRPr="00343045" w:rsidRDefault="003228A3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3" w:name="bmVertrouwelijk"/>
            <w:bookmarkEnd w:id="3"/>
          </w:p>
        </w:tc>
      </w:tr>
      <w:tr w:rsidR="003228A3" w:rsidRPr="00343045" w14:paraId="4CB6D96A" w14:textId="77777777" w:rsidTr="00FB0F94">
        <w:trPr>
          <w:gridAfter w:val="1"/>
          <w:wAfter w:w="3686" w:type="dxa"/>
          <w:trHeight w:val="135"/>
        </w:trPr>
        <w:tc>
          <w:tcPr>
            <w:tcW w:w="5173" w:type="dxa"/>
          </w:tcPr>
          <w:p w14:paraId="031160AF" w14:textId="77777777"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14:paraId="57D37C0B" w14:textId="77777777" w:rsidTr="00FB0F94">
        <w:trPr>
          <w:gridAfter w:val="1"/>
          <w:wAfter w:w="3686" w:type="dxa"/>
          <w:trHeight w:val="181"/>
        </w:trPr>
        <w:tc>
          <w:tcPr>
            <w:tcW w:w="5173" w:type="dxa"/>
          </w:tcPr>
          <w:p w14:paraId="1DBF880F" w14:textId="77777777" w:rsidR="003228A3" w:rsidRPr="00343045" w:rsidRDefault="003228A3"/>
        </w:tc>
      </w:tr>
      <w:tr w:rsidR="003228A3" w:rsidRPr="00343045" w14:paraId="324DBDA1" w14:textId="77777777" w:rsidTr="00FB0F94">
        <w:trPr>
          <w:gridAfter w:val="1"/>
          <w:wAfter w:w="3686" w:type="dxa"/>
        </w:trPr>
        <w:tc>
          <w:tcPr>
            <w:tcW w:w="5173" w:type="dxa"/>
          </w:tcPr>
          <w:p w14:paraId="674A8E9B" w14:textId="13ECB865" w:rsidR="003228A3" w:rsidRPr="00343045" w:rsidRDefault="00E0405C">
            <w:pPr>
              <w:pStyle w:val="Titel"/>
              <w:spacing w:line="240" w:lineRule="auto"/>
              <w:rPr>
                <w:lang w:val="nl-NL"/>
              </w:rPr>
            </w:pPr>
            <w:bookmarkStart w:id="4" w:name="bmTitel"/>
            <w:r>
              <w:rPr>
                <w:lang w:val="nl-NL"/>
              </w:rPr>
              <w:t xml:space="preserve">Toelichting </w:t>
            </w:r>
            <w:r w:rsidR="000865A5">
              <w:rPr>
                <w:lang w:val="nl-NL"/>
              </w:rPr>
              <w:t xml:space="preserve">Tekstblok </w:t>
            </w:r>
            <w:r w:rsidR="000F22B6">
              <w:rPr>
                <w:lang w:val="nl-NL"/>
              </w:rPr>
              <w:t xml:space="preserve">- </w:t>
            </w:r>
            <w:r w:rsidR="00104BFA">
              <w:rPr>
                <w:lang w:val="nl-NL"/>
              </w:rPr>
              <w:t>Gevolmachtigde</w:t>
            </w:r>
            <w:r>
              <w:rPr>
                <w:lang w:val="nl-NL"/>
              </w:rPr>
              <w:t xml:space="preserve"> v</w:t>
            </w:r>
            <w:ins w:id="5" w:author="Groot, Karina de" w:date="2024-11-07T10:12:00Z" w16du:dateUtc="2024-11-07T09:12:00Z">
              <w:r w:rsidR="00FE64A8">
                <w:rPr>
                  <w:lang w:val="nl-NL"/>
                </w:rPr>
                <w:t>3</w:t>
              </w:r>
              <w:r w:rsidR="00FE64A8">
                <w:t>.0</w:t>
              </w:r>
            </w:ins>
            <w:del w:id="6" w:author="Groot, Karina de" w:date="2024-11-07T10:12:00Z" w16du:dateUtc="2024-11-07T09:12:00Z">
              <w:r w:rsidR="00924B97" w:rsidDel="00FE64A8">
                <w:rPr>
                  <w:lang w:val="nl-NL"/>
                </w:rPr>
                <w:delText>2.</w:delText>
              </w:r>
              <w:r w:rsidR="00BA73A5" w:rsidDel="00FE64A8">
                <w:rPr>
                  <w:lang w:val="nl-NL"/>
                </w:rPr>
                <w:delText>7</w:delText>
              </w:r>
            </w:del>
            <w:bookmarkEnd w:id="4"/>
          </w:p>
        </w:tc>
      </w:tr>
      <w:tr w:rsidR="003228A3" w:rsidRPr="00343045" w14:paraId="5B4ABE48" w14:textId="77777777" w:rsidTr="00FB0F94">
        <w:trPr>
          <w:gridAfter w:val="1"/>
          <w:wAfter w:w="3686" w:type="dxa"/>
          <w:trHeight w:val="268"/>
        </w:trPr>
        <w:tc>
          <w:tcPr>
            <w:tcW w:w="5173" w:type="dxa"/>
          </w:tcPr>
          <w:p w14:paraId="6B70A3D9" w14:textId="77777777" w:rsidR="003228A3" w:rsidRPr="00343045" w:rsidRDefault="003228A3"/>
        </w:tc>
      </w:tr>
      <w:tr w:rsidR="003228A3" w:rsidRPr="00343045" w14:paraId="144F1D89" w14:textId="77777777" w:rsidTr="00FB0F94">
        <w:trPr>
          <w:gridAfter w:val="1"/>
          <w:wAfter w:w="3686" w:type="dxa"/>
          <w:cantSplit/>
          <w:trHeight w:hRule="exact" w:val="275"/>
        </w:trPr>
        <w:tc>
          <w:tcPr>
            <w:tcW w:w="5173" w:type="dxa"/>
            <w:vAlign w:val="bottom"/>
          </w:tcPr>
          <w:p w14:paraId="5D72B323" w14:textId="77777777" w:rsidR="003228A3" w:rsidRPr="00343045" w:rsidRDefault="004A1631">
            <w:pPr>
              <w:pStyle w:val="Ondertitel"/>
              <w:spacing w:line="240" w:lineRule="auto"/>
              <w:rPr>
                <w:sz w:val="18"/>
                <w:lang w:val="nl-NL"/>
              </w:rPr>
            </w:pPr>
            <w:bookmarkStart w:id="7" w:name="bmSubtitel"/>
            <w:bookmarkEnd w:id="7"/>
            <w:r w:rsidRPr="00343045">
              <w:rPr>
                <w:sz w:val="18"/>
                <w:lang w:val="nl-NL"/>
              </w:rPr>
              <w:t>Automatische Akteverwerking</w:t>
            </w:r>
          </w:p>
        </w:tc>
      </w:tr>
      <w:tr w:rsidR="003228A3" w:rsidRPr="00343045" w14:paraId="61C4FE51" w14:textId="77777777" w:rsidTr="00FB0F94">
        <w:trPr>
          <w:gridAfter w:val="1"/>
          <w:wAfter w:w="3686" w:type="dxa"/>
          <w:cantSplit/>
          <w:trHeight w:hRule="exact" w:val="804"/>
        </w:trPr>
        <w:tc>
          <w:tcPr>
            <w:tcW w:w="5173" w:type="dxa"/>
            <w:vAlign w:val="bottom"/>
          </w:tcPr>
          <w:p w14:paraId="3A2CBFC0" w14:textId="77777777" w:rsidR="003228A3" w:rsidRPr="00343045" w:rsidRDefault="003228A3"/>
        </w:tc>
      </w:tr>
      <w:tr w:rsidR="00F81AE6" w:rsidRPr="00343045" w14:paraId="60687CAA" w14:textId="77777777" w:rsidTr="00FB0F94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5D5D53E6" w14:textId="77777777" w:rsidR="00F81AE6" w:rsidRPr="00343045" w:rsidRDefault="00F81AE6">
            <w:pPr>
              <w:pStyle w:val="tussenkopje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</w:tr>
      <w:tr w:rsidR="00F81AE6" w:rsidRPr="00343045" w14:paraId="02C638F2" w14:textId="77777777" w:rsidTr="00FB0F94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238364FE" w14:textId="73ABBED6" w:rsidR="00F81AE6" w:rsidRPr="00343045" w:rsidRDefault="00FE64A8" w:rsidP="00F81AE6">
            <w:ins w:id="8" w:author="Groot, Karina de" w:date="2024-11-07T10:12:00Z" w16du:dateUtc="2024-11-07T09:12:00Z">
              <w:r>
                <w:t>3.0</w:t>
              </w:r>
            </w:ins>
            <w:del w:id="9" w:author="Groot, Karina de" w:date="2024-11-07T10:12:00Z" w16du:dateUtc="2024-11-07T09:12:00Z">
              <w:r w:rsidR="00F81AE6" w:rsidDel="00FE64A8">
                <w:fldChar w:fldCharType="begin"/>
              </w:r>
              <w:r w:rsidR="00F81AE6" w:rsidDel="00FE64A8">
                <w:delInstrText xml:space="preserve"> REF Versie \h  \* MERGEFORMAT </w:delInstrText>
              </w:r>
              <w:r w:rsidR="00F81AE6" w:rsidDel="00FE64A8">
                <w:fldChar w:fldCharType="separate"/>
              </w:r>
              <w:r w:rsidR="00FB0F94" w:rsidDel="00FE64A8">
                <w:delText>2,8,0</w:delText>
              </w:r>
              <w:r w:rsidR="00F81AE6" w:rsidDel="00FE64A8">
                <w:fldChar w:fldCharType="end"/>
              </w:r>
            </w:del>
          </w:p>
        </w:tc>
      </w:tr>
      <w:tr w:rsidR="003228A3" w:rsidRPr="00343045" w14:paraId="0EFF3031" w14:textId="77777777" w:rsidTr="00FB0F94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09835922" w14:textId="77777777" w:rsidR="003228A3" w:rsidRPr="00343045" w:rsidRDefault="003228A3">
            <w:pPr>
              <w:pStyle w:val="tussenkopje"/>
              <w:rPr>
                <w:lang w:val="nl-NL"/>
              </w:rPr>
            </w:pPr>
            <w:r w:rsidRPr="00343045">
              <w:rPr>
                <w:lang w:val="nl-NL"/>
              </w:rPr>
              <w:t>Auteur(s)</w:t>
            </w:r>
          </w:p>
        </w:tc>
      </w:tr>
      <w:tr w:rsidR="003228A3" w:rsidRPr="00E7312B" w14:paraId="6B62BF3C" w14:textId="77777777" w:rsidTr="00FB0F94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6EE8932B" w14:textId="24C7EF7E" w:rsidR="002A010E" w:rsidRPr="00E7312B" w:rsidRDefault="00FE64A8" w:rsidP="005F7CEA">
            <w:pPr>
              <w:rPr>
                <w:lang w:val="en-GB"/>
              </w:rPr>
            </w:pPr>
            <w:bookmarkStart w:id="10" w:name="bmAuteurs"/>
            <w:bookmarkEnd w:id="10"/>
            <w:ins w:id="11" w:author="Groot, Karina de" w:date="2024-11-07T10:12:00Z" w16du:dateUtc="2024-11-07T09:12:00Z">
              <w:r>
                <w:rPr>
                  <w:lang w:val="en-GB"/>
                </w:rPr>
                <w:t>BSU</w:t>
              </w:r>
            </w:ins>
            <w:ins w:id="12" w:author="Groot, Karina de" w:date="2024-11-07T10:13:00Z" w16du:dateUtc="2024-11-07T09:13:00Z">
              <w:r>
                <w:rPr>
                  <w:lang w:val="en-GB"/>
                </w:rPr>
                <w:t>2/Team2/AA</w:t>
              </w:r>
            </w:ins>
          </w:p>
        </w:tc>
      </w:tr>
      <w:tr w:rsidR="003228A3" w:rsidRPr="00E7312B" w14:paraId="6A04BFE3" w14:textId="77777777" w:rsidTr="00FB0F94"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14:paraId="464F4487" w14:textId="77777777" w:rsidR="003228A3" w:rsidRPr="00E7312B" w:rsidRDefault="003228A3">
            <w:pPr>
              <w:rPr>
                <w:lang w:val="en-GB"/>
              </w:rPr>
            </w:pPr>
          </w:p>
        </w:tc>
      </w:tr>
    </w:tbl>
    <w:p w14:paraId="5342674B" w14:textId="77777777" w:rsidR="003228A3" w:rsidRPr="00E7312B" w:rsidRDefault="003228A3">
      <w:pPr>
        <w:rPr>
          <w:lang w:val="en-GB"/>
        </w:rPr>
        <w:sectPr w:rsidR="003228A3" w:rsidRPr="00E7312B" w:rsidSect="00D51AFD">
          <w:headerReference w:type="first" r:id="rId8"/>
          <w:footerReference w:type="first" r:id="rId9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  <w:titlePg/>
        </w:sectPr>
      </w:pPr>
    </w:p>
    <w:tbl>
      <w:tblPr>
        <w:tblpPr w:leftFromText="142" w:rightFromText="142" w:vertAnchor="page" w:horzAnchor="margin" w:tblpY="625"/>
        <w:tblW w:w="9568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  <w:gridCol w:w="709"/>
      </w:tblGrid>
      <w:tr w:rsidR="003228A3" w:rsidRPr="00E7312B" w14:paraId="43B61FAF" w14:textId="77777777" w:rsidTr="00FB0F94">
        <w:trPr>
          <w:gridAfter w:val="2"/>
          <w:wAfter w:w="4395" w:type="dxa"/>
        </w:trPr>
        <w:tc>
          <w:tcPr>
            <w:tcW w:w="5173" w:type="dxa"/>
          </w:tcPr>
          <w:p w14:paraId="35817D71" w14:textId="77777777" w:rsidR="003228A3" w:rsidRPr="00E7312B" w:rsidRDefault="003228A3">
            <w:pPr>
              <w:rPr>
                <w:lang w:val="en-GB"/>
              </w:rPr>
            </w:pPr>
          </w:p>
        </w:tc>
      </w:tr>
      <w:tr w:rsidR="003228A3" w:rsidRPr="00E7312B" w14:paraId="02FC8976" w14:textId="77777777" w:rsidTr="00FB0F94">
        <w:trPr>
          <w:gridAfter w:val="2"/>
          <w:wAfter w:w="4395" w:type="dxa"/>
        </w:trPr>
        <w:tc>
          <w:tcPr>
            <w:tcW w:w="5173" w:type="dxa"/>
          </w:tcPr>
          <w:p w14:paraId="3CEA48ED" w14:textId="77777777" w:rsidR="003228A3" w:rsidRPr="00E7312B" w:rsidRDefault="003228A3">
            <w:pPr>
              <w:rPr>
                <w:lang w:val="en-GB"/>
              </w:rPr>
            </w:pPr>
          </w:p>
        </w:tc>
      </w:tr>
      <w:tr w:rsidR="003228A3" w:rsidRPr="00343045" w14:paraId="79F9572C" w14:textId="77777777" w:rsidTr="00FB0F94">
        <w:trPr>
          <w:gridAfter w:val="2"/>
          <w:wAfter w:w="4395" w:type="dxa"/>
        </w:trPr>
        <w:tc>
          <w:tcPr>
            <w:tcW w:w="5173" w:type="dxa"/>
          </w:tcPr>
          <w:p w14:paraId="2D3233C8" w14:textId="3925007B" w:rsidR="003228A3" w:rsidRPr="00343045" w:rsidRDefault="00F73ADA" w:rsidP="00F73ADA">
            <w:pPr>
              <w:tabs>
                <w:tab w:val="right" w:pos="5103"/>
              </w:tabs>
              <w:rPr>
                <w:b/>
                <w:bCs/>
                <w:sz w:val="20"/>
              </w:rPr>
            </w:pPr>
            <w:ins w:id="13" w:author="Groot, Karina de" w:date="2024-11-07T10:14:00Z" w16du:dateUtc="2024-11-07T09:14:00Z">
              <w:r w:rsidRPr="00E80392">
                <w:rPr>
                  <w:rStyle w:val="Ondertitel1"/>
                </w:rPr>
                <w:t>Directie Beheer en Ontwikkeling Informatietechnologie</w:t>
              </w:r>
              <w:r>
                <w:rPr>
                  <w:rStyle w:val="Ondertitel1"/>
                </w:rPr>
                <w:t xml:space="preserve"> </w:t>
              </w:r>
              <w:r w:rsidRPr="00E80392">
                <w:rPr>
                  <w:rStyle w:val="Ondertitel1"/>
                </w:rPr>
                <w:t>(BOI)</w:t>
              </w:r>
            </w:ins>
          </w:p>
        </w:tc>
      </w:tr>
      <w:tr w:rsidR="003228A3" w:rsidRPr="00343045" w14:paraId="1B5B3A6D" w14:textId="77777777" w:rsidTr="00FB0F94">
        <w:trPr>
          <w:gridAfter w:val="2"/>
          <w:wAfter w:w="4395" w:type="dxa"/>
        </w:trPr>
        <w:tc>
          <w:tcPr>
            <w:tcW w:w="5173" w:type="dxa"/>
          </w:tcPr>
          <w:p w14:paraId="6D9229D1" w14:textId="4BAED3AE" w:rsidR="003228A3" w:rsidRPr="00343045" w:rsidRDefault="003228A3">
            <w:pPr>
              <w:rPr>
                <w:b/>
                <w:bCs/>
                <w:sz w:val="20"/>
              </w:rPr>
            </w:pPr>
          </w:p>
        </w:tc>
      </w:tr>
      <w:tr w:rsidR="003228A3" w:rsidRPr="00343045" w14:paraId="62E245D8" w14:textId="77777777" w:rsidTr="00FB0F94">
        <w:trPr>
          <w:gridAfter w:val="2"/>
          <w:wAfter w:w="4395" w:type="dxa"/>
        </w:trPr>
        <w:tc>
          <w:tcPr>
            <w:tcW w:w="5173" w:type="dxa"/>
          </w:tcPr>
          <w:p w14:paraId="15DD390C" w14:textId="77777777" w:rsidR="003228A3" w:rsidRPr="00343045" w:rsidRDefault="003228A3"/>
        </w:tc>
      </w:tr>
      <w:tr w:rsidR="003228A3" w:rsidRPr="00343045" w14:paraId="5C8BEC14" w14:textId="77777777" w:rsidTr="00FB0F94">
        <w:trPr>
          <w:gridAfter w:val="2"/>
          <w:wAfter w:w="4395" w:type="dxa"/>
          <w:trHeight w:val="3958"/>
        </w:trPr>
        <w:tc>
          <w:tcPr>
            <w:tcW w:w="5173" w:type="dxa"/>
            <w:vAlign w:val="bottom"/>
          </w:tcPr>
          <w:p w14:paraId="1D9E4A0F" w14:textId="77777777" w:rsidR="003228A3" w:rsidRPr="00343045" w:rsidRDefault="003228A3"/>
        </w:tc>
      </w:tr>
      <w:tr w:rsidR="003228A3" w:rsidRPr="00343045" w14:paraId="54A2842B" w14:textId="77777777" w:rsidTr="00FB0F94">
        <w:trPr>
          <w:trHeight w:val="448"/>
        </w:trPr>
        <w:tc>
          <w:tcPr>
            <w:tcW w:w="9568" w:type="dxa"/>
            <w:gridSpan w:val="3"/>
          </w:tcPr>
          <w:p w14:paraId="7EEC91CE" w14:textId="77777777" w:rsidR="003228A3" w:rsidRPr="00343045" w:rsidRDefault="003228A3" w:rsidP="001E7354">
            <w:pPr>
              <w:jc w:val="center"/>
            </w:pPr>
          </w:p>
        </w:tc>
      </w:tr>
      <w:tr w:rsidR="003228A3" w:rsidRPr="00343045" w14:paraId="3D7233F3" w14:textId="77777777" w:rsidTr="00FB0F94">
        <w:trPr>
          <w:gridAfter w:val="2"/>
          <w:wAfter w:w="4395" w:type="dxa"/>
          <w:trHeight w:val="181"/>
        </w:trPr>
        <w:tc>
          <w:tcPr>
            <w:tcW w:w="5173" w:type="dxa"/>
          </w:tcPr>
          <w:p w14:paraId="79B55B08" w14:textId="76DF6EE0" w:rsidR="003228A3" w:rsidRPr="00343045" w:rsidRDefault="00E0405C">
            <w:r>
              <w:rPr>
                <w:b/>
                <w:bCs/>
                <w:sz w:val="20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 REF bmTitel \h </w:instrText>
            </w:r>
            <w:r>
              <w:rPr>
                <w:b/>
                <w:bCs/>
                <w:sz w:val="20"/>
              </w:rPr>
            </w:r>
            <w:r>
              <w:rPr>
                <w:b/>
                <w:bCs/>
                <w:sz w:val="20"/>
              </w:rPr>
              <w:fldChar w:fldCharType="separate"/>
            </w:r>
            <w:r w:rsidR="00FB0F94">
              <w:t>Toelichting Tekstblok - Gevolmachtigde v</w:t>
            </w:r>
            <w:del w:id="14" w:author="Groot, Karina de" w:date="2024-11-07T10:15:00Z" w16du:dateUtc="2024-11-07T09:15:00Z">
              <w:r w:rsidR="00FB0F94" w:rsidDel="00F73ADA">
                <w:delText>2.7</w:delText>
              </w:r>
            </w:del>
            <w:r>
              <w:rPr>
                <w:b/>
                <w:bCs/>
                <w:sz w:val="20"/>
              </w:rPr>
              <w:fldChar w:fldCharType="end"/>
            </w:r>
            <w:ins w:id="15" w:author="Groot, Karina de" w:date="2024-11-07T10:15:00Z" w16du:dateUtc="2024-11-07T09:15:00Z">
              <w:r w:rsidR="00F73ADA">
                <w:rPr>
                  <w:b/>
                  <w:bCs/>
                  <w:sz w:val="20"/>
                </w:rPr>
                <w:t>3.0</w:t>
              </w:r>
            </w:ins>
          </w:p>
        </w:tc>
      </w:tr>
      <w:tr w:rsidR="003228A3" w:rsidRPr="00343045" w14:paraId="6446B343" w14:textId="77777777" w:rsidTr="00FB0F94">
        <w:trPr>
          <w:gridAfter w:val="2"/>
          <w:wAfter w:w="4395" w:type="dxa"/>
        </w:trPr>
        <w:tc>
          <w:tcPr>
            <w:tcW w:w="5173" w:type="dxa"/>
          </w:tcPr>
          <w:p w14:paraId="613FB66F" w14:textId="77777777" w:rsidR="003228A3" w:rsidRPr="00343045" w:rsidRDefault="003228A3"/>
        </w:tc>
      </w:tr>
      <w:tr w:rsidR="003228A3" w:rsidRPr="00343045" w14:paraId="568F2B39" w14:textId="77777777" w:rsidTr="00FB0F94">
        <w:trPr>
          <w:gridAfter w:val="2"/>
          <w:wAfter w:w="4395" w:type="dxa"/>
          <w:trHeight w:val="268"/>
        </w:trPr>
        <w:tc>
          <w:tcPr>
            <w:tcW w:w="5173" w:type="dxa"/>
          </w:tcPr>
          <w:p w14:paraId="0758039C" w14:textId="77777777" w:rsidR="003228A3" w:rsidRPr="00343045" w:rsidRDefault="003228A3" w:rsidP="00D3787C">
            <w:r w:rsidRPr="00343045">
              <w:fldChar w:fldCharType="begin"/>
            </w:r>
            <w:r w:rsidRPr="00343045">
              <w:instrText xml:space="preserve"> STYLEREF </w:instrText>
            </w:r>
            <w:r w:rsidR="00D3787C">
              <w:instrText>Onder</w:instrText>
            </w:r>
            <w:r w:rsidR="00D3787C" w:rsidRPr="00343045">
              <w:instrText xml:space="preserve">titel </w:instrText>
            </w:r>
            <w:r w:rsidRPr="00343045">
              <w:instrText xml:space="preserve">\* MERGEFORMAT </w:instrText>
            </w:r>
            <w:r w:rsidRPr="00343045">
              <w:fldChar w:fldCharType="separate"/>
            </w:r>
            <w:r w:rsidR="00FB0F94" w:rsidRPr="00FB0F94">
              <w:rPr>
                <w:b/>
                <w:bCs/>
                <w:noProof/>
              </w:rPr>
              <w:t>Automatische Akteverwerking</w:t>
            </w:r>
            <w:r w:rsidRPr="00343045">
              <w:fldChar w:fldCharType="end"/>
            </w:r>
          </w:p>
        </w:tc>
      </w:tr>
      <w:tr w:rsidR="003228A3" w:rsidRPr="00343045" w14:paraId="5CB8E599" w14:textId="77777777" w:rsidTr="00FB0F94">
        <w:trPr>
          <w:gridAfter w:val="2"/>
          <w:wAfter w:w="4395" w:type="dxa"/>
          <w:trHeight w:hRule="exact" w:val="345"/>
        </w:trPr>
        <w:tc>
          <w:tcPr>
            <w:tcW w:w="5173" w:type="dxa"/>
            <w:vAlign w:val="bottom"/>
          </w:tcPr>
          <w:p w14:paraId="4D7A0259" w14:textId="77777777" w:rsidR="003228A3" w:rsidRPr="00343045" w:rsidRDefault="003228A3"/>
        </w:tc>
      </w:tr>
      <w:tr w:rsidR="003228A3" w:rsidRPr="00343045" w14:paraId="73F3AA16" w14:textId="77777777" w:rsidTr="00FB0F94">
        <w:trPr>
          <w:gridAfter w:val="2"/>
          <w:wAfter w:w="4395" w:type="dxa"/>
          <w:trHeight w:hRule="exact" w:val="333"/>
        </w:trPr>
        <w:tc>
          <w:tcPr>
            <w:tcW w:w="5173" w:type="dxa"/>
            <w:vAlign w:val="bottom"/>
          </w:tcPr>
          <w:p w14:paraId="3C4D138C" w14:textId="77777777" w:rsidR="003228A3" w:rsidRPr="00343045" w:rsidRDefault="003228A3">
            <w:pPr>
              <w:pStyle w:val="kopje"/>
            </w:pPr>
            <w:r w:rsidRPr="00343045">
              <w:t>Opdrachtgever</w:t>
            </w:r>
          </w:p>
        </w:tc>
      </w:tr>
      <w:tr w:rsidR="003228A3" w:rsidRPr="00343045" w14:paraId="20AFDF30" w14:textId="77777777" w:rsidTr="00FB0F94"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14:paraId="65D11217" w14:textId="7F9BCF53" w:rsidR="003228A3" w:rsidRPr="00343045" w:rsidRDefault="00F73ADA">
            <w:bookmarkStart w:id="16" w:name="bmOpdrachtgever"/>
            <w:bookmarkEnd w:id="16"/>
            <w:ins w:id="17" w:author="Groot, Karina de" w:date="2024-11-07T10:16:00Z" w16du:dateUtc="2024-11-07T09:16:00Z">
              <w:r>
                <w:t>DPI/ODR</w:t>
              </w:r>
            </w:ins>
          </w:p>
        </w:tc>
      </w:tr>
      <w:tr w:rsidR="003228A3" w:rsidRPr="00343045" w14:paraId="4B564703" w14:textId="77777777" w:rsidTr="00FB0F94">
        <w:trPr>
          <w:gridAfter w:val="2"/>
          <w:wAfter w:w="4395" w:type="dxa"/>
          <w:trHeight w:hRule="exact" w:val="313"/>
        </w:trPr>
        <w:tc>
          <w:tcPr>
            <w:tcW w:w="5173" w:type="dxa"/>
            <w:vAlign w:val="bottom"/>
          </w:tcPr>
          <w:p w14:paraId="1611FE52" w14:textId="77777777" w:rsidR="003228A3" w:rsidRPr="00343045" w:rsidRDefault="003228A3">
            <w:pPr>
              <w:pStyle w:val="kopje"/>
            </w:pPr>
            <w:r w:rsidRPr="00343045">
              <w:t>Status</w:t>
            </w:r>
          </w:p>
        </w:tc>
      </w:tr>
      <w:tr w:rsidR="003228A3" w:rsidRPr="00343045" w14:paraId="39B53FCC" w14:textId="77777777" w:rsidTr="00FB0F94"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14:paraId="47EF12E9" w14:textId="77777777" w:rsidR="003228A3" w:rsidRPr="00343045" w:rsidRDefault="005F7CEA">
            <w:bookmarkStart w:id="18" w:name="bmStatus"/>
            <w:bookmarkEnd w:id="18"/>
            <w:r>
              <w:t>Definitief</w:t>
            </w:r>
          </w:p>
        </w:tc>
      </w:tr>
      <w:tr w:rsidR="003228A3" w:rsidRPr="00343045" w14:paraId="0CBBA5AB" w14:textId="77777777" w:rsidTr="00FB0F94">
        <w:trPr>
          <w:gridAfter w:val="2"/>
          <w:wAfter w:w="4395" w:type="dxa"/>
          <w:trHeight w:hRule="exact" w:val="332"/>
        </w:trPr>
        <w:tc>
          <w:tcPr>
            <w:tcW w:w="5173" w:type="dxa"/>
            <w:vAlign w:val="bottom"/>
          </w:tcPr>
          <w:p w14:paraId="795D5610" w14:textId="77777777" w:rsidR="003228A3" w:rsidRPr="00343045" w:rsidRDefault="003228A3">
            <w:pPr>
              <w:pStyle w:val="kopje"/>
            </w:pPr>
          </w:p>
        </w:tc>
      </w:tr>
      <w:tr w:rsidR="003228A3" w:rsidRPr="00343045" w14:paraId="4A4B417B" w14:textId="77777777" w:rsidTr="00FB0F94">
        <w:trPr>
          <w:gridAfter w:val="2"/>
          <w:wAfter w:w="4395" w:type="dxa"/>
          <w:trHeight w:val="238"/>
        </w:trPr>
        <w:tc>
          <w:tcPr>
            <w:tcW w:w="5173" w:type="dxa"/>
            <w:vAlign w:val="bottom"/>
          </w:tcPr>
          <w:p w14:paraId="15CF3C5C" w14:textId="77777777" w:rsidR="003228A3" w:rsidRPr="00343045" w:rsidRDefault="003228A3">
            <w:bookmarkStart w:id="19" w:name="bmVerspreiding"/>
            <w:bookmarkEnd w:id="19"/>
          </w:p>
        </w:tc>
      </w:tr>
      <w:tr w:rsidR="003228A3" w:rsidRPr="00343045" w14:paraId="7C21A448" w14:textId="77777777" w:rsidTr="00FB0F94">
        <w:trPr>
          <w:gridAfter w:val="1"/>
          <w:wAfter w:w="709" w:type="dxa"/>
          <w:trHeight w:hRule="exact" w:val="246"/>
        </w:trPr>
        <w:tc>
          <w:tcPr>
            <w:tcW w:w="8859" w:type="dxa"/>
            <w:gridSpan w:val="2"/>
            <w:vAlign w:val="bottom"/>
          </w:tcPr>
          <w:p w14:paraId="441BDE08" w14:textId="77777777" w:rsidR="003228A3" w:rsidRPr="00343045" w:rsidRDefault="003228A3"/>
        </w:tc>
      </w:tr>
    </w:tbl>
    <w:p w14:paraId="31A85405" w14:textId="77777777" w:rsidR="0081406A" w:rsidRPr="0081406A" w:rsidRDefault="0081406A" w:rsidP="0081406A">
      <w:pPr>
        <w:rPr>
          <w:vanish/>
        </w:rPr>
      </w:pPr>
    </w:p>
    <w:tbl>
      <w:tblPr>
        <w:tblW w:w="5173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3228A3" w:rsidRPr="00343045" w14:paraId="61625A11" w14:textId="77777777" w:rsidTr="00FB0F94">
        <w:trPr>
          <w:trHeight w:hRule="exact" w:val="332"/>
        </w:trPr>
        <w:tc>
          <w:tcPr>
            <w:tcW w:w="5173" w:type="dxa"/>
            <w:vAlign w:val="bottom"/>
          </w:tcPr>
          <w:p w14:paraId="21AC1305" w14:textId="77777777" w:rsidR="003228A3" w:rsidRPr="00343045" w:rsidRDefault="003228A3">
            <w:pPr>
              <w:pStyle w:val="kopje"/>
              <w:rPr>
                <w:b w:val="0"/>
                <w:bCs/>
              </w:rPr>
            </w:pPr>
            <w:r w:rsidRPr="00343045">
              <w:t>Versiehistorie</w:t>
            </w:r>
          </w:p>
        </w:tc>
      </w:tr>
    </w:tbl>
    <w:p w14:paraId="1526214F" w14:textId="77777777" w:rsidR="003228A3" w:rsidRPr="00343045" w:rsidRDefault="003228A3">
      <w:pPr>
        <w:spacing w:line="14" w:lineRule="exact"/>
      </w:pPr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3228A3" w:rsidRPr="00343045" w14:paraId="41CCD2DE" w14:textId="77777777" w:rsidTr="00FB0F94">
        <w:trPr>
          <w:trHeight w:hRule="exact" w:val="281"/>
          <w:tblHeader/>
        </w:trPr>
        <w:tc>
          <w:tcPr>
            <w:tcW w:w="779" w:type="dxa"/>
            <w:vAlign w:val="bottom"/>
          </w:tcPr>
          <w:p w14:paraId="72D89316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14:paraId="798FA674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14:paraId="16F1ACE6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14:paraId="5082B7AA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Opmerking</w:t>
            </w:r>
          </w:p>
        </w:tc>
      </w:tr>
      <w:tr w:rsidR="00E7312B" w:rsidRPr="00466A0D" w14:paraId="13727A52" w14:textId="77777777" w:rsidTr="00FB0F94">
        <w:tc>
          <w:tcPr>
            <w:tcW w:w="779" w:type="dxa"/>
          </w:tcPr>
          <w:p w14:paraId="69C26DE1" w14:textId="77777777" w:rsidR="00E7312B" w:rsidRPr="00466A0D" w:rsidRDefault="00E7312B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bookmarkStart w:id="20" w:name="bmVersie"/>
            <w:bookmarkEnd w:id="20"/>
            <w:r w:rsidRPr="00466A0D">
              <w:rPr>
                <w:rStyle w:val="Versie0"/>
                <w:sz w:val="16"/>
                <w:szCs w:val="16"/>
              </w:rPr>
              <w:t>2.5</w:t>
            </w:r>
          </w:p>
        </w:tc>
        <w:tc>
          <w:tcPr>
            <w:tcW w:w="1701" w:type="dxa"/>
          </w:tcPr>
          <w:p w14:paraId="62FE4BC5" w14:textId="77777777" w:rsidR="00E7312B" w:rsidRPr="00466A0D" w:rsidRDefault="00F26E5C">
            <w:pPr>
              <w:rPr>
                <w:rStyle w:val="Datumopmaakprofiel"/>
                <w:sz w:val="16"/>
                <w:szCs w:val="16"/>
              </w:rPr>
            </w:pPr>
            <w:r w:rsidRPr="00466A0D">
              <w:rPr>
                <w:rStyle w:val="Datumopmaakprofiel"/>
                <w:sz w:val="16"/>
                <w:szCs w:val="16"/>
              </w:rPr>
              <w:t>3 juli 2013</w:t>
            </w:r>
          </w:p>
        </w:tc>
        <w:tc>
          <w:tcPr>
            <w:tcW w:w="1985" w:type="dxa"/>
          </w:tcPr>
          <w:p w14:paraId="50ADA825" w14:textId="77777777" w:rsidR="00E7312B" w:rsidRPr="00466A0D" w:rsidRDefault="00E7312B" w:rsidP="00136E60">
            <w:pPr>
              <w:rPr>
                <w:sz w:val="16"/>
                <w:szCs w:val="16"/>
                <w:lang w:val="en-US"/>
              </w:rPr>
            </w:pPr>
            <w:proofErr w:type="spellStart"/>
            <w:r w:rsidRPr="00466A0D">
              <w:rPr>
                <w:sz w:val="16"/>
                <w:szCs w:val="16"/>
                <w:lang w:val="en-US"/>
              </w:rPr>
              <w:t>Kadaster</w:t>
            </w:r>
            <w:proofErr w:type="spellEnd"/>
            <w:r w:rsidRPr="00466A0D">
              <w:rPr>
                <w:sz w:val="16"/>
                <w:szCs w:val="16"/>
                <w:lang w:val="en-US"/>
              </w:rPr>
              <w:t xml:space="preserve"> IT/RZ/AA/IE</w:t>
            </w:r>
          </w:p>
        </w:tc>
        <w:tc>
          <w:tcPr>
            <w:tcW w:w="4394" w:type="dxa"/>
          </w:tcPr>
          <w:p w14:paraId="31187CA4" w14:textId="77777777" w:rsidR="00E7312B" w:rsidRPr="00466A0D" w:rsidRDefault="00E7312B" w:rsidP="00136E60">
            <w:pPr>
              <w:rPr>
                <w:sz w:val="16"/>
                <w:szCs w:val="16"/>
              </w:rPr>
            </w:pPr>
            <w:r w:rsidRPr="00466A0D">
              <w:rPr>
                <w:sz w:val="16"/>
                <w:szCs w:val="16"/>
              </w:rPr>
              <w:t>RFC-49875/50035</w:t>
            </w:r>
            <w:r w:rsidR="00AA105A" w:rsidRPr="00466A0D">
              <w:rPr>
                <w:sz w:val="16"/>
                <w:szCs w:val="16"/>
              </w:rPr>
              <w:t>, Tekstblok v2.5:</w:t>
            </w:r>
            <w:r w:rsidRPr="00466A0D">
              <w:rPr>
                <w:sz w:val="16"/>
                <w:szCs w:val="16"/>
              </w:rPr>
              <w:t xml:space="preserve"> Tekstblok Hoedanigheid en Burgerlijke staat toegevoegd</w:t>
            </w:r>
            <w:r w:rsidR="00AA105A" w:rsidRPr="00466A0D">
              <w:rPr>
                <w:sz w:val="16"/>
                <w:szCs w:val="16"/>
              </w:rPr>
              <w:t>, volgorde gewijzigd</w:t>
            </w:r>
            <w:r w:rsidRPr="00466A0D">
              <w:rPr>
                <w:sz w:val="16"/>
                <w:szCs w:val="16"/>
              </w:rPr>
              <w:t>.</w:t>
            </w:r>
          </w:p>
        </w:tc>
      </w:tr>
      <w:tr w:rsidR="00C978E0" w:rsidRPr="00466A0D" w14:paraId="060613F2" w14:textId="77777777" w:rsidTr="00FB0F94">
        <w:tc>
          <w:tcPr>
            <w:tcW w:w="779" w:type="dxa"/>
          </w:tcPr>
          <w:p w14:paraId="29CB4DFE" w14:textId="77777777" w:rsidR="00C978E0" w:rsidRPr="00466A0D" w:rsidRDefault="00C978E0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466A0D">
              <w:rPr>
                <w:rStyle w:val="Versie0"/>
                <w:sz w:val="16"/>
                <w:szCs w:val="16"/>
              </w:rPr>
              <w:t>2.6</w:t>
            </w:r>
          </w:p>
        </w:tc>
        <w:tc>
          <w:tcPr>
            <w:tcW w:w="1701" w:type="dxa"/>
          </w:tcPr>
          <w:p w14:paraId="777BD792" w14:textId="77777777" w:rsidR="00C978E0" w:rsidRPr="00466A0D" w:rsidRDefault="00301B1D">
            <w:pPr>
              <w:rPr>
                <w:rStyle w:val="Datumopmaakprofiel"/>
                <w:sz w:val="16"/>
                <w:szCs w:val="16"/>
              </w:rPr>
            </w:pPr>
            <w:r w:rsidRPr="00466A0D">
              <w:rPr>
                <w:rStyle w:val="Datumopmaakprofiel"/>
                <w:sz w:val="16"/>
                <w:szCs w:val="16"/>
              </w:rPr>
              <w:t>8 november</w:t>
            </w:r>
            <w:r w:rsidR="00C978E0" w:rsidRPr="00466A0D">
              <w:rPr>
                <w:rStyle w:val="Datumopmaakprofiel"/>
                <w:sz w:val="16"/>
                <w:szCs w:val="16"/>
              </w:rPr>
              <w:t xml:space="preserve"> 2013</w:t>
            </w:r>
          </w:p>
        </w:tc>
        <w:tc>
          <w:tcPr>
            <w:tcW w:w="1985" w:type="dxa"/>
          </w:tcPr>
          <w:p w14:paraId="6509F51F" w14:textId="77777777" w:rsidR="00C978E0" w:rsidRPr="00466A0D" w:rsidRDefault="00C978E0" w:rsidP="00136E60">
            <w:pPr>
              <w:rPr>
                <w:sz w:val="16"/>
                <w:szCs w:val="16"/>
                <w:lang w:val="en-US"/>
              </w:rPr>
            </w:pPr>
            <w:proofErr w:type="spellStart"/>
            <w:r w:rsidRPr="00466A0D">
              <w:rPr>
                <w:sz w:val="16"/>
                <w:szCs w:val="16"/>
                <w:lang w:val="en-US"/>
              </w:rPr>
              <w:t>Kadaster</w:t>
            </w:r>
            <w:proofErr w:type="spellEnd"/>
            <w:r w:rsidRPr="00466A0D">
              <w:rPr>
                <w:sz w:val="16"/>
                <w:szCs w:val="16"/>
                <w:lang w:val="en-US"/>
              </w:rPr>
              <w:t xml:space="preserve"> IT/RZ/AA/IE</w:t>
            </w:r>
          </w:p>
        </w:tc>
        <w:tc>
          <w:tcPr>
            <w:tcW w:w="4394" w:type="dxa"/>
          </w:tcPr>
          <w:p w14:paraId="4A0D947B" w14:textId="77777777" w:rsidR="00C978E0" w:rsidRPr="00466A0D" w:rsidRDefault="00301B1D" w:rsidP="00136E60">
            <w:pPr>
              <w:rPr>
                <w:sz w:val="16"/>
                <w:szCs w:val="16"/>
              </w:rPr>
            </w:pPr>
            <w:r w:rsidRPr="00466A0D">
              <w:rPr>
                <w:sz w:val="16"/>
                <w:szCs w:val="16"/>
              </w:rPr>
              <w:t>RFC-49875/50035, Tekstblok v2.6 diverse aanpassingen</w:t>
            </w:r>
          </w:p>
        </w:tc>
      </w:tr>
      <w:tr w:rsidR="00BA73A5" w:rsidRPr="00466A0D" w14:paraId="4A56CF44" w14:textId="77777777" w:rsidTr="00FB0F94">
        <w:tc>
          <w:tcPr>
            <w:tcW w:w="779" w:type="dxa"/>
          </w:tcPr>
          <w:p w14:paraId="3237D58D" w14:textId="77777777" w:rsidR="00BA73A5" w:rsidRPr="00466A0D" w:rsidRDefault="00225B8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466A0D">
              <w:rPr>
                <w:rStyle w:val="Versie0"/>
                <w:sz w:val="16"/>
                <w:szCs w:val="16"/>
              </w:rPr>
              <w:t>2.7</w:t>
            </w:r>
          </w:p>
        </w:tc>
        <w:tc>
          <w:tcPr>
            <w:tcW w:w="1701" w:type="dxa"/>
          </w:tcPr>
          <w:p w14:paraId="23084343" w14:textId="77777777" w:rsidR="00BA73A5" w:rsidRPr="00466A0D" w:rsidRDefault="00B97AD9">
            <w:pPr>
              <w:rPr>
                <w:rStyle w:val="Datumopmaakprofiel"/>
                <w:sz w:val="16"/>
                <w:szCs w:val="16"/>
              </w:rPr>
            </w:pPr>
            <w:r w:rsidRPr="00466A0D">
              <w:rPr>
                <w:rStyle w:val="Datumopmaakprofiel"/>
                <w:sz w:val="16"/>
                <w:szCs w:val="16"/>
              </w:rPr>
              <w:t>17 april</w:t>
            </w:r>
            <w:r w:rsidR="00BB5A15" w:rsidRPr="00466A0D">
              <w:rPr>
                <w:rStyle w:val="Datumopmaakprofiel"/>
                <w:sz w:val="16"/>
                <w:szCs w:val="16"/>
              </w:rPr>
              <w:t xml:space="preserve"> 2014</w:t>
            </w:r>
          </w:p>
        </w:tc>
        <w:tc>
          <w:tcPr>
            <w:tcW w:w="1985" w:type="dxa"/>
          </w:tcPr>
          <w:p w14:paraId="0F092E4B" w14:textId="77777777" w:rsidR="00BA73A5" w:rsidRPr="00466A0D" w:rsidRDefault="00BA73A5" w:rsidP="00136E60">
            <w:pPr>
              <w:rPr>
                <w:sz w:val="16"/>
                <w:szCs w:val="16"/>
                <w:lang w:val="en-US"/>
              </w:rPr>
            </w:pPr>
            <w:proofErr w:type="spellStart"/>
            <w:r w:rsidRPr="00466A0D">
              <w:rPr>
                <w:sz w:val="16"/>
                <w:szCs w:val="16"/>
                <w:lang w:val="en-US"/>
              </w:rPr>
              <w:t>Kadaster</w:t>
            </w:r>
            <w:proofErr w:type="spellEnd"/>
            <w:r w:rsidRPr="00466A0D">
              <w:rPr>
                <w:sz w:val="16"/>
                <w:szCs w:val="16"/>
                <w:lang w:val="en-US"/>
              </w:rPr>
              <w:t xml:space="preserve"> IT/RZ/AA/IE</w:t>
            </w:r>
          </w:p>
        </w:tc>
        <w:tc>
          <w:tcPr>
            <w:tcW w:w="4394" w:type="dxa"/>
          </w:tcPr>
          <w:p w14:paraId="6E41BBA0" w14:textId="77777777" w:rsidR="00BA73A5" w:rsidRPr="00466A0D" w:rsidRDefault="00BA73A5" w:rsidP="00136E60">
            <w:pPr>
              <w:rPr>
                <w:sz w:val="16"/>
                <w:szCs w:val="16"/>
              </w:rPr>
            </w:pPr>
            <w:r w:rsidRPr="00466A0D">
              <w:rPr>
                <w:sz w:val="16"/>
                <w:szCs w:val="16"/>
              </w:rPr>
              <w:t xml:space="preserve">RFC55274, </w:t>
            </w:r>
            <w:proofErr w:type="spellStart"/>
            <w:r w:rsidR="006E09D4" w:rsidRPr="00466A0D">
              <w:rPr>
                <w:sz w:val="16"/>
                <w:szCs w:val="16"/>
              </w:rPr>
              <w:t>obv</w:t>
            </w:r>
            <w:proofErr w:type="spellEnd"/>
            <w:r w:rsidR="006E09D4" w:rsidRPr="00466A0D">
              <w:rPr>
                <w:sz w:val="16"/>
                <w:szCs w:val="16"/>
              </w:rPr>
              <w:t xml:space="preserve"> </w:t>
            </w:r>
            <w:r w:rsidRPr="00466A0D">
              <w:rPr>
                <w:sz w:val="16"/>
                <w:szCs w:val="16"/>
              </w:rPr>
              <w:t>Tekstblok v2.7</w:t>
            </w:r>
            <w:r w:rsidR="00DA0130">
              <w:rPr>
                <w:sz w:val="16"/>
                <w:szCs w:val="16"/>
              </w:rPr>
              <w:t xml:space="preserve"> - definitief</w:t>
            </w:r>
            <w:r w:rsidR="0027506D" w:rsidRPr="00466A0D">
              <w:rPr>
                <w:sz w:val="16"/>
                <w:szCs w:val="16"/>
              </w:rPr>
              <w:t>:</w:t>
            </w:r>
          </w:p>
          <w:p w14:paraId="6AC7D4CB" w14:textId="77777777" w:rsidR="0006596A" w:rsidRPr="00466A0D" w:rsidRDefault="00080A6E" w:rsidP="00080A6E">
            <w:pPr>
              <w:rPr>
                <w:sz w:val="16"/>
                <w:szCs w:val="16"/>
              </w:rPr>
            </w:pPr>
            <w:r w:rsidRPr="00466A0D">
              <w:rPr>
                <w:sz w:val="16"/>
                <w:szCs w:val="16"/>
              </w:rPr>
              <w:t>- keuzeblok hoedanigheid</w:t>
            </w:r>
            <w:r w:rsidR="00A06957" w:rsidRPr="00466A0D">
              <w:rPr>
                <w:sz w:val="16"/>
                <w:szCs w:val="16"/>
              </w:rPr>
              <w:t xml:space="preserve"> vervangen door keuzevariant</w:t>
            </w:r>
            <w:r w:rsidR="0006596A" w:rsidRPr="00466A0D">
              <w:rPr>
                <w:sz w:val="16"/>
                <w:szCs w:val="16"/>
              </w:rPr>
              <w:t>,</w:t>
            </w:r>
          </w:p>
          <w:p w14:paraId="0F3B70B3" w14:textId="77777777" w:rsidR="00016EB1" w:rsidRPr="00466A0D" w:rsidRDefault="00016EB1" w:rsidP="00080A6E">
            <w:pPr>
              <w:rPr>
                <w:sz w:val="16"/>
                <w:szCs w:val="16"/>
              </w:rPr>
            </w:pPr>
            <w:r w:rsidRPr="00466A0D">
              <w:rPr>
                <w:sz w:val="16"/>
                <w:szCs w:val="16"/>
              </w:rPr>
              <w:t xml:space="preserve">- tekstuele wijziging in variant 1 voor ‘te dezen handelend’, </w:t>
            </w:r>
          </w:p>
          <w:p w14:paraId="765F4DBA" w14:textId="77777777" w:rsidR="00080A6E" w:rsidRPr="00466A0D" w:rsidRDefault="00080A6E" w:rsidP="00080A6E">
            <w:pPr>
              <w:rPr>
                <w:sz w:val="16"/>
                <w:szCs w:val="16"/>
              </w:rPr>
            </w:pPr>
            <w:r w:rsidRPr="00466A0D">
              <w:rPr>
                <w:sz w:val="16"/>
                <w:szCs w:val="16"/>
              </w:rPr>
              <w:t xml:space="preserve">- </w:t>
            </w:r>
            <w:proofErr w:type="spellStart"/>
            <w:r w:rsidR="00A06957" w:rsidRPr="00466A0D">
              <w:rPr>
                <w:sz w:val="16"/>
                <w:szCs w:val="16"/>
              </w:rPr>
              <w:t>mapping</w:t>
            </w:r>
            <w:proofErr w:type="spellEnd"/>
            <w:r w:rsidR="00A06957" w:rsidRPr="00466A0D">
              <w:rPr>
                <w:sz w:val="16"/>
                <w:szCs w:val="16"/>
              </w:rPr>
              <w:t xml:space="preserve"> aangepast </w:t>
            </w:r>
            <w:proofErr w:type="spellStart"/>
            <w:r w:rsidR="00DF067E" w:rsidRPr="00466A0D">
              <w:rPr>
                <w:sz w:val="16"/>
                <w:szCs w:val="16"/>
              </w:rPr>
              <w:t>o</w:t>
            </w:r>
            <w:r w:rsidR="00A06957" w:rsidRPr="00466A0D">
              <w:rPr>
                <w:sz w:val="16"/>
                <w:szCs w:val="16"/>
              </w:rPr>
              <w:t>bv</w:t>
            </w:r>
            <w:proofErr w:type="spellEnd"/>
            <w:r w:rsidR="00A06957" w:rsidRPr="00466A0D">
              <w:rPr>
                <w:sz w:val="16"/>
                <w:szCs w:val="16"/>
              </w:rPr>
              <w:t xml:space="preserve"> </w:t>
            </w:r>
            <w:proofErr w:type="spellStart"/>
            <w:r w:rsidR="00A06957" w:rsidRPr="00466A0D">
              <w:rPr>
                <w:sz w:val="16"/>
                <w:szCs w:val="16"/>
              </w:rPr>
              <w:t>StukAlgemeen</w:t>
            </w:r>
            <w:proofErr w:type="spellEnd"/>
            <w:r w:rsidR="00A06957" w:rsidRPr="00466A0D">
              <w:rPr>
                <w:sz w:val="16"/>
                <w:szCs w:val="16"/>
              </w:rPr>
              <w:t xml:space="preserve"> v2.3</w:t>
            </w:r>
          </w:p>
          <w:p w14:paraId="4135DC72" w14:textId="77777777" w:rsidR="00B97AD9" w:rsidRPr="00466A0D" w:rsidRDefault="00B97AD9" w:rsidP="00080A6E">
            <w:pPr>
              <w:rPr>
                <w:sz w:val="16"/>
                <w:szCs w:val="16"/>
              </w:rPr>
            </w:pPr>
            <w:r w:rsidRPr="00466A0D">
              <w:rPr>
                <w:sz w:val="16"/>
                <w:szCs w:val="16"/>
              </w:rPr>
              <w:t>- verduidelijkt dat elke gerelateerde gevolmachtigde op de volgende regel start.</w:t>
            </w:r>
          </w:p>
        </w:tc>
      </w:tr>
      <w:tr w:rsidR="00466A0D" w:rsidRPr="001E7354" w14:paraId="670DFC69" w14:textId="77777777" w:rsidTr="00FB0F94">
        <w:tc>
          <w:tcPr>
            <w:tcW w:w="779" w:type="dxa"/>
          </w:tcPr>
          <w:p w14:paraId="7F5A32F9" w14:textId="77777777" w:rsidR="00466A0D" w:rsidRPr="00466A0D" w:rsidRDefault="00466A0D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466A0D">
              <w:rPr>
                <w:rStyle w:val="Versie0"/>
                <w:sz w:val="16"/>
                <w:szCs w:val="16"/>
              </w:rPr>
              <w:t>2.7.1</w:t>
            </w:r>
          </w:p>
        </w:tc>
        <w:tc>
          <w:tcPr>
            <w:tcW w:w="1701" w:type="dxa"/>
          </w:tcPr>
          <w:p w14:paraId="42628167" w14:textId="77777777" w:rsidR="00466A0D" w:rsidRPr="00466A0D" w:rsidRDefault="00E10B03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10</w:t>
            </w:r>
            <w:r w:rsidR="00466A0D" w:rsidRPr="00466A0D">
              <w:rPr>
                <w:rStyle w:val="Datumopmaakprofiel"/>
                <w:sz w:val="16"/>
                <w:szCs w:val="16"/>
              </w:rPr>
              <w:t xml:space="preserve"> februari 2015</w:t>
            </w:r>
          </w:p>
        </w:tc>
        <w:tc>
          <w:tcPr>
            <w:tcW w:w="1985" w:type="dxa"/>
          </w:tcPr>
          <w:p w14:paraId="580B2B80" w14:textId="77777777" w:rsidR="00466A0D" w:rsidRPr="00466A0D" w:rsidRDefault="00466A0D" w:rsidP="00136E60">
            <w:pPr>
              <w:rPr>
                <w:sz w:val="16"/>
                <w:szCs w:val="16"/>
                <w:lang w:val="en-US"/>
              </w:rPr>
            </w:pPr>
            <w:proofErr w:type="spellStart"/>
            <w:r w:rsidRPr="00466A0D">
              <w:rPr>
                <w:sz w:val="16"/>
                <w:szCs w:val="16"/>
                <w:lang w:val="en-US"/>
              </w:rPr>
              <w:t>Kadaster</w:t>
            </w:r>
            <w:proofErr w:type="spellEnd"/>
            <w:r w:rsidRPr="00466A0D">
              <w:rPr>
                <w:sz w:val="16"/>
                <w:szCs w:val="16"/>
                <w:lang w:val="en-US"/>
              </w:rPr>
              <w:t xml:space="preserve"> IT/KIW/AV/AA</w:t>
            </w:r>
          </w:p>
        </w:tc>
        <w:tc>
          <w:tcPr>
            <w:tcW w:w="4394" w:type="dxa"/>
          </w:tcPr>
          <w:p w14:paraId="3F90BA99" w14:textId="77777777" w:rsidR="008B262A" w:rsidRDefault="00466A0D" w:rsidP="00136E60">
            <w:pPr>
              <w:rPr>
                <w:sz w:val="16"/>
                <w:szCs w:val="16"/>
              </w:rPr>
            </w:pPr>
            <w:r w:rsidRPr="006E774C">
              <w:rPr>
                <w:sz w:val="16"/>
                <w:szCs w:val="16"/>
              </w:rPr>
              <w:t xml:space="preserve">CH55274, </w:t>
            </w:r>
            <w:proofErr w:type="spellStart"/>
            <w:r w:rsidRPr="006E774C">
              <w:rPr>
                <w:sz w:val="16"/>
                <w:szCs w:val="16"/>
              </w:rPr>
              <w:t>obv</w:t>
            </w:r>
            <w:proofErr w:type="spellEnd"/>
            <w:r w:rsidRPr="006E774C">
              <w:rPr>
                <w:sz w:val="16"/>
                <w:szCs w:val="16"/>
              </w:rPr>
              <w:t xml:space="preserve"> Tekstblok </w:t>
            </w:r>
            <w:r w:rsidR="00E10B03">
              <w:rPr>
                <w:sz w:val="16"/>
                <w:szCs w:val="16"/>
              </w:rPr>
              <w:t>v</w:t>
            </w:r>
            <w:r w:rsidRPr="006E774C">
              <w:rPr>
                <w:sz w:val="16"/>
                <w:szCs w:val="16"/>
              </w:rPr>
              <w:t xml:space="preserve">2.7 </w:t>
            </w:r>
            <w:r w:rsidR="00DA0130">
              <w:rPr>
                <w:sz w:val="16"/>
                <w:szCs w:val="16"/>
              </w:rPr>
              <w:t xml:space="preserve">- definitief: </w:t>
            </w:r>
          </w:p>
          <w:p w14:paraId="2E53450B" w14:textId="77777777" w:rsidR="00466A0D" w:rsidRDefault="008B262A" w:rsidP="008B26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par. 1.4.2 </w:t>
            </w:r>
            <w:proofErr w:type="spellStart"/>
            <w:r w:rsidR="00466A0D" w:rsidRPr="006E774C">
              <w:rPr>
                <w:sz w:val="16"/>
                <w:szCs w:val="16"/>
              </w:rPr>
              <w:t>mapping</w:t>
            </w:r>
            <w:proofErr w:type="spellEnd"/>
            <w:r w:rsidR="00466A0D" w:rsidRPr="006E774C">
              <w:rPr>
                <w:sz w:val="16"/>
                <w:szCs w:val="16"/>
              </w:rPr>
              <w:t xml:space="preserve"> </w:t>
            </w:r>
            <w:proofErr w:type="spellStart"/>
            <w:r w:rsidR="00466A0D" w:rsidRPr="006E774C">
              <w:rPr>
                <w:sz w:val="16"/>
                <w:szCs w:val="16"/>
              </w:rPr>
              <w:t>tbv</w:t>
            </w:r>
            <w:proofErr w:type="spellEnd"/>
            <w:r w:rsidR="00466A0D" w:rsidRPr="006E774C">
              <w:rPr>
                <w:sz w:val="16"/>
                <w:szCs w:val="16"/>
              </w:rPr>
              <w:t xml:space="preserve"> Tekstblok Natuurlijk persoon gewijzigd, </w:t>
            </w:r>
            <w:r>
              <w:rPr>
                <w:sz w:val="16"/>
                <w:szCs w:val="16"/>
              </w:rPr>
              <w:t xml:space="preserve">alleen </w:t>
            </w:r>
            <w:r w:rsidR="006E774C" w:rsidRPr="006E774C">
              <w:rPr>
                <w:sz w:val="16"/>
                <w:szCs w:val="16"/>
              </w:rPr>
              <w:t>tekstue</w:t>
            </w:r>
            <w:r>
              <w:rPr>
                <w:sz w:val="16"/>
                <w:szCs w:val="16"/>
              </w:rPr>
              <w:t>e</w:t>
            </w:r>
            <w:r w:rsidR="006E774C" w:rsidRPr="006E774C">
              <w:rPr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,</w:t>
            </w:r>
          </w:p>
          <w:p w14:paraId="4B8C7915" w14:textId="77777777" w:rsidR="008B262A" w:rsidRPr="00466A0D" w:rsidRDefault="008B262A" w:rsidP="008B26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par. 1.4.2 </w:t>
            </w:r>
            <w:proofErr w:type="spellStart"/>
            <w:r>
              <w:rPr>
                <w:sz w:val="16"/>
                <w:szCs w:val="16"/>
              </w:rPr>
              <w:t>mapping</w:t>
            </w:r>
            <w:proofErr w:type="spellEnd"/>
            <w:r>
              <w:rPr>
                <w:sz w:val="16"/>
                <w:szCs w:val="16"/>
              </w:rPr>
              <w:t xml:space="preserve"> eigen woonadres aangepast ./</w:t>
            </w:r>
            <w:proofErr w:type="spellStart"/>
            <w:r>
              <w:rPr>
                <w:sz w:val="16"/>
                <w:szCs w:val="16"/>
              </w:rPr>
              <w:t>indGezamenlijkWoonadres</w:t>
            </w:r>
            <w:proofErr w:type="spellEnd"/>
            <w:r>
              <w:rPr>
                <w:sz w:val="16"/>
                <w:szCs w:val="16"/>
              </w:rPr>
              <w:t xml:space="preserve"> ‘</w:t>
            </w:r>
            <w:proofErr w:type="spellStart"/>
            <w:r>
              <w:rPr>
                <w:sz w:val="16"/>
                <w:szCs w:val="16"/>
              </w:rPr>
              <w:t>false</w:t>
            </w:r>
            <w:proofErr w:type="spellEnd"/>
            <w:r>
              <w:rPr>
                <w:sz w:val="16"/>
                <w:szCs w:val="16"/>
              </w:rPr>
              <w:t>’ moet aanwezig zijn, foutherstel</w:t>
            </w:r>
            <w:r w:rsidR="00477106">
              <w:rPr>
                <w:sz w:val="16"/>
                <w:szCs w:val="16"/>
              </w:rPr>
              <w:t xml:space="preserve"> conform backend afhandeling</w:t>
            </w:r>
            <w:r>
              <w:rPr>
                <w:sz w:val="16"/>
                <w:szCs w:val="16"/>
              </w:rPr>
              <w:t xml:space="preserve">. </w:t>
            </w:r>
          </w:p>
        </w:tc>
      </w:tr>
      <w:tr w:rsidR="001E7354" w:rsidRPr="001E7354" w14:paraId="084DCC1F" w14:textId="77777777" w:rsidTr="00FB0F94">
        <w:tc>
          <w:tcPr>
            <w:tcW w:w="779" w:type="dxa"/>
          </w:tcPr>
          <w:p w14:paraId="1E99238F" w14:textId="77777777" w:rsidR="001E7354" w:rsidRPr="00466A0D" w:rsidRDefault="001E7354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2.7.2</w:t>
            </w:r>
          </w:p>
        </w:tc>
        <w:tc>
          <w:tcPr>
            <w:tcW w:w="1701" w:type="dxa"/>
          </w:tcPr>
          <w:p w14:paraId="73F5EF80" w14:textId="77777777" w:rsidR="001E7354" w:rsidRDefault="001E7354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9 februari 2016</w:t>
            </w:r>
          </w:p>
        </w:tc>
        <w:tc>
          <w:tcPr>
            <w:tcW w:w="1985" w:type="dxa"/>
          </w:tcPr>
          <w:p w14:paraId="3CF1F770" w14:textId="77777777" w:rsidR="001E7354" w:rsidRPr="00466A0D" w:rsidRDefault="001E7354" w:rsidP="00136E60">
            <w:pPr>
              <w:rPr>
                <w:sz w:val="16"/>
                <w:szCs w:val="16"/>
                <w:lang w:val="en-US"/>
              </w:rPr>
            </w:pPr>
            <w:proofErr w:type="spellStart"/>
            <w:r w:rsidRPr="00466A0D">
              <w:rPr>
                <w:sz w:val="16"/>
                <w:szCs w:val="16"/>
                <w:lang w:val="en-US"/>
              </w:rPr>
              <w:t>Kadaster</w:t>
            </w:r>
            <w:proofErr w:type="spellEnd"/>
            <w:r w:rsidRPr="00466A0D">
              <w:rPr>
                <w:sz w:val="16"/>
                <w:szCs w:val="16"/>
                <w:lang w:val="en-US"/>
              </w:rPr>
              <w:t xml:space="preserve"> IT/KIW/AV/AA</w:t>
            </w:r>
          </w:p>
        </w:tc>
        <w:tc>
          <w:tcPr>
            <w:tcW w:w="4394" w:type="dxa"/>
          </w:tcPr>
          <w:p w14:paraId="29AE59EF" w14:textId="77777777" w:rsidR="001E7354" w:rsidRDefault="001E7354" w:rsidP="00136E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AA-2647, </w:t>
            </w:r>
            <w:proofErr w:type="spellStart"/>
            <w:r>
              <w:rPr>
                <w:sz w:val="16"/>
                <w:szCs w:val="16"/>
              </w:rPr>
              <w:t>obv</w:t>
            </w:r>
            <w:proofErr w:type="spellEnd"/>
            <w:r>
              <w:rPr>
                <w:sz w:val="16"/>
                <w:szCs w:val="16"/>
              </w:rPr>
              <w:t xml:space="preserve"> Tekstblok v2.7 – definitief:</w:t>
            </w:r>
          </w:p>
          <w:p w14:paraId="20BCDBED" w14:textId="77777777" w:rsidR="001E7354" w:rsidRPr="006E774C" w:rsidRDefault="001E7354" w:rsidP="00136E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- par. 1.4.2 Optie 2: burgerlijke staat tekst met partnergegevens niet mogelijk.</w:t>
            </w:r>
          </w:p>
        </w:tc>
      </w:tr>
      <w:tr w:rsidR="007B480D" w:rsidRPr="001E7354" w14:paraId="63AA162B" w14:textId="77777777" w:rsidTr="00FB0F94">
        <w:tc>
          <w:tcPr>
            <w:tcW w:w="779" w:type="dxa"/>
          </w:tcPr>
          <w:p w14:paraId="2B9C7D81" w14:textId="24F39669" w:rsidR="007B480D" w:rsidRDefault="007B480D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lastRenderedPageBreak/>
              <w:t>2</w:t>
            </w:r>
            <w:r w:rsidR="00283446">
              <w:rPr>
                <w:rStyle w:val="Versie0"/>
                <w:sz w:val="16"/>
                <w:szCs w:val="16"/>
              </w:rPr>
              <w:t>.</w:t>
            </w:r>
            <w:r>
              <w:rPr>
                <w:rStyle w:val="Versie0"/>
                <w:sz w:val="16"/>
                <w:szCs w:val="16"/>
              </w:rPr>
              <w:t>8</w:t>
            </w:r>
            <w:r w:rsidR="00283446">
              <w:rPr>
                <w:rStyle w:val="Versie0"/>
                <w:sz w:val="16"/>
                <w:szCs w:val="16"/>
              </w:rPr>
              <w:t>.</w:t>
            </w:r>
            <w:r>
              <w:rPr>
                <w:rStyle w:val="Versie0"/>
                <w:sz w:val="16"/>
                <w:szCs w:val="16"/>
              </w:rPr>
              <w:t>0</w:t>
            </w:r>
          </w:p>
        </w:tc>
        <w:tc>
          <w:tcPr>
            <w:tcW w:w="1701" w:type="dxa"/>
          </w:tcPr>
          <w:p w14:paraId="2D879934" w14:textId="77777777" w:rsidR="007B480D" w:rsidRDefault="007B480D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9 maart 2016</w:t>
            </w:r>
          </w:p>
        </w:tc>
        <w:tc>
          <w:tcPr>
            <w:tcW w:w="1985" w:type="dxa"/>
          </w:tcPr>
          <w:p w14:paraId="460D237A" w14:textId="77777777" w:rsidR="007B480D" w:rsidRPr="00466A0D" w:rsidRDefault="007B480D" w:rsidP="00136E60">
            <w:pPr>
              <w:rPr>
                <w:sz w:val="16"/>
                <w:szCs w:val="16"/>
                <w:lang w:val="en-US"/>
              </w:rPr>
            </w:pPr>
            <w:proofErr w:type="spellStart"/>
            <w:r w:rsidRPr="00466A0D">
              <w:rPr>
                <w:sz w:val="16"/>
                <w:szCs w:val="16"/>
                <w:lang w:val="en-US"/>
              </w:rPr>
              <w:t>Kadaster</w:t>
            </w:r>
            <w:proofErr w:type="spellEnd"/>
            <w:r w:rsidRPr="00466A0D">
              <w:rPr>
                <w:sz w:val="16"/>
                <w:szCs w:val="16"/>
                <w:lang w:val="en-US"/>
              </w:rPr>
              <w:t xml:space="preserve"> IT/KIW/AV/AA</w:t>
            </w:r>
          </w:p>
        </w:tc>
        <w:tc>
          <w:tcPr>
            <w:tcW w:w="4394" w:type="dxa"/>
          </w:tcPr>
          <w:p w14:paraId="0116D305" w14:textId="77777777" w:rsidR="007B480D" w:rsidRDefault="00D3787C" w:rsidP="00136E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AA-910 Tekstblok v2.7: partnergegevens Gevolmachtigde toegevoegd aan XSD, opmerking §1.4.2 optie 2 weer verwijderd.</w:t>
            </w:r>
          </w:p>
        </w:tc>
      </w:tr>
      <w:tr w:rsidR="00F73ADA" w:rsidRPr="001E7354" w14:paraId="55D2C878" w14:textId="77777777" w:rsidTr="00FB0F94">
        <w:trPr>
          <w:ins w:id="21" w:author="Groot, Karina de" w:date="2024-11-07T10:16:00Z"/>
        </w:trPr>
        <w:tc>
          <w:tcPr>
            <w:tcW w:w="779" w:type="dxa"/>
          </w:tcPr>
          <w:p w14:paraId="248A65F9" w14:textId="5DF133EA" w:rsidR="00F73ADA" w:rsidRPr="00F73ADA" w:rsidRDefault="00F73AD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ins w:id="22" w:author="Groot, Karina de" w:date="2024-11-07T10:16:00Z" w16du:dateUtc="2024-11-07T09:16:00Z"/>
                <w:rStyle w:val="Versie0"/>
                <w:sz w:val="16"/>
                <w:szCs w:val="16"/>
              </w:rPr>
            </w:pPr>
            <w:ins w:id="23" w:author="Groot, Karina de" w:date="2024-11-07T10:16:00Z" w16du:dateUtc="2024-11-07T09:16:00Z">
              <w:r w:rsidRPr="00F73ADA">
                <w:rPr>
                  <w:rStyle w:val="Versie0"/>
                  <w:sz w:val="16"/>
                  <w:szCs w:val="16"/>
                </w:rPr>
                <w:t>3.0</w:t>
              </w:r>
            </w:ins>
          </w:p>
        </w:tc>
        <w:tc>
          <w:tcPr>
            <w:tcW w:w="1701" w:type="dxa"/>
          </w:tcPr>
          <w:p w14:paraId="6C76C544" w14:textId="7C96658C" w:rsidR="00F73ADA" w:rsidRPr="00F73ADA" w:rsidRDefault="00F73ADA">
            <w:pPr>
              <w:rPr>
                <w:ins w:id="24" w:author="Groot, Karina de" w:date="2024-11-07T10:16:00Z" w16du:dateUtc="2024-11-07T09:16:00Z"/>
                <w:rStyle w:val="Datumopmaakprofiel"/>
                <w:sz w:val="16"/>
                <w:szCs w:val="16"/>
              </w:rPr>
            </w:pPr>
            <w:ins w:id="25" w:author="Groot, Karina de" w:date="2024-11-07T10:16:00Z" w16du:dateUtc="2024-11-07T09:16:00Z">
              <w:r w:rsidRPr="00F73ADA">
                <w:rPr>
                  <w:rStyle w:val="Datumopmaakprofiel"/>
                  <w:sz w:val="16"/>
                  <w:szCs w:val="16"/>
                </w:rPr>
                <w:t>7 november 2024</w:t>
              </w:r>
            </w:ins>
          </w:p>
        </w:tc>
        <w:tc>
          <w:tcPr>
            <w:tcW w:w="1985" w:type="dxa"/>
          </w:tcPr>
          <w:p w14:paraId="237AAA4E" w14:textId="14C8A221" w:rsidR="00F73ADA" w:rsidRPr="00466A0D" w:rsidRDefault="00F73ADA" w:rsidP="00136E60">
            <w:pPr>
              <w:rPr>
                <w:ins w:id="26" w:author="Groot, Karina de" w:date="2024-11-07T10:16:00Z" w16du:dateUtc="2024-11-07T09:16:00Z"/>
                <w:sz w:val="16"/>
                <w:szCs w:val="16"/>
                <w:lang w:val="en-US"/>
              </w:rPr>
            </w:pPr>
            <w:ins w:id="27" w:author="Groot, Karina de" w:date="2024-11-07T10:17:00Z" w16du:dateUtc="2024-11-07T09:17:00Z">
              <w:r w:rsidRPr="00F73ADA">
                <w:rPr>
                  <w:sz w:val="16"/>
                  <w:szCs w:val="16"/>
                  <w:lang w:val="en-US"/>
                </w:rPr>
                <w:t>BOI/</w:t>
              </w:r>
            </w:ins>
            <w:ins w:id="28" w:author="Groot, Karina de" w:date="2024-11-07T10:16:00Z" w16du:dateUtc="2024-11-07T09:16:00Z">
              <w:r w:rsidRPr="00F73ADA">
                <w:rPr>
                  <w:sz w:val="16"/>
                  <w:szCs w:val="16"/>
                  <w:lang w:val="en-US"/>
                </w:rPr>
                <w:t>BSU2/Team2/AA</w:t>
              </w:r>
            </w:ins>
          </w:p>
        </w:tc>
        <w:tc>
          <w:tcPr>
            <w:tcW w:w="4394" w:type="dxa"/>
          </w:tcPr>
          <w:p w14:paraId="0F64ADC2" w14:textId="7B9B9F02" w:rsidR="00F73ADA" w:rsidRDefault="00283446" w:rsidP="00136E60">
            <w:pPr>
              <w:rPr>
                <w:ins w:id="29" w:author="Groot, Karina de" w:date="2025-01-16T14:33:00Z" w16du:dateUtc="2025-01-16T13:33:00Z"/>
                <w:sz w:val="16"/>
                <w:szCs w:val="16"/>
              </w:rPr>
            </w:pPr>
            <w:ins w:id="30" w:author="Groot, Karina de" w:date="2025-01-16T14:28:00Z" w16du:dateUtc="2025-01-16T13:28:00Z">
              <w:r w:rsidRPr="00283446">
                <w:rPr>
                  <w:sz w:val="16"/>
                  <w:szCs w:val="16"/>
                  <w:rPrChange w:id="31" w:author="Groot, Karina de" w:date="2025-01-16T14:28:00Z" w16du:dateUtc="2025-01-16T13:28:00Z">
                    <w:rPr/>
                  </w:rPrChange>
                </w:rPr>
                <w:t>AA-</w:t>
              </w:r>
            </w:ins>
            <w:ins w:id="32" w:author="Groot, Karina de" w:date="2025-01-16T14:34:00Z" w16du:dateUtc="2025-01-16T13:34:00Z">
              <w:r w:rsidR="002F0470">
                <w:rPr>
                  <w:sz w:val="16"/>
                  <w:szCs w:val="16"/>
                </w:rPr>
                <w:t>6981:</w:t>
              </w:r>
            </w:ins>
            <w:ins w:id="33" w:author="Groot, Karina de" w:date="2025-01-16T14:26:00Z" w16du:dateUtc="2025-01-16T13:26:00Z">
              <w:r w:rsidRPr="00283446">
                <w:rPr>
                  <w:sz w:val="16"/>
                  <w:szCs w:val="16"/>
                  <w:rPrChange w:id="34" w:author="Groot, Karina de" w:date="2025-01-16T14:28:00Z" w16du:dateUtc="2025-01-16T13:28:00Z">
                    <w:rPr/>
                  </w:rPrChange>
                </w:rPr>
                <w:t xml:space="preserve"> </w:t>
              </w:r>
            </w:ins>
            <w:ins w:id="35" w:author="Groot, Karina de" w:date="2025-01-16T14:28:00Z" w16du:dateUtc="2025-01-16T13:28:00Z">
              <w:r>
                <w:rPr>
                  <w:sz w:val="16"/>
                  <w:szCs w:val="16"/>
                </w:rPr>
                <w:t>Tekstblok legitimatie verwijderd</w:t>
              </w:r>
            </w:ins>
          </w:p>
          <w:p w14:paraId="33E43BB1" w14:textId="3059A6B3" w:rsidR="002F0470" w:rsidRPr="00283446" w:rsidRDefault="002F0470" w:rsidP="00136E60">
            <w:pPr>
              <w:rPr>
                <w:ins w:id="36" w:author="Groot, Karina de" w:date="2024-11-07T10:16:00Z" w16du:dateUtc="2024-11-07T09:16:00Z"/>
                <w:sz w:val="16"/>
                <w:szCs w:val="16"/>
              </w:rPr>
            </w:pPr>
            <w:ins w:id="37" w:author="Groot, Karina de" w:date="2025-01-16T14:33:00Z" w16du:dateUtc="2025-01-16T13:33:00Z">
              <w:r>
                <w:rPr>
                  <w:sz w:val="16"/>
                  <w:szCs w:val="16"/>
                </w:rPr>
                <w:t>AA-</w:t>
              </w:r>
            </w:ins>
            <w:ins w:id="38" w:author="Groot, Karina de" w:date="2025-01-16T14:34:00Z" w16du:dateUtc="2025-01-16T13:34:00Z">
              <w:r>
                <w:rPr>
                  <w:sz w:val="16"/>
                  <w:szCs w:val="16"/>
                </w:rPr>
                <w:t xml:space="preserve">7230: Hoedanigheid </w:t>
              </w:r>
            </w:ins>
            <w:ins w:id="39" w:author="Groot, Karina de" w:date="2025-01-16T14:35:00Z" w16du:dateUtc="2025-01-16T13:35:00Z">
              <w:r w:rsidR="007C27C3">
                <w:rPr>
                  <w:sz w:val="16"/>
                  <w:szCs w:val="16"/>
                </w:rPr>
                <w:t xml:space="preserve">voor de curator </w:t>
              </w:r>
            </w:ins>
            <w:ins w:id="40" w:author="Groot, Karina de" w:date="2025-01-16T14:38:00Z" w16du:dateUtc="2025-01-16T13:38:00Z">
              <w:r w:rsidR="00890C97">
                <w:rPr>
                  <w:sz w:val="16"/>
                  <w:szCs w:val="16"/>
                </w:rPr>
                <w:t xml:space="preserve">is aangepast zodat deze variant ook </w:t>
              </w:r>
            </w:ins>
            <w:ins w:id="41" w:author="Groot, Karina de" w:date="2025-01-16T14:35:00Z" w16du:dateUtc="2025-01-16T13:35:00Z">
              <w:r w:rsidR="007C27C3">
                <w:rPr>
                  <w:sz w:val="16"/>
                  <w:szCs w:val="16"/>
                </w:rPr>
                <w:t>genderneutra</w:t>
              </w:r>
            </w:ins>
            <w:ins w:id="42" w:author="Groot, Karina de" w:date="2025-01-16T14:39:00Z" w16du:dateUtc="2025-01-16T13:39:00Z">
              <w:r w:rsidR="00890C97">
                <w:rPr>
                  <w:sz w:val="16"/>
                  <w:szCs w:val="16"/>
                </w:rPr>
                <w:t>al</w:t>
              </w:r>
            </w:ins>
            <w:ins w:id="43" w:author="Groot, Karina de" w:date="2025-01-16T14:35:00Z" w16du:dateUtc="2025-01-16T13:35:00Z">
              <w:r w:rsidR="007C27C3">
                <w:rPr>
                  <w:sz w:val="16"/>
                  <w:szCs w:val="16"/>
                </w:rPr>
                <w:t xml:space="preserve"> </w:t>
              </w:r>
            </w:ins>
            <w:ins w:id="44" w:author="Groot, Karina de" w:date="2025-01-16T14:39:00Z" w16du:dateUtc="2025-01-16T13:39:00Z">
              <w:r w:rsidR="00890C97">
                <w:rPr>
                  <w:sz w:val="16"/>
                  <w:szCs w:val="16"/>
                </w:rPr>
                <w:t>te gebruiken is</w:t>
              </w:r>
            </w:ins>
            <w:ins w:id="45" w:author="Groot, Karina de" w:date="2025-01-16T14:35:00Z" w16du:dateUtc="2025-01-16T13:35:00Z">
              <w:r w:rsidR="007C27C3">
                <w:rPr>
                  <w:sz w:val="16"/>
                  <w:szCs w:val="16"/>
                </w:rPr>
                <w:t>.</w:t>
              </w:r>
            </w:ins>
          </w:p>
        </w:tc>
      </w:tr>
    </w:tbl>
    <w:p w14:paraId="0F216809" w14:textId="77777777" w:rsidR="003228A3" w:rsidRPr="001E7354" w:rsidRDefault="003228A3" w:rsidP="00B97AD9">
      <w:pPr>
        <w:sectPr w:rsidR="003228A3" w:rsidRPr="001E7354" w:rsidSect="00D51AFD">
          <w:headerReference w:type="default" r:id="rId10"/>
          <w:footerReference w:type="default" r:id="rId11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</w:sectPr>
      </w:pPr>
    </w:p>
    <w:p w14:paraId="0FA0DC3E" w14:textId="77777777" w:rsidR="003228A3" w:rsidRPr="00343045" w:rsidRDefault="003228A3">
      <w:pPr>
        <w:pStyle w:val="Koptekst"/>
        <w:tabs>
          <w:tab w:val="clear" w:pos="4536"/>
          <w:tab w:val="clear" w:pos="9072"/>
        </w:tabs>
        <w:rPr>
          <w:b/>
          <w:bCs w:val="0"/>
        </w:rPr>
      </w:pPr>
      <w:r w:rsidRPr="00343045">
        <w:rPr>
          <w:b/>
          <w:bCs w:val="0"/>
        </w:rPr>
        <w:lastRenderedPageBreak/>
        <w:t>Inhoudsopgave</w:t>
      </w:r>
    </w:p>
    <w:p w14:paraId="292DE821" w14:textId="77777777" w:rsidR="003228A3" w:rsidRPr="00343045" w:rsidRDefault="003228A3"/>
    <w:bookmarkStart w:id="46" w:name="bmInhoudsopgave"/>
    <w:bookmarkEnd w:id="46"/>
    <w:p w14:paraId="612EF6E7" w14:textId="77777777" w:rsidR="006E774C" w:rsidRDefault="007541C6">
      <w:pPr>
        <w:pStyle w:val="Inhopg1"/>
        <w:rPr>
          <w:rFonts w:ascii="Times New Roman" w:hAnsi="Times New Roman"/>
          <w:b w:val="0"/>
          <w:bCs w:val="0"/>
          <w:snapToGrid/>
          <w:kern w:val="0"/>
          <w:sz w:val="24"/>
          <w:szCs w:val="24"/>
          <w:lang w:eastAsia="nl-NL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411258175" w:history="1">
        <w:r w:rsidR="006E774C" w:rsidRPr="00B5788F">
          <w:rPr>
            <w:rStyle w:val="Hyperlink"/>
          </w:rPr>
          <w:t>1</w:t>
        </w:r>
        <w:r w:rsidR="006E774C">
          <w:rPr>
            <w:rFonts w:ascii="Times New Roman" w:hAnsi="Times New Roman"/>
            <w:b w:val="0"/>
            <w:bCs w:val="0"/>
            <w:snapToGrid/>
            <w:kern w:val="0"/>
            <w:sz w:val="24"/>
            <w:szCs w:val="24"/>
            <w:lang w:eastAsia="nl-NL"/>
          </w:rPr>
          <w:tab/>
        </w:r>
        <w:r w:rsidR="006E774C" w:rsidRPr="00B5788F">
          <w:rPr>
            <w:rStyle w:val="Hyperlink"/>
          </w:rPr>
          <w:t>Inleiding</w:t>
        </w:r>
        <w:r w:rsidR="006E774C">
          <w:rPr>
            <w:webHidden/>
          </w:rPr>
          <w:tab/>
        </w:r>
        <w:r w:rsidR="006E774C">
          <w:rPr>
            <w:webHidden/>
          </w:rPr>
          <w:fldChar w:fldCharType="begin"/>
        </w:r>
        <w:r w:rsidR="006E774C">
          <w:rPr>
            <w:webHidden/>
          </w:rPr>
          <w:instrText xml:space="preserve"> PAGEREF _Toc411258175 \h </w:instrText>
        </w:r>
        <w:r w:rsidR="006E774C">
          <w:rPr>
            <w:webHidden/>
          </w:rPr>
        </w:r>
        <w:r w:rsidR="006E774C">
          <w:rPr>
            <w:webHidden/>
          </w:rPr>
          <w:fldChar w:fldCharType="separate"/>
        </w:r>
        <w:r w:rsidR="00D3787C">
          <w:rPr>
            <w:webHidden/>
          </w:rPr>
          <w:t>5</w:t>
        </w:r>
        <w:r w:rsidR="006E774C">
          <w:rPr>
            <w:webHidden/>
          </w:rPr>
          <w:fldChar w:fldCharType="end"/>
        </w:r>
      </w:hyperlink>
    </w:p>
    <w:p w14:paraId="61C2EF9B" w14:textId="77777777" w:rsidR="006E774C" w:rsidRDefault="006E774C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411258176" w:history="1">
        <w:r w:rsidRPr="00B5788F">
          <w:rPr>
            <w:rStyle w:val="Hyperlink"/>
            <w:bCs/>
          </w:rPr>
          <w:t>1.1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B5788F">
          <w:rPr>
            <w:rStyle w:val="Hyperlink"/>
            <w:bCs/>
          </w:rPr>
          <w:t>Algemeen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_Toc411258176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3787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E6EF889" w14:textId="77777777" w:rsidR="006E774C" w:rsidRDefault="006E774C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411258177" w:history="1">
        <w:r w:rsidRPr="00B5788F">
          <w:rPr>
            <w:rStyle w:val="Hyperlink"/>
          </w:rPr>
          <w:t>1.2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B5788F">
          <w:rPr>
            <w:rStyle w:val="Hyperlink"/>
          </w:rPr>
          <w:t>Gevolmachtigde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_Toc411258177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3787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2415079" w14:textId="77777777" w:rsidR="006E774C" w:rsidRDefault="006E774C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411258178" w:history="1">
        <w:r w:rsidRPr="00B5788F">
          <w:rPr>
            <w:rStyle w:val="Hyperlink"/>
          </w:rPr>
          <w:t>1.3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B5788F">
          <w:rPr>
            <w:rStyle w:val="Hyperlink"/>
          </w:rPr>
          <w:t>Tekstfragment (volledig)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_Toc411258178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3787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EB90E58" w14:textId="77777777" w:rsidR="006E774C" w:rsidRDefault="006E774C">
      <w:pPr>
        <w:pStyle w:val="Inhopg3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411258179" w:history="1">
        <w:r w:rsidRPr="00B5788F">
          <w:rPr>
            <w:rStyle w:val="Hyperlink"/>
          </w:rPr>
          <w:t>1.3.1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B5788F">
          <w:rPr>
            <w:rStyle w:val="Hyperlink"/>
          </w:rPr>
          <w:t>Keuzeblokvariant hoedanigheid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_Toc411258179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3787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C681E63" w14:textId="77777777" w:rsidR="006E774C" w:rsidRDefault="006E774C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411258180" w:history="1">
        <w:r w:rsidRPr="00B5788F">
          <w:rPr>
            <w:rStyle w:val="Hyperlink"/>
            <w:lang w:val="en-US"/>
          </w:rPr>
          <w:t>1.4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B5788F">
          <w:rPr>
            <w:rStyle w:val="Hyperlink"/>
            <w:lang w:val="en-US"/>
          </w:rPr>
          <w:t>Toelichting en Mapping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_Toc411258180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3787C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1627C55" w14:textId="77777777" w:rsidR="006E774C" w:rsidRDefault="006E774C">
      <w:pPr>
        <w:pStyle w:val="Inhopg3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411258181" w:history="1">
        <w:r w:rsidRPr="00B5788F">
          <w:rPr>
            <w:rStyle w:val="Hyperlink"/>
          </w:rPr>
          <w:t>1.4.1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B5788F">
          <w:rPr>
            <w:rStyle w:val="Hyperlink"/>
          </w:rPr>
          <w:t>Optie 1: kantoormedewerker van de notaris die optreedt als gevolmachtigde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_Toc411258181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3787C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A487D7B" w14:textId="77777777" w:rsidR="006E774C" w:rsidRDefault="006E774C">
      <w:pPr>
        <w:pStyle w:val="Inhopg3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411258182" w:history="1">
        <w:r w:rsidRPr="00B5788F">
          <w:rPr>
            <w:rStyle w:val="Hyperlink"/>
          </w:rPr>
          <w:t>1.4.2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B5788F">
          <w:rPr>
            <w:rStyle w:val="Hyperlink"/>
          </w:rPr>
          <w:t>Optie 2: één persoon of meer personen die gezamenlijk optreden als gevolmachtigde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_Toc411258182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3787C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A029ECB" w14:textId="77777777" w:rsidR="006E774C" w:rsidRDefault="006E774C">
      <w:pPr>
        <w:pStyle w:val="Inhopg3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411258183" w:history="1">
        <w:r w:rsidRPr="00B5788F">
          <w:rPr>
            <w:rStyle w:val="Hyperlink"/>
          </w:rPr>
          <w:t>1.4.3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B5788F">
          <w:rPr>
            <w:rStyle w:val="Hyperlink"/>
          </w:rPr>
          <w:t>Keuzeblokvariant hoedanigheid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_Toc411258183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3787C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719293AE" w14:textId="77777777" w:rsidR="006E774C" w:rsidRDefault="006E774C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411258184" w:history="1">
        <w:r w:rsidRPr="00B5788F">
          <w:rPr>
            <w:rStyle w:val="Hyperlink"/>
          </w:rPr>
          <w:t>1.5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B5788F">
          <w:rPr>
            <w:rStyle w:val="Hyperlink"/>
          </w:rPr>
          <w:t>Aanvullende eisen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_Toc411258184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3787C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1F38746C" w14:textId="77777777" w:rsidR="006E774C" w:rsidRDefault="006E774C">
      <w:pPr>
        <w:pStyle w:val="Inhopg3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411258185" w:history="1">
        <w:r w:rsidRPr="00B5788F">
          <w:rPr>
            <w:rStyle w:val="Hyperlink"/>
          </w:rPr>
          <w:t>1.5.1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B5788F">
          <w:rPr>
            <w:rStyle w:val="Hyperlink"/>
          </w:rPr>
          <w:t>Layout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_Toc411258185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3787C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53D7109A" w14:textId="77777777" w:rsidR="006E774C" w:rsidRDefault="006E774C">
      <w:pPr>
        <w:pStyle w:val="Inhopg3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411258186" w:history="1">
        <w:r w:rsidRPr="00B5788F">
          <w:rPr>
            <w:rStyle w:val="Hyperlink"/>
          </w:rPr>
          <w:t>1.5.2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B5788F">
          <w:rPr>
            <w:rStyle w:val="Hyperlink"/>
          </w:rPr>
          <w:t>Mapping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_Toc411258186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3787C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7CA4B4B7" w14:textId="77777777" w:rsidR="003228A3" w:rsidRPr="00343045" w:rsidRDefault="007541C6">
      <w:r>
        <w:rPr>
          <w:b/>
          <w:bCs/>
          <w:noProof/>
        </w:rPr>
        <w:fldChar w:fldCharType="end"/>
      </w:r>
    </w:p>
    <w:p w14:paraId="55B5C957" w14:textId="77777777" w:rsidR="004A1631" w:rsidRPr="00343045" w:rsidRDefault="004A1631" w:rsidP="004A1631">
      <w:pPr>
        <w:pStyle w:val="Kop1"/>
        <w:numPr>
          <w:ilvl w:val="0"/>
          <w:numId w:val="1"/>
        </w:numPr>
        <w:rPr>
          <w:lang w:val="nl-NL"/>
        </w:rPr>
      </w:pPr>
      <w:bookmarkStart w:id="47" w:name="_Toc377110224"/>
      <w:bookmarkStart w:id="48" w:name="_Toc377116598"/>
      <w:bookmarkStart w:id="49" w:name="bmStartpunt"/>
      <w:bookmarkStart w:id="50" w:name="_Toc498316301"/>
      <w:bookmarkStart w:id="51" w:name="_Toc20728828"/>
      <w:bookmarkStart w:id="52" w:name="_Toc411258175"/>
      <w:bookmarkStart w:id="53" w:name="_Toc179181706"/>
      <w:bookmarkEnd w:id="47"/>
      <w:bookmarkEnd w:id="48"/>
      <w:bookmarkEnd w:id="49"/>
      <w:bookmarkEnd w:id="50"/>
      <w:bookmarkEnd w:id="51"/>
      <w:r w:rsidRPr="00343045">
        <w:rPr>
          <w:lang w:val="nl-NL"/>
        </w:rPr>
        <w:lastRenderedPageBreak/>
        <w:t>Inleiding</w:t>
      </w:r>
      <w:bookmarkEnd w:id="52"/>
    </w:p>
    <w:p w14:paraId="39F9E7FF" w14:textId="77777777" w:rsidR="00437348" w:rsidRPr="00F26E5C" w:rsidRDefault="00437348" w:rsidP="00437348">
      <w:pPr>
        <w:pStyle w:val="Kop2"/>
        <w:rPr>
          <w:bCs/>
          <w:sz w:val="20"/>
          <w:lang w:val="nl-NL"/>
        </w:rPr>
      </w:pPr>
      <w:bookmarkStart w:id="54" w:name="_Toc249426039"/>
      <w:bookmarkStart w:id="55" w:name="_Toc249424855"/>
      <w:bookmarkStart w:id="56" w:name="_Toc411258176"/>
      <w:bookmarkEnd w:id="54"/>
      <w:r w:rsidRPr="00F26E5C">
        <w:rPr>
          <w:bCs/>
          <w:sz w:val="20"/>
          <w:lang w:val="nl-NL"/>
        </w:rPr>
        <w:t>Algemeen</w:t>
      </w:r>
      <w:bookmarkEnd w:id="55"/>
      <w:bookmarkEnd w:id="56"/>
    </w:p>
    <w:p w14:paraId="4345EFDD" w14:textId="3CE97D12" w:rsidR="00437348" w:rsidRDefault="00437348" w:rsidP="00437348">
      <w:r>
        <w:t>Dit document beschrijft een tekstblok zoals dit is onderkend binnen automatische akteverwerking, conform de richtlijnen zoals beschreven in document ‘Tekstblok – Algemene afspraken modeldocumenten en tekstblokken’. De verschillende kleuren die hieronder worden gebruikt</w:t>
      </w:r>
      <w:r w:rsidR="00AF1156">
        <w:t>,</w:t>
      </w:r>
      <w:r>
        <w:t xml:space="preserve"> zijn in </w:t>
      </w:r>
      <w:r w:rsidR="00C73B67">
        <w:t>dit</w:t>
      </w:r>
      <w:r w:rsidR="00505660">
        <w:t xml:space="preserve"> document</w:t>
      </w:r>
      <w:r>
        <w:t xml:space="preserve"> toegelicht. </w:t>
      </w:r>
    </w:p>
    <w:p w14:paraId="6D0FBD09" w14:textId="77777777" w:rsidR="00437348" w:rsidRPr="00662092" w:rsidRDefault="00437348" w:rsidP="00662092"/>
    <w:p w14:paraId="0FD3F49D" w14:textId="77777777" w:rsidR="00662092" w:rsidRDefault="00F859A5" w:rsidP="00F859A5">
      <w:pPr>
        <w:pStyle w:val="Kop2"/>
      </w:pPr>
      <w:bookmarkStart w:id="57" w:name="_Toc411258177"/>
      <w:bookmarkEnd w:id="53"/>
      <w:r>
        <w:t>Gevolmachtigde</w:t>
      </w:r>
      <w:bookmarkEnd w:id="57"/>
    </w:p>
    <w:p w14:paraId="515BE5B4" w14:textId="77777777" w:rsidR="00BD3D97" w:rsidRDefault="00BD3D97" w:rsidP="00BD3D97">
      <w:pPr>
        <w:rPr>
          <w:lang w:val="nl"/>
        </w:rPr>
      </w:pPr>
      <w:r>
        <w:rPr>
          <w:lang w:val="nl"/>
        </w:rPr>
        <w:t xml:space="preserve">Gegevens van een gevolmachtigde </w:t>
      </w:r>
      <w:r w:rsidR="00936270">
        <w:rPr>
          <w:lang w:val="nl"/>
        </w:rPr>
        <w:t>(</w:t>
      </w:r>
      <w:r w:rsidR="00BA73A5">
        <w:rPr>
          <w:lang w:val="nl"/>
        </w:rPr>
        <w:t>met</w:t>
      </w:r>
      <w:r>
        <w:rPr>
          <w:lang w:val="nl"/>
        </w:rPr>
        <w:t xml:space="preserve"> </w:t>
      </w:r>
      <w:r w:rsidR="00936270">
        <w:rPr>
          <w:lang w:val="nl"/>
        </w:rPr>
        <w:t>eventueel</w:t>
      </w:r>
      <w:r w:rsidR="00BA73A5">
        <w:rPr>
          <w:lang w:val="nl"/>
        </w:rPr>
        <w:t xml:space="preserve"> </w:t>
      </w:r>
      <w:r>
        <w:rPr>
          <w:lang w:val="nl"/>
        </w:rPr>
        <w:t>één of meer</w:t>
      </w:r>
      <w:r w:rsidR="00BA73A5">
        <w:rPr>
          <w:lang w:val="nl"/>
        </w:rPr>
        <w:t xml:space="preserve"> gerelateerde gevolmachtigden</w:t>
      </w:r>
      <w:r w:rsidR="00936270">
        <w:rPr>
          <w:lang w:val="nl"/>
        </w:rPr>
        <w:t>)</w:t>
      </w:r>
      <w:r w:rsidR="003A0C7B">
        <w:rPr>
          <w:lang w:val="nl"/>
        </w:rPr>
        <w:t xml:space="preserve"> en de hoedanigheid waarin </w:t>
      </w:r>
      <w:r w:rsidR="00BB5A15">
        <w:rPr>
          <w:lang w:val="nl"/>
        </w:rPr>
        <w:t>gehandeld</w:t>
      </w:r>
      <w:r w:rsidR="003A0C7B">
        <w:rPr>
          <w:lang w:val="nl"/>
        </w:rPr>
        <w:t xml:space="preserve"> wordt</w:t>
      </w:r>
      <w:r>
        <w:rPr>
          <w:lang w:val="nl"/>
        </w:rPr>
        <w:t>.</w:t>
      </w:r>
    </w:p>
    <w:p w14:paraId="4D880CD9" w14:textId="77777777" w:rsidR="00BD3D97" w:rsidRPr="00BD3D97" w:rsidRDefault="00BD3D97" w:rsidP="00BD3D97">
      <w:pPr>
        <w:rPr>
          <w:lang w:val="nl"/>
        </w:rPr>
      </w:pPr>
    </w:p>
    <w:p w14:paraId="7761AE3B" w14:textId="77777777" w:rsidR="000F22B6" w:rsidRPr="000F22B6" w:rsidRDefault="000F22B6" w:rsidP="000F22B6">
      <w:pPr>
        <w:pStyle w:val="Kop2"/>
      </w:pPr>
      <w:bookmarkStart w:id="58" w:name="_Toc411258178"/>
      <w:r w:rsidRPr="000F22B6">
        <w:t>Tekstfragment (volledig)</w:t>
      </w:r>
      <w:bookmarkEnd w:id="58"/>
    </w:p>
    <w:p w14:paraId="7965FF9F" w14:textId="77777777" w:rsidR="000F22B6" w:rsidRDefault="000F22B6" w:rsidP="000F22B6">
      <w:pPr>
        <w:rPr>
          <w:lang w:val="nl"/>
        </w:rPr>
      </w:pPr>
    </w:p>
    <w:p w14:paraId="590C7012" w14:textId="52725E24" w:rsidR="00703D5F" w:rsidRPr="00703D5F" w:rsidRDefault="008C6006" w:rsidP="00703D5F">
      <w:pPr>
        <w:rPr>
          <w:lang w:val="nl"/>
        </w:rPr>
      </w:pPr>
      <w:r w:rsidRPr="00037D0C">
        <w:rPr>
          <w:color w:val="FF0000"/>
          <w:highlight w:val="yellow"/>
        </w:rPr>
        <w:t>TEKSTBLOK NATUURLIJK PERSOON</w:t>
      </w:r>
      <w:r w:rsidRPr="00037D0C">
        <w:rPr>
          <w:color w:val="FF0000"/>
        </w:rPr>
        <w:t>,</w:t>
      </w:r>
      <w:r w:rsidR="00311039">
        <w:rPr>
          <w:color w:val="FF0000"/>
        </w:rPr>
        <w:t xml:space="preserve"> </w:t>
      </w:r>
      <w:r w:rsidR="007D5970" w:rsidRPr="00037D0C">
        <w:rPr>
          <w:lang w:val="en-US"/>
        </w:rPr>
        <w:fldChar w:fldCharType="begin"/>
      </w:r>
      <w:r w:rsidR="007D5970" w:rsidRPr="00037D0C">
        <w:instrText>MacroButton Nomacro §</w:instrText>
      </w:r>
      <w:r w:rsidR="007D5970" w:rsidRPr="00037D0C">
        <w:rPr>
          <w:lang w:val="en-US"/>
        </w:rPr>
        <w:fldChar w:fldCharType="end"/>
      </w:r>
      <w:r w:rsidRPr="006A3126">
        <w:rPr>
          <w:color w:val="339966"/>
        </w:rPr>
        <w:t>werkzaam ten kantore van mij, notaris,</w:t>
      </w:r>
      <w:r w:rsidRPr="006A3126">
        <w:rPr>
          <w:color w:val="3366FF"/>
        </w:rPr>
        <w:t xml:space="preserve"> </w:t>
      </w:r>
      <w:r w:rsidRPr="00037D0C">
        <w:rPr>
          <w:color w:val="800080"/>
        </w:rPr>
        <w:t>kantoorhoudende te</w:t>
      </w:r>
      <w:r w:rsidRPr="006A3126">
        <w:rPr>
          <w:color w:val="3366FF"/>
        </w:rPr>
        <w:t xml:space="preserve"> </w:t>
      </w:r>
      <w:r w:rsidRPr="00037D0C">
        <w:rPr>
          <w:lang w:val="en-US"/>
        </w:rPr>
        <w:fldChar w:fldCharType="begin"/>
      </w:r>
      <w:r w:rsidRPr="00037D0C">
        <w:instrText>MacroButton Nomacro §</w:instrText>
      </w:r>
      <w:r w:rsidRPr="00037D0C">
        <w:rPr>
          <w:lang w:val="en-US"/>
        </w:rPr>
        <w:fldChar w:fldCharType="end"/>
      </w:r>
      <w:r w:rsidRPr="0006178A">
        <w:t>postcode</w:t>
      </w:r>
      <w:r w:rsidRPr="00037D0C">
        <w:rPr>
          <w:lang w:val="en-US"/>
        </w:rPr>
        <w:fldChar w:fldCharType="begin"/>
      </w:r>
      <w:r w:rsidRPr="00037D0C">
        <w:instrText>MacroButton Nomacro §</w:instrText>
      </w:r>
      <w:r w:rsidRPr="00037D0C">
        <w:rPr>
          <w:lang w:val="en-US"/>
        </w:rPr>
        <w:fldChar w:fldCharType="end"/>
      </w:r>
      <w:r w:rsidRPr="00037D0C">
        <w:t xml:space="preserve"> </w:t>
      </w:r>
      <w:r w:rsidRPr="00037D0C">
        <w:rPr>
          <w:lang w:val="en-US"/>
        </w:rPr>
        <w:fldChar w:fldCharType="begin"/>
      </w:r>
      <w:r w:rsidRPr="00037D0C">
        <w:instrText>MacroButton Nomacro §</w:instrText>
      </w:r>
      <w:r w:rsidRPr="00037D0C">
        <w:rPr>
          <w:lang w:val="en-US"/>
        </w:rPr>
        <w:fldChar w:fldCharType="end"/>
      </w:r>
      <w:r w:rsidRPr="0006178A">
        <w:t>woonplaats</w:t>
      </w:r>
      <w:r w:rsidRPr="00037D0C">
        <w:rPr>
          <w:lang w:val="en-US"/>
        </w:rPr>
        <w:fldChar w:fldCharType="begin"/>
      </w:r>
      <w:r w:rsidRPr="00037D0C">
        <w:instrText>MacroButton Nomacro §</w:instrText>
      </w:r>
      <w:r w:rsidRPr="00037D0C">
        <w:rPr>
          <w:lang w:val="en-US"/>
        </w:rPr>
        <w:fldChar w:fldCharType="end"/>
      </w:r>
      <w:r w:rsidRPr="00037D0C">
        <w:t xml:space="preserve">, </w:t>
      </w:r>
      <w:r w:rsidRPr="00037D0C">
        <w:rPr>
          <w:lang w:val="en-US"/>
        </w:rPr>
        <w:fldChar w:fldCharType="begin"/>
      </w:r>
      <w:r w:rsidRPr="00037D0C">
        <w:instrText>MacroButton Nomacro §</w:instrText>
      </w:r>
      <w:r w:rsidRPr="00037D0C">
        <w:rPr>
          <w:lang w:val="en-US"/>
        </w:rPr>
        <w:fldChar w:fldCharType="end"/>
      </w:r>
      <w:r w:rsidRPr="0006178A">
        <w:t>straatnaam</w:t>
      </w:r>
      <w:r w:rsidRPr="00037D0C">
        <w:rPr>
          <w:lang w:val="en-US"/>
        </w:rPr>
        <w:fldChar w:fldCharType="begin"/>
      </w:r>
      <w:r w:rsidRPr="00037D0C">
        <w:instrText>MacroButton Nomacro §</w:instrText>
      </w:r>
      <w:r w:rsidRPr="00037D0C">
        <w:rPr>
          <w:lang w:val="en-US"/>
        </w:rPr>
        <w:fldChar w:fldCharType="end"/>
      </w:r>
      <w:r w:rsidRPr="00037D0C">
        <w:t xml:space="preserve"> </w:t>
      </w:r>
      <w:r w:rsidRPr="00037D0C">
        <w:rPr>
          <w:lang w:val="en-US"/>
        </w:rPr>
        <w:fldChar w:fldCharType="begin"/>
      </w:r>
      <w:r w:rsidRPr="00037D0C">
        <w:instrText>MacroButton Nomacro §</w:instrText>
      </w:r>
      <w:r w:rsidRPr="00037D0C">
        <w:rPr>
          <w:lang w:val="en-US"/>
        </w:rPr>
        <w:fldChar w:fldCharType="end"/>
      </w:r>
      <w:r w:rsidRPr="0006178A">
        <w:t>huisnummer</w:t>
      </w:r>
      <w:r w:rsidRPr="00037D0C">
        <w:rPr>
          <w:lang w:val="en-US"/>
        </w:rPr>
        <w:fldChar w:fldCharType="begin"/>
      </w:r>
      <w:r w:rsidRPr="00037D0C">
        <w:instrText>MacroButton Nomacro §</w:instrText>
      </w:r>
      <w:r w:rsidRPr="00037D0C">
        <w:rPr>
          <w:lang w:val="en-US"/>
        </w:rPr>
        <w:fldChar w:fldCharType="end"/>
      </w:r>
      <w:r w:rsidRPr="00037D0C">
        <w:t xml:space="preserve"> </w:t>
      </w:r>
      <w:r w:rsidRPr="00037D0C">
        <w:rPr>
          <w:lang w:val="en-US"/>
        </w:rPr>
        <w:fldChar w:fldCharType="begin"/>
      </w:r>
      <w:r w:rsidRPr="00037D0C">
        <w:instrText>MacroButton Nomacro §</w:instrText>
      </w:r>
      <w:r w:rsidRPr="00037D0C">
        <w:rPr>
          <w:lang w:val="en-US"/>
        </w:rPr>
        <w:fldChar w:fldCharType="end"/>
      </w:r>
      <w:r w:rsidRPr="006A3126">
        <w:rPr>
          <w:color w:val="3366FF"/>
        </w:rPr>
        <w:t>letter</w:t>
      </w:r>
      <w:r w:rsidRPr="00037D0C">
        <w:rPr>
          <w:lang w:val="en-US"/>
        </w:rPr>
        <w:fldChar w:fldCharType="begin"/>
      </w:r>
      <w:r w:rsidRPr="00037D0C">
        <w:instrText>MacroButton Nomacro §</w:instrText>
      </w:r>
      <w:r w:rsidRPr="00037D0C">
        <w:rPr>
          <w:lang w:val="en-US"/>
        </w:rPr>
        <w:fldChar w:fldCharType="end"/>
      </w:r>
      <w:r w:rsidRPr="00037D0C">
        <w:t xml:space="preserve"> </w:t>
      </w:r>
      <w:r w:rsidRPr="00037D0C">
        <w:rPr>
          <w:lang w:val="en-US"/>
        </w:rPr>
        <w:fldChar w:fldCharType="begin"/>
      </w:r>
      <w:r w:rsidRPr="00037D0C">
        <w:instrText>MacroButton Nomacro §</w:instrText>
      </w:r>
      <w:r w:rsidRPr="00037D0C">
        <w:rPr>
          <w:lang w:val="en-US"/>
        </w:rPr>
        <w:fldChar w:fldCharType="end"/>
      </w:r>
      <w:r w:rsidRPr="006A3126">
        <w:rPr>
          <w:color w:val="3366FF"/>
        </w:rPr>
        <w:t>toevoeging</w:t>
      </w:r>
      <w:r w:rsidRPr="00037D0C">
        <w:rPr>
          <w:lang w:val="en-US"/>
        </w:rPr>
        <w:fldChar w:fldCharType="begin"/>
      </w:r>
      <w:r w:rsidRPr="00037D0C">
        <w:instrText>MacroButton Nomacro §</w:instrText>
      </w:r>
      <w:r w:rsidRPr="00037D0C">
        <w:rPr>
          <w:lang w:val="en-US"/>
        </w:rPr>
        <w:fldChar w:fldCharType="end"/>
      </w:r>
      <w:r w:rsidRPr="00037D0C">
        <w:rPr>
          <w:color w:val="800080"/>
        </w:rPr>
        <w:t xml:space="preserve">, </w:t>
      </w:r>
      <w:r w:rsidRPr="006A3126">
        <w:rPr>
          <w:color w:val="339966"/>
        </w:rPr>
        <w:t>te dezen handelend</w:t>
      </w:r>
      <w:r w:rsidRPr="00037D0C">
        <w:rPr>
          <w:color w:val="800080"/>
        </w:rPr>
        <w:t xml:space="preserve"> onder de verantwoordelijkheid van mij, notaris,</w:t>
      </w:r>
      <w:r w:rsidR="00F54192">
        <w:rPr>
          <w:color w:val="800080"/>
        </w:rPr>
        <w:t xml:space="preserve"> </w:t>
      </w:r>
      <w:r w:rsidR="00DC7560" w:rsidRPr="006B29D0">
        <w:rPr>
          <w:color w:val="800080"/>
        </w:rPr>
        <w:t>en</w:t>
      </w:r>
      <w:r w:rsidR="006B29D0" w:rsidRPr="006B29D0">
        <w:t xml:space="preserve"> </w:t>
      </w:r>
      <w:r w:rsidR="007D5970" w:rsidRPr="00037D0C">
        <w:rPr>
          <w:lang w:val="en-US"/>
        </w:rPr>
        <w:fldChar w:fldCharType="begin"/>
      </w:r>
      <w:r w:rsidR="007D5970" w:rsidRPr="00037D0C">
        <w:instrText>MacroButton Nomacro §</w:instrText>
      </w:r>
      <w:r w:rsidR="007D5970" w:rsidRPr="00037D0C">
        <w:rPr>
          <w:lang w:val="en-US"/>
        </w:rPr>
        <w:fldChar w:fldCharType="end"/>
      </w:r>
      <w:r w:rsidR="007D5970" w:rsidRPr="007D5970">
        <w:t xml:space="preserve"> </w:t>
      </w:r>
      <w:r w:rsidR="00F54192" w:rsidRPr="006A3126">
        <w:rPr>
          <w:color w:val="339966"/>
        </w:rPr>
        <w:t>/</w:t>
      </w:r>
      <w:del w:id="59" w:author="Groot, Karina de" w:date="2024-11-07T10:21:00Z" w16du:dateUtc="2024-11-07T09:21:00Z">
        <w:r w:rsidR="00F54192" w:rsidRPr="006A3126" w:rsidDel="00D4183B">
          <w:rPr>
            <w:color w:val="339966"/>
          </w:rPr>
          <w:delText xml:space="preserve"> </w:delText>
        </w:r>
        <w:r w:rsidR="007D5970" w:rsidRPr="00037D0C" w:rsidDel="00D4183B">
          <w:rPr>
            <w:lang w:val="en-US"/>
          </w:rPr>
          <w:fldChar w:fldCharType="begin"/>
        </w:r>
        <w:r w:rsidR="007D5970" w:rsidRPr="00037D0C" w:rsidDel="00D4183B">
          <w:delInstrText>MacroButton Nomacro §</w:delInstrText>
        </w:r>
        <w:r w:rsidR="007D5970" w:rsidRPr="00037D0C" w:rsidDel="00D4183B">
          <w:rPr>
            <w:lang w:val="en-US"/>
          </w:rPr>
          <w:fldChar w:fldCharType="end"/>
        </w:r>
        <w:r w:rsidR="00F54192" w:rsidRPr="00037D0C" w:rsidDel="00D4183B">
          <w:rPr>
            <w:color w:val="800080"/>
            <w:highlight w:val="yellow"/>
          </w:rPr>
          <w:delText>TEKSTBLOK LEGITIMATIE</w:delText>
        </w:r>
      </w:del>
      <w:r w:rsidR="00F54192" w:rsidRPr="00037D0C">
        <w:rPr>
          <w:color w:val="800080"/>
        </w:rPr>
        <w:t xml:space="preserve">, </w:t>
      </w:r>
      <w:r w:rsidR="00F54192">
        <w:rPr>
          <w:color w:val="800080"/>
        </w:rPr>
        <w:t xml:space="preserve">tezamen </w:t>
      </w:r>
      <w:r w:rsidRPr="006A3126">
        <w:rPr>
          <w:color w:val="339966"/>
        </w:rPr>
        <w:t xml:space="preserve">wonende te </w:t>
      </w:r>
      <w:r w:rsidRPr="006A3126">
        <w:rPr>
          <w:color w:val="339966"/>
          <w:highlight w:val="yellow"/>
        </w:rPr>
        <w:t>TEKSTBLOK WOONADRES</w:t>
      </w:r>
      <w:r w:rsidRPr="006A3126">
        <w:rPr>
          <w:color w:val="339966"/>
        </w:rPr>
        <w:t>,</w:t>
      </w:r>
      <w:r w:rsidRPr="00037D0C">
        <w:rPr>
          <w:color w:val="800080"/>
        </w:rPr>
        <w:t xml:space="preserve"> </w:t>
      </w:r>
      <w:r w:rsidR="00D13A36" w:rsidRPr="007D5970">
        <w:rPr>
          <w:color w:val="800080"/>
          <w:highlight w:val="yellow"/>
        </w:rPr>
        <w:t>TEKSTBLOK BURGERLIJKE STAAT</w:t>
      </w:r>
      <w:r w:rsidR="00D13A36" w:rsidRPr="00966E79">
        <w:rPr>
          <w:color w:val="800080"/>
        </w:rPr>
        <w:t>,</w:t>
      </w:r>
      <w:r w:rsidR="00D13A36">
        <w:rPr>
          <w:color w:val="800080"/>
        </w:rPr>
        <w:t xml:space="preserve"> </w:t>
      </w:r>
      <w:r w:rsidR="00936270" w:rsidRPr="00256A0B">
        <w:rPr>
          <w:lang w:val="en-US"/>
        </w:rPr>
        <w:fldChar w:fldCharType="begin"/>
      </w:r>
      <w:r w:rsidR="00936270" w:rsidRPr="00256A0B">
        <w:instrText>MacroButton Nomacro §</w:instrText>
      </w:r>
      <w:r w:rsidR="00936270" w:rsidRPr="00256A0B">
        <w:rPr>
          <w:lang w:val="en-US"/>
        </w:rPr>
        <w:fldChar w:fldCharType="end"/>
      </w:r>
      <w:r w:rsidR="00936270">
        <w:rPr>
          <w:color w:val="800080"/>
        </w:rPr>
        <w:t>en</w:t>
      </w:r>
      <w:r w:rsidR="00936270" w:rsidRPr="00256A0B">
        <w:rPr>
          <w:lang w:val="en-US"/>
        </w:rPr>
        <w:fldChar w:fldCharType="begin"/>
      </w:r>
      <w:r w:rsidR="00936270" w:rsidRPr="00256A0B">
        <w:instrText>MacroButton Nomacro §</w:instrText>
      </w:r>
      <w:r w:rsidR="00936270" w:rsidRPr="00256A0B">
        <w:rPr>
          <w:lang w:val="en-US"/>
        </w:rPr>
        <w:fldChar w:fldCharType="end"/>
      </w:r>
      <w:r w:rsidR="00936270" w:rsidRPr="00936270">
        <w:t xml:space="preserve"> </w:t>
      </w:r>
      <w:r w:rsidR="00DC7560" w:rsidRPr="006A3126">
        <w:rPr>
          <w:color w:val="339966"/>
        </w:rPr>
        <w:t xml:space="preserve">te dezen </w:t>
      </w:r>
      <w:r w:rsidR="00DC7560" w:rsidRPr="0083079A">
        <w:rPr>
          <w:color w:val="800080"/>
        </w:rPr>
        <w:t>gezamenlijk</w:t>
      </w:r>
      <w:r w:rsidR="00DC7560" w:rsidRPr="006A3126">
        <w:rPr>
          <w:color w:val="339966"/>
        </w:rPr>
        <w:t xml:space="preserve"> handelend</w:t>
      </w:r>
      <w:r w:rsidR="00DC7560">
        <w:rPr>
          <w:color w:val="800080"/>
        </w:rPr>
        <w:t xml:space="preserve"> </w:t>
      </w:r>
      <w:r w:rsidR="008C55BC" w:rsidRPr="00037D0C">
        <w:rPr>
          <w:lang w:val="en-US"/>
        </w:rPr>
        <w:fldChar w:fldCharType="begin"/>
      </w:r>
      <w:r w:rsidR="008C55BC" w:rsidRPr="00037D0C">
        <w:instrText>MacroButton Nomacro §</w:instrText>
      </w:r>
      <w:r w:rsidR="008C55BC" w:rsidRPr="00037D0C">
        <w:rPr>
          <w:lang w:val="en-US"/>
        </w:rPr>
        <w:fldChar w:fldCharType="end"/>
      </w:r>
      <w:r w:rsidR="00DC7560" w:rsidRPr="00206ECB">
        <w:rPr>
          <w:color w:val="FFFFFF"/>
          <w:highlight w:val="darkYellow"/>
        </w:rPr>
        <w:t>KEUZEBLOKVARIAN</w:t>
      </w:r>
      <w:r w:rsidR="00D13A36">
        <w:rPr>
          <w:color w:val="FFFFFF"/>
          <w:highlight w:val="darkYellow"/>
        </w:rPr>
        <w:t>T HOEDANIGHEID</w:t>
      </w:r>
      <w:r w:rsidR="00703D5F">
        <w:rPr>
          <w:color w:val="FFFFFF"/>
        </w:rPr>
        <w:t xml:space="preserve"> </w:t>
      </w:r>
      <w:r w:rsidR="00DC7560" w:rsidRPr="008C55BC" w:rsidDel="00DC7560">
        <w:rPr>
          <w:color w:val="800080"/>
        </w:rPr>
        <w:t xml:space="preserve"> </w:t>
      </w:r>
      <w:bookmarkStart w:id="60" w:name="_Toc376182479"/>
      <w:bookmarkStart w:id="61" w:name="_Toc376182567"/>
      <w:bookmarkStart w:id="62" w:name="_Toc376183476"/>
      <w:bookmarkStart w:id="63" w:name="_Toc376183703"/>
      <w:bookmarkStart w:id="64" w:name="_Toc376183790"/>
      <w:bookmarkStart w:id="65" w:name="_Toc376439230"/>
      <w:bookmarkStart w:id="66" w:name="_Toc376546719"/>
      <w:bookmarkStart w:id="67" w:name="_Toc376787665"/>
      <w:bookmarkStart w:id="68" w:name="_Toc376788914"/>
      <w:bookmarkStart w:id="69" w:name="_Toc376788980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14:paraId="4D343F60" w14:textId="77777777" w:rsidR="00DC7560" w:rsidRPr="00D96991" w:rsidRDefault="00DC7560" w:rsidP="00DC7560">
      <w:pPr>
        <w:pStyle w:val="Kop3"/>
      </w:pPr>
      <w:bookmarkStart w:id="70" w:name="_Toc411258179"/>
      <w:r>
        <w:t>Keuzeblok</w:t>
      </w:r>
      <w:r w:rsidRPr="00D96991">
        <w:t>variant</w:t>
      </w:r>
      <w:r w:rsidR="00703D5F">
        <w:t xml:space="preserve"> hoedanigheid</w:t>
      </w:r>
      <w:bookmarkEnd w:id="70"/>
    </w:p>
    <w:p w14:paraId="687021BC" w14:textId="77777777" w:rsidR="00DC7560" w:rsidRDefault="00DC7560" w:rsidP="00DC7560"/>
    <w:p w14:paraId="30CB1DA9" w14:textId="77777777" w:rsidR="00DC7560" w:rsidRDefault="006B6E5C" w:rsidP="00DC7560">
      <w:pPr>
        <w:rPr>
          <w:u w:val="single"/>
        </w:rPr>
      </w:pPr>
      <w:r>
        <w:rPr>
          <w:u w:val="single"/>
        </w:rPr>
        <w:t xml:space="preserve">Variant </w:t>
      </w:r>
      <w:r w:rsidR="00F36AFB">
        <w:rPr>
          <w:u w:val="single"/>
        </w:rPr>
        <w:t>1</w:t>
      </w:r>
      <w:r w:rsidR="00DC7560">
        <w:rPr>
          <w:u w:val="single"/>
        </w:rPr>
        <w:t>:</w:t>
      </w:r>
    </w:p>
    <w:p w14:paraId="7B3DB99A" w14:textId="77777777" w:rsidR="00DC7560" w:rsidRPr="00CB0317" w:rsidRDefault="00DC7560" w:rsidP="00132469">
      <w:pPr>
        <w:spacing w:line="240" w:lineRule="auto"/>
        <w:rPr>
          <w:color w:val="800080"/>
        </w:rPr>
      </w:pPr>
      <w:r w:rsidRPr="00CB0317">
        <w:rPr>
          <w:color w:val="FF0000"/>
        </w:rPr>
        <w:t>als</w:t>
      </w:r>
      <w:r>
        <w:rPr>
          <w:color w:val="800080"/>
        </w:rPr>
        <w:t xml:space="preserve"> </w:t>
      </w:r>
      <w:r w:rsidRPr="006A3126">
        <w:rPr>
          <w:color w:val="339966"/>
        </w:rPr>
        <w:t>mondeling/schriftelijk</w:t>
      </w:r>
      <w:r>
        <w:rPr>
          <w:color w:val="800080"/>
        </w:rPr>
        <w:t xml:space="preserve"> </w:t>
      </w:r>
      <w:r w:rsidRPr="00CB0317">
        <w:rPr>
          <w:color w:val="FF0000"/>
        </w:rPr>
        <w:t>gevolmachtigde</w:t>
      </w:r>
      <w:r>
        <w:rPr>
          <w:color w:val="800080"/>
        </w:rPr>
        <w:t>n</w:t>
      </w:r>
      <w:r w:rsidRPr="00CB0317">
        <w:rPr>
          <w:color w:val="FF0000"/>
        </w:rPr>
        <w:t xml:space="preserve"> van</w:t>
      </w:r>
      <w:r w:rsidRPr="003904F7">
        <w:rPr>
          <w:color w:val="FF0000"/>
        </w:rPr>
        <w:t xml:space="preserve"> </w:t>
      </w:r>
    </w:p>
    <w:p w14:paraId="0A0647A7" w14:textId="77777777" w:rsidR="00DC7560" w:rsidRPr="00CB6875" w:rsidRDefault="00DC7560" w:rsidP="00DC7560">
      <w:pPr>
        <w:rPr>
          <w:u w:val="single"/>
        </w:rPr>
      </w:pPr>
      <w:r>
        <w:rPr>
          <w:u w:val="single"/>
        </w:rPr>
        <w:t xml:space="preserve">Einde variant </w:t>
      </w:r>
      <w:r w:rsidR="00F36AFB">
        <w:rPr>
          <w:u w:val="single"/>
        </w:rPr>
        <w:t>1</w:t>
      </w:r>
    </w:p>
    <w:p w14:paraId="2DF78B24" w14:textId="77777777" w:rsidR="00DC7560" w:rsidRDefault="00DC7560" w:rsidP="00DC7560">
      <w:pPr>
        <w:rPr>
          <w:b/>
        </w:rPr>
      </w:pPr>
    </w:p>
    <w:p w14:paraId="0CA1A3C5" w14:textId="77777777" w:rsidR="00DC7560" w:rsidRDefault="006B6E5C" w:rsidP="00DC7560">
      <w:pPr>
        <w:rPr>
          <w:u w:val="single"/>
        </w:rPr>
      </w:pPr>
      <w:r>
        <w:rPr>
          <w:u w:val="single"/>
        </w:rPr>
        <w:t xml:space="preserve">Variant </w:t>
      </w:r>
      <w:r w:rsidR="00F36AFB">
        <w:rPr>
          <w:u w:val="single"/>
        </w:rPr>
        <w:t>2</w:t>
      </w:r>
      <w:r w:rsidR="00DC7560">
        <w:rPr>
          <w:u w:val="single"/>
        </w:rPr>
        <w:t>:</w:t>
      </w:r>
    </w:p>
    <w:p w14:paraId="30147F2E" w14:textId="77777777" w:rsidR="00DC7560" w:rsidRDefault="00DC7560" w:rsidP="00132469">
      <w:pPr>
        <w:spacing w:line="240" w:lineRule="auto"/>
      </w:pPr>
      <w:r>
        <w:rPr>
          <w:color w:val="FF0000"/>
        </w:rPr>
        <w:t xml:space="preserve">in </w:t>
      </w:r>
      <w:r w:rsidRPr="006A3126">
        <w:rPr>
          <w:color w:val="339966"/>
        </w:rPr>
        <w:t>zijn/haar/hun</w:t>
      </w:r>
      <w:r>
        <w:rPr>
          <w:color w:val="FF0000"/>
        </w:rPr>
        <w:t xml:space="preserve"> hoedanigheid van curator</w:t>
      </w:r>
      <w:r>
        <w:rPr>
          <w:color w:val="800080"/>
        </w:rPr>
        <w:t>en</w:t>
      </w:r>
      <w:r>
        <w:rPr>
          <w:color w:val="FF0000"/>
        </w:rPr>
        <w:t xml:space="preserve"> </w:t>
      </w:r>
      <w:r w:rsidRPr="00605A59">
        <w:rPr>
          <w:color w:val="800080"/>
        </w:rPr>
        <w:t>(k</w:t>
      </w:r>
      <w:r>
        <w:rPr>
          <w:color w:val="800080"/>
        </w:rPr>
        <w:t xml:space="preserve">rachtens beschikking van de kantonrechter te </w:t>
      </w:r>
      <w:r w:rsidRPr="00CB0317">
        <w:fldChar w:fldCharType="begin"/>
      </w:r>
      <w:r w:rsidRPr="00CB0317">
        <w:instrText>MacroButton Nomacro §</w:instrText>
      </w:r>
      <w:r w:rsidRPr="00CB0317">
        <w:fldChar w:fldCharType="end"/>
      </w:r>
      <w:r w:rsidRPr="00CB0317">
        <w:t>plaats</w:t>
      </w:r>
      <w:r w:rsidRPr="00CB0317">
        <w:fldChar w:fldCharType="begin"/>
      </w:r>
      <w:r w:rsidRPr="00CB0317">
        <w:instrText>MacroButton Nomacro §</w:instrText>
      </w:r>
      <w:r w:rsidRPr="00CB0317">
        <w:fldChar w:fldCharType="end"/>
      </w:r>
      <w:r w:rsidRPr="00CB0317">
        <w:rPr>
          <w:color w:val="800080"/>
        </w:rPr>
        <w:t xml:space="preserve">, de dato </w:t>
      </w:r>
      <w:r w:rsidRPr="00CB0317">
        <w:fldChar w:fldCharType="begin"/>
      </w:r>
      <w:r w:rsidRPr="00CB0317">
        <w:instrText>MacroButton Nomacro §</w:instrText>
      </w:r>
      <w:r w:rsidRPr="00CB0317">
        <w:fldChar w:fldCharType="end"/>
      </w:r>
      <w:r>
        <w:t>datum</w:t>
      </w:r>
      <w:r w:rsidRPr="00CB0317">
        <w:fldChar w:fldCharType="begin"/>
      </w:r>
      <w:r w:rsidRPr="00CB0317">
        <w:instrText>MacroButton Nomacro §</w:instrText>
      </w:r>
      <w:r w:rsidRPr="00CB0317">
        <w:fldChar w:fldCharType="end"/>
      </w:r>
      <w:r>
        <w:rPr>
          <w:color w:val="800080"/>
        </w:rPr>
        <w:t>)</w:t>
      </w:r>
      <w:r>
        <w:rPr>
          <w:color w:val="FF0000"/>
        </w:rPr>
        <w:t xml:space="preserve"> </w:t>
      </w:r>
      <w:r w:rsidRPr="00605A59">
        <w:rPr>
          <w:color w:val="800080"/>
        </w:rPr>
        <w:t>in het faillissement</w:t>
      </w:r>
      <w:r>
        <w:rPr>
          <w:color w:val="FF0000"/>
        </w:rPr>
        <w:t xml:space="preserve"> van</w:t>
      </w:r>
    </w:p>
    <w:p w14:paraId="1D5FCD8C" w14:textId="77777777" w:rsidR="00DC7560" w:rsidRPr="00CB6875" w:rsidRDefault="00DC7560" w:rsidP="00DC7560">
      <w:pPr>
        <w:rPr>
          <w:u w:val="single"/>
        </w:rPr>
      </w:pPr>
      <w:r>
        <w:rPr>
          <w:u w:val="single"/>
        </w:rPr>
        <w:t xml:space="preserve">Einde variant </w:t>
      </w:r>
      <w:r w:rsidR="00F36AFB">
        <w:rPr>
          <w:u w:val="single"/>
        </w:rPr>
        <w:t>2</w:t>
      </w:r>
    </w:p>
    <w:p w14:paraId="7F5D326C" w14:textId="77777777" w:rsidR="006D0D49" w:rsidRDefault="006D0D49" w:rsidP="00DC7560">
      <w:pPr>
        <w:rPr>
          <w:u w:val="single"/>
        </w:rPr>
      </w:pPr>
    </w:p>
    <w:p w14:paraId="35644CC6" w14:textId="77777777" w:rsidR="00DC7560" w:rsidRDefault="006B6E5C" w:rsidP="00DC7560">
      <w:pPr>
        <w:rPr>
          <w:u w:val="single"/>
        </w:rPr>
      </w:pPr>
      <w:r>
        <w:rPr>
          <w:u w:val="single"/>
        </w:rPr>
        <w:t xml:space="preserve">Variant </w:t>
      </w:r>
      <w:r w:rsidR="00F36AFB">
        <w:rPr>
          <w:u w:val="single"/>
        </w:rPr>
        <w:t>3</w:t>
      </w:r>
      <w:r w:rsidR="00DC7560">
        <w:rPr>
          <w:u w:val="single"/>
        </w:rPr>
        <w:t>:</w:t>
      </w:r>
    </w:p>
    <w:p w14:paraId="63E2255D" w14:textId="77777777" w:rsidR="00DC7560" w:rsidRPr="009025D0" w:rsidRDefault="00DC7560" w:rsidP="00132469">
      <w:pPr>
        <w:spacing w:line="240" w:lineRule="auto"/>
        <w:rPr>
          <w:color w:val="FF0000"/>
        </w:rPr>
      </w:pPr>
      <w:r>
        <w:rPr>
          <w:color w:val="FF0000"/>
        </w:rPr>
        <w:t>als bewindvoerder</w:t>
      </w:r>
      <w:r>
        <w:rPr>
          <w:color w:val="800080"/>
        </w:rPr>
        <w:t>s</w:t>
      </w:r>
      <w:r>
        <w:rPr>
          <w:color w:val="FF0000"/>
        </w:rPr>
        <w:t xml:space="preserve"> </w:t>
      </w:r>
      <w:r w:rsidRPr="00CB0317">
        <w:rPr>
          <w:color w:val="800080"/>
        </w:rPr>
        <w:t>(</w:t>
      </w:r>
      <w:r>
        <w:rPr>
          <w:color w:val="800080"/>
        </w:rPr>
        <w:t xml:space="preserve">krachtens beschikking van de kantonrechter te </w:t>
      </w:r>
      <w:r w:rsidRPr="00CB0317">
        <w:fldChar w:fldCharType="begin"/>
      </w:r>
      <w:r w:rsidRPr="00CB0317">
        <w:instrText>MacroButton Nomacro §</w:instrText>
      </w:r>
      <w:r w:rsidRPr="00CB0317">
        <w:fldChar w:fldCharType="end"/>
      </w:r>
      <w:r w:rsidRPr="00CB0317">
        <w:t>plaats</w:t>
      </w:r>
      <w:r w:rsidRPr="00CB0317">
        <w:fldChar w:fldCharType="begin"/>
      </w:r>
      <w:r w:rsidRPr="00CB0317">
        <w:instrText>MacroButton Nomacro §</w:instrText>
      </w:r>
      <w:r w:rsidRPr="00CB0317">
        <w:fldChar w:fldCharType="end"/>
      </w:r>
      <w:r w:rsidRPr="00CB0317">
        <w:rPr>
          <w:color w:val="800080"/>
        </w:rPr>
        <w:t xml:space="preserve">, de dato </w:t>
      </w:r>
      <w:r w:rsidRPr="00CB0317">
        <w:fldChar w:fldCharType="begin"/>
      </w:r>
      <w:r w:rsidRPr="00CB0317">
        <w:instrText>MacroButton Nomacro §</w:instrText>
      </w:r>
      <w:r w:rsidRPr="00CB0317">
        <w:fldChar w:fldCharType="end"/>
      </w:r>
      <w:r>
        <w:t>datum</w:t>
      </w:r>
      <w:r w:rsidRPr="00CB0317">
        <w:fldChar w:fldCharType="begin"/>
      </w:r>
      <w:r w:rsidRPr="00CB0317">
        <w:instrText>MacroButton Nomacro §</w:instrText>
      </w:r>
      <w:r w:rsidRPr="00CB0317">
        <w:fldChar w:fldCharType="end"/>
      </w:r>
      <w:r>
        <w:rPr>
          <w:color w:val="800080"/>
        </w:rPr>
        <w:t xml:space="preserve">) </w:t>
      </w:r>
      <w:r w:rsidRPr="00607373">
        <w:rPr>
          <w:color w:val="FF0000"/>
        </w:rPr>
        <w:t xml:space="preserve">over </w:t>
      </w:r>
      <w:r w:rsidRPr="006A3126">
        <w:rPr>
          <w:color w:val="339966"/>
        </w:rPr>
        <w:t>de goederen/ het vermogen</w:t>
      </w:r>
      <w:r>
        <w:rPr>
          <w:color w:val="800080"/>
        </w:rPr>
        <w:t xml:space="preserve"> </w:t>
      </w:r>
      <w:r w:rsidRPr="009025D0">
        <w:rPr>
          <w:color w:val="FF0000"/>
        </w:rPr>
        <w:t>van</w:t>
      </w:r>
    </w:p>
    <w:p w14:paraId="75C04E07" w14:textId="77777777" w:rsidR="00DC7560" w:rsidRPr="00CB6875" w:rsidRDefault="00DC7560" w:rsidP="00DC7560">
      <w:pPr>
        <w:rPr>
          <w:u w:val="single"/>
        </w:rPr>
      </w:pPr>
      <w:r>
        <w:rPr>
          <w:u w:val="single"/>
        </w:rPr>
        <w:t xml:space="preserve">Einde variant </w:t>
      </w:r>
      <w:r w:rsidR="00F36AFB">
        <w:rPr>
          <w:u w:val="single"/>
        </w:rPr>
        <w:t>3</w:t>
      </w:r>
    </w:p>
    <w:p w14:paraId="6D7E5C4D" w14:textId="77777777" w:rsidR="00DC7560" w:rsidRDefault="00DC7560" w:rsidP="00DC7560"/>
    <w:p w14:paraId="23A7D642" w14:textId="77777777" w:rsidR="00B71629" w:rsidRDefault="00B71629" w:rsidP="00B71629"/>
    <w:p w14:paraId="78D3652F" w14:textId="77777777" w:rsidR="000F22B6" w:rsidRPr="00D6596D" w:rsidRDefault="00A87911" w:rsidP="009B2BDE">
      <w:pPr>
        <w:pStyle w:val="Kop2"/>
        <w:pageBreakBefore/>
        <w:numPr>
          <w:ilvl w:val="1"/>
          <w:numId w:val="1"/>
        </w:numPr>
        <w:spacing w:before="0"/>
        <w:rPr>
          <w:lang w:val="en-US"/>
        </w:rPr>
      </w:pPr>
      <w:bookmarkStart w:id="71" w:name="_Toc411258180"/>
      <w:proofErr w:type="spellStart"/>
      <w:r>
        <w:rPr>
          <w:lang w:val="en-US"/>
        </w:rPr>
        <w:lastRenderedPageBreak/>
        <w:t>Toelichting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M</w:t>
      </w:r>
      <w:r w:rsidR="00CB67AF">
        <w:rPr>
          <w:lang w:val="en-US"/>
        </w:rPr>
        <w:t>apping</w:t>
      </w:r>
      <w:bookmarkEnd w:id="71"/>
    </w:p>
    <w:p w14:paraId="60DDB9A7" w14:textId="77777777" w:rsidR="00506FDC" w:rsidRPr="009427B2" w:rsidRDefault="00506FDC" w:rsidP="00506FDC">
      <w:r w:rsidRPr="009427B2">
        <w:t xml:space="preserve">De </w:t>
      </w:r>
      <w:proofErr w:type="spellStart"/>
      <w:r w:rsidRPr="009427B2">
        <w:t>mapping</w:t>
      </w:r>
      <w:proofErr w:type="spellEnd"/>
      <w:r w:rsidRPr="009427B2">
        <w:t xml:space="preserve"> is afhankelijk van </w:t>
      </w:r>
      <w:r>
        <w:t>de soort akte</w:t>
      </w:r>
      <w:r w:rsidRPr="009427B2">
        <w:t xml:space="preserve"> of een onderdeel daarvan. </w:t>
      </w:r>
      <w:r>
        <w:t xml:space="preserve">Het pad is daarom vermeld in de toelichting van het modeldocument. In dit hoofdstuk zijn alleen de elementen vermeld waar de gegevens naar </w:t>
      </w:r>
      <w:proofErr w:type="spellStart"/>
      <w:r>
        <w:t>gemapped</w:t>
      </w:r>
      <w:proofErr w:type="spellEnd"/>
      <w:r>
        <w:t xml:space="preserve"> moeten worden.</w:t>
      </w:r>
    </w:p>
    <w:p w14:paraId="352825FE" w14:textId="77777777" w:rsidR="00104BFA" w:rsidRDefault="00104BFA" w:rsidP="009B2BDE">
      <w:pPr>
        <w:spacing w:line="240" w:lineRule="auto"/>
      </w:pPr>
    </w:p>
    <w:p w14:paraId="60465172" w14:textId="77777777" w:rsidR="00C978E0" w:rsidRPr="00506FDC" w:rsidRDefault="00B343AE" w:rsidP="00502D11">
      <w:r>
        <w:t>Binnen het tekstblok Gevolmachtigde moet een verplichte keuze gemaakt worden uit twee tekstopties, deze opties worden in de volgende paragrafen beschreven.</w:t>
      </w:r>
    </w:p>
    <w:p w14:paraId="04AF69E5" w14:textId="77777777" w:rsidR="003A7E74" w:rsidRDefault="003A7E74" w:rsidP="003A7E74">
      <w:pPr>
        <w:pStyle w:val="Kop3"/>
      </w:pPr>
      <w:bookmarkStart w:id="72" w:name="_Toc411258181"/>
      <w:r>
        <w:t>Optie 1</w:t>
      </w:r>
      <w:r w:rsidR="00C85832">
        <w:t>:</w:t>
      </w:r>
      <w:r>
        <w:t xml:space="preserve"> </w:t>
      </w:r>
      <w:r w:rsidR="004148B0">
        <w:t>kantoormedewerker</w:t>
      </w:r>
      <w:r w:rsidR="00313312">
        <w:t xml:space="preserve"> </w:t>
      </w:r>
      <w:r w:rsidR="00DF6FD8">
        <w:t xml:space="preserve">van de notaris </w:t>
      </w:r>
      <w:r w:rsidR="00313312">
        <w:t xml:space="preserve">die optreedt als </w:t>
      </w:r>
      <w:r>
        <w:t>gevolmachtigde</w:t>
      </w:r>
      <w:bookmarkEnd w:id="72"/>
    </w:p>
    <w:p w14:paraId="587E23BF" w14:textId="77777777" w:rsidR="003A7E74" w:rsidRDefault="003A7E74" w:rsidP="003A7E74">
      <w:pPr>
        <w:rPr>
          <w:lang w:val="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5"/>
        <w:gridCol w:w="4773"/>
      </w:tblGrid>
      <w:tr w:rsidR="003A7E74" w:rsidRPr="0081406A" w14:paraId="470E1DE4" w14:textId="77777777" w:rsidTr="0081406A">
        <w:tc>
          <w:tcPr>
            <w:tcW w:w="4804" w:type="dxa"/>
            <w:shd w:val="clear" w:color="auto" w:fill="auto"/>
          </w:tcPr>
          <w:p w14:paraId="7A2E4102" w14:textId="77777777" w:rsidR="003A7E74" w:rsidRPr="0081406A" w:rsidRDefault="003A7E74" w:rsidP="003A7E74">
            <w:pPr>
              <w:rPr>
                <w:lang w:val="nl"/>
              </w:rPr>
            </w:pPr>
          </w:p>
        </w:tc>
        <w:tc>
          <w:tcPr>
            <w:tcW w:w="4804" w:type="dxa"/>
            <w:shd w:val="clear" w:color="auto" w:fill="auto"/>
          </w:tcPr>
          <w:p w14:paraId="5B80D5C6" w14:textId="77777777" w:rsidR="003A7E74" w:rsidRPr="0081406A" w:rsidRDefault="003A7E74" w:rsidP="003A7E74">
            <w:pPr>
              <w:rPr>
                <w:u w:val="single"/>
              </w:rPr>
            </w:pPr>
            <w:proofErr w:type="spellStart"/>
            <w:r w:rsidRPr="0081406A">
              <w:rPr>
                <w:u w:val="single"/>
              </w:rPr>
              <w:t>Mapping</w:t>
            </w:r>
            <w:proofErr w:type="spellEnd"/>
            <w:r w:rsidRPr="0081406A">
              <w:rPr>
                <w:u w:val="single"/>
              </w:rPr>
              <w:t xml:space="preserve"> optie</w:t>
            </w:r>
            <w:r w:rsidR="006C4915" w:rsidRPr="0081406A">
              <w:rPr>
                <w:u w:val="single"/>
              </w:rPr>
              <w:t xml:space="preserve"> 1</w:t>
            </w:r>
            <w:r w:rsidRPr="0081406A">
              <w:rPr>
                <w:u w:val="single"/>
              </w:rPr>
              <w:t>:</w:t>
            </w:r>
          </w:p>
          <w:p w14:paraId="7895E411" w14:textId="77777777" w:rsidR="003A7E74" w:rsidRPr="0081406A" w:rsidRDefault="003A7E74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//Gevolmachtigde/tekstkeuze/</w:t>
            </w:r>
          </w:p>
          <w:p w14:paraId="295B69E5" w14:textId="77777777" w:rsidR="003A7E74" w:rsidRPr="0081406A" w:rsidRDefault="003A7E74" w:rsidP="0081406A">
            <w:pPr>
              <w:spacing w:line="240" w:lineRule="auto"/>
              <w:ind w:left="317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./</w:t>
            </w:r>
            <w:proofErr w:type="spellStart"/>
            <w:r w:rsidRPr="0081406A">
              <w:rPr>
                <w:sz w:val="16"/>
                <w:szCs w:val="16"/>
              </w:rPr>
              <w:t>tagNaam</w:t>
            </w:r>
            <w:proofErr w:type="spellEnd"/>
            <w:r w:rsidRPr="0081406A">
              <w:rPr>
                <w:sz w:val="16"/>
                <w:szCs w:val="16"/>
              </w:rPr>
              <w:t>(‘</w:t>
            </w:r>
            <w:proofErr w:type="spellStart"/>
            <w:r w:rsidRPr="0081406A">
              <w:rPr>
                <w:sz w:val="16"/>
                <w:szCs w:val="16"/>
              </w:rPr>
              <w:t>k_Optie</w:t>
            </w:r>
            <w:proofErr w:type="spellEnd"/>
            <w:r w:rsidRPr="0081406A">
              <w:rPr>
                <w:sz w:val="16"/>
                <w:szCs w:val="16"/>
              </w:rPr>
              <w:t>)</w:t>
            </w:r>
          </w:p>
          <w:p w14:paraId="32FA4AA3" w14:textId="77777777" w:rsidR="003A7E74" w:rsidRPr="0081406A" w:rsidRDefault="003A7E74" w:rsidP="0081406A">
            <w:pPr>
              <w:spacing w:line="240" w:lineRule="auto"/>
              <w:ind w:left="317"/>
              <w:rPr>
                <w:lang w:val="nl"/>
              </w:rPr>
            </w:pPr>
            <w:r w:rsidRPr="0081406A">
              <w:rPr>
                <w:sz w:val="16"/>
                <w:szCs w:val="16"/>
              </w:rPr>
              <w:t>./tekst(‘1’)</w:t>
            </w:r>
          </w:p>
        </w:tc>
      </w:tr>
      <w:tr w:rsidR="003A7E74" w:rsidRPr="0081406A" w14:paraId="48A9103E" w14:textId="77777777" w:rsidTr="0081406A">
        <w:tc>
          <w:tcPr>
            <w:tcW w:w="4804" w:type="dxa"/>
            <w:shd w:val="clear" w:color="auto" w:fill="auto"/>
          </w:tcPr>
          <w:p w14:paraId="039D8308" w14:textId="77777777" w:rsidR="003A7E74" w:rsidRPr="0081406A" w:rsidRDefault="00313312" w:rsidP="003A7E74">
            <w:pPr>
              <w:rPr>
                <w:lang w:val="nl"/>
              </w:rPr>
            </w:pPr>
            <w:r w:rsidRPr="0081406A">
              <w:rPr>
                <w:color w:val="FF0000"/>
                <w:highlight w:val="yellow"/>
              </w:rPr>
              <w:t>TEKSTBLOK NATUURLIJK PERSOON</w:t>
            </w:r>
            <w:r w:rsidRPr="0081406A">
              <w:rPr>
                <w:color w:val="FF0000"/>
              </w:rPr>
              <w:t>,</w:t>
            </w:r>
          </w:p>
        </w:tc>
        <w:tc>
          <w:tcPr>
            <w:tcW w:w="4804" w:type="dxa"/>
            <w:shd w:val="clear" w:color="auto" w:fill="auto"/>
          </w:tcPr>
          <w:p w14:paraId="4CB87D28" w14:textId="77777777" w:rsidR="00313312" w:rsidRPr="0081406A" w:rsidRDefault="00313312" w:rsidP="0081406A">
            <w:pPr>
              <w:spacing w:before="72"/>
              <w:rPr>
                <w:lang w:val="nl"/>
              </w:rPr>
            </w:pPr>
            <w:r w:rsidRPr="0081406A">
              <w:rPr>
                <w:lang w:val="nl"/>
              </w:rPr>
              <w:t xml:space="preserve">Gegevens van de </w:t>
            </w:r>
            <w:r w:rsidR="00332EDE" w:rsidRPr="0081406A">
              <w:rPr>
                <w:lang w:val="nl"/>
              </w:rPr>
              <w:t>kantoormedewerker</w:t>
            </w:r>
            <w:r w:rsidR="00DF6FD8" w:rsidRPr="0081406A">
              <w:rPr>
                <w:lang w:val="nl"/>
              </w:rPr>
              <w:t xml:space="preserve"> van de notaris</w:t>
            </w:r>
            <w:r w:rsidRPr="0081406A">
              <w:rPr>
                <w:lang w:val="nl"/>
              </w:rPr>
              <w:t xml:space="preserve"> die </w:t>
            </w:r>
            <w:r w:rsidR="00332EDE" w:rsidRPr="0081406A">
              <w:rPr>
                <w:lang w:val="nl"/>
              </w:rPr>
              <w:t>optreedt als gevolmachtigde</w:t>
            </w:r>
            <w:r w:rsidRPr="0081406A">
              <w:rPr>
                <w:lang w:val="nl"/>
              </w:rPr>
              <w:t>.</w:t>
            </w:r>
          </w:p>
          <w:p w14:paraId="5CA64AA9" w14:textId="77777777" w:rsidR="00313312" w:rsidRPr="0081406A" w:rsidRDefault="00313312" w:rsidP="0081406A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lang w:val="nl-NL"/>
              </w:rPr>
            </w:pPr>
          </w:p>
          <w:p w14:paraId="728B1B25" w14:textId="77777777" w:rsidR="00313312" w:rsidRPr="00AF2256" w:rsidRDefault="00313312" w:rsidP="00313312">
            <w:proofErr w:type="spellStart"/>
            <w:r w:rsidRPr="0081406A">
              <w:rPr>
                <w:u w:val="single"/>
              </w:rPr>
              <w:t>Mapping</w:t>
            </w:r>
            <w:proofErr w:type="spellEnd"/>
            <w:r w:rsidRPr="00AF2256">
              <w:t>:</w:t>
            </w:r>
          </w:p>
          <w:p w14:paraId="5D9D4DE8" w14:textId="77777777" w:rsidR="003A7E74" w:rsidRPr="0081406A" w:rsidRDefault="00313312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//Gevolmachtigde/gegevens/</w:t>
            </w:r>
            <w:proofErr w:type="spellStart"/>
            <w:r w:rsidRPr="0081406A">
              <w:rPr>
                <w:sz w:val="16"/>
                <w:szCs w:val="16"/>
              </w:rPr>
              <w:t>persoonGegevens</w:t>
            </w:r>
            <w:proofErr w:type="spellEnd"/>
            <w:r w:rsidRPr="0081406A">
              <w:rPr>
                <w:sz w:val="16"/>
                <w:szCs w:val="16"/>
              </w:rPr>
              <w:t>/</w:t>
            </w:r>
          </w:p>
          <w:p w14:paraId="76C293AC" w14:textId="77777777" w:rsidR="006E774C" w:rsidRPr="0081406A" w:rsidRDefault="006E774C" w:rsidP="0081406A">
            <w:pPr>
              <w:spacing w:line="240" w:lineRule="auto"/>
              <w:rPr>
                <w:sz w:val="16"/>
                <w:szCs w:val="16"/>
              </w:rPr>
            </w:pPr>
          </w:p>
          <w:p w14:paraId="21A817E2" w14:textId="77777777" w:rsidR="006E774C" w:rsidRPr="0081406A" w:rsidRDefault="006E774C" w:rsidP="0081406A">
            <w:pPr>
              <w:spacing w:line="240" w:lineRule="auto"/>
              <w:rPr>
                <w:lang w:val="nl"/>
              </w:rPr>
            </w:pPr>
            <w:r w:rsidRPr="0081406A">
              <w:rPr>
                <w:sz w:val="16"/>
                <w:szCs w:val="16"/>
              </w:rPr>
              <w:t>-zie verder tekstblok Natuurlijk persoon</w:t>
            </w:r>
          </w:p>
        </w:tc>
      </w:tr>
      <w:tr w:rsidR="00313312" w:rsidRPr="0081406A" w14:paraId="4A2E9B02" w14:textId="77777777" w:rsidTr="0081406A">
        <w:tc>
          <w:tcPr>
            <w:tcW w:w="4804" w:type="dxa"/>
            <w:shd w:val="clear" w:color="auto" w:fill="auto"/>
          </w:tcPr>
          <w:p w14:paraId="18E0FDE2" w14:textId="77777777" w:rsidR="00313312" w:rsidRPr="0081406A" w:rsidRDefault="00313312" w:rsidP="003A7E74">
            <w:pPr>
              <w:rPr>
                <w:lang w:val="nl"/>
              </w:rPr>
            </w:pPr>
            <w:r w:rsidRPr="0081406A">
              <w:rPr>
                <w:lang w:val="en-US"/>
              </w:rPr>
              <w:fldChar w:fldCharType="begin"/>
            </w:r>
            <w:r w:rsidRPr="00037D0C">
              <w:instrText xml:space="preserve">MacroButton Nomacro </w:instrText>
            </w:r>
            <w:r w:rsidRPr="0081406A">
              <w:instrText>§</w:instrText>
            </w:r>
            <w:r w:rsidRPr="0081406A">
              <w:rPr>
                <w:lang w:val="en-US"/>
              </w:rPr>
              <w:fldChar w:fldCharType="end"/>
            </w:r>
            <w:r w:rsidRPr="0081406A">
              <w:rPr>
                <w:color w:val="339966"/>
              </w:rPr>
              <w:t>werkzaam ten kantore van mij, notaris,</w:t>
            </w:r>
          </w:p>
        </w:tc>
        <w:tc>
          <w:tcPr>
            <w:tcW w:w="4804" w:type="dxa"/>
            <w:shd w:val="clear" w:color="auto" w:fill="auto"/>
          </w:tcPr>
          <w:p w14:paraId="0A787509" w14:textId="77777777" w:rsidR="00313312" w:rsidRPr="0081406A" w:rsidRDefault="00313312" w:rsidP="0081406A">
            <w:pPr>
              <w:spacing w:before="72"/>
              <w:rPr>
                <w:lang w:val="nl"/>
              </w:rPr>
            </w:pPr>
            <w:r>
              <w:t>Vaste tekst.</w:t>
            </w:r>
          </w:p>
        </w:tc>
      </w:tr>
      <w:tr w:rsidR="00313312" w:rsidRPr="0081406A" w14:paraId="2A7F78AE" w14:textId="77777777" w:rsidTr="0081406A">
        <w:tc>
          <w:tcPr>
            <w:tcW w:w="4804" w:type="dxa"/>
            <w:shd w:val="clear" w:color="auto" w:fill="auto"/>
          </w:tcPr>
          <w:p w14:paraId="78FD732A" w14:textId="77777777" w:rsidR="00313312" w:rsidRPr="0081406A" w:rsidRDefault="00313312" w:rsidP="003A7E74">
            <w:pPr>
              <w:rPr>
                <w:lang w:val="nl"/>
              </w:rPr>
            </w:pPr>
            <w:r w:rsidRPr="0081406A">
              <w:rPr>
                <w:color w:val="800080"/>
              </w:rPr>
              <w:t>kantoorhoudende te</w:t>
            </w:r>
            <w:r w:rsidRPr="0081406A">
              <w:rPr>
                <w:color w:val="3366FF"/>
              </w:rPr>
              <w:t xml:space="preserve"> </w:t>
            </w:r>
            <w:r w:rsidRPr="0081406A">
              <w:rPr>
                <w:lang w:val="en-US"/>
              </w:rPr>
              <w:fldChar w:fldCharType="begin"/>
            </w:r>
            <w:r w:rsidRPr="00037D0C">
              <w:instrText xml:space="preserve">MacroButton Nomacro </w:instrText>
            </w:r>
            <w:r w:rsidRPr="0081406A">
              <w:instrText>§</w:instrText>
            </w:r>
            <w:r w:rsidRPr="0081406A">
              <w:rPr>
                <w:lang w:val="en-US"/>
              </w:rPr>
              <w:fldChar w:fldCharType="end"/>
            </w:r>
            <w:r w:rsidRPr="0006178A">
              <w:t>postcode</w:t>
            </w:r>
            <w:r w:rsidRPr="0081406A">
              <w:rPr>
                <w:lang w:val="en-US"/>
              </w:rPr>
              <w:fldChar w:fldCharType="begin"/>
            </w:r>
            <w:r w:rsidRPr="00037D0C">
              <w:instrText xml:space="preserve">MacroButton Nomacro </w:instrText>
            </w:r>
            <w:r w:rsidRPr="0081406A">
              <w:instrText>§</w:instrText>
            </w:r>
            <w:r w:rsidRPr="0081406A">
              <w:rPr>
                <w:lang w:val="en-US"/>
              </w:rPr>
              <w:fldChar w:fldCharType="end"/>
            </w:r>
            <w:r w:rsidRPr="001B63F8">
              <w:t xml:space="preserve"> </w:t>
            </w:r>
            <w:r w:rsidRPr="0081406A">
              <w:rPr>
                <w:lang w:val="en-US"/>
              </w:rPr>
              <w:fldChar w:fldCharType="begin"/>
            </w:r>
            <w:r w:rsidRPr="00037D0C">
              <w:instrText xml:space="preserve">MacroButton Nomacro </w:instrText>
            </w:r>
            <w:r w:rsidRPr="0081406A">
              <w:instrText>§</w:instrText>
            </w:r>
            <w:r w:rsidRPr="0081406A">
              <w:rPr>
                <w:lang w:val="en-US"/>
              </w:rPr>
              <w:fldChar w:fldCharType="end"/>
            </w:r>
            <w:r w:rsidRPr="0006178A">
              <w:t>woonplaats</w:t>
            </w:r>
            <w:r w:rsidRPr="0081406A">
              <w:rPr>
                <w:lang w:val="en-US"/>
              </w:rPr>
              <w:fldChar w:fldCharType="begin"/>
            </w:r>
            <w:r w:rsidRPr="00037D0C">
              <w:instrText xml:space="preserve">MacroButton Nomacro </w:instrText>
            </w:r>
            <w:r w:rsidRPr="0081406A">
              <w:instrText>§</w:instrText>
            </w:r>
            <w:r w:rsidRPr="0081406A">
              <w:rPr>
                <w:lang w:val="en-US"/>
              </w:rPr>
              <w:fldChar w:fldCharType="end"/>
            </w:r>
            <w:r w:rsidRPr="003B6EB8">
              <w:t xml:space="preserve">, </w:t>
            </w:r>
            <w:r w:rsidRPr="0081406A">
              <w:rPr>
                <w:lang w:val="en-US"/>
              </w:rPr>
              <w:fldChar w:fldCharType="begin"/>
            </w:r>
            <w:r w:rsidRPr="00037D0C">
              <w:instrText xml:space="preserve">MacroButton Nomacro </w:instrText>
            </w:r>
            <w:r w:rsidRPr="0081406A">
              <w:instrText>§</w:instrText>
            </w:r>
            <w:r w:rsidRPr="0081406A">
              <w:rPr>
                <w:lang w:val="en-US"/>
              </w:rPr>
              <w:fldChar w:fldCharType="end"/>
            </w:r>
            <w:r w:rsidRPr="0006178A">
              <w:t>straatnaam</w:t>
            </w:r>
            <w:r w:rsidRPr="0081406A">
              <w:rPr>
                <w:lang w:val="en-US"/>
              </w:rPr>
              <w:fldChar w:fldCharType="begin"/>
            </w:r>
            <w:r w:rsidRPr="00037D0C">
              <w:instrText xml:space="preserve">MacroButton Nomacro </w:instrText>
            </w:r>
            <w:r w:rsidRPr="0081406A">
              <w:instrText>§</w:instrText>
            </w:r>
            <w:r w:rsidRPr="0081406A">
              <w:rPr>
                <w:lang w:val="en-US"/>
              </w:rPr>
              <w:fldChar w:fldCharType="end"/>
            </w:r>
            <w:r w:rsidRPr="003B6EB8">
              <w:t xml:space="preserve"> </w:t>
            </w:r>
            <w:r w:rsidRPr="0081406A">
              <w:rPr>
                <w:lang w:val="en-US"/>
              </w:rPr>
              <w:fldChar w:fldCharType="begin"/>
            </w:r>
            <w:r w:rsidRPr="00037D0C">
              <w:instrText xml:space="preserve">MacroButton Nomacro </w:instrText>
            </w:r>
            <w:r w:rsidRPr="0081406A">
              <w:instrText>§</w:instrText>
            </w:r>
            <w:r w:rsidRPr="0081406A">
              <w:rPr>
                <w:lang w:val="en-US"/>
              </w:rPr>
              <w:fldChar w:fldCharType="end"/>
            </w:r>
            <w:r w:rsidRPr="0006178A">
              <w:t>huisnummer</w:t>
            </w:r>
            <w:r w:rsidRPr="0081406A">
              <w:rPr>
                <w:lang w:val="en-US"/>
              </w:rPr>
              <w:fldChar w:fldCharType="begin"/>
            </w:r>
            <w:r w:rsidRPr="00037D0C">
              <w:instrText xml:space="preserve">MacroButton Nomacro </w:instrText>
            </w:r>
            <w:r w:rsidRPr="0081406A">
              <w:instrText>§</w:instrText>
            </w:r>
            <w:r w:rsidRPr="0081406A">
              <w:rPr>
                <w:lang w:val="en-US"/>
              </w:rPr>
              <w:fldChar w:fldCharType="end"/>
            </w:r>
            <w:r w:rsidRPr="001B63F8">
              <w:t xml:space="preserve"> </w:t>
            </w:r>
            <w:r w:rsidRPr="0081406A">
              <w:rPr>
                <w:lang w:val="en-US"/>
              </w:rPr>
              <w:fldChar w:fldCharType="begin"/>
            </w:r>
            <w:r w:rsidRPr="00037D0C">
              <w:instrText xml:space="preserve">MacroButton Nomacro </w:instrText>
            </w:r>
            <w:r w:rsidRPr="0081406A">
              <w:instrText>§</w:instrText>
            </w:r>
            <w:r w:rsidRPr="0081406A">
              <w:rPr>
                <w:lang w:val="en-US"/>
              </w:rPr>
              <w:fldChar w:fldCharType="end"/>
            </w:r>
            <w:r w:rsidRPr="0081406A">
              <w:rPr>
                <w:color w:val="3366FF"/>
              </w:rPr>
              <w:t>letter</w:t>
            </w:r>
            <w:r w:rsidRPr="0081406A">
              <w:rPr>
                <w:lang w:val="en-US"/>
              </w:rPr>
              <w:fldChar w:fldCharType="begin"/>
            </w:r>
            <w:r w:rsidRPr="00037D0C">
              <w:instrText xml:space="preserve">MacroButton Nomacro </w:instrText>
            </w:r>
            <w:r w:rsidRPr="0081406A">
              <w:instrText>§</w:instrText>
            </w:r>
            <w:r w:rsidRPr="0081406A">
              <w:rPr>
                <w:lang w:val="en-US"/>
              </w:rPr>
              <w:fldChar w:fldCharType="end"/>
            </w:r>
            <w:r w:rsidRPr="001B63F8">
              <w:t xml:space="preserve"> </w:t>
            </w:r>
            <w:r w:rsidRPr="0081406A">
              <w:rPr>
                <w:lang w:val="en-US"/>
              </w:rPr>
              <w:fldChar w:fldCharType="begin"/>
            </w:r>
            <w:r w:rsidRPr="00037D0C">
              <w:instrText xml:space="preserve">MacroButton Nomacro </w:instrText>
            </w:r>
            <w:r w:rsidRPr="0081406A">
              <w:instrText>§</w:instrText>
            </w:r>
            <w:r w:rsidRPr="0081406A">
              <w:rPr>
                <w:lang w:val="en-US"/>
              </w:rPr>
              <w:fldChar w:fldCharType="end"/>
            </w:r>
            <w:r w:rsidRPr="0081406A">
              <w:rPr>
                <w:color w:val="3366FF"/>
              </w:rPr>
              <w:t>toevoeging</w:t>
            </w:r>
            <w:r w:rsidRPr="0081406A">
              <w:rPr>
                <w:lang w:val="en-US"/>
              </w:rPr>
              <w:fldChar w:fldCharType="begin"/>
            </w:r>
            <w:r w:rsidRPr="00037D0C">
              <w:instrText xml:space="preserve">MacroButton Nomacro </w:instrText>
            </w:r>
            <w:r w:rsidRPr="0081406A">
              <w:instrText>§</w:instrText>
            </w:r>
            <w:r w:rsidRPr="0081406A">
              <w:rPr>
                <w:lang w:val="en-US"/>
              </w:rPr>
              <w:fldChar w:fldCharType="end"/>
            </w:r>
            <w:r w:rsidRPr="0081406A">
              <w:rPr>
                <w:rFonts w:ascii="Times New Roman" w:hAnsi="Times New Roman"/>
                <w:color w:val="800080"/>
              </w:rPr>
              <w:t>,</w:t>
            </w:r>
          </w:p>
        </w:tc>
        <w:tc>
          <w:tcPr>
            <w:tcW w:w="4804" w:type="dxa"/>
            <w:shd w:val="clear" w:color="auto" w:fill="auto"/>
          </w:tcPr>
          <w:p w14:paraId="2E38117D" w14:textId="77777777" w:rsidR="00313312" w:rsidRDefault="00A030B3" w:rsidP="00313312">
            <w:r>
              <w:t>Optionele tekst, die alleen getoond wordt als het kantooradres is ingevuld. Het a</w:t>
            </w:r>
            <w:r w:rsidR="00313312" w:rsidRPr="00343045">
              <w:t>dres van het kantoor waar de gevolmachtigde werkzaam is.</w:t>
            </w:r>
          </w:p>
          <w:p w14:paraId="3803AC5F" w14:textId="77777777" w:rsidR="00313312" w:rsidRDefault="00313312" w:rsidP="00313312"/>
          <w:p w14:paraId="7FF888AE" w14:textId="77777777" w:rsidR="00313312" w:rsidRPr="0081406A" w:rsidRDefault="005E59EC" w:rsidP="00313312">
            <w:pPr>
              <w:rPr>
                <w:lang w:val="nl"/>
              </w:rPr>
            </w:pPr>
            <w:r w:rsidRPr="0081406A">
              <w:rPr>
                <w:lang w:val="nl"/>
              </w:rPr>
              <w:t>Een b</w:t>
            </w:r>
            <w:r w:rsidR="00313312" w:rsidRPr="0081406A">
              <w:rPr>
                <w:lang w:val="nl"/>
              </w:rPr>
              <w:t>uitenlands adres is hier niet mogelijk.</w:t>
            </w:r>
          </w:p>
          <w:p w14:paraId="7CA0890C" w14:textId="77777777" w:rsidR="00313312" w:rsidRDefault="00313312" w:rsidP="00313312"/>
          <w:p w14:paraId="35B68BB8" w14:textId="77777777" w:rsidR="00313312" w:rsidRPr="003A10A3" w:rsidRDefault="00313312" w:rsidP="0081406A">
            <w:pPr>
              <w:spacing w:line="240" w:lineRule="atLeast"/>
            </w:pPr>
            <w:proofErr w:type="spellStart"/>
            <w:r w:rsidRPr="0081406A">
              <w:rPr>
                <w:u w:val="single"/>
              </w:rPr>
              <w:t>Mapping</w:t>
            </w:r>
            <w:proofErr w:type="spellEnd"/>
            <w:r w:rsidRPr="003A10A3">
              <w:t>:</w:t>
            </w:r>
          </w:p>
          <w:p w14:paraId="371ADD26" w14:textId="77777777" w:rsidR="00313312" w:rsidRPr="0081406A" w:rsidRDefault="00313312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//Gevolmachtigde/gegevens/</w:t>
            </w:r>
            <w:proofErr w:type="spellStart"/>
            <w:r w:rsidRPr="0081406A">
              <w:rPr>
                <w:sz w:val="16"/>
                <w:szCs w:val="16"/>
              </w:rPr>
              <w:t>adresKantoor</w:t>
            </w:r>
            <w:proofErr w:type="spellEnd"/>
            <w:r w:rsidRPr="0081406A">
              <w:rPr>
                <w:sz w:val="16"/>
                <w:szCs w:val="16"/>
              </w:rPr>
              <w:t>/</w:t>
            </w:r>
          </w:p>
          <w:p w14:paraId="1CA2C356" w14:textId="77777777" w:rsidR="00313312" w:rsidRPr="0081406A" w:rsidRDefault="00313312" w:rsidP="0081406A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./</w:t>
            </w:r>
            <w:proofErr w:type="spellStart"/>
            <w:r w:rsidRPr="0081406A">
              <w:rPr>
                <w:sz w:val="16"/>
                <w:szCs w:val="16"/>
              </w:rPr>
              <w:t>BAG_NummerAanduiding</w:t>
            </w:r>
            <w:proofErr w:type="spellEnd"/>
            <w:r w:rsidRPr="0081406A">
              <w:rPr>
                <w:sz w:val="16"/>
                <w:szCs w:val="16"/>
              </w:rPr>
              <w:t>/postcode</w:t>
            </w:r>
          </w:p>
          <w:p w14:paraId="2B2C8D7D" w14:textId="77777777" w:rsidR="00313312" w:rsidRPr="0081406A" w:rsidRDefault="00313312" w:rsidP="0081406A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./</w:t>
            </w:r>
            <w:proofErr w:type="spellStart"/>
            <w:r w:rsidRPr="0081406A">
              <w:rPr>
                <w:sz w:val="16"/>
                <w:szCs w:val="16"/>
              </w:rPr>
              <w:t>BAG_Woonplaats</w:t>
            </w:r>
            <w:proofErr w:type="spellEnd"/>
            <w:r w:rsidRPr="0081406A">
              <w:rPr>
                <w:sz w:val="16"/>
                <w:szCs w:val="16"/>
              </w:rPr>
              <w:t>/woonplaatsnaam</w:t>
            </w:r>
          </w:p>
          <w:p w14:paraId="673CC6AE" w14:textId="77777777" w:rsidR="00313312" w:rsidRPr="0081406A" w:rsidRDefault="00313312" w:rsidP="0081406A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./</w:t>
            </w:r>
            <w:proofErr w:type="spellStart"/>
            <w:r w:rsidRPr="0081406A">
              <w:rPr>
                <w:sz w:val="16"/>
                <w:szCs w:val="16"/>
              </w:rPr>
              <w:t>BAG_OpenbareRuimte</w:t>
            </w:r>
            <w:proofErr w:type="spellEnd"/>
            <w:r w:rsidRPr="0081406A">
              <w:rPr>
                <w:sz w:val="16"/>
                <w:szCs w:val="16"/>
              </w:rPr>
              <w:t>/</w:t>
            </w:r>
            <w:proofErr w:type="spellStart"/>
            <w:r w:rsidRPr="0081406A">
              <w:rPr>
                <w:sz w:val="16"/>
                <w:szCs w:val="16"/>
              </w:rPr>
              <w:t>openbareRuimteNaam</w:t>
            </w:r>
            <w:proofErr w:type="spellEnd"/>
          </w:p>
          <w:p w14:paraId="219EEBFC" w14:textId="77777777" w:rsidR="00313312" w:rsidRPr="0081406A" w:rsidRDefault="00313312" w:rsidP="0081406A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./</w:t>
            </w:r>
            <w:proofErr w:type="spellStart"/>
            <w:r w:rsidRPr="0081406A">
              <w:rPr>
                <w:sz w:val="16"/>
                <w:szCs w:val="16"/>
              </w:rPr>
              <w:t>BAG_NummerAanduiding</w:t>
            </w:r>
            <w:proofErr w:type="spellEnd"/>
            <w:r w:rsidRPr="0081406A">
              <w:rPr>
                <w:sz w:val="16"/>
                <w:szCs w:val="16"/>
              </w:rPr>
              <w:t>/huisnummer</w:t>
            </w:r>
          </w:p>
          <w:p w14:paraId="68CFF62A" w14:textId="77777777" w:rsidR="00313312" w:rsidRPr="0081406A" w:rsidRDefault="00313312" w:rsidP="0081406A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./</w:t>
            </w:r>
            <w:proofErr w:type="spellStart"/>
            <w:r w:rsidRPr="0081406A">
              <w:rPr>
                <w:sz w:val="16"/>
                <w:szCs w:val="16"/>
              </w:rPr>
              <w:t>BAG_NummerAanduiding</w:t>
            </w:r>
            <w:proofErr w:type="spellEnd"/>
            <w:r w:rsidRPr="0081406A">
              <w:rPr>
                <w:sz w:val="16"/>
                <w:szCs w:val="16"/>
              </w:rPr>
              <w:t>/huisletter</w:t>
            </w:r>
          </w:p>
          <w:p w14:paraId="0D239E60" w14:textId="77777777" w:rsidR="00313312" w:rsidRPr="0081406A" w:rsidRDefault="00313312" w:rsidP="0081406A">
            <w:pPr>
              <w:spacing w:line="240" w:lineRule="auto"/>
              <w:ind w:left="227"/>
              <w:rPr>
                <w:lang w:val="nl"/>
              </w:rPr>
            </w:pPr>
            <w:r w:rsidRPr="0081406A">
              <w:rPr>
                <w:sz w:val="16"/>
                <w:szCs w:val="16"/>
              </w:rPr>
              <w:t>./</w:t>
            </w:r>
            <w:proofErr w:type="spellStart"/>
            <w:r w:rsidRPr="0081406A">
              <w:rPr>
                <w:sz w:val="16"/>
                <w:szCs w:val="16"/>
              </w:rPr>
              <w:t>BAG_NummerAanduiding</w:t>
            </w:r>
            <w:proofErr w:type="spellEnd"/>
            <w:r w:rsidRPr="0081406A">
              <w:rPr>
                <w:sz w:val="16"/>
                <w:szCs w:val="16"/>
              </w:rPr>
              <w:t>/huisnummertoevoeging</w:t>
            </w:r>
          </w:p>
        </w:tc>
      </w:tr>
      <w:tr w:rsidR="009A7A3B" w14:paraId="58639F6C" w14:textId="77777777" w:rsidTr="0081406A">
        <w:tc>
          <w:tcPr>
            <w:tcW w:w="4804" w:type="dxa"/>
            <w:shd w:val="clear" w:color="auto" w:fill="auto"/>
          </w:tcPr>
          <w:p w14:paraId="774580B3" w14:textId="77777777" w:rsidR="009A7A3B" w:rsidRPr="0081406A" w:rsidRDefault="009A7A3B" w:rsidP="003A7E74">
            <w:pPr>
              <w:rPr>
                <w:lang w:val="en-US"/>
              </w:rPr>
            </w:pPr>
            <w:r w:rsidRPr="0081406A">
              <w:rPr>
                <w:color w:val="339966"/>
              </w:rPr>
              <w:t>te dezen handelend</w:t>
            </w:r>
          </w:p>
        </w:tc>
        <w:tc>
          <w:tcPr>
            <w:tcW w:w="4804" w:type="dxa"/>
            <w:shd w:val="clear" w:color="auto" w:fill="auto"/>
          </w:tcPr>
          <w:p w14:paraId="40675CE5" w14:textId="77777777" w:rsidR="009A7A3B" w:rsidRPr="0081406A" w:rsidRDefault="009A7A3B" w:rsidP="0081406A">
            <w:pPr>
              <w:pStyle w:val="streepje"/>
              <w:numPr>
                <w:ilvl w:val="0"/>
                <w:numId w:val="0"/>
              </w:numPr>
              <w:rPr>
                <w:lang w:val="nl-NL"/>
              </w:rPr>
            </w:pPr>
            <w:r w:rsidRPr="0081406A">
              <w:rPr>
                <w:lang w:val="nl-NL"/>
              </w:rPr>
              <w:t>Vaste tekst.</w:t>
            </w:r>
          </w:p>
        </w:tc>
      </w:tr>
      <w:tr w:rsidR="00313312" w:rsidRPr="0081406A" w14:paraId="24A8C145" w14:textId="77777777" w:rsidTr="0081406A">
        <w:tc>
          <w:tcPr>
            <w:tcW w:w="4804" w:type="dxa"/>
            <w:shd w:val="clear" w:color="auto" w:fill="auto"/>
          </w:tcPr>
          <w:p w14:paraId="00E7D119" w14:textId="77777777" w:rsidR="00313312" w:rsidRPr="0081406A" w:rsidRDefault="00313312" w:rsidP="003A7E74">
            <w:pPr>
              <w:rPr>
                <w:lang w:val="nl"/>
              </w:rPr>
            </w:pPr>
            <w:r w:rsidRPr="0081406A">
              <w:rPr>
                <w:color w:val="800080"/>
              </w:rPr>
              <w:t>onder de verantwoordelijkheid van mij, notaris,</w:t>
            </w:r>
            <w:r w:rsidR="009A7A3B" w:rsidRPr="0081406A">
              <w:rPr>
                <w:color w:val="800080"/>
              </w:rPr>
              <w:t xml:space="preserve"> en</w:t>
            </w:r>
            <w:r w:rsidRPr="0081406A">
              <w:rPr>
                <w:color w:val="FF0000"/>
              </w:rPr>
              <w:t xml:space="preserve"> </w:t>
            </w:r>
            <w:r w:rsidRPr="0081406A">
              <w:rPr>
                <w:lang w:val="en-US"/>
              </w:rPr>
              <w:fldChar w:fldCharType="begin"/>
            </w:r>
            <w:r w:rsidRPr="00037D0C">
              <w:instrText xml:space="preserve">MacroButton Nomacro </w:instrText>
            </w:r>
            <w:r w:rsidRPr="0081406A">
              <w:instrText>§</w:instrText>
            </w:r>
            <w:r w:rsidRPr="0081406A">
              <w:rPr>
                <w:lang w:val="en-US"/>
              </w:rPr>
              <w:fldChar w:fldCharType="end"/>
            </w:r>
          </w:p>
        </w:tc>
        <w:tc>
          <w:tcPr>
            <w:tcW w:w="4804" w:type="dxa"/>
            <w:shd w:val="clear" w:color="auto" w:fill="auto"/>
          </w:tcPr>
          <w:p w14:paraId="584D5DE8" w14:textId="77777777" w:rsidR="00313312" w:rsidRPr="0081406A" w:rsidRDefault="00313312" w:rsidP="0081406A">
            <w:pPr>
              <w:pStyle w:val="streepje"/>
              <w:numPr>
                <w:ilvl w:val="0"/>
                <w:numId w:val="0"/>
              </w:numPr>
              <w:rPr>
                <w:lang w:val="nl-NL"/>
              </w:rPr>
            </w:pPr>
            <w:r w:rsidRPr="0081406A">
              <w:rPr>
                <w:lang w:val="nl-NL"/>
              </w:rPr>
              <w:t>Optionele tekst.</w:t>
            </w:r>
          </w:p>
          <w:p w14:paraId="2B188578" w14:textId="77777777" w:rsidR="00313312" w:rsidRPr="0081406A" w:rsidRDefault="00313312" w:rsidP="0081406A">
            <w:pPr>
              <w:pStyle w:val="streepje"/>
              <w:numPr>
                <w:ilvl w:val="0"/>
                <w:numId w:val="0"/>
              </w:numPr>
              <w:rPr>
                <w:lang w:val="nl-NL"/>
              </w:rPr>
            </w:pPr>
          </w:p>
          <w:p w14:paraId="66C51905" w14:textId="77777777" w:rsidR="00313312" w:rsidRDefault="00313312" w:rsidP="0081406A">
            <w:pPr>
              <w:pStyle w:val="streepje"/>
              <w:numPr>
                <w:ilvl w:val="0"/>
                <w:numId w:val="0"/>
              </w:numPr>
            </w:pPr>
            <w:r w:rsidRPr="0081406A">
              <w:rPr>
                <w:u w:val="single"/>
              </w:rPr>
              <w:t>Mapping</w:t>
            </w:r>
            <w:r>
              <w:t xml:space="preserve">: </w:t>
            </w:r>
          </w:p>
          <w:p w14:paraId="325DB926" w14:textId="77777777" w:rsidR="00313312" w:rsidRPr="0081406A" w:rsidRDefault="00313312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//Gevolmachtigde/tekstkeuze/</w:t>
            </w:r>
          </w:p>
          <w:p w14:paraId="5094A299" w14:textId="77777777" w:rsidR="00313312" w:rsidRPr="0081406A" w:rsidRDefault="00313312" w:rsidP="0081406A">
            <w:pPr>
              <w:spacing w:line="240" w:lineRule="auto"/>
              <w:ind w:left="317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./</w:t>
            </w:r>
            <w:proofErr w:type="spellStart"/>
            <w:r w:rsidRPr="0081406A">
              <w:rPr>
                <w:sz w:val="16"/>
                <w:szCs w:val="16"/>
              </w:rPr>
              <w:t>tagNaam</w:t>
            </w:r>
            <w:proofErr w:type="spellEnd"/>
            <w:r w:rsidRPr="0081406A">
              <w:rPr>
                <w:sz w:val="16"/>
                <w:szCs w:val="16"/>
              </w:rPr>
              <w:t>(‘</w:t>
            </w:r>
            <w:proofErr w:type="spellStart"/>
            <w:r w:rsidRPr="0081406A">
              <w:rPr>
                <w:sz w:val="16"/>
                <w:szCs w:val="16"/>
              </w:rPr>
              <w:t>k_VerantwoordelijkheidNotaris</w:t>
            </w:r>
            <w:proofErr w:type="spellEnd"/>
            <w:r w:rsidRPr="0081406A">
              <w:rPr>
                <w:sz w:val="16"/>
                <w:szCs w:val="16"/>
              </w:rPr>
              <w:t>)</w:t>
            </w:r>
          </w:p>
          <w:p w14:paraId="712E9F78" w14:textId="77777777" w:rsidR="00313312" w:rsidRPr="0081406A" w:rsidRDefault="00313312" w:rsidP="0081406A">
            <w:pPr>
              <w:spacing w:line="240" w:lineRule="auto"/>
              <w:ind w:left="317"/>
              <w:rPr>
                <w:lang w:val="nl"/>
              </w:rPr>
            </w:pPr>
            <w:r w:rsidRPr="0081406A">
              <w:rPr>
                <w:sz w:val="16"/>
                <w:szCs w:val="16"/>
              </w:rPr>
              <w:t>./tekst(‘</w:t>
            </w:r>
            <w:proofErr w:type="spellStart"/>
            <w:r w:rsidRPr="0081406A">
              <w:rPr>
                <w:sz w:val="16"/>
                <w:szCs w:val="16"/>
              </w:rPr>
              <w:t>true</w:t>
            </w:r>
            <w:proofErr w:type="spellEnd"/>
            <w:r w:rsidRPr="0081406A">
              <w:rPr>
                <w:sz w:val="16"/>
                <w:szCs w:val="16"/>
              </w:rPr>
              <w:t>’ = tekst wordt wel getoond; ‘</w:t>
            </w:r>
            <w:proofErr w:type="spellStart"/>
            <w:r w:rsidRPr="0081406A">
              <w:rPr>
                <w:sz w:val="16"/>
                <w:szCs w:val="16"/>
              </w:rPr>
              <w:t>false</w:t>
            </w:r>
            <w:proofErr w:type="spellEnd"/>
            <w:r w:rsidRPr="0081406A">
              <w:rPr>
                <w:sz w:val="16"/>
                <w:szCs w:val="16"/>
              </w:rPr>
              <w:t>’ = tekst wordt niet getoond)</w:t>
            </w:r>
          </w:p>
        </w:tc>
      </w:tr>
      <w:tr w:rsidR="009A7A3B" w14:paraId="62CFFFE7" w14:textId="77777777" w:rsidTr="0081406A">
        <w:tc>
          <w:tcPr>
            <w:tcW w:w="4804" w:type="dxa"/>
            <w:shd w:val="clear" w:color="auto" w:fill="auto"/>
          </w:tcPr>
          <w:p w14:paraId="790B4583" w14:textId="77777777" w:rsidR="009A7A3B" w:rsidRPr="0081406A" w:rsidDel="009A7A3B" w:rsidRDefault="0020288D" w:rsidP="003A7E74">
            <w:pPr>
              <w:rPr>
                <w:lang w:val="en-US"/>
              </w:rPr>
            </w:pPr>
            <w:r w:rsidRPr="0081406A">
              <w:rPr>
                <w:color w:val="FFFFFF"/>
                <w:highlight w:val="darkYellow"/>
              </w:rPr>
              <w:t>KEUZEBLOKVARIAN</w:t>
            </w:r>
            <w:r w:rsidR="00A11207" w:rsidRPr="0081406A">
              <w:rPr>
                <w:color w:val="FFFFFF"/>
                <w:highlight w:val="darkYellow"/>
              </w:rPr>
              <w:t>T HOEDANIGHEID</w:t>
            </w:r>
          </w:p>
        </w:tc>
        <w:tc>
          <w:tcPr>
            <w:tcW w:w="4804" w:type="dxa"/>
            <w:shd w:val="clear" w:color="auto" w:fill="auto"/>
          </w:tcPr>
          <w:p w14:paraId="40769D70" w14:textId="77777777" w:rsidR="006947AE" w:rsidRPr="0081406A" w:rsidRDefault="0020288D" w:rsidP="0081406A">
            <w:pPr>
              <w:pStyle w:val="streepje"/>
              <w:numPr>
                <w:ilvl w:val="0"/>
                <w:numId w:val="0"/>
              </w:numPr>
              <w:rPr>
                <w:lang w:val="nl-NL"/>
              </w:rPr>
            </w:pPr>
            <w:r w:rsidRPr="0081406A">
              <w:rPr>
                <w:lang w:val="nl-NL"/>
              </w:rPr>
              <w:t xml:space="preserve">Verplichte keuze tussen </w:t>
            </w:r>
            <w:r w:rsidR="0030582A" w:rsidRPr="0081406A">
              <w:rPr>
                <w:lang w:val="nl-NL"/>
              </w:rPr>
              <w:t xml:space="preserve">de </w:t>
            </w:r>
            <w:r w:rsidRPr="0081406A">
              <w:rPr>
                <w:lang w:val="nl-NL"/>
              </w:rPr>
              <w:t>varianten. De hoedanigheid waarin de gevolmachtigde optreedt voor</w:t>
            </w:r>
            <w:r w:rsidR="006947AE" w:rsidRPr="0081406A">
              <w:rPr>
                <w:lang w:val="nl-NL"/>
              </w:rPr>
              <w:t>:</w:t>
            </w:r>
            <w:r w:rsidRPr="0081406A">
              <w:rPr>
                <w:lang w:val="nl-NL"/>
              </w:rPr>
              <w:t xml:space="preserve"> </w:t>
            </w:r>
          </w:p>
          <w:p w14:paraId="2182AC6E" w14:textId="77777777" w:rsidR="004D33EB" w:rsidRPr="0081406A" w:rsidRDefault="004D33EB" w:rsidP="0081406A">
            <w:pPr>
              <w:pStyle w:val="streepje"/>
              <w:numPr>
                <w:ilvl w:val="0"/>
                <w:numId w:val="28"/>
              </w:numPr>
              <w:rPr>
                <w:lang w:val="nl-NL"/>
              </w:rPr>
            </w:pPr>
            <w:r w:rsidRPr="0081406A">
              <w:rPr>
                <w:lang w:val="nl-NL"/>
              </w:rPr>
              <w:t>één partij, of</w:t>
            </w:r>
          </w:p>
          <w:p w14:paraId="2D1DAA2A" w14:textId="77777777" w:rsidR="009A7A3B" w:rsidRPr="0081406A" w:rsidRDefault="0020288D" w:rsidP="0081406A">
            <w:pPr>
              <w:pStyle w:val="streepje"/>
              <w:numPr>
                <w:ilvl w:val="0"/>
                <w:numId w:val="28"/>
              </w:numPr>
              <w:rPr>
                <w:lang w:val="nl-NL"/>
              </w:rPr>
            </w:pPr>
            <w:r w:rsidRPr="0081406A">
              <w:rPr>
                <w:lang w:val="nl-NL"/>
              </w:rPr>
              <w:t>één of meer personen</w:t>
            </w:r>
            <w:r w:rsidR="004D33EB" w:rsidRPr="0081406A">
              <w:rPr>
                <w:lang w:val="nl-NL"/>
              </w:rPr>
              <w:t>.</w:t>
            </w:r>
            <w:r w:rsidR="00293F05" w:rsidRPr="0081406A">
              <w:rPr>
                <w:lang w:val="nl-NL"/>
              </w:rPr>
              <w:t xml:space="preserve"> </w:t>
            </w:r>
          </w:p>
          <w:p w14:paraId="6615DB8E" w14:textId="77777777" w:rsidR="0020288D" w:rsidRPr="0081406A" w:rsidRDefault="0020288D" w:rsidP="0081406A">
            <w:pPr>
              <w:pStyle w:val="streepje"/>
              <w:numPr>
                <w:ilvl w:val="0"/>
                <w:numId w:val="0"/>
              </w:numPr>
              <w:rPr>
                <w:lang w:val="nl-NL"/>
              </w:rPr>
            </w:pPr>
          </w:p>
          <w:p w14:paraId="6F94CFAB" w14:textId="77777777" w:rsidR="00293F05" w:rsidRDefault="00293F05" w:rsidP="0081406A">
            <w:pPr>
              <w:pStyle w:val="streepje"/>
              <w:numPr>
                <w:ilvl w:val="0"/>
                <w:numId w:val="0"/>
              </w:numPr>
            </w:pPr>
            <w:r w:rsidRPr="0081406A">
              <w:rPr>
                <w:u w:val="single"/>
              </w:rPr>
              <w:t>Mapping</w:t>
            </w:r>
            <w:r w:rsidR="000C77F5" w:rsidRPr="0081406A">
              <w:rPr>
                <w:u w:val="single"/>
              </w:rPr>
              <w:t xml:space="preserve"> Hoedanigheid</w:t>
            </w:r>
            <w:r>
              <w:t>:</w:t>
            </w:r>
          </w:p>
          <w:p w14:paraId="3AEFC157" w14:textId="77777777" w:rsidR="00293F05" w:rsidRPr="0081406A" w:rsidRDefault="00293F05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lastRenderedPageBreak/>
              <w:t>//Gevolmachtigde</w:t>
            </w:r>
            <w:r w:rsidR="000C77F5" w:rsidRPr="0081406A">
              <w:rPr>
                <w:sz w:val="16"/>
                <w:szCs w:val="16"/>
              </w:rPr>
              <w:t>/</w:t>
            </w:r>
            <w:proofErr w:type="spellStart"/>
            <w:r w:rsidR="000C77F5" w:rsidRPr="0081406A">
              <w:rPr>
                <w:sz w:val="16"/>
                <w:szCs w:val="16"/>
              </w:rPr>
              <w:t>vertegenwoordigtRef</w:t>
            </w:r>
            <w:proofErr w:type="spellEnd"/>
            <w:r w:rsidR="00F4421D" w:rsidRPr="0081406A">
              <w:rPr>
                <w:sz w:val="16"/>
                <w:szCs w:val="16"/>
              </w:rPr>
              <w:t xml:space="preserve"> </w:t>
            </w:r>
            <w:r w:rsidR="000C77F5" w:rsidRPr="0081406A">
              <w:rPr>
                <w:sz w:val="16"/>
                <w:szCs w:val="16"/>
              </w:rPr>
              <w:t>[</w:t>
            </w:r>
            <w:proofErr w:type="spellStart"/>
            <w:r w:rsidR="000C77F5" w:rsidRPr="0081406A">
              <w:rPr>
                <w:sz w:val="16"/>
                <w:szCs w:val="16"/>
              </w:rPr>
              <w:t>xlink:href</w:t>
            </w:r>
            <w:proofErr w:type="spellEnd"/>
            <w:r w:rsidR="000C77F5" w:rsidRPr="0081406A">
              <w:rPr>
                <w:sz w:val="16"/>
                <w:szCs w:val="16"/>
              </w:rPr>
              <w:t>="</w:t>
            </w:r>
            <w:proofErr w:type="spellStart"/>
            <w:r w:rsidR="000C77F5" w:rsidRPr="0081406A">
              <w:rPr>
                <w:sz w:val="16"/>
                <w:szCs w:val="16"/>
              </w:rPr>
              <w:t>id</w:t>
            </w:r>
            <w:proofErr w:type="spellEnd"/>
            <w:r w:rsidR="000C77F5" w:rsidRPr="0081406A">
              <w:rPr>
                <w:sz w:val="16"/>
                <w:szCs w:val="16"/>
              </w:rPr>
              <w:t xml:space="preserve"> van de hoedanigheid]</w:t>
            </w:r>
          </w:p>
          <w:p w14:paraId="1AD907F1" w14:textId="77777777" w:rsidR="000C77F5" w:rsidRPr="0081406A" w:rsidRDefault="000C77F5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//Hoedanigheid[</w:t>
            </w:r>
            <w:proofErr w:type="spellStart"/>
            <w:r w:rsidRPr="0081406A">
              <w:rPr>
                <w:sz w:val="16"/>
                <w:szCs w:val="16"/>
              </w:rPr>
              <w:t>id</w:t>
            </w:r>
            <w:proofErr w:type="spellEnd"/>
            <w:r w:rsidRPr="0081406A">
              <w:rPr>
                <w:sz w:val="16"/>
                <w:szCs w:val="16"/>
              </w:rPr>
              <w:t>]</w:t>
            </w:r>
            <w:r w:rsidR="00DB6FA7" w:rsidRPr="0081406A">
              <w:rPr>
                <w:sz w:val="16"/>
                <w:szCs w:val="16"/>
              </w:rPr>
              <w:t>/</w:t>
            </w:r>
          </w:p>
          <w:p w14:paraId="13125A28" w14:textId="77777777" w:rsidR="00DB6FA7" w:rsidRPr="0081406A" w:rsidRDefault="00DB6FA7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-zie verder keuzeblokvariant</w:t>
            </w:r>
            <w:r w:rsidR="004C6796" w:rsidRPr="0081406A">
              <w:rPr>
                <w:sz w:val="16"/>
                <w:szCs w:val="16"/>
              </w:rPr>
              <w:t xml:space="preserve"> hoedanigheid</w:t>
            </w:r>
          </w:p>
          <w:p w14:paraId="42196D73" w14:textId="77777777" w:rsidR="000C77F5" w:rsidRDefault="000C77F5" w:rsidP="0081406A">
            <w:pPr>
              <w:spacing w:line="240" w:lineRule="auto"/>
            </w:pPr>
          </w:p>
          <w:p w14:paraId="6488A21A" w14:textId="77777777" w:rsidR="000C77F5" w:rsidRPr="0081406A" w:rsidRDefault="000C77F5" w:rsidP="0081406A">
            <w:pPr>
              <w:spacing w:line="240" w:lineRule="auto"/>
              <w:rPr>
                <w:u w:val="single"/>
              </w:rPr>
            </w:pPr>
            <w:proofErr w:type="spellStart"/>
            <w:r w:rsidRPr="0081406A">
              <w:rPr>
                <w:u w:val="single"/>
              </w:rPr>
              <w:t>Mapping</w:t>
            </w:r>
            <w:proofErr w:type="spellEnd"/>
            <w:r w:rsidRPr="0081406A">
              <w:rPr>
                <w:u w:val="single"/>
              </w:rPr>
              <w:t xml:space="preserve"> persoon</w:t>
            </w:r>
            <w:r w:rsidR="00A86D6F" w:rsidRPr="0081406A">
              <w:rPr>
                <w:u w:val="single"/>
              </w:rPr>
              <w:t xml:space="preserve"> of </w:t>
            </w:r>
            <w:r w:rsidRPr="0081406A">
              <w:rPr>
                <w:u w:val="single"/>
              </w:rPr>
              <w:t>partij die wordt vertegenwoordigd:</w:t>
            </w:r>
          </w:p>
          <w:p w14:paraId="68BFAAAA" w14:textId="77777777" w:rsidR="000C77F5" w:rsidRPr="0081406A" w:rsidRDefault="000C77F5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-voor elke persoon</w:t>
            </w:r>
            <w:r w:rsidR="00080A6E" w:rsidRPr="0081406A">
              <w:rPr>
                <w:sz w:val="16"/>
                <w:szCs w:val="16"/>
              </w:rPr>
              <w:t xml:space="preserve"> een referentie in de hoedanigheid</w:t>
            </w:r>
          </w:p>
          <w:p w14:paraId="1C033931" w14:textId="77777777" w:rsidR="000C77F5" w:rsidRPr="0081406A" w:rsidRDefault="000C77F5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//Hoedanigheid[</w:t>
            </w:r>
            <w:proofErr w:type="spellStart"/>
            <w:r w:rsidRPr="0081406A">
              <w:rPr>
                <w:sz w:val="16"/>
                <w:szCs w:val="16"/>
              </w:rPr>
              <w:t>id</w:t>
            </w:r>
            <w:proofErr w:type="spellEnd"/>
            <w:r w:rsidRPr="0081406A">
              <w:rPr>
                <w:sz w:val="16"/>
                <w:szCs w:val="16"/>
              </w:rPr>
              <w:t>]/</w:t>
            </w:r>
            <w:proofErr w:type="spellStart"/>
            <w:r w:rsidRPr="0081406A">
              <w:rPr>
                <w:sz w:val="16"/>
                <w:szCs w:val="16"/>
              </w:rPr>
              <w:t>wordtVertegenwoordigdRef</w:t>
            </w:r>
            <w:proofErr w:type="spellEnd"/>
            <w:r w:rsidRPr="0081406A">
              <w:rPr>
                <w:sz w:val="16"/>
                <w:szCs w:val="16"/>
              </w:rPr>
              <w:t xml:space="preserve"> [</w:t>
            </w:r>
            <w:proofErr w:type="spellStart"/>
            <w:r w:rsidRPr="0081406A">
              <w:rPr>
                <w:sz w:val="16"/>
                <w:szCs w:val="16"/>
              </w:rPr>
              <w:t>xlink:href</w:t>
            </w:r>
            <w:proofErr w:type="spellEnd"/>
            <w:r w:rsidRPr="0081406A">
              <w:rPr>
                <w:sz w:val="16"/>
                <w:szCs w:val="16"/>
              </w:rPr>
              <w:t>="</w:t>
            </w:r>
            <w:proofErr w:type="spellStart"/>
            <w:r w:rsidRPr="0081406A">
              <w:rPr>
                <w:sz w:val="16"/>
                <w:szCs w:val="16"/>
              </w:rPr>
              <w:t>id</w:t>
            </w:r>
            <w:proofErr w:type="spellEnd"/>
            <w:r w:rsidRPr="0081406A">
              <w:rPr>
                <w:sz w:val="16"/>
                <w:szCs w:val="16"/>
              </w:rPr>
              <w:t xml:space="preserve"> van de persoon]</w:t>
            </w:r>
          </w:p>
          <w:p w14:paraId="42B5C2D3" w14:textId="77777777" w:rsidR="000C77F5" w:rsidRPr="0081406A" w:rsidRDefault="000C77F5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-voor de partij</w:t>
            </w:r>
          </w:p>
          <w:p w14:paraId="51FFF111" w14:textId="77777777" w:rsidR="004C6796" w:rsidRPr="0081406A" w:rsidRDefault="000C77F5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//Hoedanigheid[</w:t>
            </w:r>
            <w:proofErr w:type="spellStart"/>
            <w:r w:rsidRPr="0081406A">
              <w:rPr>
                <w:sz w:val="16"/>
                <w:szCs w:val="16"/>
              </w:rPr>
              <w:t>id</w:t>
            </w:r>
            <w:proofErr w:type="spellEnd"/>
            <w:r w:rsidRPr="0081406A">
              <w:rPr>
                <w:sz w:val="16"/>
                <w:szCs w:val="16"/>
              </w:rPr>
              <w:t xml:space="preserve">]/ </w:t>
            </w:r>
            <w:r w:rsidRPr="0081406A">
              <w:rPr>
                <w:sz w:val="16"/>
                <w:szCs w:val="16"/>
              </w:rPr>
              <w:sym w:font="Wingdings" w:char="F0E0"/>
            </w:r>
            <w:r w:rsidRPr="0081406A">
              <w:rPr>
                <w:sz w:val="16"/>
                <w:szCs w:val="16"/>
              </w:rPr>
              <w:t>geen Ref aanwezig</w:t>
            </w:r>
          </w:p>
        </w:tc>
      </w:tr>
    </w:tbl>
    <w:p w14:paraId="60991BE1" w14:textId="77777777" w:rsidR="003A7E74" w:rsidRPr="003A7E74" w:rsidRDefault="003A7E74" w:rsidP="003A7E74">
      <w:pPr>
        <w:rPr>
          <w:lang w:val="nl"/>
        </w:rPr>
      </w:pPr>
    </w:p>
    <w:p w14:paraId="6CCF7435" w14:textId="77777777" w:rsidR="00313312" w:rsidRDefault="00313312" w:rsidP="00313312">
      <w:pPr>
        <w:pStyle w:val="Kop3"/>
        <w:numPr>
          <w:ilvl w:val="2"/>
          <w:numId w:val="1"/>
        </w:numPr>
      </w:pPr>
      <w:r>
        <w:br w:type="page"/>
      </w:r>
      <w:bookmarkStart w:id="73" w:name="_Ref377136281"/>
      <w:bookmarkStart w:id="74" w:name="_Toc411258182"/>
      <w:r>
        <w:lastRenderedPageBreak/>
        <w:t>Optie 2</w:t>
      </w:r>
      <w:r w:rsidR="00C85832">
        <w:t>:</w:t>
      </w:r>
      <w:r>
        <w:t xml:space="preserve"> </w:t>
      </w:r>
      <w:r w:rsidR="0080735A">
        <w:t xml:space="preserve">één persoon of </w:t>
      </w:r>
      <w:r>
        <w:t>meer personen die gezamenlijk optreden als gevolmachtigde</w:t>
      </w:r>
      <w:bookmarkEnd w:id="73"/>
      <w:bookmarkEnd w:id="74"/>
    </w:p>
    <w:p w14:paraId="6DA9FD8D" w14:textId="77777777" w:rsidR="00313312" w:rsidRPr="00313312" w:rsidRDefault="00313312" w:rsidP="00313312">
      <w:pPr>
        <w:rPr>
          <w:lang w:val="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4778"/>
      </w:tblGrid>
      <w:tr w:rsidR="00313312" w:rsidRPr="0081406A" w14:paraId="1C6C96C5" w14:textId="77777777" w:rsidTr="0081406A">
        <w:tc>
          <w:tcPr>
            <w:tcW w:w="4804" w:type="dxa"/>
            <w:shd w:val="clear" w:color="auto" w:fill="auto"/>
          </w:tcPr>
          <w:p w14:paraId="2D71046F" w14:textId="77777777" w:rsidR="00313312" w:rsidRPr="0081406A" w:rsidRDefault="00313312" w:rsidP="00313312">
            <w:pPr>
              <w:rPr>
                <w:lang w:val="nl"/>
              </w:rPr>
            </w:pPr>
          </w:p>
        </w:tc>
        <w:tc>
          <w:tcPr>
            <w:tcW w:w="4804" w:type="dxa"/>
            <w:shd w:val="clear" w:color="auto" w:fill="auto"/>
          </w:tcPr>
          <w:p w14:paraId="63C3D3B0" w14:textId="77777777" w:rsidR="00313312" w:rsidRPr="0081406A" w:rsidRDefault="00313312" w:rsidP="00313312">
            <w:pPr>
              <w:rPr>
                <w:u w:val="single"/>
              </w:rPr>
            </w:pPr>
            <w:proofErr w:type="spellStart"/>
            <w:r w:rsidRPr="0081406A">
              <w:rPr>
                <w:u w:val="single"/>
              </w:rPr>
              <w:t>Mapping</w:t>
            </w:r>
            <w:proofErr w:type="spellEnd"/>
            <w:r w:rsidRPr="0081406A">
              <w:rPr>
                <w:u w:val="single"/>
              </w:rPr>
              <w:t xml:space="preserve"> optie</w:t>
            </w:r>
            <w:r w:rsidR="006C4915" w:rsidRPr="0081406A">
              <w:rPr>
                <w:u w:val="single"/>
              </w:rPr>
              <w:t xml:space="preserve"> 2</w:t>
            </w:r>
            <w:r w:rsidRPr="0081406A">
              <w:rPr>
                <w:u w:val="single"/>
              </w:rPr>
              <w:t>:</w:t>
            </w:r>
          </w:p>
          <w:p w14:paraId="6A9CFE12" w14:textId="77777777" w:rsidR="00313312" w:rsidRPr="0081406A" w:rsidRDefault="00313312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//Gevolmachtigde/tekstkeuze/</w:t>
            </w:r>
          </w:p>
          <w:p w14:paraId="23CBF167" w14:textId="77777777" w:rsidR="00313312" w:rsidRPr="0081406A" w:rsidRDefault="00313312" w:rsidP="0081406A">
            <w:pPr>
              <w:spacing w:line="240" w:lineRule="auto"/>
              <w:ind w:left="317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./</w:t>
            </w:r>
            <w:proofErr w:type="spellStart"/>
            <w:r w:rsidRPr="0081406A">
              <w:rPr>
                <w:sz w:val="16"/>
                <w:szCs w:val="16"/>
              </w:rPr>
              <w:t>tagNaam</w:t>
            </w:r>
            <w:proofErr w:type="spellEnd"/>
            <w:r w:rsidRPr="0081406A">
              <w:rPr>
                <w:sz w:val="16"/>
                <w:szCs w:val="16"/>
              </w:rPr>
              <w:t>(‘</w:t>
            </w:r>
            <w:proofErr w:type="spellStart"/>
            <w:r w:rsidRPr="0081406A">
              <w:rPr>
                <w:sz w:val="16"/>
                <w:szCs w:val="16"/>
              </w:rPr>
              <w:t>k_Optie</w:t>
            </w:r>
            <w:proofErr w:type="spellEnd"/>
            <w:r w:rsidRPr="0081406A">
              <w:rPr>
                <w:sz w:val="16"/>
                <w:szCs w:val="16"/>
              </w:rPr>
              <w:t>)</w:t>
            </w:r>
          </w:p>
          <w:p w14:paraId="61F8AF5E" w14:textId="77777777" w:rsidR="00313312" w:rsidRPr="0081406A" w:rsidRDefault="00313312" w:rsidP="0081406A">
            <w:pPr>
              <w:spacing w:line="240" w:lineRule="auto"/>
              <w:ind w:left="317"/>
              <w:rPr>
                <w:lang w:val="nl"/>
              </w:rPr>
            </w:pPr>
            <w:r w:rsidRPr="0081406A">
              <w:rPr>
                <w:sz w:val="16"/>
                <w:szCs w:val="16"/>
              </w:rPr>
              <w:t>./tekst(‘2’)</w:t>
            </w:r>
          </w:p>
        </w:tc>
      </w:tr>
      <w:tr w:rsidR="00313312" w:rsidRPr="0081406A" w14:paraId="2DA0740E" w14:textId="77777777" w:rsidTr="0081406A">
        <w:tc>
          <w:tcPr>
            <w:tcW w:w="4804" w:type="dxa"/>
            <w:shd w:val="clear" w:color="auto" w:fill="auto"/>
          </w:tcPr>
          <w:p w14:paraId="0CE0D372" w14:textId="77777777" w:rsidR="00313312" w:rsidRPr="0081406A" w:rsidRDefault="00313312" w:rsidP="00313312">
            <w:pPr>
              <w:rPr>
                <w:lang w:val="nl"/>
              </w:rPr>
            </w:pPr>
          </w:p>
        </w:tc>
        <w:tc>
          <w:tcPr>
            <w:tcW w:w="4804" w:type="dxa"/>
            <w:shd w:val="clear" w:color="auto" w:fill="auto"/>
          </w:tcPr>
          <w:p w14:paraId="281C61A8" w14:textId="77777777" w:rsidR="00313312" w:rsidRDefault="008652E1" w:rsidP="0081406A">
            <w:pPr>
              <w:spacing w:line="240" w:lineRule="auto"/>
            </w:pPr>
            <w:r>
              <w:t>M</w:t>
            </w:r>
            <w:r w:rsidR="008D5BC3">
              <w:t>ogelijk</w:t>
            </w:r>
            <w:r>
              <w:t>heden</w:t>
            </w:r>
            <w:r w:rsidR="008D5BC3">
              <w:t>:</w:t>
            </w:r>
          </w:p>
          <w:p w14:paraId="63DB2812" w14:textId="77777777" w:rsidR="00D128D3" w:rsidRDefault="00D128D3" w:rsidP="0081406A">
            <w:pPr>
              <w:spacing w:line="240" w:lineRule="auto"/>
            </w:pPr>
          </w:p>
          <w:p w14:paraId="699D23A9" w14:textId="77777777" w:rsidR="0080735A" w:rsidRPr="00D128D3" w:rsidRDefault="00322FFF" w:rsidP="00BC572A">
            <w:r>
              <w:t>1. é</w:t>
            </w:r>
            <w:r w:rsidR="00246ADE">
              <w:t>é</w:t>
            </w:r>
            <w:r w:rsidR="00C70961" w:rsidRPr="00D128D3">
              <w:t xml:space="preserve">n </w:t>
            </w:r>
            <w:r w:rsidR="008F447E">
              <w:t>gevolmachtigde</w:t>
            </w:r>
            <w:r w:rsidR="00093093" w:rsidRPr="00D128D3">
              <w:t xml:space="preserve"> </w:t>
            </w:r>
            <w:r w:rsidR="00E95FBD">
              <w:t>met eigen</w:t>
            </w:r>
            <w:r w:rsidR="00093093" w:rsidRPr="00D128D3">
              <w:t xml:space="preserve"> woonadres </w:t>
            </w:r>
            <w:r w:rsidR="00E95FBD">
              <w:t>en eigen</w:t>
            </w:r>
            <w:r w:rsidR="00093093" w:rsidRPr="00D128D3">
              <w:t xml:space="preserve"> burgerlijke staat</w:t>
            </w:r>
          </w:p>
          <w:p w14:paraId="4C6E0487" w14:textId="77777777" w:rsidR="0080735A" w:rsidRPr="0081406A" w:rsidRDefault="0080735A" w:rsidP="00A233EA">
            <w:pPr>
              <w:rPr>
                <w:color w:val="800080"/>
              </w:rPr>
            </w:pPr>
            <w:r w:rsidRPr="0081406A">
              <w:rPr>
                <w:color w:val="FF0000"/>
                <w:highlight w:val="yellow"/>
              </w:rPr>
              <w:t>TEKSTBLOK NATUURLIJK PERSOON</w:t>
            </w:r>
            <w:r w:rsidRPr="0081406A">
              <w:rPr>
                <w:color w:val="FF0000"/>
              </w:rPr>
              <w:t>,</w:t>
            </w:r>
            <w:r w:rsidRPr="0081406A">
              <w:rPr>
                <w:color w:val="800080"/>
                <w:highlight w:val="yellow"/>
              </w:rPr>
              <w:t xml:space="preserve"> </w:t>
            </w:r>
            <w:r w:rsidRPr="00D4183B">
              <w:rPr>
                <w:strike/>
                <w:color w:val="800080"/>
                <w:highlight w:val="yellow"/>
                <w:rPrChange w:id="75" w:author="Groot, Karina de" w:date="2024-11-07T10:22:00Z" w16du:dateUtc="2024-11-07T09:22:00Z">
                  <w:rPr>
                    <w:color w:val="800080"/>
                    <w:highlight w:val="yellow"/>
                  </w:rPr>
                </w:rPrChange>
              </w:rPr>
              <w:t>TEKSTBLOK LEGITIMATIE</w:t>
            </w:r>
            <w:r w:rsidRPr="0081406A">
              <w:rPr>
                <w:color w:val="800080"/>
              </w:rPr>
              <w:t xml:space="preserve">, </w:t>
            </w:r>
            <w:r w:rsidR="003E7D0C" w:rsidRPr="0081406A">
              <w:rPr>
                <w:color w:val="339966"/>
              </w:rPr>
              <w:t xml:space="preserve">wonende te </w:t>
            </w:r>
            <w:r w:rsidR="003E7D0C" w:rsidRPr="0081406A">
              <w:rPr>
                <w:color w:val="339966"/>
                <w:highlight w:val="yellow"/>
              </w:rPr>
              <w:t>TEKSTBLOK WOONADRES</w:t>
            </w:r>
            <w:r w:rsidR="003E7D0C" w:rsidRPr="0081406A">
              <w:rPr>
                <w:color w:val="339966"/>
              </w:rPr>
              <w:t xml:space="preserve">, </w:t>
            </w:r>
            <w:r w:rsidR="005577BA" w:rsidRPr="0081406A">
              <w:rPr>
                <w:color w:val="800080"/>
                <w:highlight w:val="yellow"/>
              </w:rPr>
              <w:t>TEKSTBLOK BURGERLIJKE STAAT</w:t>
            </w:r>
            <w:r w:rsidR="005577BA" w:rsidRPr="0081406A">
              <w:rPr>
                <w:color w:val="800080"/>
              </w:rPr>
              <w:t xml:space="preserve">, </w:t>
            </w:r>
          </w:p>
          <w:p w14:paraId="33B08BBB" w14:textId="77777777" w:rsidR="002A68C5" w:rsidRDefault="002A68C5" w:rsidP="0081406A">
            <w:pPr>
              <w:spacing w:line="240" w:lineRule="auto"/>
            </w:pPr>
          </w:p>
          <w:p w14:paraId="16ED52DD" w14:textId="77777777" w:rsidR="00313312" w:rsidRPr="0081406A" w:rsidRDefault="00322FFF" w:rsidP="00313312">
            <w:pPr>
              <w:rPr>
                <w:u w:val="single"/>
              </w:rPr>
            </w:pPr>
            <w:r>
              <w:t>2. t</w:t>
            </w:r>
            <w:r w:rsidR="00313312" w:rsidRPr="00D128D3">
              <w:t xml:space="preserve">wee </w:t>
            </w:r>
            <w:r w:rsidR="008F447E">
              <w:t>gevolmachtigde</w:t>
            </w:r>
            <w:r w:rsidR="00313312" w:rsidRPr="00D128D3">
              <w:t xml:space="preserve"> met gezamenlijke burgerlijke staat en</w:t>
            </w:r>
            <w:r w:rsidR="001066E6" w:rsidRPr="00D128D3">
              <w:t xml:space="preserve"> gezamenlijk</w:t>
            </w:r>
            <w:r w:rsidR="00313312" w:rsidRPr="00D128D3">
              <w:t xml:space="preserve"> woonadres</w:t>
            </w:r>
            <w:r w:rsidR="00A36CCC">
              <w:t xml:space="preserve"> </w:t>
            </w:r>
          </w:p>
          <w:p w14:paraId="2990982B" w14:textId="77777777" w:rsidR="00313312" w:rsidRDefault="00313312" w:rsidP="00313312">
            <w:r w:rsidRPr="0081406A">
              <w:rPr>
                <w:color w:val="FF0000"/>
                <w:highlight w:val="yellow"/>
              </w:rPr>
              <w:t>TEKSTBLOK NATUURLIJK PERSOON</w:t>
            </w:r>
            <w:r w:rsidRPr="0081406A">
              <w:rPr>
                <w:color w:val="FF0000"/>
              </w:rPr>
              <w:t>,</w:t>
            </w:r>
            <w:r w:rsidRPr="0081406A">
              <w:rPr>
                <w:color w:val="800080"/>
                <w:highlight w:val="yellow"/>
              </w:rPr>
              <w:t xml:space="preserve"> </w:t>
            </w:r>
            <w:r w:rsidRPr="00D4183B">
              <w:rPr>
                <w:strike/>
                <w:color w:val="800080"/>
                <w:highlight w:val="yellow"/>
                <w:rPrChange w:id="76" w:author="Groot, Karina de" w:date="2024-11-07T10:22:00Z" w16du:dateUtc="2024-11-07T09:22:00Z">
                  <w:rPr>
                    <w:color w:val="800080"/>
                    <w:highlight w:val="yellow"/>
                  </w:rPr>
                </w:rPrChange>
              </w:rPr>
              <w:t>TEKSTBLOK LEGITIMATIE</w:t>
            </w:r>
            <w:r w:rsidRPr="0081406A">
              <w:rPr>
                <w:color w:val="800080"/>
              </w:rPr>
              <w:t>; en</w:t>
            </w:r>
          </w:p>
          <w:p w14:paraId="2B2A5FB9" w14:textId="77777777" w:rsidR="00313312" w:rsidRDefault="00313312" w:rsidP="00313312">
            <w:r w:rsidRPr="0081406A">
              <w:rPr>
                <w:color w:val="FF0000"/>
                <w:highlight w:val="yellow"/>
              </w:rPr>
              <w:t>TEKSTBLOK NATUURLIJK PERSOON</w:t>
            </w:r>
            <w:r w:rsidRPr="0081406A">
              <w:rPr>
                <w:color w:val="FF0000"/>
              </w:rPr>
              <w:t>,</w:t>
            </w:r>
            <w:r w:rsidRPr="0081406A">
              <w:rPr>
                <w:color w:val="800080"/>
                <w:highlight w:val="yellow"/>
              </w:rPr>
              <w:t xml:space="preserve"> </w:t>
            </w:r>
            <w:r w:rsidRPr="00C73B67">
              <w:rPr>
                <w:strike/>
                <w:color w:val="800080"/>
                <w:highlight w:val="yellow"/>
                <w:rPrChange w:id="77" w:author="Groot, Karina de" w:date="2025-01-16T14:30:00Z" w16du:dateUtc="2025-01-16T13:30:00Z">
                  <w:rPr>
                    <w:color w:val="800080"/>
                    <w:highlight w:val="yellow"/>
                  </w:rPr>
                </w:rPrChange>
              </w:rPr>
              <w:t>TEKSTBLOK LEGITIMATIE</w:t>
            </w:r>
            <w:r w:rsidRPr="0081406A">
              <w:rPr>
                <w:color w:val="800080"/>
              </w:rPr>
              <w:t>, tezamen</w:t>
            </w:r>
            <w:r w:rsidRPr="0081406A">
              <w:rPr>
                <w:color w:val="339966"/>
              </w:rPr>
              <w:t xml:space="preserve"> wonende te </w:t>
            </w:r>
            <w:r w:rsidRPr="0081406A">
              <w:rPr>
                <w:color w:val="339966"/>
                <w:highlight w:val="yellow"/>
              </w:rPr>
              <w:t>TEKSTBLOK WOONADRES</w:t>
            </w:r>
            <w:r w:rsidRPr="0081406A">
              <w:rPr>
                <w:color w:val="339966"/>
              </w:rPr>
              <w:t>,</w:t>
            </w:r>
            <w:r w:rsidRPr="0081406A">
              <w:rPr>
                <w:color w:val="800080"/>
              </w:rPr>
              <w:t xml:space="preserve"> </w:t>
            </w:r>
            <w:r w:rsidRPr="0081406A">
              <w:rPr>
                <w:color w:val="800080"/>
                <w:highlight w:val="yellow"/>
              </w:rPr>
              <w:t>TEKSTBLOK BURGERLIJKE STAAT</w:t>
            </w:r>
            <w:r w:rsidRPr="0081406A">
              <w:rPr>
                <w:color w:val="800080"/>
              </w:rPr>
              <w:t>,</w:t>
            </w:r>
          </w:p>
          <w:p w14:paraId="13A6F53B" w14:textId="77777777" w:rsidR="00313312" w:rsidRDefault="00313312" w:rsidP="00313312"/>
          <w:p w14:paraId="071A94AE" w14:textId="77777777" w:rsidR="00AA6E34" w:rsidRPr="00D128D3" w:rsidRDefault="00322FFF" w:rsidP="00AA6E34">
            <w:r>
              <w:t>3. t</w:t>
            </w:r>
            <w:r w:rsidR="00AA6E34" w:rsidRPr="00D128D3">
              <w:t xml:space="preserve">wee </w:t>
            </w:r>
            <w:r w:rsidR="008F447E">
              <w:t>gevolmachtigden</w:t>
            </w:r>
            <w:r w:rsidR="00AA6E34" w:rsidRPr="00D128D3">
              <w:t xml:space="preserve"> met eigen woonadres en gezamenlijke burgerlijke staat</w:t>
            </w:r>
            <w:r w:rsidR="00A36CCC">
              <w:t xml:space="preserve"> </w:t>
            </w:r>
          </w:p>
          <w:p w14:paraId="21C68C30" w14:textId="77777777" w:rsidR="00AA6E34" w:rsidRDefault="00AA6E34" w:rsidP="00AA6E34">
            <w:r w:rsidRPr="0081406A">
              <w:rPr>
                <w:color w:val="FF0000"/>
                <w:highlight w:val="yellow"/>
              </w:rPr>
              <w:t>TEKSTBLOK NATUURLIJK PERSOON</w:t>
            </w:r>
            <w:r w:rsidRPr="0081406A">
              <w:rPr>
                <w:color w:val="FF0000"/>
              </w:rPr>
              <w:t>,</w:t>
            </w:r>
            <w:r w:rsidRPr="0081406A">
              <w:rPr>
                <w:color w:val="800080"/>
                <w:highlight w:val="yellow"/>
              </w:rPr>
              <w:t xml:space="preserve"> </w:t>
            </w:r>
            <w:r w:rsidRPr="00D4183B">
              <w:rPr>
                <w:strike/>
                <w:color w:val="800080"/>
                <w:highlight w:val="yellow"/>
                <w:rPrChange w:id="78" w:author="Groot, Karina de" w:date="2024-11-07T10:22:00Z" w16du:dateUtc="2024-11-07T09:22:00Z">
                  <w:rPr>
                    <w:color w:val="800080"/>
                    <w:highlight w:val="yellow"/>
                  </w:rPr>
                </w:rPrChange>
              </w:rPr>
              <w:t>TEKSTBLOK LEGITIMATIE</w:t>
            </w:r>
            <w:r w:rsidRPr="0081406A">
              <w:rPr>
                <w:color w:val="800080"/>
              </w:rPr>
              <w:t xml:space="preserve">, </w:t>
            </w:r>
            <w:r w:rsidRPr="0081406A">
              <w:rPr>
                <w:color w:val="339966"/>
              </w:rPr>
              <w:t xml:space="preserve">wonende te </w:t>
            </w:r>
            <w:r w:rsidRPr="0081406A">
              <w:rPr>
                <w:color w:val="339966"/>
                <w:highlight w:val="yellow"/>
              </w:rPr>
              <w:t>TEKSTBLOK WOONADRES</w:t>
            </w:r>
            <w:r w:rsidRPr="0081406A">
              <w:rPr>
                <w:color w:val="800080"/>
              </w:rPr>
              <w:t>; en</w:t>
            </w:r>
          </w:p>
          <w:p w14:paraId="58FCD106" w14:textId="77777777" w:rsidR="00AA6E34" w:rsidRDefault="00AA6E34" w:rsidP="00AA6E34">
            <w:r w:rsidRPr="0081406A">
              <w:rPr>
                <w:color w:val="FF0000"/>
                <w:highlight w:val="yellow"/>
              </w:rPr>
              <w:t>TEKSTBLOK NATUURLIJK PERSOON</w:t>
            </w:r>
            <w:r w:rsidRPr="0081406A">
              <w:rPr>
                <w:color w:val="FF0000"/>
              </w:rPr>
              <w:t>,</w:t>
            </w:r>
            <w:r w:rsidRPr="0081406A">
              <w:rPr>
                <w:color w:val="800080"/>
                <w:highlight w:val="yellow"/>
              </w:rPr>
              <w:t xml:space="preserve"> </w:t>
            </w:r>
            <w:r w:rsidRPr="00D4183B">
              <w:rPr>
                <w:strike/>
                <w:color w:val="800080"/>
                <w:highlight w:val="yellow"/>
                <w:rPrChange w:id="79" w:author="Groot, Karina de" w:date="2024-11-07T10:23:00Z" w16du:dateUtc="2024-11-07T09:23:00Z">
                  <w:rPr>
                    <w:color w:val="800080"/>
                    <w:highlight w:val="yellow"/>
                  </w:rPr>
                </w:rPrChange>
              </w:rPr>
              <w:t>TEKSTBLOK LEGITIMATIE</w:t>
            </w:r>
            <w:r w:rsidRPr="0081406A">
              <w:rPr>
                <w:color w:val="800080"/>
              </w:rPr>
              <w:t xml:space="preserve">, </w:t>
            </w:r>
            <w:r w:rsidRPr="0081406A">
              <w:rPr>
                <w:color w:val="339966"/>
              </w:rPr>
              <w:t xml:space="preserve">wonende te </w:t>
            </w:r>
            <w:r w:rsidRPr="0081406A">
              <w:rPr>
                <w:color w:val="339966"/>
                <w:highlight w:val="yellow"/>
              </w:rPr>
              <w:t>TEKSTBLOK WOONADRES</w:t>
            </w:r>
            <w:r w:rsidRPr="0081406A">
              <w:rPr>
                <w:color w:val="339966"/>
              </w:rPr>
              <w:t>,</w:t>
            </w:r>
            <w:r w:rsidRPr="0081406A">
              <w:rPr>
                <w:color w:val="800080"/>
              </w:rPr>
              <w:t xml:space="preserve"> </w:t>
            </w:r>
            <w:r w:rsidRPr="0081406A">
              <w:rPr>
                <w:color w:val="800080"/>
                <w:highlight w:val="yellow"/>
              </w:rPr>
              <w:t>TEKSTBLOK BURGERLIJKE STAAT</w:t>
            </w:r>
            <w:r w:rsidRPr="0081406A">
              <w:rPr>
                <w:color w:val="800080"/>
              </w:rPr>
              <w:t>,</w:t>
            </w:r>
          </w:p>
          <w:p w14:paraId="75EBA6DF" w14:textId="77777777" w:rsidR="00AA6E34" w:rsidRDefault="00AA6E34" w:rsidP="00C70961"/>
          <w:p w14:paraId="6C6DB517" w14:textId="77777777" w:rsidR="00C70961" w:rsidRPr="00D128D3" w:rsidRDefault="00322FFF" w:rsidP="00C70961">
            <w:r>
              <w:t>4. t</w:t>
            </w:r>
            <w:r w:rsidR="00C70961" w:rsidRPr="00D128D3">
              <w:t xml:space="preserve">wee of meer </w:t>
            </w:r>
            <w:r w:rsidR="008F447E">
              <w:t>gevolmachtigden</w:t>
            </w:r>
            <w:r w:rsidR="00C70961" w:rsidRPr="00D128D3">
              <w:t xml:space="preserve"> zonder burgerlijke staat en </w:t>
            </w:r>
            <w:r w:rsidR="003E7D0C">
              <w:t xml:space="preserve">met </w:t>
            </w:r>
            <w:r w:rsidR="00C70961" w:rsidRPr="00D128D3">
              <w:t>gezamenlijk woonadres</w:t>
            </w:r>
            <w:r w:rsidR="00A36CCC">
              <w:t xml:space="preserve"> </w:t>
            </w:r>
          </w:p>
          <w:p w14:paraId="47C92BC4" w14:textId="77777777" w:rsidR="00C70961" w:rsidRPr="0081406A" w:rsidRDefault="00C70961" w:rsidP="00C70961">
            <w:pPr>
              <w:rPr>
                <w:color w:val="800080"/>
              </w:rPr>
            </w:pPr>
            <w:r w:rsidRPr="0081406A">
              <w:rPr>
                <w:color w:val="FF0000"/>
                <w:highlight w:val="yellow"/>
              </w:rPr>
              <w:t>TEKSTBLOK NATUURLIJK PERSOON</w:t>
            </w:r>
            <w:r w:rsidRPr="0081406A">
              <w:rPr>
                <w:color w:val="FF0000"/>
              </w:rPr>
              <w:t>,</w:t>
            </w:r>
            <w:r w:rsidRPr="0081406A">
              <w:rPr>
                <w:color w:val="800080"/>
                <w:highlight w:val="yellow"/>
              </w:rPr>
              <w:t xml:space="preserve"> </w:t>
            </w:r>
            <w:r w:rsidRPr="00D4183B">
              <w:rPr>
                <w:strike/>
                <w:color w:val="800080"/>
                <w:highlight w:val="yellow"/>
                <w:rPrChange w:id="80" w:author="Groot, Karina de" w:date="2024-11-07T10:23:00Z" w16du:dateUtc="2024-11-07T09:23:00Z">
                  <w:rPr>
                    <w:color w:val="800080"/>
                    <w:highlight w:val="yellow"/>
                  </w:rPr>
                </w:rPrChange>
              </w:rPr>
              <w:t>TEKSTBLOK LEGITIMATIE</w:t>
            </w:r>
            <w:r w:rsidRPr="0081406A">
              <w:rPr>
                <w:color w:val="800080"/>
              </w:rPr>
              <w:t>; en</w:t>
            </w:r>
          </w:p>
          <w:p w14:paraId="0BA0D426" w14:textId="77777777" w:rsidR="00C70961" w:rsidRDefault="00C70961" w:rsidP="00C70961">
            <w:r w:rsidRPr="0081406A">
              <w:rPr>
                <w:color w:val="FF0000"/>
                <w:highlight w:val="yellow"/>
              </w:rPr>
              <w:t>TEKSTBLOK NATUURLIJK PERSOON</w:t>
            </w:r>
            <w:r w:rsidRPr="0081406A">
              <w:rPr>
                <w:color w:val="FF0000"/>
              </w:rPr>
              <w:t>,</w:t>
            </w:r>
            <w:r w:rsidRPr="0081406A">
              <w:rPr>
                <w:color w:val="800080"/>
                <w:highlight w:val="yellow"/>
              </w:rPr>
              <w:t xml:space="preserve"> </w:t>
            </w:r>
            <w:r w:rsidRPr="00D4183B">
              <w:rPr>
                <w:strike/>
                <w:color w:val="800080"/>
                <w:highlight w:val="yellow"/>
                <w:rPrChange w:id="81" w:author="Groot, Karina de" w:date="2024-11-07T10:23:00Z" w16du:dateUtc="2024-11-07T09:23:00Z">
                  <w:rPr>
                    <w:color w:val="800080"/>
                    <w:highlight w:val="yellow"/>
                  </w:rPr>
                </w:rPrChange>
              </w:rPr>
              <w:t>TEKSTBLOK LEGITIMATIE</w:t>
            </w:r>
            <w:r w:rsidRPr="0081406A">
              <w:rPr>
                <w:color w:val="800080"/>
              </w:rPr>
              <w:t>, tezamen</w:t>
            </w:r>
            <w:r w:rsidRPr="0081406A">
              <w:rPr>
                <w:color w:val="339966"/>
              </w:rPr>
              <w:t xml:space="preserve"> wonende te </w:t>
            </w:r>
            <w:r w:rsidRPr="0081406A">
              <w:rPr>
                <w:color w:val="339966"/>
                <w:highlight w:val="yellow"/>
              </w:rPr>
              <w:t>TEKSTBLOK WOONADRES</w:t>
            </w:r>
            <w:r w:rsidRPr="0081406A">
              <w:rPr>
                <w:color w:val="339966"/>
              </w:rPr>
              <w:t>,</w:t>
            </w:r>
          </w:p>
          <w:p w14:paraId="33F77665" w14:textId="77777777" w:rsidR="00313312" w:rsidRPr="0081406A" w:rsidRDefault="00313312" w:rsidP="00313312">
            <w:pPr>
              <w:rPr>
                <w:lang w:val="nl"/>
              </w:rPr>
            </w:pPr>
          </w:p>
          <w:p w14:paraId="3785CA32" w14:textId="77777777" w:rsidR="00936270" w:rsidRPr="0081406A" w:rsidRDefault="00322FFF" w:rsidP="00936270">
            <w:pPr>
              <w:rPr>
                <w:u w:val="single"/>
              </w:rPr>
            </w:pPr>
            <w:r w:rsidRPr="006E774C">
              <w:t xml:space="preserve">5. </w:t>
            </w:r>
            <w:r w:rsidRPr="00322FFF">
              <w:t>t</w:t>
            </w:r>
            <w:r w:rsidR="00E56FBD" w:rsidRPr="00322FFF">
              <w:t>wee of m</w:t>
            </w:r>
            <w:r w:rsidR="008F447E" w:rsidRPr="00322FFF">
              <w:t>eer gevolmachtigden</w:t>
            </w:r>
            <w:r w:rsidR="00936270" w:rsidRPr="00322FFF">
              <w:t xml:space="preserve"> </w:t>
            </w:r>
            <w:r w:rsidR="00E56FBD" w:rsidRPr="00322FFF">
              <w:t>met eigen</w:t>
            </w:r>
            <w:r w:rsidR="00936270" w:rsidRPr="00322FFF">
              <w:t xml:space="preserve"> burgerlijke staat</w:t>
            </w:r>
            <w:r w:rsidR="00E56FBD" w:rsidRPr="00322FFF">
              <w:t xml:space="preserve"> en eigen woonadres</w:t>
            </w:r>
            <w:r w:rsidR="00A36CCC" w:rsidRPr="0081406A">
              <w:rPr>
                <w:u w:val="single"/>
              </w:rPr>
              <w:t xml:space="preserve"> </w:t>
            </w:r>
          </w:p>
          <w:p w14:paraId="22AAC146" w14:textId="77777777" w:rsidR="00936270" w:rsidRPr="0081406A" w:rsidRDefault="00936270" w:rsidP="00936270">
            <w:pPr>
              <w:rPr>
                <w:color w:val="800080"/>
              </w:rPr>
            </w:pPr>
            <w:r w:rsidRPr="0081406A">
              <w:rPr>
                <w:color w:val="FF0000"/>
                <w:highlight w:val="yellow"/>
              </w:rPr>
              <w:t>TEKSTBLOK NATUURLIJK PERSOON</w:t>
            </w:r>
            <w:r w:rsidRPr="0081406A">
              <w:rPr>
                <w:color w:val="FF0000"/>
              </w:rPr>
              <w:t>,</w:t>
            </w:r>
            <w:r w:rsidRPr="0081406A">
              <w:rPr>
                <w:color w:val="800080"/>
                <w:highlight w:val="yellow"/>
              </w:rPr>
              <w:t xml:space="preserve"> </w:t>
            </w:r>
            <w:r w:rsidRPr="00D4183B">
              <w:rPr>
                <w:strike/>
                <w:color w:val="800080"/>
                <w:highlight w:val="yellow"/>
                <w:rPrChange w:id="82" w:author="Groot, Karina de" w:date="2024-11-07T10:23:00Z" w16du:dateUtc="2024-11-07T09:23:00Z">
                  <w:rPr>
                    <w:color w:val="800080"/>
                    <w:highlight w:val="yellow"/>
                  </w:rPr>
                </w:rPrChange>
              </w:rPr>
              <w:t>TEKSTBLOK LEGITIMATIE</w:t>
            </w:r>
            <w:r w:rsidRPr="0081406A">
              <w:rPr>
                <w:color w:val="800080"/>
              </w:rPr>
              <w:t xml:space="preserve">, </w:t>
            </w:r>
            <w:r w:rsidRPr="0081406A">
              <w:rPr>
                <w:color w:val="339966"/>
              </w:rPr>
              <w:t xml:space="preserve">wonende te </w:t>
            </w:r>
            <w:r w:rsidRPr="0081406A">
              <w:rPr>
                <w:color w:val="339966"/>
                <w:highlight w:val="yellow"/>
              </w:rPr>
              <w:t>TEKSTBLOK WOONADRES</w:t>
            </w:r>
            <w:r w:rsidRPr="0081406A">
              <w:rPr>
                <w:color w:val="800080"/>
              </w:rPr>
              <w:t xml:space="preserve">, </w:t>
            </w:r>
            <w:r w:rsidRPr="0081406A">
              <w:rPr>
                <w:color w:val="800080"/>
                <w:highlight w:val="yellow"/>
              </w:rPr>
              <w:t>TEKSTBLOK BURGERLIJKE STAAT</w:t>
            </w:r>
            <w:r w:rsidRPr="0081406A">
              <w:rPr>
                <w:color w:val="800080"/>
              </w:rPr>
              <w:t>; en</w:t>
            </w:r>
          </w:p>
          <w:p w14:paraId="0BC55D7E" w14:textId="77777777" w:rsidR="00936270" w:rsidRPr="0081406A" w:rsidRDefault="00936270" w:rsidP="00936270">
            <w:pPr>
              <w:rPr>
                <w:lang w:val="nl"/>
              </w:rPr>
            </w:pPr>
            <w:r w:rsidRPr="0081406A">
              <w:rPr>
                <w:color w:val="FF0000"/>
                <w:highlight w:val="yellow"/>
              </w:rPr>
              <w:lastRenderedPageBreak/>
              <w:t>TEKSTBLOK NATUURLIJK PERSOON</w:t>
            </w:r>
            <w:r w:rsidRPr="0081406A">
              <w:rPr>
                <w:color w:val="FF0000"/>
              </w:rPr>
              <w:t>,</w:t>
            </w:r>
            <w:r w:rsidRPr="0081406A">
              <w:rPr>
                <w:color w:val="800080"/>
                <w:highlight w:val="yellow"/>
              </w:rPr>
              <w:t xml:space="preserve"> </w:t>
            </w:r>
            <w:r w:rsidRPr="00D4183B">
              <w:rPr>
                <w:strike/>
                <w:color w:val="800080"/>
                <w:highlight w:val="yellow"/>
                <w:rPrChange w:id="83" w:author="Groot, Karina de" w:date="2024-11-07T10:23:00Z" w16du:dateUtc="2024-11-07T09:23:00Z">
                  <w:rPr>
                    <w:color w:val="800080"/>
                    <w:highlight w:val="yellow"/>
                  </w:rPr>
                </w:rPrChange>
              </w:rPr>
              <w:t>TEKSTBLOK LEGITIMATIE</w:t>
            </w:r>
            <w:r w:rsidRPr="0081406A">
              <w:rPr>
                <w:color w:val="800080"/>
              </w:rPr>
              <w:t xml:space="preserve">, </w:t>
            </w:r>
            <w:r w:rsidRPr="0081406A">
              <w:rPr>
                <w:color w:val="339966"/>
              </w:rPr>
              <w:t xml:space="preserve">wonende te </w:t>
            </w:r>
            <w:r w:rsidRPr="0081406A">
              <w:rPr>
                <w:color w:val="339966"/>
                <w:highlight w:val="yellow"/>
              </w:rPr>
              <w:t>TEKSTBLOK WOONADRES</w:t>
            </w:r>
            <w:r w:rsidRPr="0081406A">
              <w:rPr>
                <w:color w:val="339966"/>
              </w:rPr>
              <w:t>,</w:t>
            </w:r>
            <w:r w:rsidRPr="0081406A">
              <w:rPr>
                <w:color w:val="800080"/>
              </w:rPr>
              <w:t xml:space="preserve"> </w:t>
            </w:r>
            <w:r w:rsidRPr="0081406A">
              <w:rPr>
                <w:color w:val="800080"/>
                <w:highlight w:val="yellow"/>
              </w:rPr>
              <w:t>TEKSTBLOK BURGERLIJKE STAAT</w:t>
            </w:r>
            <w:r w:rsidRPr="0081406A">
              <w:rPr>
                <w:color w:val="800080"/>
              </w:rPr>
              <w:t>,</w:t>
            </w:r>
          </w:p>
        </w:tc>
      </w:tr>
      <w:tr w:rsidR="00313312" w:rsidRPr="0081406A" w14:paraId="64857DBD" w14:textId="77777777" w:rsidTr="0081406A">
        <w:tc>
          <w:tcPr>
            <w:tcW w:w="4804" w:type="dxa"/>
            <w:shd w:val="clear" w:color="auto" w:fill="auto"/>
          </w:tcPr>
          <w:p w14:paraId="7F910949" w14:textId="77777777" w:rsidR="00313312" w:rsidRPr="0081406A" w:rsidRDefault="00313312" w:rsidP="00313312">
            <w:pPr>
              <w:rPr>
                <w:lang w:val="nl"/>
              </w:rPr>
            </w:pPr>
            <w:r w:rsidRPr="0081406A">
              <w:rPr>
                <w:color w:val="FF0000"/>
                <w:highlight w:val="yellow"/>
              </w:rPr>
              <w:lastRenderedPageBreak/>
              <w:t>TEKSTBLOK NATUURLIJK PERSOON</w:t>
            </w:r>
            <w:r w:rsidRPr="0081406A">
              <w:rPr>
                <w:color w:val="FF0000"/>
              </w:rPr>
              <w:t>,</w:t>
            </w:r>
          </w:p>
        </w:tc>
        <w:tc>
          <w:tcPr>
            <w:tcW w:w="4804" w:type="dxa"/>
            <w:shd w:val="clear" w:color="auto" w:fill="auto"/>
          </w:tcPr>
          <w:p w14:paraId="7A1E2B4E" w14:textId="77777777" w:rsidR="00313312" w:rsidRPr="0081406A" w:rsidRDefault="00313312" w:rsidP="0081406A">
            <w:pPr>
              <w:spacing w:before="72"/>
              <w:rPr>
                <w:lang w:val="nl"/>
              </w:rPr>
            </w:pPr>
            <w:r w:rsidRPr="0081406A">
              <w:rPr>
                <w:lang w:val="nl"/>
              </w:rPr>
              <w:t xml:space="preserve">Gegevens van </w:t>
            </w:r>
            <w:r w:rsidR="00BC2255" w:rsidRPr="0081406A">
              <w:rPr>
                <w:lang w:val="nl"/>
              </w:rPr>
              <w:t>de</w:t>
            </w:r>
            <w:r w:rsidRPr="0081406A">
              <w:rPr>
                <w:lang w:val="nl"/>
              </w:rPr>
              <w:t xml:space="preserve"> persoon die </w:t>
            </w:r>
            <w:r w:rsidR="00BC2255" w:rsidRPr="0081406A">
              <w:rPr>
                <w:lang w:val="nl"/>
              </w:rPr>
              <w:t xml:space="preserve">optreedt als </w:t>
            </w:r>
            <w:r w:rsidRPr="0081406A">
              <w:rPr>
                <w:lang w:val="nl"/>
              </w:rPr>
              <w:t>gevolmachtigde</w:t>
            </w:r>
            <w:r w:rsidR="00BC2255" w:rsidRPr="0081406A">
              <w:rPr>
                <w:lang w:val="nl"/>
              </w:rPr>
              <w:t xml:space="preserve"> en optioneel van één of meer andere personen waarmee gezamenlijk opgetreden wordt</w:t>
            </w:r>
            <w:r w:rsidRPr="0081406A">
              <w:rPr>
                <w:lang w:val="nl"/>
              </w:rPr>
              <w:t>.</w:t>
            </w:r>
          </w:p>
          <w:p w14:paraId="72703DDA" w14:textId="77777777" w:rsidR="00313312" w:rsidRPr="00BC2255" w:rsidRDefault="00313312" w:rsidP="0081406A">
            <w:pPr>
              <w:pStyle w:val="streepje"/>
              <w:numPr>
                <w:ilvl w:val="0"/>
                <w:numId w:val="0"/>
              </w:numPr>
              <w:spacing w:line="240" w:lineRule="auto"/>
            </w:pPr>
          </w:p>
          <w:p w14:paraId="5701D166" w14:textId="77777777" w:rsidR="00313312" w:rsidRPr="00AF2256" w:rsidRDefault="00313312" w:rsidP="00313312">
            <w:proofErr w:type="spellStart"/>
            <w:r w:rsidRPr="0081406A">
              <w:rPr>
                <w:u w:val="single"/>
              </w:rPr>
              <w:t>Mapping</w:t>
            </w:r>
            <w:proofErr w:type="spellEnd"/>
            <w:r w:rsidRPr="0081406A">
              <w:rPr>
                <w:u w:val="single"/>
              </w:rPr>
              <w:t xml:space="preserve"> </w:t>
            </w:r>
            <w:r w:rsidR="002E2E90" w:rsidRPr="0081406A">
              <w:rPr>
                <w:u w:val="single"/>
              </w:rPr>
              <w:t>g</w:t>
            </w:r>
            <w:r w:rsidRPr="0081406A">
              <w:rPr>
                <w:u w:val="single"/>
              </w:rPr>
              <w:t>evolmachtigde</w:t>
            </w:r>
            <w:r w:rsidRPr="00AF2256">
              <w:t>:</w:t>
            </w:r>
          </w:p>
          <w:p w14:paraId="7BCB23F9" w14:textId="77777777" w:rsidR="00313312" w:rsidRPr="0081406A" w:rsidRDefault="00313312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//Gevolmachtigde/gegevens/</w:t>
            </w:r>
            <w:proofErr w:type="spellStart"/>
            <w:r w:rsidRPr="0081406A">
              <w:rPr>
                <w:sz w:val="16"/>
                <w:szCs w:val="16"/>
              </w:rPr>
              <w:t>persoonGegevens</w:t>
            </w:r>
            <w:proofErr w:type="spellEnd"/>
            <w:r w:rsidRPr="0081406A">
              <w:rPr>
                <w:sz w:val="16"/>
                <w:szCs w:val="16"/>
              </w:rPr>
              <w:t>/</w:t>
            </w:r>
          </w:p>
          <w:p w14:paraId="3B2FF334" w14:textId="77777777" w:rsidR="00313312" w:rsidRPr="0081406A" w:rsidRDefault="00313312" w:rsidP="0081406A">
            <w:pPr>
              <w:spacing w:line="240" w:lineRule="auto"/>
              <w:rPr>
                <w:sz w:val="16"/>
                <w:szCs w:val="16"/>
              </w:rPr>
            </w:pPr>
          </w:p>
          <w:p w14:paraId="3991F386" w14:textId="77777777" w:rsidR="00313312" w:rsidRPr="0081406A" w:rsidRDefault="00313312" w:rsidP="0081406A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81406A">
              <w:rPr>
                <w:szCs w:val="18"/>
                <w:u w:val="single"/>
              </w:rPr>
              <w:t>Mapping</w:t>
            </w:r>
            <w:proofErr w:type="spellEnd"/>
            <w:r w:rsidRPr="0081406A">
              <w:rPr>
                <w:szCs w:val="18"/>
                <w:u w:val="single"/>
              </w:rPr>
              <w:t xml:space="preserve"> gerelateerde gevolmachtigde(n):</w:t>
            </w:r>
          </w:p>
          <w:p w14:paraId="2F382928" w14:textId="77777777" w:rsidR="00313312" w:rsidRPr="0081406A" w:rsidRDefault="00313312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//Gevolmachtigde/</w:t>
            </w:r>
            <w:proofErr w:type="spellStart"/>
            <w:r w:rsidRPr="0081406A">
              <w:rPr>
                <w:sz w:val="16"/>
                <w:szCs w:val="16"/>
              </w:rPr>
              <w:t>GerelateerdPersoon</w:t>
            </w:r>
            <w:proofErr w:type="spellEnd"/>
            <w:r w:rsidR="00ED7235" w:rsidRPr="0081406A">
              <w:rPr>
                <w:sz w:val="16"/>
                <w:szCs w:val="16"/>
              </w:rPr>
              <w:t>[</w:t>
            </w:r>
            <w:r w:rsidR="00B10E88" w:rsidRPr="0081406A">
              <w:rPr>
                <w:sz w:val="16"/>
                <w:szCs w:val="16"/>
              </w:rPr>
              <w:t>‘</w:t>
            </w:r>
            <w:r w:rsidR="00ED7235" w:rsidRPr="0081406A">
              <w:rPr>
                <w:sz w:val="16"/>
                <w:szCs w:val="16"/>
              </w:rPr>
              <w:t>partner’ of ‘gevolmachtigde’]</w:t>
            </w:r>
            <w:r w:rsidRPr="0081406A">
              <w:rPr>
                <w:sz w:val="16"/>
                <w:szCs w:val="16"/>
              </w:rPr>
              <w:t>/</w:t>
            </w:r>
            <w:proofErr w:type="spellStart"/>
            <w:r w:rsidRPr="0081406A">
              <w:rPr>
                <w:sz w:val="16"/>
                <w:szCs w:val="16"/>
              </w:rPr>
              <w:t>IMKAD_Persoon</w:t>
            </w:r>
            <w:proofErr w:type="spellEnd"/>
            <w:r w:rsidRPr="0081406A">
              <w:rPr>
                <w:sz w:val="16"/>
                <w:szCs w:val="16"/>
              </w:rPr>
              <w:t>/</w:t>
            </w:r>
            <w:proofErr w:type="spellStart"/>
            <w:r w:rsidR="00466A0D" w:rsidRPr="0081406A">
              <w:rPr>
                <w:sz w:val="16"/>
                <w:szCs w:val="16"/>
              </w:rPr>
              <w:t>tia_Gegevens</w:t>
            </w:r>
            <w:proofErr w:type="spellEnd"/>
            <w:r w:rsidR="00466A0D" w:rsidRPr="0081406A">
              <w:rPr>
                <w:sz w:val="16"/>
                <w:szCs w:val="16"/>
              </w:rPr>
              <w:t>/</w:t>
            </w:r>
          </w:p>
          <w:p w14:paraId="188FB654" w14:textId="77777777" w:rsidR="006E774C" w:rsidRPr="0081406A" w:rsidRDefault="006E774C" w:rsidP="0081406A">
            <w:pPr>
              <w:spacing w:line="240" w:lineRule="auto"/>
              <w:rPr>
                <w:sz w:val="16"/>
                <w:szCs w:val="16"/>
              </w:rPr>
            </w:pPr>
          </w:p>
          <w:p w14:paraId="5C528357" w14:textId="77777777" w:rsidR="006E774C" w:rsidRDefault="006E774C" w:rsidP="0081406A">
            <w:pPr>
              <w:spacing w:line="240" w:lineRule="auto"/>
            </w:pPr>
            <w:r w:rsidRPr="0081406A">
              <w:rPr>
                <w:sz w:val="16"/>
                <w:szCs w:val="16"/>
              </w:rPr>
              <w:t>-zie verder tekstblok Natuurlijk persoon</w:t>
            </w:r>
          </w:p>
        </w:tc>
      </w:tr>
      <w:tr w:rsidR="00313312" w:rsidRPr="00D4183B" w14:paraId="3CF7BEBB" w14:textId="77777777" w:rsidTr="0081406A">
        <w:tc>
          <w:tcPr>
            <w:tcW w:w="4804" w:type="dxa"/>
            <w:shd w:val="clear" w:color="auto" w:fill="auto"/>
          </w:tcPr>
          <w:p w14:paraId="7035B365" w14:textId="77777777" w:rsidR="00313312" w:rsidRPr="00D4183B" w:rsidRDefault="00313312" w:rsidP="00313312">
            <w:pPr>
              <w:rPr>
                <w:strike/>
                <w:lang w:val="nl"/>
                <w:rPrChange w:id="84" w:author="Groot, Karina de" w:date="2024-11-07T10:23:00Z" w16du:dateUtc="2024-11-07T09:23:00Z">
                  <w:rPr>
                    <w:lang w:val="nl"/>
                  </w:rPr>
                </w:rPrChange>
              </w:rPr>
            </w:pPr>
            <w:r w:rsidRPr="00D4183B">
              <w:rPr>
                <w:strike/>
                <w:color w:val="800080"/>
                <w:highlight w:val="yellow"/>
                <w:rPrChange w:id="85" w:author="Groot, Karina de" w:date="2024-11-07T10:23:00Z" w16du:dateUtc="2024-11-07T09:23:00Z">
                  <w:rPr>
                    <w:color w:val="800080"/>
                    <w:highlight w:val="yellow"/>
                  </w:rPr>
                </w:rPrChange>
              </w:rPr>
              <w:t>TEKSTBLOK LEGITIMATIE</w:t>
            </w:r>
            <w:r w:rsidRPr="00D4183B">
              <w:rPr>
                <w:strike/>
                <w:color w:val="800080"/>
                <w:rPrChange w:id="86" w:author="Groot, Karina de" w:date="2024-11-07T10:23:00Z" w16du:dateUtc="2024-11-07T09:23:00Z">
                  <w:rPr>
                    <w:color w:val="800080"/>
                  </w:rPr>
                </w:rPrChange>
              </w:rPr>
              <w:t>,</w:t>
            </w:r>
          </w:p>
        </w:tc>
        <w:tc>
          <w:tcPr>
            <w:tcW w:w="4804" w:type="dxa"/>
            <w:shd w:val="clear" w:color="auto" w:fill="auto"/>
          </w:tcPr>
          <w:p w14:paraId="57300D92" w14:textId="77777777" w:rsidR="00313312" w:rsidRPr="00D4183B" w:rsidRDefault="00313312" w:rsidP="0081406A">
            <w:pPr>
              <w:pStyle w:val="streepje"/>
              <w:numPr>
                <w:ilvl w:val="0"/>
                <w:numId w:val="0"/>
              </w:numPr>
              <w:rPr>
                <w:strike/>
                <w:rPrChange w:id="87" w:author="Groot, Karina de" w:date="2024-11-07T10:23:00Z" w16du:dateUtc="2024-11-07T09:23:00Z">
                  <w:rPr/>
                </w:rPrChange>
              </w:rPr>
            </w:pPr>
            <w:r w:rsidRPr="00D4183B">
              <w:rPr>
                <w:strike/>
                <w:rPrChange w:id="88" w:author="Groot, Karina de" w:date="2024-11-07T10:23:00Z" w16du:dateUtc="2024-11-07T09:23:00Z">
                  <w:rPr/>
                </w:rPrChange>
              </w:rPr>
              <w:t>Optionele tekst.</w:t>
            </w:r>
          </w:p>
          <w:p w14:paraId="698578D2" w14:textId="77777777" w:rsidR="00313312" w:rsidRPr="00D4183B" w:rsidRDefault="00313312" w:rsidP="0081406A">
            <w:pPr>
              <w:pStyle w:val="streepje"/>
              <w:numPr>
                <w:ilvl w:val="0"/>
                <w:numId w:val="0"/>
              </w:numPr>
              <w:rPr>
                <w:strike/>
                <w:rPrChange w:id="89" w:author="Groot, Karina de" w:date="2024-11-07T10:23:00Z" w16du:dateUtc="2024-11-07T09:23:00Z">
                  <w:rPr/>
                </w:rPrChange>
              </w:rPr>
            </w:pPr>
          </w:p>
          <w:p w14:paraId="407907E0" w14:textId="77777777" w:rsidR="00313312" w:rsidRPr="00D4183B" w:rsidRDefault="00313312" w:rsidP="0081406A">
            <w:pPr>
              <w:spacing w:line="240" w:lineRule="auto"/>
              <w:rPr>
                <w:strike/>
                <w:rPrChange w:id="90" w:author="Groot, Karina de" w:date="2024-11-07T10:23:00Z" w16du:dateUtc="2024-11-07T09:23:00Z">
                  <w:rPr/>
                </w:rPrChange>
              </w:rPr>
            </w:pPr>
            <w:proofErr w:type="spellStart"/>
            <w:r w:rsidRPr="00D4183B">
              <w:rPr>
                <w:strike/>
                <w:u w:val="single"/>
                <w:rPrChange w:id="91" w:author="Groot, Karina de" w:date="2024-11-07T10:23:00Z" w16du:dateUtc="2024-11-07T09:23:00Z">
                  <w:rPr>
                    <w:u w:val="single"/>
                  </w:rPr>
                </w:rPrChange>
              </w:rPr>
              <w:t>Mapping</w:t>
            </w:r>
            <w:proofErr w:type="spellEnd"/>
            <w:r w:rsidR="002E2E90" w:rsidRPr="00D4183B">
              <w:rPr>
                <w:strike/>
                <w:u w:val="single"/>
                <w:rPrChange w:id="92" w:author="Groot, Karina de" w:date="2024-11-07T10:23:00Z" w16du:dateUtc="2024-11-07T09:23:00Z">
                  <w:rPr>
                    <w:u w:val="single"/>
                  </w:rPr>
                </w:rPrChange>
              </w:rPr>
              <w:t xml:space="preserve"> gevolmachtigde</w:t>
            </w:r>
            <w:r w:rsidRPr="00D4183B">
              <w:rPr>
                <w:strike/>
                <w:rPrChange w:id="93" w:author="Groot, Karina de" w:date="2024-11-07T10:23:00Z" w16du:dateUtc="2024-11-07T09:23:00Z">
                  <w:rPr/>
                </w:rPrChange>
              </w:rPr>
              <w:t>:</w:t>
            </w:r>
          </w:p>
          <w:p w14:paraId="7E2FF250" w14:textId="77777777" w:rsidR="00313312" w:rsidRPr="00D4183B" w:rsidRDefault="00313312" w:rsidP="0081406A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trike/>
                <w:sz w:val="16"/>
                <w:szCs w:val="16"/>
                <w:rPrChange w:id="94" w:author="Groot, Karina de" w:date="2024-11-07T10:23:00Z" w16du:dateUtc="2024-11-07T09:23:00Z">
                  <w:rPr>
                    <w:sz w:val="16"/>
                    <w:szCs w:val="16"/>
                  </w:rPr>
                </w:rPrChange>
              </w:rPr>
            </w:pPr>
            <w:r w:rsidRPr="00D4183B">
              <w:rPr>
                <w:strike/>
                <w:sz w:val="16"/>
                <w:szCs w:val="16"/>
                <w:rPrChange w:id="95" w:author="Groot, Karina de" w:date="2024-11-07T10:23:00Z" w16du:dateUtc="2024-11-07T09:23:00Z">
                  <w:rPr>
                    <w:sz w:val="16"/>
                    <w:szCs w:val="16"/>
                  </w:rPr>
                </w:rPrChange>
              </w:rPr>
              <w:t>//Gevolmachtigde/gegevens/legitimatiebewijs/</w:t>
            </w:r>
          </w:p>
          <w:p w14:paraId="106FF461" w14:textId="77777777" w:rsidR="002E2E90" w:rsidRPr="00D4183B" w:rsidRDefault="002E2E90" w:rsidP="0081406A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trike/>
                <w:sz w:val="16"/>
                <w:szCs w:val="16"/>
                <w:rPrChange w:id="96" w:author="Groot, Karina de" w:date="2024-11-07T10:23:00Z" w16du:dateUtc="2024-11-07T09:23:00Z">
                  <w:rPr>
                    <w:sz w:val="16"/>
                    <w:szCs w:val="16"/>
                  </w:rPr>
                </w:rPrChange>
              </w:rPr>
            </w:pPr>
          </w:p>
          <w:p w14:paraId="31FEF6E5" w14:textId="77777777" w:rsidR="002E2E90" w:rsidRPr="00D4183B" w:rsidRDefault="002E2E90" w:rsidP="0081406A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trike/>
                <w:sz w:val="16"/>
                <w:szCs w:val="16"/>
                <w:rPrChange w:id="97" w:author="Groot, Karina de" w:date="2024-11-07T10:23:00Z" w16du:dateUtc="2024-11-07T09:23:00Z">
                  <w:rPr>
                    <w:sz w:val="16"/>
                    <w:szCs w:val="16"/>
                  </w:rPr>
                </w:rPrChange>
              </w:rPr>
            </w:pPr>
            <w:r w:rsidRPr="00D4183B">
              <w:rPr>
                <w:strike/>
                <w:szCs w:val="18"/>
                <w:u w:val="single"/>
                <w:rPrChange w:id="98" w:author="Groot, Karina de" w:date="2024-11-07T10:23:00Z" w16du:dateUtc="2024-11-07T09:23:00Z">
                  <w:rPr>
                    <w:szCs w:val="18"/>
                    <w:u w:val="single"/>
                  </w:rPr>
                </w:rPrChange>
              </w:rPr>
              <w:t>Mapping gerelateerde gevolmachtigde(n):</w:t>
            </w:r>
          </w:p>
          <w:p w14:paraId="1D5277E0" w14:textId="77777777" w:rsidR="006E774C" w:rsidRPr="00D4183B" w:rsidRDefault="00313312" w:rsidP="0081406A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trike/>
                <w:rPrChange w:id="99" w:author="Groot, Karina de" w:date="2024-11-07T10:23:00Z" w16du:dateUtc="2024-11-07T09:23:00Z">
                  <w:rPr/>
                </w:rPrChange>
              </w:rPr>
            </w:pPr>
            <w:r w:rsidRPr="00D4183B">
              <w:rPr>
                <w:strike/>
                <w:sz w:val="16"/>
                <w:szCs w:val="16"/>
                <w:rPrChange w:id="100" w:author="Groot, Karina de" w:date="2024-11-07T10:23:00Z" w16du:dateUtc="2024-11-07T09:23:00Z">
                  <w:rPr>
                    <w:sz w:val="16"/>
                    <w:szCs w:val="16"/>
                  </w:rPr>
                </w:rPrChange>
              </w:rPr>
              <w:t>//Gevolmachtigde/GerelateerdPersoon/IMKAD_Persoon/</w:t>
            </w:r>
          </w:p>
          <w:p w14:paraId="7FCD8731" w14:textId="77777777" w:rsidR="00313312" w:rsidRPr="00D4183B" w:rsidRDefault="008B0EB5" w:rsidP="0081406A">
            <w:pPr>
              <w:spacing w:line="240" w:lineRule="auto"/>
              <w:rPr>
                <w:strike/>
                <w:sz w:val="16"/>
                <w:szCs w:val="16"/>
                <w:rPrChange w:id="101" w:author="Groot, Karina de" w:date="2024-11-07T10:23:00Z" w16du:dateUtc="2024-11-07T09:23:00Z">
                  <w:rPr>
                    <w:sz w:val="16"/>
                    <w:szCs w:val="16"/>
                  </w:rPr>
                </w:rPrChange>
              </w:rPr>
            </w:pPr>
            <w:r w:rsidRPr="00D4183B">
              <w:rPr>
                <w:strike/>
                <w:sz w:val="16"/>
                <w:szCs w:val="16"/>
                <w:rPrChange w:id="102" w:author="Groot, Karina de" w:date="2024-11-07T10:23:00Z" w16du:dateUtc="2024-11-07T09:23:00Z">
                  <w:rPr>
                    <w:sz w:val="16"/>
                    <w:szCs w:val="16"/>
                  </w:rPr>
                </w:rPrChange>
              </w:rPr>
              <w:tab/>
            </w:r>
            <w:proofErr w:type="spellStart"/>
            <w:r w:rsidR="00313312" w:rsidRPr="00D4183B">
              <w:rPr>
                <w:strike/>
                <w:sz w:val="16"/>
                <w:szCs w:val="16"/>
                <w:rPrChange w:id="103" w:author="Groot, Karina de" w:date="2024-11-07T10:23:00Z" w16du:dateUtc="2024-11-07T09:23:00Z">
                  <w:rPr>
                    <w:sz w:val="16"/>
                    <w:szCs w:val="16"/>
                  </w:rPr>
                </w:rPrChange>
              </w:rPr>
              <w:t>tia_legitimatiebewijs</w:t>
            </w:r>
            <w:proofErr w:type="spellEnd"/>
          </w:p>
          <w:p w14:paraId="0AC85332" w14:textId="77777777" w:rsidR="008B0EB5" w:rsidRPr="00D4183B" w:rsidRDefault="008B0EB5" w:rsidP="0081406A">
            <w:pPr>
              <w:spacing w:line="240" w:lineRule="auto"/>
              <w:rPr>
                <w:strike/>
                <w:sz w:val="16"/>
                <w:szCs w:val="16"/>
                <w:rPrChange w:id="104" w:author="Groot, Karina de" w:date="2024-11-07T10:23:00Z" w16du:dateUtc="2024-11-07T09:23:00Z">
                  <w:rPr>
                    <w:sz w:val="16"/>
                    <w:szCs w:val="16"/>
                  </w:rPr>
                </w:rPrChange>
              </w:rPr>
            </w:pPr>
          </w:p>
          <w:p w14:paraId="422C6A53" w14:textId="77777777" w:rsidR="008B0EB5" w:rsidRPr="00D4183B" w:rsidRDefault="008B0EB5" w:rsidP="0081406A">
            <w:pPr>
              <w:spacing w:line="240" w:lineRule="auto"/>
              <w:rPr>
                <w:strike/>
                <w:rPrChange w:id="105" w:author="Groot, Karina de" w:date="2024-11-07T10:23:00Z" w16du:dateUtc="2024-11-07T09:23:00Z">
                  <w:rPr/>
                </w:rPrChange>
              </w:rPr>
            </w:pPr>
            <w:r w:rsidRPr="00D4183B">
              <w:rPr>
                <w:strike/>
                <w:sz w:val="16"/>
                <w:szCs w:val="16"/>
                <w:rPrChange w:id="106" w:author="Groot, Karina de" w:date="2024-11-07T10:23:00Z" w16du:dateUtc="2024-11-07T09:23:00Z">
                  <w:rPr>
                    <w:sz w:val="16"/>
                    <w:szCs w:val="16"/>
                  </w:rPr>
                </w:rPrChange>
              </w:rPr>
              <w:t xml:space="preserve">-zie verder tekstblok Legitimatie    </w:t>
            </w:r>
          </w:p>
        </w:tc>
      </w:tr>
      <w:tr w:rsidR="003E7D0C" w:rsidRPr="0081406A" w14:paraId="76E74067" w14:textId="77777777" w:rsidTr="0081406A">
        <w:tc>
          <w:tcPr>
            <w:tcW w:w="4804" w:type="dxa"/>
            <w:shd w:val="clear" w:color="auto" w:fill="auto"/>
          </w:tcPr>
          <w:p w14:paraId="075CD7D7" w14:textId="77777777" w:rsidR="003E7D0C" w:rsidRPr="0081406A" w:rsidRDefault="003E7D0C" w:rsidP="000E2365">
            <w:pPr>
              <w:rPr>
                <w:lang w:val="nl"/>
              </w:rPr>
            </w:pPr>
            <w:r w:rsidRPr="0081406A">
              <w:rPr>
                <w:color w:val="800080"/>
              </w:rPr>
              <w:t>tezamen</w:t>
            </w:r>
            <w:r w:rsidRPr="0081406A">
              <w:rPr>
                <w:color w:val="339966"/>
              </w:rPr>
              <w:t xml:space="preserve"> wonende te </w:t>
            </w:r>
            <w:r w:rsidRPr="0081406A">
              <w:rPr>
                <w:color w:val="339966"/>
                <w:highlight w:val="yellow"/>
              </w:rPr>
              <w:t>TEKSTBLOK WOONADRES</w:t>
            </w:r>
            <w:r w:rsidRPr="0081406A">
              <w:rPr>
                <w:color w:val="339966"/>
              </w:rPr>
              <w:t>,</w:t>
            </w:r>
          </w:p>
        </w:tc>
        <w:tc>
          <w:tcPr>
            <w:tcW w:w="4804" w:type="dxa"/>
            <w:shd w:val="clear" w:color="auto" w:fill="auto"/>
          </w:tcPr>
          <w:p w14:paraId="0FD106A9" w14:textId="77777777" w:rsidR="003E7D0C" w:rsidRDefault="003E7D0C" w:rsidP="0081406A">
            <w:pPr>
              <w:spacing w:before="72"/>
            </w:pPr>
            <w:r>
              <w:t>Combinatie van optionele en vaste tekst. Het woonadres wordt altijd getoond, mogelijkheden:</w:t>
            </w:r>
          </w:p>
          <w:p w14:paraId="60F933AB" w14:textId="77777777" w:rsidR="003E7D0C" w:rsidRDefault="003E7D0C" w:rsidP="0081406A">
            <w:pPr>
              <w:numPr>
                <w:ilvl w:val="0"/>
                <w:numId w:val="28"/>
              </w:numPr>
              <w:spacing w:before="72"/>
            </w:pPr>
            <w:r>
              <w:t>per (gerelateerde) gevolmachtigde, of</w:t>
            </w:r>
          </w:p>
          <w:p w14:paraId="534022C0" w14:textId="77777777" w:rsidR="003E7D0C" w:rsidRDefault="003E7D0C" w:rsidP="0081406A">
            <w:pPr>
              <w:numPr>
                <w:ilvl w:val="0"/>
                <w:numId w:val="28"/>
              </w:numPr>
              <w:spacing w:before="72"/>
            </w:pPr>
            <w:r>
              <w:t>voor de gevolmachtigde met één of meer gerelateerde gevolmachtigden gezamenlijk.</w:t>
            </w:r>
          </w:p>
          <w:p w14:paraId="5E8214B6" w14:textId="77777777" w:rsidR="003E7D0C" w:rsidRDefault="003E7D0C" w:rsidP="0081406A">
            <w:pPr>
              <w:spacing w:before="72"/>
            </w:pPr>
            <w:r>
              <w:t xml:space="preserve">In het laatste geval wordt de tekst </w:t>
            </w:r>
            <w:r w:rsidRPr="00B663B1">
              <w:t>’</w:t>
            </w:r>
            <w:r w:rsidRPr="0081406A">
              <w:rPr>
                <w:color w:val="800080"/>
              </w:rPr>
              <w:t>tezamen</w:t>
            </w:r>
            <w:r w:rsidRPr="00B663B1">
              <w:t>’</w:t>
            </w:r>
            <w:r w:rsidRPr="0081406A">
              <w:rPr>
                <w:color w:val="800080"/>
              </w:rPr>
              <w:t xml:space="preserve"> </w:t>
            </w:r>
            <w:r w:rsidRPr="00B663B1">
              <w:t>getoond</w:t>
            </w:r>
            <w:r>
              <w:t>, anders niet.</w:t>
            </w:r>
          </w:p>
          <w:p w14:paraId="3F6178B6" w14:textId="77777777" w:rsidR="003E7D0C" w:rsidRPr="00AF2256" w:rsidRDefault="003E7D0C" w:rsidP="0081406A">
            <w:pPr>
              <w:spacing w:before="72"/>
            </w:pPr>
            <w:proofErr w:type="spellStart"/>
            <w:r w:rsidRPr="0081406A">
              <w:rPr>
                <w:u w:val="single"/>
              </w:rPr>
              <w:t>Mapping</w:t>
            </w:r>
            <w:proofErr w:type="spellEnd"/>
            <w:r w:rsidRPr="0081406A">
              <w:rPr>
                <w:u w:val="single"/>
              </w:rPr>
              <w:t xml:space="preserve"> </w:t>
            </w:r>
            <w:r w:rsidR="00E82C40" w:rsidRPr="0081406A">
              <w:rPr>
                <w:u w:val="single"/>
              </w:rPr>
              <w:t xml:space="preserve">eigen </w:t>
            </w:r>
            <w:r w:rsidRPr="0081406A">
              <w:rPr>
                <w:u w:val="single"/>
              </w:rPr>
              <w:t>woonadres</w:t>
            </w:r>
            <w:r w:rsidRPr="00AF2256">
              <w:t>:</w:t>
            </w:r>
          </w:p>
          <w:p w14:paraId="1960BBDB" w14:textId="77777777" w:rsidR="003E7D0C" w:rsidRPr="0081406A" w:rsidRDefault="003E7D0C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//Gevolmachtigde/gegevens/</w:t>
            </w:r>
            <w:proofErr w:type="spellStart"/>
            <w:r w:rsidRPr="0081406A">
              <w:rPr>
                <w:sz w:val="16"/>
                <w:szCs w:val="16"/>
              </w:rPr>
              <w:t>adresPersoon</w:t>
            </w:r>
            <w:proofErr w:type="spellEnd"/>
            <w:r w:rsidRPr="0081406A">
              <w:rPr>
                <w:sz w:val="16"/>
                <w:szCs w:val="16"/>
              </w:rPr>
              <w:t>/</w:t>
            </w:r>
          </w:p>
          <w:p w14:paraId="2F137CF4" w14:textId="77777777" w:rsidR="003E7D0C" w:rsidRPr="0081406A" w:rsidRDefault="003E7D0C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en wanneer aanwezig</w:t>
            </w:r>
          </w:p>
          <w:p w14:paraId="19AD5F8E" w14:textId="77777777" w:rsidR="003E7D0C" w:rsidRPr="0081406A" w:rsidRDefault="003E7D0C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//Gevolmachtigde/</w:t>
            </w:r>
            <w:proofErr w:type="spellStart"/>
            <w:r w:rsidRPr="0081406A">
              <w:rPr>
                <w:sz w:val="16"/>
                <w:szCs w:val="16"/>
              </w:rPr>
              <w:t>GerelateerdPersoon</w:t>
            </w:r>
            <w:proofErr w:type="spellEnd"/>
          </w:p>
          <w:p w14:paraId="2B3785EE" w14:textId="77777777" w:rsidR="003E7D0C" w:rsidRPr="0081406A" w:rsidRDefault="003E7D0C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ab/>
              <w:t>[</w:t>
            </w:r>
            <w:proofErr w:type="spellStart"/>
            <w:r w:rsidRPr="0081406A">
              <w:rPr>
                <w:sz w:val="16"/>
                <w:szCs w:val="16"/>
              </w:rPr>
              <w:t>IndGezamenlijkeWoonlocatie</w:t>
            </w:r>
            <w:proofErr w:type="spellEnd"/>
            <w:r w:rsidRPr="0081406A">
              <w:rPr>
                <w:sz w:val="16"/>
                <w:szCs w:val="16"/>
              </w:rPr>
              <w:t>=</w:t>
            </w:r>
            <w:proofErr w:type="spellStart"/>
            <w:r w:rsidRPr="0081406A">
              <w:rPr>
                <w:sz w:val="16"/>
                <w:szCs w:val="16"/>
              </w:rPr>
              <w:t>false</w:t>
            </w:r>
            <w:proofErr w:type="spellEnd"/>
            <w:r w:rsidRPr="0081406A">
              <w:rPr>
                <w:sz w:val="16"/>
                <w:szCs w:val="16"/>
              </w:rPr>
              <w:t>]/</w:t>
            </w:r>
          </w:p>
          <w:p w14:paraId="0C19CFE9" w14:textId="77777777" w:rsidR="003E7D0C" w:rsidRPr="0081406A" w:rsidRDefault="003E7D0C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ab/>
            </w:r>
            <w:proofErr w:type="spellStart"/>
            <w:r w:rsidRPr="0081406A">
              <w:rPr>
                <w:sz w:val="16"/>
                <w:szCs w:val="16"/>
              </w:rPr>
              <w:t>IMKAD_Persoon</w:t>
            </w:r>
            <w:proofErr w:type="spellEnd"/>
            <w:r w:rsidRPr="0081406A">
              <w:rPr>
                <w:sz w:val="16"/>
                <w:szCs w:val="16"/>
              </w:rPr>
              <w:t>/</w:t>
            </w:r>
            <w:proofErr w:type="spellStart"/>
            <w:r w:rsidRPr="0081406A">
              <w:rPr>
                <w:sz w:val="16"/>
                <w:szCs w:val="16"/>
              </w:rPr>
              <w:t>IMKAD_WoonlocatiePersoon</w:t>
            </w:r>
            <w:proofErr w:type="spellEnd"/>
          </w:p>
          <w:p w14:paraId="5549C5F4" w14:textId="77777777" w:rsidR="003E7D0C" w:rsidRPr="00AF2256" w:rsidRDefault="003E7D0C" w:rsidP="0081406A">
            <w:pPr>
              <w:spacing w:before="72"/>
            </w:pPr>
            <w:proofErr w:type="spellStart"/>
            <w:r w:rsidRPr="0081406A">
              <w:rPr>
                <w:u w:val="single"/>
              </w:rPr>
              <w:t>Mapping</w:t>
            </w:r>
            <w:proofErr w:type="spellEnd"/>
            <w:r w:rsidRPr="0081406A">
              <w:rPr>
                <w:u w:val="single"/>
              </w:rPr>
              <w:t xml:space="preserve"> gezamenlijk woonadres</w:t>
            </w:r>
            <w:r w:rsidRPr="00AF2256">
              <w:t>:</w:t>
            </w:r>
          </w:p>
          <w:p w14:paraId="0A3C1735" w14:textId="77777777" w:rsidR="003E7D0C" w:rsidRPr="0081406A" w:rsidRDefault="003E7D0C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//Gevolmachtigde/gegevens/</w:t>
            </w:r>
            <w:proofErr w:type="spellStart"/>
            <w:r w:rsidRPr="0081406A">
              <w:rPr>
                <w:sz w:val="16"/>
                <w:szCs w:val="16"/>
              </w:rPr>
              <w:t>adresPersoon</w:t>
            </w:r>
            <w:proofErr w:type="spellEnd"/>
            <w:r w:rsidRPr="0081406A">
              <w:rPr>
                <w:sz w:val="16"/>
                <w:szCs w:val="16"/>
              </w:rPr>
              <w:t>/</w:t>
            </w:r>
          </w:p>
          <w:p w14:paraId="3E52FF81" w14:textId="77777777" w:rsidR="003E7D0C" w:rsidRPr="0081406A" w:rsidRDefault="003E7D0C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en voor iedere</w:t>
            </w:r>
          </w:p>
          <w:p w14:paraId="1120DAFF" w14:textId="77777777" w:rsidR="003E7D0C" w:rsidRPr="0081406A" w:rsidRDefault="003E7D0C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//Gevolmachtigde/</w:t>
            </w:r>
            <w:proofErr w:type="spellStart"/>
            <w:r w:rsidRPr="0081406A">
              <w:rPr>
                <w:sz w:val="16"/>
                <w:szCs w:val="16"/>
              </w:rPr>
              <w:t>GerelateerdPersoon</w:t>
            </w:r>
            <w:proofErr w:type="spellEnd"/>
          </w:p>
          <w:p w14:paraId="347E2807" w14:textId="77777777" w:rsidR="003E7D0C" w:rsidRPr="0081406A" w:rsidRDefault="003E7D0C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ab/>
              <w:t>[</w:t>
            </w:r>
            <w:proofErr w:type="spellStart"/>
            <w:r w:rsidRPr="0081406A">
              <w:rPr>
                <w:sz w:val="16"/>
                <w:szCs w:val="16"/>
              </w:rPr>
              <w:t>IndGezamenlijkeWoonlocatie</w:t>
            </w:r>
            <w:proofErr w:type="spellEnd"/>
            <w:r w:rsidRPr="0081406A">
              <w:rPr>
                <w:sz w:val="16"/>
                <w:szCs w:val="16"/>
              </w:rPr>
              <w:t>=</w:t>
            </w:r>
            <w:proofErr w:type="spellStart"/>
            <w:r w:rsidRPr="0081406A">
              <w:rPr>
                <w:sz w:val="16"/>
                <w:szCs w:val="16"/>
              </w:rPr>
              <w:t>true</w:t>
            </w:r>
            <w:proofErr w:type="spellEnd"/>
            <w:r w:rsidRPr="0081406A">
              <w:rPr>
                <w:sz w:val="16"/>
                <w:szCs w:val="16"/>
              </w:rPr>
              <w:t>]</w:t>
            </w:r>
          </w:p>
          <w:p w14:paraId="66D261A4" w14:textId="77777777" w:rsidR="006E774C" w:rsidRPr="0081406A" w:rsidRDefault="006E774C" w:rsidP="0081406A">
            <w:pPr>
              <w:spacing w:line="240" w:lineRule="auto"/>
              <w:rPr>
                <w:sz w:val="16"/>
                <w:szCs w:val="16"/>
              </w:rPr>
            </w:pPr>
          </w:p>
          <w:p w14:paraId="2FF8CD43" w14:textId="77777777" w:rsidR="006E774C" w:rsidRDefault="006E774C" w:rsidP="0081406A">
            <w:pPr>
              <w:spacing w:line="240" w:lineRule="auto"/>
            </w:pPr>
            <w:r w:rsidRPr="0081406A">
              <w:rPr>
                <w:sz w:val="16"/>
                <w:szCs w:val="16"/>
              </w:rPr>
              <w:t>-zie verder tekstblok Woonadres</w:t>
            </w:r>
          </w:p>
        </w:tc>
      </w:tr>
      <w:tr w:rsidR="002E2E90" w:rsidRPr="0081406A" w14:paraId="622BDB91" w14:textId="77777777" w:rsidTr="0081406A">
        <w:tc>
          <w:tcPr>
            <w:tcW w:w="4804" w:type="dxa"/>
            <w:shd w:val="clear" w:color="auto" w:fill="auto"/>
          </w:tcPr>
          <w:p w14:paraId="209EB10C" w14:textId="77777777" w:rsidR="002E2E90" w:rsidRPr="0081406A" w:rsidRDefault="002E2E90" w:rsidP="000D1F41">
            <w:pPr>
              <w:rPr>
                <w:lang w:val="nl"/>
              </w:rPr>
            </w:pPr>
            <w:r w:rsidRPr="0081406A">
              <w:rPr>
                <w:color w:val="800080"/>
                <w:highlight w:val="yellow"/>
              </w:rPr>
              <w:t>TEKSTBLOK BURGERLIJKE STAAT</w:t>
            </w:r>
            <w:r w:rsidRPr="0081406A">
              <w:rPr>
                <w:color w:val="800080"/>
              </w:rPr>
              <w:t>,</w:t>
            </w:r>
          </w:p>
        </w:tc>
        <w:tc>
          <w:tcPr>
            <w:tcW w:w="4804" w:type="dxa"/>
            <w:shd w:val="clear" w:color="auto" w:fill="auto"/>
          </w:tcPr>
          <w:p w14:paraId="02FAD621" w14:textId="77777777" w:rsidR="002E2E90" w:rsidRDefault="002E2E90" w:rsidP="0081406A">
            <w:pPr>
              <w:spacing w:before="72"/>
            </w:pPr>
            <w:r>
              <w:t xml:space="preserve">Optionele tekst. </w:t>
            </w:r>
            <w:r w:rsidR="00AA59BA">
              <w:t>V</w:t>
            </w:r>
            <w:r w:rsidR="001E7354">
              <w:t>an</w:t>
            </w:r>
            <w:r w:rsidR="00E25BB7">
              <w:t xml:space="preserve"> TEKSTBLOK BURGERLIJKE STAAT zijn </w:t>
            </w:r>
            <w:r w:rsidR="001E7354">
              <w:t xml:space="preserve">beide </w:t>
            </w:r>
            <w:r w:rsidR="00E25BB7">
              <w:t>v</w:t>
            </w:r>
            <w:r>
              <w:t>ariant</w:t>
            </w:r>
            <w:r w:rsidR="001E7354">
              <w:t xml:space="preserve">en </w:t>
            </w:r>
            <w:r w:rsidR="00AA59BA">
              <w:t>mogelijk:</w:t>
            </w:r>
          </w:p>
          <w:p w14:paraId="6BF56F60" w14:textId="77777777" w:rsidR="00AA59BA" w:rsidRDefault="00AA59BA" w:rsidP="0081406A">
            <w:pPr>
              <w:numPr>
                <w:ilvl w:val="0"/>
                <w:numId w:val="28"/>
              </w:numPr>
              <w:spacing w:before="72"/>
            </w:pPr>
            <w:r>
              <w:t xml:space="preserve">variant 1: burgerlijke staat </w:t>
            </w:r>
            <w:r w:rsidR="004450E4">
              <w:t xml:space="preserve">wordt </w:t>
            </w:r>
            <w:r>
              <w:t xml:space="preserve">voor elke </w:t>
            </w:r>
            <w:r w:rsidR="004450E4">
              <w:t>gevolmachtigde</w:t>
            </w:r>
            <w:r>
              <w:t xml:space="preserve"> afzonderlijk</w:t>
            </w:r>
            <w:r w:rsidR="004450E4">
              <w:t xml:space="preserve"> getoond</w:t>
            </w:r>
            <w:r>
              <w:t xml:space="preserve">, </w:t>
            </w:r>
          </w:p>
          <w:p w14:paraId="41BEA958" w14:textId="77777777" w:rsidR="00AA59BA" w:rsidRDefault="00AA59BA" w:rsidP="0081406A">
            <w:pPr>
              <w:numPr>
                <w:ilvl w:val="0"/>
                <w:numId w:val="28"/>
              </w:numPr>
              <w:spacing w:before="72"/>
            </w:pPr>
            <w:r>
              <w:lastRenderedPageBreak/>
              <w:t xml:space="preserve">variant 2: burgerlijke staat </w:t>
            </w:r>
            <w:r w:rsidR="004450E4">
              <w:t>wordt voor</w:t>
            </w:r>
            <w:r>
              <w:t xml:space="preserve"> twee gevolmachtigden</w:t>
            </w:r>
            <w:r w:rsidR="004450E4">
              <w:t xml:space="preserve"> gezamenlijk getoond</w:t>
            </w:r>
            <w:r>
              <w:t>.</w:t>
            </w:r>
          </w:p>
          <w:p w14:paraId="4A735BED" w14:textId="77777777" w:rsidR="002E2E90" w:rsidRDefault="002E2E90" w:rsidP="000D1F41"/>
          <w:p w14:paraId="469A6D76" w14:textId="77777777" w:rsidR="002E2E90" w:rsidRDefault="002E2E90" w:rsidP="0081406A">
            <w:pPr>
              <w:spacing w:line="240" w:lineRule="auto"/>
            </w:pPr>
            <w:proofErr w:type="spellStart"/>
            <w:r w:rsidRPr="0081406A">
              <w:rPr>
                <w:u w:val="single"/>
              </w:rPr>
              <w:t>Mapping</w:t>
            </w:r>
            <w:proofErr w:type="spellEnd"/>
            <w:r w:rsidR="00AA59BA" w:rsidRPr="0081406A">
              <w:rPr>
                <w:u w:val="single"/>
              </w:rPr>
              <w:t xml:space="preserve"> variant 1</w:t>
            </w:r>
            <w:r w:rsidR="0065195C" w:rsidRPr="0081406A">
              <w:rPr>
                <w:u w:val="single"/>
              </w:rPr>
              <w:t xml:space="preserve"> </w:t>
            </w:r>
            <w:r w:rsidR="008F447E" w:rsidRPr="0081406A">
              <w:rPr>
                <w:u w:val="single"/>
              </w:rPr>
              <w:t xml:space="preserve">eigen </w:t>
            </w:r>
            <w:r w:rsidR="0065195C" w:rsidRPr="0081406A">
              <w:rPr>
                <w:u w:val="single"/>
              </w:rPr>
              <w:t>burgerlijke staat</w:t>
            </w:r>
            <w:r w:rsidRPr="00AF2256">
              <w:t>:</w:t>
            </w:r>
          </w:p>
          <w:p w14:paraId="2D6623F5" w14:textId="77777777" w:rsidR="00AA59BA" w:rsidRPr="0081406A" w:rsidRDefault="00AA59BA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-</w:t>
            </w:r>
            <w:r w:rsidR="004450E4" w:rsidRPr="0081406A">
              <w:rPr>
                <w:sz w:val="16"/>
                <w:szCs w:val="16"/>
              </w:rPr>
              <w:t>burgerlijke staat opgenomen bij</w:t>
            </w:r>
          </w:p>
          <w:p w14:paraId="427E2A8C" w14:textId="77777777" w:rsidR="002E2E90" w:rsidRPr="0081406A" w:rsidRDefault="002E2E90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//Gevolmachtigde/</w:t>
            </w:r>
            <w:r w:rsidR="00AA59BA" w:rsidRPr="0081406A">
              <w:rPr>
                <w:sz w:val="16"/>
                <w:szCs w:val="16"/>
              </w:rPr>
              <w:t xml:space="preserve"> </w:t>
            </w:r>
          </w:p>
          <w:p w14:paraId="7D330DB4" w14:textId="77777777" w:rsidR="008652E1" w:rsidRPr="0081406A" w:rsidRDefault="008652E1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en wanneer aanwezig bij</w:t>
            </w:r>
          </w:p>
          <w:p w14:paraId="2AA1B238" w14:textId="77777777" w:rsidR="002E2E90" w:rsidRPr="0081406A" w:rsidRDefault="002E2E90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//Gevolmachtigde/</w:t>
            </w:r>
            <w:proofErr w:type="spellStart"/>
            <w:r w:rsidRPr="0081406A">
              <w:rPr>
                <w:sz w:val="16"/>
                <w:szCs w:val="16"/>
              </w:rPr>
              <w:t>GerelateerdPersoon</w:t>
            </w:r>
            <w:proofErr w:type="spellEnd"/>
            <w:r w:rsidR="00AA59BA" w:rsidRPr="0081406A">
              <w:rPr>
                <w:sz w:val="16"/>
                <w:szCs w:val="16"/>
              </w:rPr>
              <w:t>/</w:t>
            </w:r>
            <w:proofErr w:type="spellStart"/>
            <w:r w:rsidR="00AA59BA" w:rsidRPr="0081406A">
              <w:rPr>
                <w:sz w:val="16"/>
                <w:szCs w:val="16"/>
              </w:rPr>
              <w:t>IMKAD_Persoon</w:t>
            </w:r>
            <w:proofErr w:type="spellEnd"/>
            <w:r w:rsidR="00AA59BA" w:rsidRPr="0081406A">
              <w:rPr>
                <w:sz w:val="16"/>
                <w:szCs w:val="16"/>
              </w:rPr>
              <w:t>/</w:t>
            </w:r>
          </w:p>
          <w:p w14:paraId="183EE3B1" w14:textId="77777777" w:rsidR="00AA59BA" w:rsidRPr="0081406A" w:rsidRDefault="00AA59BA" w:rsidP="0081406A">
            <w:pPr>
              <w:spacing w:line="240" w:lineRule="auto"/>
              <w:rPr>
                <w:sz w:val="16"/>
                <w:szCs w:val="16"/>
              </w:rPr>
            </w:pPr>
          </w:p>
          <w:p w14:paraId="3FB1AC82" w14:textId="77777777" w:rsidR="00AA59BA" w:rsidRPr="0081406A" w:rsidRDefault="00AA59BA" w:rsidP="0081406A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81406A">
              <w:rPr>
                <w:u w:val="single"/>
              </w:rPr>
              <w:t>Mapping</w:t>
            </w:r>
            <w:proofErr w:type="spellEnd"/>
            <w:r w:rsidRPr="0081406A">
              <w:rPr>
                <w:u w:val="single"/>
              </w:rPr>
              <w:t xml:space="preserve"> variant 2</w:t>
            </w:r>
            <w:r w:rsidR="0065195C" w:rsidRPr="0081406A">
              <w:rPr>
                <w:u w:val="single"/>
              </w:rPr>
              <w:t xml:space="preserve"> </w:t>
            </w:r>
            <w:r w:rsidR="008F447E" w:rsidRPr="0081406A">
              <w:rPr>
                <w:u w:val="single"/>
              </w:rPr>
              <w:t xml:space="preserve">gezamenlijke </w:t>
            </w:r>
            <w:r w:rsidR="0065195C" w:rsidRPr="0081406A">
              <w:rPr>
                <w:u w:val="single"/>
              </w:rPr>
              <w:t>burgerlijke staat</w:t>
            </w:r>
            <w:r w:rsidRPr="00AF2256">
              <w:t>:</w:t>
            </w:r>
          </w:p>
          <w:p w14:paraId="1E33BB57" w14:textId="77777777" w:rsidR="00AA59BA" w:rsidRPr="0081406A" w:rsidRDefault="00AA59BA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-//Gevolmachtigde en</w:t>
            </w:r>
            <w:r w:rsidR="008652E1" w:rsidRPr="0081406A">
              <w:rPr>
                <w:sz w:val="16"/>
                <w:szCs w:val="16"/>
              </w:rPr>
              <w:t xml:space="preserve"> precies één</w:t>
            </w:r>
            <w:r w:rsidR="004C6796" w:rsidRPr="0081406A">
              <w:rPr>
                <w:sz w:val="16"/>
                <w:szCs w:val="16"/>
              </w:rPr>
              <w:t xml:space="preserve"> //Gevolmachtigde/</w:t>
            </w:r>
            <w:proofErr w:type="spellStart"/>
            <w:r w:rsidR="004C6796" w:rsidRPr="0081406A">
              <w:rPr>
                <w:sz w:val="16"/>
                <w:szCs w:val="16"/>
              </w:rPr>
              <w:t>G</w:t>
            </w:r>
            <w:r w:rsidRPr="0081406A">
              <w:rPr>
                <w:sz w:val="16"/>
                <w:szCs w:val="16"/>
              </w:rPr>
              <w:t>erelateerdPersoon</w:t>
            </w:r>
            <w:proofErr w:type="spellEnd"/>
            <w:r w:rsidRPr="0081406A">
              <w:rPr>
                <w:sz w:val="16"/>
                <w:szCs w:val="16"/>
              </w:rPr>
              <w:t xml:space="preserve"> aanwezig</w:t>
            </w:r>
            <w:r w:rsidR="004450E4" w:rsidRPr="0081406A">
              <w:rPr>
                <w:sz w:val="16"/>
                <w:szCs w:val="16"/>
              </w:rPr>
              <w:t>, burgerlijke staat variant 2 alleen opgenomen bij</w:t>
            </w:r>
          </w:p>
          <w:p w14:paraId="41A6B05A" w14:textId="77777777" w:rsidR="002E2E90" w:rsidRPr="0081406A" w:rsidRDefault="00AA59BA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//Gevolmachtigde/</w:t>
            </w:r>
            <w:r w:rsidRPr="0081406A" w:rsidDel="00AA59BA">
              <w:rPr>
                <w:sz w:val="16"/>
                <w:szCs w:val="16"/>
              </w:rPr>
              <w:t xml:space="preserve"> </w:t>
            </w:r>
          </w:p>
          <w:p w14:paraId="32C84BEE" w14:textId="77777777" w:rsidR="00AA59BA" w:rsidRPr="0081406A" w:rsidRDefault="00AA59BA" w:rsidP="0081406A">
            <w:pPr>
              <w:spacing w:line="240" w:lineRule="auto"/>
              <w:rPr>
                <w:sz w:val="16"/>
                <w:szCs w:val="16"/>
              </w:rPr>
            </w:pPr>
          </w:p>
          <w:p w14:paraId="4915BE21" w14:textId="77777777" w:rsidR="00AA59BA" w:rsidRDefault="00AA59BA" w:rsidP="0081406A">
            <w:pPr>
              <w:spacing w:line="240" w:lineRule="auto"/>
            </w:pPr>
            <w:r w:rsidRPr="0081406A">
              <w:rPr>
                <w:sz w:val="16"/>
                <w:szCs w:val="16"/>
              </w:rPr>
              <w:t xml:space="preserve">-zie verder tekstblok </w:t>
            </w:r>
            <w:r w:rsidR="006E774C" w:rsidRPr="0081406A">
              <w:rPr>
                <w:sz w:val="16"/>
                <w:szCs w:val="16"/>
              </w:rPr>
              <w:t>B</w:t>
            </w:r>
            <w:r w:rsidRPr="0081406A">
              <w:rPr>
                <w:sz w:val="16"/>
                <w:szCs w:val="16"/>
              </w:rPr>
              <w:t>urgerlijke staat</w:t>
            </w:r>
          </w:p>
        </w:tc>
      </w:tr>
      <w:tr w:rsidR="00137DF2" w:rsidRPr="0081406A" w14:paraId="3D973220" w14:textId="77777777" w:rsidTr="0081406A">
        <w:tc>
          <w:tcPr>
            <w:tcW w:w="4804" w:type="dxa"/>
            <w:shd w:val="clear" w:color="auto" w:fill="auto"/>
          </w:tcPr>
          <w:p w14:paraId="479332E0" w14:textId="77777777" w:rsidR="00137DF2" w:rsidRPr="0081406A" w:rsidRDefault="00137DF2" w:rsidP="00313312">
            <w:pPr>
              <w:rPr>
                <w:color w:val="339966"/>
              </w:rPr>
            </w:pPr>
            <w:r w:rsidRPr="0081406A">
              <w:rPr>
                <w:color w:val="800080"/>
              </w:rPr>
              <w:lastRenderedPageBreak/>
              <w:t>en</w:t>
            </w:r>
          </w:p>
        </w:tc>
        <w:tc>
          <w:tcPr>
            <w:tcW w:w="4804" w:type="dxa"/>
            <w:shd w:val="clear" w:color="auto" w:fill="auto"/>
          </w:tcPr>
          <w:p w14:paraId="7513961C" w14:textId="77777777" w:rsidR="00137DF2" w:rsidRDefault="00137DF2" w:rsidP="0081406A">
            <w:pPr>
              <w:pStyle w:val="streepje"/>
              <w:numPr>
                <w:ilvl w:val="0"/>
                <w:numId w:val="0"/>
              </w:numPr>
            </w:pPr>
            <w:r>
              <w:t xml:space="preserve">Optionele tekst, wordt getoond </w:t>
            </w:r>
            <w:r w:rsidR="00AF02F4">
              <w:t>na</w:t>
            </w:r>
            <w:r>
              <w:t xml:space="preserve"> de Gevolmachtigde </w:t>
            </w:r>
            <w:r w:rsidR="00AF02F4">
              <w:t>wanneer e</w:t>
            </w:r>
            <w:r>
              <w:t>en gerelateerde gevolmachtigde</w:t>
            </w:r>
            <w:r w:rsidR="00AF02F4">
              <w:t xml:space="preserve"> volgt</w:t>
            </w:r>
            <w:r>
              <w:t xml:space="preserve">, en </w:t>
            </w:r>
            <w:r w:rsidR="00AF02F4">
              <w:t xml:space="preserve">na een </w:t>
            </w:r>
            <w:r>
              <w:t>gerelateerde gevolmachtigde</w:t>
            </w:r>
            <w:r w:rsidR="00AF02F4">
              <w:t xml:space="preserve"> wanneer een gerelateerde gevolmachtgde volgt</w:t>
            </w:r>
            <w:r>
              <w:t>.</w:t>
            </w:r>
          </w:p>
          <w:p w14:paraId="0B72AF1B" w14:textId="77777777" w:rsidR="00EB4957" w:rsidRDefault="00EB4957" w:rsidP="0081406A">
            <w:pPr>
              <w:spacing w:line="240" w:lineRule="auto"/>
            </w:pPr>
          </w:p>
          <w:p w14:paraId="49B446E5" w14:textId="77777777" w:rsidR="00EB4957" w:rsidRDefault="00EB4957" w:rsidP="0081406A">
            <w:pPr>
              <w:pStyle w:val="streepje"/>
              <w:numPr>
                <w:ilvl w:val="0"/>
                <w:numId w:val="0"/>
              </w:numPr>
            </w:pPr>
            <w:r>
              <w:t xml:space="preserve">De afsluitende ‘,’ van het voorgaande tekstblok wordt vervangen door een ‘;’. </w:t>
            </w:r>
            <w:r w:rsidR="00AF02F4">
              <w:t xml:space="preserve"> Elke gerelateerde gevolmachtigde begint op een nieuwe regel.</w:t>
            </w:r>
          </w:p>
          <w:p w14:paraId="24109FDA" w14:textId="77777777" w:rsidR="00EB4957" w:rsidRDefault="00EB4957" w:rsidP="0081406A">
            <w:pPr>
              <w:spacing w:line="240" w:lineRule="auto"/>
            </w:pPr>
          </w:p>
          <w:p w14:paraId="2CD12DD0" w14:textId="77777777" w:rsidR="00EB4957" w:rsidRDefault="00EB4957" w:rsidP="0081406A">
            <w:pPr>
              <w:spacing w:line="240" w:lineRule="auto"/>
            </w:pPr>
          </w:p>
          <w:p w14:paraId="6FD74034" w14:textId="77777777" w:rsidR="00EB4957" w:rsidRPr="0081406A" w:rsidRDefault="00EB4957" w:rsidP="0081406A">
            <w:pPr>
              <w:spacing w:line="240" w:lineRule="auto"/>
              <w:rPr>
                <w:u w:val="single"/>
              </w:rPr>
            </w:pPr>
            <w:proofErr w:type="spellStart"/>
            <w:r w:rsidRPr="0081406A">
              <w:rPr>
                <w:u w:val="single"/>
              </w:rPr>
              <w:t>Mapping</w:t>
            </w:r>
            <w:proofErr w:type="spellEnd"/>
            <w:r w:rsidRPr="0081406A">
              <w:rPr>
                <w:u w:val="single"/>
              </w:rPr>
              <w:t>:</w:t>
            </w:r>
          </w:p>
          <w:p w14:paraId="2FC6FB36" w14:textId="77777777" w:rsidR="00EB4957" w:rsidRPr="0081406A" w:rsidRDefault="00EB4957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 xml:space="preserve">//Gevolmachtigde/ </w:t>
            </w:r>
          </w:p>
          <w:p w14:paraId="7FA004E1" w14:textId="77777777" w:rsidR="00EB4957" w:rsidRPr="0081406A" w:rsidRDefault="00EB4957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en één of meer</w:t>
            </w:r>
          </w:p>
          <w:p w14:paraId="38E829C5" w14:textId="77777777" w:rsidR="00137DF2" w:rsidRDefault="00EB4957" w:rsidP="0081406A">
            <w:pPr>
              <w:spacing w:line="240" w:lineRule="auto"/>
            </w:pPr>
            <w:r w:rsidRPr="0081406A">
              <w:rPr>
                <w:sz w:val="16"/>
                <w:szCs w:val="16"/>
              </w:rPr>
              <w:t>//Gevolmachtigde/</w:t>
            </w:r>
            <w:proofErr w:type="spellStart"/>
            <w:r w:rsidRPr="0081406A">
              <w:rPr>
                <w:sz w:val="16"/>
                <w:szCs w:val="16"/>
              </w:rPr>
              <w:t>GerelateerdPersoon</w:t>
            </w:r>
            <w:proofErr w:type="spellEnd"/>
            <w:r w:rsidRPr="0081406A">
              <w:rPr>
                <w:sz w:val="16"/>
                <w:szCs w:val="16"/>
              </w:rPr>
              <w:t>/</w:t>
            </w:r>
            <w:proofErr w:type="spellStart"/>
            <w:r w:rsidRPr="0081406A">
              <w:rPr>
                <w:sz w:val="16"/>
                <w:szCs w:val="16"/>
              </w:rPr>
              <w:t>IMKAD_Persoon</w:t>
            </w:r>
            <w:proofErr w:type="spellEnd"/>
            <w:r w:rsidRPr="0081406A">
              <w:rPr>
                <w:sz w:val="16"/>
                <w:szCs w:val="16"/>
              </w:rPr>
              <w:t>/</w:t>
            </w:r>
          </w:p>
        </w:tc>
      </w:tr>
      <w:tr w:rsidR="002E2E90" w:rsidRPr="0081406A" w14:paraId="6D27C7F0" w14:textId="77777777" w:rsidTr="0081406A">
        <w:tc>
          <w:tcPr>
            <w:tcW w:w="4804" w:type="dxa"/>
            <w:shd w:val="clear" w:color="auto" w:fill="auto"/>
          </w:tcPr>
          <w:p w14:paraId="6C6ABB02" w14:textId="77777777" w:rsidR="002E2E90" w:rsidRPr="0081406A" w:rsidRDefault="002E2E90" w:rsidP="00313312">
            <w:pPr>
              <w:rPr>
                <w:color w:val="800080"/>
              </w:rPr>
            </w:pPr>
            <w:r w:rsidRPr="0081406A">
              <w:rPr>
                <w:color w:val="339966"/>
              </w:rPr>
              <w:t xml:space="preserve">te dezen </w:t>
            </w:r>
            <w:r w:rsidRPr="0081406A">
              <w:rPr>
                <w:color w:val="800080"/>
              </w:rPr>
              <w:t>gezamenlijk</w:t>
            </w:r>
            <w:r w:rsidRPr="0081406A">
              <w:rPr>
                <w:color w:val="339966"/>
              </w:rPr>
              <w:t xml:space="preserve"> handelend</w:t>
            </w:r>
            <w:r w:rsidRPr="0081406A">
              <w:rPr>
                <w:color w:val="800080"/>
              </w:rPr>
              <w:t xml:space="preserve"> </w:t>
            </w:r>
            <w:r w:rsidRPr="0081406A">
              <w:rPr>
                <w:lang w:val="en-US"/>
              </w:rPr>
              <w:fldChar w:fldCharType="begin"/>
            </w:r>
            <w:r w:rsidRPr="00037D0C">
              <w:instrText xml:space="preserve">MacroButton Nomacro </w:instrText>
            </w:r>
            <w:r w:rsidRPr="0081406A">
              <w:instrText>§</w:instrText>
            </w:r>
            <w:r w:rsidRPr="0081406A">
              <w:rPr>
                <w:lang w:val="en-US"/>
              </w:rPr>
              <w:fldChar w:fldCharType="end"/>
            </w:r>
          </w:p>
        </w:tc>
        <w:tc>
          <w:tcPr>
            <w:tcW w:w="4804" w:type="dxa"/>
            <w:shd w:val="clear" w:color="auto" w:fill="auto"/>
          </w:tcPr>
          <w:p w14:paraId="55951D35" w14:textId="77777777" w:rsidR="009B78CC" w:rsidRDefault="00C22C9E" w:rsidP="0081406A">
            <w:pPr>
              <w:pStyle w:val="streepje"/>
              <w:numPr>
                <w:ilvl w:val="0"/>
                <w:numId w:val="0"/>
              </w:numPr>
            </w:pPr>
            <w:r>
              <w:t>Com</w:t>
            </w:r>
            <w:r w:rsidRPr="007817AD">
              <w:t>b</w:t>
            </w:r>
            <w:r>
              <w:t>inatie van optionele en vaste tekst.</w:t>
            </w:r>
            <w:r w:rsidR="007C39C4">
              <w:t xml:space="preserve"> </w:t>
            </w:r>
            <w:r w:rsidR="009B78CC">
              <w:t>W</w:t>
            </w:r>
            <w:r w:rsidR="00CB4072">
              <w:t>anneer meer personen gezamenlijk als gevolmachtigde optreden</w:t>
            </w:r>
            <w:r w:rsidR="009B78CC">
              <w:t xml:space="preserve"> wordt ‘</w:t>
            </w:r>
            <w:r w:rsidR="009B78CC" w:rsidRPr="0081406A">
              <w:rPr>
                <w:color w:val="800080"/>
              </w:rPr>
              <w:t>gezamenlijk</w:t>
            </w:r>
            <w:r w:rsidR="009B78CC">
              <w:t>’ getoond</w:t>
            </w:r>
            <w:r w:rsidR="00CB4072">
              <w:t>.</w:t>
            </w:r>
          </w:p>
          <w:p w14:paraId="548E603B" w14:textId="77777777" w:rsidR="008652E1" w:rsidRPr="008652E1" w:rsidRDefault="008652E1" w:rsidP="0081406A">
            <w:pPr>
              <w:spacing w:line="240" w:lineRule="auto"/>
            </w:pPr>
          </w:p>
          <w:p w14:paraId="750E9970" w14:textId="77777777" w:rsidR="008652E1" w:rsidRPr="0081406A" w:rsidRDefault="008652E1" w:rsidP="0081406A">
            <w:pPr>
              <w:spacing w:line="240" w:lineRule="auto"/>
              <w:rPr>
                <w:u w:val="single"/>
              </w:rPr>
            </w:pPr>
          </w:p>
          <w:p w14:paraId="4C214E01" w14:textId="77777777" w:rsidR="00CB4072" w:rsidRDefault="00073A1E" w:rsidP="0081406A">
            <w:pPr>
              <w:spacing w:line="240" w:lineRule="auto"/>
            </w:pPr>
            <w:proofErr w:type="spellStart"/>
            <w:r w:rsidRPr="0081406A">
              <w:rPr>
                <w:u w:val="single"/>
              </w:rPr>
              <w:t>Mapping</w:t>
            </w:r>
            <w:proofErr w:type="spellEnd"/>
            <w:r w:rsidRPr="0081406A">
              <w:rPr>
                <w:u w:val="single"/>
              </w:rPr>
              <w:t xml:space="preserve"> gezamenlijk:</w:t>
            </w:r>
          </w:p>
          <w:p w14:paraId="34BA60FE" w14:textId="77777777" w:rsidR="00C22C9E" w:rsidRPr="0081406A" w:rsidRDefault="00073A1E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//Gevolmachtigde en één of meer Gevolmachtigde/</w:t>
            </w:r>
            <w:proofErr w:type="spellStart"/>
            <w:r w:rsidRPr="0081406A">
              <w:rPr>
                <w:sz w:val="16"/>
                <w:szCs w:val="16"/>
              </w:rPr>
              <w:t>GerelateerdPersoon</w:t>
            </w:r>
            <w:proofErr w:type="spellEnd"/>
            <w:r w:rsidRPr="0081406A">
              <w:rPr>
                <w:sz w:val="16"/>
                <w:szCs w:val="16"/>
              </w:rPr>
              <w:t xml:space="preserve"> aanwezig</w:t>
            </w:r>
          </w:p>
        </w:tc>
      </w:tr>
      <w:tr w:rsidR="002E2E90" w:rsidRPr="0081406A" w14:paraId="00DA4A81" w14:textId="77777777" w:rsidTr="0081406A">
        <w:tc>
          <w:tcPr>
            <w:tcW w:w="4804" w:type="dxa"/>
            <w:shd w:val="clear" w:color="auto" w:fill="auto"/>
          </w:tcPr>
          <w:p w14:paraId="2A2E2FF6" w14:textId="77777777" w:rsidR="002E2E90" w:rsidRPr="0081406A" w:rsidRDefault="002E2E90" w:rsidP="00313312">
            <w:pPr>
              <w:rPr>
                <w:color w:val="339966"/>
              </w:rPr>
            </w:pPr>
            <w:r w:rsidRPr="0081406A">
              <w:rPr>
                <w:color w:val="FFFFFF"/>
                <w:highlight w:val="darkYellow"/>
              </w:rPr>
              <w:t>KEUZEBLOKVARIANT</w:t>
            </w:r>
            <w:r w:rsidR="00A11207" w:rsidRPr="0081406A">
              <w:rPr>
                <w:color w:val="FFFFFF"/>
                <w:highlight w:val="darkYellow"/>
              </w:rPr>
              <w:t xml:space="preserve"> HOEDANIGHEID</w:t>
            </w:r>
          </w:p>
        </w:tc>
        <w:tc>
          <w:tcPr>
            <w:tcW w:w="4804" w:type="dxa"/>
            <w:shd w:val="clear" w:color="auto" w:fill="auto"/>
          </w:tcPr>
          <w:p w14:paraId="48F2A7E4" w14:textId="77777777" w:rsidR="000D1F41" w:rsidRPr="0081406A" w:rsidRDefault="000D1F41" w:rsidP="0081406A">
            <w:pPr>
              <w:pStyle w:val="streepje"/>
              <w:numPr>
                <w:ilvl w:val="0"/>
                <w:numId w:val="0"/>
              </w:numPr>
              <w:rPr>
                <w:lang w:val="nl-NL"/>
              </w:rPr>
            </w:pPr>
            <w:r w:rsidRPr="0081406A">
              <w:rPr>
                <w:lang w:val="nl-NL"/>
              </w:rPr>
              <w:t xml:space="preserve">Verplichte keuze tussen alle varianten. De hoedanigheid waarin een </w:t>
            </w:r>
            <w:r w:rsidR="00F839BC" w:rsidRPr="0081406A">
              <w:rPr>
                <w:lang w:val="nl-NL"/>
              </w:rPr>
              <w:t>gevolmachtigde</w:t>
            </w:r>
            <w:r w:rsidRPr="0081406A">
              <w:rPr>
                <w:lang w:val="nl-NL"/>
              </w:rPr>
              <w:t xml:space="preserve"> optreedt of </w:t>
            </w:r>
            <w:r w:rsidR="00F839BC" w:rsidRPr="0081406A">
              <w:rPr>
                <w:lang w:val="nl-NL"/>
              </w:rPr>
              <w:t>gevolmachtigden</w:t>
            </w:r>
            <w:r w:rsidRPr="0081406A">
              <w:rPr>
                <w:lang w:val="nl-NL"/>
              </w:rPr>
              <w:t xml:space="preserve"> gezamenlijk optreden voor: </w:t>
            </w:r>
          </w:p>
          <w:p w14:paraId="201FA029" w14:textId="77777777" w:rsidR="0071325E" w:rsidRPr="0081406A" w:rsidRDefault="0071325E" w:rsidP="0081406A">
            <w:pPr>
              <w:pStyle w:val="streepje"/>
              <w:numPr>
                <w:ilvl w:val="0"/>
                <w:numId w:val="28"/>
              </w:numPr>
              <w:rPr>
                <w:lang w:val="nl-NL"/>
              </w:rPr>
            </w:pPr>
            <w:r w:rsidRPr="0081406A">
              <w:rPr>
                <w:lang w:val="nl-NL"/>
              </w:rPr>
              <w:t>één partij, of</w:t>
            </w:r>
          </w:p>
          <w:p w14:paraId="784FFF8F" w14:textId="77777777" w:rsidR="000D1F41" w:rsidRPr="0081406A" w:rsidRDefault="000D1F41" w:rsidP="0081406A">
            <w:pPr>
              <w:pStyle w:val="streepje"/>
              <w:numPr>
                <w:ilvl w:val="0"/>
                <w:numId w:val="28"/>
              </w:numPr>
              <w:rPr>
                <w:lang w:val="nl-NL"/>
              </w:rPr>
            </w:pPr>
            <w:r w:rsidRPr="0081406A">
              <w:rPr>
                <w:lang w:val="nl-NL"/>
              </w:rPr>
              <w:t>één of meer personen</w:t>
            </w:r>
            <w:r w:rsidR="0071325E" w:rsidRPr="0081406A">
              <w:rPr>
                <w:lang w:val="nl-NL"/>
              </w:rPr>
              <w:t>.</w:t>
            </w:r>
            <w:r w:rsidRPr="0081406A">
              <w:rPr>
                <w:lang w:val="nl-NL"/>
              </w:rPr>
              <w:t xml:space="preserve"> </w:t>
            </w:r>
          </w:p>
          <w:p w14:paraId="300C19C5" w14:textId="77777777" w:rsidR="00F839BC" w:rsidRPr="0081406A" w:rsidRDefault="00F839BC" w:rsidP="0081406A">
            <w:pPr>
              <w:pStyle w:val="streepje"/>
              <w:numPr>
                <w:ilvl w:val="0"/>
                <w:numId w:val="0"/>
              </w:numPr>
              <w:rPr>
                <w:lang w:val="nl-NL"/>
              </w:rPr>
            </w:pPr>
          </w:p>
          <w:p w14:paraId="5B45681E" w14:textId="77777777" w:rsidR="000D1F41" w:rsidRPr="0081406A" w:rsidRDefault="000D1F41" w:rsidP="0081406A">
            <w:pPr>
              <w:pStyle w:val="streepje"/>
              <w:numPr>
                <w:ilvl w:val="0"/>
                <w:numId w:val="0"/>
              </w:numPr>
              <w:rPr>
                <w:lang w:val="nl-NL"/>
              </w:rPr>
            </w:pPr>
            <w:r w:rsidRPr="0081406A">
              <w:rPr>
                <w:lang w:val="nl-NL"/>
              </w:rPr>
              <w:t>Wanneer personen gezamenlijk optreden als gevolmachtigden is dit altijd in dezelfde hoedanigheid.</w:t>
            </w:r>
          </w:p>
          <w:p w14:paraId="10B820AA" w14:textId="77777777" w:rsidR="000D1F41" w:rsidRPr="0081406A" w:rsidRDefault="000D1F41" w:rsidP="0081406A">
            <w:pPr>
              <w:pStyle w:val="streepje"/>
              <w:numPr>
                <w:ilvl w:val="0"/>
                <w:numId w:val="0"/>
              </w:numPr>
              <w:rPr>
                <w:lang w:val="nl-NL"/>
              </w:rPr>
            </w:pPr>
          </w:p>
          <w:p w14:paraId="02C9E477" w14:textId="77777777" w:rsidR="000D1F41" w:rsidRDefault="000D1F41" w:rsidP="0081406A">
            <w:pPr>
              <w:pStyle w:val="streepje"/>
              <w:numPr>
                <w:ilvl w:val="0"/>
                <w:numId w:val="0"/>
              </w:numPr>
            </w:pPr>
            <w:r w:rsidRPr="0081406A">
              <w:rPr>
                <w:u w:val="single"/>
              </w:rPr>
              <w:t>Mapping Hoedanigheid</w:t>
            </w:r>
            <w:r>
              <w:t>:</w:t>
            </w:r>
          </w:p>
          <w:p w14:paraId="164E6061" w14:textId="77777777" w:rsidR="000D1F41" w:rsidRPr="0081406A" w:rsidRDefault="000D1F41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//Gevolmachtigde/</w:t>
            </w:r>
            <w:proofErr w:type="spellStart"/>
            <w:r w:rsidRPr="0081406A">
              <w:rPr>
                <w:sz w:val="16"/>
                <w:szCs w:val="16"/>
              </w:rPr>
              <w:t>vertegenwoordigtRef</w:t>
            </w:r>
            <w:proofErr w:type="spellEnd"/>
            <w:r w:rsidRPr="0081406A">
              <w:rPr>
                <w:sz w:val="16"/>
                <w:szCs w:val="16"/>
              </w:rPr>
              <w:t xml:space="preserve"> [</w:t>
            </w:r>
            <w:proofErr w:type="spellStart"/>
            <w:r w:rsidRPr="0081406A">
              <w:rPr>
                <w:sz w:val="16"/>
                <w:szCs w:val="16"/>
              </w:rPr>
              <w:t>xlink:href</w:t>
            </w:r>
            <w:proofErr w:type="spellEnd"/>
            <w:r w:rsidRPr="0081406A">
              <w:rPr>
                <w:sz w:val="16"/>
                <w:szCs w:val="16"/>
              </w:rPr>
              <w:t>="</w:t>
            </w:r>
            <w:proofErr w:type="spellStart"/>
            <w:r w:rsidRPr="0081406A">
              <w:rPr>
                <w:sz w:val="16"/>
                <w:szCs w:val="16"/>
              </w:rPr>
              <w:t>id</w:t>
            </w:r>
            <w:proofErr w:type="spellEnd"/>
            <w:r w:rsidRPr="0081406A">
              <w:rPr>
                <w:sz w:val="16"/>
                <w:szCs w:val="16"/>
              </w:rPr>
              <w:t xml:space="preserve"> van de hoedanigheid]</w:t>
            </w:r>
          </w:p>
          <w:p w14:paraId="57D43717" w14:textId="77777777" w:rsidR="000D1F41" w:rsidRPr="0081406A" w:rsidRDefault="000D1F41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//Hoedanigheid[</w:t>
            </w:r>
            <w:proofErr w:type="spellStart"/>
            <w:r w:rsidRPr="0081406A">
              <w:rPr>
                <w:sz w:val="16"/>
                <w:szCs w:val="16"/>
              </w:rPr>
              <w:t>id</w:t>
            </w:r>
            <w:proofErr w:type="spellEnd"/>
            <w:r w:rsidRPr="0081406A">
              <w:rPr>
                <w:sz w:val="16"/>
                <w:szCs w:val="16"/>
              </w:rPr>
              <w:t>]</w:t>
            </w:r>
          </w:p>
          <w:p w14:paraId="035253A3" w14:textId="77777777" w:rsidR="000D1F41" w:rsidRPr="0081406A" w:rsidRDefault="000D1F41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-een</w:t>
            </w:r>
            <w:r w:rsidR="00BB5A15" w:rsidRPr="0081406A">
              <w:rPr>
                <w:sz w:val="16"/>
                <w:szCs w:val="16"/>
              </w:rPr>
              <w:t xml:space="preserve"> //Gevolmachtigde/</w:t>
            </w:r>
            <w:proofErr w:type="spellStart"/>
            <w:r w:rsidR="00BB5A15" w:rsidRPr="0081406A">
              <w:rPr>
                <w:sz w:val="16"/>
                <w:szCs w:val="16"/>
              </w:rPr>
              <w:t>G</w:t>
            </w:r>
            <w:r w:rsidRPr="0081406A">
              <w:rPr>
                <w:sz w:val="16"/>
                <w:szCs w:val="16"/>
              </w:rPr>
              <w:t>erelateerdPersoon</w:t>
            </w:r>
            <w:proofErr w:type="spellEnd"/>
            <w:r w:rsidRPr="0081406A">
              <w:rPr>
                <w:sz w:val="16"/>
                <w:szCs w:val="16"/>
              </w:rPr>
              <w:t xml:space="preserve"> treedt op in dezelfde hoedanigheid als vastgelegd bij de Gevolmachtigde</w:t>
            </w:r>
          </w:p>
          <w:p w14:paraId="085F455F" w14:textId="77777777" w:rsidR="00DB6FA7" w:rsidRPr="0081406A" w:rsidRDefault="00DB6FA7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-zie verder keuzeblokvariant</w:t>
            </w:r>
            <w:r w:rsidR="004C6796" w:rsidRPr="0081406A">
              <w:rPr>
                <w:sz w:val="16"/>
                <w:szCs w:val="16"/>
              </w:rPr>
              <w:t xml:space="preserve"> hoedanigheid</w:t>
            </w:r>
          </w:p>
          <w:p w14:paraId="49F506FC" w14:textId="77777777" w:rsidR="000D1F41" w:rsidRDefault="000D1F41" w:rsidP="0081406A">
            <w:pPr>
              <w:spacing w:line="240" w:lineRule="auto"/>
            </w:pPr>
          </w:p>
          <w:p w14:paraId="5819C83A" w14:textId="77777777" w:rsidR="000D1F41" w:rsidRPr="0081406A" w:rsidRDefault="000D1F41" w:rsidP="0081406A">
            <w:pPr>
              <w:spacing w:line="240" w:lineRule="auto"/>
              <w:rPr>
                <w:u w:val="single"/>
              </w:rPr>
            </w:pPr>
            <w:proofErr w:type="spellStart"/>
            <w:r w:rsidRPr="0081406A">
              <w:rPr>
                <w:u w:val="single"/>
              </w:rPr>
              <w:t>Mapping</w:t>
            </w:r>
            <w:proofErr w:type="spellEnd"/>
            <w:r w:rsidRPr="0081406A">
              <w:rPr>
                <w:u w:val="single"/>
              </w:rPr>
              <w:t xml:space="preserve"> persoon of partij die wordt vertegenwoordigd:</w:t>
            </w:r>
          </w:p>
          <w:p w14:paraId="7023500E" w14:textId="77777777" w:rsidR="000D1F41" w:rsidRPr="0081406A" w:rsidRDefault="000D1F41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 xml:space="preserve">-voor elke </w:t>
            </w:r>
            <w:r w:rsidR="00340C16" w:rsidRPr="0081406A">
              <w:rPr>
                <w:sz w:val="16"/>
                <w:szCs w:val="16"/>
              </w:rPr>
              <w:t>(</w:t>
            </w:r>
            <w:r w:rsidR="0093430B" w:rsidRPr="0081406A">
              <w:rPr>
                <w:sz w:val="16"/>
                <w:szCs w:val="16"/>
              </w:rPr>
              <w:t>gerelateerde</w:t>
            </w:r>
            <w:r w:rsidR="00340C16" w:rsidRPr="0081406A">
              <w:rPr>
                <w:sz w:val="16"/>
                <w:szCs w:val="16"/>
              </w:rPr>
              <w:t xml:space="preserve">) </w:t>
            </w:r>
            <w:r w:rsidRPr="0081406A">
              <w:rPr>
                <w:sz w:val="16"/>
                <w:szCs w:val="16"/>
              </w:rPr>
              <w:t>persoon</w:t>
            </w:r>
            <w:r w:rsidR="004E4BAE" w:rsidRPr="0081406A">
              <w:rPr>
                <w:sz w:val="16"/>
                <w:szCs w:val="16"/>
              </w:rPr>
              <w:t xml:space="preserve"> </w:t>
            </w:r>
          </w:p>
          <w:p w14:paraId="15C31403" w14:textId="77777777" w:rsidR="000D1F41" w:rsidRPr="0081406A" w:rsidRDefault="000D1F41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//Hoedanigheid[</w:t>
            </w:r>
            <w:proofErr w:type="spellStart"/>
            <w:r w:rsidRPr="0081406A">
              <w:rPr>
                <w:sz w:val="16"/>
                <w:szCs w:val="16"/>
              </w:rPr>
              <w:t>id</w:t>
            </w:r>
            <w:proofErr w:type="spellEnd"/>
            <w:r w:rsidRPr="0081406A">
              <w:rPr>
                <w:sz w:val="16"/>
                <w:szCs w:val="16"/>
              </w:rPr>
              <w:t>]/</w:t>
            </w:r>
            <w:proofErr w:type="spellStart"/>
            <w:r w:rsidRPr="0081406A">
              <w:rPr>
                <w:sz w:val="16"/>
                <w:szCs w:val="16"/>
              </w:rPr>
              <w:t>wordtVertegenwoordigdRef</w:t>
            </w:r>
            <w:proofErr w:type="spellEnd"/>
            <w:r w:rsidRPr="0081406A">
              <w:rPr>
                <w:sz w:val="16"/>
                <w:szCs w:val="16"/>
              </w:rPr>
              <w:t xml:space="preserve"> [</w:t>
            </w:r>
            <w:proofErr w:type="spellStart"/>
            <w:r w:rsidRPr="0081406A">
              <w:rPr>
                <w:sz w:val="16"/>
                <w:szCs w:val="16"/>
              </w:rPr>
              <w:t>xlink:href</w:t>
            </w:r>
            <w:proofErr w:type="spellEnd"/>
            <w:r w:rsidRPr="0081406A">
              <w:rPr>
                <w:sz w:val="16"/>
                <w:szCs w:val="16"/>
              </w:rPr>
              <w:t>="</w:t>
            </w:r>
            <w:proofErr w:type="spellStart"/>
            <w:r w:rsidRPr="0081406A">
              <w:rPr>
                <w:sz w:val="16"/>
                <w:szCs w:val="16"/>
              </w:rPr>
              <w:t>id</w:t>
            </w:r>
            <w:proofErr w:type="spellEnd"/>
            <w:r w:rsidRPr="0081406A">
              <w:rPr>
                <w:sz w:val="16"/>
                <w:szCs w:val="16"/>
              </w:rPr>
              <w:t xml:space="preserve"> van de persoon]</w:t>
            </w:r>
          </w:p>
          <w:p w14:paraId="77E3725B" w14:textId="77777777" w:rsidR="000D1F41" w:rsidRPr="0081406A" w:rsidRDefault="000D1F41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-voor de partij</w:t>
            </w:r>
          </w:p>
          <w:p w14:paraId="6BA700E5" w14:textId="77777777" w:rsidR="002E2E90" w:rsidRDefault="000D1F41" w:rsidP="0081406A">
            <w:pPr>
              <w:spacing w:line="240" w:lineRule="auto"/>
            </w:pPr>
            <w:r w:rsidRPr="0081406A">
              <w:rPr>
                <w:sz w:val="16"/>
                <w:szCs w:val="16"/>
              </w:rPr>
              <w:t>//Hoedanigheid[</w:t>
            </w:r>
            <w:proofErr w:type="spellStart"/>
            <w:r w:rsidRPr="0081406A">
              <w:rPr>
                <w:sz w:val="16"/>
                <w:szCs w:val="16"/>
              </w:rPr>
              <w:t>id</w:t>
            </w:r>
            <w:proofErr w:type="spellEnd"/>
            <w:r w:rsidRPr="0081406A">
              <w:rPr>
                <w:sz w:val="16"/>
                <w:szCs w:val="16"/>
              </w:rPr>
              <w:t xml:space="preserve">]/ </w:t>
            </w:r>
            <w:r w:rsidRPr="0081406A">
              <w:rPr>
                <w:sz w:val="16"/>
                <w:szCs w:val="16"/>
              </w:rPr>
              <w:sym w:font="Wingdings" w:char="F0E0"/>
            </w:r>
            <w:r w:rsidRPr="0081406A">
              <w:rPr>
                <w:sz w:val="16"/>
                <w:szCs w:val="16"/>
              </w:rPr>
              <w:t>geen Ref aanwezig</w:t>
            </w:r>
          </w:p>
        </w:tc>
      </w:tr>
    </w:tbl>
    <w:p w14:paraId="5168ED56" w14:textId="77777777" w:rsidR="00313312" w:rsidRPr="00313312" w:rsidRDefault="00313312" w:rsidP="00313312">
      <w:pPr>
        <w:rPr>
          <w:lang w:val="nl"/>
        </w:rPr>
      </w:pPr>
    </w:p>
    <w:p w14:paraId="4165D81B" w14:textId="77777777" w:rsidR="00701B43" w:rsidRDefault="00701B43" w:rsidP="00701B43">
      <w:pPr>
        <w:pStyle w:val="Kop3"/>
      </w:pPr>
      <w:bookmarkStart w:id="107" w:name="_Toc411258183"/>
      <w:r w:rsidRPr="00701B43">
        <w:t>Keuzeblokvariant</w:t>
      </w:r>
      <w:r>
        <w:t xml:space="preserve"> hoedanigheid</w:t>
      </w:r>
      <w:bookmarkEnd w:id="107"/>
    </w:p>
    <w:p w14:paraId="7B205D45" w14:textId="77777777" w:rsidR="00701B43" w:rsidRDefault="00701B43" w:rsidP="00526179">
      <w:bookmarkStart w:id="108" w:name="_Toc364430428"/>
    </w:p>
    <w:p w14:paraId="23A71BA0" w14:textId="77777777" w:rsidR="00007D06" w:rsidRDefault="00D70E28" w:rsidP="00526179">
      <w:r>
        <w:t xml:space="preserve">Variant </w:t>
      </w:r>
      <w:r w:rsidR="00AD48D5">
        <w:t>1</w:t>
      </w:r>
      <w:r w:rsidR="00007D06">
        <w:t>: gevolmachtigde</w:t>
      </w:r>
      <w:bookmarkEnd w:id="108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4280"/>
        <w:gridCol w:w="5172"/>
      </w:tblGrid>
      <w:tr w:rsidR="00007D06" w:rsidRPr="0081406A" w14:paraId="6A331872" w14:textId="77777777" w:rsidTr="0081406A">
        <w:tc>
          <w:tcPr>
            <w:tcW w:w="2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DB90D4" w14:textId="77777777" w:rsidR="00007D06" w:rsidRPr="0081406A" w:rsidRDefault="00007D06" w:rsidP="0081406A">
            <w:pPr>
              <w:spacing w:line="240" w:lineRule="auto"/>
              <w:rPr>
                <w:rFonts w:cs="Arial"/>
                <w:color w:val="800080"/>
                <w:sz w:val="20"/>
              </w:rPr>
            </w:pPr>
            <w:r w:rsidRPr="0081406A">
              <w:rPr>
                <w:rFonts w:cs="Arial"/>
                <w:color w:val="FF0000"/>
                <w:sz w:val="20"/>
              </w:rPr>
              <w:t>als</w:t>
            </w:r>
            <w:r w:rsidRPr="0081406A">
              <w:rPr>
                <w:rFonts w:cs="Arial"/>
                <w:color w:val="800080"/>
                <w:sz w:val="20"/>
              </w:rPr>
              <w:t xml:space="preserve"> </w:t>
            </w:r>
            <w:r w:rsidRPr="0081406A">
              <w:rPr>
                <w:rFonts w:cs="Arial"/>
                <w:color w:val="339966"/>
                <w:sz w:val="20"/>
              </w:rPr>
              <w:t>mondeling/schriftelijk</w:t>
            </w:r>
            <w:r w:rsidRPr="0081406A">
              <w:rPr>
                <w:rFonts w:cs="Arial"/>
                <w:color w:val="800080"/>
                <w:sz w:val="20"/>
              </w:rPr>
              <w:t xml:space="preserve"> </w:t>
            </w:r>
            <w:r w:rsidRPr="0081406A">
              <w:rPr>
                <w:rFonts w:cs="Arial"/>
                <w:color w:val="FF0000"/>
                <w:sz w:val="20"/>
              </w:rPr>
              <w:t>gevolmachtigde</w:t>
            </w:r>
            <w:r w:rsidRPr="0081406A">
              <w:rPr>
                <w:rFonts w:cs="Arial"/>
                <w:color w:val="800080"/>
                <w:sz w:val="20"/>
              </w:rPr>
              <w:t>n</w:t>
            </w:r>
            <w:r w:rsidRPr="0081406A">
              <w:rPr>
                <w:rFonts w:cs="Arial"/>
                <w:color w:val="FF0000"/>
                <w:sz w:val="20"/>
              </w:rPr>
              <w:t xml:space="preserve"> van</w:t>
            </w:r>
          </w:p>
          <w:p w14:paraId="6E500EB2" w14:textId="77777777" w:rsidR="00007D06" w:rsidRPr="0081406A" w:rsidRDefault="00007D06" w:rsidP="0081406A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50C245" w14:textId="77777777" w:rsidR="00007D06" w:rsidRDefault="00007D06" w:rsidP="00E97D68">
            <w:r>
              <w:t>Combinatie van vaste en optionele tekst.</w:t>
            </w:r>
            <w:r w:rsidR="00B45E71">
              <w:t xml:space="preserve"> Mogelijkheden:</w:t>
            </w:r>
          </w:p>
          <w:p w14:paraId="0539916F" w14:textId="77777777" w:rsidR="00B45E71" w:rsidRDefault="00B45E71" w:rsidP="0081406A">
            <w:pPr>
              <w:pStyle w:val="streepje"/>
              <w:numPr>
                <w:ilvl w:val="0"/>
                <w:numId w:val="30"/>
              </w:numPr>
            </w:pPr>
            <w:r>
              <w:t>‘</w:t>
            </w:r>
            <w:r w:rsidRPr="0081406A">
              <w:rPr>
                <w:rFonts w:cs="Arial"/>
                <w:color w:val="FF0000"/>
                <w:sz w:val="20"/>
              </w:rPr>
              <w:t>als</w:t>
            </w:r>
            <w:r w:rsidRPr="0081406A">
              <w:rPr>
                <w:rFonts w:cs="Arial"/>
                <w:color w:val="800080"/>
                <w:sz w:val="20"/>
              </w:rPr>
              <w:t xml:space="preserve"> </w:t>
            </w:r>
            <w:r w:rsidRPr="0081406A">
              <w:rPr>
                <w:rFonts w:cs="Arial"/>
                <w:color w:val="339966"/>
                <w:sz w:val="20"/>
              </w:rPr>
              <w:t>mondeling</w:t>
            </w:r>
            <w:r w:rsidRPr="0081406A">
              <w:rPr>
                <w:rFonts w:cs="Arial"/>
                <w:color w:val="800080"/>
                <w:sz w:val="20"/>
              </w:rPr>
              <w:t xml:space="preserve"> </w:t>
            </w:r>
            <w:r w:rsidRPr="0081406A">
              <w:rPr>
                <w:rFonts w:cs="Arial"/>
                <w:color w:val="FF0000"/>
                <w:sz w:val="20"/>
              </w:rPr>
              <w:t>gevolmachtigde</w:t>
            </w:r>
            <w:r w:rsidRPr="0081406A">
              <w:rPr>
                <w:rFonts w:cs="Arial"/>
                <w:color w:val="800080"/>
                <w:sz w:val="20"/>
              </w:rPr>
              <w:t>n</w:t>
            </w:r>
            <w:r w:rsidRPr="0081406A">
              <w:rPr>
                <w:rFonts w:cs="Arial"/>
                <w:color w:val="FF0000"/>
                <w:sz w:val="20"/>
              </w:rPr>
              <w:t xml:space="preserve"> van</w:t>
            </w:r>
            <w:r>
              <w:t>’</w:t>
            </w:r>
          </w:p>
          <w:p w14:paraId="0C8D03ED" w14:textId="77777777" w:rsidR="00007D06" w:rsidRDefault="00B45E71" w:rsidP="0081406A">
            <w:pPr>
              <w:pStyle w:val="streepje"/>
              <w:numPr>
                <w:ilvl w:val="0"/>
                <w:numId w:val="30"/>
              </w:numPr>
            </w:pPr>
            <w:r>
              <w:t>‘</w:t>
            </w:r>
            <w:r w:rsidRPr="0081406A">
              <w:rPr>
                <w:rFonts w:cs="Arial"/>
                <w:color w:val="FF0000"/>
                <w:sz w:val="20"/>
              </w:rPr>
              <w:t>als</w:t>
            </w:r>
            <w:r w:rsidRPr="0081406A">
              <w:rPr>
                <w:rFonts w:cs="Arial"/>
                <w:color w:val="800080"/>
                <w:sz w:val="20"/>
              </w:rPr>
              <w:t xml:space="preserve"> </w:t>
            </w:r>
            <w:r w:rsidRPr="0081406A">
              <w:rPr>
                <w:rFonts w:cs="Arial"/>
                <w:color w:val="339966"/>
                <w:sz w:val="20"/>
              </w:rPr>
              <w:t>schriftelijk</w:t>
            </w:r>
            <w:r w:rsidRPr="0081406A">
              <w:rPr>
                <w:rFonts w:cs="Arial"/>
                <w:color w:val="800080"/>
                <w:sz w:val="20"/>
              </w:rPr>
              <w:t xml:space="preserve"> </w:t>
            </w:r>
            <w:r w:rsidRPr="0081406A">
              <w:rPr>
                <w:rFonts w:cs="Arial"/>
                <w:color w:val="FF0000"/>
                <w:sz w:val="20"/>
              </w:rPr>
              <w:t>gevolmachtigde</w:t>
            </w:r>
            <w:r w:rsidRPr="0081406A">
              <w:rPr>
                <w:rFonts w:cs="Arial"/>
                <w:color w:val="800080"/>
                <w:sz w:val="20"/>
              </w:rPr>
              <w:t>n</w:t>
            </w:r>
            <w:r w:rsidRPr="0081406A">
              <w:rPr>
                <w:rFonts w:cs="Arial"/>
                <w:color w:val="FF0000"/>
                <w:sz w:val="20"/>
              </w:rPr>
              <w:t xml:space="preserve"> van</w:t>
            </w:r>
            <w:r>
              <w:t>’</w:t>
            </w:r>
          </w:p>
          <w:p w14:paraId="18DC6235" w14:textId="77777777" w:rsidR="00B45E71" w:rsidRDefault="00B45E71" w:rsidP="00E97D68"/>
          <w:p w14:paraId="59B04D31" w14:textId="77777777" w:rsidR="00007D06" w:rsidRDefault="00007D06" w:rsidP="0081406A">
            <w:pPr>
              <w:spacing w:line="240" w:lineRule="auto"/>
            </w:pPr>
            <w:r w:rsidRPr="0081406A">
              <w:rPr>
                <w:rFonts w:cs="Arial"/>
                <w:szCs w:val="18"/>
              </w:rPr>
              <w:t xml:space="preserve">Indien meer dan één </w:t>
            </w:r>
            <w:r w:rsidR="00B45E71" w:rsidRPr="0081406A">
              <w:rPr>
                <w:rFonts w:cs="Arial"/>
                <w:szCs w:val="18"/>
              </w:rPr>
              <w:t>gevolmachtigde</w:t>
            </w:r>
            <w:r w:rsidRPr="0081406A">
              <w:rPr>
                <w:rFonts w:cs="Arial"/>
                <w:szCs w:val="18"/>
              </w:rPr>
              <w:t xml:space="preserve"> in hoedanigheid optreedt </w:t>
            </w:r>
            <w:r>
              <w:t>dan wordt ‘</w:t>
            </w:r>
            <w:r w:rsidRPr="0081406A">
              <w:rPr>
                <w:color w:val="FF0000"/>
              </w:rPr>
              <w:t>gevolmachtigde</w:t>
            </w:r>
            <w:r w:rsidRPr="0081406A">
              <w:rPr>
                <w:color w:val="800080"/>
              </w:rPr>
              <w:t>n</w:t>
            </w:r>
            <w:r>
              <w:t>’</w:t>
            </w:r>
            <w:r w:rsidR="00B45E71">
              <w:t xml:space="preserve"> getoond, anders ‘</w:t>
            </w:r>
            <w:r w:rsidR="00B45E71" w:rsidRPr="0081406A">
              <w:rPr>
                <w:color w:val="FF0000"/>
              </w:rPr>
              <w:t>gevolmachtigde</w:t>
            </w:r>
            <w:r w:rsidR="00B45E71" w:rsidRPr="00B45E71">
              <w:t>’</w:t>
            </w:r>
            <w:r>
              <w:t>.</w:t>
            </w:r>
          </w:p>
          <w:p w14:paraId="5B8E24A5" w14:textId="77777777" w:rsidR="00007D06" w:rsidRDefault="00007D06" w:rsidP="0081406A">
            <w:pPr>
              <w:spacing w:line="240" w:lineRule="auto"/>
            </w:pPr>
          </w:p>
          <w:p w14:paraId="7720B198" w14:textId="77777777" w:rsidR="00007D06" w:rsidRDefault="00007D06" w:rsidP="0081406A">
            <w:pPr>
              <w:spacing w:line="240" w:lineRule="auto"/>
            </w:pPr>
          </w:p>
          <w:p w14:paraId="3C4A0463" w14:textId="77777777" w:rsidR="00007D06" w:rsidRDefault="00007D06" w:rsidP="0081406A">
            <w:pPr>
              <w:spacing w:line="240" w:lineRule="auto"/>
            </w:pPr>
            <w:proofErr w:type="spellStart"/>
            <w:r w:rsidRPr="0081406A">
              <w:rPr>
                <w:u w:val="single"/>
              </w:rPr>
              <w:t>Mapping</w:t>
            </w:r>
            <w:proofErr w:type="spellEnd"/>
            <w:r w:rsidRPr="0081406A">
              <w:rPr>
                <w:u w:val="single"/>
              </w:rPr>
              <w:t xml:space="preserve"> aantal personen</w:t>
            </w:r>
            <w:r w:rsidRPr="0034087C">
              <w:t>:</w:t>
            </w:r>
          </w:p>
          <w:p w14:paraId="7E9720A7" w14:textId="77777777" w:rsidR="007D2B9E" w:rsidRPr="0081406A" w:rsidRDefault="00B45E71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-</w:t>
            </w:r>
            <w:r w:rsidR="007D2B9E" w:rsidRPr="0081406A">
              <w:rPr>
                <w:sz w:val="16"/>
                <w:szCs w:val="16"/>
              </w:rPr>
              <w:t>enkelvoud</w:t>
            </w:r>
            <w:r w:rsidRPr="0081406A">
              <w:rPr>
                <w:sz w:val="16"/>
                <w:szCs w:val="16"/>
              </w:rPr>
              <w:t xml:space="preserve">: </w:t>
            </w:r>
            <w:r w:rsidR="002A68C5" w:rsidRPr="0081406A">
              <w:rPr>
                <w:sz w:val="16"/>
                <w:szCs w:val="16"/>
              </w:rPr>
              <w:t xml:space="preserve">alleen </w:t>
            </w:r>
            <w:r w:rsidR="007D2B9E" w:rsidRPr="0081406A">
              <w:rPr>
                <w:sz w:val="16"/>
                <w:szCs w:val="16"/>
              </w:rPr>
              <w:t>//Gevolmachtigde/</w:t>
            </w:r>
            <w:r w:rsidR="002A68C5" w:rsidRPr="0081406A">
              <w:rPr>
                <w:sz w:val="16"/>
                <w:szCs w:val="16"/>
              </w:rPr>
              <w:t xml:space="preserve"> komt voor</w:t>
            </w:r>
          </w:p>
          <w:p w14:paraId="06CCACF1" w14:textId="77777777" w:rsidR="00007D06" w:rsidRDefault="00B45E71" w:rsidP="0081406A">
            <w:pPr>
              <w:spacing w:line="240" w:lineRule="auto"/>
            </w:pPr>
            <w:r w:rsidRPr="0081406A">
              <w:rPr>
                <w:sz w:val="16"/>
                <w:szCs w:val="16"/>
              </w:rPr>
              <w:t>-</w:t>
            </w:r>
            <w:r w:rsidR="007D2B9E" w:rsidRPr="0081406A">
              <w:rPr>
                <w:sz w:val="16"/>
                <w:szCs w:val="16"/>
              </w:rPr>
              <w:t>meervoud</w:t>
            </w:r>
            <w:r w:rsidRPr="0081406A">
              <w:rPr>
                <w:sz w:val="16"/>
                <w:szCs w:val="16"/>
              </w:rPr>
              <w:t xml:space="preserve">: </w:t>
            </w:r>
            <w:r w:rsidR="007D2B9E" w:rsidRPr="0081406A">
              <w:rPr>
                <w:sz w:val="16"/>
                <w:szCs w:val="16"/>
              </w:rPr>
              <w:t>//Gevolmachtigde/</w:t>
            </w:r>
            <w:r w:rsidR="00BB5A15" w:rsidRPr="0081406A">
              <w:rPr>
                <w:sz w:val="16"/>
                <w:szCs w:val="16"/>
              </w:rPr>
              <w:t xml:space="preserve"> heeft ./</w:t>
            </w:r>
            <w:proofErr w:type="spellStart"/>
            <w:r w:rsidR="00BB5A15" w:rsidRPr="0081406A">
              <w:rPr>
                <w:sz w:val="16"/>
                <w:szCs w:val="16"/>
              </w:rPr>
              <w:t>G</w:t>
            </w:r>
            <w:r w:rsidR="002A68C5" w:rsidRPr="0081406A">
              <w:rPr>
                <w:sz w:val="16"/>
                <w:szCs w:val="16"/>
              </w:rPr>
              <w:t>erelateerdPersoon</w:t>
            </w:r>
            <w:proofErr w:type="spellEnd"/>
            <w:r>
              <w:t xml:space="preserve"> </w:t>
            </w:r>
          </w:p>
          <w:p w14:paraId="75136035" w14:textId="77777777" w:rsidR="00B45E71" w:rsidRDefault="00B45E71" w:rsidP="0081406A">
            <w:pPr>
              <w:spacing w:line="240" w:lineRule="auto"/>
            </w:pPr>
          </w:p>
          <w:p w14:paraId="035EB61D" w14:textId="77777777" w:rsidR="00007D06" w:rsidRPr="0081406A" w:rsidRDefault="00007D06" w:rsidP="0081406A">
            <w:pPr>
              <w:spacing w:line="240" w:lineRule="auto"/>
              <w:rPr>
                <w:u w:val="single"/>
              </w:rPr>
            </w:pPr>
            <w:proofErr w:type="spellStart"/>
            <w:r w:rsidRPr="0081406A">
              <w:rPr>
                <w:u w:val="single"/>
              </w:rPr>
              <w:t>Mapping</w:t>
            </w:r>
            <w:proofErr w:type="spellEnd"/>
            <w:r w:rsidR="00645259" w:rsidRPr="0081406A">
              <w:rPr>
                <w:u w:val="single"/>
              </w:rPr>
              <w:t xml:space="preserve"> tekst</w:t>
            </w:r>
            <w:r w:rsidRPr="0081406A">
              <w:rPr>
                <w:u w:val="single"/>
              </w:rPr>
              <w:t>:</w:t>
            </w:r>
          </w:p>
          <w:p w14:paraId="637D1687" w14:textId="77777777" w:rsidR="00007D06" w:rsidRPr="0081406A" w:rsidRDefault="00591F5F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</w:t>
            </w:r>
            <w:r w:rsidR="00007D06" w:rsidRPr="0081406A">
              <w:rPr>
                <w:sz w:val="16"/>
                <w:szCs w:val="16"/>
              </w:rPr>
              <w:t>/</w:t>
            </w:r>
            <w:r w:rsidR="00DB6FA7" w:rsidRPr="0081406A">
              <w:rPr>
                <w:sz w:val="16"/>
                <w:szCs w:val="16"/>
              </w:rPr>
              <w:t>Hoedanigheid</w:t>
            </w:r>
            <w:r w:rsidR="00007D06" w:rsidRPr="0081406A">
              <w:rPr>
                <w:sz w:val="16"/>
                <w:szCs w:val="16"/>
              </w:rPr>
              <w:t>/</w:t>
            </w:r>
            <w:proofErr w:type="spellStart"/>
            <w:r w:rsidR="004C6796" w:rsidRPr="0081406A">
              <w:rPr>
                <w:sz w:val="16"/>
                <w:szCs w:val="16"/>
              </w:rPr>
              <w:t>t</w:t>
            </w:r>
            <w:r w:rsidR="00007D06" w:rsidRPr="0081406A">
              <w:rPr>
                <w:sz w:val="16"/>
                <w:szCs w:val="16"/>
              </w:rPr>
              <w:t>ekstKeuze</w:t>
            </w:r>
            <w:proofErr w:type="spellEnd"/>
            <w:r w:rsidR="00007D06" w:rsidRPr="0081406A">
              <w:rPr>
                <w:sz w:val="16"/>
                <w:szCs w:val="16"/>
              </w:rPr>
              <w:t>/</w:t>
            </w:r>
          </w:p>
          <w:p w14:paraId="50D62863" w14:textId="77777777" w:rsidR="00007D06" w:rsidRPr="0081406A" w:rsidRDefault="004C6796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ab/>
            </w:r>
            <w:r w:rsidR="00007D06" w:rsidRPr="0081406A">
              <w:rPr>
                <w:sz w:val="16"/>
                <w:szCs w:val="16"/>
              </w:rPr>
              <w:t>./</w:t>
            </w:r>
            <w:proofErr w:type="spellStart"/>
            <w:r w:rsidR="00007D06" w:rsidRPr="0081406A">
              <w:rPr>
                <w:sz w:val="16"/>
                <w:szCs w:val="16"/>
              </w:rPr>
              <w:t>tagNaam</w:t>
            </w:r>
            <w:proofErr w:type="spellEnd"/>
            <w:r w:rsidR="00007D06" w:rsidRPr="0081406A">
              <w:rPr>
                <w:sz w:val="16"/>
                <w:szCs w:val="16"/>
              </w:rPr>
              <w:t xml:space="preserve"> (‘</w:t>
            </w:r>
            <w:proofErr w:type="spellStart"/>
            <w:r w:rsidR="00007D06" w:rsidRPr="0081406A">
              <w:rPr>
                <w:sz w:val="16"/>
                <w:szCs w:val="16"/>
              </w:rPr>
              <w:t>k_HoedanigheidVariant</w:t>
            </w:r>
            <w:proofErr w:type="spellEnd"/>
            <w:r w:rsidR="00007D06" w:rsidRPr="0081406A">
              <w:rPr>
                <w:sz w:val="16"/>
                <w:szCs w:val="16"/>
              </w:rPr>
              <w:t>’)</w:t>
            </w:r>
          </w:p>
          <w:p w14:paraId="42D834A8" w14:textId="77777777" w:rsidR="00007D06" w:rsidRPr="0081406A" w:rsidRDefault="004C6796" w:rsidP="0081406A">
            <w:pPr>
              <w:snapToGrid w:val="0"/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ab/>
            </w:r>
            <w:r w:rsidR="00007D06" w:rsidRPr="0081406A">
              <w:rPr>
                <w:sz w:val="16"/>
                <w:szCs w:val="16"/>
              </w:rPr>
              <w:t>./tekst (‘</w:t>
            </w:r>
            <w:r w:rsidR="00D70E28" w:rsidRPr="0081406A">
              <w:rPr>
                <w:sz w:val="16"/>
                <w:szCs w:val="16"/>
              </w:rPr>
              <w:t>5</w:t>
            </w:r>
            <w:r w:rsidR="00007D06" w:rsidRPr="0081406A">
              <w:rPr>
                <w:sz w:val="16"/>
                <w:szCs w:val="16"/>
              </w:rPr>
              <w:t>’)</w:t>
            </w:r>
          </w:p>
          <w:p w14:paraId="7B68F0F0" w14:textId="77777777" w:rsidR="00007D06" w:rsidRDefault="00007D06" w:rsidP="0081406A">
            <w:pPr>
              <w:spacing w:line="240" w:lineRule="auto"/>
            </w:pPr>
          </w:p>
          <w:p w14:paraId="03F01436" w14:textId="77777777" w:rsidR="00007D06" w:rsidRPr="0081406A" w:rsidRDefault="004C6796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ab/>
            </w:r>
            <w:r w:rsidR="00007D06" w:rsidRPr="0081406A">
              <w:rPr>
                <w:sz w:val="16"/>
                <w:szCs w:val="16"/>
              </w:rPr>
              <w:t>./</w:t>
            </w:r>
            <w:proofErr w:type="spellStart"/>
            <w:r w:rsidR="00007D06" w:rsidRPr="0081406A">
              <w:rPr>
                <w:sz w:val="16"/>
                <w:szCs w:val="16"/>
              </w:rPr>
              <w:t>tagNaam</w:t>
            </w:r>
            <w:proofErr w:type="spellEnd"/>
            <w:r w:rsidR="00007D06" w:rsidRPr="0081406A">
              <w:rPr>
                <w:sz w:val="16"/>
                <w:szCs w:val="16"/>
              </w:rPr>
              <w:t xml:space="preserve"> (‘k_HoedanigheidTekstVariant</w:t>
            </w:r>
            <w:r w:rsidR="00D70E28" w:rsidRPr="0081406A">
              <w:rPr>
                <w:sz w:val="16"/>
                <w:szCs w:val="16"/>
              </w:rPr>
              <w:t>5</w:t>
            </w:r>
            <w:r w:rsidR="00007D06" w:rsidRPr="0081406A">
              <w:rPr>
                <w:sz w:val="16"/>
                <w:szCs w:val="16"/>
              </w:rPr>
              <w:t>’)</w:t>
            </w:r>
          </w:p>
          <w:p w14:paraId="2C441A2F" w14:textId="77777777" w:rsidR="00007D06" w:rsidRPr="0081406A" w:rsidRDefault="004C6796" w:rsidP="0081406A">
            <w:pPr>
              <w:snapToGrid w:val="0"/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ab/>
            </w:r>
            <w:r w:rsidR="00007D06" w:rsidRPr="0081406A">
              <w:rPr>
                <w:sz w:val="16"/>
                <w:szCs w:val="16"/>
              </w:rPr>
              <w:t>./tekst (‘1’, ‘2’)</w:t>
            </w:r>
          </w:p>
          <w:p w14:paraId="4BAD4A40" w14:textId="77777777" w:rsidR="00007D06" w:rsidRDefault="00007D06" w:rsidP="0081406A">
            <w:pPr>
              <w:spacing w:line="240" w:lineRule="auto"/>
              <w:ind w:left="227"/>
            </w:pPr>
          </w:p>
          <w:p w14:paraId="52065689" w14:textId="77777777" w:rsidR="00007D06" w:rsidRDefault="00591F5F" w:rsidP="0081406A">
            <w:pPr>
              <w:spacing w:line="240" w:lineRule="auto"/>
              <w:ind w:left="227"/>
            </w:pPr>
            <w:r>
              <w:t>Getoond wordt</w:t>
            </w:r>
            <w:r w:rsidR="00007D06">
              <w:t>:</w:t>
            </w:r>
          </w:p>
          <w:p w14:paraId="5832A514" w14:textId="77777777" w:rsidR="00B97AD9" w:rsidRPr="004D7401" w:rsidRDefault="00B97AD9" w:rsidP="0081406A">
            <w:pPr>
              <w:pStyle w:val="streepje"/>
              <w:numPr>
                <w:ilvl w:val="0"/>
                <w:numId w:val="0"/>
              </w:numPr>
              <w:tabs>
                <w:tab w:val="clear" w:pos="227"/>
                <w:tab w:val="clear" w:pos="454"/>
                <w:tab w:val="left" w:pos="529"/>
              </w:tabs>
              <w:ind w:left="246"/>
            </w:pPr>
            <w:r w:rsidRPr="004D7401">
              <w:t>1</w:t>
            </w:r>
            <w:r w:rsidRPr="004D7401">
              <w:tab/>
            </w:r>
            <w:r w:rsidRPr="0081406A">
              <w:rPr>
                <w:rFonts w:cs="Arial"/>
                <w:sz w:val="20"/>
              </w:rPr>
              <w:t>als mondeling gevolmachtigde</w:t>
            </w:r>
            <w:r w:rsidRPr="0081406A">
              <w:rPr>
                <w:rFonts w:cs="Arial"/>
                <w:color w:val="800080"/>
                <w:sz w:val="20"/>
              </w:rPr>
              <w:t>n</w:t>
            </w:r>
            <w:r w:rsidRPr="0081406A">
              <w:rPr>
                <w:rFonts w:cs="Arial"/>
                <w:color w:val="FF0000"/>
                <w:sz w:val="20"/>
              </w:rPr>
              <w:t xml:space="preserve"> </w:t>
            </w:r>
            <w:r w:rsidRPr="0081406A">
              <w:rPr>
                <w:rFonts w:cs="Arial"/>
                <w:sz w:val="20"/>
              </w:rPr>
              <w:t>van</w:t>
            </w:r>
          </w:p>
          <w:p w14:paraId="29F3CBE8" w14:textId="77777777" w:rsidR="00B97AD9" w:rsidRPr="004D7401" w:rsidRDefault="00B97AD9" w:rsidP="0081406A">
            <w:pPr>
              <w:pStyle w:val="streepje"/>
              <w:numPr>
                <w:ilvl w:val="0"/>
                <w:numId w:val="0"/>
              </w:numPr>
              <w:tabs>
                <w:tab w:val="clear" w:pos="227"/>
                <w:tab w:val="clear" w:pos="454"/>
                <w:tab w:val="left" w:pos="529"/>
              </w:tabs>
              <w:ind w:left="246"/>
            </w:pPr>
            <w:r w:rsidRPr="004D7401">
              <w:t>2</w:t>
            </w:r>
            <w:r w:rsidRPr="004D7401">
              <w:tab/>
            </w:r>
            <w:r w:rsidRPr="0081406A">
              <w:rPr>
                <w:rFonts w:cs="Arial"/>
                <w:sz w:val="20"/>
              </w:rPr>
              <w:t>als schriftelijk gevolmachtigde</w:t>
            </w:r>
            <w:r w:rsidRPr="0081406A">
              <w:rPr>
                <w:rFonts w:cs="Arial"/>
                <w:color w:val="800080"/>
                <w:sz w:val="20"/>
              </w:rPr>
              <w:t>n</w:t>
            </w:r>
            <w:r w:rsidRPr="0081406A">
              <w:rPr>
                <w:rFonts w:cs="Arial"/>
                <w:color w:val="FF0000"/>
                <w:sz w:val="20"/>
              </w:rPr>
              <w:t xml:space="preserve"> </w:t>
            </w:r>
            <w:r w:rsidRPr="0081406A">
              <w:rPr>
                <w:rFonts w:cs="Arial"/>
                <w:sz w:val="20"/>
              </w:rPr>
              <w:t>van</w:t>
            </w:r>
          </w:p>
          <w:p w14:paraId="08E23C61" w14:textId="77777777" w:rsidR="00007D06" w:rsidRDefault="00007D06" w:rsidP="00E97D68">
            <w:r>
              <w:t xml:space="preserve"> </w:t>
            </w:r>
          </w:p>
        </w:tc>
      </w:tr>
    </w:tbl>
    <w:p w14:paraId="453DCAFE" w14:textId="77777777" w:rsidR="00526179" w:rsidRDefault="00526179" w:rsidP="00526179">
      <w:bookmarkStart w:id="109" w:name="_Toc364430429"/>
    </w:p>
    <w:p w14:paraId="6EA15C98" w14:textId="77777777" w:rsidR="00007D06" w:rsidRDefault="00D70E28" w:rsidP="00526179">
      <w:r>
        <w:t xml:space="preserve">Variant </w:t>
      </w:r>
      <w:r w:rsidR="00AD48D5">
        <w:t>2</w:t>
      </w:r>
      <w:r w:rsidR="00007D06">
        <w:t>: curator</w:t>
      </w:r>
      <w:bookmarkEnd w:id="109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4280"/>
        <w:gridCol w:w="5172"/>
      </w:tblGrid>
      <w:tr w:rsidR="00007D06" w:rsidRPr="0081406A" w14:paraId="31DDF584" w14:textId="77777777" w:rsidTr="0081406A">
        <w:tc>
          <w:tcPr>
            <w:tcW w:w="2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6A29C1" w14:textId="7F1C2860" w:rsidR="00007D06" w:rsidRPr="0081406A" w:rsidRDefault="00007D06" w:rsidP="0081406A">
            <w:pPr>
              <w:spacing w:line="240" w:lineRule="auto"/>
              <w:rPr>
                <w:rFonts w:cs="Arial"/>
                <w:color w:val="800080"/>
                <w:sz w:val="20"/>
              </w:rPr>
            </w:pPr>
            <w:r w:rsidRPr="0081406A">
              <w:rPr>
                <w:rFonts w:cs="Arial"/>
                <w:color w:val="FF0000"/>
                <w:sz w:val="20"/>
              </w:rPr>
              <w:t xml:space="preserve">in </w:t>
            </w:r>
            <w:r w:rsidRPr="0081406A">
              <w:rPr>
                <w:rFonts w:cs="Arial"/>
                <w:color w:val="339966"/>
                <w:sz w:val="20"/>
              </w:rPr>
              <w:t>zijn/haar/</w:t>
            </w:r>
            <w:ins w:id="110" w:author="Groot, Karina de" w:date="2024-11-08T10:15:00Z" w16du:dateUtc="2024-11-08T09:15:00Z">
              <w:r w:rsidR="000D508C">
                <w:rPr>
                  <w:rFonts w:cs="Arial"/>
                  <w:color w:val="339966"/>
                  <w:sz w:val="20"/>
                </w:rPr>
                <w:t>diens/</w:t>
              </w:r>
            </w:ins>
            <w:r w:rsidRPr="0081406A">
              <w:rPr>
                <w:rFonts w:cs="Arial"/>
                <w:color w:val="339966"/>
                <w:sz w:val="20"/>
              </w:rPr>
              <w:t>hun</w:t>
            </w:r>
            <w:r w:rsidRPr="0081406A">
              <w:rPr>
                <w:rFonts w:cs="Arial"/>
                <w:color w:val="FF0000"/>
                <w:sz w:val="20"/>
              </w:rPr>
              <w:t xml:space="preserve"> hoedanigheid van curator</w:t>
            </w:r>
            <w:r w:rsidRPr="0081406A">
              <w:rPr>
                <w:rFonts w:cs="Arial"/>
                <w:color w:val="800080"/>
                <w:sz w:val="20"/>
              </w:rPr>
              <w:t>en</w:t>
            </w:r>
            <w:r w:rsidRPr="0081406A">
              <w:rPr>
                <w:rFonts w:cs="Arial"/>
                <w:color w:val="FF0000"/>
                <w:sz w:val="20"/>
              </w:rPr>
              <w:t xml:space="preserve"> </w:t>
            </w:r>
            <w:r w:rsidRPr="0081406A">
              <w:rPr>
                <w:rFonts w:cs="Arial"/>
                <w:color w:val="800080"/>
                <w:sz w:val="20"/>
              </w:rPr>
              <w:t xml:space="preserve">(krachtens beschikking van de kantonrechter te 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sz w:val="20"/>
              </w:rPr>
              <w:t>plaats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color w:val="800080"/>
                <w:sz w:val="20"/>
              </w:rPr>
              <w:t xml:space="preserve">, de dato 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sz w:val="20"/>
              </w:rPr>
              <w:t>datum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color w:val="800080"/>
                <w:sz w:val="20"/>
              </w:rPr>
              <w:t>) in het faillissement</w:t>
            </w:r>
            <w:r w:rsidRPr="0081406A">
              <w:rPr>
                <w:rFonts w:cs="Arial"/>
                <w:color w:val="FF0000"/>
                <w:sz w:val="20"/>
              </w:rPr>
              <w:t xml:space="preserve"> van</w:t>
            </w:r>
          </w:p>
          <w:p w14:paraId="66D0B8BD" w14:textId="77777777" w:rsidR="00007D06" w:rsidRPr="0081406A" w:rsidRDefault="00007D06" w:rsidP="0081406A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4C0C84" w14:textId="77777777" w:rsidR="00007D06" w:rsidRDefault="00007D06" w:rsidP="00E97D68">
            <w:r>
              <w:t>Combinatie van vaste en optionele tekst.</w:t>
            </w:r>
            <w:r w:rsidR="00645259">
              <w:t xml:space="preserve"> Mogelijkheden</w:t>
            </w:r>
            <w:r>
              <w:t>:</w:t>
            </w:r>
          </w:p>
          <w:p w14:paraId="30890656" w14:textId="21897454" w:rsidR="00007D06" w:rsidRPr="0081406A" w:rsidRDefault="00007D06" w:rsidP="0081406A">
            <w:pPr>
              <w:pStyle w:val="streepje"/>
              <w:numPr>
                <w:ilvl w:val="0"/>
                <w:numId w:val="31"/>
              </w:numPr>
              <w:rPr>
                <w:szCs w:val="18"/>
              </w:rPr>
            </w:pPr>
            <w:r w:rsidRPr="0081406A">
              <w:rPr>
                <w:szCs w:val="18"/>
              </w:rPr>
              <w:t>‘</w:t>
            </w:r>
            <w:r w:rsidRPr="0081406A">
              <w:rPr>
                <w:rFonts w:cs="Arial"/>
                <w:color w:val="FF0000"/>
                <w:szCs w:val="18"/>
              </w:rPr>
              <w:t xml:space="preserve">in </w:t>
            </w:r>
            <w:r w:rsidRPr="0081406A">
              <w:rPr>
                <w:rFonts w:cs="Arial"/>
                <w:color w:val="339966"/>
                <w:szCs w:val="18"/>
              </w:rPr>
              <w:t>zijn/haar/</w:t>
            </w:r>
            <w:ins w:id="111" w:author="Groot, Karina de" w:date="2024-11-08T10:15:00Z" w16du:dateUtc="2024-11-08T09:15:00Z">
              <w:r w:rsidR="000D508C">
                <w:rPr>
                  <w:rFonts w:cs="Arial"/>
                  <w:color w:val="339966"/>
                  <w:szCs w:val="18"/>
                </w:rPr>
                <w:t>diens/</w:t>
              </w:r>
            </w:ins>
            <w:r w:rsidRPr="0081406A">
              <w:rPr>
                <w:rFonts w:cs="Arial"/>
                <w:color w:val="339966"/>
                <w:szCs w:val="18"/>
              </w:rPr>
              <w:t>hun</w:t>
            </w:r>
            <w:r w:rsidRPr="0081406A">
              <w:rPr>
                <w:rFonts w:cs="Arial"/>
                <w:color w:val="FF0000"/>
                <w:szCs w:val="18"/>
              </w:rPr>
              <w:t xml:space="preserve"> hoedanigheid van curator</w:t>
            </w:r>
            <w:r w:rsidRPr="0081406A">
              <w:rPr>
                <w:rFonts w:cs="Arial"/>
                <w:color w:val="800080"/>
                <w:szCs w:val="18"/>
              </w:rPr>
              <w:t>en</w:t>
            </w:r>
            <w:r w:rsidRPr="0081406A">
              <w:rPr>
                <w:rFonts w:cs="Arial"/>
                <w:color w:val="FF0000"/>
                <w:szCs w:val="18"/>
              </w:rPr>
              <w:t xml:space="preserve"> van</w:t>
            </w:r>
            <w:r w:rsidRPr="0081406A">
              <w:rPr>
                <w:szCs w:val="18"/>
              </w:rPr>
              <w:t>’</w:t>
            </w:r>
          </w:p>
          <w:p w14:paraId="13C4D7C1" w14:textId="75997C64" w:rsidR="00007D06" w:rsidRPr="0081406A" w:rsidRDefault="00007D06" w:rsidP="0081406A">
            <w:pPr>
              <w:pStyle w:val="streepje"/>
              <w:numPr>
                <w:ilvl w:val="0"/>
                <w:numId w:val="31"/>
              </w:numPr>
              <w:rPr>
                <w:szCs w:val="18"/>
              </w:rPr>
            </w:pPr>
            <w:r w:rsidRPr="0081406A">
              <w:rPr>
                <w:szCs w:val="18"/>
              </w:rPr>
              <w:t>‘</w:t>
            </w:r>
            <w:r w:rsidRPr="0081406A">
              <w:rPr>
                <w:rFonts w:cs="Arial"/>
                <w:color w:val="FF0000"/>
                <w:szCs w:val="18"/>
              </w:rPr>
              <w:t xml:space="preserve">in </w:t>
            </w:r>
            <w:r w:rsidRPr="0081406A">
              <w:rPr>
                <w:rFonts w:cs="Arial"/>
                <w:color w:val="339966"/>
                <w:szCs w:val="18"/>
              </w:rPr>
              <w:t>zijn/haar/</w:t>
            </w:r>
            <w:ins w:id="112" w:author="Groot, Karina de" w:date="2024-11-08T10:15:00Z" w16du:dateUtc="2024-11-08T09:15:00Z">
              <w:r w:rsidR="000D508C">
                <w:rPr>
                  <w:rFonts w:cs="Arial"/>
                  <w:color w:val="339966"/>
                  <w:szCs w:val="18"/>
                </w:rPr>
                <w:t>diens/</w:t>
              </w:r>
            </w:ins>
            <w:r w:rsidRPr="0081406A">
              <w:rPr>
                <w:rFonts w:cs="Arial"/>
                <w:color w:val="339966"/>
                <w:szCs w:val="18"/>
              </w:rPr>
              <w:t>hun</w:t>
            </w:r>
            <w:r w:rsidRPr="0081406A">
              <w:rPr>
                <w:rFonts w:cs="Arial"/>
                <w:color w:val="FF0000"/>
                <w:szCs w:val="18"/>
              </w:rPr>
              <w:t xml:space="preserve"> hoedanigheid van curator</w:t>
            </w:r>
            <w:r w:rsidRPr="0081406A">
              <w:rPr>
                <w:rFonts w:cs="Arial"/>
                <w:color w:val="800080"/>
                <w:szCs w:val="18"/>
              </w:rPr>
              <w:t>en</w:t>
            </w:r>
            <w:r w:rsidRPr="0081406A">
              <w:rPr>
                <w:rFonts w:cs="Arial"/>
                <w:color w:val="FF0000"/>
                <w:szCs w:val="18"/>
              </w:rPr>
              <w:t xml:space="preserve"> </w:t>
            </w:r>
            <w:r w:rsidRPr="0081406A">
              <w:rPr>
                <w:rFonts w:cs="Arial"/>
                <w:color w:val="800080"/>
                <w:szCs w:val="18"/>
              </w:rPr>
              <w:t>in het faillissement</w:t>
            </w:r>
            <w:r w:rsidRPr="0081406A">
              <w:rPr>
                <w:rFonts w:cs="Arial"/>
                <w:color w:val="FF0000"/>
                <w:szCs w:val="18"/>
              </w:rPr>
              <w:t xml:space="preserve"> van</w:t>
            </w:r>
            <w:r w:rsidRPr="0081406A">
              <w:rPr>
                <w:szCs w:val="18"/>
              </w:rPr>
              <w:t>’</w:t>
            </w:r>
          </w:p>
          <w:p w14:paraId="0195B7AC" w14:textId="4F4AC8B7" w:rsidR="00007D06" w:rsidRPr="0081406A" w:rsidRDefault="00007D06" w:rsidP="0081406A">
            <w:pPr>
              <w:pStyle w:val="streepje"/>
              <w:numPr>
                <w:ilvl w:val="0"/>
                <w:numId w:val="31"/>
              </w:numPr>
              <w:rPr>
                <w:szCs w:val="18"/>
              </w:rPr>
            </w:pPr>
            <w:r w:rsidRPr="0081406A">
              <w:rPr>
                <w:szCs w:val="18"/>
              </w:rPr>
              <w:t>‘</w:t>
            </w:r>
            <w:r w:rsidRPr="0081406A">
              <w:rPr>
                <w:rFonts w:cs="Arial"/>
                <w:color w:val="FF0000"/>
                <w:szCs w:val="18"/>
              </w:rPr>
              <w:t xml:space="preserve">in </w:t>
            </w:r>
            <w:r w:rsidRPr="0081406A">
              <w:rPr>
                <w:rFonts w:cs="Arial"/>
                <w:color w:val="339966"/>
                <w:szCs w:val="18"/>
              </w:rPr>
              <w:t>zijn/haar/</w:t>
            </w:r>
            <w:ins w:id="113" w:author="Groot, Karina de" w:date="2024-11-08T10:15:00Z" w16du:dateUtc="2024-11-08T09:15:00Z">
              <w:r w:rsidR="000D508C">
                <w:rPr>
                  <w:rFonts w:cs="Arial"/>
                  <w:color w:val="339966"/>
                  <w:szCs w:val="18"/>
                </w:rPr>
                <w:t>diens/</w:t>
              </w:r>
            </w:ins>
            <w:r w:rsidRPr="0081406A">
              <w:rPr>
                <w:rFonts w:cs="Arial"/>
                <w:color w:val="339966"/>
                <w:szCs w:val="18"/>
              </w:rPr>
              <w:t>hun</w:t>
            </w:r>
            <w:r w:rsidRPr="0081406A">
              <w:rPr>
                <w:rFonts w:cs="Arial"/>
                <w:color w:val="FF0000"/>
                <w:szCs w:val="18"/>
              </w:rPr>
              <w:t xml:space="preserve"> hoedanigheid van curator</w:t>
            </w:r>
            <w:r w:rsidRPr="0081406A">
              <w:rPr>
                <w:rFonts w:cs="Arial"/>
                <w:color w:val="800080"/>
                <w:szCs w:val="18"/>
              </w:rPr>
              <w:t>en</w:t>
            </w:r>
            <w:r w:rsidRPr="0081406A">
              <w:rPr>
                <w:rFonts w:cs="Arial"/>
                <w:color w:val="FF0000"/>
                <w:szCs w:val="18"/>
              </w:rPr>
              <w:t xml:space="preserve"> </w:t>
            </w:r>
            <w:r w:rsidRPr="0081406A">
              <w:rPr>
                <w:rFonts w:cs="Arial"/>
                <w:color w:val="800080"/>
                <w:szCs w:val="18"/>
              </w:rPr>
              <w:t xml:space="preserve">(krachtens beschikking van de kantonrechter te </w:t>
            </w:r>
            <w:r w:rsidRPr="0081406A">
              <w:rPr>
                <w:rFonts w:cs="Arial"/>
                <w:szCs w:val="18"/>
              </w:rPr>
              <w:fldChar w:fldCharType="begin"/>
            </w:r>
            <w:r w:rsidRPr="0081406A">
              <w:rPr>
                <w:rFonts w:cs="Arial"/>
                <w:szCs w:val="18"/>
              </w:rPr>
              <w:instrText>MacroButton Nomacro §</w:instrText>
            </w:r>
            <w:r w:rsidRPr="0081406A">
              <w:rPr>
                <w:rFonts w:cs="Arial"/>
                <w:szCs w:val="18"/>
              </w:rPr>
              <w:fldChar w:fldCharType="end"/>
            </w:r>
            <w:r w:rsidRPr="0081406A">
              <w:rPr>
                <w:rFonts w:cs="Arial"/>
                <w:szCs w:val="18"/>
              </w:rPr>
              <w:t>plaats</w:t>
            </w:r>
            <w:r w:rsidRPr="0081406A">
              <w:rPr>
                <w:rFonts w:cs="Arial"/>
                <w:szCs w:val="18"/>
              </w:rPr>
              <w:fldChar w:fldCharType="begin"/>
            </w:r>
            <w:r w:rsidRPr="0081406A">
              <w:rPr>
                <w:rFonts w:cs="Arial"/>
                <w:szCs w:val="18"/>
              </w:rPr>
              <w:instrText>MacroButton Nomacro §</w:instrText>
            </w:r>
            <w:r w:rsidRPr="0081406A">
              <w:rPr>
                <w:rFonts w:cs="Arial"/>
                <w:szCs w:val="18"/>
              </w:rPr>
              <w:fldChar w:fldCharType="end"/>
            </w:r>
            <w:r w:rsidRPr="0081406A">
              <w:rPr>
                <w:rFonts w:cs="Arial"/>
                <w:color w:val="800080"/>
                <w:szCs w:val="18"/>
              </w:rPr>
              <w:t xml:space="preserve">, de dato </w:t>
            </w:r>
            <w:r w:rsidRPr="0081406A">
              <w:rPr>
                <w:rFonts w:cs="Arial"/>
                <w:szCs w:val="18"/>
              </w:rPr>
              <w:fldChar w:fldCharType="begin"/>
            </w:r>
            <w:r w:rsidRPr="0081406A">
              <w:rPr>
                <w:rFonts w:cs="Arial"/>
                <w:szCs w:val="18"/>
              </w:rPr>
              <w:instrText>MacroButton Nomacro §</w:instrText>
            </w:r>
            <w:r w:rsidRPr="0081406A">
              <w:rPr>
                <w:rFonts w:cs="Arial"/>
                <w:szCs w:val="18"/>
              </w:rPr>
              <w:fldChar w:fldCharType="end"/>
            </w:r>
            <w:r w:rsidRPr="0081406A">
              <w:rPr>
                <w:rFonts w:cs="Arial"/>
                <w:szCs w:val="18"/>
              </w:rPr>
              <w:t>datum</w:t>
            </w:r>
            <w:r w:rsidRPr="0081406A">
              <w:rPr>
                <w:rFonts w:cs="Arial"/>
                <w:szCs w:val="18"/>
              </w:rPr>
              <w:fldChar w:fldCharType="begin"/>
            </w:r>
            <w:r w:rsidRPr="0081406A">
              <w:rPr>
                <w:rFonts w:cs="Arial"/>
                <w:szCs w:val="18"/>
              </w:rPr>
              <w:instrText>MacroButton Nomacro §</w:instrText>
            </w:r>
            <w:r w:rsidRPr="0081406A">
              <w:rPr>
                <w:rFonts w:cs="Arial"/>
                <w:szCs w:val="18"/>
              </w:rPr>
              <w:fldChar w:fldCharType="end"/>
            </w:r>
            <w:r w:rsidRPr="0081406A">
              <w:rPr>
                <w:rFonts w:cs="Arial"/>
                <w:color w:val="800080"/>
                <w:szCs w:val="18"/>
              </w:rPr>
              <w:t xml:space="preserve">) </w:t>
            </w:r>
            <w:r w:rsidRPr="0081406A">
              <w:rPr>
                <w:rFonts w:cs="Arial"/>
                <w:color w:val="FF0000"/>
                <w:szCs w:val="18"/>
              </w:rPr>
              <w:t>van</w:t>
            </w:r>
            <w:r w:rsidRPr="0081406A">
              <w:rPr>
                <w:szCs w:val="18"/>
              </w:rPr>
              <w:t>’</w:t>
            </w:r>
          </w:p>
          <w:p w14:paraId="67B3E992" w14:textId="09CAFA12" w:rsidR="00007D06" w:rsidRPr="0081406A" w:rsidRDefault="00007D06" w:rsidP="0081406A">
            <w:pPr>
              <w:pStyle w:val="streepje"/>
              <w:numPr>
                <w:ilvl w:val="0"/>
                <w:numId w:val="31"/>
              </w:numPr>
              <w:rPr>
                <w:szCs w:val="18"/>
              </w:rPr>
            </w:pPr>
            <w:r w:rsidRPr="0081406A">
              <w:rPr>
                <w:szCs w:val="18"/>
              </w:rPr>
              <w:t>‘</w:t>
            </w:r>
            <w:r w:rsidRPr="0081406A">
              <w:rPr>
                <w:rFonts w:cs="Arial"/>
                <w:color w:val="FF0000"/>
                <w:szCs w:val="18"/>
              </w:rPr>
              <w:t xml:space="preserve">in </w:t>
            </w:r>
            <w:r w:rsidRPr="0081406A">
              <w:rPr>
                <w:rFonts w:cs="Arial"/>
                <w:color w:val="339966"/>
                <w:szCs w:val="18"/>
              </w:rPr>
              <w:t>zijn/haar</w:t>
            </w:r>
            <w:ins w:id="114" w:author="Groot, Karina de" w:date="2024-11-08T10:15:00Z" w16du:dateUtc="2024-11-08T09:15:00Z">
              <w:r w:rsidR="000D508C">
                <w:rPr>
                  <w:rFonts w:cs="Arial"/>
                  <w:color w:val="339966"/>
                  <w:szCs w:val="18"/>
                </w:rPr>
                <w:t>diens/</w:t>
              </w:r>
            </w:ins>
            <w:r w:rsidRPr="0081406A">
              <w:rPr>
                <w:rFonts w:cs="Arial"/>
                <w:color w:val="339966"/>
                <w:szCs w:val="18"/>
              </w:rPr>
              <w:t>/hun</w:t>
            </w:r>
            <w:r w:rsidRPr="0081406A">
              <w:rPr>
                <w:rFonts w:cs="Arial"/>
                <w:color w:val="FF0000"/>
                <w:szCs w:val="18"/>
              </w:rPr>
              <w:t xml:space="preserve"> hoedanigheid van curator</w:t>
            </w:r>
            <w:r w:rsidRPr="0081406A">
              <w:rPr>
                <w:rFonts w:cs="Arial"/>
                <w:color w:val="800080"/>
                <w:szCs w:val="18"/>
              </w:rPr>
              <w:t>en</w:t>
            </w:r>
            <w:r w:rsidRPr="0081406A">
              <w:rPr>
                <w:rFonts w:cs="Arial"/>
                <w:color w:val="FF0000"/>
                <w:szCs w:val="18"/>
              </w:rPr>
              <w:t xml:space="preserve"> </w:t>
            </w:r>
            <w:r w:rsidRPr="0081406A">
              <w:rPr>
                <w:rFonts w:cs="Arial"/>
                <w:color w:val="800080"/>
                <w:szCs w:val="18"/>
              </w:rPr>
              <w:t xml:space="preserve">(krachtens beschikking van de kantonrechter te </w:t>
            </w:r>
            <w:r w:rsidRPr="0081406A">
              <w:rPr>
                <w:rFonts w:cs="Arial"/>
                <w:szCs w:val="18"/>
              </w:rPr>
              <w:fldChar w:fldCharType="begin"/>
            </w:r>
            <w:r w:rsidRPr="0081406A">
              <w:rPr>
                <w:rFonts w:cs="Arial"/>
                <w:szCs w:val="18"/>
              </w:rPr>
              <w:instrText>MacroButton Nomacro §</w:instrText>
            </w:r>
            <w:r w:rsidRPr="0081406A">
              <w:rPr>
                <w:rFonts w:cs="Arial"/>
                <w:szCs w:val="18"/>
              </w:rPr>
              <w:fldChar w:fldCharType="end"/>
            </w:r>
            <w:r w:rsidRPr="0081406A">
              <w:rPr>
                <w:rFonts w:cs="Arial"/>
                <w:szCs w:val="18"/>
              </w:rPr>
              <w:t>plaats</w:t>
            </w:r>
            <w:r w:rsidRPr="0081406A">
              <w:rPr>
                <w:rFonts w:cs="Arial"/>
                <w:szCs w:val="18"/>
              </w:rPr>
              <w:fldChar w:fldCharType="begin"/>
            </w:r>
            <w:r w:rsidRPr="0081406A">
              <w:rPr>
                <w:rFonts w:cs="Arial"/>
                <w:szCs w:val="18"/>
              </w:rPr>
              <w:instrText>MacroButton Nomacro §</w:instrText>
            </w:r>
            <w:r w:rsidRPr="0081406A">
              <w:rPr>
                <w:rFonts w:cs="Arial"/>
                <w:szCs w:val="18"/>
              </w:rPr>
              <w:fldChar w:fldCharType="end"/>
            </w:r>
            <w:r w:rsidRPr="0081406A">
              <w:rPr>
                <w:rFonts w:cs="Arial"/>
                <w:color w:val="800080"/>
                <w:szCs w:val="18"/>
              </w:rPr>
              <w:t xml:space="preserve">, de dato </w:t>
            </w:r>
            <w:r w:rsidRPr="0081406A">
              <w:rPr>
                <w:rFonts w:cs="Arial"/>
                <w:szCs w:val="18"/>
              </w:rPr>
              <w:fldChar w:fldCharType="begin"/>
            </w:r>
            <w:r w:rsidRPr="0081406A">
              <w:rPr>
                <w:rFonts w:cs="Arial"/>
                <w:szCs w:val="18"/>
              </w:rPr>
              <w:instrText>MacroButton Nomacro §</w:instrText>
            </w:r>
            <w:r w:rsidRPr="0081406A">
              <w:rPr>
                <w:rFonts w:cs="Arial"/>
                <w:szCs w:val="18"/>
              </w:rPr>
              <w:fldChar w:fldCharType="end"/>
            </w:r>
            <w:r w:rsidRPr="0081406A">
              <w:rPr>
                <w:rFonts w:cs="Arial"/>
                <w:szCs w:val="18"/>
              </w:rPr>
              <w:t>datum</w:t>
            </w:r>
            <w:r w:rsidRPr="0081406A">
              <w:rPr>
                <w:rFonts w:cs="Arial"/>
                <w:szCs w:val="18"/>
              </w:rPr>
              <w:fldChar w:fldCharType="begin"/>
            </w:r>
            <w:r w:rsidRPr="0081406A">
              <w:rPr>
                <w:rFonts w:cs="Arial"/>
                <w:szCs w:val="18"/>
              </w:rPr>
              <w:instrText>MacroButton Nomacro §</w:instrText>
            </w:r>
            <w:r w:rsidRPr="0081406A">
              <w:rPr>
                <w:rFonts w:cs="Arial"/>
                <w:szCs w:val="18"/>
              </w:rPr>
              <w:fldChar w:fldCharType="end"/>
            </w:r>
            <w:r w:rsidRPr="0081406A">
              <w:rPr>
                <w:rFonts w:cs="Arial"/>
                <w:color w:val="800080"/>
                <w:szCs w:val="18"/>
              </w:rPr>
              <w:t>) in het faillissement</w:t>
            </w:r>
            <w:r w:rsidRPr="0081406A">
              <w:rPr>
                <w:rFonts w:cs="Arial"/>
                <w:color w:val="FF0000"/>
                <w:szCs w:val="18"/>
              </w:rPr>
              <w:t xml:space="preserve"> van</w:t>
            </w:r>
            <w:r w:rsidRPr="0081406A">
              <w:rPr>
                <w:szCs w:val="18"/>
              </w:rPr>
              <w:t>’</w:t>
            </w:r>
          </w:p>
          <w:p w14:paraId="7C1466B2" w14:textId="77777777" w:rsidR="00007D06" w:rsidRDefault="00007D06" w:rsidP="00E97D68"/>
          <w:p w14:paraId="35B4AC1B" w14:textId="77777777" w:rsidR="00007D06" w:rsidRDefault="00007D06" w:rsidP="0081406A">
            <w:pPr>
              <w:spacing w:line="240" w:lineRule="auto"/>
            </w:pPr>
            <w:r w:rsidRPr="0081406A">
              <w:rPr>
                <w:rFonts w:cs="Arial"/>
                <w:szCs w:val="18"/>
              </w:rPr>
              <w:t xml:space="preserve">Indien meer dan één </w:t>
            </w:r>
            <w:r w:rsidR="00645259" w:rsidRPr="0081406A">
              <w:rPr>
                <w:rFonts w:cs="Arial"/>
                <w:szCs w:val="18"/>
              </w:rPr>
              <w:t>gevolmachtigde</w:t>
            </w:r>
            <w:r w:rsidRPr="0081406A">
              <w:rPr>
                <w:rFonts w:cs="Arial"/>
                <w:szCs w:val="18"/>
              </w:rPr>
              <w:t xml:space="preserve"> in hoedanigheid optreedt </w:t>
            </w:r>
            <w:r>
              <w:t>dan wordt ‘</w:t>
            </w:r>
            <w:r w:rsidRPr="0081406A">
              <w:rPr>
                <w:color w:val="339966"/>
              </w:rPr>
              <w:t>hun</w:t>
            </w:r>
            <w:r>
              <w:t>’ en ‘</w:t>
            </w:r>
            <w:r w:rsidRPr="0081406A">
              <w:rPr>
                <w:color w:val="FF0000"/>
              </w:rPr>
              <w:t>curator</w:t>
            </w:r>
            <w:r w:rsidRPr="0081406A">
              <w:rPr>
                <w:color w:val="800080"/>
              </w:rPr>
              <w:t>en</w:t>
            </w:r>
            <w:r w:rsidRPr="0022233A">
              <w:t xml:space="preserve">’ </w:t>
            </w:r>
            <w:r>
              <w:t>getoond.</w:t>
            </w:r>
          </w:p>
          <w:p w14:paraId="6F3B61F2" w14:textId="77777777" w:rsidR="00007D06" w:rsidRDefault="00007D06" w:rsidP="00E97D68"/>
          <w:p w14:paraId="784675FE" w14:textId="77777777" w:rsidR="000D508C" w:rsidRPr="00A71BF4" w:rsidRDefault="000D508C" w:rsidP="000D508C">
            <w:pPr>
              <w:spacing w:line="240" w:lineRule="auto"/>
              <w:rPr>
                <w:ins w:id="115" w:author="Groot, Karina de" w:date="2024-11-08T10:20:00Z" w16du:dateUtc="2024-11-08T09:20:00Z"/>
              </w:rPr>
            </w:pPr>
            <w:ins w:id="116" w:author="Groot, Karina de" w:date="2024-11-08T10:20:00Z" w16du:dateUtc="2024-11-08T09:20:00Z">
              <w:r w:rsidRPr="0034087C">
                <w:rPr>
                  <w:rFonts w:cs="Arial"/>
                  <w:szCs w:val="18"/>
                </w:rPr>
                <w:t xml:space="preserve">Indien één </w:t>
              </w:r>
              <w:r>
                <w:rPr>
                  <w:rFonts w:cs="Arial"/>
                  <w:szCs w:val="18"/>
                </w:rPr>
                <w:t>persoon</w:t>
              </w:r>
              <w:r w:rsidRPr="0034087C">
                <w:rPr>
                  <w:rFonts w:cs="Arial"/>
                  <w:szCs w:val="18"/>
                </w:rPr>
                <w:t xml:space="preserve"> in hoedanigheid optreedt</w:t>
              </w:r>
              <w:r>
                <w:t xml:space="preserve"> dan wordt ‘</w:t>
              </w:r>
              <w:r w:rsidRPr="00C762BE">
                <w:rPr>
                  <w:color w:val="339966"/>
                </w:rPr>
                <w:t>zijn</w:t>
              </w:r>
              <w:r>
                <w:t>’ of ‘</w:t>
              </w:r>
              <w:r w:rsidRPr="00C762BE">
                <w:rPr>
                  <w:color w:val="339966"/>
                </w:rPr>
                <w:t>haar</w:t>
              </w:r>
              <w:r>
                <w:t>’ of ‘</w:t>
              </w:r>
              <w:r w:rsidRPr="00695D71">
                <w:rPr>
                  <w:color w:val="339966"/>
                </w:rPr>
                <w:t>diens</w:t>
              </w:r>
              <w:r>
                <w:t>’ getoond, afhankelijk van het geslacht van de persoon.</w:t>
              </w:r>
            </w:ins>
          </w:p>
          <w:p w14:paraId="54296E75" w14:textId="07D7AE4D" w:rsidR="00007D06" w:rsidDel="000D508C" w:rsidRDefault="00007D06" w:rsidP="0081406A">
            <w:pPr>
              <w:spacing w:line="240" w:lineRule="auto"/>
              <w:rPr>
                <w:del w:id="117" w:author="Groot, Karina de" w:date="2024-11-08T10:20:00Z" w16du:dateUtc="2024-11-08T09:20:00Z"/>
              </w:rPr>
            </w:pPr>
            <w:del w:id="118" w:author="Groot, Karina de" w:date="2024-11-08T10:20:00Z" w16du:dateUtc="2024-11-08T09:20:00Z">
              <w:r w:rsidRPr="0081406A" w:rsidDel="000D508C">
                <w:rPr>
                  <w:rFonts w:cs="Arial"/>
                  <w:szCs w:val="18"/>
                </w:rPr>
                <w:delText xml:space="preserve">Indien één </w:delText>
              </w:r>
              <w:r w:rsidR="00645259" w:rsidRPr="0081406A" w:rsidDel="000D508C">
                <w:rPr>
                  <w:rFonts w:cs="Arial"/>
                  <w:szCs w:val="18"/>
                </w:rPr>
                <w:delText>gevolmachtigde</w:delText>
              </w:r>
              <w:r w:rsidRPr="0081406A" w:rsidDel="000D508C">
                <w:rPr>
                  <w:rFonts w:cs="Arial"/>
                  <w:szCs w:val="18"/>
                </w:rPr>
                <w:delText xml:space="preserve"> in hoedanigheid optreedt</w:delText>
              </w:r>
              <w:r w:rsidDel="000D508C">
                <w:delText xml:space="preserve"> dan wordt ‘</w:delText>
              </w:r>
              <w:r w:rsidRPr="0081406A" w:rsidDel="000D508C">
                <w:rPr>
                  <w:color w:val="339966"/>
                </w:rPr>
                <w:delText>zijn</w:delText>
              </w:r>
              <w:r w:rsidDel="000D508C">
                <w:delText>’ of ‘</w:delText>
              </w:r>
              <w:r w:rsidRPr="0081406A" w:rsidDel="000D508C">
                <w:rPr>
                  <w:color w:val="339966"/>
                </w:rPr>
                <w:delText>haar</w:delText>
              </w:r>
              <w:r w:rsidDel="000D508C">
                <w:delText>’ getoond, afhankelijk van het geslacht van de persoon. Bij een niet natuurlijk persoon wordt het geslacht afgeleid van het geslacht in de nnp-kodes waardelijst.</w:delText>
              </w:r>
            </w:del>
          </w:p>
          <w:p w14:paraId="547F6DEC" w14:textId="77777777" w:rsidR="00007D06" w:rsidRPr="0081406A" w:rsidRDefault="00007D06" w:rsidP="0081406A">
            <w:pPr>
              <w:spacing w:line="240" w:lineRule="auto"/>
              <w:rPr>
                <w:u w:val="single"/>
              </w:rPr>
            </w:pPr>
          </w:p>
          <w:p w14:paraId="37A8D465" w14:textId="77777777" w:rsidR="00007D06" w:rsidRDefault="00007D06" w:rsidP="0081406A">
            <w:pPr>
              <w:spacing w:line="240" w:lineRule="auto"/>
            </w:pPr>
            <w:proofErr w:type="spellStart"/>
            <w:r w:rsidRPr="0081406A">
              <w:rPr>
                <w:u w:val="single"/>
              </w:rPr>
              <w:t>Mapping</w:t>
            </w:r>
            <w:proofErr w:type="spellEnd"/>
            <w:r w:rsidRPr="0081406A">
              <w:rPr>
                <w:u w:val="single"/>
              </w:rPr>
              <w:t xml:space="preserve"> aantal personen</w:t>
            </w:r>
            <w:r w:rsidRPr="0034087C">
              <w:t>:</w:t>
            </w:r>
          </w:p>
          <w:p w14:paraId="62E9027A" w14:textId="77777777" w:rsidR="00007D06" w:rsidRPr="0081406A" w:rsidRDefault="00007D06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 xml:space="preserve">-zie </w:t>
            </w:r>
            <w:r w:rsidR="00645259" w:rsidRPr="0081406A">
              <w:rPr>
                <w:sz w:val="16"/>
                <w:szCs w:val="16"/>
              </w:rPr>
              <w:t>voorgaande ‘</w:t>
            </w:r>
            <w:proofErr w:type="spellStart"/>
            <w:r w:rsidR="00645259" w:rsidRPr="0081406A">
              <w:rPr>
                <w:sz w:val="16"/>
                <w:szCs w:val="16"/>
              </w:rPr>
              <w:t>mapping</w:t>
            </w:r>
            <w:proofErr w:type="spellEnd"/>
            <w:r w:rsidR="00645259" w:rsidRPr="0081406A">
              <w:rPr>
                <w:sz w:val="16"/>
                <w:szCs w:val="16"/>
              </w:rPr>
              <w:t xml:space="preserve"> aantal personen’.</w:t>
            </w:r>
          </w:p>
          <w:p w14:paraId="2010EFB8" w14:textId="77777777" w:rsidR="00007D06" w:rsidRDefault="00007D06" w:rsidP="00E97D68"/>
          <w:p w14:paraId="44C920D0" w14:textId="77777777" w:rsidR="00007D06" w:rsidRPr="0081406A" w:rsidRDefault="00007D06" w:rsidP="0081406A">
            <w:pPr>
              <w:spacing w:line="240" w:lineRule="auto"/>
              <w:rPr>
                <w:u w:val="single"/>
              </w:rPr>
            </w:pPr>
            <w:proofErr w:type="spellStart"/>
            <w:r w:rsidRPr="0081406A">
              <w:rPr>
                <w:u w:val="single"/>
              </w:rPr>
              <w:t>Mapping</w:t>
            </w:r>
            <w:proofErr w:type="spellEnd"/>
            <w:r w:rsidRPr="0081406A">
              <w:rPr>
                <w:u w:val="single"/>
              </w:rPr>
              <w:t xml:space="preserve"> plaats en datum:</w:t>
            </w:r>
          </w:p>
          <w:p w14:paraId="72FCA387" w14:textId="77777777" w:rsidR="00007D06" w:rsidRPr="0081406A" w:rsidRDefault="00007D06" w:rsidP="0081406A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//Gevolmachtigde/</w:t>
            </w:r>
            <w:proofErr w:type="spellStart"/>
            <w:r w:rsidRPr="0081406A">
              <w:rPr>
                <w:sz w:val="16"/>
                <w:szCs w:val="16"/>
              </w:rPr>
              <w:t>gegevensOndertekening</w:t>
            </w:r>
            <w:proofErr w:type="spellEnd"/>
          </w:p>
          <w:p w14:paraId="611A5552" w14:textId="77777777" w:rsidR="00007D06" w:rsidRPr="0081406A" w:rsidRDefault="00007D06" w:rsidP="0081406A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./</w:t>
            </w:r>
            <w:proofErr w:type="spellStart"/>
            <w:r w:rsidRPr="0081406A">
              <w:rPr>
                <w:sz w:val="16"/>
                <w:szCs w:val="16"/>
              </w:rPr>
              <w:t>soortOndertekening</w:t>
            </w:r>
            <w:proofErr w:type="spellEnd"/>
            <w:r w:rsidRPr="0081406A">
              <w:rPr>
                <w:sz w:val="16"/>
                <w:szCs w:val="16"/>
              </w:rPr>
              <w:t>(‘beschikking kantonrechter’)</w:t>
            </w:r>
          </w:p>
          <w:p w14:paraId="4A481E8E" w14:textId="77777777" w:rsidR="00007D06" w:rsidRPr="0081406A" w:rsidRDefault="00007D06" w:rsidP="0081406A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./</w:t>
            </w:r>
            <w:proofErr w:type="spellStart"/>
            <w:r w:rsidRPr="0081406A">
              <w:rPr>
                <w:sz w:val="16"/>
                <w:szCs w:val="16"/>
              </w:rPr>
              <w:t>naamGemeente</w:t>
            </w:r>
            <w:proofErr w:type="spellEnd"/>
          </w:p>
          <w:p w14:paraId="4BC8F96A" w14:textId="77777777" w:rsidR="00007D06" w:rsidRDefault="00007D06" w:rsidP="0081406A">
            <w:pPr>
              <w:spacing w:line="240" w:lineRule="auto"/>
              <w:ind w:left="227"/>
            </w:pPr>
            <w:r w:rsidRPr="0081406A">
              <w:rPr>
                <w:sz w:val="16"/>
                <w:szCs w:val="16"/>
              </w:rPr>
              <w:t>./datum</w:t>
            </w:r>
          </w:p>
          <w:p w14:paraId="78152A73" w14:textId="77777777" w:rsidR="00007D06" w:rsidRDefault="00007D06" w:rsidP="00E97D68"/>
          <w:p w14:paraId="5F0A80E6" w14:textId="77777777" w:rsidR="00007D06" w:rsidRPr="0081406A" w:rsidRDefault="00007D06" w:rsidP="0081406A">
            <w:pPr>
              <w:spacing w:line="240" w:lineRule="auto"/>
              <w:rPr>
                <w:u w:val="single"/>
              </w:rPr>
            </w:pPr>
            <w:proofErr w:type="spellStart"/>
            <w:r w:rsidRPr="0081406A">
              <w:rPr>
                <w:u w:val="single"/>
              </w:rPr>
              <w:t>Mapping</w:t>
            </w:r>
            <w:proofErr w:type="spellEnd"/>
            <w:r w:rsidRPr="0081406A">
              <w:rPr>
                <w:u w:val="single"/>
              </w:rPr>
              <w:t xml:space="preserve"> geslacht:</w:t>
            </w:r>
          </w:p>
          <w:p w14:paraId="30FFF2F6" w14:textId="77777777" w:rsidR="00007D06" w:rsidRPr="0081406A" w:rsidRDefault="00007D06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//Gevolmachtigde/gegevens/</w:t>
            </w:r>
            <w:proofErr w:type="spellStart"/>
            <w:r w:rsidRPr="0081406A">
              <w:rPr>
                <w:sz w:val="16"/>
                <w:szCs w:val="16"/>
              </w:rPr>
              <w:t>persoonGegevens</w:t>
            </w:r>
            <w:proofErr w:type="spellEnd"/>
            <w:r w:rsidRPr="0081406A">
              <w:rPr>
                <w:sz w:val="16"/>
                <w:szCs w:val="16"/>
              </w:rPr>
              <w:t>/</w:t>
            </w:r>
          </w:p>
          <w:p w14:paraId="6618A76C" w14:textId="798A659C" w:rsidR="00007D06" w:rsidRPr="0081406A" w:rsidRDefault="00007D06" w:rsidP="0081406A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./geslacht</w:t>
            </w:r>
            <w:ins w:id="119" w:author="Groot, Karina de" w:date="2024-11-08T10:16:00Z" w16du:dateUtc="2024-11-08T09:16:00Z">
              <w:r w:rsidR="000D508C">
                <w:rPr>
                  <w:sz w:val="16"/>
                  <w:szCs w:val="16"/>
                </w:rPr>
                <w:t xml:space="preserve"> =Man, Vrou</w:t>
              </w:r>
            </w:ins>
            <w:ins w:id="120" w:author="Groot, Karina de" w:date="2024-11-08T10:20:00Z" w16du:dateUtc="2024-11-08T09:20:00Z">
              <w:r w:rsidR="00ED264C">
                <w:rPr>
                  <w:sz w:val="16"/>
                  <w:szCs w:val="16"/>
                </w:rPr>
                <w:t>w</w:t>
              </w:r>
            </w:ins>
            <w:ins w:id="121" w:author="Groot, Karina de" w:date="2024-11-08T10:16:00Z" w16du:dateUtc="2024-11-08T09:16:00Z">
              <w:r w:rsidR="000D508C">
                <w:rPr>
                  <w:sz w:val="16"/>
                  <w:szCs w:val="16"/>
                </w:rPr>
                <w:t xml:space="preserve">, </w:t>
              </w:r>
              <w:proofErr w:type="spellStart"/>
              <w:r w:rsidR="000D508C">
                <w:rPr>
                  <w:sz w:val="16"/>
                  <w:szCs w:val="16"/>
                </w:rPr>
                <w:t>Ombekend</w:t>
              </w:r>
              <w:proofErr w:type="spellEnd"/>
              <w:r w:rsidR="000D508C">
                <w:rPr>
                  <w:sz w:val="16"/>
                  <w:szCs w:val="16"/>
                </w:rPr>
                <w:t>)</w:t>
              </w:r>
            </w:ins>
          </w:p>
          <w:p w14:paraId="5ADBD531" w14:textId="77777777" w:rsidR="00007D06" w:rsidRDefault="00007D06" w:rsidP="00E97D68"/>
          <w:p w14:paraId="3E8E956A" w14:textId="58E5CDD1" w:rsidR="00007D06" w:rsidRPr="0081406A" w:rsidRDefault="00007D06" w:rsidP="00E97D68">
            <w:pPr>
              <w:rPr>
                <w:u w:val="single"/>
              </w:rPr>
            </w:pPr>
            <w:proofErr w:type="spellStart"/>
            <w:r w:rsidRPr="0081406A">
              <w:rPr>
                <w:u w:val="single"/>
              </w:rPr>
              <w:t>Mapping</w:t>
            </w:r>
            <w:proofErr w:type="spellEnd"/>
            <w:r w:rsidRPr="0081406A">
              <w:rPr>
                <w:u w:val="single"/>
              </w:rPr>
              <w:t xml:space="preserve"> tekst</w:t>
            </w:r>
            <w:del w:id="122" w:author="Groot, Karina de" w:date="2024-11-08T10:16:00Z" w16du:dateUtc="2024-11-08T09:16:00Z">
              <w:r w:rsidRPr="0081406A" w:rsidDel="000D508C">
                <w:rPr>
                  <w:u w:val="single"/>
                </w:rPr>
                <w:delText>:</w:delText>
              </w:r>
            </w:del>
          </w:p>
          <w:p w14:paraId="7F06CA76" w14:textId="77777777" w:rsidR="00645259" w:rsidRPr="0081406A" w:rsidRDefault="00645259" w:rsidP="0081406A">
            <w:pPr>
              <w:spacing w:before="72"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</w:t>
            </w:r>
            <w:r w:rsidR="00DB6FA7" w:rsidRPr="0081406A">
              <w:rPr>
                <w:sz w:val="16"/>
                <w:szCs w:val="16"/>
              </w:rPr>
              <w:t>Hoedanigheid</w:t>
            </w:r>
            <w:r w:rsidRPr="0081406A">
              <w:rPr>
                <w:sz w:val="16"/>
                <w:szCs w:val="16"/>
              </w:rPr>
              <w:t>/</w:t>
            </w:r>
            <w:proofErr w:type="spellStart"/>
            <w:r w:rsidR="004C6796" w:rsidRPr="0081406A">
              <w:rPr>
                <w:sz w:val="16"/>
                <w:szCs w:val="16"/>
              </w:rPr>
              <w:t>t</w:t>
            </w:r>
            <w:r w:rsidRPr="0081406A">
              <w:rPr>
                <w:sz w:val="16"/>
                <w:szCs w:val="16"/>
              </w:rPr>
              <w:t>ekstKeuze</w:t>
            </w:r>
            <w:proofErr w:type="spellEnd"/>
            <w:r w:rsidRPr="0081406A">
              <w:rPr>
                <w:sz w:val="16"/>
                <w:szCs w:val="16"/>
              </w:rPr>
              <w:t>/</w:t>
            </w:r>
          </w:p>
          <w:p w14:paraId="42921198" w14:textId="77777777" w:rsidR="00645259" w:rsidRPr="0081406A" w:rsidRDefault="004C6796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ab/>
            </w:r>
            <w:r w:rsidR="00645259" w:rsidRPr="0081406A">
              <w:rPr>
                <w:sz w:val="16"/>
                <w:szCs w:val="16"/>
              </w:rPr>
              <w:t>./</w:t>
            </w:r>
            <w:proofErr w:type="spellStart"/>
            <w:r w:rsidR="00645259" w:rsidRPr="0081406A">
              <w:rPr>
                <w:sz w:val="16"/>
                <w:szCs w:val="16"/>
              </w:rPr>
              <w:t>tagNaam</w:t>
            </w:r>
            <w:proofErr w:type="spellEnd"/>
            <w:r w:rsidR="00645259" w:rsidRPr="0081406A">
              <w:rPr>
                <w:sz w:val="16"/>
                <w:szCs w:val="16"/>
              </w:rPr>
              <w:t xml:space="preserve"> (‘</w:t>
            </w:r>
            <w:proofErr w:type="spellStart"/>
            <w:r w:rsidR="00645259" w:rsidRPr="0081406A">
              <w:rPr>
                <w:sz w:val="16"/>
                <w:szCs w:val="16"/>
              </w:rPr>
              <w:t>k_HoedanigheidVariant</w:t>
            </w:r>
            <w:proofErr w:type="spellEnd"/>
            <w:r w:rsidR="00645259" w:rsidRPr="0081406A">
              <w:rPr>
                <w:sz w:val="16"/>
                <w:szCs w:val="16"/>
              </w:rPr>
              <w:t>’)</w:t>
            </w:r>
          </w:p>
          <w:p w14:paraId="78B9D074" w14:textId="77777777" w:rsidR="00645259" w:rsidRPr="0081406A" w:rsidRDefault="004C6796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ab/>
            </w:r>
            <w:r w:rsidR="00645259" w:rsidRPr="0081406A">
              <w:rPr>
                <w:sz w:val="16"/>
                <w:szCs w:val="16"/>
              </w:rPr>
              <w:t>./tekst (‘</w:t>
            </w:r>
            <w:r w:rsidR="00D70E28" w:rsidRPr="0081406A">
              <w:rPr>
                <w:sz w:val="16"/>
                <w:szCs w:val="16"/>
              </w:rPr>
              <w:t>6</w:t>
            </w:r>
            <w:r w:rsidR="00645259" w:rsidRPr="0081406A">
              <w:rPr>
                <w:sz w:val="16"/>
                <w:szCs w:val="16"/>
              </w:rPr>
              <w:t>’)</w:t>
            </w:r>
          </w:p>
          <w:p w14:paraId="0B7EE2FC" w14:textId="77777777" w:rsidR="00645259" w:rsidRPr="0081406A" w:rsidRDefault="00645259" w:rsidP="0081406A">
            <w:pPr>
              <w:spacing w:before="72" w:line="240" w:lineRule="auto"/>
              <w:rPr>
                <w:sz w:val="16"/>
                <w:szCs w:val="16"/>
              </w:rPr>
            </w:pPr>
          </w:p>
          <w:p w14:paraId="1DD6A64E" w14:textId="77777777" w:rsidR="00007D06" w:rsidRPr="0081406A" w:rsidRDefault="004C6796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ab/>
            </w:r>
            <w:r w:rsidR="00007D06" w:rsidRPr="0081406A">
              <w:rPr>
                <w:sz w:val="16"/>
                <w:szCs w:val="16"/>
              </w:rPr>
              <w:t>./</w:t>
            </w:r>
            <w:proofErr w:type="spellStart"/>
            <w:r w:rsidR="00007D06" w:rsidRPr="0081406A">
              <w:rPr>
                <w:sz w:val="16"/>
                <w:szCs w:val="16"/>
              </w:rPr>
              <w:t>tagNaam</w:t>
            </w:r>
            <w:proofErr w:type="spellEnd"/>
            <w:r w:rsidR="00007D06" w:rsidRPr="0081406A">
              <w:rPr>
                <w:sz w:val="16"/>
                <w:szCs w:val="16"/>
              </w:rPr>
              <w:t xml:space="preserve"> (‘k_HoedanigheidTekstVariant</w:t>
            </w:r>
            <w:r w:rsidR="00D70E28" w:rsidRPr="0081406A">
              <w:rPr>
                <w:sz w:val="16"/>
                <w:szCs w:val="16"/>
              </w:rPr>
              <w:t>6</w:t>
            </w:r>
            <w:r w:rsidR="00007D06" w:rsidRPr="0081406A">
              <w:rPr>
                <w:sz w:val="16"/>
                <w:szCs w:val="16"/>
              </w:rPr>
              <w:t>’)</w:t>
            </w:r>
          </w:p>
          <w:p w14:paraId="4EB6C01F" w14:textId="77777777" w:rsidR="00007D06" w:rsidRPr="0081406A" w:rsidRDefault="004C6796" w:rsidP="0081406A">
            <w:pPr>
              <w:snapToGrid w:val="0"/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ab/>
            </w:r>
            <w:r w:rsidR="00007D06" w:rsidRPr="0081406A">
              <w:rPr>
                <w:sz w:val="16"/>
                <w:szCs w:val="16"/>
              </w:rPr>
              <w:t>./tekst (‘1’ t/m ‘4’)</w:t>
            </w:r>
          </w:p>
          <w:p w14:paraId="53F55188" w14:textId="77777777" w:rsidR="00007D06" w:rsidRDefault="00007D06" w:rsidP="0081406A">
            <w:pPr>
              <w:spacing w:line="240" w:lineRule="auto"/>
              <w:ind w:left="227"/>
            </w:pPr>
          </w:p>
          <w:p w14:paraId="0545BA4F" w14:textId="77777777" w:rsidR="00007D06" w:rsidRDefault="007C4C36" w:rsidP="0081406A">
            <w:pPr>
              <w:spacing w:line="240" w:lineRule="auto"/>
              <w:ind w:left="227"/>
            </w:pPr>
            <w:r>
              <w:t>Getoond wordt</w:t>
            </w:r>
            <w:r w:rsidR="00007D06">
              <w:t>:</w:t>
            </w:r>
          </w:p>
          <w:p w14:paraId="5F090B64" w14:textId="75556656" w:rsidR="00B97AD9" w:rsidRPr="004D7401" w:rsidRDefault="00B97AD9" w:rsidP="0081406A">
            <w:pPr>
              <w:pStyle w:val="streepje"/>
              <w:numPr>
                <w:ilvl w:val="0"/>
                <w:numId w:val="0"/>
              </w:numPr>
              <w:tabs>
                <w:tab w:val="clear" w:pos="227"/>
                <w:tab w:val="clear" w:pos="454"/>
                <w:tab w:val="left" w:pos="671"/>
              </w:tabs>
              <w:ind w:left="246"/>
            </w:pPr>
            <w:r w:rsidRPr="004D7401">
              <w:t>1</w:t>
            </w:r>
            <w:r w:rsidRPr="004D7401">
              <w:tab/>
            </w:r>
            <w:r w:rsidRPr="0081406A">
              <w:rPr>
                <w:rFonts w:cs="Arial"/>
                <w:sz w:val="20"/>
              </w:rPr>
              <w:t>in</w:t>
            </w:r>
            <w:r w:rsidRPr="0081406A">
              <w:rPr>
                <w:rFonts w:cs="Arial"/>
                <w:color w:val="FF0000"/>
                <w:sz w:val="20"/>
              </w:rPr>
              <w:t xml:space="preserve"> </w:t>
            </w:r>
            <w:r w:rsidRPr="0081406A">
              <w:rPr>
                <w:rFonts w:cs="Arial"/>
                <w:color w:val="339966"/>
                <w:sz w:val="20"/>
              </w:rPr>
              <w:t>zijn/haar/</w:t>
            </w:r>
            <w:ins w:id="123" w:author="Groot, Karina de" w:date="2024-11-08T10:22:00Z" w16du:dateUtc="2024-11-08T09:22:00Z">
              <w:r w:rsidR="00F4178C">
                <w:rPr>
                  <w:rFonts w:cs="Arial"/>
                  <w:color w:val="339966"/>
                  <w:sz w:val="20"/>
                </w:rPr>
                <w:t>diens/</w:t>
              </w:r>
            </w:ins>
            <w:r w:rsidRPr="0081406A">
              <w:rPr>
                <w:rFonts w:cs="Arial"/>
                <w:color w:val="339966"/>
                <w:sz w:val="20"/>
              </w:rPr>
              <w:t>hun</w:t>
            </w:r>
            <w:r w:rsidRPr="0081406A">
              <w:rPr>
                <w:rFonts w:cs="Arial"/>
                <w:color w:val="FF0000"/>
                <w:sz w:val="20"/>
              </w:rPr>
              <w:t xml:space="preserve"> </w:t>
            </w:r>
            <w:r w:rsidRPr="0081406A">
              <w:rPr>
                <w:rFonts w:cs="Arial"/>
                <w:sz w:val="20"/>
              </w:rPr>
              <w:t>hoedanigheid van curator</w:t>
            </w:r>
            <w:r w:rsidRPr="0081406A">
              <w:rPr>
                <w:rFonts w:cs="Arial"/>
                <w:color w:val="800080"/>
                <w:sz w:val="20"/>
              </w:rPr>
              <w:t>en</w:t>
            </w:r>
            <w:r w:rsidRPr="0081406A">
              <w:rPr>
                <w:rFonts w:cs="Arial"/>
                <w:color w:val="FF0000"/>
                <w:sz w:val="20"/>
              </w:rPr>
              <w:t xml:space="preserve"> </w:t>
            </w:r>
            <w:r w:rsidRPr="0081406A">
              <w:rPr>
                <w:rFonts w:cs="Arial"/>
                <w:sz w:val="20"/>
              </w:rPr>
              <w:t>van</w:t>
            </w:r>
          </w:p>
          <w:p w14:paraId="7906D8FC" w14:textId="48B2F219" w:rsidR="00B97AD9" w:rsidRPr="004D7401" w:rsidRDefault="00B97AD9" w:rsidP="0081406A">
            <w:pPr>
              <w:pStyle w:val="streepje"/>
              <w:numPr>
                <w:ilvl w:val="0"/>
                <w:numId w:val="0"/>
              </w:numPr>
              <w:tabs>
                <w:tab w:val="clear" w:pos="227"/>
                <w:tab w:val="clear" w:pos="454"/>
                <w:tab w:val="left" w:pos="671"/>
              </w:tabs>
              <w:ind w:left="246"/>
            </w:pPr>
            <w:r w:rsidRPr="004D7401">
              <w:t>2</w:t>
            </w:r>
            <w:r w:rsidRPr="004D7401">
              <w:tab/>
            </w:r>
            <w:r w:rsidRPr="0081406A">
              <w:rPr>
                <w:rFonts w:cs="Arial"/>
                <w:sz w:val="20"/>
              </w:rPr>
              <w:t>in</w:t>
            </w:r>
            <w:r w:rsidRPr="0081406A">
              <w:rPr>
                <w:rFonts w:cs="Arial"/>
                <w:color w:val="FF0000"/>
                <w:sz w:val="20"/>
              </w:rPr>
              <w:t xml:space="preserve"> </w:t>
            </w:r>
            <w:r w:rsidRPr="0081406A">
              <w:rPr>
                <w:rFonts w:cs="Arial"/>
                <w:color w:val="339966"/>
                <w:sz w:val="20"/>
              </w:rPr>
              <w:t>zijn/haar/</w:t>
            </w:r>
            <w:ins w:id="124" w:author="Groot, Karina de" w:date="2024-11-08T10:22:00Z" w16du:dateUtc="2024-11-08T09:22:00Z">
              <w:r w:rsidR="00F4178C">
                <w:rPr>
                  <w:rFonts w:cs="Arial"/>
                  <w:color w:val="339966"/>
                  <w:sz w:val="20"/>
                </w:rPr>
                <w:t>diens/</w:t>
              </w:r>
            </w:ins>
            <w:r w:rsidRPr="0081406A">
              <w:rPr>
                <w:rFonts w:cs="Arial"/>
                <w:color w:val="339966"/>
                <w:sz w:val="20"/>
              </w:rPr>
              <w:t>hun</w:t>
            </w:r>
            <w:r w:rsidRPr="0081406A">
              <w:rPr>
                <w:rFonts w:cs="Arial"/>
                <w:color w:val="FF0000"/>
                <w:sz w:val="20"/>
              </w:rPr>
              <w:t xml:space="preserve"> </w:t>
            </w:r>
            <w:r w:rsidRPr="0081406A">
              <w:rPr>
                <w:rFonts w:cs="Arial"/>
                <w:sz w:val="20"/>
              </w:rPr>
              <w:t>hoedanigheid van curator</w:t>
            </w:r>
            <w:r w:rsidRPr="0081406A">
              <w:rPr>
                <w:rFonts w:cs="Arial"/>
                <w:color w:val="800080"/>
                <w:sz w:val="20"/>
              </w:rPr>
              <w:t>en</w:t>
            </w:r>
            <w:r w:rsidRPr="0081406A">
              <w:rPr>
                <w:rFonts w:cs="Arial"/>
                <w:color w:val="FF0000"/>
                <w:sz w:val="20"/>
              </w:rPr>
              <w:t xml:space="preserve"> </w:t>
            </w:r>
            <w:r w:rsidRPr="0081406A">
              <w:rPr>
                <w:rFonts w:cs="Arial"/>
                <w:sz w:val="20"/>
              </w:rPr>
              <w:t xml:space="preserve">in </w:t>
            </w:r>
            <w:r w:rsidR="00515CAE" w:rsidRPr="0081406A">
              <w:rPr>
                <w:rFonts w:cs="Arial"/>
                <w:sz w:val="20"/>
              </w:rPr>
              <w:tab/>
            </w:r>
            <w:r w:rsidRPr="0081406A">
              <w:rPr>
                <w:rFonts w:cs="Arial"/>
                <w:sz w:val="20"/>
              </w:rPr>
              <w:t>het faillissement van</w:t>
            </w:r>
          </w:p>
          <w:p w14:paraId="16BF3DB3" w14:textId="7D2EE2F0" w:rsidR="00B97AD9" w:rsidRPr="004D7401" w:rsidRDefault="00B97AD9" w:rsidP="0081406A">
            <w:pPr>
              <w:pStyle w:val="streepje"/>
              <w:numPr>
                <w:ilvl w:val="0"/>
                <w:numId w:val="0"/>
              </w:numPr>
              <w:tabs>
                <w:tab w:val="clear" w:pos="227"/>
                <w:tab w:val="clear" w:pos="454"/>
                <w:tab w:val="left" w:pos="671"/>
              </w:tabs>
              <w:ind w:left="246"/>
            </w:pPr>
            <w:r w:rsidRPr="004D7401">
              <w:t>3</w:t>
            </w:r>
            <w:r w:rsidRPr="004D7401">
              <w:tab/>
            </w:r>
            <w:r w:rsidRPr="0081406A">
              <w:rPr>
                <w:rFonts w:cs="Arial"/>
                <w:sz w:val="20"/>
              </w:rPr>
              <w:t>in</w:t>
            </w:r>
            <w:r w:rsidRPr="0081406A">
              <w:rPr>
                <w:rFonts w:cs="Arial"/>
                <w:color w:val="FF0000"/>
                <w:sz w:val="20"/>
              </w:rPr>
              <w:t xml:space="preserve"> </w:t>
            </w:r>
            <w:r w:rsidRPr="0081406A">
              <w:rPr>
                <w:rFonts w:cs="Arial"/>
                <w:color w:val="339966"/>
                <w:sz w:val="20"/>
              </w:rPr>
              <w:t>zijn/haar/</w:t>
            </w:r>
            <w:ins w:id="125" w:author="Groot, Karina de" w:date="2024-11-08T10:22:00Z" w16du:dateUtc="2024-11-08T09:22:00Z">
              <w:r w:rsidR="00F4178C">
                <w:rPr>
                  <w:rFonts w:cs="Arial"/>
                  <w:color w:val="339966"/>
                  <w:sz w:val="20"/>
                </w:rPr>
                <w:t>diens/</w:t>
              </w:r>
            </w:ins>
            <w:r w:rsidRPr="0081406A">
              <w:rPr>
                <w:rFonts w:cs="Arial"/>
                <w:color w:val="339966"/>
                <w:sz w:val="20"/>
              </w:rPr>
              <w:t>hun</w:t>
            </w:r>
            <w:r w:rsidRPr="0081406A">
              <w:rPr>
                <w:rFonts w:cs="Arial"/>
                <w:color w:val="FF0000"/>
                <w:sz w:val="20"/>
              </w:rPr>
              <w:t xml:space="preserve"> </w:t>
            </w:r>
            <w:r w:rsidRPr="0081406A">
              <w:rPr>
                <w:rFonts w:cs="Arial"/>
                <w:sz w:val="20"/>
              </w:rPr>
              <w:t>hoedanigheid van curator</w:t>
            </w:r>
            <w:r w:rsidRPr="0081406A">
              <w:rPr>
                <w:rFonts w:cs="Arial"/>
                <w:color w:val="800080"/>
                <w:sz w:val="20"/>
              </w:rPr>
              <w:t>en</w:t>
            </w:r>
            <w:r w:rsidRPr="0081406A">
              <w:rPr>
                <w:rFonts w:cs="Arial"/>
                <w:color w:val="FF0000"/>
                <w:sz w:val="20"/>
              </w:rPr>
              <w:t xml:space="preserve"> </w:t>
            </w:r>
            <w:r w:rsidR="00515CAE" w:rsidRPr="0081406A">
              <w:rPr>
                <w:rFonts w:cs="Arial"/>
                <w:color w:val="FF0000"/>
                <w:sz w:val="20"/>
              </w:rPr>
              <w:tab/>
            </w:r>
            <w:r w:rsidRPr="0081406A">
              <w:rPr>
                <w:rFonts w:cs="Arial"/>
                <w:sz w:val="20"/>
              </w:rPr>
              <w:t xml:space="preserve">(krachtens beschikking van de kantonrechter te 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="00515CAE" w:rsidRPr="0081406A">
              <w:rPr>
                <w:rFonts w:cs="Arial"/>
                <w:sz w:val="20"/>
              </w:rPr>
              <w:tab/>
            </w:r>
            <w:r w:rsidRPr="0081406A">
              <w:rPr>
                <w:rFonts w:cs="Arial"/>
                <w:sz w:val="20"/>
              </w:rPr>
              <w:t>plaats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sz w:val="20"/>
              </w:rPr>
              <w:t xml:space="preserve">, de dato 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sz w:val="20"/>
              </w:rPr>
              <w:t>datum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sz w:val="20"/>
              </w:rPr>
              <w:t>) van</w:t>
            </w:r>
          </w:p>
          <w:p w14:paraId="41AEC322" w14:textId="08238AF3" w:rsidR="00B97AD9" w:rsidRPr="004D7401" w:rsidRDefault="00B97AD9" w:rsidP="0081406A">
            <w:pPr>
              <w:pStyle w:val="streepje"/>
              <w:numPr>
                <w:ilvl w:val="0"/>
                <w:numId w:val="0"/>
              </w:numPr>
              <w:tabs>
                <w:tab w:val="clear" w:pos="227"/>
                <w:tab w:val="clear" w:pos="454"/>
                <w:tab w:val="left" w:pos="671"/>
              </w:tabs>
              <w:ind w:left="246"/>
            </w:pPr>
            <w:r w:rsidRPr="004D7401">
              <w:t>4</w:t>
            </w:r>
            <w:r w:rsidRPr="004D7401">
              <w:tab/>
            </w:r>
            <w:r w:rsidRPr="0081406A">
              <w:rPr>
                <w:rFonts w:cs="Arial"/>
                <w:sz w:val="20"/>
              </w:rPr>
              <w:t>in</w:t>
            </w:r>
            <w:r w:rsidRPr="0081406A">
              <w:rPr>
                <w:rFonts w:cs="Arial"/>
                <w:color w:val="FF0000"/>
                <w:sz w:val="20"/>
              </w:rPr>
              <w:t xml:space="preserve"> </w:t>
            </w:r>
            <w:r w:rsidRPr="0081406A">
              <w:rPr>
                <w:rFonts w:cs="Arial"/>
                <w:color w:val="339966"/>
                <w:sz w:val="20"/>
              </w:rPr>
              <w:t>zijn/haar/</w:t>
            </w:r>
            <w:ins w:id="126" w:author="Groot, Karina de" w:date="2024-11-08T10:22:00Z" w16du:dateUtc="2024-11-08T09:22:00Z">
              <w:r w:rsidR="00F4178C">
                <w:rPr>
                  <w:rFonts w:cs="Arial"/>
                  <w:color w:val="339966"/>
                  <w:sz w:val="20"/>
                </w:rPr>
                <w:t>diens/</w:t>
              </w:r>
            </w:ins>
            <w:r w:rsidRPr="0081406A">
              <w:rPr>
                <w:rFonts w:cs="Arial"/>
                <w:color w:val="339966"/>
                <w:sz w:val="20"/>
              </w:rPr>
              <w:t>hun</w:t>
            </w:r>
            <w:r w:rsidRPr="0081406A">
              <w:rPr>
                <w:rFonts w:cs="Arial"/>
                <w:color w:val="FF0000"/>
                <w:sz w:val="20"/>
              </w:rPr>
              <w:t xml:space="preserve"> </w:t>
            </w:r>
            <w:r w:rsidRPr="0081406A">
              <w:rPr>
                <w:rFonts w:cs="Arial"/>
                <w:sz w:val="20"/>
              </w:rPr>
              <w:t>hoedanigheid van curator</w:t>
            </w:r>
            <w:r w:rsidRPr="0081406A">
              <w:rPr>
                <w:rFonts w:cs="Arial"/>
                <w:color w:val="800080"/>
                <w:sz w:val="20"/>
              </w:rPr>
              <w:t>en</w:t>
            </w:r>
            <w:r w:rsidRPr="0081406A">
              <w:rPr>
                <w:rFonts w:cs="Arial"/>
                <w:color w:val="FF0000"/>
                <w:sz w:val="20"/>
              </w:rPr>
              <w:t xml:space="preserve"> </w:t>
            </w:r>
            <w:r w:rsidR="00515CAE" w:rsidRPr="0081406A">
              <w:rPr>
                <w:rFonts w:cs="Arial"/>
                <w:color w:val="FF0000"/>
                <w:sz w:val="20"/>
              </w:rPr>
              <w:tab/>
            </w:r>
            <w:r w:rsidRPr="0081406A">
              <w:rPr>
                <w:rFonts w:cs="Arial"/>
                <w:sz w:val="20"/>
              </w:rPr>
              <w:t xml:space="preserve">(krachtens beschikking van de kantonrechter te 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="00515CAE" w:rsidRPr="0081406A">
              <w:rPr>
                <w:rFonts w:cs="Arial"/>
                <w:sz w:val="20"/>
              </w:rPr>
              <w:tab/>
            </w:r>
            <w:r w:rsidRPr="0081406A">
              <w:rPr>
                <w:rFonts w:cs="Arial"/>
                <w:sz w:val="20"/>
              </w:rPr>
              <w:t>plaats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sz w:val="20"/>
              </w:rPr>
              <w:t xml:space="preserve">, de dato 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sz w:val="20"/>
              </w:rPr>
              <w:t>datum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sz w:val="20"/>
              </w:rPr>
              <w:t>) in het faillissement van</w:t>
            </w:r>
          </w:p>
          <w:p w14:paraId="6880D7A6" w14:textId="77777777" w:rsidR="00007D06" w:rsidRDefault="00007D06" w:rsidP="0081406A">
            <w:pPr>
              <w:snapToGrid w:val="0"/>
              <w:spacing w:line="240" w:lineRule="auto"/>
            </w:pPr>
          </w:p>
        </w:tc>
      </w:tr>
    </w:tbl>
    <w:p w14:paraId="2B20863F" w14:textId="77777777" w:rsidR="00526179" w:rsidRDefault="00526179" w:rsidP="00526179">
      <w:bookmarkStart w:id="127" w:name="_Toc364430430"/>
    </w:p>
    <w:bookmarkEnd w:id="127"/>
    <w:p w14:paraId="19CAE8B2" w14:textId="77777777" w:rsidR="00126464" w:rsidRDefault="00126464" w:rsidP="00126464">
      <w:r>
        <w:t xml:space="preserve">Variant </w:t>
      </w:r>
      <w:r w:rsidR="00AD48D5">
        <w:t>3</w:t>
      </w:r>
      <w:r>
        <w:t>: bewindvoerder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4280"/>
        <w:gridCol w:w="5172"/>
      </w:tblGrid>
      <w:tr w:rsidR="00126464" w:rsidRPr="0081406A" w14:paraId="45318BD9" w14:textId="77777777" w:rsidTr="0081406A">
        <w:tc>
          <w:tcPr>
            <w:tcW w:w="2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4DA4EC" w14:textId="77777777" w:rsidR="00126464" w:rsidRPr="0081406A" w:rsidRDefault="00126464" w:rsidP="0081406A">
            <w:pPr>
              <w:spacing w:line="240" w:lineRule="auto"/>
              <w:rPr>
                <w:rFonts w:cs="Arial"/>
                <w:color w:val="FF0000"/>
                <w:sz w:val="20"/>
              </w:rPr>
            </w:pPr>
            <w:r w:rsidRPr="0081406A">
              <w:rPr>
                <w:rFonts w:cs="Arial"/>
                <w:color w:val="FF0000"/>
                <w:sz w:val="20"/>
              </w:rPr>
              <w:t>als bewindvoerder</w:t>
            </w:r>
            <w:r w:rsidRPr="0081406A">
              <w:rPr>
                <w:rFonts w:cs="Arial"/>
                <w:color w:val="800080"/>
                <w:sz w:val="20"/>
              </w:rPr>
              <w:t>s</w:t>
            </w:r>
            <w:r w:rsidRPr="0081406A">
              <w:rPr>
                <w:rFonts w:cs="Arial"/>
                <w:color w:val="FF0000"/>
                <w:sz w:val="20"/>
              </w:rPr>
              <w:t xml:space="preserve"> </w:t>
            </w:r>
            <w:r w:rsidRPr="0081406A">
              <w:rPr>
                <w:rFonts w:cs="Arial"/>
                <w:color w:val="800080"/>
                <w:sz w:val="20"/>
              </w:rPr>
              <w:t xml:space="preserve">(krachtens beschikking van de kantonrechter te 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sz w:val="20"/>
              </w:rPr>
              <w:t>plaats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color w:val="800080"/>
                <w:sz w:val="20"/>
              </w:rPr>
              <w:t xml:space="preserve">, de dato 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sz w:val="20"/>
              </w:rPr>
              <w:t>datum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color w:val="800080"/>
                <w:sz w:val="20"/>
              </w:rPr>
              <w:t xml:space="preserve">) </w:t>
            </w:r>
            <w:r w:rsidRPr="0081406A">
              <w:rPr>
                <w:rFonts w:cs="Arial"/>
                <w:color w:val="FF0000"/>
                <w:sz w:val="20"/>
              </w:rPr>
              <w:t>over</w:t>
            </w:r>
            <w:r w:rsidRPr="0081406A">
              <w:rPr>
                <w:rFonts w:cs="Arial"/>
                <w:color w:val="339966"/>
                <w:sz w:val="20"/>
              </w:rPr>
              <w:t xml:space="preserve"> de goederen/ het vermogen</w:t>
            </w:r>
            <w:r w:rsidRPr="0081406A">
              <w:rPr>
                <w:rFonts w:cs="Arial"/>
                <w:color w:val="800080"/>
                <w:sz w:val="20"/>
              </w:rPr>
              <w:t xml:space="preserve"> </w:t>
            </w:r>
            <w:r w:rsidRPr="0081406A">
              <w:rPr>
                <w:rFonts w:cs="Arial"/>
                <w:color w:val="FF0000"/>
                <w:sz w:val="20"/>
              </w:rPr>
              <w:t>van</w:t>
            </w:r>
          </w:p>
          <w:p w14:paraId="75BCA44F" w14:textId="77777777" w:rsidR="00126464" w:rsidRPr="0081406A" w:rsidRDefault="00126464" w:rsidP="0081406A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F85BD7" w14:textId="77777777" w:rsidR="00126464" w:rsidRDefault="00126464" w:rsidP="008B1681">
            <w:r>
              <w:t>Combinatie van vaste en optionele tekst. Mogelijkheden:</w:t>
            </w:r>
          </w:p>
          <w:p w14:paraId="32E82BBC" w14:textId="77777777" w:rsidR="00126464" w:rsidRDefault="00126464" w:rsidP="0081406A">
            <w:pPr>
              <w:pStyle w:val="streepje"/>
              <w:numPr>
                <w:ilvl w:val="0"/>
                <w:numId w:val="32"/>
              </w:numPr>
            </w:pPr>
            <w:r>
              <w:t>‘</w:t>
            </w:r>
            <w:r w:rsidRPr="0081406A">
              <w:rPr>
                <w:rFonts w:cs="Arial"/>
                <w:color w:val="FF0000"/>
                <w:sz w:val="20"/>
              </w:rPr>
              <w:t>als bewindvoerder</w:t>
            </w:r>
            <w:r w:rsidRPr="0081406A">
              <w:rPr>
                <w:rFonts w:cs="Arial"/>
                <w:color w:val="800080"/>
                <w:sz w:val="20"/>
              </w:rPr>
              <w:t xml:space="preserve">s </w:t>
            </w:r>
            <w:r w:rsidRPr="0081406A">
              <w:rPr>
                <w:rFonts w:cs="Arial"/>
                <w:color w:val="FF0000"/>
                <w:sz w:val="20"/>
              </w:rPr>
              <w:t>over</w:t>
            </w:r>
            <w:r w:rsidRPr="0081406A">
              <w:rPr>
                <w:rFonts w:cs="Arial"/>
                <w:color w:val="339966"/>
                <w:sz w:val="20"/>
              </w:rPr>
              <w:t xml:space="preserve"> de goederen</w:t>
            </w:r>
            <w:r w:rsidRPr="0081406A">
              <w:rPr>
                <w:rFonts w:cs="Arial"/>
                <w:color w:val="800080"/>
                <w:sz w:val="20"/>
              </w:rPr>
              <w:t xml:space="preserve"> </w:t>
            </w:r>
            <w:r w:rsidRPr="0081406A">
              <w:rPr>
                <w:rFonts w:cs="Arial"/>
                <w:color w:val="FF0000"/>
                <w:sz w:val="20"/>
              </w:rPr>
              <w:t>van</w:t>
            </w:r>
            <w:r>
              <w:t>’</w:t>
            </w:r>
          </w:p>
          <w:p w14:paraId="0FE2A2F7" w14:textId="77777777" w:rsidR="00126464" w:rsidRDefault="00126464" w:rsidP="0081406A">
            <w:pPr>
              <w:pStyle w:val="streepje"/>
              <w:numPr>
                <w:ilvl w:val="0"/>
                <w:numId w:val="32"/>
              </w:numPr>
            </w:pPr>
            <w:r w:rsidRPr="000F51A0">
              <w:t>‘</w:t>
            </w:r>
            <w:r w:rsidRPr="0081406A">
              <w:rPr>
                <w:rFonts w:cs="Arial"/>
                <w:color w:val="FF0000"/>
                <w:sz w:val="20"/>
              </w:rPr>
              <w:t>als bewindvoerder</w:t>
            </w:r>
            <w:r w:rsidRPr="0081406A">
              <w:rPr>
                <w:rFonts w:cs="Arial"/>
                <w:color w:val="800080"/>
                <w:sz w:val="20"/>
              </w:rPr>
              <w:t>s</w:t>
            </w:r>
            <w:r w:rsidRPr="0081406A">
              <w:rPr>
                <w:rFonts w:cs="Arial"/>
                <w:color w:val="FF0000"/>
                <w:sz w:val="20"/>
              </w:rPr>
              <w:t xml:space="preserve"> </w:t>
            </w:r>
            <w:r w:rsidRPr="0081406A">
              <w:rPr>
                <w:rFonts w:cs="Arial"/>
                <w:color w:val="800080"/>
                <w:sz w:val="20"/>
              </w:rPr>
              <w:t xml:space="preserve">(krachtens beschikking van de kantonrechter te 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sz w:val="20"/>
              </w:rPr>
              <w:t>plaats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color w:val="800080"/>
                <w:sz w:val="20"/>
              </w:rPr>
              <w:t xml:space="preserve">, de dato 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sz w:val="20"/>
              </w:rPr>
              <w:t>datum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color w:val="800080"/>
                <w:sz w:val="20"/>
              </w:rPr>
              <w:t xml:space="preserve">) </w:t>
            </w:r>
            <w:r w:rsidRPr="0081406A">
              <w:rPr>
                <w:rFonts w:cs="Arial"/>
                <w:color w:val="FF0000"/>
                <w:sz w:val="20"/>
              </w:rPr>
              <w:t>over</w:t>
            </w:r>
            <w:r w:rsidRPr="0081406A">
              <w:rPr>
                <w:rFonts w:cs="Arial"/>
                <w:color w:val="339966"/>
                <w:sz w:val="20"/>
              </w:rPr>
              <w:t xml:space="preserve"> de goederen</w:t>
            </w:r>
            <w:r w:rsidRPr="0081406A">
              <w:rPr>
                <w:rFonts w:cs="Arial"/>
                <w:color w:val="800080"/>
                <w:sz w:val="20"/>
              </w:rPr>
              <w:t xml:space="preserve"> </w:t>
            </w:r>
            <w:r w:rsidRPr="0081406A">
              <w:rPr>
                <w:rFonts w:cs="Arial"/>
                <w:color w:val="FF0000"/>
                <w:sz w:val="20"/>
              </w:rPr>
              <w:t>van</w:t>
            </w:r>
            <w:r w:rsidRPr="000F51A0">
              <w:t>’</w:t>
            </w:r>
          </w:p>
          <w:p w14:paraId="0492A524" w14:textId="77777777" w:rsidR="00126464" w:rsidRDefault="00126464" w:rsidP="0081406A">
            <w:pPr>
              <w:pStyle w:val="streepje"/>
              <w:numPr>
                <w:ilvl w:val="0"/>
                <w:numId w:val="32"/>
              </w:numPr>
            </w:pPr>
            <w:r>
              <w:t>‘</w:t>
            </w:r>
            <w:r w:rsidRPr="0081406A">
              <w:rPr>
                <w:rFonts w:cs="Arial"/>
                <w:color w:val="FF0000"/>
                <w:sz w:val="20"/>
              </w:rPr>
              <w:t>als bewindvoerder</w:t>
            </w:r>
            <w:r w:rsidRPr="0081406A">
              <w:rPr>
                <w:rFonts w:cs="Arial"/>
                <w:color w:val="800080"/>
                <w:sz w:val="20"/>
              </w:rPr>
              <w:t xml:space="preserve">s </w:t>
            </w:r>
            <w:r w:rsidRPr="0081406A">
              <w:rPr>
                <w:rFonts w:cs="Arial"/>
                <w:color w:val="FF0000"/>
                <w:sz w:val="20"/>
              </w:rPr>
              <w:t>over</w:t>
            </w:r>
            <w:r w:rsidRPr="0081406A">
              <w:rPr>
                <w:rFonts w:cs="Arial"/>
                <w:color w:val="339966"/>
                <w:sz w:val="20"/>
              </w:rPr>
              <w:t xml:space="preserve"> het vermogen</w:t>
            </w:r>
            <w:r w:rsidRPr="0081406A">
              <w:rPr>
                <w:rFonts w:cs="Arial"/>
                <w:color w:val="800080"/>
                <w:sz w:val="20"/>
              </w:rPr>
              <w:t xml:space="preserve"> </w:t>
            </w:r>
            <w:r w:rsidRPr="0081406A">
              <w:rPr>
                <w:rFonts w:cs="Arial"/>
                <w:color w:val="FF0000"/>
                <w:sz w:val="20"/>
              </w:rPr>
              <w:t>van</w:t>
            </w:r>
            <w:r>
              <w:t>’</w:t>
            </w:r>
          </w:p>
          <w:p w14:paraId="08D60D87" w14:textId="77777777" w:rsidR="00126464" w:rsidRDefault="00126464" w:rsidP="0081406A">
            <w:pPr>
              <w:pStyle w:val="streepje"/>
              <w:numPr>
                <w:ilvl w:val="0"/>
                <w:numId w:val="32"/>
              </w:numPr>
            </w:pPr>
            <w:r w:rsidRPr="000F51A0">
              <w:t>‘</w:t>
            </w:r>
            <w:r w:rsidRPr="0081406A">
              <w:rPr>
                <w:rFonts w:cs="Arial"/>
                <w:color w:val="FF0000"/>
                <w:sz w:val="20"/>
              </w:rPr>
              <w:t>als bewindvoerder</w:t>
            </w:r>
            <w:r w:rsidRPr="0081406A">
              <w:rPr>
                <w:rFonts w:cs="Arial"/>
                <w:color w:val="800080"/>
                <w:sz w:val="20"/>
              </w:rPr>
              <w:t>s</w:t>
            </w:r>
            <w:r w:rsidRPr="0081406A">
              <w:rPr>
                <w:rFonts w:cs="Arial"/>
                <w:color w:val="FF0000"/>
                <w:sz w:val="20"/>
              </w:rPr>
              <w:t xml:space="preserve"> </w:t>
            </w:r>
            <w:r w:rsidRPr="0081406A">
              <w:rPr>
                <w:rFonts w:cs="Arial"/>
                <w:color w:val="800080"/>
                <w:sz w:val="20"/>
              </w:rPr>
              <w:t xml:space="preserve">(krachtens beschikking van de kantonrechter te 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sz w:val="20"/>
              </w:rPr>
              <w:t>plaats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color w:val="800080"/>
                <w:sz w:val="20"/>
              </w:rPr>
              <w:t xml:space="preserve">, de dato 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sz w:val="20"/>
              </w:rPr>
              <w:t>datum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color w:val="800080"/>
                <w:sz w:val="20"/>
              </w:rPr>
              <w:t xml:space="preserve">) </w:t>
            </w:r>
            <w:r w:rsidRPr="0081406A">
              <w:rPr>
                <w:rFonts w:cs="Arial"/>
                <w:color w:val="FF0000"/>
                <w:sz w:val="20"/>
              </w:rPr>
              <w:t>over</w:t>
            </w:r>
            <w:r w:rsidRPr="0081406A">
              <w:rPr>
                <w:rFonts w:cs="Arial"/>
                <w:color w:val="339966"/>
                <w:sz w:val="20"/>
              </w:rPr>
              <w:t xml:space="preserve"> het vermogen</w:t>
            </w:r>
            <w:r w:rsidRPr="0081406A">
              <w:rPr>
                <w:rFonts w:cs="Arial"/>
                <w:color w:val="800080"/>
                <w:sz w:val="20"/>
              </w:rPr>
              <w:t xml:space="preserve"> </w:t>
            </w:r>
            <w:r w:rsidRPr="0081406A">
              <w:rPr>
                <w:rFonts w:cs="Arial"/>
                <w:color w:val="FF0000"/>
                <w:sz w:val="20"/>
              </w:rPr>
              <w:t>van</w:t>
            </w:r>
            <w:r>
              <w:t>’</w:t>
            </w:r>
          </w:p>
          <w:p w14:paraId="16D1B768" w14:textId="77777777" w:rsidR="00126464" w:rsidRDefault="00126464" w:rsidP="008B1681"/>
          <w:p w14:paraId="0675CF93" w14:textId="77777777" w:rsidR="00126464" w:rsidRDefault="00126464" w:rsidP="008B1681">
            <w:r w:rsidRPr="0081406A">
              <w:rPr>
                <w:rFonts w:cs="Arial"/>
                <w:szCs w:val="18"/>
              </w:rPr>
              <w:lastRenderedPageBreak/>
              <w:t>Indien meer dan één gevolmachtigde in hoedanigheid optreedt</w:t>
            </w:r>
            <w:r>
              <w:t xml:space="preserve"> dan wordt de tekst ‘</w:t>
            </w:r>
            <w:r w:rsidRPr="0081406A">
              <w:rPr>
                <w:color w:val="FF0000"/>
              </w:rPr>
              <w:t>bewindvoerder</w:t>
            </w:r>
            <w:r w:rsidRPr="0081406A">
              <w:rPr>
                <w:color w:val="800080"/>
              </w:rPr>
              <w:t>s</w:t>
            </w:r>
            <w:r w:rsidRPr="00377C38">
              <w:t>’</w:t>
            </w:r>
            <w:r>
              <w:t xml:space="preserve"> getoond, anders ‘</w:t>
            </w:r>
            <w:r w:rsidRPr="0081406A">
              <w:rPr>
                <w:color w:val="FF0000"/>
              </w:rPr>
              <w:t>bewindvoerder</w:t>
            </w:r>
            <w:r w:rsidRPr="00377C38">
              <w:t>’</w:t>
            </w:r>
            <w:r>
              <w:t>.</w:t>
            </w:r>
          </w:p>
          <w:p w14:paraId="70A8F61E" w14:textId="77777777" w:rsidR="00126464" w:rsidRDefault="00126464" w:rsidP="008B1681"/>
          <w:p w14:paraId="1CF6D430" w14:textId="77777777" w:rsidR="00126464" w:rsidRPr="0081406A" w:rsidRDefault="00126464" w:rsidP="0081406A">
            <w:pPr>
              <w:spacing w:line="240" w:lineRule="auto"/>
              <w:rPr>
                <w:u w:val="single"/>
              </w:rPr>
            </w:pPr>
            <w:proofErr w:type="spellStart"/>
            <w:r w:rsidRPr="0081406A">
              <w:rPr>
                <w:u w:val="single"/>
              </w:rPr>
              <w:t>Mapping</w:t>
            </w:r>
            <w:proofErr w:type="spellEnd"/>
            <w:r w:rsidRPr="0081406A">
              <w:rPr>
                <w:u w:val="single"/>
              </w:rPr>
              <w:t xml:space="preserve"> aantal personen:</w:t>
            </w:r>
          </w:p>
          <w:p w14:paraId="4436EF82" w14:textId="77777777" w:rsidR="00126464" w:rsidRPr="0081406A" w:rsidRDefault="00126464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-zie voorgaande ‘</w:t>
            </w:r>
            <w:proofErr w:type="spellStart"/>
            <w:r w:rsidRPr="0081406A">
              <w:rPr>
                <w:sz w:val="16"/>
                <w:szCs w:val="16"/>
              </w:rPr>
              <w:t>mapping</w:t>
            </w:r>
            <w:proofErr w:type="spellEnd"/>
            <w:r w:rsidRPr="0081406A">
              <w:rPr>
                <w:sz w:val="16"/>
                <w:szCs w:val="16"/>
              </w:rPr>
              <w:t xml:space="preserve"> aantal personen’.</w:t>
            </w:r>
          </w:p>
          <w:p w14:paraId="0A8F1F4D" w14:textId="77777777" w:rsidR="00126464" w:rsidRDefault="00126464" w:rsidP="008B1681"/>
          <w:p w14:paraId="2FB094FB" w14:textId="77777777" w:rsidR="00126464" w:rsidRPr="0081406A" w:rsidRDefault="00126464" w:rsidP="0081406A">
            <w:pPr>
              <w:spacing w:line="240" w:lineRule="auto"/>
              <w:rPr>
                <w:u w:val="single"/>
              </w:rPr>
            </w:pPr>
            <w:proofErr w:type="spellStart"/>
            <w:r w:rsidRPr="0081406A">
              <w:rPr>
                <w:u w:val="single"/>
              </w:rPr>
              <w:t>Mapping</w:t>
            </w:r>
            <w:proofErr w:type="spellEnd"/>
            <w:r w:rsidRPr="0081406A">
              <w:rPr>
                <w:u w:val="single"/>
              </w:rPr>
              <w:t xml:space="preserve"> plaats en datum:</w:t>
            </w:r>
          </w:p>
          <w:p w14:paraId="24502A04" w14:textId="77777777" w:rsidR="00126464" w:rsidRPr="0081406A" w:rsidRDefault="00126464" w:rsidP="0081406A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//Gevolmachtigde/</w:t>
            </w:r>
            <w:proofErr w:type="spellStart"/>
            <w:r w:rsidRPr="0081406A">
              <w:rPr>
                <w:sz w:val="16"/>
                <w:szCs w:val="16"/>
              </w:rPr>
              <w:t>gegevensOndertekening</w:t>
            </w:r>
            <w:proofErr w:type="spellEnd"/>
          </w:p>
          <w:p w14:paraId="3268A436" w14:textId="77777777" w:rsidR="00126464" w:rsidRPr="0081406A" w:rsidRDefault="00126464" w:rsidP="0081406A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./</w:t>
            </w:r>
            <w:proofErr w:type="spellStart"/>
            <w:r w:rsidRPr="0081406A">
              <w:rPr>
                <w:sz w:val="16"/>
                <w:szCs w:val="16"/>
              </w:rPr>
              <w:t>soortOndertekening</w:t>
            </w:r>
            <w:proofErr w:type="spellEnd"/>
            <w:r w:rsidRPr="0081406A">
              <w:rPr>
                <w:sz w:val="16"/>
                <w:szCs w:val="16"/>
              </w:rPr>
              <w:t>(‘beschikking kantonrechter’)</w:t>
            </w:r>
          </w:p>
          <w:p w14:paraId="73706D67" w14:textId="77777777" w:rsidR="00126464" w:rsidRPr="0081406A" w:rsidRDefault="00126464" w:rsidP="0081406A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./</w:t>
            </w:r>
            <w:proofErr w:type="spellStart"/>
            <w:r w:rsidRPr="0081406A">
              <w:rPr>
                <w:sz w:val="16"/>
                <w:szCs w:val="16"/>
              </w:rPr>
              <w:t>naamGemeente</w:t>
            </w:r>
            <w:proofErr w:type="spellEnd"/>
          </w:p>
          <w:p w14:paraId="3B21F4B1" w14:textId="77777777" w:rsidR="00126464" w:rsidRDefault="00126464" w:rsidP="0081406A">
            <w:pPr>
              <w:spacing w:line="240" w:lineRule="auto"/>
              <w:ind w:left="227"/>
            </w:pPr>
            <w:r w:rsidRPr="0081406A">
              <w:rPr>
                <w:sz w:val="16"/>
                <w:szCs w:val="16"/>
              </w:rPr>
              <w:t>./datum</w:t>
            </w:r>
          </w:p>
          <w:p w14:paraId="20B4EFE9" w14:textId="77777777" w:rsidR="00126464" w:rsidRDefault="00126464" w:rsidP="008B1681"/>
          <w:p w14:paraId="58648DAB" w14:textId="77777777" w:rsidR="00126464" w:rsidRPr="0081406A" w:rsidRDefault="00126464" w:rsidP="0081406A">
            <w:pPr>
              <w:spacing w:line="240" w:lineRule="auto"/>
              <w:rPr>
                <w:u w:val="single"/>
              </w:rPr>
            </w:pPr>
            <w:proofErr w:type="spellStart"/>
            <w:r w:rsidRPr="0081406A">
              <w:rPr>
                <w:u w:val="single"/>
              </w:rPr>
              <w:t>Mapping</w:t>
            </w:r>
            <w:proofErr w:type="spellEnd"/>
            <w:r w:rsidRPr="0081406A">
              <w:rPr>
                <w:u w:val="single"/>
              </w:rPr>
              <w:t xml:space="preserve"> tekst:</w:t>
            </w:r>
          </w:p>
          <w:p w14:paraId="249BB2AA" w14:textId="77777777" w:rsidR="00126464" w:rsidRPr="0081406A" w:rsidRDefault="00126464" w:rsidP="0081406A">
            <w:pPr>
              <w:spacing w:before="72"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//Hoedanigheid/</w:t>
            </w:r>
            <w:proofErr w:type="spellStart"/>
            <w:r w:rsidR="004C6796" w:rsidRPr="0081406A">
              <w:rPr>
                <w:sz w:val="16"/>
                <w:szCs w:val="16"/>
              </w:rPr>
              <w:t>t</w:t>
            </w:r>
            <w:r w:rsidRPr="0081406A">
              <w:rPr>
                <w:sz w:val="16"/>
                <w:szCs w:val="16"/>
              </w:rPr>
              <w:t>ekstKeuze</w:t>
            </w:r>
            <w:proofErr w:type="spellEnd"/>
            <w:r w:rsidRPr="0081406A">
              <w:rPr>
                <w:sz w:val="16"/>
                <w:szCs w:val="16"/>
              </w:rPr>
              <w:t>/</w:t>
            </w:r>
          </w:p>
          <w:p w14:paraId="0421D98F" w14:textId="77777777" w:rsidR="00126464" w:rsidRPr="0081406A" w:rsidRDefault="004C6796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ab/>
            </w:r>
            <w:r w:rsidR="00126464" w:rsidRPr="0081406A">
              <w:rPr>
                <w:sz w:val="16"/>
                <w:szCs w:val="16"/>
              </w:rPr>
              <w:t>./</w:t>
            </w:r>
            <w:proofErr w:type="spellStart"/>
            <w:r w:rsidR="00126464" w:rsidRPr="0081406A">
              <w:rPr>
                <w:sz w:val="16"/>
                <w:szCs w:val="16"/>
              </w:rPr>
              <w:t>tagNaam</w:t>
            </w:r>
            <w:proofErr w:type="spellEnd"/>
            <w:r w:rsidR="00126464" w:rsidRPr="0081406A">
              <w:rPr>
                <w:sz w:val="16"/>
                <w:szCs w:val="16"/>
              </w:rPr>
              <w:t xml:space="preserve"> (‘</w:t>
            </w:r>
            <w:proofErr w:type="spellStart"/>
            <w:r w:rsidR="00126464" w:rsidRPr="0081406A">
              <w:rPr>
                <w:sz w:val="16"/>
                <w:szCs w:val="16"/>
              </w:rPr>
              <w:t>k_HoedanigheidVariant</w:t>
            </w:r>
            <w:proofErr w:type="spellEnd"/>
            <w:r w:rsidR="00126464" w:rsidRPr="0081406A">
              <w:rPr>
                <w:sz w:val="16"/>
                <w:szCs w:val="16"/>
              </w:rPr>
              <w:t>’)</w:t>
            </w:r>
          </w:p>
          <w:p w14:paraId="21A40676" w14:textId="77777777" w:rsidR="00126464" w:rsidRPr="0081406A" w:rsidRDefault="004C6796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ab/>
            </w:r>
            <w:r w:rsidR="00126464" w:rsidRPr="0081406A">
              <w:rPr>
                <w:sz w:val="16"/>
                <w:szCs w:val="16"/>
              </w:rPr>
              <w:t>./tekst (‘7’)</w:t>
            </w:r>
          </w:p>
          <w:p w14:paraId="2C98A998" w14:textId="77777777" w:rsidR="00126464" w:rsidRPr="0081406A" w:rsidRDefault="00126464" w:rsidP="0081406A">
            <w:pPr>
              <w:spacing w:before="72" w:line="240" w:lineRule="auto"/>
              <w:rPr>
                <w:sz w:val="16"/>
                <w:szCs w:val="16"/>
              </w:rPr>
            </w:pPr>
          </w:p>
          <w:p w14:paraId="77AF060E" w14:textId="77777777" w:rsidR="00126464" w:rsidRPr="0081406A" w:rsidRDefault="004C6796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ab/>
            </w:r>
            <w:r w:rsidR="00126464" w:rsidRPr="0081406A">
              <w:rPr>
                <w:sz w:val="16"/>
                <w:szCs w:val="16"/>
              </w:rPr>
              <w:t>./</w:t>
            </w:r>
            <w:proofErr w:type="spellStart"/>
            <w:r w:rsidR="00126464" w:rsidRPr="0081406A">
              <w:rPr>
                <w:sz w:val="16"/>
                <w:szCs w:val="16"/>
              </w:rPr>
              <w:t>tagNaam</w:t>
            </w:r>
            <w:proofErr w:type="spellEnd"/>
            <w:r w:rsidR="00126464" w:rsidRPr="0081406A">
              <w:rPr>
                <w:sz w:val="16"/>
                <w:szCs w:val="16"/>
              </w:rPr>
              <w:t xml:space="preserve"> (‘k_HoedanigheidTekstVariant7’)</w:t>
            </w:r>
          </w:p>
          <w:p w14:paraId="10883F20" w14:textId="77777777" w:rsidR="00126464" w:rsidRPr="0081406A" w:rsidRDefault="004C6796" w:rsidP="0081406A">
            <w:pPr>
              <w:snapToGrid w:val="0"/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ab/>
            </w:r>
            <w:r w:rsidR="00126464" w:rsidRPr="0081406A">
              <w:rPr>
                <w:sz w:val="16"/>
                <w:szCs w:val="16"/>
              </w:rPr>
              <w:t>./tekst (‘1’ t/m ‘4’)</w:t>
            </w:r>
          </w:p>
          <w:p w14:paraId="55EA61CD" w14:textId="77777777" w:rsidR="00126464" w:rsidRDefault="00126464" w:rsidP="0081406A">
            <w:pPr>
              <w:spacing w:line="240" w:lineRule="auto"/>
            </w:pPr>
          </w:p>
          <w:p w14:paraId="1BB6D1A3" w14:textId="77777777" w:rsidR="00126464" w:rsidRDefault="00126464" w:rsidP="0081406A">
            <w:pPr>
              <w:spacing w:line="240" w:lineRule="auto"/>
              <w:ind w:left="227"/>
            </w:pPr>
            <w:r>
              <w:t>Getoond wordt:</w:t>
            </w:r>
          </w:p>
          <w:p w14:paraId="4F951DBA" w14:textId="77777777" w:rsidR="00B97AD9" w:rsidRPr="004D7401" w:rsidRDefault="00B97AD9" w:rsidP="0081406A">
            <w:pPr>
              <w:pStyle w:val="streepje"/>
              <w:numPr>
                <w:ilvl w:val="0"/>
                <w:numId w:val="0"/>
              </w:numPr>
              <w:tabs>
                <w:tab w:val="clear" w:pos="227"/>
                <w:tab w:val="clear" w:pos="454"/>
                <w:tab w:val="left" w:pos="671"/>
              </w:tabs>
              <w:ind w:left="246"/>
            </w:pPr>
            <w:r w:rsidRPr="004D7401">
              <w:t>1</w:t>
            </w:r>
            <w:r w:rsidRPr="004D7401">
              <w:tab/>
            </w:r>
            <w:r w:rsidRPr="0081406A">
              <w:rPr>
                <w:rFonts w:cs="Arial"/>
                <w:sz w:val="20"/>
              </w:rPr>
              <w:t>als bewindvoerder</w:t>
            </w:r>
            <w:r w:rsidRPr="0081406A">
              <w:rPr>
                <w:rFonts w:cs="Arial"/>
                <w:color w:val="800080"/>
                <w:sz w:val="20"/>
              </w:rPr>
              <w:t>s</w:t>
            </w:r>
            <w:r w:rsidRPr="0081406A">
              <w:rPr>
                <w:rFonts w:cs="Arial"/>
                <w:sz w:val="20"/>
              </w:rPr>
              <w:t xml:space="preserve"> over de goederen van</w:t>
            </w:r>
          </w:p>
          <w:p w14:paraId="26A2354C" w14:textId="77777777" w:rsidR="00B97AD9" w:rsidRPr="004D7401" w:rsidRDefault="00B97AD9" w:rsidP="0081406A">
            <w:pPr>
              <w:pStyle w:val="streepje"/>
              <w:numPr>
                <w:ilvl w:val="0"/>
                <w:numId w:val="0"/>
              </w:numPr>
              <w:tabs>
                <w:tab w:val="clear" w:pos="227"/>
                <w:tab w:val="clear" w:pos="454"/>
                <w:tab w:val="left" w:pos="671"/>
              </w:tabs>
              <w:ind w:left="246"/>
            </w:pPr>
            <w:r w:rsidRPr="004D7401">
              <w:t>2</w:t>
            </w:r>
            <w:r w:rsidRPr="004D7401">
              <w:tab/>
            </w:r>
            <w:r w:rsidRPr="0081406A">
              <w:rPr>
                <w:rFonts w:cs="Arial"/>
                <w:sz w:val="20"/>
              </w:rPr>
              <w:t>als bewindvoerder</w:t>
            </w:r>
            <w:r w:rsidRPr="0081406A">
              <w:rPr>
                <w:rFonts w:cs="Arial"/>
                <w:color w:val="800080"/>
                <w:sz w:val="20"/>
              </w:rPr>
              <w:t>s</w:t>
            </w:r>
            <w:r w:rsidRPr="0081406A">
              <w:rPr>
                <w:rFonts w:cs="Arial"/>
                <w:color w:val="FF0000"/>
                <w:sz w:val="20"/>
              </w:rPr>
              <w:t xml:space="preserve"> </w:t>
            </w:r>
            <w:r w:rsidRPr="0081406A">
              <w:rPr>
                <w:rFonts w:cs="Arial"/>
                <w:sz w:val="20"/>
              </w:rPr>
              <w:t xml:space="preserve">(krachtens beschikking van </w:t>
            </w:r>
            <w:r w:rsidR="00515CAE" w:rsidRPr="0081406A">
              <w:rPr>
                <w:rFonts w:cs="Arial"/>
                <w:sz w:val="20"/>
              </w:rPr>
              <w:tab/>
            </w:r>
            <w:r w:rsidRPr="0081406A">
              <w:rPr>
                <w:rFonts w:cs="Arial"/>
                <w:sz w:val="20"/>
              </w:rPr>
              <w:t>de kantonrechter te</w:t>
            </w:r>
            <w:r w:rsidRPr="0081406A">
              <w:rPr>
                <w:rFonts w:cs="Arial"/>
                <w:color w:val="800080"/>
                <w:sz w:val="20"/>
              </w:rPr>
              <w:t xml:space="preserve"> 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sz w:val="20"/>
              </w:rPr>
              <w:t>plaats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sz w:val="20"/>
              </w:rPr>
              <w:t xml:space="preserve">, de dato 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sz w:val="20"/>
              </w:rPr>
              <w:t>datum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sz w:val="20"/>
              </w:rPr>
              <w:t xml:space="preserve">) </w:t>
            </w:r>
            <w:r w:rsidR="00515CAE" w:rsidRPr="0081406A">
              <w:rPr>
                <w:rFonts w:cs="Arial"/>
                <w:sz w:val="20"/>
              </w:rPr>
              <w:tab/>
            </w:r>
            <w:r w:rsidRPr="0081406A">
              <w:rPr>
                <w:rFonts w:cs="Arial"/>
                <w:sz w:val="20"/>
              </w:rPr>
              <w:t>over de goederen van</w:t>
            </w:r>
          </w:p>
          <w:p w14:paraId="37E37E73" w14:textId="77777777" w:rsidR="00B97AD9" w:rsidRPr="004D7401" w:rsidRDefault="00B97AD9" w:rsidP="0081406A">
            <w:pPr>
              <w:pStyle w:val="streepje"/>
              <w:numPr>
                <w:ilvl w:val="0"/>
                <w:numId w:val="0"/>
              </w:numPr>
              <w:tabs>
                <w:tab w:val="clear" w:pos="227"/>
                <w:tab w:val="clear" w:pos="454"/>
                <w:tab w:val="left" w:pos="671"/>
              </w:tabs>
              <w:ind w:left="246"/>
            </w:pPr>
            <w:r w:rsidRPr="004D7401">
              <w:t>3</w:t>
            </w:r>
            <w:r w:rsidRPr="004D7401">
              <w:tab/>
            </w:r>
            <w:r w:rsidRPr="0081406A">
              <w:rPr>
                <w:rFonts w:cs="Arial"/>
                <w:sz w:val="20"/>
              </w:rPr>
              <w:t>als bewindvoerder</w:t>
            </w:r>
            <w:r w:rsidRPr="0081406A">
              <w:rPr>
                <w:rFonts w:cs="Arial"/>
                <w:color w:val="800080"/>
                <w:sz w:val="20"/>
              </w:rPr>
              <w:t>s</w:t>
            </w:r>
            <w:r w:rsidRPr="0081406A">
              <w:rPr>
                <w:rFonts w:cs="Arial"/>
                <w:sz w:val="20"/>
              </w:rPr>
              <w:t xml:space="preserve"> over het vermogen van</w:t>
            </w:r>
          </w:p>
          <w:p w14:paraId="2D76D373" w14:textId="77777777" w:rsidR="00B97AD9" w:rsidRPr="004D7401" w:rsidRDefault="00B97AD9" w:rsidP="0081406A">
            <w:pPr>
              <w:pStyle w:val="streepje"/>
              <w:numPr>
                <w:ilvl w:val="0"/>
                <w:numId w:val="0"/>
              </w:numPr>
              <w:tabs>
                <w:tab w:val="clear" w:pos="227"/>
                <w:tab w:val="clear" w:pos="454"/>
                <w:tab w:val="left" w:pos="671"/>
              </w:tabs>
              <w:ind w:left="246"/>
            </w:pPr>
            <w:r w:rsidRPr="004D7401">
              <w:t>4</w:t>
            </w:r>
            <w:r w:rsidRPr="004D7401">
              <w:tab/>
            </w:r>
            <w:r w:rsidRPr="0081406A">
              <w:rPr>
                <w:rFonts w:cs="Arial"/>
                <w:sz w:val="20"/>
              </w:rPr>
              <w:t>als bewindvoerder</w:t>
            </w:r>
            <w:r w:rsidRPr="0081406A">
              <w:rPr>
                <w:rFonts w:cs="Arial"/>
                <w:color w:val="800080"/>
                <w:sz w:val="20"/>
              </w:rPr>
              <w:t>s</w:t>
            </w:r>
            <w:r w:rsidRPr="0081406A">
              <w:rPr>
                <w:rFonts w:cs="Arial"/>
                <w:color w:val="FF0000"/>
                <w:sz w:val="20"/>
              </w:rPr>
              <w:t xml:space="preserve"> </w:t>
            </w:r>
            <w:r w:rsidRPr="0081406A">
              <w:rPr>
                <w:rFonts w:cs="Arial"/>
                <w:sz w:val="20"/>
              </w:rPr>
              <w:t xml:space="preserve">(krachtens beschikking van </w:t>
            </w:r>
            <w:r w:rsidR="00515CAE" w:rsidRPr="0081406A">
              <w:rPr>
                <w:rFonts w:cs="Arial"/>
                <w:sz w:val="20"/>
              </w:rPr>
              <w:tab/>
            </w:r>
            <w:r w:rsidRPr="0081406A">
              <w:rPr>
                <w:rFonts w:cs="Arial"/>
                <w:sz w:val="20"/>
              </w:rPr>
              <w:t xml:space="preserve">de kantonrechter te 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sz w:val="20"/>
              </w:rPr>
              <w:t>plaats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sz w:val="20"/>
              </w:rPr>
              <w:t xml:space="preserve">, de dato 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sz w:val="20"/>
              </w:rPr>
              <w:t>datum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sz w:val="20"/>
              </w:rPr>
              <w:t xml:space="preserve">) </w:t>
            </w:r>
            <w:r w:rsidR="00515CAE" w:rsidRPr="0081406A">
              <w:rPr>
                <w:rFonts w:cs="Arial"/>
                <w:sz w:val="20"/>
              </w:rPr>
              <w:tab/>
            </w:r>
            <w:r w:rsidRPr="0081406A">
              <w:rPr>
                <w:rFonts w:cs="Arial"/>
                <w:sz w:val="20"/>
              </w:rPr>
              <w:t>over het vermogen van</w:t>
            </w:r>
          </w:p>
          <w:p w14:paraId="429ABC2B" w14:textId="77777777" w:rsidR="00126464" w:rsidRDefault="00126464" w:rsidP="008B1681"/>
        </w:tc>
      </w:tr>
    </w:tbl>
    <w:p w14:paraId="18CECF96" w14:textId="77777777" w:rsidR="00334C92" w:rsidRDefault="00334C92" w:rsidP="00334C92">
      <w:pPr>
        <w:rPr>
          <w:lang w:val="nl"/>
        </w:rPr>
      </w:pPr>
      <w:bookmarkStart w:id="128" w:name="_Toc376182488"/>
      <w:bookmarkStart w:id="129" w:name="_Toc376182576"/>
      <w:bookmarkStart w:id="130" w:name="_Toc376183485"/>
      <w:bookmarkStart w:id="131" w:name="_Toc376183712"/>
      <w:bookmarkStart w:id="132" w:name="_Toc376183799"/>
      <w:bookmarkStart w:id="133" w:name="_Toc376439266"/>
      <w:bookmarkStart w:id="134" w:name="_Toc376546755"/>
      <w:bookmarkStart w:id="135" w:name="_Toc376787702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14:paraId="50FE7978" w14:textId="77777777" w:rsidR="00334C92" w:rsidRDefault="00334C92" w:rsidP="00334C92">
      <w:pPr>
        <w:pStyle w:val="Kop2"/>
      </w:pPr>
      <w:r>
        <w:br w:type="page"/>
      </w:r>
      <w:bookmarkStart w:id="136" w:name="_Toc411258184"/>
      <w:r>
        <w:lastRenderedPageBreak/>
        <w:t>Aanvullende eisen</w:t>
      </w:r>
      <w:bookmarkStart w:id="137" w:name="_Toc363109835"/>
      <w:bookmarkEnd w:id="136"/>
    </w:p>
    <w:p w14:paraId="4D86D17A" w14:textId="77777777" w:rsidR="00334C92" w:rsidRDefault="00334C92" w:rsidP="00334C92">
      <w:pPr>
        <w:pStyle w:val="Kop3"/>
      </w:pPr>
      <w:bookmarkStart w:id="138" w:name="_Toc376182491"/>
      <w:bookmarkStart w:id="139" w:name="_Toc376182579"/>
      <w:bookmarkStart w:id="140" w:name="_Toc376183488"/>
      <w:bookmarkStart w:id="141" w:name="_Toc376183715"/>
      <w:bookmarkStart w:id="142" w:name="_Toc376183802"/>
      <w:bookmarkStart w:id="143" w:name="_Toc376439269"/>
      <w:bookmarkStart w:id="144" w:name="_Toc376546758"/>
      <w:bookmarkStart w:id="145" w:name="_Toc376787705"/>
      <w:bookmarkStart w:id="146" w:name="_Toc376934652"/>
      <w:bookmarkStart w:id="147" w:name="_Toc376182494"/>
      <w:bookmarkStart w:id="148" w:name="_Toc376182582"/>
      <w:bookmarkStart w:id="149" w:name="_Toc376183491"/>
      <w:bookmarkStart w:id="150" w:name="_Toc376183718"/>
      <w:bookmarkStart w:id="151" w:name="_Toc376183805"/>
      <w:bookmarkStart w:id="152" w:name="_Toc376439272"/>
      <w:bookmarkStart w:id="153" w:name="_Toc376546761"/>
      <w:bookmarkStart w:id="154" w:name="_Toc376787708"/>
      <w:bookmarkStart w:id="155" w:name="_Toc376934655"/>
      <w:bookmarkStart w:id="156" w:name="_Toc376182501"/>
      <w:bookmarkStart w:id="157" w:name="_Toc376182589"/>
      <w:bookmarkStart w:id="158" w:name="_Toc376183498"/>
      <w:bookmarkStart w:id="159" w:name="_Toc376183725"/>
      <w:bookmarkStart w:id="160" w:name="_Toc376183812"/>
      <w:bookmarkStart w:id="161" w:name="_Toc376439279"/>
      <w:bookmarkStart w:id="162" w:name="_Toc376546768"/>
      <w:bookmarkStart w:id="163" w:name="_Toc376787715"/>
      <w:bookmarkStart w:id="164" w:name="_Toc376934662"/>
      <w:bookmarkStart w:id="165" w:name="_Toc376182509"/>
      <w:bookmarkStart w:id="166" w:name="_Toc376182597"/>
      <w:bookmarkStart w:id="167" w:name="_Toc376183506"/>
      <w:bookmarkStart w:id="168" w:name="_Toc376183733"/>
      <w:bookmarkStart w:id="169" w:name="_Toc376183820"/>
      <w:bookmarkStart w:id="170" w:name="_Toc376439287"/>
      <w:bookmarkStart w:id="171" w:name="_Toc376546776"/>
      <w:bookmarkStart w:id="172" w:name="_Toc376787723"/>
      <w:bookmarkStart w:id="173" w:name="_Toc376934670"/>
      <w:bookmarkStart w:id="174" w:name="_Toc376182515"/>
      <w:bookmarkStart w:id="175" w:name="_Toc376182603"/>
      <w:bookmarkStart w:id="176" w:name="_Toc376183512"/>
      <w:bookmarkStart w:id="177" w:name="_Toc376183739"/>
      <w:bookmarkStart w:id="178" w:name="_Toc376183826"/>
      <w:bookmarkStart w:id="179" w:name="_Toc376439293"/>
      <w:bookmarkStart w:id="180" w:name="_Toc376546782"/>
      <w:bookmarkStart w:id="181" w:name="_Toc376787729"/>
      <w:bookmarkStart w:id="182" w:name="_Toc376934676"/>
      <w:bookmarkStart w:id="183" w:name="_Toc376182521"/>
      <w:bookmarkStart w:id="184" w:name="_Toc376182609"/>
      <w:bookmarkStart w:id="185" w:name="_Toc376183518"/>
      <w:bookmarkStart w:id="186" w:name="_Toc376183745"/>
      <w:bookmarkStart w:id="187" w:name="_Toc376183832"/>
      <w:bookmarkStart w:id="188" w:name="_Toc376439299"/>
      <w:bookmarkStart w:id="189" w:name="_Toc376546788"/>
      <w:bookmarkStart w:id="190" w:name="_Toc376787735"/>
      <w:bookmarkStart w:id="191" w:name="_Toc376934682"/>
      <w:bookmarkStart w:id="192" w:name="_Toc376182527"/>
      <w:bookmarkStart w:id="193" w:name="_Toc376182615"/>
      <w:bookmarkStart w:id="194" w:name="_Toc376183524"/>
      <w:bookmarkStart w:id="195" w:name="_Toc376183751"/>
      <w:bookmarkStart w:id="196" w:name="_Toc376183838"/>
      <w:bookmarkStart w:id="197" w:name="_Toc376439305"/>
      <w:bookmarkStart w:id="198" w:name="_Toc376546794"/>
      <w:bookmarkStart w:id="199" w:name="_Toc376787741"/>
      <w:bookmarkStart w:id="200" w:name="_Toc376934688"/>
      <w:bookmarkStart w:id="201" w:name="_Toc376182532"/>
      <w:bookmarkStart w:id="202" w:name="_Toc376182620"/>
      <w:bookmarkStart w:id="203" w:name="_Toc376183529"/>
      <w:bookmarkStart w:id="204" w:name="_Toc376183756"/>
      <w:bookmarkStart w:id="205" w:name="_Toc376183843"/>
      <w:bookmarkStart w:id="206" w:name="_Toc376439310"/>
      <w:bookmarkStart w:id="207" w:name="_Toc376546799"/>
      <w:bookmarkStart w:id="208" w:name="_Toc376787746"/>
      <w:bookmarkStart w:id="209" w:name="_Toc376934693"/>
      <w:bookmarkStart w:id="210" w:name="_Toc376182540"/>
      <w:bookmarkStart w:id="211" w:name="_Toc376182628"/>
      <w:bookmarkStart w:id="212" w:name="_Toc376183537"/>
      <w:bookmarkStart w:id="213" w:name="_Toc376183764"/>
      <w:bookmarkStart w:id="214" w:name="_Toc376183851"/>
      <w:bookmarkStart w:id="215" w:name="_Toc376439318"/>
      <w:bookmarkStart w:id="216" w:name="_Toc376546807"/>
      <w:bookmarkStart w:id="217" w:name="_Toc376787754"/>
      <w:bookmarkStart w:id="218" w:name="_Toc376934701"/>
      <w:bookmarkStart w:id="219" w:name="_Toc376182547"/>
      <w:bookmarkStart w:id="220" w:name="_Toc376182635"/>
      <w:bookmarkStart w:id="221" w:name="_Toc376183544"/>
      <w:bookmarkStart w:id="222" w:name="_Toc376183771"/>
      <w:bookmarkStart w:id="223" w:name="_Toc376183858"/>
      <w:bookmarkStart w:id="224" w:name="_Toc376439325"/>
      <w:bookmarkStart w:id="225" w:name="_Toc376546814"/>
      <w:bookmarkStart w:id="226" w:name="_Toc376787761"/>
      <w:bookmarkStart w:id="227" w:name="_Toc376934708"/>
      <w:bookmarkStart w:id="228" w:name="_Toc376182552"/>
      <w:bookmarkStart w:id="229" w:name="_Toc376182640"/>
      <w:bookmarkStart w:id="230" w:name="_Toc376183549"/>
      <w:bookmarkStart w:id="231" w:name="_Toc376183776"/>
      <w:bookmarkStart w:id="232" w:name="_Toc376183863"/>
      <w:bookmarkStart w:id="233" w:name="_Toc376439330"/>
      <w:bookmarkStart w:id="234" w:name="_Toc376546819"/>
      <w:bookmarkStart w:id="235" w:name="_Toc376787766"/>
      <w:bookmarkStart w:id="236" w:name="_Toc376934713"/>
      <w:bookmarkStart w:id="237" w:name="_Toc376934721"/>
      <w:bookmarkStart w:id="238" w:name="_Toc376934722"/>
      <w:bookmarkStart w:id="239" w:name="_Toc376934723"/>
      <w:bookmarkStart w:id="240" w:name="_Toc411258185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r>
        <w:t>Layout</w:t>
      </w:r>
      <w:bookmarkEnd w:id="240"/>
    </w:p>
    <w:p w14:paraId="481F09D7" w14:textId="77777777" w:rsidR="004C6796" w:rsidRDefault="004C6796" w:rsidP="00623792">
      <w:pPr>
        <w:pStyle w:val="streepje"/>
        <w:numPr>
          <w:ilvl w:val="0"/>
          <w:numId w:val="0"/>
        </w:numPr>
        <w:snapToGrid w:val="0"/>
      </w:pPr>
    </w:p>
    <w:p w14:paraId="69C952BF" w14:textId="77777777" w:rsidR="00623792" w:rsidRDefault="00623792" w:rsidP="00623792">
      <w:pPr>
        <w:pStyle w:val="streepje"/>
        <w:numPr>
          <w:ilvl w:val="0"/>
          <w:numId w:val="0"/>
        </w:numPr>
        <w:snapToGrid w:val="0"/>
      </w:pPr>
      <w:r>
        <w:t>De tekst ten behoeve van de hoedanigheid ‘te dezen handelend’ begint:</w:t>
      </w:r>
    </w:p>
    <w:p w14:paraId="6B785AD3" w14:textId="77777777" w:rsidR="00B10E88" w:rsidRDefault="00623792" w:rsidP="00460699">
      <w:pPr>
        <w:numPr>
          <w:ilvl w:val="0"/>
          <w:numId w:val="39"/>
        </w:numPr>
        <w:tabs>
          <w:tab w:val="clear" w:pos="585"/>
          <w:tab w:val="num" w:pos="426"/>
        </w:tabs>
        <w:ind w:hanging="585"/>
      </w:pPr>
      <w:r>
        <w:t>doorlopend op dezelfde regel wanneer één gevolmachtigde</w:t>
      </w:r>
      <w:r w:rsidR="00B10E88">
        <w:t xml:space="preserve"> in hoedanigheid handelt</w:t>
      </w:r>
      <w:r w:rsidR="00322FFF">
        <w:t xml:space="preserve"> (zie ook par. </w:t>
      </w:r>
      <w:r w:rsidR="00322FFF">
        <w:fldChar w:fldCharType="begin"/>
      </w:r>
      <w:r w:rsidR="00322FFF">
        <w:instrText xml:space="preserve"> REF _Ref377136281 \r \h </w:instrText>
      </w:r>
      <w:r w:rsidR="00322FFF">
        <w:fldChar w:fldCharType="separate"/>
      </w:r>
      <w:r w:rsidR="00FB0F94">
        <w:t>1.4.2</w:t>
      </w:r>
      <w:r w:rsidR="00322FFF">
        <w:fldChar w:fldCharType="end"/>
      </w:r>
      <w:r w:rsidR="00322FFF">
        <w:t xml:space="preserve">, </w:t>
      </w:r>
      <w:r w:rsidR="003036E2">
        <w:t>mogelijkheid</w:t>
      </w:r>
      <w:r w:rsidR="00322FFF">
        <w:t xml:space="preserve"> 1)</w:t>
      </w:r>
      <w:r w:rsidR="00B10E88">
        <w:t>,</w:t>
      </w:r>
    </w:p>
    <w:p w14:paraId="03415102" w14:textId="77777777" w:rsidR="00460699" w:rsidRDefault="00B10E88" w:rsidP="00460699">
      <w:pPr>
        <w:numPr>
          <w:ilvl w:val="0"/>
          <w:numId w:val="39"/>
        </w:numPr>
        <w:tabs>
          <w:tab w:val="clear" w:pos="585"/>
          <w:tab w:val="num" w:pos="426"/>
        </w:tabs>
        <w:ind w:hanging="585"/>
      </w:pPr>
      <w:r>
        <w:t>doorlopend op dezelfde regel wanneer</w:t>
      </w:r>
      <w:r w:rsidR="00623792">
        <w:t xml:space="preserve"> meer </w:t>
      </w:r>
      <w:r w:rsidR="00246ADE">
        <w:t>gevolmachtigden</w:t>
      </w:r>
      <w:r w:rsidR="00623792">
        <w:t xml:space="preserve"> met gezamenlijke burgerlijke staat en/of </w:t>
      </w:r>
    </w:p>
    <w:p w14:paraId="7BCD730B" w14:textId="77777777" w:rsidR="00623792" w:rsidRDefault="00460699" w:rsidP="00460699">
      <w:r>
        <w:tab/>
      </w:r>
      <w:r>
        <w:tab/>
      </w:r>
      <w:r w:rsidR="00246ADE">
        <w:t xml:space="preserve">gezamenlijk </w:t>
      </w:r>
      <w:r w:rsidR="00623792">
        <w:t xml:space="preserve">woonadres </w:t>
      </w:r>
      <w:r w:rsidR="00246ADE">
        <w:t>in hoedanigheid handel</w:t>
      </w:r>
      <w:r w:rsidR="00B10E88">
        <w:t>en</w:t>
      </w:r>
      <w:r>
        <w:t xml:space="preserve"> (zie ook par. </w:t>
      </w:r>
      <w:r>
        <w:fldChar w:fldCharType="begin"/>
      </w:r>
      <w:r>
        <w:instrText xml:space="preserve"> REF _Ref377136281 \r \h </w:instrText>
      </w:r>
      <w:r>
        <w:fldChar w:fldCharType="separate"/>
      </w:r>
      <w:r w:rsidR="00FB0F94">
        <w:t>1.4.2</w:t>
      </w:r>
      <w:r>
        <w:fldChar w:fldCharType="end"/>
      </w:r>
      <w:r>
        <w:t xml:space="preserve">, </w:t>
      </w:r>
      <w:r w:rsidR="003036E2">
        <w:t>mogelijkheden</w:t>
      </w:r>
      <w:r>
        <w:t xml:space="preserve"> 2 t/m 4)</w:t>
      </w:r>
      <w:r w:rsidR="00623792">
        <w:t>,</w:t>
      </w:r>
    </w:p>
    <w:p w14:paraId="13C36B7B" w14:textId="77777777" w:rsidR="00460699" w:rsidRDefault="00623792" w:rsidP="00460699">
      <w:pPr>
        <w:numPr>
          <w:ilvl w:val="0"/>
          <w:numId w:val="39"/>
        </w:numPr>
        <w:tabs>
          <w:tab w:val="clear" w:pos="585"/>
          <w:tab w:val="num" w:pos="426"/>
        </w:tabs>
        <w:ind w:hanging="585"/>
      </w:pPr>
      <w:r w:rsidDel="001843F8">
        <w:t xml:space="preserve">altijd </w:t>
      </w:r>
      <w:r>
        <w:t>op de volgende regel wanneer meer dan één</w:t>
      </w:r>
      <w:r w:rsidDel="00615E99">
        <w:t xml:space="preserve"> </w:t>
      </w:r>
      <w:r w:rsidR="00246ADE">
        <w:t>gevolmachtigden</w:t>
      </w:r>
      <w:r>
        <w:t xml:space="preserve"> zonder gezamenlijke burgerlijke staat en/of</w:t>
      </w:r>
    </w:p>
    <w:p w14:paraId="4AFF0940" w14:textId="77777777" w:rsidR="00623792" w:rsidDel="001843F8" w:rsidRDefault="00460699" w:rsidP="00460699">
      <w:r>
        <w:tab/>
      </w:r>
      <w:r>
        <w:tab/>
      </w:r>
      <w:r w:rsidR="00246ADE">
        <w:t xml:space="preserve">gezamenlijk </w:t>
      </w:r>
      <w:r w:rsidR="00623792">
        <w:t xml:space="preserve">woonadres andere personen </w:t>
      </w:r>
      <w:r w:rsidR="00246ADE">
        <w:t>in hoedanigheid handelen</w:t>
      </w:r>
      <w:r>
        <w:t xml:space="preserve"> (zie ook par. </w:t>
      </w:r>
      <w:r>
        <w:fldChar w:fldCharType="begin"/>
      </w:r>
      <w:r>
        <w:instrText xml:space="preserve"> REF _Ref377136281 \r \h </w:instrText>
      </w:r>
      <w:r>
        <w:fldChar w:fldCharType="separate"/>
      </w:r>
      <w:r w:rsidR="00FB0F94">
        <w:t>1.4.2</w:t>
      </w:r>
      <w:r>
        <w:fldChar w:fldCharType="end"/>
      </w:r>
      <w:r>
        <w:t xml:space="preserve">, </w:t>
      </w:r>
      <w:r w:rsidR="003036E2">
        <w:t>mogelijkheid</w:t>
      </w:r>
      <w:r>
        <w:t xml:space="preserve"> 5)</w:t>
      </w:r>
      <w:r w:rsidR="00623792">
        <w:t>.</w:t>
      </w:r>
    </w:p>
    <w:p w14:paraId="3512C59A" w14:textId="77777777" w:rsidR="00B22390" w:rsidRDefault="00B22390" w:rsidP="00B22390">
      <w:pPr>
        <w:pStyle w:val="Kop3"/>
      </w:pPr>
      <w:bookmarkStart w:id="241" w:name="_Toc411258186"/>
      <w:r>
        <w:t>Mapping</w:t>
      </w:r>
      <w:bookmarkEnd w:id="241"/>
    </w:p>
    <w:p w14:paraId="2C336742" w14:textId="77777777" w:rsidR="004C6796" w:rsidRDefault="004C6796" w:rsidP="00623792"/>
    <w:p w14:paraId="4B0D1F4D" w14:textId="77777777" w:rsidR="00707472" w:rsidRDefault="00707472" w:rsidP="00623792">
      <w:r>
        <w:t xml:space="preserve">Een gevolmachtigde </w:t>
      </w:r>
      <w:r w:rsidR="004C6796">
        <w:t xml:space="preserve">handelt in hoedanigheid </w:t>
      </w:r>
      <w:r>
        <w:t>voor alle personen binnen een partij of voor één of meer personen binnen één tekstblok Partij Natuurlijk Persoon</w:t>
      </w:r>
      <w:r w:rsidR="00B10E88">
        <w:t xml:space="preserve"> (PNP)</w:t>
      </w:r>
      <w:r>
        <w:t xml:space="preserve">. De gerelateerde </w:t>
      </w:r>
      <w:proofErr w:type="spellStart"/>
      <w:r>
        <w:t>perso</w:t>
      </w:r>
      <w:proofErr w:type="spellEnd"/>
      <w:r w:rsidR="004C6796">
        <w:t>(o)</w:t>
      </w:r>
      <w:r>
        <w:t>n</w:t>
      </w:r>
      <w:r w:rsidR="004C6796">
        <w:t>(</w:t>
      </w:r>
      <w:r>
        <w:t>en</w:t>
      </w:r>
      <w:r w:rsidR="004C6796">
        <w:t>)</w:t>
      </w:r>
      <w:r>
        <w:t xml:space="preserve"> van de gevolmachtigde (</w:t>
      </w:r>
      <w:r w:rsidR="004C6796">
        <w:t>met rol ‘</w:t>
      </w:r>
      <w:r>
        <w:t>partner</w:t>
      </w:r>
      <w:r w:rsidR="004C6796">
        <w:t>’</w:t>
      </w:r>
      <w:r>
        <w:t xml:space="preserve"> of </w:t>
      </w:r>
      <w:r w:rsidR="004C6796">
        <w:t>‘gevolmachtigde’</w:t>
      </w:r>
      <w:r>
        <w:t xml:space="preserve">) treden op in dezelfde hoedanigheid als de </w:t>
      </w:r>
      <w:r w:rsidR="00CB3104">
        <w:t xml:space="preserve">gevolmachtigde, </w:t>
      </w:r>
      <w:r>
        <w:t xml:space="preserve">dit </w:t>
      </w:r>
      <w:r w:rsidR="004C6796">
        <w:t>is</w:t>
      </w:r>
      <w:r>
        <w:t xml:space="preserve"> </w:t>
      </w:r>
      <w:r w:rsidRPr="00707472">
        <w:rPr>
          <w:u w:val="single"/>
        </w:rPr>
        <w:t>niet</w:t>
      </w:r>
      <w:r>
        <w:t xml:space="preserve"> expliciet vastgelegd. Een gevolmachtigde treedt op in één hoedanigheid voor de partij of</w:t>
      </w:r>
      <w:r w:rsidR="00B10E88">
        <w:t xml:space="preserve"> voor </w:t>
      </w:r>
      <w:r>
        <w:t>één of meer personen.</w:t>
      </w:r>
    </w:p>
    <w:p w14:paraId="51769C05" w14:textId="77777777" w:rsidR="00707472" w:rsidRDefault="00707472" w:rsidP="00623792"/>
    <w:p w14:paraId="4E4C5DDB" w14:textId="77777777" w:rsidR="00623792" w:rsidRDefault="00623792" w:rsidP="00623792">
      <w:pPr>
        <w:rPr>
          <w:u w:val="single"/>
          <w:lang w:val="nl"/>
        </w:rPr>
      </w:pPr>
      <w:r w:rsidRPr="00486CB1">
        <w:rPr>
          <w:u w:val="single"/>
          <w:lang w:val="nl"/>
        </w:rPr>
        <w:t xml:space="preserve">Gevolmachtigde voor een </w:t>
      </w:r>
      <w:r w:rsidR="006E09D4">
        <w:rPr>
          <w:u w:val="single"/>
          <w:lang w:val="nl"/>
        </w:rPr>
        <w:t>partij</w:t>
      </w:r>
    </w:p>
    <w:p w14:paraId="62B985EE" w14:textId="77777777" w:rsidR="00623792" w:rsidRDefault="00623792" w:rsidP="0062379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8"/>
      </w:tblGrid>
      <w:tr w:rsidR="00623792" w14:paraId="47EA7207" w14:textId="77777777" w:rsidTr="0081406A">
        <w:tc>
          <w:tcPr>
            <w:tcW w:w="9608" w:type="dxa"/>
            <w:shd w:val="clear" w:color="auto" w:fill="auto"/>
          </w:tcPr>
          <w:p w14:paraId="0253E078" w14:textId="77777777" w:rsidR="00623792" w:rsidRDefault="00623792" w:rsidP="00623792">
            <w:r>
              <w:t>GEVOLMACHTIGDE</w:t>
            </w:r>
          </w:p>
          <w:p w14:paraId="66D7095F" w14:textId="77777777" w:rsidR="00623792" w:rsidRDefault="00623792" w:rsidP="0081406A">
            <w:pPr>
              <w:pStyle w:val="streepje"/>
              <w:numPr>
                <w:ilvl w:val="0"/>
                <w:numId w:val="0"/>
              </w:numPr>
            </w:pPr>
            <w:r w:rsidRPr="0081406A">
              <w:sym w:font="Wingdings" w:char="F0E0"/>
            </w:r>
            <w:r>
              <w:t xml:space="preserve"> vertegenwoordigtRef </w:t>
            </w:r>
            <w:r w:rsidRPr="0081406A">
              <w:rPr>
                <w:sz w:val="16"/>
                <w:szCs w:val="16"/>
              </w:rPr>
              <w:t>[xlink:href="id van de hoedanigheid] [</w:t>
            </w:r>
            <w:proofErr w:type="gramStart"/>
            <w:r w:rsidRPr="0081406A">
              <w:rPr>
                <w:sz w:val="16"/>
                <w:szCs w:val="16"/>
              </w:rPr>
              <w:t>1..</w:t>
            </w:r>
            <w:proofErr w:type="gramEnd"/>
            <w:r w:rsidR="00707472" w:rsidRPr="0081406A">
              <w:rPr>
                <w:sz w:val="16"/>
                <w:szCs w:val="16"/>
              </w:rPr>
              <w:t>1</w:t>
            </w:r>
            <w:r w:rsidRPr="0081406A">
              <w:rPr>
                <w:sz w:val="16"/>
                <w:szCs w:val="16"/>
              </w:rPr>
              <w:t>]</w:t>
            </w:r>
          </w:p>
          <w:p w14:paraId="628F810A" w14:textId="77777777" w:rsidR="00623792" w:rsidRDefault="00623792" w:rsidP="0081406A">
            <w:pPr>
              <w:pStyle w:val="streepje"/>
              <w:numPr>
                <w:ilvl w:val="0"/>
                <w:numId w:val="0"/>
              </w:numPr>
            </w:pPr>
          </w:p>
          <w:p w14:paraId="36565352" w14:textId="77777777" w:rsidR="00623792" w:rsidRDefault="00623792" w:rsidP="0081406A">
            <w:pPr>
              <w:pStyle w:val="streepje"/>
              <w:numPr>
                <w:ilvl w:val="0"/>
                <w:numId w:val="0"/>
              </w:numPr>
            </w:pPr>
            <w:r>
              <w:t>HOEDANIGHEID[ID]</w:t>
            </w:r>
          </w:p>
          <w:p w14:paraId="28C73FD7" w14:textId="77777777" w:rsidR="00623792" w:rsidRDefault="00623792" w:rsidP="0081406A">
            <w:pPr>
              <w:pStyle w:val="streepje"/>
              <w:numPr>
                <w:ilvl w:val="0"/>
                <w:numId w:val="0"/>
              </w:numPr>
            </w:pPr>
            <w:r w:rsidRPr="0081406A">
              <w:sym w:font="Wingdings" w:char="F0E0"/>
            </w:r>
            <w:r>
              <w:t xml:space="preserve"> tekst</w:t>
            </w:r>
            <w:r w:rsidR="006E09D4">
              <w:t>k</w:t>
            </w:r>
            <w:r>
              <w:t>euzes voor te tonen Hoedanigheidstekst</w:t>
            </w:r>
          </w:p>
          <w:p w14:paraId="7EE8E6C8" w14:textId="77777777" w:rsidR="00CB3104" w:rsidRDefault="00CB3104" w:rsidP="0081406A">
            <w:pPr>
              <w:pStyle w:val="streepje"/>
              <w:numPr>
                <w:ilvl w:val="0"/>
                <w:numId w:val="0"/>
              </w:numPr>
            </w:pPr>
            <w:r w:rsidRPr="0081406A">
              <w:sym w:font="Wingdings" w:char="F0E0"/>
            </w:r>
            <w:r>
              <w:t xml:space="preserve"> wordtVertegenwoordigdRef niet aanwezig </w:t>
            </w:r>
          </w:p>
        </w:tc>
      </w:tr>
    </w:tbl>
    <w:p w14:paraId="08255BA0" w14:textId="77777777" w:rsidR="00486CB1" w:rsidRDefault="00486CB1" w:rsidP="0002650E">
      <w:pPr>
        <w:rPr>
          <w:lang w:val="nl"/>
        </w:rPr>
      </w:pPr>
    </w:p>
    <w:p w14:paraId="1C38BDE1" w14:textId="77777777" w:rsidR="00623792" w:rsidRDefault="00623792" w:rsidP="00486CB1">
      <w:pPr>
        <w:rPr>
          <w:u w:val="single"/>
          <w:lang w:val="nl"/>
        </w:rPr>
      </w:pPr>
    </w:p>
    <w:p w14:paraId="47D90F6B" w14:textId="77777777" w:rsidR="00486CB1" w:rsidRPr="00486CB1" w:rsidRDefault="00486CB1" w:rsidP="00486CB1">
      <w:pPr>
        <w:rPr>
          <w:u w:val="single"/>
          <w:lang w:val="nl"/>
        </w:rPr>
      </w:pPr>
      <w:r w:rsidRPr="00486CB1">
        <w:rPr>
          <w:u w:val="single"/>
          <w:lang w:val="nl"/>
        </w:rPr>
        <w:t>Gevolmachtigde voor een of meer personen</w:t>
      </w:r>
    </w:p>
    <w:p w14:paraId="6D315BED" w14:textId="77777777" w:rsidR="00486CB1" w:rsidRDefault="00486CB1" w:rsidP="00486CB1">
      <w:pPr>
        <w:rPr>
          <w:lang w:val="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8"/>
      </w:tblGrid>
      <w:tr w:rsidR="00486CB1" w:rsidRPr="0081406A" w14:paraId="32BE36ED" w14:textId="77777777" w:rsidTr="0081406A">
        <w:tc>
          <w:tcPr>
            <w:tcW w:w="9608" w:type="dxa"/>
            <w:shd w:val="clear" w:color="auto" w:fill="auto"/>
          </w:tcPr>
          <w:p w14:paraId="19A08E0F" w14:textId="77777777" w:rsidR="00486CB1" w:rsidRDefault="00486CB1" w:rsidP="00623792">
            <w:r>
              <w:t>GEVOLMACHTIGDE</w:t>
            </w:r>
          </w:p>
          <w:p w14:paraId="3F768BC6" w14:textId="77777777" w:rsidR="00486CB1" w:rsidRDefault="00486CB1" w:rsidP="0081406A">
            <w:pPr>
              <w:pStyle w:val="streepje"/>
              <w:numPr>
                <w:ilvl w:val="0"/>
                <w:numId w:val="0"/>
              </w:numPr>
            </w:pPr>
            <w:r w:rsidRPr="0081406A">
              <w:sym w:font="Wingdings" w:char="F0E0"/>
            </w:r>
            <w:r>
              <w:t xml:space="preserve"> vertegenwoordigtRef </w:t>
            </w:r>
            <w:r w:rsidRPr="0081406A">
              <w:rPr>
                <w:sz w:val="16"/>
                <w:szCs w:val="16"/>
              </w:rPr>
              <w:t>[xlink:href="id van de hoedanigheid] [</w:t>
            </w:r>
            <w:proofErr w:type="gramStart"/>
            <w:r w:rsidRPr="0081406A">
              <w:rPr>
                <w:sz w:val="16"/>
                <w:szCs w:val="16"/>
              </w:rPr>
              <w:t>1..</w:t>
            </w:r>
            <w:proofErr w:type="gramEnd"/>
            <w:r w:rsidR="00707472" w:rsidRPr="0081406A">
              <w:rPr>
                <w:sz w:val="16"/>
                <w:szCs w:val="16"/>
              </w:rPr>
              <w:t>1</w:t>
            </w:r>
            <w:r w:rsidRPr="0081406A">
              <w:rPr>
                <w:sz w:val="16"/>
                <w:szCs w:val="16"/>
              </w:rPr>
              <w:t>]</w:t>
            </w:r>
          </w:p>
          <w:p w14:paraId="41DCF8DB" w14:textId="77777777" w:rsidR="00486CB1" w:rsidRDefault="00486CB1" w:rsidP="0081406A">
            <w:pPr>
              <w:pStyle w:val="streepje"/>
              <w:numPr>
                <w:ilvl w:val="0"/>
                <w:numId w:val="0"/>
              </w:numPr>
            </w:pPr>
          </w:p>
          <w:p w14:paraId="5543BFCD" w14:textId="77777777" w:rsidR="00486CB1" w:rsidRDefault="00486CB1" w:rsidP="0081406A">
            <w:pPr>
              <w:pStyle w:val="streepje"/>
              <w:numPr>
                <w:ilvl w:val="0"/>
                <w:numId w:val="0"/>
              </w:numPr>
            </w:pPr>
            <w:r>
              <w:t>HOEDANIGHEID[ID]</w:t>
            </w:r>
          </w:p>
          <w:p w14:paraId="2321F7F0" w14:textId="77777777" w:rsidR="00486CB1" w:rsidRDefault="00486CB1" w:rsidP="0081406A">
            <w:pPr>
              <w:pStyle w:val="streepje"/>
              <w:numPr>
                <w:ilvl w:val="0"/>
                <w:numId w:val="0"/>
              </w:numPr>
            </w:pPr>
            <w:r w:rsidRPr="0081406A">
              <w:sym w:font="Wingdings" w:char="F0E0"/>
            </w:r>
            <w:r>
              <w:t xml:space="preserve"> tekst</w:t>
            </w:r>
            <w:r w:rsidR="006E09D4">
              <w:t>k</w:t>
            </w:r>
            <w:r>
              <w:t>euzes voor te tonen Hoedanigheidstekst</w:t>
            </w:r>
          </w:p>
          <w:p w14:paraId="69316B35" w14:textId="77777777" w:rsidR="00486CB1" w:rsidRDefault="00486CB1" w:rsidP="0081406A">
            <w:pPr>
              <w:pStyle w:val="streepje"/>
              <w:numPr>
                <w:ilvl w:val="0"/>
                <w:numId w:val="0"/>
              </w:numPr>
            </w:pPr>
            <w:r w:rsidRPr="0081406A">
              <w:sym w:font="Wingdings" w:char="F0E0"/>
            </w:r>
            <w:r>
              <w:t xml:space="preserve"> wordtVertegenwoordigdRef </w:t>
            </w:r>
            <w:r w:rsidRPr="0081406A">
              <w:rPr>
                <w:sz w:val="16"/>
                <w:szCs w:val="16"/>
              </w:rPr>
              <w:t>[xlink:href="id van de persoon die wordt vertegenwoordigd] [</w:t>
            </w:r>
            <w:proofErr w:type="gramStart"/>
            <w:r w:rsidRPr="0081406A">
              <w:rPr>
                <w:sz w:val="16"/>
                <w:szCs w:val="16"/>
              </w:rPr>
              <w:t>1..</w:t>
            </w:r>
            <w:proofErr w:type="gramEnd"/>
            <w:r w:rsidRPr="0081406A">
              <w:rPr>
                <w:sz w:val="16"/>
                <w:szCs w:val="16"/>
              </w:rPr>
              <w:t>*]</w:t>
            </w:r>
          </w:p>
          <w:p w14:paraId="27EAB2DD" w14:textId="77777777" w:rsidR="00486CB1" w:rsidRDefault="00486CB1" w:rsidP="0081406A">
            <w:pPr>
              <w:pStyle w:val="streepje"/>
              <w:numPr>
                <w:ilvl w:val="0"/>
                <w:numId w:val="0"/>
              </w:numPr>
            </w:pPr>
          </w:p>
          <w:p w14:paraId="71DC7D42" w14:textId="77777777" w:rsidR="00486CB1" w:rsidRPr="00486CB1" w:rsidRDefault="00486CB1" w:rsidP="00486CB1">
            <w:r>
              <w:t>IMKAD_PERSOON/GERELATEERDPERSOON/IMKAD_PERSOON[ID] [</w:t>
            </w:r>
            <w:proofErr w:type="gramStart"/>
            <w:r>
              <w:t>0..</w:t>
            </w:r>
            <w:proofErr w:type="gramEnd"/>
            <w:r>
              <w:t>*]</w:t>
            </w:r>
          </w:p>
        </w:tc>
      </w:tr>
    </w:tbl>
    <w:p w14:paraId="464DF5F1" w14:textId="77777777" w:rsidR="00486CB1" w:rsidRDefault="00486CB1" w:rsidP="00486CB1">
      <w:pPr>
        <w:rPr>
          <w:lang w:val="nl"/>
        </w:rPr>
      </w:pPr>
    </w:p>
    <w:p w14:paraId="37E10235" w14:textId="77777777" w:rsidR="00486CB1" w:rsidRPr="00486CB1" w:rsidRDefault="00486CB1" w:rsidP="00707472"/>
    <w:sectPr w:rsidR="00486CB1" w:rsidRPr="00486CB1" w:rsidSect="002B5054">
      <w:headerReference w:type="default" r:id="rId12"/>
      <w:footerReference w:type="default" r:id="rId13"/>
      <w:pgSz w:w="11906" w:h="16838" w:code="9"/>
      <w:pgMar w:top="2977" w:right="1304" w:bottom="1304" w:left="1134" w:header="567" w:footer="431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E166BD" w14:textId="77777777" w:rsidR="00836A94" w:rsidRDefault="00836A94">
      <w:r>
        <w:separator/>
      </w:r>
    </w:p>
  </w:endnote>
  <w:endnote w:type="continuationSeparator" w:id="0">
    <w:p w14:paraId="070F8741" w14:textId="77777777" w:rsidR="00836A94" w:rsidRDefault="00836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819FF" w14:textId="04A5B03F" w:rsidR="00936270" w:rsidRDefault="00936270">
    <w:pPr>
      <w:pStyle w:val="Voettekst"/>
      <w:spacing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10A52" w14:textId="77777777" w:rsidR="00936270" w:rsidRDefault="00936270" w:rsidP="00B03963">
    <w:pPr>
      <w:pStyle w:val="Voettekst"/>
      <w:ind w:left="284" w:hanging="28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E8F16" w14:textId="77777777" w:rsidR="00936270" w:rsidRDefault="00936270" w:rsidP="00B03963">
    <w:pPr>
      <w:pStyle w:val="Voettekst"/>
      <w:ind w:left="284" w:hanging="28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D7C785" w14:textId="77777777" w:rsidR="00836A94" w:rsidRDefault="00836A94">
      <w:r>
        <w:separator/>
      </w:r>
    </w:p>
  </w:footnote>
  <w:footnote w:type="continuationSeparator" w:id="0">
    <w:p w14:paraId="771658D3" w14:textId="77777777" w:rsidR="00836A94" w:rsidRDefault="00836A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0A9AE" w14:textId="6367060D" w:rsidR="00FE64A8" w:rsidRDefault="00FE64A8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7216" behindDoc="1" locked="0" layoutInCell="1" allowOverlap="1" wp14:anchorId="3A54A120" wp14:editId="5BC1425E">
          <wp:simplePos x="0" y="0"/>
          <wp:positionH relativeFrom="column">
            <wp:posOffset>3303905</wp:posOffset>
          </wp:positionH>
          <wp:positionV relativeFrom="paragraph">
            <wp:posOffset>59690</wp:posOffset>
          </wp:positionV>
          <wp:extent cx="1333500" cy="1114425"/>
          <wp:effectExtent l="0" t="0" r="0" b="9525"/>
          <wp:wrapNone/>
          <wp:docPr id="49" name="Afbeelding 49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936270" w14:paraId="61A6AA02" w14:textId="77777777">
      <w:tc>
        <w:tcPr>
          <w:tcW w:w="4181" w:type="dxa"/>
        </w:tcPr>
        <w:p w14:paraId="6932EC78" w14:textId="77777777" w:rsidR="00936270" w:rsidRDefault="00936270">
          <w:pPr>
            <w:pStyle w:val="tussenkopje"/>
            <w:spacing w:before="0"/>
          </w:pPr>
          <w:r>
            <w:t>Datum</w:t>
          </w:r>
        </w:p>
      </w:tc>
    </w:tr>
    <w:tr w:rsidR="00936270" w14:paraId="72045C29" w14:textId="77777777">
      <w:tc>
        <w:tcPr>
          <w:tcW w:w="4181" w:type="dxa"/>
        </w:tcPr>
        <w:p w14:paraId="51D4F694" w14:textId="77777777" w:rsidR="00936270" w:rsidRPr="00F81AE6" w:rsidRDefault="00936270">
          <w:pPr>
            <w:spacing w:line="240" w:lineRule="atLeast"/>
          </w:pPr>
          <w:r>
            <w:fldChar w:fldCharType="begin"/>
          </w:r>
          <w:r>
            <w:instrText xml:space="preserve"> REF Datum \h </w:instrText>
          </w:r>
          <w:r>
            <w:fldChar w:fldCharType="separate"/>
          </w:r>
          <w:r w:rsidR="00FB0F94">
            <w:rPr>
              <w:noProof/>
            </w:rPr>
            <w:t>9 maart 2016</w:t>
          </w:r>
          <w:r>
            <w:fldChar w:fldCharType="end"/>
          </w:r>
        </w:p>
      </w:tc>
    </w:tr>
    <w:tr w:rsidR="00936270" w14:paraId="2948A45A" w14:textId="77777777">
      <w:tc>
        <w:tcPr>
          <w:tcW w:w="4181" w:type="dxa"/>
        </w:tcPr>
        <w:p w14:paraId="2C508D47" w14:textId="77777777" w:rsidR="00936270" w:rsidRDefault="00936270">
          <w:pPr>
            <w:pStyle w:val="tussenkopje"/>
          </w:pPr>
          <w:r>
            <w:t>Titel</w:t>
          </w:r>
        </w:p>
      </w:tc>
    </w:tr>
    <w:tr w:rsidR="00936270" w14:paraId="40829EBF" w14:textId="77777777">
      <w:tc>
        <w:tcPr>
          <w:tcW w:w="4181" w:type="dxa"/>
        </w:tcPr>
        <w:p w14:paraId="62D5D614" w14:textId="4140187E" w:rsidR="00936270" w:rsidRPr="00BB5A73" w:rsidRDefault="00F4178C">
          <w:pPr>
            <w:spacing w:line="240" w:lineRule="atLeast"/>
          </w:pPr>
          <w:fldSimple w:instr=" STYLEREF Titel \* MERGEFORMAT ">
            <w:r w:rsidR="00890C97">
              <w:rPr>
                <w:noProof/>
              </w:rPr>
              <w:t>Toelichting Tekstblok - Gevolmachtigde v3.0</w:t>
            </w:r>
          </w:fldSimple>
        </w:p>
      </w:tc>
    </w:tr>
    <w:tr w:rsidR="00936270" w14:paraId="1A1F50EC" w14:textId="77777777">
      <w:tc>
        <w:tcPr>
          <w:tcW w:w="4181" w:type="dxa"/>
        </w:tcPr>
        <w:p w14:paraId="6E10EB49" w14:textId="77777777" w:rsidR="00936270" w:rsidRDefault="00936270">
          <w:pPr>
            <w:pStyle w:val="tussenkopje"/>
          </w:pPr>
          <w:r>
            <w:t>Versie</w:t>
          </w:r>
        </w:p>
      </w:tc>
    </w:tr>
    <w:tr w:rsidR="00936270" w14:paraId="72B6383F" w14:textId="77777777">
      <w:tc>
        <w:tcPr>
          <w:tcW w:w="4181" w:type="dxa"/>
        </w:tcPr>
        <w:p w14:paraId="3E703BE3" w14:textId="77777777" w:rsidR="00936270" w:rsidRPr="00F81AE6" w:rsidRDefault="00936270">
          <w:pPr>
            <w:spacing w:line="240" w:lineRule="atLeast"/>
          </w:pPr>
          <w:r>
            <w:fldChar w:fldCharType="begin"/>
          </w:r>
          <w:r>
            <w:instrText xml:space="preserve"> REF Versie \h </w:instrText>
          </w:r>
          <w:r>
            <w:fldChar w:fldCharType="separate"/>
          </w:r>
          <w:r w:rsidR="00FB0F94">
            <w:rPr>
              <w:noProof/>
            </w:rPr>
            <w:t>2,8,0</w:t>
          </w:r>
          <w:r>
            <w:fldChar w:fldCharType="end"/>
          </w:r>
        </w:p>
      </w:tc>
    </w:tr>
    <w:tr w:rsidR="00936270" w14:paraId="25F199EB" w14:textId="77777777">
      <w:tc>
        <w:tcPr>
          <w:tcW w:w="4181" w:type="dxa"/>
        </w:tcPr>
        <w:p w14:paraId="5398BF59" w14:textId="77777777" w:rsidR="00936270" w:rsidRDefault="00936270">
          <w:pPr>
            <w:pStyle w:val="tussenkopje"/>
          </w:pPr>
          <w:r>
            <w:t>Blad</w:t>
          </w:r>
        </w:p>
      </w:tc>
    </w:tr>
    <w:tr w:rsidR="00936270" w14:paraId="68BDD094" w14:textId="77777777">
      <w:tc>
        <w:tcPr>
          <w:tcW w:w="4181" w:type="dxa"/>
        </w:tcPr>
        <w:p w14:paraId="40AA8504" w14:textId="77777777" w:rsidR="00936270" w:rsidRDefault="00936270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FB0F94">
            <w:rPr>
              <w:noProof/>
            </w:rPr>
            <w:t>3</w:t>
          </w:r>
          <w:r>
            <w:fldChar w:fldCharType="end"/>
          </w:r>
          <w:r>
            <w:t xml:space="preserve"> van </w:t>
          </w:r>
          <w:r w:rsidR="00FB0F94">
            <w:fldChar w:fldCharType="begin"/>
          </w:r>
          <w:r w:rsidR="00FB0F94">
            <w:instrText xml:space="preserve"> NUMPAGES </w:instrText>
          </w:r>
          <w:r w:rsidR="00FB0F94">
            <w:fldChar w:fldCharType="separate"/>
          </w:r>
          <w:r w:rsidR="00FB0F94">
            <w:rPr>
              <w:noProof/>
            </w:rPr>
            <w:t>14</w:t>
          </w:r>
          <w:r w:rsidR="00FB0F94">
            <w:rPr>
              <w:noProof/>
            </w:rPr>
            <w:fldChar w:fldCharType="end"/>
          </w:r>
        </w:p>
      </w:tc>
    </w:tr>
  </w:tbl>
  <w:p w14:paraId="54F7ADB5" w14:textId="2A142A63" w:rsidR="00936270" w:rsidRDefault="00936270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936270" w14:paraId="2E1A3D0D" w14:textId="77777777">
      <w:tc>
        <w:tcPr>
          <w:tcW w:w="4181" w:type="dxa"/>
        </w:tcPr>
        <w:p w14:paraId="08AE9F19" w14:textId="77777777" w:rsidR="00936270" w:rsidRPr="00A829C6" w:rsidRDefault="00936270">
          <w:pPr>
            <w:pStyle w:val="tussenkopje"/>
            <w:spacing w:before="0"/>
            <w:rPr>
              <w:b/>
              <w:bCs/>
            </w:rPr>
          </w:pPr>
          <w:r w:rsidRPr="00A829C6">
            <w:rPr>
              <w:b/>
              <w:bCs/>
            </w:rPr>
            <w:t>Datum</w:t>
          </w:r>
        </w:p>
      </w:tc>
    </w:tr>
    <w:bookmarkStart w:id="242" w:name="Datum"/>
    <w:tr w:rsidR="00936270" w14:paraId="36258A38" w14:textId="77777777">
      <w:tc>
        <w:tcPr>
          <w:tcW w:w="4181" w:type="dxa"/>
        </w:tcPr>
        <w:p w14:paraId="3FA4F3B0" w14:textId="58C20C7E" w:rsidR="00936270" w:rsidRPr="00F81AE6" w:rsidRDefault="00936270">
          <w:pPr>
            <w:spacing w:line="240" w:lineRule="atLeast"/>
          </w:pPr>
          <w:r>
            <w:fldChar w:fldCharType="begin"/>
          </w:r>
          <w:r>
            <w:instrText xml:space="preserve"> STYLEREF Datumopmaakprofiel\l  \* MERGEFORMAT </w:instrText>
          </w:r>
          <w:r>
            <w:fldChar w:fldCharType="separate"/>
          </w:r>
          <w:r w:rsidR="00890C97">
            <w:rPr>
              <w:noProof/>
            </w:rPr>
            <w:t>7 november 2024</w:t>
          </w:r>
          <w:r>
            <w:fldChar w:fldCharType="end"/>
          </w:r>
          <w:bookmarkEnd w:id="242"/>
        </w:p>
      </w:tc>
    </w:tr>
    <w:tr w:rsidR="00936270" w14:paraId="477AB258" w14:textId="77777777">
      <w:tc>
        <w:tcPr>
          <w:tcW w:w="4181" w:type="dxa"/>
        </w:tcPr>
        <w:p w14:paraId="593453AB" w14:textId="77777777" w:rsidR="00936270" w:rsidRPr="00A829C6" w:rsidRDefault="00936270" w:rsidP="00A829C6">
          <w:pPr>
            <w:pStyle w:val="tussenkopje"/>
            <w:spacing w:before="0"/>
            <w:rPr>
              <w:b/>
              <w:bCs/>
            </w:rPr>
          </w:pPr>
          <w:r w:rsidRPr="00A829C6">
            <w:rPr>
              <w:b/>
              <w:bCs/>
            </w:rPr>
            <w:t>Titel</w:t>
          </w:r>
        </w:p>
      </w:tc>
    </w:tr>
    <w:tr w:rsidR="00936270" w14:paraId="534C82A8" w14:textId="77777777">
      <w:tc>
        <w:tcPr>
          <w:tcW w:w="4181" w:type="dxa"/>
        </w:tcPr>
        <w:p w14:paraId="4918B109" w14:textId="45A6DF43" w:rsidR="00936270" w:rsidRPr="003412EA" w:rsidRDefault="00936270">
          <w:pPr>
            <w:spacing w:line="240" w:lineRule="atLeas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REF bmTitel \h </w:instrText>
          </w:r>
          <w:r>
            <w:rPr>
              <w:b/>
            </w:rPr>
          </w:r>
          <w:r>
            <w:rPr>
              <w:b/>
            </w:rPr>
            <w:fldChar w:fldCharType="separate"/>
          </w:r>
          <w:r w:rsidR="00FB0F94">
            <w:t>Toelichting Tekstblok - Gevolmachtigde v</w:t>
          </w:r>
          <w:del w:id="243" w:author="Groot, Karina de" w:date="2024-11-07T10:18:00Z" w16du:dateUtc="2024-11-07T09:18:00Z">
            <w:r w:rsidR="00FB0F94" w:rsidDel="00F73ADA">
              <w:delText>2.7</w:delText>
            </w:r>
          </w:del>
          <w:r>
            <w:rPr>
              <w:b/>
            </w:rPr>
            <w:fldChar w:fldCharType="end"/>
          </w:r>
          <w:ins w:id="244" w:author="Groot, Karina de" w:date="2024-11-07T10:18:00Z" w16du:dateUtc="2024-11-07T09:18:00Z">
            <w:r w:rsidR="00F73ADA" w:rsidRPr="00A829C6">
              <w:rPr>
                <w:bCs/>
              </w:rPr>
              <w:t>3.0</w:t>
            </w:r>
          </w:ins>
        </w:p>
      </w:tc>
    </w:tr>
    <w:tr w:rsidR="00936270" w14:paraId="7DB7DF23" w14:textId="77777777">
      <w:tc>
        <w:tcPr>
          <w:tcW w:w="4181" w:type="dxa"/>
        </w:tcPr>
        <w:p w14:paraId="393D3F73" w14:textId="77777777" w:rsidR="00936270" w:rsidRPr="00A829C6" w:rsidRDefault="00936270" w:rsidP="00A829C6">
          <w:pPr>
            <w:pStyle w:val="tussenkopje"/>
            <w:spacing w:before="0"/>
            <w:rPr>
              <w:b/>
              <w:bCs/>
            </w:rPr>
          </w:pPr>
          <w:r w:rsidRPr="00A829C6">
            <w:rPr>
              <w:b/>
              <w:bCs/>
            </w:rPr>
            <w:t>Versie</w:t>
          </w:r>
        </w:p>
      </w:tc>
    </w:tr>
    <w:bookmarkStart w:id="245" w:name="Versie"/>
    <w:tr w:rsidR="00936270" w14:paraId="7C30C440" w14:textId="77777777">
      <w:tc>
        <w:tcPr>
          <w:tcW w:w="4181" w:type="dxa"/>
        </w:tcPr>
        <w:p w14:paraId="11F8430B" w14:textId="1425E261" w:rsidR="00936270" w:rsidRPr="00F81AE6" w:rsidRDefault="00936270">
          <w:pPr>
            <w:spacing w:line="240" w:lineRule="atLeast"/>
          </w:pPr>
          <w:r>
            <w:fldChar w:fldCharType="begin"/>
          </w:r>
          <w:r>
            <w:instrText xml:space="preserve"> STYLEREF Versie\l  \* MERGEFORMAT </w:instrText>
          </w:r>
          <w:r>
            <w:fldChar w:fldCharType="separate"/>
          </w:r>
          <w:r w:rsidR="00890C97">
            <w:rPr>
              <w:noProof/>
            </w:rPr>
            <w:t>3.0</w:t>
          </w:r>
          <w:r>
            <w:fldChar w:fldCharType="end"/>
          </w:r>
          <w:bookmarkEnd w:id="245"/>
        </w:p>
      </w:tc>
    </w:tr>
    <w:tr w:rsidR="00936270" w14:paraId="0A3CA42B" w14:textId="77777777">
      <w:tc>
        <w:tcPr>
          <w:tcW w:w="4181" w:type="dxa"/>
        </w:tcPr>
        <w:p w14:paraId="75E5C17C" w14:textId="77777777" w:rsidR="00936270" w:rsidRPr="00A829C6" w:rsidRDefault="00936270" w:rsidP="00A829C6">
          <w:pPr>
            <w:pStyle w:val="tussenkopje"/>
            <w:spacing w:before="0"/>
            <w:rPr>
              <w:b/>
              <w:bCs/>
            </w:rPr>
          </w:pPr>
          <w:r w:rsidRPr="00A829C6">
            <w:rPr>
              <w:b/>
              <w:bCs/>
            </w:rPr>
            <w:t>Blad</w:t>
          </w:r>
        </w:p>
      </w:tc>
    </w:tr>
    <w:tr w:rsidR="00936270" w14:paraId="7122DD8C" w14:textId="77777777">
      <w:tc>
        <w:tcPr>
          <w:tcW w:w="4181" w:type="dxa"/>
        </w:tcPr>
        <w:p w14:paraId="5372AB4F" w14:textId="77777777" w:rsidR="00936270" w:rsidRDefault="00936270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FB0F94">
            <w:rPr>
              <w:noProof/>
            </w:rPr>
            <w:t>14</w:t>
          </w:r>
          <w:r>
            <w:fldChar w:fldCharType="end"/>
          </w:r>
          <w:r>
            <w:t xml:space="preserve"> van </w:t>
          </w:r>
          <w:r w:rsidR="00FB0F94">
            <w:fldChar w:fldCharType="begin"/>
          </w:r>
          <w:r w:rsidR="00FB0F94">
            <w:instrText xml:space="preserve"> NUMPAGES </w:instrText>
          </w:r>
          <w:r w:rsidR="00FB0F94">
            <w:fldChar w:fldCharType="separate"/>
          </w:r>
          <w:r w:rsidR="00FB0F94">
            <w:rPr>
              <w:noProof/>
            </w:rPr>
            <w:t>14</w:t>
          </w:r>
          <w:r w:rsidR="00FB0F94">
            <w:rPr>
              <w:noProof/>
            </w:rPr>
            <w:fldChar w:fldCharType="end"/>
          </w:r>
        </w:p>
      </w:tc>
    </w:tr>
  </w:tbl>
  <w:p w14:paraId="619A3A9E" w14:textId="77777777" w:rsidR="00936270" w:rsidRDefault="00B01E90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8240" behindDoc="1" locked="0" layoutInCell="1" allowOverlap="1" wp14:anchorId="74832A57" wp14:editId="66FC4549">
          <wp:simplePos x="0" y="0"/>
          <wp:positionH relativeFrom="column">
            <wp:posOffset>2099945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51" name="Afbeelding 5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E0238"/>
    <w:multiLevelType w:val="hybridMultilevel"/>
    <w:tmpl w:val="CD98DFFC"/>
    <w:lvl w:ilvl="0" w:tplc="C4D01D42">
      <w:start w:val="1"/>
      <w:numFmt w:val="bullet"/>
      <w:pStyle w:val="streepje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D15D0"/>
    <w:multiLevelType w:val="hybridMultilevel"/>
    <w:tmpl w:val="23EECBEA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D6FAE"/>
    <w:multiLevelType w:val="hybridMultilevel"/>
    <w:tmpl w:val="86FE306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F0A98"/>
    <w:multiLevelType w:val="hybridMultilevel"/>
    <w:tmpl w:val="DBD4E34E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1B7921"/>
    <w:multiLevelType w:val="hybridMultilevel"/>
    <w:tmpl w:val="93B633D2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C30D8"/>
    <w:multiLevelType w:val="hybridMultilevel"/>
    <w:tmpl w:val="08F2A9F6"/>
    <w:lvl w:ilvl="0" w:tplc="1A082B7E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color w:val="800080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F3484E"/>
    <w:multiLevelType w:val="multilevel"/>
    <w:tmpl w:val="93B633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B0386"/>
    <w:multiLevelType w:val="hybridMultilevel"/>
    <w:tmpl w:val="BC12A28E"/>
    <w:lvl w:ilvl="0" w:tplc="6E26135A">
      <w:numFmt w:val="bullet"/>
      <w:lvlText w:val="-"/>
      <w:lvlJc w:val="left"/>
      <w:pPr>
        <w:tabs>
          <w:tab w:val="num" w:pos="585"/>
        </w:tabs>
        <w:ind w:left="585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305"/>
        </w:tabs>
        <w:ind w:left="130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025"/>
        </w:tabs>
        <w:ind w:left="202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745"/>
        </w:tabs>
        <w:ind w:left="274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465"/>
        </w:tabs>
        <w:ind w:left="346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185"/>
        </w:tabs>
        <w:ind w:left="418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905"/>
        </w:tabs>
        <w:ind w:left="490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625"/>
        </w:tabs>
        <w:ind w:left="562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345"/>
        </w:tabs>
        <w:ind w:left="6345" w:hanging="360"/>
      </w:pPr>
      <w:rPr>
        <w:rFonts w:ascii="Wingdings" w:hAnsi="Wingdings" w:hint="default"/>
      </w:rPr>
    </w:lvl>
  </w:abstractNum>
  <w:abstractNum w:abstractNumId="8" w15:restartNumberingAfterBreak="0">
    <w:nsid w:val="2220573C"/>
    <w:multiLevelType w:val="hybridMultilevel"/>
    <w:tmpl w:val="CC7C61B4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F4E6D56"/>
    <w:multiLevelType w:val="hybridMultilevel"/>
    <w:tmpl w:val="7B0045B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4701D"/>
    <w:multiLevelType w:val="hybridMultilevel"/>
    <w:tmpl w:val="445277E2"/>
    <w:lvl w:ilvl="0" w:tplc="C4D01D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684DE3"/>
    <w:multiLevelType w:val="hybridMultilevel"/>
    <w:tmpl w:val="A4FE56F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63FD5"/>
    <w:multiLevelType w:val="hybridMultilevel"/>
    <w:tmpl w:val="D1462678"/>
    <w:lvl w:ilvl="0" w:tplc="985ED932">
      <w:start w:val="2"/>
      <w:numFmt w:val="bullet"/>
      <w:lvlText w:val="-"/>
      <w:lvlJc w:val="left"/>
      <w:pPr>
        <w:tabs>
          <w:tab w:val="num" w:pos="587"/>
        </w:tabs>
        <w:ind w:left="587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307"/>
        </w:tabs>
        <w:ind w:left="13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027"/>
        </w:tabs>
        <w:ind w:left="20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747"/>
        </w:tabs>
        <w:ind w:left="27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467"/>
        </w:tabs>
        <w:ind w:left="34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187"/>
        </w:tabs>
        <w:ind w:left="41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907"/>
        </w:tabs>
        <w:ind w:left="49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627"/>
        </w:tabs>
        <w:ind w:left="56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347"/>
        </w:tabs>
        <w:ind w:left="6347" w:hanging="360"/>
      </w:pPr>
      <w:rPr>
        <w:rFonts w:ascii="Wingdings" w:hAnsi="Wingdings" w:hint="default"/>
      </w:rPr>
    </w:lvl>
  </w:abstractNum>
  <w:abstractNum w:abstractNumId="13" w15:restartNumberingAfterBreak="0">
    <w:nsid w:val="33B616B8"/>
    <w:multiLevelType w:val="hybridMultilevel"/>
    <w:tmpl w:val="783E447A"/>
    <w:lvl w:ilvl="0" w:tplc="78DC25CA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84E27"/>
    <w:multiLevelType w:val="hybridMultilevel"/>
    <w:tmpl w:val="E37A3F14"/>
    <w:lvl w:ilvl="0" w:tplc="C1FED324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hAnsi="Arial" w:hint="default"/>
        <w:color w:val="800080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196C22"/>
    <w:multiLevelType w:val="hybridMultilevel"/>
    <w:tmpl w:val="236AF19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D0F34"/>
    <w:multiLevelType w:val="hybridMultilevel"/>
    <w:tmpl w:val="EDBCDE08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33B4B"/>
    <w:multiLevelType w:val="hybridMultilevel"/>
    <w:tmpl w:val="1EC4BBD2"/>
    <w:lvl w:ilvl="0" w:tplc="C4D01D42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BA3645"/>
    <w:multiLevelType w:val="hybridMultilevel"/>
    <w:tmpl w:val="7404295E"/>
    <w:lvl w:ilvl="0" w:tplc="34EE13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A85841"/>
    <w:multiLevelType w:val="hybridMultilevel"/>
    <w:tmpl w:val="9196D36A"/>
    <w:lvl w:ilvl="0" w:tplc="651A103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E28E8"/>
    <w:multiLevelType w:val="hybridMultilevel"/>
    <w:tmpl w:val="FDBA5E76"/>
    <w:lvl w:ilvl="0" w:tplc="9FE0D4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F53334"/>
    <w:multiLevelType w:val="hybridMultilevel"/>
    <w:tmpl w:val="8A1CD428"/>
    <w:lvl w:ilvl="0" w:tplc="C4D01D4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15025D"/>
    <w:multiLevelType w:val="hybridMultilevel"/>
    <w:tmpl w:val="ACEC711C"/>
    <w:lvl w:ilvl="0" w:tplc="91B432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655563"/>
    <w:multiLevelType w:val="hybridMultilevel"/>
    <w:tmpl w:val="3ED842C8"/>
    <w:lvl w:ilvl="0" w:tplc="BA409B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5C5BCC"/>
    <w:multiLevelType w:val="hybridMultilevel"/>
    <w:tmpl w:val="019E4672"/>
    <w:lvl w:ilvl="0" w:tplc="9ACE3B44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hAnsi="Arial" w:hint="default"/>
        <w:color w:val="800080"/>
      </w:rPr>
    </w:lvl>
    <w:lvl w:ilvl="1" w:tplc="B5226156">
      <w:start w:val="1"/>
      <w:numFmt w:val="bullet"/>
      <w:lvlText w:val="-"/>
      <w:lvlJc w:val="left"/>
      <w:pPr>
        <w:tabs>
          <w:tab w:val="num" w:pos="1083"/>
        </w:tabs>
        <w:ind w:left="1083" w:hanging="363"/>
      </w:pPr>
      <w:rPr>
        <w:rFonts w:ascii="Arial" w:hAnsi="Arial" w:hint="default"/>
        <w:color w:val="auto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2C72A78"/>
    <w:multiLevelType w:val="multilevel"/>
    <w:tmpl w:val="CD98DFFC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477C41"/>
    <w:multiLevelType w:val="hybridMultilevel"/>
    <w:tmpl w:val="3EAE20A4"/>
    <w:lvl w:ilvl="0" w:tplc="9ACE3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F73067"/>
    <w:multiLevelType w:val="hybridMultilevel"/>
    <w:tmpl w:val="DDD6ECC2"/>
    <w:lvl w:ilvl="0" w:tplc="0413000F">
      <w:start w:val="1"/>
      <w:numFmt w:val="bullet"/>
      <w:pStyle w:val="opsomInspr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  <w:sz w:val="18"/>
      </w:rPr>
    </w:lvl>
    <w:lvl w:ilvl="1" w:tplc="04130003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28" w15:restartNumberingAfterBreak="0">
    <w:nsid w:val="6D563CEC"/>
    <w:multiLevelType w:val="hybridMultilevel"/>
    <w:tmpl w:val="1C042458"/>
    <w:lvl w:ilvl="0" w:tplc="9ACE3B44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E1A1DD1"/>
    <w:multiLevelType w:val="multilevel"/>
    <w:tmpl w:val="2180B12C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6F08579B"/>
    <w:multiLevelType w:val="hybridMultilevel"/>
    <w:tmpl w:val="214CBBFC"/>
    <w:lvl w:ilvl="0" w:tplc="0413000F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0000FF"/>
      </w:rPr>
    </w:lvl>
    <w:lvl w:ilvl="1" w:tplc="04130019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3001B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3001B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3001B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762243F2"/>
    <w:multiLevelType w:val="hybridMultilevel"/>
    <w:tmpl w:val="D7C672B0"/>
    <w:lvl w:ilvl="0" w:tplc="04130001">
      <w:start w:val="1"/>
      <w:numFmt w:val="bullet"/>
      <w:lvlText w:val=""/>
      <w:lvlJc w:val="left"/>
      <w:pPr>
        <w:tabs>
          <w:tab w:val="num" w:pos="945"/>
        </w:tabs>
        <w:ind w:left="94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665"/>
        </w:tabs>
        <w:ind w:left="166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985"/>
        </w:tabs>
        <w:ind w:left="598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05"/>
        </w:tabs>
        <w:ind w:left="6705" w:hanging="360"/>
      </w:pPr>
      <w:rPr>
        <w:rFonts w:ascii="Wingdings" w:hAnsi="Wingdings" w:hint="default"/>
      </w:rPr>
    </w:lvl>
  </w:abstractNum>
  <w:abstractNum w:abstractNumId="32" w15:restartNumberingAfterBreak="0">
    <w:nsid w:val="798659DF"/>
    <w:multiLevelType w:val="hybridMultilevel"/>
    <w:tmpl w:val="F78A34EE"/>
    <w:lvl w:ilvl="0" w:tplc="A330FD68">
      <w:start w:val="1"/>
      <w:numFmt w:val="bullet"/>
      <w:lvlText w:val="-"/>
      <w:lvlJc w:val="left"/>
      <w:pPr>
        <w:tabs>
          <w:tab w:val="num" w:pos="-3"/>
        </w:tabs>
        <w:ind w:left="360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A7D53A0"/>
    <w:multiLevelType w:val="hybridMultilevel"/>
    <w:tmpl w:val="5EB81FC0"/>
    <w:lvl w:ilvl="0" w:tplc="ED08D4EA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EA10098E">
      <w:start w:val="1"/>
      <w:numFmt w:val="bullet"/>
      <w:lvlText w:val="-"/>
      <w:lvlJc w:val="left"/>
      <w:pPr>
        <w:tabs>
          <w:tab w:val="num" w:pos="1077"/>
        </w:tabs>
        <w:ind w:left="1440" w:hanging="360"/>
      </w:pPr>
      <w:rPr>
        <w:rFonts w:ascii="Arial" w:eastAsia="Times New Roman" w:hAnsi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593F97"/>
    <w:multiLevelType w:val="hybridMultilevel"/>
    <w:tmpl w:val="72E640DA"/>
    <w:lvl w:ilvl="0" w:tplc="F7D0AD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423653567">
    <w:abstractNumId w:val="29"/>
  </w:num>
  <w:num w:numId="2" w16cid:durableId="1514805118">
    <w:abstractNumId w:val="29"/>
  </w:num>
  <w:num w:numId="3" w16cid:durableId="2059821191">
    <w:abstractNumId w:val="27"/>
  </w:num>
  <w:num w:numId="4" w16cid:durableId="802230511">
    <w:abstractNumId w:val="17"/>
  </w:num>
  <w:num w:numId="5" w16cid:durableId="971591187">
    <w:abstractNumId w:val="21"/>
  </w:num>
  <w:num w:numId="6" w16cid:durableId="1985307367">
    <w:abstractNumId w:val="33"/>
  </w:num>
  <w:num w:numId="7" w16cid:durableId="1573540895">
    <w:abstractNumId w:val="0"/>
  </w:num>
  <w:num w:numId="8" w16cid:durableId="326714399">
    <w:abstractNumId w:val="32"/>
  </w:num>
  <w:num w:numId="9" w16cid:durableId="1165509162">
    <w:abstractNumId w:val="3"/>
  </w:num>
  <w:num w:numId="10" w16cid:durableId="1488668458">
    <w:abstractNumId w:val="10"/>
  </w:num>
  <w:num w:numId="11" w16cid:durableId="1146044277">
    <w:abstractNumId w:val="13"/>
  </w:num>
  <w:num w:numId="12" w16cid:durableId="2115781533">
    <w:abstractNumId w:val="28"/>
  </w:num>
  <w:num w:numId="13" w16cid:durableId="750586234">
    <w:abstractNumId w:val="22"/>
  </w:num>
  <w:num w:numId="14" w16cid:durableId="544369286">
    <w:abstractNumId w:val="30"/>
  </w:num>
  <w:num w:numId="15" w16cid:durableId="920456276">
    <w:abstractNumId w:val="16"/>
  </w:num>
  <w:num w:numId="16" w16cid:durableId="1674916787">
    <w:abstractNumId w:val="20"/>
  </w:num>
  <w:num w:numId="17" w16cid:durableId="888802873">
    <w:abstractNumId w:val="25"/>
  </w:num>
  <w:num w:numId="18" w16cid:durableId="660500918">
    <w:abstractNumId w:val="1"/>
  </w:num>
  <w:num w:numId="19" w16cid:durableId="1266965055">
    <w:abstractNumId w:val="12"/>
  </w:num>
  <w:num w:numId="20" w16cid:durableId="954336019">
    <w:abstractNumId w:val="34"/>
  </w:num>
  <w:num w:numId="21" w16cid:durableId="40374739">
    <w:abstractNumId w:val="0"/>
  </w:num>
  <w:num w:numId="22" w16cid:durableId="142816428">
    <w:abstractNumId w:val="0"/>
  </w:num>
  <w:num w:numId="23" w16cid:durableId="394397613">
    <w:abstractNumId w:val="0"/>
  </w:num>
  <w:num w:numId="24" w16cid:durableId="157040776">
    <w:abstractNumId w:val="0"/>
  </w:num>
  <w:num w:numId="25" w16cid:durableId="2052345481">
    <w:abstractNumId w:val="15"/>
  </w:num>
  <w:num w:numId="26" w16cid:durableId="902369726">
    <w:abstractNumId w:val="11"/>
  </w:num>
  <w:num w:numId="27" w16cid:durableId="127475064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85923662">
    <w:abstractNumId w:val="24"/>
  </w:num>
  <w:num w:numId="29" w16cid:durableId="1453481982">
    <w:abstractNumId w:val="14"/>
  </w:num>
  <w:num w:numId="30" w16cid:durableId="1846168411">
    <w:abstractNumId w:val="4"/>
  </w:num>
  <w:num w:numId="31" w16cid:durableId="732461432">
    <w:abstractNumId w:val="26"/>
  </w:num>
  <w:num w:numId="32" w16cid:durableId="1276012446">
    <w:abstractNumId w:val="2"/>
  </w:num>
  <w:num w:numId="33" w16cid:durableId="1276600058">
    <w:abstractNumId w:val="0"/>
  </w:num>
  <w:num w:numId="34" w16cid:durableId="875971163">
    <w:abstractNumId w:val="6"/>
  </w:num>
  <w:num w:numId="35" w16cid:durableId="895706327">
    <w:abstractNumId w:val="8"/>
  </w:num>
  <w:num w:numId="36" w16cid:durableId="261301871">
    <w:abstractNumId w:val="23"/>
  </w:num>
  <w:num w:numId="37" w16cid:durableId="923953611">
    <w:abstractNumId w:val="18"/>
  </w:num>
  <w:num w:numId="38" w16cid:durableId="328364261">
    <w:abstractNumId w:val="31"/>
  </w:num>
  <w:num w:numId="39" w16cid:durableId="1388721684">
    <w:abstractNumId w:val="7"/>
  </w:num>
  <w:num w:numId="40" w16cid:durableId="1273056463">
    <w:abstractNumId w:val="5"/>
  </w:num>
  <w:num w:numId="41" w16cid:durableId="665399351">
    <w:abstractNumId w:val="9"/>
  </w:num>
  <w:num w:numId="42" w16cid:durableId="897135008">
    <w:abstractNumId w:val="0"/>
  </w:num>
  <w:num w:numId="43" w16cid:durableId="1863741837">
    <w:abstractNumId w:val="0"/>
  </w:num>
  <w:num w:numId="44" w16cid:durableId="365721011">
    <w:abstractNumId w:val="0"/>
  </w:num>
  <w:num w:numId="45" w16cid:durableId="1691253873">
    <w:abstractNumId w:val="19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root, Karina de">
    <w15:presenceInfo w15:providerId="None" w15:userId="Groot, Karina 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2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1stTray" w:val="Blanco"/>
    <w:docVar w:name="Paper2ndTray" w:val="Blanco"/>
  </w:docVars>
  <w:rsids>
    <w:rsidRoot w:val="004A1631"/>
    <w:rsid w:val="00000837"/>
    <w:rsid w:val="000022F8"/>
    <w:rsid w:val="00005407"/>
    <w:rsid w:val="00007D06"/>
    <w:rsid w:val="00011618"/>
    <w:rsid w:val="000118C8"/>
    <w:rsid w:val="0001338A"/>
    <w:rsid w:val="00013A7C"/>
    <w:rsid w:val="0001524B"/>
    <w:rsid w:val="000168C1"/>
    <w:rsid w:val="00016EB1"/>
    <w:rsid w:val="00017916"/>
    <w:rsid w:val="00017959"/>
    <w:rsid w:val="00020761"/>
    <w:rsid w:val="000216FE"/>
    <w:rsid w:val="00021FB6"/>
    <w:rsid w:val="000221DD"/>
    <w:rsid w:val="000237B5"/>
    <w:rsid w:val="00025B0C"/>
    <w:rsid w:val="0002650E"/>
    <w:rsid w:val="00030CF3"/>
    <w:rsid w:val="000400E1"/>
    <w:rsid w:val="0004124D"/>
    <w:rsid w:val="00042166"/>
    <w:rsid w:val="0004569A"/>
    <w:rsid w:val="00050653"/>
    <w:rsid w:val="00052234"/>
    <w:rsid w:val="00052254"/>
    <w:rsid w:val="000523FA"/>
    <w:rsid w:val="00052956"/>
    <w:rsid w:val="0005347B"/>
    <w:rsid w:val="00054004"/>
    <w:rsid w:val="000544E7"/>
    <w:rsid w:val="00055A87"/>
    <w:rsid w:val="00055EF9"/>
    <w:rsid w:val="00056536"/>
    <w:rsid w:val="00056C53"/>
    <w:rsid w:val="00057378"/>
    <w:rsid w:val="0005760F"/>
    <w:rsid w:val="000579C5"/>
    <w:rsid w:val="00060B61"/>
    <w:rsid w:val="0006178A"/>
    <w:rsid w:val="000619E5"/>
    <w:rsid w:val="00063A89"/>
    <w:rsid w:val="0006464C"/>
    <w:rsid w:val="0006596A"/>
    <w:rsid w:val="000670F8"/>
    <w:rsid w:val="000677AC"/>
    <w:rsid w:val="00067BB3"/>
    <w:rsid w:val="00073A1E"/>
    <w:rsid w:val="00075548"/>
    <w:rsid w:val="00080A6E"/>
    <w:rsid w:val="00083121"/>
    <w:rsid w:val="00085E08"/>
    <w:rsid w:val="000865A5"/>
    <w:rsid w:val="0008708F"/>
    <w:rsid w:val="00090725"/>
    <w:rsid w:val="0009233D"/>
    <w:rsid w:val="00092685"/>
    <w:rsid w:val="00093093"/>
    <w:rsid w:val="00093CFA"/>
    <w:rsid w:val="000951AB"/>
    <w:rsid w:val="000A0E63"/>
    <w:rsid w:val="000A0EA1"/>
    <w:rsid w:val="000A70AC"/>
    <w:rsid w:val="000A77B3"/>
    <w:rsid w:val="000A787C"/>
    <w:rsid w:val="000A7931"/>
    <w:rsid w:val="000B1694"/>
    <w:rsid w:val="000B4CD1"/>
    <w:rsid w:val="000B530F"/>
    <w:rsid w:val="000B74F1"/>
    <w:rsid w:val="000C126D"/>
    <w:rsid w:val="000C2588"/>
    <w:rsid w:val="000C4C66"/>
    <w:rsid w:val="000C70DB"/>
    <w:rsid w:val="000C77F5"/>
    <w:rsid w:val="000D1F41"/>
    <w:rsid w:val="000D1FE3"/>
    <w:rsid w:val="000D3BDA"/>
    <w:rsid w:val="000D3C60"/>
    <w:rsid w:val="000D42E6"/>
    <w:rsid w:val="000D508C"/>
    <w:rsid w:val="000D5E8B"/>
    <w:rsid w:val="000D6CAC"/>
    <w:rsid w:val="000D78E6"/>
    <w:rsid w:val="000E079F"/>
    <w:rsid w:val="000E0CF2"/>
    <w:rsid w:val="000E0DE1"/>
    <w:rsid w:val="000E2365"/>
    <w:rsid w:val="000F0D7F"/>
    <w:rsid w:val="000F22B6"/>
    <w:rsid w:val="000F3E45"/>
    <w:rsid w:val="000F5FF0"/>
    <w:rsid w:val="000F702C"/>
    <w:rsid w:val="000F79A2"/>
    <w:rsid w:val="001003FE"/>
    <w:rsid w:val="00102295"/>
    <w:rsid w:val="00103ED5"/>
    <w:rsid w:val="00104BFA"/>
    <w:rsid w:val="001066E6"/>
    <w:rsid w:val="00106786"/>
    <w:rsid w:val="001067E0"/>
    <w:rsid w:val="00106F44"/>
    <w:rsid w:val="00110157"/>
    <w:rsid w:val="00110CA7"/>
    <w:rsid w:val="0011383C"/>
    <w:rsid w:val="00114244"/>
    <w:rsid w:val="0011696F"/>
    <w:rsid w:val="0012509E"/>
    <w:rsid w:val="00126464"/>
    <w:rsid w:val="0012742A"/>
    <w:rsid w:val="001275C3"/>
    <w:rsid w:val="00132469"/>
    <w:rsid w:val="00135DA4"/>
    <w:rsid w:val="00136E60"/>
    <w:rsid w:val="00137BBF"/>
    <w:rsid w:val="00137DF2"/>
    <w:rsid w:val="00142B34"/>
    <w:rsid w:val="00144297"/>
    <w:rsid w:val="00144B08"/>
    <w:rsid w:val="00144F37"/>
    <w:rsid w:val="00145092"/>
    <w:rsid w:val="001461D9"/>
    <w:rsid w:val="0014622E"/>
    <w:rsid w:val="00150740"/>
    <w:rsid w:val="00150EB3"/>
    <w:rsid w:val="001514FA"/>
    <w:rsid w:val="00152FAD"/>
    <w:rsid w:val="00154B89"/>
    <w:rsid w:val="00154EAB"/>
    <w:rsid w:val="0015507F"/>
    <w:rsid w:val="001567E6"/>
    <w:rsid w:val="00156B8A"/>
    <w:rsid w:val="00156B93"/>
    <w:rsid w:val="00161590"/>
    <w:rsid w:val="001624E0"/>
    <w:rsid w:val="001638FF"/>
    <w:rsid w:val="00170D29"/>
    <w:rsid w:val="00171107"/>
    <w:rsid w:val="0017212E"/>
    <w:rsid w:val="00173E4A"/>
    <w:rsid w:val="001743D2"/>
    <w:rsid w:val="001745C1"/>
    <w:rsid w:val="00175FD3"/>
    <w:rsid w:val="00176FDA"/>
    <w:rsid w:val="0018011A"/>
    <w:rsid w:val="00183622"/>
    <w:rsid w:val="00187530"/>
    <w:rsid w:val="001909FD"/>
    <w:rsid w:val="001948B9"/>
    <w:rsid w:val="001A0476"/>
    <w:rsid w:val="001A0CC3"/>
    <w:rsid w:val="001A22F0"/>
    <w:rsid w:val="001A2E0E"/>
    <w:rsid w:val="001A5981"/>
    <w:rsid w:val="001B35AA"/>
    <w:rsid w:val="001B439C"/>
    <w:rsid w:val="001B6420"/>
    <w:rsid w:val="001B7E02"/>
    <w:rsid w:val="001C2750"/>
    <w:rsid w:val="001C5C16"/>
    <w:rsid w:val="001C6F72"/>
    <w:rsid w:val="001C72DF"/>
    <w:rsid w:val="001C77FB"/>
    <w:rsid w:val="001C7DCC"/>
    <w:rsid w:val="001D0A65"/>
    <w:rsid w:val="001D1884"/>
    <w:rsid w:val="001D5ECE"/>
    <w:rsid w:val="001E7217"/>
    <w:rsid w:val="001E7354"/>
    <w:rsid w:val="001F059F"/>
    <w:rsid w:val="001F0E67"/>
    <w:rsid w:val="001F46A7"/>
    <w:rsid w:val="001F63EA"/>
    <w:rsid w:val="001F6F68"/>
    <w:rsid w:val="001F7092"/>
    <w:rsid w:val="001F71CC"/>
    <w:rsid w:val="001F7DAA"/>
    <w:rsid w:val="0020288D"/>
    <w:rsid w:val="00203E69"/>
    <w:rsid w:val="0021075A"/>
    <w:rsid w:val="00210E51"/>
    <w:rsid w:val="0021170D"/>
    <w:rsid w:val="0021646D"/>
    <w:rsid w:val="0021680B"/>
    <w:rsid w:val="00220F4B"/>
    <w:rsid w:val="00222497"/>
    <w:rsid w:val="0022338C"/>
    <w:rsid w:val="00225B8A"/>
    <w:rsid w:val="00227854"/>
    <w:rsid w:val="00231954"/>
    <w:rsid w:val="002331A4"/>
    <w:rsid w:val="00236AF8"/>
    <w:rsid w:val="00244A4B"/>
    <w:rsid w:val="00244CE3"/>
    <w:rsid w:val="00246ADE"/>
    <w:rsid w:val="00246D91"/>
    <w:rsid w:val="00247E61"/>
    <w:rsid w:val="00251994"/>
    <w:rsid w:val="002544F0"/>
    <w:rsid w:val="00254B68"/>
    <w:rsid w:val="002557BA"/>
    <w:rsid w:val="00255DE0"/>
    <w:rsid w:val="00264552"/>
    <w:rsid w:val="0026511B"/>
    <w:rsid w:val="0026576D"/>
    <w:rsid w:val="0027162D"/>
    <w:rsid w:val="00273437"/>
    <w:rsid w:val="00273BA4"/>
    <w:rsid w:val="0027506D"/>
    <w:rsid w:val="00276333"/>
    <w:rsid w:val="00280B9A"/>
    <w:rsid w:val="00283446"/>
    <w:rsid w:val="00283475"/>
    <w:rsid w:val="00285BAF"/>
    <w:rsid w:val="00293F05"/>
    <w:rsid w:val="00293F69"/>
    <w:rsid w:val="00294DC4"/>
    <w:rsid w:val="002A003B"/>
    <w:rsid w:val="002A010E"/>
    <w:rsid w:val="002A4B2B"/>
    <w:rsid w:val="002A68C5"/>
    <w:rsid w:val="002A7631"/>
    <w:rsid w:val="002A7BBF"/>
    <w:rsid w:val="002A7EF0"/>
    <w:rsid w:val="002B2EFF"/>
    <w:rsid w:val="002B5054"/>
    <w:rsid w:val="002B5CD0"/>
    <w:rsid w:val="002C0368"/>
    <w:rsid w:val="002C177B"/>
    <w:rsid w:val="002C357E"/>
    <w:rsid w:val="002C3EC1"/>
    <w:rsid w:val="002C68F9"/>
    <w:rsid w:val="002D0B97"/>
    <w:rsid w:val="002D3E7F"/>
    <w:rsid w:val="002D4F27"/>
    <w:rsid w:val="002D6F14"/>
    <w:rsid w:val="002E0C80"/>
    <w:rsid w:val="002E2E90"/>
    <w:rsid w:val="002E31B3"/>
    <w:rsid w:val="002E31DC"/>
    <w:rsid w:val="002E5438"/>
    <w:rsid w:val="002E64A8"/>
    <w:rsid w:val="002E71D9"/>
    <w:rsid w:val="002E729C"/>
    <w:rsid w:val="002F0470"/>
    <w:rsid w:val="002F0611"/>
    <w:rsid w:val="002F3192"/>
    <w:rsid w:val="002F3F0E"/>
    <w:rsid w:val="003008D7"/>
    <w:rsid w:val="00301055"/>
    <w:rsid w:val="00301B1D"/>
    <w:rsid w:val="003036E2"/>
    <w:rsid w:val="0030582A"/>
    <w:rsid w:val="003071A6"/>
    <w:rsid w:val="00310FA3"/>
    <w:rsid w:val="00311039"/>
    <w:rsid w:val="00313312"/>
    <w:rsid w:val="003137E5"/>
    <w:rsid w:val="00314C5B"/>
    <w:rsid w:val="00321695"/>
    <w:rsid w:val="003228A3"/>
    <w:rsid w:val="00322FFF"/>
    <w:rsid w:val="003232CB"/>
    <w:rsid w:val="0032463E"/>
    <w:rsid w:val="00326C7F"/>
    <w:rsid w:val="003272B9"/>
    <w:rsid w:val="00327795"/>
    <w:rsid w:val="00327851"/>
    <w:rsid w:val="00330790"/>
    <w:rsid w:val="00332EDE"/>
    <w:rsid w:val="00333AE2"/>
    <w:rsid w:val="00334298"/>
    <w:rsid w:val="00334C92"/>
    <w:rsid w:val="00337F83"/>
    <w:rsid w:val="00340C16"/>
    <w:rsid w:val="003412EA"/>
    <w:rsid w:val="00343045"/>
    <w:rsid w:val="00346394"/>
    <w:rsid w:val="00347F1C"/>
    <w:rsid w:val="003501A2"/>
    <w:rsid w:val="00350244"/>
    <w:rsid w:val="003505C8"/>
    <w:rsid w:val="00351269"/>
    <w:rsid w:val="00352F14"/>
    <w:rsid w:val="0035325E"/>
    <w:rsid w:val="00354EB8"/>
    <w:rsid w:val="003555B3"/>
    <w:rsid w:val="003557FA"/>
    <w:rsid w:val="00355BEB"/>
    <w:rsid w:val="0035789A"/>
    <w:rsid w:val="003605D2"/>
    <w:rsid w:val="00364DC3"/>
    <w:rsid w:val="003657ED"/>
    <w:rsid w:val="00367AE9"/>
    <w:rsid w:val="00367E8B"/>
    <w:rsid w:val="003704C1"/>
    <w:rsid w:val="00372763"/>
    <w:rsid w:val="003739D6"/>
    <w:rsid w:val="00375206"/>
    <w:rsid w:val="00375F64"/>
    <w:rsid w:val="0037639F"/>
    <w:rsid w:val="003768FA"/>
    <w:rsid w:val="00377C38"/>
    <w:rsid w:val="00381059"/>
    <w:rsid w:val="00382478"/>
    <w:rsid w:val="003831A8"/>
    <w:rsid w:val="0039214E"/>
    <w:rsid w:val="00395755"/>
    <w:rsid w:val="003975D5"/>
    <w:rsid w:val="003A0C7B"/>
    <w:rsid w:val="003A10A3"/>
    <w:rsid w:val="003A4165"/>
    <w:rsid w:val="003A5ADD"/>
    <w:rsid w:val="003A7E74"/>
    <w:rsid w:val="003B067A"/>
    <w:rsid w:val="003B0BED"/>
    <w:rsid w:val="003B149A"/>
    <w:rsid w:val="003B155D"/>
    <w:rsid w:val="003B22EF"/>
    <w:rsid w:val="003B236B"/>
    <w:rsid w:val="003B4767"/>
    <w:rsid w:val="003B755A"/>
    <w:rsid w:val="003C0D49"/>
    <w:rsid w:val="003C335E"/>
    <w:rsid w:val="003C350C"/>
    <w:rsid w:val="003C71C6"/>
    <w:rsid w:val="003D2811"/>
    <w:rsid w:val="003D3F1D"/>
    <w:rsid w:val="003D792C"/>
    <w:rsid w:val="003E0444"/>
    <w:rsid w:val="003E114D"/>
    <w:rsid w:val="003E1B71"/>
    <w:rsid w:val="003E4811"/>
    <w:rsid w:val="003E7B00"/>
    <w:rsid w:val="003E7D0C"/>
    <w:rsid w:val="003F06A3"/>
    <w:rsid w:val="003F29FF"/>
    <w:rsid w:val="003F4E96"/>
    <w:rsid w:val="003F56B0"/>
    <w:rsid w:val="003F57C4"/>
    <w:rsid w:val="003F5C34"/>
    <w:rsid w:val="003F5F5D"/>
    <w:rsid w:val="00402BAD"/>
    <w:rsid w:val="00406757"/>
    <w:rsid w:val="00406F5C"/>
    <w:rsid w:val="0041098C"/>
    <w:rsid w:val="00410E29"/>
    <w:rsid w:val="00413575"/>
    <w:rsid w:val="00413F3C"/>
    <w:rsid w:val="00414114"/>
    <w:rsid w:val="004148B0"/>
    <w:rsid w:val="00414CB1"/>
    <w:rsid w:val="0041690C"/>
    <w:rsid w:val="00417ADF"/>
    <w:rsid w:val="004247E2"/>
    <w:rsid w:val="004250DC"/>
    <w:rsid w:val="00432145"/>
    <w:rsid w:val="00433741"/>
    <w:rsid w:val="00433D41"/>
    <w:rsid w:val="00436C8A"/>
    <w:rsid w:val="00437348"/>
    <w:rsid w:val="00440164"/>
    <w:rsid w:val="00441820"/>
    <w:rsid w:val="00442132"/>
    <w:rsid w:val="00444458"/>
    <w:rsid w:val="004450E4"/>
    <w:rsid w:val="00445643"/>
    <w:rsid w:val="00445C14"/>
    <w:rsid w:val="00447EB0"/>
    <w:rsid w:val="00454C76"/>
    <w:rsid w:val="00455CB3"/>
    <w:rsid w:val="00456B33"/>
    <w:rsid w:val="00456E66"/>
    <w:rsid w:val="00460231"/>
    <w:rsid w:val="00460699"/>
    <w:rsid w:val="00462F19"/>
    <w:rsid w:val="0046378E"/>
    <w:rsid w:val="0046391C"/>
    <w:rsid w:val="00465153"/>
    <w:rsid w:val="004654CA"/>
    <w:rsid w:val="00466A0D"/>
    <w:rsid w:val="0047149F"/>
    <w:rsid w:val="00473278"/>
    <w:rsid w:val="00473655"/>
    <w:rsid w:val="00474564"/>
    <w:rsid w:val="00475FFA"/>
    <w:rsid w:val="00477016"/>
    <w:rsid w:val="00477106"/>
    <w:rsid w:val="00481DDE"/>
    <w:rsid w:val="00482E89"/>
    <w:rsid w:val="0048391A"/>
    <w:rsid w:val="00484488"/>
    <w:rsid w:val="0048574B"/>
    <w:rsid w:val="004868E4"/>
    <w:rsid w:val="00486CB1"/>
    <w:rsid w:val="00490150"/>
    <w:rsid w:val="0049193B"/>
    <w:rsid w:val="00496C70"/>
    <w:rsid w:val="0049725F"/>
    <w:rsid w:val="004A1631"/>
    <w:rsid w:val="004A1A02"/>
    <w:rsid w:val="004A29E9"/>
    <w:rsid w:val="004A4E0A"/>
    <w:rsid w:val="004A4F6C"/>
    <w:rsid w:val="004A6A5F"/>
    <w:rsid w:val="004A72B5"/>
    <w:rsid w:val="004B1F47"/>
    <w:rsid w:val="004B212E"/>
    <w:rsid w:val="004B23A7"/>
    <w:rsid w:val="004B6BCA"/>
    <w:rsid w:val="004B6E45"/>
    <w:rsid w:val="004B79A8"/>
    <w:rsid w:val="004C0C11"/>
    <w:rsid w:val="004C132C"/>
    <w:rsid w:val="004C431D"/>
    <w:rsid w:val="004C6796"/>
    <w:rsid w:val="004C6A45"/>
    <w:rsid w:val="004C78A6"/>
    <w:rsid w:val="004D01ED"/>
    <w:rsid w:val="004D2C41"/>
    <w:rsid w:val="004D33EB"/>
    <w:rsid w:val="004D4029"/>
    <w:rsid w:val="004D4A64"/>
    <w:rsid w:val="004D7113"/>
    <w:rsid w:val="004D736C"/>
    <w:rsid w:val="004D7494"/>
    <w:rsid w:val="004D7774"/>
    <w:rsid w:val="004E0C83"/>
    <w:rsid w:val="004E19E5"/>
    <w:rsid w:val="004E48F7"/>
    <w:rsid w:val="004E4BAE"/>
    <w:rsid w:val="004E5200"/>
    <w:rsid w:val="004E6389"/>
    <w:rsid w:val="004E6464"/>
    <w:rsid w:val="004F14F6"/>
    <w:rsid w:val="004F163F"/>
    <w:rsid w:val="004F29C8"/>
    <w:rsid w:val="004F6006"/>
    <w:rsid w:val="004F65C0"/>
    <w:rsid w:val="005011D7"/>
    <w:rsid w:val="005024DA"/>
    <w:rsid w:val="00502D11"/>
    <w:rsid w:val="005044B4"/>
    <w:rsid w:val="00505660"/>
    <w:rsid w:val="00505ED2"/>
    <w:rsid w:val="00506FDC"/>
    <w:rsid w:val="00511FE3"/>
    <w:rsid w:val="00512E84"/>
    <w:rsid w:val="0051376E"/>
    <w:rsid w:val="00515CAE"/>
    <w:rsid w:val="00515FDE"/>
    <w:rsid w:val="0051696E"/>
    <w:rsid w:val="00520E34"/>
    <w:rsid w:val="00522081"/>
    <w:rsid w:val="00522C0A"/>
    <w:rsid w:val="0052378F"/>
    <w:rsid w:val="00525940"/>
    <w:rsid w:val="00526035"/>
    <w:rsid w:val="00526179"/>
    <w:rsid w:val="00530050"/>
    <w:rsid w:val="00531A3F"/>
    <w:rsid w:val="0053442D"/>
    <w:rsid w:val="0053650E"/>
    <w:rsid w:val="0053731E"/>
    <w:rsid w:val="005402F4"/>
    <w:rsid w:val="00542330"/>
    <w:rsid w:val="005425E4"/>
    <w:rsid w:val="005429FD"/>
    <w:rsid w:val="0054368D"/>
    <w:rsid w:val="00543758"/>
    <w:rsid w:val="00543B8D"/>
    <w:rsid w:val="00545E30"/>
    <w:rsid w:val="00547176"/>
    <w:rsid w:val="0055443F"/>
    <w:rsid w:val="00554E80"/>
    <w:rsid w:val="00555525"/>
    <w:rsid w:val="005555A9"/>
    <w:rsid w:val="00556403"/>
    <w:rsid w:val="005577BA"/>
    <w:rsid w:val="00557D72"/>
    <w:rsid w:val="00560389"/>
    <w:rsid w:val="005604F9"/>
    <w:rsid w:val="005606FC"/>
    <w:rsid w:val="00561641"/>
    <w:rsid w:val="005638C7"/>
    <w:rsid w:val="00563964"/>
    <w:rsid w:val="0056417F"/>
    <w:rsid w:val="00564CA5"/>
    <w:rsid w:val="00565CD0"/>
    <w:rsid w:val="00570A05"/>
    <w:rsid w:val="00570D9C"/>
    <w:rsid w:val="00573DD5"/>
    <w:rsid w:val="00573DED"/>
    <w:rsid w:val="005747EA"/>
    <w:rsid w:val="00575E7C"/>
    <w:rsid w:val="00582CBF"/>
    <w:rsid w:val="0059099B"/>
    <w:rsid w:val="00591F5F"/>
    <w:rsid w:val="0059427B"/>
    <w:rsid w:val="005942AA"/>
    <w:rsid w:val="00594F7E"/>
    <w:rsid w:val="00597241"/>
    <w:rsid w:val="005A1A12"/>
    <w:rsid w:val="005A21A4"/>
    <w:rsid w:val="005A3A06"/>
    <w:rsid w:val="005A3E17"/>
    <w:rsid w:val="005A56B6"/>
    <w:rsid w:val="005A58BD"/>
    <w:rsid w:val="005A6E00"/>
    <w:rsid w:val="005A7FE9"/>
    <w:rsid w:val="005B0440"/>
    <w:rsid w:val="005B1532"/>
    <w:rsid w:val="005B48B3"/>
    <w:rsid w:val="005B70AE"/>
    <w:rsid w:val="005C030F"/>
    <w:rsid w:val="005C59D8"/>
    <w:rsid w:val="005C63A5"/>
    <w:rsid w:val="005D5CAA"/>
    <w:rsid w:val="005D5EB8"/>
    <w:rsid w:val="005D6866"/>
    <w:rsid w:val="005E0110"/>
    <w:rsid w:val="005E12E7"/>
    <w:rsid w:val="005E59EC"/>
    <w:rsid w:val="005E60ED"/>
    <w:rsid w:val="005E62AD"/>
    <w:rsid w:val="005F07D4"/>
    <w:rsid w:val="005F0AD1"/>
    <w:rsid w:val="005F3260"/>
    <w:rsid w:val="005F47C4"/>
    <w:rsid w:val="005F4F4A"/>
    <w:rsid w:val="005F63FF"/>
    <w:rsid w:val="005F7CEA"/>
    <w:rsid w:val="0060274E"/>
    <w:rsid w:val="00602D26"/>
    <w:rsid w:val="00602DFD"/>
    <w:rsid w:val="00604568"/>
    <w:rsid w:val="00604BC8"/>
    <w:rsid w:val="00605102"/>
    <w:rsid w:val="00612115"/>
    <w:rsid w:val="00613681"/>
    <w:rsid w:val="006149A9"/>
    <w:rsid w:val="006174A3"/>
    <w:rsid w:val="00623792"/>
    <w:rsid w:val="006241C2"/>
    <w:rsid w:val="006252B9"/>
    <w:rsid w:val="0062641F"/>
    <w:rsid w:val="00626EA6"/>
    <w:rsid w:val="00627198"/>
    <w:rsid w:val="00630963"/>
    <w:rsid w:val="006315E7"/>
    <w:rsid w:val="00635924"/>
    <w:rsid w:val="00636E87"/>
    <w:rsid w:val="006374D4"/>
    <w:rsid w:val="00640670"/>
    <w:rsid w:val="00641C13"/>
    <w:rsid w:val="006434A2"/>
    <w:rsid w:val="00645042"/>
    <w:rsid w:val="00645259"/>
    <w:rsid w:val="00645D15"/>
    <w:rsid w:val="00645F51"/>
    <w:rsid w:val="00647CD2"/>
    <w:rsid w:val="0065195C"/>
    <w:rsid w:val="00651D52"/>
    <w:rsid w:val="00654D50"/>
    <w:rsid w:val="00655FD0"/>
    <w:rsid w:val="00656C1F"/>
    <w:rsid w:val="00662092"/>
    <w:rsid w:val="006706C0"/>
    <w:rsid w:val="00672CA7"/>
    <w:rsid w:val="00674638"/>
    <w:rsid w:val="00677B58"/>
    <w:rsid w:val="00680BA3"/>
    <w:rsid w:val="00680FDB"/>
    <w:rsid w:val="0068128C"/>
    <w:rsid w:val="00681649"/>
    <w:rsid w:val="0068609A"/>
    <w:rsid w:val="00686B57"/>
    <w:rsid w:val="006870A4"/>
    <w:rsid w:val="00687EEF"/>
    <w:rsid w:val="00692969"/>
    <w:rsid w:val="00692DC4"/>
    <w:rsid w:val="006947AE"/>
    <w:rsid w:val="006947F3"/>
    <w:rsid w:val="00696D9D"/>
    <w:rsid w:val="00697CC3"/>
    <w:rsid w:val="006A0719"/>
    <w:rsid w:val="006A3126"/>
    <w:rsid w:val="006A5E4B"/>
    <w:rsid w:val="006A5F93"/>
    <w:rsid w:val="006A7005"/>
    <w:rsid w:val="006A7006"/>
    <w:rsid w:val="006B0731"/>
    <w:rsid w:val="006B1B9A"/>
    <w:rsid w:val="006B29D0"/>
    <w:rsid w:val="006B6E5C"/>
    <w:rsid w:val="006B71C8"/>
    <w:rsid w:val="006C1E89"/>
    <w:rsid w:val="006C34AB"/>
    <w:rsid w:val="006C4915"/>
    <w:rsid w:val="006C616D"/>
    <w:rsid w:val="006D0D49"/>
    <w:rsid w:val="006D1058"/>
    <w:rsid w:val="006D11BD"/>
    <w:rsid w:val="006D663A"/>
    <w:rsid w:val="006E09D4"/>
    <w:rsid w:val="006E26A8"/>
    <w:rsid w:val="006E774C"/>
    <w:rsid w:val="006E78AB"/>
    <w:rsid w:val="006F3164"/>
    <w:rsid w:val="006F41C7"/>
    <w:rsid w:val="006F4259"/>
    <w:rsid w:val="006F67B2"/>
    <w:rsid w:val="006F70A3"/>
    <w:rsid w:val="00701B43"/>
    <w:rsid w:val="00701B83"/>
    <w:rsid w:val="00702E1F"/>
    <w:rsid w:val="007037AF"/>
    <w:rsid w:val="00703D5F"/>
    <w:rsid w:val="00704672"/>
    <w:rsid w:val="0070517C"/>
    <w:rsid w:val="00705A8A"/>
    <w:rsid w:val="00707472"/>
    <w:rsid w:val="0071272A"/>
    <w:rsid w:val="00712F54"/>
    <w:rsid w:val="0071325E"/>
    <w:rsid w:val="0071493B"/>
    <w:rsid w:val="00714B8D"/>
    <w:rsid w:val="00716D74"/>
    <w:rsid w:val="00720A13"/>
    <w:rsid w:val="00721ACE"/>
    <w:rsid w:val="007224C4"/>
    <w:rsid w:val="00723E21"/>
    <w:rsid w:val="0072564E"/>
    <w:rsid w:val="00725F82"/>
    <w:rsid w:val="0072655F"/>
    <w:rsid w:val="00726BDC"/>
    <w:rsid w:val="00726C9E"/>
    <w:rsid w:val="00726E71"/>
    <w:rsid w:val="007277AC"/>
    <w:rsid w:val="007316B3"/>
    <w:rsid w:val="00732597"/>
    <w:rsid w:val="00732E2D"/>
    <w:rsid w:val="00735024"/>
    <w:rsid w:val="00735290"/>
    <w:rsid w:val="0073637B"/>
    <w:rsid w:val="00736ED2"/>
    <w:rsid w:val="007407B1"/>
    <w:rsid w:val="00740D1F"/>
    <w:rsid w:val="007420B7"/>
    <w:rsid w:val="007513EA"/>
    <w:rsid w:val="00752E01"/>
    <w:rsid w:val="007541C6"/>
    <w:rsid w:val="00754564"/>
    <w:rsid w:val="007554EB"/>
    <w:rsid w:val="007558A3"/>
    <w:rsid w:val="00761024"/>
    <w:rsid w:val="0076481B"/>
    <w:rsid w:val="0076525A"/>
    <w:rsid w:val="00765439"/>
    <w:rsid w:val="0076737C"/>
    <w:rsid w:val="00770911"/>
    <w:rsid w:val="00771385"/>
    <w:rsid w:val="007728AE"/>
    <w:rsid w:val="00773DBF"/>
    <w:rsid w:val="007744CB"/>
    <w:rsid w:val="007765D4"/>
    <w:rsid w:val="00776818"/>
    <w:rsid w:val="00777D1F"/>
    <w:rsid w:val="00777D39"/>
    <w:rsid w:val="007814DB"/>
    <w:rsid w:val="007817AD"/>
    <w:rsid w:val="007823B9"/>
    <w:rsid w:val="007851F0"/>
    <w:rsid w:val="00785704"/>
    <w:rsid w:val="00787F3E"/>
    <w:rsid w:val="0079118C"/>
    <w:rsid w:val="0079125E"/>
    <w:rsid w:val="00793F66"/>
    <w:rsid w:val="00794F7E"/>
    <w:rsid w:val="0079728D"/>
    <w:rsid w:val="007A1DE6"/>
    <w:rsid w:val="007A2314"/>
    <w:rsid w:val="007A3235"/>
    <w:rsid w:val="007A4533"/>
    <w:rsid w:val="007A4EDD"/>
    <w:rsid w:val="007B15F8"/>
    <w:rsid w:val="007B3630"/>
    <w:rsid w:val="007B480D"/>
    <w:rsid w:val="007B4D78"/>
    <w:rsid w:val="007B4DB6"/>
    <w:rsid w:val="007B7475"/>
    <w:rsid w:val="007B78E2"/>
    <w:rsid w:val="007C0E64"/>
    <w:rsid w:val="007C24B7"/>
    <w:rsid w:val="007C27C3"/>
    <w:rsid w:val="007C39C4"/>
    <w:rsid w:val="007C3B96"/>
    <w:rsid w:val="007C4C36"/>
    <w:rsid w:val="007D1472"/>
    <w:rsid w:val="007D1C8D"/>
    <w:rsid w:val="007D22F5"/>
    <w:rsid w:val="007D2B9E"/>
    <w:rsid w:val="007D3375"/>
    <w:rsid w:val="007D5970"/>
    <w:rsid w:val="007D697D"/>
    <w:rsid w:val="007E1766"/>
    <w:rsid w:val="007E3A85"/>
    <w:rsid w:val="007E4227"/>
    <w:rsid w:val="007E4BCF"/>
    <w:rsid w:val="007E5B24"/>
    <w:rsid w:val="007E61AF"/>
    <w:rsid w:val="007F047E"/>
    <w:rsid w:val="007F0E2A"/>
    <w:rsid w:val="007F401E"/>
    <w:rsid w:val="007F596E"/>
    <w:rsid w:val="007F6B43"/>
    <w:rsid w:val="007F7C8E"/>
    <w:rsid w:val="008012D9"/>
    <w:rsid w:val="0080143E"/>
    <w:rsid w:val="00801612"/>
    <w:rsid w:val="008016B8"/>
    <w:rsid w:val="008051D8"/>
    <w:rsid w:val="00805603"/>
    <w:rsid w:val="008058D2"/>
    <w:rsid w:val="00805D7C"/>
    <w:rsid w:val="00806515"/>
    <w:rsid w:val="0080735A"/>
    <w:rsid w:val="00810374"/>
    <w:rsid w:val="00810BED"/>
    <w:rsid w:val="008122A0"/>
    <w:rsid w:val="00812C0D"/>
    <w:rsid w:val="00813806"/>
    <w:rsid w:val="00813D11"/>
    <w:rsid w:val="00813F05"/>
    <w:rsid w:val="0081406A"/>
    <w:rsid w:val="00817552"/>
    <w:rsid w:val="0081780B"/>
    <w:rsid w:val="00817A33"/>
    <w:rsid w:val="008215D2"/>
    <w:rsid w:val="00826D2A"/>
    <w:rsid w:val="00827A88"/>
    <w:rsid w:val="008315FB"/>
    <w:rsid w:val="00834366"/>
    <w:rsid w:val="00834A2B"/>
    <w:rsid w:val="00836A94"/>
    <w:rsid w:val="00836AE2"/>
    <w:rsid w:val="00836D98"/>
    <w:rsid w:val="008377BA"/>
    <w:rsid w:val="00841669"/>
    <w:rsid w:val="0084312D"/>
    <w:rsid w:val="008444C3"/>
    <w:rsid w:val="00850ADF"/>
    <w:rsid w:val="008525D3"/>
    <w:rsid w:val="00857117"/>
    <w:rsid w:val="00860295"/>
    <w:rsid w:val="00861FD9"/>
    <w:rsid w:val="00862260"/>
    <w:rsid w:val="008652E1"/>
    <w:rsid w:val="008669CB"/>
    <w:rsid w:val="00870088"/>
    <w:rsid w:val="0087021F"/>
    <w:rsid w:val="00870D42"/>
    <w:rsid w:val="00871454"/>
    <w:rsid w:val="00871E15"/>
    <w:rsid w:val="0087435F"/>
    <w:rsid w:val="008776C7"/>
    <w:rsid w:val="00877B5F"/>
    <w:rsid w:val="00877DBB"/>
    <w:rsid w:val="00882D7A"/>
    <w:rsid w:val="00882FBF"/>
    <w:rsid w:val="0088569A"/>
    <w:rsid w:val="00887E2F"/>
    <w:rsid w:val="00890B4B"/>
    <w:rsid w:val="00890C97"/>
    <w:rsid w:val="00890D79"/>
    <w:rsid w:val="00891073"/>
    <w:rsid w:val="00892AA3"/>
    <w:rsid w:val="00893112"/>
    <w:rsid w:val="0089323E"/>
    <w:rsid w:val="00893251"/>
    <w:rsid w:val="0089567D"/>
    <w:rsid w:val="00896F5F"/>
    <w:rsid w:val="00897173"/>
    <w:rsid w:val="00897F39"/>
    <w:rsid w:val="008A2365"/>
    <w:rsid w:val="008A2FB0"/>
    <w:rsid w:val="008A36D0"/>
    <w:rsid w:val="008A4126"/>
    <w:rsid w:val="008A4390"/>
    <w:rsid w:val="008A441D"/>
    <w:rsid w:val="008A4CE1"/>
    <w:rsid w:val="008A5DB7"/>
    <w:rsid w:val="008A699D"/>
    <w:rsid w:val="008B0EB5"/>
    <w:rsid w:val="008B1681"/>
    <w:rsid w:val="008B262A"/>
    <w:rsid w:val="008B32CE"/>
    <w:rsid w:val="008B571F"/>
    <w:rsid w:val="008C022A"/>
    <w:rsid w:val="008C19F8"/>
    <w:rsid w:val="008C210C"/>
    <w:rsid w:val="008C3AB2"/>
    <w:rsid w:val="008C4F94"/>
    <w:rsid w:val="008C55BC"/>
    <w:rsid w:val="008C6006"/>
    <w:rsid w:val="008C70F2"/>
    <w:rsid w:val="008C748D"/>
    <w:rsid w:val="008D0530"/>
    <w:rsid w:val="008D32BA"/>
    <w:rsid w:val="008D35B0"/>
    <w:rsid w:val="008D3FA0"/>
    <w:rsid w:val="008D55C9"/>
    <w:rsid w:val="008D5BC3"/>
    <w:rsid w:val="008D67DD"/>
    <w:rsid w:val="008D6F0F"/>
    <w:rsid w:val="008D7768"/>
    <w:rsid w:val="008E1DB0"/>
    <w:rsid w:val="008E3710"/>
    <w:rsid w:val="008E4E30"/>
    <w:rsid w:val="008F0647"/>
    <w:rsid w:val="008F0950"/>
    <w:rsid w:val="008F1FDF"/>
    <w:rsid w:val="008F447E"/>
    <w:rsid w:val="008F5BF0"/>
    <w:rsid w:val="00902EDD"/>
    <w:rsid w:val="00903928"/>
    <w:rsid w:val="00904BB1"/>
    <w:rsid w:val="00905F2E"/>
    <w:rsid w:val="00907AA1"/>
    <w:rsid w:val="009103E1"/>
    <w:rsid w:val="00910DA2"/>
    <w:rsid w:val="00912E18"/>
    <w:rsid w:val="009153C9"/>
    <w:rsid w:val="009221E6"/>
    <w:rsid w:val="00924B97"/>
    <w:rsid w:val="009267CE"/>
    <w:rsid w:val="009316DE"/>
    <w:rsid w:val="00932622"/>
    <w:rsid w:val="0093430B"/>
    <w:rsid w:val="00935028"/>
    <w:rsid w:val="0093513C"/>
    <w:rsid w:val="00936270"/>
    <w:rsid w:val="0093719D"/>
    <w:rsid w:val="009374F9"/>
    <w:rsid w:val="00940696"/>
    <w:rsid w:val="00940930"/>
    <w:rsid w:val="00941010"/>
    <w:rsid w:val="009419D9"/>
    <w:rsid w:val="00943446"/>
    <w:rsid w:val="00943EC1"/>
    <w:rsid w:val="00945297"/>
    <w:rsid w:val="00945B46"/>
    <w:rsid w:val="0095242D"/>
    <w:rsid w:val="00954151"/>
    <w:rsid w:val="009546C6"/>
    <w:rsid w:val="00957AA9"/>
    <w:rsid w:val="00960C13"/>
    <w:rsid w:val="00962848"/>
    <w:rsid w:val="00963592"/>
    <w:rsid w:val="00963CAF"/>
    <w:rsid w:val="00966E79"/>
    <w:rsid w:val="00967684"/>
    <w:rsid w:val="00971E22"/>
    <w:rsid w:val="009725DF"/>
    <w:rsid w:val="00975490"/>
    <w:rsid w:val="00975FF6"/>
    <w:rsid w:val="00981826"/>
    <w:rsid w:val="00981B09"/>
    <w:rsid w:val="00982252"/>
    <w:rsid w:val="0098430A"/>
    <w:rsid w:val="00984700"/>
    <w:rsid w:val="0098493B"/>
    <w:rsid w:val="00985AD4"/>
    <w:rsid w:val="00986415"/>
    <w:rsid w:val="009865AC"/>
    <w:rsid w:val="0098771A"/>
    <w:rsid w:val="00987D5A"/>
    <w:rsid w:val="00987FE9"/>
    <w:rsid w:val="00991CB0"/>
    <w:rsid w:val="009930E6"/>
    <w:rsid w:val="0099488A"/>
    <w:rsid w:val="00995BCD"/>
    <w:rsid w:val="0099627E"/>
    <w:rsid w:val="0099720E"/>
    <w:rsid w:val="009A0155"/>
    <w:rsid w:val="009A0C52"/>
    <w:rsid w:val="009A13AD"/>
    <w:rsid w:val="009A1FA8"/>
    <w:rsid w:val="009A7909"/>
    <w:rsid w:val="009A7A3B"/>
    <w:rsid w:val="009B1DE1"/>
    <w:rsid w:val="009B2BDE"/>
    <w:rsid w:val="009B474C"/>
    <w:rsid w:val="009B78CC"/>
    <w:rsid w:val="009C2330"/>
    <w:rsid w:val="009C6E48"/>
    <w:rsid w:val="009D0ED2"/>
    <w:rsid w:val="009D19DE"/>
    <w:rsid w:val="009E015D"/>
    <w:rsid w:val="009E18A9"/>
    <w:rsid w:val="009E1DC6"/>
    <w:rsid w:val="009E4CC3"/>
    <w:rsid w:val="009E7D32"/>
    <w:rsid w:val="009F0AF9"/>
    <w:rsid w:val="009F11B0"/>
    <w:rsid w:val="009F183E"/>
    <w:rsid w:val="009F1A2A"/>
    <w:rsid w:val="009F2798"/>
    <w:rsid w:val="00A030B3"/>
    <w:rsid w:val="00A03E3E"/>
    <w:rsid w:val="00A06957"/>
    <w:rsid w:val="00A06FC5"/>
    <w:rsid w:val="00A10DB5"/>
    <w:rsid w:val="00A10DDD"/>
    <w:rsid w:val="00A11207"/>
    <w:rsid w:val="00A11490"/>
    <w:rsid w:val="00A1212E"/>
    <w:rsid w:val="00A14E63"/>
    <w:rsid w:val="00A15158"/>
    <w:rsid w:val="00A176EE"/>
    <w:rsid w:val="00A2016A"/>
    <w:rsid w:val="00A233EA"/>
    <w:rsid w:val="00A23D2F"/>
    <w:rsid w:val="00A2420D"/>
    <w:rsid w:val="00A24805"/>
    <w:rsid w:val="00A254B6"/>
    <w:rsid w:val="00A260D9"/>
    <w:rsid w:val="00A274A9"/>
    <w:rsid w:val="00A31CF6"/>
    <w:rsid w:val="00A36CCC"/>
    <w:rsid w:val="00A425A7"/>
    <w:rsid w:val="00A460A0"/>
    <w:rsid w:val="00A46880"/>
    <w:rsid w:val="00A5100F"/>
    <w:rsid w:val="00A520FB"/>
    <w:rsid w:val="00A542F5"/>
    <w:rsid w:val="00A60133"/>
    <w:rsid w:val="00A60F54"/>
    <w:rsid w:val="00A62837"/>
    <w:rsid w:val="00A63A42"/>
    <w:rsid w:val="00A648F9"/>
    <w:rsid w:val="00A65BE0"/>
    <w:rsid w:val="00A747B2"/>
    <w:rsid w:val="00A76ED1"/>
    <w:rsid w:val="00A77031"/>
    <w:rsid w:val="00A80DCD"/>
    <w:rsid w:val="00A829C6"/>
    <w:rsid w:val="00A849EC"/>
    <w:rsid w:val="00A84C5E"/>
    <w:rsid w:val="00A868A5"/>
    <w:rsid w:val="00A86D6F"/>
    <w:rsid w:val="00A87911"/>
    <w:rsid w:val="00A91035"/>
    <w:rsid w:val="00A9324F"/>
    <w:rsid w:val="00A94258"/>
    <w:rsid w:val="00A94643"/>
    <w:rsid w:val="00A95868"/>
    <w:rsid w:val="00A96AA7"/>
    <w:rsid w:val="00AA0C8B"/>
    <w:rsid w:val="00AA105A"/>
    <w:rsid w:val="00AA1E30"/>
    <w:rsid w:val="00AA25B5"/>
    <w:rsid w:val="00AA4F98"/>
    <w:rsid w:val="00AA59BA"/>
    <w:rsid w:val="00AA6E34"/>
    <w:rsid w:val="00AA74D5"/>
    <w:rsid w:val="00AB05B9"/>
    <w:rsid w:val="00AB3436"/>
    <w:rsid w:val="00AB3619"/>
    <w:rsid w:val="00AB4182"/>
    <w:rsid w:val="00AB56BF"/>
    <w:rsid w:val="00AB5F20"/>
    <w:rsid w:val="00AB704D"/>
    <w:rsid w:val="00AC06E0"/>
    <w:rsid w:val="00AC15F5"/>
    <w:rsid w:val="00AC1719"/>
    <w:rsid w:val="00AC1C0D"/>
    <w:rsid w:val="00AC1CA7"/>
    <w:rsid w:val="00AC391E"/>
    <w:rsid w:val="00AC7EAD"/>
    <w:rsid w:val="00AD0366"/>
    <w:rsid w:val="00AD0524"/>
    <w:rsid w:val="00AD0C0B"/>
    <w:rsid w:val="00AD0DA6"/>
    <w:rsid w:val="00AD48D5"/>
    <w:rsid w:val="00AD53AD"/>
    <w:rsid w:val="00AD706A"/>
    <w:rsid w:val="00AD78E4"/>
    <w:rsid w:val="00AE1F33"/>
    <w:rsid w:val="00AE7522"/>
    <w:rsid w:val="00AF02F4"/>
    <w:rsid w:val="00AF1156"/>
    <w:rsid w:val="00AF16BF"/>
    <w:rsid w:val="00AF171E"/>
    <w:rsid w:val="00AF2256"/>
    <w:rsid w:val="00AF3EAD"/>
    <w:rsid w:val="00AF4AC3"/>
    <w:rsid w:val="00AF4E8D"/>
    <w:rsid w:val="00AF53EC"/>
    <w:rsid w:val="00AF570E"/>
    <w:rsid w:val="00AF709B"/>
    <w:rsid w:val="00B01E90"/>
    <w:rsid w:val="00B036FC"/>
    <w:rsid w:val="00B03963"/>
    <w:rsid w:val="00B06143"/>
    <w:rsid w:val="00B06C58"/>
    <w:rsid w:val="00B078FE"/>
    <w:rsid w:val="00B10E88"/>
    <w:rsid w:val="00B1140D"/>
    <w:rsid w:val="00B11B7A"/>
    <w:rsid w:val="00B13F36"/>
    <w:rsid w:val="00B153EF"/>
    <w:rsid w:val="00B15C82"/>
    <w:rsid w:val="00B16702"/>
    <w:rsid w:val="00B17C14"/>
    <w:rsid w:val="00B22390"/>
    <w:rsid w:val="00B24E92"/>
    <w:rsid w:val="00B252B0"/>
    <w:rsid w:val="00B27353"/>
    <w:rsid w:val="00B27ADF"/>
    <w:rsid w:val="00B343AE"/>
    <w:rsid w:val="00B377EF"/>
    <w:rsid w:val="00B37A61"/>
    <w:rsid w:val="00B40073"/>
    <w:rsid w:val="00B419DD"/>
    <w:rsid w:val="00B42BAF"/>
    <w:rsid w:val="00B45BF1"/>
    <w:rsid w:val="00B45E71"/>
    <w:rsid w:val="00B466C6"/>
    <w:rsid w:val="00B50010"/>
    <w:rsid w:val="00B538FF"/>
    <w:rsid w:val="00B55BA8"/>
    <w:rsid w:val="00B56E10"/>
    <w:rsid w:val="00B57422"/>
    <w:rsid w:val="00B57AD5"/>
    <w:rsid w:val="00B65DD7"/>
    <w:rsid w:val="00B66191"/>
    <w:rsid w:val="00B663B1"/>
    <w:rsid w:val="00B71629"/>
    <w:rsid w:val="00B734DA"/>
    <w:rsid w:val="00B755F1"/>
    <w:rsid w:val="00B76BFE"/>
    <w:rsid w:val="00B77C3A"/>
    <w:rsid w:val="00B77CEB"/>
    <w:rsid w:val="00B80334"/>
    <w:rsid w:val="00B80742"/>
    <w:rsid w:val="00B82EDE"/>
    <w:rsid w:val="00B83AAA"/>
    <w:rsid w:val="00B83BBD"/>
    <w:rsid w:val="00B92D59"/>
    <w:rsid w:val="00B93B24"/>
    <w:rsid w:val="00B94223"/>
    <w:rsid w:val="00B94F44"/>
    <w:rsid w:val="00B95E5B"/>
    <w:rsid w:val="00B973B7"/>
    <w:rsid w:val="00B97AD9"/>
    <w:rsid w:val="00B97AED"/>
    <w:rsid w:val="00BA0BFF"/>
    <w:rsid w:val="00BA160C"/>
    <w:rsid w:val="00BA312F"/>
    <w:rsid w:val="00BA6328"/>
    <w:rsid w:val="00BA6F05"/>
    <w:rsid w:val="00BA73A5"/>
    <w:rsid w:val="00BA7BFC"/>
    <w:rsid w:val="00BB06FA"/>
    <w:rsid w:val="00BB1196"/>
    <w:rsid w:val="00BB1429"/>
    <w:rsid w:val="00BB2356"/>
    <w:rsid w:val="00BB31A2"/>
    <w:rsid w:val="00BB388B"/>
    <w:rsid w:val="00BB3B4E"/>
    <w:rsid w:val="00BB4877"/>
    <w:rsid w:val="00BB5A15"/>
    <w:rsid w:val="00BB5A73"/>
    <w:rsid w:val="00BB62EE"/>
    <w:rsid w:val="00BB73EE"/>
    <w:rsid w:val="00BC06E7"/>
    <w:rsid w:val="00BC0802"/>
    <w:rsid w:val="00BC0C76"/>
    <w:rsid w:val="00BC112C"/>
    <w:rsid w:val="00BC1341"/>
    <w:rsid w:val="00BC1796"/>
    <w:rsid w:val="00BC1E9A"/>
    <w:rsid w:val="00BC2255"/>
    <w:rsid w:val="00BC572A"/>
    <w:rsid w:val="00BC739A"/>
    <w:rsid w:val="00BC7AA8"/>
    <w:rsid w:val="00BC7AB3"/>
    <w:rsid w:val="00BD103F"/>
    <w:rsid w:val="00BD2EC4"/>
    <w:rsid w:val="00BD3D97"/>
    <w:rsid w:val="00BE0AD2"/>
    <w:rsid w:val="00BE122F"/>
    <w:rsid w:val="00BE53D9"/>
    <w:rsid w:val="00BE726A"/>
    <w:rsid w:val="00BF18B4"/>
    <w:rsid w:val="00BF5115"/>
    <w:rsid w:val="00BF6098"/>
    <w:rsid w:val="00BF6551"/>
    <w:rsid w:val="00C0203F"/>
    <w:rsid w:val="00C05933"/>
    <w:rsid w:val="00C07528"/>
    <w:rsid w:val="00C076E1"/>
    <w:rsid w:val="00C07899"/>
    <w:rsid w:val="00C10BF2"/>
    <w:rsid w:val="00C13BE9"/>
    <w:rsid w:val="00C15569"/>
    <w:rsid w:val="00C16AE4"/>
    <w:rsid w:val="00C17402"/>
    <w:rsid w:val="00C217A8"/>
    <w:rsid w:val="00C22560"/>
    <w:rsid w:val="00C22C9E"/>
    <w:rsid w:val="00C26BE6"/>
    <w:rsid w:val="00C30F68"/>
    <w:rsid w:val="00C343A8"/>
    <w:rsid w:val="00C34447"/>
    <w:rsid w:val="00C34D8A"/>
    <w:rsid w:val="00C362B1"/>
    <w:rsid w:val="00C3640A"/>
    <w:rsid w:val="00C4166F"/>
    <w:rsid w:val="00C417D7"/>
    <w:rsid w:val="00C418F7"/>
    <w:rsid w:val="00C423D6"/>
    <w:rsid w:val="00C43294"/>
    <w:rsid w:val="00C43C5C"/>
    <w:rsid w:val="00C44E25"/>
    <w:rsid w:val="00C45D8C"/>
    <w:rsid w:val="00C460FF"/>
    <w:rsid w:val="00C474CB"/>
    <w:rsid w:val="00C5096F"/>
    <w:rsid w:val="00C50B45"/>
    <w:rsid w:val="00C50C08"/>
    <w:rsid w:val="00C52A00"/>
    <w:rsid w:val="00C62C21"/>
    <w:rsid w:val="00C635A1"/>
    <w:rsid w:val="00C64D37"/>
    <w:rsid w:val="00C6650F"/>
    <w:rsid w:val="00C66ACB"/>
    <w:rsid w:val="00C7029F"/>
    <w:rsid w:val="00C70961"/>
    <w:rsid w:val="00C70A9B"/>
    <w:rsid w:val="00C70CBC"/>
    <w:rsid w:val="00C712FB"/>
    <w:rsid w:val="00C724AE"/>
    <w:rsid w:val="00C72975"/>
    <w:rsid w:val="00C72DC7"/>
    <w:rsid w:val="00C73B67"/>
    <w:rsid w:val="00C764CA"/>
    <w:rsid w:val="00C809A8"/>
    <w:rsid w:val="00C80E82"/>
    <w:rsid w:val="00C81878"/>
    <w:rsid w:val="00C81DE6"/>
    <w:rsid w:val="00C81EE3"/>
    <w:rsid w:val="00C85832"/>
    <w:rsid w:val="00C85FAE"/>
    <w:rsid w:val="00C9120F"/>
    <w:rsid w:val="00C91CF7"/>
    <w:rsid w:val="00C923B1"/>
    <w:rsid w:val="00C95ABD"/>
    <w:rsid w:val="00C978E0"/>
    <w:rsid w:val="00C97F6E"/>
    <w:rsid w:val="00CA2E64"/>
    <w:rsid w:val="00CA5DFA"/>
    <w:rsid w:val="00CA792C"/>
    <w:rsid w:val="00CB180F"/>
    <w:rsid w:val="00CB1C3C"/>
    <w:rsid w:val="00CB1DD5"/>
    <w:rsid w:val="00CB3104"/>
    <w:rsid w:val="00CB4072"/>
    <w:rsid w:val="00CB53A9"/>
    <w:rsid w:val="00CB67AF"/>
    <w:rsid w:val="00CC0F8A"/>
    <w:rsid w:val="00CC109B"/>
    <w:rsid w:val="00CC2543"/>
    <w:rsid w:val="00CC44C5"/>
    <w:rsid w:val="00CC4BB7"/>
    <w:rsid w:val="00CC6BD1"/>
    <w:rsid w:val="00CD1549"/>
    <w:rsid w:val="00CD1A91"/>
    <w:rsid w:val="00CD521B"/>
    <w:rsid w:val="00CD567B"/>
    <w:rsid w:val="00CE091C"/>
    <w:rsid w:val="00CE4A43"/>
    <w:rsid w:val="00CE52B1"/>
    <w:rsid w:val="00CF14F8"/>
    <w:rsid w:val="00CF34AC"/>
    <w:rsid w:val="00CF3754"/>
    <w:rsid w:val="00CF40D5"/>
    <w:rsid w:val="00CF5E6E"/>
    <w:rsid w:val="00CF6D9E"/>
    <w:rsid w:val="00CF6F4E"/>
    <w:rsid w:val="00CF70CF"/>
    <w:rsid w:val="00CF7DBB"/>
    <w:rsid w:val="00D007EB"/>
    <w:rsid w:val="00D00BAC"/>
    <w:rsid w:val="00D01313"/>
    <w:rsid w:val="00D01D41"/>
    <w:rsid w:val="00D02FC1"/>
    <w:rsid w:val="00D03036"/>
    <w:rsid w:val="00D03245"/>
    <w:rsid w:val="00D049D4"/>
    <w:rsid w:val="00D05632"/>
    <w:rsid w:val="00D05E3F"/>
    <w:rsid w:val="00D106BC"/>
    <w:rsid w:val="00D121C2"/>
    <w:rsid w:val="00D128D3"/>
    <w:rsid w:val="00D12C0C"/>
    <w:rsid w:val="00D13197"/>
    <w:rsid w:val="00D13680"/>
    <w:rsid w:val="00D13A36"/>
    <w:rsid w:val="00D148E6"/>
    <w:rsid w:val="00D204BE"/>
    <w:rsid w:val="00D27289"/>
    <w:rsid w:val="00D275C8"/>
    <w:rsid w:val="00D300BE"/>
    <w:rsid w:val="00D3236F"/>
    <w:rsid w:val="00D324EB"/>
    <w:rsid w:val="00D32AE2"/>
    <w:rsid w:val="00D332F2"/>
    <w:rsid w:val="00D3390F"/>
    <w:rsid w:val="00D339CB"/>
    <w:rsid w:val="00D356F3"/>
    <w:rsid w:val="00D358DF"/>
    <w:rsid w:val="00D371B9"/>
    <w:rsid w:val="00D3787C"/>
    <w:rsid w:val="00D37D81"/>
    <w:rsid w:val="00D40FC8"/>
    <w:rsid w:val="00D41505"/>
    <w:rsid w:val="00D4183B"/>
    <w:rsid w:val="00D42054"/>
    <w:rsid w:val="00D425CA"/>
    <w:rsid w:val="00D42612"/>
    <w:rsid w:val="00D44BFA"/>
    <w:rsid w:val="00D45F78"/>
    <w:rsid w:val="00D47A48"/>
    <w:rsid w:val="00D51AFD"/>
    <w:rsid w:val="00D53029"/>
    <w:rsid w:val="00D53F02"/>
    <w:rsid w:val="00D5570A"/>
    <w:rsid w:val="00D55734"/>
    <w:rsid w:val="00D55752"/>
    <w:rsid w:val="00D55DDB"/>
    <w:rsid w:val="00D61C6F"/>
    <w:rsid w:val="00D62A56"/>
    <w:rsid w:val="00D678E5"/>
    <w:rsid w:val="00D67A61"/>
    <w:rsid w:val="00D70E28"/>
    <w:rsid w:val="00D71087"/>
    <w:rsid w:val="00D71B56"/>
    <w:rsid w:val="00D75068"/>
    <w:rsid w:val="00D77047"/>
    <w:rsid w:val="00D776D1"/>
    <w:rsid w:val="00D841A8"/>
    <w:rsid w:val="00D8472C"/>
    <w:rsid w:val="00D84FD1"/>
    <w:rsid w:val="00D858B0"/>
    <w:rsid w:val="00D872AE"/>
    <w:rsid w:val="00D90826"/>
    <w:rsid w:val="00D91784"/>
    <w:rsid w:val="00D93191"/>
    <w:rsid w:val="00D946B3"/>
    <w:rsid w:val="00DA0130"/>
    <w:rsid w:val="00DA3542"/>
    <w:rsid w:val="00DA3B4A"/>
    <w:rsid w:val="00DA5F5F"/>
    <w:rsid w:val="00DB1676"/>
    <w:rsid w:val="00DB1969"/>
    <w:rsid w:val="00DB3AF1"/>
    <w:rsid w:val="00DB4E83"/>
    <w:rsid w:val="00DB6076"/>
    <w:rsid w:val="00DB69EB"/>
    <w:rsid w:val="00DB6FA7"/>
    <w:rsid w:val="00DC2861"/>
    <w:rsid w:val="00DC29B0"/>
    <w:rsid w:val="00DC343F"/>
    <w:rsid w:val="00DC7560"/>
    <w:rsid w:val="00DD104A"/>
    <w:rsid w:val="00DD3945"/>
    <w:rsid w:val="00DD3A48"/>
    <w:rsid w:val="00DD48C7"/>
    <w:rsid w:val="00DD6C4D"/>
    <w:rsid w:val="00DD7E3A"/>
    <w:rsid w:val="00DE5238"/>
    <w:rsid w:val="00DE6F98"/>
    <w:rsid w:val="00DF067E"/>
    <w:rsid w:val="00DF1F32"/>
    <w:rsid w:val="00DF6FD8"/>
    <w:rsid w:val="00DF716E"/>
    <w:rsid w:val="00DF73F0"/>
    <w:rsid w:val="00E01DA1"/>
    <w:rsid w:val="00E03058"/>
    <w:rsid w:val="00E035F9"/>
    <w:rsid w:val="00E0405C"/>
    <w:rsid w:val="00E04482"/>
    <w:rsid w:val="00E0465D"/>
    <w:rsid w:val="00E05B9C"/>
    <w:rsid w:val="00E10B03"/>
    <w:rsid w:val="00E1172D"/>
    <w:rsid w:val="00E13A18"/>
    <w:rsid w:val="00E13ED1"/>
    <w:rsid w:val="00E15C46"/>
    <w:rsid w:val="00E1645D"/>
    <w:rsid w:val="00E20E39"/>
    <w:rsid w:val="00E210E2"/>
    <w:rsid w:val="00E21ED4"/>
    <w:rsid w:val="00E23FD7"/>
    <w:rsid w:val="00E24B54"/>
    <w:rsid w:val="00E25068"/>
    <w:rsid w:val="00E25BB7"/>
    <w:rsid w:val="00E306B0"/>
    <w:rsid w:val="00E4082E"/>
    <w:rsid w:val="00E41284"/>
    <w:rsid w:val="00E43004"/>
    <w:rsid w:val="00E445ED"/>
    <w:rsid w:val="00E44FDF"/>
    <w:rsid w:val="00E45F7C"/>
    <w:rsid w:val="00E463AB"/>
    <w:rsid w:val="00E47396"/>
    <w:rsid w:val="00E52E3F"/>
    <w:rsid w:val="00E54C73"/>
    <w:rsid w:val="00E550F3"/>
    <w:rsid w:val="00E562BC"/>
    <w:rsid w:val="00E5680E"/>
    <w:rsid w:val="00E56FBD"/>
    <w:rsid w:val="00E61A1E"/>
    <w:rsid w:val="00E61D9B"/>
    <w:rsid w:val="00E622E6"/>
    <w:rsid w:val="00E67428"/>
    <w:rsid w:val="00E72DE8"/>
    <w:rsid w:val="00E7312B"/>
    <w:rsid w:val="00E74084"/>
    <w:rsid w:val="00E748C7"/>
    <w:rsid w:val="00E77709"/>
    <w:rsid w:val="00E8274E"/>
    <w:rsid w:val="00E82C40"/>
    <w:rsid w:val="00E91926"/>
    <w:rsid w:val="00E9196B"/>
    <w:rsid w:val="00E92D89"/>
    <w:rsid w:val="00E9465E"/>
    <w:rsid w:val="00E94D30"/>
    <w:rsid w:val="00E95FBD"/>
    <w:rsid w:val="00E97D68"/>
    <w:rsid w:val="00EA0C3C"/>
    <w:rsid w:val="00EA290F"/>
    <w:rsid w:val="00EA4CEA"/>
    <w:rsid w:val="00EA6360"/>
    <w:rsid w:val="00EA6BA1"/>
    <w:rsid w:val="00EB0C23"/>
    <w:rsid w:val="00EB0F1D"/>
    <w:rsid w:val="00EB1C67"/>
    <w:rsid w:val="00EB4957"/>
    <w:rsid w:val="00EB5734"/>
    <w:rsid w:val="00EB647B"/>
    <w:rsid w:val="00EB6720"/>
    <w:rsid w:val="00ED1632"/>
    <w:rsid w:val="00ED264C"/>
    <w:rsid w:val="00ED4850"/>
    <w:rsid w:val="00ED49FD"/>
    <w:rsid w:val="00ED7235"/>
    <w:rsid w:val="00EE0A26"/>
    <w:rsid w:val="00EE11DA"/>
    <w:rsid w:val="00EE1956"/>
    <w:rsid w:val="00EE3CF7"/>
    <w:rsid w:val="00EE5B68"/>
    <w:rsid w:val="00EE7F04"/>
    <w:rsid w:val="00EE7FE6"/>
    <w:rsid w:val="00EF3936"/>
    <w:rsid w:val="00EF4136"/>
    <w:rsid w:val="00EF537D"/>
    <w:rsid w:val="00EF68AD"/>
    <w:rsid w:val="00EF7EEF"/>
    <w:rsid w:val="00F00822"/>
    <w:rsid w:val="00F01763"/>
    <w:rsid w:val="00F02D07"/>
    <w:rsid w:val="00F0385E"/>
    <w:rsid w:val="00F046FB"/>
    <w:rsid w:val="00F04C1C"/>
    <w:rsid w:val="00F04E05"/>
    <w:rsid w:val="00F04E20"/>
    <w:rsid w:val="00F065C8"/>
    <w:rsid w:val="00F111CE"/>
    <w:rsid w:val="00F11F90"/>
    <w:rsid w:val="00F13E75"/>
    <w:rsid w:val="00F17095"/>
    <w:rsid w:val="00F20055"/>
    <w:rsid w:val="00F20AD1"/>
    <w:rsid w:val="00F20C45"/>
    <w:rsid w:val="00F2175A"/>
    <w:rsid w:val="00F22F9C"/>
    <w:rsid w:val="00F2384A"/>
    <w:rsid w:val="00F23ABD"/>
    <w:rsid w:val="00F240E4"/>
    <w:rsid w:val="00F26DD3"/>
    <w:rsid w:val="00F26E5C"/>
    <w:rsid w:val="00F2766B"/>
    <w:rsid w:val="00F35A90"/>
    <w:rsid w:val="00F35ABB"/>
    <w:rsid w:val="00F36AFB"/>
    <w:rsid w:val="00F36B99"/>
    <w:rsid w:val="00F37CAB"/>
    <w:rsid w:val="00F4178C"/>
    <w:rsid w:val="00F436F8"/>
    <w:rsid w:val="00F4374D"/>
    <w:rsid w:val="00F4421D"/>
    <w:rsid w:val="00F44907"/>
    <w:rsid w:val="00F452C6"/>
    <w:rsid w:val="00F50E83"/>
    <w:rsid w:val="00F53159"/>
    <w:rsid w:val="00F53B19"/>
    <w:rsid w:val="00F54192"/>
    <w:rsid w:val="00F562D1"/>
    <w:rsid w:val="00F620A5"/>
    <w:rsid w:val="00F621E1"/>
    <w:rsid w:val="00F624A5"/>
    <w:rsid w:val="00F62DF7"/>
    <w:rsid w:val="00F638DE"/>
    <w:rsid w:val="00F65CE4"/>
    <w:rsid w:val="00F665CB"/>
    <w:rsid w:val="00F66AB7"/>
    <w:rsid w:val="00F66C83"/>
    <w:rsid w:val="00F67B67"/>
    <w:rsid w:val="00F70363"/>
    <w:rsid w:val="00F737E7"/>
    <w:rsid w:val="00F738E9"/>
    <w:rsid w:val="00F73ADA"/>
    <w:rsid w:val="00F81AE6"/>
    <w:rsid w:val="00F81DB3"/>
    <w:rsid w:val="00F82666"/>
    <w:rsid w:val="00F83521"/>
    <w:rsid w:val="00F83654"/>
    <w:rsid w:val="00F839BC"/>
    <w:rsid w:val="00F83CC8"/>
    <w:rsid w:val="00F847F8"/>
    <w:rsid w:val="00F85806"/>
    <w:rsid w:val="00F859A5"/>
    <w:rsid w:val="00F86040"/>
    <w:rsid w:val="00F8685C"/>
    <w:rsid w:val="00F8703F"/>
    <w:rsid w:val="00F92038"/>
    <w:rsid w:val="00F94925"/>
    <w:rsid w:val="00F95D3A"/>
    <w:rsid w:val="00F96D0D"/>
    <w:rsid w:val="00F97455"/>
    <w:rsid w:val="00FA1A99"/>
    <w:rsid w:val="00FA28F4"/>
    <w:rsid w:val="00FA2DAE"/>
    <w:rsid w:val="00FA3FE5"/>
    <w:rsid w:val="00FB0F94"/>
    <w:rsid w:val="00FB2038"/>
    <w:rsid w:val="00FB2D4E"/>
    <w:rsid w:val="00FB394A"/>
    <w:rsid w:val="00FB3E20"/>
    <w:rsid w:val="00FB5B08"/>
    <w:rsid w:val="00FB5E12"/>
    <w:rsid w:val="00FB6CC0"/>
    <w:rsid w:val="00FB7917"/>
    <w:rsid w:val="00FC0BF6"/>
    <w:rsid w:val="00FC3903"/>
    <w:rsid w:val="00FC535F"/>
    <w:rsid w:val="00FC6090"/>
    <w:rsid w:val="00FC63CF"/>
    <w:rsid w:val="00FC7392"/>
    <w:rsid w:val="00FC7CCE"/>
    <w:rsid w:val="00FD1381"/>
    <w:rsid w:val="00FD18B0"/>
    <w:rsid w:val="00FD42C6"/>
    <w:rsid w:val="00FD752F"/>
    <w:rsid w:val="00FE0E86"/>
    <w:rsid w:val="00FE2A1C"/>
    <w:rsid w:val="00FE5B33"/>
    <w:rsid w:val="00FE64A8"/>
    <w:rsid w:val="00FF3F50"/>
    <w:rsid w:val="00FF49FB"/>
    <w:rsid w:val="00FF4AF4"/>
    <w:rsid w:val="00FF4E1B"/>
    <w:rsid w:val="00FF5A0D"/>
    <w:rsid w:val="00FF7308"/>
    <w:rsid w:val="00FF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5022D28"/>
  <w15:chartTrackingRefBased/>
  <w15:docId w15:val="{21E91F46-B4C5-4355-A867-5C331208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aliases w:val="Rood"/>
    <w:qFormat/>
    <w:rsid w:val="00DB6FA7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pPr>
      <w:pageBreakBefore w:val="0"/>
      <w:numPr>
        <w:ilvl w:val="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2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pPr>
      <w:numPr>
        <w:ilvl w:val="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2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2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2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2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paragraph" w:styleId="Voettekst">
    <w:name w:val="footer"/>
    <w:basedOn w:val="Standaard"/>
    <w:link w:val="VoettekstChar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atum">
    <w:name w:val="Date"/>
    <w:basedOn w:val="Standaard"/>
    <w:next w:val="Standaard"/>
    <w:pPr>
      <w:spacing w:line="240" w:lineRule="exact"/>
    </w:pPr>
    <w:rPr>
      <w:bCs/>
      <w:sz w:val="20"/>
    </w:rPr>
  </w:style>
  <w:style w:type="paragraph" w:customStyle="1" w:styleId="onderwerp">
    <w:name w:val="onderwerp"/>
    <w:basedOn w:val="Standaard"/>
    <w:pPr>
      <w:framePr w:hSpace="142" w:wrap="around" w:vAnchor="page" w:hAnchor="margin" w:xAlign="right" w:y="625"/>
      <w:spacing w:line="240" w:lineRule="atLeast"/>
    </w:pPr>
    <w:rPr>
      <w:bCs/>
      <w:sz w:val="20"/>
      <w:lang w:val="nl"/>
    </w:rPr>
  </w:style>
  <w:style w:type="paragraph" w:customStyle="1" w:styleId="vergadering">
    <w:name w:val="vergadering"/>
    <w:basedOn w:val="onderwerp"/>
    <w:pPr>
      <w:framePr w:wrap="around" w:vAnchor="margin" w:hAnchor="page" w:x="7212"/>
    </w:pPr>
    <w:rPr>
      <w:rFonts w:ascii="Helvetica" w:hAnsi="Helvetica"/>
      <w:bCs w:val="0"/>
    </w:rPr>
  </w:style>
  <w:style w:type="paragraph" w:customStyle="1" w:styleId="vergaderdatum">
    <w:name w:val="vergaderdatum"/>
    <w:basedOn w:val="Standaard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trouwelijk">
    <w:name w:val="Vertrouwelijk"/>
    <w:basedOn w:val="Standaard"/>
    <w:next w:val="Standaard"/>
    <w:pPr>
      <w:framePr w:wrap="around" w:vAnchor="page" w:hAnchor="page" w:x="7212" w:y="625"/>
      <w:spacing w:line="240" w:lineRule="atLeast"/>
    </w:pPr>
    <w:rPr>
      <w:b/>
    </w:rPr>
  </w:style>
  <w:style w:type="paragraph" w:customStyle="1" w:styleId="Sjabloonnaam">
    <w:name w:val="Sjabloonnaam"/>
    <w:basedOn w:val="Standaard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Eenheid">
    <w:name w:val="Eenheid"/>
    <w:basedOn w:val="Standaard"/>
    <w:next w:val="Standaard"/>
    <w:pPr>
      <w:spacing w:line="280" w:lineRule="exact"/>
    </w:pPr>
    <w:rPr>
      <w:b/>
      <w:sz w:val="20"/>
    </w:rPr>
  </w:style>
  <w:style w:type="paragraph" w:styleId="Voetnoottekst">
    <w:name w:val="footnote text"/>
    <w:basedOn w:val="Standaard"/>
    <w:semiHidden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pPr>
      <w:numPr>
        <w:numId w:val="7"/>
      </w:numPr>
      <w:tabs>
        <w:tab w:val="left" w:pos="227"/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Pr>
      <w:b/>
      <w:bCs/>
      <w:sz w:val="20"/>
      <w:lang w:val="nl"/>
    </w:rPr>
  </w:style>
  <w:style w:type="paragraph" w:customStyle="1" w:styleId="bullet">
    <w:name w:val="bullet"/>
    <w:basedOn w:val="Standaard"/>
    <w:pPr>
      <w:tabs>
        <w:tab w:val="left" w:pos="227"/>
        <w:tab w:val="left" w:pos="454"/>
      </w:tabs>
    </w:pPr>
    <w:rPr>
      <w:bCs/>
    </w:rPr>
  </w:style>
  <w:style w:type="paragraph" w:customStyle="1" w:styleId="Afdeling">
    <w:name w:val="Afdeling"/>
    <w:basedOn w:val="Standaard"/>
    <w:rPr>
      <w:b/>
      <w:bCs/>
      <w:lang w:val="nl"/>
    </w:rPr>
  </w:style>
  <w:style w:type="paragraph" w:styleId="Titel">
    <w:name w:val="Title"/>
    <w:basedOn w:val="Standaard"/>
    <w:qFormat/>
    <w:rPr>
      <w:b/>
      <w:bCs/>
      <w:sz w:val="20"/>
      <w:lang w:val="fr-FR"/>
    </w:rPr>
  </w:style>
  <w:style w:type="paragraph" w:styleId="Ondertitel">
    <w:name w:val="Subtitle"/>
    <w:aliases w:val="Subtitel"/>
    <w:basedOn w:val="Koptekst"/>
    <w:qFormat/>
    <w:pPr>
      <w:tabs>
        <w:tab w:val="clear" w:pos="4536"/>
        <w:tab w:val="clear" w:pos="9072"/>
      </w:tabs>
    </w:pPr>
    <w:rPr>
      <w:lang w:val="es-ES_tradnl"/>
    </w:rPr>
  </w:style>
  <w:style w:type="paragraph" w:styleId="Inhopg1">
    <w:name w:val="toc 1"/>
    <w:basedOn w:val="Standaard"/>
    <w:next w:val="Standaard"/>
    <w:autoRedefine/>
    <w:semiHidden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</w:rPr>
  </w:style>
  <w:style w:type="paragraph" w:styleId="Inhopg2">
    <w:name w:val="toc 2"/>
    <w:basedOn w:val="Inhopg1"/>
    <w:next w:val="Standaard"/>
    <w:autoRedefine/>
    <w:semiHidden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semiHidden/>
  </w:style>
  <w:style w:type="paragraph" w:styleId="Inhopg4">
    <w:name w:val="toc 4"/>
    <w:basedOn w:val="Inhopg3"/>
    <w:next w:val="Standaard"/>
    <w:autoRedefine/>
    <w:semiHidden/>
    <w:pPr>
      <w:tabs>
        <w:tab w:val="clear" w:pos="680"/>
        <w:tab w:val="clear" w:pos="8778"/>
        <w:tab w:val="left" w:pos="1701"/>
        <w:tab w:val="right" w:pos="8777"/>
      </w:tabs>
      <w:ind w:left="1701" w:hanging="1021"/>
    </w:pPr>
    <w:rPr>
      <w:i/>
      <w:lang w:val="nl"/>
    </w:rPr>
  </w:style>
  <w:style w:type="paragraph" w:styleId="Inhopg5">
    <w:name w:val="toc 5"/>
    <w:basedOn w:val="Inhopg4"/>
    <w:next w:val="Standaard"/>
    <w:autoRedefine/>
    <w:semiHidden/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character" w:styleId="Hyperlink">
    <w:name w:val="Hyperlink"/>
    <w:rPr>
      <w:color w:val="0000FF"/>
      <w:u w:val="single"/>
    </w:rPr>
  </w:style>
  <w:style w:type="paragraph" w:customStyle="1" w:styleId="versie">
    <w:name w:val="versie"/>
    <w:basedOn w:val="Standaard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pPr>
      <w:numPr>
        <w:numId w:val="3"/>
      </w:numPr>
      <w:tabs>
        <w:tab w:val="clear" w:pos="587"/>
        <w:tab w:val="left" w:pos="680"/>
        <w:tab w:val="left" w:pos="907"/>
      </w:tabs>
      <w:ind w:left="680" w:hanging="226"/>
    </w:pPr>
  </w:style>
  <w:style w:type="paragraph" w:customStyle="1" w:styleId="streepjeInspr">
    <w:name w:val="streepjeInspr"/>
    <w:basedOn w:val="Standaard"/>
    <w:pPr>
      <w:numPr>
        <w:numId w:val="4"/>
      </w:numPr>
      <w:tabs>
        <w:tab w:val="clear" w:pos="587"/>
        <w:tab w:val="left" w:pos="454"/>
        <w:tab w:val="left" w:pos="680"/>
      </w:tabs>
    </w:pPr>
  </w:style>
  <w:style w:type="paragraph" w:styleId="Index1">
    <w:name w:val="index 1"/>
    <w:basedOn w:val="Standaard"/>
    <w:next w:val="Standaard"/>
    <w:autoRedefine/>
    <w:semiHidden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je">
    <w:name w:val="kopje"/>
    <w:basedOn w:val="Standaard"/>
    <w:next w:val="Standaard"/>
    <w:pPr>
      <w:spacing w:before="120" w:line="281" w:lineRule="auto"/>
    </w:pPr>
    <w:rPr>
      <w:b/>
    </w:rPr>
  </w:style>
  <w:style w:type="paragraph" w:customStyle="1" w:styleId="tussenkopje">
    <w:name w:val="tussenkopje"/>
    <w:basedOn w:val="Standaard"/>
    <w:pPr>
      <w:spacing w:before="90" w:line="240" w:lineRule="atLeast"/>
    </w:pPr>
    <w:rPr>
      <w:sz w:val="14"/>
      <w:lang w:val="nl"/>
    </w:rPr>
  </w:style>
  <w:style w:type="paragraph" w:customStyle="1" w:styleId="Kop">
    <w:name w:val="Kop"/>
    <w:basedOn w:val="Kop2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Pr>
      <w:b/>
      <w:bCs/>
      <w:sz w:val="20"/>
      <w:lang w:val="nl"/>
    </w:rPr>
  </w:style>
  <w:style w:type="character" w:customStyle="1" w:styleId="Versie0">
    <w:name w:val="Versi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0"/>
    <w:rPr>
      <w:rFonts w:ascii="Helvetica" w:hAnsi="Helvetica"/>
      <w:sz w:val="18"/>
      <w:lang w:val="nl-NL"/>
    </w:rPr>
  </w:style>
  <w:style w:type="paragraph" w:customStyle="1" w:styleId="Verzendlijst">
    <w:name w:val="Verzendlijst"/>
    <w:basedOn w:val="Standaard"/>
    <w:next w:val="Standaard"/>
    <w:rPr>
      <w:b/>
      <w:sz w:val="20"/>
      <w:lang w:val="nl"/>
    </w:rPr>
  </w:style>
  <w:style w:type="character" w:styleId="Voetnootmarkering">
    <w:name w:val="footnote reference"/>
    <w:semiHidden/>
    <w:rPr>
      <w:vertAlign w:val="superscript"/>
    </w:rPr>
  </w:style>
  <w:style w:type="paragraph" w:styleId="Tekstopmerking">
    <w:name w:val="annotation text"/>
    <w:basedOn w:val="Standaard"/>
    <w:semiHidden/>
    <w:rsid w:val="00E445ED"/>
    <w:pPr>
      <w:widowControl w:val="0"/>
      <w:spacing w:line="240" w:lineRule="auto"/>
    </w:pPr>
    <w:rPr>
      <w:rFonts w:ascii="Courier New" w:hAnsi="Courier New"/>
      <w:kern w:val="0"/>
      <w:sz w:val="20"/>
      <w:lang w:eastAsia="nl-NL"/>
    </w:rPr>
  </w:style>
  <w:style w:type="paragraph" w:styleId="Ballontekst">
    <w:name w:val="Balloon Text"/>
    <w:basedOn w:val="Standaard"/>
    <w:semiHidden/>
    <w:rsid w:val="00E445ED"/>
    <w:pPr>
      <w:spacing w:line="240" w:lineRule="auto"/>
    </w:pPr>
    <w:rPr>
      <w:rFonts w:ascii="Tahoma" w:hAnsi="Tahoma" w:cs="Tahoma"/>
      <w:snapToGrid/>
      <w:kern w:val="0"/>
      <w:sz w:val="16"/>
      <w:szCs w:val="16"/>
      <w:lang w:eastAsia="nl-NL"/>
    </w:rPr>
  </w:style>
  <w:style w:type="paragraph" w:customStyle="1" w:styleId="Style1">
    <w:name w:val="Style 1"/>
    <w:basedOn w:val="Standaard"/>
    <w:rsid w:val="00E445ED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table" w:styleId="Tabelraster">
    <w:name w:val="Table Grid"/>
    <w:basedOn w:val="Standaardtabel"/>
    <w:rsid w:val="00E44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fessioneletabel">
    <w:name w:val="Table Professional"/>
    <w:basedOn w:val="Standaardtabel"/>
    <w:rsid w:val="00093CFA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Verwijzingopmerking">
    <w:name w:val="annotation reference"/>
    <w:semiHidden/>
    <w:rsid w:val="00A254B6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semiHidden/>
    <w:rsid w:val="00F04E05"/>
    <w:pPr>
      <w:widowControl/>
      <w:spacing w:line="280" w:lineRule="atLeast"/>
    </w:pPr>
    <w:rPr>
      <w:rFonts w:ascii="Arial" w:hAnsi="Arial"/>
      <w:b/>
      <w:bCs/>
      <w:kern w:val="28"/>
      <w:lang w:eastAsia="en-US"/>
    </w:rPr>
  </w:style>
  <w:style w:type="character" w:styleId="Zwaar">
    <w:name w:val="Strong"/>
    <w:qFormat/>
    <w:rsid w:val="00857117"/>
    <w:rPr>
      <w:b/>
      <w:bCs/>
    </w:rPr>
  </w:style>
  <w:style w:type="character" w:styleId="Nadruk">
    <w:name w:val="Emphasis"/>
    <w:qFormat/>
    <w:rsid w:val="00857117"/>
    <w:rPr>
      <w:i/>
      <w:iCs/>
    </w:rPr>
  </w:style>
  <w:style w:type="paragraph" w:styleId="Documentstructuur">
    <w:name w:val="Document Map"/>
    <w:basedOn w:val="Standaard"/>
    <w:semiHidden/>
    <w:rsid w:val="004D7494"/>
    <w:pPr>
      <w:shd w:val="clear" w:color="auto" w:fill="000080"/>
    </w:pPr>
    <w:rPr>
      <w:rFonts w:ascii="Tahoma" w:hAnsi="Tahoma" w:cs="Tahoma"/>
      <w:sz w:val="20"/>
    </w:rPr>
  </w:style>
  <w:style w:type="character" w:styleId="GevolgdeHyperlink">
    <w:name w:val="FollowedHyperlink"/>
    <w:rsid w:val="00E035F9"/>
    <w:rPr>
      <w:color w:val="800080"/>
      <w:u w:val="single"/>
    </w:rPr>
  </w:style>
  <w:style w:type="character" w:customStyle="1" w:styleId="VoettekstChar">
    <w:name w:val="Voettekst Char"/>
    <w:link w:val="Voettekst"/>
    <w:rsid w:val="005F7CEA"/>
    <w:rPr>
      <w:rFonts w:ascii="Arial" w:hAnsi="Arial"/>
      <w:snapToGrid w:val="0"/>
      <w:kern w:val="28"/>
      <w:sz w:val="18"/>
      <w:lang w:val="nl-NL" w:eastAsia="en-US" w:bidi="ar-SA"/>
    </w:rPr>
  </w:style>
  <w:style w:type="paragraph" w:styleId="Normaalweb">
    <w:name w:val="Normal (Web)"/>
    <w:basedOn w:val="Standaard"/>
    <w:rsid w:val="005F7CEA"/>
    <w:pPr>
      <w:spacing w:before="100" w:beforeAutospacing="1" w:after="100" w:afterAutospacing="1"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character" w:customStyle="1" w:styleId="tx1">
    <w:name w:val="tx1"/>
    <w:rsid w:val="005F7CEA"/>
    <w:rPr>
      <w:b/>
      <w:bCs/>
    </w:rPr>
  </w:style>
  <w:style w:type="paragraph" w:styleId="Revisie">
    <w:name w:val="Revision"/>
    <w:hidden/>
    <w:uiPriority w:val="99"/>
    <w:semiHidden/>
    <w:rsid w:val="00962848"/>
    <w:rPr>
      <w:rFonts w:ascii="Arial" w:hAnsi="Arial"/>
      <w:snapToGrid w:val="0"/>
      <w:kern w:val="28"/>
      <w:sz w:val="18"/>
      <w:lang w:eastAsia="en-US"/>
    </w:rPr>
  </w:style>
  <w:style w:type="character" w:customStyle="1" w:styleId="Ondertitel1">
    <w:name w:val="Ondertitel1"/>
    <w:rsid w:val="00FC63CF"/>
    <w:rPr>
      <w:rFonts w:ascii="Arial" w:hAnsi="Arial"/>
      <w:b/>
      <w:color w:val="007EA9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126F4-ED20-4132-907C-1E2D03D4D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2975</Words>
  <Characters>16367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19304</CharactersWithSpaces>
  <SharedDoc>false</SharedDoc>
  <HLinks>
    <vt:vector size="72" baseType="variant"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_Toc411258186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_Toc411258185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_Toc411258184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_Toc411258183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_Toc411258182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_Toc411258181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_Toc411258180</vt:lpwstr>
      </vt:variant>
      <vt:variant>
        <vt:i4>1769521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_Toc411258179</vt:lpwstr>
      </vt:variant>
      <vt:variant>
        <vt:i4>1769521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_Toc411258178</vt:lpwstr>
      </vt:variant>
      <vt:variant>
        <vt:i4>1769521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_Toc411258177</vt:lpwstr>
      </vt:variant>
      <vt:variant>
        <vt:i4>1769521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_Toc411258176</vt:lpwstr>
      </vt:variant>
      <vt:variant>
        <vt:i4>1769521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_Toc411258175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Kadaster IT/RZ/AA/IE</dc:creator>
  <cp:keywords/>
  <dc:description/>
  <cp:lastModifiedBy>Groot, Karina de</cp:lastModifiedBy>
  <cp:revision>18</cp:revision>
  <cp:lastPrinted>2014-01-06T13:49:00Z</cp:lastPrinted>
  <dcterms:created xsi:type="dcterms:W3CDTF">2024-11-07T09:10:00Z</dcterms:created>
  <dcterms:modified xsi:type="dcterms:W3CDTF">2025-01-16T13:42:00Z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Versie">
    <vt:lpwstr>2.4</vt:lpwstr>
  </property>
  <property fmtid="{D5CDD505-2E9C-101B-9397-08002B2CF9AE}" pid="4" name="Datum">
    <vt:filetime>2011-08-29T22:00:00Z</vt:filetime>
  </property>
  <property fmtid="{D5CDD505-2E9C-101B-9397-08002B2CF9AE}" pid="5" name="_AdHocReviewCycleID">
    <vt:i4>878071496</vt:i4>
  </property>
  <property fmtid="{D5CDD505-2E9C-101B-9397-08002B2CF9AE}" pid="6" name="_EmailSubject">
    <vt:lpwstr>tekstblokken</vt:lpwstr>
  </property>
  <property fmtid="{D5CDD505-2E9C-101B-9397-08002B2CF9AE}" pid="7" name="_AuthorEmail">
    <vt:lpwstr>Henny.vanNoort@kadaster.nl</vt:lpwstr>
  </property>
  <property fmtid="{D5CDD505-2E9C-101B-9397-08002B2CF9AE}" pid="8" name="_AuthorEmailDisplayName">
    <vt:lpwstr>Noort, Henny van</vt:lpwstr>
  </property>
  <property fmtid="{D5CDD505-2E9C-101B-9397-08002B2CF9AE}" pid="9" name="_PreviousAdHocReviewCycleID">
    <vt:i4>920419516</vt:i4>
  </property>
  <property fmtid="{D5CDD505-2E9C-101B-9397-08002B2CF9AE}" pid="10" name="_ReviewingToolsShownOnce">
    <vt:lpwstr/>
  </property>
  <property fmtid="{D5CDD505-2E9C-101B-9397-08002B2CF9AE}" pid="11" name="propAfbeelding">
    <vt:lpwstr>Verwijderd</vt:lpwstr>
  </property>
</Properties>
</file>