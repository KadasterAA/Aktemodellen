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A14D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6516CD32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4979EA1A" w14:textId="77777777" w:rsidR="003228A3" w:rsidRDefault="003228A3"/>
        </w:tc>
      </w:tr>
      <w:tr w:rsidR="003228A3" w14:paraId="2197F8CF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36CAEAA1" w14:textId="77777777" w:rsidR="003228A3" w:rsidRDefault="003228A3"/>
        </w:tc>
      </w:tr>
      <w:tr w:rsidR="003228A3" w:rsidRPr="00343045" w14:paraId="13323DF8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5E30DA44" w14:textId="32C00D26" w:rsidR="003228A3" w:rsidRPr="00343045" w:rsidRDefault="00AD70DE">
            <w:pPr>
              <w:pStyle w:val="Eenheid"/>
            </w:pPr>
            <w:bookmarkStart w:id="0" w:name="bmDirectie"/>
            <w:bookmarkEnd w:id="0"/>
            <w:r w:rsidRPr="005245F2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Directie Beheer en Ontwikkeling</w:t>
            </w:r>
            <w:r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 </w:t>
            </w:r>
            <w:r w:rsidRPr="005245F2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Informatietechnologie</w:t>
            </w:r>
            <w:r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 (BOI)</w:t>
            </w:r>
          </w:p>
        </w:tc>
      </w:tr>
      <w:tr w:rsidR="003228A3" w:rsidRPr="00343045" w14:paraId="10E790F0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09800FB7" w14:textId="0CC528B3" w:rsidR="003228A3" w:rsidRPr="00343045" w:rsidRDefault="003228A3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3228A3" w:rsidRPr="00343045" w14:paraId="5F83A530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1EAFF62B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37AD24C1" w14:textId="77777777" w:rsidTr="003A56B6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58650CE9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13F02E01" w14:textId="77777777" w:rsidTr="003A56B6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867DF5A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240DABF8" w14:textId="77777777" w:rsidTr="003A56B6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00219995" w14:textId="77777777" w:rsidR="003228A3" w:rsidRPr="00343045" w:rsidRDefault="003228A3"/>
        </w:tc>
      </w:tr>
      <w:tr w:rsidR="003228A3" w:rsidRPr="00343045" w14:paraId="5E2ACB8B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3B8AFD78" w14:textId="01C7F02A" w:rsidR="003228A3" w:rsidRPr="00343045" w:rsidRDefault="00D3798A">
            <w:pPr>
              <w:pStyle w:val="Titel"/>
              <w:spacing w:line="240" w:lineRule="auto"/>
              <w:rPr>
                <w:lang w:val="nl-NL"/>
              </w:rPr>
            </w:pPr>
            <w:bookmarkStart w:id="3" w:name="Titel"/>
            <w:r>
              <w:rPr>
                <w:lang w:val="nl-NL"/>
              </w:rPr>
              <w:t xml:space="preserve">Toelichting </w:t>
            </w:r>
            <w:ins w:id="4" w:author="Groot, Karina de" w:date="2024-08-08T15:09:00Z" w16du:dateUtc="2024-08-08T13:09:00Z">
              <w:r w:rsidR="002B3BC1">
                <w:rPr>
                  <w:lang w:val="nl-NL"/>
                </w:rPr>
                <w:t>VVE-</w:t>
              </w:r>
            </w:ins>
            <w:r w:rsidR="000865A5">
              <w:rPr>
                <w:lang w:val="nl-NL"/>
              </w:rPr>
              <w:t xml:space="preserve">Tekstblok </w:t>
            </w:r>
            <w:r w:rsidR="00F46A06">
              <w:rPr>
                <w:lang w:val="nl-NL"/>
              </w:rPr>
              <w:t>– Natuurlijk persoon</w:t>
            </w:r>
            <w:r>
              <w:rPr>
                <w:lang w:val="nl-NL"/>
              </w:rPr>
              <w:t xml:space="preserve"> v</w:t>
            </w:r>
            <w:del w:id="5" w:author="Groot, Karina de" w:date="2024-08-08T15:09:00Z" w16du:dateUtc="2024-08-08T13:09:00Z">
              <w:r w:rsidR="0051287B" w:rsidDel="002B3BC1">
                <w:rPr>
                  <w:lang w:val="nl-NL"/>
                </w:rPr>
                <w:delText>1</w:delText>
              </w:r>
            </w:del>
            <w:ins w:id="6" w:author="Groot, Karina de" w:date="2024-08-08T15:09:00Z" w16du:dateUtc="2024-08-08T13:09:00Z">
              <w:r w:rsidR="002B3BC1">
                <w:rPr>
                  <w:lang w:val="nl-NL"/>
                </w:rPr>
                <w:t>2</w:t>
              </w:r>
            </w:ins>
            <w:r w:rsidR="0051287B">
              <w:rPr>
                <w:lang w:val="nl-NL"/>
              </w:rPr>
              <w:t>.0</w:t>
            </w:r>
            <w:bookmarkEnd w:id="3"/>
            <w:del w:id="7" w:author="Groot, Karina de" w:date="2024-08-08T17:02:00Z" w16du:dateUtc="2024-08-08T15:02:00Z">
              <w:r w:rsidR="00E11C73" w:rsidDel="00C40013">
                <w:rPr>
                  <w:lang w:val="nl-NL"/>
                </w:rPr>
                <w:delText xml:space="preserve"> -nieuw</w:delText>
              </w:r>
            </w:del>
          </w:p>
        </w:tc>
      </w:tr>
      <w:tr w:rsidR="003228A3" w:rsidRPr="00343045" w14:paraId="75EF67E4" w14:textId="77777777" w:rsidTr="003A56B6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2ACF835E" w14:textId="77777777" w:rsidR="003228A3" w:rsidRPr="00343045" w:rsidRDefault="003228A3"/>
        </w:tc>
      </w:tr>
      <w:tr w:rsidR="003228A3" w:rsidRPr="00343045" w14:paraId="292BA9F8" w14:textId="77777777" w:rsidTr="003A56B6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7C717F40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8" w:name="bmSubtitel"/>
            <w:bookmarkEnd w:id="8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0DDD75E1" w14:textId="77777777" w:rsidTr="003A56B6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0B246258" w14:textId="77777777" w:rsidR="003228A3" w:rsidRPr="00343045" w:rsidRDefault="003228A3"/>
        </w:tc>
      </w:tr>
      <w:tr w:rsidR="002F4961" w:rsidRPr="00343045" w14:paraId="0E9F6E6E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3FFFD27" w14:textId="77777777" w:rsidR="002F4961" w:rsidRPr="00343045" w:rsidRDefault="002F496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2F4961" w:rsidRPr="00343045" w14:paraId="096B9E81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155C1A5A" w14:textId="098030AC" w:rsidR="002F4961" w:rsidRPr="00343045" w:rsidRDefault="002B3BC1" w:rsidP="002F4961">
            <w:ins w:id="9" w:author="Groot, Karina de" w:date="2024-08-08T15:10:00Z" w16du:dateUtc="2024-08-08T13:10:00Z">
              <w:r>
                <w:t>2</w:t>
              </w:r>
            </w:ins>
            <w:del w:id="10" w:author="Groot, Karina de" w:date="2024-08-08T15:09:00Z" w16du:dateUtc="2024-08-08T13:09:00Z">
              <w:r w:rsidR="00AD70DE" w:rsidDel="002B3BC1">
                <w:delText>1</w:delText>
              </w:r>
            </w:del>
            <w:r w:rsidR="00AD70DE">
              <w:t>.0</w:t>
            </w:r>
          </w:p>
        </w:tc>
      </w:tr>
      <w:tr w:rsidR="003228A3" w:rsidRPr="00343045" w14:paraId="716B18C7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0AC69FF" w14:textId="319FFCF2" w:rsidR="003228A3" w:rsidRPr="00343045" w:rsidRDefault="003228A3">
            <w:pPr>
              <w:pStyle w:val="tussenkopje"/>
              <w:rPr>
                <w:lang w:val="nl-NL"/>
              </w:rPr>
            </w:pPr>
          </w:p>
        </w:tc>
      </w:tr>
      <w:tr w:rsidR="003228A3" w:rsidRPr="00A72194" w14:paraId="2D2C2548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62A3B27" w14:textId="77777777" w:rsidR="002A010E" w:rsidRPr="00A72194" w:rsidRDefault="002A010E" w:rsidP="005F7CEA">
            <w:pPr>
              <w:rPr>
                <w:lang w:val="en-GB"/>
              </w:rPr>
            </w:pPr>
            <w:bookmarkStart w:id="11" w:name="bmAuteurs"/>
            <w:bookmarkEnd w:id="11"/>
          </w:p>
        </w:tc>
      </w:tr>
      <w:tr w:rsidR="003228A3" w:rsidRPr="00A72194" w14:paraId="1A048537" w14:textId="77777777" w:rsidTr="003A56B6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119EF408" w14:textId="77777777" w:rsidR="003228A3" w:rsidRPr="00A72194" w:rsidRDefault="003228A3">
            <w:pPr>
              <w:rPr>
                <w:lang w:val="en-GB"/>
              </w:rPr>
            </w:pPr>
          </w:p>
        </w:tc>
      </w:tr>
    </w:tbl>
    <w:p w14:paraId="3A774C33" w14:textId="77777777" w:rsidR="003228A3" w:rsidRPr="00A72194" w:rsidRDefault="003228A3">
      <w:pPr>
        <w:rPr>
          <w:lang w:val="en-GB"/>
        </w:rPr>
        <w:sectPr w:rsidR="003228A3" w:rsidRPr="00A72194" w:rsidSect="004858DF">
          <w:headerReference w:type="first" r:id="rId7"/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76F08510" w14:textId="77777777" w:rsidTr="003A56B6">
        <w:trPr>
          <w:trHeight w:hRule="exact" w:val="332"/>
        </w:trPr>
        <w:tc>
          <w:tcPr>
            <w:tcW w:w="5173" w:type="dxa"/>
            <w:vAlign w:val="bottom"/>
          </w:tcPr>
          <w:p w14:paraId="1C1BF0C5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bookmarkStart w:id="12" w:name="bmOpdrachtgever"/>
            <w:bookmarkStart w:id="13" w:name="bmStatus"/>
            <w:bookmarkStart w:id="14" w:name="bmVerspreiding"/>
            <w:bookmarkEnd w:id="12"/>
            <w:bookmarkEnd w:id="13"/>
            <w:bookmarkEnd w:id="14"/>
            <w:r w:rsidRPr="00343045">
              <w:lastRenderedPageBreak/>
              <w:t>Versiehistorie</w:t>
            </w:r>
          </w:p>
        </w:tc>
      </w:tr>
    </w:tbl>
    <w:p w14:paraId="042DAC4E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45ADF416" w14:textId="77777777" w:rsidTr="003A56B6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737D89E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647E0CA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2B821AF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7CF10732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23DBF" w:rsidRPr="003A56B6" w14:paraId="1F6E46F8" w14:textId="77777777" w:rsidTr="003A56B6">
        <w:tc>
          <w:tcPr>
            <w:tcW w:w="779" w:type="dxa"/>
          </w:tcPr>
          <w:p w14:paraId="3D79D1A0" w14:textId="2823D95C" w:rsidR="00A23DBF" w:rsidRPr="003A56B6" w:rsidRDefault="00E11C73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bookmarkStart w:id="15" w:name="bmVersie"/>
            <w:bookmarkEnd w:id="15"/>
            <w:r>
              <w:rPr>
                <w:rStyle w:val="Versieopmaak"/>
                <w:sz w:val="16"/>
                <w:szCs w:val="16"/>
              </w:rPr>
              <w:t>1.0</w:t>
            </w:r>
          </w:p>
        </w:tc>
        <w:tc>
          <w:tcPr>
            <w:tcW w:w="1701" w:type="dxa"/>
          </w:tcPr>
          <w:p w14:paraId="056BB49B" w14:textId="61D61D3A" w:rsidR="00A23DBF" w:rsidRPr="003A56B6" w:rsidRDefault="00E11C73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8 februari 2024</w:t>
            </w:r>
          </w:p>
        </w:tc>
        <w:tc>
          <w:tcPr>
            <w:tcW w:w="1985" w:type="dxa"/>
          </w:tcPr>
          <w:p w14:paraId="0FFC4ABF" w14:textId="118969DF" w:rsidR="00A23DBF" w:rsidRPr="003A56B6" w:rsidRDefault="00E11C73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BOI/BSU2/Team 2/AA</w:t>
            </w:r>
          </w:p>
        </w:tc>
        <w:tc>
          <w:tcPr>
            <w:tcW w:w="4394" w:type="dxa"/>
          </w:tcPr>
          <w:p w14:paraId="70A47920" w14:textId="77777777" w:rsidR="00E11C73" w:rsidRPr="00F308F7" w:rsidRDefault="00E11C73" w:rsidP="00E11C7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b/>
                <w:bCs/>
                <w:szCs w:val="18"/>
              </w:rPr>
              <w:t>AA-6258:</w:t>
            </w:r>
            <w:r w:rsidRPr="00F308F7">
              <w:rPr>
                <w:rFonts w:cs="Arial"/>
                <w:szCs w:val="18"/>
              </w:rPr>
              <w:t xml:space="preserve"> TB specifiek gemaakt tbv Verklaring van Erfrecht. Het tekstblok zelf is tekstueel niet aangepast</w:t>
            </w:r>
            <w:r>
              <w:rPr>
                <w:rFonts w:cs="Arial"/>
                <w:szCs w:val="18"/>
              </w:rPr>
              <w:t>.</w:t>
            </w:r>
          </w:p>
          <w:p w14:paraId="70C7C1A6" w14:textId="77777777" w:rsidR="00E11C73" w:rsidRPr="00F308F7" w:rsidRDefault="00E11C73" w:rsidP="00E11C7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szCs w:val="18"/>
              </w:rPr>
              <w:t>Wijzigingen tov orginele TB:</w:t>
            </w:r>
          </w:p>
          <w:p w14:paraId="1B3FC3F1" w14:textId="77777777" w:rsidR="00E11C73" w:rsidRPr="00F308F7" w:rsidRDefault="00E11C73" w:rsidP="00E11C73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Namespaces verwijder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F308F7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784CC59F" w14:textId="15919D7E" w:rsidR="00E11C73" w:rsidRPr="00F308F7" w:rsidRDefault="00E11C73" w:rsidP="00E11C73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Tagna</w:t>
            </w:r>
            <w:r w:rsidR="00380E8C">
              <w:rPr>
                <w:rFonts w:ascii="Arial" w:hAnsi="Arial" w:cs="Arial"/>
                <w:sz w:val="18"/>
                <w:szCs w:val="18"/>
              </w:rPr>
              <w:t>men</w:t>
            </w:r>
            <w:r w:rsidRPr="00F308F7">
              <w:rPr>
                <w:rFonts w:ascii="Arial" w:hAnsi="Arial" w:cs="Arial"/>
                <w:sz w:val="18"/>
                <w:szCs w:val="18"/>
              </w:rPr>
              <w:t xml:space="preserve"> beginnen met kleine letters</w:t>
            </w:r>
          </w:p>
          <w:p w14:paraId="5CCC29D9" w14:textId="0BDECB39" w:rsidR="00A23DBF" w:rsidRPr="0020660E" w:rsidRDefault="00E11C73" w:rsidP="0066147E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Alleen GBA_ingezetene</w:t>
            </w:r>
            <w:r w:rsidR="00F71690">
              <w:rPr>
                <w:rFonts w:ascii="Arial" w:hAnsi="Arial" w:cs="Arial"/>
                <w:sz w:val="18"/>
                <w:szCs w:val="18"/>
              </w:rPr>
              <w:t xml:space="preserve"> gebruiken</w:t>
            </w:r>
          </w:p>
        </w:tc>
      </w:tr>
      <w:tr w:rsidR="00161021" w:rsidRPr="003A56B6" w14:paraId="0C9E6B21" w14:textId="77777777" w:rsidTr="003A56B6">
        <w:tc>
          <w:tcPr>
            <w:tcW w:w="779" w:type="dxa"/>
          </w:tcPr>
          <w:p w14:paraId="64A56977" w14:textId="39EE72BF" w:rsidR="00161021" w:rsidRPr="003A56B6" w:rsidRDefault="0077755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ins w:id="16" w:author="Groot, Karina de" w:date="2024-08-08T17:01:00Z" w16du:dateUtc="2024-08-08T15:01:00Z">
              <w:r>
                <w:rPr>
                  <w:rStyle w:val="Versieopmaak"/>
                  <w:sz w:val="16"/>
                  <w:szCs w:val="16"/>
                </w:rPr>
                <w:t>2</w:t>
              </w:r>
              <w:r w:rsidRPr="00777550">
                <w:rPr>
                  <w:rStyle w:val="Versieopmaak"/>
                  <w:sz w:val="16"/>
                  <w:szCs w:val="16"/>
                  <w:rPrChange w:id="17" w:author="Groot, Karina de" w:date="2024-08-08T17:01:00Z" w16du:dateUtc="2024-08-08T15:01:00Z">
                    <w:rPr>
                      <w:rStyle w:val="Versieopmaak"/>
                    </w:rPr>
                  </w:rPrChange>
                </w:rPr>
                <w:t>.0</w:t>
              </w:r>
            </w:ins>
          </w:p>
        </w:tc>
        <w:tc>
          <w:tcPr>
            <w:tcW w:w="1701" w:type="dxa"/>
          </w:tcPr>
          <w:p w14:paraId="38CBDE1C" w14:textId="60EE39A5" w:rsidR="00161021" w:rsidRPr="003A56B6" w:rsidRDefault="00D72335">
            <w:pPr>
              <w:rPr>
                <w:rStyle w:val="Datumopmaakprofiel"/>
                <w:sz w:val="16"/>
                <w:szCs w:val="16"/>
              </w:rPr>
            </w:pPr>
            <w:ins w:id="18" w:author="Groot, Karina de" w:date="2024-08-08T17:01:00Z" w16du:dateUtc="2024-08-08T15:01:00Z">
              <w:r>
                <w:rPr>
                  <w:rStyle w:val="Datumopmaakprofiel"/>
                  <w:sz w:val="16"/>
                  <w:szCs w:val="16"/>
                </w:rPr>
                <w:t>8</w:t>
              </w:r>
              <w:r>
                <w:rPr>
                  <w:rStyle w:val="Datumopmaakprofiel"/>
                </w:rPr>
                <w:t xml:space="preserve"> augustus 2024</w:t>
              </w:r>
            </w:ins>
          </w:p>
        </w:tc>
        <w:tc>
          <w:tcPr>
            <w:tcW w:w="1985" w:type="dxa"/>
          </w:tcPr>
          <w:p w14:paraId="0014B6E3" w14:textId="3959A7E1" w:rsidR="00161021" w:rsidRPr="003A56B6" w:rsidRDefault="00D72335" w:rsidP="00136E60">
            <w:pPr>
              <w:rPr>
                <w:sz w:val="16"/>
                <w:szCs w:val="16"/>
                <w:lang w:val="en-GB"/>
              </w:rPr>
            </w:pPr>
            <w:ins w:id="19" w:author="Groot, Karina de" w:date="2024-08-08T17:01:00Z" w16du:dateUtc="2024-08-08T15:01:00Z">
              <w:r>
                <w:rPr>
                  <w:sz w:val="16"/>
                  <w:szCs w:val="16"/>
                </w:rPr>
                <w:t>BOI/BSU2/Team 2/AA</w:t>
              </w:r>
            </w:ins>
          </w:p>
        </w:tc>
        <w:tc>
          <w:tcPr>
            <w:tcW w:w="4394" w:type="dxa"/>
          </w:tcPr>
          <w:p w14:paraId="35B8C65B" w14:textId="6AA8596C" w:rsidR="00161021" w:rsidRPr="003A56B6" w:rsidRDefault="00D72335" w:rsidP="00136E60">
            <w:pPr>
              <w:rPr>
                <w:sz w:val="16"/>
                <w:szCs w:val="16"/>
              </w:rPr>
            </w:pPr>
            <w:ins w:id="20" w:author="Groot, Karina de" w:date="2024-08-08T17:01:00Z" w16du:dateUtc="2024-08-08T15:01:00Z">
              <w:r>
                <w:rPr>
                  <w:sz w:val="16"/>
                  <w:szCs w:val="16"/>
                </w:rPr>
                <w:t>Tekstblokken hernoemd.</w:t>
              </w:r>
            </w:ins>
          </w:p>
        </w:tc>
      </w:tr>
      <w:tr w:rsidR="001E6DE1" w:rsidRPr="003A56B6" w14:paraId="0065B9D1" w14:textId="77777777" w:rsidTr="003A56B6">
        <w:tc>
          <w:tcPr>
            <w:tcW w:w="779" w:type="dxa"/>
          </w:tcPr>
          <w:p w14:paraId="3480787A" w14:textId="51A5221C" w:rsidR="001E6DE1" w:rsidRPr="003A56B6" w:rsidRDefault="001E6DE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9AAF98" w14:textId="3CC7A699" w:rsidR="001E6DE1" w:rsidRPr="003A56B6" w:rsidRDefault="001E6DE1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C4F3ACE" w14:textId="7FD3EA49" w:rsidR="001E6DE1" w:rsidRPr="003A56B6" w:rsidRDefault="001E6DE1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14:paraId="768FA97B" w14:textId="47800993" w:rsidR="001E6DE1" w:rsidRPr="003A56B6" w:rsidRDefault="001E6DE1" w:rsidP="00136E60">
            <w:pPr>
              <w:rPr>
                <w:sz w:val="16"/>
                <w:szCs w:val="16"/>
              </w:rPr>
            </w:pPr>
          </w:p>
        </w:tc>
      </w:tr>
      <w:tr w:rsidR="00C03609" w:rsidRPr="003A56B6" w14:paraId="7AF600F6" w14:textId="77777777" w:rsidTr="003A56B6">
        <w:tc>
          <w:tcPr>
            <w:tcW w:w="779" w:type="dxa"/>
          </w:tcPr>
          <w:p w14:paraId="59962A37" w14:textId="133F3130" w:rsidR="00C03609" w:rsidRPr="003A56B6" w:rsidRDefault="00C0360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0DE6F06" w14:textId="7DBA5159" w:rsidR="00C03609" w:rsidRPr="003A56B6" w:rsidRDefault="00C03609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05628C0" w14:textId="5E859000" w:rsidR="00C03609" w:rsidRPr="003A56B6" w:rsidRDefault="00C03609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14:paraId="24661310" w14:textId="79A82CA1" w:rsidR="00C03609" w:rsidRPr="003A56B6" w:rsidRDefault="00C03609" w:rsidP="00136E60">
            <w:pPr>
              <w:rPr>
                <w:sz w:val="16"/>
                <w:szCs w:val="16"/>
              </w:rPr>
            </w:pPr>
          </w:p>
        </w:tc>
      </w:tr>
      <w:tr w:rsidR="00C562D9" w:rsidRPr="003A56B6" w14:paraId="66813BDF" w14:textId="77777777" w:rsidTr="003A56B6">
        <w:tc>
          <w:tcPr>
            <w:tcW w:w="779" w:type="dxa"/>
          </w:tcPr>
          <w:p w14:paraId="4A8FC764" w14:textId="6CA424AE" w:rsidR="00C562D9" w:rsidRPr="003A56B6" w:rsidRDefault="00C562D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8E12212" w14:textId="2A9A3072" w:rsidR="00C562D9" w:rsidRDefault="00C562D9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3FE4BEBE" w14:textId="5BBDDB9E" w:rsidR="00C562D9" w:rsidRPr="003A56B6" w:rsidRDefault="00C562D9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14:paraId="45764D53" w14:textId="2BA01D2E" w:rsidR="00C562D9" w:rsidRPr="009D6B62" w:rsidRDefault="00C562D9" w:rsidP="00136E60">
            <w:pPr>
              <w:rPr>
                <w:sz w:val="16"/>
                <w:szCs w:val="16"/>
              </w:rPr>
            </w:pPr>
          </w:p>
        </w:tc>
      </w:tr>
    </w:tbl>
    <w:p w14:paraId="06E2C83C" w14:textId="77777777" w:rsidR="005F7CEA" w:rsidRPr="00C03609" w:rsidRDefault="005F7CEA" w:rsidP="00136E60">
      <w:pPr>
        <w:tabs>
          <w:tab w:val="left" w:pos="779"/>
          <w:tab w:val="left" w:pos="2480"/>
          <w:tab w:val="left" w:pos="4465"/>
        </w:tabs>
      </w:pPr>
    </w:p>
    <w:p w14:paraId="452860B1" w14:textId="77777777" w:rsidR="003228A3" w:rsidRPr="00C03609" w:rsidRDefault="003228A3" w:rsidP="006A54DC"/>
    <w:p w14:paraId="3912374D" w14:textId="77777777" w:rsidR="003228A3" w:rsidRPr="00C03609" w:rsidRDefault="003228A3">
      <w:pPr>
        <w:sectPr w:rsidR="003228A3" w:rsidRPr="00C03609" w:rsidSect="004858DF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0AE04604" w14:textId="77777777" w:rsidR="003228A3" w:rsidRPr="00C03609" w:rsidRDefault="003228A3"/>
    <w:p w14:paraId="58EAAE0A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E23A461" w14:textId="77777777" w:rsidR="003228A3" w:rsidRPr="00343045" w:rsidRDefault="003228A3"/>
    <w:bookmarkStart w:id="23" w:name="bmInhoudsopgave"/>
    <w:bookmarkEnd w:id="23"/>
    <w:p w14:paraId="7865E28B" w14:textId="77777777" w:rsidR="002F4961" w:rsidRDefault="006D5D77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60715526" w:history="1">
        <w:r w:rsidR="002F4961" w:rsidRPr="004419A5">
          <w:rPr>
            <w:rStyle w:val="Hyperlink"/>
          </w:rPr>
          <w:t>1</w:t>
        </w:r>
        <w:r w:rsidR="002F4961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Inleiding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_Toc360715526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77B0EF5F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7" w:history="1">
        <w:r w:rsidR="002F4961" w:rsidRPr="004419A5">
          <w:rPr>
            <w:rStyle w:val="Hyperlink"/>
            <w:bCs/>
            <w:lang w:val="en-US"/>
          </w:rPr>
          <w:t>1.1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  <w:bCs/>
            <w:lang w:val="en-US"/>
          </w:rPr>
          <w:t>Algemeen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_Toc360715527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59DBF989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8" w:history="1">
        <w:r w:rsidR="002F4961" w:rsidRPr="004419A5">
          <w:rPr>
            <w:rStyle w:val="Hyperlink"/>
          </w:rPr>
          <w:t>1.2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Natuurlijk persoon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_Toc360715528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6700D781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9" w:history="1">
        <w:r w:rsidR="002F4961" w:rsidRPr="004419A5">
          <w:rPr>
            <w:rStyle w:val="Hyperlink"/>
          </w:rPr>
          <w:t>1.3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Tekstfragment (volledig)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_Toc360715529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26586ECB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30" w:history="1">
        <w:r w:rsidR="002F4961" w:rsidRPr="004419A5">
          <w:rPr>
            <w:rStyle w:val="Hyperlink"/>
            <w:lang w:val="en-US"/>
          </w:rPr>
          <w:t>1.4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  <w:lang w:val="en-US"/>
          </w:rPr>
          <w:t>Toelichting en Mapping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_Toc360715530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299F300C" w14:textId="77777777" w:rsidR="003228A3" w:rsidRPr="00343045" w:rsidRDefault="006D5D77">
      <w:r>
        <w:rPr>
          <w:b/>
          <w:bCs/>
          <w:noProof/>
        </w:rPr>
        <w:fldChar w:fldCharType="end"/>
      </w:r>
    </w:p>
    <w:p w14:paraId="5B030F14" w14:textId="77777777" w:rsidR="003228A3" w:rsidRPr="00343045" w:rsidRDefault="003228A3"/>
    <w:p w14:paraId="1F66607D" w14:textId="77777777" w:rsidR="003228A3" w:rsidRPr="00343045" w:rsidRDefault="003228A3">
      <w:pPr>
        <w:sectPr w:rsidR="003228A3" w:rsidRPr="00343045" w:rsidSect="004858DF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3590564E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24" w:name="bmStartpunt"/>
      <w:bookmarkStart w:id="25" w:name="_Toc498316301"/>
      <w:bookmarkStart w:id="26" w:name="_Toc20728828"/>
      <w:bookmarkStart w:id="27" w:name="_Toc360715526"/>
      <w:bookmarkStart w:id="28" w:name="_Toc179181706"/>
      <w:bookmarkEnd w:id="24"/>
      <w:bookmarkEnd w:id="25"/>
      <w:bookmarkEnd w:id="26"/>
      <w:r w:rsidRPr="00343045">
        <w:rPr>
          <w:lang w:val="nl-NL"/>
        </w:rPr>
        <w:lastRenderedPageBreak/>
        <w:t>Inleiding</w:t>
      </w:r>
      <w:bookmarkEnd w:id="27"/>
    </w:p>
    <w:p w14:paraId="7D4BBF54" w14:textId="77777777" w:rsidR="004339D3" w:rsidRDefault="004339D3" w:rsidP="004339D3">
      <w:pPr>
        <w:pStyle w:val="Kop2"/>
        <w:rPr>
          <w:bCs/>
          <w:sz w:val="20"/>
          <w:lang w:val="en-US"/>
        </w:rPr>
      </w:pPr>
      <w:bookmarkStart w:id="29" w:name="_Toc249429475"/>
      <w:bookmarkStart w:id="30" w:name="_Toc250981079"/>
      <w:bookmarkStart w:id="31" w:name="_Toc249427720"/>
      <w:bookmarkStart w:id="32" w:name="_Toc249424855"/>
      <w:bookmarkStart w:id="33" w:name="_Toc360715527"/>
      <w:bookmarkEnd w:id="29"/>
      <w:bookmarkEnd w:id="30"/>
      <w:r>
        <w:rPr>
          <w:bCs/>
          <w:sz w:val="20"/>
          <w:lang w:val="en-US"/>
        </w:rPr>
        <w:t>Algemeen</w:t>
      </w:r>
      <w:bookmarkEnd w:id="31"/>
      <w:bookmarkEnd w:id="32"/>
      <w:bookmarkEnd w:id="33"/>
    </w:p>
    <w:p w14:paraId="7E92666D" w14:textId="77777777" w:rsidR="00F71690" w:rsidRDefault="004339D3" w:rsidP="00F71690">
      <w:pPr>
        <w:pStyle w:val="Plattetekst"/>
      </w:pPr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B816FF">
        <w:t>,</w:t>
      </w:r>
      <w:r>
        <w:t xml:space="preserve"> zijn in dat document toegelicht. </w:t>
      </w:r>
    </w:p>
    <w:p w14:paraId="3FAF8BC8" w14:textId="488B3BFF" w:rsidR="00F71690" w:rsidRDefault="00F71690" w:rsidP="00F71690">
      <w:pPr>
        <w:pStyle w:val="Plattetekst"/>
      </w:pPr>
      <w:r>
        <w:t>Deze versie van de Toelcihting is uitsluitend te gebruiken voor de akte Verklaring van Erfrecht. Dit omdat deze akte een eigen XSD (</w:t>
      </w:r>
      <w:r w:rsidRPr="00DE5423">
        <w:rPr>
          <w:b/>
          <w:bCs/>
        </w:rPr>
        <w:t>VVE-WettelijkeVerdeling-</w:t>
      </w:r>
      <w:ins w:id="34" w:author="Groot, Karina de" w:date="2024-08-08T17:05:00Z" w16du:dateUtc="2024-08-08T15:05:00Z">
        <w:r w:rsidR="00466265">
          <w:rPr>
            <w:b/>
            <w:bCs/>
          </w:rPr>
          <w:t>2</w:t>
        </w:r>
      </w:ins>
      <w:del w:id="35" w:author="Groot, Karina de" w:date="2024-08-08T17:05:00Z" w16du:dateUtc="2024-08-08T15:05:00Z">
        <w:r w:rsidRPr="00DE5423" w:rsidDel="00466265">
          <w:rPr>
            <w:b/>
            <w:bCs/>
          </w:rPr>
          <w:delText>1</w:delText>
        </w:r>
      </w:del>
      <w:r w:rsidRPr="00DE5423">
        <w:rPr>
          <w:b/>
          <w:bCs/>
        </w:rPr>
        <w:t>.0</w:t>
      </w:r>
      <w:r>
        <w:t>) heeft die in zijn geheel afwijkt van de standaard XSD(</w:t>
      </w:r>
      <w:r w:rsidRPr="0047722B">
        <w:t>StukAlgemeen-12.0.0</w:t>
      </w:r>
      <w:r>
        <w:t>).</w:t>
      </w:r>
    </w:p>
    <w:p w14:paraId="5DF80747" w14:textId="4C9250D2" w:rsidR="004339D3" w:rsidRDefault="004339D3" w:rsidP="004339D3"/>
    <w:p w14:paraId="0F3C221C" w14:textId="77777777" w:rsidR="004339D3" w:rsidRDefault="004339D3" w:rsidP="00662092"/>
    <w:p w14:paraId="10F5548E" w14:textId="77777777" w:rsidR="006D5D77" w:rsidRDefault="006D5D77" w:rsidP="006D5D77">
      <w:pPr>
        <w:pStyle w:val="Kop2"/>
      </w:pPr>
      <w:bookmarkStart w:id="36" w:name="_Toc360715528"/>
      <w:r>
        <w:t>Natuurlijk persoon</w:t>
      </w:r>
      <w:bookmarkEnd w:id="36"/>
    </w:p>
    <w:p w14:paraId="2EB990E5" w14:textId="77777777" w:rsidR="003B66CD" w:rsidRDefault="003B66CD" w:rsidP="006D5D77">
      <w:pPr>
        <w:rPr>
          <w:lang w:val="nl"/>
        </w:rPr>
      </w:pPr>
      <w:r>
        <w:rPr>
          <w:lang w:val="nl"/>
        </w:rPr>
        <w:t xml:space="preserve">Naam en </w:t>
      </w:r>
      <w:r w:rsidR="00B816FF">
        <w:rPr>
          <w:lang w:val="nl"/>
        </w:rPr>
        <w:t>geboorte</w:t>
      </w:r>
      <w:r>
        <w:rPr>
          <w:lang w:val="nl"/>
        </w:rPr>
        <w:t>gegevens van een natuurlijk persoon.</w:t>
      </w:r>
    </w:p>
    <w:bookmarkEnd w:id="28"/>
    <w:p w14:paraId="1FF87BB5" w14:textId="77777777" w:rsidR="00662092" w:rsidRDefault="00662092" w:rsidP="00662092">
      <w:pPr>
        <w:spacing w:line="240" w:lineRule="auto"/>
      </w:pPr>
    </w:p>
    <w:p w14:paraId="1AAE926B" w14:textId="77777777" w:rsidR="000F22B6" w:rsidRDefault="000F22B6" w:rsidP="000F22B6">
      <w:pPr>
        <w:pStyle w:val="Kop2"/>
      </w:pPr>
      <w:bookmarkStart w:id="37" w:name="_Toc360715529"/>
      <w:r w:rsidRPr="000F22B6">
        <w:t>Tekstfragment (volledig)</w:t>
      </w:r>
      <w:bookmarkEnd w:id="37"/>
    </w:p>
    <w:p w14:paraId="3633C72C" w14:textId="77777777" w:rsidR="006D5D77" w:rsidRDefault="006D5D77" w:rsidP="006D5D77">
      <w:pPr>
        <w:rPr>
          <w:lang w:val="nl"/>
        </w:rPr>
      </w:pPr>
    </w:p>
    <w:p w14:paraId="7B6CB494" w14:textId="786828FF" w:rsidR="00F030BE" w:rsidRDefault="00E96F1D" w:rsidP="00F030BE">
      <w:r w:rsidRPr="006C7314">
        <w:rPr>
          <w:color w:val="3366FF"/>
          <w:szCs w:val="18"/>
        </w:rPr>
        <w:t>de heer/mevrouw</w:t>
      </w:r>
      <w:r w:rsidRPr="006C7314" w:rsidDel="00E96F1D">
        <w:rPr>
          <w:color w:val="339966"/>
          <w:szCs w:val="18"/>
        </w:rPr>
        <w:t xml:space="preserve"> </w:t>
      </w:r>
      <w:ins w:id="38" w:author="Groot, Karina de" w:date="2024-08-08T17:03:00Z" w16du:dateUtc="2024-08-08T15:03:00Z">
        <w:r w:rsidR="0082464C" w:rsidRPr="0082464C">
          <w:rPr>
            <w:color w:val="FF0000"/>
            <w:szCs w:val="18"/>
            <w:highlight w:val="yellow"/>
            <w:rPrChange w:id="39" w:author="Groot, Karina de" w:date="2024-08-08T17:04:00Z" w16du:dateUtc="2024-08-08T15:04:00Z">
              <w:rPr>
                <w:color w:val="339966"/>
                <w:szCs w:val="18"/>
              </w:rPr>
            </w:rPrChange>
          </w:rPr>
          <w:t>VVE-</w:t>
        </w:r>
      </w:ins>
      <w:r w:rsidR="00F030BE" w:rsidRPr="00D76E42">
        <w:rPr>
          <w:color w:val="FF0000"/>
          <w:szCs w:val="18"/>
          <w:highlight w:val="yellow"/>
        </w:rPr>
        <w:t>TEKSTBLOK PERSONALIA VAN NATUURLIJK PERSOON</w:t>
      </w:r>
      <w:del w:id="40" w:author="Groot, Karina de" w:date="2024-08-08T17:04:00Z" w16du:dateUtc="2024-08-08T15:04:00Z">
        <w:r w:rsidR="00DB2927" w:rsidDel="0082464C">
          <w:rPr>
            <w:color w:val="FF0000"/>
            <w:szCs w:val="18"/>
          </w:rPr>
          <w:delText>-</w:delText>
        </w:r>
        <w:r w:rsidR="00DB2927" w:rsidRPr="0066147E" w:rsidDel="0082464C">
          <w:rPr>
            <w:color w:val="FF0000"/>
            <w:szCs w:val="18"/>
            <w:highlight w:val="yellow"/>
          </w:rPr>
          <w:delText>nieuw</w:delText>
        </w:r>
      </w:del>
      <w:r w:rsidR="00F030BE" w:rsidRPr="003B6EB8">
        <w:rPr>
          <w:color w:val="FF0000"/>
        </w:rPr>
        <w:t>,</w:t>
      </w:r>
      <w:r w:rsidR="00F030BE" w:rsidRPr="003B6EB8">
        <w:rPr>
          <w:szCs w:val="18"/>
        </w:rPr>
        <w:t xml:space="preserve"> </w:t>
      </w:r>
      <w:r w:rsidR="00F030BE" w:rsidRPr="003B6EB8">
        <w:rPr>
          <w:color w:val="FF0000"/>
          <w:szCs w:val="18"/>
        </w:rPr>
        <w:t xml:space="preserve">geboren te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geboorteplaats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EA5307">
        <w:rPr>
          <w:color w:val="800080"/>
          <w:szCs w:val="18"/>
        </w:rPr>
        <w:t xml:space="preserve">,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3B6EB8">
        <w:rPr>
          <w:szCs w:val="18"/>
        </w:rPr>
        <w:t>geboorte</w:t>
      </w:r>
      <w:r w:rsidR="00B63873">
        <w:rPr>
          <w:szCs w:val="18"/>
        </w:rPr>
        <w:t>land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color w:val="FF0000"/>
          <w:szCs w:val="18"/>
        </w:rPr>
        <w:t xml:space="preserve"> op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geboortedatum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</w:p>
    <w:p w14:paraId="14588A8E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41" w:name="_Toc360715530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41"/>
    </w:p>
    <w:p w14:paraId="23C81592" w14:textId="77777777" w:rsidR="00183F25" w:rsidRDefault="00183F25" w:rsidP="00183F25">
      <w:pPr>
        <w:rPr>
          <w:lang w:val="en-US"/>
        </w:rPr>
      </w:pPr>
    </w:p>
    <w:p w14:paraId="4DF04D6B" w14:textId="77777777" w:rsidR="00183F25" w:rsidRDefault="00183F25" w:rsidP="00183F25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</w:t>
      </w:r>
      <w:r w:rsidR="00113F6C">
        <w:t xml:space="preserve">eerste deel van het </w:t>
      </w:r>
      <w:r>
        <w:t>pad is daarom vermeld in de toelichting van het modeldocument. In dit hoofdstuk zijn alleen de elementen vermeld waar de gegevens naar gemapped moeten worden</w:t>
      </w:r>
      <w:r w:rsidR="00312470">
        <w:t xml:space="preserve"> (//GBA_Ingezetene is niet altijd expliciet in het xml bericht opgenomen en is daarom</w:t>
      </w:r>
      <w:r w:rsidR="002135E6">
        <w:t xml:space="preserve"> </w:t>
      </w:r>
      <w:r w:rsidR="00312470">
        <w:t xml:space="preserve"> tussen haakjes vermeld)</w:t>
      </w:r>
      <w:r>
        <w:t>.</w:t>
      </w:r>
    </w:p>
    <w:p w14:paraId="16D6D15F" w14:textId="77777777" w:rsidR="000F22B6" w:rsidRPr="00183F25" w:rsidRDefault="000F22B6" w:rsidP="000F22B6"/>
    <w:tbl>
      <w:tblPr>
        <w:tblStyle w:val="Professioneletabel"/>
        <w:tblW w:w="5252" w:type="pct"/>
        <w:tblLayout w:type="fixed"/>
        <w:tblLook w:val="01C0" w:firstRow="0" w:lastRow="1" w:firstColumn="1" w:lastColumn="1" w:noHBand="0" w:noVBand="0"/>
      </w:tblPr>
      <w:tblGrid>
        <w:gridCol w:w="3425"/>
        <w:gridCol w:w="6503"/>
      </w:tblGrid>
      <w:tr w:rsidR="00B816FF" w:rsidRPr="001E7443" w14:paraId="0A1EB050" w14:textId="77777777" w:rsidTr="003441B9">
        <w:tc>
          <w:tcPr>
            <w:tcW w:w="1725" w:type="pct"/>
          </w:tcPr>
          <w:p w14:paraId="4A2AF8A3" w14:textId="77777777" w:rsidR="00B816FF" w:rsidRPr="006C7314" w:rsidRDefault="00E96F1D" w:rsidP="00C94909">
            <w:pPr>
              <w:rPr>
                <w:color w:val="339966"/>
                <w:szCs w:val="18"/>
              </w:rPr>
            </w:pPr>
            <w:r w:rsidRPr="006C7314">
              <w:rPr>
                <w:color w:val="3366FF"/>
                <w:szCs w:val="18"/>
              </w:rPr>
              <w:t>de heer/mevrouw</w:t>
            </w:r>
          </w:p>
        </w:tc>
        <w:tc>
          <w:tcPr>
            <w:tcW w:w="3275" w:type="pct"/>
          </w:tcPr>
          <w:p w14:paraId="6D9157DC" w14:textId="77777777" w:rsidR="00024865" w:rsidRDefault="0060343C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szCs w:val="18"/>
              </w:rPr>
              <w:t xml:space="preserve">Afleidbare optionele tekst. </w:t>
            </w:r>
            <w:r w:rsidR="00024865" w:rsidRPr="003A56B6">
              <w:rPr>
                <w:szCs w:val="18"/>
              </w:rPr>
              <w:t>De</w:t>
            </w:r>
            <w:r w:rsidR="00024865">
              <w:rPr>
                <w:color w:val="3366FF"/>
                <w:szCs w:val="18"/>
              </w:rPr>
              <w:t xml:space="preserve"> </w:t>
            </w:r>
            <w:r w:rsidR="00024865" w:rsidRPr="003A56B6">
              <w:rPr>
                <w:szCs w:val="18"/>
              </w:rPr>
              <w:t>keuze tussen</w:t>
            </w:r>
            <w:r w:rsidR="00024865" w:rsidRPr="00024865">
              <w:rPr>
                <w:color w:val="3366FF"/>
                <w:szCs w:val="18"/>
              </w:rPr>
              <w:t xml:space="preserve"> </w:t>
            </w:r>
            <w:r w:rsidR="00E96F1D" w:rsidRPr="006C7314">
              <w:rPr>
                <w:color w:val="3366FF"/>
                <w:szCs w:val="18"/>
              </w:rPr>
              <w:t>de heer/mevrouw</w:t>
            </w:r>
            <w:r w:rsidR="00E96F1D" w:rsidRPr="006C7314" w:rsidDel="00E96F1D">
              <w:rPr>
                <w:color w:val="339966"/>
                <w:lang w:val="nl-NL"/>
              </w:rPr>
              <w:t xml:space="preserve"> </w:t>
            </w:r>
            <w:r w:rsidR="00024865" w:rsidRPr="003A56B6">
              <w:rPr>
                <w:lang w:val="nl-NL"/>
              </w:rPr>
              <w:t xml:space="preserve">wordt </w:t>
            </w:r>
            <w:r w:rsidR="00024865">
              <w:t>afgeleid van het geslacht van de persoon:</w:t>
            </w:r>
            <w:r w:rsidR="006B79A4">
              <w:rPr>
                <w:lang w:val="nl-NL"/>
              </w:rPr>
              <w:t xml:space="preserve"> </w:t>
            </w:r>
          </w:p>
          <w:p w14:paraId="7BE47A2B" w14:textId="77777777"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de heer</w:t>
            </w:r>
            <w:r>
              <w:t xml:space="preserve"> bij g</w:t>
            </w:r>
            <w:r w:rsidRPr="004A55EF">
              <w:t>eslacht = Man</w:t>
            </w:r>
            <w:r>
              <w:t>,</w:t>
            </w:r>
          </w:p>
          <w:p w14:paraId="072FCF84" w14:textId="77777777"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mevrouw</w:t>
            </w:r>
            <w:r>
              <w:t xml:space="preserve"> bij geslacht = Vrouw.</w:t>
            </w:r>
          </w:p>
          <w:p w14:paraId="5038B339" w14:textId="77777777" w:rsidR="00A72194" w:rsidRDefault="00024865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 xml:space="preserve">Heeft de persoon </w:t>
            </w:r>
            <w:r w:rsidR="006B79A4">
              <w:rPr>
                <w:lang w:val="nl-NL"/>
              </w:rPr>
              <w:t xml:space="preserve">een adellijke titel dan wordt </w:t>
            </w:r>
            <w:r w:rsidR="00EB5501" w:rsidRPr="006C7314">
              <w:rPr>
                <w:color w:val="3366FF"/>
                <w:szCs w:val="18"/>
              </w:rPr>
              <w:t>de heer/mevrouw</w:t>
            </w:r>
            <w:r w:rsidR="006B79A4">
              <w:rPr>
                <w:lang w:val="nl-NL"/>
              </w:rPr>
              <w:t xml:space="preserve"> niet getoond.</w:t>
            </w:r>
          </w:p>
          <w:p w14:paraId="2A407B5C" w14:textId="77777777" w:rsidR="001E6DE1" w:rsidRDefault="001E6DE1" w:rsidP="00CD4130">
            <w:pPr>
              <w:pStyle w:val="streepje"/>
              <w:numPr>
                <w:ilvl w:val="0"/>
                <w:numId w:val="0"/>
              </w:numPr>
            </w:pPr>
          </w:p>
          <w:p w14:paraId="06C9303F" w14:textId="77777777" w:rsidR="00B816FF" w:rsidRDefault="00CD4130" w:rsidP="00A72194">
            <w:pPr>
              <w:spacing w:before="72"/>
            </w:pPr>
            <w:r w:rsidRPr="007420B7">
              <w:rPr>
                <w:u w:val="single"/>
              </w:rPr>
              <w:t>Mapping</w:t>
            </w:r>
            <w:r w:rsidR="00A72194" w:rsidRPr="00A72194">
              <w:rPr>
                <w:u w:val="single"/>
              </w:rPr>
              <w:t xml:space="preserve"> </w:t>
            </w:r>
            <w:r w:rsidR="0060343C">
              <w:rPr>
                <w:u w:val="single"/>
              </w:rPr>
              <w:t xml:space="preserve">de </w:t>
            </w:r>
            <w:r w:rsidR="00B0516C">
              <w:rPr>
                <w:u w:val="single"/>
              </w:rPr>
              <w:t xml:space="preserve">heer/mevrouw </w:t>
            </w:r>
            <w:r w:rsidR="00B816FF" w:rsidRPr="00A72194">
              <w:rPr>
                <w:u w:val="single"/>
              </w:rPr>
              <w:t>Ingezetene</w:t>
            </w:r>
            <w:r w:rsidR="00B816FF" w:rsidRPr="00F46A06">
              <w:t>:</w:t>
            </w:r>
          </w:p>
          <w:p w14:paraId="6F4CA0B9" w14:textId="77777777" w:rsidR="0060343C" w:rsidRPr="00413D65" w:rsidRDefault="00312470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60343C">
              <w:rPr>
                <w:sz w:val="16"/>
                <w:szCs w:val="16"/>
              </w:rPr>
              <w:t>/</w:t>
            </w:r>
            <w:r w:rsidR="0060343C" w:rsidRPr="00413D65">
              <w:rPr>
                <w:sz w:val="16"/>
                <w:szCs w:val="16"/>
              </w:rPr>
              <w:t>/GBA_Ingezetene/</w:t>
            </w:r>
            <w:r>
              <w:rPr>
                <w:sz w:val="16"/>
                <w:szCs w:val="16"/>
              </w:rPr>
              <w:t>)</w:t>
            </w:r>
          </w:p>
          <w:p w14:paraId="69BED01E" w14:textId="77777777"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r w:rsidRPr="00413D65">
              <w:rPr>
                <w:sz w:val="16"/>
                <w:szCs w:val="16"/>
              </w:rPr>
              <w:t>/geslacht/geslachtsaanduiding</w:t>
            </w:r>
            <w:r>
              <w:rPr>
                <w:sz w:val="16"/>
                <w:szCs w:val="16"/>
              </w:rPr>
              <w:br/>
            </w:r>
          </w:p>
          <w:p w14:paraId="5842F2ED" w14:textId="77777777" w:rsidR="0060343C" w:rsidRPr="003A56B6" w:rsidRDefault="0060343C" w:rsidP="00B816FF">
            <w:pPr>
              <w:spacing w:line="240" w:lineRule="auto"/>
              <w:rPr>
                <w:szCs w:val="18"/>
                <w:u w:val="single"/>
              </w:rPr>
            </w:pPr>
            <w:r w:rsidRPr="003A56B6">
              <w:rPr>
                <w:szCs w:val="18"/>
                <w:u w:val="single"/>
              </w:rPr>
              <w:t xml:space="preserve">Mapping niet tonen </w:t>
            </w:r>
            <w:r w:rsidR="00A1106D">
              <w:rPr>
                <w:szCs w:val="18"/>
                <w:u w:val="single"/>
              </w:rPr>
              <w:t xml:space="preserve">de </w:t>
            </w:r>
            <w:r w:rsidRPr="003A56B6">
              <w:rPr>
                <w:szCs w:val="18"/>
                <w:u w:val="single"/>
              </w:rPr>
              <w:t>heer/mevrouw Ingezetene:</w:t>
            </w:r>
          </w:p>
          <w:p w14:paraId="1B6E5ABF" w14:textId="77777777" w:rsidR="00653319" w:rsidRDefault="00653319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Indien de personalia overeenkomen met de gegevens in de gemeentelijke basisadministratie</w:t>
            </w:r>
            <w:r w:rsidR="00B0516C">
              <w:rPr>
                <w:sz w:val="16"/>
                <w:szCs w:val="16"/>
              </w:rPr>
              <w:t xml:space="preserve"> (alleen //GBA_Ingezetene </w:t>
            </w:r>
            <w:r w:rsidR="00312470">
              <w:rPr>
                <w:sz w:val="16"/>
                <w:szCs w:val="16"/>
              </w:rPr>
              <w:t xml:space="preserve">gegevens </w:t>
            </w:r>
            <w:r w:rsidR="00B0516C"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14:paraId="739C1365" w14:textId="77777777" w:rsidR="00B816FF" w:rsidRPr="00413D65" w:rsidRDefault="00312470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03609">
              <w:rPr>
                <w:sz w:val="16"/>
                <w:szCs w:val="16"/>
              </w:rPr>
              <w:t>/</w:t>
            </w:r>
            <w:r w:rsidR="00B816FF" w:rsidRPr="00413D65">
              <w:rPr>
                <w:sz w:val="16"/>
                <w:szCs w:val="16"/>
              </w:rPr>
              <w:t>/GBA_Ingezetene/</w:t>
            </w:r>
            <w:r>
              <w:rPr>
                <w:sz w:val="16"/>
                <w:szCs w:val="16"/>
              </w:rPr>
              <w:t>)</w:t>
            </w:r>
          </w:p>
          <w:p w14:paraId="45A10ADE" w14:textId="3448FBDC"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r w:rsidR="00C75458">
              <w:rPr>
                <w:sz w:val="16"/>
                <w:szCs w:val="16"/>
              </w:rPr>
              <w:t>a</w:t>
            </w:r>
            <w:r w:rsidR="00CE26F5">
              <w:rPr>
                <w:sz w:val="16"/>
                <w:szCs w:val="16"/>
              </w:rPr>
              <w:t>dellijkeTitel</w:t>
            </w:r>
            <w:r w:rsidR="0060343C">
              <w:rPr>
                <w:sz w:val="16"/>
                <w:szCs w:val="16"/>
              </w:rPr>
              <w:t xml:space="preserve"> en/of</w:t>
            </w:r>
          </w:p>
          <w:p w14:paraId="4E2AC62E" w14:textId="6EF2FC90"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r w:rsidR="00C75458">
              <w:rPr>
                <w:sz w:val="16"/>
                <w:szCs w:val="16"/>
              </w:rPr>
              <w:t>a</w:t>
            </w:r>
            <w:r w:rsidR="00CE26F5">
              <w:rPr>
                <w:sz w:val="16"/>
                <w:szCs w:val="16"/>
              </w:rPr>
              <w:t>dellijkeTitel2</w:t>
            </w:r>
          </w:p>
          <w:p w14:paraId="5A01C341" w14:textId="77777777" w:rsidR="00653319" w:rsidRDefault="0060343C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14:paraId="44E46C61" w14:textId="49BC289F" w:rsidR="00A1106D" w:rsidRPr="003A56B6" w:rsidRDefault="00A1106D" w:rsidP="00A1106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F46A06" w:rsidRPr="001E7443" w14:paraId="04E02833" w14:textId="77777777" w:rsidTr="00CE26F5">
        <w:trPr>
          <w:cantSplit/>
        </w:trPr>
        <w:tc>
          <w:tcPr>
            <w:tcW w:w="1725" w:type="pct"/>
          </w:tcPr>
          <w:p w14:paraId="565EB631" w14:textId="37F686EE" w:rsidR="00F46A06" w:rsidRPr="003B6EB8" w:rsidRDefault="001D0A77" w:rsidP="00C94909">
            <w:pPr>
              <w:rPr>
                <w:color w:val="FF0000"/>
                <w:szCs w:val="18"/>
              </w:rPr>
            </w:pPr>
            <w:ins w:id="42" w:author="Groot, Karina de" w:date="2024-08-08T17:04:00Z" w16du:dateUtc="2024-08-08T15:04:00Z">
              <w:r>
                <w:rPr>
                  <w:color w:val="FF0000"/>
                  <w:szCs w:val="18"/>
                  <w:highlight w:val="yellow"/>
                </w:rPr>
                <w:lastRenderedPageBreak/>
                <w:t>VVE-</w:t>
              </w:r>
            </w:ins>
            <w:r w:rsidR="009428E0" w:rsidRPr="00D76E42">
              <w:rPr>
                <w:color w:val="FF0000"/>
                <w:szCs w:val="18"/>
                <w:highlight w:val="yellow"/>
              </w:rPr>
              <w:t>TEKSTBLOK PERSONALIA VAN NATUURLIJK PERSOO</w:t>
            </w:r>
            <w:r w:rsidR="009428E0" w:rsidRPr="0020660E">
              <w:rPr>
                <w:color w:val="FF0000"/>
                <w:szCs w:val="18"/>
                <w:highlight w:val="yellow"/>
              </w:rPr>
              <w:t>N</w:t>
            </w:r>
            <w:del w:id="43" w:author="Groot, Karina de" w:date="2024-08-08T17:04:00Z" w16du:dateUtc="2024-08-08T15:04:00Z">
              <w:r w:rsidR="0020660E" w:rsidRPr="0066147E" w:rsidDel="001D0A77">
                <w:rPr>
                  <w:color w:val="FF0000"/>
                  <w:szCs w:val="18"/>
                  <w:highlight w:val="yellow"/>
                </w:rPr>
                <w:delText>-nieuw</w:delText>
              </w:r>
            </w:del>
          </w:p>
          <w:p w14:paraId="0A805A6F" w14:textId="77777777" w:rsidR="00F46A06" w:rsidRPr="003B6EB8" w:rsidRDefault="00F46A06" w:rsidP="00C94909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</w:p>
        </w:tc>
        <w:tc>
          <w:tcPr>
            <w:tcW w:w="3275" w:type="pct"/>
          </w:tcPr>
          <w:p w14:paraId="791A05A0" w14:textId="77777777" w:rsidR="0060343C" w:rsidRDefault="0060343C" w:rsidP="006034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szCs w:val="18"/>
              </w:rPr>
              <w:t>Vaste tekst. De personalia van een persoon die in de akte gebruikt worden.</w:t>
            </w:r>
          </w:p>
          <w:p w14:paraId="7656B8E4" w14:textId="77777777" w:rsidR="0060343C" w:rsidRDefault="0060343C" w:rsidP="00C03609">
            <w:pPr>
              <w:spacing w:before="72"/>
              <w:rPr>
                <w:u w:val="single"/>
              </w:rPr>
            </w:pPr>
          </w:p>
          <w:p w14:paraId="78000713" w14:textId="77777777" w:rsidR="00413D65" w:rsidRDefault="00F46A06" w:rsidP="00C03609">
            <w:pPr>
              <w:spacing w:before="72"/>
            </w:pPr>
            <w:r w:rsidRPr="00C03609">
              <w:rPr>
                <w:u w:val="single"/>
              </w:rPr>
              <w:t>Mapping</w:t>
            </w:r>
            <w:r w:rsidR="00B0516C">
              <w:rPr>
                <w:u w:val="single"/>
              </w:rPr>
              <w:t xml:space="preserve"> personalia </w:t>
            </w:r>
            <w:r w:rsidRPr="00C03609">
              <w:rPr>
                <w:u w:val="single"/>
              </w:rPr>
              <w:t>Ingezetene:</w:t>
            </w:r>
          </w:p>
          <w:p w14:paraId="3DE90C32" w14:textId="77777777" w:rsidR="00B0516C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312470">
              <w:rPr>
                <w:sz w:val="16"/>
                <w:szCs w:val="16"/>
              </w:rPr>
              <w:t>(</w:t>
            </w:r>
            <w:r w:rsidRPr="00413D65">
              <w:rPr>
                <w:sz w:val="16"/>
                <w:szCs w:val="16"/>
              </w:rPr>
              <w:t>//GBA_Ingezetene/</w:t>
            </w:r>
            <w:r w:rsidR="00312470">
              <w:rPr>
                <w:sz w:val="16"/>
                <w:szCs w:val="16"/>
              </w:rPr>
              <w:t>)</w:t>
            </w:r>
          </w:p>
          <w:p w14:paraId="3085BF78" w14:textId="0B4E9474" w:rsidR="00B0516C" w:rsidRPr="007806FD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-zie verder </w:t>
            </w:r>
            <w:r w:rsidR="00C75458">
              <w:rPr>
                <w:sz w:val="16"/>
                <w:szCs w:val="16"/>
              </w:rPr>
              <w:t xml:space="preserve">de toelichting van het </w:t>
            </w:r>
            <w:ins w:id="44" w:author="Groot, Karina de" w:date="2024-08-08T17:04:00Z" w16du:dateUtc="2024-08-08T15:04:00Z">
              <w:r w:rsidR="001D0A77">
                <w:rPr>
                  <w:sz w:val="16"/>
                  <w:szCs w:val="16"/>
                </w:rPr>
                <w:t>vve-</w:t>
              </w:r>
            </w:ins>
            <w:r>
              <w:rPr>
                <w:sz w:val="16"/>
                <w:szCs w:val="16"/>
              </w:rPr>
              <w:t>tekstblok Personalia van natuurlijk persoon</w:t>
            </w:r>
            <w:del w:id="45" w:author="Groot, Karina de" w:date="2024-08-08T17:04:00Z" w16du:dateUtc="2024-08-08T15:04:00Z">
              <w:r w:rsidR="00C75458" w:rsidDel="002A661D">
                <w:rPr>
                  <w:sz w:val="16"/>
                  <w:szCs w:val="16"/>
                </w:rPr>
                <w:delText>- nieuw</w:delText>
              </w:r>
            </w:del>
          </w:p>
          <w:p w14:paraId="160F2840" w14:textId="77777777" w:rsidR="00B0516C" w:rsidRDefault="00B0516C" w:rsidP="00C03609">
            <w:pPr>
              <w:spacing w:line="240" w:lineRule="auto"/>
              <w:rPr>
                <w:sz w:val="16"/>
                <w:szCs w:val="16"/>
              </w:rPr>
            </w:pPr>
          </w:p>
          <w:p w14:paraId="1D5299BA" w14:textId="6AC25D49" w:rsidR="009D6B62" w:rsidRPr="001E7443" w:rsidRDefault="009D6B62" w:rsidP="009428E0">
            <w:pPr>
              <w:spacing w:line="240" w:lineRule="auto"/>
            </w:pPr>
          </w:p>
        </w:tc>
      </w:tr>
      <w:tr w:rsidR="00B816FF" w:rsidRPr="001E7443" w14:paraId="0952C75F" w14:textId="77777777" w:rsidTr="003441B9">
        <w:tc>
          <w:tcPr>
            <w:tcW w:w="1725" w:type="pct"/>
          </w:tcPr>
          <w:p w14:paraId="33DBC6BD" w14:textId="77777777" w:rsidR="00091BE7" w:rsidRPr="00091BE7" w:rsidDel="00B816FF" w:rsidRDefault="00F030BE" w:rsidP="00B63873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, </w:t>
            </w:r>
            <w:r w:rsidR="00B816FF" w:rsidRPr="003B6EB8">
              <w:rPr>
                <w:color w:val="FF0000"/>
                <w:szCs w:val="18"/>
              </w:rPr>
              <w:t xml:space="preserve">geboren te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geboorteplaats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EA5307">
              <w:rPr>
                <w:color w:val="800080"/>
                <w:szCs w:val="18"/>
              </w:rPr>
              <w:t xml:space="preserve">,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3B6EB8">
              <w:rPr>
                <w:szCs w:val="18"/>
              </w:rPr>
              <w:t>geboorte</w:t>
            </w:r>
            <w:r w:rsidR="00B63873">
              <w:rPr>
                <w:szCs w:val="18"/>
              </w:rPr>
              <w:t>land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color w:val="FF0000"/>
                <w:szCs w:val="18"/>
              </w:rPr>
              <w:t xml:space="preserve"> op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geboortedatum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3275" w:type="pct"/>
          </w:tcPr>
          <w:p w14:paraId="11640692" w14:textId="77777777" w:rsidR="00B816FF" w:rsidRPr="00ED49FD" w:rsidRDefault="009D6B62" w:rsidP="00B816FF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t xml:space="preserve">Vaste tekst. </w:t>
            </w:r>
            <w:r w:rsidR="00B816FF" w:rsidRPr="00343045">
              <w:t xml:space="preserve">In het geval van een buitenlandse geboorteplaats </w:t>
            </w:r>
            <w:r w:rsidR="00B63873">
              <w:t>dient</w:t>
            </w:r>
            <w:r w:rsidR="00C562D9">
              <w:t xml:space="preserve"> geboorteland het lan</w:t>
            </w:r>
            <w:r w:rsidR="00B63873">
              <w:t>d</w:t>
            </w:r>
            <w:r w:rsidR="00C562D9">
              <w:t xml:space="preserve"> van geboorte </w:t>
            </w:r>
            <w:r w:rsidR="00B63873">
              <w:t>te bevatten</w:t>
            </w:r>
            <w:r w:rsidR="00C562D9">
              <w:t xml:space="preserve">. Tussen geboorteplaats en geboorteland wordt dan een komma getoond. </w:t>
            </w:r>
            <w:r w:rsidR="00434494">
              <w:br/>
              <w:t>Het veld geboorteland is gekoppeld aan de waardelijst BRPLand.</w:t>
            </w:r>
          </w:p>
          <w:p w14:paraId="455CD493" w14:textId="77777777" w:rsidR="00B816FF" w:rsidRPr="009D6B62" w:rsidRDefault="00B816FF" w:rsidP="009D6B62">
            <w:pPr>
              <w:spacing w:before="72"/>
              <w:rPr>
                <w:u w:val="single"/>
              </w:rPr>
            </w:pPr>
            <w:r w:rsidRPr="009D6B62">
              <w:rPr>
                <w:u w:val="single"/>
              </w:rPr>
              <w:t>Mapping</w:t>
            </w:r>
            <w:r w:rsidR="009D6B62" w:rsidRPr="009D6B62">
              <w:rPr>
                <w:u w:val="single"/>
              </w:rPr>
              <w:t xml:space="preserve"> </w:t>
            </w:r>
            <w:r w:rsidRPr="009D6B62">
              <w:rPr>
                <w:u w:val="single"/>
              </w:rPr>
              <w:t>Ingezetene:</w:t>
            </w:r>
          </w:p>
          <w:p w14:paraId="1553D476" w14:textId="77777777" w:rsidR="00B816FF" w:rsidRPr="00F46A06" w:rsidRDefault="004B50F2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816FF">
              <w:rPr>
                <w:sz w:val="16"/>
                <w:szCs w:val="16"/>
              </w:rPr>
              <w:t>/</w:t>
            </w:r>
            <w:r w:rsidR="00B816FF" w:rsidRPr="00F46A06">
              <w:rPr>
                <w:sz w:val="16"/>
                <w:szCs w:val="16"/>
              </w:rPr>
              <w:t>GBA_Ingezetene/</w:t>
            </w:r>
          </w:p>
          <w:p w14:paraId="4C0A6A2A" w14:textId="77777777"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/geboorte/geboorteplaatsOmschrijving</w:t>
            </w:r>
            <w:r w:rsidR="00C562D9">
              <w:rPr>
                <w:sz w:val="16"/>
                <w:szCs w:val="16"/>
              </w:rPr>
              <w:br/>
              <w:t>./geboorte/geboorteland</w:t>
            </w:r>
          </w:p>
          <w:p w14:paraId="4697A90B" w14:textId="77777777"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/geboorte/geboortedatum</w:t>
            </w:r>
            <w:r w:rsidR="00B816FF" w:rsidRPr="007806FD" w:rsidDel="002D33F8">
              <w:rPr>
                <w:sz w:val="16"/>
                <w:szCs w:val="16"/>
              </w:rPr>
              <w:t xml:space="preserve"> </w:t>
            </w:r>
          </w:p>
          <w:p w14:paraId="1DE8DC29" w14:textId="77777777" w:rsidR="00441150" w:rsidRPr="006C7314" w:rsidDel="00B816FF" w:rsidRDefault="00441150" w:rsidP="0066147E">
            <w:pPr>
              <w:spacing w:line="240" w:lineRule="auto"/>
              <w:ind w:left="227"/>
              <w:rPr>
                <w:color w:val="339966"/>
              </w:rPr>
            </w:pPr>
          </w:p>
        </w:tc>
      </w:tr>
    </w:tbl>
    <w:p w14:paraId="47B73D03" w14:textId="77777777" w:rsidR="00F46A06" w:rsidRPr="00F81E27" w:rsidRDefault="00F46A06" w:rsidP="00F46A06"/>
    <w:p w14:paraId="5BAC6A17" w14:textId="77777777" w:rsidR="00987D5A" w:rsidRPr="00343045" w:rsidRDefault="00987D5A" w:rsidP="000D78E6"/>
    <w:sectPr w:rsidR="00987D5A" w:rsidRPr="00343045" w:rsidSect="004858DF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4EA0C" w14:textId="77777777" w:rsidR="00642410" w:rsidRDefault="00642410">
      <w:r>
        <w:separator/>
      </w:r>
    </w:p>
  </w:endnote>
  <w:endnote w:type="continuationSeparator" w:id="0">
    <w:p w14:paraId="3C5A9F7A" w14:textId="77777777" w:rsidR="00642410" w:rsidRDefault="0064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451DC" w14:textId="2FB158F6"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3B120" w14:textId="3C200E42"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EAD35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33C48" w14:textId="77777777" w:rsidR="00642410" w:rsidRDefault="00642410">
      <w:r>
        <w:separator/>
      </w:r>
    </w:p>
  </w:footnote>
  <w:footnote w:type="continuationSeparator" w:id="0">
    <w:p w14:paraId="565A4163" w14:textId="77777777" w:rsidR="00642410" w:rsidRDefault="00642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13DCE" w14:textId="41AEAD55" w:rsidR="00AD70DE" w:rsidRDefault="00AD70D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72FAA1BD" wp14:editId="6E7B9764">
          <wp:simplePos x="0" y="0"/>
          <wp:positionH relativeFrom="column">
            <wp:posOffset>3287395</wp:posOffset>
          </wp:positionH>
          <wp:positionV relativeFrom="paragraph">
            <wp:posOffset>52070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1CFEE832" w14:textId="77777777">
      <w:tc>
        <w:tcPr>
          <w:tcW w:w="4181" w:type="dxa"/>
        </w:tcPr>
        <w:p w14:paraId="6F39F1D2" w14:textId="77777777" w:rsidR="005402F4" w:rsidRPr="00B737E8" w:rsidRDefault="005402F4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Datum</w:t>
          </w:r>
        </w:p>
      </w:tc>
    </w:tr>
    <w:tr w:rsidR="005402F4" w14:paraId="0294278F" w14:textId="77777777">
      <w:tc>
        <w:tcPr>
          <w:tcW w:w="4181" w:type="dxa"/>
        </w:tcPr>
        <w:p w14:paraId="7A1E9702" w14:textId="3298ED5A" w:rsidR="005402F4" w:rsidRDefault="00F312D2">
          <w:pPr>
            <w:spacing w:line="240" w:lineRule="atLeast"/>
          </w:pPr>
          <w:r>
            <w:t>8 februari 2024</w:t>
          </w:r>
        </w:p>
      </w:tc>
    </w:tr>
    <w:tr w:rsidR="005402F4" w14:paraId="06DA4B09" w14:textId="77777777">
      <w:tc>
        <w:tcPr>
          <w:tcW w:w="4181" w:type="dxa"/>
        </w:tcPr>
        <w:p w14:paraId="08BE47EF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Titel</w:t>
          </w:r>
        </w:p>
      </w:tc>
    </w:tr>
    <w:tr w:rsidR="005402F4" w14:paraId="050031E1" w14:textId="77777777">
      <w:tc>
        <w:tcPr>
          <w:tcW w:w="4181" w:type="dxa"/>
        </w:tcPr>
        <w:p w14:paraId="7F7D4D02" w14:textId="7A1B0D33"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466265">
            <w:rPr>
              <w:noProof/>
            </w:rPr>
            <w:t>Toelichting VVE-Tekstblok – Natuurlijk persoon v2.0</w:t>
          </w:r>
          <w:r>
            <w:rPr>
              <w:noProof/>
            </w:rPr>
            <w:fldChar w:fldCharType="end"/>
          </w:r>
        </w:p>
      </w:tc>
    </w:tr>
    <w:tr w:rsidR="005402F4" w14:paraId="00E213BE" w14:textId="77777777">
      <w:tc>
        <w:tcPr>
          <w:tcW w:w="4181" w:type="dxa"/>
        </w:tcPr>
        <w:p w14:paraId="738643C0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Versie</w:t>
          </w:r>
        </w:p>
      </w:tc>
    </w:tr>
    <w:tr w:rsidR="005402F4" w14:paraId="58F48BE6" w14:textId="77777777">
      <w:tc>
        <w:tcPr>
          <w:tcW w:w="4181" w:type="dxa"/>
        </w:tcPr>
        <w:p w14:paraId="7C1BFE37" w14:textId="28E06590" w:rsidR="005402F4" w:rsidRDefault="00786676">
          <w:pPr>
            <w:spacing w:line="240" w:lineRule="atLeast"/>
          </w:pPr>
          <w:ins w:id="21" w:author="Groot, Karina de" w:date="2024-08-08T17:02:00Z" w16du:dateUtc="2024-08-08T15:02:00Z">
            <w:r>
              <w:t>2</w:t>
            </w:r>
          </w:ins>
          <w:del w:id="22" w:author="Groot, Karina de" w:date="2024-08-08T17:02:00Z" w16du:dateUtc="2024-08-08T15:02:00Z">
            <w:r w:rsidR="00F312D2" w:rsidDel="00786676">
              <w:delText>1</w:delText>
            </w:r>
          </w:del>
          <w:r w:rsidR="00F312D2">
            <w:t>.0</w:t>
          </w:r>
        </w:p>
      </w:tc>
    </w:tr>
    <w:tr w:rsidR="005402F4" w14:paraId="1D874F9A" w14:textId="77777777">
      <w:tc>
        <w:tcPr>
          <w:tcW w:w="4181" w:type="dxa"/>
        </w:tcPr>
        <w:p w14:paraId="38A7EEF7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Blad</w:t>
          </w:r>
        </w:p>
      </w:tc>
    </w:tr>
    <w:tr w:rsidR="005402F4" w14:paraId="4D22084D" w14:textId="77777777">
      <w:tc>
        <w:tcPr>
          <w:tcW w:w="4181" w:type="dxa"/>
        </w:tcPr>
        <w:p w14:paraId="6B058090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</w:p>
      </w:tc>
    </w:tr>
  </w:tbl>
  <w:p w14:paraId="2DA552B5" w14:textId="05A9285C" w:rsidR="005402F4" w:rsidRDefault="005402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54976" w14:textId="77777777"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448F400C" wp14:editId="4698E79F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4C86BA65" w14:textId="77777777">
      <w:tc>
        <w:tcPr>
          <w:tcW w:w="4181" w:type="dxa"/>
        </w:tcPr>
        <w:p w14:paraId="4D157DC5" w14:textId="77777777" w:rsidR="005402F4" w:rsidRPr="00B737E8" w:rsidRDefault="005402F4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Datum</w:t>
          </w:r>
        </w:p>
      </w:tc>
    </w:tr>
    <w:tr w:rsidR="005402F4" w14:paraId="6DC554F9" w14:textId="77777777">
      <w:tc>
        <w:tcPr>
          <w:tcW w:w="4181" w:type="dxa"/>
        </w:tcPr>
        <w:p w14:paraId="67A987A3" w14:textId="26F28678" w:rsidR="005402F4" w:rsidRPr="002F4961" w:rsidRDefault="00B737E8">
          <w:pPr>
            <w:spacing w:line="240" w:lineRule="atLeast"/>
          </w:pPr>
          <w:bookmarkStart w:id="46" w:name="Datum"/>
          <w:r>
            <w:t>8 februari 2024</w:t>
          </w:r>
          <w:r w:rsidR="002F4961">
            <w:fldChar w:fldCharType="begin"/>
          </w:r>
          <w:r w:rsidR="002F4961">
            <w:instrText xml:space="preserve"> STYLEREF Datumopmaakprofiel\l  \* MERGEFORMAT </w:instrText>
          </w:r>
          <w:r w:rsidR="002F4961">
            <w:fldChar w:fldCharType="end"/>
          </w:r>
          <w:bookmarkEnd w:id="46"/>
        </w:p>
      </w:tc>
    </w:tr>
    <w:tr w:rsidR="005402F4" w14:paraId="7E8271AC" w14:textId="77777777">
      <w:tc>
        <w:tcPr>
          <w:tcW w:w="4181" w:type="dxa"/>
        </w:tcPr>
        <w:p w14:paraId="4659CFB7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Titel</w:t>
          </w:r>
        </w:p>
      </w:tc>
    </w:tr>
    <w:tr w:rsidR="005402F4" w14:paraId="2BF72769" w14:textId="77777777">
      <w:tc>
        <w:tcPr>
          <w:tcW w:w="4181" w:type="dxa"/>
        </w:tcPr>
        <w:p w14:paraId="6D4FDDA6" w14:textId="2142CDC9"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466265">
            <w:rPr>
              <w:noProof/>
            </w:rPr>
            <w:t>Toelichting VVE-Tekstblok – Natuurlijk persoon v2.0</w:t>
          </w:r>
          <w:r>
            <w:rPr>
              <w:noProof/>
            </w:rPr>
            <w:fldChar w:fldCharType="end"/>
          </w:r>
        </w:p>
      </w:tc>
    </w:tr>
    <w:tr w:rsidR="005402F4" w14:paraId="46D668E0" w14:textId="77777777">
      <w:tc>
        <w:tcPr>
          <w:tcW w:w="4181" w:type="dxa"/>
        </w:tcPr>
        <w:p w14:paraId="43AFB598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Versie</w:t>
          </w:r>
        </w:p>
      </w:tc>
    </w:tr>
    <w:tr w:rsidR="005402F4" w14:paraId="61C541B3" w14:textId="77777777">
      <w:tc>
        <w:tcPr>
          <w:tcW w:w="4181" w:type="dxa"/>
        </w:tcPr>
        <w:p w14:paraId="2A823F5B" w14:textId="3BBC3E39" w:rsidR="005402F4" w:rsidRPr="002F4961" w:rsidRDefault="0082464C">
          <w:pPr>
            <w:spacing w:line="240" w:lineRule="atLeast"/>
          </w:pPr>
          <w:bookmarkStart w:id="47" w:name="Versie"/>
          <w:ins w:id="48" w:author="Groot, Karina de" w:date="2024-08-08T17:03:00Z" w16du:dateUtc="2024-08-08T15:03:00Z">
            <w:r>
              <w:t>2</w:t>
            </w:r>
          </w:ins>
          <w:del w:id="49" w:author="Groot, Karina de" w:date="2024-08-08T17:03:00Z" w16du:dateUtc="2024-08-08T15:03:00Z">
            <w:r w:rsidR="00B737E8" w:rsidDel="0082464C">
              <w:delText>1</w:delText>
            </w:r>
          </w:del>
          <w:r w:rsidR="00B737E8">
            <w:t>.0</w:t>
          </w:r>
          <w:r w:rsidR="002F4961" w:rsidRPr="002F4961">
            <w:fldChar w:fldCharType="begin"/>
          </w:r>
          <w:r w:rsidR="002F4961" w:rsidRPr="002F4961">
            <w:instrText xml:space="preserve"> STYLEREF Versieopmaak\l  \* MERGEFORMAT </w:instrText>
          </w:r>
          <w:r w:rsidR="002F4961" w:rsidRPr="002F4961">
            <w:fldChar w:fldCharType="end"/>
          </w:r>
          <w:bookmarkEnd w:id="47"/>
        </w:p>
      </w:tc>
    </w:tr>
    <w:tr w:rsidR="005402F4" w14:paraId="435AF486" w14:textId="77777777">
      <w:tc>
        <w:tcPr>
          <w:tcW w:w="4181" w:type="dxa"/>
        </w:tcPr>
        <w:p w14:paraId="67766058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Blad</w:t>
          </w:r>
        </w:p>
      </w:tc>
    </w:tr>
    <w:tr w:rsidR="005402F4" w14:paraId="6C9A19C3" w14:textId="77777777">
      <w:tc>
        <w:tcPr>
          <w:tcW w:w="4181" w:type="dxa"/>
        </w:tcPr>
        <w:p w14:paraId="13638961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4</w:t>
          </w:r>
          <w:r>
            <w:fldChar w:fldCharType="end"/>
          </w:r>
          <w:r>
            <w:t xml:space="preserve"> van</w:t>
          </w:r>
          <w:r w:rsidR="00B03963">
            <w:t xml:space="preserve">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14:paraId="6EDB51A3" w14:textId="6F39C86D" w:rsidR="005402F4" w:rsidRDefault="005402F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0238"/>
    <w:multiLevelType w:val="hybridMultilevel"/>
    <w:tmpl w:val="7950619C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3101495">
    <w:abstractNumId w:val="11"/>
  </w:num>
  <w:num w:numId="2" w16cid:durableId="1425760177">
    <w:abstractNumId w:val="11"/>
  </w:num>
  <w:num w:numId="3" w16cid:durableId="995915293">
    <w:abstractNumId w:val="9"/>
  </w:num>
  <w:num w:numId="4" w16cid:durableId="1345093394">
    <w:abstractNumId w:val="5"/>
  </w:num>
  <w:num w:numId="5" w16cid:durableId="2060938891">
    <w:abstractNumId w:val="6"/>
  </w:num>
  <w:num w:numId="6" w16cid:durableId="1445808186">
    <w:abstractNumId w:val="14"/>
  </w:num>
  <w:num w:numId="7" w16cid:durableId="618725627">
    <w:abstractNumId w:val="0"/>
  </w:num>
  <w:num w:numId="8" w16cid:durableId="1877038110">
    <w:abstractNumId w:val="13"/>
  </w:num>
  <w:num w:numId="9" w16cid:durableId="2073695323">
    <w:abstractNumId w:val="1"/>
  </w:num>
  <w:num w:numId="10" w16cid:durableId="1857495064">
    <w:abstractNumId w:val="2"/>
  </w:num>
  <w:num w:numId="11" w16cid:durableId="1038050808">
    <w:abstractNumId w:val="3"/>
  </w:num>
  <w:num w:numId="12" w16cid:durableId="1596404298">
    <w:abstractNumId w:val="10"/>
  </w:num>
  <w:num w:numId="13" w16cid:durableId="410398475">
    <w:abstractNumId w:val="7"/>
  </w:num>
  <w:num w:numId="14" w16cid:durableId="26495651">
    <w:abstractNumId w:val="12"/>
  </w:num>
  <w:num w:numId="15" w16cid:durableId="79714522">
    <w:abstractNumId w:val="4"/>
  </w:num>
  <w:num w:numId="16" w16cid:durableId="950893007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6B60"/>
    <w:rsid w:val="00010A13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865"/>
    <w:rsid w:val="00025B0C"/>
    <w:rsid w:val="00030CF3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1BE7"/>
    <w:rsid w:val="00093CFA"/>
    <w:rsid w:val="00097DA7"/>
    <w:rsid w:val="000A0E63"/>
    <w:rsid w:val="000A0EA1"/>
    <w:rsid w:val="000A2C90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C4F69"/>
    <w:rsid w:val="000D03E4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3F6C"/>
    <w:rsid w:val="00114244"/>
    <w:rsid w:val="00114BFC"/>
    <w:rsid w:val="0011696F"/>
    <w:rsid w:val="00124BEB"/>
    <w:rsid w:val="0012509E"/>
    <w:rsid w:val="0012742A"/>
    <w:rsid w:val="00131430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021"/>
    <w:rsid w:val="001638FF"/>
    <w:rsid w:val="00163F0E"/>
    <w:rsid w:val="00170D29"/>
    <w:rsid w:val="00171107"/>
    <w:rsid w:val="0017212E"/>
    <w:rsid w:val="00173E4A"/>
    <w:rsid w:val="001743D2"/>
    <w:rsid w:val="00175FD3"/>
    <w:rsid w:val="00176FDA"/>
    <w:rsid w:val="0018011A"/>
    <w:rsid w:val="001804D5"/>
    <w:rsid w:val="00183622"/>
    <w:rsid w:val="00183F25"/>
    <w:rsid w:val="00187530"/>
    <w:rsid w:val="001909FD"/>
    <w:rsid w:val="0019216E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0A77"/>
    <w:rsid w:val="001D1884"/>
    <w:rsid w:val="001D5ECE"/>
    <w:rsid w:val="001E6DE1"/>
    <w:rsid w:val="001F0E67"/>
    <w:rsid w:val="001F19CB"/>
    <w:rsid w:val="001F46A7"/>
    <w:rsid w:val="001F63EA"/>
    <w:rsid w:val="001F7092"/>
    <w:rsid w:val="001F7DAA"/>
    <w:rsid w:val="00203E69"/>
    <w:rsid w:val="0020660E"/>
    <w:rsid w:val="00206ABC"/>
    <w:rsid w:val="0021075A"/>
    <w:rsid w:val="00210E51"/>
    <w:rsid w:val="0021170D"/>
    <w:rsid w:val="002135E6"/>
    <w:rsid w:val="0021646D"/>
    <w:rsid w:val="0021680B"/>
    <w:rsid w:val="00222119"/>
    <w:rsid w:val="00222497"/>
    <w:rsid w:val="0022338C"/>
    <w:rsid w:val="00227854"/>
    <w:rsid w:val="00231954"/>
    <w:rsid w:val="00233B41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65E2E"/>
    <w:rsid w:val="0027162D"/>
    <w:rsid w:val="00273437"/>
    <w:rsid w:val="00273BA4"/>
    <w:rsid w:val="00276333"/>
    <w:rsid w:val="00280B9A"/>
    <w:rsid w:val="00281ED3"/>
    <w:rsid w:val="00283475"/>
    <w:rsid w:val="00285BAF"/>
    <w:rsid w:val="00287436"/>
    <w:rsid w:val="002918B1"/>
    <w:rsid w:val="00293F69"/>
    <w:rsid w:val="00294DC4"/>
    <w:rsid w:val="002A003B"/>
    <w:rsid w:val="002A010E"/>
    <w:rsid w:val="002A4B2B"/>
    <w:rsid w:val="002A5BE8"/>
    <w:rsid w:val="002A661D"/>
    <w:rsid w:val="002A7631"/>
    <w:rsid w:val="002A7BBF"/>
    <w:rsid w:val="002A7EF0"/>
    <w:rsid w:val="002B2EFF"/>
    <w:rsid w:val="002B3BC1"/>
    <w:rsid w:val="002B5054"/>
    <w:rsid w:val="002C0368"/>
    <w:rsid w:val="002C177B"/>
    <w:rsid w:val="002C64D1"/>
    <w:rsid w:val="002C68F9"/>
    <w:rsid w:val="002D31B1"/>
    <w:rsid w:val="002D6F14"/>
    <w:rsid w:val="002E0C80"/>
    <w:rsid w:val="002E31DC"/>
    <w:rsid w:val="002E5438"/>
    <w:rsid w:val="002E71D9"/>
    <w:rsid w:val="002E729C"/>
    <w:rsid w:val="002F3F0E"/>
    <w:rsid w:val="002F4961"/>
    <w:rsid w:val="002F50F0"/>
    <w:rsid w:val="002F62FE"/>
    <w:rsid w:val="003008D7"/>
    <w:rsid w:val="00301055"/>
    <w:rsid w:val="00310FA3"/>
    <w:rsid w:val="00312470"/>
    <w:rsid w:val="003132A0"/>
    <w:rsid w:val="003137E5"/>
    <w:rsid w:val="00314C5B"/>
    <w:rsid w:val="003203EB"/>
    <w:rsid w:val="00321695"/>
    <w:rsid w:val="003228A3"/>
    <w:rsid w:val="003232CB"/>
    <w:rsid w:val="0032463E"/>
    <w:rsid w:val="00326C7F"/>
    <w:rsid w:val="00327795"/>
    <w:rsid w:val="00327851"/>
    <w:rsid w:val="00327FA9"/>
    <w:rsid w:val="00330790"/>
    <w:rsid w:val="00332408"/>
    <w:rsid w:val="00333AE2"/>
    <w:rsid w:val="00334298"/>
    <w:rsid w:val="00337F83"/>
    <w:rsid w:val="003412EA"/>
    <w:rsid w:val="00342CF1"/>
    <w:rsid w:val="00343045"/>
    <w:rsid w:val="00343EA7"/>
    <w:rsid w:val="003441B9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08A9"/>
    <w:rsid w:val="00375206"/>
    <w:rsid w:val="00380E8C"/>
    <w:rsid w:val="00381059"/>
    <w:rsid w:val="00381453"/>
    <w:rsid w:val="00382478"/>
    <w:rsid w:val="003831A8"/>
    <w:rsid w:val="00387508"/>
    <w:rsid w:val="00390C2E"/>
    <w:rsid w:val="0039214E"/>
    <w:rsid w:val="00395755"/>
    <w:rsid w:val="003A10A3"/>
    <w:rsid w:val="003A19D1"/>
    <w:rsid w:val="003A4165"/>
    <w:rsid w:val="003A56B6"/>
    <w:rsid w:val="003A5ADD"/>
    <w:rsid w:val="003B0BED"/>
    <w:rsid w:val="003B149A"/>
    <w:rsid w:val="003B22EF"/>
    <w:rsid w:val="003B236B"/>
    <w:rsid w:val="003B4767"/>
    <w:rsid w:val="003B66CD"/>
    <w:rsid w:val="003B755A"/>
    <w:rsid w:val="003C0D49"/>
    <w:rsid w:val="003C335E"/>
    <w:rsid w:val="003C350C"/>
    <w:rsid w:val="003C71C6"/>
    <w:rsid w:val="003D2811"/>
    <w:rsid w:val="003D2D18"/>
    <w:rsid w:val="003D3AB1"/>
    <w:rsid w:val="003D3F1D"/>
    <w:rsid w:val="003E0444"/>
    <w:rsid w:val="003E1B71"/>
    <w:rsid w:val="003E4811"/>
    <w:rsid w:val="003E7B00"/>
    <w:rsid w:val="003F06A3"/>
    <w:rsid w:val="003F094E"/>
    <w:rsid w:val="003F29FF"/>
    <w:rsid w:val="003F3399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D65"/>
    <w:rsid w:val="00413F3C"/>
    <w:rsid w:val="00414114"/>
    <w:rsid w:val="00414CB1"/>
    <w:rsid w:val="0041690C"/>
    <w:rsid w:val="004247E2"/>
    <w:rsid w:val="004250DC"/>
    <w:rsid w:val="00432145"/>
    <w:rsid w:val="00433741"/>
    <w:rsid w:val="004339D3"/>
    <w:rsid w:val="00433D41"/>
    <w:rsid w:val="00434494"/>
    <w:rsid w:val="004356D4"/>
    <w:rsid w:val="0043630D"/>
    <w:rsid w:val="00436B9E"/>
    <w:rsid w:val="00440164"/>
    <w:rsid w:val="00441150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66265"/>
    <w:rsid w:val="00473278"/>
    <w:rsid w:val="00473655"/>
    <w:rsid w:val="00474564"/>
    <w:rsid w:val="00475FFA"/>
    <w:rsid w:val="00481DDE"/>
    <w:rsid w:val="00482E89"/>
    <w:rsid w:val="0048391A"/>
    <w:rsid w:val="004841E4"/>
    <w:rsid w:val="00484488"/>
    <w:rsid w:val="004858DF"/>
    <w:rsid w:val="004868E4"/>
    <w:rsid w:val="00490150"/>
    <w:rsid w:val="0049193B"/>
    <w:rsid w:val="00496C70"/>
    <w:rsid w:val="0049725F"/>
    <w:rsid w:val="004A1631"/>
    <w:rsid w:val="004A1A02"/>
    <w:rsid w:val="004A29E9"/>
    <w:rsid w:val="004A48BE"/>
    <w:rsid w:val="004A5FBF"/>
    <w:rsid w:val="004A72B5"/>
    <w:rsid w:val="004A7574"/>
    <w:rsid w:val="004B1F47"/>
    <w:rsid w:val="004B23A7"/>
    <w:rsid w:val="004B50F2"/>
    <w:rsid w:val="004B6BCA"/>
    <w:rsid w:val="004B6E45"/>
    <w:rsid w:val="004C0C11"/>
    <w:rsid w:val="004C132C"/>
    <w:rsid w:val="004C431D"/>
    <w:rsid w:val="004C6A45"/>
    <w:rsid w:val="004C6F4C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35D7"/>
    <w:rsid w:val="004E48F7"/>
    <w:rsid w:val="004E5200"/>
    <w:rsid w:val="004E6389"/>
    <w:rsid w:val="004E6464"/>
    <w:rsid w:val="004E6D2C"/>
    <w:rsid w:val="004F163F"/>
    <w:rsid w:val="004F29C8"/>
    <w:rsid w:val="004F6006"/>
    <w:rsid w:val="004F65C0"/>
    <w:rsid w:val="005011D7"/>
    <w:rsid w:val="005024DA"/>
    <w:rsid w:val="005044B4"/>
    <w:rsid w:val="00507995"/>
    <w:rsid w:val="00511FE3"/>
    <w:rsid w:val="0051287B"/>
    <w:rsid w:val="0051376E"/>
    <w:rsid w:val="00515FDE"/>
    <w:rsid w:val="0051696E"/>
    <w:rsid w:val="00520E34"/>
    <w:rsid w:val="00522081"/>
    <w:rsid w:val="00522A62"/>
    <w:rsid w:val="00526035"/>
    <w:rsid w:val="00530050"/>
    <w:rsid w:val="00530DE3"/>
    <w:rsid w:val="00531A3F"/>
    <w:rsid w:val="0053442D"/>
    <w:rsid w:val="0053650E"/>
    <w:rsid w:val="005402F4"/>
    <w:rsid w:val="00542330"/>
    <w:rsid w:val="005425E4"/>
    <w:rsid w:val="005429FD"/>
    <w:rsid w:val="0054368D"/>
    <w:rsid w:val="00543753"/>
    <w:rsid w:val="00543B8D"/>
    <w:rsid w:val="0055443F"/>
    <w:rsid w:val="00555525"/>
    <w:rsid w:val="0055554C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33EC"/>
    <w:rsid w:val="00574F0E"/>
    <w:rsid w:val="00575E7C"/>
    <w:rsid w:val="00582CBF"/>
    <w:rsid w:val="00586EC5"/>
    <w:rsid w:val="0059099B"/>
    <w:rsid w:val="0059427B"/>
    <w:rsid w:val="005942AA"/>
    <w:rsid w:val="00594F7E"/>
    <w:rsid w:val="00597241"/>
    <w:rsid w:val="005A18B7"/>
    <w:rsid w:val="005A3A06"/>
    <w:rsid w:val="005A3E17"/>
    <w:rsid w:val="005A56B6"/>
    <w:rsid w:val="005A6E00"/>
    <w:rsid w:val="005A7FE9"/>
    <w:rsid w:val="005B0440"/>
    <w:rsid w:val="005B1532"/>
    <w:rsid w:val="005B48B3"/>
    <w:rsid w:val="005C030F"/>
    <w:rsid w:val="005C2423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2DDB"/>
    <w:rsid w:val="00602DFD"/>
    <w:rsid w:val="006034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40670"/>
    <w:rsid w:val="00641C13"/>
    <w:rsid w:val="00642410"/>
    <w:rsid w:val="006434A2"/>
    <w:rsid w:val="006439F4"/>
    <w:rsid w:val="00645042"/>
    <w:rsid w:val="00645D15"/>
    <w:rsid w:val="00645F51"/>
    <w:rsid w:val="00646254"/>
    <w:rsid w:val="00647823"/>
    <w:rsid w:val="00653319"/>
    <w:rsid w:val="00653808"/>
    <w:rsid w:val="00654D50"/>
    <w:rsid w:val="0066147E"/>
    <w:rsid w:val="00662092"/>
    <w:rsid w:val="006706C0"/>
    <w:rsid w:val="00672CA7"/>
    <w:rsid w:val="00674638"/>
    <w:rsid w:val="00680BA3"/>
    <w:rsid w:val="00680FDB"/>
    <w:rsid w:val="0068128C"/>
    <w:rsid w:val="00681649"/>
    <w:rsid w:val="00685232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4DC"/>
    <w:rsid w:val="006A5F93"/>
    <w:rsid w:val="006A7005"/>
    <w:rsid w:val="006A7006"/>
    <w:rsid w:val="006B0731"/>
    <w:rsid w:val="006B1B9A"/>
    <w:rsid w:val="006B79A4"/>
    <w:rsid w:val="006C1E89"/>
    <w:rsid w:val="006C33A2"/>
    <w:rsid w:val="006C34AB"/>
    <w:rsid w:val="006C616D"/>
    <w:rsid w:val="006C67EE"/>
    <w:rsid w:val="006C7314"/>
    <w:rsid w:val="006D1058"/>
    <w:rsid w:val="006D11BD"/>
    <w:rsid w:val="006D5D77"/>
    <w:rsid w:val="006D663A"/>
    <w:rsid w:val="006E26A8"/>
    <w:rsid w:val="006E7610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089D"/>
    <w:rsid w:val="0071272A"/>
    <w:rsid w:val="00712F54"/>
    <w:rsid w:val="0071493B"/>
    <w:rsid w:val="00714B8D"/>
    <w:rsid w:val="00716D74"/>
    <w:rsid w:val="00717E7F"/>
    <w:rsid w:val="00720A13"/>
    <w:rsid w:val="00721ACE"/>
    <w:rsid w:val="007224C4"/>
    <w:rsid w:val="00723E21"/>
    <w:rsid w:val="00723ED6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563BE"/>
    <w:rsid w:val="00757208"/>
    <w:rsid w:val="00761024"/>
    <w:rsid w:val="00762EFD"/>
    <w:rsid w:val="0076481B"/>
    <w:rsid w:val="00765439"/>
    <w:rsid w:val="0076737C"/>
    <w:rsid w:val="00770911"/>
    <w:rsid w:val="00771385"/>
    <w:rsid w:val="007728AE"/>
    <w:rsid w:val="00773DBF"/>
    <w:rsid w:val="007742C2"/>
    <w:rsid w:val="007744CB"/>
    <w:rsid w:val="007765D4"/>
    <w:rsid w:val="00776818"/>
    <w:rsid w:val="00777550"/>
    <w:rsid w:val="00777D1F"/>
    <w:rsid w:val="00777D39"/>
    <w:rsid w:val="007814DB"/>
    <w:rsid w:val="007823B9"/>
    <w:rsid w:val="007851F0"/>
    <w:rsid w:val="00785704"/>
    <w:rsid w:val="00786676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139E"/>
    <w:rsid w:val="007C24B7"/>
    <w:rsid w:val="007C7BD3"/>
    <w:rsid w:val="007D1472"/>
    <w:rsid w:val="007D1C8D"/>
    <w:rsid w:val="007D22F5"/>
    <w:rsid w:val="007D3375"/>
    <w:rsid w:val="007D41C4"/>
    <w:rsid w:val="007E1766"/>
    <w:rsid w:val="007E3A85"/>
    <w:rsid w:val="007E4227"/>
    <w:rsid w:val="007E5B24"/>
    <w:rsid w:val="007E61AF"/>
    <w:rsid w:val="007F091A"/>
    <w:rsid w:val="007F0E2A"/>
    <w:rsid w:val="007F401E"/>
    <w:rsid w:val="007F70E2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5969"/>
    <w:rsid w:val="00815B0F"/>
    <w:rsid w:val="0081780B"/>
    <w:rsid w:val="008215D2"/>
    <w:rsid w:val="0082464C"/>
    <w:rsid w:val="00826D2A"/>
    <w:rsid w:val="008315FB"/>
    <w:rsid w:val="00834366"/>
    <w:rsid w:val="00834A2B"/>
    <w:rsid w:val="0084312D"/>
    <w:rsid w:val="008444C3"/>
    <w:rsid w:val="008525D3"/>
    <w:rsid w:val="008537DB"/>
    <w:rsid w:val="00853F57"/>
    <w:rsid w:val="0085512C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56DD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0C1"/>
    <w:rsid w:val="008B571F"/>
    <w:rsid w:val="008C022A"/>
    <w:rsid w:val="008C3AB2"/>
    <w:rsid w:val="008C4F94"/>
    <w:rsid w:val="008C70F2"/>
    <w:rsid w:val="008C748D"/>
    <w:rsid w:val="008D0530"/>
    <w:rsid w:val="008D2E9A"/>
    <w:rsid w:val="008D32BA"/>
    <w:rsid w:val="008D35B0"/>
    <w:rsid w:val="008D3FA0"/>
    <w:rsid w:val="008D55C9"/>
    <w:rsid w:val="008D67DD"/>
    <w:rsid w:val="008D6F0F"/>
    <w:rsid w:val="008D7768"/>
    <w:rsid w:val="008E3710"/>
    <w:rsid w:val="008E375F"/>
    <w:rsid w:val="008E4E30"/>
    <w:rsid w:val="008E6CE5"/>
    <w:rsid w:val="008F0647"/>
    <w:rsid w:val="008F0950"/>
    <w:rsid w:val="008F1FDF"/>
    <w:rsid w:val="008F4093"/>
    <w:rsid w:val="008F5BF0"/>
    <w:rsid w:val="009000F0"/>
    <w:rsid w:val="00902EDD"/>
    <w:rsid w:val="00903928"/>
    <w:rsid w:val="00904BB1"/>
    <w:rsid w:val="00905F2E"/>
    <w:rsid w:val="00907AA1"/>
    <w:rsid w:val="009103E1"/>
    <w:rsid w:val="00910DA2"/>
    <w:rsid w:val="00911A4D"/>
    <w:rsid w:val="00912E18"/>
    <w:rsid w:val="009153C9"/>
    <w:rsid w:val="009267CE"/>
    <w:rsid w:val="00931135"/>
    <w:rsid w:val="009316DE"/>
    <w:rsid w:val="00932622"/>
    <w:rsid w:val="00935028"/>
    <w:rsid w:val="00940930"/>
    <w:rsid w:val="00941010"/>
    <w:rsid w:val="009419D9"/>
    <w:rsid w:val="009428E0"/>
    <w:rsid w:val="00943446"/>
    <w:rsid w:val="00943EC1"/>
    <w:rsid w:val="00945297"/>
    <w:rsid w:val="00945B46"/>
    <w:rsid w:val="0095242D"/>
    <w:rsid w:val="009546C6"/>
    <w:rsid w:val="00957AA9"/>
    <w:rsid w:val="00957C55"/>
    <w:rsid w:val="00960C13"/>
    <w:rsid w:val="00963592"/>
    <w:rsid w:val="00963CAF"/>
    <w:rsid w:val="0096507E"/>
    <w:rsid w:val="00971E22"/>
    <w:rsid w:val="009725DF"/>
    <w:rsid w:val="00975FF6"/>
    <w:rsid w:val="00980151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BEE"/>
    <w:rsid w:val="00995BCD"/>
    <w:rsid w:val="0099627E"/>
    <w:rsid w:val="00997177"/>
    <w:rsid w:val="0099720E"/>
    <w:rsid w:val="009A0155"/>
    <w:rsid w:val="009A13AD"/>
    <w:rsid w:val="009A5036"/>
    <w:rsid w:val="009A7909"/>
    <w:rsid w:val="009B1DE1"/>
    <w:rsid w:val="009B474C"/>
    <w:rsid w:val="009C2330"/>
    <w:rsid w:val="009C4947"/>
    <w:rsid w:val="009C6E48"/>
    <w:rsid w:val="009D0ED2"/>
    <w:rsid w:val="009D19DE"/>
    <w:rsid w:val="009D264C"/>
    <w:rsid w:val="009D6B62"/>
    <w:rsid w:val="009D7AAC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A005C6"/>
    <w:rsid w:val="00A03E3E"/>
    <w:rsid w:val="00A05A15"/>
    <w:rsid w:val="00A06FC5"/>
    <w:rsid w:val="00A10DB5"/>
    <w:rsid w:val="00A10DDD"/>
    <w:rsid w:val="00A1106D"/>
    <w:rsid w:val="00A14E63"/>
    <w:rsid w:val="00A15158"/>
    <w:rsid w:val="00A176EE"/>
    <w:rsid w:val="00A2016A"/>
    <w:rsid w:val="00A23DBF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557DB"/>
    <w:rsid w:val="00A57C27"/>
    <w:rsid w:val="00A60133"/>
    <w:rsid w:val="00A60F54"/>
    <w:rsid w:val="00A64196"/>
    <w:rsid w:val="00A65BE0"/>
    <w:rsid w:val="00A72194"/>
    <w:rsid w:val="00A747B2"/>
    <w:rsid w:val="00A77031"/>
    <w:rsid w:val="00A81C8C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B5CBB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0DE"/>
    <w:rsid w:val="00AD78E4"/>
    <w:rsid w:val="00AE1F33"/>
    <w:rsid w:val="00AE6AAE"/>
    <w:rsid w:val="00AE7522"/>
    <w:rsid w:val="00AF16BF"/>
    <w:rsid w:val="00AF2256"/>
    <w:rsid w:val="00AF433F"/>
    <w:rsid w:val="00AF4AC3"/>
    <w:rsid w:val="00AF570E"/>
    <w:rsid w:val="00AF709B"/>
    <w:rsid w:val="00B01B24"/>
    <w:rsid w:val="00B036FC"/>
    <w:rsid w:val="00B03963"/>
    <w:rsid w:val="00B0516C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346F1"/>
    <w:rsid w:val="00B368F8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63873"/>
    <w:rsid w:val="00B734DA"/>
    <w:rsid w:val="00B737E8"/>
    <w:rsid w:val="00B755F1"/>
    <w:rsid w:val="00B76BFE"/>
    <w:rsid w:val="00B77C3A"/>
    <w:rsid w:val="00B77CEB"/>
    <w:rsid w:val="00B80334"/>
    <w:rsid w:val="00B80742"/>
    <w:rsid w:val="00B8168A"/>
    <w:rsid w:val="00B816FF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020"/>
    <w:rsid w:val="00BC739A"/>
    <w:rsid w:val="00BC7AB3"/>
    <w:rsid w:val="00BD103F"/>
    <w:rsid w:val="00BD2EC4"/>
    <w:rsid w:val="00BD68F7"/>
    <w:rsid w:val="00BE0AD2"/>
    <w:rsid w:val="00BE122F"/>
    <w:rsid w:val="00BE53D9"/>
    <w:rsid w:val="00BE60AD"/>
    <w:rsid w:val="00BE726A"/>
    <w:rsid w:val="00BF18B4"/>
    <w:rsid w:val="00BF6098"/>
    <w:rsid w:val="00BF6551"/>
    <w:rsid w:val="00C0203F"/>
    <w:rsid w:val="00C03609"/>
    <w:rsid w:val="00C07528"/>
    <w:rsid w:val="00C07899"/>
    <w:rsid w:val="00C10BF2"/>
    <w:rsid w:val="00C13BE9"/>
    <w:rsid w:val="00C15441"/>
    <w:rsid w:val="00C15569"/>
    <w:rsid w:val="00C26BE6"/>
    <w:rsid w:val="00C30F68"/>
    <w:rsid w:val="00C343A8"/>
    <w:rsid w:val="00C34D8A"/>
    <w:rsid w:val="00C3640A"/>
    <w:rsid w:val="00C40013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62D9"/>
    <w:rsid w:val="00C6144B"/>
    <w:rsid w:val="00C62C21"/>
    <w:rsid w:val="00C635A1"/>
    <w:rsid w:val="00C64D37"/>
    <w:rsid w:val="00C66724"/>
    <w:rsid w:val="00C66ACB"/>
    <w:rsid w:val="00C70CBC"/>
    <w:rsid w:val="00C712FB"/>
    <w:rsid w:val="00C724AE"/>
    <w:rsid w:val="00C72DC7"/>
    <w:rsid w:val="00C75458"/>
    <w:rsid w:val="00C764CA"/>
    <w:rsid w:val="00C768F1"/>
    <w:rsid w:val="00C809A8"/>
    <w:rsid w:val="00C80E82"/>
    <w:rsid w:val="00C81878"/>
    <w:rsid w:val="00C81DE6"/>
    <w:rsid w:val="00C81EE3"/>
    <w:rsid w:val="00C87CFB"/>
    <w:rsid w:val="00C9120F"/>
    <w:rsid w:val="00C91CF7"/>
    <w:rsid w:val="00C94909"/>
    <w:rsid w:val="00C95ABD"/>
    <w:rsid w:val="00C9776A"/>
    <w:rsid w:val="00C97F6E"/>
    <w:rsid w:val="00CA0453"/>
    <w:rsid w:val="00CA2E64"/>
    <w:rsid w:val="00CA5DFA"/>
    <w:rsid w:val="00CA792C"/>
    <w:rsid w:val="00CB1C3C"/>
    <w:rsid w:val="00CB1DD5"/>
    <w:rsid w:val="00CB53A9"/>
    <w:rsid w:val="00CB5847"/>
    <w:rsid w:val="00CB67AF"/>
    <w:rsid w:val="00CB69B2"/>
    <w:rsid w:val="00CC007C"/>
    <w:rsid w:val="00CC0F8A"/>
    <w:rsid w:val="00CC109B"/>
    <w:rsid w:val="00CC2543"/>
    <w:rsid w:val="00CC44C5"/>
    <w:rsid w:val="00CC4971"/>
    <w:rsid w:val="00CC4BB7"/>
    <w:rsid w:val="00CD1549"/>
    <w:rsid w:val="00CD1A91"/>
    <w:rsid w:val="00CD4130"/>
    <w:rsid w:val="00CD521B"/>
    <w:rsid w:val="00CD567B"/>
    <w:rsid w:val="00CE091C"/>
    <w:rsid w:val="00CE26F5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0D7D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98A"/>
    <w:rsid w:val="00D37D81"/>
    <w:rsid w:val="00D40FC8"/>
    <w:rsid w:val="00D41505"/>
    <w:rsid w:val="00D42054"/>
    <w:rsid w:val="00D425CA"/>
    <w:rsid w:val="00D42612"/>
    <w:rsid w:val="00D45F78"/>
    <w:rsid w:val="00D46C84"/>
    <w:rsid w:val="00D51AFD"/>
    <w:rsid w:val="00D53029"/>
    <w:rsid w:val="00D5570A"/>
    <w:rsid w:val="00D55734"/>
    <w:rsid w:val="00D55752"/>
    <w:rsid w:val="00D55DDB"/>
    <w:rsid w:val="00D5787A"/>
    <w:rsid w:val="00D61C6F"/>
    <w:rsid w:val="00D678E5"/>
    <w:rsid w:val="00D67A61"/>
    <w:rsid w:val="00D701EA"/>
    <w:rsid w:val="00D71087"/>
    <w:rsid w:val="00D71B56"/>
    <w:rsid w:val="00D72335"/>
    <w:rsid w:val="00D741FB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A771C"/>
    <w:rsid w:val="00DB1969"/>
    <w:rsid w:val="00DB2927"/>
    <w:rsid w:val="00DB3AF1"/>
    <w:rsid w:val="00DB6076"/>
    <w:rsid w:val="00DB69EB"/>
    <w:rsid w:val="00DC2861"/>
    <w:rsid w:val="00DC4037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3058"/>
    <w:rsid w:val="00E035F9"/>
    <w:rsid w:val="00E04482"/>
    <w:rsid w:val="00E0465D"/>
    <w:rsid w:val="00E05B9C"/>
    <w:rsid w:val="00E1120F"/>
    <w:rsid w:val="00E1172D"/>
    <w:rsid w:val="00E11C73"/>
    <w:rsid w:val="00E1645D"/>
    <w:rsid w:val="00E20E39"/>
    <w:rsid w:val="00E21700"/>
    <w:rsid w:val="00E21ED4"/>
    <w:rsid w:val="00E23FD7"/>
    <w:rsid w:val="00E24B54"/>
    <w:rsid w:val="00E25068"/>
    <w:rsid w:val="00E306B0"/>
    <w:rsid w:val="00E32DB4"/>
    <w:rsid w:val="00E4082E"/>
    <w:rsid w:val="00E41284"/>
    <w:rsid w:val="00E445ED"/>
    <w:rsid w:val="00E44FDF"/>
    <w:rsid w:val="00E45F7C"/>
    <w:rsid w:val="00E463AB"/>
    <w:rsid w:val="00E469EC"/>
    <w:rsid w:val="00E47396"/>
    <w:rsid w:val="00E52E3F"/>
    <w:rsid w:val="00E54C73"/>
    <w:rsid w:val="00E550F3"/>
    <w:rsid w:val="00E562BC"/>
    <w:rsid w:val="00E5680E"/>
    <w:rsid w:val="00E56AF1"/>
    <w:rsid w:val="00E60930"/>
    <w:rsid w:val="00E61A1E"/>
    <w:rsid w:val="00E61D9B"/>
    <w:rsid w:val="00E622E6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96F1D"/>
    <w:rsid w:val="00EA0C3C"/>
    <w:rsid w:val="00EA290F"/>
    <w:rsid w:val="00EA4CEA"/>
    <w:rsid w:val="00EA6360"/>
    <w:rsid w:val="00EA6BA1"/>
    <w:rsid w:val="00EB0C23"/>
    <w:rsid w:val="00EB0F1D"/>
    <w:rsid w:val="00EB1C67"/>
    <w:rsid w:val="00EB5501"/>
    <w:rsid w:val="00EB5734"/>
    <w:rsid w:val="00EB65B5"/>
    <w:rsid w:val="00EB6720"/>
    <w:rsid w:val="00ED1632"/>
    <w:rsid w:val="00ED49FD"/>
    <w:rsid w:val="00EE0A26"/>
    <w:rsid w:val="00EE11DA"/>
    <w:rsid w:val="00EE1956"/>
    <w:rsid w:val="00EE3CF7"/>
    <w:rsid w:val="00EE5B68"/>
    <w:rsid w:val="00EE7F04"/>
    <w:rsid w:val="00EF0136"/>
    <w:rsid w:val="00EF3936"/>
    <w:rsid w:val="00EF3E6E"/>
    <w:rsid w:val="00EF4136"/>
    <w:rsid w:val="00EF68AD"/>
    <w:rsid w:val="00EF68D1"/>
    <w:rsid w:val="00EF7EEF"/>
    <w:rsid w:val="00F01C60"/>
    <w:rsid w:val="00F030BE"/>
    <w:rsid w:val="00F0385E"/>
    <w:rsid w:val="00F04E05"/>
    <w:rsid w:val="00F04E20"/>
    <w:rsid w:val="00F05616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12D2"/>
    <w:rsid w:val="00F35A90"/>
    <w:rsid w:val="00F35ABB"/>
    <w:rsid w:val="00F36B99"/>
    <w:rsid w:val="00F37CAB"/>
    <w:rsid w:val="00F4151E"/>
    <w:rsid w:val="00F436F8"/>
    <w:rsid w:val="00F44907"/>
    <w:rsid w:val="00F452C6"/>
    <w:rsid w:val="00F46A06"/>
    <w:rsid w:val="00F50E83"/>
    <w:rsid w:val="00F53159"/>
    <w:rsid w:val="00F53B19"/>
    <w:rsid w:val="00F620A5"/>
    <w:rsid w:val="00F621E1"/>
    <w:rsid w:val="00F62DF7"/>
    <w:rsid w:val="00F638DE"/>
    <w:rsid w:val="00F65CE4"/>
    <w:rsid w:val="00F665CB"/>
    <w:rsid w:val="00F66AB7"/>
    <w:rsid w:val="00F66C83"/>
    <w:rsid w:val="00F67390"/>
    <w:rsid w:val="00F67B67"/>
    <w:rsid w:val="00F70363"/>
    <w:rsid w:val="00F71690"/>
    <w:rsid w:val="00F738E9"/>
    <w:rsid w:val="00F81DB3"/>
    <w:rsid w:val="00F82666"/>
    <w:rsid w:val="00F835B1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AAF"/>
    <w:rsid w:val="00FB5E12"/>
    <w:rsid w:val="00FB6CC0"/>
    <w:rsid w:val="00FB7917"/>
    <w:rsid w:val="00FC0BF6"/>
    <w:rsid w:val="00FC3903"/>
    <w:rsid w:val="00FC7964"/>
    <w:rsid w:val="00FC7CCE"/>
    <w:rsid w:val="00FD1381"/>
    <w:rsid w:val="00FD18B0"/>
    <w:rsid w:val="00FD42C6"/>
    <w:rsid w:val="00FD752F"/>
    <w:rsid w:val="00FE0E86"/>
    <w:rsid w:val="00FE47C0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377D71"/>
  <w15:chartTrackingRefBased/>
  <w15:docId w15:val="{5B7FD958-3E5F-4920-BF66-A4552525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character" w:customStyle="1" w:styleId="Versieopmaak">
    <w:name w:val="Versieopmaak"/>
    <w:basedOn w:val="Versie0"/>
    <w:rsid w:val="002F4961"/>
    <w:rPr>
      <w:rFonts w:ascii="Helvetica" w:hAnsi="Helvetica"/>
      <w:sz w:val="18"/>
      <w:lang w:val="nl-NL"/>
    </w:rPr>
  </w:style>
  <w:style w:type="paragraph" w:styleId="Revisie">
    <w:name w:val="Revision"/>
    <w:hidden/>
    <w:uiPriority w:val="99"/>
    <w:semiHidden/>
    <w:rsid w:val="00AD70DE"/>
    <w:rPr>
      <w:rFonts w:ascii="Arial" w:hAnsi="Arial"/>
      <w:snapToGrid w:val="0"/>
      <w:kern w:val="28"/>
      <w:sz w:val="18"/>
      <w:lang w:eastAsia="en-US"/>
    </w:rPr>
  </w:style>
  <w:style w:type="paragraph" w:styleId="Lijstalinea">
    <w:name w:val="List Paragraph"/>
    <w:basedOn w:val="Standaard"/>
    <w:uiPriority w:val="34"/>
    <w:qFormat/>
    <w:rsid w:val="00E11C7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4"/>
      <w:szCs w:val="24"/>
      <w14:ligatures w14:val="standardContextual"/>
    </w:rPr>
  </w:style>
  <w:style w:type="paragraph" w:styleId="Plattetekst">
    <w:name w:val="Body Text"/>
    <w:basedOn w:val="Standaard"/>
    <w:link w:val="PlattetekstChar"/>
    <w:rsid w:val="00F71690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F71690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3835</CharactersWithSpaces>
  <SharedDoc>false</SharedDoc>
  <HLinks>
    <vt:vector size="30" baseType="variant"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_Toc360715530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_Toc360715529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_Toc360715528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_Toc360715527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_Toc360715526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11</cp:revision>
  <cp:lastPrinted>2015-02-11T12:17:00Z</cp:lastPrinted>
  <dcterms:created xsi:type="dcterms:W3CDTF">2024-08-08T13:07:00Z</dcterms:created>
  <dcterms:modified xsi:type="dcterms:W3CDTF">2024-08-08T15:05:00Z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2013-04-25T22:00:00Z</vt:filetime>
  </property>
  <property fmtid="{D5CDD505-2E9C-101B-9397-08002B2CF9AE}" pid="4" name="Versie">
    <vt:lpwstr>2.9</vt:lpwstr>
  </property>
  <property fmtid="{D5CDD505-2E9C-101B-9397-08002B2CF9AE}" pid="5" name="_AdHocReviewCycleID">
    <vt:i4>-225362849</vt:i4>
  </property>
  <property fmtid="{D5CDD505-2E9C-101B-9397-08002B2CF9AE}" pid="6" name="_EmailSubject">
    <vt:lpwstr>tekstblokken</vt:lpwstr>
  </property>
  <property fmtid="{D5CDD505-2E9C-101B-9397-08002B2CF9AE}" pid="7" name="_AuthorEmail">
    <vt:lpwstr>Henny.vanNoort@kadaster.nl</vt:lpwstr>
  </property>
  <property fmtid="{D5CDD505-2E9C-101B-9397-08002B2CF9AE}" pid="8" name="_AuthorEmailDisplayName">
    <vt:lpwstr>Noort, Henny van</vt:lpwstr>
  </property>
  <property fmtid="{D5CDD505-2E9C-101B-9397-08002B2CF9AE}" pid="9" name="_PreviousAdHocReviewCycleID">
    <vt:i4>-733418845</vt:i4>
  </property>
  <property fmtid="{D5CDD505-2E9C-101B-9397-08002B2CF9AE}" pid="10" name="_ReviewingToolsShownOnce">
    <vt:lpwstr/>
  </property>
</Properties>
</file>