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B400" w14:textId="77777777" w:rsidR="00BA1ECF" w:rsidRDefault="00BA1ECF" w:rsidP="00BA1ECF">
      <w:pPr>
        <w:pStyle w:val="Kop1"/>
      </w:pPr>
      <w:r>
        <w:t xml:space="preserve">Tekstblok </w:t>
      </w:r>
      <w:r w:rsidR="003E5F92">
        <w:t>P</w:t>
      </w:r>
      <w:r w:rsidR="001058C6">
        <w:t>artijnamen in hypotheekakten</w:t>
      </w:r>
    </w:p>
    <w:p w14:paraId="2B515E36" w14:textId="6CD3C072" w:rsidR="00BA1ECF" w:rsidRPr="00810CA1" w:rsidRDefault="00BA1ECF" w:rsidP="00BA1ECF">
      <w:pPr>
        <w:pStyle w:val="Kop3"/>
      </w:pPr>
      <w:r w:rsidRPr="00810CA1">
        <w:t xml:space="preserve">versie </w:t>
      </w:r>
      <w:ins w:id="0" w:author="Groot, Karina de" w:date="2025-03-31T09:11:00Z" w16du:dateUtc="2025-03-31T07:11:00Z">
        <w:r w:rsidR="007F18B4">
          <w:t>2.0</w:t>
        </w:r>
      </w:ins>
      <w:del w:id="1" w:author="Groot, Karina de" w:date="2025-03-31T09:11:00Z" w16du:dateUtc="2025-03-31T07:11:00Z">
        <w:r w:rsidR="00BF5A59" w:rsidDel="007F18B4">
          <w:delText>1.</w:delText>
        </w:r>
      </w:del>
      <w:ins w:id="2" w:author="Groote Haar, Linda" w:date="2025-03-13T11:45:00Z" w16du:dateUtc="2025-03-13T10:45:00Z">
        <w:del w:id="3" w:author="Groot, Karina de" w:date="2025-03-31T09:11:00Z" w16du:dateUtc="2025-03-31T07:11:00Z">
          <w:r w:rsidR="00803642" w:rsidDel="007F18B4">
            <w:delText>4</w:delText>
          </w:r>
        </w:del>
      </w:ins>
      <w:del w:id="4" w:author="Groote Haar, Linda" w:date="2025-03-13T11:45:00Z" w16du:dateUtc="2025-03-13T10:45:00Z">
        <w:r w:rsidR="006C523F" w:rsidDel="00803642">
          <w:delText>3</w:delText>
        </w:r>
      </w:del>
      <w:r w:rsidRPr="00810CA1">
        <w:t xml:space="preserve">, dd. </w:t>
      </w:r>
      <w:del w:id="5" w:author="Groote Haar, Linda" w:date="2025-03-13T11:45:00Z" w16du:dateUtc="2025-03-13T10:45:00Z">
        <w:r w:rsidR="006C523F" w:rsidDel="00803642">
          <w:delText>1</w:delText>
        </w:r>
        <w:r w:rsidR="007B05FB" w:rsidDel="00803642">
          <w:delText>6</w:delText>
        </w:r>
        <w:r w:rsidR="006C523F" w:rsidDel="00803642">
          <w:delText xml:space="preserve"> oktober 2018</w:delText>
        </w:r>
      </w:del>
      <w:ins w:id="6" w:author="Groote Haar, Linda" w:date="2025-03-13T11:45:00Z" w16du:dateUtc="2025-03-13T10:45:00Z">
        <w:r w:rsidR="00803642">
          <w:t>13 maart 2025</w:t>
        </w:r>
      </w:ins>
      <w:r w:rsidR="006C523F">
        <w:t xml:space="preserve"> </w:t>
      </w:r>
    </w:p>
    <w:p w14:paraId="6B97FAFB" w14:textId="77777777" w:rsidR="00BA1ECF" w:rsidRDefault="00BA1ECF"/>
    <w:p w14:paraId="40846652" w14:textId="77777777" w:rsidR="001058C6" w:rsidRPr="00E05BBC" w:rsidRDefault="001058C6" w:rsidP="001058C6">
      <w:pPr>
        <w:rPr>
          <w:rFonts w:cs="Arial"/>
          <w:color w:val="339966"/>
          <w:sz w:val="20"/>
        </w:rPr>
      </w:pP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 xml:space="preserve">zowel tezamen als </w:t>
      </w:r>
      <w:r w:rsidRPr="006C523F">
        <w:rPr>
          <w:rFonts w:cs="Arial"/>
          <w:color w:val="800080"/>
          <w:sz w:val="20"/>
        </w:rPr>
        <w:t>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</w:t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‘</w:t>
      </w:r>
      <w:r w:rsidRPr="006178DC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Schuldenaar</w:t>
      </w:r>
      <w:r w:rsidRPr="00E05BBC">
        <w:rPr>
          <w:rFonts w:cs="Arial"/>
          <w:color w:val="00FFFF"/>
          <w:sz w:val="20"/>
        </w:rPr>
        <w:t>’ en/of 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Hypotheekgever</w:t>
      </w:r>
      <w:r w:rsidRPr="00E05BBC">
        <w:rPr>
          <w:rFonts w:cs="Arial"/>
          <w:color w:val="00FFFF"/>
          <w:sz w:val="20"/>
        </w:rPr>
        <w:t xml:space="preserve">’/ </w:t>
      </w:r>
      <w:r w:rsidRPr="00E05BBC">
        <w:rPr>
          <w:rFonts w:cs="Arial"/>
          <w:color w:val="00FFFF"/>
          <w:sz w:val="20"/>
          <w:u w:val="single"/>
        </w:rPr>
        <w:t>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Schuldenaar’</w:t>
      </w:r>
      <w:r w:rsidRPr="00E05BBC">
        <w:rPr>
          <w:rFonts w:cs="Arial"/>
          <w:color w:val="00FFFF"/>
          <w:sz w:val="20"/>
        </w:rPr>
        <w:t xml:space="preserve"> /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00FFFF"/>
          <w:sz w:val="20"/>
          <w:u w:val="single"/>
        </w:rPr>
        <w:t>Hypotheekgever</w:t>
      </w:r>
      <w:r w:rsidRPr="00E05BBC">
        <w:rPr>
          <w:rFonts w:cs="Arial"/>
          <w:color w:val="00FFFF"/>
          <w:sz w:val="20"/>
        </w:rPr>
        <w:t>’</w:t>
      </w:r>
      <w:r w:rsidRPr="001058C6">
        <w:rPr>
          <w:rFonts w:cs="Arial"/>
          <w:color w:val="008000"/>
          <w:sz w:val="20"/>
        </w:rPr>
        <w:t xml:space="preserve"> /  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Pr="00405223">
        <w:rPr>
          <w:rFonts w:cs="Arial"/>
          <w:color w:val="00FFFF"/>
          <w:sz w:val="20"/>
        </w:rPr>
        <w:t xml:space="preserve">de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405223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00800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405223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="001136E0" w:rsidRPr="00FA6665">
        <w:rPr>
          <w:rFonts w:cs="Arial"/>
          <w:color w:val="800080"/>
          <w:sz w:val="20"/>
          <w:rPrChange w:id="7" w:author="Groote Haar, Linda" w:date="2025-03-13T11:47:00Z" w16du:dateUtc="2025-03-13T10:47:00Z">
            <w:rPr>
              <w:rFonts w:cs="Arial"/>
              <w:color w:val="00FFFF"/>
              <w:sz w:val="20"/>
            </w:rPr>
          </w:rPrChange>
        </w:rPr>
        <w:t>/de 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EE3A93">
        <w:rPr>
          <w:rFonts w:cs="Arial"/>
          <w:sz w:val="20"/>
        </w:rPr>
        <w:fldChar w:fldCharType="begin"/>
      </w:r>
      <w:r w:rsidR="00C17B91" w:rsidRPr="00EE3A93">
        <w:rPr>
          <w:rFonts w:cs="Arial"/>
          <w:sz w:val="20"/>
        </w:rPr>
        <w:instrText>MacroButton Nomacro §</w:instrText>
      </w:r>
      <w:r w:rsidR="00C17B91" w:rsidRPr="00EE3A93">
        <w:rPr>
          <w:rFonts w:cs="Arial"/>
          <w:sz w:val="20"/>
        </w:rPr>
        <w:fldChar w:fldCharType="end"/>
      </w:r>
      <w:r w:rsidR="001572A3">
        <w:rPr>
          <w:rFonts w:cs="Arial"/>
          <w:sz w:val="20"/>
        </w:rPr>
        <w:t>n</w:t>
      </w:r>
      <w:r w:rsidR="001136E0" w:rsidRPr="00E05BBC">
        <w:rPr>
          <w:rFonts w:cs="Arial"/>
          <w:sz w:val="20"/>
        </w:rPr>
        <w:t>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3B5D57">
        <w:rPr>
          <w:rFonts w:cs="Arial"/>
          <w:color w:val="800080"/>
          <w:sz w:val="20"/>
        </w:rPr>
        <w:t xml:space="preserve"> </w:t>
      </w:r>
      <w:r w:rsidR="001136E0" w:rsidRPr="00A16303">
        <w:rPr>
          <w:rFonts w:cs="Arial"/>
          <w:color w:val="800080"/>
          <w:sz w:val="20"/>
        </w:rPr>
        <w:t>voornoemd,</w:t>
      </w:r>
      <w:r w:rsidR="001136E0" w:rsidRPr="00A16303">
        <w:rPr>
          <w:rFonts w:cs="Arial"/>
          <w:sz w:val="20"/>
        </w:rPr>
        <w:fldChar w:fldCharType="begin"/>
      </w:r>
      <w:r w:rsidR="001136E0" w:rsidRPr="00A16303">
        <w:rPr>
          <w:rFonts w:cs="Arial"/>
          <w:sz w:val="20"/>
        </w:rPr>
        <w:instrText>MacroButton Nomacro §</w:instrText>
      </w:r>
      <w:r w:rsidR="001136E0" w:rsidRPr="00A16303">
        <w:rPr>
          <w:rFonts w:cs="Arial"/>
          <w:sz w:val="20"/>
        </w:rPr>
        <w:fldChar w:fldCharType="end"/>
      </w:r>
      <w:r w:rsidRPr="001058C6">
        <w:rPr>
          <w:rFonts w:cs="Arial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339966"/>
          <w:sz w:val="20"/>
          <w:u w:val="single"/>
        </w:rPr>
        <w:t>Schuldenaar</w:t>
      </w:r>
      <w:r w:rsidRPr="00E05BBC">
        <w:rPr>
          <w:rFonts w:cs="Arial"/>
          <w:color w:val="339966"/>
          <w:sz w:val="20"/>
        </w:rPr>
        <w:t>’ en</w:t>
      </w:r>
      <w:r w:rsidRPr="001058C6">
        <w:rPr>
          <w:rFonts w:cs="Arial"/>
          <w:color w:val="008000"/>
          <w:sz w:val="20"/>
        </w:rPr>
        <w:t xml:space="preserve"> </w:t>
      </w:r>
      <w:r w:rsidR="00E05BBC" w:rsidRPr="001058C6">
        <w:rPr>
          <w:rFonts w:cs="Arial"/>
          <w:sz w:val="20"/>
          <w:lang w:val="en-US"/>
        </w:rPr>
        <w:fldChar w:fldCharType="begin"/>
      </w:r>
      <w:r w:rsidR="00E05BBC" w:rsidRPr="001058C6">
        <w:rPr>
          <w:rFonts w:cs="Arial"/>
          <w:sz w:val="20"/>
        </w:rPr>
        <w:instrText>MacroButton Nomacro §</w:instrText>
      </w:r>
      <w:r w:rsidR="00E05BBC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de</w:t>
      </w:r>
      <w:r w:rsidRPr="001058C6">
        <w:rPr>
          <w:rFonts w:cs="Arial"/>
          <w:color w:val="008000"/>
          <w:sz w:val="20"/>
        </w:rPr>
        <w:t xml:space="preserve"> </w:t>
      </w:r>
      <w:r w:rsidRPr="00C17B91">
        <w:rPr>
          <w:rFonts w:cs="Arial"/>
          <w:color w:val="00FFFF"/>
          <w:sz w:val="20"/>
        </w:rPr>
        <w:t>verschenen</w:t>
      </w:r>
      <w:r w:rsidRPr="001058C6">
        <w:rPr>
          <w:rFonts w:cs="Arial"/>
          <w:color w:val="00800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E05BBC">
        <w:rPr>
          <w:rFonts w:cs="Arial"/>
          <w:color w:val="00FFFF"/>
          <w:sz w:val="20"/>
        </w:rPr>
        <w:t>persoon/personen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color w:val="800080"/>
          <w:sz w:val="20"/>
        </w:rPr>
        <w:t xml:space="preserve"> </w:t>
      </w:r>
      <w:r w:rsidRPr="00E05BBC">
        <w:rPr>
          <w:rFonts w:cs="Arial"/>
          <w:color w:val="00FFFF"/>
          <w:sz w:val="20"/>
        </w:rPr>
        <w:t>sub</w:t>
      </w:r>
      <w:r w:rsidRPr="001058C6">
        <w:rPr>
          <w:rFonts w:cs="Arial"/>
          <w:color w:val="800080"/>
          <w:sz w:val="20"/>
        </w:rPr>
        <w:t xml:space="preserve"> 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Pr="001058C6">
        <w:rPr>
          <w:rFonts w:cs="Arial"/>
          <w:sz w:val="20"/>
        </w:rPr>
        <w:t xml:space="preserve">nummering </w:t>
      </w:r>
      <w:r w:rsidR="00B83D95">
        <w:rPr>
          <w:rFonts w:cs="Arial"/>
          <w:sz w:val="20"/>
        </w:rPr>
        <w:t>persoon</w:t>
      </w:r>
      <w:r w:rsidRPr="001058C6">
        <w:rPr>
          <w:rFonts w:cs="Arial"/>
          <w:sz w:val="20"/>
          <w:lang w:val="en-US"/>
        </w:rPr>
        <w:fldChar w:fldCharType="begin"/>
      </w:r>
      <w:r w:rsidRPr="001058C6">
        <w:rPr>
          <w:rFonts w:cs="Arial"/>
          <w:sz w:val="20"/>
        </w:rPr>
        <w:instrText>MacroButton Nomacro §</w:instrText>
      </w:r>
      <w:r w:rsidRPr="001058C6">
        <w:rPr>
          <w:rFonts w:cs="Arial"/>
          <w:sz w:val="20"/>
          <w:lang w:val="en-US"/>
        </w:rPr>
        <w:fldChar w:fldCharType="end"/>
      </w:r>
      <w:r w:rsidR="004F26F0" w:rsidRPr="001058C6">
        <w:rPr>
          <w:rFonts w:cs="Arial"/>
          <w:sz w:val="20"/>
          <w:lang w:val="en-US"/>
        </w:rPr>
        <w:fldChar w:fldCharType="begin"/>
      </w:r>
      <w:r w:rsidR="004F26F0" w:rsidRPr="001058C6">
        <w:rPr>
          <w:rFonts w:cs="Arial"/>
          <w:sz w:val="20"/>
        </w:rPr>
        <w:instrText>MacroButton Nomacro §</w:instrText>
      </w:r>
      <w:r w:rsidR="004F26F0" w:rsidRPr="001058C6">
        <w:rPr>
          <w:rFonts w:cs="Arial"/>
          <w:sz w:val="20"/>
          <w:lang w:val="en-US"/>
        </w:rPr>
        <w:fldChar w:fldCharType="end"/>
      </w:r>
      <w:r w:rsidR="001136E0" w:rsidRPr="00E673FE">
        <w:rPr>
          <w:rFonts w:cs="Arial"/>
          <w:color w:val="00FFFF"/>
          <w:sz w:val="20"/>
        </w:rPr>
        <w:t>/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05BBC">
        <w:rPr>
          <w:rFonts w:cs="Arial"/>
          <w:sz w:val="20"/>
        </w:rPr>
        <w:t>naam rechtspersoon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FA6665">
        <w:rPr>
          <w:rFonts w:cs="Arial"/>
          <w:color w:val="800080"/>
          <w:sz w:val="20"/>
          <w:rPrChange w:id="8" w:author="Groote Haar, Linda" w:date="2025-03-13T11:48:00Z" w16du:dateUtc="2025-03-13T10:48:00Z">
            <w:rPr>
              <w:rFonts w:cs="Arial"/>
              <w:color w:val="00FFFF"/>
              <w:sz w:val="20"/>
            </w:rPr>
          </w:rPrChange>
        </w:rPr>
        <w:t>/de</w:t>
      </w:r>
      <w:r w:rsidR="001136E0" w:rsidRPr="00E05BBC">
        <w:rPr>
          <w:rFonts w:cs="Arial"/>
          <w:color w:val="00FFFF"/>
          <w:sz w:val="20"/>
        </w:rPr>
        <w:t xml:space="preserve"> </w:t>
      </w:r>
      <w:r w:rsidR="001136E0" w:rsidRPr="00FA6665">
        <w:rPr>
          <w:rFonts w:cs="Arial"/>
          <w:color w:val="800080"/>
          <w:sz w:val="20"/>
          <w:rPrChange w:id="9" w:author="Groote Haar, Linda" w:date="2025-03-13T11:47:00Z" w16du:dateUtc="2025-03-13T10:47:00Z">
            <w:rPr>
              <w:rFonts w:cs="Arial"/>
              <w:color w:val="00FFFF"/>
              <w:sz w:val="20"/>
            </w:rPr>
          </w:rPrChange>
        </w:rPr>
        <w:t>heer/mevrouw</w:t>
      </w:r>
      <w:r w:rsidR="001136E0" w:rsidRPr="00EE3A93">
        <w:rPr>
          <w:rFonts w:cs="Arial"/>
          <w:color w:val="800080"/>
          <w:sz w:val="20"/>
        </w:rPr>
        <w:t xml:space="preserve"> </w:t>
      </w:r>
      <w:r w:rsidR="00C17B91" w:rsidRPr="001058C6">
        <w:rPr>
          <w:rFonts w:cs="Arial"/>
          <w:sz w:val="20"/>
          <w:lang w:val="en-US"/>
        </w:rPr>
        <w:fldChar w:fldCharType="begin"/>
      </w:r>
      <w:r w:rsidR="00C17B91" w:rsidRPr="001058C6">
        <w:rPr>
          <w:rFonts w:cs="Arial"/>
          <w:sz w:val="20"/>
        </w:rPr>
        <w:instrText>MacroButton Nomacro §</w:instrText>
      </w:r>
      <w:r w:rsidR="00C17B91" w:rsidRPr="001058C6">
        <w:rPr>
          <w:rFonts w:cs="Arial"/>
          <w:sz w:val="20"/>
          <w:lang w:val="en-US"/>
        </w:rPr>
        <w:fldChar w:fldCharType="end"/>
      </w:r>
      <w:r w:rsidR="001136E0" w:rsidRPr="00E05BBC">
        <w:rPr>
          <w:rFonts w:cs="Arial"/>
          <w:sz w:val="20"/>
        </w:rPr>
        <w:t>naam natuurlijk persoon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="001136E0" w:rsidRPr="00EE3A93">
        <w:rPr>
          <w:rFonts w:cs="Arial"/>
          <w:color w:val="800080"/>
          <w:sz w:val="20"/>
        </w:rPr>
        <w:t xml:space="preserve"> </w:t>
      </w:r>
      <w:r w:rsidR="001136E0" w:rsidRPr="00321B2D">
        <w:rPr>
          <w:rFonts w:cs="Arial"/>
          <w:color w:val="800080"/>
          <w:sz w:val="20"/>
        </w:rPr>
        <w:t>voornoemd,</w:t>
      </w:r>
      <w:r w:rsidR="001136E0" w:rsidRPr="00EE3A93">
        <w:rPr>
          <w:rFonts w:cs="Arial"/>
          <w:sz w:val="20"/>
        </w:rPr>
        <w:fldChar w:fldCharType="begin"/>
      </w:r>
      <w:r w:rsidR="001136E0" w:rsidRPr="00EE3A93">
        <w:rPr>
          <w:rFonts w:cs="Arial"/>
          <w:sz w:val="20"/>
        </w:rPr>
        <w:instrText>MacroButton Nomacro §</w:instrText>
      </w:r>
      <w:r w:rsidR="001136E0" w:rsidRPr="00EE3A93">
        <w:rPr>
          <w:rFonts w:cs="Arial"/>
          <w:sz w:val="20"/>
        </w:rPr>
        <w:fldChar w:fldCharType="end"/>
      </w:r>
      <w:r w:rsidRPr="001058C6">
        <w:rPr>
          <w:rFonts w:cs="Arial"/>
          <w:color w:val="008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hierna</w:t>
      </w:r>
      <w:r w:rsidRPr="001058C6">
        <w:rPr>
          <w:rFonts w:cs="Arial"/>
          <w:color w:val="FF0000"/>
          <w:sz w:val="20"/>
        </w:rPr>
        <w:t xml:space="preserve"> </w:t>
      </w:r>
      <w:r w:rsidRPr="001058C6">
        <w:rPr>
          <w:rFonts w:cs="Arial"/>
          <w:color w:val="800080"/>
          <w:sz w:val="20"/>
        </w:rPr>
        <w:t>zowel tezamen als ieder afzonderlijk</w:t>
      </w:r>
      <w:r w:rsidRPr="001058C6">
        <w:rPr>
          <w:rFonts w:cs="Arial"/>
          <w:color w:val="FF0000"/>
          <w:sz w:val="20"/>
        </w:rPr>
        <w:t xml:space="preserve"> </w:t>
      </w:r>
      <w:r w:rsidRPr="00E05BBC">
        <w:rPr>
          <w:rFonts w:cs="Arial"/>
          <w:color w:val="339966"/>
          <w:sz w:val="20"/>
        </w:rPr>
        <w:t>ook te noemen: ‘</w:t>
      </w:r>
      <w:r w:rsidRPr="006D70C7">
        <w:rPr>
          <w:rFonts w:cs="Arial"/>
          <w:color w:val="800080"/>
          <w:sz w:val="20"/>
          <w:u w:val="single"/>
        </w:rPr>
        <w:t>de</w:t>
      </w:r>
      <w:r w:rsidRPr="00D151D8">
        <w:rPr>
          <w:rFonts w:cs="Arial"/>
          <w:color w:val="800080"/>
          <w:sz w:val="20"/>
          <w:u w:val="single"/>
        </w:rPr>
        <w:t xml:space="preserve"> </w:t>
      </w:r>
      <w:r w:rsidRPr="00E05BBC">
        <w:rPr>
          <w:rFonts w:cs="Arial"/>
          <w:color w:val="339966"/>
          <w:sz w:val="20"/>
          <w:u w:val="single"/>
        </w:rPr>
        <w:t>Hypotheekgever</w:t>
      </w:r>
      <w:r w:rsidRPr="00E05BBC">
        <w:rPr>
          <w:rFonts w:cs="Arial"/>
          <w:color w:val="339966"/>
          <w:sz w:val="20"/>
        </w:rPr>
        <w:t>’</w:t>
      </w:r>
    </w:p>
    <w:p w14:paraId="32562A70" w14:textId="77777777" w:rsidR="008512F5" w:rsidRDefault="008512F5"/>
    <w:p w14:paraId="2EA6CB94" w14:textId="77777777" w:rsidR="00D57DF4" w:rsidRDefault="00D57DF4">
      <w:pPr>
        <w:rPr>
          <w:sz w:val="20"/>
        </w:rPr>
      </w:pPr>
      <w:r>
        <w:rPr>
          <w:sz w:val="20"/>
        </w:rPr>
        <w:t xml:space="preserve">Opmerking: </w:t>
      </w:r>
      <w:r w:rsidR="00060E6E">
        <w:rPr>
          <w:sz w:val="20"/>
        </w:rPr>
        <w:t>indien gekozen wordt voor een partijnaam voor personen kan gekozen worden om de personen aan te duiden met een nummer of met een naam.</w:t>
      </w:r>
    </w:p>
    <w:p w14:paraId="4FDCABC8" w14:textId="77777777" w:rsidR="00060E6E" w:rsidRDefault="00060E6E">
      <w:pPr>
        <w:rPr>
          <w:sz w:val="20"/>
        </w:rPr>
      </w:pPr>
      <w:r>
        <w:rPr>
          <w:sz w:val="20"/>
        </w:rPr>
        <w:t>De variant aanduiding met nummer is alleen te gebruiken als een natuurlijk persoon zelf als schuldenaar/hypotheekgever optreedt. Als er een gevolmachtigde is (op partij- en/of persoonsniveau) en/of als er een niet natuurlijk persoon als schuldenaar/hypotheekgever optreedt is, dan mag deze tekst niet gekozen worden.</w:t>
      </w:r>
    </w:p>
    <w:p w14:paraId="5FB6E847" w14:textId="77777777" w:rsidR="00060E6E" w:rsidRDefault="00060E6E">
      <w:pPr>
        <w:rPr>
          <w:sz w:val="20"/>
        </w:rPr>
      </w:pPr>
      <w:r>
        <w:rPr>
          <w:sz w:val="20"/>
        </w:rPr>
        <w:t>De variant aanduiding met naam kan in alle gevallen gekozen worden.</w:t>
      </w:r>
    </w:p>
    <w:p w14:paraId="06F9D6B8" w14:textId="77777777" w:rsidR="00D57DF4" w:rsidRDefault="00D57DF4">
      <w:pPr>
        <w:rPr>
          <w:b/>
          <w:sz w:val="24"/>
          <w:szCs w:val="24"/>
        </w:rPr>
      </w:pPr>
    </w:p>
    <w:p w14:paraId="39AF0C0A" w14:textId="77777777" w:rsidR="001058C6" w:rsidRDefault="001058C6">
      <w:pPr>
        <w:rPr>
          <w:b/>
          <w:sz w:val="24"/>
          <w:szCs w:val="24"/>
        </w:rPr>
      </w:pPr>
      <w:r w:rsidRPr="001058C6">
        <w:rPr>
          <w:b/>
          <w:sz w:val="24"/>
          <w:szCs w:val="24"/>
        </w:rPr>
        <w:t>Voorbeelden tekstfragment</w:t>
      </w:r>
    </w:p>
    <w:p w14:paraId="0B6DA225" w14:textId="77777777" w:rsidR="00082580" w:rsidRDefault="00082580" w:rsidP="00082580"/>
    <w:p w14:paraId="07F21600" w14:textId="77777777"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 en/of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p w14:paraId="6D42A616" w14:textId="77777777" w:rsidR="00082580" w:rsidRPr="00321B2D" w:rsidRDefault="00082580" w:rsidP="00082580">
      <w:pPr>
        <w:rPr>
          <w:szCs w:val="18"/>
        </w:rPr>
      </w:pPr>
    </w:p>
    <w:p w14:paraId="30EA7AA7" w14:textId="77777777" w:rsidR="00377887" w:rsidRPr="00321B2D" w:rsidRDefault="00082580" w:rsidP="00082580">
      <w:pPr>
        <w:rPr>
          <w:szCs w:val="18"/>
        </w:rPr>
      </w:pPr>
      <w:r w:rsidRPr="00321B2D">
        <w:rPr>
          <w:szCs w:val="18"/>
        </w:rPr>
        <w:t>hierna zowel tezamen als ieder afzonderlijk ook te noemen: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>’</w:t>
      </w:r>
    </w:p>
    <w:p w14:paraId="2E70186F" w14:textId="77777777" w:rsidR="00082580" w:rsidRPr="00321B2D" w:rsidRDefault="00082580" w:rsidP="00082580">
      <w:pPr>
        <w:rPr>
          <w:szCs w:val="18"/>
        </w:rPr>
      </w:pPr>
    </w:p>
    <w:p w14:paraId="1D6623E8" w14:textId="77777777"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hierna ook te noemen: ‘</w:t>
      </w:r>
      <w:r w:rsidR="006C523F" w:rsidRPr="00EB66B8">
        <w:rPr>
          <w:szCs w:val="18"/>
        </w:rPr>
        <w:t>h</w:t>
      </w:r>
      <w:r w:rsidRPr="00EB66B8">
        <w:rPr>
          <w:szCs w:val="18"/>
        </w:rPr>
        <w:t>ypotheekgever</w:t>
      </w:r>
      <w:r w:rsidRPr="00321B2D">
        <w:rPr>
          <w:szCs w:val="18"/>
        </w:rPr>
        <w:t>’</w:t>
      </w:r>
    </w:p>
    <w:p w14:paraId="727C3CFE" w14:textId="77777777" w:rsidR="00377887" w:rsidRPr="00321B2D" w:rsidRDefault="00377887" w:rsidP="00082580">
      <w:pPr>
        <w:rPr>
          <w:szCs w:val="18"/>
        </w:rPr>
      </w:pPr>
    </w:p>
    <w:p w14:paraId="233CC194" w14:textId="77777777" w:rsidR="00082580" w:rsidRPr="00321B2D" w:rsidRDefault="00082580" w:rsidP="00082580">
      <w:pPr>
        <w:rPr>
          <w:szCs w:val="18"/>
        </w:rPr>
      </w:pPr>
      <w:r w:rsidRPr="00321B2D">
        <w:rPr>
          <w:szCs w:val="18"/>
        </w:rPr>
        <w:t>de verschenen persoon sub 1a hierna ook te noemen: ‘</w:t>
      </w:r>
      <w:r w:rsidR="006C523F">
        <w:rPr>
          <w:szCs w:val="18"/>
          <w:u w:val="single"/>
        </w:rPr>
        <w:t>s</w:t>
      </w:r>
      <w:r w:rsidRPr="00321B2D">
        <w:rPr>
          <w:szCs w:val="18"/>
          <w:u w:val="single"/>
        </w:rPr>
        <w:t>chuldenaar</w:t>
      </w:r>
      <w:r w:rsidRPr="00321B2D">
        <w:rPr>
          <w:szCs w:val="18"/>
        </w:rPr>
        <w:t>’ en de verschenen personen sub 1b, 1c en 1d hierna zowel tezamen als ieder afzonderlijk ook te noemen: ‘</w:t>
      </w:r>
      <w:r w:rsidR="006C523F">
        <w:rPr>
          <w:szCs w:val="18"/>
          <w:u w:val="single"/>
        </w:rPr>
        <w:t>h</w:t>
      </w:r>
      <w:r w:rsidRPr="00321B2D">
        <w:rPr>
          <w:szCs w:val="18"/>
          <w:u w:val="single"/>
        </w:rPr>
        <w:t>ypotheekgever</w:t>
      </w:r>
      <w:r w:rsidRPr="00321B2D">
        <w:rPr>
          <w:szCs w:val="18"/>
        </w:rPr>
        <w:t>’</w:t>
      </w:r>
    </w:p>
    <w:p w14:paraId="6CDB146B" w14:textId="77777777" w:rsidR="001058C6" w:rsidRPr="00321B2D" w:rsidRDefault="001058C6">
      <w:pPr>
        <w:rPr>
          <w:b/>
          <w:szCs w:val="18"/>
        </w:rPr>
      </w:pPr>
    </w:p>
    <w:p w14:paraId="2BAB3BEB" w14:textId="77777777" w:rsidR="008512F5" w:rsidRDefault="00321B2D">
      <w:r w:rsidRPr="00321B2D">
        <w:rPr>
          <w:szCs w:val="18"/>
        </w:rPr>
        <w:t>de heer</w:t>
      </w:r>
      <w:r w:rsidR="009749D0">
        <w:rPr>
          <w:szCs w:val="18"/>
        </w:rPr>
        <w:t xml:space="preserve"> Arie Bloem</w:t>
      </w:r>
      <w:r w:rsidRPr="00321B2D">
        <w:rPr>
          <w:szCs w:val="18"/>
        </w:rPr>
        <w:t xml:space="preserve">, mevrouw </w:t>
      </w:r>
      <w:r w:rsidR="009749D0">
        <w:rPr>
          <w:szCs w:val="18"/>
        </w:rPr>
        <w:t>Brigit van der Meer</w:t>
      </w:r>
      <w:r w:rsidRPr="00321B2D">
        <w:rPr>
          <w:szCs w:val="18"/>
        </w:rPr>
        <w:t xml:space="preserve"> en mevrouw </w:t>
      </w:r>
      <w:r w:rsidR="009749D0">
        <w:rPr>
          <w:szCs w:val="18"/>
        </w:rPr>
        <w:t>Jantien Bloem</w:t>
      </w:r>
      <w:r w:rsidRPr="00321B2D">
        <w:rPr>
          <w:szCs w:val="18"/>
        </w:rPr>
        <w:t xml:space="preserve"> voornoemd, hierna zowel tezamen als ieder afzonderlijk ook te noemen ‘</w:t>
      </w:r>
      <w:r w:rsidRPr="00321B2D">
        <w:rPr>
          <w:szCs w:val="18"/>
          <w:u w:val="single"/>
        </w:rPr>
        <w:t>de Schuldenaar</w:t>
      </w:r>
      <w:r w:rsidRPr="00321B2D">
        <w:rPr>
          <w:szCs w:val="18"/>
        </w:rPr>
        <w:t xml:space="preserve">’ en Mevrouw </w:t>
      </w:r>
      <w:r w:rsidR="009749D0">
        <w:rPr>
          <w:szCs w:val="18"/>
        </w:rPr>
        <w:t>Esther van der Meer</w:t>
      </w:r>
      <w:r w:rsidRPr="00321B2D">
        <w:rPr>
          <w:szCs w:val="18"/>
        </w:rPr>
        <w:t xml:space="preserve"> en </w:t>
      </w:r>
      <w:r w:rsidR="009749D0">
        <w:rPr>
          <w:szCs w:val="18"/>
        </w:rPr>
        <w:t>Winter B.V.</w:t>
      </w:r>
      <w:r w:rsidRPr="00321B2D">
        <w:rPr>
          <w:szCs w:val="18"/>
        </w:rPr>
        <w:t xml:space="preserve"> hierna zowel tezamen als ieder afzonderlijk ook te noemen: ‘</w:t>
      </w:r>
      <w:r w:rsidRPr="00321B2D">
        <w:rPr>
          <w:szCs w:val="18"/>
          <w:u w:val="single"/>
        </w:rPr>
        <w:t>de Hypotheekgever</w:t>
      </w:r>
      <w:r w:rsidRPr="00321B2D">
        <w:rPr>
          <w:szCs w:val="18"/>
        </w:rPr>
        <w:t>’</w:t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14:paraId="52711E92" w14:textId="77777777" w:rsidTr="00687A7C">
        <w:trPr>
          <w:trHeight w:val="332"/>
        </w:trPr>
        <w:tc>
          <w:tcPr>
            <w:tcW w:w="5173" w:type="dxa"/>
            <w:vAlign w:val="bottom"/>
          </w:tcPr>
          <w:p w14:paraId="63266156" w14:textId="77777777"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58AEAA51" w14:textId="77777777" w:rsidR="008512F5" w:rsidRDefault="008512F5" w:rsidP="008512F5">
      <w:pPr>
        <w:spacing w:line="14" w:lineRule="exact"/>
      </w:pPr>
    </w:p>
    <w:tbl>
      <w:tblPr>
        <w:tblW w:w="92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749"/>
      </w:tblGrid>
      <w:tr w:rsidR="008512F5" w14:paraId="516F0F84" w14:textId="77777777" w:rsidTr="00D151D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3FC8D91E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73E18C3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4448A18B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749" w:type="dxa"/>
            <w:tcBorders>
              <w:bottom w:val="single" w:sz="4" w:space="0" w:color="auto"/>
            </w:tcBorders>
            <w:vAlign w:val="bottom"/>
          </w:tcPr>
          <w:p w14:paraId="316A2DE2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0618D" w:rsidRPr="00343045" w14:paraId="26D988C5" w14:textId="77777777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21AE" w14:textId="77777777" w:rsidR="0050618D" w:rsidRDefault="00C66DF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0" w:name="bmVersie"/>
            <w:bookmarkEnd w:id="10"/>
            <w:r>
              <w:rPr>
                <w:rStyle w:val="Versie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EB2C" w14:textId="77777777" w:rsidR="0050618D" w:rsidRDefault="0008258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24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E475" w14:textId="77777777" w:rsidR="0050618D" w:rsidRDefault="0050618D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E83" w14:textId="77777777" w:rsidR="0050618D" w:rsidRDefault="00C66DFD" w:rsidP="008512F5">
            <w:r>
              <w:t>Initiele versie</w:t>
            </w:r>
          </w:p>
        </w:tc>
      </w:tr>
      <w:tr w:rsidR="00BF5A59" w:rsidRPr="00343045" w14:paraId="1C159E05" w14:textId="77777777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A6BE" w14:textId="77777777" w:rsidR="00BF5A59" w:rsidRDefault="00BF5A59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6AD7" w14:textId="77777777" w:rsidR="00BF5A59" w:rsidRDefault="00BF5A59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19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8D35" w14:textId="77777777" w:rsidR="00BF5A59" w:rsidRDefault="00BF5A59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DF3B" w14:textId="77777777" w:rsidR="00BF5A59" w:rsidRDefault="00BF5A59" w:rsidP="008512F5">
            <w:r>
              <w:t>Tekstblok definitief gemaakt</w:t>
            </w:r>
          </w:p>
        </w:tc>
      </w:tr>
      <w:tr w:rsidR="009C1EED" w:rsidRPr="00343045" w14:paraId="1CC7A299" w14:textId="77777777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F984" w14:textId="77777777" w:rsidR="009C1EED" w:rsidRDefault="009C1EE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EC4F" w14:textId="77777777" w:rsidR="009C1EED" w:rsidRDefault="009749D0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april</w:t>
            </w:r>
            <w:r w:rsidR="009C1EED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64BE" w14:textId="77777777" w:rsidR="009C1EED" w:rsidRDefault="009C1EED" w:rsidP="008512F5">
            <w:r>
              <w:t>RZ/PPB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C941" w14:textId="77777777" w:rsidR="009C1EED" w:rsidRDefault="009C1EED" w:rsidP="008512F5">
            <w:r>
              <w:t>Uitbreiding verwijzing naar personen</w:t>
            </w:r>
            <w:r w:rsidR="00321B2D">
              <w:t xml:space="preserve"> met </w:t>
            </w:r>
            <w:r w:rsidR="006C523F">
              <w:t>‘</w:t>
            </w:r>
            <w:r w:rsidR="00321B2D">
              <w:t>naam voornoemd,</w:t>
            </w:r>
            <w:r w:rsidR="006C523F">
              <w:t>’</w:t>
            </w:r>
          </w:p>
        </w:tc>
      </w:tr>
      <w:tr w:rsidR="006C523F" w:rsidRPr="00343045" w14:paraId="14A66ABA" w14:textId="77777777" w:rsidTr="00D151D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9535" w14:textId="77777777" w:rsidR="006C523F" w:rsidRDefault="006C523F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F2FD" w14:textId="77777777" w:rsidR="006C523F" w:rsidRDefault="007B05FB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16</w:t>
            </w:r>
            <w:r w:rsidR="006C523F">
              <w:rPr>
                <w:rStyle w:val="Datumopmaakprofiel"/>
              </w:rPr>
              <w:t xml:space="preserve"> oktober 2018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A7E" w14:textId="77777777" w:rsidR="006C523F" w:rsidRDefault="006C523F" w:rsidP="008512F5">
            <w:r>
              <w:t>LG/PPB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B1A9" w14:textId="5BE5811A" w:rsidR="00803642" w:rsidRPr="00FA6665" w:rsidRDefault="006C523F" w:rsidP="007B05FB">
            <w:pPr>
              <w:rPr>
                <w:szCs w:val="18"/>
              </w:rPr>
            </w:pPr>
            <w:r w:rsidRPr="00FA6665">
              <w:rPr>
                <w:szCs w:val="18"/>
              </w:rPr>
              <w:t>‘de’ optioneel gemaakt bij de partijaanduidingen</w:t>
            </w:r>
            <w:r w:rsidR="006178DC" w:rsidRPr="00FA6665">
              <w:rPr>
                <w:szCs w:val="18"/>
              </w:rPr>
              <w:t xml:space="preserve"> en - onderdelen</w:t>
            </w:r>
            <w:r w:rsidRPr="00FA6665">
              <w:rPr>
                <w:szCs w:val="18"/>
              </w:rPr>
              <w:t xml:space="preserve"> hypotheekgever en schuldenaar.</w:t>
            </w:r>
          </w:p>
        </w:tc>
      </w:tr>
      <w:tr w:rsidR="00803642" w:rsidRPr="00343045" w14:paraId="419E6CE2" w14:textId="77777777" w:rsidTr="00D151D8">
        <w:trPr>
          <w:ins w:id="11" w:author="Groote Haar, Linda" w:date="2025-03-13T11:45:00Z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E54F" w14:textId="24EE44D0" w:rsidR="00803642" w:rsidRDefault="007F18B4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2" w:author="Groote Haar, Linda" w:date="2025-03-13T11:45:00Z" w16du:dateUtc="2025-03-13T10:45:00Z"/>
                <w:rStyle w:val="Versie"/>
              </w:rPr>
            </w:pPr>
            <w:ins w:id="13" w:author="Groot, Karina de" w:date="2025-03-31T09:11:00Z" w16du:dateUtc="2025-03-31T07:11:00Z">
              <w:r>
                <w:rPr>
                  <w:rStyle w:val="Versie"/>
                </w:rPr>
                <w:t>2.0</w:t>
              </w:r>
            </w:ins>
            <w:ins w:id="14" w:author="Groote Haar, Linda" w:date="2025-03-13T11:45:00Z" w16du:dateUtc="2025-03-13T10:45:00Z">
              <w:del w:id="15" w:author="Groot, Karina de" w:date="2025-03-31T09:11:00Z" w16du:dateUtc="2025-03-31T07:11:00Z">
                <w:r w:rsidR="00803642" w:rsidDel="007F18B4">
                  <w:rPr>
                    <w:rStyle w:val="Versie"/>
                  </w:rPr>
                  <w:delText>1.4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F6D1" w14:textId="72CF2E49" w:rsidR="00803642" w:rsidRDefault="00803642" w:rsidP="008512F5">
            <w:pPr>
              <w:rPr>
                <w:ins w:id="16" w:author="Groote Haar, Linda" w:date="2025-03-13T11:45:00Z" w16du:dateUtc="2025-03-13T10:45:00Z"/>
                <w:rStyle w:val="Datumopmaakprofiel"/>
              </w:rPr>
            </w:pPr>
            <w:ins w:id="17" w:author="Groote Haar, Linda" w:date="2025-03-13T11:45:00Z" w16du:dateUtc="2025-03-13T10:45:00Z">
              <w:r>
                <w:rPr>
                  <w:rStyle w:val="Datumopmaakprofiel"/>
                </w:rPr>
                <w:t>13 maart 2025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9813" w14:textId="6F525176" w:rsidR="00803642" w:rsidRDefault="008F12BB" w:rsidP="008512F5">
            <w:pPr>
              <w:rPr>
                <w:ins w:id="18" w:author="Groote Haar, Linda" w:date="2025-03-13T11:45:00Z" w16du:dateUtc="2025-03-13T10:45:00Z"/>
              </w:rPr>
            </w:pPr>
            <w:ins w:id="19" w:author="Groote Haar, Linda" w:date="2025-03-13T11:46:00Z" w16du:dateUtc="2025-03-13T10:46:00Z">
              <w:r>
                <w:t>ODR/DPI</w:t>
              </w:r>
            </w:ins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FD2D" w14:textId="59056E82" w:rsidR="00803642" w:rsidRPr="00FA6665" w:rsidRDefault="008F12BB" w:rsidP="007B05FB">
            <w:pPr>
              <w:rPr>
                <w:ins w:id="20" w:author="Groote Haar, Linda" w:date="2025-03-13T11:45:00Z" w16du:dateUtc="2025-03-13T10:45:00Z"/>
                <w:szCs w:val="18"/>
              </w:rPr>
            </w:pPr>
            <w:ins w:id="21" w:author="Groote Haar, Linda" w:date="2025-03-13T11:46:00Z" w16du:dateUtc="2025-03-13T10:46:00Z">
              <w:r w:rsidRPr="00FA6665">
                <w:rPr>
                  <w:rFonts w:cs="Arial"/>
                  <w:snapToGrid/>
                  <w:szCs w:val="18"/>
                  <w:rPrChange w:id="22" w:author="Groote Haar, Linda" w:date="2025-03-13T11:47:00Z" w16du:dateUtc="2025-03-13T10:47:00Z">
                    <w:rPr>
                      <w:rFonts w:cs="Arial"/>
                      <w:snapToGrid/>
                      <w:sz w:val="16"/>
                      <w:szCs w:val="16"/>
                    </w:rPr>
                  </w:rPrChange>
                </w:rPr>
                <w:t>Genderneutrale optie toegevoegd</w:t>
              </w:r>
            </w:ins>
          </w:p>
        </w:tc>
      </w:tr>
    </w:tbl>
    <w:p w14:paraId="4F591C3D" w14:textId="77777777" w:rsidR="008512F5" w:rsidRPr="00BA1ECF" w:rsidRDefault="008512F5" w:rsidP="006D70C7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55891" w14:textId="77777777" w:rsidR="00D83055" w:rsidRDefault="00D83055">
      <w:r>
        <w:separator/>
      </w:r>
    </w:p>
  </w:endnote>
  <w:endnote w:type="continuationSeparator" w:id="0">
    <w:p w14:paraId="23C544F2" w14:textId="77777777" w:rsidR="00D83055" w:rsidRDefault="00D8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6697D" w14:textId="77777777" w:rsidR="009749D0" w:rsidRDefault="009749D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9674" w14:textId="77777777" w:rsidR="009749D0" w:rsidRDefault="009749D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A15DF" w14:textId="77777777" w:rsidR="009749D0" w:rsidRDefault="009749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13959" w14:textId="77777777" w:rsidR="00D83055" w:rsidRDefault="00D83055">
      <w:r>
        <w:separator/>
      </w:r>
    </w:p>
  </w:footnote>
  <w:footnote w:type="continuationSeparator" w:id="0">
    <w:p w14:paraId="55C261D4" w14:textId="77777777" w:rsidR="00D83055" w:rsidRDefault="00D8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B9138" w14:textId="77777777" w:rsidR="009749D0" w:rsidRDefault="009749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47D0B" w14:textId="77777777" w:rsidR="009749D0" w:rsidRDefault="009749D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3808" w14:textId="77777777" w:rsidR="009749D0" w:rsidRDefault="009749D0">
    <w:pPr>
      <w:pStyle w:val="Kopteks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root, Karina de">
    <w15:presenceInfo w15:providerId="None" w15:userId="Groot, Karina de"/>
  </w15:person>
  <w15:person w15:author="Groote Haar, Linda">
    <w15:presenceInfo w15:providerId="AD" w15:userId="S::Linda.GrooteHaar@kadaster.nl::6f5173d2-8871-4bb2-bb4f-be6bcfe355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CF"/>
    <w:rsid w:val="00022F8C"/>
    <w:rsid w:val="00035BB1"/>
    <w:rsid w:val="00054B6C"/>
    <w:rsid w:val="00060E6E"/>
    <w:rsid w:val="00082580"/>
    <w:rsid w:val="000A3170"/>
    <w:rsid w:val="000A64B0"/>
    <w:rsid w:val="000D4E48"/>
    <w:rsid w:val="000E4D77"/>
    <w:rsid w:val="001058C6"/>
    <w:rsid w:val="001136E0"/>
    <w:rsid w:val="00134605"/>
    <w:rsid w:val="001572A3"/>
    <w:rsid w:val="00165266"/>
    <w:rsid w:val="00172B60"/>
    <w:rsid w:val="00184F5E"/>
    <w:rsid w:val="001E4D7C"/>
    <w:rsid w:val="001E5657"/>
    <w:rsid w:val="001E790E"/>
    <w:rsid w:val="0022337C"/>
    <w:rsid w:val="00321B2D"/>
    <w:rsid w:val="00377887"/>
    <w:rsid w:val="00382A5D"/>
    <w:rsid w:val="00384F17"/>
    <w:rsid w:val="003B5D57"/>
    <w:rsid w:val="003C01B6"/>
    <w:rsid w:val="003D5F5F"/>
    <w:rsid w:val="003E5F92"/>
    <w:rsid w:val="00405223"/>
    <w:rsid w:val="004D0526"/>
    <w:rsid w:val="004F26F0"/>
    <w:rsid w:val="004F3ED1"/>
    <w:rsid w:val="0050618D"/>
    <w:rsid w:val="00525054"/>
    <w:rsid w:val="005658E0"/>
    <w:rsid w:val="005708C4"/>
    <w:rsid w:val="00591F22"/>
    <w:rsid w:val="005A4E65"/>
    <w:rsid w:val="005B19D4"/>
    <w:rsid w:val="005B6E67"/>
    <w:rsid w:val="005C0F12"/>
    <w:rsid w:val="006178DC"/>
    <w:rsid w:val="0066266C"/>
    <w:rsid w:val="006641E0"/>
    <w:rsid w:val="00676137"/>
    <w:rsid w:val="00687A7C"/>
    <w:rsid w:val="006A3C6F"/>
    <w:rsid w:val="006C523F"/>
    <w:rsid w:val="006D70C7"/>
    <w:rsid w:val="007A1C76"/>
    <w:rsid w:val="007B05FB"/>
    <w:rsid w:val="007C0A28"/>
    <w:rsid w:val="007D71EA"/>
    <w:rsid w:val="007F18B4"/>
    <w:rsid w:val="00803642"/>
    <w:rsid w:val="00837588"/>
    <w:rsid w:val="008512F5"/>
    <w:rsid w:val="008A4BB4"/>
    <w:rsid w:val="008D6362"/>
    <w:rsid w:val="008E2003"/>
    <w:rsid w:val="008E5683"/>
    <w:rsid w:val="008F12BB"/>
    <w:rsid w:val="00904F80"/>
    <w:rsid w:val="009229D9"/>
    <w:rsid w:val="009646DF"/>
    <w:rsid w:val="009749D0"/>
    <w:rsid w:val="00990B3C"/>
    <w:rsid w:val="009C1EED"/>
    <w:rsid w:val="009C7AFE"/>
    <w:rsid w:val="00A16303"/>
    <w:rsid w:val="00A516B9"/>
    <w:rsid w:val="00AB046B"/>
    <w:rsid w:val="00AE020C"/>
    <w:rsid w:val="00AF18A4"/>
    <w:rsid w:val="00AF24C5"/>
    <w:rsid w:val="00B01128"/>
    <w:rsid w:val="00B15642"/>
    <w:rsid w:val="00B453B3"/>
    <w:rsid w:val="00B73B2E"/>
    <w:rsid w:val="00B83D95"/>
    <w:rsid w:val="00BA1ECF"/>
    <w:rsid w:val="00BB75F4"/>
    <w:rsid w:val="00BF5A59"/>
    <w:rsid w:val="00C17B91"/>
    <w:rsid w:val="00C27017"/>
    <w:rsid w:val="00C31B50"/>
    <w:rsid w:val="00C66DFD"/>
    <w:rsid w:val="00CD1C8E"/>
    <w:rsid w:val="00D117FC"/>
    <w:rsid w:val="00D1425A"/>
    <w:rsid w:val="00D151D8"/>
    <w:rsid w:val="00D57DF4"/>
    <w:rsid w:val="00D62C94"/>
    <w:rsid w:val="00D73EC3"/>
    <w:rsid w:val="00D83055"/>
    <w:rsid w:val="00E05BBC"/>
    <w:rsid w:val="00E673FE"/>
    <w:rsid w:val="00E67F02"/>
    <w:rsid w:val="00E82CE5"/>
    <w:rsid w:val="00EB66B8"/>
    <w:rsid w:val="00EF21FA"/>
    <w:rsid w:val="00F83888"/>
    <w:rsid w:val="00FA6665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0943BC"/>
  <w15:chartTrackingRefBased/>
  <w15:docId w15:val="{BB8501E0-345C-4E43-894E-FEA498B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1058C6"/>
    <w:rPr>
      <w:sz w:val="16"/>
      <w:szCs w:val="16"/>
    </w:rPr>
  </w:style>
  <w:style w:type="paragraph" w:styleId="Tekstopmerking">
    <w:name w:val="annotation text"/>
    <w:basedOn w:val="Standaard"/>
    <w:semiHidden/>
    <w:rsid w:val="001058C6"/>
    <w:pPr>
      <w:spacing w:line="240" w:lineRule="auto"/>
    </w:pPr>
    <w:rPr>
      <w:rFonts w:ascii="Times New Roman" w:hAnsi="Times New Roman"/>
      <w:snapToGrid/>
      <w:kern w:val="0"/>
      <w:sz w:val="20"/>
      <w:lang w:eastAsia="nl-NL"/>
    </w:rPr>
  </w:style>
  <w:style w:type="paragraph" w:styleId="Onderwerpvanopmerking">
    <w:name w:val="annotation subject"/>
    <w:basedOn w:val="Tekstopmerking"/>
    <w:next w:val="Tekstopmerking"/>
    <w:semiHidden/>
    <w:rsid w:val="00C17B91"/>
    <w:pPr>
      <w:spacing w:line="280" w:lineRule="atLeast"/>
    </w:pPr>
    <w:rPr>
      <w:rFonts w:ascii="Arial" w:hAnsi="Arial"/>
      <w:b/>
      <w:bCs/>
      <w:snapToGrid w:val="0"/>
      <w:kern w:val="28"/>
      <w:lang w:eastAsia="en-US"/>
    </w:rPr>
  </w:style>
  <w:style w:type="paragraph" w:styleId="Ondertitel">
    <w:name w:val="Subtitle"/>
    <w:aliases w:val="Subtitel"/>
    <w:basedOn w:val="Standaard"/>
    <w:link w:val="OndertitelChar"/>
    <w:qFormat/>
    <w:rsid w:val="003C01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3C01B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80364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Partijnamen in hypotheekakten</vt:lpstr>
    </vt:vector>
  </TitlesOfParts>
  <Company>Kadaster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Partijnamen in hypotheekakten</dc:title>
  <dc:subject/>
  <dc:creator>RZ/PPB</dc:creator>
  <cp:keywords/>
  <dc:description/>
  <cp:lastModifiedBy>Groot, Karina de</cp:lastModifiedBy>
  <cp:revision>3</cp:revision>
  <cp:lastPrinted>2010-12-13T11:38:00Z</cp:lastPrinted>
  <dcterms:created xsi:type="dcterms:W3CDTF">2025-03-31T07:11:00Z</dcterms:created>
  <dcterms:modified xsi:type="dcterms:W3CDTF">2025-03-31T07:11:00Z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