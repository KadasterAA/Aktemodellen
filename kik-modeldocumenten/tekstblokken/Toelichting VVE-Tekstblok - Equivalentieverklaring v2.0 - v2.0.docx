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843F7" w14:textId="77777777"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14:paraId="38076C35" w14:textId="77777777">
        <w:trPr>
          <w:gridAfter w:val="1"/>
          <w:wAfter w:w="3686" w:type="dxa"/>
        </w:trPr>
        <w:tc>
          <w:tcPr>
            <w:tcW w:w="5173" w:type="dxa"/>
          </w:tcPr>
          <w:p w14:paraId="6AA43162" w14:textId="77777777" w:rsidR="003228A3" w:rsidRDefault="003228A3"/>
        </w:tc>
      </w:tr>
      <w:tr w:rsidR="003228A3" w14:paraId="149D91E7" w14:textId="77777777">
        <w:trPr>
          <w:gridAfter w:val="1"/>
          <w:wAfter w:w="3686" w:type="dxa"/>
        </w:trPr>
        <w:tc>
          <w:tcPr>
            <w:tcW w:w="5173" w:type="dxa"/>
          </w:tcPr>
          <w:p w14:paraId="0FCF091F" w14:textId="77777777" w:rsidR="003228A3" w:rsidRDefault="003228A3"/>
        </w:tc>
      </w:tr>
      <w:tr w:rsidR="003228A3" w:rsidRPr="00343045" w14:paraId="3497948B" w14:textId="77777777">
        <w:trPr>
          <w:gridAfter w:val="1"/>
          <w:wAfter w:w="3686" w:type="dxa"/>
        </w:trPr>
        <w:tc>
          <w:tcPr>
            <w:tcW w:w="5173" w:type="dxa"/>
          </w:tcPr>
          <w:p w14:paraId="7BF301C3" w14:textId="7D975CC1" w:rsidR="003228A3" w:rsidRPr="00343045" w:rsidRDefault="0067428F">
            <w:pPr>
              <w:pStyle w:val="Eenheid"/>
            </w:pPr>
            <w:bookmarkStart w:id="0" w:name="bmDirectie"/>
            <w:bookmarkEnd w:id="0"/>
            <w:r w:rsidRPr="0034691C">
              <w:rPr>
                <w:rFonts w:ascii="Helvetica" w:hAnsi="Helvetica" w:cs="Helvetica"/>
                <w:sz w:val="22"/>
                <w:szCs w:val="22"/>
                <w:shd w:val="clear" w:color="auto" w:fill="FFFFFF"/>
              </w:rPr>
              <w:t>Directie Beheer en Ontwikkeling Informatietechnologie (BOI)</w:t>
            </w:r>
          </w:p>
        </w:tc>
      </w:tr>
      <w:tr w:rsidR="003228A3" w:rsidRPr="00343045" w14:paraId="16571492" w14:textId="77777777">
        <w:trPr>
          <w:gridAfter w:val="1"/>
          <w:wAfter w:w="3686" w:type="dxa"/>
        </w:trPr>
        <w:tc>
          <w:tcPr>
            <w:tcW w:w="5173" w:type="dxa"/>
          </w:tcPr>
          <w:p w14:paraId="362A7855" w14:textId="75D7F780" w:rsidR="003228A3" w:rsidRPr="00343045" w:rsidRDefault="003228A3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</w:p>
        </w:tc>
      </w:tr>
      <w:tr w:rsidR="003228A3" w:rsidRPr="00343045" w14:paraId="5B0FB780" w14:textId="77777777">
        <w:trPr>
          <w:gridAfter w:val="1"/>
          <w:wAfter w:w="3686" w:type="dxa"/>
        </w:trPr>
        <w:tc>
          <w:tcPr>
            <w:tcW w:w="5173" w:type="dxa"/>
          </w:tcPr>
          <w:p w14:paraId="25BCE7A7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5B07DF23" w14:textId="77777777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14:paraId="04FF8E6F" w14:textId="77777777"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3228A3" w:rsidRPr="00343045" w14:paraId="4A9A224F" w14:textId="77777777">
        <w:trPr>
          <w:gridAfter w:val="1"/>
          <w:wAfter w:w="3686" w:type="dxa"/>
          <w:trHeight w:val="135"/>
        </w:trPr>
        <w:tc>
          <w:tcPr>
            <w:tcW w:w="5173" w:type="dxa"/>
          </w:tcPr>
          <w:p w14:paraId="58081F00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599D1EB3" w14:textId="77777777">
        <w:trPr>
          <w:gridAfter w:val="1"/>
          <w:wAfter w:w="3686" w:type="dxa"/>
          <w:trHeight w:val="181"/>
        </w:trPr>
        <w:tc>
          <w:tcPr>
            <w:tcW w:w="5173" w:type="dxa"/>
          </w:tcPr>
          <w:p w14:paraId="16230C57" w14:textId="77777777" w:rsidR="003228A3" w:rsidRPr="00343045" w:rsidRDefault="003228A3"/>
        </w:tc>
      </w:tr>
      <w:tr w:rsidR="003228A3" w:rsidRPr="00343045" w14:paraId="1BFDC52A" w14:textId="77777777">
        <w:trPr>
          <w:gridAfter w:val="1"/>
          <w:wAfter w:w="3686" w:type="dxa"/>
        </w:trPr>
        <w:tc>
          <w:tcPr>
            <w:tcW w:w="5173" w:type="dxa"/>
          </w:tcPr>
          <w:p w14:paraId="7BAFA299" w14:textId="3E58BB88" w:rsidR="003228A3" w:rsidRPr="00343045" w:rsidRDefault="00B324CB" w:rsidP="002D3A04">
            <w:pPr>
              <w:pStyle w:val="Titel"/>
              <w:spacing w:line="240" w:lineRule="auto"/>
              <w:rPr>
                <w:lang w:val="nl-NL"/>
              </w:rPr>
            </w:pPr>
            <w:bookmarkStart w:id="3" w:name="bmTitel"/>
            <w:r>
              <w:rPr>
                <w:lang w:val="nl-NL"/>
              </w:rPr>
              <w:t xml:space="preserve">Toelichting </w:t>
            </w:r>
            <w:ins w:id="4" w:author="Groot, Karina de" w:date="2024-08-08T14:33:00Z" w16du:dateUtc="2024-08-08T12:33:00Z">
              <w:r w:rsidR="00162150">
                <w:rPr>
                  <w:lang w:val="nl-NL"/>
                </w:rPr>
                <w:t>VVE-</w:t>
              </w:r>
            </w:ins>
            <w:r w:rsidR="000865A5">
              <w:rPr>
                <w:lang w:val="nl-NL"/>
              </w:rPr>
              <w:t xml:space="preserve">Tekstblok </w:t>
            </w:r>
            <w:r w:rsidR="003F06A3">
              <w:rPr>
                <w:lang w:val="nl-NL"/>
              </w:rPr>
              <w:t>- Equivalentieverklaring</w:t>
            </w:r>
            <w:r>
              <w:rPr>
                <w:lang w:val="nl-NL"/>
              </w:rPr>
              <w:t xml:space="preserve"> v</w:t>
            </w:r>
            <w:ins w:id="5" w:author="Groot, Karina de" w:date="2024-08-08T14:17:00Z" w16du:dateUtc="2024-08-08T12:17:00Z">
              <w:r w:rsidR="005C2D0E">
                <w:rPr>
                  <w:lang w:val="nl-NL"/>
                </w:rPr>
                <w:t>2</w:t>
              </w:r>
            </w:ins>
            <w:del w:id="6" w:author="Groot, Karina de" w:date="2024-08-08T14:17:00Z" w16du:dateUtc="2024-08-08T12:17:00Z">
              <w:r w:rsidR="00E137A5" w:rsidDel="005C2D0E">
                <w:rPr>
                  <w:lang w:val="nl-NL"/>
                </w:rPr>
                <w:delText>1</w:delText>
              </w:r>
            </w:del>
            <w:r w:rsidR="00E137A5">
              <w:rPr>
                <w:lang w:val="nl-NL"/>
              </w:rPr>
              <w:t>.0</w:t>
            </w:r>
            <w:bookmarkEnd w:id="3"/>
            <w:del w:id="7" w:author="Groot, Karina de" w:date="2024-08-08T14:17:00Z" w16du:dateUtc="2024-08-08T12:17:00Z">
              <w:r w:rsidR="003769EE" w:rsidDel="005C2D0E">
                <w:rPr>
                  <w:lang w:val="nl-NL"/>
                </w:rPr>
                <w:delText xml:space="preserve"> -</w:delText>
              </w:r>
            </w:del>
            <w:r w:rsidR="003769EE">
              <w:rPr>
                <w:lang w:val="nl-NL"/>
              </w:rPr>
              <w:t xml:space="preserve"> </w:t>
            </w:r>
            <w:del w:id="8" w:author="Groot, Karina de" w:date="2024-08-08T14:17:00Z" w16du:dateUtc="2024-08-08T12:17:00Z">
              <w:r w:rsidR="003769EE" w:rsidDel="005C2D0E">
                <w:rPr>
                  <w:lang w:val="nl-NL"/>
                </w:rPr>
                <w:delText>nieuw</w:delText>
              </w:r>
            </w:del>
          </w:p>
        </w:tc>
      </w:tr>
      <w:tr w:rsidR="003228A3" w:rsidRPr="00343045" w14:paraId="14EC5485" w14:textId="77777777">
        <w:trPr>
          <w:gridAfter w:val="1"/>
          <w:wAfter w:w="3686" w:type="dxa"/>
          <w:trHeight w:val="268"/>
        </w:trPr>
        <w:tc>
          <w:tcPr>
            <w:tcW w:w="5173" w:type="dxa"/>
          </w:tcPr>
          <w:p w14:paraId="7181A037" w14:textId="77777777" w:rsidR="003228A3" w:rsidRPr="00343045" w:rsidRDefault="003228A3"/>
        </w:tc>
      </w:tr>
      <w:tr w:rsidR="003228A3" w:rsidRPr="00343045" w14:paraId="638E969F" w14:textId="77777777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14:paraId="49733394" w14:textId="77777777"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9" w:name="bmSubtitel"/>
            <w:bookmarkEnd w:id="9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14:paraId="441E35E0" w14:textId="77777777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14:paraId="70353424" w14:textId="77777777" w:rsidR="003228A3" w:rsidRPr="00343045" w:rsidRDefault="003228A3"/>
        </w:tc>
      </w:tr>
      <w:tr w:rsidR="00ED7F50" w:rsidRPr="00343045" w14:paraId="31311CB9" w14:textId="77777777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5605A253" w14:textId="77777777" w:rsidR="00ED7F50" w:rsidRPr="00343045" w:rsidRDefault="00ED7F50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ED7F50" w:rsidRPr="00343045" w14:paraId="44D035E9" w14:textId="77777777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4427C57D" w14:textId="435D3660" w:rsidR="00ED7F50" w:rsidRPr="00343045" w:rsidRDefault="005C2D0E" w:rsidP="00ED7F50">
            <w:ins w:id="10" w:author="Groot, Karina de" w:date="2024-08-08T14:17:00Z" w16du:dateUtc="2024-08-08T12:17:00Z">
              <w:r>
                <w:t>2</w:t>
              </w:r>
            </w:ins>
            <w:del w:id="11" w:author="Groot, Karina de" w:date="2024-08-08T14:17:00Z" w16du:dateUtc="2024-08-08T12:17:00Z">
              <w:r w:rsidR="00082126" w:rsidDel="005C2D0E">
                <w:delText>1</w:delText>
              </w:r>
            </w:del>
            <w:r w:rsidR="00082126">
              <w:t>.0</w:t>
            </w:r>
          </w:p>
        </w:tc>
      </w:tr>
      <w:tr w:rsidR="003228A3" w:rsidRPr="00343045" w14:paraId="5ABC4845" w14:textId="77777777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02B0FBE6" w14:textId="6D14AC2B" w:rsidR="003228A3" w:rsidRPr="00343045" w:rsidRDefault="003228A3">
            <w:pPr>
              <w:pStyle w:val="tussenkopje"/>
              <w:rPr>
                <w:lang w:val="nl-NL"/>
              </w:rPr>
            </w:pPr>
          </w:p>
        </w:tc>
      </w:tr>
      <w:tr w:rsidR="003228A3" w:rsidRPr="00AB77FA" w14:paraId="4C9575FF" w14:textId="77777777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5EF73412" w14:textId="77777777" w:rsidR="002A010E" w:rsidRPr="00AB77FA" w:rsidRDefault="002A010E" w:rsidP="00082126">
            <w:pPr>
              <w:rPr>
                <w:lang w:val="en-GB"/>
              </w:rPr>
            </w:pPr>
            <w:bookmarkStart w:id="12" w:name="bmAuteurs"/>
            <w:bookmarkEnd w:id="12"/>
          </w:p>
        </w:tc>
      </w:tr>
      <w:tr w:rsidR="003228A3" w:rsidRPr="00AB77FA" w14:paraId="57216BD5" w14:textId="77777777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14:paraId="1CDCA137" w14:textId="77777777" w:rsidR="003228A3" w:rsidRPr="00AB77FA" w:rsidRDefault="003228A3">
            <w:pPr>
              <w:rPr>
                <w:lang w:val="en-GB"/>
              </w:rPr>
            </w:pPr>
          </w:p>
        </w:tc>
      </w:tr>
    </w:tbl>
    <w:p w14:paraId="3832B4B4" w14:textId="77777777" w:rsidR="003228A3" w:rsidRPr="00AB77FA" w:rsidRDefault="003228A3">
      <w:pPr>
        <w:rPr>
          <w:lang w:val="en-GB"/>
        </w:rPr>
        <w:sectPr w:rsidR="003228A3" w:rsidRPr="00AB77FA" w:rsidSect="00FC436F">
          <w:headerReference w:type="first" r:id="rId8"/>
          <w:footerReference w:type="first" r:id="rId9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p w14:paraId="282B86E7" w14:textId="77777777" w:rsidR="00CF3778" w:rsidRPr="00343045" w:rsidRDefault="00CF3778" w:rsidP="00CF3778">
      <w:pPr>
        <w:pStyle w:val="kopje"/>
        <w:pageBreakBefore/>
        <w:rPr>
          <w:b w:val="0"/>
          <w:bCs/>
        </w:rPr>
      </w:pPr>
    </w:p>
    <w:tbl>
      <w:tblPr>
        <w:tblW w:w="517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14:paraId="2A5515DF" w14:textId="77777777">
        <w:trPr>
          <w:trHeight w:hRule="exact" w:val="332"/>
        </w:trPr>
        <w:tc>
          <w:tcPr>
            <w:tcW w:w="5173" w:type="dxa"/>
            <w:vAlign w:val="bottom"/>
          </w:tcPr>
          <w:p w14:paraId="28E312CD" w14:textId="77777777"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14:paraId="1D34C5DC" w14:textId="77777777" w:rsidR="003228A3" w:rsidRPr="00343045" w:rsidRDefault="003228A3">
      <w:pPr>
        <w:spacing w:line="14" w:lineRule="exact"/>
      </w:pPr>
    </w:p>
    <w:tbl>
      <w:tblPr>
        <w:tblW w:w="885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0"/>
        <w:gridCol w:w="1235"/>
        <w:gridCol w:w="1843"/>
        <w:gridCol w:w="5031"/>
      </w:tblGrid>
      <w:tr w:rsidR="003228A3" w:rsidRPr="00343045" w14:paraId="11BB3EC7" w14:textId="77777777" w:rsidTr="00FE038C">
        <w:trPr>
          <w:trHeight w:hRule="exact" w:val="281"/>
          <w:tblHeader/>
        </w:trPr>
        <w:tc>
          <w:tcPr>
            <w:tcW w:w="750" w:type="dxa"/>
            <w:vAlign w:val="bottom"/>
          </w:tcPr>
          <w:p w14:paraId="0C974518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235" w:type="dxa"/>
            <w:vAlign w:val="bottom"/>
          </w:tcPr>
          <w:p w14:paraId="224257BA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843" w:type="dxa"/>
            <w:vAlign w:val="bottom"/>
          </w:tcPr>
          <w:p w14:paraId="662C4246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5031" w:type="dxa"/>
            <w:vAlign w:val="bottom"/>
          </w:tcPr>
          <w:p w14:paraId="4AF7711D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AF7E3A" w:rsidRPr="000F4B43" w14:paraId="7A4E09A0" w14:textId="77777777" w:rsidTr="00FE038C">
        <w:tc>
          <w:tcPr>
            <w:tcW w:w="750" w:type="dxa"/>
          </w:tcPr>
          <w:p w14:paraId="57641895" w14:textId="5F1A8ABD" w:rsidR="00AF7E3A" w:rsidRPr="000F4B43" w:rsidRDefault="00890A43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bookmarkStart w:id="13" w:name="bmVersie"/>
            <w:bookmarkEnd w:id="13"/>
            <w:r>
              <w:rPr>
                <w:rStyle w:val="Versie0"/>
                <w:sz w:val="16"/>
                <w:szCs w:val="16"/>
              </w:rPr>
              <w:t>1.0</w:t>
            </w:r>
          </w:p>
        </w:tc>
        <w:tc>
          <w:tcPr>
            <w:tcW w:w="1235" w:type="dxa"/>
          </w:tcPr>
          <w:p w14:paraId="360FE020" w14:textId="54741B33" w:rsidR="00AF7E3A" w:rsidRPr="000F4B43" w:rsidRDefault="00890A43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8 februari 2024</w:t>
            </w:r>
          </w:p>
        </w:tc>
        <w:tc>
          <w:tcPr>
            <w:tcW w:w="1843" w:type="dxa"/>
          </w:tcPr>
          <w:p w14:paraId="1A15F6DB" w14:textId="05444D85" w:rsidR="00AF7E3A" w:rsidRPr="000F4B43" w:rsidRDefault="00890A43" w:rsidP="00136E6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BOI/BSU2/Team2/AA</w:t>
            </w:r>
          </w:p>
        </w:tc>
        <w:tc>
          <w:tcPr>
            <w:tcW w:w="5031" w:type="dxa"/>
          </w:tcPr>
          <w:p w14:paraId="715E8528" w14:textId="77777777" w:rsidR="00890A43" w:rsidRPr="00F308F7" w:rsidRDefault="00890A43" w:rsidP="00890A43">
            <w:pPr>
              <w:spacing w:line="240" w:lineRule="auto"/>
              <w:rPr>
                <w:rFonts w:cs="Arial"/>
                <w:szCs w:val="18"/>
              </w:rPr>
            </w:pPr>
            <w:r w:rsidRPr="00F308F7">
              <w:rPr>
                <w:rFonts w:cs="Arial"/>
                <w:b/>
                <w:bCs/>
                <w:szCs w:val="18"/>
              </w:rPr>
              <w:t>AA-6258:</w:t>
            </w:r>
            <w:r w:rsidRPr="00F308F7">
              <w:rPr>
                <w:rFonts w:cs="Arial"/>
                <w:szCs w:val="18"/>
              </w:rPr>
              <w:t xml:space="preserve"> TB specifiek gemaakt tbv Verklaring van Erfrecht. Het tekstblok zelf is tekstueel niet aangepast.</w:t>
            </w:r>
          </w:p>
          <w:p w14:paraId="7CE5EBCE" w14:textId="77777777" w:rsidR="00890A43" w:rsidRPr="00F308F7" w:rsidRDefault="00890A43" w:rsidP="00890A43">
            <w:pPr>
              <w:spacing w:line="240" w:lineRule="auto"/>
              <w:rPr>
                <w:rFonts w:cs="Arial"/>
                <w:szCs w:val="18"/>
              </w:rPr>
            </w:pPr>
            <w:r w:rsidRPr="00F308F7">
              <w:rPr>
                <w:rFonts w:cs="Arial"/>
                <w:szCs w:val="18"/>
              </w:rPr>
              <w:t>Wijzigingen tov orginele TB:</w:t>
            </w:r>
          </w:p>
          <w:p w14:paraId="1B944BC1" w14:textId="77777777" w:rsidR="00890A43" w:rsidRPr="00F308F7" w:rsidRDefault="00890A43" w:rsidP="00890A43">
            <w:pPr>
              <w:pStyle w:val="Lijstaline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308F7">
              <w:rPr>
                <w:rFonts w:ascii="Arial" w:hAnsi="Arial" w:cs="Arial"/>
                <w:sz w:val="18"/>
                <w:szCs w:val="18"/>
              </w:rPr>
              <w:t>Tekstkeuzes zijn nu alleen nog met kleine letters;</w:t>
            </w:r>
          </w:p>
          <w:p w14:paraId="232ADFCA" w14:textId="117A2D8F" w:rsidR="00890A43" w:rsidRPr="00F308F7" w:rsidRDefault="00890A43" w:rsidP="00890A43">
            <w:pPr>
              <w:pStyle w:val="Lijstaline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308F7">
              <w:rPr>
                <w:rFonts w:ascii="Arial" w:hAnsi="Arial" w:cs="Arial"/>
                <w:sz w:val="18"/>
                <w:szCs w:val="18"/>
              </w:rPr>
              <w:t>Namespaces verwijder</w:t>
            </w:r>
            <w:r w:rsidR="0088387F">
              <w:rPr>
                <w:rFonts w:ascii="Arial" w:hAnsi="Arial" w:cs="Arial"/>
                <w:sz w:val="18"/>
                <w:szCs w:val="18"/>
              </w:rPr>
              <w:t>d</w:t>
            </w:r>
            <w:r w:rsidRPr="00F308F7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3ED81675" w14:textId="56A4C021" w:rsidR="00890A43" w:rsidRPr="00F308F7" w:rsidRDefault="00890A43" w:rsidP="00890A43">
            <w:pPr>
              <w:pStyle w:val="Lijstaline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308F7">
              <w:rPr>
                <w:rFonts w:ascii="Arial" w:hAnsi="Arial" w:cs="Arial"/>
                <w:sz w:val="18"/>
                <w:szCs w:val="18"/>
              </w:rPr>
              <w:t>Tagna</w:t>
            </w:r>
            <w:r w:rsidR="003341B1">
              <w:rPr>
                <w:rFonts w:ascii="Arial" w:hAnsi="Arial" w:cs="Arial"/>
                <w:sz w:val="18"/>
                <w:szCs w:val="18"/>
              </w:rPr>
              <w:t>men</w:t>
            </w:r>
            <w:r w:rsidRPr="00F308F7">
              <w:rPr>
                <w:rFonts w:ascii="Arial" w:hAnsi="Arial" w:cs="Arial"/>
                <w:sz w:val="18"/>
                <w:szCs w:val="18"/>
              </w:rPr>
              <w:t xml:space="preserve"> beginnen met kleine letters</w:t>
            </w:r>
          </w:p>
          <w:p w14:paraId="57ABF11F" w14:textId="285EA090" w:rsidR="00AF7E3A" w:rsidRPr="000F4B43" w:rsidRDefault="00AF7E3A" w:rsidP="00FE038C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8E50FD" w:rsidRPr="000F4B43" w14:paraId="6A49F170" w14:textId="77777777" w:rsidTr="00FE038C">
        <w:tc>
          <w:tcPr>
            <w:tcW w:w="750" w:type="dxa"/>
          </w:tcPr>
          <w:p w14:paraId="1ED43763" w14:textId="775CC4DF" w:rsidR="008E50FD" w:rsidRPr="000F4B43" w:rsidRDefault="00633243" w:rsidP="00D815C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ins w:id="14" w:author="Groot, Karina de" w:date="2024-08-08T14:17:00Z" w16du:dateUtc="2024-08-08T12:17:00Z">
              <w:r>
                <w:rPr>
                  <w:rStyle w:val="Versie0"/>
                  <w:sz w:val="16"/>
                  <w:szCs w:val="16"/>
                </w:rPr>
                <w:t>2.0</w:t>
              </w:r>
            </w:ins>
          </w:p>
        </w:tc>
        <w:tc>
          <w:tcPr>
            <w:tcW w:w="1235" w:type="dxa"/>
          </w:tcPr>
          <w:p w14:paraId="4E5D98F8" w14:textId="7B82283E" w:rsidR="008E50FD" w:rsidRPr="000F4B43" w:rsidRDefault="00633243" w:rsidP="00D815CE">
            <w:pPr>
              <w:rPr>
                <w:rStyle w:val="Datumopmaakprofiel"/>
                <w:sz w:val="16"/>
                <w:szCs w:val="16"/>
                <w:lang w:val="en-US"/>
              </w:rPr>
            </w:pPr>
            <w:ins w:id="15" w:author="Groot, Karina de" w:date="2024-08-08T14:17:00Z" w16du:dateUtc="2024-08-08T12:17:00Z">
              <w:r>
                <w:rPr>
                  <w:rStyle w:val="Datumopmaakprofiel"/>
                  <w:sz w:val="16"/>
                  <w:szCs w:val="16"/>
                  <w:lang w:val="en-US"/>
                </w:rPr>
                <w:t>8 augustus 2024</w:t>
              </w:r>
            </w:ins>
          </w:p>
        </w:tc>
        <w:tc>
          <w:tcPr>
            <w:tcW w:w="1843" w:type="dxa"/>
          </w:tcPr>
          <w:p w14:paraId="77C25149" w14:textId="13BE3EC5" w:rsidR="008E50FD" w:rsidRPr="000F4B43" w:rsidRDefault="00633243" w:rsidP="00D815CE">
            <w:pPr>
              <w:rPr>
                <w:sz w:val="16"/>
                <w:szCs w:val="16"/>
                <w:lang w:val="en-US"/>
              </w:rPr>
            </w:pPr>
            <w:ins w:id="16" w:author="Groot, Karina de" w:date="2024-08-08T14:17:00Z" w16du:dateUtc="2024-08-08T12:17:00Z">
              <w:r>
                <w:rPr>
                  <w:sz w:val="16"/>
                  <w:szCs w:val="16"/>
                  <w:lang w:val="en-GB"/>
                </w:rPr>
                <w:t>BOI/BSU2/Team2/AA</w:t>
              </w:r>
            </w:ins>
          </w:p>
        </w:tc>
        <w:tc>
          <w:tcPr>
            <w:tcW w:w="5031" w:type="dxa"/>
          </w:tcPr>
          <w:p w14:paraId="74B54CA3" w14:textId="5B74EAC7" w:rsidR="008C15DC" w:rsidRPr="000F4B43" w:rsidRDefault="00633243" w:rsidP="00D815CE">
            <w:pPr>
              <w:rPr>
                <w:sz w:val="16"/>
                <w:szCs w:val="16"/>
              </w:rPr>
            </w:pPr>
            <w:ins w:id="17" w:author="Groot, Karina de" w:date="2024-08-08T14:17:00Z" w16du:dateUtc="2024-08-08T12:17:00Z">
              <w:r>
                <w:rPr>
                  <w:sz w:val="16"/>
                  <w:szCs w:val="16"/>
                </w:rPr>
                <w:t>Teks</w:t>
              </w:r>
            </w:ins>
            <w:ins w:id="18" w:author="Groot, Karina de" w:date="2024-08-08T14:18:00Z" w16du:dateUtc="2024-08-08T12:18:00Z">
              <w:r>
                <w:rPr>
                  <w:sz w:val="16"/>
                  <w:szCs w:val="16"/>
                </w:rPr>
                <w:t>tblokken hernoemd.</w:t>
              </w:r>
            </w:ins>
          </w:p>
        </w:tc>
      </w:tr>
      <w:tr w:rsidR="000F4B43" w:rsidRPr="000F4B43" w14:paraId="50B06656" w14:textId="77777777" w:rsidTr="00FE038C">
        <w:tc>
          <w:tcPr>
            <w:tcW w:w="750" w:type="dxa"/>
          </w:tcPr>
          <w:p w14:paraId="31C04901" w14:textId="2430F352" w:rsidR="000F4B43" w:rsidRPr="000F4B43" w:rsidRDefault="000F4B43" w:rsidP="00D815C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</w:p>
        </w:tc>
        <w:tc>
          <w:tcPr>
            <w:tcW w:w="1235" w:type="dxa"/>
          </w:tcPr>
          <w:p w14:paraId="38BD73BF" w14:textId="04F35FC4" w:rsidR="000F4B43" w:rsidRPr="000F4B43" w:rsidRDefault="000F4B43" w:rsidP="00D815CE">
            <w:pPr>
              <w:rPr>
                <w:rStyle w:val="Datumopmaakprofie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570E2BB2" w14:textId="07ADA6EB" w:rsidR="000F4B43" w:rsidRPr="000F4B43" w:rsidRDefault="000F4B43" w:rsidP="00D815C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031" w:type="dxa"/>
          </w:tcPr>
          <w:p w14:paraId="6AE790F1" w14:textId="38FCAEB4" w:rsidR="00A912CE" w:rsidRPr="000F4B43" w:rsidRDefault="00A912CE" w:rsidP="00D815CE">
            <w:pPr>
              <w:rPr>
                <w:sz w:val="16"/>
                <w:szCs w:val="16"/>
              </w:rPr>
            </w:pPr>
          </w:p>
        </w:tc>
      </w:tr>
      <w:tr w:rsidR="000A3E8D" w:rsidRPr="00905D6C" w14:paraId="2EB3EC64" w14:textId="77777777" w:rsidTr="00FE038C">
        <w:tc>
          <w:tcPr>
            <w:tcW w:w="750" w:type="dxa"/>
          </w:tcPr>
          <w:p w14:paraId="1A52C397" w14:textId="50C6F560" w:rsidR="000A3E8D" w:rsidRDefault="000A3E8D" w:rsidP="00D815C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</w:p>
        </w:tc>
        <w:tc>
          <w:tcPr>
            <w:tcW w:w="1235" w:type="dxa"/>
          </w:tcPr>
          <w:p w14:paraId="7426433B" w14:textId="7BC03BD6" w:rsidR="000A3E8D" w:rsidRDefault="000A3E8D" w:rsidP="00D815CE">
            <w:pPr>
              <w:rPr>
                <w:rStyle w:val="Datumopmaakprofie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7AEE244B" w14:textId="108972FB" w:rsidR="000A3E8D" w:rsidRPr="000F4B43" w:rsidRDefault="000A3E8D" w:rsidP="00D815C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031" w:type="dxa"/>
          </w:tcPr>
          <w:p w14:paraId="1E4A97F2" w14:textId="0F1456B7" w:rsidR="007C2BDD" w:rsidRPr="00183DB6" w:rsidRDefault="007C2BDD" w:rsidP="0075261E">
            <w:pPr>
              <w:rPr>
                <w:sz w:val="16"/>
                <w:szCs w:val="16"/>
              </w:rPr>
            </w:pPr>
          </w:p>
        </w:tc>
      </w:tr>
      <w:tr w:rsidR="0016107F" w:rsidRPr="00905D6C" w14:paraId="296849AF" w14:textId="77777777" w:rsidTr="00FE038C">
        <w:tc>
          <w:tcPr>
            <w:tcW w:w="750" w:type="dxa"/>
          </w:tcPr>
          <w:p w14:paraId="47808B20" w14:textId="1A4F6E38" w:rsidR="0016107F" w:rsidRDefault="0016107F" w:rsidP="00D815C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</w:p>
        </w:tc>
        <w:tc>
          <w:tcPr>
            <w:tcW w:w="1235" w:type="dxa"/>
          </w:tcPr>
          <w:p w14:paraId="29661974" w14:textId="7444159C" w:rsidR="0016107F" w:rsidRDefault="0016107F" w:rsidP="00D815CE">
            <w:pPr>
              <w:rPr>
                <w:rStyle w:val="Datumopmaakprofie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4CEB2DEA" w14:textId="5969E59B" w:rsidR="0016107F" w:rsidRPr="000F4B43" w:rsidRDefault="0016107F" w:rsidP="00D815C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031" w:type="dxa"/>
          </w:tcPr>
          <w:p w14:paraId="2EEBDC1E" w14:textId="3592EFA9" w:rsidR="0016107F" w:rsidRPr="00183DB6" w:rsidRDefault="0016107F" w:rsidP="0016107F">
            <w:pPr>
              <w:rPr>
                <w:sz w:val="16"/>
                <w:szCs w:val="16"/>
              </w:rPr>
            </w:pPr>
          </w:p>
        </w:tc>
      </w:tr>
      <w:tr w:rsidR="008A65F6" w:rsidRPr="00905D6C" w14:paraId="2531A3E1" w14:textId="77777777" w:rsidTr="00FE038C">
        <w:tc>
          <w:tcPr>
            <w:tcW w:w="750" w:type="dxa"/>
          </w:tcPr>
          <w:p w14:paraId="20DF8FCC" w14:textId="6100ED20" w:rsidR="008A65F6" w:rsidRDefault="008A65F6" w:rsidP="008A65F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</w:p>
        </w:tc>
        <w:tc>
          <w:tcPr>
            <w:tcW w:w="1235" w:type="dxa"/>
          </w:tcPr>
          <w:p w14:paraId="3B9C5B0D" w14:textId="7B95D072" w:rsidR="008A65F6" w:rsidRDefault="008A65F6" w:rsidP="008A65F6">
            <w:pPr>
              <w:rPr>
                <w:rStyle w:val="Datumopmaakprofie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785DE8AC" w14:textId="648CDC54" w:rsidR="008A65F6" w:rsidRPr="000F4B43" w:rsidRDefault="008A65F6" w:rsidP="008A65F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031" w:type="dxa"/>
          </w:tcPr>
          <w:p w14:paraId="45B3FE5A" w14:textId="0AED6B32" w:rsidR="008A65F6" w:rsidRDefault="008A65F6" w:rsidP="008A65F6">
            <w:pPr>
              <w:rPr>
                <w:sz w:val="16"/>
                <w:szCs w:val="16"/>
              </w:rPr>
            </w:pPr>
          </w:p>
        </w:tc>
      </w:tr>
      <w:tr w:rsidR="004E3D0A" w:rsidRPr="00905D6C" w14:paraId="0EC88290" w14:textId="77777777" w:rsidTr="00FE038C">
        <w:tc>
          <w:tcPr>
            <w:tcW w:w="750" w:type="dxa"/>
          </w:tcPr>
          <w:p w14:paraId="7C68B8C4" w14:textId="51360720" w:rsidR="004E3D0A" w:rsidRDefault="004E3D0A" w:rsidP="008A65F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</w:p>
        </w:tc>
        <w:tc>
          <w:tcPr>
            <w:tcW w:w="1235" w:type="dxa"/>
          </w:tcPr>
          <w:p w14:paraId="588522B9" w14:textId="20BC25AD" w:rsidR="004E3D0A" w:rsidRDefault="004E3D0A" w:rsidP="008A65F6">
            <w:pPr>
              <w:rPr>
                <w:rStyle w:val="Datumopmaakprofie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0692063A" w14:textId="6CFE2986" w:rsidR="004E3D0A" w:rsidRPr="000F4B43" w:rsidRDefault="004E3D0A" w:rsidP="008A65F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031" w:type="dxa"/>
          </w:tcPr>
          <w:p w14:paraId="2B058B94" w14:textId="2A6E7ECE" w:rsidR="004E3D0A" w:rsidRDefault="004E3D0A">
            <w:pPr>
              <w:rPr>
                <w:sz w:val="16"/>
                <w:szCs w:val="16"/>
              </w:rPr>
            </w:pPr>
          </w:p>
        </w:tc>
      </w:tr>
      <w:tr w:rsidR="00CC7B3C" w:rsidRPr="00905D6C" w14:paraId="62A2498D" w14:textId="77777777" w:rsidTr="00FE038C">
        <w:tc>
          <w:tcPr>
            <w:tcW w:w="750" w:type="dxa"/>
          </w:tcPr>
          <w:p w14:paraId="3D4580F7" w14:textId="6C03651F" w:rsidR="00CC7B3C" w:rsidRDefault="00CC7B3C" w:rsidP="008A65F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</w:p>
        </w:tc>
        <w:tc>
          <w:tcPr>
            <w:tcW w:w="1235" w:type="dxa"/>
          </w:tcPr>
          <w:p w14:paraId="2E71557B" w14:textId="3960AF11" w:rsidR="00CC7B3C" w:rsidRDefault="00CC7B3C" w:rsidP="008A65F6">
            <w:pPr>
              <w:rPr>
                <w:rStyle w:val="Datumopmaakprofie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4CE909AD" w14:textId="4D28E7B5" w:rsidR="00CC7B3C" w:rsidRPr="00F82524" w:rsidRDefault="00CC7B3C" w:rsidP="008A65F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031" w:type="dxa"/>
          </w:tcPr>
          <w:p w14:paraId="23252251" w14:textId="2255E0BA" w:rsidR="00CC7B3C" w:rsidRPr="001B7501" w:rsidRDefault="00CC7B3C">
            <w:pPr>
              <w:rPr>
                <w:sz w:val="16"/>
                <w:szCs w:val="16"/>
              </w:rPr>
            </w:pPr>
          </w:p>
        </w:tc>
      </w:tr>
      <w:tr w:rsidR="00BC2565" w:rsidRPr="00905D6C" w14:paraId="38DADB14" w14:textId="77777777" w:rsidTr="00FE038C">
        <w:tc>
          <w:tcPr>
            <w:tcW w:w="750" w:type="dxa"/>
          </w:tcPr>
          <w:p w14:paraId="06EC950C" w14:textId="539B0E52" w:rsidR="00BC2565" w:rsidRDefault="00BC2565" w:rsidP="008A65F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</w:p>
        </w:tc>
        <w:tc>
          <w:tcPr>
            <w:tcW w:w="1235" w:type="dxa"/>
          </w:tcPr>
          <w:p w14:paraId="3D1E9346" w14:textId="7E8135F4" w:rsidR="00BC2565" w:rsidRDefault="00BC2565" w:rsidP="008A65F6">
            <w:pPr>
              <w:rPr>
                <w:rStyle w:val="Datumopmaakprofie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5904BAD2" w14:textId="3DFFCD7F" w:rsidR="00BC2565" w:rsidRDefault="00BC2565" w:rsidP="008A65F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031" w:type="dxa"/>
          </w:tcPr>
          <w:p w14:paraId="257FF4B0" w14:textId="15780CD8" w:rsidR="00BC2565" w:rsidRPr="00C8715B" w:rsidRDefault="00BC2565">
            <w:pPr>
              <w:rPr>
                <w:sz w:val="16"/>
                <w:szCs w:val="16"/>
              </w:rPr>
            </w:pPr>
          </w:p>
        </w:tc>
      </w:tr>
    </w:tbl>
    <w:p w14:paraId="3F13719F" w14:textId="77777777" w:rsidR="003228A3" w:rsidRPr="00905D6C" w:rsidRDefault="003228A3" w:rsidP="00BB1908">
      <w:pPr>
        <w:tabs>
          <w:tab w:val="left" w:pos="779"/>
          <w:tab w:val="left" w:pos="2480"/>
          <w:tab w:val="left" w:pos="4465"/>
        </w:tabs>
      </w:pPr>
    </w:p>
    <w:p w14:paraId="67FAB50E" w14:textId="77777777" w:rsidR="003228A3" w:rsidRPr="00905D6C" w:rsidRDefault="003228A3">
      <w:pPr>
        <w:sectPr w:rsidR="003228A3" w:rsidRPr="00905D6C" w:rsidSect="00FC436F">
          <w:headerReference w:type="default" r:id="rId10"/>
          <w:footerReference w:type="default" r:id="rId11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14:paraId="1800C131" w14:textId="77777777" w:rsidR="003228A3" w:rsidRPr="00905D6C" w:rsidRDefault="003228A3"/>
    <w:p w14:paraId="700025E0" w14:textId="77777777"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14:paraId="50BA019A" w14:textId="77777777" w:rsidR="003228A3" w:rsidRPr="00343045" w:rsidRDefault="003228A3"/>
    <w:bookmarkStart w:id="23" w:name="bmInhoudsopgave"/>
    <w:bookmarkEnd w:id="23"/>
    <w:p w14:paraId="1386903E" w14:textId="6EA799B3" w:rsidR="00A25BF5" w:rsidRDefault="00B03963" w:rsidP="00A25BF5">
      <w:pPr>
        <w:pStyle w:val="Inhopg1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eastAsia="nl-NL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8283635" w:history="1">
        <w:r w:rsidR="00A25BF5" w:rsidRPr="00552CCA">
          <w:rPr>
            <w:rStyle w:val="Hyperlink"/>
          </w:rPr>
          <w:t>1</w:t>
        </w:r>
        <w:r w:rsidR="00A25BF5">
          <w:rPr>
            <w:rFonts w:asciiTheme="minorHAnsi" w:eastAsiaTheme="minorEastAsia" w:hAnsiTheme="minorHAnsi" w:cstheme="minorBidi"/>
            <w:snapToGrid/>
            <w:kern w:val="2"/>
            <w:sz w:val="24"/>
            <w:szCs w:val="24"/>
            <w:lang w:eastAsia="nl-NL"/>
            <w14:ligatures w14:val="standardContextual"/>
          </w:rPr>
          <w:tab/>
        </w:r>
        <w:r w:rsidR="00A25BF5" w:rsidRPr="00552CCA">
          <w:rPr>
            <w:rStyle w:val="Hyperlink"/>
          </w:rPr>
          <w:t>Inleiding</w:t>
        </w:r>
        <w:r w:rsidR="00A25BF5">
          <w:rPr>
            <w:webHidden/>
          </w:rPr>
          <w:tab/>
        </w:r>
        <w:r w:rsidR="00A25BF5">
          <w:rPr>
            <w:webHidden/>
          </w:rPr>
          <w:fldChar w:fldCharType="begin"/>
        </w:r>
        <w:r w:rsidR="00A25BF5">
          <w:rPr>
            <w:webHidden/>
          </w:rPr>
          <w:instrText xml:space="preserve"> PAGEREF _Toc158283635 \h </w:instrText>
        </w:r>
        <w:r w:rsidR="00A25BF5">
          <w:rPr>
            <w:webHidden/>
          </w:rPr>
        </w:r>
        <w:r w:rsidR="00A25BF5">
          <w:rPr>
            <w:webHidden/>
          </w:rPr>
          <w:fldChar w:fldCharType="separate"/>
        </w:r>
        <w:r w:rsidR="00A25BF5">
          <w:rPr>
            <w:webHidden/>
          </w:rPr>
          <w:t>4</w:t>
        </w:r>
        <w:r w:rsidR="00A25BF5">
          <w:rPr>
            <w:webHidden/>
          </w:rPr>
          <w:fldChar w:fldCharType="end"/>
        </w:r>
      </w:hyperlink>
    </w:p>
    <w:p w14:paraId="2C584F93" w14:textId="74F32437" w:rsidR="00A25BF5" w:rsidRDefault="00000000" w:rsidP="00A25BF5">
      <w:pPr>
        <w:pStyle w:val="Inhopg2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eastAsia="nl-NL"/>
          <w14:ligatures w14:val="standardContextual"/>
        </w:rPr>
      </w:pPr>
      <w:hyperlink w:anchor="_Toc158283636" w:history="1">
        <w:r w:rsidR="00A25BF5" w:rsidRPr="00552CCA">
          <w:rPr>
            <w:rStyle w:val="Hyperlink"/>
            <w:bCs/>
            <w:lang w:val="en-US"/>
          </w:rPr>
          <w:t>1.1</w:t>
        </w:r>
        <w:r w:rsidR="00A25BF5">
          <w:rPr>
            <w:rFonts w:asciiTheme="minorHAnsi" w:eastAsiaTheme="minorEastAsia" w:hAnsiTheme="minorHAnsi" w:cstheme="minorBidi"/>
            <w:snapToGrid/>
            <w:kern w:val="2"/>
            <w:sz w:val="24"/>
            <w:szCs w:val="24"/>
            <w:lang w:eastAsia="nl-NL"/>
            <w14:ligatures w14:val="standardContextual"/>
          </w:rPr>
          <w:tab/>
        </w:r>
        <w:r w:rsidR="00A25BF5" w:rsidRPr="00552CCA">
          <w:rPr>
            <w:rStyle w:val="Hyperlink"/>
            <w:bCs/>
            <w:lang w:val="en-US"/>
          </w:rPr>
          <w:t>Algemeen</w:t>
        </w:r>
        <w:r w:rsidR="00A25BF5">
          <w:rPr>
            <w:webHidden/>
          </w:rPr>
          <w:tab/>
        </w:r>
        <w:r w:rsidR="00A25BF5">
          <w:rPr>
            <w:webHidden/>
          </w:rPr>
          <w:fldChar w:fldCharType="begin"/>
        </w:r>
        <w:r w:rsidR="00A25BF5">
          <w:rPr>
            <w:webHidden/>
          </w:rPr>
          <w:instrText xml:space="preserve"> PAGEREF _Toc158283636 \h </w:instrText>
        </w:r>
        <w:r w:rsidR="00A25BF5">
          <w:rPr>
            <w:webHidden/>
          </w:rPr>
        </w:r>
        <w:r w:rsidR="00A25BF5">
          <w:rPr>
            <w:webHidden/>
          </w:rPr>
          <w:fldChar w:fldCharType="separate"/>
        </w:r>
        <w:r w:rsidR="00A25BF5">
          <w:rPr>
            <w:webHidden/>
          </w:rPr>
          <w:t>4</w:t>
        </w:r>
        <w:r w:rsidR="00A25BF5">
          <w:rPr>
            <w:webHidden/>
          </w:rPr>
          <w:fldChar w:fldCharType="end"/>
        </w:r>
      </w:hyperlink>
    </w:p>
    <w:p w14:paraId="52F184F5" w14:textId="6A4DBBAA" w:rsidR="00A25BF5" w:rsidRDefault="00000000" w:rsidP="00A25BF5">
      <w:pPr>
        <w:pStyle w:val="Inhopg2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eastAsia="nl-NL"/>
          <w14:ligatures w14:val="standardContextual"/>
        </w:rPr>
      </w:pPr>
      <w:hyperlink w:anchor="_Toc158283637" w:history="1">
        <w:r w:rsidR="00A25BF5" w:rsidRPr="00552CCA">
          <w:rPr>
            <w:rStyle w:val="Hyperlink"/>
            <w:lang w:val="en-US"/>
          </w:rPr>
          <w:t>1.2</w:t>
        </w:r>
        <w:r w:rsidR="00A25BF5">
          <w:rPr>
            <w:rFonts w:asciiTheme="minorHAnsi" w:eastAsiaTheme="minorEastAsia" w:hAnsiTheme="minorHAnsi" w:cstheme="minorBidi"/>
            <w:snapToGrid/>
            <w:kern w:val="2"/>
            <w:sz w:val="24"/>
            <w:szCs w:val="24"/>
            <w:lang w:eastAsia="nl-NL"/>
            <w14:ligatures w14:val="standardContextual"/>
          </w:rPr>
          <w:tab/>
        </w:r>
        <w:r w:rsidR="00A25BF5" w:rsidRPr="00552CCA">
          <w:rPr>
            <w:rStyle w:val="Hyperlink"/>
            <w:lang w:val="en-US"/>
          </w:rPr>
          <w:t>Equivalentieverklaring</w:t>
        </w:r>
        <w:r w:rsidR="00A25BF5">
          <w:rPr>
            <w:webHidden/>
          </w:rPr>
          <w:tab/>
        </w:r>
        <w:r w:rsidR="00A25BF5">
          <w:rPr>
            <w:webHidden/>
          </w:rPr>
          <w:fldChar w:fldCharType="begin"/>
        </w:r>
        <w:r w:rsidR="00A25BF5">
          <w:rPr>
            <w:webHidden/>
          </w:rPr>
          <w:instrText xml:space="preserve"> PAGEREF _Toc158283637 \h </w:instrText>
        </w:r>
        <w:r w:rsidR="00A25BF5">
          <w:rPr>
            <w:webHidden/>
          </w:rPr>
        </w:r>
        <w:r w:rsidR="00A25BF5">
          <w:rPr>
            <w:webHidden/>
          </w:rPr>
          <w:fldChar w:fldCharType="separate"/>
        </w:r>
        <w:r w:rsidR="00A25BF5">
          <w:rPr>
            <w:webHidden/>
          </w:rPr>
          <w:t>4</w:t>
        </w:r>
        <w:r w:rsidR="00A25BF5">
          <w:rPr>
            <w:webHidden/>
          </w:rPr>
          <w:fldChar w:fldCharType="end"/>
        </w:r>
      </w:hyperlink>
    </w:p>
    <w:p w14:paraId="16867A95" w14:textId="079F7825" w:rsidR="00A25BF5" w:rsidRDefault="00000000" w:rsidP="00A25BF5">
      <w:pPr>
        <w:pStyle w:val="Inhopg2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eastAsia="nl-NL"/>
          <w14:ligatures w14:val="standardContextual"/>
        </w:rPr>
      </w:pPr>
      <w:hyperlink w:anchor="_Toc158283638" w:history="1">
        <w:r w:rsidR="00A25BF5" w:rsidRPr="00552CCA">
          <w:rPr>
            <w:rStyle w:val="Hyperlink"/>
          </w:rPr>
          <w:t>1.3</w:t>
        </w:r>
        <w:r w:rsidR="00A25BF5">
          <w:rPr>
            <w:rFonts w:asciiTheme="minorHAnsi" w:eastAsiaTheme="minorEastAsia" w:hAnsiTheme="minorHAnsi" w:cstheme="minorBidi"/>
            <w:snapToGrid/>
            <w:kern w:val="2"/>
            <w:sz w:val="24"/>
            <w:szCs w:val="24"/>
            <w:lang w:eastAsia="nl-NL"/>
            <w14:ligatures w14:val="standardContextual"/>
          </w:rPr>
          <w:tab/>
        </w:r>
        <w:r w:rsidR="00A25BF5" w:rsidRPr="00552CCA">
          <w:rPr>
            <w:rStyle w:val="Hyperlink"/>
          </w:rPr>
          <w:t>Tekstfragment (volledig)</w:t>
        </w:r>
        <w:r w:rsidR="00A25BF5">
          <w:rPr>
            <w:webHidden/>
          </w:rPr>
          <w:tab/>
        </w:r>
        <w:r w:rsidR="00A25BF5">
          <w:rPr>
            <w:webHidden/>
          </w:rPr>
          <w:fldChar w:fldCharType="begin"/>
        </w:r>
        <w:r w:rsidR="00A25BF5">
          <w:rPr>
            <w:webHidden/>
          </w:rPr>
          <w:instrText xml:space="preserve"> PAGEREF _Toc158283638 \h </w:instrText>
        </w:r>
        <w:r w:rsidR="00A25BF5">
          <w:rPr>
            <w:webHidden/>
          </w:rPr>
        </w:r>
        <w:r w:rsidR="00A25BF5">
          <w:rPr>
            <w:webHidden/>
          </w:rPr>
          <w:fldChar w:fldCharType="separate"/>
        </w:r>
        <w:r w:rsidR="00A25BF5">
          <w:rPr>
            <w:webHidden/>
          </w:rPr>
          <w:t>4</w:t>
        </w:r>
        <w:r w:rsidR="00A25BF5">
          <w:rPr>
            <w:webHidden/>
          </w:rPr>
          <w:fldChar w:fldCharType="end"/>
        </w:r>
      </w:hyperlink>
    </w:p>
    <w:p w14:paraId="401955DC" w14:textId="43C6B1F6" w:rsidR="00A25BF5" w:rsidRDefault="00000000" w:rsidP="00A25BF5">
      <w:pPr>
        <w:pStyle w:val="Inhopg2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eastAsia="nl-NL"/>
          <w14:ligatures w14:val="standardContextual"/>
        </w:rPr>
      </w:pPr>
      <w:hyperlink w:anchor="_Toc158283639" w:history="1">
        <w:r w:rsidR="00A25BF5" w:rsidRPr="00552CCA">
          <w:rPr>
            <w:rStyle w:val="Hyperlink"/>
          </w:rPr>
          <w:t>1.4</w:t>
        </w:r>
        <w:r w:rsidR="00A25BF5">
          <w:rPr>
            <w:rFonts w:asciiTheme="minorHAnsi" w:eastAsiaTheme="minorEastAsia" w:hAnsiTheme="minorHAnsi" w:cstheme="minorBidi"/>
            <w:snapToGrid/>
            <w:kern w:val="2"/>
            <w:sz w:val="24"/>
            <w:szCs w:val="24"/>
            <w:lang w:eastAsia="nl-NL"/>
            <w14:ligatures w14:val="standardContextual"/>
          </w:rPr>
          <w:tab/>
        </w:r>
        <w:r w:rsidR="00A25BF5" w:rsidRPr="00552CCA">
          <w:rPr>
            <w:rStyle w:val="Hyperlink"/>
          </w:rPr>
          <w:t>Toelichting  en Mapping</w:t>
        </w:r>
        <w:r w:rsidR="00A25BF5">
          <w:rPr>
            <w:webHidden/>
          </w:rPr>
          <w:tab/>
        </w:r>
        <w:r w:rsidR="00A25BF5">
          <w:rPr>
            <w:webHidden/>
          </w:rPr>
          <w:fldChar w:fldCharType="begin"/>
        </w:r>
        <w:r w:rsidR="00A25BF5">
          <w:rPr>
            <w:webHidden/>
          </w:rPr>
          <w:instrText xml:space="preserve"> PAGEREF _Toc158283639 \h </w:instrText>
        </w:r>
        <w:r w:rsidR="00A25BF5">
          <w:rPr>
            <w:webHidden/>
          </w:rPr>
        </w:r>
        <w:r w:rsidR="00A25BF5">
          <w:rPr>
            <w:webHidden/>
          </w:rPr>
          <w:fldChar w:fldCharType="separate"/>
        </w:r>
        <w:r w:rsidR="00A25BF5">
          <w:rPr>
            <w:webHidden/>
          </w:rPr>
          <w:t>5</w:t>
        </w:r>
        <w:r w:rsidR="00A25BF5">
          <w:rPr>
            <w:webHidden/>
          </w:rPr>
          <w:fldChar w:fldCharType="end"/>
        </w:r>
      </w:hyperlink>
    </w:p>
    <w:p w14:paraId="26FFA773" w14:textId="7DE22C55" w:rsidR="00A25BF5" w:rsidRDefault="00000000" w:rsidP="00A25BF5">
      <w:pPr>
        <w:pStyle w:val="Inhopg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eastAsia="nl-NL"/>
          <w14:ligatures w14:val="standardContextual"/>
        </w:rPr>
      </w:pPr>
      <w:hyperlink w:anchor="_Toc158283640" w:history="1">
        <w:r w:rsidR="00A25BF5" w:rsidRPr="00552CCA">
          <w:rPr>
            <w:rStyle w:val="Hyperlink"/>
          </w:rPr>
          <w:t>1.4.1</w:t>
        </w:r>
        <w:r w:rsidR="00A25BF5">
          <w:rPr>
            <w:rFonts w:asciiTheme="minorHAnsi" w:eastAsiaTheme="minorEastAsia" w:hAnsiTheme="minorHAnsi" w:cstheme="minorBidi"/>
            <w:snapToGrid/>
            <w:kern w:val="2"/>
            <w:sz w:val="24"/>
            <w:szCs w:val="24"/>
            <w:lang w:eastAsia="nl-NL"/>
            <w14:ligatures w14:val="standardContextual"/>
          </w:rPr>
          <w:tab/>
        </w:r>
        <w:r w:rsidR="00A25BF5" w:rsidRPr="00552CCA">
          <w:rPr>
            <w:rStyle w:val="Hyperlink"/>
          </w:rPr>
          <w:t>Keuzeblokvariant waarneming - waarneming</w:t>
        </w:r>
        <w:r w:rsidR="00A25BF5">
          <w:rPr>
            <w:webHidden/>
          </w:rPr>
          <w:tab/>
        </w:r>
        <w:r w:rsidR="00A25BF5">
          <w:rPr>
            <w:webHidden/>
          </w:rPr>
          <w:fldChar w:fldCharType="begin"/>
        </w:r>
        <w:r w:rsidR="00A25BF5">
          <w:rPr>
            <w:webHidden/>
          </w:rPr>
          <w:instrText xml:space="preserve"> PAGEREF _Toc158283640 \h </w:instrText>
        </w:r>
        <w:r w:rsidR="00A25BF5">
          <w:rPr>
            <w:webHidden/>
          </w:rPr>
        </w:r>
        <w:r w:rsidR="00A25BF5">
          <w:rPr>
            <w:webHidden/>
          </w:rPr>
          <w:fldChar w:fldCharType="separate"/>
        </w:r>
        <w:r w:rsidR="00A25BF5">
          <w:rPr>
            <w:webHidden/>
          </w:rPr>
          <w:t>7</w:t>
        </w:r>
        <w:r w:rsidR="00A25BF5">
          <w:rPr>
            <w:webHidden/>
          </w:rPr>
          <w:fldChar w:fldCharType="end"/>
        </w:r>
      </w:hyperlink>
    </w:p>
    <w:p w14:paraId="38C7A80A" w14:textId="63EF2E44" w:rsidR="00A25BF5" w:rsidRDefault="00000000" w:rsidP="00A25BF5">
      <w:pPr>
        <w:pStyle w:val="Inhopg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eastAsia="nl-NL"/>
          <w14:ligatures w14:val="standardContextual"/>
        </w:rPr>
      </w:pPr>
      <w:hyperlink w:anchor="_Toc158283641" w:history="1">
        <w:r w:rsidR="00A25BF5" w:rsidRPr="00552CCA">
          <w:rPr>
            <w:rStyle w:val="Hyperlink"/>
          </w:rPr>
          <w:t>1.4.2</w:t>
        </w:r>
        <w:r w:rsidR="00A25BF5">
          <w:rPr>
            <w:rFonts w:asciiTheme="minorHAnsi" w:eastAsiaTheme="minorEastAsia" w:hAnsiTheme="minorHAnsi" w:cstheme="minorBidi"/>
            <w:snapToGrid/>
            <w:kern w:val="2"/>
            <w:sz w:val="24"/>
            <w:szCs w:val="24"/>
            <w:lang w:eastAsia="nl-NL"/>
            <w14:ligatures w14:val="standardContextual"/>
          </w:rPr>
          <w:tab/>
        </w:r>
        <w:r w:rsidR="00A25BF5" w:rsidRPr="00552CCA">
          <w:rPr>
            <w:rStyle w:val="Hyperlink"/>
          </w:rPr>
          <w:t>Keuzeblokvariant waarneming - vacant kantoor/protocol</w:t>
        </w:r>
        <w:r w:rsidR="00A25BF5">
          <w:rPr>
            <w:webHidden/>
          </w:rPr>
          <w:tab/>
        </w:r>
        <w:r w:rsidR="00A25BF5">
          <w:rPr>
            <w:webHidden/>
          </w:rPr>
          <w:fldChar w:fldCharType="begin"/>
        </w:r>
        <w:r w:rsidR="00A25BF5">
          <w:rPr>
            <w:webHidden/>
          </w:rPr>
          <w:instrText xml:space="preserve"> PAGEREF _Toc158283641 \h </w:instrText>
        </w:r>
        <w:r w:rsidR="00A25BF5">
          <w:rPr>
            <w:webHidden/>
          </w:rPr>
        </w:r>
        <w:r w:rsidR="00A25BF5">
          <w:rPr>
            <w:webHidden/>
          </w:rPr>
          <w:fldChar w:fldCharType="separate"/>
        </w:r>
        <w:r w:rsidR="00A25BF5">
          <w:rPr>
            <w:webHidden/>
          </w:rPr>
          <w:t>8</w:t>
        </w:r>
        <w:r w:rsidR="00A25BF5">
          <w:rPr>
            <w:webHidden/>
          </w:rPr>
          <w:fldChar w:fldCharType="end"/>
        </w:r>
      </w:hyperlink>
    </w:p>
    <w:p w14:paraId="5E86697D" w14:textId="45B25FDF" w:rsidR="00A25BF5" w:rsidRDefault="00000000" w:rsidP="00A25BF5">
      <w:pPr>
        <w:pStyle w:val="Inhopg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eastAsia="nl-NL"/>
          <w14:ligatures w14:val="standardContextual"/>
        </w:rPr>
      </w:pPr>
      <w:hyperlink w:anchor="_Toc158283642" w:history="1">
        <w:r w:rsidR="00A25BF5" w:rsidRPr="00552CCA">
          <w:rPr>
            <w:rStyle w:val="Hyperlink"/>
          </w:rPr>
          <w:t>1.4.3</w:t>
        </w:r>
        <w:r w:rsidR="00A25BF5">
          <w:rPr>
            <w:rFonts w:asciiTheme="minorHAnsi" w:eastAsiaTheme="minorEastAsia" w:hAnsiTheme="minorHAnsi" w:cstheme="minorBidi"/>
            <w:snapToGrid/>
            <w:kern w:val="2"/>
            <w:sz w:val="24"/>
            <w:szCs w:val="24"/>
            <w:lang w:eastAsia="nl-NL"/>
            <w14:ligatures w14:val="standardContextual"/>
          </w:rPr>
          <w:tab/>
        </w:r>
        <w:r w:rsidR="00A25BF5" w:rsidRPr="00552CCA">
          <w:rPr>
            <w:rStyle w:val="Hyperlink"/>
          </w:rPr>
          <w:t>Keuzeblokvariant waarneming - verlof</w:t>
        </w:r>
        <w:r w:rsidR="00A25BF5">
          <w:rPr>
            <w:webHidden/>
          </w:rPr>
          <w:tab/>
        </w:r>
        <w:r w:rsidR="00A25BF5">
          <w:rPr>
            <w:webHidden/>
          </w:rPr>
          <w:fldChar w:fldCharType="begin"/>
        </w:r>
        <w:r w:rsidR="00A25BF5">
          <w:rPr>
            <w:webHidden/>
          </w:rPr>
          <w:instrText xml:space="preserve"> PAGEREF _Toc158283642 \h </w:instrText>
        </w:r>
        <w:r w:rsidR="00A25BF5">
          <w:rPr>
            <w:webHidden/>
          </w:rPr>
        </w:r>
        <w:r w:rsidR="00A25BF5">
          <w:rPr>
            <w:webHidden/>
          </w:rPr>
          <w:fldChar w:fldCharType="separate"/>
        </w:r>
        <w:r w:rsidR="00A25BF5">
          <w:rPr>
            <w:webHidden/>
          </w:rPr>
          <w:t>11</w:t>
        </w:r>
        <w:r w:rsidR="00A25BF5">
          <w:rPr>
            <w:webHidden/>
          </w:rPr>
          <w:fldChar w:fldCharType="end"/>
        </w:r>
      </w:hyperlink>
    </w:p>
    <w:p w14:paraId="6589C2CA" w14:textId="42C74E38" w:rsidR="00A25BF5" w:rsidRDefault="00000000" w:rsidP="00A25BF5">
      <w:pPr>
        <w:pStyle w:val="Inhopg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eastAsia="nl-NL"/>
          <w14:ligatures w14:val="standardContextual"/>
        </w:rPr>
      </w:pPr>
      <w:hyperlink w:anchor="_Toc158283643" w:history="1">
        <w:r w:rsidR="00A25BF5" w:rsidRPr="00552CCA">
          <w:rPr>
            <w:rStyle w:val="Hyperlink"/>
          </w:rPr>
          <w:t>1.4.4</w:t>
        </w:r>
        <w:r w:rsidR="00A25BF5">
          <w:rPr>
            <w:rFonts w:asciiTheme="minorHAnsi" w:eastAsiaTheme="minorEastAsia" w:hAnsiTheme="minorHAnsi" w:cstheme="minorBidi"/>
            <w:snapToGrid/>
            <w:kern w:val="2"/>
            <w:sz w:val="24"/>
            <w:szCs w:val="24"/>
            <w:lang w:eastAsia="nl-NL"/>
            <w14:ligatures w14:val="standardContextual"/>
          </w:rPr>
          <w:tab/>
        </w:r>
        <w:r w:rsidR="00A25BF5" w:rsidRPr="00552CCA">
          <w:rPr>
            <w:rStyle w:val="Hyperlink"/>
          </w:rPr>
          <w:t>Keuzeblokvariant waarneming - toegevoegd notaris</w:t>
        </w:r>
        <w:r w:rsidR="00A25BF5">
          <w:rPr>
            <w:webHidden/>
          </w:rPr>
          <w:tab/>
        </w:r>
        <w:r w:rsidR="00A25BF5">
          <w:rPr>
            <w:webHidden/>
          </w:rPr>
          <w:fldChar w:fldCharType="begin"/>
        </w:r>
        <w:r w:rsidR="00A25BF5">
          <w:rPr>
            <w:webHidden/>
          </w:rPr>
          <w:instrText xml:space="preserve"> PAGEREF _Toc158283643 \h </w:instrText>
        </w:r>
        <w:r w:rsidR="00A25BF5">
          <w:rPr>
            <w:webHidden/>
          </w:rPr>
        </w:r>
        <w:r w:rsidR="00A25BF5">
          <w:rPr>
            <w:webHidden/>
          </w:rPr>
          <w:fldChar w:fldCharType="separate"/>
        </w:r>
        <w:r w:rsidR="00A25BF5">
          <w:rPr>
            <w:webHidden/>
          </w:rPr>
          <w:t>12</w:t>
        </w:r>
        <w:r w:rsidR="00A25BF5">
          <w:rPr>
            <w:webHidden/>
          </w:rPr>
          <w:fldChar w:fldCharType="end"/>
        </w:r>
      </w:hyperlink>
    </w:p>
    <w:p w14:paraId="7102AC2D" w14:textId="713665BC" w:rsidR="00A25BF5" w:rsidRDefault="00000000" w:rsidP="00A25BF5">
      <w:pPr>
        <w:pStyle w:val="Inhopg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eastAsia="nl-NL"/>
          <w14:ligatures w14:val="standardContextual"/>
        </w:rPr>
      </w:pPr>
      <w:hyperlink w:anchor="_Toc158283644" w:history="1">
        <w:r w:rsidR="00A25BF5" w:rsidRPr="00552CCA">
          <w:rPr>
            <w:rStyle w:val="Hyperlink"/>
          </w:rPr>
          <w:t>1.4.5</w:t>
        </w:r>
        <w:r w:rsidR="00A25BF5">
          <w:rPr>
            <w:rFonts w:asciiTheme="minorHAnsi" w:eastAsiaTheme="minorEastAsia" w:hAnsiTheme="minorHAnsi" w:cstheme="minorBidi"/>
            <w:snapToGrid/>
            <w:kern w:val="2"/>
            <w:sz w:val="24"/>
            <w:szCs w:val="24"/>
            <w:lang w:eastAsia="nl-NL"/>
            <w14:ligatures w14:val="standardContextual"/>
          </w:rPr>
          <w:tab/>
        </w:r>
        <w:r w:rsidR="00A25BF5" w:rsidRPr="00552CCA">
          <w:rPr>
            <w:rStyle w:val="Hyperlink"/>
          </w:rPr>
          <w:t>Keuzeblokvariant waarneming - kantoor/protocol</w:t>
        </w:r>
        <w:r w:rsidR="00A25BF5">
          <w:rPr>
            <w:webHidden/>
          </w:rPr>
          <w:tab/>
        </w:r>
        <w:r w:rsidR="00A25BF5">
          <w:rPr>
            <w:webHidden/>
          </w:rPr>
          <w:fldChar w:fldCharType="begin"/>
        </w:r>
        <w:r w:rsidR="00A25BF5">
          <w:rPr>
            <w:webHidden/>
          </w:rPr>
          <w:instrText xml:space="preserve"> PAGEREF _Toc158283644 \h </w:instrText>
        </w:r>
        <w:r w:rsidR="00A25BF5">
          <w:rPr>
            <w:webHidden/>
          </w:rPr>
        </w:r>
        <w:r w:rsidR="00A25BF5">
          <w:rPr>
            <w:webHidden/>
          </w:rPr>
          <w:fldChar w:fldCharType="separate"/>
        </w:r>
        <w:r w:rsidR="00A25BF5">
          <w:rPr>
            <w:webHidden/>
          </w:rPr>
          <w:t>14</w:t>
        </w:r>
        <w:r w:rsidR="00A25BF5">
          <w:rPr>
            <w:webHidden/>
          </w:rPr>
          <w:fldChar w:fldCharType="end"/>
        </w:r>
      </w:hyperlink>
    </w:p>
    <w:p w14:paraId="32733FA1" w14:textId="77777777" w:rsidR="003228A3" w:rsidRPr="00343045" w:rsidRDefault="00B03963">
      <w:r>
        <w:rPr>
          <w:noProof/>
        </w:rPr>
        <w:fldChar w:fldCharType="end"/>
      </w:r>
    </w:p>
    <w:p w14:paraId="0A5CDF34" w14:textId="77777777" w:rsidR="003228A3" w:rsidRPr="00343045" w:rsidRDefault="003228A3"/>
    <w:p w14:paraId="27EB8DF5" w14:textId="77777777" w:rsidR="003228A3" w:rsidRPr="00343045" w:rsidRDefault="003228A3">
      <w:pPr>
        <w:sectPr w:rsidR="003228A3" w:rsidRPr="00343045" w:rsidSect="00FC436F">
          <w:headerReference w:type="first" r:id="rId12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14:paraId="12B1AF19" w14:textId="77777777"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24" w:name="bmStartpunt"/>
      <w:bookmarkStart w:id="25" w:name="_Toc498316301"/>
      <w:bookmarkStart w:id="26" w:name="_Toc20728828"/>
      <w:bookmarkStart w:id="27" w:name="_Toc158283635"/>
      <w:bookmarkStart w:id="28" w:name="_Toc179181706"/>
      <w:bookmarkEnd w:id="24"/>
      <w:bookmarkEnd w:id="25"/>
      <w:bookmarkEnd w:id="26"/>
      <w:r w:rsidRPr="00343045">
        <w:rPr>
          <w:lang w:val="nl-NL"/>
        </w:rPr>
        <w:lastRenderedPageBreak/>
        <w:t>Inleiding</w:t>
      </w:r>
      <w:bookmarkEnd w:id="27"/>
    </w:p>
    <w:p w14:paraId="4597034F" w14:textId="77777777" w:rsidR="005F7CEA" w:rsidRDefault="00104F46" w:rsidP="005F7CEA">
      <w:pPr>
        <w:pStyle w:val="Kop2"/>
        <w:numPr>
          <w:ilvl w:val="1"/>
          <w:numId w:val="1"/>
        </w:numPr>
        <w:rPr>
          <w:bCs/>
          <w:sz w:val="20"/>
          <w:lang w:val="en-US"/>
        </w:rPr>
      </w:pPr>
      <w:bookmarkStart w:id="29" w:name="_Toc158283636"/>
      <w:r>
        <w:rPr>
          <w:bCs/>
          <w:sz w:val="20"/>
          <w:lang w:val="en-US"/>
        </w:rPr>
        <w:t>Algemeen</w:t>
      </w:r>
      <w:bookmarkEnd w:id="29"/>
    </w:p>
    <w:p w14:paraId="06423F2A" w14:textId="77777777" w:rsidR="00411E8E" w:rsidRDefault="00662092" w:rsidP="00411E8E">
      <w:pPr>
        <w:pStyle w:val="Plattetekst"/>
      </w:pPr>
      <w:r w:rsidRPr="00662092">
        <w:t>Dit document beschrijft e</w:t>
      </w:r>
      <w:r>
        <w:t>en tekstblok zoals dit is onderken</w:t>
      </w:r>
      <w:r w:rsidRPr="00662092">
        <w:t xml:space="preserve">d binnen </w:t>
      </w:r>
      <w:r w:rsidR="00104F46">
        <w:t>a</w:t>
      </w:r>
      <w:r w:rsidRPr="00662092">
        <w:t>utomatische akteverwerking</w:t>
      </w:r>
      <w:r w:rsidR="00104F46">
        <w:t>, conform de richtlijnen zoals beschreven in document ‘Tekstblok – Algemene afspraken modeldocumenten en tekstblokken’. De verschillende kleuren die hieronder worden gebruikt</w:t>
      </w:r>
      <w:r w:rsidR="00971330">
        <w:t>,</w:t>
      </w:r>
      <w:r w:rsidR="00104F46">
        <w:t xml:space="preserve"> zijn in dat document toegelicht. </w:t>
      </w:r>
    </w:p>
    <w:p w14:paraId="4C0FCC8F" w14:textId="15E38204" w:rsidR="00411E8E" w:rsidRDefault="00411E8E" w:rsidP="00411E8E">
      <w:pPr>
        <w:pStyle w:val="Plattetekst"/>
      </w:pPr>
      <w:r>
        <w:t xml:space="preserve">Deze versie van </w:t>
      </w:r>
      <w:r w:rsidR="004E42B2">
        <w:t>de</w:t>
      </w:r>
      <w:r>
        <w:t xml:space="preserve"> </w:t>
      </w:r>
      <w:r w:rsidR="005172D6">
        <w:t>Toelichting</w:t>
      </w:r>
      <w:r>
        <w:t xml:space="preserve"> is uitsluitend te gebruiken voor de akte Verklaring van Erfrecht. Dit omdat deze akte een eigen XSD (</w:t>
      </w:r>
      <w:r w:rsidRPr="00DE5423">
        <w:rPr>
          <w:b/>
          <w:bCs/>
        </w:rPr>
        <w:t>VVE-WettelijkeVerdeling-1.0</w:t>
      </w:r>
      <w:r>
        <w:t>) heeft die in zijn geheel afwijkt van de standaard XSD(</w:t>
      </w:r>
      <w:r w:rsidRPr="0047722B">
        <w:t>StukAlgemeen-12.0.0</w:t>
      </w:r>
      <w:r>
        <w:t>).</w:t>
      </w:r>
    </w:p>
    <w:p w14:paraId="4D66D480" w14:textId="152755DB" w:rsidR="00104F46" w:rsidRDefault="00104F46" w:rsidP="00104F46"/>
    <w:p w14:paraId="7CF3146E" w14:textId="77777777" w:rsidR="00662092" w:rsidRDefault="00662092" w:rsidP="00104F46">
      <w:pPr>
        <w:pStyle w:val="Kop2"/>
        <w:rPr>
          <w:lang w:val="en-US"/>
        </w:rPr>
      </w:pPr>
      <w:bookmarkStart w:id="30" w:name="_Toc249424856"/>
      <w:bookmarkStart w:id="31" w:name="_Toc246940747"/>
      <w:bookmarkStart w:id="32" w:name="_Toc248048682"/>
      <w:bookmarkStart w:id="33" w:name="_Toc158283637"/>
      <w:bookmarkEnd w:id="28"/>
      <w:bookmarkEnd w:id="30"/>
      <w:r>
        <w:rPr>
          <w:lang w:val="en-US"/>
        </w:rPr>
        <w:t>Equivalentiev</w:t>
      </w:r>
      <w:r w:rsidRPr="00D6596D">
        <w:rPr>
          <w:lang w:val="en-US"/>
        </w:rPr>
        <w:t>erklaring</w:t>
      </w:r>
      <w:bookmarkEnd w:id="31"/>
      <w:bookmarkEnd w:id="32"/>
      <w:bookmarkEnd w:id="33"/>
    </w:p>
    <w:p w14:paraId="1463A950" w14:textId="77777777" w:rsidR="009E7047" w:rsidRDefault="00662092" w:rsidP="00662092">
      <w:pPr>
        <w:rPr>
          <w:szCs w:val="18"/>
        </w:rPr>
      </w:pPr>
      <w:r>
        <w:rPr>
          <w:lang w:val="nl"/>
        </w:rPr>
        <w:t xml:space="preserve">De </w:t>
      </w:r>
      <w:r w:rsidR="003937FB">
        <w:rPr>
          <w:lang w:val="nl"/>
        </w:rPr>
        <w:t>equivalentieverklaring</w:t>
      </w:r>
      <w:r>
        <w:rPr>
          <w:lang w:val="nl"/>
        </w:rPr>
        <w:t xml:space="preserve"> word</w:t>
      </w:r>
      <w:r w:rsidR="00EA78CE">
        <w:rPr>
          <w:lang w:val="nl"/>
        </w:rPr>
        <w:t>t</w:t>
      </w:r>
      <w:r>
        <w:rPr>
          <w:lang w:val="nl"/>
        </w:rPr>
        <w:t xml:space="preserve"> opgenomen in de akte die </w:t>
      </w:r>
      <w:r w:rsidR="001F66E8">
        <w:rPr>
          <w:lang w:val="nl"/>
        </w:rPr>
        <w:t xml:space="preserve">in elektronische vorm </w:t>
      </w:r>
      <w:r>
        <w:rPr>
          <w:lang w:val="nl"/>
        </w:rPr>
        <w:t>naar het Kadaster wordt opgestuurd</w:t>
      </w:r>
      <w:r w:rsidR="00EA78CE">
        <w:rPr>
          <w:lang w:val="nl"/>
        </w:rPr>
        <w:t>,</w:t>
      </w:r>
      <w:r>
        <w:rPr>
          <w:lang w:val="nl"/>
        </w:rPr>
        <w:t xml:space="preserve"> </w:t>
      </w:r>
      <w:r w:rsidR="00EA78CE">
        <w:rPr>
          <w:lang w:val="nl"/>
        </w:rPr>
        <w:t>i</w:t>
      </w:r>
      <w:r>
        <w:rPr>
          <w:lang w:val="nl"/>
        </w:rPr>
        <w:t xml:space="preserve">n de akte die door de </w:t>
      </w:r>
      <w:r w:rsidR="009E7047">
        <w:rPr>
          <w:lang w:val="nl"/>
        </w:rPr>
        <w:t xml:space="preserve">(toegevoegd) </w:t>
      </w:r>
      <w:r>
        <w:rPr>
          <w:lang w:val="nl"/>
        </w:rPr>
        <w:t>notaris wordt ondertekend (de zogenaamde Minuut) ontbreekt deze verklaring</w:t>
      </w:r>
      <w:r w:rsidR="00104F46">
        <w:rPr>
          <w:lang w:val="nl"/>
        </w:rPr>
        <w:t>.</w:t>
      </w:r>
      <w:r w:rsidR="000628C7">
        <w:rPr>
          <w:lang w:val="nl"/>
        </w:rPr>
        <w:t xml:space="preserve"> Met de equivalentieverklaring verklaart de </w:t>
      </w:r>
      <w:r w:rsidR="009E7047">
        <w:rPr>
          <w:lang w:val="nl"/>
        </w:rPr>
        <w:t xml:space="preserve">(toegevoegd) </w:t>
      </w:r>
      <w:r w:rsidR="000628C7">
        <w:rPr>
          <w:lang w:val="nl"/>
        </w:rPr>
        <w:t>notaris die optreedt als verklaarder dat het document</w:t>
      </w:r>
      <w:r w:rsidR="00200A7E">
        <w:rPr>
          <w:lang w:val="nl"/>
        </w:rPr>
        <w:t xml:space="preserve"> (de akte)</w:t>
      </w:r>
      <w:r w:rsidR="000628C7">
        <w:rPr>
          <w:lang w:val="nl"/>
        </w:rPr>
        <w:t xml:space="preserve"> en</w:t>
      </w:r>
      <w:r w:rsidR="008F13B2">
        <w:rPr>
          <w:lang w:val="nl"/>
        </w:rPr>
        <w:t xml:space="preserve"> </w:t>
      </w:r>
      <w:r w:rsidR="000628C7">
        <w:rPr>
          <w:lang w:val="nl"/>
        </w:rPr>
        <w:t xml:space="preserve">het elektronische afschrift van </w:t>
      </w:r>
      <w:r w:rsidR="008F13B2">
        <w:rPr>
          <w:lang w:val="nl"/>
        </w:rPr>
        <w:t>dit</w:t>
      </w:r>
      <w:r w:rsidR="000628C7">
        <w:rPr>
          <w:lang w:val="nl"/>
        </w:rPr>
        <w:t xml:space="preserve"> document equivalent zijn</w:t>
      </w:r>
      <w:r w:rsidR="003937FB">
        <w:rPr>
          <w:lang w:val="nl"/>
        </w:rPr>
        <w:t>,</w:t>
      </w:r>
      <w:r w:rsidR="000628C7">
        <w:rPr>
          <w:lang w:val="nl"/>
        </w:rPr>
        <w:t xml:space="preserve"> met andere woorden dat de inhoud aan elkaar gelijk is.</w:t>
      </w:r>
      <w:r w:rsidR="009E7047" w:rsidRPr="009E7047">
        <w:rPr>
          <w:szCs w:val="18"/>
        </w:rPr>
        <w:t xml:space="preserve"> </w:t>
      </w:r>
    </w:p>
    <w:p w14:paraId="4E632486" w14:textId="77777777" w:rsidR="009E7047" w:rsidRDefault="009E7047" w:rsidP="00662092">
      <w:pPr>
        <w:rPr>
          <w:szCs w:val="18"/>
        </w:rPr>
      </w:pPr>
    </w:p>
    <w:p w14:paraId="4C7D06F0" w14:textId="77777777" w:rsidR="000628C7" w:rsidRDefault="008F13B2" w:rsidP="00662092">
      <w:pPr>
        <w:rPr>
          <w:lang w:val="nl"/>
        </w:rPr>
      </w:pPr>
      <w:r>
        <w:rPr>
          <w:szCs w:val="18"/>
        </w:rPr>
        <w:t>Een</w:t>
      </w:r>
      <w:r w:rsidR="009E7047">
        <w:rPr>
          <w:szCs w:val="18"/>
        </w:rPr>
        <w:t xml:space="preserve"> notaris kan een andere notaris waarnemen, zonder reden, omdat deze met verlof afwezig is of op basis van een vacant protocol of kantoor.</w:t>
      </w:r>
      <w:r w:rsidRPr="008F13B2">
        <w:rPr>
          <w:szCs w:val="18"/>
        </w:rPr>
        <w:t xml:space="preserve"> </w:t>
      </w:r>
      <w:r>
        <w:rPr>
          <w:szCs w:val="18"/>
        </w:rPr>
        <w:t>Een toegevoegd notaris is bevoegd om akten te passeren binnen het protocol van een andere notaris.</w:t>
      </w:r>
      <w:r w:rsidR="009E7047">
        <w:rPr>
          <w:szCs w:val="18"/>
        </w:rPr>
        <w:t xml:space="preserve"> Een waargenomen notaris kan ook een vacant protocol of kantoor van een andere notaris waarnemen.</w:t>
      </w:r>
    </w:p>
    <w:p w14:paraId="7380125B" w14:textId="77777777" w:rsidR="00662092" w:rsidRDefault="00662092" w:rsidP="00662092">
      <w:pPr>
        <w:pStyle w:val="Kop2"/>
      </w:pPr>
      <w:bookmarkStart w:id="34" w:name="_Toc158283638"/>
      <w:r>
        <w:t>Tekstfragment (volledig)</w:t>
      </w:r>
      <w:bookmarkEnd w:id="34"/>
    </w:p>
    <w:p w14:paraId="134D1FDA" w14:textId="2B6E3DF8" w:rsidR="009855E9" w:rsidRPr="003B6EB8" w:rsidRDefault="009F3939" w:rsidP="009855E9">
      <w:pPr>
        <w:rPr>
          <w:color w:val="FF0000"/>
        </w:rPr>
      </w:pPr>
      <w:r w:rsidRPr="003B6EB8">
        <w:rPr>
          <w:color w:val="FF0000"/>
        </w:rPr>
        <w:t xml:space="preserve">Ondergetekende, </w:t>
      </w:r>
      <w:ins w:id="35" w:author="Groot, Karina de" w:date="2024-08-08T14:20:00Z" w16du:dateUtc="2024-08-08T12:20:00Z">
        <w:r w:rsidR="00195933" w:rsidRPr="00195933">
          <w:rPr>
            <w:color w:val="FF0000"/>
            <w:highlight w:val="yellow"/>
            <w:rPrChange w:id="36" w:author="Groot, Karina de" w:date="2024-08-08T14:20:00Z" w16du:dateUtc="2024-08-08T12:20:00Z">
              <w:rPr>
                <w:color w:val="FF0000"/>
              </w:rPr>
            </w:rPrChange>
          </w:rPr>
          <w:t>VVE-</w:t>
        </w:r>
      </w:ins>
      <w:r w:rsidRPr="00C65C8B">
        <w:rPr>
          <w:color w:val="FF0000"/>
          <w:highlight w:val="yellow"/>
        </w:rPr>
        <w:t xml:space="preserve">TEKSTBLOK PERSONALIA VAN NATUURLIJK </w:t>
      </w:r>
      <w:r w:rsidRPr="002B2F5B">
        <w:rPr>
          <w:color w:val="FF0000"/>
          <w:highlight w:val="yellow"/>
        </w:rPr>
        <w:t>PERSOON</w:t>
      </w:r>
      <w:del w:id="37" w:author="Groot, Karina de" w:date="2024-08-08T14:20:00Z" w16du:dateUtc="2024-08-08T12:20:00Z">
        <w:r w:rsidR="00EC5BF0" w:rsidRPr="00FE038C" w:rsidDel="00195933">
          <w:rPr>
            <w:color w:val="FF0000"/>
            <w:highlight w:val="yellow"/>
          </w:rPr>
          <w:delText>-nieuw</w:delText>
        </w:r>
      </w:del>
      <w:r w:rsidRPr="003B6EB8">
        <w:rPr>
          <w:color w:val="FF0000"/>
        </w:rPr>
        <w:t>,</w:t>
      </w:r>
      <w:r w:rsidRPr="00662092">
        <w:rPr>
          <w:color w:val="800080"/>
        </w:rPr>
        <w:t xml:space="preserve"> </w:t>
      </w:r>
      <w:r w:rsidR="000D6042" w:rsidRPr="000D6042">
        <w:rPr>
          <w:color w:val="339966"/>
        </w:rPr>
        <w:t>notaris</w:t>
      </w:r>
      <w:r w:rsidR="000D6042" w:rsidRPr="003B6EB8">
        <w:rPr>
          <w:color w:val="FF0000"/>
        </w:rPr>
        <w:t xml:space="preserve"> </w:t>
      </w:r>
      <w:r w:rsidR="000D6042" w:rsidRPr="000D6042">
        <w:rPr>
          <w:color w:val="00FFFF"/>
          <w:szCs w:val="24"/>
        </w:rPr>
        <w:t>in de gemeente</w:t>
      </w:r>
      <w:r w:rsidR="000D6042" w:rsidRPr="00CC0CE4">
        <w:rPr>
          <w:color w:val="008000"/>
          <w:szCs w:val="24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CC0CE4">
        <w:rPr>
          <w:szCs w:val="24"/>
        </w:rPr>
        <w:t>gemeente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CC7B3C" w:rsidRPr="00E120D7">
        <w:rPr>
          <w:color w:val="7030A0"/>
        </w:rPr>
        <w:t>,</w:t>
      </w:r>
      <w:r w:rsidR="000D6042" w:rsidRPr="0037698C">
        <w:rPr>
          <w:color w:val="00FFFF"/>
        </w:rPr>
        <w:t xml:space="preserve"> </w:t>
      </w:r>
      <w:r w:rsidR="000D6042" w:rsidRPr="000D6042">
        <w:rPr>
          <w:color w:val="00FFFF"/>
        </w:rPr>
        <w:t>kantoorhoudende te</w:t>
      </w:r>
      <w:r w:rsidR="000D6042" w:rsidRPr="00CC0CE4">
        <w:rPr>
          <w:color w:val="008000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>
        <w:rPr>
          <w:szCs w:val="24"/>
        </w:rPr>
        <w:t>woonplaats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93739C">
        <w:t xml:space="preserve"> </w:t>
      </w:r>
      <w:r w:rsidR="000D6042" w:rsidRPr="000D6042">
        <w:rPr>
          <w:color w:val="00FFFF"/>
        </w:rPr>
        <w:t xml:space="preserve">/ </w:t>
      </w:r>
      <w:r w:rsidR="000D6042" w:rsidRPr="000D6042">
        <w:rPr>
          <w:color w:val="00FFFF"/>
          <w:szCs w:val="24"/>
        </w:rPr>
        <w:t>te</w:t>
      </w:r>
      <w:r w:rsidR="000D6042">
        <w:rPr>
          <w:color w:val="008000"/>
          <w:szCs w:val="24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>
        <w:rPr>
          <w:szCs w:val="24"/>
        </w:rPr>
        <w:t>woonplaats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CC0CE4">
        <w:rPr>
          <w:color w:val="008000"/>
          <w:szCs w:val="24"/>
        </w:rPr>
        <w:t xml:space="preserve"> </w:t>
      </w:r>
      <w:r w:rsidR="000D6042" w:rsidRPr="000D6042">
        <w:rPr>
          <w:color w:val="00FFFF"/>
          <w:szCs w:val="24"/>
        </w:rPr>
        <w:t>/ gevestigd te</w:t>
      </w:r>
      <w:r w:rsidR="000D6042">
        <w:rPr>
          <w:color w:val="008000"/>
          <w:szCs w:val="24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>
        <w:rPr>
          <w:szCs w:val="24"/>
        </w:rPr>
        <w:t>woonplaats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CC0CE4">
        <w:rPr>
          <w:color w:val="008000"/>
          <w:szCs w:val="24"/>
        </w:rPr>
        <w:t xml:space="preserve"> </w:t>
      </w:r>
      <w:r w:rsidR="000D6042" w:rsidRPr="000D6042">
        <w:rPr>
          <w:color w:val="00FFFF"/>
          <w:szCs w:val="24"/>
        </w:rPr>
        <w:t xml:space="preserve">/ met plaats van vestiging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>
        <w:rPr>
          <w:szCs w:val="24"/>
        </w:rPr>
        <w:t>woonplaats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>
        <w:rPr>
          <w:color w:val="008000"/>
          <w:szCs w:val="24"/>
        </w:rPr>
        <w:t xml:space="preserve"> </w:t>
      </w:r>
      <w:r w:rsidR="000D6042" w:rsidRPr="000D6042">
        <w:rPr>
          <w:color w:val="00FFFF"/>
          <w:szCs w:val="24"/>
        </w:rPr>
        <w:t>/ in de gemeente</w:t>
      </w:r>
      <w:r w:rsidR="000D6042">
        <w:rPr>
          <w:color w:val="008000"/>
          <w:szCs w:val="24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CC0CE4">
        <w:rPr>
          <w:szCs w:val="24"/>
        </w:rPr>
        <w:t>gemeente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0D6042">
        <w:t xml:space="preserve"> </w:t>
      </w:r>
      <w:r w:rsidR="000D6042" w:rsidRPr="000D6042">
        <w:rPr>
          <w:color w:val="339966"/>
        </w:rPr>
        <w:t>/</w:t>
      </w:r>
      <w:r w:rsidR="000D6042" w:rsidRPr="000D6042">
        <w:t xml:space="preserve"> </w:t>
      </w:r>
      <w:r w:rsidR="009855E9">
        <w:rPr>
          <w:color w:val="FFFFFF"/>
          <w:highlight w:val="darkYellow"/>
        </w:rPr>
        <w:t>KEUZEBLOK</w:t>
      </w:r>
      <w:r w:rsidR="009855E9" w:rsidRPr="006F5839">
        <w:rPr>
          <w:color w:val="FFFFFF"/>
          <w:highlight w:val="darkYellow"/>
        </w:rPr>
        <w:t>VARIANT WAARNEMING</w:t>
      </w:r>
      <w:r w:rsidR="009855E9" w:rsidRPr="003B6EB8">
        <w:rPr>
          <w:color w:val="FF0000"/>
        </w:rPr>
        <w:t>,</w:t>
      </w:r>
      <w:r w:rsidR="009855E9">
        <w:rPr>
          <w:color w:val="FF0000"/>
        </w:rPr>
        <w:t xml:space="preserve"> </w:t>
      </w:r>
      <w:r w:rsidR="009855E9" w:rsidRPr="003B6EB8">
        <w:rPr>
          <w:color w:val="FF0000"/>
        </w:rPr>
        <w:t>verklaart</w:t>
      </w:r>
      <w:r w:rsidR="009855E9" w:rsidRPr="00A56B85">
        <w:rPr>
          <w:color w:val="800080"/>
        </w:rPr>
        <w:t>:</w:t>
      </w:r>
    </w:p>
    <w:p w14:paraId="10CBAC2A" w14:textId="77777777" w:rsidR="009855E9" w:rsidRPr="00D308D2" w:rsidRDefault="009855E9" w:rsidP="009855E9">
      <w:pPr>
        <w:widowControl w:val="0"/>
        <w:tabs>
          <w:tab w:val="left" w:pos="-1440"/>
          <w:tab w:val="left" w:pos="-720"/>
        </w:tabs>
        <w:suppressAutoHyphens/>
        <w:ind w:left="360" w:hanging="360"/>
        <w:rPr>
          <w:color w:val="800080"/>
        </w:rPr>
      </w:pPr>
      <w:r w:rsidRPr="00A56B85">
        <w:rPr>
          <w:color w:val="800080"/>
        </w:rPr>
        <w:t>-</w:t>
      </w:r>
      <w:r w:rsidRPr="00D308D2">
        <w:rPr>
          <w:color w:val="FF0000"/>
        </w:rPr>
        <w:t xml:space="preserve"> </w:t>
      </w:r>
      <w:r>
        <w:rPr>
          <w:color w:val="FF0000"/>
        </w:rPr>
        <w:t xml:space="preserve">  </w:t>
      </w:r>
      <w:r>
        <w:rPr>
          <w:color w:val="FF0000"/>
        </w:rPr>
        <w:tab/>
      </w:r>
      <w:r w:rsidRPr="003B6EB8">
        <w:rPr>
          <w:color w:val="FF0000"/>
        </w:rPr>
        <w:t>dat dit afschrift</w:t>
      </w:r>
      <w:r>
        <w:rPr>
          <w:color w:val="800080"/>
        </w:rPr>
        <w:t xml:space="preserve"> samen met de tekening die in bewaring is genomen met depotnummer </w:t>
      </w:r>
      <w:r w:rsidRPr="00B044B0">
        <w:rPr>
          <w:lang w:val="en-US"/>
        </w:rPr>
        <w:fldChar w:fldCharType="begin"/>
      </w:r>
      <w:r w:rsidRPr="00B044B0">
        <w:instrText>MacroButton Nomacro §</w:instrText>
      </w:r>
      <w:r w:rsidRPr="00B044B0">
        <w:rPr>
          <w:lang w:val="en-US"/>
        </w:rPr>
        <w:fldChar w:fldCharType="end"/>
      </w:r>
      <w:r w:rsidRPr="006D5C3D">
        <w:t>depotnummer</w:t>
      </w:r>
      <w:r w:rsidRPr="00B044B0">
        <w:rPr>
          <w:lang w:val="en-US"/>
        </w:rPr>
        <w:fldChar w:fldCharType="begin"/>
      </w:r>
      <w:r w:rsidRPr="00B044B0">
        <w:instrText>MacroButton Nomacro §</w:instrText>
      </w:r>
      <w:r w:rsidRPr="00B044B0">
        <w:rPr>
          <w:lang w:val="en-US"/>
        </w:rPr>
        <w:fldChar w:fldCharType="end"/>
      </w:r>
      <w:r w:rsidRPr="003B6EB8">
        <w:rPr>
          <w:color w:val="FF0000"/>
        </w:rPr>
        <w:t xml:space="preserve"> </w:t>
      </w:r>
      <w:r>
        <w:rPr>
          <w:color w:val="FF0000"/>
        </w:rPr>
        <w:t xml:space="preserve">inhoudelijk </w:t>
      </w:r>
      <w:r w:rsidRPr="003B6EB8">
        <w:rPr>
          <w:color w:val="FF0000"/>
        </w:rPr>
        <w:t>een volledig en juiste weergave is van</w:t>
      </w:r>
      <w:r>
        <w:rPr>
          <w:color w:val="FF0000"/>
        </w:rPr>
        <w:t xml:space="preserve"> </w:t>
      </w:r>
      <w:r w:rsidRPr="00B044B0">
        <w:rPr>
          <w:color w:val="FF0000"/>
        </w:rPr>
        <w:t>de</w:t>
      </w:r>
      <w:r w:rsidRPr="003B6EB8">
        <w:rPr>
          <w:color w:val="FF0000"/>
        </w:rPr>
        <w:t xml:space="preserve"> </w:t>
      </w:r>
      <w:r w:rsidRPr="00B044B0">
        <w:rPr>
          <w:color w:val="FF0000"/>
        </w:rPr>
        <w:t xml:space="preserve">inhoud van </w:t>
      </w:r>
      <w:r w:rsidRPr="002A2312">
        <w:rPr>
          <w:color w:val="3366FF"/>
        </w:rPr>
        <w:t>het/de</w:t>
      </w:r>
      <w:r>
        <w:rPr>
          <w:color w:val="FF0000"/>
        </w:rPr>
        <w:t xml:space="preserve"> </w:t>
      </w:r>
      <w:r w:rsidRPr="00AF7E3A">
        <w:rPr>
          <w:color w:val="800080"/>
        </w:rPr>
        <w:t>desbetreffende gedeelte</w:t>
      </w:r>
      <w:r w:rsidRPr="002A2312">
        <w:rPr>
          <w:color w:val="3366FF"/>
        </w:rPr>
        <w:t>n</w:t>
      </w:r>
      <w:r w:rsidRPr="00AF7E3A">
        <w:rPr>
          <w:color w:val="800080"/>
        </w:rPr>
        <w:t xml:space="preserve"> van </w:t>
      </w:r>
      <w:r w:rsidRPr="00D43B4C">
        <w:rPr>
          <w:color w:val="FF0000"/>
        </w:rPr>
        <w:t>het</w:t>
      </w:r>
      <w:r w:rsidRPr="003B6EB8" w:rsidDel="00F95713">
        <w:rPr>
          <w:color w:val="FF0000"/>
        </w:rPr>
        <w:t xml:space="preserve"> </w:t>
      </w:r>
      <w:r w:rsidRPr="003B6EB8">
        <w:rPr>
          <w:color w:val="FF0000"/>
        </w:rPr>
        <w:t xml:space="preserve">stuk waarvan het een </w:t>
      </w:r>
      <w:r w:rsidRPr="002A2312">
        <w:rPr>
          <w:color w:val="339966"/>
        </w:rPr>
        <w:t>afschrift/uittreksel</w:t>
      </w:r>
      <w:r w:rsidRPr="003B6EB8">
        <w:rPr>
          <w:color w:val="FF0000"/>
        </w:rPr>
        <w:t xml:space="preserve"> is</w:t>
      </w:r>
      <w:r w:rsidRPr="00D308D2">
        <w:rPr>
          <w:color w:val="800080"/>
        </w:rPr>
        <w:t>;</w:t>
      </w:r>
    </w:p>
    <w:p w14:paraId="7098830C" w14:textId="77777777" w:rsidR="009855E9" w:rsidRPr="009855E9" w:rsidRDefault="009855E9" w:rsidP="009855E9">
      <w:pPr>
        <w:rPr>
          <w:rFonts w:cs="Arial"/>
        </w:rPr>
      </w:pPr>
      <w:r>
        <w:rPr>
          <w:color w:val="800080"/>
        </w:rPr>
        <w:t xml:space="preserve">-   </w:t>
      </w:r>
      <w:r>
        <w:rPr>
          <w:color w:val="800080"/>
        </w:rPr>
        <w:tab/>
      </w:r>
      <w:r w:rsidRPr="00D308D2">
        <w:rPr>
          <w:color w:val="800080"/>
        </w:rPr>
        <w:t xml:space="preserve">dat het stuk waarvan dit stuk een </w:t>
      </w:r>
      <w:r w:rsidRPr="002A2312">
        <w:rPr>
          <w:color w:val="3366FF"/>
        </w:rPr>
        <w:t>afschrift/uittreksel</w:t>
      </w:r>
      <w:r w:rsidRPr="00D308D2">
        <w:rPr>
          <w:color w:val="800080"/>
        </w:rPr>
        <w:t xml:space="preserve"> is om</w:t>
      </w:r>
      <w:r w:rsidRPr="003B6EB8">
        <w:rPr>
          <w:rFonts w:ascii="Times New Roman" w:hAnsi="Times New Roman"/>
          <w:color w:val="FF0000"/>
        </w:rPr>
        <w:t xml:space="preserve"> </w:t>
      </w:r>
      <w:r w:rsidRPr="00B044B0">
        <w:rPr>
          <w:lang w:val="en-US"/>
        </w:rPr>
        <w:fldChar w:fldCharType="begin"/>
      </w:r>
      <w:r w:rsidRPr="00B044B0">
        <w:instrText>MacroButton Nomacro §</w:instrText>
      </w:r>
      <w:r w:rsidRPr="00B044B0">
        <w:rPr>
          <w:lang w:val="en-US"/>
        </w:rPr>
        <w:fldChar w:fldCharType="end"/>
      </w:r>
      <w:r w:rsidRPr="003B6EB8">
        <w:t>tijdstip</w:t>
      </w:r>
      <w:r w:rsidRPr="00B044B0">
        <w:rPr>
          <w:lang w:val="en-US"/>
        </w:rPr>
        <w:fldChar w:fldCharType="begin"/>
      </w:r>
      <w:r w:rsidRPr="00B044B0">
        <w:instrText>MacroButton Nomacro §</w:instrText>
      </w:r>
      <w:r w:rsidRPr="00B044B0">
        <w:rPr>
          <w:lang w:val="en-US"/>
        </w:rPr>
        <w:fldChar w:fldCharType="end"/>
      </w:r>
      <w:r w:rsidRPr="003B6EB8">
        <w:rPr>
          <w:rFonts w:ascii="Times New Roman" w:hAnsi="Times New Roman"/>
          <w:color w:val="FF0000"/>
        </w:rPr>
        <w:t xml:space="preserve"> </w:t>
      </w:r>
      <w:r w:rsidRPr="00D308D2">
        <w:rPr>
          <w:color w:val="800080"/>
        </w:rPr>
        <w:t>is ondertekend</w:t>
      </w:r>
    </w:p>
    <w:p w14:paraId="25E8619E" w14:textId="77777777" w:rsidR="009855E9" w:rsidRDefault="009855E9" w:rsidP="009F3939">
      <w:pPr>
        <w:rPr>
          <w:rFonts w:cs="Arial"/>
        </w:rPr>
      </w:pPr>
    </w:p>
    <w:p w14:paraId="5EF5A06C" w14:textId="77777777" w:rsidR="009855E9" w:rsidRPr="009855E9" w:rsidRDefault="009855E9" w:rsidP="009855E9">
      <w:pPr>
        <w:spacing w:line="240" w:lineRule="auto"/>
        <w:rPr>
          <w:rFonts w:cs="Arial"/>
          <w:szCs w:val="18"/>
          <w:u w:val="single"/>
        </w:rPr>
      </w:pPr>
      <w:r>
        <w:rPr>
          <w:rFonts w:cs="Arial"/>
          <w:szCs w:val="18"/>
          <w:u w:val="single"/>
        </w:rPr>
        <w:t>Variant 1 waarneming</w:t>
      </w:r>
    </w:p>
    <w:p w14:paraId="101827A7" w14:textId="17D8673B" w:rsidR="009855E9" w:rsidRPr="00464DD5" w:rsidDel="00195933" w:rsidRDefault="000F4B43" w:rsidP="009F3939">
      <w:pPr>
        <w:ind w:left="360" w:hanging="360"/>
        <w:rPr>
          <w:del w:id="38" w:author="Groot, Karina de" w:date="2024-08-08T14:20:00Z" w16du:dateUtc="2024-08-08T12:20:00Z"/>
          <w:color w:val="FF0000"/>
          <w:highlight w:val="yellow"/>
        </w:rPr>
      </w:pPr>
      <w:r w:rsidRPr="00464DD5">
        <w:rPr>
          <w:rFonts w:cs="Arial"/>
          <w:color w:val="800080"/>
          <w:szCs w:val="18"/>
        </w:rPr>
        <w:t>kandidaat-notaris,</w:t>
      </w:r>
      <w:r>
        <w:rPr>
          <w:rFonts w:cs="Arial"/>
          <w:color w:val="FF0000"/>
        </w:rPr>
        <w:t xml:space="preserve"> </w:t>
      </w:r>
      <w:r w:rsidR="009F3939" w:rsidRPr="00464DD5">
        <w:rPr>
          <w:color w:val="FF0000"/>
        </w:rPr>
        <w:t xml:space="preserve">hierna te noemen: </w:t>
      </w:r>
      <w:r w:rsidR="00140021" w:rsidRPr="00464DD5">
        <w:rPr>
          <w:color w:val="FF0000"/>
        </w:rPr>
        <w:t>‘</w:t>
      </w:r>
      <w:r w:rsidR="009F3939" w:rsidRPr="00464DD5">
        <w:rPr>
          <w:color w:val="FF0000"/>
          <w:u w:val="single"/>
        </w:rPr>
        <w:t>notaris</w:t>
      </w:r>
      <w:r w:rsidR="00140021" w:rsidRPr="00464DD5">
        <w:rPr>
          <w:color w:val="FF0000"/>
        </w:rPr>
        <w:t>’,</w:t>
      </w:r>
      <w:r w:rsidR="009F3939" w:rsidRPr="00464DD5">
        <w:rPr>
          <w:color w:val="FF0000"/>
        </w:rPr>
        <w:t xml:space="preserve"> als waarnemer </w:t>
      </w:r>
      <w:r w:rsidR="0048111D" w:rsidRPr="00464DD5">
        <w:rPr>
          <w:color w:val="FF0000"/>
        </w:rPr>
        <w:t xml:space="preserve">van </w:t>
      </w:r>
      <w:ins w:id="39" w:author="Groot, Karina de" w:date="2024-08-08T14:20:00Z" w16du:dateUtc="2024-08-08T12:20:00Z">
        <w:r w:rsidR="00195933" w:rsidRPr="00CF7B10">
          <w:rPr>
            <w:color w:val="FF0000"/>
            <w:highlight w:val="yellow"/>
          </w:rPr>
          <w:t>VVE-</w:t>
        </w:r>
      </w:ins>
      <w:r w:rsidR="009F3939" w:rsidRPr="00464DD5">
        <w:rPr>
          <w:color w:val="FF0000"/>
          <w:highlight w:val="yellow"/>
        </w:rPr>
        <w:t>TEKSTBLOK PERSONALIA VAN NATUURLIJ</w:t>
      </w:r>
      <w:r w:rsidR="009855E9" w:rsidRPr="00464DD5">
        <w:rPr>
          <w:color w:val="FF0000"/>
          <w:highlight w:val="yellow"/>
        </w:rPr>
        <w:t xml:space="preserve">K </w:t>
      </w:r>
    </w:p>
    <w:p w14:paraId="09B5F209" w14:textId="3B73D7DE" w:rsidR="000D6042" w:rsidRDefault="002211E8" w:rsidP="009F3939">
      <w:pPr>
        <w:ind w:left="360" w:hanging="360"/>
        <w:rPr>
          <w:rFonts w:cs="Arial"/>
          <w:color w:val="339966"/>
          <w:szCs w:val="18"/>
        </w:rPr>
      </w:pPr>
      <w:r w:rsidRPr="00464DD5">
        <w:rPr>
          <w:color w:val="FF0000"/>
          <w:highlight w:val="yellow"/>
        </w:rPr>
        <w:t>PERSOON</w:t>
      </w:r>
      <w:del w:id="40" w:author="Groot, Karina de" w:date="2024-08-08T14:20:00Z" w16du:dateUtc="2024-08-08T12:20:00Z">
        <w:r w:rsidR="00EC5BF0" w:rsidRPr="00FE038C" w:rsidDel="00195933">
          <w:rPr>
            <w:color w:val="FF0000"/>
            <w:highlight w:val="yellow"/>
          </w:rPr>
          <w:delText>-nieuw</w:delText>
        </w:r>
      </w:del>
      <w:r w:rsidR="009F3939" w:rsidRPr="00464DD5">
        <w:rPr>
          <w:color w:val="FF0000"/>
        </w:rPr>
        <w:t xml:space="preserve">, </w:t>
      </w:r>
      <w:r w:rsidR="000D6042" w:rsidRPr="0038554D">
        <w:rPr>
          <w:rFonts w:cs="Arial"/>
          <w:color w:val="FF0000"/>
          <w:szCs w:val="18"/>
        </w:rPr>
        <w:t>notaris</w:t>
      </w:r>
      <w:r w:rsidR="000D6042" w:rsidRPr="0038554D">
        <w:rPr>
          <w:rFonts w:cs="Arial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CC7B3C" w:rsidRPr="00E120D7">
        <w:rPr>
          <w:rFonts w:cs="Arial"/>
          <w:color w:val="7030A0"/>
          <w:szCs w:val="18"/>
        </w:rPr>
        <w:t>,</w:t>
      </w:r>
      <w:r w:rsidR="000D6042" w:rsidRPr="0037698C">
        <w:rPr>
          <w:rFonts w:cs="Arial"/>
          <w:color w:val="339966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kantoorhoudende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 /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gevestigd te </w:t>
      </w:r>
    </w:p>
    <w:p w14:paraId="2412F7DF" w14:textId="77777777" w:rsidR="009F3939" w:rsidRPr="00464DD5" w:rsidRDefault="000D6042" w:rsidP="000D6042">
      <w:pPr>
        <w:ind w:left="360" w:hanging="360"/>
        <w:rPr>
          <w:color w:val="FF0000"/>
        </w:rPr>
      </w:pP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/ met plaats van vestiging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/ in de gemeente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>
        <w:rPr>
          <w:color w:val="FF0000"/>
        </w:rPr>
        <w:t xml:space="preserve"> </w:t>
      </w:r>
    </w:p>
    <w:p w14:paraId="06BBED1F" w14:textId="77777777" w:rsidR="00BB1110" w:rsidRDefault="00BB1110" w:rsidP="00BB1110">
      <w:pPr>
        <w:spacing w:line="360" w:lineRule="auto"/>
        <w:rPr>
          <w:rFonts w:cs="Arial"/>
          <w:color w:val="FF0000"/>
        </w:rPr>
      </w:pPr>
    </w:p>
    <w:p w14:paraId="72848032" w14:textId="77777777" w:rsidR="009855E9" w:rsidRPr="004F6626" w:rsidRDefault="009855E9" w:rsidP="009855E9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2 vaca</w:t>
      </w:r>
      <w:r w:rsidR="00786259">
        <w:rPr>
          <w:rFonts w:cs="Arial"/>
          <w:szCs w:val="18"/>
          <w:u w:val="single"/>
        </w:rPr>
        <w:t>n</w:t>
      </w:r>
      <w:r w:rsidRPr="004F6626">
        <w:rPr>
          <w:rFonts w:cs="Arial"/>
          <w:szCs w:val="18"/>
          <w:u w:val="single"/>
        </w:rPr>
        <w:t xml:space="preserve">t </w:t>
      </w:r>
      <w:r w:rsidR="00786259">
        <w:rPr>
          <w:rFonts w:cs="Arial"/>
          <w:szCs w:val="18"/>
          <w:u w:val="single"/>
        </w:rPr>
        <w:t>kantoor/protocol</w:t>
      </w:r>
    </w:p>
    <w:p w14:paraId="6036F85F" w14:textId="397EA3FC" w:rsidR="009855E9" w:rsidRPr="004F6626" w:rsidRDefault="009855E9" w:rsidP="009855E9">
      <w:pPr>
        <w:rPr>
          <w:rFonts w:cs="Arial"/>
          <w:color w:val="FF0000"/>
          <w:szCs w:val="18"/>
        </w:rPr>
      </w:pPr>
      <w:r w:rsidRPr="004F6626">
        <w:rPr>
          <w:rFonts w:cs="Arial"/>
          <w:color w:val="800080"/>
          <w:szCs w:val="18"/>
        </w:rPr>
        <w:t>kandidaat-notaris,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FF0000"/>
          <w:szCs w:val="18"/>
        </w:rPr>
        <w:t>hierna te noemen: '</w:t>
      </w:r>
      <w:r w:rsidRPr="004F6626">
        <w:rPr>
          <w:rFonts w:cs="Arial"/>
          <w:color w:val="FF0000"/>
          <w:szCs w:val="18"/>
          <w:u w:val="single"/>
        </w:rPr>
        <w:t>notaris</w:t>
      </w:r>
      <w:r w:rsidRPr="004F6626">
        <w:rPr>
          <w:rFonts w:cs="Arial"/>
          <w:color w:val="FF0000"/>
          <w:szCs w:val="18"/>
        </w:rPr>
        <w:t>', als waarnemer</w:t>
      </w:r>
      <w:r w:rsidRPr="004F6626">
        <w:rPr>
          <w:rFonts w:cs="Arial"/>
          <w:color w:val="800080"/>
          <w:szCs w:val="18"/>
        </w:rPr>
        <w:t xml:space="preserve"> van </w:t>
      </w:r>
      <w:ins w:id="41" w:author="Groot, Karina de" w:date="2024-08-08T14:21:00Z" w16du:dateUtc="2024-08-08T12:21:00Z">
        <w:r w:rsidR="00831677" w:rsidRPr="00831677">
          <w:rPr>
            <w:rFonts w:cs="Arial"/>
            <w:color w:val="800080"/>
            <w:szCs w:val="18"/>
            <w:highlight w:val="yellow"/>
            <w:rPrChange w:id="42" w:author="Groot, Karina de" w:date="2024-08-08T14:21:00Z" w16du:dateUtc="2024-08-08T12:21:00Z">
              <w:rPr>
                <w:color w:val="FF0000"/>
                <w:highlight w:val="yellow"/>
              </w:rPr>
            </w:rPrChange>
          </w:rPr>
          <w:t>VVE-</w:t>
        </w:r>
      </w:ins>
      <w:r w:rsidRPr="004F6626">
        <w:rPr>
          <w:rFonts w:cs="Arial"/>
          <w:color w:val="800080"/>
          <w:szCs w:val="18"/>
          <w:highlight w:val="yellow"/>
        </w:rPr>
        <w:t>TEKSTBLOK PERSONALIA VAN NATUURLIJK PERSOON</w:t>
      </w:r>
      <w:del w:id="43" w:author="Groot, Karina de" w:date="2024-08-08T14:21:00Z" w16du:dateUtc="2024-08-08T12:21:00Z">
        <w:r w:rsidR="00EC5BF0" w:rsidRPr="00FE038C" w:rsidDel="00831677">
          <w:rPr>
            <w:rFonts w:cs="Arial"/>
            <w:color w:val="800080"/>
            <w:szCs w:val="18"/>
            <w:highlight w:val="yellow"/>
          </w:rPr>
          <w:delText>-nieuw</w:delText>
        </w:r>
      </w:del>
      <w:r w:rsidRPr="004F6626">
        <w:rPr>
          <w:rFonts w:cs="Arial"/>
          <w:color w:val="800080"/>
          <w:szCs w:val="18"/>
        </w:rPr>
        <w:t>,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800080"/>
          <w:szCs w:val="18"/>
        </w:rPr>
        <w:t xml:space="preserve">notaris </w:t>
      </w:r>
      <w:r w:rsidRPr="004F6626">
        <w:rPr>
          <w:rFonts w:cs="Arial"/>
          <w:color w:val="3366FF"/>
          <w:szCs w:val="18"/>
        </w:rPr>
        <w:t>in de gemeente</w:t>
      </w:r>
      <w:r w:rsidRPr="004F6626">
        <w:rPr>
          <w:rFonts w:cs="Arial"/>
          <w:color w:val="339966"/>
          <w:szCs w:val="18"/>
        </w:rPr>
        <w:t xml:space="preserve">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gemeente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="00CC7B3C" w:rsidRPr="00E120D7">
        <w:rPr>
          <w:rFonts w:cs="Arial"/>
          <w:color w:val="7030A0"/>
          <w:szCs w:val="18"/>
        </w:rPr>
        <w:t>,</w:t>
      </w:r>
      <w:r w:rsidRPr="0037698C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3366FF"/>
          <w:szCs w:val="18"/>
        </w:rPr>
        <w:t>kantoorhoudende te</w:t>
      </w:r>
      <w:r w:rsidRPr="004F6626">
        <w:rPr>
          <w:rFonts w:cs="Arial"/>
          <w:color w:val="339966"/>
          <w:szCs w:val="18"/>
        </w:rPr>
        <w:t xml:space="preserve">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woonplaats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3366FF"/>
          <w:szCs w:val="18"/>
        </w:rPr>
        <w:t xml:space="preserve">/ te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woonplaats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3366FF"/>
          <w:szCs w:val="18"/>
        </w:rPr>
        <w:t xml:space="preserve">/ gevestigd te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woonplaats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3366FF"/>
          <w:szCs w:val="18"/>
        </w:rPr>
        <w:t xml:space="preserve">/ met plaats van vestiging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woonplaats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3366FF"/>
          <w:szCs w:val="18"/>
        </w:rPr>
        <w:t>/ in</w:t>
      </w:r>
      <w:r w:rsidRPr="004F6626">
        <w:rPr>
          <w:rFonts w:cs="Arial"/>
          <w:color w:val="339966"/>
          <w:szCs w:val="18"/>
        </w:rPr>
        <w:t xml:space="preserve"> </w:t>
      </w:r>
      <w:r w:rsidRPr="004F6626">
        <w:rPr>
          <w:rFonts w:cs="Arial"/>
          <w:color w:val="3366FF"/>
          <w:szCs w:val="18"/>
        </w:rPr>
        <w:t>de gemeente</w:t>
      </w:r>
      <w:r w:rsidRPr="004F6626">
        <w:rPr>
          <w:rFonts w:cs="Arial"/>
          <w:color w:val="339966"/>
          <w:szCs w:val="18"/>
        </w:rPr>
        <w:t xml:space="preserve">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gemeente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800080"/>
          <w:szCs w:val="18"/>
        </w:rPr>
        <w:t>,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800080"/>
          <w:szCs w:val="18"/>
        </w:rPr>
        <w:t>als waarnemer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FF0000"/>
          <w:szCs w:val="18"/>
        </w:rPr>
        <w:t>van het vacante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339966"/>
          <w:szCs w:val="18"/>
        </w:rPr>
        <w:t>kantoor/protocol</w:t>
      </w:r>
      <w:r w:rsidRPr="004F6626">
        <w:rPr>
          <w:rFonts w:cs="Arial"/>
          <w:szCs w:val="18"/>
        </w:rPr>
        <w:t xml:space="preserve"> </w:t>
      </w:r>
      <w:r w:rsidRPr="004F6626">
        <w:rPr>
          <w:rFonts w:cs="Arial"/>
          <w:color w:val="FF0000"/>
          <w:szCs w:val="18"/>
        </w:rPr>
        <w:t xml:space="preserve">van </w:t>
      </w:r>
      <w:ins w:id="44" w:author="Groot, Karina de" w:date="2024-08-08T14:21:00Z" w16du:dateUtc="2024-08-08T12:21:00Z">
        <w:r w:rsidR="00831677" w:rsidRPr="00CF7B10">
          <w:rPr>
            <w:color w:val="FF0000"/>
            <w:highlight w:val="yellow"/>
          </w:rPr>
          <w:t>VVE-</w:t>
        </w:r>
      </w:ins>
      <w:r w:rsidRPr="004F6626">
        <w:rPr>
          <w:rFonts w:cs="Arial"/>
          <w:color w:val="FF0000"/>
          <w:szCs w:val="18"/>
          <w:highlight w:val="yellow"/>
        </w:rPr>
        <w:t>TEKSTBLOK PERSONALIA VAN NATUURLIJK PERSOON</w:t>
      </w:r>
      <w:del w:id="45" w:author="Groot, Karina de" w:date="2024-08-08T14:21:00Z" w16du:dateUtc="2024-08-08T12:21:00Z">
        <w:r w:rsidR="00EC5BF0" w:rsidRPr="00FE038C" w:rsidDel="00831677">
          <w:rPr>
            <w:rFonts w:cs="Arial"/>
            <w:color w:val="FF0000"/>
            <w:szCs w:val="18"/>
            <w:highlight w:val="yellow"/>
          </w:rPr>
          <w:delText>-nieuw</w:delText>
        </w:r>
      </w:del>
      <w:r w:rsidRPr="004F6626">
        <w:rPr>
          <w:rFonts w:cs="Arial"/>
          <w:bCs/>
          <w:color w:val="FF0000"/>
          <w:szCs w:val="18"/>
        </w:rPr>
        <w:t>, destijds</w:t>
      </w:r>
      <w:r w:rsidR="000D6042" w:rsidRPr="006F7947">
        <w:rPr>
          <w:rFonts w:cs="Arial"/>
          <w:bCs/>
          <w:color w:val="800080"/>
          <w:szCs w:val="18"/>
        </w:rPr>
        <w:t xml:space="preserve"> </w:t>
      </w:r>
      <w:r w:rsidR="000D6042" w:rsidRPr="0038554D">
        <w:rPr>
          <w:rFonts w:cs="Arial"/>
          <w:color w:val="FF0000"/>
          <w:szCs w:val="18"/>
        </w:rPr>
        <w:t>notaris</w:t>
      </w:r>
      <w:r w:rsidR="000D6042" w:rsidRPr="0038554D">
        <w:rPr>
          <w:rFonts w:cs="Arial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CC7B3C" w:rsidRPr="00E120D7">
        <w:rPr>
          <w:rFonts w:cs="Arial"/>
          <w:color w:val="7030A0"/>
          <w:szCs w:val="18"/>
        </w:rPr>
        <w:t>,</w:t>
      </w:r>
      <w:r w:rsidR="000D6042" w:rsidRPr="0037698C">
        <w:rPr>
          <w:rFonts w:cs="Arial"/>
          <w:color w:val="339966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kantoorhoudende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 /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gevestigd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met plaats van vestiging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</w:p>
    <w:p w14:paraId="37E3383E" w14:textId="77777777" w:rsidR="009855E9" w:rsidRPr="004F6626" w:rsidRDefault="009855E9" w:rsidP="009855E9">
      <w:pPr>
        <w:spacing w:line="360" w:lineRule="auto"/>
        <w:rPr>
          <w:rFonts w:cs="Arial"/>
          <w:szCs w:val="18"/>
          <w:u w:val="single"/>
        </w:rPr>
      </w:pPr>
    </w:p>
    <w:p w14:paraId="22F1734C" w14:textId="77777777" w:rsidR="009855E9" w:rsidRPr="004F6626" w:rsidRDefault="009855E9" w:rsidP="009855E9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lastRenderedPageBreak/>
        <w:t>Variant 3 verlof</w:t>
      </w:r>
    </w:p>
    <w:p w14:paraId="23E0FD1C" w14:textId="335F120C" w:rsidR="009855E9" w:rsidRPr="004F6626" w:rsidRDefault="009855E9" w:rsidP="009855E9">
      <w:pPr>
        <w:rPr>
          <w:rFonts w:cs="Arial"/>
          <w:color w:val="800080"/>
          <w:szCs w:val="18"/>
        </w:rPr>
      </w:pPr>
      <w:r w:rsidRPr="004F6626">
        <w:rPr>
          <w:rFonts w:cs="Arial"/>
          <w:color w:val="800080"/>
          <w:szCs w:val="18"/>
        </w:rPr>
        <w:t>kandidaat-notaris,</w:t>
      </w:r>
      <w:r w:rsidRPr="004F6626">
        <w:rPr>
          <w:rFonts w:cs="Arial"/>
          <w:color w:val="3366FF"/>
          <w:szCs w:val="18"/>
        </w:rPr>
        <w:t xml:space="preserve"> </w:t>
      </w:r>
      <w:r w:rsidRPr="001B4CBF">
        <w:rPr>
          <w:rFonts w:cs="Arial"/>
          <w:color w:val="FF0000"/>
          <w:szCs w:val="18"/>
        </w:rPr>
        <w:t xml:space="preserve">hierna </w:t>
      </w:r>
      <w:r w:rsidRPr="004F6626">
        <w:rPr>
          <w:rFonts w:cs="Arial"/>
          <w:color w:val="FF0000"/>
          <w:szCs w:val="18"/>
        </w:rPr>
        <w:t>te noemen: '</w:t>
      </w:r>
      <w:r w:rsidRPr="004F6626">
        <w:rPr>
          <w:rFonts w:cs="Arial"/>
          <w:color w:val="FF0000"/>
          <w:szCs w:val="18"/>
          <w:u w:val="single"/>
        </w:rPr>
        <w:t>notaris</w:t>
      </w:r>
      <w:r w:rsidRPr="004F6626">
        <w:rPr>
          <w:rFonts w:cs="Arial"/>
          <w:color w:val="FF0000"/>
          <w:szCs w:val="18"/>
        </w:rPr>
        <w:t xml:space="preserve">', als waarnemer van de met verlof afwezige </w:t>
      </w:r>
      <w:ins w:id="46" w:author="Groot, Karina de" w:date="2024-08-08T14:21:00Z" w16du:dateUtc="2024-08-08T12:21:00Z">
        <w:r w:rsidR="005674AE" w:rsidRPr="00CF7B10">
          <w:rPr>
            <w:color w:val="FF0000"/>
            <w:highlight w:val="yellow"/>
          </w:rPr>
          <w:t>VVE-</w:t>
        </w:r>
      </w:ins>
      <w:r w:rsidRPr="004F6626">
        <w:rPr>
          <w:rFonts w:cs="Arial"/>
          <w:color w:val="FF0000"/>
          <w:szCs w:val="18"/>
          <w:highlight w:val="yellow"/>
        </w:rPr>
        <w:t>TEKSTBLOK PERSONALIA VAN NATUURLIJK PERSOON</w:t>
      </w:r>
      <w:del w:id="47" w:author="Groot, Karina de" w:date="2024-08-08T14:21:00Z" w16du:dateUtc="2024-08-08T12:21:00Z">
        <w:r w:rsidR="00EC5BF0" w:rsidRPr="00FE038C" w:rsidDel="005674AE">
          <w:rPr>
            <w:rFonts w:cs="Arial"/>
            <w:color w:val="FF0000"/>
            <w:szCs w:val="18"/>
            <w:highlight w:val="yellow"/>
          </w:rPr>
          <w:delText>-nieuw</w:delText>
        </w:r>
      </w:del>
      <w:r w:rsidRPr="004F6626">
        <w:rPr>
          <w:rFonts w:cs="Arial"/>
          <w:bCs/>
          <w:color w:val="FF0000"/>
          <w:szCs w:val="18"/>
        </w:rPr>
        <w:t>,</w:t>
      </w:r>
      <w:r w:rsidR="000D6042" w:rsidRPr="006F7947">
        <w:rPr>
          <w:rFonts w:cs="Arial"/>
          <w:bCs/>
          <w:color w:val="800080"/>
          <w:szCs w:val="18"/>
        </w:rPr>
        <w:t xml:space="preserve"> </w:t>
      </w:r>
      <w:r w:rsidR="000D6042" w:rsidRPr="0038554D">
        <w:rPr>
          <w:rFonts w:cs="Arial"/>
          <w:color w:val="FF0000"/>
          <w:szCs w:val="18"/>
        </w:rPr>
        <w:t>notaris</w:t>
      </w:r>
      <w:r w:rsidR="000D6042" w:rsidRPr="0038554D">
        <w:rPr>
          <w:rFonts w:cs="Arial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CC7B3C" w:rsidRPr="00E120D7">
        <w:rPr>
          <w:rFonts w:cs="Arial"/>
          <w:color w:val="7030A0"/>
          <w:szCs w:val="18"/>
        </w:rPr>
        <w:t>,</w:t>
      </w:r>
      <w:r w:rsidR="000D6042" w:rsidRPr="0037698C">
        <w:rPr>
          <w:rFonts w:cs="Arial"/>
          <w:color w:val="339966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kantoorhoudende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 /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gevestigd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met plaats van vestiging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</w:p>
    <w:p w14:paraId="095ACE20" w14:textId="77777777" w:rsidR="009855E9" w:rsidRPr="004F6626" w:rsidRDefault="009855E9" w:rsidP="009855E9">
      <w:pPr>
        <w:spacing w:line="360" w:lineRule="auto"/>
        <w:rPr>
          <w:rFonts w:cs="Arial"/>
          <w:szCs w:val="18"/>
          <w:u w:val="single"/>
        </w:rPr>
      </w:pPr>
    </w:p>
    <w:p w14:paraId="209E75FA" w14:textId="77777777" w:rsidR="00464DD5" w:rsidRDefault="00464DD5" w:rsidP="009855E9">
      <w:pPr>
        <w:spacing w:line="240" w:lineRule="auto"/>
        <w:rPr>
          <w:rFonts w:cs="Arial"/>
          <w:szCs w:val="18"/>
          <w:u w:val="single"/>
        </w:rPr>
      </w:pPr>
    </w:p>
    <w:p w14:paraId="7A20C392" w14:textId="77777777" w:rsidR="009855E9" w:rsidRPr="004F6626" w:rsidRDefault="009855E9" w:rsidP="009855E9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4 toegevoegd notaris</w:t>
      </w:r>
    </w:p>
    <w:p w14:paraId="55FBAA61" w14:textId="70265630" w:rsidR="009855E9" w:rsidRDefault="009855E9" w:rsidP="009855E9">
      <w:pPr>
        <w:rPr>
          <w:rFonts w:cs="Arial"/>
          <w:szCs w:val="18"/>
          <w:lang w:val="en-US"/>
        </w:rPr>
      </w:pPr>
      <w:r w:rsidRPr="004F6626">
        <w:rPr>
          <w:rFonts w:cs="Arial"/>
          <w:color w:val="FF0000"/>
          <w:szCs w:val="18"/>
        </w:rPr>
        <w:t xml:space="preserve">toegevoegd notaris, bevoegd om akten te </w:t>
      </w:r>
      <w:r w:rsidRPr="001B4CBF">
        <w:rPr>
          <w:rFonts w:cs="Arial"/>
          <w:color w:val="FF0000"/>
          <w:szCs w:val="18"/>
        </w:rPr>
        <w:t>passeren</w:t>
      </w:r>
      <w:r w:rsidRPr="004F6626">
        <w:rPr>
          <w:rFonts w:cs="Arial"/>
          <w:color w:val="FF0000"/>
          <w:szCs w:val="18"/>
        </w:rPr>
        <w:t xml:space="preserve"> in het protocol van </w:t>
      </w:r>
      <w:ins w:id="48" w:author="Groot, Karina de" w:date="2024-08-08T14:21:00Z" w16du:dateUtc="2024-08-08T12:21:00Z">
        <w:r w:rsidR="005674AE" w:rsidRPr="00CF7B10">
          <w:rPr>
            <w:color w:val="FF0000"/>
            <w:highlight w:val="yellow"/>
          </w:rPr>
          <w:t>VVE-</w:t>
        </w:r>
      </w:ins>
      <w:r w:rsidRPr="004F6626">
        <w:rPr>
          <w:rFonts w:cs="Arial"/>
          <w:color w:val="FF0000"/>
          <w:szCs w:val="18"/>
          <w:highlight w:val="yellow"/>
        </w:rPr>
        <w:t>TEKSTBLOK PERSONALIA VAN NATUURLIJK PERSOON</w:t>
      </w:r>
      <w:del w:id="49" w:author="Groot, Karina de" w:date="2024-08-08T14:21:00Z" w16du:dateUtc="2024-08-08T12:21:00Z">
        <w:r w:rsidR="00EC5BF0" w:rsidRPr="00FE038C" w:rsidDel="005674AE">
          <w:rPr>
            <w:rFonts w:cs="Arial"/>
            <w:color w:val="FF0000"/>
            <w:szCs w:val="18"/>
            <w:highlight w:val="yellow"/>
          </w:rPr>
          <w:delText>-nieuw</w:delText>
        </w:r>
      </w:del>
      <w:r w:rsidRPr="004F6626">
        <w:rPr>
          <w:rFonts w:cs="Arial"/>
          <w:bCs/>
          <w:color w:val="FF0000"/>
          <w:szCs w:val="18"/>
        </w:rPr>
        <w:t>,</w:t>
      </w:r>
      <w:r w:rsidR="000D6042" w:rsidRPr="006F7947">
        <w:rPr>
          <w:rFonts w:cs="Arial"/>
          <w:bCs/>
          <w:color w:val="800080"/>
          <w:szCs w:val="18"/>
        </w:rPr>
        <w:t xml:space="preserve"> </w:t>
      </w:r>
      <w:r w:rsidR="000D6042" w:rsidRPr="0038554D">
        <w:rPr>
          <w:rFonts w:cs="Arial"/>
          <w:color w:val="FF0000"/>
          <w:szCs w:val="18"/>
        </w:rPr>
        <w:t>notaris</w:t>
      </w:r>
      <w:r w:rsidR="000D6042" w:rsidRPr="0038554D">
        <w:rPr>
          <w:rFonts w:cs="Arial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CC7B3C" w:rsidRPr="00E120D7">
        <w:rPr>
          <w:rFonts w:cs="Arial"/>
          <w:color w:val="7030A0"/>
          <w:szCs w:val="18"/>
        </w:rPr>
        <w:t>,</w:t>
      </w:r>
      <w:r w:rsidR="000D6042" w:rsidRPr="0037698C">
        <w:rPr>
          <w:rFonts w:cs="Arial"/>
          <w:color w:val="339966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kantoorhoudende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 /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gevestigd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met plaats van vestiging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</w:p>
    <w:p w14:paraId="32C42C46" w14:textId="77777777" w:rsidR="004E3D0A" w:rsidRDefault="004E3D0A" w:rsidP="009855E9">
      <w:pPr>
        <w:rPr>
          <w:rFonts w:cs="Arial"/>
          <w:szCs w:val="18"/>
          <w:lang w:val="en-US"/>
        </w:rPr>
      </w:pPr>
    </w:p>
    <w:p w14:paraId="2AE33586" w14:textId="77777777" w:rsidR="004E3D0A" w:rsidRDefault="004E3D0A" w:rsidP="004E3D0A">
      <w:pPr>
        <w:spacing w:line="240" w:lineRule="auto"/>
        <w:rPr>
          <w:rFonts w:cs="Arial"/>
          <w:szCs w:val="18"/>
          <w:u w:val="single"/>
        </w:rPr>
      </w:pPr>
      <w:r>
        <w:rPr>
          <w:rFonts w:cs="Arial"/>
          <w:szCs w:val="18"/>
          <w:u w:val="single"/>
        </w:rPr>
        <w:t>Variant 5</w:t>
      </w:r>
      <w:r w:rsidRPr="004F6626">
        <w:rPr>
          <w:rFonts w:cs="Arial"/>
          <w:szCs w:val="18"/>
          <w:u w:val="single"/>
        </w:rPr>
        <w:t xml:space="preserve"> </w:t>
      </w:r>
      <w:r>
        <w:rPr>
          <w:rFonts w:cs="Arial"/>
          <w:szCs w:val="18"/>
          <w:u w:val="single"/>
        </w:rPr>
        <w:t>waarneming kantoor/protocol</w:t>
      </w:r>
    </w:p>
    <w:p w14:paraId="69892314" w14:textId="5A9B4D68" w:rsidR="004E3D0A" w:rsidRPr="00A85CAB" w:rsidRDefault="004E3D0A" w:rsidP="004E3D0A">
      <w:pPr>
        <w:rPr>
          <w:color w:val="800080"/>
        </w:rPr>
      </w:pPr>
      <w:r w:rsidRPr="003B3263">
        <w:rPr>
          <w:color w:val="800080"/>
        </w:rPr>
        <w:t>kandidaat-notaris,</w:t>
      </w:r>
      <w:r>
        <w:rPr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>
        <w:rPr>
          <w:color w:val="FF0000"/>
        </w:rPr>
        <w:t>’</w:t>
      </w:r>
      <w:r w:rsidRPr="003B3263">
        <w:rPr>
          <w:color w:val="FF0000"/>
        </w:rPr>
        <w:t>, als waarnemer</w:t>
      </w:r>
      <w:r w:rsidRPr="00B044B0">
        <w:rPr>
          <w:color w:val="800080"/>
        </w:rPr>
        <w:t xml:space="preserve"> </w:t>
      </w:r>
      <w:r w:rsidRPr="003B3263">
        <w:rPr>
          <w:color w:val="800080"/>
        </w:rPr>
        <w:t xml:space="preserve">van </w:t>
      </w:r>
      <w:ins w:id="50" w:author="Groot, Karina de" w:date="2024-08-08T14:22:00Z" w16du:dateUtc="2024-08-08T12:22:00Z">
        <w:r w:rsidR="00B87F8C" w:rsidRPr="00B87F8C">
          <w:rPr>
            <w:color w:val="800080"/>
            <w:highlight w:val="yellow"/>
            <w:rPrChange w:id="51" w:author="Groot, Karina de" w:date="2024-08-08T14:22:00Z" w16du:dateUtc="2024-08-08T12:22:00Z">
              <w:rPr>
                <w:color w:val="FF0000"/>
                <w:highlight w:val="yellow"/>
              </w:rPr>
            </w:rPrChange>
          </w:rPr>
          <w:t>VVE-</w:t>
        </w:r>
      </w:ins>
      <w:r w:rsidRPr="003B3263">
        <w:rPr>
          <w:color w:val="800080"/>
          <w:highlight w:val="yellow"/>
        </w:rPr>
        <w:t>TEKSTBLOK PERSONALIA VAN NATUURLIJK PERSOON</w:t>
      </w:r>
      <w:del w:id="52" w:author="Groot, Karina de" w:date="2024-08-08T14:22:00Z" w16du:dateUtc="2024-08-08T12:22:00Z">
        <w:r w:rsidR="00EC5BF0" w:rsidDel="00B87F8C">
          <w:rPr>
            <w:color w:val="800080"/>
            <w:highlight w:val="yellow"/>
          </w:rPr>
          <w:delText>-</w:delText>
        </w:r>
      </w:del>
      <w:ins w:id="53" w:author="Groot, Karina de" w:date="2024-08-08T14:22:00Z" w16du:dateUtc="2024-08-08T12:22:00Z">
        <w:r w:rsidR="00B87F8C" w:rsidDel="00B87F8C">
          <w:rPr>
            <w:color w:val="800080"/>
            <w:highlight w:val="yellow"/>
          </w:rPr>
          <w:t xml:space="preserve"> </w:t>
        </w:r>
      </w:ins>
      <w:del w:id="54" w:author="Groot, Karina de" w:date="2024-08-08T14:22:00Z" w16du:dateUtc="2024-08-08T12:22:00Z">
        <w:r w:rsidR="00EC5BF0" w:rsidDel="00B87F8C">
          <w:rPr>
            <w:color w:val="800080"/>
            <w:highlight w:val="yellow"/>
          </w:rPr>
          <w:delText>nieuw</w:delText>
        </w:r>
      </w:del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3B3263">
        <w:rPr>
          <w:color w:val="800080"/>
        </w:rPr>
        <w:t>,</w:t>
      </w:r>
      <w:r w:rsidRPr="00647871">
        <w:rPr>
          <w:color w:val="3366FF"/>
        </w:rPr>
        <w:t xml:space="preserve"> </w:t>
      </w:r>
      <w:r w:rsidRPr="003B3263">
        <w:rPr>
          <w:color w:val="800080"/>
        </w:rPr>
        <w:t>notaris</w:t>
      </w:r>
      <w:r>
        <w:rPr>
          <w:color w:val="800080"/>
        </w:rPr>
        <w:t xml:space="preserve"> </w:t>
      </w:r>
      <w:r w:rsidRPr="00647871">
        <w:rPr>
          <w:color w:val="3366FF"/>
        </w:rPr>
        <w:t>in de gemeente</w:t>
      </w:r>
      <w:r w:rsidRPr="00B044B0">
        <w:rPr>
          <w:color w:val="339966"/>
        </w:rPr>
        <w:t xml:space="preserve">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gemeente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="00CC7B3C" w:rsidRPr="00E120D7">
        <w:rPr>
          <w:color w:val="7030A0"/>
        </w:rPr>
        <w:t>,</w:t>
      </w:r>
      <w:r w:rsidRPr="0037698C">
        <w:rPr>
          <w:color w:val="3366FF"/>
        </w:rPr>
        <w:t xml:space="preserve"> </w:t>
      </w:r>
      <w:r w:rsidRPr="00647871">
        <w:rPr>
          <w:color w:val="3366FF"/>
        </w:rPr>
        <w:t>kantoorhoudende te</w:t>
      </w:r>
      <w:r w:rsidRPr="00B044B0">
        <w:rPr>
          <w:color w:val="339966"/>
        </w:rPr>
        <w:t xml:space="preserve">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woonplaats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647871">
        <w:rPr>
          <w:color w:val="3366FF"/>
        </w:rPr>
        <w:t xml:space="preserve">/ te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woonplaats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647871">
        <w:rPr>
          <w:color w:val="3366FF"/>
        </w:rPr>
        <w:t xml:space="preserve">/ gevestigd te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woonplaats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647871">
        <w:rPr>
          <w:color w:val="3366FF"/>
        </w:rPr>
        <w:t xml:space="preserve">/ met plaats van vestiging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woonplaats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647871">
        <w:rPr>
          <w:color w:val="3366FF"/>
        </w:rPr>
        <w:t>/ in</w:t>
      </w:r>
      <w:r w:rsidRPr="00B044B0">
        <w:rPr>
          <w:color w:val="339966"/>
        </w:rPr>
        <w:t xml:space="preserve"> </w:t>
      </w:r>
      <w:r w:rsidRPr="00647871">
        <w:rPr>
          <w:color w:val="3366FF"/>
        </w:rPr>
        <w:t>de gemeente</w:t>
      </w:r>
      <w:r>
        <w:rPr>
          <w:color w:val="339966"/>
        </w:rPr>
        <w:t xml:space="preserve">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gemeente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3B3263">
        <w:rPr>
          <w:color w:val="800080"/>
        </w:rPr>
        <w:t>,</w:t>
      </w:r>
      <w:r w:rsidRPr="006F5839">
        <w:rPr>
          <w:color w:val="3366FF"/>
        </w:rPr>
        <w:t xml:space="preserve"> </w:t>
      </w:r>
      <w:r w:rsidRPr="003B3263">
        <w:rPr>
          <w:color w:val="800080"/>
        </w:rPr>
        <w:t>als waarnemer</w:t>
      </w:r>
      <w:r w:rsidRPr="006F5839">
        <w:rPr>
          <w:color w:val="3366FF"/>
        </w:rPr>
        <w:t xml:space="preserve"> </w:t>
      </w:r>
      <w:r w:rsidRPr="003B3263">
        <w:rPr>
          <w:color w:val="FF0000"/>
        </w:rPr>
        <w:t xml:space="preserve">van het </w:t>
      </w:r>
      <w:r w:rsidRPr="003B3263">
        <w:rPr>
          <w:color w:val="339966"/>
        </w:rPr>
        <w:t>kantoor/protocol</w:t>
      </w:r>
      <w:r w:rsidRPr="006F5839">
        <w:t xml:space="preserve"> </w:t>
      </w:r>
      <w:r w:rsidRPr="003B3263">
        <w:rPr>
          <w:color w:val="FF0000"/>
        </w:rPr>
        <w:t>van</w:t>
      </w:r>
      <w:r>
        <w:rPr>
          <w:color w:val="FF0000"/>
        </w:rPr>
        <w:t xml:space="preserve"> </w:t>
      </w:r>
      <w:ins w:id="55" w:author="Groot, Karina de" w:date="2024-08-08T14:22:00Z" w16du:dateUtc="2024-08-08T12:22:00Z">
        <w:r w:rsidR="00B87F8C" w:rsidRPr="00CF7B10">
          <w:rPr>
            <w:color w:val="FF0000"/>
            <w:highlight w:val="yellow"/>
          </w:rPr>
          <w:t>VVE-</w:t>
        </w:r>
      </w:ins>
      <w:r w:rsidRPr="0040743A">
        <w:rPr>
          <w:color w:val="FF0000"/>
          <w:highlight w:val="yellow"/>
        </w:rPr>
        <w:t>TEKSTBLOK PERSONALIA VAN NATUURLIJK PERSOON</w:t>
      </w:r>
      <w:del w:id="56" w:author="Groot, Karina de" w:date="2024-08-08T14:22:00Z" w16du:dateUtc="2024-08-08T12:22:00Z">
        <w:r w:rsidR="00EC5BF0" w:rsidDel="00B87F8C">
          <w:rPr>
            <w:color w:val="FF0000"/>
            <w:highlight w:val="yellow"/>
          </w:rPr>
          <w:delText>-nieuw</w:delText>
        </w:r>
      </w:del>
      <w:r w:rsidRPr="0040743A">
        <w:rPr>
          <w:bCs/>
          <w:color w:val="FF0000"/>
        </w:rPr>
        <w:t xml:space="preserve">,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="00CC7B3C" w:rsidRPr="00E120D7">
        <w:rPr>
          <w:color w:val="7030A0"/>
        </w:rPr>
        <w:t>,</w:t>
      </w:r>
      <w:r w:rsidRPr="0037698C">
        <w:rPr>
          <w:color w:val="339966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14:paraId="4D13A875" w14:textId="77777777" w:rsidR="00662092" w:rsidRDefault="00104F46" w:rsidP="00B03963">
      <w:pPr>
        <w:pStyle w:val="Kop2"/>
      </w:pPr>
      <w:bookmarkStart w:id="57" w:name="_Toc500336043"/>
      <w:bookmarkStart w:id="58" w:name="_Toc500336044"/>
      <w:bookmarkStart w:id="59" w:name="_Toc158283639"/>
      <w:bookmarkEnd w:id="57"/>
      <w:bookmarkEnd w:id="58"/>
      <w:r>
        <w:t xml:space="preserve">Toelichting  en </w:t>
      </w:r>
      <w:r w:rsidR="00B03963">
        <w:t>Mapping</w:t>
      </w:r>
      <w:bookmarkEnd w:id="59"/>
    </w:p>
    <w:p w14:paraId="06326374" w14:textId="77777777" w:rsidR="00662092" w:rsidRPr="00364DC3" w:rsidRDefault="00662092" w:rsidP="00662092">
      <w:pPr>
        <w:rPr>
          <w:lang w:val="nl"/>
        </w:rPr>
      </w:pPr>
    </w:p>
    <w:tbl>
      <w:tblPr>
        <w:tblW w:w="5034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952"/>
        <w:gridCol w:w="6"/>
        <w:gridCol w:w="4558"/>
      </w:tblGrid>
      <w:tr w:rsidR="006F787C" w:rsidRPr="009E1DD3" w14:paraId="6F593CA9" w14:textId="77777777" w:rsidTr="008E0178">
        <w:tc>
          <w:tcPr>
            <w:tcW w:w="2602" w:type="pct"/>
            <w:shd w:val="clear" w:color="auto" w:fill="auto"/>
          </w:tcPr>
          <w:p w14:paraId="561E0F8A" w14:textId="77777777" w:rsidR="006F787C" w:rsidRPr="008E0178" w:rsidRDefault="006F787C" w:rsidP="006F787C">
            <w:pPr>
              <w:rPr>
                <w:color w:val="FF0000"/>
              </w:rPr>
            </w:pPr>
            <w:r w:rsidRPr="008E0178">
              <w:rPr>
                <w:color w:val="FF0000"/>
              </w:rPr>
              <w:t>Ondergetekende,</w:t>
            </w:r>
          </w:p>
        </w:tc>
        <w:tc>
          <w:tcPr>
            <w:tcW w:w="2398" w:type="pct"/>
            <w:gridSpan w:val="2"/>
            <w:shd w:val="clear" w:color="auto" w:fill="auto"/>
          </w:tcPr>
          <w:p w14:paraId="5A46F606" w14:textId="77777777" w:rsidR="006F787C" w:rsidRPr="008E0178" w:rsidRDefault="006F787C" w:rsidP="006F787C">
            <w:pPr>
              <w:rPr>
                <w:szCs w:val="18"/>
              </w:rPr>
            </w:pPr>
            <w:r w:rsidRPr="008E0178">
              <w:rPr>
                <w:szCs w:val="18"/>
              </w:rPr>
              <w:t>Vaste tekst.</w:t>
            </w:r>
          </w:p>
        </w:tc>
      </w:tr>
      <w:tr w:rsidR="006F787C" w:rsidRPr="00645D15" w14:paraId="0074B747" w14:textId="77777777" w:rsidTr="008E0178">
        <w:tc>
          <w:tcPr>
            <w:tcW w:w="2605" w:type="pct"/>
            <w:gridSpan w:val="2"/>
            <w:shd w:val="clear" w:color="auto" w:fill="auto"/>
          </w:tcPr>
          <w:p w14:paraId="4D792298" w14:textId="5713E994" w:rsidR="006F787C" w:rsidRPr="008E0178" w:rsidRDefault="00B87F8C" w:rsidP="006F787C">
            <w:pPr>
              <w:rPr>
                <w:color w:val="FF0000"/>
              </w:rPr>
            </w:pPr>
            <w:ins w:id="60" w:author="Groot, Karina de" w:date="2024-08-08T14:22:00Z" w16du:dateUtc="2024-08-08T12:22:00Z">
              <w:r w:rsidRPr="00CF7B10">
                <w:rPr>
                  <w:color w:val="FF0000"/>
                  <w:highlight w:val="yellow"/>
                </w:rPr>
                <w:t>VVE-</w:t>
              </w:r>
            </w:ins>
            <w:r w:rsidR="006F787C" w:rsidRPr="008E0178">
              <w:rPr>
                <w:color w:val="FF0000"/>
                <w:highlight w:val="yellow"/>
              </w:rPr>
              <w:t>TEKSTBLOK PERSONALIA VAN NATUURLIJK PERSOON</w:t>
            </w:r>
            <w:del w:id="61" w:author="Groot, Karina de" w:date="2024-08-08T14:22:00Z" w16du:dateUtc="2024-08-08T12:22:00Z">
              <w:r w:rsidR="00EC5BF0" w:rsidRPr="00FE038C" w:rsidDel="00B87F8C">
                <w:rPr>
                  <w:color w:val="FF0000"/>
                  <w:highlight w:val="yellow"/>
                </w:rPr>
                <w:delText>-nieuw</w:delText>
              </w:r>
            </w:del>
            <w:r w:rsidR="006F787C" w:rsidRPr="008E0178">
              <w:rPr>
                <w:color w:val="FF0000"/>
              </w:rPr>
              <w:t>,</w:t>
            </w:r>
          </w:p>
        </w:tc>
        <w:tc>
          <w:tcPr>
            <w:tcW w:w="2395" w:type="pct"/>
            <w:shd w:val="clear" w:color="auto" w:fill="auto"/>
          </w:tcPr>
          <w:p w14:paraId="3B30FD28" w14:textId="77777777" w:rsidR="006F787C" w:rsidRPr="008E0178" w:rsidRDefault="006F787C" w:rsidP="006F787C">
            <w:pPr>
              <w:rPr>
                <w:i/>
              </w:rPr>
            </w:pPr>
            <w:r w:rsidRPr="008E0178">
              <w:rPr>
                <w:szCs w:val="18"/>
              </w:rPr>
              <w:t>Gegevens van de notaris die als verklaarder optreedt.</w:t>
            </w:r>
            <w:r w:rsidRPr="008E0178">
              <w:rPr>
                <w:i/>
              </w:rPr>
              <w:t xml:space="preserve"> </w:t>
            </w:r>
          </w:p>
          <w:p w14:paraId="616CBC80" w14:textId="77777777" w:rsidR="006F787C" w:rsidRPr="008E0178" w:rsidRDefault="006F787C" w:rsidP="006F787C">
            <w:pPr>
              <w:rPr>
                <w:i/>
              </w:rPr>
            </w:pPr>
          </w:p>
          <w:p w14:paraId="23885398" w14:textId="77777777" w:rsidR="006F787C" w:rsidRPr="008E0178" w:rsidRDefault="006F787C" w:rsidP="006F787C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14:paraId="3FFBA092" w14:textId="77777777" w:rsidR="006F787C" w:rsidRPr="008E0178" w:rsidRDefault="006F787C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//IMKAD_AangebodenStuk/heeftVerklaarder/persoonsgegevens/</w:t>
            </w:r>
          </w:p>
          <w:p w14:paraId="1F837DC9" w14:textId="50993B64" w:rsidR="009C4F5A" w:rsidRDefault="009C4F5A" w:rsidP="009C4F5A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</w:t>
            </w:r>
            <w:r w:rsidR="00A67097" w:rsidRPr="008E0178">
              <w:rPr>
                <w:sz w:val="16"/>
                <w:szCs w:val="16"/>
              </w:rPr>
              <w:t xml:space="preserve"> zie verder </w:t>
            </w:r>
            <w:r w:rsidR="00A67097">
              <w:rPr>
                <w:sz w:val="16"/>
                <w:szCs w:val="16"/>
              </w:rPr>
              <w:t xml:space="preserve">de toelichting van het </w:t>
            </w:r>
            <w:ins w:id="62" w:author="Groot, Karina de" w:date="2024-08-08T14:29:00Z" w16du:dateUtc="2024-08-08T12:29:00Z">
              <w:r w:rsidR="000313A4">
                <w:rPr>
                  <w:sz w:val="16"/>
                  <w:szCs w:val="16"/>
                </w:rPr>
                <w:t>vve-</w:t>
              </w:r>
            </w:ins>
            <w:r w:rsidR="00A67097">
              <w:rPr>
                <w:sz w:val="16"/>
                <w:szCs w:val="16"/>
              </w:rPr>
              <w:t xml:space="preserve">tekstblok personalia van natuurlijk persoon </w:t>
            </w:r>
            <w:del w:id="63" w:author="Groot, Karina de" w:date="2024-08-08T14:30:00Z" w16du:dateUtc="2024-08-08T12:30:00Z">
              <w:r w:rsidR="00A67097" w:rsidDel="000313A4">
                <w:rPr>
                  <w:sz w:val="16"/>
                  <w:szCs w:val="16"/>
                </w:rPr>
                <w:delText>-</w:delText>
              </w:r>
            </w:del>
            <w:del w:id="64" w:author="Groot, Karina de" w:date="2024-08-08T14:29:00Z" w16du:dateUtc="2024-08-08T12:29:00Z">
              <w:r w:rsidR="00A67097" w:rsidDel="000313A4">
                <w:rPr>
                  <w:sz w:val="16"/>
                  <w:szCs w:val="16"/>
                </w:rPr>
                <w:delText xml:space="preserve"> nieuw </w:delText>
              </w:r>
            </w:del>
            <w:r w:rsidR="00A67097">
              <w:rPr>
                <w:sz w:val="16"/>
                <w:szCs w:val="16"/>
              </w:rPr>
              <w:t>voor de</w:t>
            </w:r>
            <w:r w:rsidR="00A67097" w:rsidRPr="008E0178">
              <w:rPr>
                <w:sz w:val="16"/>
                <w:szCs w:val="16"/>
              </w:rPr>
              <w:t xml:space="preserve"> mapping tbv GBA_Ingezetene</w:t>
            </w:r>
          </w:p>
          <w:p w14:paraId="334BDD47" w14:textId="53F220BE" w:rsidR="006F787C" w:rsidRPr="00E45CD6" w:rsidRDefault="006F787C" w:rsidP="008E0178">
            <w:pPr>
              <w:spacing w:line="240" w:lineRule="auto"/>
            </w:pPr>
          </w:p>
        </w:tc>
      </w:tr>
      <w:tr w:rsidR="006F787C" w:rsidRPr="009E1DD3" w14:paraId="7276F331" w14:textId="77777777" w:rsidTr="008E0178">
        <w:tc>
          <w:tcPr>
            <w:tcW w:w="2602" w:type="pct"/>
            <w:shd w:val="clear" w:color="auto" w:fill="auto"/>
          </w:tcPr>
          <w:p w14:paraId="18A7C10A" w14:textId="77777777" w:rsidR="006F787C" w:rsidRPr="008E0178" w:rsidRDefault="008115E0" w:rsidP="008E0178">
            <w:pPr>
              <w:spacing w:line="360" w:lineRule="auto"/>
              <w:rPr>
                <w:color w:val="800080"/>
                <w:szCs w:val="24"/>
              </w:rPr>
            </w:pPr>
            <w:r w:rsidRPr="008E0178">
              <w:rPr>
                <w:color w:val="339966"/>
              </w:rPr>
              <w:t>notaris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6F787C" w:rsidRPr="008E0178">
              <w:rPr>
                <w:rFonts w:cs="Arial"/>
                <w:color w:val="00FFFF"/>
                <w:szCs w:val="24"/>
              </w:rPr>
              <w:t xml:space="preserve">in de gemeente </w:t>
            </w:r>
            <w:r w:rsidR="006F787C" w:rsidRPr="008E0178">
              <w:rPr>
                <w:lang w:val="en-US"/>
              </w:rPr>
              <w:fldChar w:fldCharType="begin"/>
            </w:r>
            <w:r w:rsidR="006F787C" w:rsidRPr="00B044B0">
              <w:instrText xml:space="preserve">MacroButton Nomacro </w:instrText>
            </w:r>
            <w:r w:rsidR="006F787C" w:rsidRPr="008E0178">
              <w:instrText>§</w:instrText>
            </w:r>
            <w:r w:rsidR="006F787C" w:rsidRPr="008E0178">
              <w:rPr>
                <w:lang w:val="en-US"/>
              </w:rPr>
              <w:fldChar w:fldCharType="end"/>
            </w:r>
            <w:r w:rsidR="006F787C" w:rsidRPr="008E0178">
              <w:rPr>
                <w:rFonts w:cs="Arial"/>
                <w:szCs w:val="24"/>
              </w:rPr>
              <w:t>gemeente</w:t>
            </w:r>
            <w:r w:rsidR="006F787C" w:rsidRPr="008E0178">
              <w:rPr>
                <w:lang w:val="en-US"/>
              </w:rPr>
              <w:fldChar w:fldCharType="begin"/>
            </w:r>
            <w:r w:rsidR="006F787C" w:rsidRPr="00B044B0">
              <w:instrText xml:space="preserve">MacroButton Nomacro </w:instrText>
            </w:r>
            <w:r w:rsidR="006F787C" w:rsidRPr="008E0178">
              <w:instrText>§</w:instrText>
            </w:r>
            <w:r w:rsidR="006F787C" w:rsidRPr="008E0178">
              <w:rPr>
                <w:lang w:val="en-US"/>
              </w:rPr>
              <w:fldChar w:fldCharType="end"/>
            </w:r>
            <w:r w:rsidR="000A71C5" w:rsidRPr="00E120D7">
              <w:rPr>
                <w:color w:val="7030A0"/>
              </w:rPr>
              <w:t>,</w:t>
            </w:r>
            <w:r w:rsidR="006F787C" w:rsidRPr="0037698C">
              <w:rPr>
                <w:color w:val="00FFFF"/>
              </w:rPr>
              <w:t xml:space="preserve"> </w:t>
            </w:r>
            <w:r w:rsidR="00291672" w:rsidRPr="008E0178">
              <w:rPr>
                <w:color w:val="00FFFF"/>
              </w:rPr>
              <w:t>kantoorhoudende te</w:t>
            </w:r>
            <w:r w:rsidR="00291672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woonplaats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color w:val="00FFFF"/>
                <w:szCs w:val="24"/>
              </w:rPr>
              <w:t>/ te</w:t>
            </w:r>
            <w:r w:rsidR="00291672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woonplaats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color w:val="00FFFF"/>
                <w:szCs w:val="24"/>
              </w:rPr>
              <w:t xml:space="preserve"> / gevestigd te</w:t>
            </w:r>
            <w:r w:rsidR="00291672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woonplaats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color w:val="00FFFF"/>
                <w:szCs w:val="24"/>
              </w:rPr>
              <w:t xml:space="preserve"> / met plaats van vestiging</w:t>
            </w:r>
            <w:r w:rsidR="00291672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woonplaats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291672">
              <w:t xml:space="preserve"> </w:t>
            </w:r>
            <w:r w:rsidR="006F787C" w:rsidRPr="008E0178">
              <w:rPr>
                <w:rFonts w:cs="Arial"/>
                <w:color w:val="00FFFF"/>
                <w:szCs w:val="24"/>
              </w:rPr>
              <w:t>/</w:t>
            </w:r>
            <w:r w:rsidR="00291672" w:rsidRPr="008E0178">
              <w:rPr>
                <w:rFonts w:cs="Arial"/>
                <w:color w:val="00FFFF"/>
                <w:szCs w:val="24"/>
              </w:rPr>
              <w:t xml:space="preserve"> in de gemeente</w:t>
            </w:r>
            <w:r w:rsidR="00291672" w:rsidRPr="008E0178">
              <w:rPr>
                <w:rFonts w:cs="Arial"/>
                <w:color w:val="800080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gemeente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844FB0" w:rsidRPr="008E0178">
              <w:rPr>
                <w:color w:val="339966"/>
              </w:rPr>
              <w:t xml:space="preserve"> / </w:t>
            </w:r>
          </w:p>
        </w:tc>
        <w:tc>
          <w:tcPr>
            <w:tcW w:w="2398" w:type="pct"/>
            <w:gridSpan w:val="2"/>
            <w:shd w:val="clear" w:color="auto" w:fill="auto"/>
          </w:tcPr>
          <w:p w14:paraId="76A5507B" w14:textId="77777777" w:rsidR="0038603B" w:rsidRDefault="006F787C" w:rsidP="0026369C">
            <w:r>
              <w:t xml:space="preserve">Verplichte gebruikerskeuze </w:t>
            </w:r>
            <w:r w:rsidR="0038603B">
              <w:t>tussen</w:t>
            </w:r>
            <w:r>
              <w:t xml:space="preserve"> de plaatsaanduiding van de notaris die als verklaarder optreedt</w:t>
            </w:r>
            <w:r w:rsidR="0038603B">
              <w:t xml:space="preserve"> en keuzeblokvariant waarneming</w:t>
            </w:r>
            <w:r>
              <w:t xml:space="preserve">. </w:t>
            </w:r>
          </w:p>
          <w:p w14:paraId="3F0D7EB3" w14:textId="77777777" w:rsidR="0038603B" w:rsidRDefault="0038603B" w:rsidP="0026369C"/>
          <w:p w14:paraId="03C26C94" w14:textId="77777777" w:rsidR="006F787C" w:rsidRDefault="0038603B" w:rsidP="0026369C">
            <w:r>
              <w:t xml:space="preserve">Is gekozen voor het tonen van de plaatsaanduiding van de notaris die als </w:t>
            </w:r>
            <w:r w:rsidR="00DE7EFD">
              <w:t>verklaarder</w:t>
            </w:r>
            <w:r>
              <w:t xml:space="preserve"> optreedt dan zijn de m</w:t>
            </w:r>
            <w:r w:rsidR="00291672">
              <w:t>ogelijkheden:</w:t>
            </w:r>
          </w:p>
          <w:p w14:paraId="54CC0B2F" w14:textId="121BB931" w:rsidR="00291672" w:rsidRDefault="00291672" w:rsidP="008E0178">
            <w:pPr>
              <w:numPr>
                <w:ilvl w:val="0"/>
                <w:numId w:val="25"/>
              </w:numPr>
            </w:pPr>
            <w:r>
              <w:t>‘</w:t>
            </w:r>
            <w:r w:rsidR="008115E0" w:rsidRPr="008E0178">
              <w:rPr>
                <w:color w:val="339966"/>
              </w:rPr>
              <w:t xml:space="preserve">notaris </w:t>
            </w:r>
            <w:r w:rsidRPr="008E0178">
              <w:rPr>
                <w:color w:val="00FFFF"/>
              </w:rPr>
              <w:t xml:space="preserve">in de </w:t>
            </w:r>
            <w:r w:rsidRPr="008E0178">
              <w:rPr>
                <w:color w:val="00FFFF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E120D7">
              <w:rPr>
                <w:color w:val="7030A0"/>
              </w:rPr>
              <w:t xml:space="preserve">, </w:t>
            </w:r>
            <w:r w:rsidRPr="008E0178">
              <w:rPr>
                <w:color w:val="00FFFF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</w:t>
            </w:r>
            <w:r w:rsidR="00F90466">
              <w:t xml:space="preserve">. </w:t>
            </w:r>
            <w:r w:rsidR="00F90466" w:rsidRPr="00F90466">
              <w:t>De komma achter §gemeente§ is optioneel,</w:t>
            </w:r>
          </w:p>
          <w:p w14:paraId="32D5E45D" w14:textId="77777777" w:rsidR="00291672" w:rsidRDefault="00291672" w:rsidP="008E0178">
            <w:pPr>
              <w:numPr>
                <w:ilvl w:val="0"/>
                <w:numId w:val="25"/>
              </w:numPr>
            </w:pPr>
            <w:r>
              <w:t>‘</w:t>
            </w:r>
            <w:r w:rsidR="008115E0" w:rsidRPr="008E0178">
              <w:rPr>
                <w:color w:val="339966"/>
              </w:rPr>
              <w:t xml:space="preserve">notaris </w:t>
            </w:r>
            <w:r w:rsidRPr="008E0178">
              <w:rPr>
                <w:color w:val="00FFFF"/>
              </w:rPr>
              <w:t xml:space="preserve">in de </w:t>
            </w:r>
            <w:r w:rsidRPr="008E0178">
              <w:rPr>
                <w:color w:val="00FFFF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14:paraId="52A698E7" w14:textId="77777777" w:rsidR="00291672" w:rsidRDefault="00291672" w:rsidP="008E0178">
            <w:pPr>
              <w:numPr>
                <w:ilvl w:val="0"/>
                <w:numId w:val="25"/>
              </w:numPr>
            </w:pPr>
            <w:r>
              <w:t xml:space="preserve">één van de overige teksten wordt getoond wanneer alleen de woonplaats voorkomt, de </w:t>
            </w:r>
            <w:r>
              <w:lastRenderedPageBreak/>
              <w:t>te tonen tekst is een gebruikerskeuze</w:t>
            </w:r>
            <w:r w:rsidR="0038603B">
              <w:t xml:space="preserve"> en wordt voorafgegaan door ‘</w:t>
            </w:r>
            <w:r w:rsidR="0038603B" w:rsidRPr="008E0178">
              <w:rPr>
                <w:color w:val="339966"/>
              </w:rPr>
              <w:t>notaris</w:t>
            </w:r>
            <w:r w:rsidR="0038603B" w:rsidRPr="008E0178">
              <w:rPr>
                <w:color w:val="800080"/>
              </w:rPr>
              <w:t>’</w:t>
            </w:r>
            <w:r>
              <w:t>.</w:t>
            </w:r>
          </w:p>
          <w:p w14:paraId="5C44BCF1" w14:textId="77777777" w:rsidR="00291672" w:rsidRPr="008E0178" w:rsidRDefault="00291672" w:rsidP="008E0178">
            <w:pPr>
              <w:tabs>
                <w:tab w:val="left" w:pos="1299"/>
              </w:tabs>
              <w:spacing w:line="240" w:lineRule="auto"/>
              <w:rPr>
                <w:rFonts w:cs="Arial"/>
                <w:sz w:val="16"/>
                <w:szCs w:val="16"/>
              </w:rPr>
            </w:pPr>
          </w:p>
          <w:p w14:paraId="54116063" w14:textId="77777777" w:rsidR="0038603B" w:rsidRPr="008E0178" w:rsidRDefault="0038603B" w:rsidP="008E0178">
            <w:pPr>
              <w:spacing w:line="240" w:lineRule="auto"/>
              <w:rPr>
                <w:szCs w:val="18"/>
              </w:rPr>
            </w:pPr>
            <w:r w:rsidRPr="008E0178">
              <w:rPr>
                <w:szCs w:val="18"/>
                <w:u w:val="single"/>
              </w:rPr>
              <w:t>Mapping tonen plaatsaanduiding:</w:t>
            </w:r>
          </w:p>
          <w:p w14:paraId="39AB92F4" w14:textId="77777777" w:rsidR="0038603B" w:rsidRPr="008E0178" w:rsidRDefault="0038603B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-onderstaande tekstkeuze is </w:t>
            </w:r>
            <w:r w:rsidRPr="00E120D7">
              <w:rPr>
                <w:b/>
                <w:sz w:val="16"/>
                <w:szCs w:val="16"/>
              </w:rPr>
              <w:t>niet</w:t>
            </w:r>
            <w:r w:rsidRPr="008E0178">
              <w:rPr>
                <w:sz w:val="16"/>
                <w:szCs w:val="16"/>
              </w:rPr>
              <w:t xml:space="preserve"> aanwezig</w:t>
            </w:r>
          </w:p>
          <w:p w14:paraId="06315E14" w14:textId="77777777" w:rsidR="0038603B" w:rsidRPr="008E0178" w:rsidRDefault="0038603B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</w:t>
            </w:r>
            <w:r w:rsidRPr="008E0178">
              <w:rPr>
                <w:sz w:val="16"/>
              </w:rPr>
              <w:t>AangebodenStuk</w:t>
            </w:r>
            <w:r w:rsidRPr="008E0178">
              <w:rPr>
                <w:sz w:val="16"/>
                <w:szCs w:val="16"/>
              </w:rPr>
              <w:t>/heeftVerklaarder/tekstkeuze/</w:t>
            </w:r>
          </w:p>
          <w:p w14:paraId="2EF2EB06" w14:textId="77777777" w:rsidR="0038603B" w:rsidRDefault="0038603B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r w:rsidRPr="008E0178">
              <w:rPr>
                <w:sz w:val="16"/>
              </w:rPr>
              <w:t>tagNaam</w:t>
            </w:r>
            <w:r w:rsidRPr="008E0178">
              <w:rPr>
                <w:sz w:val="16"/>
                <w:szCs w:val="16"/>
              </w:rPr>
              <w:t>(‘k_VerklaarderWaarneming’)</w:t>
            </w:r>
          </w:p>
          <w:p w14:paraId="41D8F9DA" w14:textId="77777777" w:rsidR="00002995" w:rsidRPr="00E120D7" w:rsidRDefault="00002995" w:rsidP="00FE038C">
            <w:pPr>
              <w:spacing w:line="240" w:lineRule="auto"/>
              <w:rPr>
                <w:rFonts w:cs="Arial"/>
                <w:sz w:val="16"/>
                <w:szCs w:val="16"/>
                <w:u w:val="single"/>
              </w:rPr>
            </w:pPr>
          </w:p>
          <w:p w14:paraId="3BF5EA13" w14:textId="77777777" w:rsidR="00002995" w:rsidRPr="00002995" w:rsidRDefault="00002995" w:rsidP="00002995">
            <w:pPr>
              <w:tabs>
                <w:tab w:val="left" w:pos="1299"/>
              </w:tabs>
              <w:spacing w:line="240" w:lineRule="auto"/>
              <w:rPr>
                <w:rFonts w:cs="Arial"/>
                <w:sz w:val="16"/>
                <w:szCs w:val="16"/>
              </w:rPr>
            </w:pPr>
            <w:r w:rsidRPr="00E120D7">
              <w:rPr>
                <w:rFonts w:cs="Arial"/>
                <w:sz w:val="16"/>
                <w:szCs w:val="16"/>
                <w:u w:val="single"/>
              </w:rPr>
              <w:t>Mapping komma</w:t>
            </w:r>
            <w:r w:rsidRPr="00002995">
              <w:rPr>
                <w:rFonts w:cs="Arial"/>
                <w:sz w:val="16"/>
                <w:szCs w:val="16"/>
              </w:rPr>
              <w:t>:</w:t>
            </w:r>
          </w:p>
          <w:p w14:paraId="6421B87C" w14:textId="77777777" w:rsidR="00002995" w:rsidRPr="00002995" w:rsidRDefault="00002995" w:rsidP="00002995">
            <w:pPr>
              <w:tabs>
                <w:tab w:val="left" w:pos="1299"/>
              </w:tabs>
              <w:spacing w:line="240" w:lineRule="auto"/>
              <w:rPr>
                <w:rFonts w:cs="Arial"/>
                <w:sz w:val="16"/>
                <w:szCs w:val="16"/>
              </w:rPr>
            </w:pPr>
            <w:r w:rsidRPr="00002995">
              <w:rPr>
                <w:rFonts w:cs="Arial"/>
                <w:sz w:val="16"/>
                <w:szCs w:val="16"/>
              </w:rPr>
              <w:t>//IMKAD_AangebodenStuk/heeftVerklaarder/tekstkeuze/</w:t>
            </w:r>
          </w:p>
          <w:p w14:paraId="7CAF683A" w14:textId="77777777" w:rsidR="00002995" w:rsidRPr="00002995" w:rsidRDefault="00002995" w:rsidP="00002995">
            <w:pPr>
              <w:tabs>
                <w:tab w:val="left" w:pos="1299"/>
              </w:tabs>
              <w:spacing w:line="240" w:lineRule="auto"/>
              <w:rPr>
                <w:rFonts w:cs="Arial"/>
                <w:sz w:val="16"/>
                <w:szCs w:val="16"/>
              </w:rPr>
            </w:pPr>
            <w:r w:rsidRPr="00002995">
              <w:rPr>
                <w:rFonts w:cs="Arial"/>
                <w:sz w:val="16"/>
                <w:szCs w:val="16"/>
              </w:rPr>
              <w:t>./tagNaam (‘k_Komma’)</w:t>
            </w:r>
          </w:p>
          <w:p w14:paraId="703E6A96" w14:textId="77777777" w:rsidR="0038603B" w:rsidRDefault="00002995" w:rsidP="00002995">
            <w:pPr>
              <w:tabs>
                <w:tab w:val="left" w:pos="1299"/>
              </w:tabs>
              <w:spacing w:line="240" w:lineRule="auto"/>
              <w:rPr>
                <w:rFonts w:cs="Arial"/>
                <w:sz w:val="16"/>
                <w:szCs w:val="16"/>
              </w:rPr>
            </w:pPr>
            <w:r w:rsidRPr="00002995">
              <w:rPr>
                <w:rFonts w:cs="Arial"/>
                <w:sz w:val="16"/>
                <w:szCs w:val="16"/>
              </w:rPr>
              <w:t>./tekst ((‘true’ of niet aanwezig= komma wordt getoond; ‘false’ = komma wordt niet getoond)</w:t>
            </w:r>
          </w:p>
          <w:p w14:paraId="258BDD87" w14:textId="77777777" w:rsidR="00002995" w:rsidRPr="008E0178" w:rsidRDefault="00002995" w:rsidP="00002995">
            <w:pPr>
              <w:tabs>
                <w:tab w:val="left" w:pos="1299"/>
              </w:tabs>
              <w:spacing w:line="240" w:lineRule="auto"/>
              <w:rPr>
                <w:rFonts w:cs="Arial"/>
                <w:sz w:val="16"/>
                <w:szCs w:val="16"/>
              </w:rPr>
            </w:pPr>
          </w:p>
          <w:p w14:paraId="01BE4037" w14:textId="77777777" w:rsidR="006F787C" w:rsidRPr="008E0178" w:rsidRDefault="006F787C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14:paraId="7AB22BFC" w14:textId="77777777" w:rsidR="006F787C" w:rsidRPr="008E0178" w:rsidRDefault="006F787C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//IMKAD_AangebodenStuk/heeftVerklaarder/gemeente</w:t>
            </w:r>
          </w:p>
          <w:p w14:paraId="204E509F" w14:textId="77777777" w:rsidR="00291672" w:rsidRPr="008E0178" w:rsidRDefault="00291672" w:rsidP="008E0178">
            <w:pPr>
              <w:spacing w:line="240" w:lineRule="auto"/>
              <w:rPr>
                <w:sz w:val="16"/>
                <w:szCs w:val="16"/>
              </w:rPr>
            </w:pPr>
          </w:p>
          <w:p w14:paraId="7777A7B8" w14:textId="77777777" w:rsidR="00291672" w:rsidRPr="008E0178" w:rsidRDefault="00291672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14:paraId="446A3461" w14:textId="77777777" w:rsidR="00291672" w:rsidRPr="008E0178" w:rsidRDefault="00291672" w:rsidP="008E0178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//IMKAD_AangebodenStuk/heeftVerklaarder/standplaats</w:t>
            </w:r>
          </w:p>
          <w:p w14:paraId="396854DD" w14:textId="77777777" w:rsidR="00291672" w:rsidRPr="008E0178" w:rsidRDefault="00291672" w:rsidP="008E0178">
            <w:pPr>
              <w:spacing w:line="240" w:lineRule="auto"/>
              <w:rPr>
                <w:u w:val="single"/>
              </w:rPr>
            </w:pPr>
          </w:p>
          <w:p w14:paraId="728C8424" w14:textId="77777777" w:rsidR="00291672" w:rsidRDefault="00291672" w:rsidP="00291672">
            <w:r w:rsidRPr="008E0178">
              <w:rPr>
                <w:u w:val="single"/>
              </w:rPr>
              <w:t>Mapping</w:t>
            </w:r>
            <w:r w:rsidR="00844FB0" w:rsidRPr="008E0178">
              <w:rPr>
                <w:u w:val="single"/>
              </w:rPr>
              <w:t xml:space="preserve"> woonplaatstekst</w:t>
            </w:r>
            <w:r>
              <w:t>:</w:t>
            </w:r>
          </w:p>
          <w:p w14:paraId="13B63B76" w14:textId="77777777" w:rsidR="00291672" w:rsidRPr="008E0178" w:rsidRDefault="00291672" w:rsidP="008E0178">
            <w:pPr>
              <w:spacing w:line="240" w:lineRule="auto"/>
              <w:rPr>
                <w:sz w:val="16"/>
              </w:rPr>
            </w:pPr>
            <w:r w:rsidRPr="008E0178">
              <w:rPr>
                <w:sz w:val="16"/>
              </w:rPr>
              <w:t>//IMKAD_AangebodenStuk/heeftVerklaarder/tekstkeuze/</w:t>
            </w:r>
          </w:p>
          <w:p w14:paraId="5113E460" w14:textId="77777777" w:rsidR="00291672" w:rsidRPr="008E0178" w:rsidRDefault="00291672" w:rsidP="008E0178">
            <w:pPr>
              <w:spacing w:line="240" w:lineRule="auto"/>
              <w:ind w:left="227"/>
              <w:rPr>
                <w:sz w:val="16"/>
              </w:rPr>
            </w:pPr>
            <w:r w:rsidRPr="008E0178">
              <w:rPr>
                <w:sz w:val="16"/>
              </w:rPr>
              <w:t>./tagNaam(‘k_VerklaarderPlaatsaanduiding’)</w:t>
            </w:r>
          </w:p>
          <w:p w14:paraId="032D0DCC" w14:textId="77777777" w:rsidR="00291672" w:rsidRPr="008E0178" w:rsidRDefault="00291672" w:rsidP="008E0178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  <w:tr w:rsidR="008115E0" w:rsidRPr="00645D15" w14:paraId="77D7FC10" w14:textId="77777777" w:rsidTr="008E0178">
        <w:tblPrEx>
          <w:tblLook w:val="01E0" w:firstRow="1" w:lastRow="1" w:firstColumn="1" w:lastColumn="1" w:noHBand="0" w:noVBand="0"/>
        </w:tblPrEx>
        <w:tc>
          <w:tcPr>
            <w:tcW w:w="2605" w:type="pct"/>
            <w:gridSpan w:val="2"/>
            <w:shd w:val="clear" w:color="auto" w:fill="auto"/>
          </w:tcPr>
          <w:p w14:paraId="585CA5D3" w14:textId="77777777" w:rsidR="008115E0" w:rsidRPr="008E0178" w:rsidRDefault="008115E0" w:rsidP="00523AD4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lastRenderedPageBreak/>
              <w:t>KEUZEBLOKVARIANT WAARNEMING</w:t>
            </w:r>
          </w:p>
        </w:tc>
        <w:tc>
          <w:tcPr>
            <w:tcW w:w="2395" w:type="pct"/>
            <w:shd w:val="clear" w:color="auto" w:fill="auto"/>
          </w:tcPr>
          <w:p w14:paraId="75526657" w14:textId="77777777" w:rsidR="00844FB0" w:rsidRPr="008E0178" w:rsidRDefault="00844FB0" w:rsidP="00844FB0">
            <w:pPr>
              <w:rPr>
                <w:szCs w:val="18"/>
              </w:rPr>
            </w:pPr>
            <w:r>
              <w:t>Verplichte gebruikerskeuze tussen de plaatsaanduiding van de verklaarder en keuzeblokvariant waarneming.</w:t>
            </w:r>
          </w:p>
          <w:p w14:paraId="752D1DE0" w14:textId="77777777" w:rsidR="00844FB0" w:rsidRPr="008E0178" w:rsidRDefault="00844FB0" w:rsidP="00523AD4">
            <w:pPr>
              <w:rPr>
                <w:szCs w:val="18"/>
              </w:rPr>
            </w:pPr>
          </w:p>
          <w:p w14:paraId="5EE00765" w14:textId="77777777" w:rsidR="008115E0" w:rsidRPr="008E0178" w:rsidRDefault="00844FB0" w:rsidP="00523AD4">
            <w:pPr>
              <w:rPr>
                <w:szCs w:val="18"/>
              </w:rPr>
            </w:pPr>
            <w:r w:rsidRPr="008E0178">
              <w:rPr>
                <w:szCs w:val="18"/>
              </w:rPr>
              <w:t>D</w:t>
            </w:r>
            <w:r w:rsidR="008115E0" w:rsidRPr="008E0178">
              <w:rPr>
                <w:szCs w:val="18"/>
              </w:rPr>
              <w:t>e te tonen tekst (en mapping) is opgenomen in de volgende paragrafen:</w:t>
            </w:r>
          </w:p>
          <w:p w14:paraId="5388929E" w14:textId="77777777" w:rsidR="008115E0" w:rsidRPr="008E0178" w:rsidRDefault="008115E0" w:rsidP="008E0178">
            <w:pPr>
              <w:numPr>
                <w:ilvl w:val="0"/>
                <w:numId w:val="25"/>
              </w:numPr>
              <w:rPr>
                <w:szCs w:val="18"/>
              </w:rPr>
            </w:pPr>
            <w:r w:rsidRPr="008E0178">
              <w:rPr>
                <w:szCs w:val="18"/>
              </w:rPr>
              <w:t>waarneming, zie par.</w:t>
            </w:r>
            <w:r w:rsidR="002D3A04">
              <w:rPr>
                <w:szCs w:val="18"/>
              </w:rPr>
              <w:t xml:space="preserve"> 1.4.1</w:t>
            </w:r>
            <w:r w:rsidRPr="008E0178">
              <w:rPr>
                <w:szCs w:val="18"/>
              </w:rPr>
              <w:t>,</w:t>
            </w:r>
          </w:p>
          <w:p w14:paraId="396DAAF0" w14:textId="77777777" w:rsidR="008115E0" w:rsidRPr="008E0178" w:rsidRDefault="008115E0" w:rsidP="008E0178">
            <w:pPr>
              <w:numPr>
                <w:ilvl w:val="0"/>
                <w:numId w:val="25"/>
              </w:numPr>
              <w:rPr>
                <w:szCs w:val="18"/>
              </w:rPr>
            </w:pPr>
            <w:r w:rsidRPr="008E0178">
              <w:rPr>
                <w:szCs w:val="18"/>
              </w:rPr>
              <w:t>vacant kantoor/protocol, zie par.</w:t>
            </w:r>
            <w:r w:rsidR="002D3A04">
              <w:rPr>
                <w:szCs w:val="18"/>
              </w:rPr>
              <w:t>1.4.2</w:t>
            </w:r>
          </w:p>
          <w:p w14:paraId="3F439679" w14:textId="77777777" w:rsidR="008115E0" w:rsidRPr="008E0178" w:rsidRDefault="008115E0" w:rsidP="008E0178">
            <w:pPr>
              <w:numPr>
                <w:ilvl w:val="0"/>
                <w:numId w:val="25"/>
              </w:numPr>
              <w:rPr>
                <w:szCs w:val="18"/>
              </w:rPr>
            </w:pPr>
            <w:r w:rsidRPr="008E0178">
              <w:rPr>
                <w:szCs w:val="18"/>
              </w:rPr>
              <w:t>verlof, zie par.</w:t>
            </w:r>
            <w:r w:rsidR="002D3A04">
              <w:rPr>
                <w:szCs w:val="18"/>
              </w:rPr>
              <w:t xml:space="preserve"> 1.4.3</w:t>
            </w:r>
            <w:r w:rsidRPr="008E0178">
              <w:rPr>
                <w:szCs w:val="18"/>
              </w:rPr>
              <w:t>,</w:t>
            </w:r>
          </w:p>
          <w:p w14:paraId="1EF07F45" w14:textId="77777777" w:rsidR="008115E0" w:rsidRPr="008E0178" w:rsidRDefault="008115E0" w:rsidP="008E0178">
            <w:pPr>
              <w:numPr>
                <w:ilvl w:val="0"/>
                <w:numId w:val="25"/>
              </w:numPr>
              <w:rPr>
                <w:szCs w:val="18"/>
              </w:rPr>
            </w:pPr>
            <w:r w:rsidRPr="008E0178">
              <w:rPr>
                <w:szCs w:val="18"/>
              </w:rPr>
              <w:t>toegevoegd notaris, zie par.</w:t>
            </w:r>
            <w:r w:rsidR="002D3A04">
              <w:rPr>
                <w:szCs w:val="18"/>
              </w:rPr>
              <w:t xml:space="preserve"> 1.4.4</w:t>
            </w:r>
            <w:r w:rsidRPr="008E0178">
              <w:rPr>
                <w:szCs w:val="18"/>
              </w:rPr>
              <w:t>.</w:t>
            </w:r>
          </w:p>
          <w:p w14:paraId="0B4F2F58" w14:textId="77777777" w:rsidR="008115E0" w:rsidRPr="008E0178" w:rsidRDefault="008115E0" w:rsidP="008E0178">
            <w:pPr>
              <w:spacing w:line="240" w:lineRule="auto"/>
              <w:ind w:left="227"/>
              <w:rPr>
                <w:szCs w:val="18"/>
              </w:rPr>
            </w:pPr>
          </w:p>
        </w:tc>
      </w:tr>
      <w:tr w:rsidR="006F787C" w:rsidRPr="009E1DD3" w14:paraId="69A69010" w14:textId="77777777" w:rsidTr="008E0178">
        <w:tc>
          <w:tcPr>
            <w:tcW w:w="2602" w:type="pct"/>
            <w:shd w:val="clear" w:color="auto" w:fill="auto"/>
          </w:tcPr>
          <w:p w14:paraId="33EDDB63" w14:textId="77777777" w:rsidR="006F787C" w:rsidRPr="008E0178" w:rsidRDefault="006F787C" w:rsidP="008E0178">
            <w:pPr>
              <w:spacing w:line="360" w:lineRule="auto"/>
              <w:rPr>
                <w:color w:val="FF0000"/>
              </w:rPr>
            </w:pPr>
            <w:r w:rsidRPr="008E0178">
              <w:rPr>
                <w:color w:val="FF0000"/>
              </w:rPr>
              <w:t>, verklaart</w:t>
            </w:r>
            <w:r w:rsidRPr="008E0178">
              <w:rPr>
                <w:color w:val="800080"/>
              </w:rPr>
              <w:t>:</w:t>
            </w:r>
          </w:p>
          <w:p w14:paraId="47063C42" w14:textId="77777777" w:rsidR="006F787C" w:rsidRPr="008E0178" w:rsidRDefault="006F787C" w:rsidP="008E0178">
            <w:pPr>
              <w:widowControl w:val="0"/>
              <w:tabs>
                <w:tab w:val="left" w:pos="-1440"/>
                <w:tab w:val="left" w:pos="-720"/>
              </w:tabs>
              <w:suppressAutoHyphens/>
              <w:spacing w:line="360" w:lineRule="auto"/>
              <w:rPr>
                <w:rFonts w:ascii="Times New Roman" w:hAnsi="Times New Roman"/>
                <w:color w:val="FF0000"/>
              </w:rPr>
            </w:pPr>
            <w:r w:rsidRPr="008E0178">
              <w:rPr>
                <w:rFonts w:cs="Arial"/>
                <w:color w:val="800080"/>
              </w:rPr>
              <w:t>-</w:t>
            </w:r>
            <w:r w:rsidRPr="008E0178">
              <w:rPr>
                <w:rFonts w:cs="Arial"/>
                <w:color w:val="FF0000"/>
              </w:rPr>
              <w:t xml:space="preserve">  dat dit afschrift </w:t>
            </w:r>
            <w:r w:rsidRPr="008E0178">
              <w:rPr>
                <w:color w:val="800080"/>
              </w:rPr>
              <w:t xml:space="preserve">samen met de tekening die in bewaring is genomen met depotnummer </w:t>
            </w:r>
            <w:r w:rsidRPr="008E0178">
              <w:rPr>
                <w:lang w:val="en-US"/>
              </w:rPr>
              <w:fldChar w:fldCharType="begin"/>
            </w:r>
            <w:r w:rsidRPr="00B044B0">
              <w:instrText xml:space="preserve">MacroButton Nomacro </w:instrText>
            </w:r>
            <w:r w:rsidRPr="008E0178">
              <w:instrText>§</w:instrText>
            </w:r>
            <w:r w:rsidRPr="008E0178">
              <w:rPr>
                <w:lang w:val="en-US"/>
              </w:rPr>
              <w:fldChar w:fldCharType="end"/>
            </w:r>
            <w:r w:rsidRPr="006D5C3D">
              <w:t>depotnummer</w:t>
            </w:r>
            <w:r w:rsidRPr="008E0178">
              <w:rPr>
                <w:lang w:val="en-US"/>
              </w:rPr>
              <w:fldChar w:fldCharType="begin"/>
            </w:r>
            <w:r w:rsidRPr="00B044B0">
              <w:instrText xml:space="preserve">MacroButton Nomacro </w:instrText>
            </w:r>
            <w:r w:rsidRPr="008E0178">
              <w:instrText>§</w:instrText>
            </w:r>
            <w:r w:rsidRPr="008E0178">
              <w:rPr>
                <w:lang w:val="en-US"/>
              </w:rPr>
              <w:fldChar w:fldCharType="end"/>
            </w:r>
            <w:r w:rsidRPr="008E0178">
              <w:rPr>
                <w:color w:val="FF0000"/>
              </w:rPr>
              <w:t xml:space="preserve"> inhoudelijk </w:t>
            </w:r>
            <w:r w:rsidRPr="008E0178">
              <w:rPr>
                <w:rFonts w:cs="Arial"/>
                <w:color w:val="FF0000"/>
              </w:rPr>
              <w:t xml:space="preserve">een volledig en juiste weergave is van de inhoud van </w:t>
            </w:r>
            <w:r w:rsidRPr="008E0178">
              <w:rPr>
                <w:color w:val="3366FF"/>
              </w:rPr>
              <w:t>het/de</w:t>
            </w:r>
            <w:r w:rsidRPr="008E0178">
              <w:rPr>
                <w:color w:val="FF0000"/>
              </w:rPr>
              <w:t xml:space="preserve"> </w:t>
            </w:r>
            <w:r w:rsidRPr="008E0178">
              <w:rPr>
                <w:color w:val="800080"/>
              </w:rPr>
              <w:t>desbetreffende gedeelte</w:t>
            </w:r>
            <w:r w:rsidRPr="008E0178">
              <w:rPr>
                <w:color w:val="3366FF"/>
              </w:rPr>
              <w:t>n</w:t>
            </w:r>
            <w:r w:rsidRPr="008E0178">
              <w:rPr>
                <w:color w:val="800080"/>
              </w:rPr>
              <w:t xml:space="preserve"> van </w:t>
            </w:r>
            <w:r w:rsidRPr="008E0178">
              <w:rPr>
                <w:color w:val="FF0000"/>
              </w:rPr>
              <w:t>het</w:t>
            </w:r>
            <w:r w:rsidRPr="008E0178">
              <w:rPr>
                <w:rFonts w:cs="Arial"/>
                <w:color w:val="FF0000"/>
              </w:rPr>
              <w:t xml:space="preserve"> stuk waarvan het een </w:t>
            </w:r>
            <w:r w:rsidRPr="008E0178">
              <w:rPr>
                <w:color w:val="339966"/>
              </w:rPr>
              <w:t>afschrift/uittreksel</w:t>
            </w:r>
            <w:r w:rsidRPr="008E0178">
              <w:rPr>
                <w:rFonts w:cs="Arial"/>
                <w:color w:val="FF0000"/>
              </w:rPr>
              <w:t xml:space="preserve"> is</w:t>
            </w:r>
            <w:r w:rsidRPr="008E0178">
              <w:rPr>
                <w:rFonts w:cs="Arial"/>
                <w:color w:val="800080"/>
              </w:rPr>
              <w:t>;</w:t>
            </w:r>
          </w:p>
        </w:tc>
        <w:tc>
          <w:tcPr>
            <w:tcW w:w="2398" w:type="pct"/>
            <w:gridSpan w:val="2"/>
            <w:shd w:val="clear" w:color="auto" w:fill="auto"/>
          </w:tcPr>
          <w:p w14:paraId="55427AE7" w14:textId="77777777" w:rsidR="006F787C" w:rsidRPr="008E0178" w:rsidRDefault="006F787C" w:rsidP="00CA792C">
            <w:pPr>
              <w:rPr>
                <w:szCs w:val="18"/>
              </w:rPr>
            </w:pPr>
            <w:r w:rsidRPr="008E0178">
              <w:rPr>
                <w:szCs w:val="18"/>
              </w:rPr>
              <w:t>Combinatie van vaste tekst en gebruikerskeuzes. De tekst met betrekking tot de tekening is optioneel en wordt alleen getoond als het depotnummer is ingevuld.</w:t>
            </w:r>
          </w:p>
          <w:p w14:paraId="7271E255" w14:textId="77777777" w:rsidR="006F787C" w:rsidRPr="008E0178" w:rsidRDefault="006F787C" w:rsidP="00CA792C">
            <w:pPr>
              <w:rPr>
                <w:szCs w:val="18"/>
              </w:rPr>
            </w:pPr>
          </w:p>
          <w:p w14:paraId="1604BEBB" w14:textId="77777777" w:rsidR="006F787C" w:rsidRPr="008E0178" w:rsidRDefault="006F787C" w:rsidP="00CA792C">
            <w:pPr>
              <w:rPr>
                <w:szCs w:val="18"/>
              </w:rPr>
            </w:pPr>
            <w:r w:rsidRPr="008E0178">
              <w:rPr>
                <w:szCs w:val="18"/>
              </w:rPr>
              <w:t>Indien er geen tijdstip ondertekening aanwezig is en het volgende tekstfragment niet getoond wordt, dan wordt:</w:t>
            </w:r>
          </w:p>
          <w:p w14:paraId="4F15DC7B" w14:textId="77777777" w:rsidR="006F787C" w:rsidRPr="008E0178" w:rsidRDefault="006F787C" w:rsidP="008E0178">
            <w:pPr>
              <w:numPr>
                <w:ilvl w:val="0"/>
                <w:numId w:val="16"/>
              </w:numPr>
              <w:rPr>
                <w:szCs w:val="18"/>
              </w:rPr>
            </w:pPr>
            <w:r w:rsidRPr="008E0178">
              <w:rPr>
                <w:szCs w:val="18"/>
              </w:rPr>
              <w:t>de dubbele punt na ‘verklaart’ en het opsommingsteken niet getoond; de tekst loopt dan gewoon door: ‘… , verklaart dat …’.</w:t>
            </w:r>
          </w:p>
          <w:p w14:paraId="14B83EA4" w14:textId="77777777" w:rsidR="006F787C" w:rsidRPr="008E0178" w:rsidRDefault="006F787C" w:rsidP="008E0178">
            <w:pPr>
              <w:numPr>
                <w:ilvl w:val="0"/>
                <w:numId w:val="16"/>
              </w:numPr>
              <w:rPr>
                <w:szCs w:val="18"/>
              </w:rPr>
            </w:pPr>
            <w:r w:rsidRPr="008E0178">
              <w:rPr>
                <w:szCs w:val="18"/>
              </w:rPr>
              <w:t>de afsluitende puntkomma niet getoond.</w:t>
            </w:r>
          </w:p>
          <w:p w14:paraId="7B47D8E4" w14:textId="77777777" w:rsidR="006F787C" w:rsidRDefault="006F787C" w:rsidP="00D71329"/>
          <w:p w14:paraId="0E588F54" w14:textId="77777777" w:rsidR="006F787C" w:rsidRPr="008E0178" w:rsidRDefault="006F787C" w:rsidP="00CA792C">
            <w:pPr>
              <w:rPr>
                <w:szCs w:val="18"/>
              </w:rPr>
            </w:pPr>
            <w:r w:rsidRPr="008E0178">
              <w:rPr>
                <w:szCs w:val="18"/>
              </w:rPr>
              <w:t>Het tonen van ‘</w:t>
            </w:r>
            <w:r w:rsidRPr="008E0178">
              <w:rPr>
                <w:color w:val="3366FF"/>
                <w:szCs w:val="18"/>
              </w:rPr>
              <w:t>het/de</w:t>
            </w:r>
            <w:r w:rsidRPr="008E0178">
              <w:rPr>
                <w:szCs w:val="18"/>
              </w:rPr>
              <w:t xml:space="preserve"> </w:t>
            </w:r>
            <w:r w:rsidR="008A65F6" w:rsidRPr="001243F6">
              <w:rPr>
                <w:color w:val="800080"/>
                <w:szCs w:val="18"/>
              </w:rPr>
              <w:t>des</w:t>
            </w:r>
            <w:r w:rsidRPr="008E0178">
              <w:rPr>
                <w:color w:val="800080"/>
                <w:szCs w:val="18"/>
              </w:rPr>
              <w:t>betreffende gedeelte</w:t>
            </w:r>
            <w:r w:rsidRPr="008E0178">
              <w:rPr>
                <w:color w:val="3366FF"/>
                <w:szCs w:val="18"/>
              </w:rPr>
              <w:t>n</w:t>
            </w:r>
            <w:r w:rsidRPr="008E0178">
              <w:rPr>
                <w:szCs w:val="18"/>
              </w:rPr>
              <w:t xml:space="preserve"> </w:t>
            </w:r>
            <w:r w:rsidRPr="008E0178">
              <w:rPr>
                <w:color w:val="800080"/>
                <w:szCs w:val="18"/>
              </w:rPr>
              <w:t>van</w:t>
            </w:r>
            <w:r w:rsidRPr="008E0178">
              <w:rPr>
                <w:szCs w:val="18"/>
              </w:rPr>
              <w:t xml:space="preserve">’ is een gebruikerskeuze </w:t>
            </w:r>
            <w:r w:rsidR="00EF1A7E" w:rsidRPr="008E0178">
              <w:rPr>
                <w:szCs w:val="18"/>
              </w:rPr>
              <w:t xml:space="preserve">alleen </w:t>
            </w:r>
            <w:r w:rsidRPr="008E0178">
              <w:rPr>
                <w:szCs w:val="18"/>
              </w:rPr>
              <w:t xml:space="preserve">bedoeld voor </w:t>
            </w:r>
            <w:r w:rsidR="00EF1A7E" w:rsidRPr="008E0178">
              <w:rPr>
                <w:szCs w:val="18"/>
              </w:rPr>
              <w:t xml:space="preserve">gebruik in </w:t>
            </w:r>
            <w:r w:rsidRPr="008E0178">
              <w:rPr>
                <w:szCs w:val="18"/>
              </w:rPr>
              <w:t>de akte van verdeling:</w:t>
            </w:r>
          </w:p>
          <w:p w14:paraId="767F3D96" w14:textId="77777777" w:rsidR="006F787C" w:rsidRPr="008E0178" w:rsidRDefault="006F787C" w:rsidP="008E0178">
            <w:pPr>
              <w:numPr>
                <w:ilvl w:val="0"/>
                <w:numId w:val="16"/>
              </w:numPr>
              <w:rPr>
                <w:szCs w:val="18"/>
              </w:rPr>
            </w:pPr>
            <w:r w:rsidRPr="008E0178">
              <w:rPr>
                <w:szCs w:val="18"/>
              </w:rPr>
              <w:lastRenderedPageBreak/>
              <w:t>‘</w:t>
            </w:r>
            <w:r w:rsidRPr="008E0178">
              <w:rPr>
                <w:color w:val="3366FF"/>
              </w:rPr>
              <w:t>het</w:t>
            </w:r>
            <w:r w:rsidRPr="008E0178">
              <w:rPr>
                <w:color w:val="FF0000"/>
              </w:rPr>
              <w:t xml:space="preserve"> </w:t>
            </w:r>
            <w:r w:rsidRPr="008E0178">
              <w:rPr>
                <w:color w:val="800080"/>
              </w:rPr>
              <w:t>desbetreffende gedeelte van</w:t>
            </w:r>
            <w:r w:rsidRPr="008E0178">
              <w:rPr>
                <w:szCs w:val="18"/>
              </w:rPr>
              <w:t>’</w:t>
            </w:r>
          </w:p>
          <w:p w14:paraId="0A6AACEA" w14:textId="77777777" w:rsidR="006F787C" w:rsidRPr="008E0178" w:rsidRDefault="006F787C" w:rsidP="008E0178">
            <w:pPr>
              <w:numPr>
                <w:ilvl w:val="0"/>
                <w:numId w:val="16"/>
              </w:numPr>
              <w:rPr>
                <w:szCs w:val="18"/>
              </w:rPr>
            </w:pPr>
            <w:r w:rsidRPr="008E0178">
              <w:rPr>
                <w:szCs w:val="18"/>
              </w:rPr>
              <w:t>‘</w:t>
            </w:r>
            <w:r w:rsidRPr="008E0178">
              <w:rPr>
                <w:color w:val="3366FF"/>
              </w:rPr>
              <w:t>de</w:t>
            </w:r>
            <w:r w:rsidRPr="008E0178">
              <w:rPr>
                <w:color w:val="FF0000"/>
              </w:rPr>
              <w:t xml:space="preserve"> </w:t>
            </w:r>
            <w:r w:rsidRPr="008E0178">
              <w:rPr>
                <w:color w:val="800080"/>
              </w:rPr>
              <w:t>desbetreffende gedeelte</w:t>
            </w:r>
            <w:r w:rsidRPr="008E0178">
              <w:rPr>
                <w:color w:val="3366FF"/>
              </w:rPr>
              <w:t>n</w:t>
            </w:r>
            <w:r w:rsidRPr="008E0178">
              <w:rPr>
                <w:color w:val="800080"/>
              </w:rPr>
              <w:t xml:space="preserve"> van</w:t>
            </w:r>
            <w:r w:rsidRPr="008E0178">
              <w:rPr>
                <w:szCs w:val="18"/>
              </w:rPr>
              <w:t>’</w:t>
            </w:r>
          </w:p>
          <w:p w14:paraId="39784594" w14:textId="77777777" w:rsidR="006F787C" w:rsidRPr="008E0178" w:rsidRDefault="006F787C" w:rsidP="00CA792C">
            <w:pPr>
              <w:rPr>
                <w:szCs w:val="18"/>
              </w:rPr>
            </w:pPr>
          </w:p>
          <w:p w14:paraId="56121DEC" w14:textId="77777777" w:rsidR="006F787C" w:rsidRPr="008E0178" w:rsidRDefault="006F787C" w:rsidP="00CA792C">
            <w:pPr>
              <w:rPr>
                <w:szCs w:val="18"/>
              </w:rPr>
            </w:pPr>
            <w:r w:rsidRPr="008E0178">
              <w:rPr>
                <w:szCs w:val="18"/>
              </w:rPr>
              <w:t>Ook het het tonen van ‘</w:t>
            </w:r>
            <w:r w:rsidRPr="008E0178">
              <w:rPr>
                <w:color w:val="339966"/>
                <w:szCs w:val="18"/>
              </w:rPr>
              <w:t>uittreksel</w:t>
            </w:r>
            <w:r w:rsidRPr="008E0178">
              <w:rPr>
                <w:szCs w:val="18"/>
              </w:rPr>
              <w:t>’ of ‘</w:t>
            </w:r>
            <w:r w:rsidRPr="008E0178">
              <w:rPr>
                <w:color w:val="339966"/>
                <w:szCs w:val="18"/>
              </w:rPr>
              <w:t>afschrift</w:t>
            </w:r>
            <w:r w:rsidRPr="008E0178">
              <w:rPr>
                <w:szCs w:val="18"/>
              </w:rPr>
              <w:t xml:space="preserve">‘ is een gebruikerskeuze waarbij ‘uittreksel’ </w:t>
            </w:r>
            <w:r w:rsidR="00EF1A7E" w:rsidRPr="008E0178">
              <w:rPr>
                <w:szCs w:val="18"/>
              </w:rPr>
              <w:t xml:space="preserve">alleen </w:t>
            </w:r>
            <w:r w:rsidRPr="008E0178">
              <w:rPr>
                <w:szCs w:val="18"/>
              </w:rPr>
              <w:t>bedoeld is om te tonen i.c.m. de tekst ‘</w:t>
            </w:r>
            <w:r w:rsidRPr="008E0178">
              <w:rPr>
                <w:color w:val="3366FF"/>
                <w:szCs w:val="18"/>
              </w:rPr>
              <w:t>het/de</w:t>
            </w:r>
            <w:r w:rsidRPr="008E0178">
              <w:rPr>
                <w:szCs w:val="18"/>
              </w:rPr>
              <w:t xml:space="preserve"> </w:t>
            </w:r>
            <w:r w:rsidR="008A65F6" w:rsidRPr="001243F6">
              <w:rPr>
                <w:color w:val="800080"/>
                <w:szCs w:val="18"/>
              </w:rPr>
              <w:t>des</w:t>
            </w:r>
            <w:r w:rsidRPr="008E0178">
              <w:rPr>
                <w:color w:val="800080"/>
                <w:szCs w:val="18"/>
              </w:rPr>
              <w:t>betreffende gedeelte</w:t>
            </w:r>
            <w:r w:rsidRPr="008E0178">
              <w:rPr>
                <w:color w:val="3366FF"/>
                <w:szCs w:val="18"/>
              </w:rPr>
              <w:t>n</w:t>
            </w:r>
            <w:r w:rsidRPr="008E0178">
              <w:rPr>
                <w:szCs w:val="18"/>
              </w:rPr>
              <w:t xml:space="preserve"> </w:t>
            </w:r>
            <w:r w:rsidRPr="008E0178">
              <w:rPr>
                <w:color w:val="800080"/>
                <w:szCs w:val="18"/>
              </w:rPr>
              <w:t>van</w:t>
            </w:r>
            <w:r w:rsidRPr="008E0178">
              <w:rPr>
                <w:szCs w:val="18"/>
              </w:rPr>
              <w:t>’.</w:t>
            </w:r>
          </w:p>
          <w:p w14:paraId="1012DACD" w14:textId="77777777" w:rsidR="006F787C" w:rsidRPr="008E0178" w:rsidRDefault="006F787C" w:rsidP="00CA792C">
            <w:pPr>
              <w:rPr>
                <w:szCs w:val="18"/>
              </w:rPr>
            </w:pPr>
          </w:p>
          <w:p w14:paraId="3E60ABD0" w14:textId="77777777" w:rsidR="006F787C" w:rsidRPr="008E0178" w:rsidRDefault="006F787C" w:rsidP="00CA792C">
            <w:pPr>
              <w:rPr>
                <w:u w:val="single"/>
              </w:rPr>
            </w:pPr>
            <w:r w:rsidRPr="008E0178">
              <w:rPr>
                <w:u w:val="single"/>
              </w:rPr>
              <w:t>Mapping depotnummer:</w:t>
            </w:r>
          </w:p>
          <w:p w14:paraId="1DAC0D07" w14:textId="27B00798"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</w:t>
            </w:r>
            <w:r w:rsidR="00A25BF5">
              <w:rPr>
                <w:sz w:val="16"/>
                <w:szCs w:val="16"/>
              </w:rPr>
              <w:t>d</w:t>
            </w:r>
            <w:r w:rsidRPr="008E0178">
              <w:rPr>
                <w:sz w:val="16"/>
                <w:szCs w:val="16"/>
              </w:rPr>
              <w:t>epotnummerTekening</w:t>
            </w:r>
          </w:p>
          <w:p w14:paraId="6C7C7D70" w14:textId="77777777"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</w:p>
          <w:p w14:paraId="7EE51EDB" w14:textId="77777777"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  <w:r w:rsidRPr="008E0178">
              <w:rPr>
                <w:u w:val="single"/>
              </w:rPr>
              <w:t>Mapping destbetreffende gedeelte:</w:t>
            </w:r>
          </w:p>
          <w:p w14:paraId="36DDAA6D" w14:textId="272021DF"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</w:t>
            </w:r>
            <w:r w:rsidR="00A25BF5">
              <w:rPr>
                <w:sz w:val="16"/>
                <w:szCs w:val="16"/>
              </w:rPr>
              <w:t>tekstkeuze</w:t>
            </w:r>
            <w:r w:rsidRPr="008E0178">
              <w:rPr>
                <w:sz w:val="16"/>
                <w:szCs w:val="16"/>
              </w:rPr>
              <w:t>/</w:t>
            </w:r>
          </w:p>
          <w:p w14:paraId="70DFDC9B" w14:textId="77777777"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r w:rsidRPr="008E0178">
              <w:rPr>
                <w:sz w:val="16"/>
              </w:rPr>
              <w:t>tagNaam</w:t>
            </w:r>
            <w:r w:rsidRPr="008E0178">
              <w:rPr>
                <w:sz w:val="16"/>
                <w:szCs w:val="16"/>
              </w:rPr>
              <w:t>(‘k_MeervoudStuk’)</w:t>
            </w:r>
          </w:p>
          <w:p w14:paraId="571F0B50" w14:textId="77777777"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./tekst(‘het </w:t>
            </w:r>
            <w:r w:rsidRPr="008E0178">
              <w:rPr>
                <w:sz w:val="16"/>
              </w:rPr>
              <w:t>desbetreffende</w:t>
            </w:r>
            <w:r w:rsidRPr="008E0178">
              <w:rPr>
                <w:sz w:val="16"/>
                <w:szCs w:val="16"/>
              </w:rPr>
              <w:t xml:space="preserve"> gedeelte van’ of ‘de </w:t>
            </w:r>
            <w:r w:rsidR="008A65F6" w:rsidRPr="008E0178">
              <w:rPr>
                <w:sz w:val="16"/>
                <w:szCs w:val="16"/>
              </w:rPr>
              <w:t>des</w:t>
            </w:r>
            <w:r w:rsidRPr="008E0178">
              <w:rPr>
                <w:sz w:val="16"/>
                <w:szCs w:val="16"/>
              </w:rPr>
              <w:t>betreffende gedeelten van’)</w:t>
            </w:r>
          </w:p>
          <w:p w14:paraId="5D01D035" w14:textId="77777777"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FF0000"/>
              </w:rPr>
            </w:pPr>
          </w:p>
          <w:p w14:paraId="299D5A6C" w14:textId="77777777"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FF0000"/>
              </w:rPr>
            </w:pPr>
            <w:r w:rsidRPr="008E0178">
              <w:rPr>
                <w:u w:val="single"/>
              </w:rPr>
              <w:t>Mapping afschrift/uittreksel:</w:t>
            </w:r>
          </w:p>
          <w:p w14:paraId="14A29A8F" w14:textId="16C01EB6"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</w:t>
            </w:r>
            <w:r w:rsidR="00A25BF5">
              <w:rPr>
                <w:sz w:val="16"/>
                <w:szCs w:val="16"/>
              </w:rPr>
              <w:t>tekstkeuze</w:t>
            </w:r>
            <w:r w:rsidRPr="008E0178">
              <w:rPr>
                <w:sz w:val="16"/>
                <w:szCs w:val="16"/>
              </w:rPr>
              <w:t>/</w:t>
            </w:r>
          </w:p>
          <w:p w14:paraId="3D1011B4" w14:textId="77777777"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./tagNaam(‘k_SoortDocument’)</w:t>
            </w:r>
          </w:p>
          <w:p w14:paraId="2C83F13F" w14:textId="77777777"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./tekst(‘afschrift’ of ‘uittreksel’)</w:t>
            </w:r>
          </w:p>
          <w:p w14:paraId="5CCAC2F8" w14:textId="77777777"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FF0000"/>
              </w:rPr>
            </w:pPr>
          </w:p>
        </w:tc>
      </w:tr>
      <w:tr w:rsidR="006F787C" w:rsidRPr="009E1DD3" w14:paraId="2C235D7B" w14:textId="77777777" w:rsidTr="008E0178">
        <w:tc>
          <w:tcPr>
            <w:tcW w:w="2602" w:type="pct"/>
            <w:shd w:val="clear" w:color="auto" w:fill="auto"/>
          </w:tcPr>
          <w:p w14:paraId="35F1AC33" w14:textId="77777777" w:rsidR="006F787C" w:rsidRPr="008E0178" w:rsidRDefault="006F787C" w:rsidP="008E0178">
            <w:pPr>
              <w:spacing w:line="360" w:lineRule="auto"/>
              <w:rPr>
                <w:color w:val="FF0000"/>
              </w:rPr>
            </w:pPr>
            <w:r w:rsidRPr="008E0178">
              <w:rPr>
                <w:rFonts w:cs="Arial"/>
                <w:color w:val="800080"/>
              </w:rPr>
              <w:lastRenderedPageBreak/>
              <w:t xml:space="preserve">-  dat het stuk waarvan dit stuk een </w:t>
            </w:r>
            <w:r w:rsidRPr="008E0178">
              <w:rPr>
                <w:color w:val="3366FF"/>
              </w:rPr>
              <w:t>afschrift /uittreksel</w:t>
            </w:r>
            <w:r w:rsidRPr="008E0178">
              <w:rPr>
                <w:rFonts w:cs="Arial"/>
                <w:color w:val="800080"/>
              </w:rPr>
              <w:t xml:space="preserve"> is om</w:t>
            </w:r>
            <w:r w:rsidRPr="008E0178">
              <w:rPr>
                <w:rFonts w:ascii="Times New Roman" w:hAnsi="Times New Roman"/>
                <w:color w:val="FF0000"/>
              </w:rPr>
              <w:t xml:space="preserve"> </w:t>
            </w:r>
            <w:r w:rsidRPr="008E0178">
              <w:rPr>
                <w:lang w:val="en-US"/>
              </w:rPr>
              <w:fldChar w:fldCharType="begin"/>
            </w:r>
            <w:r w:rsidRPr="00B044B0">
              <w:instrText xml:space="preserve">MacroButton Nomacro </w:instrText>
            </w:r>
            <w:r w:rsidRPr="008E0178">
              <w:instrText>§</w:instrText>
            </w:r>
            <w:r w:rsidRPr="008E0178">
              <w:rPr>
                <w:lang w:val="en-US"/>
              </w:rPr>
              <w:fldChar w:fldCharType="end"/>
            </w:r>
            <w:r w:rsidRPr="008E0178">
              <w:rPr>
                <w:rFonts w:cs="Arial"/>
              </w:rPr>
              <w:t>tijdstip</w:t>
            </w:r>
            <w:r w:rsidRPr="008E0178">
              <w:rPr>
                <w:lang w:val="en-US"/>
              </w:rPr>
              <w:fldChar w:fldCharType="begin"/>
            </w:r>
            <w:r w:rsidRPr="00B044B0">
              <w:instrText xml:space="preserve">MacroButton Nomacro </w:instrText>
            </w:r>
            <w:r w:rsidRPr="008E0178">
              <w:instrText>§</w:instrText>
            </w:r>
            <w:r w:rsidRPr="008E0178">
              <w:rPr>
                <w:lang w:val="en-US"/>
              </w:rPr>
              <w:fldChar w:fldCharType="end"/>
            </w:r>
            <w:r w:rsidRPr="008E0178">
              <w:rPr>
                <w:rFonts w:ascii="Times New Roman" w:hAnsi="Times New Roman"/>
                <w:color w:val="FF0000"/>
              </w:rPr>
              <w:t xml:space="preserve"> </w:t>
            </w:r>
            <w:r w:rsidRPr="008E0178">
              <w:rPr>
                <w:rFonts w:cs="Arial"/>
                <w:color w:val="800080"/>
              </w:rPr>
              <w:t>is ondertekend</w:t>
            </w:r>
          </w:p>
        </w:tc>
        <w:tc>
          <w:tcPr>
            <w:tcW w:w="2398" w:type="pct"/>
            <w:gridSpan w:val="2"/>
            <w:shd w:val="clear" w:color="auto" w:fill="auto"/>
          </w:tcPr>
          <w:p w14:paraId="1367FA12" w14:textId="77777777" w:rsidR="006F787C" w:rsidRPr="008E0178" w:rsidRDefault="006F787C" w:rsidP="006B2A3B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met afleidbare gebruikerskeuze, wordt getoond wanneer het tijdstip aanwezig is en anders niet. De tekst ‘</w:t>
            </w:r>
            <w:r w:rsidRPr="008E0178">
              <w:rPr>
                <w:color w:val="3366FF"/>
                <w:szCs w:val="18"/>
              </w:rPr>
              <w:t>afschrift</w:t>
            </w:r>
            <w:r w:rsidRPr="008E0178">
              <w:rPr>
                <w:szCs w:val="18"/>
              </w:rPr>
              <w:t>’ of ‘</w:t>
            </w:r>
            <w:r w:rsidRPr="008E0178">
              <w:rPr>
                <w:color w:val="3366FF"/>
                <w:szCs w:val="18"/>
              </w:rPr>
              <w:t>uittreksel</w:t>
            </w:r>
            <w:r w:rsidRPr="008E0178">
              <w:rPr>
                <w:szCs w:val="18"/>
              </w:rPr>
              <w:t>’ is gelijk aan de keuze in het voorgaande tekstfragment.</w:t>
            </w:r>
          </w:p>
          <w:p w14:paraId="16F13A57" w14:textId="77777777" w:rsidR="006F787C" w:rsidRPr="008E0178" w:rsidRDefault="006F787C" w:rsidP="00D43601">
            <w:pPr>
              <w:rPr>
                <w:szCs w:val="18"/>
              </w:rPr>
            </w:pPr>
          </w:p>
          <w:p w14:paraId="3F57DF1E" w14:textId="77777777" w:rsidR="006F787C" w:rsidRPr="008E0178" w:rsidRDefault="006F787C" w:rsidP="00D308D2">
            <w:pPr>
              <w:rPr>
                <w:color w:val="000000"/>
              </w:rPr>
            </w:pPr>
            <w:r w:rsidRPr="008E0178">
              <w:rPr>
                <w:szCs w:val="18"/>
              </w:rPr>
              <w:t>Het tijdstip van ondertekening moet uitgeschreven worden met tussen haakjes de tijd in cijfers. Bijvoorbeeld: “</w:t>
            </w:r>
            <w:r w:rsidRPr="008E0178">
              <w:rPr>
                <w:color w:val="000000"/>
              </w:rPr>
              <w:t>tien uur zesenvijftig minuten (10:56 uur)”</w:t>
            </w:r>
          </w:p>
          <w:p w14:paraId="29174EA0" w14:textId="77777777" w:rsidR="006F787C" w:rsidRPr="008E0178" w:rsidRDefault="006F787C" w:rsidP="00D308D2">
            <w:pPr>
              <w:rPr>
                <w:u w:val="single"/>
              </w:rPr>
            </w:pPr>
          </w:p>
          <w:p w14:paraId="7E3029F6" w14:textId="77777777" w:rsidR="006F787C" w:rsidRPr="008E0178" w:rsidRDefault="006F787C" w:rsidP="008E0178">
            <w:pPr>
              <w:tabs>
                <w:tab w:val="left" w:pos="1299"/>
              </w:tabs>
              <w:spacing w:line="240" w:lineRule="auto"/>
              <w:rPr>
                <w:rFonts w:cs="Arial"/>
                <w:szCs w:val="18"/>
                <w:u w:val="single"/>
              </w:rPr>
            </w:pPr>
            <w:r w:rsidRPr="008E0178">
              <w:rPr>
                <w:rFonts w:cs="Arial"/>
                <w:szCs w:val="18"/>
                <w:u w:val="single"/>
              </w:rPr>
              <w:t>Mapping tijdstip:</w:t>
            </w:r>
          </w:p>
          <w:p w14:paraId="18C6BA68" w14:textId="000C3452" w:rsidR="006F787C" w:rsidRPr="008E0178" w:rsidRDefault="006F787C" w:rsidP="008E0178">
            <w:pPr>
              <w:tabs>
                <w:tab w:val="left" w:pos="1299"/>
              </w:tabs>
              <w:spacing w:line="240" w:lineRule="auto"/>
              <w:rPr>
                <w:u w:val="single"/>
              </w:rPr>
            </w:pPr>
            <w:r w:rsidRPr="008E0178">
              <w:rPr>
                <w:sz w:val="16"/>
                <w:szCs w:val="16"/>
              </w:rPr>
              <w:t>//IMKAD_AangebodenStuk/</w:t>
            </w:r>
            <w:r w:rsidR="00A25BF5">
              <w:rPr>
                <w:sz w:val="16"/>
                <w:szCs w:val="16"/>
              </w:rPr>
              <w:t>t</w:t>
            </w:r>
            <w:r w:rsidRPr="008E0178">
              <w:rPr>
                <w:sz w:val="16"/>
                <w:szCs w:val="16"/>
              </w:rPr>
              <w:t>ijdOndertekening</w:t>
            </w:r>
            <w:r w:rsidRPr="008E0178" w:rsidDel="008B756B">
              <w:rPr>
                <w:u w:val="single"/>
              </w:rPr>
              <w:t xml:space="preserve"> </w:t>
            </w:r>
          </w:p>
          <w:p w14:paraId="1AE9DAF6" w14:textId="77777777" w:rsidR="006F787C" w:rsidRPr="008E0178" w:rsidRDefault="006F787C" w:rsidP="008E0178">
            <w:pPr>
              <w:tabs>
                <w:tab w:val="left" w:pos="1299"/>
              </w:tabs>
              <w:spacing w:line="240" w:lineRule="auto"/>
              <w:rPr>
                <w:rFonts w:cs="Arial"/>
                <w:sz w:val="16"/>
                <w:szCs w:val="16"/>
              </w:rPr>
            </w:pPr>
          </w:p>
          <w:p w14:paraId="1881C52B" w14:textId="77777777" w:rsidR="006F787C" w:rsidRPr="008E0178" w:rsidRDefault="006F787C" w:rsidP="008E0178">
            <w:pPr>
              <w:tabs>
                <w:tab w:val="left" w:pos="1299"/>
              </w:tabs>
              <w:spacing w:line="240" w:lineRule="auto"/>
              <w:rPr>
                <w:rFonts w:cs="Arial"/>
                <w:szCs w:val="18"/>
                <w:u w:val="single"/>
              </w:rPr>
            </w:pPr>
            <w:r w:rsidRPr="008E0178">
              <w:rPr>
                <w:rFonts w:cs="Arial"/>
                <w:szCs w:val="18"/>
                <w:u w:val="single"/>
              </w:rPr>
              <w:t>Mapping afschrift/uittreksel:</w:t>
            </w:r>
          </w:p>
          <w:p w14:paraId="4575C622" w14:textId="6F3FE5C2" w:rsidR="006F787C" w:rsidRPr="008E0178" w:rsidRDefault="006F787C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</w:t>
            </w:r>
            <w:r w:rsidR="00A25BF5">
              <w:rPr>
                <w:sz w:val="16"/>
                <w:szCs w:val="16"/>
              </w:rPr>
              <w:t>tekstkeuze</w:t>
            </w:r>
            <w:r w:rsidRPr="008E0178">
              <w:rPr>
                <w:sz w:val="16"/>
                <w:szCs w:val="16"/>
              </w:rPr>
              <w:t>/</w:t>
            </w:r>
          </w:p>
          <w:p w14:paraId="523ED314" w14:textId="77777777"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./tagNaam(‘k_SoortDocument’)</w:t>
            </w:r>
          </w:p>
          <w:p w14:paraId="4F34801B" w14:textId="77777777"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./tekst(‘afschrift’ of ‘uittreksel’)</w:t>
            </w:r>
          </w:p>
        </w:tc>
      </w:tr>
    </w:tbl>
    <w:p w14:paraId="63C61112" w14:textId="77777777" w:rsidR="00D426A9" w:rsidRDefault="00D426A9" w:rsidP="00D426A9">
      <w:pPr>
        <w:pStyle w:val="Kop3"/>
        <w:numPr>
          <w:ilvl w:val="2"/>
          <w:numId w:val="1"/>
        </w:numPr>
      </w:pPr>
      <w:bookmarkStart w:id="65" w:name="_Toc393720573"/>
      <w:bookmarkStart w:id="66" w:name="_Toc392843473"/>
      <w:bookmarkStart w:id="67" w:name="_Toc392847029"/>
      <w:bookmarkStart w:id="68" w:name="_Toc392598963"/>
      <w:bookmarkStart w:id="69" w:name="_Toc158283640"/>
      <w:bookmarkEnd w:id="65"/>
      <w:bookmarkEnd w:id="66"/>
      <w:bookmarkEnd w:id="67"/>
      <w:r>
        <w:t>Keuzeblokvariant waarneming - waarneming</w:t>
      </w:r>
      <w:bookmarkEnd w:id="68"/>
      <w:bookmarkEnd w:id="69"/>
    </w:p>
    <w:p w14:paraId="4089D421" w14:textId="77777777"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949"/>
        <w:gridCol w:w="4565"/>
      </w:tblGrid>
      <w:tr w:rsidR="00D426A9" w:rsidRPr="00645D15" w14:paraId="33C6C251" w14:textId="77777777" w:rsidTr="008E0178">
        <w:tc>
          <w:tcPr>
            <w:tcW w:w="2601" w:type="pct"/>
            <w:shd w:val="clear" w:color="auto" w:fill="auto"/>
          </w:tcPr>
          <w:p w14:paraId="029BC1BF" w14:textId="77777777" w:rsidR="00D426A9" w:rsidRPr="008E0178" w:rsidRDefault="00D426A9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399" w:type="pct"/>
            <w:shd w:val="clear" w:color="auto" w:fill="auto"/>
          </w:tcPr>
          <w:p w14:paraId="2C646201" w14:textId="77777777" w:rsidR="00D426A9" w:rsidRDefault="00D426A9" w:rsidP="00D426A9">
            <w:r>
              <w:t>Variant waarbij de notaris die optreedt als</w:t>
            </w:r>
            <w:r w:rsidR="00A50DEF">
              <w:t xml:space="preserve"> verklaarder</w:t>
            </w:r>
            <w:r>
              <w:t xml:space="preserve"> waarneemt voor een andere notaris. </w:t>
            </w:r>
          </w:p>
          <w:p w14:paraId="22107AE3" w14:textId="77777777" w:rsidR="00D426A9" w:rsidRPr="008E0178" w:rsidRDefault="00D426A9" w:rsidP="00D426A9">
            <w:pPr>
              <w:rPr>
                <w:szCs w:val="18"/>
              </w:rPr>
            </w:pPr>
          </w:p>
          <w:p w14:paraId="6D471B9F" w14:textId="77777777"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14:paraId="5BFB95B3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</w:t>
            </w:r>
            <w:r w:rsidRPr="008E0178">
              <w:rPr>
                <w:sz w:val="16"/>
              </w:rPr>
              <w:t>AangebodenStuk</w:t>
            </w:r>
            <w:r w:rsidRPr="008E0178">
              <w:rPr>
                <w:sz w:val="16"/>
                <w:szCs w:val="16"/>
              </w:rPr>
              <w:t>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14:paraId="5DAAE671" w14:textId="77777777"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Waarneming’)</w:t>
            </w:r>
          </w:p>
          <w:p w14:paraId="005764E8" w14:textId="77777777"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(‘waarneming’)</w:t>
            </w:r>
          </w:p>
        </w:tc>
      </w:tr>
    </w:tbl>
    <w:p w14:paraId="6B197371" w14:textId="77777777"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D426A9" w:rsidRPr="008D688A" w14:paraId="64A8CFE4" w14:textId="77777777" w:rsidTr="008E0178">
        <w:tc>
          <w:tcPr>
            <w:tcW w:w="2572" w:type="pct"/>
            <w:shd w:val="clear" w:color="auto" w:fill="auto"/>
          </w:tcPr>
          <w:p w14:paraId="4A6EB25B" w14:textId="77777777" w:rsidR="00D426A9" w:rsidRPr="003B6EB8" w:rsidRDefault="00D426A9" w:rsidP="00D426A9">
            <w:r w:rsidRPr="008E0178">
              <w:rPr>
                <w:rFonts w:cs="Arial"/>
                <w:color w:val="800080"/>
              </w:rPr>
              <w:t>kandidaat-notaris,</w:t>
            </w:r>
            <w:r w:rsidRPr="008E0178">
              <w:rPr>
                <w:bCs/>
                <w:color w:val="800080"/>
              </w:rPr>
              <w:t xml:space="preserve">  </w:t>
            </w:r>
          </w:p>
        </w:tc>
        <w:tc>
          <w:tcPr>
            <w:tcW w:w="2428" w:type="pct"/>
            <w:shd w:val="clear" w:color="auto" w:fill="auto"/>
          </w:tcPr>
          <w:p w14:paraId="13BD3417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deze variant.</w:t>
            </w:r>
          </w:p>
          <w:p w14:paraId="5C840077" w14:textId="77777777" w:rsidR="00D426A9" w:rsidRPr="008E0178" w:rsidRDefault="00D426A9" w:rsidP="00D426A9">
            <w:pPr>
              <w:rPr>
                <w:szCs w:val="18"/>
              </w:rPr>
            </w:pPr>
          </w:p>
          <w:p w14:paraId="4F12B237" w14:textId="77777777"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lastRenderedPageBreak/>
              <w:t>Mapping:</w:t>
            </w:r>
          </w:p>
          <w:p w14:paraId="1B4BD1C8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14:paraId="46BBAB6A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Kandidaat’)</w:t>
            </w:r>
          </w:p>
          <w:p w14:paraId="28ABDF78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D426A9" w:rsidRPr="00405834" w14:paraId="561176A7" w14:textId="77777777" w:rsidTr="008E0178">
        <w:tblPrEx>
          <w:tblLook w:val="01E0" w:firstRow="1" w:lastRow="1" w:firstColumn="1" w:lastColumn="1" w:noHBand="0" w:noVBand="0"/>
        </w:tblPrEx>
        <w:tc>
          <w:tcPr>
            <w:tcW w:w="2572" w:type="pct"/>
            <w:shd w:val="clear" w:color="auto" w:fill="auto"/>
          </w:tcPr>
          <w:p w14:paraId="3B3C3ABD" w14:textId="77777777" w:rsidR="00D426A9" w:rsidRPr="008E0178" w:rsidRDefault="00D426A9" w:rsidP="00D426A9">
            <w:pPr>
              <w:rPr>
                <w:rFonts w:cs="Arial"/>
                <w:color w:val="800080"/>
                <w:highlight w:val="yellow"/>
              </w:rPr>
            </w:pPr>
            <w:r w:rsidRPr="008E0178">
              <w:rPr>
                <w:bCs/>
                <w:color w:val="FF0000"/>
              </w:rPr>
              <w:lastRenderedPageBreak/>
              <w:t xml:space="preserve">hierna te noemen: </w:t>
            </w:r>
            <w:r w:rsidRPr="008E0178">
              <w:rPr>
                <w:rFonts w:cs="Arial"/>
                <w:color w:val="FF0000"/>
              </w:rPr>
              <w:t>‘</w:t>
            </w:r>
            <w:r w:rsidRPr="008E0178">
              <w:rPr>
                <w:rFonts w:cs="Arial"/>
                <w:color w:val="FF0000"/>
                <w:u w:val="single"/>
              </w:rPr>
              <w:t>notaris’</w:t>
            </w:r>
            <w:r w:rsidRPr="008E0178">
              <w:rPr>
                <w:rFonts w:cs="Arial"/>
                <w:color w:val="FF0000"/>
              </w:rPr>
              <w:t>,</w:t>
            </w:r>
            <w:r w:rsidRPr="008E0178">
              <w:rPr>
                <w:bCs/>
                <w:color w:val="FF0000"/>
              </w:rPr>
              <w:t xml:space="preserve"> als waarnemer van</w:t>
            </w:r>
          </w:p>
        </w:tc>
        <w:tc>
          <w:tcPr>
            <w:tcW w:w="2428" w:type="pct"/>
            <w:shd w:val="clear" w:color="auto" w:fill="auto"/>
          </w:tcPr>
          <w:p w14:paraId="10A6477E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</w:tc>
      </w:tr>
      <w:tr w:rsidR="00D426A9" w:rsidRPr="00405834" w14:paraId="62EEB24C" w14:textId="77777777" w:rsidTr="008E0178">
        <w:tblPrEx>
          <w:tblLook w:val="01E0" w:firstRow="1" w:lastRow="1" w:firstColumn="1" w:lastColumn="1" w:noHBand="0" w:noVBand="0"/>
        </w:tblPrEx>
        <w:tc>
          <w:tcPr>
            <w:tcW w:w="2572" w:type="pct"/>
            <w:shd w:val="clear" w:color="auto" w:fill="auto"/>
          </w:tcPr>
          <w:p w14:paraId="7701C240" w14:textId="1BDAA68B" w:rsidR="00D426A9" w:rsidRPr="008E0178" w:rsidRDefault="00B87F8C" w:rsidP="00D426A9">
            <w:pPr>
              <w:rPr>
                <w:color w:val="FF0000"/>
              </w:rPr>
            </w:pPr>
            <w:ins w:id="70" w:author="Groot, Karina de" w:date="2024-08-08T14:22:00Z" w16du:dateUtc="2024-08-08T12:22:00Z">
              <w:r w:rsidRPr="00CF7B10">
                <w:rPr>
                  <w:color w:val="FF0000"/>
                  <w:highlight w:val="yellow"/>
                </w:rPr>
                <w:t>VVE-</w:t>
              </w:r>
            </w:ins>
            <w:r w:rsidR="00D426A9" w:rsidRPr="008E0178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del w:id="71" w:author="Groot, Karina de" w:date="2024-08-08T14:22:00Z" w16du:dateUtc="2024-08-08T12:22:00Z">
              <w:r w:rsidR="00EC5BF0" w:rsidRPr="00FE038C" w:rsidDel="00B87F8C">
                <w:rPr>
                  <w:rFonts w:cs="Arial"/>
                  <w:color w:val="FF0000"/>
                  <w:highlight w:val="yellow"/>
                </w:rPr>
                <w:delText>-nieuw</w:delText>
              </w:r>
            </w:del>
            <w:r w:rsidR="00D426A9" w:rsidRPr="008E0178">
              <w:rPr>
                <w:rFonts w:cs="Arial"/>
                <w:color w:val="FF0000"/>
              </w:rPr>
              <w:t>,</w:t>
            </w:r>
            <w:r w:rsidR="00844FB0" w:rsidRPr="008E0178">
              <w:rPr>
                <w:rFonts w:cs="Arial"/>
                <w:color w:val="FF0000"/>
              </w:rPr>
              <w:t xml:space="preserve"> notaris</w:t>
            </w:r>
          </w:p>
        </w:tc>
        <w:tc>
          <w:tcPr>
            <w:tcW w:w="2428" w:type="pct"/>
            <w:shd w:val="clear" w:color="auto" w:fill="auto"/>
          </w:tcPr>
          <w:p w14:paraId="19860C6F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variant, de gegevens van de notaris die waargenomen wordt.</w:t>
            </w:r>
          </w:p>
          <w:p w14:paraId="4697C97A" w14:textId="77777777" w:rsidR="00D426A9" w:rsidRPr="008E0178" w:rsidRDefault="00D426A9" w:rsidP="00D426A9">
            <w:pPr>
              <w:rPr>
                <w:szCs w:val="18"/>
              </w:rPr>
            </w:pPr>
          </w:p>
          <w:p w14:paraId="48192E47" w14:textId="77777777"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14:paraId="09113549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14:paraId="7435DCAD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14:paraId="3F209427" w14:textId="3E31AC69" w:rsidR="00D426A9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</w:t>
            </w:r>
            <w:r w:rsidR="002B17FC" w:rsidRPr="008E0178">
              <w:rPr>
                <w:sz w:val="16"/>
                <w:szCs w:val="16"/>
              </w:rPr>
              <w:t xml:space="preserve"> zie verder </w:t>
            </w:r>
            <w:r w:rsidR="002B17FC">
              <w:rPr>
                <w:sz w:val="16"/>
                <w:szCs w:val="16"/>
              </w:rPr>
              <w:t xml:space="preserve">de toelichting van het </w:t>
            </w:r>
            <w:ins w:id="72" w:author="Groot, Karina de" w:date="2024-08-08T14:36:00Z" w16du:dateUtc="2024-08-08T12:36:00Z">
              <w:r w:rsidR="00E643AA">
                <w:rPr>
                  <w:sz w:val="16"/>
                  <w:szCs w:val="16"/>
                </w:rPr>
                <w:t>vve-</w:t>
              </w:r>
            </w:ins>
            <w:r w:rsidR="002B17FC">
              <w:rPr>
                <w:sz w:val="16"/>
                <w:szCs w:val="16"/>
              </w:rPr>
              <w:t xml:space="preserve">tekstblok personalia van natuurlijk persoon </w:t>
            </w:r>
            <w:del w:id="73" w:author="Groot, Karina de" w:date="2024-08-08T14:37:00Z" w16du:dateUtc="2024-08-08T12:37:00Z">
              <w:r w:rsidR="002B17FC" w:rsidDel="00D61ABF">
                <w:rPr>
                  <w:sz w:val="16"/>
                  <w:szCs w:val="16"/>
                </w:rPr>
                <w:delText xml:space="preserve">- nieuw </w:delText>
              </w:r>
            </w:del>
            <w:r w:rsidR="002B17FC">
              <w:rPr>
                <w:sz w:val="16"/>
                <w:szCs w:val="16"/>
              </w:rPr>
              <w:t>voor de</w:t>
            </w:r>
            <w:r w:rsidR="002B17FC" w:rsidRPr="008E0178">
              <w:rPr>
                <w:sz w:val="16"/>
                <w:szCs w:val="16"/>
              </w:rPr>
              <w:t xml:space="preserve"> mapping tbv GBA_Ingezetene</w:t>
            </w:r>
          </w:p>
          <w:p w14:paraId="515FCAAA" w14:textId="77777777" w:rsidR="00471B61" w:rsidRPr="008E0178" w:rsidRDefault="00471B61" w:rsidP="008E0178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844FB0" w:rsidRPr="00405834" w14:paraId="5244198B" w14:textId="77777777" w:rsidTr="008E0178">
        <w:tblPrEx>
          <w:tblLook w:val="01E0" w:firstRow="1" w:lastRow="1" w:firstColumn="1" w:lastColumn="1" w:noHBand="0" w:noVBand="0"/>
        </w:tblPrEx>
        <w:tc>
          <w:tcPr>
            <w:tcW w:w="2572" w:type="pct"/>
            <w:shd w:val="clear" w:color="auto" w:fill="auto"/>
          </w:tcPr>
          <w:p w14:paraId="7A3B05F1" w14:textId="77777777" w:rsidR="00844FB0" w:rsidRPr="008E0178" w:rsidRDefault="00844FB0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="00474B4B" w:rsidRPr="00E120D7">
              <w:rPr>
                <w:rFonts w:cs="Arial"/>
                <w:color w:val="7030A0"/>
                <w:szCs w:val="18"/>
              </w:rPr>
              <w:t>,</w:t>
            </w:r>
            <w:r w:rsidRPr="0037698C">
              <w:rPr>
                <w:rFonts w:cs="Arial"/>
                <w:color w:val="339966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28" w:type="pct"/>
            <w:shd w:val="clear" w:color="auto" w:fill="auto"/>
          </w:tcPr>
          <w:p w14:paraId="455FE3D0" w14:textId="77777777" w:rsidR="00844FB0" w:rsidRPr="008E0178" w:rsidRDefault="00844FB0" w:rsidP="00844FB0">
            <w:pPr>
              <w:rPr>
                <w:szCs w:val="18"/>
              </w:rPr>
            </w:pPr>
            <w:r w:rsidRPr="008E0178">
              <w:rPr>
                <w:szCs w:val="18"/>
              </w:rPr>
              <w:t>Verplichte gebruikerskeuze voor de plaatsaanduiding van de notaris die waargenomen wordt. Mogelijkheden:</w:t>
            </w:r>
          </w:p>
          <w:p w14:paraId="0AB386BF" w14:textId="4C9C58C7" w:rsidR="00844FB0" w:rsidRDefault="00844FB0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E120D7">
              <w:rPr>
                <w:color w:val="7030A0"/>
              </w:rPr>
              <w:t>,</w:t>
            </w:r>
            <w:r w:rsidRPr="00E120D7">
              <w:rPr>
                <w:color w:val="7030A0"/>
              </w:rP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</w:t>
            </w:r>
            <w:r w:rsidR="00F90466">
              <w:t xml:space="preserve">. </w:t>
            </w:r>
            <w:r w:rsidR="00F90466" w:rsidRPr="00F90466">
              <w:t>De komma achter §gemeente§ is optioneel,</w:t>
            </w:r>
          </w:p>
          <w:p w14:paraId="2444FB3F" w14:textId="77777777" w:rsidR="00844FB0" w:rsidRDefault="00844FB0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14:paraId="056759A9" w14:textId="77777777" w:rsidR="00844FB0" w:rsidRDefault="00844FB0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gebruikerskeuze.</w:t>
            </w:r>
          </w:p>
          <w:p w14:paraId="68E75D97" w14:textId="77777777" w:rsidR="00844FB0" w:rsidRDefault="00844FB0" w:rsidP="008E0178">
            <w:pPr>
              <w:spacing w:line="240" w:lineRule="auto"/>
              <w:rPr>
                <w:szCs w:val="18"/>
              </w:rPr>
            </w:pPr>
          </w:p>
          <w:p w14:paraId="0EFE68B6" w14:textId="77777777" w:rsidR="00B7611B" w:rsidRPr="00E120D7" w:rsidRDefault="00B7611B" w:rsidP="00B7611B">
            <w:pPr>
              <w:spacing w:line="240" w:lineRule="auto"/>
              <w:rPr>
                <w:sz w:val="16"/>
                <w:szCs w:val="16"/>
                <w:u w:val="single"/>
              </w:rPr>
            </w:pPr>
            <w:r w:rsidRPr="00E120D7">
              <w:rPr>
                <w:sz w:val="16"/>
                <w:szCs w:val="16"/>
                <w:u w:val="single"/>
              </w:rPr>
              <w:t>Mapping komma:</w:t>
            </w:r>
          </w:p>
          <w:p w14:paraId="5103D573" w14:textId="77777777" w:rsidR="00B7611B" w:rsidRPr="00E120D7" w:rsidRDefault="00B7611B" w:rsidP="00B7611B">
            <w:pPr>
              <w:spacing w:line="240" w:lineRule="auto"/>
              <w:rPr>
                <w:sz w:val="16"/>
                <w:szCs w:val="16"/>
              </w:rPr>
            </w:pPr>
            <w:r w:rsidRPr="00E120D7">
              <w:rPr>
                <w:sz w:val="16"/>
                <w:szCs w:val="16"/>
              </w:rPr>
              <w:t>//IMKAD_AangebodenStuk/heeftVerklaarder/tekstkeuze/</w:t>
            </w:r>
          </w:p>
          <w:p w14:paraId="1B20739F" w14:textId="77777777" w:rsidR="00B7611B" w:rsidRPr="00E120D7" w:rsidRDefault="00B7611B" w:rsidP="00B7611B">
            <w:pPr>
              <w:spacing w:line="240" w:lineRule="auto"/>
              <w:rPr>
                <w:sz w:val="16"/>
                <w:szCs w:val="16"/>
              </w:rPr>
            </w:pPr>
            <w:r w:rsidRPr="00E120D7">
              <w:rPr>
                <w:sz w:val="16"/>
                <w:szCs w:val="16"/>
              </w:rPr>
              <w:t>./tagNaam (‘k_Komma’)</w:t>
            </w:r>
          </w:p>
          <w:p w14:paraId="4700623E" w14:textId="77777777" w:rsidR="00B7611B" w:rsidRPr="00E120D7" w:rsidRDefault="00B7611B" w:rsidP="00B7611B">
            <w:pPr>
              <w:spacing w:line="240" w:lineRule="auto"/>
              <w:rPr>
                <w:sz w:val="16"/>
                <w:szCs w:val="16"/>
              </w:rPr>
            </w:pPr>
            <w:r w:rsidRPr="00E120D7">
              <w:rPr>
                <w:sz w:val="16"/>
                <w:szCs w:val="16"/>
              </w:rPr>
              <w:t>./tekst ((‘true’ of niet aanwezig= komma wordt getoond; ‘false’ = komma wordt niet getoond)</w:t>
            </w:r>
          </w:p>
          <w:p w14:paraId="74C5C94D" w14:textId="77777777" w:rsidR="00B7611B" w:rsidRPr="008E0178" w:rsidRDefault="00B7611B" w:rsidP="008E0178">
            <w:pPr>
              <w:spacing w:line="240" w:lineRule="auto"/>
              <w:rPr>
                <w:szCs w:val="18"/>
              </w:rPr>
            </w:pPr>
          </w:p>
          <w:p w14:paraId="62C87493" w14:textId="77777777"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14:paraId="3F2D10EE" w14:textId="77777777"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3EEF5905" w14:textId="77777777"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./gemeente</w:t>
            </w:r>
          </w:p>
          <w:p w14:paraId="7F36F77E" w14:textId="77777777" w:rsidR="00844FB0" w:rsidRPr="008E0178" w:rsidRDefault="00844FB0" w:rsidP="008E0178">
            <w:pPr>
              <w:spacing w:line="240" w:lineRule="auto"/>
              <w:rPr>
                <w:szCs w:val="18"/>
              </w:rPr>
            </w:pPr>
          </w:p>
          <w:p w14:paraId="7AC1A570" w14:textId="77777777"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14:paraId="71F4C5E0" w14:textId="77777777"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56581CE2" w14:textId="77777777"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./standplaats</w:t>
            </w:r>
          </w:p>
          <w:p w14:paraId="0D58E358" w14:textId="77777777"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</w:p>
          <w:p w14:paraId="26166742" w14:textId="77777777"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14:paraId="448422F9" w14:textId="77777777"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1C3E75B0" w14:textId="77777777"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14:paraId="2335A280" w14:textId="77777777" w:rsidR="00844FB0" w:rsidRPr="008E0178" w:rsidRDefault="00844FB0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./tagNaam(‘k_VerklaarderPlaatsaanduiding’)</w:t>
            </w:r>
          </w:p>
          <w:p w14:paraId="5BA7DFDD" w14:textId="77777777" w:rsidR="00844FB0" w:rsidRPr="008E0178" w:rsidRDefault="00844FB0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14:paraId="1994D7CB" w14:textId="77777777" w:rsidR="00D426A9" w:rsidRDefault="00D426A9" w:rsidP="00D426A9">
      <w:pPr>
        <w:pStyle w:val="Kop3"/>
        <w:numPr>
          <w:ilvl w:val="2"/>
          <w:numId w:val="1"/>
        </w:numPr>
      </w:pPr>
      <w:bookmarkStart w:id="74" w:name="_Toc392598964"/>
      <w:bookmarkStart w:id="75" w:name="_Toc158283641"/>
      <w:r>
        <w:t>Keuzeblokvariant waarneming - vaca</w:t>
      </w:r>
      <w:r w:rsidR="00786259">
        <w:t>n</w:t>
      </w:r>
      <w:r>
        <w:t xml:space="preserve">t </w:t>
      </w:r>
      <w:r w:rsidR="00786259">
        <w:t>kantoor/protocol</w:t>
      </w:r>
      <w:bookmarkEnd w:id="74"/>
      <w:bookmarkEnd w:id="75"/>
    </w:p>
    <w:p w14:paraId="7E27489B" w14:textId="77777777"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D426A9" w:rsidRPr="00645D15" w14:paraId="3F12D3FE" w14:textId="77777777" w:rsidTr="008E0178">
        <w:tc>
          <w:tcPr>
            <w:tcW w:w="2528" w:type="pct"/>
            <w:shd w:val="clear" w:color="auto" w:fill="auto"/>
          </w:tcPr>
          <w:p w14:paraId="4419558C" w14:textId="77777777" w:rsidR="00D426A9" w:rsidRPr="008E0178" w:rsidRDefault="00D426A9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472" w:type="pct"/>
            <w:shd w:val="clear" w:color="auto" w:fill="auto"/>
          </w:tcPr>
          <w:p w14:paraId="1AF3C3CA" w14:textId="77777777" w:rsidR="00D426A9" w:rsidRDefault="00D426A9" w:rsidP="00D426A9">
            <w:r>
              <w:t>Variant waarbij:</w:t>
            </w:r>
          </w:p>
          <w:p w14:paraId="14AACD64" w14:textId="77777777" w:rsidR="00D426A9" w:rsidRDefault="00D426A9" w:rsidP="00D426A9">
            <w:r>
              <w:t xml:space="preserve">- de notaris die optreedt als </w:t>
            </w:r>
            <w:r w:rsidR="00A50DEF">
              <w:t>verklaarder</w:t>
            </w:r>
            <w:r>
              <w:t xml:space="preserve"> waarneemt voor een vacant kantoor of protocol van een </w:t>
            </w:r>
            <w:r w:rsidR="006640AD">
              <w:t xml:space="preserve">andere </w:t>
            </w:r>
            <w:r>
              <w:t>notaris,</w:t>
            </w:r>
          </w:p>
          <w:p w14:paraId="779620DC" w14:textId="77777777" w:rsidR="00D426A9" w:rsidRDefault="00D426A9" w:rsidP="00D426A9">
            <w:r>
              <w:lastRenderedPageBreak/>
              <w:t xml:space="preserve">- de notaris die optreedt als </w:t>
            </w:r>
            <w:r w:rsidR="00A50DEF">
              <w:t>verklaarder</w:t>
            </w:r>
            <w:r>
              <w:t xml:space="preserve"> waarneemt voor een andere notaris die weer waarneemt voor een vacant kantoor of protocol van een </w:t>
            </w:r>
            <w:r w:rsidR="006640AD">
              <w:t xml:space="preserve">andere </w:t>
            </w:r>
            <w:r>
              <w:t xml:space="preserve">notaris. </w:t>
            </w:r>
          </w:p>
          <w:p w14:paraId="55778637" w14:textId="77777777" w:rsidR="00D426A9" w:rsidRPr="008E0178" w:rsidRDefault="00D426A9" w:rsidP="00D426A9">
            <w:pPr>
              <w:rPr>
                <w:szCs w:val="18"/>
              </w:rPr>
            </w:pPr>
          </w:p>
          <w:p w14:paraId="6564D434" w14:textId="77777777"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14:paraId="682DC221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</w:t>
            </w:r>
            <w:r w:rsidRPr="008E0178">
              <w:rPr>
                <w:sz w:val="16"/>
              </w:rPr>
              <w:t>AangebodenStuk</w:t>
            </w:r>
            <w:r w:rsidRPr="008E0178">
              <w:rPr>
                <w:sz w:val="16"/>
                <w:szCs w:val="16"/>
              </w:rPr>
              <w:t>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14:paraId="3E7D53C4" w14:textId="77777777"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Waarneming’)</w:t>
            </w:r>
          </w:p>
          <w:p w14:paraId="69034FA1" w14:textId="77777777"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(‘vaca</w:t>
            </w:r>
            <w:r w:rsidR="00786259" w:rsidRPr="008E0178">
              <w:rPr>
                <w:sz w:val="16"/>
                <w:szCs w:val="16"/>
              </w:rPr>
              <w:t>n</w:t>
            </w:r>
            <w:r w:rsidRPr="008E0178">
              <w:rPr>
                <w:sz w:val="16"/>
                <w:szCs w:val="16"/>
              </w:rPr>
              <w:t xml:space="preserve">t </w:t>
            </w:r>
            <w:r w:rsidR="00786259" w:rsidRPr="008E0178">
              <w:rPr>
                <w:sz w:val="16"/>
                <w:szCs w:val="16"/>
              </w:rPr>
              <w:t>kantoor</w:t>
            </w:r>
            <w:r w:rsidRPr="008E0178">
              <w:rPr>
                <w:sz w:val="16"/>
                <w:szCs w:val="16"/>
              </w:rPr>
              <w:t>’)</w:t>
            </w:r>
          </w:p>
        </w:tc>
      </w:tr>
      <w:tr w:rsidR="00D426A9" w:rsidRPr="008D688A" w14:paraId="7DCAFC00" w14:textId="77777777" w:rsidTr="008E0178">
        <w:tc>
          <w:tcPr>
            <w:tcW w:w="2528" w:type="pct"/>
            <w:shd w:val="clear" w:color="auto" w:fill="auto"/>
          </w:tcPr>
          <w:p w14:paraId="610F1768" w14:textId="77777777" w:rsidR="00D426A9" w:rsidRPr="003B6EB8" w:rsidRDefault="00D426A9" w:rsidP="00D426A9">
            <w:r w:rsidRPr="008E0178">
              <w:rPr>
                <w:rFonts w:cs="Arial"/>
                <w:color w:val="800080"/>
              </w:rPr>
              <w:lastRenderedPageBreak/>
              <w:t>kandidaat-notaris,</w:t>
            </w:r>
            <w:r w:rsidRPr="008E0178">
              <w:rPr>
                <w:bCs/>
                <w:color w:val="800080"/>
              </w:rPr>
              <w:t xml:space="preserve">  </w:t>
            </w:r>
          </w:p>
        </w:tc>
        <w:tc>
          <w:tcPr>
            <w:tcW w:w="2472" w:type="pct"/>
            <w:shd w:val="clear" w:color="auto" w:fill="auto"/>
          </w:tcPr>
          <w:p w14:paraId="1B01E6DF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deze variant.</w:t>
            </w:r>
          </w:p>
          <w:p w14:paraId="3302B6AE" w14:textId="77777777" w:rsidR="00D426A9" w:rsidRPr="008E0178" w:rsidRDefault="00D426A9" w:rsidP="00D426A9">
            <w:pPr>
              <w:rPr>
                <w:szCs w:val="18"/>
              </w:rPr>
            </w:pPr>
          </w:p>
          <w:p w14:paraId="0A26F77F" w14:textId="77777777"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14:paraId="13F18527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14:paraId="338DDD9E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Kandidaat’)</w:t>
            </w:r>
          </w:p>
          <w:p w14:paraId="647BD5EE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D426A9" w:rsidRPr="00405834" w14:paraId="5014AB7D" w14:textId="77777777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14:paraId="6F328575" w14:textId="77777777" w:rsidR="00D426A9" w:rsidRPr="008E0178" w:rsidRDefault="00D426A9" w:rsidP="00D426A9">
            <w:pPr>
              <w:rPr>
                <w:rFonts w:cs="Arial"/>
                <w:color w:val="800080"/>
                <w:highlight w:val="yellow"/>
              </w:rPr>
            </w:pPr>
            <w:r w:rsidRPr="008E0178">
              <w:rPr>
                <w:bCs/>
                <w:color w:val="FF0000"/>
              </w:rPr>
              <w:t xml:space="preserve">hierna te noemen: </w:t>
            </w:r>
            <w:r w:rsidRPr="008E0178">
              <w:rPr>
                <w:rFonts w:cs="Arial"/>
                <w:color w:val="FF0000"/>
              </w:rPr>
              <w:t>‘</w:t>
            </w:r>
            <w:r w:rsidRPr="008E0178">
              <w:rPr>
                <w:rFonts w:cs="Arial"/>
                <w:color w:val="FF0000"/>
                <w:u w:val="single"/>
              </w:rPr>
              <w:t>notaris’</w:t>
            </w:r>
            <w:r w:rsidRPr="008E0178">
              <w:rPr>
                <w:rFonts w:cs="Arial"/>
                <w:color w:val="FF0000"/>
              </w:rPr>
              <w:t>,</w:t>
            </w:r>
            <w:r w:rsidRPr="008E0178">
              <w:rPr>
                <w:bCs/>
                <w:color w:val="FF0000"/>
              </w:rPr>
              <w:t xml:space="preserve"> als waarnemer</w:t>
            </w:r>
          </w:p>
        </w:tc>
        <w:tc>
          <w:tcPr>
            <w:tcW w:w="2472" w:type="pct"/>
            <w:shd w:val="clear" w:color="auto" w:fill="auto"/>
          </w:tcPr>
          <w:p w14:paraId="0036C448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</w:tc>
      </w:tr>
      <w:tr w:rsidR="00D426A9" w:rsidRPr="00405834" w14:paraId="220FAD8B" w14:textId="77777777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14:paraId="4403B021" w14:textId="149781DB" w:rsidR="00D426A9" w:rsidRPr="008E0178" w:rsidRDefault="00D426A9" w:rsidP="00D426A9">
            <w:pPr>
              <w:rPr>
                <w:color w:val="800080"/>
              </w:rPr>
            </w:pPr>
            <w:r w:rsidRPr="008E0178">
              <w:rPr>
                <w:rFonts w:cs="Arial"/>
                <w:color w:val="800080"/>
              </w:rPr>
              <w:t xml:space="preserve">van </w:t>
            </w:r>
            <w:ins w:id="76" w:author="Groot, Karina de" w:date="2024-08-08T14:23:00Z" w16du:dateUtc="2024-08-08T12:23:00Z">
              <w:r w:rsidR="00B87F8C" w:rsidRPr="00B87F8C">
                <w:rPr>
                  <w:rFonts w:cs="Arial"/>
                  <w:color w:val="800080"/>
                  <w:highlight w:val="yellow"/>
                  <w:rPrChange w:id="77" w:author="Groot, Karina de" w:date="2024-08-08T14:23:00Z" w16du:dateUtc="2024-08-08T12:23:00Z">
                    <w:rPr>
                      <w:color w:val="FF0000"/>
                      <w:highlight w:val="yellow"/>
                    </w:rPr>
                  </w:rPrChange>
                </w:rPr>
                <w:t>VVE-</w:t>
              </w:r>
            </w:ins>
            <w:r w:rsidRPr="008E0178">
              <w:rPr>
                <w:rFonts w:cs="Arial"/>
                <w:color w:val="800080"/>
                <w:highlight w:val="yellow"/>
              </w:rPr>
              <w:t>TEKSTBLOK PERSONALIA VAN NATUURLIJK PERSOO</w:t>
            </w:r>
            <w:r w:rsidRPr="00EC5BF0">
              <w:rPr>
                <w:rFonts w:cs="Arial"/>
                <w:color w:val="800080"/>
                <w:highlight w:val="yellow"/>
              </w:rPr>
              <w:t>N</w:t>
            </w:r>
            <w:del w:id="78" w:author="Groot, Karina de" w:date="2024-08-08T14:23:00Z" w16du:dateUtc="2024-08-08T12:23:00Z">
              <w:r w:rsidR="00EC5BF0" w:rsidRPr="00FE038C" w:rsidDel="00B87F8C">
                <w:rPr>
                  <w:rFonts w:cs="Arial"/>
                  <w:color w:val="800080"/>
                  <w:highlight w:val="yellow"/>
                </w:rPr>
                <w:delText>-nieuw</w:delText>
              </w:r>
            </w:del>
          </w:p>
        </w:tc>
        <w:tc>
          <w:tcPr>
            <w:tcW w:w="2472" w:type="pct"/>
            <w:shd w:val="clear" w:color="auto" w:fill="auto"/>
          </w:tcPr>
          <w:p w14:paraId="5C88C26B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wordt getoond wanneer de gegevens van de notaris die waargenomen wordt aanwezig zijn, anders niet.</w:t>
            </w:r>
          </w:p>
          <w:p w14:paraId="05977A50" w14:textId="77777777" w:rsidR="00D426A9" w:rsidRPr="008E0178" w:rsidRDefault="00D426A9" w:rsidP="00D426A9">
            <w:pPr>
              <w:rPr>
                <w:szCs w:val="18"/>
              </w:rPr>
            </w:pPr>
          </w:p>
          <w:p w14:paraId="1F3BF0B5" w14:textId="77777777"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14:paraId="598E1895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</w:t>
            </w:r>
            <w:r w:rsidR="006640AD" w:rsidRPr="008E0178">
              <w:rPr>
                <w:sz w:val="16"/>
                <w:szCs w:val="16"/>
              </w:rPr>
              <w:t>isW</w:t>
            </w:r>
            <w:r w:rsidRPr="008E0178">
              <w:rPr>
                <w:sz w:val="16"/>
                <w:szCs w:val="16"/>
              </w:rPr>
              <w:t>aarnemerVoor/</w:t>
            </w:r>
          </w:p>
          <w:p w14:paraId="3B51FB40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14:paraId="66E4B1A4" w14:textId="4DC4E5DB" w:rsidR="00D426A9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</w:t>
            </w:r>
            <w:r w:rsidR="00CA20D1" w:rsidRPr="008E0178">
              <w:rPr>
                <w:sz w:val="16"/>
                <w:szCs w:val="16"/>
              </w:rPr>
              <w:t>-</w:t>
            </w:r>
            <w:r w:rsidR="00EC5D9A" w:rsidRPr="008E0178">
              <w:rPr>
                <w:sz w:val="16"/>
                <w:szCs w:val="16"/>
              </w:rPr>
              <w:t xml:space="preserve"> zie verder </w:t>
            </w:r>
            <w:r w:rsidR="00EC5D9A">
              <w:rPr>
                <w:sz w:val="16"/>
                <w:szCs w:val="16"/>
              </w:rPr>
              <w:t xml:space="preserve">de toelichting van het </w:t>
            </w:r>
            <w:ins w:id="79" w:author="Groot, Karina de" w:date="2024-08-08T14:37:00Z" w16du:dateUtc="2024-08-08T12:37:00Z">
              <w:r w:rsidR="00797E69">
                <w:rPr>
                  <w:sz w:val="16"/>
                  <w:szCs w:val="16"/>
                </w:rPr>
                <w:t>vve-</w:t>
              </w:r>
            </w:ins>
            <w:r w:rsidR="00EC5D9A">
              <w:rPr>
                <w:sz w:val="16"/>
                <w:szCs w:val="16"/>
              </w:rPr>
              <w:t xml:space="preserve">tekstblok personalia van natuurlijk persoon </w:t>
            </w:r>
            <w:del w:id="80" w:author="Groot, Karina de" w:date="2024-08-08T14:37:00Z" w16du:dateUtc="2024-08-08T12:37:00Z">
              <w:r w:rsidR="00EC5D9A" w:rsidDel="00797E69">
                <w:rPr>
                  <w:sz w:val="16"/>
                  <w:szCs w:val="16"/>
                </w:rPr>
                <w:delText xml:space="preserve">- nieuw </w:delText>
              </w:r>
            </w:del>
            <w:r w:rsidR="00EC5D9A">
              <w:rPr>
                <w:sz w:val="16"/>
                <w:szCs w:val="16"/>
              </w:rPr>
              <w:t>voor de</w:t>
            </w:r>
            <w:r w:rsidR="00EC5D9A" w:rsidRPr="008E0178">
              <w:rPr>
                <w:sz w:val="16"/>
                <w:szCs w:val="16"/>
              </w:rPr>
              <w:t xml:space="preserve"> mapping tbv GBA_Ingezetene</w:t>
            </w:r>
            <w:r w:rsidR="00EC5D9A" w:rsidRPr="008E0178" w:rsidDel="00CA20D1">
              <w:rPr>
                <w:sz w:val="16"/>
                <w:szCs w:val="16"/>
              </w:rPr>
              <w:t xml:space="preserve"> </w:t>
            </w:r>
          </w:p>
          <w:p w14:paraId="53208809" w14:textId="55FBACF4" w:rsidR="00EC5D9A" w:rsidRPr="008E0178" w:rsidRDefault="00EC5D9A" w:rsidP="008E0178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D426A9" w:rsidRPr="00405834" w14:paraId="0FC7C7E5" w14:textId="77777777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14:paraId="4E817307" w14:textId="77777777" w:rsidR="00D426A9" w:rsidRPr="008E0178" w:rsidRDefault="000A3E8D" w:rsidP="00D426A9">
            <w:pPr>
              <w:rPr>
                <w:rFonts w:cs="Arial"/>
                <w:color w:val="FF0000"/>
                <w:szCs w:val="18"/>
              </w:rPr>
            </w:pPr>
            <w:r w:rsidRPr="008E0178">
              <w:rPr>
                <w:rFonts w:cs="Arial"/>
                <w:color w:val="800080"/>
              </w:rPr>
              <w:t xml:space="preserve">, </w:t>
            </w:r>
            <w:r w:rsidRPr="008E0178">
              <w:rPr>
                <w:rFonts w:cs="Arial"/>
                <w:color w:val="800080"/>
                <w:szCs w:val="18"/>
              </w:rPr>
              <w:t>notaris</w:t>
            </w:r>
            <w:r w:rsidRPr="008E0178">
              <w:rPr>
                <w:rFonts w:cs="Arial"/>
                <w:color w:val="3366FF"/>
                <w:szCs w:val="24"/>
              </w:rPr>
              <w:t xml:space="preserve"> </w:t>
            </w:r>
            <w:r w:rsidR="00D426A9" w:rsidRPr="008E0178">
              <w:rPr>
                <w:rFonts w:cs="Arial"/>
                <w:color w:val="3366FF"/>
                <w:szCs w:val="24"/>
              </w:rPr>
              <w:t xml:space="preserve">in de gemeente </w:t>
            </w:r>
            <w:r w:rsidR="00D426A9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D426A9" w:rsidRPr="008E0178">
              <w:rPr>
                <w:rFonts w:cs="Arial"/>
                <w:sz w:val="20"/>
              </w:rPr>
              <w:instrText>MacroButton Nomacro §</w:instrText>
            </w:r>
            <w:r w:rsidR="00D426A9" w:rsidRPr="008E0178">
              <w:rPr>
                <w:rFonts w:cs="Arial"/>
                <w:sz w:val="20"/>
                <w:lang w:val="en-US"/>
              </w:rPr>
              <w:fldChar w:fldCharType="end"/>
            </w:r>
            <w:r w:rsidR="00D426A9" w:rsidRPr="008E0178">
              <w:rPr>
                <w:rFonts w:cs="Arial"/>
                <w:szCs w:val="24"/>
              </w:rPr>
              <w:t>gemeente</w:t>
            </w:r>
            <w:r w:rsidR="00D426A9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D426A9" w:rsidRPr="008E0178">
              <w:rPr>
                <w:rFonts w:cs="Arial"/>
                <w:sz w:val="20"/>
              </w:rPr>
              <w:instrText>MacroButton Nomacro §</w:instrText>
            </w:r>
            <w:r w:rsidR="00D426A9"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E120D7">
              <w:rPr>
                <w:color w:val="7030A0"/>
              </w:rPr>
              <w:t>,</w:t>
            </w:r>
            <w:r w:rsidR="00D426A9" w:rsidRPr="0037698C">
              <w:rPr>
                <w:color w:val="3366FF"/>
              </w:rPr>
              <w:t xml:space="preserve"> </w:t>
            </w:r>
            <w:r w:rsidR="0059634D" w:rsidRPr="008E0178">
              <w:rPr>
                <w:color w:val="3366FF"/>
              </w:rPr>
              <w:t>kantoorhoudende te</w:t>
            </w:r>
            <w:r w:rsidR="0059634D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woonplaats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 w:val="20"/>
              </w:rPr>
              <w:t xml:space="preserve"> </w:t>
            </w:r>
            <w:r w:rsidR="0059634D" w:rsidRPr="008E0178">
              <w:rPr>
                <w:rFonts w:cs="Arial"/>
                <w:color w:val="3366FF"/>
                <w:szCs w:val="24"/>
              </w:rPr>
              <w:t>/ te</w:t>
            </w:r>
            <w:r w:rsidR="0059634D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woonplaats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 w:val="20"/>
              </w:rPr>
              <w:t xml:space="preserve"> </w:t>
            </w:r>
            <w:r w:rsidR="0059634D" w:rsidRPr="008E0178">
              <w:rPr>
                <w:rFonts w:cs="Arial"/>
                <w:color w:val="3366FF"/>
                <w:szCs w:val="24"/>
              </w:rPr>
              <w:t>/ gevestigd te</w:t>
            </w:r>
            <w:r w:rsidR="0059634D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woonplaats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color w:val="3366FF"/>
                <w:szCs w:val="24"/>
              </w:rPr>
              <w:t xml:space="preserve"> / met plaats van vestiging</w:t>
            </w:r>
            <w:r w:rsidR="0059634D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woonplaats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 w:val="20"/>
              </w:rPr>
              <w:t xml:space="preserve"> </w:t>
            </w:r>
            <w:r w:rsidR="00D426A9" w:rsidRPr="008E0178">
              <w:rPr>
                <w:rFonts w:cs="Arial"/>
                <w:color w:val="3366FF"/>
                <w:sz w:val="20"/>
              </w:rPr>
              <w:t>/</w:t>
            </w:r>
            <w:r w:rsidR="0059634D" w:rsidRPr="008E0178">
              <w:rPr>
                <w:rFonts w:cs="Arial"/>
                <w:color w:val="3366FF"/>
                <w:szCs w:val="24"/>
              </w:rPr>
              <w:t xml:space="preserve"> in de gemeente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gemeente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14:paraId="5726C2F6" w14:textId="77777777" w:rsidR="0059634D" w:rsidRPr="008E0178" w:rsidRDefault="00331B19" w:rsidP="0059634D">
            <w:pPr>
              <w:rPr>
                <w:szCs w:val="18"/>
              </w:rPr>
            </w:pPr>
            <w:r w:rsidRPr="008E0178">
              <w:rPr>
                <w:szCs w:val="18"/>
              </w:rPr>
              <w:t xml:space="preserve">Optionele </w:t>
            </w:r>
            <w:r w:rsidR="0059634D" w:rsidRPr="008E0178">
              <w:rPr>
                <w:szCs w:val="18"/>
              </w:rPr>
              <w:t xml:space="preserve">gebruikerskeuze </w:t>
            </w:r>
            <w:r w:rsidRPr="008E0178">
              <w:rPr>
                <w:szCs w:val="18"/>
              </w:rPr>
              <w:t>voor de plaatsaanduiding</w:t>
            </w:r>
            <w:r w:rsidR="0059634D" w:rsidRPr="008E0178">
              <w:rPr>
                <w:szCs w:val="18"/>
              </w:rPr>
              <w:t xml:space="preserve"> van de notaris die waargenomen wordt. Mogelijkheden:</w:t>
            </w:r>
          </w:p>
          <w:p w14:paraId="05123508" w14:textId="77777777" w:rsidR="00331B19" w:rsidRPr="008E0178" w:rsidRDefault="00331B19" w:rsidP="008E0178">
            <w:pPr>
              <w:numPr>
                <w:ilvl w:val="0"/>
                <w:numId w:val="26"/>
              </w:numPr>
              <w:rPr>
                <w:szCs w:val="18"/>
              </w:rPr>
            </w:pPr>
            <w:r w:rsidRPr="008E0178">
              <w:rPr>
                <w:rFonts w:cs="Arial"/>
                <w:szCs w:val="24"/>
              </w:rPr>
              <w:t>tekst wordt</w:t>
            </w:r>
            <w:r w:rsidRPr="008E0178">
              <w:rPr>
                <w:szCs w:val="18"/>
              </w:rPr>
              <w:t xml:space="preserve"> niet getoond wanneer de gemeente en de woonplaats beide niet voorkomen,</w:t>
            </w:r>
          </w:p>
          <w:p w14:paraId="26892955" w14:textId="2506AB2D" w:rsidR="0059634D" w:rsidRPr="008E0178" w:rsidRDefault="0059634D" w:rsidP="008E0178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‘</w:t>
            </w:r>
            <w:r w:rsidR="000A3E8D" w:rsidRPr="008E0178">
              <w:rPr>
                <w:color w:val="800080"/>
              </w:rPr>
              <w:t xml:space="preserve">, notaris </w:t>
            </w:r>
            <w:r w:rsidRPr="008E0178">
              <w:rPr>
                <w:color w:val="3366FF"/>
              </w:rPr>
              <w:t xml:space="preserve">in de </w:t>
            </w:r>
            <w:r w:rsidRPr="008E0178">
              <w:rPr>
                <w:color w:val="3366FF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E120D7">
              <w:rPr>
                <w:color w:val="7030A0"/>
              </w:rPr>
              <w:t>,</w:t>
            </w:r>
            <w:r w:rsidRPr="0037698C">
              <w:rPr>
                <w:color w:val="3366FF"/>
              </w:rPr>
              <w:t xml:space="preserve"> </w:t>
            </w:r>
            <w:r w:rsidRPr="008E0178">
              <w:rPr>
                <w:color w:val="3366FF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</w:t>
            </w:r>
            <w:r w:rsidR="00F90466">
              <w:t xml:space="preserve">. </w:t>
            </w:r>
            <w:r w:rsidR="00F90466" w:rsidRPr="00F90466">
              <w:t>De komma achter §gemeente§ is optioneel,</w:t>
            </w:r>
          </w:p>
          <w:p w14:paraId="770368E8" w14:textId="77777777" w:rsidR="0059634D" w:rsidRPr="008E0178" w:rsidRDefault="0059634D" w:rsidP="008E0178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‘</w:t>
            </w:r>
            <w:r w:rsidR="000A3E8D" w:rsidRPr="008E0178">
              <w:rPr>
                <w:color w:val="800080"/>
              </w:rPr>
              <w:t xml:space="preserve">, notaris </w:t>
            </w:r>
            <w:r w:rsidRPr="008E0178">
              <w:rPr>
                <w:color w:val="3366FF"/>
              </w:rPr>
              <w:t>in de 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14:paraId="58DC93FA" w14:textId="77777777" w:rsidR="0059634D" w:rsidRPr="008E0178" w:rsidRDefault="0059634D" w:rsidP="008E0178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één van de overige teksten wordt getoond wanneer alleen de woonplaats voorkomt, de te tonen tekst is een gebruikerskeuze</w:t>
            </w:r>
            <w:r w:rsidR="000A3E8D">
              <w:t xml:space="preserve"> en wordt voorafgegaan door ‘</w:t>
            </w:r>
            <w:r w:rsidR="000A3E8D" w:rsidRPr="008E0178">
              <w:rPr>
                <w:color w:val="800080"/>
              </w:rPr>
              <w:t>, notaris’</w:t>
            </w:r>
            <w:r>
              <w:t>.</w:t>
            </w:r>
          </w:p>
          <w:p w14:paraId="2125B5DD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</w:p>
          <w:p w14:paraId="3EBEA32C" w14:textId="77777777"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14:paraId="32869831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14:paraId="70895508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-is aanwezig</w:t>
            </w:r>
          </w:p>
          <w:p w14:paraId="5F900DD0" w14:textId="77777777" w:rsidR="00D426A9" w:rsidRDefault="00D426A9" w:rsidP="008E0178">
            <w:pPr>
              <w:spacing w:line="240" w:lineRule="auto"/>
              <w:rPr>
                <w:szCs w:val="18"/>
              </w:rPr>
            </w:pPr>
          </w:p>
          <w:p w14:paraId="346ED2C8" w14:textId="77777777" w:rsidR="00491455" w:rsidRPr="00E120D7" w:rsidRDefault="00491455" w:rsidP="00491455">
            <w:pPr>
              <w:spacing w:line="240" w:lineRule="auto"/>
              <w:rPr>
                <w:sz w:val="16"/>
                <w:szCs w:val="16"/>
                <w:u w:val="single"/>
              </w:rPr>
            </w:pPr>
            <w:r w:rsidRPr="00E120D7">
              <w:rPr>
                <w:sz w:val="16"/>
                <w:szCs w:val="16"/>
                <w:u w:val="single"/>
              </w:rPr>
              <w:t>Mapping komma:</w:t>
            </w:r>
          </w:p>
          <w:p w14:paraId="1A9923EA" w14:textId="77777777" w:rsidR="00491455" w:rsidRPr="00E120D7" w:rsidRDefault="00491455" w:rsidP="00491455">
            <w:pPr>
              <w:spacing w:line="240" w:lineRule="auto"/>
              <w:rPr>
                <w:sz w:val="16"/>
                <w:szCs w:val="16"/>
              </w:rPr>
            </w:pPr>
            <w:r w:rsidRPr="00E120D7">
              <w:rPr>
                <w:sz w:val="16"/>
                <w:szCs w:val="16"/>
              </w:rPr>
              <w:t>//IMKAD_AangebodenStuk/heeftVerklaarder/tekstkeuze/</w:t>
            </w:r>
          </w:p>
          <w:p w14:paraId="00039902" w14:textId="77777777" w:rsidR="00491455" w:rsidRPr="00E120D7" w:rsidRDefault="00491455" w:rsidP="00491455">
            <w:pPr>
              <w:spacing w:line="240" w:lineRule="auto"/>
              <w:rPr>
                <w:sz w:val="16"/>
                <w:szCs w:val="16"/>
              </w:rPr>
            </w:pPr>
            <w:r w:rsidRPr="00E120D7">
              <w:rPr>
                <w:sz w:val="16"/>
                <w:szCs w:val="16"/>
              </w:rPr>
              <w:t>./tagNaam (‘k_Komma’)</w:t>
            </w:r>
          </w:p>
          <w:p w14:paraId="2511A2C4" w14:textId="77777777" w:rsidR="004D41F3" w:rsidRPr="00E120D7" w:rsidRDefault="00491455" w:rsidP="00491455">
            <w:pPr>
              <w:spacing w:line="240" w:lineRule="auto"/>
              <w:rPr>
                <w:sz w:val="16"/>
                <w:szCs w:val="16"/>
              </w:rPr>
            </w:pPr>
            <w:r w:rsidRPr="00E120D7">
              <w:rPr>
                <w:sz w:val="16"/>
                <w:szCs w:val="16"/>
              </w:rPr>
              <w:t>./tekst ((‘true’ of niet aanwezig= komma wordt getoond; ‘false’ = komma wordt niet getoond)</w:t>
            </w:r>
          </w:p>
          <w:p w14:paraId="309E0628" w14:textId="77777777" w:rsidR="004D41F3" w:rsidRPr="008E0178" w:rsidRDefault="004D41F3" w:rsidP="008E0178">
            <w:pPr>
              <w:spacing w:line="240" w:lineRule="auto"/>
              <w:rPr>
                <w:szCs w:val="18"/>
              </w:rPr>
            </w:pPr>
          </w:p>
          <w:p w14:paraId="395F02BD" w14:textId="77777777" w:rsidR="00D426A9" w:rsidRPr="008E0178" w:rsidRDefault="00D426A9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lastRenderedPageBreak/>
              <w:t>Mapping gemeente:</w:t>
            </w:r>
          </w:p>
          <w:p w14:paraId="0CF8D276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14:paraId="40AEA0BB" w14:textId="77777777" w:rsidR="00D426A9" w:rsidRPr="008E0178" w:rsidRDefault="0059634D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</w:r>
            <w:r w:rsidR="00D426A9" w:rsidRPr="008E0178">
              <w:rPr>
                <w:sz w:val="16"/>
                <w:szCs w:val="16"/>
              </w:rPr>
              <w:t>gemeente</w:t>
            </w:r>
          </w:p>
          <w:p w14:paraId="0658F1B1" w14:textId="77777777" w:rsidR="0059634D" w:rsidRPr="008E0178" w:rsidRDefault="0059634D" w:rsidP="008E0178">
            <w:pPr>
              <w:spacing w:line="240" w:lineRule="auto"/>
              <w:rPr>
                <w:szCs w:val="18"/>
              </w:rPr>
            </w:pPr>
          </w:p>
          <w:p w14:paraId="1D3CB8EB" w14:textId="77777777" w:rsidR="0059634D" w:rsidRPr="008E0178" w:rsidRDefault="0059634D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14:paraId="3D8EC9E4" w14:textId="77777777" w:rsidR="0059634D" w:rsidRPr="008E0178" w:rsidRDefault="0059634D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29E40459" w14:textId="77777777" w:rsidR="0059634D" w:rsidRPr="008E0178" w:rsidRDefault="0059634D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standplaats</w:t>
            </w:r>
          </w:p>
          <w:p w14:paraId="2B879FFA" w14:textId="77777777" w:rsidR="0059634D" w:rsidRPr="008E0178" w:rsidRDefault="0059634D" w:rsidP="008E0178">
            <w:pPr>
              <w:spacing w:line="240" w:lineRule="auto"/>
              <w:rPr>
                <w:szCs w:val="18"/>
                <w:u w:val="single"/>
              </w:rPr>
            </w:pPr>
          </w:p>
          <w:p w14:paraId="0D1104E7" w14:textId="77777777" w:rsidR="0059634D" w:rsidRPr="008E0178" w:rsidRDefault="0059634D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14:paraId="60F5C58B" w14:textId="77777777" w:rsidR="0059634D" w:rsidRPr="008E0178" w:rsidRDefault="0059634D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4FA8451B" w14:textId="77777777" w:rsidR="0059634D" w:rsidRPr="008E0178" w:rsidRDefault="0059634D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14:paraId="056FEDF6" w14:textId="77777777" w:rsidR="0059634D" w:rsidRPr="008E0178" w:rsidRDefault="0059634D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./tagNaam(‘k_VerklaarderPlaatsaanduiding’)</w:t>
            </w:r>
          </w:p>
          <w:p w14:paraId="32089EFB" w14:textId="77777777" w:rsidR="0059634D" w:rsidRPr="008E0178" w:rsidRDefault="0059634D" w:rsidP="008E0178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</w:r>
            <w:r w:rsidR="007C2BDD" w:rsidRPr="008E0178">
              <w:rPr>
                <w:sz w:val="16"/>
                <w:szCs w:val="16"/>
              </w:rPr>
              <w:tab/>
            </w:r>
            <w:r w:rsidRPr="008E0178">
              <w:rPr>
                <w:sz w:val="16"/>
                <w:szCs w:val="16"/>
              </w:rPr>
              <w:t>./tekst (‘te’, ‘gevestigd te’, ‘met plaats van vestiging’)</w:t>
            </w:r>
          </w:p>
        </w:tc>
      </w:tr>
      <w:tr w:rsidR="00D426A9" w:rsidRPr="00405834" w14:paraId="22E683F4" w14:textId="77777777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14:paraId="7E4C6551" w14:textId="77777777" w:rsidR="00D426A9" w:rsidRPr="008E0178" w:rsidRDefault="00D426A9" w:rsidP="00D426A9">
            <w:pPr>
              <w:rPr>
                <w:color w:val="800080"/>
              </w:rPr>
            </w:pPr>
            <w:r w:rsidRPr="008E0178">
              <w:rPr>
                <w:color w:val="800080"/>
              </w:rPr>
              <w:lastRenderedPageBreak/>
              <w:t>, als waarnemer</w:t>
            </w:r>
          </w:p>
        </w:tc>
        <w:tc>
          <w:tcPr>
            <w:tcW w:w="2472" w:type="pct"/>
            <w:shd w:val="clear" w:color="auto" w:fill="auto"/>
          </w:tcPr>
          <w:p w14:paraId="53D7DF6B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wordt getoond wanneer de gegevens van de notaris die waargenomen wordt aanwezig zijn, anders niet.</w:t>
            </w:r>
          </w:p>
          <w:p w14:paraId="1BA2E39D" w14:textId="77777777" w:rsidR="00D426A9" w:rsidRPr="008E0178" w:rsidRDefault="00D426A9" w:rsidP="00D426A9">
            <w:pPr>
              <w:rPr>
                <w:szCs w:val="18"/>
              </w:rPr>
            </w:pPr>
          </w:p>
          <w:p w14:paraId="5302CC69" w14:textId="77777777"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14:paraId="2D68B1D6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14:paraId="247B227B" w14:textId="77777777" w:rsidR="00D426A9" w:rsidRPr="008E0178" w:rsidRDefault="00D426A9" w:rsidP="008E0178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-is aanwezig</w:t>
            </w:r>
          </w:p>
        </w:tc>
      </w:tr>
      <w:tr w:rsidR="00D426A9" w:rsidRPr="00405834" w14:paraId="35EE27D0" w14:textId="77777777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14:paraId="0060F51F" w14:textId="77777777" w:rsidR="00D426A9" w:rsidRPr="008E0178" w:rsidRDefault="00D426A9" w:rsidP="00D426A9">
            <w:pPr>
              <w:rPr>
                <w:color w:val="800080"/>
              </w:rPr>
            </w:pPr>
            <w:r w:rsidRPr="008E0178">
              <w:rPr>
                <w:color w:val="FF0000"/>
              </w:rPr>
              <w:t>van het vacante</w:t>
            </w:r>
            <w:r w:rsidRPr="008E0178">
              <w:rPr>
                <w:color w:val="800080"/>
              </w:rPr>
              <w:t xml:space="preserve"> </w:t>
            </w:r>
            <w:r w:rsidRPr="008E0178">
              <w:rPr>
                <w:color w:val="339966"/>
              </w:rPr>
              <w:t>kantoor/protocol</w:t>
            </w:r>
            <w:r w:rsidRPr="008E0178">
              <w:rPr>
                <w:color w:val="800080"/>
              </w:rPr>
              <w:t xml:space="preserve"> </w:t>
            </w:r>
            <w:r w:rsidRPr="008E0178">
              <w:rPr>
                <w:color w:val="FF0000"/>
              </w:rPr>
              <w:t>van</w:t>
            </w:r>
          </w:p>
        </w:tc>
        <w:tc>
          <w:tcPr>
            <w:tcW w:w="2472" w:type="pct"/>
            <w:shd w:val="clear" w:color="auto" w:fill="auto"/>
          </w:tcPr>
          <w:p w14:paraId="22A852B2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met verplichte gebruikerskeuze.</w:t>
            </w:r>
          </w:p>
          <w:p w14:paraId="2E79457E" w14:textId="77777777" w:rsidR="00D426A9" w:rsidRPr="008E0178" w:rsidRDefault="00D426A9" w:rsidP="00D426A9">
            <w:pPr>
              <w:rPr>
                <w:szCs w:val="18"/>
              </w:rPr>
            </w:pPr>
          </w:p>
          <w:p w14:paraId="7D6BB7EE" w14:textId="77777777" w:rsidR="00D426A9" w:rsidRPr="008E0178" w:rsidRDefault="00D426A9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kantoor/protocol:</w:t>
            </w:r>
          </w:p>
          <w:p w14:paraId="287C1867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14:paraId="3BC0F379" w14:textId="77777777"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VacantKantoor’)</w:t>
            </w:r>
          </w:p>
          <w:p w14:paraId="74492A71" w14:textId="77777777"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(‘kantoor’ of ‘protocol’)</w:t>
            </w:r>
          </w:p>
        </w:tc>
      </w:tr>
      <w:tr w:rsidR="00D426A9" w:rsidRPr="00405834" w14:paraId="6F77C30C" w14:textId="77777777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14:paraId="0C7A2CA9" w14:textId="27970BFA" w:rsidR="00D426A9" w:rsidRPr="008E0178" w:rsidRDefault="00B11557" w:rsidP="00D426A9">
            <w:pPr>
              <w:rPr>
                <w:color w:val="FF0000"/>
              </w:rPr>
            </w:pPr>
            <w:ins w:id="81" w:author="Groot, Karina de" w:date="2024-08-08T14:23:00Z" w16du:dateUtc="2024-08-08T12:23:00Z">
              <w:r w:rsidRPr="00CF7B10">
                <w:rPr>
                  <w:color w:val="FF0000"/>
                  <w:highlight w:val="yellow"/>
                </w:rPr>
                <w:t>VVE-</w:t>
              </w:r>
            </w:ins>
            <w:r w:rsidR="00D426A9" w:rsidRPr="008E0178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del w:id="82" w:author="Groot, Karina de" w:date="2024-08-08T14:23:00Z" w16du:dateUtc="2024-08-08T12:23:00Z">
              <w:r w:rsidR="00EC5BF0" w:rsidRPr="00FE038C" w:rsidDel="00B11557">
                <w:rPr>
                  <w:rFonts w:cs="Arial"/>
                  <w:color w:val="FF0000"/>
                  <w:highlight w:val="yellow"/>
                </w:rPr>
                <w:delText>-nieuw</w:delText>
              </w:r>
            </w:del>
            <w:r w:rsidR="00D426A9" w:rsidRPr="008E0178">
              <w:rPr>
                <w:rFonts w:cs="Arial"/>
                <w:color w:val="FF0000"/>
              </w:rPr>
              <w:t>, destijds</w:t>
            </w:r>
            <w:r w:rsidR="00844FB0" w:rsidRPr="008E0178">
              <w:rPr>
                <w:rFonts w:cs="Arial"/>
                <w:color w:val="FF0000"/>
              </w:rPr>
              <w:t xml:space="preserve"> notaris</w:t>
            </w:r>
          </w:p>
        </w:tc>
        <w:tc>
          <w:tcPr>
            <w:tcW w:w="2472" w:type="pct"/>
            <w:shd w:val="clear" w:color="auto" w:fill="auto"/>
          </w:tcPr>
          <w:p w14:paraId="460FF78E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 xml:space="preserve">Vaste tekst. De vacature van de gedefungeerde notaris wordt waargenomen door de </w:t>
            </w:r>
            <w:r w:rsidR="00AB291C" w:rsidRPr="008E0178">
              <w:rPr>
                <w:szCs w:val="18"/>
              </w:rPr>
              <w:t>verklaarder</w:t>
            </w:r>
            <w:r w:rsidRPr="008E0178">
              <w:rPr>
                <w:szCs w:val="18"/>
              </w:rPr>
              <w:t xml:space="preserve"> of door een andere notaris die wordt waargenomen door de </w:t>
            </w:r>
            <w:r w:rsidR="00AB291C" w:rsidRPr="008E0178">
              <w:rPr>
                <w:szCs w:val="18"/>
              </w:rPr>
              <w:t>verklaarder</w:t>
            </w:r>
            <w:r w:rsidRPr="008E0178">
              <w:rPr>
                <w:szCs w:val="18"/>
              </w:rPr>
              <w:t>.</w:t>
            </w:r>
          </w:p>
          <w:p w14:paraId="6D98EA36" w14:textId="77777777" w:rsidR="00D426A9" w:rsidRPr="008E0178" w:rsidRDefault="00D426A9" w:rsidP="00D426A9">
            <w:pPr>
              <w:rPr>
                <w:szCs w:val="18"/>
              </w:rPr>
            </w:pPr>
          </w:p>
          <w:p w14:paraId="1E5DFB7A" w14:textId="77777777"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vacature waarneming door</w:t>
            </w:r>
            <w:r w:rsidR="00A50DEF" w:rsidRPr="008E0178">
              <w:rPr>
                <w:szCs w:val="18"/>
                <w:u w:val="single"/>
              </w:rPr>
              <w:t xml:space="preserve"> verklaarder</w:t>
            </w:r>
            <w:r w:rsidRPr="008E0178">
              <w:rPr>
                <w:szCs w:val="18"/>
                <w:u w:val="single"/>
              </w:rPr>
              <w:t>:</w:t>
            </w:r>
          </w:p>
          <w:p w14:paraId="1685337E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</w:t>
            </w:r>
          </w:p>
          <w:p w14:paraId="0F1516C8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isVacatureWaarnemerVoor/persoonsgegevens/</w:t>
            </w:r>
          </w:p>
          <w:p w14:paraId="4D8D26E0" w14:textId="77777777" w:rsidR="00180916" w:rsidRDefault="00180916" w:rsidP="00180916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-zie verder </w:t>
            </w:r>
            <w:r>
              <w:rPr>
                <w:sz w:val="16"/>
                <w:szCs w:val="16"/>
              </w:rPr>
              <w:t>de toelichting van het tekstblok voor de</w:t>
            </w:r>
            <w:r w:rsidRPr="008E0178">
              <w:rPr>
                <w:sz w:val="16"/>
                <w:szCs w:val="16"/>
              </w:rPr>
              <w:t xml:space="preserve"> mapping tbv GBA_Ingezetene</w:t>
            </w:r>
          </w:p>
          <w:p w14:paraId="4FF8B48A" w14:textId="77777777" w:rsidR="001D471A" w:rsidRDefault="001D471A" w:rsidP="00180916">
            <w:pPr>
              <w:spacing w:line="240" w:lineRule="auto"/>
              <w:rPr>
                <w:sz w:val="16"/>
                <w:szCs w:val="16"/>
              </w:rPr>
            </w:pPr>
          </w:p>
          <w:p w14:paraId="77A5EA0C" w14:textId="77777777"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vacature waarneming door waargenomen notaris:</w:t>
            </w:r>
          </w:p>
          <w:p w14:paraId="3310B503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14:paraId="22FD083D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isVacatureWaarnemerVoor/persoonsgegevens/</w:t>
            </w:r>
          </w:p>
          <w:p w14:paraId="26815927" w14:textId="784FEEA9" w:rsidR="00E51A54" w:rsidRDefault="00E51A54" w:rsidP="00E51A54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</w:t>
            </w:r>
            <w:r w:rsidR="00752A24" w:rsidRPr="008E0178">
              <w:rPr>
                <w:sz w:val="16"/>
                <w:szCs w:val="16"/>
              </w:rPr>
              <w:t xml:space="preserve"> zie verder </w:t>
            </w:r>
            <w:r w:rsidR="00752A24">
              <w:rPr>
                <w:sz w:val="16"/>
                <w:szCs w:val="16"/>
              </w:rPr>
              <w:t xml:space="preserve">de toelichting van het </w:t>
            </w:r>
            <w:ins w:id="83" w:author="Groot, Karina de" w:date="2024-08-08T14:37:00Z" w16du:dateUtc="2024-08-08T12:37:00Z">
              <w:r w:rsidR="00E6252B">
                <w:rPr>
                  <w:sz w:val="16"/>
                  <w:szCs w:val="16"/>
                </w:rPr>
                <w:t>vve-</w:t>
              </w:r>
            </w:ins>
            <w:r w:rsidR="00752A24">
              <w:rPr>
                <w:sz w:val="16"/>
                <w:szCs w:val="16"/>
              </w:rPr>
              <w:t xml:space="preserve">tekstblok personalia van natuurlijk persoon </w:t>
            </w:r>
            <w:del w:id="84" w:author="Groot, Karina de" w:date="2024-08-08T14:37:00Z" w16du:dateUtc="2024-08-08T12:37:00Z">
              <w:r w:rsidR="00752A24" w:rsidDel="00E6252B">
                <w:rPr>
                  <w:sz w:val="16"/>
                  <w:szCs w:val="16"/>
                </w:rPr>
                <w:delText xml:space="preserve">- nieuw </w:delText>
              </w:r>
            </w:del>
            <w:r w:rsidR="00752A24">
              <w:rPr>
                <w:sz w:val="16"/>
                <w:szCs w:val="16"/>
              </w:rPr>
              <w:t>voor de</w:t>
            </w:r>
            <w:r w:rsidR="00752A24" w:rsidRPr="008E0178">
              <w:rPr>
                <w:sz w:val="16"/>
                <w:szCs w:val="16"/>
              </w:rPr>
              <w:t xml:space="preserve"> mapping tbv GBA_Ingezetene</w:t>
            </w:r>
          </w:p>
          <w:p w14:paraId="6031BEF6" w14:textId="12205965" w:rsidR="00D426A9" w:rsidRPr="008E0178" w:rsidRDefault="00D426A9" w:rsidP="008E0178">
            <w:pPr>
              <w:spacing w:line="240" w:lineRule="auto"/>
              <w:rPr>
                <w:szCs w:val="18"/>
              </w:rPr>
            </w:pPr>
          </w:p>
        </w:tc>
      </w:tr>
      <w:tr w:rsidR="00844FB0" w:rsidRPr="00405834" w14:paraId="10600C61" w14:textId="77777777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14:paraId="6082A1D6" w14:textId="77777777" w:rsidR="00844FB0" w:rsidRPr="008E0178" w:rsidRDefault="00844FB0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="000A71C5" w:rsidRPr="00E120D7">
              <w:rPr>
                <w:rFonts w:cs="Arial"/>
                <w:color w:val="7030A0"/>
                <w:szCs w:val="18"/>
              </w:rPr>
              <w:t>,</w:t>
            </w:r>
            <w:r w:rsidRPr="0037698C">
              <w:rPr>
                <w:rFonts w:cs="Arial"/>
                <w:color w:val="339966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14:paraId="0E877FF6" w14:textId="77777777" w:rsidR="00523AD4" w:rsidRPr="008E0178" w:rsidRDefault="00523AD4" w:rsidP="00523AD4">
            <w:pPr>
              <w:rPr>
                <w:szCs w:val="18"/>
              </w:rPr>
            </w:pPr>
            <w:r w:rsidRPr="008E0178">
              <w:rPr>
                <w:szCs w:val="18"/>
              </w:rPr>
              <w:t>Verplichte gebruikerskeuze voor de plaatsaanduiding van de vacature van de gedefungeerde notaris die waargenomen wordt. Mogelijkheden:</w:t>
            </w:r>
          </w:p>
          <w:p w14:paraId="7F44C573" w14:textId="0BE1B1DF" w:rsidR="00523AD4" w:rsidRDefault="00523AD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E120D7">
              <w:rPr>
                <w:color w:val="7030A0"/>
              </w:rPr>
              <w:t>,</w:t>
            </w:r>
            <w:r w:rsidR="000A71C5" w:rsidRPr="0037698C">
              <w:rPr>
                <w:color w:val="339966"/>
              </w:rPr>
              <w:t xml:space="preserve"> </w:t>
            </w:r>
            <w:r w:rsidRPr="0037698C">
              <w:rPr>
                <w:color w:val="339966"/>
              </w:rP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</w:t>
            </w:r>
            <w:r w:rsidR="00753D5C">
              <w:t xml:space="preserve">. </w:t>
            </w:r>
            <w:r w:rsidR="00753D5C" w:rsidRPr="00753D5C">
              <w:t>De komma achter §gemeente§ is optioneel,</w:t>
            </w:r>
          </w:p>
          <w:p w14:paraId="0C57B8C1" w14:textId="77777777" w:rsidR="00523AD4" w:rsidRDefault="00523AD4" w:rsidP="008E0178">
            <w:pPr>
              <w:numPr>
                <w:ilvl w:val="0"/>
                <w:numId w:val="25"/>
              </w:numPr>
            </w:pPr>
            <w:r>
              <w:lastRenderedPageBreak/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14:paraId="1C576DDA" w14:textId="77777777" w:rsidR="00523AD4" w:rsidRDefault="00523AD4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gebruikerskeuze.</w:t>
            </w:r>
          </w:p>
          <w:p w14:paraId="611DFE57" w14:textId="77777777" w:rsidR="00523AD4" w:rsidRPr="008E0178" w:rsidRDefault="00523AD4" w:rsidP="008E0178">
            <w:pPr>
              <w:spacing w:line="240" w:lineRule="auto"/>
              <w:rPr>
                <w:szCs w:val="18"/>
              </w:rPr>
            </w:pPr>
          </w:p>
          <w:p w14:paraId="56B327A5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</w:p>
          <w:p w14:paraId="3204CF31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 xml:space="preserve">Mapping vacature waarneming door verklaarder: </w:t>
            </w:r>
          </w:p>
          <w:p w14:paraId="7D8D5401" w14:textId="77777777"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</w:t>
            </w:r>
          </w:p>
          <w:p w14:paraId="31DC95F6" w14:textId="77777777"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of </w:t>
            </w:r>
          </w:p>
          <w:p w14:paraId="7671D1E9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 xml:space="preserve">Mapping vacature waarneming door waargenomen notaris: </w:t>
            </w:r>
          </w:p>
          <w:p w14:paraId="078EC5CB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0B46B0D3" w14:textId="77777777"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</w:p>
          <w:p w14:paraId="31FA4B58" w14:textId="77777777" w:rsidR="00523AD4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-aangevuld met:</w:t>
            </w:r>
          </w:p>
          <w:p w14:paraId="6A294DC0" w14:textId="77777777" w:rsidR="00491455" w:rsidRDefault="00491455" w:rsidP="008E0178">
            <w:pPr>
              <w:spacing w:line="240" w:lineRule="auto"/>
              <w:rPr>
                <w:sz w:val="16"/>
                <w:szCs w:val="16"/>
              </w:rPr>
            </w:pPr>
          </w:p>
          <w:p w14:paraId="4D98B656" w14:textId="77777777" w:rsidR="00491455" w:rsidRPr="00E120D7" w:rsidRDefault="00491455" w:rsidP="00491455">
            <w:pPr>
              <w:spacing w:line="240" w:lineRule="auto"/>
              <w:rPr>
                <w:sz w:val="16"/>
                <w:szCs w:val="16"/>
                <w:u w:val="single"/>
              </w:rPr>
            </w:pPr>
            <w:r w:rsidRPr="00E120D7">
              <w:rPr>
                <w:sz w:val="16"/>
                <w:szCs w:val="16"/>
                <w:u w:val="single"/>
              </w:rPr>
              <w:t>Mapping komma:</w:t>
            </w:r>
          </w:p>
          <w:p w14:paraId="7697D72F" w14:textId="77777777" w:rsidR="00491455" w:rsidRPr="00491455" w:rsidRDefault="00491455" w:rsidP="00491455">
            <w:pPr>
              <w:spacing w:line="240" w:lineRule="auto"/>
              <w:rPr>
                <w:sz w:val="16"/>
                <w:szCs w:val="16"/>
              </w:rPr>
            </w:pPr>
            <w:r w:rsidRPr="00491455">
              <w:rPr>
                <w:sz w:val="16"/>
                <w:szCs w:val="16"/>
              </w:rPr>
              <w:t>//IMKAD_AangebodenStuk/heeftVerklaarder/tekstkeuze/</w:t>
            </w:r>
          </w:p>
          <w:p w14:paraId="3A270D07" w14:textId="77777777" w:rsidR="00491455" w:rsidRPr="00491455" w:rsidRDefault="00491455" w:rsidP="00491455">
            <w:pPr>
              <w:spacing w:line="240" w:lineRule="auto"/>
              <w:rPr>
                <w:sz w:val="16"/>
                <w:szCs w:val="16"/>
              </w:rPr>
            </w:pPr>
            <w:r w:rsidRPr="00491455">
              <w:rPr>
                <w:sz w:val="16"/>
                <w:szCs w:val="16"/>
              </w:rPr>
              <w:t>./tagNaam (‘k_Komma’)</w:t>
            </w:r>
          </w:p>
          <w:p w14:paraId="072B8F34" w14:textId="77777777" w:rsidR="00491455" w:rsidRPr="008E0178" w:rsidRDefault="00491455" w:rsidP="00491455">
            <w:pPr>
              <w:spacing w:line="240" w:lineRule="auto"/>
              <w:rPr>
                <w:sz w:val="16"/>
                <w:szCs w:val="16"/>
              </w:rPr>
            </w:pPr>
            <w:r w:rsidRPr="00491455">
              <w:rPr>
                <w:sz w:val="16"/>
                <w:szCs w:val="16"/>
              </w:rPr>
              <w:t>./tekst ((‘true’ of niet aanwezig= komma wordt getoond; ‘false’ = komma wordt niet getoond)</w:t>
            </w:r>
          </w:p>
          <w:p w14:paraId="2D216036" w14:textId="77777777"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</w:p>
          <w:p w14:paraId="7474B26F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14:paraId="3BEE3CB8" w14:textId="77777777"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//isVacatureWaarnemerVoor/gemeente</w:t>
            </w:r>
          </w:p>
          <w:p w14:paraId="3D9C2401" w14:textId="77777777" w:rsidR="00523AD4" w:rsidRPr="008E0178" w:rsidRDefault="00523AD4" w:rsidP="008E0178">
            <w:pPr>
              <w:spacing w:line="240" w:lineRule="auto"/>
              <w:rPr>
                <w:szCs w:val="18"/>
              </w:rPr>
            </w:pPr>
          </w:p>
          <w:p w14:paraId="2A1E06F1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14:paraId="5CFD1774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>//isVacatureWaarnemerVoor/standplaats</w:t>
            </w:r>
          </w:p>
          <w:p w14:paraId="7479970D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</w:p>
          <w:p w14:paraId="77A4CCB9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14:paraId="084ED0EB" w14:textId="77777777"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//isVacatureWaarnemerVoor/tekstkeuze/</w:t>
            </w:r>
          </w:p>
          <w:p w14:paraId="52B176A6" w14:textId="77777777" w:rsidR="00523AD4" w:rsidRPr="008E0178" w:rsidRDefault="00523AD4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./tagNaam(‘k_VerklaarderPlaatsaanduiding’)</w:t>
            </w:r>
          </w:p>
          <w:p w14:paraId="7D21AFBE" w14:textId="77777777" w:rsidR="00844FB0" w:rsidRPr="008E0178" w:rsidRDefault="00523AD4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(‘te’, ‘gevestigd te’, ‘met plaats van vestiging’)</w:t>
            </w:r>
          </w:p>
        </w:tc>
      </w:tr>
    </w:tbl>
    <w:p w14:paraId="381AAC11" w14:textId="77777777" w:rsidR="00D426A9" w:rsidRDefault="00D426A9" w:rsidP="00D426A9"/>
    <w:p w14:paraId="370AF84F" w14:textId="382B9BF1" w:rsidR="004E42B2" w:rsidRDefault="004E42B2" w:rsidP="00FE038C">
      <w:pPr>
        <w:pStyle w:val="Kop3"/>
      </w:pPr>
      <w:bookmarkStart w:id="85" w:name="_Toc158283642"/>
      <w:r w:rsidRPr="004E42B2">
        <w:t>Keuzeblokvariant waarneming - verlof</w:t>
      </w:r>
      <w:bookmarkEnd w:id="85"/>
    </w:p>
    <w:p w14:paraId="40EEDACD" w14:textId="77777777" w:rsidR="004E42B2" w:rsidRDefault="004E42B2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810"/>
        <w:gridCol w:w="4704"/>
      </w:tblGrid>
      <w:tr w:rsidR="00D426A9" w:rsidRPr="00645D15" w14:paraId="7B2260EC" w14:textId="77777777" w:rsidTr="008E0178">
        <w:tc>
          <w:tcPr>
            <w:tcW w:w="2528" w:type="pct"/>
            <w:shd w:val="clear" w:color="auto" w:fill="auto"/>
          </w:tcPr>
          <w:p w14:paraId="7247D307" w14:textId="77777777" w:rsidR="00D426A9" w:rsidRPr="008E0178" w:rsidRDefault="00D426A9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472" w:type="pct"/>
            <w:shd w:val="clear" w:color="auto" w:fill="auto"/>
          </w:tcPr>
          <w:p w14:paraId="48779EFD" w14:textId="77777777" w:rsidR="00D426A9" w:rsidRPr="008E0178" w:rsidRDefault="00D426A9" w:rsidP="00D426A9">
            <w:pPr>
              <w:rPr>
                <w:szCs w:val="18"/>
              </w:rPr>
            </w:pPr>
            <w:r>
              <w:t xml:space="preserve">Variant waarbij de notaris die optreedt als </w:t>
            </w:r>
            <w:r w:rsidR="001464FB">
              <w:t>verklaarder</w:t>
            </w:r>
            <w:r>
              <w:t xml:space="preserve"> waarneemt voor een notaris die door verlof afwezig is.</w:t>
            </w:r>
          </w:p>
          <w:p w14:paraId="301B3C08" w14:textId="77777777" w:rsidR="00D426A9" w:rsidRPr="008E0178" w:rsidRDefault="00D426A9" w:rsidP="00D426A9">
            <w:pPr>
              <w:rPr>
                <w:szCs w:val="18"/>
              </w:rPr>
            </w:pPr>
          </w:p>
          <w:p w14:paraId="1FDADCDE" w14:textId="77777777"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14:paraId="2A5801F3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</w:t>
            </w:r>
            <w:r w:rsidRPr="008E0178">
              <w:rPr>
                <w:sz w:val="16"/>
              </w:rPr>
              <w:t>AangebodenStuk</w:t>
            </w:r>
            <w:r w:rsidRPr="008E0178">
              <w:rPr>
                <w:sz w:val="16"/>
                <w:szCs w:val="16"/>
              </w:rPr>
              <w:t>/heeft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14:paraId="0D4F7DD4" w14:textId="77777777"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Waarneming’)</w:t>
            </w:r>
          </w:p>
          <w:p w14:paraId="3D9AEA7C" w14:textId="77777777"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(‘verlof’)</w:t>
            </w:r>
          </w:p>
        </w:tc>
      </w:tr>
    </w:tbl>
    <w:p w14:paraId="70ED41AE" w14:textId="77777777"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D426A9" w:rsidRPr="008D688A" w14:paraId="403A8755" w14:textId="77777777" w:rsidTr="008E0178">
        <w:tc>
          <w:tcPr>
            <w:tcW w:w="2528" w:type="pct"/>
            <w:shd w:val="clear" w:color="auto" w:fill="auto"/>
          </w:tcPr>
          <w:p w14:paraId="58FDAB77" w14:textId="77777777" w:rsidR="00D426A9" w:rsidRPr="003B6EB8" w:rsidRDefault="00D426A9" w:rsidP="00D426A9">
            <w:r w:rsidRPr="008E0178">
              <w:rPr>
                <w:rFonts w:cs="Arial"/>
                <w:color w:val="800080"/>
              </w:rPr>
              <w:t>kandidaat-notaris,</w:t>
            </w:r>
            <w:r w:rsidRPr="008E0178">
              <w:rPr>
                <w:bCs/>
                <w:color w:val="800080"/>
              </w:rPr>
              <w:t xml:space="preserve">  </w:t>
            </w:r>
          </w:p>
        </w:tc>
        <w:tc>
          <w:tcPr>
            <w:tcW w:w="2472" w:type="pct"/>
            <w:shd w:val="clear" w:color="auto" w:fill="auto"/>
          </w:tcPr>
          <w:p w14:paraId="16A7ECCB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deze variant.</w:t>
            </w:r>
          </w:p>
          <w:p w14:paraId="4333E530" w14:textId="77777777" w:rsidR="00D426A9" w:rsidRPr="008E0178" w:rsidRDefault="00D426A9" w:rsidP="00D426A9">
            <w:pPr>
              <w:rPr>
                <w:szCs w:val="18"/>
              </w:rPr>
            </w:pPr>
          </w:p>
          <w:p w14:paraId="38EC3A2E" w14:textId="77777777"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14:paraId="5980C516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14:paraId="3C15B6AF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Kandidaat’)</w:t>
            </w:r>
          </w:p>
          <w:p w14:paraId="280E1B50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D426A9" w:rsidRPr="00405834" w14:paraId="38B41E62" w14:textId="77777777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14:paraId="2066955B" w14:textId="77777777" w:rsidR="00D426A9" w:rsidRPr="008E0178" w:rsidRDefault="00D426A9" w:rsidP="00D426A9">
            <w:pPr>
              <w:rPr>
                <w:rFonts w:cs="Arial"/>
                <w:color w:val="800080"/>
                <w:highlight w:val="yellow"/>
              </w:rPr>
            </w:pPr>
            <w:r w:rsidRPr="008E0178">
              <w:rPr>
                <w:bCs/>
                <w:color w:val="FF0000"/>
              </w:rPr>
              <w:t xml:space="preserve">hierna te noemen: </w:t>
            </w:r>
            <w:r w:rsidRPr="008E0178">
              <w:rPr>
                <w:rFonts w:cs="Arial"/>
                <w:color w:val="FF0000"/>
              </w:rPr>
              <w:t>‘</w:t>
            </w:r>
            <w:r w:rsidRPr="008E0178">
              <w:rPr>
                <w:rFonts w:cs="Arial"/>
                <w:color w:val="FF0000"/>
                <w:u w:val="single"/>
              </w:rPr>
              <w:t>notaris’</w:t>
            </w:r>
            <w:r w:rsidRPr="008E0178">
              <w:rPr>
                <w:rFonts w:cs="Arial"/>
                <w:color w:val="FF0000"/>
              </w:rPr>
              <w:t>,</w:t>
            </w:r>
            <w:r w:rsidRPr="008E0178">
              <w:rPr>
                <w:bCs/>
                <w:color w:val="FF0000"/>
              </w:rPr>
              <w:t xml:space="preserve"> als waarnemer van de met verlof afwezige</w:t>
            </w:r>
          </w:p>
        </w:tc>
        <w:tc>
          <w:tcPr>
            <w:tcW w:w="2472" w:type="pct"/>
            <w:shd w:val="clear" w:color="auto" w:fill="auto"/>
          </w:tcPr>
          <w:p w14:paraId="1A7C96DB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</w:tc>
      </w:tr>
      <w:tr w:rsidR="00D426A9" w:rsidRPr="00405834" w14:paraId="72D52657" w14:textId="77777777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14:paraId="70FE72BC" w14:textId="7961D79B" w:rsidR="00D426A9" w:rsidRPr="008E0178" w:rsidRDefault="00D82C3A" w:rsidP="00D426A9">
            <w:pPr>
              <w:rPr>
                <w:color w:val="FF0000"/>
              </w:rPr>
            </w:pPr>
            <w:ins w:id="86" w:author="Groot, Karina de" w:date="2024-08-08T14:23:00Z" w16du:dateUtc="2024-08-08T12:23:00Z">
              <w:r w:rsidRPr="00CF7B10">
                <w:rPr>
                  <w:color w:val="FF0000"/>
                  <w:highlight w:val="yellow"/>
                </w:rPr>
                <w:t>VVE-</w:t>
              </w:r>
            </w:ins>
            <w:r w:rsidR="00D426A9" w:rsidRPr="008E0178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del w:id="87" w:author="Groot, Karina de" w:date="2024-08-08T14:23:00Z" w16du:dateUtc="2024-08-08T12:23:00Z">
              <w:r w:rsidR="00EC5BF0" w:rsidRPr="00FE038C" w:rsidDel="00D82C3A">
                <w:rPr>
                  <w:rFonts w:cs="Arial"/>
                  <w:color w:val="FF0000"/>
                  <w:highlight w:val="yellow"/>
                </w:rPr>
                <w:delText>-nieuw</w:delText>
              </w:r>
            </w:del>
            <w:r w:rsidR="00D426A9" w:rsidRPr="008E0178">
              <w:rPr>
                <w:rFonts w:cs="Arial"/>
                <w:color w:val="FF0000"/>
              </w:rPr>
              <w:t>,</w:t>
            </w:r>
            <w:r w:rsidR="00523AD4" w:rsidRPr="008E0178">
              <w:rPr>
                <w:rFonts w:cs="Arial"/>
                <w:color w:val="FF0000"/>
              </w:rPr>
              <w:t xml:space="preserve"> notaris</w:t>
            </w:r>
          </w:p>
        </w:tc>
        <w:tc>
          <w:tcPr>
            <w:tcW w:w="2472" w:type="pct"/>
            <w:shd w:val="clear" w:color="auto" w:fill="auto"/>
          </w:tcPr>
          <w:p w14:paraId="6C848E08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variant, de gegevens van de notaris die waargenomen wordt.</w:t>
            </w:r>
          </w:p>
          <w:p w14:paraId="3449ACF0" w14:textId="77777777" w:rsidR="00D426A9" w:rsidRPr="008E0178" w:rsidRDefault="00D426A9" w:rsidP="00D426A9">
            <w:pPr>
              <w:rPr>
                <w:szCs w:val="18"/>
              </w:rPr>
            </w:pPr>
          </w:p>
          <w:p w14:paraId="097C398C" w14:textId="77777777"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lastRenderedPageBreak/>
              <w:t>Mapping:</w:t>
            </w:r>
          </w:p>
          <w:p w14:paraId="7DB878D6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14:paraId="2900A6CD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14:paraId="1EB3D98D" w14:textId="1D6B3BFA" w:rsidR="00E51A54" w:rsidRDefault="00E51A54" w:rsidP="00E51A54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</w:t>
            </w:r>
            <w:r w:rsidR="001678C7" w:rsidRPr="008E0178">
              <w:rPr>
                <w:sz w:val="16"/>
                <w:szCs w:val="16"/>
              </w:rPr>
              <w:t xml:space="preserve"> zie verder </w:t>
            </w:r>
            <w:r w:rsidR="001678C7">
              <w:rPr>
                <w:sz w:val="16"/>
                <w:szCs w:val="16"/>
              </w:rPr>
              <w:t xml:space="preserve">de toelichting van het </w:t>
            </w:r>
            <w:ins w:id="88" w:author="Groot, Karina de" w:date="2024-08-08T14:38:00Z" w16du:dateUtc="2024-08-08T12:38:00Z">
              <w:r w:rsidR="007D15F5">
                <w:rPr>
                  <w:sz w:val="16"/>
                  <w:szCs w:val="16"/>
                </w:rPr>
                <w:t>vve-</w:t>
              </w:r>
            </w:ins>
            <w:r w:rsidR="001678C7">
              <w:rPr>
                <w:sz w:val="16"/>
                <w:szCs w:val="16"/>
              </w:rPr>
              <w:t xml:space="preserve">tekstblok personalia van natuurlijk persoon </w:t>
            </w:r>
            <w:del w:id="89" w:author="Groot, Karina de" w:date="2024-08-08T14:38:00Z" w16du:dateUtc="2024-08-08T12:38:00Z">
              <w:r w:rsidR="001678C7" w:rsidDel="007D15F5">
                <w:rPr>
                  <w:sz w:val="16"/>
                  <w:szCs w:val="16"/>
                </w:rPr>
                <w:delText xml:space="preserve">- nieuw </w:delText>
              </w:r>
            </w:del>
            <w:r w:rsidR="001678C7">
              <w:rPr>
                <w:sz w:val="16"/>
                <w:szCs w:val="16"/>
              </w:rPr>
              <w:t>voor de</w:t>
            </w:r>
            <w:r w:rsidR="001678C7" w:rsidRPr="008E0178">
              <w:rPr>
                <w:sz w:val="16"/>
                <w:szCs w:val="16"/>
              </w:rPr>
              <w:t xml:space="preserve"> mapping tbv GBA_Ingezetene</w:t>
            </w:r>
          </w:p>
          <w:p w14:paraId="190BC018" w14:textId="027C289C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523AD4" w:rsidRPr="00405834" w14:paraId="63E0E5BC" w14:textId="77777777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14:paraId="762CDEB3" w14:textId="77777777" w:rsidR="00523AD4" w:rsidRPr="008E0178" w:rsidRDefault="00523AD4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lastRenderedPageBreak/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="000A71C5" w:rsidRPr="00E120D7">
              <w:rPr>
                <w:rFonts w:cs="Arial"/>
                <w:color w:val="7030A0"/>
                <w:szCs w:val="18"/>
              </w:rPr>
              <w:t>,</w:t>
            </w:r>
            <w:r w:rsidRPr="0037698C">
              <w:rPr>
                <w:rFonts w:cs="Arial"/>
                <w:color w:val="339966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14:paraId="3268660D" w14:textId="77777777" w:rsidR="00523AD4" w:rsidRPr="008E0178" w:rsidRDefault="00523AD4" w:rsidP="00523AD4">
            <w:pPr>
              <w:rPr>
                <w:szCs w:val="18"/>
              </w:rPr>
            </w:pPr>
            <w:r w:rsidRPr="008E0178">
              <w:rPr>
                <w:szCs w:val="18"/>
              </w:rPr>
              <w:t>Verplichte gebruikerskeuze voor de plaatsaanduiding van de notaris die waargenomen wordt. Mogelijkheden:</w:t>
            </w:r>
          </w:p>
          <w:p w14:paraId="6A1FBF49" w14:textId="6C71674A" w:rsidR="00523AD4" w:rsidRDefault="00523AD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E120D7">
              <w:rPr>
                <w:color w:val="7030A0"/>
              </w:rPr>
              <w:t>,</w:t>
            </w:r>
            <w:r w:rsidRPr="0037698C">
              <w:rPr>
                <w:color w:val="339966"/>
              </w:rP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</w:t>
            </w:r>
            <w:r w:rsidR="00870C3C">
              <w:t xml:space="preserve">. </w:t>
            </w:r>
            <w:r w:rsidR="00870C3C" w:rsidRPr="00870C3C">
              <w:t>De komma achter §gemeente§ is optioneel,</w:t>
            </w:r>
          </w:p>
          <w:p w14:paraId="5EFA470F" w14:textId="77777777" w:rsidR="00523AD4" w:rsidRDefault="00523AD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14:paraId="4284E7BC" w14:textId="77777777" w:rsidR="00523AD4" w:rsidRDefault="00523AD4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gebruikerskeuze.</w:t>
            </w:r>
          </w:p>
          <w:p w14:paraId="7FBAF69A" w14:textId="77777777" w:rsidR="00523AD4" w:rsidRDefault="00523AD4" w:rsidP="008E0178">
            <w:pPr>
              <w:spacing w:line="240" w:lineRule="auto"/>
              <w:rPr>
                <w:szCs w:val="18"/>
              </w:rPr>
            </w:pPr>
          </w:p>
          <w:p w14:paraId="429373F2" w14:textId="77777777" w:rsidR="009C780F" w:rsidRPr="00E120D7" w:rsidRDefault="009C780F" w:rsidP="009C780F">
            <w:pPr>
              <w:spacing w:line="240" w:lineRule="auto"/>
              <w:rPr>
                <w:sz w:val="16"/>
                <w:szCs w:val="16"/>
                <w:u w:val="single"/>
              </w:rPr>
            </w:pPr>
            <w:r w:rsidRPr="00E120D7">
              <w:rPr>
                <w:sz w:val="16"/>
                <w:szCs w:val="16"/>
                <w:u w:val="single"/>
              </w:rPr>
              <w:t>Mapping komma:</w:t>
            </w:r>
          </w:p>
          <w:p w14:paraId="2DD3EA73" w14:textId="77777777" w:rsidR="009C780F" w:rsidRPr="009C780F" w:rsidRDefault="009C780F" w:rsidP="009C780F">
            <w:pPr>
              <w:spacing w:line="240" w:lineRule="auto"/>
              <w:rPr>
                <w:sz w:val="16"/>
                <w:szCs w:val="16"/>
              </w:rPr>
            </w:pPr>
            <w:r w:rsidRPr="009C780F">
              <w:rPr>
                <w:sz w:val="16"/>
                <w:szCs w:val="16"/>
              </w:rPr>
              <w:t>//IMKAD_AangebodenStuk/heeftVerklaarder/tekstkeuze/</w:t>
            </w:r>
          </w:p>
          <w:p w14:paraId="35D607F5" w14:textId="77777777" w:rsidR="009C780F" w:rsidRPr="009C780F" w:rsidRDefault="009C780F" w:rsidP="009C780F">
            <w:pPr>
              <w:spacing w:line="240" w:lineRule="auto"/>
              <w:rPr>
                <w:sz w:val="16"/>
                <w:szCs w:val="16"/>
              </w:rPr>
            </w:pPr>
            <w:r w:rsidRPr="009C780F">
              <w:rPr>
                <w:sz w:val="16"/>
                <w:szCs w:val="16"/>
              </w:rPr>
              <w:t>./tagNaam (‘k_Komma’)</w:t>
            </w:r>
          </w:p>
          <w:p w14:paraId="6EFC1519" w14:textId="77777777" w:rsidR="009C780F" w:rsidRPr="00E120D7" w:rsidRDefault="009C780F" w:rsidP="009C780F">
            <w:pPr>
              <w:spacing w:line="240" w:lineRule="auto"/>
              <w:rPr>
                <w:sz w:val="16"/>
                <w:szCs w:val="16"/>
              </w:rPr>
            </w:pPr>
            <w:r w:rsidRPr="009C780F">
              <w:rPr>
                <w:sz w:val="16"/>
                <w:szCs w:val="16"/>
              </w:rPr>
              <w:t>./tekst ((‘true’ of niet aanwezig= komma wordt getoond; ‘false’ = komma wordt niet getoond)</w:t>
            </w:r>
          </w:p>
          <w:p w14:paraId="57C24AC7" w14:textId="77777777" w:rsidR="009C780F" w:rsidRPr="008E0178" w:rsidRDefault="009C780F" w:rsidP="008E0178">
            <w:pPr>
              <w:spacing w:line="240" w:lineRule="auto"/>
              <w:rPr>
                <w:szCs w:val="18"/>
              </w:rPr>
            </w:pPr>
          </w:p>
          <w:p w14:paraId="53BBA74F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14:paraId="610E5491" w14:textId="77777777"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F90384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14:paraId="7DCF3AD4" w14:textId="77777777"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./gemeente</w:t>
            </w:r>
          </w:p>
          <w:p w14:paraId="1210D666" w14:textId="77777777" w:rsidR="00523AD4" w:rsidRPr="008E0178" w:rsidRDefault="00523AD4" w:rsidP="008E0178">
            <w:pPr>
              <w:spacing w:line="240" w:lineRule="auto"/>
              <w:rPr>
                <w:szCs w:val="18"/>
              </w:rPr>
            </w:pPr>
          </w:p>
          <w:p w14:paraId="2AFDB271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14:paraId="61B3530B" w14:textId="77777777"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F90384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14:paraId="3785BD77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./standplaats</w:t>
            </w:r>
          </w:p>
          <w:p w14:paraId="20C24A5C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</w:p>
          <w:p w14:paraId="58AB73E0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14:paraId="44894B04" w14:textId="77777777"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F90384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14:paraId="620FAED8" w14:textId="77777777"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14:paraId="0EB37EDF" w14:textId="77777777" w:rsidR="00523AD4" w:rsidRPr="008E0178" w:rsidRDefault="00523AD4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</w:t>
            </w:r>
            <w:r w:rsidR="00F90384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Plaatsaanduiding’)</w:t>
            </w:r>
          </w:p>
          <w:p w14:paraId="1716E1CB" w14:textId="77777777" w:rsidR="00523AD4" w:rsidRPr="008E0178" w:rsidRDefault="00523AD4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14:paraId="646D12BD" w14:textId="77777777" w:rsidR="00D426A9" w:rsidRDefault="00D426A9" w:rsidP="00D426A9"/>
    <w:p w14:paraId="3D2B4A2E" w14:textId="21C5EE7E" w:rsidR="00D126E5" w:rsidRDefault="00D126E5" w:rsidP="00FE038C">
      <w:pPr>
        <w:pStyle w:val="Kop3"/>
      </w:pPr>
      <w:bookmarkStart w:id="90" w:name="_Toc158283643"/>
      <w:r w:rsidRPr="00D126E5">
        <w:t>Keuzeblokvariant waarneming - toegevoegd notaris</w:t>
      </w:r>
      <w:bookmarkEnd w:id="90"/>
    </w:p>
    <w:p w14:paraId="2F4A949B" w14:textId="77777777" w:rsidR="00D126E5" w:rsidRDefault="00D126E5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810"/>
        <w:gridCol w:w="4704"/>
      </w:tblGrid>
      <w:tr w:rsidR="00D426A9" w:rsidRPr="00645D15" w14:paraId="3838E0FF" w14:textId="77777777" w:rsidTr="008E0178">
        <w:tc>
          <w:tcPr>
            <w:tcW w:w="2528" w:type="pct"/>
            <w:shd w:val="clear" w:color="auto" w:fill="auto"/>
          </w:tcPr>
          <w:p w14:paraId="4774DA77" w14:textId="77777777" w:rsidR="00D426A9" w:rsidRPr="008E0178" w:rsidRDefault="00D426A9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472" w:type="pct"/>
            <w:shd w:val="clear" w:color="auto" w:fill="auto"/>
          </w:tcPr>
          <w:p w14:paraId="68EDE018" w14:textId="77777777" w:rsidR="00D426A9" w:rsidRPr="008E0178" w:rsidRDefault="00D426A9" w:rsidP="00D426A9">
            <w:pPr>
              <w:rPr>
                <w:szCs w:val="18"/>
              </w:rPr>
            </w:pPr>
            <w:r>
              <w:t xml:space="preserve">Variant waarbij de toegevoegd notaris die optreedt als </w:t>
            </w:r>
            <w:r w:rsidR="001464FB">
              <w:t>verklaarder</w:t>
            </w:r>
            <w:r>
              <w:t xml:space="preserve"> </w:t>
            </w:r>
            <w:r w:rsidR="005C2DEC">
              <w:t xml:space="preserve">de akte passeert in het protocol van andere </w:t>
            </w:r>
            <w:r>
              <w:t>een notaris.</w:t>
            </w:r>
          </w:p>
          <w:p w14:paraId="08BAE2E5" w14:textId="77777777" w:rsidR="00D426A9" w:rsidRPr="008E0178" w:rsidRDefault="00D426A9" w:rsidP="00D426A9">
            <w:pPr>
              <w:rPr>
                <w:szCs w:val="18"/>
              </w:rPr>
            </w:pPr>
          </w:p>
          <w:p w14:paraId="049F2D6F" w14:textId="77777777"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14:paraId="699E9E50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</w:t>
            </w:r>
            <w:r w:rsidRPr="008E0178">
              <w:rPr>
                <w:sz w:val="16"/>
              </w:rPr>
              <w:t>AangebodenStuk</w:t>
            </w:r>
            <w:r w:rsidRPr="008E0178">
              <w:rPr>
                <w:sz w:val="16"/>
                <w:szCs w:val="16"/>
              </w:rPr>
              <w:t>/heeft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14:paraId="052C5C9A" w14:textId="77777777"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Waarneming’)</w:t>
            </w:r>
          </w:p>
          <w:p w14:paraId="11E924E3" w14:textId="77777777"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(‘toegevoegd notaris’)</w:t>
            </w:r>
          </w:p>
        </w:tc>
      </w:tr>
    </w:tbl>
    <w:p w14:paraId="791C69E1" w14:textId="77777777"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D426A9" w:rsidRPr="008D688A" w14:paraId="4350039C" w14:textId="77777777" w:rsidTr="008E0178">
        <w:tc>
          <w:tcPr>
            <w:tcW w:w="2528" w:type="pct"/>
            <w:shd w:val="clear" w:color="auto" w:fill="auto"/>
          </w:tcPr>
          <w:p w14:paraId="5216D55F" w14:textId="77777777" w:rsidR="00D426A9" w:rsidRPr="003B6EB8" w:rsidRDefault="00D426A9" w:rsidP="00D426A9">
            <w:r w:rsidRPr="008E0178">
              <w:rPr>
                <w:bCs/>
                <w:color w:val="FF0000"/>
              </w:rPr>
              <w:t xml:space="preserve">toegevoegd notaris, bevoegd om akten te passeren in het protocol van </w:t>
            </w:r>
          </w:p>
        </w:tc>
        <w:tc>
          <w:tcPr>
            <w:tcW w:w="2472" w:type="pct"/>
            <w:shd w:val="clear" w:color="auto" w:fill="auto"/>
          </w:tcPr>
          <w:p w14:paraId="5104886F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  <w:p w14:paraId="35F2EBE2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D426A9" w:rsidRPr="00405834" w14:paraId="7494DC3E" w14:textId="77777777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14:paraId="6FA74E96" w14:textId="4A8C24B7" w:rsidR="00D426A9" w:rsidRPr="008E0178" w:rsidRDefault="00D82C3A" w:rsidP="00D426A9">
            <w:pPr>
              <w:rPr>
                <w:color w:val="FF0000"/>
              </w:rPr>
            </w:pPr>
            <w:ins w:id="91" w:author="Groot, Karina de" w:date="2024-08-08T14:24:00Z" w16du:dateUtc="2024-08-08T12:24:00Z">
              <w:r w:rsidRPr="00CF7B10">
                <w:rPr>
                  <w:color w:val="FF0000"/>
                  <w:highlight w:val="yellow"/>
                </w:rPr>
                <w:lastRenderedPageBreak/>
                <w:t>VVE-</w:t>
              </w:r>
            </w:ins>
            <w:r w:rsidR="00D426A9" w:rsidRPr="008E0178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del w:id="92" w:author="Groot, Karina de" w:date="2024-08-08T14:27:00Z" w16du:dateUtc="2024-08-08T12:27:00Z">
              <w:r w:rsidR="00EC5BF0" w:rsidRPr="00FE038C" w:rsidDel="00D82C3A">
                <w:rPr>
                  <w:rFonts w:cs="Arial"/>
                  <w:color w:val="FF0000"/>
                  <w:highlight w:val="yellow"/>
                </w:rPr>
                <w:delText>-nieuw</w:delText>
              </w:r>
            </w:del>
            <w:r w:rsidR="00D426A9" w:rsidRPr="008E0178">
              <w:rPr>
                <w:rFonts w:cs="Arial"/>
                <w:color w:val="FF0000"/>
              </w:rPr>
              <w:t>,</w:t>
            </w:r>
            <w:r w:rsidR="00F728B4" w:rsidRPr="008E0178">
              <w:rPr>
                <w:rFonts w:cs="Arial"/>
                <w:color w:val="FF0000"/>
              </w:rPr>
              <w:t xml:space="preserve"> notaris</w:t>
            </w:r>
          </w:p>
        </w:tc>
        <w:tc>
          <w:tcPr>
            <w:tcW w:w="2472" w:type="pct"/>
            <w:shd w:val="clear" w:color="auto" w:fill="auto"/>
          </w:tcPr>
          <w:p w14:paraId="007EC54F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variant, de gegevens van de notaris</w:t>
            </w:r>
            <w:r w:rsidR="00905D6C" w:rsidRPr="008E0178">
              <w:rPr>
                <w:szCs w:val="18"/>
              </w:rPr>
              <w:t xml:space="preserve"> in wiens protocol</w:t>
            </w:r>
            <w:r w:rsidRPr="008E0178">
              <w:rPr>
                <w:szCs w:val="18"/>
              </w:rPr>
              <w:t xml:space="preserve"> de toegevoegd notaris</w:t>
            </w:r>
            <w:r w:rsidR="005C2DEC" w:rsidRPr="008E0178">
              <w:rPr>
                <w:szCs w:val="18"/>
              </w:rPr>
              <w:t xml:space="preserve"> de akte passeert</w:t>
            </w:r>
            <w:r w:rsidRPr="008E0178">
              <w:rPr>
                <w:szCs w:val="18"/>
              </w:rPr>
              <w:t>.</w:t>
            </w:r>
          </w:p>
          <w:p w14:paraId="1A642212" w14:textId="77777777" w:rsidR="00D426A9" w:rsidRPr="008E0178" w:rsidRDefault="00D426A9" w:rsidP="00D426A9">
            <w:pPr>
              <w:rPr>
                <w:szCs w:val="18"/>
              </w:rPr>
            </w:pPr>
          </w:p>
          <w:p w14:paraId="0E7BD320" w14:textId="77777777"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14:paraId="3F5F35A6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14:paraId="4299FA48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14:paraId="2BDB4ADB" w14:textId="21BA2DBE" w:rsidR="00316420" w:rsidRDefault="00316420" w:rsidP="00316420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</w:t>
            </w:r>
            <w:r w:rsidR="007A033D" w:rsidRPr="008E0178">
              <w:rPr>
                <w:sz w:val="16"/>
                <w:szCs w:val="16"/>
              </w:rPr>
              <w:t xml:space="preserve"> zie verder </w:t>
            </w:r>
            <w:r w:rsidR="007A033D">
              <w:rPr>
                <w:sz w:val="16"/>
                <w:szCs w:val="16"/>
              </w:rPr>
              <w:t xml:space="preserve">de toelichting van het </w:t>
            </w:r>
            <w:ins w:id="93" w:author="Groot, Karina de" w:date="2024-08-08T14:38:00Z" w16du:dateUtc="2024-08-08T12:38:00Z">
              <w:r w:rsidR="00BF2D67">
                <w:rPr>
                  <w:sz w:val="16"/>
                  <w:szCs w:val="16"/>
                </w:rPr>
                <w:t>vve-</w:t>
              </w:r>
            </w:ins>
            <w:r w:rsidR="007A033D">
              <w:rPr>
                <w:sz w:val="16"/>
                <w:szCs w:val="16"/>
              </w:rPr>
              <w:t xml:space="preserve">tekstblok personalia van natuurlijk persoon </w:t>
            </w:r>
            <w:del w:id="94" w:author="Groot, Karina de" w:date="2024-08-08T14:38:00Z" w16du:dateUtc="2024-08-08T12:38:00Z">
              <w:r w:rsidR="007A033D" w:rsidDel="00BF2D67">
                <w:rPr>
                  <w:sz w:val="16"/>
                  <w:szCs w:val="16"/>
                </w:rPr>
                <w:delText xml:space="preserve">- nieuw </w:delText>
              </w:r>
            </w:del>
            <w:r w:rsidR="007A033D">
              <w:rPr>
                <w:sz w:val="16"/>
                <w:szCs w:val="16"/>
              </w:rPr>
              <w:t>voor de</w:t>
            </w:r>
            <w:r w:rsidR="007A033D" w:rsidRPr="008E0178">
              <w:rPr>
                <w:sz w:val="16"/>
                <w:szCs w:val="16"/>
              </w:rPr>
              <w:t xml:space="preserve"> mapping tbv GBA_Ingezetene</w:t>
            </w:r>
          </w:p>
          <w:p w14:paraId="28237D91" w14:textId="2574AD9D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F728B4" w:rsidRPr="00405834" w14:paraId="1618A8B9" w14:textId="77777777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14:paraId="0DD23C0D" w14:textId="77777777" w:rsidR="00F728B4" w:rsidRPr="008E0178" w:rsidRDefault="00F728B4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="000A71C5" w:rsidRPr="00E120D7">
              <w:rPr>
                <w:rFonts w:cs="Arial"/>
                <w:color w:val="7030A0"/>
                <w:szCs w:val="18"/>
              </w:rPr>
              <w:t>,</w:t>
            </w:r>
            <w:r w:rsidRPr="0037698C">
              <w:rPr>
                <w:rFonts w:cs="Arial"/>
                <w:color w:val="339966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14:paraId="55566635" w14:textId="77777777" w:rsidR="00F728B4" w:rsidRPr="008E0178" w:rsidRDefault="00F728B4" w:rsidP="00F728B4">
            <w:pPr>
              <w:rPr>
                <w:szCs w:val="18"/>
              </w:rPr>
            </w:pPr>
            <w:r w:rsidRPr="008E0178">
              <w:rPr>
                <w:szCs w:val="18"/>
              </w:rPr>
              <w:t>Verplichte gebruikerskeuze voor de plaatsaanduiding van de notaris die waargenomen wordt. Mogelijkheden:</w:t>
            </w:r>
          </w:p>
          <w:p w14:paraId="6E9BF4E4" w14:textId="3B19114B" w:rsidR="00F728B4" w:rsidRDefault="00F728B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E120D7">
              <w:rPr>
                <w:color w:val="7030A0"/>
              </w:rPr>
              <w:t>,</w:t>
            </w:r>
            <w:r w:rsidR="000A71C5" w:rsidRPr="0037698C">
              <w:rPr>
                <w:color w:val="339966"/>
              </w:rP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</w:t>
            </w:r>
            <w:r w:rsidR="00404220">
              <w:t xml:space="preserve">. </w:t>
            </w:r>
            <w:r w:rsidR="00404220" w:rsidRPr="00404220">
              <w:t>De komma achter §gemeente§ is optioneel,</w:t>
            </w:r>
          </w:p>
          <w:p w14:paraId="700EAF68" w14:textId="77777777" w:rsidR="00F728B4" w:rsidRDefault="00F728B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14:paraId="7E6C2E3A" w14:textId="77777777" w:rsidR="00F728B4" w:rsidRDefault="00F728B4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gebruikerskeuze.</w:t>
            </w:r>
          </w:p>
          <w:p w14:paraId="1736543E" w14:textId="77777777" w:rsidR="00F728B4" w:rsidRPr="008E0178" w:rsidRDefault="00F728B4" w:rsidP="008E0178">
            <w:pPr>
              <w:spacing w:line="240" w:lineRule="auto"/>
              <w:rPr>
                <w:szCs w:val="18"/>
              </w:rPr>
            </w:pPr>
          </w:p>
          <w:p w14:paraId="1A4A9B07" w14:textId="77777777" w:rsidR="004D558D" w:rsidRPr="004D558D" w:rsidRDefault="004D558D" w:rsidP="004D558D">
            <w:pPr>
              <w:spacing w:line="240" w:lineRule="auto"/>
              <w:rPr>
                <w:sz w:val="16"/>
                <w:szCs w:val="16"/>
                <w:u w:val="single"/>
              </w:rPr>
            </w:pPr>
            <w:r w:rsidRPr="004D558D">
              <w:rPr>
                <w:sz w:val="16"/>
                <w:szCs w:val="16"/>
                <w:u w:val="single"/>
              </w:rPr>
              <w:t>Mapping komma:</w:t>
            </w:r>
          </w:p>
          <w:p w14:paraId="3B2A207A" w14:textId="77777777" w:rsidR="004D558D" w:rsidRPr="00E120D7" w:rsidRDefault="004D558D" w:rsidP="004D558D">
            <w:pPr>
              <w:spacing w:line="240" w:lineRule="auto"/>
              <w:rPr>
                <w:sz w:val="16"/>
                <w:szCs w:val="16"/>
              </w:rPr>
            </w:pPr>
            <w:r w:rsidRPr="00E120D7">
              <w:rPr>
                <w:sz w:val="16"/>
                <w:szCs w:val="16"/>
              </w:rPr>
              <w:t>//IMKAD_AangebodenStuk/heeftVerklaarder/tekstkeuze/</w:t>
            </w:r>
          </w:p>
          <w:p w14:paraId="5A2CC65B" w14:textId="77777777" w:rsidR="004D558D" w:rsidRPr="00E120D7" w:rsidRDefault="004D558D" w:rsidP="004D558D">
            <w:pPr>
              <w:spacing w:line="240" w:lineRule="auto"/>
              <w:rPr>
                <w:sz w:val="16"/>
                <w:szCs w:val="16"/>
              </w:rPr>
            </w:pPr>
            <w:r w:rsidRPr="00E120D7">
              <w:rPr>
                <w:sz w:val="16"/>
                <w:szCs w:val="16"/>
              </w:rPr>
              <w:t>./tagNaam (‘k_Komma’)</w:t>
            </w:r>
          </w:p>
          <w:p w14:paraId="02C26954" w14:textId="77777777" w:rsidR="004D558D" w:rsidRPr="00E120D7" w:rsidRDefault="004D558D" w:rsidP="004D558D">
            <w:pPr>
              <w:spacing w:line="240" w:lineRule="auto"/>
              <w:rPr>
                <w:sz w:val="16"/>
                <w:szCs w:val="16"/>
              </w:rPr>
            </w:pPr>
            <w:r w:rsidRPr="00E120D7">
              <w:rPr>
                <w:sz w:val="16"/>
                <w:szCs w:val="16"/>
              </w:rPr>
              <w:t>./tekst ((‘true’ of niet aanwezig= komma wordt getoond; ‘false’ = komma wordt niet getoond)</w:t>
            </w:r>
          </w:p>
          <w:p w14:paraId="774F6DF0" w14:textId="77777777" w:rsidR="004D558D" w:rsidRDefault="004D558D" w:rsidP="008E0178">
            <w:pPr>
              <w:spacing w:line="240" w:lineRule="auto"/>
              <w:rPr>
                <w:szCs w:val="18"/>
                <w:u w:val="single"/>
              </w:rPr>
            </w:pPr>
          </w:p>
          <w:p w14:paraId="3D3999C2" w14:textId="77777777"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14:paraId="65CC84E9" w14:textId="77777777"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7213CBE3" w14:textId="77777777"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./gemeente</w:t>
            </w:r>
          </w:p>
          <w:p w14:paraId="7C81BD38" w14:textId="77777777" w:rsidR="00F728B4" w:rsidRPr="008E0178" w:rsidRDefault="00F728B4" w:rsidP="008E0178">
            <w:pPr>
              <w:spacing w:line="240" w:lineRule="auto"/>
              <w:rPr>
                <w:szCs w:val="18"/>
              </w:rPr>
            </w:pPr>
          </w:p>
          <w:p w14:paraId="184513FE" w14:textId="77777777"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14:paraId="2D1CBA7C" w14:textId="77777777"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422AFE43" w14:textId="77777777"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./standplaats</w:t>
            </w:r>
          </w:p>
          <w:p w14:paraId="06693AAB" w14:textId="77777777"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</w:p>
          <w:p w14:paraId="0DFC5BEF" w14:textId="77777777"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14:paraId="255FA0F0" w14:textId="77777777"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60ADEB1B" w14:textId="77777777"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14:paraId="0B21556F" w14:textId="77777777" w:rsidR="00F728B4" w:rsidRPr="008E0178" w:rsidRDefault="00F728B4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./tagNaam(‘k_VerklaarderPlaatsaanduiding’)</w:t>
            </w:r>
          </w:p>
          <w:p w14:paraId="18D74903" w14:textId="77777777" w:rsidR="00F728B4" w:rsidRPr="008E0178" w:rsidRDefault="00F728B4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14:paraId="4B0D7043" w14:textId="77777777" w:rsidR="00D426A9" w:rsidRPr="00343045" w:rsidRDefault="00D426A9" w:rsidP="00D426A9"/>
    <w:p w14:paraId="5D9896E0" w14:textId="77777777" w:rsidR="004E3D0A" w:rsidRDefault="004E3D0A" w:rsidP="00897E88">
      <w:pPr>
        <w:pStyle w:val="Kop3"/>
        <w:pageBreakBefore/>
        <w:numPr>
          <w:ilvl w:val="2"/>
          <w:numId w:val="1"/>
        </w:numPr>
      </w:pPr>
      <w:bookmarkStart w:id="95" w:name="_Toc158283644"/>
      <w:r>
        <w:lastRenderedPageBreak/>
        <w:t>Keuzeblokvariant waarneming - kantoor/protocol</w:t>
      </w:r>
      <w:bookmarkEnd w:id="95"/>
    </w:p>
    <w:p w14:paraId="41E0F5BA" w14:textId="77777777" w:rsidR="004E3D0A" w:rsidRDefault="004E3D0A" w:rsidP="004E3D0A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D126E5" w:rsidRPr="008D688A" w14:paraId="7D8638BB" w14:textId="77777777" w:rsidTr="00522A99">
        <w:tc>
          <w:tcPr>
            <w:tcW w:w="2512" w:type="pct"/>
            <w:shd w:val="clear" w:color="auto" w:fill="auto"/>
          </w:tcPr>
          <w:p w14:paraId="26077AD4" w14:textId="41505E44" w:rsidR="00D126E5" w:rsidRPr="008E0178" w:rsidRDefault="00D126E5" w:rsidP="003F7C42">
            <w:pPr>
              <w:rPr>
                <w:rFonts w:cs="Arial"/>
                <w:color w:val="800080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488" w:type="pct"/>
            <w:shd w:val="clear" w:color="auto" w:fill="auto"/>
          </w:tcPr>
          <w:p w14:paraId="77E8DCDB" w14:textId="77777777" w:rsidR="00D126E5" w:rsidRDefault="00D126E5" w:rsidP="00D126E5">
            <w:r>
              <w:t>Variant waarbij:</w:t>
            </w:r>
          </w:p>
          <w:p w14:paraId="3B6DB67E" w14:textId="77777777" w:rsidR="00D126E5" w:rsidRDefault="00D126E5" w:rsidP="00D126E5">
            <w:r>
              <w:t>- de notaris die optreedt als verklaarder waarneemt voor een kantoor of protocol van een andere notaris,</w:t>
            </w:r>
          </w:p>
          <w:p w14:paraId="7AFEE034" w14:textId="77777777" w:rsidR="00D126E5" w:rsidRDefault="00D126E5" w:rsidP="00D126E5">
            <w:r>
              <w:t xml:space="preserve">- de notaris die optreedt als verklaarder waarneemt voor een andere notaris die weer waarneemt voor een kantoor of protocol van een andere notaris. </w:t>
            </w:r>
          </w:p>
          <w:p w14:paraId="1EEC2254" w14:textId="77777777" w:rsidR="00D126E5" w:rsidRPr="008E0178" w:rsidRDefault="00D126E5" w:rsidP="00D126E5">
            <w:pPr>
              <w:rPr>
                <w:szCs w:val="18"/>
              </w:rPr>
            </w:pPr>
          </w:p>
          <w:p w14:paraId="63EDB8AB" w14:textId="77777777" w:rsidR="00D126E5" w:rsidRPr="008E0178" w:rsidRDefault="00D126E5" w:rsidP="00D126E5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14:paraId="31D27541" w14:textId="77777777" w:rsidR="00D126E5" w:rsidRPr="008E0178" w:rsidRDefault="00D126E5" w:rsidP="00D126E5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</w:t>
            </w:r>
            <w:r w:rsidRPr="008E0178">
              <w:rPr>
                <w:sz w:val="16"/>
              </w:rPr>
              <w:t>AangebodenStuk</w:t>
            </w:r>
            <w:r w:rsidRPr="008E0178">
              <w:rPr>
                <w:sz w:val="16"/>
                <w:szCs w:val="16"/>
              </w:rPr>
              <w:t>/heeftVerklaarder/tekstkeuze/</w:t>
            </w:r>
          </w:p>
          <w:p w14:paraId="71E8FF20" w14:textId="77777777" w:rsidR="00D126E5" w:rsidRPr="008E0178" w:rsidRDefault="00D126E5" w:rsidP="00D747E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./tagNaam(‘k_VerklaarderWaarneming’)</w:t>
            </w:r>
          </w:p>
          <w:p w14:paraId="07FFDB21" w14:textId="1D0CA7BA" w:rsidR="00D126E5" w:rsidRPr="008E0178" w:rsidRDefault="00D747E6" w:rsidP="00FE038C">
            <w:pPr>
              <w:spacing w:line="240" w:lineRule="auto"/>
              <w:rPr>
                <w:szCs w:val="18"/>
              </w:rPr>
            </w:pPr>
            <w:r>
              <w:rPr>
                <w:sz w:val="16"/>
                <w:szCs w:val="16"/>
              </w:rPr>
              <w:t xml:space="preserve">     </w:t>
            </w:r>
            <w:r w:rsidR="00D126E5" w:rsidRPr="008E0178">
              <w:rPr>
                <w:sz w:val="16"/>
                <w:szCs w:val="16"/>
              </w:rPr>
              <w:t>./tekst (‘</w:t>
            </w:r>
            <w:r w:rsidR="00D126E5" w:rsidRPr="004E3D0A">
              <w:rPr>
                <w:sz w:val="16"/>
                <w:szCs w:val="16"/>
              </w:rPr>
              <w:t>niet vacant kantoor</w:t>
            </w:r>
            <w:r w:rsidR="00D126E5">
              <w:rPr>
                <w:sz w:val="16"/>
                <w:szCs w:val="16"/>
              </w:rPr>
              <w:t>’</w:t>
            </w:r>
            <w:r w:rsidR="00D126E5" w:rsidRPr="008E0178">
              <w:rPr>
                <w:sz w:val="16"/>
                <w:szCs w:val="16"/>
              </w:rPr>
              <w:t>)</w:t>
            </w:r>
          </w:p>
        </w:tc>
      </w:tr>
      <w:tr w:rsidR="004E3D0A" w:rsidRPr="008D688A" w14:paraId="5359F95B" w14:textId="77777777" w:rsidTr="00522A99">
        <w:tc>
          <w:tcPr>
            <w:tcW w:w="2512" w:type="pct"/>
            <w:shd w:val="clear" w:color="auto" w:fill="auto"/>
          </w:tcPr>
          <w:p w14:paraId="1E8B3133" w14:textId="77777777" w:rsidR="004E3D0A" w:rsidRPr="003B6EB8" w:rsidRDefault="004E3D0A" w:rsidP="003F7C42">
            <w:r w:rsidRPr="008E0178">
              <w:rPr>
                <w:rFonts w:cs="Arial"/>
                <w:color w:val="800080"/>
              </w:rPr>
              <w:t>kandidaat-notaris,</w:t>
            </w:r>
            <w:r w:rsidRPr="008E0178">
              <w:rPr>
                <w:bCs/>
                <w:color w:val="800080"/>
              </w:rPr>
              <w:t xml:space="preserve">  </w:t>
            </w:r>
          </w:p>
        </w:tc>
        <w:tc>
          <w:tcPr>
            <w:tcW w:w="2488" w:type="pct"/>
            <w:shd w:val="clear" w:color="auto" w:fill="auto"/>
          </w:tcPr>
          <w:p w14:paraId="5CEB3689" w14:textId="77777777"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deze variant.</w:t>
            </w:r>
          </w:p>
          <w:p w14:paraId="46980AC6" w14:textId="77777777" w:rsidR="004E3D0A" w:rsidRPr="008E0178" w:rsidRDefault="004E3D0A" w:rsidP="003F7C42">
            <w:pPr>
              <w:rPr>
                <w:szCs w:val="18"/>
              </w:rPr>
            </w:pPr>
          </w:p>
          <w:p w14:paraId="51E22213" w14:textId="77777777" w:rsidR="004E3D0A" w:rsidRPr="008E0178" w:rsidRDefault="004E3D0A" w:rsidP="003F7C42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14:paraId="6B420C11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//IMKAD_AangebodenStuk/heeftVerklaarder/tekstkeuze/</w:t>
            </w:r>
          </w:p>
          <w:p w14:paraId="5FD5C7DC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./tagNaam(‘k_VerklaarderKandidaat’)</w:t>
            </w:r>
          </w:p>
          <w:p w14:paraId="27611B1D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4E3D0A" w:rsidRPr="00405834" w14:paraId="093CBCC8" w14:textId="77777777" w:rsidTr="00522A99">
        <w:tblPrEx>
          <w:tblLook w:val="01E0" w:firstRow="1" w:lastRow="1" w:firstColumn="1" w:lastColumn="1" w:noHBand="0" w:noVBand="0"/>
        </w:tblPrEx>
        <w:tc>
          <w:tcPr>
            <w:tcW w:w="2512" w:type="pct"/>
            <w:shd w:val="clear" w:color="auto" w:fill="auto"/>
          </w:tcPr>
          <w:p w14:paraId="3DBFFF63" w14:textId="77777777" w:rsidR="004E3D0A" w:rsidRPr="008E0178" w:rsidRDefault="004E3D0A" w:rsidP="003F7C42">
            <w:pPr>
              <w:rPr>
                <w:rFonts w:cs="Arial"/>
                <w:color w:val="800080"/>
                <w:highlight w:val="yellow"/>
              </w:rPr>
            </w:pPr>
            <w:r w:rsidRPr="008E0178">
              <w:rPr>
                <w:bCs/>
                <w:color w:val="FF0000"/>
              </w:rPr>
              <w:t xml:space="preserve">hierna te noemen: </w:t>
            </w:r>
            <w:r w:rsidRPr="008E0178">
              <w:rPr>
                <w:rFonts w:cs="Arial"/>
                <w:color w:val="FF0000"/>
              </w:rPr>
              <w:t>‘</w:t>
            </w:r>
            <w:r w:rsidRPr="008E0178">
              <w:rPr>
                <w:rFonts w:cs="Arial"/>
                <w:color w:val="FF0000"/>
                <w:u w:val="single"/>
              </w:rPr>
              <w:t>notaris’</w:t>
            </w:r>
            <w:r w:rsidRPr="008E0178">
              <w:rPr>
                <w:rFonts w:cs="Arial"/>
                <w:color w:val="FF0000"/>
              </w:rPr>
              <w:t>,</w:t>
            </w:r>
            <w:r w:rsidRPr="008E0178">
              <w:rPr>
                <w:bCs/>
                <w:color w:val="FF0000"/>
              </w:rPr>
              <w:t xml:space="preserve"> als waarnemer</w:t>
            </w:r>
          </w:p>
        </w:tc>
        <w:tc>
          <w:tcPr>
            <w:tcW w:w="2488" w:type="pct"/>
            <w:shd w:val="clear" w:color="auto" w:fill="auto"/>
          </w:tcPr>
          <w:p w14:paraId="09B53EF4" w14:textId="77777777"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</w:tc>
      </w:tr>
      <w:tr w:rsidR="004E3D0A" w:rsidRPr="00405834" w14:paraId="460BAC2F" w14:textId="77777777" w:rsidTr="00522A99">
        <w:tblPrEx>
          <w:tblLook w:val="01E0" w:firstRow="1" w:lastRow="1" w:firstColumn="1" w:lastColumn="1" w:noHBand="0" w:noVBand="0"/>
        </w:tblPrEx>
        <w:tc>
          <w:tcPr>
            <w:tcW w:w="2512" w:type="pct"/>
            <w:shd w:val="clear" w:color="auto" w:fill="auto"/>
          </w:tcPr>
          <w:p w14:paraId="7A230996" w14:textId="027BCFD3" w:rsidR="004E3D0A" w:rsidRPr="008E0178" w:rsidRDefault="004E3D0A" w:rsidP="003F7C42">
            <w:pPr>
              <w:rPr>
                <w:color w:val="800080"/>
              </w:rPr>
            </w:pPr>
            <w:r w:rsidRPr="008E0178">
              <w:rPr>
                <w:rFonts w:cs="Arial"/>
                <w:color w:val="800080"/>
              </w:rPr>
              <w:t xml:space="preserve">van </w:t>
            </w:r>
            <w:ins w:id="96" w:author="Groot, Karina de" w:date="2024-08-08T14:27:00Z" w16du:dateUtc="2024-08-08T12:27:00Z">
              <w:r w:rsidR="000313A4" w:rsidRPr="000313A4">
                <w:rPr>
                  <w:rFonts w:cs="Arial"/>
                  <w:color w:val="800080"/>
                  <w:highlight w:val="yellow"/>
                  <w:rPrChange w:id="97" w:author="Groot, Karina de" w:date="2024-08-08T14:27:00Z" w16du:dateUtc="2024-08-08T12:27:00Z">
                    <w:rPr>
                      <w:color w:val="FF0000"/>
                      <w:highlight w:val="yellow"/>
                    </w:rPr>
                  </w:rPrChange>
                </w:rPr>
                <w:t>VVE-</w:t>
              </w:r>
            </w:ins>
            <w:r w:rsidRPr="008E0178">
              <w:rPr>
                <w:rFonts w:cs="Arial"/>
                <w:color w:val="800080"/>
                <w:highlight w:val="yellow"/>
              </w:rPr>
              <w:t>TEKSTBLOK PERSONALIA VAN NATUURLIJK PERSOO</w:t>
            </w:r>
            <w:ins w:id="98" w:author="Groot, Karina de" w:date="2024-08-08T14:27:00Z" w16du:dateUtc="2024-08-08T12:27:00Z">
              <w:r w:rsidR="000313A4">
                <w:rPr>
                  <w:rFonts w:cs="Arial"/>
                  <w:color w:val="800080"/>
                  <w:highlight w:val="yellow"/>
                </w:rPr>
                <w:t>N</w:t>
              </w:r>
            </w:ins>
            <w:del w:id="99" w:author="Groot, Karina de" w:date="2024-08-08T14:27:00Z" w16du:dateUtc="2024-08-08T12:27:00Z">
              <w:r w:rsidRPr="008E0178" w:rsidDel="000313A4">
                <w:rPr>
                  <w:rFonts w:cs="Arial"/>
                  <w:color w:val="800080"/>
                  <w:highlight w:val="yellow"/>
                </w:rPr>
                <w:delText>N</w:delText>
              </w:r>
              <w:r w:rsidR="00EC5BF0" w:rsidRPr="00FE038C" w:rsidDel="000313A4">
                <w:rPr>
                  <w:rFonts w:cs="Arial"/>
                  <w:color w:val="800080"/>
                  <w:highlight w:val="yellow"/>
                </w:rPr>
                <w:delText>-nieuw</w:delText>
              </w:r>
            </w:del>
          </w:p>
        </w:tc>
        <w:tc>
          <w:tcPr>
            <w:tcW w:w="2488" w:type="pct"/>
            <w:shd w:val="clear" w:color="auto" w:fill="auto"/>
          </w:tcPr>
          <w:p w14:paraId="2D33C3E4" w14:textId="77777777"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wordt getoond wanneer de gegevens van de notaris die waargenomen wordt aanwezig zijn, anders niet.</w:t>
            </w:r>
          </w:p>
          <w:p w14:paraId="35EEDA2B" w14:textId="77777777" w:rsidR="004E3D0A" w:rsidRPr="008E0178" w:rsidRDefault="004E3D0A" w:rsidP="003F7C42">
            <w:pPr>
              <w:rPr>
                <w:szCs w:val="18"/>
              </w:rPr>
            </w:pPr>
          </w:p>
          <w:p w14:paraId="27348362" w14:textId="77777777" w:rsidR="004E3D0A" w:rsidRPr="008E0178" w:rsidRDefault="004E3D0A" w:rsidP="003F7C42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14:paraId="24A0FF53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4F6FD9E2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14:paraId="0EEE8C67" w14:textId="41687B05" w:rsidR="007E6D7C" w:rsidRDefault="007E6D7C" w:rsidP="007E6D7C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</w:t>
            </w:r>
            <w:r w:rsidR="00EF5F6C" w:rsidRPr="008E0178">
              <w:rPr>
                <w:sz w:val="16"/>
                <w:szCs w:val="16"/>
              </w:rPr>
              <w:t xml:space="preserve"> zie verder </w:t>
            </w:r>
            <w:r w:rsidR="00EF5F6C">
              <w:rPr>
                <w:sz w:val="16"/>
                <w:szCs w:val="16"/>
              </w:rPr>
              <w:t xml:space="preserve">de toelichting van het </w:t>
            </w:r>
            <w:ins w:id="100" w:author="Groot, Karina de" w:date="2024-08-08T14:38:00Z" w16du:dateUtc="2024-08-08T12:38:00Z">
              <w:r w:rsidR="0060239C">
                <w:rPr>
                  <w:sz w:val="16"/>
                  <w:szCs w:val="16"/>
                </w:rPr>
                <w:t>vve-</w:t>
              </w:r>
            </w:ins>
            <w:r w:rsidR="00EF5F6C">
              <w:rPr>
                <w:sz w:val="16"/>
                <w:szCs w:val="16"/>
              </w:rPr>
              <w:t xml:space="preserve">tekstblok personalia van natuurlijk persoon </w:t>
            </w:r>
            <w:del w:id="101" w:author="Groot, Karina de" w:date="2024-08-08T14:38:00Z" w16du:dateUtc="2024-08-08T12:38:00Z">
              <w:r w:rsidR="00EF5F6C" w:rsidDel="0060239C">
                <w:rPr>
                  <w:sz w:val="16"/>
                  <w:szCs w:val="16"/>
                </w:rPr>
                <w:delText xml:space="preserve">- nieuw </w:delText>
              </w:r>
            </w:del>
            <w:r w:rsidR="00EF5F6C">
              <w:rPr>
                <w:sz w:val="16"/>
                <w:szCs w:val="16"/>
              </w:rPr>
              <w:t>voor de</w:t>
            </w:r>
            <w:r w:rsidR="00EF5F6C" w:rsidRPr="008E0178">
              <w:rPr>
                <w:sz w:val="16"/>
                <w:szCs w:val="16"/>
              </w:rPr>
              <w:t xml:space="preserve"> mapping tbv GBA_Ingezetene</w:t>
            </w:r>
          </w:p>
          <w:p w14:paraId="11069EED" w14:textId="08352F76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4E3D0A" w:rsidRPr="00405834" w14:paraId="02922824" w14:textId="77777777" w:rsidTr="00522A99">
        <w:tblPrEx>
          <w:tblLook w:val="01E0" w:firstRow="1" w:lastRow="1" w:firstColumn="1" w:lastColumn="1" w:noHBand="0" w:noVBand="0"/>
        </w:tblPrEx>
        <w:tc>
          <w:tcPr>
            <w:tcW w:w="2512" w:type="pct"/>
            <w:shd w:val="clear" w:color="auto" w:fill="auto"/>
          </w:tcPr>
          <w:p w14:paraId="48D968DB" w14:textId="77777777" w:rsidR="004E3D0A" w:rsidRPr="008E0178" w:rsidRDefault="004E3D0A" w:rsidP="003F7C42">
            <w:pPr>
              <w:rPr>
                <w:rFonts w:cs="Arial"/>
                <w:color w:val="FF0000"/>
                <w:szCs w:val="18"/>
              </w:rPr>
            </w:pPr>
            <w:r w:rsidRPr="008E0178">
              <w:rPr>
                <w:rFonts w:cs="Arial"/>
                <w:color w:val="800080"/>
              </w:rPr>
              <w:t xml:space="preserve">, </w:t>
            </w:r>
            <w:r w:rsidRPr="008E0178">
              <w:rPr>
                <w:rFonts w:cs="Arial"/>
                <w:color w:val="800080"/>
                <w:szCs w:val="18"/>
              </w:rPr>
              <w:t>notaris</w:t>
            </w:r>
            <w:r w:rsidRPr="008E0178">
              <w:rPr>
                <w:rFonts w:cs="Arial"/>
                <w:color w:val="3366FF"/>
                <w:szCs w:val="24"/>
              </w:rPr>
              <w:t xml:space="preserve"> in de gemeente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5F300F" w:rsidRPr="00E120D7">
              <w:rPr>
                <w:color w:val="7030A0"/>
              </w:rPr>
              <w:t>,</w:t>
            </w:r>
            <w:r w:rsidRPr="0037698C">
              <w:rPr>
                <w:color w:val="3366FF"/>
              </w:rPr>
              <w:t xml:space="preserve"> </w:t>
            </w:r>
            <w:r w:rsidRPr="008E0178">
              <w:rPr>
                <w:color w:val="3366FF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 </w:t>
            </w:r>
            <w:r w:rsidRPr="008E0178">
              <w:rPr>
                <w:rFonts w:cs="Arial"/>
                <w:color w:val="3366FF"/>
                <w:szCs w:val="24"/>
              </w:rPr>
              <w:t>/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 </w:t>
            </w:r>
            <w:r w:rsidRPr="008E0178">
              <w:rPr>
                <w:rFonts w:cs="Arial"/>
                <w:color w:val="3366FF"/>
                <w:szCs w:val="24"/>
              </w:rPr>
              <w:t>/ gevestigd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color w:val="3366FF"/>
                <w:szCs w:val="24"/>
              </w:rPr>
              <w:t xml:space="preserve"> / met plaats van vestiging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 </w:t>
            </w:r>
            <w:r w:rsidRPr="008E0178">
              <w:rPr>
                <w:rFonts w:cs="Arial"/>
                <w:color w:val="3366FF"/>
                <w:sz w:val="20"/>
              </w:rPr>
              <w:t>/</w:t>
            </w:r>
            <w:r w:rsidRPr="008E0178">
              <w:rPr>
                <w:rFonts w:cs="Arial"/>
                <w:color w:val="3366FF"/>
                <w:szCs w:val="24"/>
              </w:rPr>
              <w:t xml:space="preserve"> in de gemeente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488" w:type="pct"/>
            <w:shd w:val="clear" w:color="auto" w:fill="auto"/>
          </w:tcPr>
          <w:p w14:paraId="579874F8" w14:textId="77777777"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 plaatsaanduiding van de notaris die waargenomen wordt. Mogelijkheden:</w:t>
            </w:r>
          </w:p>
          <w:p w14:paraId="0ECC3F04" w14:textId="77777777" w:rsidR="004E3D0A" w:rsidRPr="008E0178" w:rsidRDefault="004E3D0A" w:rsidP="003F7C42">
            <w:pPr>
              <w:numPr>
                <w:ilvl w:val="0"/>
                <w:numId w:val="26"/>
              </w:numPr>
              <w:rPr>
                <w:szCs w:val="18"/>
              </w:rPr>
            </w:pPr>
            <w:r w:rsidRPr="008E0178">
              <w:rPr>
                <w:rFonts w:cs="Arial"/>
                <w:szCs w:val="24"/>
              </w:rPr>
              <w:t>tekst wordt</w:t>
            </w:r>
            <w:r w:rsidRPr="008E0178">
              <w:rPr>
                <w:szCs w:val="18"/>
              </w:rPr>
              <w:t xml:space="preserve"> niet getoond wanneer de gemeente en de woonplaats beide niet voorkomen,</w:t>
            </w:r>
          </w:p>
          <w:p w14:paraId="4C9A25AA" w14:textId="1AAA11DE" w:rsidR="004E3D0A" w:rsidRPr="008E0178" w:rsidRDefault="004E3D0A" w:rsidP="003F7C42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‘</w:t>
            </w:r>
            <w:r w:rsidRPr="008E0178">
              <w:rPr>
                <w:color w:val="800080"/>
              </w:rPr>
              <w:t xml:space="preserve">, notaris </w:t>
            </w:r>
            <w:r w:rsidRPr="008E0178">
              <w:rPr>
                <w:color w:val="3366FF"/>
              </w:rPr>
              <w:t xml:space="preserve">in de </w:t>
            </w:r>
            <w:r w:rsidRPr="008E0178">
              <w:rPr>
                <w:color w:val="3366FF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5F300F" w:rsidRPr="00E120D7">
              <w:rPr>
                <w:color w:val="7030A0"/>
              </w:rPr>
              <w:t>,</w:t>
            </w:r>
            <w:r w:rsidR="005F300F" w:rsidRPr="0037698C">
              <w:rPr>
                <w:color w:val="3366FF"/>
              </w:rPr>
              <w:t xml:space="preserve"> </w:t>
            </w:r>
            <w:r w:rsidRPr="008E0178">
              <w:rPr>
                <w:color w:val="3366FF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</w:t>
            </w:r>
            <w:r w:rsidR="008F748A">
              <w:t xml:space="preserve">. </w:t>
            </w:r>
            <w:r w:rsidR="008F748A" w:rsidRPr="008F748A">
              <w:t>De komma achter §gemeente§ is optioneel,</w:t>
            </w:r>
          </w:p>
          <w:p w14:paraId="50A3C0DA" w14:textId="77777777" w:rsidR="004E3D0A" w:rsidRPr="008E0178" w:rsidRDefault="004E3D0A" w:rsidP="003F7C42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‘</w:t>
            </w:r>
            <w:r w:rsidRPr="008E0178">
              <w:rPr>
                <w:color w:val="800080"/>
              </w:rPr>
              <w:t xml:space="preserve">, notaris </w:t>
            </w:r>
            <w:r w:rsidRPr="008E0178">
              <w:rPr>
                <w:color w:val="3366FF"/>
              </w:rPr>
              <w:t>in de 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14:paraId="352A39B9" w14:textId="77777777" w:rsidR="004E3D0A" w:rsidRPr="008E0178" w:rsidRDefault="004E3D0A" w:rsidP="003F7C42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één van de overige teksten wordt getoond wanneer alleen de woonplaats voorkomt, de te tonen tekst is een gebruikerskeuze en wordt voorafgegaan door ‘</w:t>
            </w:r>
            <w:r w:rsidRPr="008E0178">
              <w:rPr>
                <w:color w:val="800080"/>
              </w:rPr>
              <w:t>, notaris’</w:t>
            </w:r>
            <w:r>
              <w:t>.</w:t>
            </w:r>
          </w:p>
          <w:p w14:paraId="2FF52F79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</w:p>
          <w:p w14:paraId="6C2AF073" w14:textId="77777777" w:rsidR="004E3D0A" w:rsidRPr="008E0178" w:rsidRDefault="004E3D0A" w:rsidP="003F7C42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14:paraId="46574E28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1E5E4168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-is aanwezig</w:t>
            </w:r>
          </w:p>
          <w:p w14:paraId="20FFE356" w14:textId="77777777" w:rsidR="004E3D0A" w:rsidRPr="008E0178" w:rsidRDefault="004E3D0A" w:rsidP="003F7C42">
            <w:pPr>
              <w:spacing w:line="240" w:lineRule="auto"/>
              <w:rPr>
                <w:szCs w:val="18"/>
              </w:rPr>
            </w:pPr>
          </w:p>
          <w:p w14:paraId="13C128B2" w14:textId="77777777" w:rsidR="008258DB" w:rsidRPr="008258DB" w:rsidRDefault="008258DB" w:rsidP="008258DB">
            <w:pPr>
              <w:spacing w:line="240" w:lineRule="auto"/>
              <w:rPr>
                <w:sz w:val="16"/>
                <w:szCs w:val="16"/>
                <w:u w:val="single"/>
              </w:rPr>
            </w:pPr>
            <w:r w:rsidRPr="008258DB">
              <w:rPr>
                <w:sz w:val="16"/>
                <w:szCs w:val="16"/>
                <w:u w:val="single"/>
              </w:rPr>
              <w:t>Mapping komma:</w:t>
            </w:r>
          </w:p>
          <w:p w14:paraId="7442EEF5" w14:textId="77777777" w:rsidR="008258DB" w:rsidRPr="00E120D7" w:rsidRDefault="008258DB" w:rsidP="008258DB">
            <w:pPr>
              <w:spacing w:line="240" w:lineRule="auto"/>
              <w:rPr>
                <w:sz w:val="16"/>
                <w:szCs w:val="16"/>
              </w:rPr>
            </w:pPr>
            <w:r w:rsidRPr="00E120D7">
              <w:rPr>
                <w:sz w:val="16"/>
                <w:szCs w:val="16"/>
              </w:rPr>
              <w:t>//IMKAD_AangebodenStuk/heeftVerklaarder/tekstkeuze/</w:t>
            </w:r>
          </w:p>
          <w:p w14:paraId="46D612FB" w14:textId="77777777" w:rsidR="008258DB" w:rsidRPr="00E120D7" w:rsidRDefault="008258DB" w:rsidP="008258DB">
            <w:pPr>
              <w:spacing w:line="240" w:lineRule="auto"/>
              <w:rPr>
                <w:sz w:val="16"/>
                <w:szCs w:val="16"/>
              </w:rPr>
            </w:pPr>
            <w:r w:rsidRPr="00E120D7">
              <w:rPr>
                <w:sz w:val="16"/>
                <w:szCs w:val="16"/>
              </w:rPr>
              <w:t>./tagNaam (‘k_Komma’)</w:t>
            </w:r>
          </w:p>
          <w:p w14:paraId="1DA30944" w14:textId="77777777" w:rsidR="008258DB" w:rsidRPr="00E120D7" w:rsidRDefault="008258DB" w:rsidP="008258DB">
            <w:pPr>
              <w:spacing w:line="240" w:lineRule="auto"/>
              <w:rPr>
                <w:sz w:val="16"/>
                <w:szCs w:val="16"/>
              </w:rPr>
            </w:pPr>
            <w:r w:rsidRPr="00E120D7">
              <w:rPr>
                <w:sz w:val="16"/>
                <w:szCs w:val="16"/>
              </w:rPr>
              <w:t>./tekst ((‘true’ of niet aanwezig= komma wordt getoond; ‘false’ = komma wordt niet getoond)</w:t>
            </w:r>
          </w:p>
          <w:p w14:paraId="12A746A1" w14:textId="77777777" w:rsidR="008258DB" w:rsidRDefault="008258DB" w:rsidP="003F7C42">
            <w:pPr>
              <w:spacing w:line="240" w:lineRule="auto"/>
              <w:rPr>
                <w:szCs w:val="18"/>
                <w:u w:val="single"/>
              </w:rPr>
            </w:pPr>
          </w:p>
          <w:p w14:paraId="364D488F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14:paraId="4DE56705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74AE192F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gemeente</w:t>
            </w:r>
          </w:p>
          <w:p w14:paraId="56090F44" w14:textId="77777777" w:rsidR="004E3D0A" w:rsidRPr="008E0178" w:rsidRDefault="004E3D0A" w:rsidP="003F7C42">
            <w:pPr>
              <w:spacing w:line="240" w:lineRule="auto"/>
              <w:rPr>
                <w:szCs w:val="18"/>
              </w:rPr>
            </w:pPr>
          </w:p>
          <w:p w14:paraId="349B92D3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14:paraId="4F5C6A70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276C36F6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standplaats</w:t>
            </w:r>
          </w:p>
          <w:p w14:paraId="7D8540E6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</w:p>
          <w:p w14:paraId="7C17A6F8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14:paraId="326D7C32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2D4246A2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14:paraId="629C7EBB" w14:textId="77777777" w:rsidR="004E3D0A" w:rsidRPr="008E0178" w:rsidRDefault="004E3D0A" w:rsidP="003F7C42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./tagNaam(‘k_VerklaarderPlaatsaanduiding’)</w:t>
            </w:r>
          </w:p>
          <w:p w14:paraId="28B6A985" w14:textId="77777777" w:rsidR="004E3D0A" w:rsidRPr="008E0178" w:rsidRDefault="004E3D0A" w:rsidP="003F7C42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</w: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  <w:tr w:rsidR="004E3D0A" w:rsidRPr="00405834" w14:paraId="75A53E1E" w14:textId="77777777" w:rsidTr="00522A99">
        <w:tblPrEx>
          <w:tblLook w:val="01E0" w:firstRow="1" w:lastRow="1" w:firstColumn="1" w:lastColumn="1" w:noHBand="0" w:noVBand="0"/>
        </w:tblPrEx>
        <w:tc>
          <w:tcPr>
            <w:tcW w:w="2512" w:type="pct"/>
            <w:shd w:val="clear" w:color="auto" w:fill="auto"/>
          </w:tcPr>
          <w:p w14:paraId="3C1A91DE" w14:textId="77777777" w:rsidR="004E3D0A" w:rsidRPr="008E0178" w:rsidRDefault="004E3D0A" w:rsidP="003F7C42">
            <w:pPr>
              <w:rPr>
                <w:color w:val="800080"/>
              </w:rPr>
            </w:pPr>
            <w:r w:rsidRPr="008E0178">
              <w:rPr>
                <w:color w:val="800080"/>
              </w:rPr>
              <w:lastRenderedPageBreak/>
              <w:t>, als waarnemer</w:t>
            </w:r>
          </w:p>
        </w:tc>
        <w:tc>
          <w:tcPr>
            <w:tcW w:w="2488" w:type="pct"/>
            <w:shd w:val="clear" w:color="auto" w:fill="auto"/>
          </w:tcPr>
          <w:p w14:paraId="625AD29B" w14:textId="77777777"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wordt getoond wanneer de gegevens van de notaris die waargenomen wordt aanwezig zijn, anders niet.</w:t>
            </w:r>
          </w:p>
          <w:p w14:paraId="514E76CC" w14:textId="77777777" w:rsidR="004E3D0A" w:rsidRPr="008E0178" w:rsidRDefault="004E3D0A" w:rsidP="003F7C42">
            <w:pPr>
              <w:rPr>
                <w:szCs w:val="18"/>
              </w:rPr>
            </w:pPr>
          </w:p>
          <w:p w14:paraId="4A305EEE" w14:textId="77777777" w:rsidR="004E3D0A" w:rsidRPr="008E0178" w:rsidRDefault="004E3D0A" w:rsidP="003F7C42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14:paraId="3CB69CBD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44A7D50D" w14:textId="77777777" w:rsidR="004E3D0A" w:rsidRPr="008E0178" w:rsidRDefault="004E3D0A" w:rsidP="003F7C42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-is aanwezig</w:t>
            </w:r>
          </w:p>
        </w:tc>
      </w:tr>
      <w:tr w:rsidR="004E3D0A" w:rsidRPr="00405834" w14:paraId="13B50D77" w14:textId="77777777" w:rsidTr="00522A99">
        <w:tblPrEx>
          <w:tblLook w:val="01E0" w:firstRow="1" w:lastRow="1" w:firstColumn="1" w:lastColumn="1" w:noHBand="0" w:noVBand="0"/>
        </w:tblPrEx>
        <w:tc>
          <w:tcPr>
            <w:tcW w:w="2512" w:type="pct"/>
            <w:shd w:val="clear" w:color="auto" w:fill="auto"/>
          </w:tcPr>
          <w:p w14:paraId="5F4D0267" w14:textId="77777777" w:rsidR="004E3D0A" w:rsidRPr="008E0178" w:rsidRDefault="004E3D0A">
            <w:pPr>
              <w:rPr>
                <w:color w:val="800080"/>
              </w:rPr>
            </w:pPr>
            <w:r w:rsidRPr="008E0178">
              <w:rPr>
                <w:color w:val="FF0000"/>
              </w:rPr>
              <w:t xml:space="preserve">van het </w:t>
            </w:r>
            <w:r w:rsidRPr="008E0178">
              <w:rPr>
                <w:color w:val="339966"/>
              </w:rPr>
              <w:t>kantoor/protocol</w:t>
            </w:r>
            <w:r w:rsidRPr="008E0178">
              <w:rPr>
                <w:color w:val="800080"/>
              </w:rPr>
              <w:t xml:space="preserve"> </w:t>
            </w:r>
            <w:r w:rsidRPr="008E0178">
              <w:rPr>
                <w:color w:val="FF0000"/>
              </w:rPr>
              <w:t>van</w:t>
            </w:r>
          </w:p>
        </w:tc>
        <w:tc>
          <w:tcPr>
            <w:tcW w:w="2488" w:type="pct"/>
            <w:shd w:val="clear" w:color="auto" w:fill="auto"/>
          </w:tcPr>
          <w:p w14:paraId="28620CD9" w14:textId="77777777"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Vaste tekst met verplichte gebruikerskeuze.</w:t>
            </w:r>
          </w:p>
          <w:p w14:paraId="5493BC18" w14:textId="77777777" w:rsidR="004E3D0A" w:rsidRPr="008E0178" w:rsidRDefault="004E3D0A" w:rsidP="003F7C42">
            <w:pPr>
              <w:rPr>
                <w:szCs w:val="18"/>
              </w:rPr>
            </w:pPr>
          </w:p>
          <w:p w14:paraId="42A3C7B3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kantoor/protocol:</w:t>
            </w:r>
          </w:p>
          <w:p w14:paraId="2030F5D8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//IMKAD_AangebodenStuk/heeftVerklaarder/tekstkeuze/</w:t>
            </w:r>
          </w:p>
          <w:p w14:paraId="115434D1" w14:textId="77777777" w:rsidR="004E3D0A" w:rsidRPr="008E0178" w:rsidRDefault="004E3D0A" w:rsidP="003F7C42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./tagNaam(‘k_VerklaarderVacantKantoor’)</w:t>
            </w:r>
          </w:p>
          <w:p w14:paraId="667AE521" w14:textId="77777777" w:rsidR="004E3D0A" w:rsidRPr="008E0178" w:rsidRDefault="004E3D0A" w:rsidP="003F7C42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(‘kantoor’ of ‘protocol’)</w:t>
            </w:r>
          </w:p>
        </w:tc>
      </w:tr>
      <w:tr w:rsidR="004E3D0A" w:rsidRPr="00405834" w14:paraId="13148AC7" w14:textId="77777777" w:rsidTr="00522A99">
        <w:tblPrEx>
          <w:tblLook w:val="01E0" w:firstRow="1" w:lastRow="1" w:firstColumn="1" w:lastColumn="1" w:noHBand="0" w:noVBand="0"/>
        </w:tblPrEx>
        <w:tc>
          <w:tcPr>
            <w:tcW w:w="2512" w:type="pct"/>
            <w:shd w:val="clear" w:color="auto" w:fill="auto"/>
          </w:tcPr>
          <w:p w14:paraId="23D245FB" w14:textId="10FCDF8C" w:rsidR="004E3D0A" w:rsidRPr="008E0178" w:rsidRDefault="000313A4">
            <w:pPr>
              <w:rPr>
                <w:color w:val="FF0000"/>
              </w:rPr>
            </w:pPr>
            <w:ins w:id="102" w:author="Groot, Karina de" w:date="2024-08-08T14:28:00Z" w16du:dateUtc="2024-08-08T12:28:00Z">
              <w:r>
                <w:rPr>
                  <w:rFonts w:cs="Arial"/>
                  <w:color w:val="FF0000"/>
                  <w:highlight w:val="yellow"/>
                </w:rPr>
                <w:t>VVE-</w:t>
              </w:r>
            </w:ins>
            <w:r w:rsidR="004E3D0A" w:rsidRPr="008E0178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del w:id="103" w:author="Groot, Karina de" w:date="2024-08-08T14:28:00Z" w16du:dateUtc="2024-08-08T12:28:00Z">
              <w:r w:rsidR="00EC5BF0" w:rsidRPr="00FE038C" w:rsidDel="000313A4">
                <w:rPr>
                  <w:rFonts w:cs="Arial"/>
                  <w:color w:val="FF0000"/>
                  <w:highlight w:val="yellow"/>
                </w:rPr>
                <w:delText>-nieuw</w:delText>
              </w:r>
            </w:del>
            <w:r w:rsidR="004E3D0A" w:rsidRPr="008E0178">
              <w:rPr>
                <w:rFonts w:cs="Arial"/>
                <w:color w:val="FF0000"/>
              </w:rPr>
              <w:t>, notaris</w:t>
            </w:r>
          </w:p>
        </w:tc>
        <w:tc>
          <w:tcPr>
            <w:tcW w:w="2488" w:type="pct"/>
            <w:shd w:val="clear" w:color="auto" w:fill="auto"/>
          </w:tcPr>
          <w:p w14:paraId="54D3670E" w14:textId="7C84AFD0"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Vaste tekst. De notaris</w:t>
            </w:r>
            <w:r w:rsidR="00522A99">
              <w:rPr>
                <w:rStyle w:val="Eindnootmarkering"/>
                <w:szCs w:val="18"/>
              </w:rPr>
              <w:endnoteReference w:id="1"/>
            </w:r>
            <w:r w:rsidR="00522A99" w:rsidRPr="008E0178">
              <w:rPr>
                <w:szCs w:val="18"/>
              </w:rPr>
              <w:t xml:space="preserve"> </w:t>
            </w:r>
            <w:r w:rsidRPr="008E0178">
              <w:rPr>
                <w:szCs w:val="18"/>
              </w:rPr>
              <w:t>wordt waargenomen door de verklaarder of door een andere notaris die wordt waargenomen door de verklaarder.</w:t>
            </w:r>
          </w:p>
          <w:p w14:paraId="4D2558C1" w14:textId="77777777" w:rsidR="004E3D0A" w:rsidRPr="008E0178" w:rsidRDefault="004E3D0A" w:rsidP="003F7C42">
            <w:pPr>
              <w:rPr>
                <w:szCs w:val="18"/>
              </w:rPr>
            </w:pPr>
          </w:p>
          <w:p w14:paraId="2CCAC7B2" w14:textId="77777777" w:rsidR="004E3D0A" w:rsidRPr="008E0178" w:rsidRDefault="004E3D0A" w:rsidP="003F7C42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waarneming door verklaarder:</w:t>
            </w:r>
          </w:p>
          <w:p w14:paraId="7A5BBA7F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</w:t>
            </w:r>
          </w:p>
          <w:p w14:paraId="2C0E9B3D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isVacatureWaarnemerVoor/persoonsgegevens/</w:t>
            </w:r>
          </w:p>
          <w:p w14:paraId="311DD351" w14:textId="77777777" w:rsidR="00316694" w:rsidRDefault="00316694" w:rsidP="00316694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-zie verder </w:t>
            </w:r>
            <w:r>
              <w:rPr>
                <w:sz w:val="16"/>
                <w:szCs w:val="16"/>
              </w:rPr>
              <w:t>de toelichting van het tekstblok voor de</w:t>
            </w:r>
            <w:r w:rsidRPr="008E0178">
              <w:rPr>
                <w:sz w:val="16"/>
                <w:szCs w:val="16"/>
              </w:rPr>
              <w:t xml:space="preserve"> mapping tbv GBA_Ingezetene</w:t>
            </w:r>
          </w:p>
          <w:p w14:paraId="3A76CCBE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</w:p>
          <w:p w14:paraId="7A99639F" w14:textId="77777777" w:rsidR="004E3D0A" w:rsidRPr="008E0178" w:rsidRDefault="004E3D0A" w:rsidP="003F7C42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waarneming door waargenomen notaris:</w:t>
            </w:r>
          </w:p>
          <w:p w14:paraId="698FB95B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49C6B5CB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isVacatureWaarnemerVoor/persoonsgegevens/</w:t>
            </w:r>
          </w:p>
          <w:p w14:paraId="1A815929" w14:textId="41018A51" w:rsidR="00316694" w:rsidRDefault="004E3D0A" w:rsidP="00316694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</w:t>
            </w:r>
            <w:r w:rsidR="00316694" w:rsidRPr="008E0178">
              <w:rPr>
                <w:sz w:val="16"/>
                <w:szCs w:val="16"/>
              </w:rPr>
              <w:t>-</w:t>
            </w:r>
            <w:r w:rsidR="000F69C1" w:rsidRPr="008E0178">
              <w:rPr>
                <w:sz w:val="16"/>
                <w:szCs w:val="16"/>
              </w:rPr>
              <w:t xml:space="preserve"> zie verder </w:t>
            </w:r>
            <w:r w:rsidR="000F69C1">
              <w:rPr>
                <w:sz w:val="16"/>
                <w:szCs w:val="16"/>
              </w:rPr>
              <w:t xml:space="preserve">de toelichting van het </w:t>
            </w:r>
            <w:ins w:id="104" w:author="Groot, Karina de" w:date="2024-08-08T14:29:00Z" w16du:dateUtc="2024-08-08T12:29:00Z">
              <w:r w:rsidR="000313A4">
                <w:rPr>
                  <w:sz w:val="16"/>
                  <w:szCs w:val="16"/>
                </w:rPr>
                <w:t>vve-</w:t>
              </w:r>
            </w:ins>
            <w:r w:rsidR="000F69C1">
              <w:rPr>
                <w:sz w:val="16"/>
                <w:szCs w:val="16"/>
              </w:rPr>
              <w:t xml:space="preserve">tekstblok personalia van natuurlijk persoon </w:t>
            </w:r>
            <w:del w:id="105" w:author="Groot, Karina de" w:date="2024-08-08T14:29:00Z" w16du:dateUtc="2024-08-08T12:29:00Z">
              <w:r w:rsidR="000F69C1" w:rsidDel="000313A4">
                <w:rPr>
                  <w:sz w:val="16"/>
                  <w:szCs w:val="16"/>
                </w:rPr>
                <w:delText xml:space="preserve">- nieuw </w:delText>
              </w:r>
            </w:del>
            <w:r w:rsidR="000F69C1">
              <w:rPr>
                <w:sz w:val="16"/>
                <w:szCs w:val="16"/>
              </w:rPr>
              <w:t>voor de</w:t>
            </w:r>
            <w:r w:rsidR="000F69C1" w:rsidRPr="008E0178">
              <w:rPr>
                <w:sz w:val="16"/>
                <w:szCs w:val="16"/>
              </w:rPr>
              <w:t xml:space="preserve"> mapping tbv GBA_Ingezetene</w:t>
            </w:r>
          </w:p>
          <w:p w14:paraId="67390F80" w14:textId="41122D9D" w:rsidR="004E3D0A" w:rsidRPr="008E0178" w:rsidRDefault="004E3D0A" w:rsidP="003F7C42">
            <w:pPr>
              <w:spacing w:line="240" w:lineRule="auto"/>
              <w:rPr>
                <w:szCs w:val="18"/>
              </w:rPr>
            </w:pPr>
          </w:p>
        </w:tc>
      </w:tr>
      <w:tr w:rsidR="004E3D0A" w:rsidRPr="00405834" w14:paraId="4BB90ABA" w14:textId="77777777" w:rsidTr="00522A99">
        <w:tblPrEx>
          <w:tblLook w:val="01E0" w:firstRow="1" w:lastRow="1" w:firstColumn="1" w:lastColumn="1" w:noHBand="0" w:noVBand="0"/>
        </w:tblPrEx>
        <w:tc>
          <w:tcPr>
            <w:tcW w:w="2512" w:type="pct"/>
            <w:shd w:val="clear" w:color="auto" w:fill="auto"/>
          </w:tcPr>
          <w:p w14:paraId="161CAFA4" w14:textId="77777777" w:rsidR="004E3D0A" w:rsidRPr="008E0178" w:rsidRDefault="004E3D0A" w:rsidP="003F7C42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="005F300F" w:rsidRPr="00E120D7">
              <w:rPr>
                <w:rFonts w:cs="Arial"/>
                <w:color w:val="7030A0"/>
                <w:szCs w:val="18"/>
              </w:rPr>
              <w:t>,</w:t>
            </w:r>
            <w:r w:rsidRPr="0037698C">
              <w:rPr>
                <w:rFonts w:cs="Arial"/>
                <w:color w:val="339966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88" w:type="pct"/>
            <w:shd w:val="clear" w:color="auto" w:fill="auto"/>
          </w:tcPr>
          <w:p w14:paraId="658AD4A8" w14:textId="77777777"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Verplichte gebruikerskeuze voor de plaatsaanduiding van de notaris die waargenomen wordt. Mogelijkheden:</w:t>
            </w:r>
          </w:p>
          <w:p w14:paraId="1A0D2612" w14:textId="4944F710" w:rsidR="004E3D0A" w:rsidRDefault="004E3D0A" w:rsidP="003F7C42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5F300F" w:rsidRPr="00E120D7">
              <w:rPr>
                <w:color w:val="7030A0"/>
              </w:rPr>
              <w:t>,</w:t>
            </w:r>
            <w:r w:rsidR="005F300F" w:rsidRPr="0037698C">
              <w:rPr>
                <w:color w:val="339966"/>
              </w:rPr>
              <w:t xml:space="preserve"> </w:t>
            </w:r>
            <w:r w:rsidRPr="0037698C">
              <w:rPr>
                <w:color w:val="339966"/>
              </w:rP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</w:t>
            </w:r>
            <w:r w:rsidR="003D7C87">
              <w:t xml:space="preserve">. </w:t>
            </w:r>
            <w:r w:rsidR="003D7C87" w:rsidRPr="003D7C87">
              <w:t>De komma achter §gemeente§ is optioneel,</w:t>
            </w:r>
          </w:p>
          <w:p w14:paraId="057A4FBE" w14:textId="77777777" w:rsidR="004E3D0A" w:rsidRDefault="004E3D0A" w:rsidP="003F7C42">
            <w:pPr>
              <w:numPr>
                <w:ilvl w:val="0"/>
                <w:numId w:val="25"/>
              </w:numPr>
            </w:pPr>
            <w:r>
              <w:lastRenderedPageBreak/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14:paraId="4051DF46" w14:textId="77777777" w:rsidR="004E3D0A" w:rsidRDefault="004E3D0A" w:rsidP="003F7C42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gebruikerskeuze.</w:t>
            </w:r>
          </w:p>
          <w:p w14:paraId="1FEF6390" w14:textId="77777777" w:rsidR="004E3D0A" w:rsidRPr="008E0178" w:rsidRDefault="004E3D0A" w:rsidP="003F7C42">
            <w:pPr>
              <w:spacing w:line="240" w:lineRule="auto"/>
              <w:rPr>
                <w:szCs w:val="18"/>
              </w:rPr>
            </w:pPr>
          </w:p>
          <w:p w14:paraId="3DCB4AB4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</w:p>
          <w:p w14:paraId="3AFDA87E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 xml:space="preserve">Mapping waarneming door verklaarder: </w:t>
            </w:r>
          </w:p>
          <w:p w14:paraId="3035C018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</w:t>
            </w:r>
          </w:p>
          <w:p w14:paraId="191715CA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of </w:t>
            </w:r>
          </w:p>
          <w:p w14:paraId="25AB9B49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 xml:space="preserve">Mapping waarneming door waargenomen notaris: </w:t>
            </w:r>
          </w:p>
          <w:p w14:paraId="4370FC23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6085A287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</w:p>
          <w:p w14:paraId="01B910C1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-aangevuld met:</w:t>
            </w:r>
          </w:p>
          <w:p w14:paraId="33C46B52" w14:textId="77777777" w:rsidR="004E3D0A" w:rsidRDefault="004E3D0A" w:rsidP="003F7C42">
            <w:pPr>
              <w:spacing w:line="240" w:lineRule="auto"/>
              <w:rPr>
                <w:sz w:val="16"/>
                <w:szCs w:val="16"/>
              </w:rPr>
            </w:pPr>
          </w:p>
          <w:p w14:paraId="1155ECE8" w14:textId="77777777" w:rsidR="00EC7408" w:rsidRPr="00E120D7" w:rsidRDefault="00EC7408" w:rsidP="00EC7408">
            <w:pPr>
              <w:spacing w:line="240" w:lineRule="auto"/>
              <w:rPr>
                <w:sz w:val="16"/>
                <w:szCs w:val="16"/>
                <w:u w:val="single"/>
              </w:rPr>
            </w:pPr>
            <w:r w:rsidRPr="00E120D7">
              <w:rPr>
                <w:sz w:val="16"/>
                <w:szCs w:val="16"/>
                <w:u w:val="single"/>
              </w:rPr>
              <w:t>Mapping komma:</w:t>
            </w:r>
          </w:p>
          <w:p w14:paraId="286E28AB" w14:textId="77777777" w:rsidR="00EC7408" w:rsidRPr="00EC7408" w:rsidRDefault="00EC7408" w:rsidP="00EC7408">
            <w:pPr>
              <w:spacing w:line="240" w:lineRule="auto"/>
              <w:rPr>
                <w:sz w:val="16"/>
                <w:szCs w:val="16"/>
              </w:rPr>
            </w:pPr>
            <w:r w:rsidRPr="00EC7408">
              <w:rPr>
                <w:sz w:val="16"/>
                <w:szCs w:val="16"/>
              </w:rPr>
              <w:t>//IMKAD_AangebodenStuk/heeftVerklaarder/tekstkeuze/</w:t>
            </w:r>
          </w:p>
          <w:p w14:paraId="251AFE4A" w14:textId="77777777" w:rsidR="00EC7408" w:rsidRPr="00EC7408" w:rsidRDefault="00EC7408" w:rsidP="00EC7408">
            <w:pPr>
              <w:spacing w:line="240" w:lineRule="auto"/>
              <w:rPr>
                <w:sz w:val="16"/>
                <w:szCs w:val="16"/>
              </w:rPr>
            </w:pPr>
            <w:r w:rsidRPr="00EC7408">
              <w:rPr>
                <w:sz w:val="16"/>
                <w:szCs w:val="16"/>
              </w:rPr>
              <w:t>./tagNaam (‘k_Komma’)</w:t>
            </w:r>
          </w:p>
          <w:p w14:paraId="179A3261" w14:textId="77777777" w:rsidR="00EC7408" w:rsidRDefault="00EC7408" w:rsidP="00EC7408">
            <w:pPr>
              <w:spacing w:line="240" w:lineRule="auto"/>
              <w:rPr>
                <w:sz w:val="16"/>
                <w:szCs w:val="16"/>
              </w:rPr>
            </w:pPr>
            <w:r w:rsidRPr="00EC7408">
              <w:rPr>
                <w:sz w:val="16"/>
                <w:szCs w:val="16"/>
              </w:rPr>
              <w:t>./tekst ((‘true’ of niet aanwezig= komma wordt getoond; ‘false’ = komma wordt niet getoond)</w:t>
            </w:r>
          </w:p>
          <w:p w14:paraId="118B7062" w14:textId="77777777" w:rsidR="00EC7408" w:rsidRPr="008E0178" w:rsidRDefault="00EC7408" w:rsidP="003F7C42">
            <w:pPr>
              <w:spacing w:line="240" w:lineRule="auto"/>
              <w:rPr>
                <w:sz w:val="16"/>
                <w:szCs w:val="16"/>
              </w:rPr>
            </w:pPr>
          </w:p>
          <w:p w14:paraId="2D631B79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14:paraId="4E21A974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//isVacatureWaarnemerVoor/gemeente</w:t>
            </w:r>
          </w:p>
          <w:p w14:paraId="7C6E9F54" w14:textId="77777777" w:rsidR="004E3D0A" w:rsidRPr="008E0178" w:rsidRDefault="004E3D0A" w:rsidP="003F7C42">
            <w:pPr>
              <w:spacing w:line="240" w:lineRule="auto"/>
              <w:rPr>
                <w:szCs w:val="18"/>
              </w:rPr>
            </w:pPr>
          </w:p>
          <w:p w14:paraId="3AE351B4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14:paraId="3DC2275B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>//isVacatureWaarnemerVoor/standplaats</w:t>
            </w:r>
          </w:p>
          <w:p w14:paraId="5C6C940A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</w:p>
          <w:p w14:paraId="4C78367F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14:paraId="3ACF916F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//isVacatureWaarnemerVoor/tekstkeuze/</w:t>
            </w:r>
          </w:p>
          <w:p w14:paraId="480B2D5C" w14:textId="77777777" w:rsidR="004E3D0A" w:rsidRPr="008E0178" w:rsidRDefault="004E3D0A" w:rsidP="003F7C42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./tagNaam(‘k_VerklaarderPlaatsaanduiding’)</w:t>
            </w:r>
          </w:p>
          <w:p w14:paraId="6FD7FAAF" w14:textId="77777777" w:rsidR="004E3D0A" w:rsidRPr="008E0178" w:rsidRDefault="004E3D0A" w:rsidP="003F7C42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(‘te’, ‘gevestigd te’, ‘met plaats van vestiging’)</w:t>
            </w:r>
          </w:p>
        </w:tc>
      </w:tr>
    </w:tbl>
    <w:p w14:paraId="14DD64DA" w14:textId="730B0AEA" w:rsidR="00D426A9" w:rsidRPr="00343045" w:rsidRDefault="00D426A9" w:rsidP="00522A99"/>
    <w:sectPr w:rsidR="00D426A9" w:rsidRPr="00343045" w:rsidSect="00FC436F">
      <w:headerReference w:type="default" r:id="rId13"/>
      <w:footerReference w:type="default" r:id="rId14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05E20" w14:textId="77777777" w:rsidR="001875C3" w:rsidRDefault="001875C3">
      <w:r>
        <w:separator/>
      </w:r>
    </w:p>
  </w:endnote>
  <w:endnote w:type="continuationSeparator" w:id="0">
    <w:p w14:paraId="2015BB2D" w14:textId="77777777" w:rsidR="001875C3" w:rsidRDefault="001875C3">
      <w:r>
        <w:continuationSeparator/>
      </w:r>
    </w:p>
  </w:endnote>
  <w:endnote w:id="1">
    <w:p w14:paraId="17F70BBD" w14:textId="77777777" w:rsidR="00522A99" w:rsidRPr="00343045" w:rsidRDefault="00522A99" w:rsidP="00522A99">
      <w:r>
        <w:rPr>
          <w:rStyle w:val="Voetnootmarkering"/>
        </w:rPr>
        <w:endnoteRef/>
      </w:r>
      <w:r>
        <w:t xml:space="preserve"> </w:t>
      </w:r>
      <w:r w:rsidRPr="00572B76">
        <w:t>Variant 5 waarneming – kantoor/protocol is gebaseerd op variant 2 waarneming vacant kantoor/protocol. Om deze reden komen in variant 5 elementen voor die verwijzen naar variant 2 zoals “k_OndertekenaarVacantKantoor” en “isVacatureWaarnemerVoor”. Hoewel de namen binnen de context van variant 5 niet meer logisch zijn, hebben we omwille van de eenvoud ervoor gekozen om deze elementen ook hier te gebruiken.</w:t>
      </w:r>
    </w:p>
    <w:p w14:paraId="58BCA918" w14:textId="30B935D2" w:rsidR="00522A99" w:rsidRDefault="00522A99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F081C" w14:textId="4295442A" w:rsidR="00BC2565" w:rsidRDefault="00BC2565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7F271" w14:textId="77777777" w:rsidR="00BC2565" w:rsidRDefault="00BC2565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E32D3" w14:textId="77777777" w:rsidR="00BC2565" w:rsidRDefault="00BC2565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7BF3A" w14:textId="77777777" w:rsidR="001875C3" w:rsidRDefault="001875C3">
      <w:r>
        <w:separator/>
      </w:r>
    </w:p>
  </w:footnote>
  <w:footnote w:type="continuationSeparator" w:id="0">
    <w:p w14:paraId="4E6C8041" w14:textId="77777777" w:rsidR="001875C3" w:rsidRDefault="00187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2CC6A" w14:textId="7364D56C" w:rsidR="0067428F" w:rsidRDefault="0067428F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 wp14:anchorId="02176E14" wp14:editId="728EA88B">
          <wp:simplePos x="0" y="0"/>
          <wp:positionH relativeFrom="column">
            <wp:posOffset>3223895</wp:posOffset>
          </wp:positionH>
          <wp:positionV relativeFrom="paragraph">
            <wp:posOffset>33020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BC2565" w14:paraId="556D2726" w14:textId="77777777">
      <w:tc>
        <w:tcPr>
          <w:tcW w:w="4181" w:type="dxa"/>
        </w:tcPr>
        <w:p w14:paraId="79BCA75A" w14:textId="77777777" w:rsidR="00BC2565" w:rsidRPr="00411E8E" w:rsidRDefault="00BC2565">
          <w:pPr>
            <w:pStyle w:val="tussenkopje"/>
            <w:spacing w:before="0"/>
            <w:rPr>
              <w:b/>
              <w:bCs/>
            </w:rPr>
          </w:pPr>
          <w:r w:rsidRPr="00411E8E">
            <w:rPr>
              <w:b/>
              <w:bCs/>
            </w:rPr>
            <w:t>Datum</w:t>
          </w:r>
        </w:p>
      </w:tc>
    </w:tr>
    <w:tr w:rsidR="00BC2565" w14:paraId="72DA6B6C" w14:textId="77777777">
      <w:tc>
        <w:tcPr>
          <w:tcW w:w="4181" w:type="dxa"/>
        </w:tcPr>
        <w:p w14:paraId="5783B598" w14:textId="3DCA08DA" w:rsidR="00BC2565" w:rsidRDefault="00890A43">
          <w:pPr>
            <w:spacing w:line="240" w:lineRule="atLeast"/>
          </w:pPr>
          <w:r>
            <w:t xml:space="preserve">8 </w:t>
          </w:r>
          <w:del w:id="19" w:author="Groot, Karina de" w:date="2024-08-08T14:18:00Z" w16du:dateUtc="2024-08-08T12:18:00Z">
            <w:r w:rsidDel="0038375A">
              <w:delText xml:space="preserve">februari </w:delText>
            </w:r>
          </w:del>
          <w:ins w:id="20" w:author="Groot, Karina de" w:date="2024-08-08T14:18:00Z" w16du:dateUtc="2024-08-08T12:18:00Z">
            <w:r w:rsidR="0038375A">
              <w:t>augustus</w:t>
            </w:r>
            <w:r w:rsidR="0038375A">
              <w:t xml:space="preserve"> </w:t>
            </w:r>
          </w:ins>
          <w:r>
            <w:t>2024</w:t>
          </w:r>
        </w:p>
      </w:tc>
    </w:tr>
    <w:tr w:rsidR="00BC2565" w14:paraId="0A435210" w14:textId="77777777">
      <w:tc>
        <w:tcPr>
          <w:tcW w:w="4181" w:type="dxa"/>
        </w:tcPr>
        <w:p w14:paraId="4057FAF5" w14:textId="77777777" w:rsidR="00BC2565" w:rsidRPr="00411E8E" w:rsidRDefault="00BC2565" w:rsidP="00411E8E">
          <w:pPr>
            <w:pStyle w:val="tussenkopje"/>
            <w:spacing w:before="0"/>
            <w:rPr>
              <w:b/>
              <w:bCs/>
            </w:rPr>
          </w:pPr>
          <w:r w:rsidRPr="00411E8E">
            <w:rPr>
              <w:b/>
              <w:bCs/>
            </w:rPr>
            <w:t>Titel</w:t>
          </w:r>
        </w:p>
      </w:tc>
    </w:tr>
    <w:tr w:rsidR="00BC2565" w14:paraId="1E41F8F6" w14:textId="77777777">
      <w:tc>
        <w:tcPr>
          <w:tcW w:w="4181" w:type="dxa"/>
        </w:tcPr>
        <w:p w14:paraId="53AFE71C" w14:textId="37BA62AE" w:rsidR="00BC2565" w:rsidRPr="005910EF" w:rsidRDefault="00BC2565">
          <w:pPr>
            <w:spacing w:line="240" w:lineRule="atLeas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Titel \* MERGEFORMAT </w:instrText>
          </w:r>
          <w:r>
            <w:rPr>
              <w:noProof/>
            </w:rPr>
            <w:fldChar w:fldCharType="separate"/>
          </w:r>
          <w:r w:rsidR="0060239C">
            <w:rPr>
              <w:noProof/>
            </w:rPr>
            <w:t>Toelichting VVE-Tekstblok - Equivalentieverklaring v2.0</w:t>
          </w:r>
          <w:r>
            <w:rPr>
              <w:noProof/>
            </w:rPr>
            <w:fldChar w:fldCharType="end"/>
          </w:r>
        </w:p>
      </w:tc>
    </w:tr>
    <w:tr w:rsidR="00BC2565" w14:paraId="58607663" w14:textId="77777777">
      <w:tc>
        <w:tcPr>
          <w:tcW w:w="4181" w:type="dxa"/>
        </w:tcPr>
        <w:p w14:paraId="63F8BC66" w14:textId="77777777" w:rsidR="00BC2565" w:rsidRPr="00411E8E" w:rsidRDefault="00BC2565" w:rsidP="00411E8E">
          <w:pPr>
            <w:pStyle w:val="tussenkopje"/>
            <w:spacing w:before="0"/>
            <w:rPr>
              <w:b/>
              <w:bCs/>
            </w:rPr>
          </w:pPr>
          <w:r w:rsidRPr="00411E8E">
            <w:rPr>
              <w:b/>
              <w:bCs/>
            </w:rPr>
            <w:t>Versie</w:t>
          </w:r>
        </w:p>
      </w:tc>
    </w:tr>
    <w:tr w:rsidR="00BC2565" w14:paraId="34C70CBE" w14:textId="77777777">
      <w:tc>
        <w:tcPr>
          <w:tcW w:w="4181" w:type="dxa"/>
        </w:tcPr>
        <w:p w14:paraId="07AA8BEF" w14:textId="60F8E6B3" w:rsidR="00BC2565" w:rsidRDefault="0038375A">
          <w:pPr>
            <w:spacing w:line="240" w:lineRule="atLeast"/>
          </w:pPr>
          <w:ins w:id="21" w:author="Groot, Karina de" w:date="2024-08-08T14:18:00Z" w16du:dateUtc="2024-08-08T12:18:00Z">
            <w:r>
              <w:t>2</w:t>
            </w:r>
          </w:ins>
          <w:del w:id="22" w:author="Groot, Karina de" w:date="2024-08-08T14:18:00Z" w16du:dateUtc="2024-08-08T12:18:00Z">
            <w:r w:rsidR="00890A43" w:rsidDel="0038375A">
              <w:delText>1</w:delText>
            </w:r>
          </w:del>
          <w:r w:rsidR="00890A43">
            <w:t>.0</w:t>
          </w:r>
        </w:p>
      </w:tc>
    </w:tr>
    <w:tr w:rsidR="00BC2565" w14:paraId="71A11B8D" w14:textId="77777777">
      <w:tc>
        <w:tcPr>
          <w:tcW w:w="4181" w:type="dxa"/>
        </w:tcPr>
        <w:p w14:paraId="5340A259" w14:textId="77777777" w:rsidR="00BC2565" w:rsidRDefault="00BC2565" w:rsidP="00411E8E">
          <w:pPr>
            <w:pStyle w:val="tussenkopje"/>
            <w:spacing w:before="0"/>
          </w:pPr>
          <w:r w:rsidRPr="00411E8E">
            <w:rPr>
              <w:b/>
              <w:bCs/>
            </w:rPr>
            <w:t>Blad</w:t>
          </w:r>
        </w:p>
      </w:tc>
    </w:tr>
    <w:tr w:rsidR="00BC2565" w14:paraId="546BFC34" w14:textId="77777777">
      <w:tc>
        <w:tcPr>
          <w:tcW w:w="4181" w:type="dxa"/>
        </w:tcPr>
        <w:p w14:paraId="4CAAEDA7" w14:textId="575C64CA" w:rsidR="00BC2565" w:rsidRDefault="00BC2565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 xml:space="preserve"> </w:instrText>
          </w:r>
          <w:r>
            <w:rPr>
              <w:b/>
              <w:bCs/>
            </w:rPr>
            <w:instrText>=</w:instrText>
          </w:r>
          <w:r>
            <w:instrText xml:space="preserve"> -1+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60239C">
            <w:rPr>
              <w:noProof/>
            </w:rPr>
            <w:instrText>16</w:instrText>
          </w:r>
          <w:r>
            <w:rPr>
              <w:noProof/>
            </w:rPr>
            <w:fldChar w:fldCharType="end"/>
          </w:r>
          <w:r>
            <w:fldChar w:fldCharType="separate"/>
          </w:r>
          <w:r w:rsidR="0060239C">
            <w:rPr>
              <w:noProof/>
            </w:rPr>
            <w:t>15</w:t>
          </w:r>
          <w:r>
            <w:fldChar w:fldCharType="end"/>
          </w:r>
        </w:p>
      </w:tc>
    </w:tr>
  </w:tbl>
  <w:p w14:paraId="4DB73D3E" w14:textId="13EF7B50" w:rsidR="00BC2565" w:rsidRDefault="00BC2565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AD2FE" w14:textId="77777777" w:rsidR="00BC2565" w:rsidRDefault="00BC2565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 wp14:anchorId="45A2612F" wp14:editId="0177134E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BC2565" w14:paraId="09BAAFE8" w14:textId="77777777">
      <w:tc>
        <w:tcPr>
          <w:tcW w:w="4181" w:type="dxa"/>
        </w:tcPr>
        <w:p w14:paraId="39FF144D" w14:textId="77777777" w:rsidR="00BC2565" w:rsidRPr="00411E8E" w:rsidRDefault="00BC2565">
          <w:pPr>
            <w:pStyle w:val="tussenkopje"/>
            <w:spacing w:before="0"/>
            <w:rPr>
              <w:b/>
              <w:bCs/>
            </w:rPr>
          </w:pPr>
          <w:r w:rsidRPr="00411E8E">
            <w:rPr>
              <w:b/>
              <w:bCs/>
            </w:rPr>
            <w:t>Datum</w:t>
          </w:r>
        </w:p>
      </w:tc>
    </w:tr>
    <w:tr w:rsidR="00BC2565" w14:paraId="112B8B62" w14:textId="77777777">
      <w:tc>
        <w:tcPr>
          <w:tcW w:w="4181" w:type="dxa"/>
        </w:tcPr>
        <w:p w14:paraId="59FB1A44" w14:textId="7266234E" w:rsidR="00BC2565" w:rsidRDefault="00F9131C">
          <w:pPr>
            <w:spacing w:line="240" w:lineRule="atLeast"/>
          </w:pPr>
          <w:bookmarkStart w:id="106" w:name="Datum"/>
          <w:r>
            <w:t xml:space="preserve">8 </w:t>
          </w:r>
          <w:del w:id="107" w:author="Groot, Karina de" w:date="2024-08-08T14:18:00Z" w16du:dateUtc="2024-08-08T12:18:00Z">
            <w:r w:rsidDel="00F605A9">
              <w:delText xml:space="preserve">februari </w:delText>
            </w:r>
          </w:del>
          <w:ins w:id="108" w:author="Groot, Karina de" w:date="2024-08-08T14:18:00Z" w16du:dateUtc="2024-08-08T12:18:00Z">
            <w:r w:rsidR="00F605A9">
              <w:t>augustus</w:t>
            </w:r>
            <w:r w:rsidR="00F605A9">
              <w:t xml:space="preserve"> </w:t>
            </w:r>
          </w:ins>
          <w:r>
            <w:t>2024</w:t>
          </w:r>
          <w:r w:rsidR="00BC2565">
            <w:fldChar w:fldCharType="begin"/>
          </w:r>
          <w:r w:rsidR="00BC2565">
            <w:instrText xml:space="preserve"> STYLEREF Datumopmaakprofiel\l  \* MERGEFORMAT </w:instrText>
          </w:r>
          <w:r w:rsidR="00BC2565">
            <w:fldChar w:fldCharType="end"/>
          </w:r>
          <w:bookmarkEnd w:id="106"/>
        </w:p>
      </w:tc>
    </w:tr>
    <w:tr w:rsidR="00BC2565" w14:paraId="5916DB5C" w14:textId="77777777">
      <w:tc>
        <w:tcPr>
          <w:tcW w:w="4181" w:type="dxa"/>
        </w:tcPr>
        <w:p w14:paraId="4E8ED890" w14:textId="77777777" w:rsidR="00BC2565" w:rsidRPr="00411E8E" w:rsidRDefault="00BC2565" w:rsidP="00411E8E">
          <w:pPr>
            <w:pStyle w:val="tussenkopje"/>
            <w:spacing w:before="0"/>
            <w:rPr>
              <w:b/>
              <w:bCs/>
            </w:rPr>
          </w:pPr>
          <w:r w:rsidRPr="00411E8E">
            <w:rPr>
              <w:b/>
              <w:bCs/>
            </w:rPr>
            <w:t>Titel</w:t>
          </w:r>
        </w:p>
      </w:tc>
    </w:tr>
    <w:tr w:rsidR="00BC2565" w14:paraId="23377C3E" w14:textId="77777777">
      <w:tc>
        <w:tcPr>
          <w:tcW w:w="4181" w:type="dxa"/>
        </w:tcPr>
        <w:p w14:paraId="5CEA4A76" w14:textId="5B07C442" w:rsidR="00BC2565" w:rsidRPr="00411E8E" w:rsidRDefault="00BC2565">
          <w:pPr>
            <w:spacing w:line="240" w:lineRule="atLeast"/>
            <w:rPr>
              <w:bCs/>
            </w:rPr>
          </w:pPr>
          <w:r w:rsidRPr="00411E8E">
            <w:rPr>
              <w:bCs/>
            </w:rPr>
            <w:fldChar w:fldCharType="begin"/>
          </w:r>
          <w:r w:rsidRPr="00411E8E">
            <w:rPr>
              <w:bCs/>
            </w:rPr>
            <w:instrText xml:space="preserve"> REF bmTitel \h </w:instrText>
          </w:r>
          <w:r w:rsidR="00F9131C" w:rsidRPr="00F9131C">
            <w:rPr>
              <w:bCs/>
            </w:rPr>
            <w:instrText xml:space="preserve"> \* MERGEFORMAT </w:instrText>
          </w:r>
          <w:r w:rsidRPr="00411E8E">
            <w:rPr>
              <w:bCs/>
            </w:rPr>
          </w:r>
          <w:r w:rsidRPr="00411E8E">
            <w:rPr>
              <w:bCs/>
            </w:rPr>
            <w:fldChar w:fldCharType="separate"/>
          </w:r>
          <w:r w:rsidRPr="00F9131C">
            <w:rPr>
              <w:bCs/>
            </w:rPr>
            <w:t xml:space="preserve">Toelichting </w:t>
          </w:r>
          <w:ins w:id="109" w:author="Groot, Karina de" w:date="2024-08-08T14:34:00Z" w16du:dateUtc="2024-08-08T12:34:00Z">
            <w:r w:rsidR="00BF5A45">
              <w:rPr>
                <w:bCs/>
              </w:rPr>
              <w:t>VVE-</w:t>
            </w:r>
          </w:ins>
          <w:r w:rsidRPr="00F9131C">
            <w:rPr>
              <w:bCs/>
            </w:rPr>
            <w:t>Tekstblok - Equivalentieverklaring v</w:t>
          </w:r>
          <w:del w:id="110" w:author="Groot, Karina de" w:date="2024-08-08T14:19:00Z" w16du:dateUtc="2024-08-08T12:19:00Z">
            <w:r w:rsidR="00E137A5" w:rsidDel="00F605A9">
              <w:rPr>
                <w:bCs/>
              </w:rPr>
              <w:delText>1</w:delText>
            </w:r>
          </w:del>
          <w:ins w:id="111" w:author="Groot, Karina de" w:date="2024-08-08T14:19:00Z" w16du:dateUtc="2024-08-08T12:19:00Z">
            <w:r w:rsidR="00F605A9">
              <w:rPr>
                <w:bCs/>
              </w:rPr>
              <w:t>2.0</w:t>
            </w:r>
          </w:ins>
          <w:del w:id="112" w:author="Groot, Karina de" w:date="2024-08-08T14:19:00Z" w16du:dateUtc="2024-08-08T12:19:00Z">
            <w:r w:rsidR="00E137A5" w:rsidDel="00F605A9">
              <w:rPr>
                <w:bCs/>
              </w:rPr>
              <w:delText>.</w:delText>
            </w:r>
          </w:del>
          <w:r w:rsidRPr="00411E8E">
            <w:rPr>
              <w:bCs/>
            </w:rPr>
            <w:fldChar w:fldCharType="end"/>
          </w:r>
          <w:del w:id="113" w:author="Groot, Karina de" w:date="2024-08-08T14:19:00Z" w16du:dateUtc="2024-08-08T12:19:00Z">
            <w:r w:rsidR="00E137A5" w:rsidDel="00F605A9">
              <w:rPr>
                <w:bCs/>
              </w:rPr>
              <w:delText>0</w:delText>
            </w:r>
            <w:r w:rsidR="003769EE" w:rsidDel="00F605A9">
              <w:rPr>
                <w:bCs/>
              </w:rPr>
              <w:delText xml:space="preserve"> - nieuw</w:delText>
            </w:r>
          </w:del>
        </w:p>
      </w:tc>
    </w:tr>
    <w:tr w:rsidR="00BC2565" w14:paraId="5886C067" w14:textId="77777777">
      <w:tc>
        <w:tcPr>
          <w:tcW w:w="4181" w:type="dxa"/>
        </w:tcPr>
        <w:p w14:paraId="22A6152A" w14:textId="77777777" w:rsidR="00BC2565" w:rsidRPr="00411E8E" w:rsidRDefault="00BC2565" w:rsidP="00411E8E">
          <w:pPr>
            <w:pStyle w:val="tussenkopje"/>
            <w:spacing w:before="0"/>
            <w:rPr>
              <w:b/>
              <w:bCs/>
            </w:rPr>
          </w:pPr>
          <w:r w:rsidRPr="00411E8E">
            <w:rPr>
              <w:b/>
              <w:bCs/>
            </w:rPr>
            <w:t>Versie</w:t>
          </w:r>
        </w:p>
      </w:tc>
    </w:tr>
    <w:tr w:rsidR="00BC2565" w14:paraId="64A61BCF" w14:textId="77777777">
      <w:tc>
        <w:tcPr>
          <w:tcW w:w="4181" w:type="dxa"/>
        </w:tcPr>
        <w:p w14:paraId="44900895" w14:textId="74280C1E" w:rsidR="00BC2565" w:rsidRDefault="00F9131C">
          <w:pPr>
            <w:spacing w:line="240" w:lineRule="atLeast"/>
          </w:pPr>
          <w:bookmarkStart w:id="114" w:name="Versie"/>
          <w:del w:id="115" w:author="Groot, Karina de" w:date="2024-08-08T14:18:00Z" w16du:dateUtc="2024-08-08T12:18:00Z">
            <w:r w:rsidDel="00F605A9">
              <w:delText>1</w:delText>
            </w:r>
          </w:del>
          <w:ins w:id="116" w:author="Groot, Karina de" w:date="2024-08-08T14:18:00Z" w16du:dateUtc="2024-08-08T12:18:00Z">
            <w:r w:rsidR="00F605A9">
              <w:t>2</w:t>
            </w:r>
          </w:ins>
          <w:r>
            <w:t>.0</w:t>
          </w:r>
          <w:r w:rsidR="00BC2565">
            <w:fldChar w:fldCharType="begin"/>
          </w:r>
          <w:r w:rsidR="00BC2565">
            <w:instrText xml:space="preserve"> STYLEREF Versie\l  \* MERGEFORMAT </w:instrText>
          </w:r>
          <w:r w:rsidR="00BC2565">
            <w:fldChar w:fldCharType="end"/>
          </w:r>
          <w:bookmarkEnd w:id="114"/>
        </w:p>
      </w:tc>
    </w:tr>
    <w:tr w:rsidR="00BC2565" w14:paraId="4FF02810" w14:textId="77777777">
      <w:tc>
        <w:tcPr>
          <w:tcW w:w="4181" w:type="dxa"/>
        </w:tcPr>
        <w:p w14:paraId="5385D2AD" w14:textId="77777777" w:rsidR="00BC2565" w:rsidRPr="00411E8E" w:rsidRDefault="00BC2565" w:rsidP="00411E8E">
          <w:pPr>
            <w:pStyle w:val="tussenkopje"/>
            <w:spacing w:before="0"/>
            <w:rPr>
              <w:b/>
              <w:bCs/>
            </w:rPr>
          </w:pPr>
          <w:r w:rsidRPr="00411E8E">
            <w:rPr>
              <w:b/>
              <w:bCs/>
            </w:rPr>
            <w:t>Blad</w:t>
          </w:r>
        </w:p>
      </w:tc>
    </w:tr>
    <w:tr w:rsidR="00BC2565" w14:paraId="1EC4A4F3" w14:textId="77777777">
      <w:tc>
        <w:tcPr>
          <w:tcW w:w="4181" w:type="dxa"/>
        </w:tcPr>
        <w:p w14:paraId="4B3DD942" w14:textId="6BD8FB76" w:rsidR="00BC2565" w:rsidRDefault="00BC2565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17</w:t>
          </w:r>
          <w:r>
            <w:fldChar w:fldCharType="end"/>
          </w:r>
          <w:r>
            <w:t xml:space="preserve"> van </w:t>
          </w:r>
          <w:r w:rsidR="00A25BF5">
            <w:t xml:space="preserve">16 </w:t>
          </w:r>
        </w:p>
      </w:tc>
    </w:tr>
  </w:tbl>
  <w:p w14:paraId="78F8CE4C" w14:textId="04EF5BF0" w:rsidR="00BC2565" w:rsidRDefault="00BC256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25F7A"/>
    <w:multiLevelType w:val="hybridMultilevel"/>
    <w:tmpl w:val="E3CEF1DC"/>
    <w:lvl w:ilvl="0" w:tplc="07DCC672">
      <w:numFmt w:val="bullet"/>
      <w:lvlText w:val="-"/>
      <w:lvlJc w:val="left"/>
      <w:pPr>
        <w:tabs>
          <w:tab w:val="num" w:pos="0"/>
        </w:tabs>
        <w:ind w:left="142" w:hanging="142"/>
      </w:pPr>
      <w:rPr>
        <w:rFonts w:ascii="Arial" w:hAnsi="Arial" w:hint="default"/>
        <w:color w:val="80008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17AC3"/>
    <w:multiLevelType w:val="hybridMultilevel"/>
    <w:tmpl w:val="7EE20374"/>
    <w:lvl w:ilvl="0" w:tplc="E3ACC198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D97369"/>
    <w:multiLevelType w:val="hybridMultilevel"/>
    <w:tmpl w:val="AA762654"/>
    <w:lvl w:ilvl="0" w:tplc="D3E0D42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E44E0"/>
    <w:multiLevelType w:val="multilevel"/>
    <w:tmpl w:val="790655BC"/>
    <w:lvl w:ilvl="0">
      <w:numFmt w:val="bullet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23A55"/>
    <w:multiLevelType w:val="hybridMultilevel"/>
    <w:tmpl w:val="0F36C6B4"/>
    <w:lvl w:ilvl="0" w:tplc="D3E0D42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D939A8"/>
    <w:multiLevelType w:val="hybridMultilevel"/>
    <w:tmpl w:val="A986EDE6"/>
    <w:lvl w:ilvl="0" w:tplc="CCFA52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A6727"/>
    <w:multiLevelType w:val="multilevel"/>
    <w:tmpl w:val="1C04245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1084F"/>
    <w:multiLevelType w:val="hybridMultilevel"/>
    <w:tmpl w:val="D9E0F77C"/>
    <w:lvl w:ilvl="0" w:tplc="14EAB2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C432B"/>
    <w:multiLevelType w:val="hybridMultilevel"/>
    <w:tmpl w:val="D89E9FCC"/>
    <w:lvl w:ilvl="0" w:tplc="C44C28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CE14D8A"/>
    <w:multiLevelType w:val="hybridMultilevel"/>
    <w:tmpl w:val="EBA6019A"/>
    <w:lvl w:ilvl="0" w:tplc="4D260C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D157A9"/>
    <w:multiLevelType w:val="hybridMultilevel"/>
    <w:tmpl w:val="790655BC"/>
    <w:lvl w:ilvl="0" w:tplc="DB1E9DFA">
      <w:numFmt w:val="bullet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00C84"/>
    <w:multiLevelType w:val="hybridMultilevel"/>
    <w:tmpl w:val="818E868A"/>
    <w:lvl w:ilvl="0" w:tplc="9FE0D446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63F3C"/>
    <w:multiLevelType w:val="hybridMultilevel"/>
    <w:tmpl w:val="BCCED354"/>
    <w:lvl w:ilvl="0" w:tplc="92D6C40C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B77573"/>
    <w:multiLevelType w:val="hybridMultilevel"/>
    <w:tmpl w:val="DE54E9DE"/>
    <w:lvl w:ilvl="0" w:tplc="F4121C02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23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80963663">
    <w:abstractNumId w:val="24"/>
  </w:num>
  <w:num w:numId="2" w16cid:durableId="305354068">
    <w:abstractNumId w:val="24"/>
  </w:num>
  <w:num w:numId="3" w16cid:durableId="374164406">
    <w:abstractNumId w:val="22"/>
  </w:num>
  <w:num w:numId="4" w16cid:durableId="183789973">
    <w:abstractNumId w:val="15"/>
  </w:num>
  <w:num w:numId="5" w16cid:durableId="555505928">
    <w:abstractNumId w:val="18"/>
  </w:num>
  <w:num w:numId="6" w16cid:durableId="1013187266">
    <w:abstractNumId w:val="27"/>
  </w:num>
  <w:num w:numId="7" w16cid:durableId="1071347255">
    <w:abstractNumId w:val="2"/>
  </w:num>
  <w:num w:numId="8" w16cid:durableId="766997641">
    <w:abstractNumId w:val="26"/>
  </w:num>
  <w:num w:numId="9" w16cid:durableId="1635207966">
    <w:abstractNumId w:val="3"/>
  </w:num>
  <w:num w:numId="10" w16cid:durableId="35127480">
    <w:abstractNumId w:val="9"/>
  </w:num>
  <w:num w:numId="11" w16cid:durableId="50733862">
    <w:abstractNumId w:val="10"/>
  </w:num>
  <w:num w:numId="12" w16cid:durableId="990670777">
    <w:abstractNumId w:val="23"/>
  </w:num>
  <w:num w:numId="13" w16cid:durableId="650208752">
    <w:abstractNumId w:val="19"/>
  </w:num>
  <w:num w:numId="14" w16cid:durableId="43724000">
    <w:abstractNumId w:val="25"/>
  </w:num>
  <w:num w:numId="15" w16cid:durableId="1745954197">
    <w:abstractNumId w:val="14"/>
  </w:num>
  <w:num w:numId="16" w16cid:durableId="912086421">
    <w:abstractNumId w:val="17"/>
  </w:num>
  <w:num w:numId="17" w16cid:durableId="1962496406">
    <w:abstractNumId w:val="8"/>
  </w:num>
  <w:num w:numId="18" w16cid:durableId="1141114161">
    <w:abstractNumId w:val="6"/>
  </w:num>
  <w:num w:numId="19" w16cid:durableId="107431888">
    <w:abstractNumId w:val="4"/>
  </w:num>
  <w:num w:numId="20" w16cid:durableId="1623881079">
    <w:abstractNumId w:val="16"/>
  </w:num>
  <w:num w:numId="21" w16cid:durableId="791287088">
    <w:abstractNumId w:val="5"/>
  </w:num>
  <w:num w:numId="22" w16cid:durableId="1841504714">
    <w:abstractNumId w:val="0"/>
  </w:num>
  <w:num w:numId="23" w16cid:durableId="1310788199">
    <w:abstractNumId w:val="12"/>
  </w:num>
  <w:num w:numId="24" w16cid:durableId="1219633024">
    <w:abstractNumId w:val="21"/>
  </w:num>
  <w:num w:numId="25" w16cid:durableId="1477649858">
    <w:abstractNumId w:val="11"/>
  </w:num>
  <w:num w:numId="26" w16cid:durableId="1824151441">
    <w:abstractNumId w:val="13"/>
  </w:num>
  <w:num w:numId="27" w16cid:durableId="1727603242">
    <w:abstractNumId w:val="7"/>
  </w:num>
  <w:num w:numId="28" w16cid:durableId="1708137629">
    <w:abstractNumId w:val="1"/>
  </w:num>
  <w:num w:numId="29" w16cid:durableId="950893007">
    <w:abstractNumId w:val="20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root, Karina de">
    <w15:presenceInfo w15:providerId="None" w15:userId="Groot, Karina 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2995"/>
    <w:rsid w:val="00005407"/>
    <w:rsid w:val="000103E8"/>
    <w:rsid w:val="00011618"/>
    <w:rsid w:val="0001338A"/>
    <w:rsid w:val="00013A7C"/>
    <w:rsid w:val="0001524B"/>
    <w:rsid w:val="000168C1"/>
    <w:rsid w:val="00017916"/>
    <w:rsid w:val="00017959"/>
    <w:rsid w:val="000216FE"/>
    <w:rsid w:val="00021FB6"/>
    <w:rsid w:val="000221DD"/>
    <w:rsid w:val="000237B5"/>
    <w:rsid w:val="0002427F"/>
    <w:rsid w:val="00025B0C"/>
    <w:rsid w:val="000271C7"/>
    <w:rsid w:val="00030CF3"/>
    <w:rsid w:val="000313A4"/>
    <w:rsid w:val="00035454"/>
    <w:rsid w:val="000400E1"/>
    <w:rsid w:val="0004124D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0BE"/>
    <w:rsid w:val="000619E5"/>
    <w:rsid w:val="00062218"/>
    <w:rsid w:val="000628C7"/>
    <w:rsid w:val="00063A89"/>
    <w:rsid w:val="000670F8"/>
    <w:rsid w:val="000677AC"/>
    <w:rsid w:val="00067BB3"/>
    <w:rsid w:val="0007271A"/>
    <w:rsid w:val="00077B89"/>
    <w:rsid w:val="00082126"/>
    <w:rsid w:val="00083121"/>
    <w:rsid w:val="000865A5"/>
    <w:rsid w:val="0008708F"/>
    <w:rsid w:val="00087A46"/>
    <w:rsid w:val="00090725"/>
    <w:rsid w:val="00090E8F"/>
    <w:rsid w:val="00093CFA"/>
    <w:rsid w:val="000A0E63"/>
    <w:rsid w:val="000A0EA1"/>
    <w:rsid w:val="000A3807"/>
    <w:rsid w:val="000A3E8D"/>
    <w:rsid w:val="000A5A87"/>
    <w:rsid w:val="000A60EF"/>
    <w:rsid w:val="000A70AC"/>
    <w:rsid w:val="000A71C5"/>
    <w:rsid w:val="000A77B3"/>
    <w:rsid w:val="000A787C"/>
    <w:rsid w:val="000B10AB"/>
    <w:rsid w:val="000B1694"/>
    <w:rsid w:val="000B4CD1"/>
    <w:rsid w:val="000B530F"/>
    <w:rsid w:val="000B6959"/>
    <w:rsid w:val="000B74F1"/>
    <w:rsid w:val="000C126D"/>
    <w:rsid w:val="000C4C66"/>
    <w:rsid w:val="000D1FE3"/>
    <w:rsid w:val="000D3A90"/>
    <w:rsid w:val="000D3BDA"/>
    <w:rsid w:val="000D3C60"/>
    <w:rsid w:val="000D42E6"/>
    <w:rsid w:val="000D5E8B"/>
    <w:rsid w:val="000D6042"/>
    <w:rsid w:val="000D6CAC"/>
    <w:rsid w:val="000D78E6"/>
    <w:rsid w:val="000E079F"/>
    <w:rsid w:val="000E0CF2"/>
    <w:rsid w:val="000E0DE1"/>
    <w:rsid w:val="000F0D7F"/>
    <w:rsid w:val="000F143E"/>
    <w:rsid w:val="000F4B43"/>
    <w:rsid w:val="000F6851"/>
    <w:rsid w:val="000F69C1"/>
    <w:rsid w:val="000F702C"/>
    <w:rsid w:val="000F79A2"/>
    <w:rsid w:val="000F7A76"/>
    <w:rsid w:val="00102295"/>
    <w:rsid w:val="00102FD9"/>
    <w:rsid w:val="00104F46"/>
    <w:rsid w:val="00106287"/>
    <w:rsid w:val="00106786"/>
    <w:rsid w:val="001067E0"/>
    <w:rsid w:val="00106F44"/>
    <w:rsid w:val="00110157"/>
    <w:rsid w:val="00110CA7"/>
    <w:rsid w:val="00114244"/>
    <w:rsid w:val="0011696F"/>
    <w:rsid w:val="001243F6"/>
    <w:rsid w:val="0012509E"/>
    <w:rsid w:val="00126847"/>
    <w:rsid w:val="00126D22"/>
    <w:rsid w:val="0012742A"/>
    <w:rsid w:val="00135DA4"/>
    <w:rsid w:val="00136E60"/>
    <w:rsid w:val="00137BBF"/>
    <w:rsid w:val="00140021"/>
    <w:rsid w:val="001414F5"/>
    <w:rsid w:val="00142B34"/>
    <w:rsid w:val="00143A70"/>
    <w:rsid w:val="00144B08"/>
    <w:rsid w:val="00144F37"/>
    <w:rsid w:val="00145092"/>
    <w:rsid w:val="001461D9"/>
    <w:rsid w:val="0014622E"/>
    <w:rsid w:val="001464FB"/>
    <w:rsid w:val="001514FA"/>
    <w:rsid w:val="00152FAD"/>
    <w:rsid w:val="0015453A"/>
    <w:rsid w:val="00154B89"/>
    <w:rsid w:val="00154EAB"/>
    <w:rsid w:val="0015507F"/>
    <w:rsid w:val="001567E6"/>
    <w:rsid w:val="00156B8A"/>
    <w:rsid w:val="00156B93"/>
    <w:rsid w:val="0016107F"/>
    <w:rsid w:val="00162150"/>
    <w:rsid w:val="001638FF"/>
    <w:rsid w:val="0016471C"/>
    <w:rsid w:val="00166F26"/>
    <w:rsid w:val="001678C7"/>
    <w:rsid w:val="00170D29"/>
    <w:rsid w:val="00170EAE"/>
    <w:rsid w:val="00171107"/>
    <w:rsid w:val="0017212E"/>
    <w:rsid w:val="00173E4A"/>
    <w:rsid w:val="001743D2"/>
    <w:rsid w:val="00175FD3"/>
    <w:rsid w:val="00176520"/>
    <w:rsid w:val="00176FDA"/>
    <w:rsid w:val="0018011A"/>
    <w:rsid w:val="00180916"/>
    <w:rsid w:val="00183622"/>
    <w:rsid w:val="00187530"/>
    <w:rsid w:val="001875C3"/>
    <w:rsid w:val="001909FD"/>
    <w:rsid w:val="001948B9"/>
    <w:rsid w:val="00195933"/>
    <w:rsid w:val="001A0476"/>
    <w:rsid w:val="001A0CC3"/>
    <w:rsid w:val="001A22F0"/>
    <w:rsid w:val="001A2E0E"/>
    <w:rsid w:val="001A5270"/>
    <w:rsid w:val="001A5981"/>
    <w:rsid w:val="001B35AA"/>
    <w:rsid w:val="001B439C"/>
    <w:rsid w:val="001B6420"/>
    <w:rsid w:val="001B7E02"/>
    <w:rsid w:val="001C2750"/>
    <w:rsid w:val="001C6F72"/>
    <w:rsid w:val="001C72DF"/>
    <w:rsid w:val="001C77FB"/>
    <w:rsid w:val="001C7DCC"/>
    <w:rsid w:val="001D0A65"/>
    <w:rsid w:val="001D1884"/>
    <w:rsid w:val="001D31F3"/>
    <w:rsid w:val="001D371D"/>
    <w:rsid w:val="001D471A"/>
    <w:rsid w:val="001D5ECE"/>
    <w:rsid w:val="001E63F4"/>
    <w:rsid w:val="001F0E67"/>
    <w:rsid w:val="001F46A7"/>
    <w:rsid w:val="001F63EA"/>
    <w:rsid w:val="001F66E8"/>
    <w:rsid w:val="001F7092"/>
    <w:rsid w:val="001F7DAA"/>
    <w:rsid w:val="00200A7E"/>
    <w:rsid w:val="00203E69"/>
    <w:rsid w:val="0021075A"/>
    <w:rsid w:val="00210E51"/>
    <w:rsid w:val="0021170D"/>
    <w:rsid w:val="0021646D"/>
    <w:rsid w:val="0021680B"/>
    <w:rsid w:val="00220FB7"/>
    <w:rsid w:val="002211E8"/>
    <w:rsid w:val="00222497"/>
    <w:rsid w:val="0022338C"/>
    <w:rsid w:val="00227854"/>
    <w:rsid w:val="00227A45"/>
    <w:rsid w:val="00231954"/>
    <w:rsid w:val="00236AF8"/>
    <w:rsid w:val="00244A4B"/>
    <w:rsid w:val="00244CE3"/>
    <w:rsid w:val="00246D91"/>
    <w:rsid w:val="00247E61"/>
    <w:rsid w:val="00251994"/>
    <w:rsid w:val="002544F0"/>
    <w:rsid w:val="00254B68"/>
    <w:rsid w:val="002557BA"/>
    <w:rsid w:val="00255DE0"/>
    <w:rsid w:val="00257D34"/>
    <w:rsid w:val="0026369C"/>
    <w:rsid w:val="00264552"/>
    <w:rsid w:val="0026511B"/>
    <w:rsid w:val="0026576D"/>
    <w:rsid w:val="00266C1A"/>
    <w:rsid w:val="00266ED2"/>
    <w:rsid w:val="0027042A"/>
    <w:rsid w:val="0027162D"/>
    <w:rsid w:val="002725BC"/>
    <w:rsid w:val="00273437"/>
    <w:rsid w:val="00273BA4"/>
    <w:rsid w:val="00276333"/>
    <w:rsid w:val="00280B9A"/>
    <w:rsid w:val="00281ED3"/>
    <w:rsid w:val="00283475"/>
    <w:rsid w:val="00285BAF"/>
    <w:rsid w:val="00291672"/>
    <w:rsid w:val="0029253B"/>
    <w:rsid w:val="00293F69"/>
    <w:rsid w:val="00294DC4"/>
    <w:rsid w:val="00297AA1"/>
    <w:rsid w:val="002A003B"/>
    <w:rsid w:val="002A010E"/>
    <w:rsid w:val="002A2312"/>
    <w:rsid w:val="002A4B2B"/>
    <w:rsid w:val="002A7631"/>
    <w:rsid w:val="002A7809"/>
    <w:rsid w:val="002A7BBF"/>
    <w:rsid w:val="002A7EF0"/>
    <w:rsid w:val="002B17FC"/>
    <w:rsid w:val="002B2EFF"/>
    <w:rsid w:val="002B5054"/>
    <w:rsid w:val="002C0368"/>
    <w:rsid w:val="002C177B"/>
    <w:rsid w:val="002C4641"/>
    <w:rsid w:val="002C620E"/>
    <w:rsid w:val="002C68F9"/>
    <w:rsid w:val="002D3A04"/>
    <w:rsid w:val="002D4796"/>
    <w:rsid w:val="002D6F14"/>
    <w:rsid w:val="002E0C80"/>
    <w:rsid w:val="002E31DC"/>
    <w:rsid w:val="002E4C56"/>
    <w:rsid w:val="002E4FEC"/>
    <w:rsid w:val="002E5438"/>
    <w:rsid w:val="002E71D9"/>
    <w:rsid w:val="002E729C"/>
    <w:rsid w:val="002F3F0E"/>
    <w:rsid w:val="002F78F9"/>
    <w:rsid w:val="003008D7"/>
    <w:rsid w:val="00301055"/>
    <w:rsid w:val="00310FA3"/>
    <w:rsid w:val="00311686"/>
    <w:rsid w:val="003137E5"/>
    <w:rsid w:val="003140FD"/>
    <w:rsid w:val="00314C5B"/>
    <w:rsid w:val="00316420"/>
    <w:rsid w:val="00316694"/>
    <w:rsid w:val="00321695"/>
    <w:rsid w:val="003228A3"/>
    <w:rsid w:val="003232CB"/>
    <w:rsid w:val="0032463E"/>
    <w:rsid w:val="00326C7F"/>
    <w:rsid w:val="00327795"/>
    <w:rsid w:val="00327851"/>
    <w:rsid w:val="00330790"/>
    <w:rsid w:val="00331B19"/>
    <w:rsid w:val="00332FD8"/>
    <w:rsid w:val="00333AE2"/>
    <w:rsid w:val="003341B1"/>
    <w:rsid w:val="00334298"/>
    <w:rsid w:val="00337F83"/>
    <w:rsid w:val="003412EA"/>
    <w:rsid w:val="00343045"/>
    <w:rsid w:val="00346394"/>
    <w:rsid w:val="00347F1C"/>
    <w:rsid w:val="00350244"/>
    <w:rsid w:val="003505C8"/>
    <w:rsid w:val="00351269"/>
    <w:rsid w:val="00351600"/>
    <w:rsid w:val="00352F14"/>
    <w:rsid w:val="00354EB8"/>
    <w:rsid w:val="003555B3"/>
    <w:rsid w:val="003557FA"/>
    <w:rsid w:val="0035789A"/>
    <w:rsid w:val="003605D2"/>
    <w:rsid w:val="0036069D"/>
    <w:rsid w:val="00364DC3"/>
    <w:rsid w:val="003657ED"/>
    <w:rsid w:val="00367AE9"/>
    <w:rsid w:val="00367E8B"/>
    <w:rsid w:val="003704C1"/>
    <w:rsid w:val="00372578"/>
    <w:rsid w:val="00375206"/>
    <w:rsid w:val="0037698C"/>
    <w:rsid w:val="003769EE"/>
    <w:rsid w:val="00377110"/>
    <w:rsid w:val="00377986"/>
    <w:rsid w:val="00381059"/>
    <w:rsid w:val="00382478"/>
    <w:rsid w:val="003831A8"/>
    <w:rsid w:val="0038375A"/>
    <w:rsid w:val="003837C6"/>
    <w:rsid w:val="0038603B"/>
    <w:rsid w:val="0039026A"/>
    <w:rsid w:val="0039214E"/>
    <w:rsid w:val="003937FB"/>
    <w:rsid w:val="00395755"/>
    <w:rsid w:val="003A10A3"/>
    <w:rsid w:val="003A4165"/>
    <w:rsid w:val="003A4430"/>
    <w:rsid w:val="003A5764"/>
    <w:rsid w:val="003A5ADD"/>
    <w:rsid w:val="003B0BED"/>
    <w:rsid w:val="003B1481"/>
    <w:rsid w:val="003B149A"/>
    <w:rsid w:val="003B1CDF"/>
    <w:rsid w:val="003B22EF"/>
    <w:rsid w:val="003B236B"/>
    <w:rsid w:val="003B2BCB"/>
    <w:rsid w:val="003B4767"/>
    <w:rsid w:val="003B755A"/>
    <w:rsid w:val="003C0D49"/>
    <w:rsid w:val="003C335E"/>
    <w:rsid w:val="003C350C"/>
    <w:rsid w:val="003C4E5D"/>
    <w:rsid w:val="003C71C6"/>
    <w:rsid w:val="003D2811"/>
    <w:rsid w:val="003D3B12"/>
    <w:rsid w:val="003D3B74"/>
    <w:rsid w:val="003D3F1D"/>
    <w:rsid w:val="003D7C87"/>
    <w:rsid w:val="003E0444"/>
    <w:rsid w:val="003E1B71"/>
    <w:rsid w:val="003E4811"/>
    <w:rsid w:val="003E7B00"/>
    <w:rsid w:val="003F06A3"/>
    <w:rsid w:val="003F18D7"/>
    <w:rsid w:val="003F29FF"/>
    <w:rsid w:val="003F4E96"/>
    <w:rsid w:val="003F56B0"/>
    <w:rsid w:val="003F57C4"/>
    <w:rsid w:val="003F5C34"/>
    <w:rsid w:val="003F7824"/>
    <w:rsid w:val="003F7C42"/>
    <w:rsid w:val="00402BAD"/>
    <w:rsid w:val="00404220"/>
    <w:rsid w:val="00406757"/>
    <w:rsid w:val="0041098C"/>
    <w:rsid w:val="00410E29"/>
    <w:rsid w:val="00411859"/>
    <w:rsid w:val="00411E8E"/>
    <w:rsid w:val="00413575"/>
    <w:rsid w:val="00413F3C"/>
    <w:rsid w:val="00414114"/>
    <w:rsid w:val="00414CB1"/>
    <w:rsid w:val="004158FD"/>
    <w:rsid w:val="0041666B"/>
    <w:rsid w:val="0041690C"/>
    <w:rsid w:val="00416D42"/>
    <w:rsid w:val="00423FED"/>
    <w:rsid w:val="004242C5"/>
    <w:rsid w:val="004247E2"/>
    <w:rsid w:val="004250DC"/>
    <w:rsid w:val="00425DCA"/>
    <w:rsid w:val="00432145"/>
    <w:rsid w:val="00433741"/>
    <w:rsid w:val="00433D41"/>
    <w:rsid w:val="00440164"/>
    <w:rsid w:val="00441820"/>
    <w:rsid w:val="00442132"/>
    <w:rsid w:val="00442A63"/>
    <w:rsid w:val="00444458"/>
    <w:rsid w:val="00445643"/>
    <w:rsid w:val="00445C14"/>
    <w:rsid w:val="00447EB0"/>
    <w:rsid w:val="00453C34"/>
    <w:rsid w:val="00454C76"/>
    <w:rsid w:val="00455CB3"/>
    <w:rsid w:val="00456B33"/>
    <w:rsid w:val="00456E66"/>
    <w:rsid w:val="00457C62"/>
    <w:rsid w:val="00460231"/>
    <w:rsid w:val="004615AA"/>
    <w:rsid w:val="00462F19"/>
    <w:rsid w:val="0046378E"/>
    <w:rsid w:val="00464DD5"/>
    <w:rsid w:val="00465153"/>
    <w:rsid w:val="00470180"/>
    <w:rsid w:val="00471B61"/>
    <w:rsid w:val="00473278"/>
    <w:rsid w:val="00473655"/>
    <w:rsid w:val="00473FBC"/>
    <w:rsid w:val="00474564"/>
    <w:rsid w:val="00474B4B"/>
    <w:rsid w:val="00475FFA"/>
    <w:rsid w:val="0048111D"/>
    <w:rsid w:val="00481DDE"/>
    <w:rsid w:val="00482E89"/>
    <w:rsid w:val="0048391A"/>
    <w:rsid w:val="00484488"/>
    <w:rsid w:val="00485EE7"/>
    <w:rsid w:val="004868E4"/>
    <w:rsid w:val="00490150"/>
    <w:rsid w:val="00491455"/>
    <w:rsid w:val="0049193B"/>
    <w:rsid w:val="00494830"/>
    <w:rsid w:val="00496C70"/>
    <w:rsid w:val="0049725F"/>
    <w:rsid w:val="004974E1"/>
    <w:rsid w:val="00497CB0"/>
    <w:rsid w:val="004A1631"/>
    <w:rsid w:val="004A1A02"/>
    <w:rsid w:val="004A2845"/>
    <w:rsid w:val="004A29E9"/>
    <w:rsid w:val="004A3760"/>
    <w:rsid w:val="004A72B5"/>
    <w:rsid w:val="004B1F47"/>
    <w:rsid w:val="004B23A7"/>
    <w:rsid w:val="004B6BCA"/>
    <w:rsid w:val="004B6E45"/>
    <w:rsid w:val="004C0C11"/>
    <w:rsid w:val="004C132C"/>
    <w:rsid w:val="004C3AF7"/>
    <w:rsid w:val="004C431D"/>
    <w:rsid w:val="004C6A45"/>
    <w:rsid w:val="004C78A6"/>
    <w:rsid w:val="004D01ED"/>
    <w:rsid w:val="004D2C41"/>
    <w:rsid w:val="004D4029"/>
    <w:rsid w:val="004D41F3"/>
    <w:rsid w:val="004D4A64"/>
    <w:rsid w:val="004D558D"/>
    <w:rsid w:val="004D7113"/>
    <w:rsid w:val="004D736C"/>
    <w:rsid w:val="004D7494"/>
    <w:rsid w:val="004D7774"/>
    <w:rsid w:val="004D7C40"/>
    <w:rsid w:val="004E0A23"/>
    <w:rsid w:val="004E3D0A"/>
    <w:rsid w:val="004E42B2"/>
    <w:rsid w:val="004E48F7"/>
    <w:rsid w:val="004E5200"/>
    <w:rsid w:val="004E6389"/>
    <w:rsid w:val="004E6464"/>
    <w:rsid w:val="004F04DE"/>
    <w:rsid w:val="004F163F"/>
    <w:rsid w:val="004F29C8"/>
    <w:rsid w:val="004F2E74"/>
    <w:rsid w:val="004F4E0F"/>
    <w:rsid w:val="004F6006"/>
    <w:rsid w:val="004F65C0"/>
    <w:rsid w:val="005011D7"/>
    <w:rsid w:val="005024DA"/>
    <w:rsid w:val="005044B4"/>
    <w:rsid w:val="00511175"/>
    <w:rsid w:val="00511FE3"/>
    <w:rsid w:val="0051376E"/>
    <w:rsid w:val="0051696E"/>
    <w:rsid w:val="005172D6"/>
    <w:rsid w:val="00520E34"/>
    <w:rsid w:val="00521B29"/>
    <w:rsid w:val="00522081"/>
    <w:rsid w:val="00522A99"/>
    <w:rsid w:val="00523AD4"/>
    <w:rsid w:val="005249A6"/>
    <w:rsid w:val="00526035"/>
    <w:rsid w:val="00530050"/>
    <w:rsid w:val="00531A3F"/>
    <w:rsid w:val="00531B9D"/>
    <w:rsid w:val="00531FCD"/>
    <w:rsid w:val="0053442D"/>
    <w:rsid w:val="0053650E"/>
    <w:rsid w:val="00540176"/>
    <w:rsid w:val="005402F4"/>
    <w:rsid w:val="00542330"/>
    <w:rsid w:val="005425E4"/>
    <w:rsid w:val="005429FD"/>
    <w:rsid w:val="0054368D"/>
    <w:rsid w:val="00543B8D"/>
    <w:rsid w:val="00544577"/>
    <w:rsid w:val="00544E9B"/>
    <w:rsid w:val="0055443F"/>
    <w:rsid w:val="0055523D"/>
    <w:rsid w:val="00555525"/>
    <w:rsid w:val="005555A9"/>
    <w:rsid w:val="0055634C"/>
    <w:rsid w:val="00557D72"/>
    <w:rsid w:val="00560026"/>
    <w:rsid w:val="00560389"/>
    <w:rsid w:val="005606FC"/>
    <w:rsid w:val="00561641"/>
    <w:rsid w:val="00561C53"/>
    <w:rsid w:val="005638C7"/>
    <w:rsid w:val="00563964"/>
    <w:rsid w:val="0056417F"/>
    <w:rsid w:val="00564CA5"/>
    <w:rsid w:val="00565CD0"/>
    <w:rsid w:val="005674AE"/>
    <w:rsid w:val="00570D9C"/>
    <w:rsid w:val="00572B76"/>
    <w:rsid w:val="00575E7C"/>
    <w:rsid w:val="00582CBF"/>
    <w:rsid w:val="00586575"/>
    <w:rsid w:val="0059099B"/>
    <w:rsid w:val="005910EF"/>
    <w:rsid w:val="0059427B"/>
    <w:rsid w:val="005942AA"/>
    <w:rsid w:val="00594F7E"/>
    <w:rsid w:val="0059634D"/>
    <w:rsid w:val="00597241"/>
    <w:rsid w:val="005A3A06"/>
    <w:rsid w:val="005A3C08"/>
    <w:rsid w:val="005A3E17"/>
    <w:rsid w:val="005A56B6"/>
    <w:rsid w:val="005A6E00"/>
    <w:rsid w:val="005A7FE9"/>
    <w:rsid w:val="005B0440"/>
    <w:rsid w:val="005B1532"/>
    <w:rsid w:val="005B48B3"/>
    <w:rsid w:val="005B6D29"/>
    <w:rsid w:val="005C030F"/>
    <w:rsid w:val="005C2D0E"/>
    <w:rsid w:val="005C2DEC"/>
    <w:rsid w:val="005C59D8"/>
    <w:rsid w:val="005C63A5"/>
    <w:rsid w:val="005D256B"/>
    <w:rsid w:val="005D3633"/>
    <w:rsid w:val="005D5CAA"/>
    <w:rsid w:val="005D5EB8"/>
    <w:rsid w:val="005D6866"/>
    <w:rsid w:val="005E12E7"/>
    <w:rsid w:val="005E60ED"/>
    <w:rsid w:val="005E62AD"/>
    <w:rsid w:val="005E6916"/>
    <w:rsid w:val="005F07D4"/>
    <w:rsid w:val="005F0AD1"/>
    <w:rsid w:val="005F262F"/>
    <w:rsid w:val="005F300F"/>
    <w:rsid w:val="005F3260"/>
    <w:rsid w:val="005F47C4"/>
    <w:rsid w:val="005F63FF"/>
    <w:rsid w:val="005F6E31"/>
    <w:rsid w:val="005F7CEA"/>
    <w:rsid w:val="0060239C"/>
    <w:rsid w:val="00602DFD"/>
    <w:rsid w:val="00604F3C"/>
    <w:rsid w:val="00612115"/>
    <w:rsid w:val="00613681"/>
    <w:rsid w:val="006149A9"/>
    <w:rsid w:val="006174A3"/>
    <w:rsid w:val="006241C2"/>
    <w:rsid w:val="006252B9"/>
    <w:rsid w:val="0062641F"/>
    <w:rsid w:val="00626EA6"/>
    <w:rsid w:val="00627198"/>
    <w:rsid w:val="006303C8"/>
    <w:rsid w:val="00630963"/>
    <w:rsid w:val="006315E7"/>
    <w:rsid w:val="00633243"/>
    <w:rsid w:val="00635924"/>
    <w:rsid w:val="006366A8"/>
    <w:rsid w:val="00636E87"/>
    <w:rsid w:val="00640507"/>
    <w:rsid w:val="00640670"/>
    <w:rsid w:val="00641C13"/>
    <w:rsid w:val="006434A2"/>
    <w:rsid w:val="006439F2"/>
    <w:rsid w:val="00644418"/>
    <w:rsid w:val="00645042"/>
    <w:rsid w:val="00645D15"/>
    <w:rsid w:val="00645F51"/>
    <w:rsid w:val="00654D50"/>
    <w:rsid w:val="00662092"/>
    <w:rsid w:val="006640AD"/>
    <w:rsid w:val="006706C0"/>
    <w:rsid w:val="0067149F"/>
    <w:rsid w:val="00672CA7"/>
    <w:rsid w:val="0067428F"/>
    <w:rsid w:val="00674638"/>
    <w:rsid w:val="00680BA3"/>
    <w:rsid w:val="00680FDB"/>
    <w:rsid w:val="0068128C"/>
    <w:rsid w:val="00681649"/>
    <w:rsid w:val="0068609A"/>
    <w:rsid w:val="0068624C"/>
    <w:rsid w:val="00686B57"/>
    <w:rsid w:val="006870A4"/>
    <w:rsid w:val="00692969"/>
    <w:rsid w:val="00692DC4"/>
    <w:rsid w:val="006947F3"/>
    <w:rsid w:val="00696D9D"/>
    <w:rsid w:val="00697CC3"/>
    <w:rsid w:val="006A0719"/>
    <w:rsid w:val="006A1068"/>
    <w:rsid w:val="006A56A1"/>
    <w:rsid w:val="006A5F93"/>
    <w:rsid w:val="006A7005"/>
    <w:rsid w:val="006A7006"/>
    <w:rsid w:val="006B0731"/>
    <w:rsid w:val="006B1B9A"/>
    <w:rsid w:val="006B223B"/>
    <w:rsid w:val="006B2A3B"/>
    <w:rsid w:val="006B455B"/>
    <w:rsid w:val="006B54F0"/>
    <w:rsid w:val="006C1E89"/>
    <w:rsid w:val="006C34AB"/>
    <w:rsid w:val="006C616D"/>
    <w:rsid w:val="006C72E3"/>
    <w:rsid w:val="006D0428"/>
    <w:rsid w:val="006D0BBD"/>
    <w:rsid w:val="006D1058"/>
    <w:rsid w:val="006D11BD"/>
    <w:rsid w:val="006D27CD"/>
    <w:rsid w:val="006D663A"/>
    <w:rsid w:val="006E13EF"/>
    <w:rsid w:val="006E26A8"/>
    <w:rsid w:val="006E5BCA"/>
    <w:rsid w:val="006E7044"/>
    <w:rsid w:val="006E77C5"/>
    <w:rsid w:val="006E78AB"/>
    <w:rsid w:val="006F3164"/>
    <w:rsid w:val="006F41C7"/>
    <w:rsid w:val="006F4259"/>
    <w:rsid w:val="006F67B2"/>
    <w:rsid w:val="006F787C"/>
    <w:rsid w:val="00701B83"/>
    <w:rsid w:val="00702E1F"/>
    <w:rsid w:val="0070397A"/>
    <w:rsid w:val="00704672"/>
    <w:rsid w:val="0070517C"/>
    <w:rsid w:val="00705A8A"/>
    <w:rsid w:val="00707F28"/>
    <w:rsid w:val="0071272A"/>
    <w:rsid w:val="00712F54"/>
    <w:rsid w:val="00713E83"/>
    <w:rsid w:val="0071493B"/>
    <w:rsid w:val="00714B8D"/>
    <w:rsid w:val="00716D74"/>
    <w:rsid w:val="0071788B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1A0A"/>
    <w:rsid w:val="007420B7"/>
    <w:rsid w:val="00742B12"/>
    <w:rsid w:val="00745826"/>
    <w:rsid w:val="0075261E"/>
    <w:rsid w:val="00752A24"/>
    <w:rsid w:val="00752E01"/>
    <w:rsid w:val="00753D5C"/>
    <w:rsid w:val="00754564"/>
    <w:rsid w:val="007554EB"/>
    <w:rsid w:val="00761024"/>
    <w:rsid w:val="007628BA"/>
    <w:rsid w:val="0076481B"/>
    <w:rsid w:val="007649AD"/>
    <w:rsid w:val="00765439"/>
    <w:rsid w:val="0076737C"/>
    <w:rsid w:val="00770911"/>
    <w:rsid w:val="00771385"/>
    <w:rsid w:val="007728AE"/>
    <w:rsid w:val="00773DBF"/>
    <w:rsid w:val="007744CB"/>
    <w:rsid w:val="007765D4"/>
    <w:rsid w:val="00776818"/>
    <w:rsid w:val="00777D1F"/>
    <w:rsid w:val="00777D39"/>
    <w:rsid w:val="007812FB"/>
    <w:rsid w:val="007814DB"/>
    <w:rsid w:val="007823B9"/>
    <w:rsid w:val="007851F0"/>
    <w:rsid w:val="00785704"/>
    <w:rsid w:val="00786259"/>
    <w:rsid w:val="00787F3E"/>
    <w:rsid w:val="00794F7E"/>
    <w:rsid w:val="0079728D"/>
    <w:rsid w:val="00797E69"/>
    <w:rsid w:val="007A033D"/>
    <w:rsid w:val="007A05B7"/>
    <w:rsid w:val="007A1DE6"/>
    <w:rsid w:val="007A2314"/>
    <w:rsid w:val="007A3235"/>
    <w:rsid w:val="007A4533"/>
    <w:rsid w:val="007A4EDD"/>
    <w:rsid w:val="007B00FC"/>
    <w:rsid w:val="007B15F8"/>
    <w:rsid w:val="007B3630"/>
    <w:rsid w:val="007B3A2C"/>
    <w:rsid w:val="007B4DB6"/>
    <w:rsid w:val="007B7475"/>
    <w:rsid w:val="007B78E2"/>
    <w:rsid w:val="007C0E64"/>
    <w:rsid w:val="007C24B7"/>
    <w:rsid w:val="007C2BDD"/>
    <w:rsid w:val="007D1472"/>
    <w:rsid w:val="007D15F5"/>
    <w:rsid w:val="007D1C8D"/>
    <w:rsid w:val="007D22F5"/>
    <w:rsid w:val="007D3375"/>
    <w:rsid w:val="007D57CD"/>
    <w:rsid w:val="007E0B4E"/>
    <w:rsid w:val="007E1766"/>
    <w:rsid w:val="007E3A85"/>
    <w:rsid w:val="007E4227"/>
    <w:rsid w:val="007E5B24"/>
    <w:rsid w:val="007E61AF"/>
    <w:rsid w:val="007E6D7C"/>
    <w:rsid w:val="007F0E2A"/>
    <w:rsid w:val="007F401E"/>
    <w:rsid w:val="007F721F"/>
    <w:rsid w:val="007F7C8E"/>
    <w:rsid w:val="00800DE8"/>
    <w:rsid w:val="008012D9"/>
    <w:rsid w:val="00801612"/>
    <w:rsid w:val="008016B8"/>
    <w:rsid w:val="008051D8"/>
    <w:rsid w:val="00805603"/>
    <w:rsid w:val="008058D2"/>
    <w:rsid w:val="00810374"/>
    <w:rsid w:val="00810BED"/>
    <w:rsid w:val="008115E0"/>
    <w:rsid w:val="00812C0D"/>
    <w:rsid w:val="00813806"/>
    <w:rsid w:val="00813D11"/>
    <w:rsid w:val="00813F05"/>
    <w:rsid w:val="00814336"/>
    <w:rsid w:val="0081780B"/>
    <w:rsid w:val="008215D2"/>
    <w:rsid w:val="00821E87"/>
    <w:rsid w:val="008258DB"/>
    <w:rsid w:val="00826D2A"/>
    <w:rsid w:val="008315FB"/>
    <w:rsid w:val="00831677"/>
    <w:rsid w:val="00834366"/>
    <w:rsid w:val="00834A2B"/>
    <w:rsid w:val="00842B14"/>
    <w:rsid w:val="0084312D"/>
    <w:rsid w:val="008444C3"/>
    <w:rsid w:val="00844FB0"/>
    <w:rsid w:val="008525D3"/>
    <w:rsid w:val="00857117"/>
    <w:rsid w:val="00860295"/>
    <w:rsid w:val="00862260"/>
    <w:rsid w:val="008657F7"/>
    <w:rsid w:val="008669CB"/>
    <w:rsid w:val="00870088"/>
    <w:rsid w:val="0087021F"/>
    <w:rsid w:val="00870C3C"/>
    <w:rsid w:val="00871454"/>
    <w:rsid w:val="00871E15"/>
    <w:rsid w:val="00873570"/>
    <w:rsid w:val="0087435F"/>
    <w:rsid w:val="00877B5F"/>
    <w:rsid w:val="00877DBB"/>
    <w:rsid w:val="00882D7A"/>
    <w:rsid w:val="0088387F"/>
    <w:rsid w:val="00884C3A"/>
    <w:rsid w:val="0088569A"/>
    <w:rsid w:val="00886528"/>
    <w:rsid w:val="00887E2F"/>
    <w:rsid w:val="00890A43"/>
    <w:rsid w:val="00890B4B"/>
    <w:rsid w:val="00890D79"/>
    <w:rsid w:val="00891073"/>
    <w:rsid w:val="00891181"/>
    <w:rsid w:val="00892AA3"/>
    <w:rsid w:val="0089323E"/>
    <w:rsid w:val="00893251"/>
    <w:rsid w:val="0089567D"/>
    <w:rsid w:val="00896F5F"/>
    <w:rsid w:val="00897E88"/>
    <w:rsid w:val="00897F39"/>
    <w:rsid w:val="008A2365"/>
    <w:rsid w:val="008A2D9B"/>
    <w:rsid w:val="008A2FB0"/>
    <w:rsid w:val="008A36D0"/>
    <w:rsid w:val="008A4126"/>
    <w:rsid w:val="008A4390"/>
    <w:rsid w:val="008A441D"/>
    <w:rsid w:val="008A4CE1"/>
    <w:rsid w:val="008A5DB7"/>
    <w:rsid w:val="008A65F6"/>
    <w:rsid w:val="008B32CE"/>
    <w:rsid w:val="008B571F"/>
    <w:rsid w:val="008B5F6C"/>
    <w:rsid w:val="008B756B"/>
    <w:rsid w:val="008C022A"/>
    <w:rsid w:val="008C15DC"/>
    <w:rsid w:val="008C3AB2"/>
    <w:rsid w:val="008C4F94"/>
    <w:rsid w:val="008C70F2"/>
    <w:rsid w:val="008C748D"/>
    <w:rsid w:val="008D0530"/>
    <w:rsid w:val="008D32BA"/>
    <w:rsid w:val="008D35B0"/>
    <w:rsid w:val="008D3FA0"/>
    <w:rsid w:val="008D55C9"/>
    <w:rsid w:val="008D67DD"/>
    <w:rsid w:val="008D6F0F"/>
    <w:rsid w:val="008D7768"/>
    <w:rsid w:val="008E0178"/>
    <w:rsid w:val="008E1F42"/>
    <w:rsid w:val="008E3710"/>
    <w:rsid w:val="008E4E30"/>
    <w:rsid w:val="008E50FD"/>
    <w:rsid w:val="008E759E"/>
    <w:rsid w:val="008F0647"/>
    <w:rsid w:val="008F0950"/>
    <w:rsid w:val="008F13B2"/>
    <w:rsid w:val="008F1FDF"/>
    <w:rsid w:val="008F5BF0"/>
    <w:rsid w:val="008F748A"/>
    <w:rsid w:val="0090072F"/>
    <w:rsid w:val="00900C9F"/>
    <w:rsid w:val="00902EDD"/>
    <w:rsid w:val="00903928"/>
    <w:rsid w:val="00904BB1"/>
    <w:rsid w:val="00905D6C"/>
    <w:rsid w:val="00905F2E"/>
    <w:rsid w:val="00907AA1"/>
    <w:rsid w:val="009103E1"/>
    <w:rsid w:val="00910DA2"/>
    <w:rsid w:val="00912E18"/>
    <w:rsid w:val="009153C9"/>
    <w:rsid w:val="00925035"/>
    <w:rsid w:val="009267CE"/>
    <w:rsid w:val="0093042C"/>
    <w:rsid w:val="0093084D"/>
    <w:rsid w:val="009316DE"/>
    <w:rsid w:val="00932622"/>
    <w:rsid w:val="00935028"/>
    <w:rsid w:val="0093739C"/>
    <w:rsid w:val="00940930"/>
    <w:rsid w:val="00941010"/>
    <w:rsid w:val="009419D9"/>
    <w:rsid w:val="00943446"/>
    <w:rsid w:val="00943EC1"/>
    <w:rsid w:val="00945297"/>
    <w:rsid w:val="00945765"/>
    <w:rsid w:val="00945B46"/>
    <w:rsid w:val="00946A2F"/>
    <w:rsid w:val="0095242D"/>
    <w:rsid w:val="009533DE"/>
    <w:rsid w:val="009546C6"/>
    <w:rsid w:val="009548B3"/>
    <w:rsid w:val="00957AA9"/>
    <w:rsid w:val="00960C13"/>
    <w:rsid w:val="00963592"/>
    <w:rsid w:val="00963A9E"/>
    <w:rsid w:val="00963CAF"/>
    <w:rsid w:val="00971330"/>
    <w:rsid w:val="00971E22"/>
    <w:rsid w:val="009725DF"/>
    <w:rsid w:val="00975FF6"/>
    <w:rsid w:val="00977022"/>
    <w:rsid w:val="00981826"/>
    <w:rsid w:val="00981B09"/>
    <w:rsid w:val="00982252"/>
    <w:rsid w:val="0098293F"/>
    <w:rsid w:val="00983B26"/>
    <w:rsid w:val="0098430A"/>
    <w:rsid w:val="00984700"/>
    <w:rsid w:val="0098493B"/>
    <w:rsid w:val="0098512D"/>
    <w:rsid w:val="009855E9"/>
    <w:rsid w:val="00985AD4"/>
    <w:rsid w:val="00986415"/>
    <w:rsid w:val="0098771A"/>
    <w:rsid w:val="00987D5A"/>
    <w:rsid w:val="00987FE9"/>
    <w:rsid w:val="00991CB0"/>
    <w:rsid w:val="0099488A"/>
    <w:rsid w:val="009954CC"/>
    <w:rsid w:val="00995BCD"/>
    <w:rsid w:val="0099627E"/>
    <w:rsid w:val="0099699A"/>
    <w:rsid w:val="0099720E"/>
    <w:rsid w:val="009A0155"/>
    <w:rsid w:val="009A0F68"/>
    <w:rsid w:val="009A13AD"/>
    <w:rsid w:val="009A6066"/>
    <w:rsid w:val="009A7909"/>
    <w:rsid w:val="009B07E5"/>
    <w:rsid w:val="009B1DE1"/>
    <w:rsid w:val="009B223E"/>
    <w:rsid w:val="009B474C"/>
    <w:rsid w:val="009B771A"/>
    <w:rsid w:val="009C21DB"/>
    <w:rsid w:val="009C2330"/>
    <w:rsid w:val="009C4F5A"/>
    <w:rsid w:val="009C6E48"/>
    <w:rsid w:val="009C780F"/>
    <w:rsid w:val="009D0ED2"/>
    <w:rsid w:val="009D19DE"/>
    <w:rsid w:val="009E015D"/>
    <w:rsid w:val="009E18A9"/>
    <w:rsid w:val="009E1DC6"/>
    <w:rsid w:val="009E4CC3"/>
    <w:rsid w:val="009E7047"/>
    <w:rsid w:val="009E7D32"/>
    <w:rsid w:val="009F0AF9"/>
    <w:rsid w:val="009F11B0"/>
    <w:rsid w:val="009F183E"/>
    <w:rsid w:val="009F1A2A"/>
    <w:rsid w:val="009F2798"/>
    <w:rsid w:val="009F3939"/>
    <w:rsid w:val="00A03E3E"/>
    <w:rsid w:val="00A06FC5"/>
    <w:rsid w:val="00A10DB5"/>
    <w:rsid w:val="00A10DDD"/>
    <w:rsid w:val="00A14E63"/>
    <w:rsid w:val="00A15158"/>
    <w:rsid w:val="00A176EE"/>
    <w:rsid w:val="00A2016A"/>
    <w:rsid w:val="00A2420D"/>
    <w:rsid w:val="00A24805"/>
    <w:rsid w:val="00A254B6"/>
    <w:rsid w:val="00A25BF5"/>
    <w:rsid w:val="00A260D9"/>
    <w:rsid w:val="00A317DA"/>
    <w:rsid w:val="00A31CF6"/>
    <w:rsid w:val="00A3440E"/>
    <w:rsid w:val="00A425A7"/>
    <w:rsid w:val="00A44460"/>
    <w:rsid w:val="00A50DEF"/>
    <w:rsid w:val="00A5100F"/>
    <w:rsid w:val="00A520FB"/>
    <w:rsid w:val="00A542F5"/>
    <w:rsid w:val="00A60133"/>
    <w:rsid w:val="00A60F54"/>
    <w:rsid w:val="00A65BE0"/>
    <w:rsid w:val="00A67097"/>
    <w:rsid w:val="00A747B2"/>
    <w:rsid w:val="00A76427"/>
    <w:rsid w:val="00A77031"/>
    <w:rsid w:val="00A836DD"/>
    <w:rsid w:val="00A84B61"/>
    <w:rsid w:val="00A84C5E"/>
    <w:rsid w:val="00A857CE"/>
    <w:rsid w:val="00A85FCE"/>
    <w:rsid w:val="00A8685E"/>
    <w:rsid w:val="00A9071B"/>
    <w:rsid w:val="00A912CE"/>
    <w:rsid w:val="00A9324F"/>
    <w:rsid w:val="00A94258"/>
    <w:rsid w:val="00A95868"/>
    <w:rsid w:val="00A96AA7"/>
    <w:rsid w:val="00AA0C8B"/>
    <w:rsid w:val="00AA1E30"/>
    <w:rsid w:val="00AA25B5"/>
    <w:rsid w:val="00AA299C"/>
    <w:rsid w:val="00AA4F98"/>
    <w:rsid w:val="00AB05B9"/>
    <w:rsid w:val="00AB291C"/>
    <w:rsid w:val="00AB3619"/>
    <w:rsid w:val="00AB4182"/>
    <w:rsid w:val="00AB56BF"/>
    <w:rsid w:val="00AB73EA"/>
    <w:rsid w:val="00AB76B1"/>
    <w:rsid w:val="00AB77FA"/>
    <w:rsid w:val="00AC15F5"/>
    <w:rsid w:val="00AC1C0D"/>
    <w:rsid w:val="00AC1CA7"/>
    <w:rsid w:val="00AC391E"/>
    <w:rsid w:val="00AC55FD"/>
    <w:rsid w:val="00AC7EAD"/>
    <w:rsid w:val="00AD0366"/>
    <w:rsid w:val="00AD0524"/>
    <w:rsid w:val="00AD0C0B"/>
    <w:rsid w:val="00AD3919"/>
    <w:rsid w:val="00AD40BE"/>
    <w:rsid w:val="00AD53AD"/>
    <w:rsid w:val="00AD706A"/>
    <w:rsid w:val="00AD78E4"/>
    <w:rsid w:val="00AE1F33"/>
    <w:rsid w:val="00AE7522"/>
    <w:rsid w:val="00AF16BF"/>
    <w:rsid w:val="00AF2227"/>
    <w:rsid w:val="00AF2256"/>
    <w:rsid w:val="00AF3E2F"/>
    <w:rsid w:val="00AF4AC3"/>
    <w:rsid w:val="00AF570E"/>
    <w:rsid w:val="00AF709B"/>
    <w:rsid w:val="00AF7E3A"/>
    <w:rsid w:val="00B036FC"/>
    <w:rsid w:val="00B03963"/>
    <w:rsid w:val="00B044E6"/>
    <w:rsid w:val="00B06143"/>
    <w:rsid w:val="00B06C58"/>
    <w:rsid w:val="00B11557"/>
    <w:rsid w:val="00B117CC"/>
    <w:rsid w:val="00B13F36"/>
    <w:rsid w:val="00B153EF"/>
    <w:rsid w:val="00B15C82"/>
    <w:rsid w:val="00B16702"/>
    <w:rsid w:val="00B17C14"/>
    <w:rsid w:val="00B24E92"/>
    <w:rsid w:val="00B252B0"/>
    <w:rsid w:val="00B324CB"/>
    <w:rsid w:val="00B3582A"/>
    <w:rsid w:val="00B377EF"/>
    <w:rsid w:val="00B37A61"/>
    <w:rsid w:val="00B42BAF"/>
    <w:rsid w:val="00B42E03"/>
    <w:rsid w:val="00B43DE6"/>
    <w:rsid w:val="00B45BF1"/>
    <w:rsid w:val="00B466C6"/>
    <w:rsid w:val="00B50010"/>
    <w:rsid w:val="00B52DD0"/>
    <w:rsid w:val="00B538FF"/>
    <w:rsid w:val="00B56E10"/>
    <w:rsid w:val="00B57422"/>
    <w:rsid w:val="00B57AD5"/>
    <w:rsid w:val="00B57D0B"/>
    <w:rsid w:val="00B62B50"/>
    <w:rsid w:val="00B66BD4"/>
    <w:rsid w:val="00B734DA"/>
    <w:rsid w:val="00B755F1"/>
    <w:rsid w:val="00B7611B"/>
    <w:rsid w:val="00B76BFE"/>
    <w:rsid w:val="00B76D7F"/>
    <w:rsid w:val="00B77C3A"/>
    <w:rsid w:val="00B77CEB"/>
    <w:rsid w:val="00B80334"/>
    <w:rsid w:val="00B80742"/>
    <w:rsid w:val="00B82EDE"/>
    <w:rsid w:val="00B83BBD"/>
    <w:rsid w:val="00B84162"/>
    <w:rsid w:val="00B85322"/>
    <w:rsid w:val="00B87F8C"/>
    <w:rsid w:val="00B92D59"/>
    <w:rsid w:val="00B93B24"/>
    <w:rsid w:val="00B94223"/>
    <w:rsid w:val="00B94F44"/>
    <w:rsid w:val="00B95E5B"/>
    <w:rsid w:val="00B973B7"/>
    <w:rsid w:val="00B97AED"/>
    <w:rsid w:val="00BA0BFF"/>
    <w:rsid w:val="00BA160C"/>
    <w:rsid w:val="00BA312F"/>
    <w:rsid w:val="00BA55D7"/>
    <w:rsid w:val="00BA6F05"/>
    <w:rsid w:val="00BA7BFC"/>
    <w:rsid w:val="00BB06FA"/>
    <w:rsid w:val="00BB1110"/>
    <w:rsid w:val="00BB1196"/>
    <w:rsid w:val="00BB1429"/>
    <w:rsid w:val="00BB1908"/>
    <w:rsid w:val="00BB191A"/>
    <w:rsid w:val="00BB2356"/>
    <w:rsid w:val="00BB31A2"/>
    <w:rsid w:val="00BB388B"/>
    <w:rsid w:val="00BB39CC"/>
    <w:rsid w:val="00BB3B4E"/>
    <w:rsid w:val="00BB62EE"/>
    <w:rsid w:val="00BC0C76"/>
    <w:rsid w:val="00BC1341"/>
    <w:rsid w:val="00BC1796"/>
    <w:rsid w:val="00BC1E9A"/>
    <w:rsid w:val="00BC2565"/>
    <w:rsid w:val="00BC39F7"/>
    <w:rsid w:val="00BC7159"/>
    <w:rsid w:val="00BC739A"/>
    <w:rsid w:val="00BC7AB3"/>
    <w:rsid w:val="00BD103F"/>
    <w:rsid w:val="00BD2EC4"/>
    <w:rsid w:val="00BE0AD2"/>
    <w:rsid w:val="00BE122F"/>
    <w:rsid w:val="00BE53D9"/>
    <w:rsid w:val="00BE726A"/>
    <w:rsid w:val="00BF0E16"/>
    <w:rsid w:val="00BF18B4"/>
    <w:rsid w:val="00BF2D67"/>
    <w:rsid w:val="00BF47E7"/>
    <w:rsid w:val="00BF5A45"/>
    <w:rsid w:val="00BF6098"/>
    <w:rsid w:val="00BF6551"/>
    <w:rsid w:val="00C0203F"/>
    <w:rsid w:val="00C07528"/>
    <w:rsid w:val="00C07899"/>
    <w:rsid w:val="00C10BF2"/>
    <w:rsid w:val="00C13BE9"/>
    <w:rsid w:val="00C15569"/>
    <w:rsid w:val="00C26BE6"/>
    <w:rsid w:val="00C30F68"/>
    <w:rsid w:val="00C343A8"/>
    <w:rsid w:val="00C34D8A"/>
    <w:rsid w:val="00C3640A"/>
    <w:rsid w:val="00C40643"/>
    <w:rsid w:val="00C4166F"/>
    <w:rsid w:val="00C417D7"/>
    <w:rsid w:val="00C418F7"/>
    <w:rsid w:val="00C423D6"/>
    <w:rsid w:val="00C43294"/>
    <w:rsid w:val="00C43C5C"/>
    <w:rsid w:val="00C44E25"/>
    <w:rsid w:val="00C45D8C"/>
    <w:rsid w:val="00C474CB"/>
    <w:rsid w:val="00C475E0"/>
    <w:rsid w:val="00C50B45"/>
    <w:rsid w:val="00C50C08"/>
    <w:rsid w:val="00C52A00"/>
    <w:rsid w:val="00C530C2"/>
    <w:rsid w:val="00C5313B"/>
    <w:rsid w:val="00C62C21"/>
    <w:rsid w:val="00C635A1"/>
    <w:rsid w:val="00C64D37"/>
    <w:rsid w:val="00C666E2"/>
    <w:rsid w:val="00C66ACB"/>
    <w:rsid w:val="00C670B1"/>
    <w:rsid w:val="00C67FA6"/>
    <w:rsid w:val="00C70CBC"/>
    <w:rsid w:val="00C712FB"/>
    <w:rsid w:val="00C724AE"/>
    <w:rsid w:val="00C72DC7"/>
    <w:rsid w:val="00C764CA"/>
    <w:rsid w:val="00C8088A"/>
    <w:rsid w:val="00C809A8"/>
    <w:rsid w:val="00C80E82"/>
    <w:rsid w:val="00C81878"/>
    <w:rsid w:val="00C81DE6"/>
    <w:rsid w:val="00C81EE3"/>
    <w:rsid w:val="00C9120F"/>
    <w:rsid w:val="00C91CF7"/>
    <w:rsid w:val="00C95ABD"/>
    <w:rsid w:val="00C97F6E"/>
    <w:rsid w:val="00CA20D1"/>
    <w:rsid w:val="00CA2E64"/>
    <w:rsid w:val="00CA5DFA"/>
    <w:rsid w:val="00CA792C"/>
    <w:rsid w:val="00CB08A0"/>
    <w:rsid w:val="00CB1B15"/>
    <w:rsid w:val="00CB1C3C"/>
    <w:rsid w:val="00CB1DD5"/>
    <w:rsid w:val="00CB29D3"/>
    <w:rsid w:val="00CB53A9"/>
    <w:rsid w:val="00CC0F8A"/>
    <w:rsid w:val="00CC109B"/>
    <w:rsid w:val="00CC2543"/>
    <w:rsid w:val="00CC3D7F"/>
    <w:rsid w:val="00CC44C5"/>
    <w:rsid w:val="00CC4BB7"/>
    <w:rsid w:val="00CC7B3C"/>
    <w:rsid w:val="00CD1549"/>
    <w:rsid w:val="00CD1A91"/>
    <w:rsid w:val="00CD521B"/>
    <w:rsid w:val="00CD567B"/>
    <w:rsid w:val="00CE091C"/>
    <w:rsid w:val="00CE3A0F"/>
    <w:rsid w:val="00CE4A43"/>
    <w:rsid w:val="00CE52B1"/>
    <w:rsid w:val="00CE538A"/>
    <w:rsid w:val="00CF104F"/>
    <w:rsid w:val="00CF14F8"/>
    <w:rsid w:val="00CF298C"/>
    <w:rsid w:val="00CF34AC"/>
    <w:rsid w:val="00CF3754"/>
    <w:rsid w:val="00CF3778"/>
    <w:rsid w:val="00CF40D5"/>
    <w:rsid w:val="00CF5741"/>
    <w:rsid w:val="00CF5E6E"/>
    <w:rsid w:val="00CF70CF"/>
    <w:rsid w:val="00CF7DBB"/>
    <w:rsid w:val="00D01D41"/>
    <w:rsid w:val="00D0279A"/>
    <w:rsid w:val="00D02FC1"/>
    <w:rsid w:val="00D03245"/>
    <w:rsid w:val="00D04887"/>
    <w:rsid w:val="00D049D4"/>
    <w:rsid w:val="00D05390"/>
    <w:rsid w:val="00D05632"/>
    <w:rsid w:val="00D05E3F"/>
    <w:rsid w:val="00D106BC"/>
    <w:rsid w:val="00D121C2"/>
    <w:rsid w:val="00D126E5"/>
    <w:rsid w:val="00D13197"/>
    <w:rsid w:val="00D13680"/>
    <w:rsid w:val="00D204BE"/>
    <w:rsid w:val="00D27289"/>
    <w:rsid w:val="00D275C8"/>
    <w:rsid w:val="00D308D2"/>
    <w:rsid w:val="00D3236F"/>
    <w:rsid w:val="00D324EB"/>
    <w:rsid w:val="00D32AE2"/>
    <w:rsid w:val="00D332F2"/>
    <w:rsid w:val="00D339CB"/>
    <w:rsid w:val="00D356F3"/>
    <w:rsid w:val="00D358DF"/>
    <w:rsid w:val="00D3707F"/>
    <w:rsid w:val="00D37D81"/>
    <w:rsid w:val="00D40FC8"/>
    <w:rsid w:val="00D41505"/>
    <w:rsid w:val="00D42054"/>
    <w:rsid w:val="00D425CA"/>
    <w:rsid w:val="00D42612"/>
    <w:rsid w:val="00D426A9"/>
    <w:rsid w:val="00D43601"/>
    <w:rsid w:val="00D43B4C"/>
    <w:rsid w:val="00D44B11"/>
    <w:rsid w:val="00D45F55"/>
    <w:rsid w:val="00D45F78"/>
    <w:rsid w:val="00D51AFD"/>
    <w:rsid w:val="00D53029"/>
    <w:rsid w:val="00D5570A"/>
    <w:rsid w:val="00D55734"/>
    <w:rsid w:val="00D55752"/>
    <w:rsid w:val="00D55DDB"/>
    <w:rsid w:val="00D61ABF"/>
    <w:rsid w:val="00D61C6F"/>
    <w:rsid w:val="00D678E5"/>
    <w:rsid w:val="00D67A61"/>
    <w:rsid w:val="00D71087"/>
    <w:rsid w:val="00D71329"/>
    <w:rsid w:val="00D71B56"/>
    <w:rsid w:val="00D747E6"/>
    <w:rsid w:val="00D75068"/>
    <w:rsid w:val="00D77047"/>
    <w:rsid w:val="00D776D1"/>
    <w:rsid w:val="00D815CE"/>
    <w:rsid w:val="00D82C3A"/>
    <w:rsid w:val="00D841A8"/>
    <w:rsid w:val="00D8472C"/>
    <w:rsid w:val="00D84FD1"/>
    <w:rsid w:val="00D858B0"/>
    <w:rsid w:val="00D90826"/>
    <w:rsid w:val="00D93191"/>
    <w:rsid w:val="00D946B3"/>
    <w:rsid w:val="00DA3542"/>
    <w:rsid w:val="00DA3806"/>
    <w:rsid w:val="00DA3B4A"/>
    <w:rsid w:val="00DA4965"/>
    <w:rsid w:val="00DA57B1"/>
    <w:rsid w:val="00DA5F5F"/>
    <w:rsid w:val="00DA67FB"/>
    <w:rsid w:val="00DB1969"/>
    <w:rsid w:val="00DB230B"/>
    <w:rsid w:val="00DB3AF1"/>
    <w:rsid w:val="00DB6076"/>
    <w:rsid w:val="00DB69EB"/>
    <w:rsid w:val="00DC2861"/>
    <w:rsid w:val="00DD104A"/>
    <w:rsid w:val="00DD3945"/>
    <w:rsid w:val="00DD3A48"/>
    <w:rsid w:val="00DD5BF7"/>
    <w:rsid w:val="00DD6C4D"/>
    <w:rsid w:val="00DD7E3A"/>
    <w:rsid w:val="00DE5238"/>
    <w:rsid w:val="00DE6F98"/>
    <w:rsid w:val="00DE7EFD"/>
    <w:rsid w:val="00DF308A"/>
    <w:rsid w:val="00DF5994"/>
    <w:rsid w:val="00DF716E"/>
    <w:rsid w:val="00DF73F0"/>
    <w:rsid w:val="00E01DA1"/>
    <w:rsid w:val="00E03058"/>
    <w:rsid w:val="00E035F9"/>
    <w:rsid w:val="00E04482"/>
    <w:rsid w:val="00E0465D"/>
    <w:rsid w:val="00E05B9C"/>
    <w:rsid w:val="00E1172D"/>
    <w:rsid w:val="00E120D7"/>
    <w:rsid w:val="00E137A5"/>
    <w:rsid w:val="00E1645D"/>
    <w:rsid w:val="00E20E39"/>
    <w:rsid w:val="00E21ED4"/>
    <w:rsid w:val="00E23DAD"/>
    <w:rsid w:val="00E23FD7"/>
    <w:rsid w:val="00E247CB"/>
    <w:rsid w:val="00E24B54"/>
    <w:rsid w:val="00E25068"/>
    <w:rsid w:val="00E301E5"/>
    <w:rsid w:val="00E306B0"/>
    <w:rsid w:val="00E3464C"/>
    <w:rsid w:val="00E4082E"/>
    <w:rsid w:val="00E41284"/>
    <w:rsid w:val="00E41DBF"/>
    <w:rsid w:val="00E445ED"/>
    <w:rsid w:val="00E44FDF"/>
    <w:rsid w:val="00E45CD6"/>
    <w:rsid w:val="00E45F7C"/>
    <w:rsid w:val="00E463AB"/>
    <w:rsid w:val="00E47396"/>
    <w:rsid w:val="00E51A54"/>
    <w:rsid w:val="00E52E3F"/>
    <w:rsid w:val="00E54C73"/>
    <w:rsid w:val="00E550F3"/>
    <w:rsid w:val="00E562BC"/>
    <w:rsid w:val="00E5680E"/>
    <w:rsid w:val="00E61A1E"/>
    <w:rsid w:val="00E61D9B"/>
    <w:rsid w:val="00E62168"/>
    <w:rsid w:val="00E622E6"/>
    <w:rsid w:val="00E6252B"/>
    <w:rsid w:val="00E629B4"/>
    <w:rsid w:val="00E643AA"/>
    <w:rsid w:val="00E72DE8"/>
    <w:rsid w:val="00E74084"/>
    <w:rsid w:val="00E748C7"/>
    <w:rsid w:val="00E77709"/>
    <w:rsid w:val="00E80434"/>
    <w:rsid w:val="00E82344"/>
    <w:rsid w:val="00E8274E"/>
    <w:rsid w:val="00E91926"/>
    <w:rsid w:val="00E92D89"/>
    <w:rsid w:val="00E9465E"/>
    <w:rsid w:val="00E94D30"/>
    <w:rsid w:val="00EA0C3C"/>
    <w:rsid w:val="00EA4CEA"/>
    <w:rsid w:val="00EA6360"/>
    <w:rsid w:val="00EA6BA1"/>
    <w:rsid w:val="00EA7501"/>
    <w:rsid w:val="00EA78CE"/>
    <w:rsid w:val="00EB0C23"/>
    <w:rsid w:val="00EB0F1D"/>
    <w:rsid w:val="00EB1C67"/>
    <w:rsid w:val="00EB50F9"/>
    <w:rsid w:val="00EB5734"/>
    <w:rsid w:val="00EB6720"/>
    <w:rsid w:val="00EC5BF0"/>
    <w:rsid w:val="00EC5D9A"/>
    <w:rsid w:val="00EC7408"/>
    <w:rsid w:val="00ED1632"/>
    <w:rsid w:val="00ED3D27"/>
    <w:rsid w:val="00ED49FD"/>
    <w:rsid w:val="00ED7F50"/>
    <w:rsid w:val="00EE0A26"/>
    <w:rsid w:val="00EE11DA"/>
    <w:rsid w:val="00EE1956"/>
    <w:rsid w:val="00EE3CF7"/>
    <w:rsid w:val="00EE5B68"/>
    <w:rsid w:val="00EE7F04"/>
    <w:rsid w:val="00EF1A7E"/>
    <w:rsid w:val="00EF31EC"/>
    <w:rsid w:val="00EF3936"/>
    <w:rsid w:val="00EF4136"/>
    <w:rsid w:val="00EF5F6C"/>
    <w:rsid w:val="00EF68AD"/>
    <w:rsid w:val="00EF7EEF"/>
    <w:rsid w:val="00F0385E"/>
    <w:rsid w:val="00F04E05"/>
    <w:rsid w:val="00F04E20"/>
    <w:rsid w:val="00F065C8"/>
    <w:rsid w:val="00F111CE"/>
    <w:rsid w:val="00F13E75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32CB6"/>
    <w:rsid w:val="00F3381A"/>
    <w:rsid w:val="00F35A90"/>
    <w:rsid w:val="00F35ABB"/>
    <w:rsid w:val="00F36B99"/>
    <w:rsid w:val="00F37CAB"/>
    <w:rsid w:val="00F41E42"/>
    <w:rsid w:val="00F436F8"/>
    <w:rsid w:val="00F44217"/>
    <w:rsid w:val="00F44907"/>
    <w:rsid w:val="00F452C6"/>
    <w:rsid w:val="00F503BA"/>
    <w:rsid w:val="00F50E83"/>
    <w:rsid w:val="00F53159"/>
    <w:rsid w:val="00F53692"/>
    <w:rsid w:val="00F53B19"/>
    <w:rsid w:val="00F56B31"/>
    <w:rsid w:val="00F605A9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28B4"/>
    <w:rsid w:val="00F736BB"/>
    <w:rsid w:val="00F738E9"/>
    <w:rsid w:val="00F745E1"/>
    <w:rsid w:val="00F762AA"/>
    <w:rsid w:val="00F81DB3"/>
    <w:rsid w:val="00F82524"/>
    <w:rsid w:val="00F82666"/>
    <w:rsid w:val="00F83654"/>
    <w:rsid w:val="00F83CC8"/>
    <w:rsid w:val="00F847F8"/>
    <w:rsid w:val="00F85806"/>
    <w:rsid w:val="00F86040"/>
    <w:rsid w:val="00F8685C"/>
    <w:rsid w:val="00F8703F"/>
    <w:rsid w:val="00F90384"/>
    <w:rsid w:val="00F90466"/>
    <w:rsid w:val="00F9131C"/>
    <w:rsid w:val="00F91E7B"/>
    <w:rsid w:val="00F92038"/>
    <w:rsid w:val="00F95713"/>
    <w:rsid w:val="00F95D3A"/>
    <w:rsid w:val="00F97455"/>
    <w:rsid w:val="00F97E2E"/>
    <w:rsid w:val="00FA1A99"/>
    <w:rsid w:val="00FA2DAE"/>
    <w:rsid w:val="00FB2038"/>
    <w:rsid w:val="00FB2D4E"/>
    <w:rsid w:val="00FB3E20"/>
    <w:rsid w:val="00FB5E12"/>
    <w:rsid w:val="00FB6CC0"/>
    <w:rsid w:val="00FB77CB"/>
    <w:rsid w:val="00FB7917"/>
    <w:rsid w:val="00FC0BF6"/>
    <w:rsid w:val="00FC3903"/>
    <w:rsid w:val="00FC436F"/>
    <w:rsid w:val="00FC7CCE"/>
    <w:rsid w:val="00FD1381"/>
    <w:rsid w:val="00FD18B0"/>
    <w:rsid w:val="00FD42C6"/>
    <w:rsid w:val="00FD48A8"/>
    <w:rsid w:val="00FD752F"/>
    <w:rsid w:val="00FE038C"/>
    <w:rsid w:val="00FE0E86"/>
    <w:rsid w:val="00FE199B"/>
    <w:rsid w:val="00FE2C1F"/>
    <w:rsid w:val="00FE5B33"/>
    <w:rsid w:val="00FE6B85"/>
    <w:rsid w:val="00FF3F50"/>
    <w:rsid w:val="00FF49FB"/>
    <w:rsid w:val="00FF4AF4"/>
    <w:rsid w:val="00FF4E1B"/>
    <w:rsid w:val="00FF5A0D"/>
    <w:rsid w:val="00FF5C10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630900"/>
  <w15:chartTrackingRefBased/>
  <w15:docId w15:val="{F85BAFAD-8C66-47EF-99C1-9A8EC455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180916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uiPriority w:val="99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uiPriority w:val="39"/>
    <w:rsid w:val="00A25BF5"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uiPriority w:val="39"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uiPriority w:val="39"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num" w:pos="360"/>
        <w:tab w:val="left" w:pos="454"/>
        <w:tab w:val="left" w:pos="680"/>
      </w:tabs>
      <w:ind w:left="0" w:firstLine="0"/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qFormat/>
    <w:rsid w:val="00857117"/>
    <w:rPr>
      <w:b/>
      <w:bCs/>
    </w:rPr>
  </w:style>
  <w:style w:type="character" w:styleId="Nadruk">
    <w:name w:val="Emphasis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E035F9"/>
    <w:rPr>
      <w:color w:val="800080"/>
      <w:u w:val="single"/>
    </w:rPr>
  </w:style>
  <w:style w:type="character" w:customStyle="1" w:styleId="VoettekstChar">
    <w:name w:val="Voettekst Char"/>
    <w:link w:val="Voettekst"/>
    <w:uiPriority w:val="99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rsid w:val="005F7CEA"/>
    <w:rPr>
      <w:b/>
      <w:bCs/>
    </w:rPr>
  </w:style>
  <w:style w:type="paragraph" w:styleId="Revisie">
    <w:name w:val="Revision"/>
    <w:hidden/>
    <w:uiPriority w:val="99"/>
    <w:semiHidden/>
    <w:rsid w:val="00E120D7"/>
    <w:rPr>
      <w:rFonts w:ascii="Arial" w:hAnsi="Arial"/>
      <w:snapToGrid w:val="0"/>
      <w:kern w:val="28"/>
      <w:sz w:val="18"/>
      <w:lang w:eastAsia="en-US"/>
    </w:rPr>
  </w:style>
  <w:style w:type="paragraph" w:styleId="Lijstalinea">
    <w:name w:val="List Paragraph"/>
    <w:basedOn w:val="Standaard"/>
    <w:uiPriority w:val="34"/>
    <w:qFormat/>
    <w:rsid w:val="00890A4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snapToGrid/>
      <w:kern w:val="2"/>
      <w:sz w:val="24"/>
      <w:szCs w:val="24"/>
      <w14:ligatures w14:val="standardContextual"/>
    </w:rPr>
  </w:style>
  <w:style w:type="paragraph" w:styleId="Plattetekst">
    <w:name w:val="Body Text"/>
    <w:basedOn w:val="Standaard"/>
    <w:link w:val="PlattetekstChar"/>
    <w:rsid w:val="00411E8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rsid w:val="00411E8E"/>
    <w:rPr>
      <w:rFonts w:ascii="Arial" w:hAnsi="Arial"/>
      <w:snapToGrid w:val="0"/>
      <w:kern w:val="28"/>
      <w:sz w:val="18"/>
      <w:lang w:eastAsia="en-US"/>
    </w:rPr>
  </w:style>
  <w:style w:type="paragraph" w:styleId="Eindnoottekst">
    <w:name w:val="endnote text"/>
    <w:basedOn w:val="Standaard"/>
    <w:link w:val="EindnoottekstChar"/>
    <w:rsid w:val="00522A99"/>
    <w:pPr>
      <w:spacing w:line="240" w:lineRule="auto"/>
    </w:pPr>
    <w:rPr>
      <w:sz w:val="20"/>
    </w:rPr>
  </w:style>
  <w:style w:type="character" w:customStyle="1" w:styleId="EindnoottekstChar">
    <w:name w:val="Eindnoottekst Char"/>
    <w:basedOn w:val="Standaardalinea-lettertype"/>
    <w:link w:val="Eindnoottekst"/>
    <w:rsid w:val="00522A99"/>
    <w:rPr>
      <w:rFonts w:ascii="Arial" w:hAnsi="Arial"/>
      <w:snapToGrid w:val="0"/>
      <w:kern w:val="28"/>
      <w:lang w:eastAsia="en-US"/>
    </w:rPr>
  </w:style>
  <w:style w:type="character" w:styleId="Eindnootmarkering">
    <w:name w:val="endnote reference"/>
    <w:basedOn w:val="Standaardalinea-lettertype"/>
    <w:rsid w:val="00522A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B99A7-6976-4D7F-B070-DAF96D362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4952</Words>
  <Characters>27242</Characters>
  <Application>Microsoft Office Word</Application>
  <DocSecurity>0</DocSecurity>
  <Lines>227</Lines>
  <Paragraphs>64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32130</CharactersWithSpaces>
  <SharedDoc>false</SharedDoc>
  <HLinks>
    <vt:vector size="54" baseType="variant">
      <vt:variant>
        <vt:i4>1114167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_Toc393720585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_Toc393720584</vt:lpwstr>
      </vt:variant>
      <vt:variant>
        <vt:i4>1114167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_Toc393720583</vt:lpwstr>
      </vt:variant>
      <vt:variant>
        <vt:i4>1114167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_Toc393720582</vt:lpwstr>
      </vt:variant>
      <vt:variant>
        <vt:i4>1966135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_Toc393720571</vt:lpwstr>
      </vt:variant>
      <vt:variant>
        <vt:i4>1966135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_Toc393720570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_Toc393720569</vt:lpwstr>
      </vt:variant>
      <vt:variant>
        <vt:i4>2031671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_Toc393720568</vt:lpwstr>
      </vt:variant>
      <vt:variant>
        <vt:i4>2031671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_Toc393720567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Groot, Karina de</cp:lastModifiedBy>
  <cp:revision>25</cp:revision>
  <cp:lastPrinted>2013-10-08T08:51:00Z</cp:lastPrinted>
  <dcterms:created xsi:type="dcterms:W3CDTF">2024-08-08T12:16:00Z</dcterms:created>
  <dcterms:modified xsi:type="dcterms:W3CDTF">2024-08-08T12:38:00Z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1084341470</vt:i4>
  </property>
  <property fmtid="{D5CDD505-2E9C-101B-9397-08002B2CF9AE}" pid="4" name="_EmailSubject">
    <vt:lpwstr>setje bestanden RFC-49870</vt:lpwstr>
  </property>
  <property fmtid="{D5CDD505-2E9C-101B-9397-08002B2CF9AE}" pid="5" name="_AuthorEmail">
    <vt:lpwstr>Patrick.vanEnkhuijzen@kadaster.nl</vt:lpwstr>
  </property>
  <property fmtid="{D5CDD505-2E9C-101B-9397-08002B2CF9AE}" pid="6" name="_AuthorEmailDisplayName">
    <vt:lpwstr>Enkhuijzen, Patrick van</vt:lpwstr>
  </property>
  <property fmtid="{D5CDD505-2E9C-101B-9397-08002B2CF9AE}" pid="7" name="_PreviousAdHocReviewCycleID">
    <vt:i4>2049120097</vt:i4>
  </property>
  <property fmtid="{D5CDD505-2E9C-101B-9397-08002B2CF9AE}" pid="8" name="Versie">
    <vt:lpwstr>3.2</vt:lpwstr>
  </property>
  <property fmtid="{D5CDD505-2E9C-101B-9397-08002B2CF9AE}" pid="9" name="Datum">
    <vt:lpwstr>10-09-2013</vt:lpwstr>
  </property>
  <property fmtid="{D5CDD505-2E9C-101B-9397-08002B2CF9AE}" pid="10" name="_ReviewingToolsShownOnce">
    <vt:lpwstr/>
  </property>
  <property fmtid="{D5CDD505-2E9C-101B-9397-08002B2CF9AE}" pid="11" name="propAfbeelding">
    <vt:lpwstr>Verwijderd</vt:lpwstr>
  </property>
</Properties>
</file>