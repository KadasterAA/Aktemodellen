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9ECF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79524641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2A7C3036" w14:textId="77777777" w:rsidR="003228A3" w:rsidRDefault="003228A3"/>
        </w:tc>
      </w:tr>
      <w:tr w:rsidR="003228A3" w14:paraId="0AE94C81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645E261F" w14:textId="77777777" w:rsidR="003228A3" w:rsidRDefault="003228A3"/>
        </w:tc>
      </w:tr>
      <w:tr w:rsidR="003228A3" w:rsidRPr="00343045" w14:paraId="3B20F92A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3328B127" w14:textId="77777777"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14:paraId="520AFBF9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7B038B7C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391F8E6C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0A7156E7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8415398" w14:textId="77777777" w:rsidTr="00FA1C3C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0AA7890C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36BF135C" w14:textId="77777777" w:rsidTr="00FA1C3C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5D30DDEF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1FD5571A" w14:textId="77777777" w:rsidTr="00FA1C3C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5B567BB9" w14:textId="77777777" w:rsidR="003228A3" w:rsidRPr="00343045" w:rsidRDefault="003228A3"/>
        </w:tc>
      </w:tr>
      <w:tr w:rsidR="003228A3" w:rsidRPr="00343045" w14:paraId="54467F92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567B53B1" w14:textId="77777777" w:rsidR="003228A3" w:rsidRPr="00343045" w:rsidRDefault="009A313E" w:rsidP="005268ED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64C5F">
              <w:rPr>
                <w:lang w:val="nl-NL"/>
              </w:rPr>
              <w:t xml:space="preserve">- </w:t>
            </w:r>
            <w:r w:rsidR="000C411A">
              <w:rPr>
                <w:lang w:val="nl-NL"/>
              </w:rPr>
              <w:t>Registergoed</w:t>
            </w:r>
            <w:r>
              <w:rPr>
                <w:lang w:val="nl-NL"/>
              </w:rPr>
              <w:t xml:space="preserve"> v</w:t>
            </w:r>
            <w:r w:rsidR="00026D2F">
              <w:rPr>
                <w:lang w:val="nl-NL"/>
              </w:rPr>
              <w:t>2.</w:t>
            </w:r>
            <w:r w:rsidR="005268ED">
              <w:rPr>
                <w:lang w:val="nl-NL"/>
              </w:rPr>
              <w:t xml:space="preserve">8.1 </w:t>
            </w:r>
            <w:bookmarkEnd w:id="3"/>
          </w:p>
        </w:tc>
      </w:tr>
      <w:tr w:rsidR="003228A3" w:rsidRPr="00343045" w14:paraId="190E752F" w14:textId="77777777" w:rsidTr="00FA1C3C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2F98EED0" w14:textId="77777777" w:rsidR="003228A3" w:rsidRPr="00343045" w:rsidRDefault="003228A3"/>
        </w:tc>
      </w:tr>
      <w:tr w:rsidR="003228A3" w:rsidRPr="00343045" w14:paraId="075326D3" w14:textId="77777777" w:rsidTr="00FA1C3C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5AB25AD3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0B07AB2A" w14:textId="77777777" w:rsidTr="00FA1C3C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1C051BC9" w14:textId="77777777" w:rsidR="003228A3" w:rsidRPr="00343045" w:rsidRDefault="003228A3"/>
        </w:tc>
      </w:tr>
      <w:tr w:rsidR="00612451" w:rsidRPr="00343045" w14:paraId="2B49787C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403E2620" w14:textId="77777777" w:rsidR="00612451" w:rsidRPr="00343045" w:rsidRDefault="0061245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612451" w:rsidRPr="00343045" w14:paraId="61F5C6FB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3CA0053D" w14:textId="179E8EF2" w:rsidR="00612451" w:rsidRPr="00343045" w:rsidRDefault="005268ED" w:rsidP="00612451">
            <w:r>
              <w:t>2.1</w:t>
            </w:r>
            <w:del w:id="5" w:author="Groot, Karina de" w:date="2020-04-06T10:04:00Z">
              <w:r w:rsidDel="0044110F">
                <w:delText>3</w:delText>
              </w:r>
            </w:del>
            <w:ins w:id="6" w:author="Groot, Karina de" w:date="2020-04-06T10:05:00Z">
              <w:r w:rsidR="00D24FE7">
                <w:t>5</w:t>
              </w:r>
            </w:ins>
            <w:r>
              <w:t>.0</w:t>
            </w:r>
          </w:p>
        </w:tc>
      </w:tr>
      <w:tr w:rsidR="003228A3" w:rsidRPr="00343045" w14:paraId="1338D193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CDF7283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14:paraId="0132A105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5CCC0E8" w14:textId="4F9EA36B" w:rsidR="00414CB1" w:rsidDel="0044110F" w:rsidRDefault="00026D2F" w:rsidP="0044110F">
            <w:pPr>
              <w:rPr>
                <w:del w:id="7" w:author="Groot, Karina de" w:date="2020-04-06T10:04:00Z"/>
              </w:rPr>
              <w:pPrChange w:id="8" w:author="Groot, Karina de" w:date="2020-04-06T10:04:00Z">
                <w:pPr>
                  <w:framePr w:hSpace="142" w:wrap="around" w:vAnchor="page" w:hAnchor="margin" w:y="625"/>
                </w:pPr>
              </w:pPrChange>
            </w:pPr>
            <w:bookmarkStart w:id="9" w:name="bmAuteurs"/>
            <w:bookmarkEnd w:id="9"/>
            <w:r>
              <w:t>Kadaster I</w:t>
            </w:r>
            <w:ins w:id="10" w:author="Groot, Karina de" w:date="2020-04-06T10:04:00Z">
              <w:r w:rsidR="0044110F">
                <w:t>T</w:t>
              </w:r>
            </w:ins>
            <w:del w:id="11" w:author="Groot, Karina de" w:date="2020-04-06T10:04:00Z">
              <w:r w:rsidDel="0044110F">
                <w:delText>CT/AA/IE</w:delText>
              </w:r>
            </w:del>
          </w:p>
          <w:p w14:paraId="1B114938" w14:textId="169E8C00" w:rsidR="002A010E" w:rsidRPr="00343045" w:rsidRDefault="0044110F" w:rsidP="0044110F">
            <w:pPr>
              <w:pPrChange w:id="12" w:author="Groot, Karina de" w:date="2020-04-06T10:04:00Z">
                <w:pPr>
                  <w:framePr w:hSpace="142" w:wrap="around" w:vAnchor="page" w:hAnchor="margin" w:y="625"/>
                </w:pPr>
              </w:pPrChange>
            </w:pPr>
            <w:ins w:id="13" w:author="Groot, Karina de" w:date="2020-04-06T10:04:00Z">
              <w:r>
                <w:t>/LG/AA</w:t>
              </w:r>
            </w:ins>
          </w:p>
        </w:tc>
      </w:tr>
      <w:tr w:rsidR="003228A3" w:rsidRPr="00343045" w14:paraId="5E6DE1A2" w14:textId="77777777" w:rsidTr="00FA1C3C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0E57EEB9" w14:textId="77777777" w:rsidR="003228A3" w:rsidRPr="00343045" w:rsidRDefault="003228A3"/>
        </w:tc>
      </w:tr>
    </w:tbl>
    <w:p w14:paraId="3875F28F" w14:textId="77777777" w:rsidR="003228A3" w:rsidRPr="00343045" w:rsidRDefault="003228A3">
      <w:pPr>
        <w:sectPr w:rsidR="003228A3" w:rsidRPr="00343045" w:rsidSect="00D51A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14:paraId="02B30C77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1FE72CEC" w14:textId="77777777" w:rsidR="003228A3" w:rsidRPr="00343045" w:rsidRDefault="003228A3"/>
        </w:tc>
      </w:tr>
      <w:tr w:rsidR="003228A3" w:rsidRPr="00343045" w14:paraId="3FB4A75E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29F1E395" w14:textId="77777777" w:rsidR="003228A3" w:rsidRPr="00343045" w:rsidRDefault="003228A3"/>
        </w:tc>
      </w:tr>
      <w:tr w:rsidR="003228A3" w:rsidRPr="00343045" w14:paraId="71BCE063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1085A2A2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51C18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74CDDF4C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75F9375D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51C18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22DC2F86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18FC51D6" w14:textId="77777777" w:rsidR="003228A3" w:rsidRPr="00343045" w:rsidRDefault="003228A3"/>
        </w:tc>
      </w:tr>
      <w:tr w:rsidR="003228A3" w:rsidRPr="00343045" w14:paraId="53AC6EC7" w14:textId="77777777" w:rsidTr="00FA1C3C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7417E4AB" w14:textId="77777777" w:rsidR="003228A3" w:rsidRPr="00343045" w:rsidRDefault="003228A3"/>
        </w:tc>
      </w:tr>
      <w:tr w:rsidR="003228A3" w:rsidRPr="00343045" w14:paraId="62B26D00" w14:textId="77777777" w:rsidTr="00FA1C3C">
        <w:trPr>
          <w:trHeight w:val="448"/>
        </w:trPr>
        <w:tc>
          <w:tcPr>
            <w:tcW w:w="9568" w:type="dxa"/>
            <w:gridSpan w:val="3"/>
          </w:tcPr>
          <w:p w14:paraId="1922AF79" w14:textId="77777777" w:rsidR="003228A3" w:rsidRPr="00343045" w:rsidRDefault="003228A3"/>
        </w:tc>
      </w:tr>
      <w:tr w:rsidR="003228A3" w:rsidRPr="00343045" w14:paraId="679ABA5B" w14:textId="77777777" w:rsidTr="00FA1C3C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720C941B" w14:textId="77777777" w:rsidR="003228A3" w:rsidRPr="00343045" w:rsidRDefault="009A313E" w:rsidP="0040786E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851C18">
              <w:t xml:space="preserve">Toelichting Tekstblok - Registergoed v2.8.1 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3DB94B92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35EC1A4A" w14:textId="77777777" w:rsidR="003228A3" w:rsidRPr="00343045" w:rsidRDefault="003228A3"/>
        </w:tc>
      </w:tr>
      <w:tr w:rsidR="003228A3" w:rsidRPr="00343045" w14:paraId="544ED4E9" w14:textId="77777777" w:rsidTr="00FA1C3C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0894ECD8" w14:textId="77777777" w:rsidR="003228A3" w:rsidRPr="00343045" w:rsidRDefault="003228A3" w:rsidP="005F4849">
            <w:r w:rsidRPr="00343045">
              <w:fldChar w:fldCharType="begin"/>
            </w:r>
            <w:r w:rsidRPr="00343045">
              <w:instrText xml:space="preserve"> STYLEREF </w:instrText>
            </w:r>
            <w:r w:rsidR="005F4849">
              <w:instrText>Onder</w:instrText>
            </w:r>
            <w:r w:rsidR="005F4849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851C18" w:rsidRPr="00851C18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  <w:r w:rsidR="007E03AC">
              <w:t xml:space="preserve"> </w:t>
            </w:r>
          </w:p>
        </w:tc>
      </w:tr>
      <w:tr w:rsidR="003228A3" w:rsidRPr="00343045" w14:paraId="26E261B7" w14:textId="77777777" w:rsidTr="00FA1C3C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6F4AE28E" w14:textId="77777777" w:rsidR="003228A3" w:rsidRPr="00343045" w:rsidRDefault="003228A3"/>
        </w:tc>
      </w:tr>
      <w:tr w:rsidR="003228A3" w:rsidRPr="00343045" w14:paraId="793ACC53" w14:textId="77777777" w:rsidTr="00FA1C3C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55CB7455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02B633BA" w14:textId="77777777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5FBD781F" w14:textId="2D7CE665" w:rsidR="003228A3" w:rsidRPr="00343045" w:rsidRDefault="00CA235D">
            <w:bookmarkStart w:id="14" w:name="bmOpdrachtgever"/>
            <w:bookmarkEnd w:id="14"/>
            <w:r>
              <w:t>IT/LG/AA</w:t>
            </w:r>
          </w:p>
        </w:tc>
      </w:tr>
      <w:tr w:rsidR="003228A3" w:rsidRPr="00343045" w14:paraId="3152E486" w14:textId="77777777" w:rsidTr="00FA1C3C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22EB20B7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61FC782D" w14:textId="77777777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5415C391" w14:textId="77777777" w:rsidR="003228A3" w:rsidRPr="00343045" w:rsidRDefault="005F7CEA">
            <w:bookmarkStart w:id="15" w:name="bmStatus"/>
            <w:bookmarkEnd w:id="15"/>
            <w:r>
              <w:t>Definitief</w:t>
            </w:r>
          </w:p>
        </w:tc>
      </w:tr>
      <w:tr w:rsidR="003228A3" w:rsidRPr="00343045" w14:paraId="385D530A" w14:textId="77777777" w:rsidTr="00FA1C3C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2D9B42C5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21585ED3" w14:textId="77777777" w:rsidTr="00FA1C3C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6F476771" w14:textId="77777777" w:rsidR="003228A3" w:rsidRPr="00343045" w:rsidRDefault="003228A3">
            <w:bookmarkStart w:id="16" w:name="bmVerspreiding"/>
            <w:bookmarkEnd w:id="16"/>
          </w:p>
        </w:tc>
      </w:tr>
      <w:tr w:rsidR="003228A3" w:rsidRPr="00343045" w14:paraId="211BA23E" w14:textId="77777777" w:rsidTr="00FA1C3C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563A9965" w14:textId="77777777" w:rsidR="003228A3" w:rsidRPr="00343045" w:rsidRDefault="003228A3"/>
        </w:tc>
      </w:tr>
    </w:tbl>
    <w:p w14:paraId="3C2BE33D" w14:textId="77777777" w:rsidR="0061331D" w:rsidRPr="0061331D" w:rsidRDefault="0061331D" w:rsidP="0061331D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12451" w:rsidRPr="00343045" w14:paraId="37FB3079" w14:textId="77777777" w:rsidTr="00FA1C3C">
        <w:trPr>
          <w:trHeight w:hRule="exact" w:val="332"/>
        </w:trPr>
        <w:tc>
          <w:tcPr>
            <w:tcW w:w="5173" w:type="dxa"/>
            <w:vAlign w:val="bottom"/>
          </w:tcPr>
          <w:p w14:paraId="7AB97645" w14:textId="77777777" w:rsidR="00612451" w:rsidRPr="00343045" w:rsidRDefault="00612451" w:rsidP="00612451">
            <w:pPr>
              <w:pStyle w:val="kopje"/>
            </w:pPr>
          </w:p>
        </w:tc>
      </w:tr>
      <w:tr w:rsidR="003228A3" w:rsidRPr="00343045" w14:paraId="4648B7EB" w14:textId="77777777" w:rsidTr="00FA1C3C">
        <w:trPr>
          <w:trHeight w:hRule="exact" w:val="332"/>
        </w:trPr>
        <w:tc>
          <w:tcPr>
            <w:tcW w:w="5173" w:type="dxa"/>
            <w:vAlign w:val="bottom"/>
          </w:tcPr>
          <w:p w14:paraId="3A7F7217" w14:textId="77777777" w:rsidR="003228A3" w:rsidRPr="00343045" w:rsidRDefault="003228A3" w:rsidP="00612451">
            <w:pPr>
              <w:pStyle w:val="kopje"/>
              <w:pageBreakBefore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</w:tbl>
    <w:p w14:paraId="6EC48ADC" w14:textId="77777777" w:rsidR="003228A3" w:rsidRPr="00343045" w:rsidRDefault="003228A3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31"/>
        <w:gridCol w:w="2055"/>
        <w:gridCol w:w="4394"/>
      </w:tblGrid>
      <w:tr w:rsidR="003228A3" w:rsidRPr="00343045" w14:paraId="2BCCB6AF" w14:textId="77777777" w:rsidTr="008C5CD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0510079F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631" w:type="dxa"/>
            <w:vAlign w:val="bottom"/>
          </w:tcPr>
          <w:p w14:paraId="53010F3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2055" w:type="dxa"/>
            <w:vAlign w:val="bottom"/>
          </w:tcPr>
          <w:p w14:paraId="6AB28501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5DA55C24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4A45BC" w:rsidRPr="004A45BC" w14:paraId="60230B49" w14:textId="77777777" w:rsidTr="008C5CDC">
        <w:tc>
          <w:tcPr>
            <w:tcW w:w="779" w:type="dxa"/>
          </w:tcPr>
          <w:p w14:paraId="4038B8B8" w14:textId="77777777" w:rsidR="004A45BC" w:rsidRPr="004A45BC" w:rsidRDefault="004A45B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7" w:name="bmVersie"/>
            <w:bookmarkEnd w:id="17"/>
            <w:r w:rsidRPr="004A45BC">
              <w:rPr>
                <w:rStyle w:val="Versie0"/>
                <w:sz w:val="16"/>
                <w:szCs w:val="16"/>
              </w:rPr>
              <w:t>2.9.1</w:t>
            </w:r>
          </w:p>
        </w:tc>
        <w:tc>
          <w:tcPr>
            <w:tcW w:w="1631" w:type="dxa"/>
          </w:tcPr>
          <w:p w14:paraId="5B1349DA" w14:textId="77777777" w:rsidR="004A45BC" w:rsidRPr="004A45BC" w:rsidRDefault="002C121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5"/>
                <w:attr w:name="Day" w:val="13"/>
                <w:attr w:name="Month" w:val="05"/>
                <w:attr w:name="ls" w:val="trans"/>
              </w:smartTagPr>
              <w:r>
                <w:rPr>
                  <w:rStyle w:val="Datumopmaakprofiel"/>
                  <w:sz w:val="16"/>
                  <w:szCs w:val="16"/>
                </w:rPr>
                <w:t>13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-0</w:t>
              </w:r>
              <w:r>
                <w:rPr>
                  <w:rStyle w:val="Datumopmaakprofiel"/>
                  <w:sz w:val="16"/>
                  <w:szCs w:val="16"/>
                </w:rPr>
                <w:t>5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-2015</w:t>
              </w:r>
            </w:smartTag>
          </w:p>
        </w:tc>
        <w:tc>
          <w:tcPr>
            <w:tcW w:w="2055" w:type="dxa"/>
          </w:tcPr>
          <w:p w14:paraId="0E051653" w14:textId="77777777" w:rsidR="004A45BC" w:rsidRPr="004A45BC" w:rsidRDefault="004A45B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743637BB" w14:textId="77777777" w:rsidR="004A45BC" w:rsidRPr="004A45BC" w:rsidRDefault="004A45BC" w:rsidP="004512A8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I-2184860/AA-1693: Tekstblok v2.5 – definitief:</w:t>
            </w:r>
          </w:p>
          <w:p w14:paraId="5F04E902" w14:textId="77777777" w:rsidR="004A45BC" w:rsidRDefault="004A45BC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par. 1.4.1 </w:t>
            </w:r>
            <w:r w:rsidR="004174E8">
              <w:rPr>
                <w:sz w:val="16"/>
                <w:szCs w:val="16"/>
              </w:rPr>
              <w:t xml:space="preserve">registergoed-perceel </w:t>
            </w:r>
            <w:r w:rsidRPr="004A45BC">
              <w:rPr>
                <w:sz w:val="16"/>
                <w:szCs w:val="16"/>
              </w:rPr>
              <w:t xml:space="preserve">gebruikerskeuze toegevoegd voor het tonen van registergoed per perceel </w:t>
            </w:r>
            <w:r w:rsidR="004174E8">
              <w:rPr>
                <w:sz w:val="16"/>
                <w:szCs w:val="16"/>
              </w:rPr>
              <w:t>ipv gegroepeerd</w:t>
            </w:r>
            <w:r w:rsidR="000F5BB3">
              <w:rPr>
                <w:sz w:val="16"/>
                <w:szCs w:val="16"/>
              </w:rPr>
              <w:t>,</w:t>
            </w:r>
          </w:p>
          <w:p w14:paraId="5A6BD71A" w14:textId="77777777" w:rsidR="004174E8" w:rsidRDefault="004174E8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1.4.1 registergoed-perceel wordt </w:t>
            </w:r>
            <w:r w:rsidR="00715F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 w:rsidR="00715FC3">
              <w:rPr>
                <w:sz w:val="16"/>
                <w:szCs w:val="16"/>
              </w:rPr>
              <w:t>ooit</w:t>
            </w:r>
            <w:r>
              <w:rPr>
                <w:sz w:val="16"/>
                <w:szCs w:val="16"/>
              </w:rPr>
              <w:t xml:space="preserve"> gegegroepeerd getoond wanneer er een koopprijs per perceel is (tbv </w:t>
            </w:r>
            <w:r w:rsidR="00715FC3">
              <w:rPr>
                <w:sz w:val="16"/>
                <w:szCs w:val="16"/>
              </w:rPr>
              <w:t>Akte van</w:t>
            </w:r>
            <w:r>
              <w:rPr>
                <w:sz w:val="16"/>
                <w:szCs w:val="16"/>
              </w:rPr>
              <w:t xml:space="preserve"> Levering), </w:t>
            </w:r>
          </w:p>
          <w:p w14:paraId="7627F76E" w14:textId="77777777" w:rsidR="000F5BB3" w:rsidRDefault="000F5BB3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par. 1.4.1 opsomming huisnummers tekstueel verbeterd.</w:t>
            </w:r>
          </w:p>
          <w:p w14:paraId="764C21E1" w14:textId="77777777" w:rsidR="00026989" w:rsidRDefault="00026989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AA-1758: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14:paraId="61BCBCBB" w14:textId="77777777" w:rsidR="00026989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026989">
              <w:rPr>
                <w:sz w:val="16"/>
                <w:szCs w:val="16"/>
              </w:rPr>
              <w:t>par. 1.4.1 registergoed-perceel mapping groeperen percelen toegevoegd.</w:t>
            </w:r>
          </w:p>
          <w:p w14:paraId="20A145DA" w14:textId="77777777" w:rsidR="002C1215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AA-1851: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14:paraId="66016F98" w14:textId="77777777" w:rsidR="002C1215" w:rsidRPr="004A45BC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</w:t>
            </w:r>
            <w:r w:rsidR="00720949">
              <w:rPr>
                <w:sz w:val="16"/>
                <w:szCs w:val="16"/>
              </w:rPr>
              <w:t xml:space="preserve">1.4.3 tekst in </w:t>
            </w:r>
            <w:r w:rsidR="00720949" w:rsidRPr="005946BD">
              <w:rPr>
                <w:sz w:val="16"/>
                <w:szCs w:val="16"/>
              </w:rPr>
              <w:t>k_Voortstuwing</w:t>
            </w:r>
            <w:r w:rsidR="00720949">
              <w:rPr>
                <w:sz w:val="16"/>
                <w:szCs w:val="16"/>
              </w:rPr>
              <w:t xml:space="preserve"> zonder ‘:’. </w:t>
            </w:r>
          </w:p>
        </w:tc>
      </w:tr>
      <w:tr w:rsidR="00ED792C" w:rsidRPr="00AD09D2" w14:paraId="4074BD98" w14:textId="77777777" w:rsidTr="008C5CDC">
        <w:tc>
          <w:tcPr>
            <w:tcW w:w="779" w:type="dxa"/>
          </w:tcPr>
          <w:p w14:paraId="3B74CD08" w14:textId="77777777" w:rsidR="00ED792C" w:rsidRPr="004A45BC" w:rsidRDefault="00ED792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2.9.2</w:t>
            </w:r>
          </w:p>
        </w:tc>
        <w:tc>
          <w:tcPr>
            <w:tcW w:w="1631" w:type="dxa"/>
          </w:tcPr>
          <w:p w14:paraId="0AEA79C3" w14:textId="77777777" w:rsidR="00ED792C" w:rsidRDefault="00ED792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5"/>
                <w:attr w:name="Day" w:val="10"/>
                <w:attr w:name="Month" w:val="07"/>
                <w:attr w:name="ls" w:val="trans"/>
              </w:smartTagPr>
              <w:r>
                <w:rPr>
                  <w:rStyle w:val="Datumopmaakprofiel"/>
                  <w:sz w:val="16"/>
                  <w:szCs w:val="16"/>
                </w:rPr>
                <w:t>10-07-2015</w:t>
              </w:r>
            </w:smartTag>
          </w:p>
        </w:tc>
        <w:tc>
          <w:tcPr>
            <w:tcW w:w="2055" w:type="dxa"/>
          </w:tcPr>
          <w:p w14:paraId="604DD6C0" w14:textId="77777777" w:rsidR="00ED792C" w:rsidRPr="004A45BC" w:rsidRDefault="00ED792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25346456" w14:textId="77777777" w:rsidR="00ED792C" w:rsidRPr="00AD09D2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AA-1744: Tekstblok v2.5 – definitief:</w:t>
            </w:r>
          </w:p>
          <w:p w14:paraId="65F9EFE3" w14:textId="77777777" w:rsidR="00ED792C" w:rsidRPr="00ED792C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 xml:space="preserve">- par. </w:t>
            </w:r>
            <w:r>
              <w:rPr>
                <w:sz w:val="16"/>
                <w:szCs w:val="16"/>
              </w:rPr>
              <w:t>1.4.1 registergoed-perceel wordt  nooit gegroepeerd getoond wanneer in de Akte van Verdeling per registergoed wordt verdeeld en geleverd.</w:t>
            </w:r>
          </w:p>
        </w:tc>
      </w:tr>
      <w:tr w:rsidR="00AD09D2" w:rsidRPr="001154C4" w14:paraId="61449244" w14:textId="77777777" w:rsidTr="008C5CDC">
        <w:tc>
          <w:tcPr>
            <w:tcW w:w="779" w:type="dxa"/>
          </w:tcPr>
          <w:p w14:paraId="599A39CC" w14:textId="77777777" w:rsidR="00AD09D2" w:rsidRDefault="00AD09D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2.9.3</w:t>
            </w:r>
          </w:p>
        </w:tc>
        <w:tc>
          <w:tcPr>
            <w:tcW w:w="1631" w:type="dxa"/>
          </w:tcPr>
          <w:p w14:paraId="0CA82F30" w14:textId="77777777" w:rsidR="00AD09D2" w:rsidRDefault="003B2B7D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12</w:t>
            </w:r>
            <w:r w:rsidR="00AD09D2">
              <w:rPr>
                <w:rStyle w:val="Datumopmaakprofiel"/>
                <w:sz w:val="16"/>
                <w:szCs w:val="16"/>
              </w:rPr>
              <w:t>-10-2015</w:t>
            </w:r>
          </w:p>
        </w:tc>
        <w:tc>
          <w:tcPr>
            <w:tcW w:w="2055" w:type="dxa"/>
          </w:tcPr>
          <w:p w14:paraId="2B270361" w14:textId="77777777" w:rsidR="00AD09D2" w:rsidRPr="004A45BC" w:rsidRDefault="00AD09D2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12B969E5" w14:textId="77777777" w:rsidR="00AD09D2" w:rsidRDefault="00AD09D2" w:rsidP="00AD09D2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Tekstblok v2.5 – definitief</w:t>
            </w:r>
            <w:r>
              <w:rPr>
                <w:sz w:val="16"/>
                <w:szCs w:val="16"/>
              </w:rPr>
              <w:t>:</w:t>
            </w:r>
          </w:p>
          <w:p w14:paraId="6E203EDF" w14:textId="77777777" w:rsidR="003B6EB0" w:rsidRDefault="00AD09D2" w:rsidP="00AD09D2">
            <w:pPr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3B6EB0">
              <w:rPr>
                <w:sz w:val="16"/>
                <w:szCs w:val="16"/>
              </w:rPr>
              <w:t xml:space="preserve">AA-2167: </w:t>
            </w:r>
            <w:r>
              <w:rPr>
                <w:sz w:val="16"/>
                <w:szCs w:val="16"/>
              </w:rPr>
              <w:t>aan alle paden IMKAD_ZakelijkRecht toegevoegd omdat dit tekstblok alleen dan getoond wordt</w:t>
            </w:r>
            <w:r w:rsidR="003B6EB0">
              <w:rPr>
                <w:sz w:val="16"/>
                <w:szCs w:val="16"/>
              </w:rPr>
              <w:t>,</w:t>
            </w:r>
          </w:p>
          <w:p w14:paraId="6618D231" w14:textId="77777777" w:rsidR="00AD09D2" w:rsidRPr="003B2B7D" w:rsidRDefault="003B6EB0" w:rsidP="00AD09D2">
            <w:pPr>
              <w:rPr>
                <w:sz w:val="16"/>
                <w:szCs w:val="16"/>
              </w:rPr>
            </w:pPr>
            <w:r w:rsidRPr="003B2B7D">
              <w:rPr>
                <w:sz w:val="16"/>
                <w:szCs w:val="16"/>
              </w:rPr>
              <w:t>- AA-2177:</w:t>
            </w:r>
            <w:r w:rsidR="003B2B7D" w:rsidRPr="003B2B7D">
              <w:rPr>
                <w:sz w:val="16"/>
                <w:szCs w:val="16"/>
              </w:rPr>
              <w:t xml:space="preserve"> par. 1.4.1 splitsingsverzoeknummer mag optioneel in het xml bericht opgenomen worden, verduidelijkt.</w:t>
            </w:r>
          </w:p>
        </w:tc>
      </w:tr>
      <w:tr w:rsidR="001154C4" w:rsidRPr="001154C4" w14:paraId="4AA9C994" w14:textId="77777777" w:rsidTr="008C5CDC">
        <w:tc>
          <w:tcPr>
            <w:tcW w:w="779" w:type="dxa"/>
          </w:tcPr>
          <w:p w14:paraId="1EAC2D32" w14:textId="77777777" w:rsidR="001154C4" w:rsidRDefault="001154C4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</w:t>
            </w:r>
            <w:r w:rsidR="000F6A87">
              <w:rPr>
                <w:rStyle w:val="Versie0"/>
                <w:sz w:val="16"/>
                <w:szCs w:val="16"/>
              </w:rPr>
              <w:t>10.0</w:t>
            </w:r>
          </w:p>
        </w:tc>
        <w:tc>
          <w:tcPr>
            <w:tcW w:w="1631" w:type="dxa"/>
          </w:tcPr>
          <w:p w14:paraId="4E4E9F9F" w14:textId="77777777" w:rsidR="001154C4" w:rsidRDefault="001154C4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02-03-2016</w:t>
            </w:r>
          </w:p>
        </w:tc>
        <w:tc>
          <w:tcPr>
            <w:tcW w:w="2055" w:type="dxa"/>
          </w:tcPr>
          <w:p w14:paraId="394E630A" w14:textId="77777777" w:rsidR="001154C4" w:rsidRPr="004A45BC" w:rsidRDefault="001154C4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0F3A4D07" w14:textId="77777777" w:rsidR="001154C4" w:rsidRPr="00AD09D2" w:rsidRDefault="001154C4" w:rsidP="000F6A87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 2.</w:t>
            </w:r>
            <w:r w:rsidR="000F6A87">
              <w:rPr>
                <w:sz w:val="16"/>
                <w:szCs w:val="16"/>
              </w:rPr>
              <w:t>6.0</w:t>
            </w:r>
            <w:r>
              <w:rPr>
                <w:sz w:val="16"/>
                <w:szCs w:val="16"/>
              </w:rPr>
              <w:t xml:space="preserve"> AA-2413: ‘De/Het tot mandelig…’ gewijzigd in ‘de/het tot mandelig…’, </w:t>
            </w:r>
            <w:r w:rsidR="00170B8F">
              <w:rPr>
                <w:sz w:val="16"/>
                <w:szCs w:val="16"/>
              </w:rPr>
              <w:t>toelichting ‘met bestemming mandeligheid’ verduidelijkt</w:t>
            </w:r>
          </w:p>
        </w:tc>
      </w:tr>
      <w:tr w:rsidR="00194647" w:rsidRPr="001154C4" w14:paraId="039680E4" w14:textId="77777777" w:rsidTr="008C5CDC">
        <w:tc>
          <w:tcPr>
            <w:tcW w:w="779" w:type="dxa"/>
          </w:tcPr>
          <w:p w14:paraId="6EA709E8" w14:textId="77777777" w:rsidR="00194647" w:rsidRDefault="00194647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2.11.0</w:t>
            </w:r>
          </w:p>
        </w:tc>
        <w:tc>
          <w:tcPr>
            <w:tcW w:w="1631" w:type="dxa"/>
          </w:tcPr>
          <w:p w14:paraId="1933ECA4" w14:textId="77777777" w:rsidR="00194647" w:rsidRDefault="00194647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18-01-2018</w:t>
            </w:r>
          </w:p>
        </w:tc>
        <w:tc>
          <w:tcPr>
            <w:tcW w:w="2055" w:type="dxa"/>
          </w:tcPr>
          <w:p w14:paraId="7809FDA8" w14:textId="77777777" w:rsidR="00194647" w:rsidRPr="004A45BC" w:rsidRDefault="00194647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32550B12" w14:textId="77777777" w:rsidR="00194647" w:rsidRPr="009F6733" w:rsidRDefault="00194647" w:rsidP="000F0CE8">
            <w:pPr>
              <w:ind w:left="70"/>
              <w:rPr>
                <w:sz w:val="16"/>
                <w:szCs w:val="16"/>
              </w:rPr>
            </w:pPr>
            <w:r w:rsidRPr="009F6733">
              <w:rPr>
                <w:sz w:val="16"/>
                <w:szCs w:val="16"/>
              </w:rPr>
              <w:t>TB 2.7.0 AA-3626</w:t>
            </w:r>
            <w:r w:rsidR="000F0CE8" w:rsidRPr="009F6733">
              <w:rPr>
                <w:sz w:val="16"/>
                <w:szCs w:val="16"/>
              </w:rPr>
              <w:t xml:space="preserve">:  </w:t>
            </w:r>
            <w:r w:rsidR="000F0CE8" w:rsidRPr="00DB30A5">
              <w:rPr>
                <w:sz w:val="16"/>
                <w:szCs w:val="16"/>
              </w:rPr>
              <w:t xml:space="preserve">Mogelijkheid om grootte op te nemen in </w:t>
            </w:r>
            <w:r w:rsidR="000F0CE8" w:rsidRPr="00DB30A5">
              <w:rPr>
                <w:rFonts w:cs="Arial"/>
                <w:sz w:val="16"/>
                <w:szCs w:val="16"/>
              </w:rPr>
              <w:t>m² toegevoegd</w:t>
            </w:r>
          </w:p>
        </w:tc>
      </w:tr>
      <w:tr w:rsidR="00CB0151" w:rsidRPr="001154C4" w14:paraId="0317A2E8" w14:textId="77777777" w:rsidTr="008C5CDC">
        <w:tc>
          <w:tcPr>
            <w:tcW w:w="779" w:type="dxa"/>
          </w:tcPr>
          <w:p w14:paraId="3FDB6C04" w14:textId="77777777" w:rsidR="00CB0151" w:rsidRDefault="00CB0151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2.12.0</w:t>
            </w:r>
          </w:p>
        </w:tc>
        <w:tc>
          <w:tcPr>
            <w:tcW w:w="1631" w:type="dxa"/>
          </w:tcPr>
          <w:p w14:paraId="5FCBB057" w14:textId="77777777" w:rsidR="00CB0151" w:rsidRDefault="00CB0151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21-12-2018</w:t>
            </w:r>
          </w:p>
        </w:tc>
        <w:tc>
          <w:tcPr>
            <w:tcW w:w="2055" w:type="dxa"/>
          </w:tcPr>
          <w:p w14:paraId="2438E01C" w14:textId="77777777" w:rsidR="00CB0151" w:rsidRPr="004A45BC" w:rsidRDefault="00CB0151" w:rsidP="00136E6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Kadaster IT/LG/AA</w:t>
            </w:r>
          </w:p>
        </w:tc>
        <w:tc>
          <w:tcPr>
            <w:tcW w:w="4394" w:type="dxa"/>
          </w:tcPr>
          <w:p w14:paraId="34FA583B" w14:textId="77777777" w:rsidR="00CB0151" w:rsidRPr="009F6733" w:rsidRDefault="00CB0151" w:rsidP="000F0CE8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TB 2.7.0: AA-4303 </w:t>
            </w:r>
            <w:r w:rsidRPr="00457C26">
              <w:rPr>
                <w:sz w:val="16"/>
                <w:szCs w:val="16"/>
              </w:rPr>
              <w:t>Mapping perceel groeperen ‘nummers’</w:t>
            </w:r>
            <w:r>
              <w:rPr>
                <w:sz w:val="16"/>
                <w:szCs w:val="16"/>
              </w:rPr>
              <w:t xml:space="preserve"> aangevuld met tia_Aantal_Rechten</w:t>
            </w:r>
          </w:p>
        </w:tc>
      </w:tr>
      <w:tr w:rsidR="0040786E" w:rsidRPr="001154C4" w14:paraId="22A3D833" w14:textId="77777777" w:rsidTr="008C5CDC">
        <w:tc>
          <w:tcPr>
            <w:tcW w:w="779" w:type="dxa"/>
          </w:tcPr>
          <w:p w14:paraId="3CD15F18" w14:textId="77777777" w:rsidR="0040786E" w:rsidRPr="005268ED" w:rsidRDefault="0040786E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 w:rsidRPr="005268ED">
              <w:rPr>
                <w:rStyle w:val="Versie0"/>
                <w:rFonts w:ascii="Arial" w:hAnsi="Arial" w:cs="Arial"/>
                <w:sz w:val="16"/>
                <w:szCs w:val="16"/>
              </w:rPr>
              <w:t>2.1</w:t>
            </w:r>
            <w:r w:rsidR="00CB0151">
              <w:rPr>
                <w:rStyle w:val="Versie0"/>
                <w:rFonts w:ascii="Arial" w:hAnsi="Arial" w:cs="Arial"/>
                <w:sz w:val="16"/>
                <w:szCs w:val="16"/>
              </w:rPr>
              <w:t>3</w:t>
            </w:r>
            <w:r w:rsidRPr="005268ED">
              <w:rPr>
                <w:rStyle w:val="Versie0"/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631" w:type="dxa"/>
          </w:tcPr>
          <w:p w14:paraId="4739FA21" w14:textId="77777777" w:rsidR="0040786E" w:rsidRPr="00DB30A5" w:rsidRDefault="00712F0D" w:rsidP="0040786E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04-01-2019</w:t>
            </w:r>
          </w:p>
        </w:tc>
        <w:tc>
          <w:tcPr>
            <w:tcW w:w="2055" w:type="dxa"/>
          </w:tcPr>
          <w:p w14:paraId="163DAFBD" w14:textId="77777777" w:rsidR="0040786E" w:rsidRPr="005268ED" w:rsidRDefault="0040786E" w:rsidP="0040786E">
            <w:pPr>
              <w:rPr>
                <w:rFonts w:cs="Arial"/>
                <w:sz w:val="16"/>
                <w:szCs w:val="16"/>
                <w:lang w:val="en-GB"/>
              </w:rPr>
            </w:pPr>
            <w:r w:rsidRPr="00DB30A5">
              <w:rPr>
                <w:rFonts w:cs="Arial"/>
                <w:sz w:val="16"/>
                <w:szCs w:val="16"/>
                <w:lang w:val="en-GB"/>
              </w:rPr>
              <w:t>IT/LG/AA</w:t>
            </w:r>
          </w:p>
        </w:tc>
        <w:tc>
          <w:tcPr>
            <w:tcW w:w="4394" w:type="dxa"/>
          </w:tcPr>
          <w:p w14:paraId="578BA0C7" w14:textId="77777777" w:rsidR="0040786E" w:rsidRPr="005268ED" w:rsidRDefault="00B54EDC">
            <w:pPr>
              <w:ind w:left="70"/>
              <w:rPr>
                <w:rFonts w:cs="Arial"/>
                <w:sz w:val="16"/>
                <w:szCs w:val="16"/>
              </w:rPr>
            </w:pPr>
            <w:r w:rsidRPr="005268ED">
              <w:rPr>
                <w:rFonts w:cs="Arial"/>
                <w:sz w:val="16"/>
                <w:szCs w:val="16"/>
              </w:rPr>
              <w:t xml:space="preserve">TB 2.8.1 </w:t>
            </w:r>
            <w:r w:rsidR="0040786E" w:rsidRPr="005268ED">
              <w:rPr>
                <w:rFonts w:cs="Arial"/>
                <w:sz w:val="16"/>
                <w:szCs w:val="16"/>
              </w:rPr>
              <w:t>AA-4274:</w:t>
            </w:r>
            <w:r w:rsidRPr="005268ED">
              <w:rPr>
                <w:rFonts w:cs="Arial"/>
                <w:sz w:val="16"/>
                <w:szCs w:val="16"/>
              </w:rPr>
              <w:t xml:space="preserve"> </w:t>
            </w:r>
            <w:r w:rsidR="009F6733">
              <w:rPr>
                <w:rFonts w:cs="Arial"/>
                <w:sz w:val="16"/>
                <w:szCs w:val="16"/>
              </w:rPr>
              <w:t>aanduiding even / oneven toegevoegd voor perceel bij gegroepeerde adresreeksen.</w:t>
            </w:r>
          </w:p>
        </w:tc>
      </w:tr>
      <w:tr w:rsidR="008A1EF6" w:rsidRPr="00B90E2B" w14:paraId="4A10D388" w14:textId="77777777" w:rsidTr="008A1EF6">
        <w:tc>
          <w:tcPr>
            <w:tcW w:w="779" w:type="dxa"/>
          </w:tcPr>
          <w:p w14:paraId="0496E4CF" w14:textId="3A21F968" w:rsidR="008A1EF6" w:rsidRPr="008C5CDC" w:rsidRDefault="008A1EF6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 w:rsidRPr="00B90E2B">
              <w:rPr>
                <w:rStyle w:val="Versie0"/>
                <w:rFonts w:ascii="Arial" w:hAnsi="Arial" w:cs="Arial"/>
                <w:sz w:val="16"/>
                <w:szCs w:val="16"/>
              </w:rPr>
              <w:t>2.14</w:t>
            </w:r>
          </w:p>
        </w:tc>
        <w:tc>
          <w:tcPr>
            <w:tcW w:w="1631" w:type="dxa"/>
          </w:tcPr>
          <w:p w14:paraId="2BD47B25" w14:textId="12D8CB83" w:rsidR="008A1EF6" w:rsidRPr="008C5CDC" w:rsidRDefault="008A1EF6" w:rsidP="0040786E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 w:rsidRPr="00B90E2B">
              <w:rPr>
                <w:rStyle w:val="Datumopmaakprofiel"/>
                <w:rFonts w:ascii="Arial" w:hAnsi="Arial" w:cs="Arial"/>
                <w:sz w:val="16"/>
                <w:szCs w:val="16"/>
              </w:rPr>
              <w:t>08-01-2019</w:t>
            </w:r>
          </w:p>
        </w:tc>
        <w:tc>
          <w:tcPr>
            <w:tcW w:w="2055" w:type="dxa"/>
          </w:tcPr>
          <w:p w14:paraId="1184F8C9" w14:textId="365CAADF" w:rsidR="008A1EF6" w:rsidRPr="00B90E2B" w:rsidRDefault="008A1EF6" w:rsidP="0040786E">
            <w:pPr>
              <w:rPr>
                <w:rFonts w:cs="Arial"/>
                <w:sz w:val="16"/>
                <w:szCs w:val="16"/>
                <w:lang w:val="en-GB"/>
              </w:rPr>
            </w:pPr>
            <w:r w:rsidRPr="00B90E2B">
              <w:rPr>
                <w:rFonts w:cs="Arial"/>
                <w:sz w:val="16"/>
                <w:szCs w:val="16"/>
                <w:lang w:val="en-GB"/>
              </w:rPr>
              <w:t>I</w:t>
            </w:r>
            <w:r w:rsidRPr="008C5CDC">
              <w:rPr>
                <w:sz w:val="16"/>
                <w:szCs w:val="16"/>
                <w:lang w:val="en-GB"/>
              </w:rPr>
              <w:t>T/LG/AA</w:t>
            </w:r>
          </w:p>
        </w:tc>
        <w:tc>
          <w:tcPr>
            <w:tcW w:w="4394" w:type="dxa"/>
          </w:tcPr>
          <w:p w14:paraId="3548EF4B" w14:textId="052B5733" w:rsidR="008A1EF6" w:rsidRPr="00B90E2B" w:rsidRDefault="00B90E2B">
            <w:pPr>
              <w:ind w:left="70"/>
              <w:rPr>
                <w:rFonts w:cs="Arial"/>
                <w:sz w:val="16"/>
                <w:szCs w:val="16"/>
              </w:rPr>
            </w:pPr>
            <w:r w:rsidRPr="00B90E2B">
              <w:rPr>
                <w:rFonts w:cs="Arial"/>
                <w:sz w:val="16"/>
                <w:szCs w:val="16"/>
              </w:rPr>
              <w:t>T</w:t>
            </w:r>
            <w:r w:rsidRPr="008C5CDC">
              <w:rPr>
                <w:sz w:val="16"/>
                <w:szCs w:val="16"/>
              </w:rPr>
              <w:t>B 2.8.1 AA</w:t>
            </w:r>
            <w:r>
              <w:rPr>
                <w:sz w:val="16"/>
                <w:szCs w:val="16"/>
              </w:rPr>
              <w:t>-</w:t>
            </w:r>
            <w:r w:rsidRPr="008C5CDC">
              <w:rPr>
                <w:sz w:val="16"/>
                <w:szCs w:val="16"/>
              </w:rPr>
              <w:t>3576: Gr</w:t>
            </w:r>
            <w:r>
              <w:rPr>
                <w:sz w:val="16"/>
                <w:szCs w:val="16"/>
              </w:rPr>
              <w:t>oeperen percelen aangepast tbv Notariële Verklaring.</w:t>
            </w:r>
          </w:p>
        </w:tc>
      </w:tr>
      <w:tr w:rsidR="00D24FE7" w:rsidRPr="00B90E2B" w14:paraId="3D8FAAFC" w14:textId="77777777" w:rsidTr="008A1EF6">
        <w:trPr>
          <w:ins w:id="18" w:author="Groot, Karina de" w:date="2020-04-06T10:05:00Z"/>
        </w:trPr>
        <w:tc>
          <w:tcPr>
            <w:tcW w:w="779" w:type="dxa"/>
          </w:tcPr>
          <w:p w14:paraId="240CB219" w14:textId="13205D97" w:rsidR="00D24FE7" w:rsidRPr="00B90E2B" w:rsidRDefault="00D24FE7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19" w:author="Groot, Karina de" w:date="2020-04-06T10:05:00Z"/>
                <w:rStyle w:val="Versie0"/>
                <w:rFonts w:ascii="Arial" w:hAnsi="Arial" w:cs="Arial"/>
                <w:sz w:val="16"/>
                <w:szCs w:val="16"/>
              </w:rPr>
            </w:pPr>
            <w:ins w:id="20" w:author="Groot, Karina de" w:date="2020-04-06T10:05:00Z">
              <w:r>
                <w:rPr>
                  <w:rStyle w:val="Versie0"/>
                  <w:rFonts w:ascii="Arial" w:hAnsi="Arial" w:cs="Arial"/>
                  <w:sz w:val="16"/>
                  <w:szCs w:val="16"/>
                </w:rPr>
                <w:t>2.15</w:t>
              </w:r>
            </w:ins>
          </w:p>
        </w:tc>
        <w:tc>
          <w:tcPr>
            <w:tcW w:w="1631" w:type="dxa"/>
          </w:tcPr>
          <w:p w14:paraId="16193763" w14:textId="474DF696" w:rsidR="00D24FE7" w:rsidRPr="00B90E2B" w:rsidRDefault="00360C40" w:rsidP="0040786E">
            <w:pPr>
              <w:rPr>
                <w:ins w:id="21" w:author="Groot, Karina de" w:date="2020-04-06T10:05:00Z"/>
                <w:rStyle w:val="Datumopmaakprofiel"/>
                <w:rFonts w:ascii="Arial" w:hAnsi="Arial" w:cs="Arial"/>
                <w:sz w:val="16"/>
                <w:szCs w:val="16"/>
              </w:rPr>
            </w:pPr>
            <w:ins w:id="22" w:author="Groot, Karina de" w:date="2020-04-06T10:05:00Z">
              <w:r>
                <w:rPr>
                  <w:rStyle w:val="Datumopmaakprofiel"/>
                  <w:rFonts w:ascii="Arial" w:hAnsi="Arial" w:cs="Arial"/>
                  <w:sz w:val="16"/>
                  <w:szCs w:val="16"/>
                </w:rPr>
                <w:t>303</w:t>
              </w:r>
            </w:ins>
            <w:ins w:id="23" w:author="Groot, Karina de" w:date="2020-04-06T10:06:00Z">
              <w:r>
                <w:rPr>
                  <w:rStyle w:val="Datumopmaakprofiel"/>
                  <w:rFonts w:ascii="Arial" w:hAnsi="Arial" w:cs="Arial"/>
                  <w:sz w:val="16"/>
                  <w:szCs w:val="16"/>
                </w:rPr>
                <w:t>-04-2020</w:t>
              </w:r>
            </w:ins>
          </w:p>
        </w:tc>
        <w:tc>
          <w:tcPr>
            <w:tcW w:w="2055" w:type="dxa"/>
          </w:tcPr>
          <w:p w14:paraId="606E7D52" w14:textId="1D49CBFB" w:rsidR="00D24FE7" w:rsidRPr="00B90E2B" w:rsidRDefault="00360C40" w:rsidP="0040786E">
            <w:pPr>
              <w:rPr>
                <w:ins w:id="24" w:author="Groot, Karina de" w:date="2020-04-06T10:05:00Z"/>
                <w:rFonts w:cs="Arial"/>
                <w:sz w:val="16"/>
                <w:szCs w:val="16"/>
                <w:lang w:val="en-GB"/>
              </w:rPr>
            </w:pPr>
            <w:ins w:id="25" w:author="Groot, Karina de" w:date="2020-04-06T10:06:00Z">
              <w:r>
                <w:rPr>
                  <w:rFonts w:cs="Arial"/>
                  <w:sz w:val="16"/>
                  <w:szCs w:val="16"/>
                  <w:lang w:val="en-GB"/>
                </w:rPr>
                <w:t>IT/LG/AA</w:t>
              </w:r>
            </w:ins>
          </w:p>
        </w:tc>
        <w:tc>
          <w:tcPr>
            <w:tcW w:w="4394" w:type="dxa"/>
          </w:tcPr>
          <w:p w14:paraId="09CAA103" w14:textId="6FBEC468" w:rsidR="00D24FE7" w:rsidRPr="00B90E2B" w:rsidRDefault="00360C40">
            <w:pPr>
              <w:ind w:left="70"/>
              <w:rPr>
                <w:ins w:id="26" w:author="Groot, Karina de" w:date="2020-04-06T10:05:00Z"/>
                <w:rFonts w:cs="Arial"/>
                <w:sz w:val="16"/>
                <w:szCs w:val="16"/>
              </w:rPr>
            </w:pPr>
            <w:ins w:id="27" w:author="Groot, Karina de" w:date="2020-04-06T10:06:00Z">
              <w:r>
                <w:rPr>
                  <w:rFonts w:cs="Arial"/>
                  <w:sz w:val="16"/>
                  <w:szCs w:val="16"/>
                </w:rPr>
                <w:t>Tekstuele aanpassing: in uitleg de waarde ‘De Staat’ verwijderd omdat dit geen geldig</w:t>
              </w:r>
            </w:ins>
            <w:ins w:id="28" w:author="Groot, Karina de" w:date="2020-04-06T10:07:00Z">
              <w:r>
                <w:rPr>
                  <w:rFonts w:cs="Arial"/>
                  <w:sz w:val="16"/>
                  <w:szCs w:val="16"/>
                </w:rPr>
                <w:t>e waarde meer is.</w:t>
              </w:r>
            </w:ins>
            <w:bookmarkStart w:id="29" w:name="_GoBack"/>
            <w:bookmarkEnd w:id="29"/>
          </w:p>
        </w:tc>
      </w:tr>
    </w:tbl>
    <w:p w14:paraId="02A9D135" w14:textId="77777777" w:rsidR="003228A3" w:rsidRPr="001154C4" w:rsidRDefault="003228A3" w:rsidP="00E2178C">
      <w:pPr>
        <w:sectPr w:rsidR="003228A3" w:rsidRPr="001154C4" w:rsidSect="00D51AFD">
          <w:headerReference w:type="default" r:id="rId14"/>
          <w:footerReference w:type="default" r:id="rId15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47CB85F7" w14:textId="77777777" w:rsidR="003228A3" w:rsidRPr="001154C4" w:rsidRDefault="003228A3"/>
    <w:p w14:paraId="65DF38E9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3F972DDE" w14:textId="77777777" w:rsidR="003228A3" w:rsidRPr="00343045" w:rsidRDefault="003228A3"/>
    <w:bookmarkStart w:id="30" w:name="bmInhoudsopgave"/>
    <w:bookmarkEnd w:id="30"/>
    <w:p w14:paraId="25C774B8" w14:textId="77777777" w:rsidR="000F0CE8" w:rsidRDefault="00A22F6C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503941632" w:history="1">
        <w:r w:rsidR="000F0CE8" w:rsidRPr="00241280">
          <w:rPr>
            <w:rStyle w:val="Hyperlink"/>
          </w:rPr>
          <w:t>1</w:t>
        </w:r>
        <w:r w:rsidR="000F0CE8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Inleiding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6FD56CDD" w14:textId="77777777" w:rsidR="000F0CE8" w:rsidRDefault="009223BA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3" w:history="1">
        <w:r w:rsidR="000F0CE8" w:rsidRPr="00241280">
          <w:rPr>
            <w:rStyle w:val="Hyperlink"/>
            <w:bCs/>
            <w:lang w:val="en-US"/>
          </w:rPr>
          <w:t>1.1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bCs/>
            <w:lang w:val="en-US"/>
          </w:rPr>
          <w:t>Algemeen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69BE5910" w14:textId="77777777" w:rsidR="000F0CE8" w:rsidRDefault="009223BA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4" w:history="1">
        <w:r w:rsidR="000F0CE8" w:rsidRPr="00241280">
          <w:rPr>
            <w:rStyle w:val="Hyperlink"/>
          </w:rPr>
          <w:t>1.2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Registergoed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466BA18A" w14:textId="77777777" w:rsidR="000F0CE8" w:rsidRDefault="009223BA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5" w:history="1">
        <w:r w:rsidR="000F0CE8" w:rsidRPr="00241280">
          <w:rPr>
            <w:rStyle w:val="Hyperlink"/>
          </w:rPr>
          <w:t>1.3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Tekstfragment (volledig)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2A210619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6" w:history="1">
        <w:r w:rsidR="000F0CE8" w:rsidRPr="00241280">
          <w:rPr>
            <w:rStyle w:val="Hyperlink"/>
          </w:rPr>
          <w:t>1.3.1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4FF3B430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7" w:history="1">
        <w:r w:rsidR="000F0CE8" w:rsidRPr="00241280">
          <w:rPr>
            <w:rStyle w:val="Hyperlink"/>
          </w:rPr>
          <w:t>1.3.2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_Toc503941637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53547DBD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8" w:history="1">
        <w:r w:rsidR="000F0CE8" w:rsidRPr="00241280">
          <w:rPr>
            <w:rStyle w:val="Hyperlink"/>
          </w:rPr>
          <w:t>1.3.3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_Toc503941638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14:paraId="6B688F81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9" w:history="1">
        <w:r w:rsidR="000F0CE8" w:rsidRPr="00241280">
          <w:rPr>
            <w:rStyle w:val="Hyperlink"/>
          </w:rPr>
          <w:t>1.3.4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_Toc503941639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14:paraId="25562B85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0" w:history="1">
        <w:r w:rsidR="000F0CE8" w:rsidRPr="00241280">
          <w:rPr>
            <w:rStyle w:val="Hyperlink"/>
          </w:rPr>
          <w:t>1.3.5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_Toc503941640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14:paraId="75D05745" w14:textId="77777777" w:rsidR="000F0CE8" w:rsidRDefault="009223BA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1" w:history="1">
        <w:r w:rsidR="000F0CE8" w:rsidRPr="00241280">
          <w:rPr>
            <w:rStyle w:val="Hyperlink"/>
            <w:lang w:val="en-US"/>
          </w:rPr>
          <w:t>1.4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Toelichting en Mapping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_Toc503941641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14:paraId="54B0D69F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2" w:history="1">
        <w:r w:rsidR="000F0CE8" w:rsidRPr="00241280">
          <w:rPr>
            <w:rStyle w:val="Hyperlink"/>
            <w:lang w:val="en-US"/>
          </w:rPr>
          <w:t>1.4.1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14:paraId="1F26629D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3" w:history="1">
        <w:r w:rsidR="000F0CE8" w:rsidRPr="00241280">
          <w:rPr>
            <w:rStyle w:val="Hyperlink"/>
          </w:rPr>
          <w:t>1.4.2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17</w:t>
        </w:r>
        <w:r w:rsidR="000F0CE8">
          <w:rPr>
            <w:webHidden/>
          </w:rPr>
          <w:fldChar w:fldCharType="end"/>
        </w:r>
      </w:hyperlink>
    </w:p>
    <w:p w14:paraId="1EA1D423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4" w:history="1">
        <w:r w:rsidR="000F0CE8" w:rsidRPr="00241280">
          <w:rPr>
            <w:rStyle w:val="Hyperlink"/>
          </w:rPr>
          <w:t>1.4.3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19</w:t>
        </w:r>
        <w:r w:rsidR="000F0CE8">
          <w:rPr>
            <w:webHidden/>
          </w:rPr>
          <w:fldChar w:fldCharType="end"/>
        </w:r>
      </w:hyperlink>
    </w:p>
    <w:p w14:paraId="415417E9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5" w:history="1">
        <w:r w:rsidR="000F0CE8" w:rsidRPr="00241280">
          <w:rPr>
            <w:rStyle w:val="Hyperlink"/>
          </w:rPr>
          <w:t>1.4.4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21</w:t>
        </w:r>
        <w:r w:rsidR="000F0CE8">
          <w:rPr>
            <w:webHidden/>
          </w:rPr>
          <w:fldChar w:fldCharType="end"/>
        </w:r>
      </w:hyperlink>
    </w:p>
    <w:p w14:paraId="52260D46" w14:textId="77777777" w:rsidR="000F0CE8" w:rsidRDefault="009223B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6" w:history="1">
        <w:r w:rsidR="000F0CE8" w:rsidRPr="00241280">
          <w:rPr>
            <w:rStyle w:val="Hyperlink"/>
          </w:rPr>
          <w:t>1.4.5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22</w:t>
        </w:r>
        <w:r w:rsidR="000F0CE8">
          <w:rPr>
            <w:webHidden/>
          </w:rPr>
          <w:fldChar w:fldCharType="end"/>
        </w:r>
      </w:hyperlink>
    </w:p>
    <w:p w14:paraId="18D82926" w14:textId="77777777" w:rsidR="003228A3" w:rsidRPr="00343045" w:rsidRDefault="00A22F6C">
      <w:r>
        <w:rPr>
          <w:b/>
          <w:bCs/>
          <w:noProof/>
        </w:rPr>
        <w:fldChar w:fldCharType="end"/>
      </w:r>
    </w:p>
    <w:p w14:paraId="37AF4DCE" w14:textId="77777777" w:rsidR="003228A3" w:rsidRPr="00343045" w:rsidRDefault="003228A3"/>
    <w:p w14:paraId="5B4897C0" w14:textId="77777777" w:rsidR="003228A3" w:rsidRPr="00343045" w:rsidRDefault="003228A3">
      <w:pPr>
        <w:sectPr w:rsidR="003228A3" w:rsidRPr="00343045">
          <w:headerReference w:type="first" r:id="rId16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0AF27845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31" w:name="bmStartpunt"/>
      <w:bookmarkStart w:id="32" w:name="_Toc498316301"/>
      <w:bookmarkStart w:id="33" w:name="_Toc20728828"/>
      <w:bookmarkStart w:id="34" w:name="_Toc503941632"/>
      <w:bookmarkStart w:id="35" w:name="_Toc179181706"/>
      <w:bookmarkEnd w:id="31"/>
      <w:bookmarkEnd w:id="32"/>
      <w:bookmarkEnd w:id="33"/>
      <w:r w:rsidRPr="00343045">
        <w:rPr>
          <w:lang w:val="nl-NL"/>
        </w:rPr>
        <w:lastRenderedPageBreak/>
        <w:t>Inleiding</w:t>
      </w:r>
      <w:bookmarkEnd w:id="34"/>
    </w:p>
    <w:p w14:paraId="12FCA88A" w14:textId="77777777" w:rsidR="005A6172" w:rsidRDefault="005A6172" w:rsidP="005A6172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36" w:name="_Toc249429202"/>
      <w:bookmarkStart w:id="37" w:name="_Toc249424855"/>
      <w:bookmarkStart w:id="38" w:name="_Toc249427720"/>
      <w:bookmarkStart w:id="39" w:name="_Toc503941633"/>
      <w:bookmarkEnd w:id="36"/>
      <w:r>
        <w:rPr>
          <w:bCs/>
          <w:sz w:val="20"/>
          <w:lang w:val="en-US"/>
        </w:rPr>
        <w:t>Algemeen</w:t>
      </w:r>
      <w:bookmarkEnd w:id="37"/>
      <w:bookmarkEnd w:id="38"/>
      <w:bookmarkEnd w:id="39"/>
    </w:p>
    <w:p w14:paraId="01DA75D3" w14:textId="77777777" w:rsidR="005A6172" w:rsidRPr="00662092" w:rsidRDefault="005A6172" w:rsidP="005A6172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A436A8">
        <w:t>,</w:t>
      </w:r>
      <w:r>
        <w:t xml:space="preserve"> zijn in dat document toegelicht. </w:t>
      </w:r>
    </w:p>
    <w:bookmarkEnd w:id="35"/>
    <w:p w14:paraId="34E6E244" w14:textId="77777777" w:rsidR="00662092" w:rsidRDefault="00662092" w:rsidP="00662092">
      <w:pPr>
        <w:spacing w:line="240" w:lineRule="auto"/>
      </w:pPr>
    </w:p>
    <w:p w14:paraId="1883108B" w14:textId="77777777" w:rsidR="00E64C5F" w:rsidRDefault="000C411A" w:rsidP="00E64C5F">
      <w:pPr>
        <w:pStyle w:val="Kop2"/>
      </w:pPr>
      <w:bookmarkStart w:id="40" w:name="_Toc503941634"/>
      <w:r>
        <w:t>Registergoed</w:t>
      </w:r>
      <w:bookmarkEnd w:id="40"/>
    </w:p>
    <w:p w14:paraId="771E53B3" w14:textId="77777777" w:rsidR="000C411A" w:rsidRDefault="000C411A" w:rsidP="000C411A">
      <w:pPr>
        <w:rPr>
          <w:lang w:val="nl"/>
        </w:rPr>
      </w:pPr>
      <w:r>
        <w:rPr>
          <w:lang w:val="nl"/>
        </w:rPr>
        <w:t xml:space="preserve">Een registergoed bestaat uit een </w:t>
      </w:r>
      <w:r w:rsidR="002102C3">
        <w:rPr>
          <w:lang w:val="nl"/>
        </w:rPr>
        <w:t>p</w:t>
      </w:r>
      <w:r>
        <w:rPr>
          <w:lang w:val="nl"/>
        </w:rPr>
        <w:t>erceel</w:t>
      </w:r>
      <w:r w:rsidR="002102C3">
        <w:rPr>
          <w:lang w:val="nl"/>
        </w:rPr>
        <w:t xml:space="preserve">, een </w:t>
      </w:r>
      <w:r>
        <w:rPr>
          <w:lang w:val="nl"/>
        </w:rPr>
        <w:t>appartementsrecht, een schip, een luchtvaartuig of een netwerk.</w:t>
      </w:r>
    </w:p>
    <w:p w14:paraId="617DE480" w14:textId="77777777" w:rsidR="00167CA9" w:rsidRDefault="00167CA9" w:rsidP="000C411A">
      <w:pPr>
        <w:rPr>
          <w:lang w:val="nl"/>
        </w:rPr>
      </w:pPr>
      <w:r>
        <w:rPr>
          <w:lang w:val="nl"/>
        </w:rPr>
        <w:t>Wanneer het registergoed een mandelig perceel betreft, dan moet dit altijd in combinatie met een niet-mandelig perceel aanwezig zijn.</w:t>
      </w:r>
    </w:p>
    <w:p w14:paraId="35B3E0B0" w14:textId="77777777" w:rsidR="000465E4" w:rsidRPr="000C411A" w:rsidRDefault="000465E4" w:rsidP="000C411A">
      <w:pPr>
        <w:rPr>
          <w:lang w:val="nl"/>
        </w:rPr>
      </w:pPr>
    </w:p>
    <w:p w14:paraId="50BF7FC7" w14:textId="77777777" w:rsidR="000F22B6" w:rsidRDefault="000F22B6" w:rsidP="000F22B6">
      <w:pPr>
        <w:pStyle w:val="Kop2"/>
      </w:pPr>
      <w:bookmarkStart w:id="41" w:name="_Toc503941635"/>
      <w:r w:rsidRPr="000F22B6">
        <w:t>Tekstfragment (volledig)</w:t>
      </w:r>
      <w:bookmarkEnd w:id="41"/>
    </w:p>
    <w:p w14:paraId="5D95C5D7" w14:textId="77777777" w:rsidR="000C411A" w:rsidRDefault="000C411A" w:rsidP="000C411A">
      <w:pPr>
        <w:pStyle w:val="Kop3"/>
      </w:pPr>
      <w:bookmarkStart w:id="42" w:name="_Toc503941636"/>
      <w:r>
        <w:t>Perceel</w:t>
      </w:r>
      <w:bookmarkEnd w:id="42"/>
    </w:p>
    <w:p w14:paraId="55D3AD0F" w14:textId="77777777" w:rsidR="006F073E" w:rsidRDefault="006F073E" w:rsidP="000C411A">
      <w:pPr>
        <w:rPr>
          <w:lang w:val="nl"/>
        </w:rPr>
      </w:pPr>
    </w:p>
    <w:p w14:paraId="34A2FE21" w14:textId="77777777" w:rsidR="00F4010E" w:rsidRPr="000F0CE8" w:rsidRDefault="000F0CE8" w:rsidP="000F0CE8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Pr="00E87B1F">
        <w:rPr>
          <w:rFonts w:cs="Arial"/>
          <w:color w:val="3366FF"/>
          <w:sz w:val="20"/>
        </w:rPr>
        <w:t xml:space="preserve">et </w:t>
      </w:r>
      <w:r w:rsidRPr="00155C43">
        <w:rPr>
          <w:rFonts w:cs="Arial"/>
          <w:color w:val="800080"/>
          <w:sz w:val="20"/>
        </w:rPr>
        <w:t>tot mandelig bestemd</w:t>
      </w:r>
      <w:r w:rsidRPr="00E87B1F">
        <w:rPr>
          <w:rFonts w:cs="Arial"/>
          <w:color w:val="3366FF"/>
          <w:sz w:val="20"/>
        </w:rPr>
        <w:t>e</w:t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typering onderpand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 xml:space="preserve">gelegen </w:t>
      </w:r>
      <w:r w:rsidRPr="00155C43">
        <w:rPr>
          <w:rFonts w:cs="Arial"/>
          <w:color w:val="339966"/>
          <w:sz w:val="20"/>
        </w:rPr>
        <w:t>te/nabij/tegenover</w:t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>postcode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FF0000"/>
          <w:sz w:val="20"/>
        </w:rPr>
        <w:t>,</w:t>
      </w:r>
      <w:r>
        <w:rPr>
          <w:rFonts w:cs="Arial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plaatselijk niet nader aangeduid/</w:t>
      </w:r>
      <w:r>
        <w:rPr>
          <w:rFonts w:cs="Arial"/>
          <w:color w:val="339966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zonder plaatselijke aanduiding</w:t>
      </w:r>
      <w:r>
        <w:rPr>
          <w:rFonts w:cs="Arial"/>
          <w:color w:val="339966"/>
          <w:sz w:val="20"/>
        </w:rPr>
        <w:t xml:space="preserve">/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5F1D09">
        <w:rPr>
          <w:rFonts w:cs="Arial"/>
          <w:color w:val="800080"/>
          <w:sz w:val="20"/>
        </w:rPr>
        <w:t>nabij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15CC3">
        <w:rPr>
          <w:rFonts w:cs="Arial"/>
          <w:color w:val="339966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,</w:t>
      </w:r>
      <w:r w:rsidRPr="00CB6C44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 xml:space="preserve">ongenummerd/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3366FF"/>
          <w:sz w:val="20"/>
        </w:rPr>
        <w:t>,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en</w:t>
      </w:r>
      <w:r w:rsidRPr="0088342E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tot en met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="0040786E" w:rsidRPr="00DB30A5">
        <w:rPr>
          <w:rFonts w:cs="Arial"/>
          <w:sz w:val="20"/>
        </w:rPr>
        <w:t xml:space="preserve"> </w:t>
      </w:r>
      <w:r w:rsidR="0040786E" w:rsidRPr="00DB30A5">
        <w:rPr>
          <w:rFonts w:cs="Arial"/>
          <w:color w:val="800080"/>
          <w:sz w:val="20"/>
        </w:rPr>
        <w:t>(even/oneven)</w:t>
      </w:r>
      <w:r w:rsidRPr="008167F5">
        <w:rPr>
          <w:rFonts w:cs="Arial"/>
          <w:color w:val="800080"/>
          <w:sz w:val="20"/>
        </w:rPr>
        <w:t>,</w:t>
      </w:r>
      <w:r w:rsidRPr="00155C43">
        <w:rPr>
          <w:rFonts w:cs="Arial"/>
          <w:color w:val="3366FF"/>
          <w:sz w:val="20"/>
        </w:rPr>
        <w:t xml:space="preserve"> </w:t>
      </w:r>
      <w:r w:rsidRPr="008167F5">
        <w:rPr>
          <w:color w:val="800080"/>
          <w:sz w:val="20"/>
        </w:rPr>
        <w:t>volgens gegevens van de basisregistratie adressen bekend als:</w:t>
      </w:r>
      <w:r w:rsidRPr="00155C43">
        <w:rPr>
          <w:color w:val="3366FF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postcode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color w:val="3366FF"/>
          <w:sz w:val="20"/>
        </w:rPr>
        <w:t>,</w:t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huisnummer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toevoeging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6600"/>
          <w:sz w:val="20"/>
        </w:rPr>
        <w:t xml:space="preserve">, </w:t>
      </w:r>
      <w:r w:rsidRPr="00155C43">
        <w:rPr>
          <w:rFonts w:cs="Arial"/>
          <w:b/>
          <w:color w:val="FF0000"/>
          <w:sz w:val="20"/>
        </w:rPr>
        <w:t xml:space="preserve">kadastraal bekend </w:t>
      </w:r>
      <w:r w:rsidRPr="00155C43">
        <w:rPr>
          <w:rFonts w:cs="Arial"/>
          <w:color w:val="FF0000"/>
          <w:sz w:val="20"/>
        </w:rPr>
        <w:t>gemeente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sectie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57F8A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9966"/>
          <w:sz w:val="20"/>
        </w:rPr>
        <w:t xml:space="preserve">waaraan door het kadaster een voorlopige kadastrale grens en -oppervlakte is toegekend,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800080"/>
          <w:sz w:val="20"/>
        </w:rPr>
        <w:t>welk perceel</w:t>
      </w:r>
      <w:r w:rsidRPr="00155C43">
        <w:rPr>
          <w:rFonts w:cs="Arial"/>
          <w:color w:val="3366FF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>als aaneengesloten geheel wordt overgedragen/thans wordt doorgeleverd</w:t>
      </w:r>
      <w:r w:rsidRPr="00CB6C44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9966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ongeveer /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hectare,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are en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centiare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ca)</w:t>
      </w:r>
      <w:r>
        <w:rPr>
          <w:rFonts w:cs="Arial"/>
          <w:color w:val="800080"/>
          <w:sz w:val="20"/>
        </w:rPr>
        <w:t>/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DB30A5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vierkante meter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DB30A5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m²)</w:t>
      </w:r>
      <w:r w:rsidRPr="00155C43">
        <w:rPr>
          <w:rFonts w:cs="Arial"/>
          <w:color w:val="800080"/>
          <w:sz w:val="20"/>
        </w:rPr>
        <w:t xml:space="preserve"> met bestemming mandeligheid</w:t>
      </w:r>
      <w:r w:rsidRPr="00155C43">
        <w:rPr>
          <w:rFonts w:cs="Arial"/>
          <w:color w:val="3366FF"/>
          <w:sz w:val="20"/>
        </w:rPr>
        <w:t>. De verifica</w:t>
      </w:r>
      <w:r>
        <w:rPr>
          <w:rFonts w:cs="Arial"/>
          <w:color w:val="3366FF"/>
          <w:sz w:val="20"/>
        </w:rPr>
        <w:t>tiekosten zijn reeds in rekening gebracht</w:t>
      </w:r>
      <w:r w:rsidRPr="00155C43">
        <w:rPr>
          <w:rFonts w:cs="Arial"/>
          <w:color w:val="3366FF"/>
          <w:sz w:val="20"/>
        </w:rPr>
        <w:t xml:space="preserve"> bij akte ingeschreven in register Hypotheken 4 </w:t>
      </w:r>
      <w:r w:rsidRPr="00155C43">
        <w:rPr>
          <w:rFonts w:cs="Arial"/>
          <w:color w:val="800080"/>
          <w:sz w:val="20"/>
        </w:rPr>
        <w:t xml:space="preserve">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reeks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in deel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en nummer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waarbij een aandeel in het perceel kadastraal bekend gemeente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, sectie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 reeds in eigendom is geleverd</w:t>
      </w:r>
    </w:p>
    <w:p w14:paraId="6BFBFE1E" w14:textId="77777777" w:rsidR="000D5A4B" w:rsidRDefault="000D5A4B" w:rsidP="000D5A4B">
      <w:pPr>
        <w:pStyle w:val="Kop3"/>
      </w:pPr>
      <w:bookmarkStart w:id="43" w:name="_Toc249429207"/>
      <w:bookmarkStart w:id="44" w:name="_Toc503941637"/>
      <w:bookmarkEnd w:id="43"/>
      <w:r>
        <w:t>Appartementsrecht</w:t>
      </w:r>
      <w:bookmarkEnd w:id="44"/>
    </w:p>
    <w:p w14:paraId="3D50C5B3" w14:textId="77777777" w:rsidR="000D5A4B" w:rsidRDefault="000D5A4B" w:rsidP="000D5A4B">
      <w:pPr>
        <w:rPr>
          <w:lang w:val="nl"/>
        </w:rPr>
      </w:pPr>
    </w:p>
    <w:p w14:paraId="5EBD4728" w14:textId="77777777" w:rsidR="000D5A4B" w:rsidRPr="000D5A4B" w:rsidRDefault="00170B8F" w:rsidP="000D5A4B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</w:rPr>
      </w:pPr>
      <w:r>
        <w:rPr>
          <w:rFonts w:cs="Arial"/>
          <w:color w:val="3366FF"/>
          <w:sz w:val="20"/>
        </w:rPr>
        <w:t>d</w:t>
      </w:r>
      <w:r w:rsidR="00877D2B" w:rsidRPr="00CA7136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877D2B" w:rsidRPr="00CA7136">
        <w:rPr>
          <w:rFonts w:cs="Arial"/>
          <w:color w:val="3366FF"/>
          <w:sz w:val="20"/>
        </w:rPr>
        <w:t xml:space="preserve">et </w:t>
      </w:r>
      <w:r w:rsidR="00877D2B" w:rsidRPr="00155C43">
        <w:rPr>
          <w:rFonts w:cs="Arial"/>
          <w:color w:val="800080"/>
          <w:sz w:val="20"/>
        </w:rPr>
        <w:t>tot mandelig bestemd</w:t>
      </w:r>
      <w:r w:rsidR="00877D2B" w:rsidRPr="00CA7136">
        <w:rPr>
          <w:rFonts w:cs="Arial"/>
          <w:color w:val="3366FF"/>
          <w:sz w:val="20"/>
        </w:rPr>
        <w:t>e</w:t>
      </w:r>
      <w:r w:rsidR="00877D2B" w:rsidRPr="00155C43">
        <w:rPr>
          <w:rFonts w:cs="Arial"/>
          <w:color w:val="800080"/>
          <w:sz w:val="2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t>typering onderpand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 xml:space="preserve">gelegen </w:t>
      </w:r>
      <w:r w:rsidR="000D5A4B" w:rsidRPr="00CA7136">
        <w:rPr>
          <w:rFonts w:cs="Arial"/>
          <w:color w:val="339966"/>
        </w:rPr>
        <w:t>te/nabij/tegenover</w:t>
      </w:r>
      <w:r w:rsidR="000D5A4B" w:rsidRPr="003B6EB8">
        <w:rPr>
          <w:rFonts w:ascii="Times New Roman" w:hAnsi="Times New Roman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postcode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,</w:t>
      </w:r>
      <w:r w:rsidR="00877D2B">
        <w:rPr>
          <w:rFonts w:cs="Arial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woonplaats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,</w:t>
      </w:r>
      <w:r w:rsidR="00EA6B6A">
        <w:rPr>
          <w:rFonts w:cs="Arial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825199">
        <w:rPr>
          <w:rFonts w:cs="Arial"/>
        </w:rPr>
        <w:t>straatnaam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C370BD">
        <w:rPr>
          <w:rFonts w:cs="Arial"/>
          <w:color w:val="800080"/>
        </w:rPr>
        <w:t>huisnummer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>letter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48603D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toevoeging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0D5A4B" w:rsidRPr="00CA7136">
        <w:rPr>
          <w:rFonts w:ascii="Times New Roman" w:hAnsi="Times New Roman"/>
          <w:color w:val="FF6600"/>
        </w:rPr>
        <w:t>,</w:t>
      </w:r>
      <w:r w:rsidR="00A436A8" w:rsidRPr="00CA7136">
        <w:rPr>
          <w:rFonts w:ascii="Times New Roman" w:hAnsi="Times New Roman"/>
          <w:color w:val="FF6600"/>
        </w:rPr>
        <w:t xml:space="preserve"> </w:t>
      </w:r>
      <w:r w:rsidR="000D5A4B" w:rsidRPr="003B6EB8">
        <w:rPr>
          <w:rFonts w:cs="Arial"/>
          <w:b/>
          <w:color w:val="FF0000"/>
        </w:rPr>
        <w:t xml:space="preserve">kadastraal bekend </w:t>
      </w:r>
      <w:r w:rsidR="000D5A4B" w:rsidRPr="003B6EB8">
        <w:rPr>
          <w:rFonts w:cs="Arial"/>
          <w:color w:val="FF0000"/>
        </w:rPr>
        <w:t>gemeente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naam kadastrale gemeente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0D5A4B" w:rsidRPr="003B6EB8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>sectie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letter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825199">
        <w:rPr>
          <w:rFonts w:cs="Arial"/>
          <w:color w:val="FF0000"/>
        </w:rPr>
        <w:t xml:space="preserve"> </w:t>
      </w:r>
      <w:r w:rsidR="00825199" w:rsidRPr="00A059FE">
        <w:rPr>
          <w:rFonts w:cs="Arial"/>
          <w:color w:val="FF0000"/>
        </w:rPr>
        <w:t>complexaanduiding</w:t>
      </w:r>
      <w:r w:rsidR="00825199">
        <w:rPr>
          <w:rFonts w:ascii="Times New Roman" w:hAnsi="Times New Roman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791AFC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4E758B">
        <w:rPr>
          <w:rFonts w:ascii="Times New Roman" w:hAnsi="Times New Roman"/>
          <w:color w:val="FF0000"/>
        </w:rPr>
        <w:t>,</w:t>
      </w:r>
      <w:r w:rsidR="000D5A4B" w:rsidRPr="003B6EB8">
        <w:rPr>
          <w:rFonts w:cs="Arial"/>
          <w:color w:val="800080"/>
        </w:rPr>
        <w:t xml:space="preserve"> </w:t>
      </w:r>
      <w:r w:rsidR="000D5A4B" w:rsidRPr="00A059FE">
        <w:rPr>
          <w:rFonts w:cs="Arial"/>
          <w:color w:val="FF0000"/>
        </w:rPr>
        <w:t>appartementsindex</w:t>
      </w:r>
      <w:r w:rsidR="00877D2B">
        <w:rPr>
          <w:rFonts w:cs="Arial"/>
          <w:color w:val="FF0000"/>
        </w:rPr>
        <w:t xml:space="preserve"> </w:t>
      </w:r>
      <w:r w:rsidR="00877D2B">
        <w:rPr>
          <w:rFonts w:cs="Arial"/>
          <w:color w:val="800080"/>
        </w:rPr>
        <w:t>A</w:t>
      </w:r>
      <w:r w:rsidR="00EA6B6A">
        <w:rPr>
          <w:rFonts w:cs="Arial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877D2B">
        <w:rPr>
          <w:rFonts w:cs="Arial"/>
          <w:color w:val="800080"/>
        </w:rPr>
        <w:t>,</w:t>
      </w:r>
      <w:r w:rsidR="00877D2B" w:rsidRPr="007D1118">
        <w:rPr>
          <w:rFonts w:cs="Arial"/>
          <w:color w:val="800080"/>
        </w:rPr>
        <w:t xml:space="preserve"> </w:t>
      </w:r>
      <w:r w:rsidR="00877D2B">
        <w:rPr>
          <w:rFonts w:cs="Arial"/>
          <w:color w:val="800080"/>
        </w:rPr>
        <w:t xml:space="preserve">uitmakende het 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>breukdeel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 xml:space="preserve"> </w:t>
      </w:r>
      <w:r w:rsidR="00877D2B">
        <w:rPr>
          <w:rFonts w:cs="Arial"/>
          <w:color w:val="800080"/>
          <w:sz w:val="20"/>
        </w:rPr>
        <w:t xml:space="preserve">aandeel in de hierna </w:t>
      </w:r>
      <w:r w:rsidR="00877D2B" w:rsidRPr="00CA7136">
        <w:rPr>
          <w:rFonts w:cs="Arial"/>
          <w:color w:val="3366FF"/>
          <w:sz w:val="20"/>
        </w:rPr>
        <w:t xml:space="preserve">omschreven/te omschrijven </w:t>
      </w:r>
      <w:r w:rsidR="00877D2B" w:rsidRPr="00F0794C">
        <w:rPr>
          <w:rFonts w:cs="Arial"/>
          <w:color w:val="800080"/>
          <w:sz w:val="20"/>
        </w:rPr>
        <w:t>gemeenschap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  <w:r w:rsidR="00877D2B">
        <w:rPr>
          <w:rFonts w:cs="Arial"/>
          <w:color w:val="800080"/>
          <w:sz w:val="20"/>
        </w:rPr>
        <w:t>,</w:t>
      </w:r>
      <w:r w:rsidR="00877D2B" w:rsidRPr="00F70ED5">
        <w:rPr>
          <w:rFonts w:cs="Arial"/>
          <w:color w:val="800080"/>
          <w:sz w:val="20"/>
        </w:rPr>
        <w:t xml:space="preserve"> </w:t>
      </w:r>
      <w:r w:rsidR="00877D2B" w:rsidRPr="00155C43">
        <w:rPr>
          <w:rFonts w:cs="Arial"/>
          <w:color w:val="800080"/>
          <w:sz w:val="20"/>
        </w:rPr>
        <w:t>met bestemming mandeligheid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</w:p>
    <w:p w14:paraId="1E5FAF49" w14:textId="77777777" w:rsidR="000D5A4B" w:rsidRPr="003B6EB8" w:rsidRDefault="000D5A4B" w:rsidP="000D5A4B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14:paraId="57D4509F" w14:textId="77777777" w:rsidR="00E64C5F" w:rsidRDefault="002F7025" w:rsidP="00D960F4">
      <w:pPr>
        <w:pStyle w:val="Kop3"/>
        <w:pageBreakBefore/>
      </w:pPr>
      <w:bookmarkStart w:id="45" w:name="_Toc250985139"/>
      <w:bookmarkStart w:id="46" w:name="_Toc250985140"/>
      <w:bookmarkStart w:id="47" w:name="_Toc250985141"/>
      <w:bookmarkStart w:id="48" w:name="_Toc250985143"/>
      <w:bookmarkStart w:id="49" w:name="_Toc250985144"/>
      <w:bookmarkStart w:id="50" w:name="_Toc503941638"/>
      <w:bookmarkEnd w:id="45"/>
      <w:bookmarkEnd w:id="46"/>
      <w:bookmarkEnd w:id="47"/>
      <w:bookmarkEnd w:id="48"/>
      <w:bookmarkEnd w:id="49"/>
      <w:r>
        <w:lastRenderedPageBreak/>
        <w:t>Schip</w:t>
      </w:r>
      <w:bookmarkEnd w:id="50"/>
    </w:p>
    <w:p w14:paraId="0725BA15" w14:textId="77777777" w:rsidR="002F7025" w:rsidRDefault="002F7025" w:rsidP="002F7025">
      <w:pPr>
        <w:rPr>
          <w:lang w:val="nl"/>
        </w:rPr>
      </w:pPr>
    </w:p>
    <w:p w14:paraId="4D6074B2" w14:textId="77777777" w:rsidR="002F7025" w:rsidRDefault="00536BE4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>typering schip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 xml:space="preserve"> </w:t>
      </w:r>
    </w:p>
    <w:p w14:paraId="0869ABEE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FF0000"/>
        </w:rPr>
      </w:pPr>
      <w:r w:rsidRPr="00737F18">
        <w:rPr>
          <w:color w:val="FF0000"/>
        </w:rPr>
        <w:t>genaamd</w:t>
      </w:r>
      <w:r w:rsidRPr="00737F18">
        <w:rPr>
          <w:u w:val="single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BF7D5E">
        <w:t>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877B5F">
        <w:rPr>
          <w:color w:val="800080"/>
        </w:rPr>
        <w:t>,</w:t>
      </w:r>
      <w:r w:rsidRPr="00737F18">
        <w:t xml:space="preserve"> </w:t>
      </w:r>
      <w:r w:rsidRPr="00737F18">
        <w:rPr>
          <w:color w:val="800080"/>
        </w:rPr>
        <w:t xml:space="preserve">voorheen genaamd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oude 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 xml:space="preserve">, </w:t>
      </w:r>
    </w:p>
    <w:p w14:paraId="58F58614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800080"/>
        </w:rPr>
      </w:pPr>
      <w:r w:rsidRPr="00737F18">
        <w:rPr>
          <w:color w:val="FF0000"/>
        </w:rPr>
        <w:t>met het brandmerk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getal maximaal zes karakters – spatie - letters van rubriek B, Z of V –spatie- kantooraanduiding (reeks) –spatie - jaartal</w:t>
      </w:r>
      <w:r w:rsidR="000A2D92" w:rsidRPr="000870AB">
        <w:rPr>
          <w:rFonts w:cs="Arial"/>
          <w:szCs w:val="18"/>
          <w:lang w:val="en-US"/>
        </w:rPr>
        <w:fldChar w:fldCharType="begin"/>
      </w:r>
      <w:r w:rsidR="000A2D92" w:rsidRPr="000870AB">
        <w:rPr>
          <w:rFonts w:cs="Arial"/>
          <w:szCs w:val="18"/>
        </w:rPr>
        <w:instrText>MacroButton Nomacro §</w:instrText>
      </w:r>
      <w:r w:rsidR="000A2D92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>, gebouwd</w:t>
      </w:r>
      <w:r w:rsidRPr="00737F18">
        <w:rPr>
          <w:color w:val="800080"/>
        </w:rPr>
        <w:t xml:space="preserve"> door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737F18">
        <w:rPr>
          <w:color w:val="FF0000"/>
        </w:rPr>
        <w:t>in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plaatsnaam</w:t>
      </w:r>
      <w:r w:rsidR="006C0B73">
        <w:t xml:space="preserve">, </w:t>
      </w:r>
      <w:r w:rsidR="00F9769B" w:rsidRPr="00F9769B">
        <w:t>land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12742A">
        <w:rPr>
          <w:color w:val="FF0000"/>
        </w:rPr>
        <w:t>,</w:t>
      </w:r>
      <w:r w:rsidRPr="00737F18">
        <w:t xml:space="preserve"> </w:t>
      </w:r>
      <w:r w:rsidRPr="00737F18">
        <w:rPr>
          <w:color w:val="FF0000"/>
        </w:rPr>
        <w:t>bouwjaar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jaartal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 met een bruto inhoud/brutotonnage/ laadvermogen/verplaatsing van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2F7025">
        <w:rPr>
          <w:color w:val="800080"/>
        </w:rPr>
        <w:t>kubieke meter</w:t>
      </w:r>
      <w:r w:rsidRPr="002F7025">
        <w:t xml:space="preserve"> </w:t>
      </w:r>
      <w:r w:rsidRPr="004A3FD6">
        <w:rPr>
          <w:color w:val="800080"/>
        </w:rPr>
        <w:t>(</w:t>
      </w:r>
      <w:r w:rsidRPr="002F7025">
        <w:rPr>
          <w:color w:val="800080"/>
        </w:rPr>
        <w:t xml:space="preserve">m3) / ton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zonder voortstuwingswerktuigen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84A15" w:rsidRPr="00084A15">
        <w:t xml:space="preserve"> </w:t>
      </w:r>
      <w:r w:rsidRPr="00CA7136">
        <w:rPr>
          <w:color w:val="339966"/>
        </w:rPr>
        <w:t>/</w:t>
      </w:r>
      <w:r w:rsidRPr="00737F18">
        <w:rPr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met de/ het volgende voortstuwingsmiddel(en)/ motor(en)</w:t>
      </w:r>
      <w:r w:rsidR="00536BE4" w:rsidRPr="00536BE4">
        <w:rPr>
          <w:rFonts w:cs="Arial"/>
          <w:szCs w:val="18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: </w:t>
      </w:r>
    </w:p>
    <w:p w14:paraId="5E258514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606F4BF8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28C26507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Plaats motor: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44AA81A7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2F7025">
        <w:rPr>
          <w:color w:val="800080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2F7025">
        <w:t xml:space="preserve"> </w:t>
      </w:r>
      <w:r w:rsidRPr="002F7025">
        <w:rPr>
          <w:color w:val="800080"/>
        </w:rPr>
        <w:t>PK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>, alsmede alle scheepstoebehoren in de zin van artikel 8:1 Burgerlijk Wetboek, aan partijen genoegzaam bekend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5C3CC1C7" w14:textId="77777777" w:rsidR="002F7025" w:rsidRDefault="002F7025" w:rsidP="00216FB4">
      <w:pPr>
        <w:pStyle w:val="Kop3"/>
      </w:pPr>
      <w:bookmarkStart w:id="51" w:name="_Toc503941639"/>
      <w:r>
        <w:t>Luchtvaartuig</w:t>
      </w:r>
      <w:bookmarkEnd w:id="51"/>
    </w:p>
    <w:p w14:paraId="21E2CE87" w14:textId="77777777" w:rsidR="002F7025" w:rsidRPr="002F7025" w:rsidRDefault="002F7025" w:rsidP="00216FB4">
      <w:pPr>
        <w:keepNext/>
        <w:rPr>
          <w:lang w:val="nl"/>
        </w:rPr>
      </w:pPr>
    </w:p>
    <w:p w14:paraId="1519E5B7" w14:textId="77777777" w:rsidR="002F7025" w:rsidRPr="00737F18" w:rsidRDefault="00634748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FF0000"/>
        </w:rPr>
      </w:pPr>
      <w:r>
        <w:rPr>
          <w:color w:val="FF0000"/>
        </w:rPr>
        <w:t>h</w:t>
      </w:r>
      <w:r w:rsidR="002F7025" w:rsidRPr="00737F18">
        <w:rPr>
          <w:color w:val="FF0000"/>
        </w:rPr>
        <w:t>et luchtvaartuig met het nationaliteits- en inschrijvingskenmerk PH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4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Pr="00634748">
        <w:rPr>
          <w:color w:val="FF0000"/>
        </w:rPr>
        <w:t xml:space="preserve">met </w:t>
      </w:r>
      <w:r w:rsidR="002F7025" w:rsidRPr="00737F18">
        <w:rPr>
          <w:color w:val="FF0000"/>
        </w:rPr>
        <w:t>een maximaal toegelaten startmassa van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cijfers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="002F7025" w:rsidRPr="00737F18">
        <w:rPr>
          <w:color w:val="FF0000"/>
        </w:rPr>
        <w:t xml:space="preserve">kilogram en </w:t>
      </w:r>
      <w:r w:rsidR="002F7025" w:rsidRPr="00CA7136">
        <w:rPr>
          <w:color w:val="339966"/>
        </w:rPr>
        <w:t>het/ de</w:t>
      </w:r>
      <w:r w:rsidR="002F7025" w:rsidRPr="00737F18">
        <w:rPr>
          <w:color w:val="FF0000"/>
        </w:rPr>
        <w:t xml:space="preserve"> volgende voor</w:t>
      </w:r>
      <w:r w:rsidR="002F7025">
        <w:rPr>
          <w:color w:val="FF0000"/>
        </w:rPr>
        <w:t>t</w:t>
      </w:r>
      <w:r w:rsidR="002F7025" w:rsidRPr="00737F18">
        <w:rPr>
          <w:color w:val="FF0000"/>
        </w:rPr>
        <w:t>stuwingswerktuig</w:t>
      </w:r>
      <w:r w:rsidR="002F7025" w:rsidRPr="00496C70">
        <w:rPr>
          <w:color w:val="800080"/>
        </w:rPr>
        <w:t>en</w:t>
      </w:r>
      <w:r w:rsidR="002F7025" w:rsidRPr="00737F18">
        <w:rPr>
          <w:color w:val="FF0000"/>
        </w:rPr>
        <w:t>:</w:t>
      </w:r>
    </w:p>
    <w:p w14:paraId="1D8E5AB3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793A47DC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4BE3C406" w14:textId="77777777" w:rsidR="002F7025" w:rsidRPr="00AA0BD4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  <w:lang w:val="en-US"/>
        </w:rPr>
      </w:pPr>
      <w:r w:rsidRPr="00AA0BD4">
        <w:rPr>
          <w:color w:val="800080"/>
          <w:lang w:val="en-US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  <w:lang w:val="en-US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AA0BD4">
        <w:rPr>
          <w:lang w:val="en-US"/>
        </w:rPr>
        <w:t xml:space="preserve"> </w:t>
      </w:r>
      <w:r w:rsidRPr="00AA0BD4">
        <w:rPr>
          <w:color w:val="800080"/>
          <w:lang w:val="en-US"/>
        </w:rPr>
        <w:t>PK</w:t>
      </w:r>
    </w:p>
    <w:p w14:paraId="7BE3F2D1" w14:textId="77777777" w:rsidR="002F7025" w:rsidRDefault="002F7025" w:rsidP="002F7025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14:paraId="72E7378E" w14:textId="77777777" w:rsidR="002F7025" w:rsidRDefault="002F7025" w:rsidP="002F7025">
      <w:pPr>
        <w:pStyle w:val="Kop3"/>
      </w:pPr>
      <w:bookmarkStart w:id="52" w:name="_Toc503941640"/>
      <w:r>
        <w:t>Netwerk</w:t>
      </w:r>
      <w:bookmarkEnd w:id="52"/>
    </w:p>
    <w:p w14:paraId="2B4B37B3" w14:textId="77777777" w:rsidR="002E2A3B" w:rsidRDefault="002E2A3B" w:rsidP="002E2A3B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14:paraId="7FA4A444" w14:textId="77777777" w:rsidR="002F7025" w:rsidRPr="003B6EB8" w:rsidRDefault="00536BE4" w:rsidP="002E2A3B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typering netwerk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800080"/>
        </w:rPr>
        <w:t xml:space="preserve"> </w:t>
      </w:r>
      <w:r w:rsidR="002F7025" w:rsidRPr="00B950B2">
        <w:rPr>
          <w:rFonts w:cs="Arial"/>
          <w:b/>
          <w:color w:val="FF0000"/>
        </w:rPr>
        <w:t>kadastraal bekend</w:t>
      </w:r>
      <w:r w:rsidR="002F7025" w:rsidRPr="003B6EB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A059FE">
        <w:rPr>
          <w:rFonts w:cs="Arial"/>
        </w:rPr>
        <w:t>naam kadastrale gemeente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  <w:color w:val="FF0000"/>
        </w:rPr>
        <w:t xml:space="preserve">, sectie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keuze T/E/W/G</w:t>
      </w:r>
      <w:r w:rsidR="00A059FE">
        <w:rPr>
          <w:rFonts w:cs="Arial"/>
        </w:rPr>
        <w:t>/O</w:t>
      </w:r>
      <w:r w:rsidR="002F7025" w:rsidRPr="003B6EB8">
        <w:rPr>
          <w:rFonts w:cs="Arial"/>
        </w:rPr>
        <w:t>/D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FF0000"/>
        </w:rPr>
        <w:t xml:space="preserve">, </w:t>
      </w:r>
      <w:r w:rsidR="002F7025" w:rsidRPr="003B6EB8">
        <w:rPr>
          <w:rFonts w:cs="Arial"/>
          <w:color w:val="FF0000"/>
        </w:rPr>
        <w:t>nummer</w:t>
      </w:r>
      <w:r w:rsidR="0063474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getal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</w:p>
    <w:p w14:paraId="6A3EC787" w14:textId="77777777" w:rsidR="002F7025" w:rsidRPr="002F7025" w:rsidRDefault="002F7025" w:rsidP="002F7025"/>
    <w:p w14:paraId="05796595" w14:textId="77777777" w:rsidR="000F22B6" w:rsidRDefault="00A87911" w:rsidP="00D960F4">
      <w:pPr>
        <w:pStyle w:val="Kop2"/>
        <w:pageBreakBefore/>
        <w:numPr>
          <w:ilvl w:val="1"/>
          <w:numId w:val="1"/>
        </w:numPr>
        <w:rPr>
          <w:lang w:val="en-US"/>
        </w:rPr>
      </w:pPr>
      <w:bookmarkStart w:id="53" w:name="_Toc503941641"/>
      <w:r>
        <w:rPr>
          <w:lang w:val="en-US"/>
        </w:rPr>
        <w:lastRenderedPageBreak/>
        <w:t>Toelichting en M</w:t>
      </w:r>
      <w:r w:rsidR="00CB67AF">
        <w:rPr>
          <w:lang w:val="en-US"/>
        </w:rPr>
        <w:t>apping</w:t>
      </w:r>
      <w:bookmarkEnd w:id="53"/>
    </w:p>
    <w:p w14:paraId="1D3AA8F2" w14:textId="77777777" w:rsidR="009427B2" w:rsidRPr="009427B2" w:rsidRDefault="009427B2" w:rsidP="009427B2">
      <w:r w:rsidRPr="009427B2">
        <w:t xml:space="preserve">De mapping van de objecten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AF463A">
        <w:t xml:space="preserve">document </w:t>
      </w:r>
      <w:r>
        <w:t>zijn alleen de elementen vermeld waar de gegevens naar gemapped moeten worden.</w:t>
      </w:r>
    </w:p>
    <w:p w14:paraId="6E701F02" w14:textId="77777777" w:rsidR="009427B2" w:rsidRPr="00D6596D" w:rsidRDefault="009427B2" w:rsidP="009427B2">
      <w:pPr>
        <w:pStyle w:val="Kop3"/>
        <w:numPr>
          <w:ilvl w:val="2"/>
          <w:numId w:val="1"/>
        </w:numPr>
        <w:rPr>
          <w:lang w:val="en-US"/>
        </w:rPr>
      </w:pPr>
      <w:bookmarkStart w:id="54" w:name="_Toc503941642"/>
      <w:bookmarkStart w:id="55" w:name="_Toc246940758"/>
      <w:bookmarkStart w:id="56" w:name="_Toc248048693"/>
      <w:r w:rsidRPr="00D6596D">
        <w:rPr>
          <w:lang w:val="en-US"/>
        </w:rPr>
        <w:t>Perceel</w:t>
      </w:r>
      <w:bookmarkEnd w:id="54"/>
    </w:p>
    <w:p w14:paraId="5E627A6C" w14:textId="77777777" w:rsidR="009427B2" w:rsidRPr="00D6596D" w:rsidRDefault="009427B2" w:rsidP="009427B2">
      <w:pPr>
        <w:rPr>
          <w:lang w:val="en-US"/>
        </w:rPr>
      </w:pP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9427B2" w:rsidRPr="00C668EC" w14:paraId="77B1F299" w14:textId="77777777" w:rsidTr="0061331D">
        <w:tc>
          <w:tcPr>
            <w:tcW w:w="4644" w:type="dxa"/>
            <w:shd w:val="clear" w:color="auto" w:fill="auto"/>
          </w:tcPr>
          <w:p w14:paraId="02FF7441" w14:textId="77777777" w:rsidR="009427B2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>
              <w:rPr>
                <w:rFonts w:cs="Arial"/>
                <w:color w:val="3366FF"/>
              </w:rPr>
              <w:t>d</w:t>
            </w:r>
            <w:r w:rsidR="00412D59" w:rsidRPr="0061331D">
              <w:rPr>
                <w:rFonts w:cs="Arial"/>
                <w:color w:val="3366FF"/>
              </w:rPr>
              <w:t>e/</w:t>
            </w:r>
            <w:r>
              <w:rPr>
                <w:rFonts w:cs="Arial"/>
                <w:color w:val="3366FF"/>
              </w:rPr>
              <w:t>h</w:t>
            </w:r>
            <w:r w:rsidR="00412D59" w:rsidRPr="0061331D">
              <w:rPr>
                <w:rFonts w:cs="Arial"/>
                <w:color w:val="3366FF"/>
              </w:rPr>
              <w:t>et</w:t>
            </w:r>
            <w:r w:rsidR="00412D59" w:rsidRPr="0061331D">
              <w:rPr>
                <w:rFonts w:cs="Arial"/>
                <w:color w:val="800080"/>
              </w:rPr>
              <w:t xml:space="preserve"> tot mandelig bestemd</w:t>
            </w:r>
            <w:r w:rsidR="00412D59" w:rsidRPr="0061331D">
              <w:rPr>
                <w:rFonts w:cs="Arial"/>
                <w:color w:val="3366FF"/>
              </w:rPr>
              <w:t>e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1D1B8E20" w14:textId="77777777" w:rsidR="009427B2" w:rsidRDefault="00412D59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14:paraId="4528110F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bestemd'</w:t>
            </w:r>
          </w:p>
          <w:p w14:paraId="2D23361B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bestemd'</w:t>
            </w:r>
          </w:p>
          <w:p w14:paraId="3ADF727D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bestemde'</w:t>
            </w:r>
            <w:r w:rsidR="00412D59" w:rsidRPr="00412D59">
              <w:t xml:space="preserve"> </w:t>
            </w:r>
          </w:p>
          <w:p w14:paraId="29380698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bestemde'</w:t>
            </w:r>
          </w:p>
          <w:p w14:paraId="6561BF3F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14:paraId="71F2BF68" w14:textId="77777777" w:rsidR="00412D59" w:rsidRDefault="00412D59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niet op deze plek getoond maar </w:t>
            </w:r>
            <w:r w:rsidRPr="00412D59">
              <w:t>achter</w:t>
            </w:r>
            <w:r w:rsidR="00840719">
              <w:t xml:space="preserve"> de grootte van het perceel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14:paraId="08A5EBBA" w14:textId="77777777" w:rsidR="004174E8" w:rsidRDefault="004174E8" w:rsidP="0061331D">
            <w:pPr>
              <w:spacing w:before="72" w:line="240" w:lineRule="auto"/>
            </w:pPr>
          </w:p>
          <w:p w14:paraId="6050E442" w14:textId="77777777" w:rsidR="00412D59" w:rsidRPr="0061331D" w:rsidRDefault="00412D5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A519FD4" w14:textId="77777777"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</w:t>
            </w:r>
            <w:r w:rsidR="00BC0E6B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  <w:szCs w:val="16"/>
              </w:rPr>
              <w:t>/</w:t>
            </w:r>
            <w:r w:rsidR="0036226C" w:rsidRPr="0061331D">
              <w:rPr>
                <w:sz w:val="16"/>
                <w:szCs w:val="16"/>
              </w:rPr>
              <w:t>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14:paraId="486D586A" w14:textId="77777777" w:rsidR="00412D59" w:rsidRPr="0061331D" w:rsidRDefault="00412D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14:paraId="25E5B087" w14:textId="77777777" w:rsidR="00412D59" w:rsidRPr="00412D59" w:rsidRDefault="00412D59" w:rsidP="00170B8F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‘met bestemming mandeligheid’</w:t>
            </w:r>
            <w:r w:rsidRPr="0061331D">
              <w:rPr>
                <w:sz w:val="16"/>
                <w:szCs w:val="16"/>
              </w:rPr>
              <w:t>)</w:t>
            </w:r>
          </w:p>
        </w:tc>
      </w:tr>
      <w:tr w:rsidR="00412D59" w:rsidRPr="00C668EC" w14:paraId="7E4B9984" w14:textId="77777777" w:rsidTr="0061331D">
        <w:tc>
          <w:tcPr>
            <w:tcW w:w="4644" w:type="dxa"/>
            <w:shd w:val="clear" w:color="auto" w:fill="auto"/>
          </w:tcPr>
          <w:p w14:paraId="00B4C355" w14:textId="77777777"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412D5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31B64F26" w14:textId="77777777" w:rsidR="00412D59" w:rsidRPr="00412D59" w:rsidRDefault="00412D59" w:rsidP="0061331D">
            <w:pPr>
              <w:spacing w:before="72"/>
            </w:pPr>
            <w:r w:rsidRPr="00412D59">
              <w:t>Vrije tekst.</w:t>
            </w:r>
          </w:p>
          <w:p w14:paraId="3A073248" w14:textId="77777777"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4120D274" w14:textId="77777777" w:rsidR="0077548D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</w:t>
            </w:r>
            <w:r w:rsidR="00412D59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</w:rPr>
              <w:t>/</w:t>
            </w:r>
          </w:p>
          <w:p w14:paraId="233689A7" w14:textId="77777777" w:rsidR="00412D59" w:rsidRPr="00412D59" w:rsidRDefault="00412D59" w:rsidP="0061331D">
            <w:pPr>
              <w:spacing w:line="240" w:lineRule="auto"/>
              <w:ind w:left="227"/>
            </w:pP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</w:tc>
      </w:tr>
      <w:tr w:rsidR="00680850" w:rsidRPr="003B6EB8" w14:paraId="1E00357A" w14:textId="77777777" w:rsidTr="0061331D">
        <w:tc>
          <w:tcPr>
            <w:tcW w:w="4644" w:type="dxa"/>
            <w:shd w:val="clear" w:color="auto" w:fill="auto"/>
          </w:tcPr>
          <w:p w14:paraId="354D5297" w14:textId="77777777" w:rsidR="00680850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 xml:space="preserve">gelegen </w:t>
            </w:r>
            <w:r w:rsidRPr="0061331D">
              <w:rPr>
                <w:rFonts w:cs="Arial"/>
                <w:color w:val="339966"/>
              </w:rPr>
              <w:t>te/nabij/tegenover</w:t>
            </w:r>
          </w:p>
        </w:tc>
        <w:tc>
          <w:tcPr>
            <w:tcW w:w="5245" w:type="dxa"/>
            <w:shd w:val="clear" w:color="auto" w:fill="auto"/>
          </w:tcPr>
          <w:p w14:paraId="72664B96" w14:textId="77777777" w:rsidR="00680850" w:rsidRDefault="00680850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>worden.</w:t>
            </w:r>
          </w:p>
          <w:p w14:paraId="596EA670" w14:textId="77777777" w:rsidR="005E05F5" w:rsidRPr="0061331D" w:rsidRDefault="005E05F5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4F3F4BA" w14:textId="77777777" w:rsidR="005E05F5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5E05F5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5E05F5" w:rsidRPr="0061331D">
              <w:rPr>
                <w:sz w:val="16"/>
              </w:rPr>
              <w:t xml:space="preserve">IMKAD_Perceel/IMKAD_OZLocatie/ligging </w:t>
            </w:r>
          </w:p>
        </w:tc>
      </w:tr>
      <w:tr w:rsidR="00412D59" w:rsidRPr="003B6EB8" w14:paraId="47370315" w14:textId="77777777" w:rsidTr="0061331D">
        <w:tc>
          <w:tcPr>
            <w:tcW w:w="4644" w:type="dxa"/>
            <w:shd w:val="clear" w:color="auto" w:fill="auto"/>
          </w:tcPr>
          <w:p w14:paraId="09103BC0" w14:textId="77777777" w:rsidR="00412D59" w:rsidRPr="0061331D" w:rsidRDefault="00536BE4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>postcode</w:t>
            </w: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FF0000"/>
              </w:rPr>
              <w:t>,</w:t>
            </w:r>
            <w:r w:rsidR="00412D59" w:rsidRPr="0061331D">
              <w:rPr>
                <w:rFonts w:cs="Arial"/>
              </w:rPr>
              <w:t xml:space="preserve"> </w:t>
            </w:r>
            <w:r w:rsidR="00AB417F" w:rsidRPr="0061331D">
              <w:rPr>
                <w:rFonts w:cs="Arial"/>
                <w:color w:val="339966"/>
                <w:sz w:val="20"/>
              </w:rPr>
              <w:t>plaatselijk niet nader aangeduid/zonder plaatselijke aanduiding /</w:t>
            </w:r>
            <w:r w:rsidR="00AB417F" w:rsidRPr="0061331D">
              <w:rPr>
                <w:rFonts w:cs="Arial"/>
                <w:color w:val="800080"/>
              </w:rPr>
              <w:t xml:space="preserve"> </w: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AB417F" w:rsidRPr="0061331D">
              <w:rPr>
                <w:rFonts w:cs="Arial"/>
                <w:szCs w:val="18"/>
              </w:rPr>
              <w:instrText>MacroButton Nomacro §</w:instrTex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A37F9" w:rsidRPr="0061331D">
              <w:rPr>
                <w:rFonts w:cs="Arial"/>
                <w:color w:val="800080"/>
              </w:rPr>
              <w:t>nabij</w:t>
            </w:r>
            <w:r w:rsidR="004A37F9"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F75C7" w:rsidRPr="0061331D">
              <w:rPr>
                <w:rFonts w:cs="Arial"/>
                <w:color w:val="3366FF"/>
                <w:sz w:val="20"/>
              </w:rPr>
              <w:t>,</w:t>
            </w:r>
            <w:r w:rsidR="0030434E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30434E" w:rsidRPr="0061331D">
              <w:rPr>
                <w:rFonts w:cs="Arial"/>
                <w:color w:val="3366FF"/>
                <w:szCs w:val="18"/>
              </w:rPr>
              <w:t>ongenummerd /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3366FF"/>
              </w:rPr>
              <w:t>,</w:t>
            </w:r>
            <w:r w:rsidR="00680850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color w:val="800080"/>
              </w:rPr>
              <w:t>en</w:t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color w:val="800080"/>
              </w:rPr>
              <w:t>tot en met</w:t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huisnummer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letter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toevoeging</w:t>
            </w:r>
            <w:r w:rsidR="00EF1D58" w:rsidRPr="005268E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7830FF">
              <w:rPr>
                <w:rFonts w:cs="Arial"/>
                <w:szCs w:val="18"/>
              </w:rPr>
              <w:instrText>MacroButton Nomacro §</w:instrText>
            </w:r>
            <w:r w:rsidR="00EF1D58" w:rsidRPr="005268ED">
              <w:rPr>
                <w:rFonts w:cs="Arial"/>
                <w:szCs w:val="18"/>
                <w:lang w:val="en-US"/>
              </w:rPr>
              <w:fldChar w:fldCharType="end"/>
            </w:r>
            <w:r w:rsidR="0040786E" w:rsidRPr="00DB30A5">
              <w:rPr>
                <w:rFonts w:cs="Arial"/>
                <w:szCs w:val="18"/>
              </w:rPr>
              <w:t xml:space="preserve"> </w:t>
            </w:r>
            <w:r w:rsidR="0040786E" w:rsidRPr="00DB30A5">
              <w:rPr>
                <w:rFonts w:cs="Arial"/>
                <w:color w:val="800080"/>
                <w:szCs w:val="18"/>
              </w:rPr>
              <w:t>(even/oneven)</w:t>
            </w:r>
          </w:p>
        </w:tc>
        <w:tc>
          <w:tcPr>
            <w:tcW w:w="5245" w:type="dxa"/>
            <w:shd w:val="clear" w:color="auto" w:fill="auto"/>
          </w:tcPr>
          <w:p w14:paraId="4ED0F197" w14:textId="77777777" w:rsidR="001550FF" w:rsidRDefault="007423D0" w:rsidP="0061331D">
            <w:pPr>
              <w:spacing w:before="72" w:line="240" w:lineRule="auto"/>
            </w:pPr>
            <w:r>
              <w:t xml:space="preserve">Combinatie van </w:t>
            </w:r>
            <w:r w:rsidR="001550FF">
              <w:t xml:space="preserve">optionele tekst, </w:t>
            </w:r>
            <w:r>
              <w:t>verplichte tekst en verplichte keuzetekst</w:t>
            </w:r>
            <w:r w:rsidR="001550FF">
              <w:t>.</w:t>
            </w:r>
          </w:p>
          <w:p w14:paraId="40D11A94" w14:textId="77777777" w:rsidR="001550FF" w:rsidRDefault="001550FF" w:rsidP="0061331D">
            <w:pPr>
              <w:spacing w:before="72" w:line="240" w:lineRule="auto"/>
            </w:pPr>
          </w:p>
          <w:p w14:paraId="30F568BF" w14:textId="77777777" w:rsidR="007423D0" w:rsidRDefault="001550FF" w:rsidP="0061331D">
            <w:pPr>
              <w:spacing w:before="72" w:line="240" w:lineRule="auto"/>
            </w:pPr>
            <w:r>
              <w:t>Van de verplichte keuzetekst moet</w:t>
            </w:r>
            <w:r w:rsidR="007423D0">
              <w:t xml:space="preserve"> er één gekozen worden:</w:t>
            </w:r>
          </w:p>
          <w:p w14:paraId="51C03E14" w14:textId="77777777"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339966"/>
                <w:sz w:val="20"/>
              </w:rPr>
              <w:t>plaatselijk niet nader aangeduid</w:t>
            </w:r>
            <w:r w:rsidRPr="0061331D">
              <w:rPr>
                <w:rFonts w:cs="Arial"/>
                <w:sz w:val="20"/>
              </w:rPr>
              <w:t>’</w:t>
            </w:r>
          </w:p>
          <w:p w14:paraId="571A652C" w14:textId="77777777"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 w:val="20"/>
              </w:rPr>
              <w:t>‘</w:t>
            </w:r>
            <w:r w:rsidRPr="0061331D">
              <w:rPr>
                <w:rFonts w:cs="Arial"/>
                <w:color w:val="339966"/>
                <w:sz w:val="20"/>
              </w:rPr>
              <w:t>zonder plaatselijke aanduiding</w:t>
            </w:r>
            <w:r w:rsidRPr="0061331D">
              <w:rPr>
                <w:rFonts w:cs="Arial"/>
                <w:sz w:val="20"/>
              </w:rPr>
              <w:t>’</w:t>
            </w:r>
          </w:p>
          <w:p w14:paraId="2AA83602" w14:textId="77777777" w:rsid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</w:rPr>
              <w:t>nabij</w:t>
            </w:r>
            <w:r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color w:val="0000FF"/>
                <w:szCs w:val="18"/>
              </w:rPr>
              <w:t xml:space="preserve"> </w:t>
            </w:r>
            <w:r w:rsidRPr="0061331D">
              <w:rPr>
                <w:rFonts w:cs="Arial"/>
                <w:color w:val="3366FF"/>
                <w:szCs w:val="18"/>
              </w:rPr>
              <w:t>ongenummerd /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3366FF"/>
              </w:rPr>
              <w:t>,</w:t>
            </w:r>
            <w:r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en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tot en met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7830FF" w:rsidRPr="00DB30A5">
              <w:rPr>
                <w:rFonts w:cs="Arial"/>
                <w:szCs w:val="18"/>
              </w:rPr>
              <w:t xml:space="preserve"> </w:t>
            </w:r>
            <w:r w:rsidR="007830FF" w:rsidRPr="00DB30A5">
              <w:rPr>
                <w:rFonts w:cs="Arial"/>
                <w:color w:val="800080"/>
                <w:szCs w:val="18"/>
              </w:rPr>
              <w:t>(even/oneven)</w:t>
            </w:r>
          </w:p>
          <w:p w14:paraId="122CA938" w14:textId="77777777"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56648F8D" w14:textId="77777777" w:rsidR="00D32FCE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</w:t>
            </w:r>
            <w:r w:rsidR="00D32FCE" w:rsidRPr="0061331D">
              <w:rPr>
                <w:sz w:val="16"/>
                <w:szCs w:val="16"/>
              </w:rPr>
              <w:t>/IMKAD_Perceel/tia_Tekstkeuze/</w:t>
            </w:r>
          </w:p>
          <w:p w14:paraId="6AE3F5A1" w14:textId="77777777" w:rsidR="00D32FCE" w:rsidRPr="0061331D" w:rsidRDefault="00D32FC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./tagNaam(‘k_Aanduiding’)</w:t>
            </w:r>
          </w:p>
          <w:p w14:paraId="4653006C" w14:textId="77777777" w:rsidR="00D32FCE" w:rsidRDefault="00D32FCE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‘2’, ‘3’)</w:t>
            </w:r>
          </w:p>
          <w:p w14:paraId="79440E77" w14:textId="77777777" w:rsidR="005A3C2A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42EBE643" w14:textId="77777777"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Bij een gekozen keuzetekst in tekst komt het volgende in de akte te </w:t>
            </w:r>
            <w:r w:rsidRPr="0061331D">
              <w:rPr>
                <w:sz w:val="16"/>
              </w:rPr>
              <w:t>staan</w:t>
            </w:r>
            <w:r w:rsidRPr="0061331D">
              <w:rPr>
                <w:sz w:val="16"/>
                <w:szCs w:val="16"/>
              </w:rPr>
              <w:t>:</w:t>
            </w:r>
          </w:p>
          <w:p w14:paraId="6EED7C11" w14:textId="77777777" w:rsidR="00D32FCE" w:rsidRDefault="00D32FCE" w:rsidP="0061331D">
            <w:pPr>
              <w:spacing w:line="240" w:lineRule="auto"/>
            </w:pPr>
          </w:p>
          <w:p w14:paraId="27BD8F50" w14:textId="77777777"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lastRenderedPageBreak/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14:paraId="2E2FC2B6" w14:textId="77777777"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plaatselijk niet nader aangeduid</w:t>
            </w:r>
          </w:p>
          <w:p w14:paraId="794D8100" w14:textId="77777777"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zonder plaatselijke aanduiding</w:t>
            </w:r>
          </w:p>
          <w:p w14:paraId="2D5AE8BE" w14:textId="77777777"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color w:val="339966"/>
                <w:sz w:val="20"/>
              </w:rPr>
            </w:pPr>
            <w:r w:rsidRPr="0061331D">
              <w:rPr>
                <w:rFonts w:cs="Arial"/>
                <w:sz w:val="16"/>
                <w:szCs w:val="16"/>
              </w:rPr>
              <w:t>3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800080"/>
              </w:rPr>
              <w:t>nabij</w:t>
            </w:r>
            <w:r w:rsidR="00E2178C" w:rsidRPr="0061331D">
              <w:rPr>
                <w:rFonts w:cs="Arial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9966"/>
              </w:rPr>
              <w:t>straatnaam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  <w:sz w:val="20"/>
              </w:rPr>
              <w:t>,</w:t>
            </w:r>
            <w:r w:rsidR="00E2178C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E2178C" w:rsidRPr="0061331D">
              <w:rPr>
                <w:rFonts w:cs="Arial"/>
                <w:color w:val="3366FF"/>
                <w:szCs w:val="18"/>
              </w:rPr>
              <w:t>ongenummerd /</w:t>
            </w:r>
            <w:r w:rsidR="00E2178C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ascii="Times New Roman" w:hAnsi="Times New Roman"/>
                <w:color w:val="3366FF"/>
              </w:rPr>
              <w:t>,</w:t>
            </w:r>
            <w:r w:rsidR="00E2178C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en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tot en met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7830FF" w:rsidRPr="00DB30A5">
              <w:rPr>
                <w:rFonts w:cs="Arial"/>
                <w:szCs w:val="18"/>
              </w:rPr>
              <w:t xml:space="preserve"> </w:t>
            </w:r>
            <w:r w:rsidR="007830FF" w:rsidRPr="00DB30A5">
              <w:rPr>
                <w:rFonts w:cs="Arial"/>
                <w:color w:val="800080"/>
                <w:szCs w:val="18"/>
              </w:rPr>
              <w:t>(even/oneven)</w:t>
            </w:r>
          </w:p>
          <w:p w14:paraId="139F91B9" w14:textId="77777777" w:rsidR="007423D0" w:rsidRDefault="007423D0" w:rsidP="0061331D">
            <w:pPr>
              <w:spacing w:before="72" w:line="240" w:lineRule="auto"/>
            </w:pPr>
          </w:p>
          <w:p w14:paraId="6BA631BB" w14:textId="77777777" w:rsidR="00D32FCE" w:rsidRPr="0061331D" w:rsidRDefault="00D32FCE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Voor keuze 3 geldt het volgende:</w:t>
            </w:r>
          </w:p>
          <w:p w14:paraId="61CED6BB" w14:textId="77777777" w:rsidR="00EA2E05" w:rsidRDefault="00EA2E05" w:rsidP="0061331D">
            <w:pPr>
              <w:spacing w:before="72" w:line="240" w:lineRule="auto"/>
            </w:pPr>
            <w:r>
              <w:t>Een perceel kan é</w:t>
            </w:r>
            <w:r w:rsidR="00826A6C">
              <w:t xml:space="preserve">én of meer </w:t>
            </w:r>
            <w:r>
              <w:t xml:space="preserve">binnenlandse </w:t>
            </w:r>
            <w:r w:rsidR="00826A6C">
              <w:t>a</w:t>
            </w:r>
            <w:r w:rsidR="00412D59" w:rsidRPr="00343045">
              <w:t>dres</w:t>
            </w:r>
            <w:r w:rsidR="00826A6C">
              <w:t>sen</w:t>
            </w:r>
            <w:r w:rsidR="00412D59" w:rsidRPr="00343045">
              <w:t xml:space="preserve"> </w:t>
            </w:r>
            <w:r>
              <w:t>hebben</w:t>
            </w:r>
            <w:r w:rsidR="00412D59">
              <w:t xml:space="preserve">. </w:t>
            </w:r>
            <w:r>
              <w:t>Het h</w:t>
            </w:r>
            <w:r w:rsidR="00412D59">
              <w:t xml:space="preserve">uisnummer is niet verplicht omdat het </w:t>
            </w:r>
            <w:r>
              <w:t xml:space="preserve">perceel </w:t>
            </w:r>
            <w:r w:rsidR="00412D59">
              <w:t>ook een weiland kan zijn.</w:t>
            </w:r>
            <w:r w:rsidDel="00EA2E05">
              <w:t xml:space="preserve"> </w:t>
            </w:r>
          </w:p>
          <w:p w14:paraId="5710B141" w14:textId="77777777" w:rsidR="000746EB" w:rsidRDefault="000746EB" w:rsidP="0061331D">
            <w:pPr>
              <w:spacing w:before="72" w:line="240" w:lineRule="auto"/>
            </w:pPr>
          </w:p>
          <w:p w14:paraId="366CE4FA" w14:textId="77777777" w:rsidR="000746EB" w:rsidRDefault="00EA2E05" w:rsidP="0061331D">
            <w:pPr>
              <w:spacing w:before="72" w:line="240" w:lineRule="auto"/>
            </w:pPr>
            <w:r>
              <w:t>Voor een adres zonder huisnummer wordt ‘</w:t>
            </w:r>
            <w:r w:rsidRPr="0061331D">
              <w:rPr>
                <w:color w:val="3366FF"/>
              </w:rPr>
              <w:t>ongenummerd’</w:t>
            </w:r>
            <w:r>
              <w:t xml:space="preserve"> getoond. </w:t>
            </w:r>
          </w:p>
          <w:p w14:paraId="0A9926E9" w14:textId="77777777" w:rsidR="000746EB" w:rsidRDefault="000746EB" w:rsidP="0061331D">
            <w:pPr>
              <w:spacing w:before="72" w:line="240" w:lineRule="auto"/>
            </w:pPr>
          </w:p>
          <w:p w14:paraId="30767530" w14:textId="77777777" w:rsidR="000746EB" w:rsidRDefault="00866A5E" w:rsidP="0061331D">
            <w:pPr>
              <w:spacing w:before="72" w:line="240" w:lineRule="auto"/>
            </w:pPr>
            <w:r>
              <w:t>M</w:t>
            </w:r>
            <w:r w:rsidR="00A93D28">
              <w:t>eer adressen m</w:t>
            </w:r>
            <w:r w:rsidR="00EA2E05">
              <w:t xml:space="preserve">et </w:t>
            </w:r>
            <w:r w:rsidR="00A93D28">
              <w:t>dezelfde ligging, postcode</w:t>
            </w:r>
            <w:r w:rsidR="00EA2E05">
              <w:t>,</w:t>
            </w:r>
            <w:r w:rsidR="00A93D28">
              <w:t xml:space="preserve"> woonplaats</w:t>
            </w:r>
            <w:r w:rsidR="00EA2E05">
              <w:t xml:space="preserve"> en</w:t>
            </w:r>
            <w:r w:rsidR="00A93D28">
              <w:t xml:space="preserve"> </w:t>
            </w:r>
            <w:r w:rsidR="009F3F6F">
              <w:t>straatnaam</w:t>
            </w:r>
            <w:r w:rsidR="000746EB">
              <w:t xml:space="preserve">, </w:t>
            </w:r>
            <w:r>
              <w:t>worden in de onderstaande gevallen gegroepeerd getoond</w:t>
            </w:r>
            <w:r w:rsidR="000746EB">
              <w:t>:</w:t>
            </w:r>
          </w:p>
          <w:p w14:paraId="4B7A8349" w14:textId="77777777" w:rsidR="00A21370" w:rsidRDefault="000746EB" w:rsidP="00A21370">
            <w:pPr>
              <w:spacing w:before="72" w:line="240" w:lineRule="auto"/>
            </w:pPr>
            <w:r>
              <w:t>- opeenvolgende huisnummers</w:t>
            </w:r>
            <w:r w:rsidR="00E54830">
              <w:t xml:space="preserve"> zonder letter </w:t>
            </w:r>
            <w:r w:rsidR="00B54C04">
              <w:t>en</w:t>
            </w:r>
            <w:r w:rsidR="004174E8">
              <w:t>/of</w:t>
            </w:r>
            <w:r w:rsidR="00E54830">
              <w:t xml:space="preserve"> toevoeging</w:t>
            </w:r>
            <w:r w:rsidR="00444955">
              <w:t xml:space="preserve"> -</w:t>
            </w:r>
            <w:r>
              <w:t xml:space="preserve"> het laagste en </w:t>
            </w:r>
            <w:r w:rsidR="00E54830">
              <w:t xml:space="preserve">het </w:t>
            </w:r>
            <w:r>
              <w:t xml:space="preserve">hoogste huisnummer </w:t>
            </w:r>
            <w:r w:rsidR="00866A5E">
              <w:t xml:space="preserve">wordt </w:t>
            </w:r>
            <w:r w:rsidR="00E54830">
              <w:t>getoond</w:t>
            </w:r>
            <w:r w:rsidR="00444955">
              <w:t>,</w:t>
            </w:r>
            <w:r>
              <w:t xml:space="preserve"> </w:t>
            </w:r>
            <w:r w:rsidR="00444955">
              <w:t>g</w:t>
            </w:r>
            <w:r>
              <w:t>escheiden door ‘tot en met’</w:t>
            </w:r>
            <w:r w:rsidR="007830FF">
              <w:t xml:space="preserve">. </w:t>
            </w:r>
            <w:r w:rsidR="004C15AE">
              <w:br/>
            </w:r>
            <w:r w:rsidR="00A21370">
              <w:br/>
            </w:r>
            <w:r w:rsidR="007830FF">
              <w:t xml:space="preserve">Wanneer </w:t>
            </w:r>
            <w:r w:rsidR="004C15AE">
              <w:t xml:space="preserve">de </w:t>
            </w:r>
            <w:r w:rsidR="007830FF">
              <w:t xml:space="preserve">opeenvolgende </w:t>
            </w:r>
            <w:r w:rsidR="00A21370">
              <w:t>huis</w:t>
            </w:r>
            <w:r w:rsidR="007830FF">
              <w:t xml:space="preserve">nummers </w:t>
            </w:r>
            <w:r w:rsidR="00A21370">
              <w:t xml:space="preserve">uitsluitend </w:t>
            </w:r>
            <w:r w:rsidR="007830FF">
              <w:t xml:space="preserve">even zijn, wordt na het hoogste huisnummer ‘(even)’ getoond. </w:t>
            </w:r>
            <w:r w:rsidR="00A21370">
              <w:t>Wanneer opeenvolgende huisnummers uitsluitend oneven zijn, wordt na het hoogste huisnummer ‘(oneven)’ getoond. Bestaat de reeks uit zowel oneven als even huisnummers dan</w:t>
            </w:r>
            <w:r w:rsidR="00C556D4">
              <w:t xml:space="preserve"> is er geen aanduiding m.b.t. even of oneven zijn van de huisnummerreeks</w:t>
            </w:r>
            <w:r w:rsidR="00A21370">
              <w:t>.</w:t>
            </w:r>
          </w:p>
          <w:p w14:paraId="360B60FC" w14:textId="77777777" w:rsidR="000746EB" w:rsidRDefault="000746EB" w:rsidP="0061331D">
            <w:pPr>
              <w:spacing w:before="72" w:line="240" w:lineRule="auto"/>
            </w:pPr>
          </w:p>
          <w:p w14:paraId="6D9478BD" w14:textId="77777777" w:rsidR="007830FF" w:rsidRDefault="000746EB" w:rsidP="0061331D">
            <w:pPr>
              <w:spacing w:before="72" w:line="240" w:lineRule="auto"/>
            </w:pPr>
            <w:r>
              <w:t xml:space="preserve">- </w:t>
            </w:r>
            <w:r w:rsidR="00B54C04">
              <w:t>d</w:t>
            </w:r>
            <w:r>
              <w:t>ezelfde huisnummer</w:t>
            </w:r>
            <w:r w:rsidR="00B54C04">
              <w:t>s</w:t>
            </w:r>
            <w:r>
              <w:t xml:space="preserve"> m</w:t>
            </w:r>
            <w:r w:rsidR="00E54830">
              <w:t>et</w:t>
            </w:r>
            <w:r>
              <w:t xml:space="preserve"> opeenvolgende letters</w:t>
            </w:r>
            <w:r w:rsidR="00444955">
              <w:t xml:space="preserve"> -</w:t>
            </w:r>
            <w:r>
              <w:t xml:space="preserve"> de laagste</w:t>
            </w:r>
            <w:r w:rsidR="00842FF2">
              <w:t xml:space="preserve"> en </w:t>
            </w:r>
            <w:r w:rsidR="00B54C04">
              <w:t xml:space="preserve">de </w:t>
            </w:r>
            <w:r w:rsidR="00842FF2">
              <w:t>hoogste</w:t>
            </w:r>
            <w:r>
              <w:t xml:space="preserve"> </w:t>
            </w:r>
            <w:r w:rsidR="00842FF2">
              <w:t>huisnummer let</w:t>
            </w:r>
            <w:r w:rsidR="00B54C04">
              <w:t>t</w:t>
            </w:r>
            <w:r w:rsidR="00842FF2">
              <w:t xml:space="preserve">er combinatie </w:t>
            </w:r>
            <w:r w:rsidR="00866A5E">
              <w:t xml:space="preserve">wordt </w:t>
            </w:r>
            <w:r w:rsidR="00842FF2">
              <w:t>getoo</w:t>
            </w:r>
            <w:r w:rsidR="00E54830">
              <w:t>n</w:t>
            </w:r>
            <w:r w:rsidR="00842FF2">
              <w:t>d</w:t>
            </w:r>
            <w:r w:rsidR="00444955">
              <w:t xml:space="preserve">, </w:t>
            </w:r>
            <w:r w:rsidR="00842FF2">
              <w:t>gescheiden door ‘tot en met’</w:t>
            </w:r>
            <w:r w:rsidR="00444955">
              <w:t>.</w:t>
            </w:r>
            <w:r w:rsidR="00842FF2">
              <w:t xml:space="preserve"> </w:t>
            </w:r>
            <w:r>
              <w:t xml:space="preserve"> </w:t>
            </w:r>
          </w:p>
          <w:p w14:paraId="73E8D8A7" w14:textId="77777777" w:rsidR="00BF2815" w:rsidRDefault="00866A5E" w:rsidP="0061331D">
            <w:pPr>
              <w:spacing w:before="72" w:line="240" w:lineRule="auto"/>
            </w:pPr>
            <w:r>
              <w:t xml:space="preserve">In </w:t>
            </w:r>
            <w:r w:rsidR="00BF2815">
              <w:t>alle andere gevallen (huisnummer met toevoeging</w:t>
            </w:r>
            <w:r>
              <w:t xml:space="preserve"> of met letter en toevoeging en</w:t>
            </w:r>
            <w:r w:rsidR="00BF2815">
              <w:t xml:space="preserve"> niet opeenv</w:t>
            </w:r>
            <w:r>
              <w:t>olgende huisnummers worden als opsommi</w:t>
            </w:r>
            <w:r w:rsidR="007830FF">
              <w:t>n</w:t>
            </w:r>
            <w:r>
              <w:t>g getoond, gescheiden door een ‘,’ en de laatste twee door ‘en’</w:t>
            </w:r>
          </w:p>
          <w:p w14:paraId="46CC7162" w14:textId="77777777" w:rsidR="00842FF2" w:rsidRDefault="00B54C04" w:rsidP="0061331D">
            <w:pPr>
              <w:spacing w:before="72" w:line="240" w:lineRule="auto"/>
            </w:pPr>
            <w:r>
              <w:t>De bovenstaande mogelijkheden kunnen in combinatie voorkomen voor een perceel</w:t>
            </w:r>
            <w:r w:rsidR="003A0131">
              <w:t xml:space="preserve"> en worden dan</w:t>
            </w:r>
            <w:r>
              <w:t xml:space="preserve"> gescheiden door een ‘,’ en de laatste twee door ‘en’.</w:t>
            </w:r>
          </w:p>
          <w:p w14:paraId="2C269A0A" w14:textId="77777777" w:rsidR="00B54C04" w:rsidRDefault="00B54C04" w:rsidP="0061331D">
            <w:pPr>
              <w:spacing w:before="72" w:line="240" w:lineRule="auto"/>
            </w:pPr>
          </w:p>
          <w:p w14:paraId="5FF03883" w14:textId="77777777"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14:paraId="1DB4F35A" w14:textId="77777777" w:rsidR="00412D59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412D59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lang w:val="nl-NL"/>
              </w:rPr>
              <w:t>IMKAD_Perceel/IMKAD_OZLocatie/adres/</w:t>
            </w:r>
          </w:p>
          <w:p w14:paraId="41E87D8A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14:paraId="0F24F9AB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14:paraId="188AC321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14:paraId="1E6C90B2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14:paraId="45F7CFFC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14:paraId="4EF2CFC9" w14:textId="77777777" w:rsidR="001E4A25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14:paraId="541A38AC" w14:textId="77777777"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0CFCF27C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 xml:space="preserve">Indien het adres afwijkt van de gegevens in </w:t>
            </w:r>
            <w:r w:rsidR="005A3C2A" w:rsidRPr="0061331D">
              <w:rPr>
                <w:sz w:val="16"/>
                <w:szCs w:val="16"/>
                <w:lang w:val="nl-NL"/>
              </w:rPr>
              <w:t>de basisregistratie adressen:</w:t>
            </w:r>
            <w:r w:rsidR="005A3C2A" w:rsidRPr="0061331D">
              <w:rPr>
                <w:sz w:val="16"/>
                <w:szCs w:val="16"/>
                <w:lang w:val="nl-NL"/>
              </w:rPr>
              <w:br/>
              <w:t>/</w:t>
            </w:r>
            <w:r w:rsidRPr="0061331D">
              <w:rPr>
                <w:sz w:val="16"/>
                <w:szCs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  <w:szCs w:val="16"/>
                <w:lang w:val="nl-NL"/>
              </w:rPr>
              <w:t>IMKAD_Perceel/IMKAD_OZLocatie/kadBinnenlandsAdres</w:t>
            </w:r>
          </w:p>
          <w:p w14:paraId="5EEF23E9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./postcode</w:t>
            </w:r>
          </w:p>
          <w:p w14:paraId="17418993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./woonplaatsNaam</w:t>
            </w:r>
          </w:p>
          <w:p w14:paraId="48477D68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./openbareRuimteNaam</w:t>
            </w:r>
          </w:p>
          <w:p w14:paraId="79A2D0AD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</w:t>
            </w:r>
          </w:p>
          <w:p w14:paraId="762C6B24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./huisLetter</w:t>
            </w:r>
          </w:p>
          <w:p w14:paraId="21172C4E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./huisNummerToevoeging</w:t>
            </w:r>
          </w:p>
          <w:p w14:paraId="110B794A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0038D445" w14:textId="77777777"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Cs w:val="18"/>
              </w:rPr>
            </w:pPr>
            <w:r w:rsidRPr="0061331D">
              <w:rPr>
                <w:szCs w:val="18"/>
                <w:u w:val="single"/>
              </w:rPr>
              <w:t>Mapping nabij:</w:t>
            </w:r>
          </w:p>
          <w:p w14:paraId="1F33FA04" w14:textId="77777777" w:rsidR="00B63FAE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B63FAE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63FAE" w:rsidRPr="0061331D">
              <w:rPr>
                <w:sz w:val="16"/>
              </w:rPr>
              <w:t>IMKAD_Perceel/</w:t>
            </w:r>
            <w:r w:rsidR="00B63FAE" w:rsidRPr="0061331D">
              <w:rPr>
                <w:sz w:val="16"/>
                <w:szCs w:val="16"/>
              </w:rPr>
              <w:t>tia_Tekstkeuze/</w:t>
            </w:r>
          </w:p>
          <w:p w14:paraId="280B1F9B" w14:textId="77777777"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(‘k_Nabij’)</w:t>
            </w:r>
          </w:p>
          <w:p w14:paraId="4DC84F5B" w14:textId="77777777"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tekst wordt getoond; ‘false’ = tekst wordt niet getoond)</w:t>
            </w:r>
          </w:p>
          <w:p w14:paraId="18992BEE" w14:textId="77777777" w:rsidR="00DD4414" w:rsidRPr="0061331D" w:rsidRDefault="00DD4414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</w:tc>
      </w:tr>
      <w:tr w:rsidR="00EF1D58" w:rsidRPr="00AF7E82" w14:paraId="47AA0ACB" w14:textId="77777777" w:rsidTr="0061331D">
        <w:tc>
          <w:tcPr>
            <w:tcW w:w="4644" w:type="dxa"/>
            <w:shd w:val="clear" w:color="auto" w:fill="auto"/>
          </w:tcPr>
          <w:p w14:paraId="247E0A42" w14:textId="77777777" w:rsidR="00EF1D58" w:rsidRPr="0061331D" w:rsidRDefault="00EF1D58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3366FF"/>
              </w:rPr>
            </w:pPr>
            <w:r w:rsidRPr="0061331D">
              <w:rPr>
                <w:rFonts w:cs="Arial"/>
                <w:color w:val="3366FF"/>
              </w:rPr>
              <w:lastRenderedPageBreak/>
              <w:t xml:space="preserve">, volgens gegevens van de basisregistratie adressen bekend als: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postcode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14:paraId="125C4059" w14:textId="77777777" w:rsidR="003F002B" w:rsidRDefault="003F002B" w:rsidP="0061331D">
            <w:pPr>
              <w:keepNext/>
            </w:pPr>
            <w:r>
              <w:t>Optionele tekst met variabelen, waarbij ‘letter’ en ‘toevoeging’  optioneel zijn. Wordt gebruikt wanneer de adresgegevens, hiervoor beschreven, afwijken van de gegevens in de basisregistratie adressen.</w:t>
            </w:r>
            <w:r>
              <w:br/>
            </w:r>
          </w:p>
          <w:p w14:paraId="781D5CE9" w14:textId="77777777" w:rsidR="00DD4496" w:rsidRPr="0061331D" w:rsidRDefault="00DD4496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14:paraId="19825AE5" w14:textId="77777777" w:rsidR="00DD4496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DD4496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DD4496" w:rsidRPr="0061331D">
              <w:rPr>
                <w:sz w:val="16"/>
                <w:lang w:val="nl-NL"/>
              </w:rPr>
              <w:t>IMKAD_Perceel/IMKAD_OZLocatie/adres/</w:t>
            </w:r>
          </w:p>
          <w:p w14:paraId="38E5CD99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14:paraId="630D2838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14:paraId="0ACCCAAF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14:paraId="6D8842FC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14:paraId="1F7EAC38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14:paraId="59A19EC2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14:paraId="28545E15" w14:textId="77777777" w:rsidR="00D32FCE" w:rsidRPr="0061331D" w:rsidRDefault="00D32FCE" w:rsidP="0061331D">
            <w:pPr>
              <w:keepNext/>
              <w:spacing w:line="240" w:lineRule="auto"/>
              <w:ind w:left="227"/>
              <w:rPr>
                <w:sz w:val="16"/>
                <w:szCs w:val="16"/>
                <w:lang w:val="nl"/>
              </w:rPr>
            </w:pPr>
          </w:p>
        </w:tc>
      </w:tr>
      <w:tr w:rsidR="00412D59" w:rsidRPr="00AF7E82" w14:paraId="0F8D8CD6" w14:textId="77777777" w:rsidTr="0061331D">
        <w:tc>
          <w:tcPr>
            <w:tcW w:w="4644" w:type="dxa"/>
            <w:shd w:val="clear" w:color="auto" w:fill="auto"/>
          </w:tcPr>
          <w:p w14:paraId="616CEC4E" w14:textId="77777777" w:rsidR="00412D59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, </w:t>
            </w:r>
            <w:r w:rsidR="00412D59"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="00412D59" w:rsidRPr="0061331D">
              <w:rPr>
                <w:rFonts w:cs="Arial"/>
                <w:color w:val="FF0000"/>
              </w:rPr>
              <w:t>gemeente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naam kadastrale gemeente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sectie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letter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nummer</w:t>
            </w:r>
            <w:r w:rsidR="00412D59" w:rsidRPr="0061331D">
              <w:rPr>
                <w:rFonts w:cs="Arial"/>
                <w:color w:val="800080"/>
              </w:rPr>
              <w:t xml:space="preserve">s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800080"/>
              </w:rPr>
              <w:t>,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2AB24F05" w14:textId="77777777" w:rsidR="00412D59" w:rsidRDefault="0026565C" w:rsidP="0061331D">
            <w:pPr>
              <w:keepNext/>
            </w:pPr>
            <w:r>
              <w:t>Vaste tekst. De k</w:t>
            </w:r>
            <w:r w:rsidR="00412D59" w:rsidRPr="00343045">
              <w:t xml:space="preserve">adastrale aanduiding van het </w:t>
            </w:r>
            <w:r w:rsidR="00412D59">
              <w:t>perceel.</w:t>
            </w:r>
          </w:p>
          <w:p w14:paraId="158E2EC3" w14:textId="77777777" w:rsidR="00412D59" w:rsidRPr="0061331D" w:rsidRDefault="00412D59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>Voor kadastrale gemeente moet gekozen worden uit een waardelijst.</w:t>
            </w:r>
          </w:p>
          <w:p w14:paraId="0AA4AE4F" w14:textId="77777777" w:rsidR="00D32FCE" w:rsidRPr="0061331D" w:rsidRDefault="00D32FCE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</w:p>
          <w:p w14:paraId="6ABFBA67" w14:textId="77777777" w:rsidR="00412D59" w:rsidRDefault="00412D59" w:rsidP="0061331D">
            <w:pPr>
              <w:keepNext/>
            </w:pPr>
            <w:r>
              <w:t>Het</w:t>
            </w:r>
            <w:r w:rsidR="009F0697">
              <w:t>/de</w:t>
            </w:r>
            <w:r>
              <w:t xml:space="preserve"> getal</w:t>
            </w:r>
            <w:r w:rsidR="00967F45">
              <w:t>(</w:t>
            </w:r>
            <w:r w:rsidR="009F0697">
              <w:t>len</w:t>
            </w:r>
            <w:r w:rsidR="00967F45">
              <w:t>)</w:t>
            </w:r>
            <w:r>
              <w:t xml:space="preserve"> na ‘</w:t>
            </w:r>
            <w:r w:rsidRPr="0061331D">
              <w:rPr>
                <w:color w:val="FF0000"/>
              </w:rPr>
              <w:t>nummer</w:t>
            </w:r>
            <w:r w:rsidR="00B13D97" w:rsidRPr="0061331D">
              <w:rPr>
                <w:color w:val="800080"/>
              </w:rPr>
              <w:t>s</w:t>
            </w:r>
            <w:r>
              <w:t>’ dien</w:t>
            </w:r>
            <w:r w:rsidR="00967F45">
              <w:t>(</w:t>
            </w:r>
            <w:r>
              <w:t>t</w:t>
            </w:r>
            <w:r w:rsidR="00967F45">
              <w:t>)(en)</w:t>
            </w:r>
            <w:r>
              <w:t xml:space="preserve"> in cijfers vermeld te worden.</w:t>
            </w:r>
          </w:p>
          <w:p w14:paraId="585EF9FA" w14:textId="77777777" w:rsidR="00B13D97" w:rsidRDefault="00B13D97" w:rsidP="0061331D">
            <w:pPr>
              <w:keepNext/>
            </w:pPr>
          </w:p>
          <w:p w14:paraId="4EA8CFA0" w14:textId="77777777" w:rsidR="00B13D97" w:rsidRDefault="00412D59" w:rsidP="0061331D">
            <w:pPr>
              <w:keepNext/>
            </w:pPr>
            <w:r>
              <w:t xml:space="preserve">Indien er percelen </w:t>
            </w:r>
            <w:r w:rsidR="00F90AD1">
              <w:t>zijn waarbij alle gegevens hetzelfde zijn m.u.v. het nummer uit de kadastrale aanduiding</w:t>
            </w:r>
            <w:r w:rsidR="009F0697">
              <w:t xml:space="preserve"> dan word</w:t>
            </w:r>
            <w:r w:rsidR="004B2DE5">
              <w:t>en deze percelen gegroepeerd waarbij</w:t>
            </w:r>
            <w:r w:rsidR="009F0697">
              <w:t xml:space="preserve"> ‘</w:t>
            </w:r>
            <w:r w:rsidR="009F0697" w:rsidRPr="0061331D">
              <w:rPr>
                <w:color w:val="FF0000"/>
              </w:rPr>
              <w:t>nummers</w:t>
            </w:r>
            <w:r w:rsidR="009F0697">
              <w:t xml:space="preserve">’ getoond </w:t>
            </w:r>
            <w:r w:rsidR="004B2DE5">
              <w:t xml:space="preserve">wordt </w:t>
            </w:r>
            <w:r w:rsidR="009F0697">
              <w:lastRenderedPageBreak/>
              <w:t>gevolgd door de perceelnummers van de betreffende percelen</w:t>
            </w:r>
            <w:r w:rsidR="008318A7">
              <w:t>. Het gaat hierbij om de volgende gegevens</w:t>
            </w:r>
            <w:r w:rsidR="00F90AD1">
              <w:t>:</w:t>
            </w:r>
          </w:p>
          <w:p w14:paraId="3D3204DE" w14:textId="77777777" w:rsidR="00F90AD1" w:rsidRDefault="00F90AD1" w:rsidP="0061331D">
            <w:pPr>
              <w:keepNext/>
              <w:numPr>
                <w:ilvl w:val="0"/>
                <w:numId w:val="16"/>
              </w:numPr>
            </w:pPr>
            <w:r>
              <w:t xml:space="preserve">kadastrale gemeente en sectie, </w:t>
            </w:r>
          </w:p>
          <w:p w14:paraId="42F18706" w14:textId="77777777" w:rsidR="000E74E8" w:rsidRDefault="000E74E8" w:rsidP="0061331D">
            <w:pPr>
              <w:keepNext/>
              <w:numPr>
                <w:ilvl w:val="0"/>
                <w:numId w:val="16"/>
              </w:numPr>
            </w:pPr>
            <w:r>
              <w:t>aard recht</w:t>
            </w:r>
            <w:r w:rsidR="00F90AD1">
              <w:t xml:space="preserve"> en het aandeel hierin (zie toelichting Tekstblok Recht)</w:t>
            </w:r>
            <w:r>
              <w:t>,</w:t>
            </w:r>
          </w:p>
          <w:p w14:paraId="46D5CADE" w14:textId="77777777"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keuzetekst mandeligheid,</w:t>
            </w:r>
          </w:p>
          <w:p w14:paraId="12D490C0" w14:textId="77777777"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typering onderpand, </w:t>
            </w:r>
          </w:p>
          <w:p w14:paraId="7FC1D104" w14:textId="77777777"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ligging,</w:t>
            </w:r>
          </w:p>
          <w:p w14:paraId="497C7A4B" w14:textId="77777777"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adres</w:t>
            </w:r>
            <w:r w:rsidR="00F90AD1">
              <w:t xml:space="preserve"> en afwijkend adres</w:t>
            </w:r>
            <w:r>
              <w:t>,</w:t>
            </w:r>
          </w:p>
          <w:p w14:paraId="476C6231" w14:textId="77777777"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keuzetekst voorlopige grenzen,  </w:t>
            </w:r>
          </w:p>
          <w:p w14:paraId="23FFCE90" w14:textId="77777777" w:rsidR="00B13D97" w:rsidRDefault="00BC0E6B" w:rsidP="0061331D">
            <w:pPr>
              <w:keepNext/>
              <w:numPr>
                <w:ilvl w:val="0"/>
                <w:numId w:val="16"/>
              </w:numPr>
            </w:pPr>
            <w:r>
              <w:t xml:space="preserve">nummer </w:t>
            </w:r>
            <w:r w:rsidR="00AF6263">
              <w:t>splitsingsverzoek</w:t>
            </w:r>
            <w:r w:rsidR="00A76158">
              <w:t xml:space="preserve">, </w:t>
            </w:r>
          </w:p>
          <w:p w14:paraId="27A43F35" w14:textId="77777777" w:rsidR="003D29AD" w:rsidRDefault="008E5A0E" w:rsidP="0061331D">
            <w:pPr>
              <w:keepNext/>
            </w:pPr>
            <w:r>
              <w:t>de nummers worden</w:t>
            </w:r>
            <w:r w:rsidR="00F90AD1">
              <w:t xml:space="preserve"> gescheiden door een ‘,’ en de laatste twee door ‘en’.</w:t>
            </w:r>
            <w:r w:rsidR="009F0697">
              <w:t xml:space="preserve"> </w:t>
            </w:r>
          </w:p>
          <w:p w14:paraId="6319A660" w14:textId="77777777" w:rsidR="003D29AD" w:rsidRDefault="003D29AD" w:rsidP="0061331D">
            <w:pPr>
              <w:keepNext/>
            </w:pPr>
          </w:p>
          <w:p w14:paraId="6A108DB5" w14:textId="77777777" w:rsidR="00ED792C" w:rsidRDefault="009F0697" w:rsidP="0061331D">
            <w:pPr>
              <w:keepNext/>
            </w:pPr>
            <w:r>
              <w:t xml:space="preserve">Het is een gebruikerskeuze om de percelen </w:t>
            </w:r>
            <w:r w:rsidR="003D29AD">
              <w:t xml:space="preserve">niet te groeperen en </w:t>
            </w:r>
            <w:r>
              <w:t>altijd per perceel met alle gegevens te tonen</w:t>
            </w:r>
            <w:r w:rsidR="004D211A">
              <w:t xml:space="preserve"> i.p.v. een opsomming achter ‘nummers’</w:t>
            </w:r>
            <w:r>
              <w:t>.</w:t>
            </w:r>
            <w:r w:rsidR="003D29AD">
              <w:t xml:space="preserve"> </w:t>
            </w:r>
          </w:p>
          <w:p w14:paraId="18195AFB" w14:textId="77777777" w:rsidR="00ED792C" w:rsidRDefault="00ED792C" w:rsidP="0061331D">
            <w:pPr>
              <w:keepNext/>
            </w:pPr>
          </w:p>
          <w:p w14:paraId="1FC41D30" w14:textId="106A36F3" w:rsidR="00F65266" w:rsidRDefault="00C2673A" w:rsidP="0061331D">
            <w:pPr>
              <w:keepNext/>
            </w:pPr>
            <w:r>
              <w:t xml:space="preserve">Voor de akte van Levering </w:t>
            </w:r>
            <w:r w:rsidR="00A85777">
              <w:t xml:space="preserve">en </w:t>
            </w:r>
            <w:del w:id="57" w:author="Groot, Karina de" w:date="2020-03-05T14:16:00Z">
              <w:r w:rsidR="00A85777" w:rsidDel="009A02DA">
                <w:delText>Notariele</w:delText>
              </w:r>
            </w:del>
            <w:ins w:id="58" w:author="Groot, Karina de" w:date="2020-03-05T14:16:00Z">
              <w:r w:rsidR="009A02DA">
                <w:t>Notariële</w:t>
              </w:r>
            </w:ins>
            <w:r w:rsidR="00A85777">
              <w:t xml:space="preserve"> Verklaring </w:t>
            </w:r>
            <w:r>
              <w:t>waarin een koopprijs per registergoed getoond wordt, worden de percelen nooit gegroepeerd getoond.</w:t>
            </w:r>
          </w:p>
          <w:p w14:paraId="41A07149" w14:textId="77777777" w:rsidR="00ED792C" w:rsidRDefault="00ED792C" w:rsidP="0061331D">
            <w:pPr>
              <w:keepNext/>
            </w:pPr>
          </w:p>
          <w:p w14:paraId="4326D5DC" w14:textId="77777777" w:rsidR="00ED792C" w:rsidRDefault="00ED792C" w:rsidP="0061331D">
            <w:pPr>
              <w:keepNext/>
            </w:pPr>
            <w:r>
              <w:t>Voor de akte van Verdeling waarin de verdeling en levering per registergoed plaatsvinden, worden de percelen nooit gegroepeerd getoond.</w:t>
            </w:r>
          </w:p>
          <w:p w14:paraId="43E738AE" w14:textId="77777777" w:rsidR="00D32FCE" w:rsidRPr="00FF053C" w:rsidRDefault="00D32FCE" w:rsidP="0061331D">
            <w:pPr>
              <w:keepNext/>
            </w:pPr>
          </w:p>
          <w:p w14:paraId="18764A4C" w14:textId="77777777" w:rsidR="00412D59" w:rsidRPr="00405834" w:rsidRDefault="00412D59" w:rsidP="0061331D">
            <w:pPr>
              <w:keepNext/>
              <w:spacing w:before="72"/>
            </w:pPr>
            <w:r w:rsidRPr="0061331D">
              <w:rPr>
                <w:u w:val="single"/>
              </w:rPr>
              <w:t>Mapping</w:t>
            </w:r>
            <w:r w:rsidR="00F90AD1" w:rsidRPr="0061331D">
              <w:rPr>
                <w:u w:val="single"/>
              </w:rPr>
              <w:t xml:space="preserve"> kadastrale aanduiding</w:t>
            </w:r>
            <w:r w:rsidRPr="0061331D">
              <w:rPr>
                <w:u w:val="single"/>
              </w:rPr>
              <w:t>:</w:t>
            </w:r>
          </w:p>
          <w:p w14:paraId="0D0D0C58" w14:textId="77777777" w:rsidR="00412D59" w:rsidRPr="00A9298A" w:rsidRDefault="00F65266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IMKAD_Perceel/</w:t>
            </w:r>
          </w:p>
          <w:p w14:paraId="489F516D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kadastraleAanduiding/gemeente</w:t>
            </w:r>
          </w:p>
          <w:p w14:paraId="2303AB0D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14:paraId="5EC5CD24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14:paraId="655BB97D" w14:textId="77777777" w:rsidR="00412D59" w:rsidRDefault="00412D59" w:rsidP="00D32FCE"/>
          <w:p w14:paraId="0AE7E155" w14:textId="77777777" w:rsidR="003B0D47" w:rsidRPr="0061331D" w:rsidRDefault="003B0D47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 xml:space="preserve">Mapping </w:t>
            </w:r>
            <w:r w:rsidR="00F90AD1" w:rsidRPr="0061331D">
              <w:rPr>
                <w:u w:val="single"/>
              </w:rPr>
              <w:t>komma</w:t>
            </w:r>
            <w:r w:rsidRPr="0061331D">
              <w:rPr>
                <w:u w:val="single"/>
              </w:rPr>
              <w:t>:</w:t>
            </w:r>
          </w:p>
          <w:p w14:paraId="7CBC2316" w14:textId="77777777" w:rsidR="003B0D47" w:rsidRPr="0061331D" w:rsidRDefault="003B0D47" w:rsidP="0061331D">
            <w:pPr>
              <w:pStyle w:val="streepje"/>
              <w:keepNext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De komma na </w:t>
            </w:r>
            <w:r w:rsidR="00F90AD1" w:rsidRPr="0061331D">
              <w:rPr>
                <w:sz w:val="16"/>
                <w:szCs w:val="16"/>
              </w:rPr>
              <w:t>(het laat</w:t>
            </w:r>
            <w:r w:rsidR="005A3C2A" w:rsidRPr="0061331D">
              <w:rPr>
                <w:sz w:val="16"/>
                <w:szCs w:val="16"/>
              </w:rPr>
              <w:t>st</w:t>
            </w:r>
            <w:r w:rsidR="00F90AD1" w:rsidRPr="0061331D">
              <w:rPr>
                <w:sz w:val="16"/>
                <w:szCs w:val="16"/>
              </w:rPr>
              <w:t xml:space="preserve">e)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 xml:space="preserve"> is optioneel:</w:t>
            </w:r>
          </w:p>
          <w:p w14:paraId="589AFF72" w14:textId="77777777" w:rsidR="003B0D4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3B0D47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3B0D47" w:rsidRPr="0061331D">
              <w:rPr>
                <w:sz w:val="16"/>
              </w:rPr>
              <w:t>IMKAD_Perceel/</w:t>
            </w:r>
            <w:r w:rsidR="003B0D47" w:rsidRPr="0061331D">
              <w:rPr>
                <w:sz w:val="16"/>
                <w:szCs w:val="16"/>
              </w:rPr>
              <w:t>tia_Tekstkeuze/</w:t>
            </w:r>
          </w:p>
          <w:p w14:paraId="4D46AD60" w14:textId="77777777"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(‘k_Komma’)</w:t>
            </w:r>
          </w:p>
          <w:p w14:paraId="2B762A79" w14:textId="77777777"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komma wordt getoond; ‘false’ = komma wordt niet getoond)</w:t>
            </w:r>
          </w:p>
          <w:p w14:paraId="6F481B54" w14:textId="77777777" w:rsidR="00D32FCE" w:rsidRPr="0061331D" w:rsidRDefault="00D32FCE" w:rsidP="0061331D">
            <w:pPr>
              <w:keepNext/>
              <w:spacing w:line="240" w:lineRule="auto"/>
              <w:rPr>
                <w:sz w:val="16"/>
              </w:rPr>
            </w:pPr>
          </w:p>
          <w:p w14:paraId="3C4D4846" w14:textId="77777777" w:rsidR="00690659" w:rsidRPr="0061331D" w:rsidRDefault="00690659" w:rsidP="0061331D">
            <w:pPr>
              <w:keepNext/>
              <w:spacing w:line="240" w:lineRule="auto"/>
              <w:rPr>
                <w:szCs w:val="18"/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921F7A" w:rsidRPr="0061331D">
              <w:rPr>
                <w:szCs w:val="18"/>
                <w:u w:val="single"/>
              </w:rPr>
              <w:t xml:space="preserve">perceel </w:t>
            </w:r>
            <w:r w:rsidRPr="0061331D">
              <w:rPr>
                <w:szCs w:val="18"/>
                <w:u w:val="single"/>
              </w:rPr>
              <w:t>groeper</w:t>
            </w:r>
            <w:r w:rsidR="00921F7A" w:rsidRPr="0061331D">
              <w:rPr>
                <w:szCs w:val="18"/>
                <w:u w:val="single"/>
              </w:rPr>
              <w:t>e</w:t>
            </w:r>
            <w:r w:rsidRPr="0061331D">
              <w:rPr>
                <w:szCs w:val="18"/>
                <w:u w:val="single"/>
              </w:rPr>
              <w:t xml:space="preserve">n </w:t>
            </w:r>
            <w:r w:rsidR="00921F7A" w:rsidRPr="0061331D">
              <w:rPr>
                <w:szCs w:val="18"/>
                <w:u w:val="single"/>
              </w:rPr>
              <w:t>‘</w:t>
            </w:r>
            <w:r w:rsidRPr="0061331D">
              <w:rPr>
                <w:szCs w:val="18"/>
                <w:u w:val="single"/>
              </w:rPr>
              <w:t>nummers</w:t>
            </w:r>
            <w:r w:rsidR="00921F7A" w:rsidRPr="0061331D">
              <w:rPr>
                <w:szCs w:val="18"/>
                <w:u w:val="single"/>
              </w:rPr>
              <w:t>’</w:t>
            </w:r>
            <w:r w:rsidRPr="0061331D">
              <w:rPr>
                <w:szCs w:val="18"/>
                <w:u w:val="single"/>
              </w:rPr>
              <w:t>:</w:t>
            </w:r>
          </w:p>
          <w:p w14:paraId="7BDA687D" w14:textId="77777777" w:rsidR="00690659" w:rsidRPr="0061331D" w:rsidRDefault="00690659" w:rsidP="0061331D">
            <w:pPr>
              <w:keepNext/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-de volgende gegevens zijn identiek (wel of niet aanwezig en wanneer aanwezig met dezelfde waarde gevuld)</w:t>
            </w:r>
          </w:p>
          <w:p w14:paraId="04E7730F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//IMKAD_ZakelijkRecht</w:t>
            </w:r>
          </w:p>
          <w:p w14:paraId="3E35AC70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 xml:space="preserve">./aardVerkregen </w:t>
            </w:r>
          </w:p>
          <w:p w14:paraId="2C25220D" w14:textId="77777777"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./aardVerkregenVariant</w:t>
            </w:r>
          </w:p>
          <w:p w14:paraId="27980CA3" w14:textId="77777777"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./tia_Aantal_BP_Rechten</w:t>
            </w:r>
            <w:r w:rsidR="009963F1">
              <w:rPr>
                <w:sz w:val="16"/>
                <w:szCs w:val="16"/>
              </w:rPr>
              <w:t xml:space="preserve"> of ./tia_Aantal_Rechten</w:t>
            </w:r>
          </w:p>
          <w:p w14:paraId="0F29A0BC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./aandeelInRecht</w:t>
            </w:r>
          </w:p>
          <w:p w14:paraId="4B0805C4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./teller</w:t>
            </w:r>
          </w:p>
          <w:p w14:paraId="0DD21642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./noemer</w:t>
            </w:r>
          </w:p>
          <w:p w14:paraId="4FACA496" w14:textId="77777777" w:rsidR="00D3018F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./tia_TekstKeuze</w:t>
            </w:r>
          </w:p>
          <w:p w14:paraId="2D32FAB1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tagNaam(‘k_Eigendom’)</w:t>
            </w:r>
          </w:p>
          <w:p w14:paraId="17C816DE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ab/>
              <w:t>.</w:t>
            </w:r>
            <w:r w:rsidR="00690659" w:rsidRPr="0061331D">
              <w:rPr>
                <w:sz w:val="16"/>
                <w:szCs w:val="16"/>
              </w:rPr>
              <w:t>/tagNaam(‘k_NaderTeOmschrijven’)</w:t>
            </w:r>
          </w:p>
          <w:p w14:paraId="72220FD2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./tagNaam(‘k_Meervoud’)</w:t>
            </w:r>
          </w:p>
          <w:p w14:paraId="1FC5EEF1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./tagNaam(‘k_Eeuwigdurend’)</w:t>
            </w:r>
          </w:p>
          <w:p w14:paraId="076C4C93" w14:textId="77777777"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./tagNaam(‘k_NaderTeOmschrijvenVariant’)</w:t>
            </w:r>
          </w:p>
          <w:p w14:paraId="60C25FA5" w14:textId="77777777"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./tagNaam(‘k_MeervoudVariant’)</w:t>
            </w:r>
          </w:p>
          <w:p w14:paraId="1BDC1848" w14:textId="77777777"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ab/>
              <w:t>./tagNaam(‘k_EeuwigdurendVariant’)</w:t>
            </w:r>
          </w:p>
          <w:p w14:paraId="659C45BD" w14:textId="77777777" w:rsidR="009963F1" w:rsidRPr="0061331D" w:rsidRDefault="00D3018F" w:rsidP="009963F1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711CC" w:rsidRPr="0061331D">
              <w:rPr>
                <w:sz w:val="16"/>
                <w:szCs w:val="16"/>
              </w:rPr>
              <w:tab/>
              <w:t>./tagNaam(‘k_Aantal_BP_RechtenVariant’)</w:t>
            </w:r>
            <w:r w:rsidR="007D7BE6">
              <w:rPr>
                <w:sz w:val="16"/>
                <w:szCs w:val="16"/>
              </w:rPr>
              <w:t xml:space="preserve"> of</w:t>
            </w:r>
            <w:r w:rsidR="009963F1">
              <w:rPr>
                <w:sz w:val="16"/>
                <w:szCs w:val="16"/>
              </w:rPr>
              <w:t xml:space="preserve"> </w:t>
            </w:r>
            <w:r w:rsidR="007D7BE6">
              <w:rPr>
                <w:sz w:val="16"/>
                <w:szCs w:val="16"/>
              </w:rPr>
              <w:br/>
            </w:r>
            <w:r w:rsidR="009963F1">
              <w:rPr>
                <w:sz w:val="16"/>
                <w:szCs w:val="16"/>
              </w:rPr>
              <w:t>./</w:t>
            </w:r>
            <w:r w:rsidR="007D7BE6" w:rsidRPr="00F66FF0">
              <w:rPr>
                <w:sz w:val="16"/>
                <w:szCs w:val="16"/>
              </w:rPr>
              <w:t>tia_Aantal_RechtenVariant</w:t>
            </w:r>
          </w:p>
          <w:p w14:paraId="372C5DB8" w14:textId="77777777" w:rsidR="00C02141" w:rsidRPr="0061331D" w:rsidRDefault="00C0214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./tagNaam(‘k_VoorlopigeGrenzen’)</w:t>
            </w:r>
          </w:p>
          <w:p w14:paraId="3C143190" w14:textId="77777777"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./tagNaam(‘k_WijzeVanLevering’)</w:t>
            </w:r>
          </w:p>
          <w:p w14:paraId="6DBE335B" w14:textId="77777777" w:rsidR="00690659" w:rsidRPr="00A9298A" w:rsidRDefault="00690659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</w:rPr>
              <w:t>IMKAD_Perceel</w:t>
            </w:r>
          </w:p>
          <w:p w14:paraId="34C5264A" w14:textId="77777777" w:rsidR="00715FC3" w:rsidRPr="0061331D" w:rsidRDefault="006906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</w:t>
            </w:r>
          </w:p>
          <w:p w14:paraId="0A5AC505" w14:textId="77777777"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715FC3" w:rsidRPr="0061331D">
              <w:rPr>
                <w:sz w:val="16"/>
              </w:rPr>
              <w:t>./</w:t>
            </w:r>
            <w:r w:rsidR="00690659" w:rsidRPr="0061331D">
              <w:rPr>
                <w:sz w:val="16"/>
              </w:rPr>
              <w:t>gemeente</w:t>
            </w:r>
          </w:p>
          <w:p w14:paraId="57450604" w14:textId="77777777"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>./sectie</w:t>
            </w:r>
          </w:p>
          <w:p w14:paraId="0E049FF2" w14:textId="77777777" w:rsidR="00690659" w:rsidRPr="0061331D" w:rsidRDefault="0069065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  <w:p w14:paraId="6278CE3E" w14:textId="77777777" w:rsidR="00D3018F" w:rsidRPr="0061331D" w:rsidRDefault="00690659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  <w:t>./IMKAD_OZLocatie</w:t>
            </w:r>
            <w:r w:rsidR="00F155A3" w:rsidRPr="0061331D">
              <w:rPr>
                <w:sz w:val="16"/>
              </w:rPr>
              <w:t xml:space="preserve"> (alleen o.b.v. 1</w:t>
            </w:r>
            <w:r w:rsidR="00F155A3" w:rsidRPr="0061331D">
              <w:rPr>
                <w:sz w:val="16"/>
                <w:vertAlign w:val="superscript"/>
              </w:rPr>
              <w:t>e</w:t>
            </w:r>
            <w:r w:rsidR="00F155A3" w:rsidRPr="0061331D">
              <w:rPr>
                <w:sz w:val="16"/>
              </w:rPr>
              <w:t xml:space="preserve"> OZLocatie)</w:t>
            </w:r>
          </w:p>
          <w:p w14:paraId="4F8D1DBA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ab/>
            </w:r>
            <w:r w:rsidRPr="0061331D">
              <w:rPr>
                <w:sz w:val="16"/>
                <w:lang w:val="nl-NL"/>
              </w:rPr>
              <w:tab/>
              <w:t>.</w:t>
            </w:r>
            <w:r w:rsidR="00690659" w:rsidRPr="0061331D">
              <w:rPr>
                <w:sz w:val="16"/>
                <w:lang w:val="nl-NL"/>
              </w:rPr>
              <w:t>/adres</w:t>
            </w:r>
          </w:p>
          <w:p w14:paraId="73BA566A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./BAG_NummerAanduiding/postcode</w:t>
            </w:r>
          </w:p>
          <w:p w14:paraId="4E920549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D3018F"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>./BAG_Woonplaats/woonplaatsNaam</w:t>
            </w:r>
          </w:p>
          <w:p w14:paraId="52E1A732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./BAG_OpenbareRuimte/openbareRuimteNaam</w:t>
            </w:r>
          </w:p>
          <w:p w14:paraId="35D815A9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</w:t>
            </w:r>
          </w:p>
          <w:p w14:paraId="3DC3CED5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./BAG_NummerAanduiding/huisletter</w:t>
            </w:r>
          </w:p>
          <w:p w14:paraId="1BE2A470" w14:textId="77777777" w:rsidR="00690659" w:rsidRPr="0061331D" w:rsidRDefault="00D3018F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./BAG_NummerAanduiding/huisnummertoevoeging</w:t>
            </w:r>
          </w:p>
          <w:p w14:paraId="60CB151B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ab/>
            </w:r>
            <w:r w:rsidR="00D3018F" w:rsidRPr="0061331D">
              <w:rPr>
                <w:sz w:val="16"/>
                <w:szCs w:val="16"/>
                <w:lang w:val="nl-NL"/>
              </w:rPr>
              <w:tab/>
              <w:t>.</w:t>
            </w:r>
            <w:r w:rsidRPr="0061331D">
              <w:rPr>
                <w:sz w:val="16"/>
                <w:szCs w:val="16"/>
                <w:lang w:val="nl-NL"/>
              </w:rPr>
              <w:t>/kadBinnenlandsAdres</w:t>
            </w:r>
          </w:p>
          <w:p w14:paraId="69F5A464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./postcode</w:t>
            </w:r>
          </w:p>
          <w:p w14:paraId="0FB08CA3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./woonplaatsNaam</w:t>
            </w:r>
          </w:p>
          <w:p w14:paraId="031009CF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./openbareRuimteNaam</w:t>
            </w:r>
          </w:p>
          <w:p w14:paraId="1954ED58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</w:t>
            </w:r>
          </w:p>
          <w:p w14:paraId="6A2203B6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./huisLetter</w:t>
            </w:r>
          </w:p>
          <w:p w14:paraId="35F55D8C" w14:textId="77777777"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./huisNummerToevoeging</w:t>
            </w:r>
          </w:p>
          <w:p w14:paraId="21128413" w14:textId="77777777" w:rsidR="00F67AE4" w:rsidRDefault="00F67AE4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ab/>
              <w:t>./ligging</w:t>
            </w:r>
          </w:p>
          <w:p w14:paraId="5E6199ED" w14:textId="77777777" w:rsidR="00F67AE4" w:rsidRPr="0061331D" w:rsidRDefault="00F67AE4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./tia_SplitsingsverzoekOrdernummer</w:t>
            </w:r>
          </w:p>
          <w:p w14:paraId="615B0ECF" w14:textId="77777777" w:rsidR="00D3018F" w:rsidRPr="0061331D" w:rsidRDefault="00D3018F" w:rsidP="0061331D">
            <w:pPr>
              <w:keepNext/>
              <w:spacing w:line="240" w:lineRule="auto"/>
              <w:rPr>
                <w:sz w:val="16"/>
              </w:rPr>
            </w:pPr>
            <w:r>
              <w:tab/>
              <w:t>.</w:t>
            </w:r>
            <w:r w:rsidRPr="00AF7E82">
              <w:t>/</w:t>
            </w:r>
            <w:r w:rsidRPr="0061331D">
              <w:rPr>
                <w:sz w:val="16"/>
              </w:rPr>
              <w:t>stukVerificatiekosten</w:t>
            </w:r>
          </w:p>
          <w:p w14:paraId="7D5402BF" w14:textId="77777777"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14:paraId="1AFA5AA4" w14:textId="77777777"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14:paraId="117405CB" w14:textId="77777777"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14:paraId="2B0F09C6" w14:textId="77777777"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./tia_Tekstkeuze/</w:t>
            </w:r>
          </w:p>
          <w:p w14:paraId="7AF6C047" w14:textId="77777777"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./tagNaam(‘k_Mandeligheid’)</w:t>
            </w:r>
          </w:p>
          <w:p w14:paraId="673B4B58" w14:textId="77777777"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./tagNaam(‘k_Aanduiding’)</w:t>
            </w:r>
          </w:p>
          <w:p w14:paraId="68C64A01" w14:textId="77777777"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 (‘k_Nabij’)</w:t>
            </w:r>
          </w:p>
          <w:p w14:paraId="1A11FCCE" w14:textId="77777777" w:rsidR="00690659" w:rsidRPr="0061331D" w:rsidRDefault="00D3018F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 (‘k_Komma’)</w:t>
            </w:r>
          </w:p>
          <w:p w14:paraId="3F1C28A7" w14:textId="77777777" w:rsidR="00690659" w:rsidRPr="0061331D" w:rsidRDefault="00690659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14:paraId="365062E3" w14:textId="77777777"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gebruikerskeuze:</w:t>
            </w:r>
          </w:p>
          <w:p w14:paraId="44EE7E99" w14:textId="77777777"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</w:t>
            </w:r>
            <w:r w:rsidRPr="0061331D">
              <w:rPr>
                <w:sz w:val="16"/>
              </w:rPr>
              <w:t>AangebodenStuk</w:t>
            </w:r>
            <w:r w:rsidRPr="0061331D">
              <w:rPr>
                <w:sz w:val="16"/>
                <w:szCs w:val="16"/>
              </w:rPr>
              <w:t>/tia_TekstKeuze/</w:t>
            </w:r>
          </w:p>
          <w:p w14:paraId="0C7B8F26" w14:textId="77777777"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(‘k_RegistergoedTonenPerPerceel’)</w:t>
            </w:r>
          </w:p>
          <w:p w14:paraId="7B2F56EE" w14:textId="77777777"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 registergoed wordt voor alle percelen in de akte afzonderlijk getoond)</w:t>
            </w:r>
          </w:p>
          <w:p w14:paraId="6226D627" w14:textId="77777777" w:rsidR="00690659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-bij ‘false’ of niet aanwezig worden de percelen </w:t>
            </w:r>
            <w:r w:rsidR="00E07C2A" w:rsidRPr="0061331D">
              <w:rPr>
                <w:sz w:val="16"/>
                <w:szCs w:val="16"/>
              </w:rPr>
              <w:t>wel gegroepeerd getoond, zie mapping perceel groeperen ‘nummers’</w:t>
            </w:r>
            <w:r w:rsidRPr="0061331D">
              <w:rPr>
                <w:sz w:val="16"/>
                <w:szCs w:val="16"/>
              </w:rPr>
              <w:t>.</w:t>
            </w:r>
          </w:p>
          <w:p w14:paraId="06F29360" w14:textId="77777777"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14:paraId="230C915C" w14:textId="77777777"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 xml:space="preserve">Mapping perceel niet groeperen </w:t>
            </w:r>
            <w:r w:rsidR="004B2DE5" w:rsidRPr="0061331D">
              <w:rPr>
                <w:u w:val="single"/>
              </w:rPr>
              <w:t>-</w:t>
            </w:r>
            <w:r w:rsidRPr="0061331D">
              <w:rPr>
                <w:u w:val="single"/>
              </w:rPr>
              <w:t xml:space="preserve"> </w:t>
            </w:r>
            <w:r w:rsidR="00C2673A" w:rsidRPr="0061331D">
              <w:rPr>
                <w:u w:val="single"/>
              </w:rPr>
              <w:t>Akte van</w:t>
            </w:r>
            <w:r w:rsidRPr="0061331D">
              <w:rPr>
                <w:u w:val="single"/>
              </w:rPr>
              <w:t xml:space="preserve"> Levering:</w:t>
            </w:r>
          </w:p>
          <w:p w14:paraId="343134D7" w14:textId="77777777" w:rsidR="00921F7A" w:rsidRPr="0061331D" w:rsidRDefault="00921F7A" w:rsidP="0061331D">
            <w:pPr>
              <w:spacing w:line="240" w:lineRule="auto"/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-koopprijs per perceel aanwezig</w:t>
            </w:r>
            <w:r w:rsidR="003D29AD"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, te bepalen voor elk stukdeellevering</w:t>
            </w:r>
          </w:p>
          <w:p w14:paraId="5EC4DB58" w14:textId="77777777" w:rsidR="003D29AD" w:rsidRPr="0061331D" w:rsidRDefault="00921F7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//IMKAD_AangebodenStuk/</w:t>
            </w:r>
            <w:r w:rsidRPr="0061331D">
              <w:rPr>
                <w:sz w:val="16"/>
                <w:szCs w:val="16"/>
              </w:rPr>
              <w:t>Stukdeel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Levering</w:t>
            </w:r>
            <w:r w:rsidRPr="0061331D">
              <w:rPr>
                <w:sz w:val="16"/>
                <w:szCs w:val="16"/>
              </w:rPr>
              <w:t>[tia_Volgnummer(‘x’)]/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IMKAD</w:t>
            </w:r>
            <w:r w:rsidRPr="0061331D">
              <w:rPr>
                <w:sz w:val="16"/>
                <w:szCs w:val="16"/>
              </w:rPr>
              <w:t>_ZakelijkRecht/</w:t>
            </w:r>
          </w:p>
          <w:p w14:paraId="411FA47F" w14:textId="77777777"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/</w:t>
            </w:r>
            <w:r w:rsidR="00921F7A" w:rsidRPr="0061331D">
              <w:rPr>
                <w:sz w:val="16"/>
                <w:szCs w:val="16"/>
              </w:rPr>
              <w:t xml:space="preserve">IMKAD_Perceel </w:t>
            </w:r>
            <w:r w:rsidRPr="0061331D">
              <w:rPr>
                <w:sz w:val="16"/>
                <w:szCs w:val="16"/>
              </w:rPr>
              <w:t>(relatie aanwezig)</w:t>
            </w:r>
          </w:p>
          <w:p w14:paraId="75F67AB1" w14:textId="77777777"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921F7A" w:rsidRPr="0061331D">
              <w:rPr>
                <w:sz w:val="16"/>
                <w:szCs w:val="16"/>
              </w:rPr>
              <w:t>/tia_BedragKoopprijs</w:t>
            </w:r>
            <w:r w:rsidRPr="0061331D">
              <w:rPr>
                <w:sz w:val="16"/>
                <w:szCs w:val="16"/>
              </w:rPr>
              <w:t xml:space="preserve"> (gevuld)</w:t>
            </w:r>
          </w:p>
          <w:p w14:paraId="0BCDE159" w14:textId="77777777"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744ACF59" w14:textId="77777777" w:rsidR="00A6451D" w:rsidRPr="0061331D" w:rsidRDefault="00A6451D" w:rsidP="00A6451D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Akte van Verdeling:</w:t>
            </w:r>
          </w:p>
          <w:p w14:paraId="75017620" w14:textId="77777777"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-verdeling en levering per registergoed</w:t>
            </w:r>
          </w:p>
          <w:p w14:paraId="541D9FF0" w14:textId="77777777" w:rsidR="00A6451D" w:rsidRPr="0061331D" w:rsidRDefault="00A6451D" w:rsidP="0061331D">
            <w:pPr>
              <w:spacing w:line="240" w:lineRule="auto"/>
              <w:rPr>
                <w:u w:val="single"/>
              </w:rPr>
            </w:pPr>
            <w:r w:rsidRPr="0061331D">
              <w:rPr>
                <w:sz w:val="16"/>
                <w:szCs w:val="16"/>
              </w:rPr>
              <w:t>//IMKAD_ZakelijkRecht/verkrijgerRechtRef aanwezig</w:t>
            </w:r>
          </w:p>
        </w:tc>
      </w:tr>
      <w:tr w:rsidR="00412D59" w:rsidRPr="008A11D4" w14:paraId="70EB40C0" w14:textId="77777777" w:rsidTr="0061331D">
        <w:tc>
          <w:tcPr>
            <w:tcW w:w="4644" w:type="dxa"/>
            <w:shd w:val="clear" w:color="auto" w:fill="auto"/>
          </w:tcPr>
          <w:p w14:paraId="4460AEA1" w14:textId="77777777" w:rsidR="00412D59" w:rsidRPr="0061331D" w:rsidRDefault="006F073E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9966"/>
              </w:rPr>
              <w:lastRenderedPageBreak/>
              <w:t>waaraan door het kadaster een voorlopige kadastrale grens en -oppervlakte is toegekend,</w:t>
            </w:r>
            <w:r w:rsidR="008F0D30" w:rsidRPr="0061331D">
              <w:rPr>
                <w:rFonts w:cs="Arial"/>
                <w:color w:val="339966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8F0D30" w:rsidRPr="0061331D">
              <w:rPr>
                <w:rFonts w:cs="Arial"/>
                <w:color w:val="800080"/>
                <w:szCs w:val="18"/>
              </w:rPr>
              <w:t>welk perceel</w:t>
            </w:r>
            <w:r w:rsidR="008F0D30" w:rsidRPr="0061331D">
              <w:rPr>
                <w:rFonts w:cs="Arial"/>
                <w:szCs w:val="18"/>
              </w:rPr>
              <w:t xml:space="preserve"> </w:t>
            </w:r>
            <w:r w:rsidR="008F0D30" w:rsidRPr="0061331D">
              <w:rPr>
                <w:rFonts w:cs="Arial"/>
                <w:color w:val="3366FF"/>
                <w:szCs w:val="18"/>
              </w:rPr>
              <w:t>als aaneengesloten geheel wordt overgedragen/thans wordt doorgeleverd</w:t>
            </w:r>
            <w:r w:rsidR="008F0D30" w:rsidRPr="0061331D">
              <w:rPr>
                <w:rFonts w:cs="Arial"/>
                <w:color w:val="800080"/>
                <w:szCs w:val="18"/>
              </w:rPr>
              <w:t>,</w:t>
            </w:r>
            <w:r w:rsidR="006A5936" w:rsidRPr="0061331D">
              <w:rPr>
                <w:rFonts w:cs="Arial"/>
                <w:szCs w:val="18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 ongeveer /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</w:t>
            </w:r>
          </w:p>
        </w:tc>
        <w:tc>
          <w:tcPr>
            <w:tcW w:w="5245" w:type="dxa"/>
            <w:shd w:val="clear" w:color="auto" w:fill="auto"/>
          </w:tcPr>
          <w:p w14:paraId="4C183BDE" w14:textId="77777777" w:rsidR="00D1085E" w:rsidRDefault="00412D59" w:rsidP="0061331D">
            <w:pPr>
              <w:keepNext/>
            </w:pPr>
            <w:r>
              <w:t>Verplichte keuzetekst met 2 opties, waaruit er 1 gekozen moet worden.</w:t>
            </w:r>
            <w:r w:rsidR="00A941F6">
              <w:t xml:space="preserve"> In de eerste optie zit een optionele keuzetekst waaruit er 1 gekozen kan worden in het geval k_VoorlopigeGrenzen de waarde ‘true’ heeft.</w:t>
            </w:r>
          </w:p>
          <w:p w14:paraId="58BD8445" w14:textId="77777777" w:rsidR="00A941F6" w:rsidRPr="00D32FCE" w:rsidRDefault="00A941F6" w:rsidP="0061331D">
            <w:pPr>
              <w:keepNext/>
            </w:pPr>
          </w:p>
          <w:p w14:paraId="798835FC" w14:textId="77777777" w:rsidR="006230A1" w:rsidRPr="0061331D" w:rsidRDefault="00412D59" w:rsidP="0061331D">
            <w:pPr>
              <w:keepNext/>
              <w:rPr>
                <w:rFonts w:cs="Arial"/>
              </w:rPr>
            </w:pPr>
            <w:r>
              <w:t xml:space="preserve">Indien </w:t>
            </w:r>
            <w:r w:rsidR="004B2DE5">
              <w:t>de</w:t>
            </w:r>
            <w:r>
              <w:t xml:space="preserve"> percelen</w:t>
            </w:r>
            <w:r w:rsidR="004B2DE5">
              <w:t xml:space="preserve"> gegroepeerd getoond worden </w:t>
            </w:r>
            <w:r>
              <w:t>dan wordt de tekst ’</w:t>
            </w:r>
            <w:r w:rsidRPr="0061331D">
              <w:rPr>
                <w:rFonts w:cs="Arial"/>
                <w:color w:val="800080"/>
              </w:rPr>
              <w:t xml:space="preserve">respectievelijk’ </w:t>
            </w:r>
            <w:r w:rsidRPr="0061331D">
              <w:rPr>
                <w:rFonts w:cs="Arial"/>
              </w:rPr>
              <w:t>in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</w:rPr>
              <w:t>de keuzetekst vermeld.</w:t>
            </w:r>
          </w:p>
          <w:p w14:paraId="798C0C77" w14:textId="77777777" w:rsidR="00827167" w:rsidRDefault="00827167" w:rsidP="0061331D">
            <w:pPr>
              <w:keepNext/>
            </w:pPr>
          </w:p>
          <w:p w14:paraId="0CC71E41" w14:textId="77777777" w:rsidR="00412D59" w:rsidRPr="00F85CE7" w:rsidRDefault="00412D59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14:paraId="4DE0622E" w14:textId="77777777" w:rsidR="00412D59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/IMKAD_Zakelijkrecht/tia_Tekst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14:paraId="34234BE3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./tagNaam(‘k_VoorlopigeGrenzen’)</w:t>
            </w:r>
          </w:p>
          <w:p w14:paraId="492320C0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="006F073E" w:rsidRPr="0061331D">
              <w:rPr>
                <w:rFonts w:cs="Arial"/>
                <w:color w:val="339966"/>
                <w:sz w:val="16"/>
                <w:szCs w:val="16"/>
              </w:rPr>
              <w:t>waaraan door het kadaster een voorlopige kadastrale grens en -oppervlakte is toegekend, t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er grootte van ongeveer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; ‘false’ 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ter grootte van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)</w:t>
            </w:r>
          </w:p>
          <w:p w14:paraId="63AC450F" w14:textId="77777777" w:rsidR="00412D59" w:rsidRPr="00D32FCE" w:rsidRDefault="00412D59" w:rsidP="0061331D">
            <w:pPr>
              <w:keepNext/>
            </w:pPr>
          </w:p>
          <w:p w14:paraId="62E22C16" w14:textId="77777777" w:rsidR="00CA2F57" w:rsidRDefault="00CA2F57" w:rsidP="0061331D">
            <w:pPr>
              <w:keepNext/>
            </w:pPr>
            <w:r>
              <w:t xml:space="preserve">Indien k_VoorlopigeGrenzen de waarde ‘true’ heeft, dan wordt </w:t>
            </w:r>
            <w:r w:rsidR="00BB6759">
              <w:t xml:space="preserve">indien gevuld met de betreffende waarde </w:t>
            </w:r>
            <w:r>
              <w:t>de volgende tekst getoond:</w:t>
            </w:r>
          </w:p>
          <w:p w14:paraId="19C22774" w14:textId="77777777" w:rsidR="008318A7" w:rsidRDefault="008318A7" w:rsidP="0061331D">
            <w:pPr>
              <w:keepNext/>
            </w:pPr>
          </w:p>
          <w:p w14:paraId="4870505A" w14:textId="77777777" w:rsidR="00CA2F5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A2F57" w:rsidRPr="0061331D">
              <w:rPr>
                <w:sz w:val="16"/>
                <w:szCs w:val="16"/>
              </w:rPr>
              <w:t>/IMKAD_Zakelijkrecht/tia_TekstKeuze/</w:t>
            </w:r>
          </w:p>
          <w:p w14:paraId="17C763EA" w14:textId="77777777"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14:paraId="5750CBF7" w14:textId="77777777"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(‘aaneengesloten’=’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als aaneengesloten geheel wordt overgedragen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Pr="0061331D">
              <w:rPr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A5936"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sz w:val="16"/>
                <w:szCs w:val="16"/>
              </w:rPr>
              <w:t>‘; ‘doorgeleverd’=’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thans wordt doorgeleverd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‘)</w:t>
            </w:r>
          </w:p>
          <w:p w14:paraId="51ADB944" w14:textId="77777777" w:rsidR="008318A7" w:rsidRDefault="008318A7" w:rsidP="0061331D">
            <w:pPr>
              <w:keepNext/>
              <w:spacing w:line="240" w:lineRule="auto"/>
            </w:pPr>
          </w:p>
          <w:p w14:paraId="10A94D2F" w14:textId="77777777" w:rsidR="00CA2F57" w:rsidRDefault="00BB6759" w:rsidP="0061331D">
            <w:pPr>
              <w:keepNext/>
              <w:spacing w:line="240" w:lineRule="auto"/>
            </w:pPr>
            <w:r>
              <w:t xml:space="preserve">De derde optie voor ‘k_WijzeVanLevering’ </w:t>
            </w:r>
            <w:r w:rsidR="004F1828">
              <w:t xml:space="preserve">wordt </w:t>
            </w:r>
            <w:r w:rsidR="008F213B">
              <w:t>bij</w:t>
            </w:r>
            <w:r w:rsidR="004F1828"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66FF"/>
                <w:sz w:val="20"/>
              </w:rPr>
              <w:t>De verificatiekosten zijn reeds…</w:t>
            </w:r>
            <w:r w:rsidR="003B0D47">
              <w:t xml:space="preserve">’ </w:t>
            </w:r>
            <w:r w:rsidR="004F1828">
              <w:t>gebruikt.</w:t>
            </w:r>
          </w:p>
          <w:p w14:paraId="4A02B1A1" w14:textId="77777777" w:rsidR="00BB6759" w:rsidRPr="00D32FCE" w:rsidRDefault="00BB6759" w:rsidP="0061331D">
            <w:pPr>
              <w:keepNext/>
            </w:pPr>
          </w:p>
          <w:p w14:paraId="6465581C" w14:textId="77777777" w:rsidR="00D1085E" w:rsidRDefault="00241AAD" w:rsidP="0061331D">
            <w:pPr>
              <w:keepNext/>
              <w:spacing w:line="240" w:lineRule="auto"/>
            </w:pPr>
            <w:r>
              <w:t>Indien k_VoorlopigeGrenzen de waarde ‘true’ heeft</w:t>
            </w:r>
            <w:r w:rsidR="00D1085E">
              <w:t xml:space="preserve">, dan </w:t>
            </w:r>
            <w:r w:rsidR="003B6EB0">
              <w:t>mag</w:t>
            </w:r>
            <w:r w:rsidR="00B050D2">
              <w:t xml:space="preserve"> </w:t>
            </w:r>
            <w:r w:rsidR="00D1085E">
              <w:t>het nummer van het splitsings</w:t>
            </w:r>
            <w:r>
              <w:t>verzoek</w:t>
            </w:r>
            <w:r w:rsidR="00BC0E6B">
              <w:t xml:space="preserve"> </w:t>
            </w:r>
            <w:r>
              <w:t xml:space="preserve">in </w:t>
            </w:r>
            <w:r w:rsidR="003B6EB0">
              <w:t>het</w:t>
            </w:r>
            <w:r>
              <w:t xml:space="preserve"> XML </w:t>
            </w:r>
            <w:r w:rsidR="003B6EB0">
              <w:t xml:space="preserve">bericht </w:t>
            </w:r>
            <w:r>
              <w:t>worden opgenomen (dit nummer wordt niet in de akte getoond).</w:t>
            </w:r>
          </w:p>
          <w:p w14:paraId="1EF21639" w14:textId="77777777" w:rsidR="008318A7" w:rsidRDefault="008318A7" w:rsidP="0061331D">
            <w:pPr>
              <w:keepNext/>
              <w:spacing w:line="240" w:lineRule="auto"/>
            </w:pPr>
          </w:p>
          <w:p w14:paraId="484B3956" w14:textId="77777777" w:rsidR="00241AAD" w:rsidRPr="00F85CE7" w:rsidRDefault="00241AAD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14:paraId="08E36DAA" w14:textId="77777777" w:rsidR="00241AAD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C0E6B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C0E6B" w:rsidRPr="0061331D">
              <w:rPr>
                <w:sz w:val="16"/>
                <w:szCs w:val="16"/>
              </w:rPr>
              <w:t>IMKAD_Perceel</w:t>
            </w:r>
          </w:p>
          <w:p w14:paraId="17F2C8EF" w14:textId="77777777" w:rsidR="00D32FCE" w:rsidRPr="0061331D" w:rsidRDefault="00BC0E6B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./tia_SplitsingsverzoekOrdernummer</w:t>
            </w:r>
          </w:p>
          <w:p w14:paraId="581338D0" w14:textId="77777777" w:rsidR="008318A7" w:rsidRPr="0061331D" w:rsidRDefault="008318A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</w:p>
          <w:p w14:paraId="7477620B" w14:textId="77777777" w:rsidR="008318A7" w:rsidRPr="0061331D" w:rsidRDefault="004B2DE5" w:rsidP="008318A7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</w:t>
            </w:r>
            <w:r w:rsidR="00143561" w:rsidRPr="0061331D">
              <w:rPr>
                <w:szCs w:val="18"/>
                <w:u w:val="single"/>
              </w:rPr>
              <w:t>en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="008318A7" w:rsidRPr="0061331D">
              <w:rPr>
                <w:u w:val="single"/>
              </w:rPr>
              <w:t>:</w:t>
            </w:r>
          </w:p>
          <w:p w14:paraId="22F94213" w14:textId="77777777"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4F6892F7" w14:textId="77777777"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  <w:r w:rsidRPr="0061331D">
              <w:rPr>
                <w:sz w:val="16"/>
                <w:szCs w:val="16"/>
              </w:rPr>
              <w:t xml:space="preserve"> </w:t>
            </w:r>
          </w:p>
          <w:p w14:paraId="79DAF32E" w14:textId="77777777"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14:paraId="5FB029AA" w14:textId="77777777"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14:paraId="043B45A3" w14:textId="77777777" w:rsidR="008318A7" w:rsidRPr="0061331D" w:rsidRDefault="008318A7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14:paraId="5802678E" w14:textId="77777777" w:rsidTr="0061331D">
        <w:tc>
          <w:tcPr>
            <w:tcW w:w="4644" w:type="dxa"/>
            <w:shd w:val="clear" w:color="auto" w:fill="auto"/>
          </w:tcPr>
          <w:p w14:paraId="0C1FEAFB" w14:textId="77777777"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hectare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are en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centiare</w:t>
            </w:r>
          </w:p>
        </w:tc>
        <w:tc>
          <w:tcPr>
            <w:tcW w:w="5245" w:type="dxa"/>
            <w:shd w:val="clear" w:color="auto" w:fill="auto"/>
          </w:tcPr>
          <w:p w14:paraId="3F8661F2" w14:textId="77777777" w:rsidR="005F7C00" w:rsidRDefault="005F7C00" w:rsidP="005F7C00">
            <w:r>
              <w:t>Optionele tekst welke wordt getoond indien de tag</w:t>
            </w:r>
          </w:p>
          <w:p w14:paraId="216854B0" w14:textId="77777777" w:rsidR="005F7C00" w:rsidRPr="0061331D" w:rsidRDefault="005F7C00" w:rsidP="005F7C00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3A859A43" w14:textId="77777777" w:rsidR="005F7C00" w:rsidRDefault="005F7C00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327BCA44" w14:textId="77777777" w:rsidR="000A3185" w:rsidRPr="0061331D" w:rsidRDefault="000A3185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520B68F2" w14:textId="77777777" w:rsidR="005F7C00" w:rsidRDefault="005F7C00" w:rsidP="005F7C00">
            <w:r w:rsidRPr="005F7C00">
              <w:rPr>
                <w:i/>
              </w:rPr>
              <w:t>afwezig</w:t>
            </w:r>
            <w:r>
              <w:t xml:space="preserve"> is: Het tonen in hectare, are en centiare is de default.</w:t>
            </w:r>
          </w:p>
          <w:p w14:paraId="1AC5E861" w14:textId="77777777" w:rsidR="005F7C00" w:rsidRDefault="005F7C00" w:rsidP="006A7D5A"/>
          <w:p w14:paraId="35708A42" w14:textId="77777777" w:rsidR="00412D59" w:rsidRPr="00FE1684" w:rsidRDefault="00412D59" w:rsidP="006A7D5A">
            <w:r w:rsidRPr="00FE1684">
              <w:t>De grootte</w:t>
            </w:r>
            <w:r>
              <w:rPr>
                <w:rStyle w:val="Voetnootmarkering"/>
              </w:rPr>
              <w:footnoteReference w:id="1"/>
            </w:r>
            <w:r w:rsidRPr="00FE1684">
              <w:t xml:space="preserve"> van het </w:t>
            </w:r>
            <w:r>
              <w:t xml:space="preserve">perceel (uitgeschreven in letters). </w:t>
            </w:r>
          </w:p>
          <w:p w14:paraId="3974E895" w14:textId="77777777" w:rsidR="00412D59" w:rsidRPr="00FE1684" w:rsidRDefault="00412D59" w:rsidP="006A7D5A">
            <w:r w:rsidRPr="00FE1684">
              <w:lastRenderedPageBreak/>
              <w:t>Als</w:t>
            </w:r>
            <w:r>
              <w:t xml:space="preserve"> grootte </w:t>
            </w:r>
            <w:r w:rsidRPr="00FE1684">
              <w:t xml:space="preserve"> ≥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dan ha, a en ca vermelden</w:t>
            </w:r>
            <w:r>
              <w:t>; indien aantal ca is 0, dan ca niet vermelden; indien aantal a én aantal ca beiden 0 zijn, dan a en ca niet vermelden.</w:t>
            </w:r>
          </w:p>
          <w:p w14:paraId="550B7777" w14:textId="77777777" w:rsidR="00412D59" w:rsidRPr="00FE1684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maar  ≥ 1a</w:t>
            </w:r>
            <w:r>
              <w:t>,</w:t>
            </w:r>
            <w:r w:rsidRPr="00FE1684">
              <w:t xml:space="preserve"> dan a en ca vermelden</w:t>
            </w:r>
            <w:r>
              <w:t>, tenzij ca is 0, dan ca niet vermelden.</w:t>
            </w:r>
          </w:p>
          <w:p w14:paraId="33F2FA2E" w14:textId="77777777" w:rsidR="00412D59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a"/>
              </w:smartTagPr>
              <w:r w:rsidRPr="00FE1684">
                <w:t>1 a</w:t>
              </w:r>
            </w:smartTag>
            <w:r w:rsidRPr="00FE1684">
              <w:t xml:space="preserve"> dan alleen ca vermelden</w:t>
            </w:r>
            <w:r>
              <w:t>.</w:t>
            </w:r>
          </w:p>
          <w:p w14:paraId="0B748A69" w14:textId="77777777" w:rsidR="00D32FCE" w:rsidRDefault="00D32FCE" w:rsidP="006A7D5A"/>
          <w:p w14:paraId="10EE8D81" w14:textId="77777777" w:rsidR="00412D59" w:rsidRDefault="00412D59" w:rsidP="006A7D5A">
            <w:r>
              <w:t xml:space="preserve">Indien </w:t>
            </w:r>
            <w:r w:rsidR="00E43AC0">
              <w:t>de</w:t>
            </w:r>
            <w:r>
              <w:t xml:space="preserve"> percelen </w:t>
            </w:r>
            <w:r w:rsidR="00E43AC0">
              <w:t>gegroepeerd getoond worden</w:t>
            </w:r>
            <w:r w:rsidR="008318A7">
              <w:t xml:space="preserve"> </w:t>
            </w:r>
            <w:r>
              <w:t>dan wordt deze tekst voor elk perceel als volgt vermeld:</w:t>
            </w:r>
          </w:p>
          <w:p w14:paraId="2AB7398C" w14:textId="77777777"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14:paraId="522785BA" w14:textId="77777777"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14:paraId="5142108D" w14:textId="77777777" w:rsidR="00412D59" w:rsidRPr="0061331D" w:rsidRDefault="00412D59" w:rsidP="0061331D">
            <w:pPr>
              <w:spacing w:line="240" w:lineRule="auto"/>
              <w:rPr>
                <w:sz w:val="14"/>
                <w:szCs w:val="14"/>
              </w:rPr>
            </w:pPr>
          </w:p>
          <w:p w14:paraId="6E81E536" w14:textId="77777777" w:rsidR="00412D59" w:rsidRPr="0061331D" w:rsidRDefault="00412D59" w:rsidP="006A7D5A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843295A" w14:textId="77777777"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IMKAD_Perceel/grootte</w:t>
            </w:r>
          </w:p>
          <w:p w14:paraId="1396285B" w14:textId="77777777"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0296E98E" w14:textId="77777777" w:rsidR="00E43AC0" w:rsidRPr="0061331D" w:rsidRDefault="00E43AC0" w:rsidP="00E43AC0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groepere</w:t>
            </w:r>
            <w:r w:rsidR="00143561" w:rsidRPr="0061331D">
              <w:rPr>
                <w:szCs w:val="18"/>
                <w:u w:val="single"/>
              </w:rPr>
              <w:t>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Pr="0061331D">
              <w:rPr>
                <w:u w:val="single"/>
              </w:rPr>
              <w:t>:</w:t>
            </w:r>
          </w:p>
          <w:p w14:paraId="728A8C6D" w14:textId="77777777"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483A395F" w14:textId="77777777"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14:paraId="7CB7C128" w14:textId="77777777"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14:paraId="307A1EF5" w14:textId="77777777"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14:paraId="5E8AE39C" w14:textId="77777777" w:rsidTr="0061331D">
        <w:tc>
          <w:tcPr>
            <w:tcW w:w="4644" w:type="dxa"/>
            <w:shd w:val="clear" w:color="auto" w:fill="auto"/>
          </w:tcPr>
          <w:p w14:paraId="6F4BA885" w14:textId="77777777" w:rsidR="00412D59" w:rsidRPr="00DB30A5" w:rsidRDefault="00412D59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  <w:lang w:val="es-ES"/>
              </w:rPr>
            </w:pPr>
            <w:r w:rsidRPr="00DB30A5">
              <w:rPr>
                <w:rFonts w:cs="Arial"/>
                <w:color w:val="800080"/>
                <w:szCs w:val="18"/>
                <w:lang w:val="es-ES"/>
              </w:rPr>
              <w:lastRenderedPageBreak/>
              <w:t>(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 xml:space="preserve">ha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 xml:space="preserve">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>ca)</w:t>
            </w:r>
          </w:p>
        </w:tc>
        <w:tc>
          <w:tcPr>
            <w:tcW w:w="5245" w:type="dxa"/>
            <w:shd w:val="clear" w:color="auto" w:fill="auto"/>
          </w:tcPr>
          <w:p w14:paraId="448CF2C6" w14:textId="77777777" w:rsidR="000A3185" w:rsidRDefault="000A3185" w:rsidP="000A3185">
            <w:r>
              <w:t>Optionele tekst welke wordt getoond indien de tag</w:t>
            </w:r>
          </w:p>
          <w:p w14:paraId="6E4A6487" w14:textId="77777777"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36FF7DA3" w14:textId="77777777"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0283B3F4" w14:textId="77777777"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119B5409" w14:textId="77777777" w:rsidR="000A3185" w:rsidRDefault="000A3185" w:rsidP="000A3185">
            <w:r w:rsidRPr="005F7C00">
              <w:rPr>
                <w:i/>
              </w:rPr>
              <w:t>afwezig</w:t>
            </w:r>
            <w:r>
              <w:t xml:space="preserve"> is:</w:t>
            </w:r>
          </w:p>
          <w:p w14:paraId="0EF3A030" w14:textId="77777777" w:rsidR="00412D59" w:rsidRDefault="00412D59" w:rsidP="00F45EDA">
            <w:r>
              <w:t>De grootte van het perceel in cijfers; deze wordt tussen haakjes achter elke uitgeschreven grootte vermeld.</w:t>
            </w:r>
          </w:p>
          <w:p w14:paraId="3354FD6C" w14:textId="77777777" w:rsidR="00412D59" w:rsidRPr="00FE1684" w:rsidRDefault="00412D59" w:rsidP="00F45EDA">
            <w:r>
              <w:t xml:space="preserve">Voor het vermelden van </w:t>
            </w:r>
            <w:r w:rsidRPr="00FE1684">
              <w:t xml:space="preserve">ha, a en ca </w:t>
            </w:r>
            <w:r>
              <w:t>geldt hetzelfde als hiervoor.</w:t>
            </w:r>
          </w:p>
        </w:tc>
      </w:tr>
      <w:tr w:rsidR="000F0CE8" w:rsidRPr="008A11D4" w14:paraId="13DB97CC" w14:textId="77777777" w:rsidTr="0061331D">
        <w:tc>
          <w:tcPr>
            <w:tcW w:w="4644" w:type="dxa"/>
            <w:shd w:val="clear" w:color="auto" w:fill="auto"/>
          </w:tcPr>
          <w:p w14:paraId="114ACD8A" w14:textId="77777777" w:rsidR="000F0CE8" w:rsidRPr="0061331D" w:rsidRDefault="00AE56BE" w:rsidP="00AE56BE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 xml:space="preserve">vierkante meter </w:t>
            </w:r>
          </w:p>
        </w:tc>
        <w:tc>
          <w:tcPr>
            <w:tcW w:w="5245" w:type="dxa"/>
            <w:shd w:val="clear" w:color="auto" w:fill="auto"/>
          </w:tcPr>
          <w:p w14:paraId="7DBBCFE4" w14:textId="77777777" w:rsidR="000A3185" w:rsidRDefault="000A3185" w:rsidP="000A3185">
            <w:r>
              <w:t>Optionele tekst welke wordt getoond indien de tag</w:t>
            </w:r>
          </w:p>
          <w:p w14:paraId="292356D7" w14:textId="77777777"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4BC73711" w14:textId="77777777"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34987386" w14:textId="77777777"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5794A82E" w14:textId="77777777" w:rsidR="000A3185" w:rsidRPr="000A3185" w:rsidRDefault="000A3185" w:rsidP="000A3185">
            <w:r w:rsidRPr="000A3185">
              <w:t>aanwezig is.</w:t>
            </w:r>
          </w:p>
          <w:p w14:paraId="7D04D801" w14:textId="77777777" w:rsidR="00A90578" w:rsidRPr="00FE1684" w:rsidRDefault="00A90578" w:rsidP="00A90578">
            <w:r w:rsidRPr="00FE1684">
              <w:t xml:space="preserve">De grootte van het </w:t>
            </w:r>
            <w:r>
              <w:t xml:space="preserve">perceel (uitgeschreven in letters). </w:t>
            </w:r>
          </w:p>
          <w:p w14:paraId="3DDFA2C3" w14:textId="77777777" w:rsidR="00A90578" w:rsidRDefault="00A90578" w:rsidP="00A90578"/>
          <w:p w14:paraId="4773EB2E" w14:textId="77777777" w:rsidR="00A90578" w:rsidRDefault="00A90578" w:rsidP="00A90578">
            <w:r>
              <w:t>Indien de percelen gegroepeerd getoond worden dan wordt deze tekst voor elk perceel als volgt vermeld:</w:t>
            </w:r>
          </w:p>
          <w:p w14:paraId="45122378" w14:textId="77777777"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14:paraId="63E791AD" w14:textId="77777777"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14:paraId="45CC86F1" w14:textId="77777777" w:rsidR="00A90578" w:rsidRPr="0061331D" w:rsidRDefault="00A90578" w:rsidP="00A90578">
            <w:pPr>
              <w:spacing w:line="240" w:lineRule="auto"/>
              <w:rPr>
                <w:sz w:val="14"/>
                <w:szCs w:val="14"/>
              </w:rPr>
            </w:pPr>
          </w:p>
          <w:p w14:paraId="5261B75F" w14:textId="77777777"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9C49FF7" w14:textId="77777777"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//IMKAD_ZakelijkRecht/IMKAD_Perceel/grootte</w:t>
            </w:r>
          </w:p>
          <w:p w14:paraId="57398226" w14:textId="77777777"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</w:p>
          <w:p w14:paraId="5442C737" w14:textId="77777777"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14:paraId="20E179E6" w14:textId="77777777"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050E3C22" w14:textId="77777777"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gebruikerskeuze</w:t>
            </w:r>
          </w:p>
          <w:p w14:paraId="0E259416" w14:textId="77777777"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Levering</w:t>
            </w:r>
          </w:p>
          <w:p w14:paraId="52AEB827" w14:textId="77777777" w:rsidR="000F0CE8" w:rsidRDefault="000F0CE8" w:rsidP="00F45EDA"/>
        </w:tc>
      </w:tr>
      <w:tr w:rsidR="000F0CE8" w:rsidRPr="008A11D4" w14:paraId="6651BAAF" w14:textId="77777777" w:rsidTr="0061331D">
        <w:tc>
          <w:tcPr>
            <w:tcW w:w="4644" w:type="dxa"/>
            <w:shd w:val="clear" w:color="auto" w:fill="auto"/>
          </w:tcPr>
          <w:p w14:paraId="6A5B289A" w14:textId="77777777" w:rsidR="000F0CE8" w:rsidRPr="0061331D" w:rsidRDefault="00AE56BE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>
              <w:rPr>
                <w:rFonts w:cs="Arial"/>
                <w:color w:val="800080"/>
                <w:sz w:val="20"/>
              </w:rPr>
              <w:lastRenderedPageBreak/>
              <w:t>(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>m²)</w:t>
            </w:r>
          </w:p>
        </w:tc>
        <w:tc>
          <w:tcPr>
            <w:tcW w:w="5245" w:type="dxa"/>
            <w:shd w:val="clear" w:color="auto" w:fill="auto"/>
          </w:tcPr>
          <w:p w14:paraId="46317E53" w14:textId="77777777" w:rsidR="000A3185" w:rsidRDefault="000A3185" w:rsidP="000A3185">
            <w:r>
              <w:t>Optionele tekst welke wordt getoond indien de tag</w:t>
            </w:r>
          </w:p>
          <w:p w14:paraId="73C822F2" w14:textId="77777777"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5FF19439" w14:textId="77777777"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51D047B7" w14:textId="77777777"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3E5C1EBB" w14:textId="77777777" w:rsidR="000A3185" w:rsidRPr="000A3185" w:rsidRDefault="000A3185" w:rsidP="000A3185">
            <w:r w:rsidRPr="000A3185">
              <w:t>aanwezig is.</w:t>
            </w:r>
            <w:r w:rsidR="00B13077">
              <w:br/>
              <w:t>Nota bene:</w:t>
            </w:r>
            <w:r w:rsidR="002E4B13">
              <w:t xml:space="preserve"> gebruik hier het kwadraatteken (</w:t>
            </w:r>
            <w:r w:rsidR="002E4B13" w:rsidRPr="002E4B13">
              <w:t>SUPERSCRIPT TWO</w:t>
            </w:r>
            <w:r w:rsidR="002E4B13">
              <w:t>).</w:t>
            </w:r>
          </w:p>
          <w:p w14:paraId="6F13D14F" w14:textId="77777777" w:rsidR="000F0CE8" w:rsidRDefault="00A90578" w:rsidP="00A90578">
            <w:r>
              <w:t>De grootte van het perceel in cijfers; deze wordt tussen haakjes achter elke uitgeschreven grootte vermeld.</w:t>
            </w:r>
          </w:p>
        </w:tc>
      </w:tr>
      <w:tr w:rsidR="00A72EA2" w:rsidRPr="008A11D4" w14:paraId="6C8CFE2B" w14:textId="77777777" w:rsidTr="0061331D">
        <w:tc>
          <w:tcPr>
            <w:tcW w:w="4644" w:type="dxa"/>
            <w:shd w:val="clear" w:color="auto" w:fill="auto"/>
          </w:tcPr>
          <w:p w14:paraId="6873B67F" w14:textId="77777777" w:rsidR="00A72EA2" w:rsidRPr="0061331D" w:rsidRDefault="00A72EA2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color w:val="800080"/>
              </w:rPr>
              <w:t>met bestemming mandeligheid</w:t>
            </w:r>
          </w:p>
        </w:tc>
        <w:tc>
          <w:tcPr>
            <w:tcW w:w="5245" w:type="dxa"/>
            <w:shd w:val="clear" w:color="auto" w:fill="auto"/>
          </w:tcPr>
          <w:p w14:paraId="3A2D07B2" w14:textId="77777777" w:rsidR="00A72EA2" w:rsidRDefault="00A72EA2" w:rsidP="005F4849">
            <w:r>
              <w:t xml:space="preserve">Optionele keuze tekst, zie hiervoor </w:t>
            </w:r>
            <w:r w:rsidR="005F4849">
              <w:t xml:space="preserve">de uitleg </w:t>
            </w:r>
            <w:r>
              <w:t>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  <w:tr w:rsidR="004962D6" w:rsidRPr="008A11D4" w14:paraId="2C4AF7B0" w14:textId="77777777" w:rsidTr="0061331D">
        <w:tc>
          <w:tcPr>
            <w:tcW w:w="4644" w:type="dxa"/>
            <w:shd w:val="clear" w:color="auto" w:fill="auto"/>
          </w:tcPr>
          <w:p w14:paraId="77FFB4E6" w14:textId="77777777" w:rsidR="004962D6" w:rsidRPr="0061331D" w:rsidRDefault="00B809F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66FF"/>
                <w:sz w:val="20"/>
              </w:rPr>
              <w:t xml:space="preserve">. De verificatiekosten zijn reeds in rekening gebracht bij akte ingeschreven in register Hypotheken 4 </w:t>
            </w:r>
            <w:r w:rsidRPr="0061331D">
              <w:rPr>
                <w:rFonts w:cs="Arial"/>
                <w:color w:val="800080"/>
                <w:sz w:val="20"/>
              </w:rPr>
              <w:t xml:space="preserve">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reeks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in deel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en nummer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waarbij een aandeel in het perceel kadastraal bekend gemeente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naam kadastrale gemeente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, sectie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letter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>nummer</w:t>
            </w:r>
            <w:r w:rsidRPr="0061331D">
              <w:rPr>
                <w:rFonts w:cs="Arial"/>
                <w:color w:val="800080"/>
                <w:sz w:val="20"/>
              </w:rPr>
              <w:t xml:space="preserve">s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 reeds in eigendom is geleverd</w:t>
            </w:r>
          </w:p>
        </w:tc>
        <w:tc>
          <w:tcPr>
            <w:tcW w:w="5245" w:type="dxa"/>
            <w:shd w:val="clear" w:color="auto" w:fill="auto"/>
          </w:tcPr>
          <w:p w14:paraId="27CBD05F" w14:textId="77777777" w:rsidR="00BB6759" w:rsidRDefault="0077548D" w:rsidP="00BB6759">
            <w:r>
              <w:t>Optionele tekst welke wordt getoond i</w:t>
            </w:r>
            <w:r w:rsidR="00BB6759">
              <w:t>ndien k_VoorlopigeGrenzen de waarde ‘true’ heeft</w:t>
            </w:r>
            <w:r>
              <w:t xml:space="preserve"> en </w:t>
            </w:r>
            <w:r w:rsidR="00BB6759">
              <w:t xml:space="preserve">indien </w:t>
            </w:r>
            <w:r>
              <w:t xml:space="preserve">de volgende tekstkeuze </w:t>
            </w:r>
            <w:r w:rsidR="00BB6759">
              <w:t xml:space="preserve">met de betreffende waarde </w:t>
            </w:r>
            <w:r>
              <w:t>is gevuld</w:t>
            </w:r>
            <w:r w:rsidR="00BB6759">
              <w:t>:</w:t>
            </w:r>
          </w:p>
          <w:p w14:paraId="510586E1" w14:textId="77777777" w:rsidR="00BB6759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B6759" w:rsidRPr="0061331D">
              <w:rPr>
                <w:sz w:val="16"/>
                <w:szCs w:val="16"/>
              </w:rPr>
              <w:t>/IMKAD_Zakelijkrecht/tia_TekstKeuze/</w:t>
            </w:r>
          </w:p>
          <w:p w14:paraId="5C1452AF" w14:textId="77777777" w:rsidR="00BB6759" w:rsidRPr="0061331D" w:rsidRDefault="00BB67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14:paraId="12B4E176" w14:textId="77777777" w:rsidR="004962D6" w:rsidRPr="0061331D" w:rsidRDefault="00BB6759" w:rsidP="0061331D">
            <w:pPr>
              <w:spacing w:line="240" w:lineRule="auto"/>
              <w:ind w:left="227"/>
              <w:rPr>
                <w:rFonts w:cs="Arial"/>
                <w:color w:val="800080"/>
                <w:szCs w:val="18"/>
              </w:rPr>
            </w:pPr>
            <w:r w:rsidRPr="0061331D">
              <w:rPr>
                <w:sz w:val="16"/>
                <w:szCs w:val="16"/>
              </w:rPr>
              <w:t>./tekst (‘verificatie</w:t>
            </w:r>
            <w:r w:rsidR="006A7D5A" w:rsidRPr="0061331D">
              <w:rPr>
                <w:sz w:val="16"/>
                <w:szCs w:val="16"/>
              </w:rPr>
              <w:t>kosten</w:t>
            </w:r>
            <w:r w:rsidRPr="0061331D">
              <w:rPr>
                <w:sz w:val="16"/>
                <w:szCs w:val="16"/>
              </w:rPr>
              <w:t>’)</w:t>
            </w:r>
          </w:p>
          <w:p w14:paraId="403A3632" w14:textId="77777777" w:rsidR="00BB6759" w:rsidRDefault="004F1828" w:rsidP="00BB6759">
            <w:r>
              <w:t xml:space="preserve">De andere twee opties voor ‘k_WijzeVanLevering’ worden </w:t>
            </w:r>
            <w:r w:rsidR="008F213B">
              <w:t>eerder bij</w:t>
            </w:r>
            <w:r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9966"/>
              </w:rPr>
              <w:t>waaraan door het kadaster een…</w:t>
            </w:r>
            <w:r w:rsidR="003B0D47">
              <w:t xml:space="preserve">’ </w:t>
            </w:r>
            <w:r>
              <w:t>gebruikt.</w:t>
            </w:r>
          </w:p>
          <w:p w14:paraId="143DFD33" w14:textId="77777777" w:rsidR="009553A9" w:rsidRDefault="009553A9" w:rsidP="00BB6759"/>
          <w:p w14:paraId="2927499F" w14:textId="77777777" w:rsidR="00873123" w:rsidRPr="00405834" w:rsidRDefault="00873123" w:rsidP="0061331D">
            <w:pPr>
              <w:spacing w:before="72"/>
            </w:pPr>
            <w:r w:rsidRPr="0061331D">
              <w:rPr>
                <w:u w:val="single"/>
              </w:rPr>
              <w:t>Mapping</w:t>
            </w:r>
            <w:r w:rsidR="0077548D" w:rsidRPr="0061331D">
              <w:rPr>
                <w:u w:val="single"/>
              </w:rPr>
              <w:t xml:space="preserve"> reeks, deel en nummer</w:t>
            </w:r>
            <w:r w:rsidRPr="0061331D">
              <w:rPr>
                <w:u w:val="single"/>
              </w:rPr>
              <w:t>:</w:t>
            </w:r>
          </w:p>
          <w:p w14:paraId="63402629" w14:textId="77777777" w:rsidR="00873123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873123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873123" w:rsidRPr="0061331D">
              <w:rPr>
                <w:sz w:val="16"/>
              </w:rPr>
              <w:t>IMKAD_Perceel</w:t>
            </w:r>
            <w:r w:rsidR="00873123" w:rsidRPr="00AF7E82">
              <w:t>/</w:t>
            </w:r>
            <w:r w:rsidR="00873123" w:rsidRPr="0061331D">
              <w:rPr>
                <w:sz w:val="16"/>
              </w:rPr>
              <w:t>stukVerificatiekosten</w:t>
            </w:r>
          </w:p>
          <w:p w14:paraId="2F04E516" w14:textId="77777777"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14:paraId="69D54FF0" w14:textId="77777777"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14:paraId="376886F3" w14:textId="77777777"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14:paraId="400DED2C" w14:textId="77777777" w:rsidR="0077548D" w:rsidRDefault="0077548D" w:rsidP="00BB6759">
            <w:r>
              <w:t>De tekst ‘</w:t>
            </w:r>
            <w:r w:rsidRPr="0061331D">
              <w:rPr>
                <w:color w:val="800080"/>
              </w:rPr>
              <w:t>te</w:t>
            </w:r>
            <w:r>
              <w:t xml:space="preserve"> ‘ wordt getoond indien ‘reeks’ is gevuld.</w:t>
            </w:r>
          </w:p>
          <w:p w14:paraId="7150831A" w14:textId="77777777" w:rsidR="0077548D" w:rsidRDefault="0077548D" w:rsidP="00BB6759"/>
          <w:p w14:paraId="38C27FA5" w14:textId="77777777" w:rsidR="00143561" w:rsidRDefault="009553A9" w:rsidP="0061331D">
            <w:pPr>
              <w:spacing w:before="72"/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  <w:r w:rsidR="0077548D">
              <w:br/>
            </w:r>
          </w:p>
          <w:p w14:paraId="18A7B8E2" w14:textId="77777777" w:rsidR="009553A9" w:rsidRDefault="009553A9" w:rsidP="0061331D">
            <w:pPr>
              <w:spacing w:before="72"/>
            </w:pPr>
            <w:r>
              <w:t xml:space="preserve">Indien </w:t>
            </w:r>
            <w:r w:rsidR="00143561">
              <w:t>d</w:t>
            </w:r>
            <w:r>
              <w:t xml:space="preserve">e percelen </w:t>
            </w:r>
            <w:r w:rsidR="00143561">
              <w:t>gegroepeerd getoond worden</w:t>
            </w:r>
            <w:r w:rsidR="008318A7">
              <w:t xml:space="preserve"> </w:t>
            </w:r>
            <w:r>
              <w:t>dan wordt de tekst ‘</w:t>
            </w:r>
            <w:r w:rsidRPr="0061331D">
              <w:rPr>
                <w:color w:val="FF0000"/>
              </w:rPr>
              <w:t>nummers</w:t>
            </w:r>
            <w:r>
              <w:t>’ (in meervoud) vermeld, gevolgd door de perceelnummers van de betreffende percelen:</w:t>
            </w:r>
          </w:p>
          <w:p w14:paraId="756C64B4" w14:textId="77777777"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5A604CD8" w14:textId="77777777"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3B70D342" w14:textId="77777777" w:rsidR="000F5BB3" w:rsidRPr="0061331D" w:rsidRDefault="000F5BB3" w:rsidP="0061331D">
            <w:pPr>
              <w:spacing w:before="72"/>
              <w:rPr>
                <w:u w:val="single"/>
              </w:rPr>
            </w:pPr>
          </w:p>
          <w:p w14:paraId="72656E2E" w14:textId="77777777" w:rsidR="009553A9" w:rsidRPr="00405834" w:rsidRDefault="009553A9" w:rsidP="0061331D">
            <w:pPr>
              <w:spacing w:before="72"/>
            </w:pPr>
            <w:r w:rsidRPr="0061331D">
              <w:rPr>
                <w:u w:val="single"/>
              </w:rPr>
              <w:t>Mapping:</w:t>
            </w:r>
          </w:p>
          <w:p w14:paraId="3840C76F" w14:textId="77777777" w:rsidR="009553A9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9553A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9553A9" w:rsidRPr="0061331D">
              <w:rPr>
                <w:sz w:val="16"/>
              </w:rPr>
              <w:t>IMKAD_Perceel/kadastraleAanduiding</w:t>
            </w:r>
          </w:p>
          <w:p w14:paraId="282FB662" w14:textId="77777777"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./gemeente</w:t>
            </w:r>
          </w:p>
          <w:p w14:paraId="497484E6" w14:textId="77777777"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14:paraId="161B4758" w14:textId="77777777"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14:paraId="2F8CC201" w14:textId="77777777" w:rsidR="009553A9" w:rsidRDefault="009553A9" w:rsidP="00BB6759"/>
          <w:p w14:paraId="45FB5B55" w14:textId="77777777" w:rsidR="00143561" w:rsidRPr="0061331D" w:rsidRDefault="00143561" w:rsidP="00143561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lastRenderedPageBreak/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14:paraId="56EBA3D8" w14:textId="77777777"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28F978C0" w14:textId="77777777"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14:paraId="059A2B14" w14:textId="77777777"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14:paraId="06736321" w14:textId="77777777"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14:paraId="13AE99B2" w14:textId="77777777" w:rsidR="000F5BB3" w:rsidRDefault="000F5BB3" w:rsidP="0061331D">
            <w:pPr>
              <w:keepNext/>
              <w:spacing w:line="240" w:lineRule="auto"/>
            </w:pPr>
          </w:p>
        </w:tc>
      </w:tr>
    </w:tbl>
    <w:p w14:paraId="530CF35A" w14:textId="77777777" w:rsidR="000C411A" w:rsidRPr="009553A9" w:rsidRDefault="009427B2" w:rsidP="006A7D5A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59" w:name="_Toc503941643"/>
      <w:r w:rsidRPr="009553A9">
        <w:rPr>
          <w:lang w:val="nl-NL"/>
        </w:rPr>
        <w:lastRenderedPageBreak/>
        <w:t>Appartementsrecht</w:t>
      </w:r>
      <w:bookmarkEnd w:id="55"/>
      <w:bookmarkEnd w:id="56"/>
      <w:bookmarkEnd w:id="59"/>
    </w:p>
    <w:p w14:paraId="32E0AA6C" w14:textId="77777777" w:rsidR="000C411A" w:rsidRPr="009553A9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812"/>
      </w:tblGrid>
      <w:tr w:rsidR="0015716B" w:rsidRPr="00C668EC" w14:paraId="1F583C0F" w14:textId="77777777" w:rsidTr="0061331D">
        <w:tc>
          <w:tcPr>
            <w:tcW w:w="4077" w:type="dxa"/>
            <w:shd w:val="clear" w:color="auto" w:fill="auto"/>
          </w:tcPr>
          <w:p w14:paraId="6FF6CC32" w14:textId="77777777" w:rsidR="0015716B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szCs w:val="18"/>
              </w:rPr>
            </w:pPr>
            <w:r>
              <w:rPr>
                <w:rFonts w:cs="Arial"/>
                <w:color w:val="3366FF"/>
                <w:szCs w:val="18"/>
              </w:rPr>
              <w:t>d</w:t>
            </w:r>
            <w:r w:rsidR="0015716B" w:rsidRPr="0061331D">
              <w:rPr>
                <w:rFonts w:cs="Arial"/>
                <w:color w:val="3366FF"/>
                <w:szCs w:val="18"/>
              </w:rPr>
              <w:t>e/</w:t>
            </w:r>
            <w:r>
              <w:rPr>
                <w:rFonts w:cs="Arial"/>
                <w:color w:val="3366FF"/>
                <w:szCs w:val="18"/>
              </w:rPr>
              <w:t>h</w:t>
            </w:r>
            <w:r w:rsidR="0015716B" w:rsidRPr="0061331D">
              <w:rPr>
                <w:rFonts w:cs="Arial"/>
                <w:color w:val="3366FF"/>
                <w:szCs w:val="18"/>
              </w:rPr>
              <w:t xml:space="preserve">et </w:t>
            </w:r>
            <w:r w:rsidR="0015716B" w:rsidRPr="0061331D">
              <w:rPr>
                <w:rFonts w:cs="Arial"/>
                <w:color w:val="800080"/>
                <w:szCs w:val="18"/>
              </w:rPr>
              <w:t>tot mandelig bestemd</w:t>
            </w:r>
            <w:r w:rsidR="0015716B" w:rsidRPr="0061331D">
              <w:rPr>
                <w:rFonts w:cs="Arial"/>
                <w:color w:val="3366FF"/>
                <w:szCs w:val="18"/>
              </w:rPr>
              <w:t>e</w:t>
            </w:r>
          </w:p>
        </w:tc>
        <w:tc>
          <w:tcPr>
            <w:tcW w:w="5812" w:type="dxa"/>
            <w:shd w:val="clear" w:color="auto" w:fill="auto"/>
          </w:tcPr>
          <w:p w14:paraId="6A0487A2" w14:textId="77777777" w:rsidR="00CB2F24" w:rsidRDefault="00CB2F24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14:paraId="4AD43A3A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bestemd'</w:t>
            </w:r>
          </w:p>
          <w:p w14:paraId="4ACA9DE2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bestemd'</w:t>
            </w:r>
          </w:p>
          <w:p w14:paraId="5A17C6A2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bestemde'</w:t>
            </w:r>
            <w:r w:rsidRPr="00412D59">
              <w:t xml:space="preserve"> </w:t>
            </w:r>
          </w:p>
          <w:p w14:paraId="5D2C2564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bestemde'</w:t>
            </w:r>
          </w:p>
          <w:p w14:paraId="01A366CA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14:paraId="74AB17B7" w14:textId="77777777" w:rsidR="00CB2F24" w:rsidRDefault="00CB2F24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op deze plek getoond </w:t>
            </w:r>
            <w:r w:rsidRPr="00412D59">
              <w:t>achteraan de alinea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14:paraId="62B9BA7F" w14:textId="77777777" w:rsidR="00CB2F24" w:rsidRPr="0061331D" w:rsidRDefault="00CB2F24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A3478A0" w14:textId="77777777" w:rsidR="00CB2F24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B2F24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CB2F24" w:rsidRPr="0061331D">
              <w:rPr>
                <w:sz w:val="16"/>
                <w:szCs w:val="16"/>
              </w:rPr>
              <w:t>IMKAD_Appartementsrecht/tia_Tekstkeuze/</w:t>
            </w:r>
          </w:p>
          <w:p w14:paraId="1A04477A" w14:textId="77777777" w:rsidR="00CB2F24" w:rsidRPr="0061331D" w:rsidRDefault="00CB2F24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14:paraId="3136D363" w14:textId="77777777" w:rsidR="000A62A9" w:rsidRPr="0061331D" w:rsidRDefault="00CB2F24" w:rsidP="00170B8F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./tekst(‘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bestemde’,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bestemde’, ‘met bestemming mandeligheid’)</w:t>
            </w:r>
          </w:p>
        </w:tc>
      </w:tr>
      <w:tr w:rsidR="000C411A" w:rsidRPr="00C668EC" w14:paraId="194C4C1E" w14:textId="77777777" w:rsidTr="0061331D">
        <w:tc>
          <w:tcPr>
            <w:tcW w:w="4077" w:type="dxa"/>
            <w:shd w:val="clear" w:color="auto" w:fill="auto"/>
          </w:tcPr>
          <w:p w14:paraId="1704BCAE" w14:textId="77777777"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9553A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14:paraId="2BC71FA7" w14:textId="77777777" w:rsidR="000C411A" w:rsidRPr="00680915" w:rsidRDefault="000C411A" w:rsidP="0061331D">
            <w:pPr>
              <w:spacing w:before="72"/>
            </w:pPr>
            <w:r w:rsidRPr="00680915">
              <w:t>Vrije tekst.</w:t>
            </w:r>
          </w:p>
          <w:p w14:paraId="1116053D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4D3B826" w14:textId="77777777" w:rsidR="000C411A" w:rsidRPr="0061331D" w:rsidRDefault="005A3C2A" w:rsidP="0061331D">
            <w:pPr>
              <w:spacing w:line="240" w:lineRule="auto"/>
              <w:rPr>
                <w:b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>/tia_</w:t>
            </w:r>
            <w:r w:rsidR="000C411A" w:rsidRPr="0061331D">
              <w:rPr>
                <w:sz w:val="16"/>
                <w:szCs w:val="16"/>
              </w:rPr>
              <w:t>OmschrijvingEigendom</w:t>
            </w:r>
          </w:p>
        </w:tc>
      </w:tr>
      <w:tr w:rsidR="000C411A" w:rsidRPr="003B6EB8" w14:paraId="51BACEB6" w14:textId="77777777" w:rsidTr="0061331D">
        <w:tc>
          <w:tcPr>
            <w:tcW w:w="4077" w:type="dxa"/>
            <w:shd w:val="clear" w:color="auto" w:fill="auto"/>
          </w:tcPr>
          <w:p w14:paraId="1F10EB39" w14:textId="77777777" w:rsidR="000C411A" w:rsidRPr="0061331D" w:rsidRDefault="00B76A5F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>g</w:t>
            </w:r>
            <w:r w:rsidR="000C411A" w:rsidRPr="0061331D">
              <w:rPr>
                <w:rFonts w:cs="Arial"/>
                <w:color w:val="FF0000"/>
              </w:rPr>
              <w:t xml:space="preserve">elegen </w:t>
            </w:r>
            <w:r w:rsidR="000C411A" w:rsidRPr="0061331D">
              <w:rPr>
                <w:rFonts w:cs="Arial"/>
                <w:color w:val="339966"/>
              </w:rPr>
              <w:t>te/nabij/tegenover</w:t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postcode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,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 woonplaats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>straatnaam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huisnummer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letter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toevoeging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6600"/>
              </w:rPr>
              <w:t>,</w:t>
            </w:r>
          </w:p>
        </w:tc>
        <w:tc>
          <w:tcPr>
            <w:tcW w:w="5812" w:type="dxa"/>
            <w:shd w:val="clear" w:color="auto" w:fill="auto"/>
          </w:tcPr>
          <w:p w14:paraId="671CB8C1" w14:textId="77777777" w:rsidR="000C411A" w:rsidRDefault="000C411A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 xml:space="preserve">worden. </w:t>
            </w:r>
          </w:p>
          <w:p w14:paraId="53E8B627" w14:textId="77777777" w:rsidR="000C411A" w:rsidRDefault="000C411A" w:rsidP="0061331D">
            <w:pPr>
              <w:spacing w:before="72"/>
            </w:pPr>
            <w:r w:rsidRPr="00343045">
              <w:t>Adres van het kadastraal object</w:t>
            </w:r>
            <w:r>
              <w:t xml:space="preserve">. Dit is altijd een binnenlands adres. </w:t>
            </w:r>
            <w:r w:rsidR="00E76F7A">
              <w:t>Huisnummer is niet verplicht omdat het ook een garage kan zijn.</w:t>
            </w:r>
          </w:p>
          <w:p w14:paraId="21A0E18B" w14:textId="77777777" w:rsidR="000C411A" w:rsidRPr="00343045" w:rsidRDefault="000C411A" w:rsidP="0061331D">
            <w:pPr>
              <w:spacing w:before="72"/>
            </w:pPr>
            <w:r>
              <w:t xml:space="preserve">Voor plaats </w:t>
            </w:r>
            <w:r w:rsidR="002F21D4">
              <w:t xml:space="preserve">moet </w:t>
            </w:r>
            <w:r>
              <w:t>gekozen worden uit een waardelijst.</w:t>
            </w:r>
          </w:p>
          <w:p w14:paraId="33F95023" w14:textId="77777777" w:rsidR="000C411A" w:rsidRPr="00343045" w:rsidRDefault="000C411A" w:rsidP="0061331D">
            <w:pPr>
              <w:spacing w:before="72"/>
            </w:pPr>
            <w:r w:rsidRPr="00343045">
              <w:t>Ontwerpbeslissingen ten behoeve van beperken complexiteit:</w:t>
            </w:r>
          </w:p>
          <w:p w14:paraId="7E8422DB" w14:textId="77777777" w:rsidR="000C411A" w:rsidRPr="00910DA2" w:rsidRDefault="000C411A" w:rsidP="0061331D">
            <w:pPr>
              <w:numPr>
                <w:ilvl w:val="0"/>
                <w:numId w:val="15"/>
              </w:numPr>
              <w:spacing w:before="72"/>
            </w:pPr>
            <w:r w:rsidRPr="00343045">
              <w:t xml:space="preserve">Er kan slechts </w:t>
            </w:r>
            <w:r>
              <w:t>één</w:t>
            </w:r>
            <w:r w:rsidRPr="00343045">
              <w:t xml:space="preserve"> adres vermeld worden.</w:t>
            </w:r>
          </w:p>
          <w:p w14:paraId="2E3A2B17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bij/tegenover:</w:t>
            </w:r>
          </w:p>
          <w:p w14:paraId="0893CAD4" w14:textId="77777777" w:rsidR="000C411A" w:rsidRPr="003B6EB0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 xml:space="preserve">/IMKAD_OZLocatie/ligging </w:t>
            </w:r>
          </w:p>
          <w:p w14:paraId="28D8E6B5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14:paraId="2417705E" w14:textId="77777777" w:rsidR="000C411A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</w:rPr>
              <w:t>Appartementsrecht</w:t>
            </w:r>
            <w:r w:rsidR="000C411A" w:rsidRPr="0061331D">
              <w:rPr>
                <w:sz w:val="16"/>
              </w:rPr>
              <w:t>l/IMKAD_OZLocatie/adres/</w:t>
            </w:r>
          </w:p>
          <w:p w14:paraId="323E8BFC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14:paraId="248D011D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14:paraId="507082B6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14:paraId="07535D68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14:paraId="243317BB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14:paraId="57221635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lang w:val="nl-NL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</w:tc>
      </w:tr>
      <w:tr w:rsidR="000C411A" w:rsidRPr="00AF7E82" w14:paraId="176EBE9E" w14:textId="77777777" w:rsidTr="0061331D">
        <w:tc>
          <w:tcPr>
            <w:tcW w:w="4077" w:type="dxa"/>
            <w:shd w:val="clear" w:color="auto" w:fill="auto"/>
          </w:tcPr>
          <w:p w14:paraId="069905B2" w14:textId="77777777"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Pr="0061331D">
              <w:rPr>
                <w:rFonts w:cs="Arial"/>
                <w:color w:val="FF0000"/>
              </w:rPr>
              <w:t>gemeente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naam kadastrale gemeente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sectie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letter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4E758B" w:rsidRPr="0061331D">
              <w:rPr>
                <w:rFonts w:cs="Arial"/>
                <w:color w:val="FF0000"/>
              </w:rPr>
              <w:t>complexaanduiding</w:t>
            </w:r>
            <w:r w:rsidR="004E758B"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appartementsindex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5716B" w:rsidRPr="0061331D">
              <w:rPr>
                <w:rFonts w:cs="Arial"/>
                <w:color w:val="800080"/>
                <w:szCs w:val="18"/>
              </w:rPr>
              <w:t>A</w:t>
            </w:r>
            <w:r w:rsidR="0015716B" w:rsidRPr="0061331D">
              <w:rPr>
                <w:rFonts w:cs="Arial"/>
                <w:szCs w:val="18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14:paraId="377C2E85" w14:textId="77777777" w:rsidR="000C411A" w:rsidRDefault="000C411A" w:rsidP="0061331D">
            <w:pPr>
              <w:spacing w:before="72"/>
            </w:pPr>
            <w:r w:rsidRPr="00343045">
              <w:t xml:space="preserve">Kadastrale aanduiding van het </w:t>
            </w:r>
            <w:r>
              <w:t xml:space="preserve">appartementsrecht. </w:t>
            </w:r>
          </w:p>
          <w:p w14:paraId="32116847" w14:textId="77777777" w:rsidR="000C411A" w:rsidRPr="004F65C0" w:rsidRDefault="000C411A" w:rsidP="0061331D">
            <w:pPr>
              <w:spacing w:before="72"/>
            </w:pPr>
            <w:r>
              <w:t>Het getal na ‘</w:t>
            </w:r>
            <w:r w:rsidR="004E758B">
              <w:t xml:space="preserve">complexaanduiding’ </w:t>
            </w:r>
            <w:r>
              <w:t>en na ‘appartementsindex’ dient in cijfers vermeld te worden.</w:t>
            </w:r>
          </w:p>
          <w:p w14:paraId="60DA3BF7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14:paraId="2F3B5A35" w14:textId="77777777" w:rsidR="000C411A" w:rsidRPr="00405834" w:rsidRDefault="000C411A" w:rsidP="0061331D">
            <w:pPr>
              <w:spacing w:before="72"/>
            </w:pPr>
            <w:r w:rsidRPr="0061331D">
              <w:rPr>
                <w:u w:val="single"/>
              </w:rPr>
              <w:t>Mapping appartementsrecht:</w:t>
            </w:r>
          </w:p>
          <w:p w14:paraId="1300772D" w14:textId="77777777" w:rsidR="006A7D5A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IMKAD_Appartementsrecht</w:t>
            </w:r>
            <w:r w:rsidR="000C411A" w:rsidRPr="00DE2ED2">
              <w:t>/</w:t>
            </w:r>
            <w:r w:rsidR="000C411A" w:rsidRPr="0061331D">
              <w:rPr>
                <w:sz w:val="16"/>
              </w:rPr>
              <w:t>kadastraleAanduiding</w:t>
            </w:r>
          </w:p>
          <w:p w14:paraId="13E8BD9C" w14:textId="77777777" w:rsidR="000C411A" w:rsidRPr="0061331D" w:rsidRDefault="006A7D5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</w:t>
            </w:r>
            <w:r w:rsidR="000C411A" w:rsidRPr="0061331D">
              <w:rPr>
                <w:sz w:val="16"/>
              </w:rPr>
              <w:t>/gemeente</w:t>
            </w:r>
          </w:p>
          <w:p w14:paraId="62BECF5A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14:paraId="4D25AD0D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14:paraId="396CA124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./appartementsindex</w:t>
            </w:r>
          </w:p>
        </w:tc>
      </w:tr>
      <w:tr w:rsidR="0015716B" w:rsidRPr="00AF7E82" w14:paraId="580FADFC" w14:textId="77777777" w:rsidTr="0061331D">
        <w:tc>
          <w:tcPr>
            <w:tcW w:w="4077" w:type="dxa"/>
            <w:shd w:val="clear" w:color="auto" w:fill="auto"/>
          </w:tcPr>
          <w:p w14:paraId="0E937364" w14:textId="77777777"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color w:val="800080"/>
                <w:szCs w:val="18"/>
              </w:rPr>
              <w:lastRenderedPageBreak/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omschreven/te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</w:p>
        </w:tc>
        <w:tc>
          <w:tcPr>
            <w:tcW w:w="5812" w:type="dxa"/>
            <w:shd w:val="clear" w:color="auto" w:fill="auto"/>
          </w:tcPr>
          <w:p w14:paraId="49BE7B73" w14:textId="77777777" w:rsidR="00641E19" w:rsidRDefault="009C1353" w:rsidP="0061331D">
            <w:pPr>
              <w:spacing w:before="72" w:line="240" w:lineRule="auto"/>
            </w:pPr>
            <w:r>
              <w:t>Optionele</w:t>
            </w:r>
            <w:r w:rsidR="00641E19">
              <w:t xml:space="preserve"> keuzetekst moet er één gekozen </w:t>
            </w:r>
            <w:r>
              <w:t xml:space="preserve">kan </w:t>
            </w:r>
            <w:r w:rsidR="00641E19">
              <w:t>worden:</w:t>
            </w:r>
          </w:p>
          <w:p w14:paraId="2B92C67E" w14:textId="77777777"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14:paraId="38D58FD7" w14:textId="77777777"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14:paraId="73FBEA31" w14:textId="77777777" w:rsidR="00641E19" w:rsidRDefault="00641E19" w:rsidP="0061331D">
            <w:pPr>
              <w:spacing w:line="240" w:lineRule="auto"/>
            </w:pPr>
          </w:p>
          <w:p w14:paraId="225457C2" w14:textId="77777777" w:rsidR="00641E19" w:rsidRPr="0061331D" w:rsidRDefault="00641E1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8B76DFE" w14:textId="77777777"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</w:t>
            </w:r>
            <w:r w:rsidR="001E0937" w:rsidRPr="0061331D">
              <w:rPr>
                <w:sz w:val="16"/>
                <w:szCs w:val="16"/>
              </w:rPr>
              <w:t>/Aandeel</w:t>
            </w:r>
          </w:p>
          <w:p w14:paraId="50036BCF" w14:textId="77777777"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./teller</w:t>
            </w:r>
          </w:p>
          <w:p w14:paraId="2E4BC96E" w14:textId="77777777"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./noemer</w:t>
            </w:r>
          </w:p>
          <w:p w14:paraId="2C7B43A6" w14:textId="77777777" w:rsidR="00641E19" w:rsidRPr="0061331D" w:rsidRDefault="00641E19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0FDF041C" w14:textId="77777777"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IMKAD_Appartementsrecht/tia_Tekstkeuze/</w:t>
            </w:r>
          </w:p>
          <w:p w14:paraId="79AD609D" w14:textId="77777777" w:rsidR="00641E19" w:rsidRPr="0061331D" w:rsidRDefault="00641E1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./tagNaam(‘k_AandeelGemeenschap’)</w:t>
            </w:r>
          </w:p>
          <w:p w14:paraId="0B605AF4" w14:textId="77777777" w:rsidR="00641E19" w:rsidRDefault="00641E19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‘2’)</w:t>
            </w:r>
          </w:p>
          <w:p w14:paraId="0A8DF61F" w14:textId="77777777" w:rsidR="00641E19" w:rsidRDefault="00641E19" w:rsidP="0061331D">
            <w:pPr>
              <w:spacing w:line="240" w:lineRule="auto"/>
            </w:pPr>
          </w:p>
          <w:p w14:paraId="0327AE93" w14:textId="77777777" w:rsidR="009C1353" w:rsidRPr="0061331D" w:rsidRDefault="009C1353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Bij een gekozen keuzetekst in tekst komt het volgende in de akte te staan:</w:t>
            </w:r>
          </w:p>
          <w:p w14:paraId="2460F06E" w14:textId="77777777" w:rsidR="009C1353" w:rsidRDefault="009C1353" w:rsidP="0061331D">
            <w:pPr>
              <w:spacing w:line="240" w:lineRule="auto"/>
            </w:pPr>
          </w:p>
          <w:p w14:paraId="35F47A30" w14:textId="77777777"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14:paraId="7F006631" w14:textId="77777777"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omschreven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14:paraId="4D5D4F13" w14:textId="77777777"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te </w:t>
            </w:r>
            <w:r w:rsidR="00D71BE7" w:rsidRPr="0061331D">
              <w:rPr>
                <w:rFonts w:cs="Arial"/>
                <w:color w:val="3366FF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omschrijven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14:paraId="0FAF6DB0" w14:textId="77777777" w:rsidR="001E0937" w:rsidRPr="00343045" w:rsidRDefault="001E0937" w:rsidP="0061331D">
            <w:pPr>
              <w:spacing w:before="72"/>
            </w:pPr>
          </w:p>
        </w:tc>
      </w:tr>
      <w:tr w:rsidR="0015716B" w:rsidRPr="00AF7E82" w14:paraId="25CEFE15" w14:textId="77777777" w:rsidTr="0061331D">
        <w:tc>
          <w:tcPr>
            <w:tcW w:w="4077" w:type="dxa"/>
            <w:shd w:val="clear" w:color="auto" w:fill="auto"/>
          </w:tcPr>
          <w:p w14:paraId="6C928D76" w14:textId="77777777"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Cs w:val="18"/>
              </w:rPr>
              <w:t>, met bestemming mandeligheid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14:paraId="4D49DDCE" w14:textId="77777777" w:rsidR="0015716B" w:rsidRPr="00343045" w:rsidRDefault="00CB2F24" w:rsidP="005F4849">
            <w:pPr>
              <w:spacing w:before="72"/>
            </w:pPr>
            <w:r>
              <w:t>Optionele keuze tekst, zie hiervoor</w:t>
            </w:r>
            <w:r w:rsidR="005F4849">
              <w:t xml:space="preserve"> de uitleg</w:t>
            </w:r>
            <w:r>
              <w:t xml:space="preserve"> 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</w:tbl>
    <w:p w14:paraId="10F621BB" w14:textId="77777777" w:rsidR="000C411A" w:rsidRPr="008A11D4" w:rsidRDefault="000C411A" w:rsidP="000C411A"/>
    <w:p w14:paraId="4D78BBF4" w14:textId="77777777" w:rsidR="000C411A" w:rsidRDefault="000C411A" w:rsidP="006A7D5A">
      <w:pPr>
        <w:pStyle w:val="Kop3"/>
        <w:pageBreakBefore/>
        <w:numPr>
          <w:ilvl w:val="2"/>
          <w:numId w:val="1"/>
        </w:numPr>
      </w:pPr>
      <w:bookmarkStart w:id="60" w:name="_Toc212447072"/>
      <w:bookmarkStart w:id="61" w:name="_Toc212447348"/>
      <w:bookmarkStart w:id="62" w:name="_Toc212447074"/>
      <w:bookmarkStart w:id="63" w:name="_Toc212447350"/>
      <w:bookmarkStart w:id="64" w:name="_Toc212447075"/>
      <w:bookmarkStart w:id="65" w:name="_Toc212447351"/>
      <w:bookmarkStart w:id="66" w:name="_Toc212447093"/>
      <w:bookmarkStart w:id="67" w:name="_Toc212447369"/>
      <w:bookmarkStart w:id="68" w:name="_Toc212447094"/>
      <w:bookmarkStart w:id="69" w:name="_Toc212447370"/>
      <w:bookmarkStart w:id="70" w:name="_Toc212447095"/>
      <w:bookmarkStart w:id="71" w:name="_Toc212447371"/>
      <w:bookmarkStart w:id="72" w:name="_Toc212447102"/>
      <w:bookmarkStart w:id="73" w:name="_Toc212447378"/>
      <w:bookmarkStart w:id="74" w:name="_Toc212447103"/>
      <w:bookmarkStart w:id="75" w:name="_Toc212447379"/>
      <w:bookmarkStart w:id="76" w:name="_Toc212447104"/>
      <w:bookmarkStart w:id="77" w:name="_Toc212447380"/>
      <w:bookmarkStart w:id="78" w:name="_Toc212447112"/>
      <w:bookmarkStart w:id="79" w:name="_Toc212447388"/>
      <w:bookmarkStart w:id="80" w:name="_Toc212447113"/>
      <w:bookmarkStart w:id="81" w:name="_Toc212447389"/>
      <w:bookmarkStart w:id="82" w:name="_Toc212447114"/>
      <w:bookmarkStart w:id="83" w:name="_Toc212447390"/>
      <w:bookmarkStart w:id="84" w:name="_Toc212447161"/>
      <w:bookmarkStart w:id="85" w:name="_Toc212447437"/>
      <w:bookmarkStart w:id="86" w:name="_Toc212447162"/>
      <w:bookmarkStart w:id="87" w:name="_Toc212447438"/>
      <w:bookmarkStart w:id="88" w:name="_Toc212447163"/>
      <w:bookmarkStart w:id="89" w:name="_Toc212447439"/>
      <w:bookmarkStart w:id="90" w:name="_Toc212447173"/>
      <w:bookmarkStart w:id="91" w:name="_Toc212447449"/>
      <w:bookmarkStart w:id="92" w:name="_Toc212447174"/>
      <w:bookmarkStart w:id="93" w:name="_Toc212447450"/>
      <w:bookmarkStart w:id="94" w:name="_Toc212447175"/>
      <w:bookmarkStart w:id="95" w:name="_Toc212447451"/>
      <w:bookmarkStart w:id="96" w:name="_Toc212447192"/>
      <w:bookmarkStart w:id="97" w:name="_Toc212447468"/>
      <w:bookmarkStart w:id="98" w:name="_Toc248048694"/>
      <w:bookmarkStart w:id="99" w:name="_Toc503941644"/>
      <w:bookmarkStart w:id="100" w:name="_Toc2469407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D6596D">
        <w:lastRenderedPageBreak/>
        <w:t>Schip</w:t>
      </w:r>
      <w:bookmarkEnd w:id="98"/>
      <w:bookmarkEnd w:id="99"/>
      <w:r>
        <w:t xml:space="preserve"> </w:t>
      </w:r>
      <w:bookmarkEnd w:id="100"/>
    </w:p>
    <w:p w14:paraId="2BCF623F" w14:textId="77777777" w:rsidR="000C411A" w:rsidRPr="002A7631" w:rsidRDefault="000C411A" w:rsidP="000C411A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103"/>
      </w:tblGrid>
      <w:tr w:rsidR="000C411A" w:rsidRPr="00E25D6E" w14:paraId="2D398180" w14:textId="77777777" w:rsidTr="0061331D">
        <w:tc>
          <w:tcPr>
            <w:tcW w:w="4644" w:type="dxa"/>
            <w:shd w:val="clear" w:color="auto" w:fill="auto"/>
          </w:tcPr>
          <w:p w14:paraId="4DF8E639" w14:textId="77777777" w:rsidR="000C411A" w:rsidRPr="0061331D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>typering schip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 xml:space="preserve"> </w:t>
            </w:r>
          </w:p>
          <w:p w14:paraId="60A502A7" w14:textId="77777777"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</w:p>
        </w:tc>
        <w:tc>
          <w:tcPr>
            <w:tcW w:w="5103" w:type="dxa"/>
            <w:shd w:val="clear" w:color="auto" w:fill="auto"/>
          </w:tcPr>
          <w:p w14:paraId="3563BABA" w14:textId="77777777" w:rsidR="000C411A" w:rsidRPr="000B4CD1" w:rsidRDefault="000C411A" w:rsidP="0061331D">
            <w:pPr>
              <w:spacing w:before="72"/>
            </w:pPr>
            <w:r>
              <w:t>Typering schip is een vrij tekstveld van maximaal 250 karakters. Bijv.: pleziervaartuig/motortankschip/bevoorradingsvaartuig, etc met een 1 dek, 1 stuurhut, 1 machinekamer, voorpiek, bergruimte, 4 olieruimen, etc.</w:t>
            </w:r>
          </w:p>
          <w:p w14:paraId="4DFF474A" w14:textId="77777777"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14:paraId="555EB3EE" w14:textId="77777777"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2D298755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Schip/typering</w:t>
            </w:r>
          </w:p>
        </w:tc>
      </w:tr>
      <w:tr w:rsidR="000C411A" w:rsidRPr="00E25D6E" w14:paraId="03DD5372" w14:textId="77777777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14:paraId="1229D921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genaamd</w:t>
            </w:r>
            <w:r w:rsidR="004E758B" w:rsidRPr="0061331D">
              <w:rPr>
                <w:color w:val="FF0000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BF7D5E">
              <w:t>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 xml:space="preserve">voorheen genaamd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oude 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 met het brandmerk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getal maximaal zes karakters – spatie - letters van rubriek B, Z of V –spatie- kantooraanduiding (reeks) –spatie - 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 xml:space="preserve">, </w:t>
            </w:r>
          </w:p>
        </w:tc>
        <w:tc>
          <w:tcPr>
            <w:tcW w:w="5103" w:type="dxa"/>
            <w:shd w:val="clear" w:color="auto" w:fill="auto"/>
          </w:tcPr>
          <w:p w14:paraId="6A7B815B" w14:textId="77777777" w:rsidR="000C411A" w:rsidRDefault="000C411A" w:rsidP="0061331D">
            <w:pPr>
              <w:spacing w:before="72"/>
            </w:pPr>
            <w:r>
              <w:t>Kadastrale aanduiding van het schip, bijvoorbeeld: “</w:t>
            </w:r>
            <w:r w:rsidRPr="001435FB">
              <w:t xml:space="preserve">MARIA </w:t>
            </w:r>
            <w:r>
              <w:t xml:space="preserve">met het brandmerk </w:t>
            </w:r>
            <w:r w:rsidRPr="001435FB">
              <w:t>9002 B A 1977 14-12-</w:t>
            </w:r>
            <w:smartTag w:uri="urn:schemas-microsoft-com:office:smarttags" w:element="metricconverter">
              <w:smartTagPr>
                <w:attr w:name="ProductID" w:val="2000”"/>
              </w:smartTagPr>
              <w:r w:rsidRPr="001435FB">
                <w:t>2000</w:t>
              </w:r>
              <w:r>
                <w:t>”</w:t>
              </w:r>
            </w:smartTag>
          </w:p>
          <w:p w14:paraId="1F1E6D02" w14:textId="77777777" w:rsidR="004E758B" w:rsidRDefault="004E758B" w:rsidP="0061331D">
            <w:pPr>
              <w:spacing w:before="72"/>
            </w:pPr>
            <w:r>
              <w:t>De optionele keuzetekst ‘</w:t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>voorheen genaamd</w:t>
            </w:r>
            <w:r>
              <w:t>’ wordt getoond indien een oude naam schip is ingevuld.</w:t>
            </w:r>
          </w:p>
          <w:p w14:paraId="6D489D3F" w14:textId="77777777"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14:paraId="15C56A95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19690CC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  <w:r w:rsidR="000C411A" w:rsidRPr="0061331D" w:rsidDel="00E8490E">
              <w:rPr>
                <w:sz w:val="16"/>
                <w:szCs w:val="16"/>
              </w:rPr>
              <w:t xml:space="preserve"> </w:t>
            </w:r>
          </w:p>
          <w:p w14:paraId="183DC491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</w:t>
            </w:r>
          </w:p>
          <w:p w14:paraId="14AABC14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./oudeNaam</w:t>
            </w:r>
          </w:p>
          <w:p w14:paraId="74FE1717" w14:textId="77777777" w:rsidR="000C411A" w:rsidRPr="0061331D" w:rsidRDefault="00CA5115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brandmerk</w:t>
            </w:r>
          </w:p>
          <w:p w14:paraId="52C8C6AA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./getal</w:t>
            </w:r>
          </w:p>
          <w:p w14:paraId="7B7A4497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./rubriek()</w:t>
            </w:r>
          </w:p>
          <w:p w14:paraId="1CA65715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./aanduidingKadastervestiging</w:t>
            </w:r>
          </w:p>
          <w:p w14:paraId="34678EC8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./jaar</w:t>
            </w:r>
          </w:p>
        </w:tc>
      </w:tr>
      <w:tr w:rsidR="000C411A" w:rsidRPr="00E25D6E" w14:paraId="79CDE88D" w14:textId="77777777" w:rsidTr="0061331D">
        <w:tblPrEx>
          <w:tblLook w:val="01E0" w:firstRow="1" w:lastRow="1" w:firstColumn="1" w:lastColumn="1" w:noHBand="0" w:noVBand="0"/>
        </w:tblPrEx>
        <w:trPr>
          <w:trHeight w:val="551"/>
        </w:trPr>
        <w:tc>
          <w:tcPr>
            <w:tcW w:w="4644" w:type="dxa"/>
            <w:shd w:val="clear" w:color="auto" w:fill="auto"/>
          </w:tcPr>
          <w:p w14:paraId="5CD6E626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gebouwd</w:t>
            </w:r>
            <w:r w:rsidRPr="0061331D">
              <w:rPr>
                <w:color w:val="800080"/>
              </w:rPr>
              <w:t xml:space="preserve"> door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  <w:r w:rsidRPr="0061331D">
              <w:rPr>
                <w:color w:val="FF0000"/>
              </w:rPr>
              <w:t>in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plaatsnaam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 w:rsidRPr="004E758B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>
              <w:t>land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737F18">
              <w:t xml:space="preserve"> </w:t>
            </w:r>
            <w:r w:rsidRPr="0061331D">
              <w:rPr>
                <w:color w:val="FF0000"/>
              </w:rPr>
              <w:t>bouwjaar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3B482050" w14:textId="77777777" w:rsidR="000C411A" w:rsidRPr="001F5F0A" w:rsidRDefault="000C411A" w:rsidP="0061331D">
            <w:pPr>
              <w:spacing w:before="72"/>
            </w:pPr>
            <w:r>
              <w:t xml:space="preserve">Naam van de werf is optioneel. Indien de naam niet </w:t>
            </w:r>
            <w:r w:rsidRPr="001F5F0A">
              <w:t>ingevuld is, moet het woord “</w:t>
            </w:r>
            <w:r w:rsidRPr="0061331D">
              <w:rPr>
                <w:color w:val="800080"/>
              </w:rPr>
              <w:t>door</w:t>
            </w:r>
            <w:r w:rsidRPr="001F5F0A">
              <w:t xml:space="preserve">” weggelaten worden. </w:t>
            </w:r>
          </w:p>
          <w:p w14:paraId="590C751A" w14:textId="77777777" w:rsidR="004E758B" w:rsidRPr="001F5F0A" w:rsidRDefault="004E758B" w:rsidP="0061331D">
            <w:pPr>
              <w:spacing w:before="72"/>
            </w:pPr>
            <w:r w:rsidRPr="001F5F0A">
              <w:t xml:space="preserve">Bij land </w:t>
            </w:r>
            <w:r w:rsidR="002F21D4">
              <w:t>moet</w:t>
            </w:r>
            <w:r w:rsidR="002F21D4" w:rsidRPr="001F5F0A">
              <w:t xml:space="preserve"> </w:t>
            </w:r>
            <w:r w:rsidRPr="001F5F0A">
              <w:t>gekozen worden uit een waardelijst.</w:t>
            </w:r>
          </w:p>
          <w:p w14:paraId="4DF550B1" w14:textId="77777777"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14:paraId="572585DE" w14:textId="77777777"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58D813F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</w:p>
          <w:p w14:paraId="30A4216F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./naamGebouwdDoor</w:t>
            </w:r>
          </w:p>
          <w:p w14:paraId="23A3671C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./plaatsGebouwdIn</w:t>
            </w:r>
          </w:p>
          <w:p w14:paraId="4EB75119" w14:textId="77777777" w:rsidR="004E758B" w:rsidRPr="0061331D" w:rsidRDefault="004E758B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./landGebouwdIn</w:t>
            </w:r>
          </w:p>
          <w:p w14:paraId="69AF0133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./bouwjaar</w:t>
            </w:r>
          </w:p>
        </w:tc>
      </w:tr>
      <w:tr w:rsidR="000C411A" w:rsidRPr="00B30791" w14:paraId="5DB4D5A3" w14:textId="77777777" w:rsidTr="0061331D">
        <w:tblPrEx>
          <w:tblLook w:val="01E0" w:firstRow="1" w:lastRow="1" w:firstColumn="1" w:lastColumn="1" w:noHBand="0" w:noVBand="0"/>
        </w:tblPrEx>
        <w:trPr>
          <w:trHeight w:val="692"/>
        </w:trPr>
        <w:tc>
          <w:tcPr>
            <w:tcW w:w="4644" w:type="dxa"/>
            <w:shd w:val="clear" w:color="auto" w:fill="auto"/>
          </w:tcPr>
          <w:p w14:paraId="6B5F600E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800080"/>
              </w:rPr>
              <w:t>met een bruto inhoud/brutotonnage/ laadvermogen/verplaatsing van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44F4FC96" w14:textId="77777777" w:rsidR="000C411A" w:rsidRPr="001F63EA" w:rsidRDefault="000C411A" w:rsidP="0061331D">
            <w:pPr>
              <w:spacing w:before="72"/>
            </w:pPr>
            <w:r w:rsidRPr="001F63EA">
              <w:t>Keuzetek</w:t>
            </w:r>
            <w:r>
              <w:t>s</w:t>
            </w:r>
            <w:r w:rsidRPr="001F63EA">
              <w:t>ten waaruit er 1 gekozen moet worden en een getal</w:t>
            </w:r>
            <w:r w:rsidR="005A06C6">
              <w:t>. Mag ook volledig weggelaten worden.</w:t>
            </w:r>
          </w:p>
          <w:p w14:paraId="058AD7F1" w14:textId="77777777"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14:paraId="3A8AFD09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11A1CDD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</w:t>
            </w:r>
            <w:r w:rsidR="00CA5115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Inhoud</w:t>
            </w:r>
          </w:p>
          <w:p w14:paraId="61D1EE8C" w14:textId="77777777"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soortinhoud</w:t>
            </w:r>
          </w:p>
          <w:p w14:paraId="4DB96DC4" w14:textId="77777777"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getal</w:t>
            </w:r>
          </w:p>
        </w:tc>
      </w:tr>
      <w:tr w:rsidR="000C411A" w:rsidRPr="001153FE" w14:paraId="77EF8997" w14:textId="77777777" w:rsidTr="0061331D">
        <w:tblPrEx>
          <w:tblLook w:val="01E0" w:firstRow="1" w:lastRow="1" w:firstColumn="1" w:lastColumn="1" w:noHBand="0" w:noVBand="0"/>
        </w:tblPrEx>
        <w:trPr>
          <w:trHeight w:val="418"/>
        </w:trPr>
        <w:tc>
          <w:tcPr>
            <w:tcW w:w="4644" w:type="dxa"/>
            <w:shd w:val="clear" w:color="auto" w:fill="auto"/>
          </w:tcPr>
          <w:p w14:paraId="7D74BB75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>kubieke meter</w:t>
            </w:r>
            <w:r w:rsidRPr="00CA5115">
              <w:t xml:space="preserve"> </w:t>
            </w:r>
            <w:r w:rsidRPr="0061331D">
              <w:rPr>
                <w:color w:val="800080"/>
              </w:rPr>
              <w:t xml:space="preserve">(m3) / ton </w:t>
            </w:r>
          </w:p>
        </w:tc>
        <w:tc>
          <w:tcPr>
            <w:tcW w:w="5103" w:type="dxa"/>
            <w:shd w:val="clear" w:color="auto" w:fill="auto"/>
          </w:tcPr>
          <w:p w14:paraId="02487144" w14:textId="77777777" w:rsidR="000C411A" w:rsidRPr="001F63EA" w:rsidRDefault="000C411A" w:rsidP="0061331D">
            <w:pPr>
              <w:spacing w:before="72"/>
            </w:pPr>
            <w:r>
              <w:t xml:space="preserve">Keuzetekst  waarvan </w:t>
            </w:r>
            <w:r w:rsidR="004E758B">
              <w:t>er éé</w:t>
            </w:r>
            <w:r>
              <w:t>n gekozen moet worden, passend bij de keuze voor de grootte</w:t>
            </w:r>
            <w:r w:rsidRPr="001F63EA">
              <w:t xml:space="preserve">, m3 </w:t>
            </w:r>
            <w:r>
              <w:t>voor</w:t>
            </w:r>
            <w:r w:rsidRPr="001F63EA">
              <w:t xml:space="preserve"> 'bruto inhoud' </w:t>
            </w:r>
            <w:r>
              <w:t>en</w:t>
            </w:r>
            <w:r w:rsidRPr="001F63EA">
              <w:t xml:space="preserve"> 'laadvermogen' </w:t>
            </w:r>
            <w:r>
              <w:t xml:space="preserve">en </w:t>
            </w:r>
            <w:r w:rsidRPr="001F63EA">
              <w:t xml:space="preserve">ton </w:t>
            </w:r>
            <w:r>
              <w:t>voor ‘brutotonnage’ en</w:t>
            </w:r>
            <w:r w:rsidRPr="001F63EA">
              <w:t xml:space="preserve"> ‘verplaatsing’</w:t>
            </w:r>
            <w:r w:rsidR="004E758B">
              <w:t>.</w:t>
            </w:r>
          </w:p>
          <w:p w14:paraId="302DF7A0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6E817843" w14:textId="77777777" w:rsidR="000C411A" w:rsidRPr="001153FE" w:rsidRDefault="00AC56F2" w:rsidP="0061331D">
            <w:pPr>
              <w:spacing w:line="240" w:lineRule="auto"/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Schip/brutoinhoud/eenheid</w:t>
            </w:r>
          </w:p>
        </w:tc>
      </w:tr>
      <w:tr w:rsidR="000C411A" w:rsidRPr="00302C35" w14:paraId="50B1593A" w14:textId="77777777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14:paraId="3B7E4B62" w14:textId="77777777" w:rsidR="000C411A" w:rsidRPr="0061331D" w:rsidRDefault="00186B0C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lastRenderedPageBreak/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zonder voortstuwingswerktuigen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/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met de/ het volgende voortstuwingsmiddel(en)/ motor(en)</w:t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: </w:t>
            </w:r>
          </w:p>
          <w:p w14:paraId="771ECD3C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73B46071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69E4D3BF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Plaats motor: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0A9C3A9B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14:paraId="2680F539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ind w:left="420" w:firstLine="6"/>
              <w:rPr>
                <w:color w:val="FF0000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14:paraId="3C4C45ED" w14:textId="77777777" w:rsidR="000C411A" w:rsidRPr="00711795" w:rsidRDefault="000C411A" w:rsidP="0061331D">
            <w:pPr>
              <w:keepNext/>
              <w:spacing w:before="72"/>
            </w:pPr>
            <w:r w:rsidRPr="00711795">
              <w:t xml:space="preserve">Verplichte </w:t>
            </w:r>
            <w:r w:rsidR="002C1215">
              <w:t>gebruikers</w:t>
            </w:r>
            <w:r w:rsidRPr="00711795">
              <w:t>keuze</w:t>
            </w:r>
            <w:r w:rsidR="002C1215">
              <w:t xml:space="preserve"> tussen</w:t>
            </w:r>
            <w:r w:rsidRPr="00711795">
              <w:t>:</w:t>
            </w:r>
          </w:p>
          <w:p w14:paraId="5523741B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zonder voortstuwingswerktuigen </w:t>
            </w:r>
          </w:p>
          <w:p w14:paraId="4C2A15EF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het volgende voortstuwingsmiddel </w:t>
            </w:r>
          </w:p>
          <w:p w14:paraId="059861C5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voortstuwingsmiddelen</w:t>
            </w:r>
          </w:p>
          <w:p w14:paraId="41EB8447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de volgende motor </w:t>
            </w:r>
          </w:p>
          <w:p w14:paraId="033E7D1A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motoren</w:t>
            </w:r>
          </w:p>
          <w:p w14:paraId="0F51F1BD" w14:textId="77777777"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55B3A858" w14:textId="77777777"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  <w:r>
              <w:t>De laatste vier keuzes worden af</w:t>
            </w:r>
            <w:r w:rsidR="00720949">
              <w:t>gesloten met een</w:t>
            </w:r>
            <w:r>
              <w:t xml:space="preserve"> ‘:’ waarna de tekst ‘</w:t>
            </w:r>
            <w:r w:rsidRPr="0061331D">
              <w:rPr>
                <w:color w:val="800080"/>
              </w:rPr>
              <w:t>Merk</w:t>
            </w:r>
            <w:r>
              <w:t xml:space="preserve"> t/m </w:t>
            </w:r>
            <w:r w:rsidRPr="0061331D">
              <w:rPr>
                <w:color w:val="800080"/>
              </w:rPr>
              <w:t>PK</w:t>
            </w:r>
            <w:r>
              <w:t xml:space="preserve">’ wordt getoond. Na de eerste keuze wordt geen ‘:’ </w:t>
            </w:r>
            <w:r w:rsidR="00720949">
              <w:t>getoond</w:t>
            </w:r>
            <w:r>
              <w:t xml:space="preserve"> en wordt vervolgd met de </w:t>
            </w:r>
            <w:r w:rsidR="00720949">
              <w:t xml:space="preserve">volgende </w:t>
            </w:r>
            <w:r>
              <w:t>tekst</w:t>
            </w:r>
            <w:r w:rsidR="00720949">
              <w:t xml:space="preserve"> uit dit tekstblok of uit het modeldocument</w:t>
            </w:r>
            <w:r>
              <w:t>.</w:t>
            </w:r>
          </w:p>
          <w:p w14:paraId="684E09CA" w14:textId="77777777"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14DA71B6" w14:textId="77777777" w:rsidR="000C411A" w:rsidRPr="0061331D" w:rsidRDefault="000C411A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B49191A" w14:textId="77777777"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4A1E6A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  <w:r w:rsidR="004A1E6A" w:rsidRPr="0061331D">
              <w:rPr>
                <w:sz w:val="16"/>
                <w:szCs w:val="16"/>
              </w:rPr>
              <w:t>/</w:t>
            </w:r>
          </w:p>
          <w:p w14:paraId="5E54C6F2" w14:textId="77777777" w:rsidR="000C411A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tagNaam(‘k_Voortstuwing’)</w:t>
            </w:r>
          </w:p>
          <w:p w14:paraId="75611D35" w14:textId="77777777" w:rsidR="00CA4212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tekst</w:t>
            </w:r>
            <w:r w:rsidR="00CA4212" w:rsidRPr="0061331D">
              <w:rPr>
                <w:sz w:val="16"/>
                <w:szCs w:val="16"/>
              </w:rPr>
              <w:t>(’</w:t>
            </w:r>
            <w:r w:rsidR="000C411A" w:rsidRPr="0061331D">
              <w:rPr>
                <w:sz w:val="16"/>
                <w:szCs w:val="16"/>
              </w:rPr>
              <w:t>zonder voortstuwingswerktuigen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het volgende voortstuwingsmiddel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voortstuwingsmiddelen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motor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de volgende motoren</w:t>
            </w:r>
            <w:r w:rsidR="00CA4212" w:rsidRPr="0061331D">
              <w:rPr>
                <w:sz w:val="16"/>
                <w:szCs w:val="16"/>
              </w:rPr>
              <w:t>’</w:t>
            </w:r>
            <w:r w:rsidR="00720949" w:rsidRPr="0061331D">
              <w:rPr>
                <w:sz w:val="16"/>
                <w:szCs w:val="16"/>
              </w:rPr>
              <w:t>)</w:t>
            </w:r>
          </w:p>
          <w:p w14:paraId="29AA7EA7" w14:textId="77777777" w:rsidR="000C411A" w:rsidRPr="00D85058" w:rsidRDefault="000C411A" w:rsidP="0061331D">
            <w:pPr>
              <w:keepNext/>
              <w:spacing w:line="240" w:lineRule="auto"/>
            </w:pPr>
          </w:p>
          <w:p w14:paraId="0CC9A503" w14:textId="77777777"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Schip/beschrijvingVoortstuwingswerktuigen/</w:t>
            </w:r>
          </w:p>
          <w:p w14:paraId="2ECC1D7C" w14:textId="77777777"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14:paraId="6793FD21" w14:textId="77777777"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14:paraId="3362C816" w14:textId="77777777"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./plaatsMotor</w:t>
            </w:r>
          </w:p>
          <w:p w14:paraId="6FA2B973" w14:textId="77777777" w:rsidR="000C411A" w:rsidRPr="00302C35" w:rsidRDefault="00AC56F2" w:rsidP="0061331D">
            <w:pPr>
              <w:keepNext/>
              <w:spacing w:line="240" w:lineRule="auto"/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</w:r>
            <w:r w:rsidR="000C411A" w:rsidRPr="0061331D">
              <w:rPr>
                <w:sz w:val="16"/>
                <w:szCs w:val="16"/>
              </w:rPr>
              <w:t>./sterkte</w:t>
            </w:r>
          </w:p>
        </w:tc>
      </w:tr>
      <w:tr w:rsidR="000C411A" w:rsidRPr="00E651BF" w14:paraId="6E9C46AE" w14:textId="77777777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14:paraId="3EB8E801" w14:textId="77777777" w:rsidR="000C411A" w:rsidRPr="00737F18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firstLine="6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>, alsmede alle scheepstoebehoren in de zin van artikel 8:1 Burgerlijk Wetboek, aan partijen genoegzaam bekend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103" w:type="dxa"/>
            <w:shd w:val="clear" w:color="auto" w:fill="auto"/>
          </w:tcPr>
          <w:p w14:paraId="56A93159" w14:textId="77777777" w:rsidR="000C411A" w:rsidRPr="0061331D" w:rsidRDefault="000C411A" w:rsidP="0061331D">
            <w:pPr>
              <w:spacing w:before="72"/>
              <w:rPr>
                <w:szCs w:val="18"/>
                <w:u w:val="single"/>
              </w:rPr>
            </w:pPr>
            <w:r w:rsidRPr="0061331D">
              <w:rPr>
                <w:szCs w:val="18"/>
              </w:rPr>
              <w:t>Optionele keuzetekst</w:t>
            </w:r>
            <w:r w:rsidR="002C1215" w:rsidRPr="0061331D">
              <w:rPr>
                <w:szCs w:val="18"/>
              </w:rPr>
              <w:t>.</w:t>
            </w:r>
            <w:r w:rsidRPr="0061331D">
              <w:rPr>
                <w:szCs w:val="18"/>
                <w:u w:val="single"/>
              </w:rPr>
              <w:t xml:space="preserve"> </w:t>
            </w:r>
          </w:p>
          <w:p w14:paraId="33D70C02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BF4790C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CA5115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</w:p>
          <w:p w14:paraId="4CD4B6C6" w14:textId="77777777" w:rsidR="000C411A" w:rsidRPr="0061331D" w:rsidRDefault="00CA4212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tagNaam(‘k_Scheepstoebehoren’)</w:t>
            </w:r>
          </w:p>
          <w:p w14:paraId="1774959C" w14:textId="77777777" w:rsidR="000C411A" w:rsidRPr="00E651BF" w:rsidRDefault="00CA4212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 xml:space="preserve">tekst </w:t>
            </w:r>
            <w:r w:rsidR="001F5F0A" w:rsidRPr="0061331D">
              <w:rPr>
                <w:sz w:val="16"/>
                <w:szCs w:val="16"/>
              </w:rPr>
              <w:t>(‘true’= tekst wordt getoond; ‘false’ = tekst wordt niet getoond)</w:t>
            </w:r>
          </w:p>
        </w:tc>
      </w:tr>
    </w:tbl>
    <w:p w14:paraId="7C506636" w14:textId="77777777" w:rsidR="000C411A" w:rsidRPr="00B30791" w:rsidRDefault="000C411A" w:rsidP="000C411A"/>
    <w:p w14:paraId="336E2020" w14:textId="77777777" w:rsidR="000C411A" w:rsidRPr="00CA4212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101" w:name="_Toc248048695"/>
      <w:bookmarkStart w:id="102" w:name="_Toc503941645"/>
      <w:bookmarkStart w:id="103" w:name="_Toc246940760"/>
      <w:r w:rsidRPr="00CA4212">
        <w:rPr>
          <w:lang w:val="nl-NL"/>
        </w:rPr>
        <w:lastRenderedPageBreak/>
        <w:t>Luchtvaartuig</w:t>
      </w:r>
      <w:bookmarkEnd w:id="101"/>
      <w:bookmarkEnd w:id="102"/>
      <w:r w:rsidRPr="00CA4212">
        <w:rPr>
          <w:lang w:val="nl-NL"/>
        </w:rPr>
        <w:t xml:space="preserve"> </w:t>
      </w:r>
      <w:bookmarkEnd w:id="103"/>
    </w:p>
    <w:p w14:paraId="22D344DE" w14:textId="77777777" w:rsidR="000C411A" w:rsidRPr="00CA4212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604B9A" w14:paraId="3044D533" w14:textId="77777777" w:rsidTr="0061331D">
        <w:tc>
          <w:tcPr>
            <w:tcW w:w="5353" w:type="dxa"/>
            <w:shd w:val="clear" w:color="auto" w:fill="auto"/>
          </w:tcPr>
          <w:p w14:paraId="1E05B8F0" w14:textId="77777777" w:rsidR="000C411A" w:rsidRPr="0061331D" w:rsidRDefault="00DE2ED2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5"/>
              <w:rPr>
                <w:color w:val="FF0000"/>
              </w:rPr>
            </w:pPr>
            <w:r w:rsidRPr="0061331D">
              <w:rPr>
                <w:color w:val="FF0000"/>
              </w:rPr>
              <w:t>h</w:t>
            </w:r>
            <w:r w:rsidR="000C411A" w:rsidRPr="0061331D">
              <w:rPr>
                <w:color w:val="FF0000"/>
              </w:rPr>
              <w:t>et luchtvaartuig met het nationaliteits- en inschrijvingskenmerk PH</w:t>
            </w:r>
            <w:r w:rsidR="000C411A"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4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Pr="0061331D">
              <w:rPr>
                <w:color w:val="FF0000"/>
              </w:rPr>
              <w:t xml:space="preserve">met </w:t>
            </w:r>
            <w:r w:rsidR="000C411A" w:rsidRPr="0061331D">
              <w:rPr>
                <w:color w:val="FF0000"/>
              </w:rPr>
              <w:t xml:space="preserve">een maximaal toegelaten startmassa van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cijfers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="000C411A" w:rsidRPr="0061331D">
              <w:rPr>
                <w:color w:val="FF0000"/>
              </w:rPr>
              <w:t xml:space="preserve">kilogram en </w:t>
            </w:r>
            <w:r w:rsidR="000C411A" w:rsidRPr="0061331D">
              <w:rPr>
                <w:color w:val="339966"/>
              </w:rPr>
              <w:t>het/ de</w:t>
            </w:r>
            <w:r w:rsidR="000C411A" w:rsidRPr="0061331D">
              <w:rPr>
                <w:color w:val="FF0000"/>
              </w:rPr>
              <w:t xml:space="preserve"> volgende voortstuwingswerktuig</w:t>
            </w:r>
            <w:r w:rsidR="000C411A" w:rsidRPr="0061331D">
              <w:rPr>
                <w:color w:val="800080"/>
              </w:rPr>
              <w:t>en</w:t>
            </w:r>
            <w:r w:rsidR="000C411A" w:rsidRPr="0061331D">
              <w:rPr>
                <w:color w:val="FF0000"/>
              </w:rPr>
              <w:t>:</w:t>
            </w:r>
          </w:p>
          <w:p w14:paraId="5C94A32E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4D450D4D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6D1C2AE5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</w:rPr>
              <w:tab/>
            </w: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14:paraId="6CA690EB" w14:textId="77777777"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4D127FC8" w14:textId="77777777" w:rsidR="000C411A" w:rsidRPr="00711795" w:rsidRDefault="000C411A" w:rsidP="0061331D">
            <w:pPr>
              <w:spacing w:before="72"/>
            </w:pPr>
            <w:r w:rsidRPr="00711795">
              <w:t>Verplichte keuze van het soort voortstuwing mogelijkheden:</w:t>
            </w:r>
          </w:p>
          <w:p w14:paraId="59BCF199" w14:textId="77777777"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6"/>
            </w:pPr>
            <w:r w:rsidRPr="0061331D">
              <w:rPr>
                <w:color w:val="000000"/>
              </w:rPr>
              <w:t>Indien aantal motoren = 1 dan</w:t>
            </w:r>
            <w:r w:rsidRPr="0061331D">
              <w:rPr>
                <w:color w:val="000000"/>
              </w:rPr>
              <w:br/>
              <w:t>tekst = het volgende voortstuwingswerktuig:</w:t>
            </w:r>
            <w:r w:rsidRPr="0061331D">
              <w:rPr>
                <w:color w:val="000000"/>
              </w:rPr>
              <w:br/>
              <w:t xml:space="preserve">Indien aantal motoren &gt; 1 dan </w:t>
            </w:r>
            <w:r w:rsidRPr="0061331D">
              <w:rPr>
                <w:color w:val="000000"/>
              </w:rPr>
              <w:br/>
              <w:t>tekst = de volgende voortstuwingswerktuigen:</w:t>
            </w:r>
            <w:r w:rsidRPr="0061331D">
              <w:rPr>
                <w:color w:val="000000"/>
              </w:rPr>
              <w:br/>
              <w:t>(aantal motoren moet altijd &gt;0)</w:t>
            </w:r>
          </w:p>
          <w:p w14:paraId="408D6189" w14:textId="77777777"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0AE38E47" w14:textId="77777777" w:rsidR="000C411A" w:rsidRPr="00711795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711795">
              <w:t>Per voortstuwingsmiddel/motor volgt de volgende omschrijving:</w:t>
            </w:r>
          </w:p>
          <w:p w14:paraId="56D5F489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445643">
              <w:t xml:space="preserve"> </w:t>
            </w:r>
            <w:r w:rsidRPr="0061331D">
              <w:rPr>
                <w:color w:val="3366FF"/>
              </w:rPr>
              <w:t>vrije tekst, max 100 karakters lang</w:t>
            </w:r>
            <w:r w:rsidRPr="002A7631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69131531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3366FF"/>
              </w:rPr>
              <w:t xml:space="preserve">vrije tekst, max 100 karakters lang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1C20E872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nummer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800080"/>
              </w:rPr>
              <w:t>PK,</w:t>
            </w:r>
          </w:p>
          <w:p w14:paraId="3582299E" w14:textId="77777777"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5D8361D2" w14:textId="77777777" w:rsidR="000C411A" w:rsidRPr="000C411A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0C411A">
              <w:t>Voorbeeld:</w:t>
            </w:r>
          </w:p>
          <w:p w14:paraId="144CA3D0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14:paraId="5B3512F7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2304923022 </w:t>
            </w:r>
          </w:p>
          <w:p w14:paraId="1E25749C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Sterkte: 36 PK </w:t>
            </w:r>
          </w:p>
          <w:p w14:paraId="1DF74736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14:paraId="3273A17C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2304923023 </w:t>
            </w:r>
          </w:p>
          <w:p w14:paraId="1906D4BC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>Sterkte: 36 PK</w:t>
            </w:r>
          </w:p>
          <w:p w14:paraId="361BFD19" w14:textId="77777777"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14:paraId="6AC988E3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0956061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Luchtvaartuig/</w:t>
            </w:r>
          </w:p>
          <w:p w14:paraId="0D9F4315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./inschrijvingskenmerk</w:t>
            </w:r>
          </w:p>
          <w:p w14:paraId="31DD27F0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./startmassa</w:t>
            </w:r>
          </w:p>
          <w:p w14:paraId="0C51FB95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./beschrijvingVoortstuwingswerktuigen/</w:t>
            </w:r>
          </w:p>
          <w:p w14:paraId="402D2AFE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14:paraId="1FD71E07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14:paraId="1AA7BE86" w14:textId="77777777" w:rsidR="000C411A" w:rsidRPr="00604B9A" w:rsidRDefault="000C411A" w:rsidP="0061331D">
            <w:pPr>
              <w:spacing w:line="240" w:lineRule="auto"/>
              <w:ind w:left="454"/>
            </w:pPr>
            <w:r w:rsidRPr="0061331D">
              <w:rPr>
                <w:sz w:val="16"/>
                <w:szCs w:val="16"/>
              </w:rPr>
              <w:t>./sterkte</w:t>
            </w:r>
          </w:p>
        </w:tc>
      </w:tr>
    </w:tbl>
    <w:p w14:paraId="5BB3DA0C" w14:textId="77777777" w:rsidR="000C411A" w:rsidRPr="00604B9A" w:rsidRDefault="000C411A" w:rsidP="000C411A"/>
    <w:p w14:paraId="1DC0D401" w14:textId="77777777" w:rsidR="000C411A" w:rsidRPr="00604B9A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104" w:name="_Toc248048696"/>
      <w:bookmarkStart w:id="105" w:name="_Toc503941646"/>
      <w:bookmarkStart w:id="106" w:name="_Toc246940761"/>
      <w:r w:rsidRPr="00604B9A">
        <w:rPr>
          <w:lang w:val="nl-NL"/>
        </w:rPr>
        <w:lastRenderedPageBreak/>
        <w:t>Netwerk</w:t>
      </w:r>
      <w:bookmarkEnd w:id="104"/>
      <w:bookmarkEnd w:id="105"/>
      <w:r w:rsidRPr="00604B9A">
        <w:rPr>
          <w:lang w:val="nl-NL"/>
        </w:rPr>
        <w:t xml:space="preserve"> </w:t>
      </w:r>
      <w:bookmarkEnd w:id="106"/>
    </w:p>
    <w:p w14:paraId="0991F572" w14:textId="77777777" w:rsidR="000C411A" w:rsidRPr="00604B9A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8A11D4" w14:paraId="084A62AA" w14:textId="77777777" w:rsidTr="0061331D">
        <w:tc>
          <w:tcPr>
            <w:tcW w:w="5353" w:type="dxa"/>
            <w:shd w:val="clear" w:color="auto" w:fill="auto"/>
          </w:tcPr>
          <w:p w14:paraId="3F81CA0A" w14:textId="77777777"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typering netwerk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0C411A" w:rsidRPr="0061331D">
              <w:rPr>
                <w:rFonts w:cs="Arial"/>
                <w:b/>
                <w:color w:val="FF0000"/>
              </w:rPr>
              <w:t>kadastraal bekend</w:t>
            </w:r>
            <w:r w:rsidR="000C411A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n</w:t>
            </w:r>
            <w:r w:rsidR="006C0B73" w:rsidRPr="0061331D">
              <w:rPr>
                <w:rFonts w:cs="Arial"/>
              </w:rPr>
              <w:t>aam kadastrale gemeente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  <w:color w:val="FF0000"/>
              </w:rPr>
              <w:t xml:space="preserve">, sectie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keuze T/E/W/</w:t>
            </w:r>
            <w:r w:rsidR="00584296" w:rsidRPr="0061331D">
              <w:rPr>
                <w:rFonts w:cs="Arial"/>
              </w:rPr>
              <w:t>O/</w:t>
            </w:r>
            <w:r w:rsidR="000C411A" w:rsidRPr="0061331D">
              <w:rPr>
                <w:rFonts w:cs="Arial"/>
              </w:rPr>
              <w:t>G/D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0000"/>
              </w:rPr>
              <w:t xml:space="preserve">, </w:t>
            </w:r>
            <w:r w:rsidR="000C411A" w:rsidRPr="0061331D">
              <w:rPr>
                <w:rFonts w:cs="Arial"/>
                <w:color w:val="FF0000"/>
              </w:rPr>
              <w:t>nummer</w:t>
            </w:r>
            <w:r w:rsidR="00DE2ED2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130C13D" w14:textId="77777777" w:rsidR="006C0B73" w:rsidRPr="0061331D" w:rsidRDefault="006C0B73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14:paraId="767238AB" w14:textId="77777777" w:rsidR="000C411A" w:rsidRPr="0061331D" w:rsidRDefault="000C411A" w:rsidP="0061331D">
            <w:pPr>
              <w:spacing w:before="72"/>
              <w:rPr>
                <w:rFonts w:cs="Arial"/>
              </w:rPr>
            </w:pPr>
            <w:r>
              <w:t xml:space="preserve">De keuze </w:t>
            </w:r>
            <w:r w:rsidRPr="0061331D">
              <w:rPr>
                <w:rFonts w:cs="Arial"/>
              </w:rPr>
              <w:t xml:space="preserve">T/E/W/O/G/D staat voor: telecom, elektra, water, olie, gas en divers. </w:t>
            </w:r>
          </w:p>
          <w:p w14:paraId="16F4ED89" w14:textId="77777777" w:rsidR="006C0B73" w:rsidRPr="0061331D" w:rsidRDefault="006C0B73" w:rsidP="0061331D">
            <w:pPr>
              <w:spacing w:before="72"/>
              <w:rPr>
                <w:rFonts w:cs="Arial"/>
              </w:rPr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</w:p>
          <w:p w14:paraId="4D496C86" w14:textId="77777777" w:rsidR="00AC56F2" w:rsidRPr="0061331D" w:rsidRDefault="00AC56F2" w:rsidP="0061331D">
            <w:pPr>
              <w:spacing w:before="72"/>
              <w:rPr>
                <w:rFonts w:cs="Arial"/>
                <w:u w:val="single"/>
              </w:rPr>
            </w:pPr>
          </w:p>
          <w:p w14:paraId="14D51CA9" w14:textId="77777777" w:rsidR="000C411A" w:rsidRPr="0061331D" w:rsidRDefault="000C411A" w:rsidP="0061331D">
            <w:pPr>
              <w:spacing w:before="72"/>
              <w:rPr>
                <w:rFonts w:cs="Arial"/>
                <w:u w:val="single"/>
              </w:rPr>
            </w:pPr>
            <w:r w:rsidRPr="0061331D">
              <w:rPr>
                <w:rFonts w:cs="Arial"/>
                <w:u w:val="single"/>
              </w:rPr>
              <w:t>Mapping:</w:t>
            </w:r>
          </w:p>
          <w:p w14:paraId="4EB939EA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IMKAD_Leidingnetwerk/</w:t>
            </w:r>
          </w:p>
          <w:p w14:paraId="32EF9A87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./tia_Typering</w:t>
            </w:r>
          </w:p>
          <w:p w14:paraId="2D0802B0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./kadastraleAanduiding/gemeente</w:t>
            </w:r>
          </w:p>
          <w:p w14:paraId="275BE504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./kadastraleAanduiding/sectie (</w:t>
            </w:r>
            <w:r w:rsidRPr="0061331D">
              <w:rPr>
                <w:rFonts w:cs="Arial"/>
              </w:rPr>
              <w:t>"T"|"E"|"W"</w:t>
            </w:r>
            <w:r w:rsidR="00584296" w:rsidRPr="0061331D">
              <w:rPr>
                <w:rFonts w:cs="Arial"/>
              </w:rPr>
              <w:t>|”O”</w:t>
            </w:r>
            <w:r w:rsidRPr="0061331D">
              <w:rPr>
                <w:rFonts w:cs="Arial"/>
              </w:rPr>
              <w:t>|"G"|"D")</w:t>
            </w:r>
          </w:p>
          <w:p w14:paraId="0B6DA472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./kadastraleAanduiding/perceelnummer</w:t>
            </w:r>
          </w:p>
        </w:tc>
      </w:tr>
    </w:tbl>
    <w:p w14:paraId="28B7BE8B" w14:textId="77777777" w:rsidR="00987D5A" w:rsidRPr="00343045" w:rsidRDefault="00987D5A" w:rsidP="000D78E6"/>
    <w:sectPr w:rsidR="00987D5A" w:rsidRPr="00343045" w:rsidSect="002B5054">
      <w:headerReference w:type="default" r:id="rId17"/>
      <w:footerReference w:type="default" r:id="rId18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4AEBB" w14:textId="77777777" w:rsidR="009223BA" w:rsidRDefault="009223BA">
      <w:r>
        <w:separator/>
      </w:r>
    </w:p>
  </w:endnote>
  <w:endnote w:type="continuationSeparator" w:id="0">
    <w:p w14:paraId="48658766" w14:textId="77777777" w:rsidR="009223BA" w:rsidRDefault="0092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53B08" w14:textId="77777777" w:rsidR="00851C18" w:rsidRDefault="00851C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6F99D" w14:textId="77777777" w:rsidR="00851C18" w:rsidRDefault="00851C1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337A4" w14:textId="77777777" w:rsidR="007D7BE6" w:rsidRDefault="007D7BE6">
    <w:pPr>
      <w:pStyle w:val="Voettekst"/>
      <w:spacing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8866" w14:textId="77777777" w:rsidR="007D7BE6" w:rsidRDefault="007D7BE6" w:rsidP="00B03963">
    <w:pPr>
      <w:pStyle w:val="Voettekst"/>
      <w:ind w:left="284" w:hanging="28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62C4" w14:textId="77777777" w:rsidR="007D7BE6" w:rsidRDefault="007D7BE6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5C6E9" w14:textId="77777777" w:rsidR="009223BA" w:rsidRDefault="009223BA">
      <w:r>
        <w:separator/>
      </w:r>
    </w:p>
  </w:footnote>
  <w:footnote w:type="continuationSeparator" w:id="0">
    <w:p w14:paraId="5F9A023C" w14:textId="77777777" w:rsidR="009223BA" w:rsidRDefault="009223BA">
      <w:r>
        <w:continuationSeparator/>
      </w:r>
    </w:p>
  </w:footnote>
  <w:footnote w:id="1">
    <w:p w14:paraId="29D832BC" w14:textId="77777777" w:rsidR="007D7BE6" w:rsidRPr="00DB30A5" w:rsidRDefault="007D7BE6" w:rsidP="009427B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napToGrid/>
          <w:kern w:val="0"/>
          <w:sz w:val="24"/>
          <w:szCs w:val="24"/>
          <w:lang w:val="es-ES" w:eastAsia="nl-NL"/>
        </w:rPr>
      </w:pPr>
      <w:r>
        <w:rPr>
          <w:rStyle w:val="Voetnootmarkering"/>
        </w:rPr>
        <w:footnoteRef/>
      </w:r>
      <w:r w:rsidRPr="00DB30A5">
        <w:rPr>
          <w:lang w:val="es-ES"/>
        </w:rPr>
        <w:t xml:space="preserve"> </w:t>
      </w:r>
      <w:r w:rsidRPr="00DB30A5">
        <w:rPr>
          <w:rStyle w:val="VoettekstChar"/>
          <w:sz w:val="16"/>
          <w:szCs w:val="16"/>
          <w:lang w:val="es-ES"/>
        </w:rPr>
        <w:t xml:space="preserve">Hectare (ha) = </w:t>
      </w:r>
      <w:smartTag w:uri="urn:schemas-microsoft-com:office:smarttags" w:element="metricconverter">
        <w:smartTagPr>
          <w:attr w:name="ProductID" w:val="10000 m2"/>
        </w:smartTagPr>
        <w:r w:rsidRPr="00DB30A5">
          <w:rPr>
            <w:rStyle w:val="VoettekstChar"/>
            <w:sz w:val="16"/>
            <w:szCs w:val="16"/>
            <w:lang w:val="es-ES"/>
          </w:rPr>
          <w:t>10000 m2</w:t>
        </w:r>
      </w:smartTag>
      <w:r w:rsidRPr="00DB30A5">
        <w:rPr>
          <w:rStyle w:val="VoettekstChar"/>
          <w:sz w:val="16"/>
          <w:szCs w:val="16"/>
          <w:lang w:val="es-ES"/>
        </w:rPr>
        <w:t xml:space="preserve"> Are (a) = </w:t>
      </w:r>
      <w:smartTag w:uri="urn:schemas-microsoft-com:office:smarttags" w:element="metricconverter">
        <w:smartTagPr>
          <w:attr w:name="ProductID" w:val="100 m2"/>
        </w:smartTagPr>
        <w:r w:rsidRPr="00DB30A5">
          <w:rPr>
            <w:rStyle w:val="VoettekstChar"/>
            <w:sz w:val="16"/>
            <w:szCs w:val="16"/>
            <w:lang w:val="es-ES"/>
          </w:rPr>
          <w:t>100 m2</w:t>
        </w:r>
      </w:smartTag>
      <w:r w:rsidRPr="00DB30A5">
        <w:rPr>
          <w:rStyle w:val="VoettekstChar"/>
          <w:sz w:val="16"/>
          <w:szCs w:val="16"/>
          <w:lang w:val="es-ES"/>
        </w:rPr>
        <w:t xml:space="preserve"> Centiare (ca) = </w:t>
      </w:r>
      <w:smartTag w:uri="urn:schemas-microsoft-com:office:smarttags" w:element="metricconverter">
        <w:smartTagPr>
          <w:attr w:name="ProductID" w:val="1 m2"/>
        </w:smartTagPr>
        <w:r w:rsidRPr="00DB30A5">
          <w:rPr>
            <w:rStyle w:val="VoettekstChar"/>
            <w:sz w:val="16"/>
            <w:szCs w:val="16"/>
            <w:lang w:val="es-ES"/>
          </w:rPr>
          <w:t>1 m2</w:t>
        </w:r>
      </w:smartTag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A363B" w14:textId="77777777" w:rsidR="00851C18" w:rsidRDefault="00851C1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0008" w14:textId="77777777" w:rsidR="00851C18" w:rsidRDefault="00851C1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08B1B" w14:textId="77777777" w:rsidR="00851C18" w:rsidRDefault="00851C18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D7BE6" w14:paraId="2EA40A4F" w14:textId="77777777" w:rsidTr="00A76158">
      <w:trPr>
        <w:trHeight w:val="425"/>
      </w:trPr>
      <w:tc>
        <w:tcPr>
          <w:tcW w:w="4181" w:type="dxa"/>
        </w:tcPr>
        <w:p w14:paraId="4A2954B9" w14:textId="77777777" w:rsidR="007D7BE6" w:rsidRDefault="007D7BE6">
          <w:pPr>
            <w:pStyle w:val="tussenkopje"/>
            <w:spacing w:before="0"/>
          </w:pPr>
          <w:r>
            <w:t>Datum</w:t>
          </w:r>
        </w:p>
      </w:tc>
    </w:tr>
    <w:tr w:rsidR="007D7BE6" w14:paraId="4CE02FE2" w14:textId="77777777">
      <w:tc>
        <w:tcPr>
          <w:tcW w:w="4181" w:type="dxa"/>
        </w:tcPr>
        <w:p w14:paraId="662C4F04" w14:textId="77777777" w:rsidR="007D7BE6" w:rsidRDefault="00851C18" w:rsidP="00851C18">
          <w:pPr>
            <w:spacing w:line="240" w:lineRule="atLeast"/>
          </w:pPr>
          <w:r>
            <w:t>04-01-2019</w:t>
          </w:r>
        </w:p>
      </w:tc>
    </w:tr>
    <w:tr w:rsidR="007D7BE6" w14:paraId="5A41EEC4" w14:textId="77777777">
      <w:tc>
        <w:tcPr>
          <w:tcW w:w="4181" w:type="dxa"/>
        </w:tcPr>
        <w:p w14:paraId="4F99CC5D" w14:textId="77777777" w:rsidR="007D7BE6" w:rsidRDefault="007D7BE6">
          <w:pPr>
            <w:pStyle w:val="tussenkopje"/>
          </w:pPr>
          <w:r>
            <w:t>Titel</w:t>
          </w:r>
        </w:p>
      </w:tc>
    </w:tr>
    <w:tr w:rsidR="007D7BE6" w14:paraId="5A076E29" w14:textId="77777777">
      <w:tc>
        <w:tcPr>
          <w:tcW w:w="4181" w:type="dxa"/>
        </w:tcPr>
        <w:p w14:paraId="2E71AD05" w14:textId="77777777" w:rsidR="007D7BE6" w:rsidRPr="00C13BF3" w:rsidRDefault="007D7BE6" w:rsidP="005268ED">
          <w:pPr>
            <w:spacing w:line="240" w:lineRule="atLeast"/>
          </w:pPr>
          <w:r>
            <w:rPr>
              <w:bCs/>
              <w:noProof/>
              <w:lang w:val="en-US"/>
            </w:rPr>
            <w:t>Toelichting Tekstblok – Registergoed v2.8.1</w:t>
          </w:r>
        </w:p>
      </w:tc>
    </w:tr>
    <w:tr w:rsidR="007D7BE6" w14:paraId="002AC958" w14:textId="77777777">
      <w:tc>
        <w:tcPr>
          <w:tcW w:w="4181" w:type="dxa"/>
        </w:tcPr>
        <w:p w14:paraId="6A19F076" w14:textId="77777777" w:rsidR="007D7BE6" w:rsidRDefault="007D7BE6">
          <w:pPr>
            <w:pStyle w:val="tussenkopje"/>
          </w:pPr>
          <w:r>
            <w:t>Versie</w:t>
          </w:r>
        </w:p>
      </w:tc>
    </w:tr>
    <w:tr w:rsidR="007D7BE6" w14:paraId="7AD807B6" w14:textId="77777777">
      <w:tc>
        <w:tcPr>
          <w:tcW w:w="4181" w:type="dxa"/>
        </w:tcPr>
        <w:p w14:paraId="047AECB8" w14:textId="77777777" w:rsidR="007D7BE6" w:rsidRDefault="007D7BE6" w:rsidP="005268ED">
          <w:pPr>
            <w:spacing w:line="240" w:lineRule="atLeast"/>
          </w:pPr>
          <w:r>
            <w:t>2.13.0</w:t>
          </w:r>
        </w:p>
      </w:tc>
    </w:tr>
    <w:tr w:rsidR="007D7BE6" w14:paraId="1E480EB0" w14:textId="77777777">
      <w:tc>
        <w:tcPr>
          <w:tcW w:w="4181" w:type="dxa"/>
        </w:tcPr>
        <w:p w14:paraId="4CACDA85" w14:textId="77777777" w:rsidR="007D7BE6" w:rsidRDefault="007D7BE6" w:rsidP="00851C18">
          <w:pPr>
            <w:pStyle w:val="tussenkopje"/>
            <w:tabs>
              <w:tab w:val="center" w:pos="2020"/>
            </w:tabs>
          </w:pPr>
          <w:r>
            <w:t>Blad</w:t>
          </w:r>
          <w:r w:rsidR="00851C18">
            <w:tab/>
          </w:r>
        </w:p>
      </w:tc>
    </w:tr>
    <w:tr w:rsidR="007D7BE6" w14:paraId="333CD453" w14:textId="77777777">
      <w:tc>
        <w:tcPr>
          <w:tcW w:w="4181" w:type="dxa"/>
        </w:tcPr>
        <w:p w14:paraId="4D683EC4" w14:textId="77777777"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30A5">
            <w:rPr>
              <w:noProof/>
            </w:rPr>
            <w:t>4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DB30A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14:paraId="3FAA35F1" w14:textId="77777777"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2021EB32" wp14:editId="50488E5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11FB1" w14:textId="77777777"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0A889943" wp14:editId="356C5F08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D7BE6" w14:paraId="329E7121" w14:textId="77777777">
      <w:tc>
        <w:tcPr>
          <w:tcW w:w="4181" w:type="dxa"/>
        </w:tcPr>
        <w:p w14:paraId="490A7E5C" w14:textId="77777777" w:rsidR="007D7BE6" w:rsidRDefault="007D7BE6">
          <w:pPr>
            <w:pStyle w:val="tussenkopje"/>
            <w:spacing w:before="0"/>
          </w:pPr>
          <w:r>
            <w:t>Datum</w:t>
          </w:r>
        </w:p>
      </w:tc>
    </w:tr>
    <w:bookmarkStart w:id="107" w:name="Datum"/>
    <w:tr w:rsidR="007D7BE6" w14:paraId="1ACA1800" w14:textId="77777777">
      <w:tc>
        <w:tcPr>
          <w:tcW w:w="4181" w:type="dxa"/>
        </w:tcPr>
        <w:p w14:paraId="0366D370" w14:textId="51EB9279" w:rsidR="007D7BE6" w:rsidRPr="00C13BF3" w:rsidRDefault="007D7BE6">
          <w:pPr>
            <w:spacing w:line="240" w:lineRule="atLeast"/>
          </w:pPr>
          <w:r w:rsidRPr="00C13BF3">
            <w:fldChar w:fldCharType="begin"/>
          </w:r>
          <w:r w:rsidRPr="00C13BF3">
            <w:instrText xml:space="preserve"> STYLEREF Datumopmaakprofiel\l  \* MERGEFORMAT </w:instrText>
          </w:r>
          <w:r w:rsidR="00360C40">
            <w:fldChar w:fldCharType="separate"/>
          </w:r>
          <w:r w:rsidR="00360C40">
            <w:rPr>
              <w:noProof/>
            </w:rPr>
            <w:t>303-04-2020</w:t>
          </w:r>
          <w:r w:rsidRPr="00C13BF3">
            <w:fldChar w:fldCharType="end"/>
          </w:r>
          <w:bookmarkEnd w:id="107"/>
        </w:p>
      </w:tc>
    </w:tr>
    <w:tr w:rsidR="007D7BE6" w14:paraId="79DA8923" w14:textId="77777777">
      <w:tc>
        <w:tcPr>
          <w:tcW w:w="4181" w:type="dxa"/>
        </w:tcPr>
        <w:p w14:paraId="56078733" w14:textId="77777777" w:rsidR="007D7BE6" w:rsidRDefault="007D7BE6">
          <w:pPr>
            <w:pStyle w:val="tussenkopje"/>
          </w:pPr>
          <w:r>
            <w:t>Titel</w:t>
          </w:r>
        </w:p>
      </w:tc>
    </w:tr>
    <w:tr w:rsidR="007D7BE6" w14:paraId="62239014" w14:textId="77777777">
      <w:tc>
        <w:tcPr>
          <w:tcW w:w="4181" w:type="dxa"/>
        </w:tcPr>
        <w:p w14:paraId="4FCC0D35" w14:textId="77777777" w:rsidR="007D7BE6" w:rsidRPr="003412EA" w:rsidRDefault="007D7BE6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t>Toelichting Tekstblok - Registergoed v2.6.0NL</w:t>
          </w:r>
          <w:r>
            <w:rPr>
              <w:b/>
            </w:rPr>
            <w:fldChar w:fldCharType="end"/>
          </w:r>
        </w:p>
      </w:tc>
    </w:tr>
    <w:tr w:rsidR="007D7BE6" w14:paraId="0E272A3A" w14:textId="77777777">
      <w:tc>
        <w:tcPr>
          <w:tcW w:w="4181" w:type="dxa"/>
        </w:tcPr>
        <w:p w14:paraId="095B49B4" w14:textId="77777777" w:rsidR="007D7BE6" w:rsidRDefault="007D7BE6">
          <w:pPr>
            <w:pStyle w:val="tussenkopje"/>
          </w:pPr>
          <w:r>
            <w:t>Versie</w:t>
          </w:r>
        </w:p>
      </w:tc>
    </w:tr>
    <w:bookmarkStart w:id="108" w:name="Versie"/>
    <w:tr w:rsidR="007D7BE6" w14:paraId="7CFF6954" w14:textId="77777777">
      <w:tc>
        <w:tcPr>
          <w:tcW w:w="4181" w:type="dxa"/>
        </w:tcPr>
        <w:p w14:paraId="0F8BB084" w14:textId="3C95F071"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STYLEREF Versie \l  \* MERGEFORMAT </w:instrText>
          </w:r>
          <w:r w:rsidR="00D24FE7">
            <w:fldChar w:fldCharType="separate"/>
          </w:r>
          <w:r w:rsidR="00360C40">
            <w:rPr>
              <w:noProof/>
            </w:rPr>
            <w:t>2.15</w:t>
          </w:r>
          <w:r>
            <w:fldChar w:fldCharType="end"/>
          </w:r>
          <w:bookmarkEnd w:id="108"/>
        </w:p>
      </w:tc>
    </w:tr>
    <w:tr w:rsidR="007D7BE6" w14:paraId="4A0E8774" w14:textId="77777777">
      <w:tc>
        <w:tcPr>
          <w:tcW w:w="4181" w:type="dxa"/>
        </w:tcPr>
        <w:p w14:paraId="6D78B040" w14:textId="77777777" w:rsidR="007D7BE6" w:rsidRDefault="007D7BE6">
          <w:pPr>
            <w:pStyle w:val="tussenkopje"/>
          </w:pPr>
          <w:r>
            <w:t>Blad</w:t>
          </w:r>
        </w:p>
      </w:tc>
    </w:tr>
    <w:tr w:rsidR="007D7BE6" w14:paraId="08CC6AD4" w14:textId="77777777">
      <w:tc>
        <w:tcPr>
          <w:tcW w:w="4181" w:type="dxa"/>
        </w:tcPr>
        <w:p w14:paraId="2A6F3EE4" w14:textId="77777777"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30A5">
            <w:rPr>
              <w:noProof/>
            </w:rPr>
            <w:t>22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DB30A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14:paraId="252AEAC2" w14:textId="77777777"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19867885" wp14:editId="56CA4C26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CB2D528"/>
    <w:lvl w:ilvl="0">
      <w:numFmt w:val="bullet"/>
      <w:lvlText w:val="*"/>
      <w:lvlJc w:val="left"/>
    </w:lvl>
  </w:abstractNum>
  <w:abstractNum w:abstractNumId="1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242A5"/>
    <w:multiLevelType w:val="hybridMultilevel"/>
    <w:tmpl w:val="00B4306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1451"/>
    <w:multiLevelType w:val="hybridMultilevel"/>
    <w:tmpl w:val="43EE54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A25D7"/>
    <w:multiLevelType w:val="multilevel"/>
    <w:tmpl w:val="7E82B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5912BA"/>
    <w:multiLevelType w:val="hybridMultilevel"/>
    <w:tmpl w:val="23389E96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C4097"/>
    <w:multiLevelType w:val="hybridMultilevel"/>
    <w:tmpl w:val="C5C6B630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B6D81"/>
    <w:multiLevelType w:val="hybridMultilevel"/>
    <w:tmpl w:val="7E82BE9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7146C"/>
    <w:multiLevelType w:val="multilevel"/>
    <w:tmpl w:val="26027E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A2E07"/>
    <w:multiLevelType w:val="hybridMultilevel"/>
    <w:tmpl w:val="76528714"/>
    <w:lvl w:ilvl="0" w:tplc="5614A4C4">
      <w:start w:val="6"/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5" w15:restartNumberingAfterBreak="0">
    <w:nsid w:val="49904D83"/>
    <w:multiLevelType w:val="hybridMultilevel"/>
    <w:tmpl w:val="C58ADEAE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1533"/>
    <w:multiLevelType w:val="hybridMultilevel"/>
    <w:tmpl w:val="E40636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21"/>
  </w:num>
  <w:num w:numId="3">
    <w:abstractNumId w:val="19"/>
  </w:num>
  <w:num w:numId="4">
    <w:abstractNumId w:val="13"/>
  </w:num>
  <w:num w:numId="5">
    <w:abstractNumId w:val="16"/>
  </w:num>
  <w:num w:numId="6">
    <w:abstractNumId w:val="24"/>
  </w:num>
  <w:num w:numId="7">
    <w:abstractNumId w:val="1"/>
  </w:num>
  <w:num w:numId="8">
    <w:abstractNumId w:val="23"/>
  </w:num>
  <w:num w:numId="9">
    <w:abstractNumId w:val="2"/>
  </w:num>
  <w:num w:numId="10">
    <w:abstractNumId w:val="6"/>
  </w:num>
  <w:num w:numId="11">
    <w:abstractNumId w:val="9"/>
  </w:num>
  <w:num w:numId="12">
    <w:abstractNumId w:val="20"/>
  </w:num>
  <w:num w:numId="13">
    <w:abstractNumId w:val="17"/>
  </w:num>
  <w:num w:numId="14">
    <w:abstractNumId w:val="22"/>
  </w:num>
  <w:num w:numId="15">
    <w:abstractNumId w:val="11"/>
  </w:num>
  <w:num w:numId="16">
    <w:abstractNumId w:val="3"/>
  </w:num>
  <w:num w:numId="17">
    <w:abstractNumId w:val="15"/>
  </w:num>
  <w:num w:numId="18">
    <w:abstractNumId w:val="8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>
    <w:abstractNumId w:val="14"/>
  </w:num>
  <w:num w:numId="22">
    <w:abstractNumId w:val="10"/>
  </w:num>
  <w:num w:numId="23">
    <w:abstractNumId w:val="5"/>
  </w:num>
  <w:num w:numId="24">
    <w:abstractNumId w:val="18"/>
  </w:num>
  <w:num w:numId="25">
    <w:abstractNumId w:val="25"/>
  </w:num>
  <w:num w:numId="26">
    <w:abstractNumId w:val="12"/>
  </w:num>
  <w:num w:numId="27">
    <w:abstractNumId w:val="7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oot, Karina de">
    <w15:presenceInfo w15:providerId="AD" w15:userId="S::Karina.deGroot@kadaster.nl::b3cfa8ed-263d-407c-b220-be1bb393b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8D6"/>
    <w:rsid w:val="00005407"/>
    <w:rsid w:val="00011618"/>
    <w:rsid w:val="0001338A"/>
    <w:rsid w:val="00013A7C"/>
    <w:rsid w:val="0001524B"/>
    <w:rsid w:val="000168C1"/>
    <w:rsid w:val="00017916"/>
    <w:rsid w:val="00017959"/>
    <w:rsid w:val="00020367"/>
    <w:rsid w:val="000216FE"/>
    <w:rsid w:val="00021FB6"/>
    <w:rsid w:val="000221DD"/>
    <w:rsid w:val="000237B5"/>
    <w:rsid w:val="00025B0C"/>
    <w:rsid w:val="00026989"/>
    <w:rsid w:val="00026D2F"/>
    <w:rsid w:val="00030CF3"/>
    <w:rsid w:val="000400E1"/>
    <w:rsid w:val="0004124D"/>
    <w:rsid w:val="000465E4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3C2D"/>
    <w:rsid w:val="000746EB"/>
    <w:rsid w:val="000771E4"/>
    <w:rsid w:val="00083121"/>
    <w:rsid w:val="00084A15"/>
    <w:rsid w:val="000865A5"/>
    <w:rsid w:val="0008708F"/>
    <w:rsid w:val="000870AB"/>
    <w:rsid w:val="00090725"/>
    <w:rsid w:val="00093CFA"/>
    <w:rsid w:val="000A0E63"/>
    <w:rsid w:val="000A0EA1"/>
    <w:rsid w:val="000A2D92"/>
    <w:rsid w:val="000A3185"/>
    <w:rsid w:val="000A62A9"/>
    <w:rsid w:val="000A70AC"/>
    <w:rsid w:val="000A77B3"/>
    <w:rsid w:val="000A787C"/>
    <w:rsid w:val="000B1694"/>
    <w:rsid w:val="000B4CD1"/>
    <w:rsid w:val="000B530F"/>
    <w:rsid w:val="000B74F1"/>
    <w:rsid w:val="000B78CF"/>
    <w:rsid w:val="000C08C8"/>
    <w:rsid w:val="000C11B1"/>
    <w:rsid w:val="000C126D"/>
    <w:rsid w:val="000C411A"/>
    <w:rsid w:val="000C4C66"/>
    <w:rsid w:val="000C52BD"/>
    <w:rsid w:val="000D1FE3"/>
    <w:rsid w:val="000D3BDA"/>
    <w:rsid w:val="000D3C60"/>
    <w:rsid w:val="000D42E6"/>
    <w:rsid w:val="000D5A4B"/>
    <w:rsid w:val="000D5E8B"/>
    <w:rsid w:val="000D6CAC"/>
    <w:rsid w:val="000D78E6"/>
    <w:rsid w:val="000E079F"/>
    <w:rsid w:val="000E0CF2"/>
    <w:rsid w:val="000E0DE1"/>
    <w:rsid w:val="000E74E8"/>
    <w:rsid w:val="000F0CE8"/>
    <w:rsid w:val="000F0D7F"/>
    <w:rsid w:val="000F22B6"/>
    <w:rsid w:val="000F5BB3"/>
    <w:rsid w:val="000F6A87"/>
    <w:rsid w:val="000F702C"/>
    <w:rsid w:val="000F75C7"/>
    <w:rsid w:val="000F79A2"/>
    <w:rsid w:val="00101D76"/>
    <w:rsid w:val="00102295"/>
    <w:rsid w:val="00106786"/>
    <w:rsid w:val="001067E0"/>
    <w:rsid w:val="00106F44"/>
    <w:rsid w:val="00110157"/>
    <w:rsid w:val="00110CA7"/>
    <w:rsid w:val="00114244"/>
    <w:rsid w:val="001154C4"/>
    <w:rsid w:val="0011696F"/>
    <w:rsid w:val="001226DE"/>
    <w:rsid w:val="0012509E"/>
    <w:rsid w:val="0012742A"/>
    <w:rsid w:val="00135DA4"/>
    <w:rsid w:val="00136E60"/>
    <w:rsid w:val="00137BBF"/>
    <w:rsid w:val="00142B34"/>
    <w:rsid w:val="00143561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50FF"/>
    <w:rsid w:val="001567E6"/>
    <w:rsid w:val="00156B8A"/>
    <w:rsid w:val="00156B93"/>
    <w:rsid w:val="0015716B"/>
    <w:rsid w:val="0016196A"/>
    <w:rsid w:val="00162836"/>
    <w:rsid w:val="001638FF"/>
    <w:rsid w:val="00167CA9"/>
    <w:rsid w:val="00170B8F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B0C"/>
    <w:rsid w:val="00187530"/>
    <w:rsid w:val="001909FD"/>
    <w:rsid w:val="00194647"/>
    <w:rsid w:val="001948B9"/>
    <w:rsid w:val="001A0476"/>
    <w:rsid w:val="001A0CC3"/>
    <w:rsid w:val="001A1E9D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0937"/>
    <w:rsid w:val="001E1002"/>
    <w:rsid w:val="001E4A25"/>
    <w:rsid w:val="001E5F5A"/>
    <w:rsid w:val="001F0E67"/>
    <w:rsid w:val="001F46A7"/>
    <w:rsid w:val="001F5F0A"/>
    <w:rsid w:val="001F63EA"/>
    <w:rsid w:val="001F7092"/>
    <w:rsid w:val="001F7DAA"/>
    <w:rsid w:val="00201132"/>
    <w:rsid w:val="00203E69"/>
    <w:rsid w:val="00204763"/>
    <w:rsid w:val="002102C3"/>
    <w:rsid w:val="0021075A"/>
    <w:rsid w:val="00210E51"/>
    <w:rsid w:val="0021170D"/>
    <w:rsid w:val="0021646D"/>
    <w:rsid w:val="0021680B"/>
    <w:rsid w:val="00216FB4"/>
    <w:rsid w:val="0021703D"/>
    <w:rsid w:val="002218B4"/>
    <w:rsid w:val="00222497"/>
    <w:rsid w:val="0022338C"/>
    <w:rsid w:val="00226F51"/>
    <w:rsid w:val="00227854"/>
    <w:rsid w:val="00231954"/>
    <w:rsid w:val="0023534E"/>
    <w:rsid w:val="00236AF8"/>
    <w:rsid w:val="00241420"/>
    <w:rsid w:val="00241AAD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65C"/>
    <w:rsid w:val="0026576D"/>
    <w:rsid w:val="0027162D"/>
    <w:rsid w:val="00273283"/>
    <w:rsid w:val="00273437"/>
    <w:rsid w:val="00273BA4"/>
    <w:rsid w:val="00276333"/>
    <w:rsid w:val="00280B9A"/>
    <w:rsid w:val="0028192C"/>
    <w:rsid w:val="00283475"/>
    <w:rsid w:val="00284FF5"/>
    <w:rsid w:val="00285BAF"/>
    <w:rsid w:val="00293DEC"/>
    <w:rsid w:val="00293F69"/>
    <w:rsid w:val="00294DC4"/>
    <w:rsid w:val="002A003B"/>
    <w:rsid w:val="002A010E"/>
    <w:rsid w:val="002A08AF"/>
    <w:rsid w:val="002A4B2B"/>
    <w:rsid w:val="002A7631"/>
    <w:rsid w:val="002A7BBF"/>
    <w:rsid w:val="002A7EF0"/>
    <w:rsid w:val="002B2EFF"/>
    <w:rsid w:val="002B5054"/>
    <w:rsid w:val="002C0368"/>
    <w:rsid w:val="002C1215"/>
    <w:rsid w:val="002C177B"/>
    <w:rsid w:val="002C35D8"/>
    <w:rsid w:val="002C68F9"/>
    <w:rsid w:val="002D6F14"/>
    <w:rsid w:val="002E033C"/>
    <w:rsid w:val="002E0C80"/>
    <w:rsid w:val="002E2A3B"/>
    <w:rsid w:val="002E31DC"/>
    <w:rsid w:val="002E4B13"/>
    <w:rsid w:val="002E5438"/>
    <w:rsid w:val="002E71D9"/>
    <w:rsid w:val="002E729C"/>
    <w:rsid w:val="002F0898"/>
    <w:rsid w:val="002F21D4"/>
    <w:rsid w:val="002F3F0E"/>
    <w:rsid w:val="002F6186"/>
    <w:rsid w:val="002F7025"/>
    <w:rsid w:val="003008D7"/>
    <w:rsid w:val="00301055"/>
    <w:rsid w:val="0030434E"/>
    <w:rsid w:val="003043BB"/>
    <w:rsid w:val="00310FA3"/>
    <w:rsid w:val="003137E5"/>
    <w:rsid w:val="00314C5B"/>
    <w:rsid w:val="00317CFA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E85"/>
    <w:rsid w:val="00337F83"/>
    <w:rsid w:val="003411A7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0C40"/>
    <w:rsid w:val="00361A20"/>
    <w:rsid w:val="0036226C"/>
    <w:rsid w:val="00364DC3"/>
    <w:rsid w:val="003657ED"/>
    <w:rsid w:val="0036788E"/>
    <w:rsid w:val="00367AE9"/>
    <w:rsid w:val="00367E8B"/>
    <w:rsid w:val="003704C1"/>
    <w:rsid w:val="00375206"/>
    <w:rsid w:val="00377D44"/>
    <w:rsid w:val="00381059"/>
    <w:rsid w:val="00382478"/>
    <w:rsid w:val="003831A8"/>
    <w:rsid w:val="0039214E"/>
    <w:rsid w:val="00395755"/>
    <w:rsid w:val="00397305"/>
    <w:rsid w:val="003A0131"/>
    <w:rsid w:val="003A10A3"/>
    <w:rsid w:val="003A4165"/>
    <w:rsid w:val="003A5ADD"/>
    <w:rsid w:val="003B0BED"/>
    <w:rsid w:val="003B0D47"/>
    <w:rsid w:val="003B149A"/>
    <w:rsid w:val="003B1AD7"/>
    <w:rsid w:val="003B22EF"/>
    <w:rsid w:val="003B236B"/>
    <w:rsid w:val="003B2B7D"/>
    <w:rsid w:val="003B4767"/>
    <w:rsid w:val="003B6EB0"/>
    <w:rsid w:val="003B755A"/>
    <w:rsid w:val="003C0D49"/>
    <w:rsid w:val="003C29C8"/>
    <w:rsid w:val="003C335E"/>
    <w:rsid w:val="003C350C"/>
    <w:rsid w:val="003C4691"/>
    <w:rsid w:val="003C71C6"/>
    <w:rsid w:val="003D2811"/>
    <w:rsid w:val="003D29AD"/>
    <w:rsid w:val="003D3F1D"/>
    <w:rsid w:val="003E0444"/>
    <w:rsid w:val="003E1B71"/>
    <w:rsid w:val="003E4811"/>
    <w:rsid w:val="003E7B00"/>
    <w:rsid w:val="003F002B"/>
    <w:rsid w:val="003F06A3"/>
    <w:rsid w:val="003F29FF"/>
    <w:rsid w:val="003F4E96"/>
    <w:rsid w:val="003F56B0"/>
    <w:rsid w:val="003F57C4"/>
    <w:rsid w:val="003F5C34"/>
    <w:rsid w:val="00400663"/>
    <w:rsid w:val="0040261A"/>
    <w:rsid w:val="00402BAD"/>
    <w:rsid w:val="00406757"/>
    <w:rsid w:val="0040786E"/>
    <w:rsid w:val="00407CED"/>
    <w:rsid w:val="0041098C"/>
    <w:rsid w:val="00410E29"/>
    <w:rsid w:val="004128B0"/>
    <w:rsid w:val="00412D59"/>
    <w:rsid w:val="00413575"/>
    <w:rsid w:val="00413F3C"/>
    <w:rsid w:val="00414114"/>
    <w:rsid w:val="00414CB1"/>
    <w:rsid w:val="0041690C"/>
    <w:rsid w:val="004174E8"/>
    <w:rsid w:val="004208E8"/>
    <w:rsid w:val="004247E2"/>
    <w:rsid w:val="004250DC"/>
    <w:rsid w:val="00432145"/>
    <w:rsid w:val="00433741"/>
    <w:rsid w:val="00433D41"/>
    <w:rsid w:val="00440164"/>
    <w:rsid w:val="00440435"/>
    <w:rsid w:val="0044110F"/>
    <w:rsid w:val="00441820"/>
    <w:rsid w:val="00442132"/>
    <w:rsid w:val="00444458"/>
    <w:rsid w:val="00444955"/>
    <w:rsid w:val="00445643"/>
    <w:rsid w:val="00445C14"/>
    <w:rsid w:val="00446575"/>
    <w:rsid w:val="00447EB0"/>
    <w:rsid w:val="004512A8"/>
    <w:rsid w:val="00454C76"/>
    <w:rsid w:val="00455CB3"/>
    <w:rsid w:val="00456B33"/>
    <w:rsid w:val="00456E66"/>
    <w:rsid w:val="00460231"/>
    <w:rsid w:val="00461ECA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03D"/>
    <w:rsid w:val="004868E4"/>
    <w:rsid w:val="00490150"/>
    <w:rsid w:val="00491084"/>
    <w:rsid w:val="0049193B"/>
    <w:rsid w:val="0049310A"/>
    <w:rsid w:val="004962D6"/>
    <w:rsid w:val="00496C70"/>
    <w:rsid w:val="0049725F"/>
    <w:rsid w:val="004A1631"/>
    <w:rsid w:val="004A1A02"/>
    <w:rsid w:val="004A1E6A"/>
    <w:rsid w:val="004A29E9"/>
    <w:rsid w:val="004A37F9"/>
    <w:rsid w:val="004A3FD6"/>
    <w:rsid w:val="004A45BC"/>
    <w:rsid w:val="004A5E9B"/>
    <w:rsid w:val="004A71EF"/>
    <w:rsid w:val="004A72B5"/>
    <w:rsid w:val="004B1F47"/>
    <w:rsid w:val="004B23A7"/>
    <w:rsid w:val="004B2DE5"/>
    <w:rsid w:val="004B6BCA"/>
    <w:rsid w:val="004B6E45"/>
    <w:rsid w:val="004C0C11"/>
    <w:rsid w:val="004C132C"/>
    <w:rsid w:val="004C15AE"/>
    <w:rsid w:val="004C431D"/>
    <w:rsid w:val="004C6A45"/>
    <w:rsid w:val="004C78A6"/>
    <w:rsid w:val="004C7A6F"/>
    <w:rsid w:val="004C7E48"/>
    <w:rsid w:val="004D01ED"/>
    <w:rsid w:val="004D211A"/>
    <w:rsid w:val="004D2C41"/>
    <w:rsid w:val="004D4029"/>
    <w:rsid w:val="004D4A64"/>
    <w:rsid w:val="004D5FE3"/>
    <w:rsid w:val="004D7113"/>
    <w:rsid w:val="004D736C"/>
    <w:rsid w:val="004D7494"/>
    <w:rsid w:val="004D7774"/>
    <w:rsid w:val="004E48F7"/>
    <w:rsid w:val="004E5200"/>
    <w:rsid w:val="004E6389"/>
    <w:rsid w:val="004E6464"/>
    <w:rsid w:val="004E758B"/>
    <w:rsid w:val="004F163F"/>
    <w:rsid w:val="004F1828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5B0D"/>
    <w:rsid w:val="00526035"/>
    <w:rsid w:val="005268ED"/>
    <w:rsid w:val="00530050"/>
    <w:rsid w:val="00531A3F"/>
    <w:rsid w:val="0053442D"/>
    <w:rsid w:val="0053650E"/>
    <w:rsid w:val="00536BE4"/>
    <w:rsid w:val="005402F4"/>
    <w:rsid w:val="00541202"/>
    <w:rsid w:val="00542330"/>
    <w:rsid w:val="005425E4"/>
    <w:rsid w:val="005429FD"/>
    <w:rsid w:val="00542DA8"/>
    <w:rsid w:val="0054368D"/>
    <w:rsid w:val="00543B8D"/>
    <w:rsid w:val="005465F6"/>
    <w:rsid w:val="0055443F"/>
    <w:rsid w:val="00555525"/>
    <w:rsid w:val="005555A9"/>
    <w:rsid w:val="00557D72"/>
    <w:rsid w:val="00560389"/>
    <w:rsid w:val="005606FC"/>
    <w:rsid w:val="00561641"/>
    <w:rsid w:val="00561C94"/>
    <w:rsid w:val="005636D9"/>
    <w:rsid w:val="005638C7"/>
    <w:rsid w:val="00563964"/>
    <w:rsid w:val="0056417F"/>
    <w:rsid w:val="00564CA5"/>
    <w:rsid w:val="00565CD0"/>
    <w:rsid w:val="00566D9D"/>
    <w:rsid w:val="00567F68"/>
    <w:rsid w:val="00570D9C"/>
    <w:rsid w:val="00575E7C"/>
    <w:rsid w:val="00580A38"/>
    <w:rsid w:val="00582CBF"/>
    <w:rsid w:val="00584296"/>
    <w:rsid w:val="0059099B"/>
    <w:rsid w:val="0059427B"/>
    <w:rsid w:val="005942AA"/>
    <w:rsid w:val="00594F7E"/>
    <w:rsid w:val="00597241"/>
    <w:rsid w:val="005A06C6"/>
    <w:rsid w:val="005A3A06"/>
    <w:rsid w:val="005A3C2A"/>
    <w:rsid w:val="005A3E17"/>
    <w:rsid w:val="005A56B6"/>
    <w:rsid w:val="005A574F"/>
    <w:rsid w:val="005A6172"/>
    <w:rsid w:val="005A6E00"/>
    <w:rsid w:val="005A7FE9"/>
    <w:rsid w:val="005B0440"/>
    <w:rsid w:val="005B1532"/>
    <w:rsid w:val="005B48B3"/>
    <w:rsid w:val="005B70BC"/>
    <w:rsid w:val="005C030F"/>
    <w:rsid w:val="005C3310"/>
    <w:rsid w:val="005C59D8"/>
    <w:rsid w:val="005C63A5"/>
    <w:rsid w:val="005D2EE5"/>
    <w:rsid w:val="005D5CAA"/>
    <w:rsid w:val="005D5EB8"/>
    <w:rsid w:val="005D6866"/>
    <w:rsid w:val="005E05F5"/>
    <w:rsid w:val="005E12E7"/>
    <w:rsid w:val="005E60ED"/>
    <w:rsid w:val="005E62AD"/>
    <w:rsid w:val="005F07D4"/>
    <w:rsid w:val="005F0AD1"/>
    <w:rsid w:val="005F3260"/>
    <w:rsid w:val="005F47C4"/>
    <w:rsid w:val="005F4849"/>
    <w:rsid w:val="005F63FF"/>
    <w:rsid w:val="005F7C00"/>
    <w:rsid w:val="005F7CEA"/>
    <w:rsid w:val="00602DFD"/>
    <w:rsid w:val="00603172"/>
    <w:rsid w:val="00603366"/>
    <w:rsid w:val="00612115"/>
    <w:rsid w:val="00612451"/>
    <w:rsid w:val="0061331D"/>
    <w:rsid w:val="00613681"/>
    <w:rsid w:val="006149A9"/>
    <w:rsid w:val="00615253"/>
    <w:rsid w:val="006174A3"/>
    <w:rsid w:val="00621B73"/>
    <w:rsid w:val="006230A1"/>
    <w:rsid w:val="006241C2"/>
    <w:rsid w:val="006252B9"/>
    <w:rsid w:val="0062641F"/>
    <w:rsid w:val="00626EA6"/>
    <w:rsid w:val="00627198"/>
    <w:rsid w:val="00630963"/>
    <w:rsid w:val="006315E7"/>
    <w:rsid w:val="00634748"/>
    <w:rsid w:val="00635924"/>
    <w:rsid w:val="00636E87"/>
    <w:rsid w:val="00640670"/>
    <w:rsid w:val="00641C13"/>
    <w:rsid w:val="00641E19"/>
    <w:rsid w:val="006434A2"/>
    <w:rsid w:val="00644CD9"/>
    <w:rsid w:val="00645042"/>
    <w:rsid w:val="00645D15"/>
    <w:rsid w:val="00645F51"/>
    <w:rsid w:val="00654D50"/>
    <w:rsid w:val="00655765"/>
    <w:rsid w:val="00655ECD"/>
    <w:rsid w:val="00662092"/>
    <w:rsid w:val="006706C0"/>
    <w:rsid w:val="006711CC"/>
    <w:rsid w:val="00672CA7"/>
    <w:rsid w:val="00673036"/>
    <w:rsid w:val="00674638"/>
    <w:rsid w:val="00680850"/>
    <w:rsid w:val="00680915"/>
    <w:rsid w:val="00680BA3"/>
    <w:rsid w:val="00680FDB"/>
    <w:rsid w:val="0068128C"/>
    <w:rsid w:val="00681649"/>
    <w:rsid w:val="00684864"/>
    <w:rsid w:val="0068609A"/>
    <w:rsid w:val="00686B57"/>
    <w:rsid w:val="006870A4"/>
    <w:rsid w:val="00690659"/>
    <w:rsid w:val="0069168D"/>
    <w:rsid w:val="00692969"/>
    <w:rsid w:val="00692DC4"/>
    <w:rsid w:val="0069378D"/>
    <w:rsid w:val="006947F3"/>
    <w:rsid w:val="00696D9D"/>
    <w:rsid w:val="00697CC3"/>
    <w:rsid w:val="006A0719"/>
    <w:rsid w:val="006A5936"/>
    <w:rsid w:val="006A5F93"/>
    <w:rsid w:val="006A7005"/>
    <w:rsid w:val="006A7006"/>
    <w:rsid w:val="006A7D5A"/>
    <w:rsid w:val="006B0731"/>
    <w:rsid w:val="006B1B9A"/>
    <w:rsid w:val="006B6B32"/>
    <w:rsid w:val="006C0B73"/>
    <w:rsid w:val="006C1E89"/>
    <w:rsid w:val="006C34AB"/>
    <w:rsid w:val="006C616D"/>
    <w:rsid w:val="006D1058"/>
    <w:rsid w:val="006D11BD"/>
    <w:rsid w:val="006D5D8C"/>
    <w:rsid w:val="006D663A"/>
    <w:rsid w:val="006E21C0"/>
    <w:rsid w:val="006E26A8"/>
    <w:rsid w:val="006E78AB"/>
    <w:rsid w:val="006F073E"/>
    <w:rsid w:val="006F3164"/>
    <w:rsid w:val="006F41C7"/>
    <w:rsid w:val="006F4259"/>
    <w:rsid w:val="006F67B2"/>
    <w:rsid w:val="006F69AA"/>
    <w:rsid w:val="00701B83"/>
    <w:rsid w:val="00702E1F"/>
    <w:rsid w:val="00704672"/>
    <w:rsid w:val="0070517C"/>
    <w:rsid w:val="00705A8A"/>
    <w:rsid w:val="0071272A"/>
    <w:rsid w:val="00712F0D"/>
    <w:rsid w:val="00712F54"/>
    <w:rsid w:val="0071493B"/>
    <w:rsid w:val="00714B8D"/>
    <w:rsid w:val="00715FC3"/>
    <w:rsid w:val="007168DA"/>
    <w:rsid w:val="00716D74"/>
    <w:rsid w:val="00717FB6"/>
    <w:rsid w:val="00720949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423D0"/>
    <w:rsid w:val="00742F83"/>
    <w:rsid w:val="0075299A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548D"/>
    <w:rsid w:val="007765D4"/>
    <w:rsid w:val="00776818"/>
    <w:rsid w:val="007769BA"/>
    <w:rsid w:val="00777D1F"/>
    <w:rsid w:val="00777D39"/>
    <w:rsid w:val="00780DB6"/>
    <w:rsid w:val="007814DB"/>
    <w:rsid w:val="007823B9"/>
    <w:rsid w:val="007830FF"/>
    <w:rsid w:val="007851F0"/>
    <w:rsid w:val="00785704"/>
    <w:rsid w:val="00787F3E"/>
    <w:rsid w:val="00791AFC"/>
    <w:rsid w:val="00794F7E"/>
    <w:rsid w:val="007960C9"/>
    <w:rsid w:val="00796934"/>
    <w:rsid w:val="0079728D"/>
    <w:rsid w:val="007A099D"/>
    <w:rsid w:val="007A1B6E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C6325"/>
    <w:rsid w:val="007C68AD"/>
    <w:rsid w:val="007D1472"/>
    <w:rsid w:val="007D1C8D"/>
    <w:rsid w:val="007D22F5"/>
    <w:rsid w:val="007D3375"/>
    <w:rsid w:val="007D482C"/>
    <w:rsid w:val="007D7BE6"/>
    <w:rsid w:val="007D7CF4"/>
    <w:rsid w:val="007E03AC"/>
    <w:rsid w:val="007E1766"/>
    <w:rsid w:val="007E3A85"/>
    <w:rsid w:val="007E4227"/>
    <w:rsid w:val="007E5B24"/>
    <w:rsid w:val="007E61AF"/>
    <w:rsid w:val="007E6358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077B1"/>
    <w:rsid w:val="00810374"/>
    <w:rsid w:val="00810BED"/>
    <w:rsid w:val="00812C0D"/>
    <w:rsid w:val="00813806"/>
    <w:rsid w:val="00813D11"/>
    <w:rsid w:val="00813F05"/>
    <w:rsid w:val="00814D57"/>
    <w:rsid w:val="0081780B"/>
    <w:rsid w:val="008215D2"/>
    <w:rsid w:val="00825199"/>
    <w:rsid w:val="00826A6C"/>
    <w:rsid w:val="00826D2A"/>
    <w:rsid w:val="00827167"/>
    <w:rsid w:val="008315FB"/>
    <w:rsid w:val="008318A7"/>
    <w:rsid w:val="00834366"/>
    <w:rsid w:val="00834A2B"/>
    <w:rsid w:val="00840719"/>
    <w:rsid w:val="00840B6F"/>
    <w:rsid w:val="00842FF2"/>
    <w:rsid w:val="0084312D"/>
    <w:rsid w:val="008444C3"/>
    <w:rsid w:val="00851C18"/>
    <w:rsid w:val="008525D3"/>
    <w:rsid w:val="00855D11"/>
    <w:rsid w:val="00857117"/>
    <w:rsid w:val="00860295"/>
    <w:rsid w:val="00862260"/>
    <w:rsid w:val="00865191"/>
    <w:rsid w:val="008669CB"/>
    <w:rsid w:val="00866A5E"/>
    <w:rsid w:val="00870088"/>
    <w:rsid w:val="0087021F"/>
    <w:rsid w:val="00871454"/>
    <w:rsid w:val="00871E15"/>
    <w:rsid w:val="0087291A"/>
    <w:rsid w:val="00873123"/>
    <w:rsid w:val="0087435F"/>
    <w:rsid w:val="00876234"/>
    <w:rsid w:val="00877B5F"/>
    <w:rsid w:val="00877D2B"/>
    <w:rsid w:val="00877DBB"/>
    <w:rsid w:val="00882D7A"/>
    <w:rsid w:val="0088569A"/>
    <w:rsid w:val="008873C3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1EF6"/>
    <w:rsid w:val="008A2365"/>
    <w:rsid w:val="008A2FB0"/>
    <w:rsid w:val="008A36D0"/>
    <w:rsid w:val="008A4126"/>
    <w:rsid w:val="008A4390"/>
    <w:rsid w:val="008A441D"/>
    <w:rsid w:val="008A4767"/>
    <w:rsid w:val="008A4CE1"/>
    <w:rsid w:val="008A5DB7"/>
    <w:rsid w:val="008A6EA2"/>
    <w:rsid w:val="008B32CE"/>
    <w:rsid w:val="008B37B2"/>
    <w:rsid w:val="008B571F"/>
    <w:rsid w:val="008C022A"/>
    <w:rsid w:val="008C3AB2"/>
    <w:rsid w:val="008C4F94"/>
    <w:rsid w:val="008C5CDC"/>
    <w:rsid w:val="008C70F2"/>
    <w:rsid w:val="008C748D"/>
    <w:rsid w:val="008D0530"/>
    <w:rsid w:val="008D2F6E"/>
    <w:rsid w:val="008D32BA"/>
    <w:rsid w:val="008D35B0"/>
    <w:rsid w:val="008D3FA0"/>
    <w:rsid w:val="008D55C9"/>
    <w:rsid w:val="008D67DD"/>
    <w:rsid w:val="008D6F0F"/>
    <w:rsid w:val="008D7768"/>
    <w:rsid w:val="008E3710"/>
    <w:rsid w:val="008E3BB4"/>
    <w:rsid w:val="008E4E30"/>
    <w:rsid w:val="008E5A0E"/>
    <w:rsid w:val="008F0647"/>
    <w:rsid w:val="008F0950"/>
    <w:rsid w:val="008F0D30"/>
    <w:rsid w:val="008F1FDF"/>
    <w:rsid w:val="008F213B"/>
    <w:rsid w:val="008F460D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41C0"/>
    <w:rsid w:val="009153C9"/>
    <w:rsid w:val="00921F7A"/>
    <w:rsid w:val="009223BA"/>
    <w:rsid w:val="009247E5"/>
    <w:rsid w:val="009267CE"/>
    <w:rsid w:val="009316DE"/>
    <w:rsid w:val="00932622"/>
    <w:rsid w:val="00935028"/>
    <w:rsid w:val="00940930"/>
    <w:rsid w:val="00941010"/>
    <w:rsid w:val="009419D9"/>
    <w:rsid w:val="009427B2"/>
    <w:rsid w:val="00943446"/>
    <w:rsid w:val="00943EC1"/>
    <w:rsid w:val="00945297"/>
    <w:rsid w:val="00945B46"/>
    <w:rsid w:val="0095242D"/>
    <w:rsid w:val="009546C6"/>
    <w:rsid w:val="009553A9"/>
    <w:rsid w:val="00957AA9"/>
    <w:rsid w:val="00960C13"/>
    <w:rsid w:val="00963592"/>
    <w:rsid w:val="00963CAF"/>
    <w:rsid w:val="00967F45"/>
    <w:rsid w:val="00971E22"/>
    <w:rsid w:val="00971FC0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1B7"/>
    <w:rsid w:val="0098771A"/>
    <w:rsid w:val="00987D5A"/>
    <w:rsid w:val="00987FE9"/>
    <w:rsid w:val="00991550"/>
    <w:rsid w:val="00991CB0"/>
    <w:rsid w:val="0099488A"/>
    <w:rsid w:val="00995BCD"/>
    <w:rsid w:val="0099627E"/>
    <w:rsid w:val="009963F1"/>
    <w:rsid w:val="0099720E"/>
    <w:rsid w:val="009A0155"/>
    <w:rsid w:val="009A02DA"/>
    <w:rsid w:val="009A13AD"/>
    <w:rsid w:val="009A29A5"/>
    <w:rsid w:val="009A313E"/>
    <w:rsid w:val="009A7909"/>
    <w:rsid w:val="009B1DE1"/>
    <w:rsid w:val="009B474C"/>
    <w:rsid w:val="009B7ED6"/>
    <w:rsid w:val="009C1353"/>
    <w:rsid w:val="009C2330"/>
    <w:rsid w:val="009C4800"/>
    <w:rsid w:val="009C6E48"/>
    <w:rsid w:val="009D0ED2"/>
    <w:rsid w:val="009D19DE"/>
    <w:rsid w:val="009E015D"/>
    <w:rsid w:val="009E058F"/>
    <w:rsid w:val="009E18A9"/>
    <w:rsid w:val="009E1DC6"/>
    <w:rsid w:val="009E4CC3"/>
    <w:rsid w:val="009E7D32"/>
    <w:rsid w:val="009F0697"/>
    <w:rsid w:val="009F0AF9"/>
    <w:rsid w:val="009F11B0"/>
    <w:rsid w:val="009F183E"/>
    <w:rsid w:val="009F1A2A"/>
    <w:rsid w:val="009F2798"/>
    <w:rsid w:val="009F3F6F"/>
    <w:rsid w:val="009F6733"/>
    <w:rsid w:val="00A03E3E"/>
    <w:rsid w:val="00A059FE"/>
    <w:rsid w:val="00A06FC5"/>
    <w:rsid w:val="00A10DB5"/>
    <w:rsid w:val="00A10DDD"/>
    <w:rsid w:val="00A14E63"/>
    <w:rsid w:val="00A15158"/>
    <w:rsid w:val="00A172A0"/>
    <w:rsid w:val="00A176EE"/>
    <w:rsid w:val="00A2016A"/>
    <w:rsid w:val="00A20706"/>
    <w:rsid w:val="00A21370"/>
    <w:rsid w:val="00A22F6C"/>
    <w:rsid w:val="00A2420D"/>
    <w:rsid w:val="00A24805"/>
    <w:rsid w:val="00A24E15"/>
    <w:rsid w:val="00A254B6"/>
    <w:rsid w:val="00A260D9"/>
    <w:rsid w:val="00A27436"/>
    <w:rsid w:val="00A31CF6"/>
    <w:rsid w:val="00A33B31"/>
    <w:rsid w:val="00A425A7"/>
    <w:rsid w:val="00A436A8"/>
    <w:rsid w:val="00A438B3"/>
    <w:rsid w:val="00A4437D"/>
    <w:rsid w:val="00A5100F"/>
    <w:rsid w:val="00A520FB"/>
    <w:rsid w:val="00A542F5"/>
    <w:rsid w:val="00A55116"/>
    <w:rsid w:val="00A60008"/>
    <w:rsid w:val="00A60133"/>
    <w:rsid w:val="00A60F54"/>
    <w:rsid w:val="00A64331"/>
    <w:rsid w:val="00A6451D"/>
    <w:rsid w:val="00A65BE0"/>
    <w:rsid w:val="00A677CE"/>
    <w:rsid w:val="00A72EA2"/>
    <w:rsid w:val="00A747B2"/>
    <w:rsid w:val="00A7584A"/>
    <w:rsid w:val="00A76158"/>
    <w:rsid w:val="00A77031"/>
    <w:rsid w:val="00A84C5E"/>
    <w:rsid w:val="00A852E2"/>
    <w:rsid w:val="00A85777"/>
    <w:rsid w:val="00A87911"/>
    <w:rsid w:val="00A90578"/>
    <w:rsid w:val="00A9324F"/>
    <w:rsid w:val="00A93D28"/>
    <w:rsid w:val="00A941F6"/>
    <w:rsid w:val="00A94258"/>
    <w:rsid w:val="00A95868"/>
    <w:rsid w:val="00A96AA7"/>
    <w:rsid w:val="00AA0C8B"/>
    <w:rsid w:val="00AA1E30"/>
    <w:rsid w:val="00AA25B5"/>
    <w:rsid w:val="00AA4F98"/>
    <w:rsid w:val="00AA597F"/>
    <w:rsid w:val="00AB05B9"/>
    <w:rsid w:val="00AB3619"/>
    <w:rsid w:val="00AB3B1D"/>
    <w:rsid w:val="00AB417F"/>
    <w:rsid w:val="00AB4182"/>
    <w:rsid w:val="00AB56BF"/>
    <w:rsid w:val="00AC15F5"/>
    <w:rsid w:val="00AC1C0D"/>
    <w:rsid w:val="00AC1CA7"/>
    <w:rsid w:val="00AC391E"/>
    <w:rsid w:val="00AC56F2"/>
    <w:rsid w:val="00AC7EAD"/>
    <w:rsid w:val="00AD0366"/>
    <w:rsid w:val="00AD0524"/>
    <w:rsid w:val="00AD09D2"/>
    <w:rsid w:val="00AD0C0B"/>
    <w:rsid w:val="00AD53AD"/>
    <w:rsid w:val="00AD706A"/>
    <w:rsid w:val="00AD78E4"/>
    <w:rsid w:val="00AE1F33"/>
    <w:rsid w:val="00AE56BE"/>
    <w:rsid w:val="00AE59D3"/>
    <w:rsid w:val="00AE7522"/>
    <w:rsid w:val="00AF16BF"/>
    <w:rsid w:val="00AF2256"/>
    <w:rsid w:val="00AF463A"/>
    <w:rsid w:val="00AF4AC3"/>
    <w:rsid w:val="00AF570E"/>
    <w:rsid w:val="00AF6263"/>
    <w:rsid w:val="00AF709B"/>
    <w:rsid w:val="00B036FC"/>
    <w:rsid w:val="00B03963"/>
    <w:rsid w:val="00B050D2"/>
    <w:rsid w:val="00B06143"/>
    <w:rsid w:val="00B06C58"/>
    <w:rsid w:val="00B13077"/>
    <w:rsid w:val="00B13D97"/>
    <w:rsid w:val="00B13F36"/>
    <w:rsid w:val="00B153EF"/>
    <w:rsid w:val="00B15C82"/>
    <w:rsid w:val="00B16702"/>
    <w:rsid w:val="00B1763D"/>
    <w:rsid w:val="00B17C14"/>
    <w:rsid w:val="00B24E92"/>
    <w:rsid w:val="00B252B0"/>
    <w:rsid w:val="00B377EF"/>
    <w:rsid w:val="00B37A61"/>
    <w:rsid w:val="00B40DC9"/>
    <w:rsid w:val="00B42BAF"/>
    <w:rsid w:val="00B4356F"/>
    <w:rsid w:val="00B45BF1"/>
    <w:rsid w:val="00B466C6"/>
    <w:rsid w:val="00B50010"/>
    <w:rsid w:val="00B538FF"/>
    <w:rsid w:val="00B53A88"/>
    <w:rsid w:val="00B54549"/>
    <w:rsid w:val="00B54C04"/>
    <w:rsid w:val="00B54EDC"/>
    <w:rsid w:val="00B56E10"/>
    <w:rsid w:val="00B57422"/>
    <w:rsid w:val="00B57AD5"/>
    <w:rsid w:val="00B60BA7"/>
    <w:rsid w:val="00B63FAE"/>
    <w:rsid w:val="00B6481E"/>
    <w:rsid w:val="00B72970"/>
    <w:rsid w:val="00B734DA"/>
    <w:rsid w:val="00B755F1"/>
    <w:rsid w:val="00B76A2A"/>
    <w:rsid w:val="00B76A5F"/>
    <w:rsid w:val="00B76BFE"/>
    <w:rsid w:val="00B77C3A"/>
    <w:rsid w:val="00B77CEB"/>
    <w:rsid w:val="00B80334"/>
    <w:rsid w:val="00B80742"/>
    <w:rsid w:val="00B809FB"/>
    <w:rsid w:val="00B82EDE"/>
    <w:rsid w:val="00B83BBD"/>
    <w:rsid w:val="00B86C86"/>
    <w:rsid w:val="00B90E2B"/>
    <w:rsid w:val="00B92D59"/>
    <w:rsid w:val="00B93B24"/>
    <w:rsid w:val="00B94223"/>
    <w:rsid w:val="00B94F44"/>
    <w:rsid w:val="00B950B2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193B"/>
    <w:rsid w:val="00BB2356"/>
    <w:rsid w:val="00BB31A2"/>
    <w:rsid w:val="00BB388B"/>
    <w:rsid w:val="00BB3B4E"/>
    <w:rsid w:val="00BB3FBA"/>
    <w:rsid w:val="00BB62EE"/>
    <w:rsid w:val="00BB6759"/>
    <w:rsid w:val="00BB6E32"/>
    <w:rsid w:val="00BC0C76"/>
    <w:rsid w:val="00BC0E6B"/>
    <w:rsid w:val="00BC1341"/>
    <w:rsid w:val="00BC1796"/>
    <w:rsid w:val="00BC1E9A"/>
    <w:rsid w:val="00BC6BE5"/>
    <w:rsid w:val="00BC739A"/>
    <w:rsid w:val="00BC7AB3"/>
    <w:rsid w:val="00BD103F"/>
    <w:rsid w:val="00BD1684"/>
    <w:rsid w:val="00BD2EC4"/>
    <w:rsid w:val="00BE0AD2"/>
    <w:rsid w:val="00BE1121"/>
    <w:rsid w:val="00BE122F"/>
    <w:rsid w:val="00BE53D9"/>
    <w:rsid w:val="00BE726A"/>
    <w:rsid w:val="00BF170B"/>
    <w:rsid w:val="00BF18B4"/>
    <w:rsid w:val="00BF2815"/>
    <w:rsid w:val="00BF6098"/>
    <w:rsid w:val="00BF6551"/>
    <w:rsid w:val="00BF7D5E"/>
    <w:rsid w:val="00C0203F"/>
    <w:rsid w:val="00C02141"/>
    <w:rsid w:val="00C07528"/>
    <w:rsid w:val="00C07899"/>
    <w:rsid w:val="00C10BF2"/>
    <w:rsid w:val="00C12617"/>
    <w:rsid w:val="00C13BE9"/>
    <w:rsid w:val="00C13BF3"/>
    <w:rsid w:val="00C15569"/>
    <w:rsid w:val="00C2673A"/>
    <w:rsid w:val="00C26BE6"/>
    <w:rsid w:val="00C30F68"/>
    <w:rsid w:val="00C343A8"/>
    <w:rsid w:val="00C34D8A"/>
    <w:rsid w:val="00C3640A"/>
    <w:rsid w:val="00C370BD"/>
    <w:rsid w:val="00C4166F"/>
    <w:rsid w:val="00C417D7"/>
    <w:rsid w:val="00C418F7"/>
    <w:rsid w:val="00C4237C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56D4"/>
    <w:rsid w:val="00C57F85"/>
    <w:rsid w:val="00C62C21"/>
    <w:rsid w:val="00C635A1"/>
    <w:rsid w:val="00C63F25"/>
    <w:rsid w:val="00C64D37"/>
    <w:rsid w:val="00C66ACB"/>
    <w:rsid w:val="00C70CBC"/>
    <w:rsid w:val="00C712FB"/>
    <w:rsid w:val="00C724AE"/>
    <w:rsid w:val="00C72DC7"/>
    <w:rsid w:val="00C76233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680F"/>
    <w:rsid w:val="00C97F6E"/>
    <w:rsid w:val="00CA235D"/>
    <w:rsid w:val="00CA2E64"/>
    <w:rsid w:val="00CA2F57"/>
    <w:rsid w:val="00CA4212"/>
    <w:rsid w:val="00CA5115"/>
    <w:rsid w:val="00CA5DFA"/>
    <w:rsid w:val="00CA7136"/>
    <w:rsid w:val="00CA792C"/>
    <w:rsid w:val="00CB0151"/>
    <w:rsid w:val="00CB1C3C"/>
    <w:rsid w:val="00CB1DD5"/>
    <w:rsid w:val="00CB2F24"/>
    <w:rsid w:val="00CB53A9"/>
    <w:rsid w:val="00CB67AF"/>
    <w:rsid w:val="00CC0F8A"/>
    <w:rsid w:val="00CC109B"/>
    <w:rsid w:val="00CC2543"/>
    <w:rsid w:val="00CC3401"/>
    <w:rsid w:val="00CC44C5"/>
    <w:rsid w:val="00CC4BB7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156C"/>
    <w:rsid w:val="00CF34AC"/>
    <w:rsid w:val="00CF3754"/>
    <w:rsid w:val="00CF40D5"/>
    <w:rsid w:val="00CF5E6E"/>
    <w:rsid w:val="00CF6352"/>
    <w:rsid w:val="00CF70CF"/>
    <w:rsid w:val="00CF7DBB"/>
    <w:rsid w:val="00D01D41"/>
    <w:rsid w:val="00D022FA"/>
    <w:rsid w:val="00D02FC1"/>
    <w:rsid w:val="00D03245"/>
    <w:rsid w:val="00D049D4"/>
    <w:rsid w:val="00D05632"/>
    <w:rsid w:val="00D05E3F"/>
    <w:rsid w:val="00D106BC"/>
    <w:rsid w:val="00D1085E"/>
    <w:rsid w:val="00D121C2"/>
    <w:rsid w:val="00D13197"/>
    <w:rsid w:val="00D13680"/>
    <w:rsid w:val="00D204BE"/>
    <w:rsid w:val="00D24FE7"/>
    <w:rsid w:val="00D27289"/>
    <w:rsid w:val="00D275C8"/>
    <w:rsid w:val="00D3018F"/>
    <w:rsid w:val="00D3236F"/>
    <w:rsid w:val="00D324EB"/>
    <w:rsid w:val="00D32AE2"/>
    <w:rsid w:val="00D32FCE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479B2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0B1C"/>
    <w:rsid w:val="00D71087"/>
    <w:rsid w:val="00D71B56"/>
    <w:rsid w:val="00D71BE7"/>
    <w:rsid w:val="00D7353F"/>
    <w:rsid w:val="00D75068"/>
    <w:rsid w:val="00D77047"/>
    <w:rsid w:val="00D776D1"/>
    <w:rsid w:val="00D77BC2"/>
    <w:rsid w:val="00D841A8"/>
    <w:rsid w:val="00D8472C"/>
    <w:rsid w:val="00D84A24"/>
    <w:rsid w:val="00D84FD1"/>
    <w:rsid w:val="00D858B0"/>
    <w:rsid w:val="00D86FA4"/>
    <w:rsid w:val="00D90826"/>
    <w:rsid w:val="00D93191"/>
    <w:rsid w:val="00D946B3"/>
    <w:rsid w:val="00D960F4"/>
    <w:rsid w:val="00DA1EF0"/>
    <w:rsid w:val="00DA236F"/>
    <w:rsid w:val="00DA3542"/>
    <w:rsid w:val="00DA3B4A"/>
    <w:rsid w:val="00DA5F5F"/>
    <w:rsid w:val="00DB1969"/>
    <w:rsid w:val="00DB30A5"/>
    <w:rsid w:val="00DB3AF1"/>
    <w:rsid w:val="00DB6076"/>
    <w:rsid w:val="00DB69EB"/>
    <w:rsid w:val="00DC1455"/>
    <w:rsid w:val="00DC2861"/>
    <w:rsid w:val="00DC3F7C"/>
    <w:rsid w:val="00DD104A"/>
    <w:rsid w:val="00DD3945"/>
    <w:rsid w:val="00DD3A48"/>
    <w:rsid w:val="00DD4414"/>
    <w:rsid w:val="00DD4496"/>
    <w:rsid w:val="00DD6C4D"/>
    <w:rsid w:val="00DD7E3A"/>
    <w:rsid w:val="00DE2ED2"/>
    <w:rsid w:val="00DE5238"/>
    <w:rsid w:val="00DE6F98"/>
    <w:rsid w:val="00DF21DC"/>
    <w:rsid w:val="00DF716E"/>
    <w:rsid w:val="00DF73F0"/>
    <w:rsid w:val="00E01DA1"/>
    <w:rsid w:val="00E03058"/>
    <w:rsid w:val="00E035F9"/>
    <w:rsid w:val="00E04482"/>
    <w:rsid w:val="00E0465D"/>
    <w:rsid w:val="00E05B9C"/>
    <w:rsid w:val="00E07C2A"/>
    <w:rsid w:val="00E1172D"/>
    <w:rsid w:val="00E1645D"/>
    <w:rsid w:val="00E20E39"/>
    <w:rsid w:val="00E2178C"/>
    <w:rsid w:val="00E21ED4"/>
    <w:rsid w:val="00E23FD7"/>
    <w:rsid w:val="00E24B54"/>
    <w:rsid w:val="00E25068"/>
    <w:rsid w:val="00E306B0"/>
    <w:rsid w:val="00E406B8"/>
    <w:rsid w:val="00E4082E"/>
    <w:rsid w:val="00E41284"/>
    <w:rsid w:val="00E4177F"/>
    <w:rsid w:val="00E43AC0"/>
    <w:rsid w:val="00E43EA1"/>
    <w:rsid w:val="00E445ED"/>
    <w:rsid w:val="00E44FDF"/>
    <w:rsid w:val="00E45F7C"/>
    <w:rsid w:val="00E463AB"/>
    <w:rsid w:val="00E47396"/>
    <w:rsid w:val="00E52E3F"/>
    <w:rsid w:val="00E5483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4084"/>
    <w:rsid w:val="00E748C7"/>
    <w:rsid w:val="00E7494D"/>
    <w:rsid w:val="00E76F7A"/>
    <w:rsid w:val="00E77485"/>
    <w:rsid w:val="00E77709"/>
    <w:rsid w:val="00E8274E"/>
    <w:rsid w:val="00E91926"/>
    <w:rsid w:val="00E92D89"/>
    <w:rsid w:val="00E9465E"/>
    <w:rsid w:val="00E94D30"/>
    <w:rsid w:val="00EA0C3C"/>
    <w:rsid w:val="00EA290F"/>
    <w:rsid w:val="00EA2E05"/>
    <w:rsid w:val="00EA4CEA"/>
    <w:rsid w:val="00EA6360"/>
    <w:rsid w:val="00EA6B6A"/>
    <w:rsid w:val="00EA6BA1"/>
    <w:rsid w:val="00EB0C23"/>
    <w:rsid w:val="00EB0F1D"/>
    <w:rsid w:val="00EB1C67"/>
    <w:rsid w:val="00EB301B"/>
    <w:rsid w:val="00EB5734"/>
    <w:rsid w:val="00EB6720"/>
    <w:rsid w:val="00EC3EC8"/>
    <w:rsid w:val="00ED1632"/>
    <w:rsid w:val="00ED49FD"/>
    <w:rsid w:val="00ED75C6"/>
    <w:rsid w:val="00ED792C"/>
    <w:rsid w:val="00EE0A26"/>
    <w:rsid w:val="00EE11DA"/>
    <w:rsid w:val="00EE15D3"/>
    <w:rsid w:val="00EE1956"/>
    <w:rsid w:val="00EE3CF7"/>
    <w:rsid w:val="00EE5B68"/>
    <w:rsid w:val="00EE7F04"/>
    <w:rsid w:val="00EF1D58"/>
    <w:rsid w:val="00EF3936"/>
    <w:rsid w:val="00EF4136"/>
    <w:rsid w:val="00EF68AD"/>
    <w:rsid w:val="00EF7EEF"/>
    <w:rsid w:val="00F0039E"/>
    <w:rsid w:val="00F0385E"/>
    <w:rsid w:val="00F04E05"/>
    <w:rsid w:val="00F04E20"/>
    <w:rsid w:val="00F065C8"/>
    <w:rsid w:val="00F071AA"/>
    <w:rsid w:val="00F111CE"/>
    <w:rsid w:val="00F13E75"/>
    <w:rsid w:val="00F155A3"/>
    <w:rsid w:val="00F20055"/>
    <w:rsid w:val="00F20AD1"/>
    <w:rsid w:val="00F20C45"/>
    <w:rsid w:val="00F2175A"/>
    <w:rsid w:val="00F22C66"/>
    <w:rsid w:val="00F22F9C"/>
    <w:rsid w:val="00F2384A"/>
    <w:rsid w:val="00F23ABD"/>
    <w:rsid w:val="00F26DD3"/>
    <w:rsid w:val="00F2766B"/>
    <w:rsid w:val="00F27937"/>
    <w:rsid w:val="00F35A90"/>
    <w:rsid w:val="00F35ABB"/>
    <w:rsid w:val="00F36B99"/>
    <w:rsid w:val="00F37C06"/>
    <w:rsid w:val="00F37CAB"/>
    <w:rsid w:val="00F4010E"/>
    <w:rsid w:val="00F436F8"/>
    <w:rsid w:val="00F44907"/>
    <w:rsid w:val="00F452C6"/>
    <w:rsid w:val="00F45EDA"/>
    <w:rsid w:val="00F50E83"/>
    <w:rsid w:val="00F53159"/>
    <w:rsid w:val="00F53B19"/>
    <w:rsid w:val="00F56AFD"/>
    <w:rsid w:val="00F60984"/>
    <w:rsid w:val="00F620A5"/>
    <w:rsid w:val="00F621E1"/>
    <w:rsid w:val="00F628B7"/>
    <w:rsid w:val="00F62DF7"/>
    <w:rsid w:val="00F638DE"/>
    <w:rsid w:val="00F65266"/>
    <w:rsid w:val="00F65CE4"/>
    <w:rsid w:val="00F665CB"/>
    <w:rsid w:val="00F66AB7"/>
    <w:rsid w:val="00F66C83"/>
    <w:rsid w:val="00F67AE4"/>
    <w:rsid w:val="00F67B67"/>
    <w:rsid w:val="00F70363"/>
    <w:rsid w:val="00F7339B"/>
    <w:rsid w:val="00F738E9"/>
    <w:rsid w:val="00F76503"/>
    <w:rsid w:val="00F77C48"/>
    <w:rsid w:val="00F81DB3"/>
    <w:rsid w:val="00F82666"/>
    <w:rsid w:val="00F83654"/>
    <w:rsid w:val="00F83CC8"/>
    <w:rsid w:val="00F847F8"/>
    <w:rsid w:val="00F85806"/>
    <w:rsid w:val="00F85CE7"/>
    <w:rsid w:val="00F86040"/>
    <w:rsid w:val="00F8685C"/>
    <w:rsid w:val="00F8703F"/>
    <w:rsid w:val="00F90AD1"/>
    <w:rsid w:val="00F92038"/>
    <w:rsid w:val="00F95D3A"/>
    <w:rsid w:val="00F97455"/>
    <w:rsid w:val="00F9769B"/>
    <w:rsid w:val="00FA1A99"/>
    <w:rsid w:val="00FA1C3C"/>
    <w:rsid w:val="00FA2DAE"/>
    <w:rsid w:val="00FB1878"/>
    <w:rsid w:val="00FB2038"/>
    <w:rsid w:val="00FB2D4E"/>
    <w:rsid w:val="00FB3E20"/>
    <w:rsid w:val="00FB5E12"/>
    <w:rsid w:val="00FB6CC0"/>
    <w:rsid w:val="00FB7448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E75F5"/>
    <w:rsid w:val="00FF053C"/>
    <w:rsid w:val="00FF3F50"/>
    <w:rsid w:val="00FF49FB"/>
    <w:rsid w:val="00FF4AF4"/>
    <w:rsid w:val="00FF4E1B"/>
    <w:rsid w:val="00FF5A0D"/>
    <w:rsid w:val="00FF7308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577C47D5"/>
  <w15:chartTrackingRefBased/>
  <w15:docId w15:val="{5ED70D62-0911-4FE5-B672-DE9376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5E05F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8CBB-EE81-4F41-8B39-F3AE2677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6095</Words>
  <Characters>33525</Characters>
  <Application>Microsoft Office Word</Application>
  <DocSecurity>0</DocSecurity>
  <Lines>279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39541</CharactersWithSpaces>
  <SharedDoc>false</SharedDoc>
  <HLinks>
    <vt:vector size="90" baseType="variant">
      <vt:variant>
        <vt:i4>1376309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_Toc419292132</vt:lpwstr>
      </vt:variant>
      <vt:variant>
        <vt:i4>1376309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_Toc419292131</vt:lpwstr>
      </vt:variant>
      <vt:variant>
        <vt:i4>1376309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_Toc419292130</vt:lpwstr>
      </vt:variant>
      <vt:variant>
        <vt:i4>1310773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_Toc419292129</vt:lpwstr>
      </vt:variant>
      <vt:variant>
        <vt:i4>1310773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_Toc419292128</vt:lpwstr>
      </vt:variant>
      <vt:variant>
        <vt:i4>1310773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_Toc419292127</vt:lpwstr>
      </vt:variant>
      <vt:variant>
        <vt:i4>1310773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_Toc419292126</vt:lpwstr>
      </vt:variant>
      <vt:variant>
        <vt:i4>1310773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_Toc419292125</vt:lpwstr>
      </vt:variant>
      <vt:variant>
        <vt:i4>1310773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_Toc419292124</vt:lpwstr>
      </vt:variant>
      <vt:variant>
        <vt:i4>1310773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_Toc419292123</vt:lpwstr>
      </vt:variant>
      <vt:variant>
        <vt:i4>1310773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_Toc419292122</vt:lpwstr>
      </vt:variant>
      <vt:variant>
        <vt:i4>1310773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_Toc419292121</vt:lpwstr>
      </vt:variant>
      <vt:variant>
        <vt:i4>1310773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_Toc419292120</vt:lpwstr>
      </vt:variant>
      <vt:variant>
        <vt:i4>1507381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_Toc419292119</vt:lpwstr>
      </vt:variant>
      <vt:variant>
        <vt:i4>1507381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_Toc419292118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10</cp:revision>
  <cp:lastPrinted>2015-03-24T12:51:00Z</cp:lastPrinted>
  <dcterms:created xsi:type="dcterms:W3CDTF">2020-01-08T11:43:00Z</dcterms:created>
  <dcterms:modified xsi:type="dcterms:W3CDTF">2020-04-06T08:07:00Z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</vt:lpwstr>
  </property>
  <property fmtid="{D5CDD505-2E9C-101B-9397-08002B2CF9AE}" pid="4" name="Datum">
    <vt:filetime>2012-03-27T22:00:00Z</vt:filetime>
  </property>
</Properties>
</file>