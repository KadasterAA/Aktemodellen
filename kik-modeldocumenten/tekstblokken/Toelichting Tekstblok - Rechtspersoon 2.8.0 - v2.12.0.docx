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C82C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7CB921D4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7B801BD8" w14:textId="77777777" w:rsidR="003228A3" w:rsidRDefault="003228A3"/>
        </w:tc>
      </w:tr>
      <w:tr w:rsidR="003228A3" w14:paraId="59D2EA24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6553C5AA" w14:textId="77777777" w:rsidR="003228A3" w:rsidRDefault="003228A3"/>
        </w:tc>
      </w:tr>
      <w:tr w:rsidR="003228A3" w:rsidRPr="00343045" w14:paraId="7AB099E9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0B6D49B0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7198C010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640D6997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6B310A8C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0C0D0978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167905B" w14:textId="77777777" w:rsidTr="00234F8A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536E816A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1C805E0" w14:textId="77777777" w:rsidTr="00234F8A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D19CC8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8D65B14" w14:textId="77777777" w:rsidTr="00234F8A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1962A01" w14:textId="77777777" w:rsidR="003228A3" w:rsidRPr="00343045" w:rsidRDefault="003228A3"/>
        </w:tc>
      </w:tr>
      <w:tr w:rsidR="003228A3" w:rsidRPr="00343045" w14:paraId="310C3F67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3270EBA1" w14:textId="77777777" w:rsidR="003228A3" w:rsidRPr="00343045" w:rsidRDefault="003A5965" w:rsidP="00415C7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6335F0">
              <w:rPr>
                <w:lang w:val="nl-NL"/>
              </w:rPr>
              <w:t>– Rechts</w:t>
            </w:r>
            <w:r w:rsidR="00F46A06">
              <w:rPr>
                <w:lang w:val="nl-NL"/>
              </w:rPr>
              <w:t>persoon</w:t>
            </w:r>
            <w:bookmarkEnd w:id="3"/>
            <w:r w:rsidR="001915A8">
              <w:rPr>
                <w:lang w:val="nl-NL"/>
              </w:rPr>
              <w:t xml:space="preserve"> 2.8.0</w:t>
            </w:r>
          </w:p>
        </w:tc>
      </w:tr>
      <w:tr w:rsidR="003228A3" w:rsidRPr="00343045" w14:paraId="34FA95A9" w14:textId="77777777" w:rsidTr="00234F8A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3DE929EF" w14:textId="77777777" w:rsidR="003228A3" w:rsidRPr="00343045" w:rsidRDefault="003228A3"/>
        </w:tc>
      </w:tr>
      <w:tr w:rsidR="003228A3" w:rsidRPr="00343045" w14:paraId="6276F29A" w14:textId="77777777" w:rsidTr="00234F8A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0C4C3416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7D344C01" w14:textId="77777777" w:rsidTr="00234F8A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0845EA25" w14:textId="77777777" w:rsidR="003228A3" w:rsidRPr="00343045" w:rsidRDefault="003228A3"/>
        </w:tc>
      </w:tr>
      <w:tr w:rsidR="004871A2" w:rsidRPr="00343045" w14:paraId="7ED33C5A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A54B5E7" w14:textId="77777777" w:rsidR="004871A2" w:rsidRPr="00343045" w:rsidRDefault="004871A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871A2" w:rsidRPr="00343045" w14:paraId="2A853219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8BF35F2" w14:textId="77777777" w:rsidR="004871A2" w:rsidRPr="00343045" w:rsidRDefault="004871A2" w:rsidP="004871A2">
            <w:r>
              <w:fldChar w:fldCharType="begin"/>
            </w:r>
            <w:r>
              <w:instrText xml:space="preserve"> REF VersieInKop \h  \* MERGEFORMAT </w:instrText>
            </w:r>
            <w:r>
              <w:fldChar w:fldCharType="separate"/>
            </w:r>
            <w:r w:rsidR="00234F8A">
              <w:t>2.11.0</w:t>
            </w:r>
            <w:r>
              <w:fldChar w:fldCharType="end"/>
            </w:r>
          </w:p>
        </w:tc>
      </w:tr>
      <w:tr w:rsidR="003228A3" w:rsidRPr="00343045" w14:paraId="6A90E892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2DFB0DD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0684A572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4372485" w14:textId="77777777" w:rsidR="00414CB1" w:rsidRDefault="00C42C88">
            <w:bookmarkStart w:id="5" w:name="bmAuteurs"/>
            <w:bookmarkEnd w:id="5"/>
            <w:r>
              <w:t>Kadaster ICT/AA/IE</w:t>
            </w:r>
          </w:p>
          <w:p w14:paraId="6280E957" w14:textId="77777777" w:rsidR="002A010E" w:rsidRPr="00343045" w:rsidRDefault="002A010E" w:rsidP="005F7CEA"/>
        </w:tc>
      </w:tr>
      <w:tr w:rsidR="003228A3" w:rsidRPr="00343045" w14:paraId="081FEC12" w14:textId="77777777" w:rsidTr="00234F8A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29CBBD0A" w14:textId="77777777" w:rsidR="003228A3" w:rsidRPr="00343045" w:rsidRDefault="003228A3"/>
        </w:tc>
      </w:tr>
    </w:tbl>
    <w:p w14:paraId="4BB0344C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5C552356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41D32592" w14:textId="77777777" w:rsidR="003228A3" w:rsidRPr="00343045" w:rsidRDefault="003228A3"/>
        </w:tc>
      </w:tr>
      <w:tr w:rsidR="003228A3" w:rsidRPr="00343045" w14:paraId="3C9CF600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49397727" w14:textId="77777777" w:rsidR="003228A3" w:rsidRPr="00343045" w:rsidRDefault="003228A3"/>
        </w:tc>
      </w:tr>
      <w:tr w:rsidR="003228A3" w:rsidRPr="00343045" w14:paraId="5784C053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6C9627E0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C756F7B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1AD3050C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06C8302F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30429E85" w14:textId="77777777" w:rsidR="003228A3" w:rsidRPr="00343045" w:rsidRDefault="003228A3"/>
        </w:tc>
      </w:tr>
      <w:tr w:rsidR="003228A3" w:rsidRPr="00343045" w14:paraId="4C597D54" w14:textId="77777777" w:rsidTr="00234F8A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48ED22B6" w14:textId="77777777" w:rsidR="003228A3" w:rsidRPr="00343045" w:rsidRDefault="003228A3"/>
        </w:tc>
      </w:tr>
      <w:tr w:rsidR="003228A3" w:rsidRPr="00343045" w14:paraId="004ACC52" w14:textId="77777777" w:rsidTr="00234F8A">
        <w:trPr>
          <w:trHeight w:val="448"/>
        </w:trPr>
        <w:tc>
          <w:tcPr>
            <w:tcW w:w="9568" w:type="dxa"/>
            <w:gridSpan w:val="3"/>
          </w:tcPr>
          <w:p w14:paraId="2029D7DC" w14:textId="77777777" w:rsidR="003228A3" w:rsidRPr="00343045" w:rsidRDefault="003228A3"/>
        </w:tc>
      </w:tr>
      <w:tr w:rsidR="003228A3" w:rsidRPr="00343045" w14:paraId="50D84E53" w14:textId="77777777" w:rsidTr="00234F8A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508D1E82" w14:textId="77777777" w:rsidR="003228A3" w:rsidRPr="00343045" w:rsidRDefault="003A596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234F8A">
              <w:t>Toelichting Tekstblok – Rechtspersoon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10BDAF4B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15419A00" w14:textId="77777777" w:rsidR="003228A3" w:rsidRPr="00343045" w:rsidRDefault="003228A3"/>
        </w:tc>
      </w:tr>
      <w:tr w:rsidR="003228A3" w:rsidRPr="00343045" w14:paraId="43F4BB57" w14:textId="77777777" w:rsidTr="00234F8A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57FA9A0D" w14:textId="77777777" w:rsidR="003228A3" w:rsidRPr="00343045" w:rsidRDefault="00D632A8">
            <w:r>
              <w:fldChar w:fldCharType="begin"/>
            </w:r>
            <w:r>
              <w:instrText xml:space="preserve"> STYLEREF Subtitel \* MERGEFORMAT </w:instrText>
            </w:r>
            <w:r>
              <w:fldChar w:fldCharType="separate"/>
            </w:r>
            <w:r w:rsidR="00234F8A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14:paraId="594AB2A3" w14:textId="77777777" w:rsidTr="00234F8A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EC3D18C" w14:textId="77777777" w:rsidR="003228A3" w:rsidRPr="00343045" w:rsidRDefault="003228A3"/>
        </w:tc>
      </w:tr>
      <w:tr w:rsidR="003228A3" w:rsidRPr="00343045" w14:paraId="10CBA566" w14:textId="77777777" w:rsidTr="00234F8A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21B3FBB2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3DE25DAB" w14:textId="77777777" w:rsidTr="00234F8A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6F94E356" w14:textId="77777777" w:rsidR="003228A3" w:rsidRPr="00343045" w:rsidRDefault="00ED3534">
            <w:bookmarkStart w:id="6" w:name="bmOpdrachtgever"/>
            <w:bookmarkEnd w:id="6"/>
            <w:r>
              <w:t>Kadaster RZ/PPB</w:t>
            </w:r>
          </w:p>
        </w:tc>
      </w:tr>
      <w:tr w:rsidR="003228A3" w:rsidRPr="00343045" w14:paraId="443B436C" w14:textId="77777777" w:rsidTr="00234F8A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303033AD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1360D10B" w14:textId="77777777" w:rsidTr="00234F8A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30965C54" w14:textId="77777777"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32ED49D6" w14:textId="77777777" w:rsidTr="00234F8A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04405443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4311C946" w14:textId="77777777" w:rsidTr="00234F8A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543652C2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295C25D0" w14:textId="77777777" w:rsidTr="00234F8A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1C635261" w14:textId="77777777" w:rsidR="003228A3" w:rsidRPr="00343045" w:rsidRDefault="003228A3"/>
        </w:tc>
      </w:tr>
    </w:tbl>
    <w:p w14:paraId="4F23567B" w14:textId="77777777" w:rsidR="007E43F5" w:rsidRPr="007E43F5" w:rsidRDefault="007E43F5" w:rsidP="007E43F5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7FC35952" w14:textId="77777777" w:rsidTr="00234F8A">
        <w:trPr>
          <w:trHeight w:hRule="exact" w:val="332"/>
        </w:trPr>
        <w:tc>
          <w:tcPr>
            <w:tcW w:w="5173" w:type="dxa"/>
            <w:vAlign w:val="bottom"/>
          </w:tcPr>
          <w:p w14:paraId="19B9962F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04468D3D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44B96C11" w14:textId="77777777" w:rsidTr="00234F8A">
        <w:trPr>
          <w:trHeight w:hRule="exact" w:val="281"/>
          <w:tblHeader/>
        </w:trPr>
        <w:tc>
          <w:tcPr>
            <w:tcW w:w="779" w:type="dxa"/>
            <w:vAlign w:val="bottom"/>
          </w:tcPr>
          <w:p w14:paraId="21A506B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53009FF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A055A49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A658C0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C32DC5" w:rsidRPr="00476C57" w14:paraId="1C83CD84" w14:textId="77777777" w:rsidTr="00234F8A">
        <w:tc>
          <w:tcPr>
            <w:tcW w:w="779" w:type="dxa"/>
          </w:tcPr>
          <w:p w14:paraId="18739042" w14:textId="77777777" w:rsidR="00C32DC5" w:rsidRPr="00610C3F" w:rsidRDefault="00C32DC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bookmarkStart w:id="9" w:name="bmVersie"/>
            <w:bookmarkEnd w:id="9"/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14:paraId="247203C7" w14:textId="77777777" w:rsidR="00C32DC5" w:rsidRPr="00610C3F" w:rsidRDefault="00C32DC5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19-03-2012</w:t>
            </w:r>
          </w:p>
        </w:tc>
        <w:tc>
          <w:tcPr>
            <w:tcW w:w="1985" w:type="dxa"/>
          </w:tcPr>
          <w:p w14:paraId="4507ADED" w14:textId="77777777" w:rsidR="00C32DC5" w:rsidRPr="00610C3F" w:rsidRDefault="00C32DC5" w:rsidP="00136E60">
            <w:pPr>
              <w:rPr>
                <w:rFonts w:cs="Arial"/>
                <w:sz w:val="16"/>
                <w:szCs w:val="16"/>
              </w:rPr>
            </w:pPr>
            <w:r w:rsidRPr="00610C3F">
              <w:rPr>
                <w:rFonts w:cs="Arial"/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52A8459F" w14:textId="77777777" w:rsidR="00C32DC5" w:rsidRPr="00610C3F" w:rsidRDefault="00C32DC5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CH-41687, </w:t>
            </w:r>
            <w:proofErr w:type="spellStart"/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nav</w:t>
            </w:r>
            <w:proofErr w:type="spellEnd"/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nieuw tekstblok v2.5</w:t>
            </w:r>
          </w:p>
        </w:tc>
      </w:tr>
      <w:tr w:rsidR="004871A2" w:rsidRPr="004871A2" w14:paraId="717963D3" w14:textId="77777777" w:rsidTr="00234F8A">
        <w:tc>
          <w:tcPr>
            <w:tcW w:w="779" w:type="dxa"/>
          </w:tcPr>
          <w:p w14:paraId="076FF1E3" w14:textId="77777777" w:rsidR="004871A2" w:rsidRPr="00610C3F" w:rsidRDefault="004871A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14:paraId="6C9F3607" w14:textId="77777777" w:rsidR="004871A2" w:rsidRPr="00610C3F" w:rsidRDefault="00ED3534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03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-0</w:t>
            </w: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7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14:paraId="32E89CF6" w14:textId="77777777" w:rsidR="004871A2" w:rsidRPr="00610C3F" w:rsidRDefault="004871A2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20DA4AEF" w14:textId="77777777" w:rsidR="004871A2" w:rsidRPr="00610C3F" w:rsidRDefault="004871A2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RFC-49875</w:t>
            </w:r>
            <w:r w:rsidR="00ED3534"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</w:t>
            </w:r>
            <w:r w:rsidRPr="00610C3F">
              <w:rPr>
                <w:sz w:val="16"/>
                <w:szCs w:val="16"/>
              </w:rPr>
              <w:t>50035 Tekstblok v2.6</w:t>
            </w:r>
            <w:r w:rsidR="00ED3534" w:rsidRPr="00610C3F">
              <w:rPr>
                <w:sz w:val="16"/>
                <w:szCs w:val="16"/>
              </w:rPr>
              <w:t>:</w:t>
            </w:r>
            <w:r w:rsidRPr="00610C3F">
              <w:rPr>
                <w:sz w:val="16"/>
                <w:szCs w:val="16"/>
              </w:rPr>
              <w:t xml:space="preserve"> diverse aanpassingen</w:t>
            </w:r>
          </w:p>
        </w:tc>
      </w:tr>
      <w:tr w:rsidR="00610C3F" w:rsidRPr="004871A2" w14:paraId="749533AC" w14:textId="77777777" w:rsidTr="00234F8A">
        <w:tc>
          <w:tcPr>
            <w:tcW w:w="779" w:type="dxa"/>
          </w:tcPr>
          <w:p w14:paraId="58F78DE9" w14:textId="77777777" w:rsidR="00610C3F" w:rsidRPr="00610C3F" w:rsidRDefault="00C006D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</w:t>
            </w:r>
            <w:r>
              <w:rPr>
                <w:rStyle w:val="Versie0"/>
                <w:rFonts w:ascii="Arial" w:hAnsi="Arial" w:cs="Arial"/>
                <w:sz w:val="16"/>
                <w:szCs w:val="16"/>
              </w:rPr>
              <w:t>10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701" w:type="dxa"/>
          </w:tcPr>
          <w:p w14:paraId="2C0C1204" w14:textId="77777777" w:rsidR="00610C3F" w:rsidRPr="00610C3F" w:rsidRDefault="00625EDB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12</w:t>
            </w:r>
            <w:r w:rsidR="00610C3F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-11-2015</w:t>
            </w:r>
          </w:p>
        </w:tc>
        <w:tc>
          <w:tcPr>
            <w:tcW w:w="1985" w:type="dxa"/>
          </w:tcPr>
          <w:p w14:paraId="661BEC48" w14:textId="77777777" w:rsidR="00610C3F" w:rsidRPr="00610C3F" w:rsidRDefault="00610C3F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58447546" w14:textId="77777777" w:rsidR="00610C3F" w:rsidRPr="00610C3F" w:rsidRDefault="00D03911" w:rsidP="00610C3F">
            <w:pPr>
              <w:rPr>
                <w:sz w:val="16"/>
                <w:szCs w:val="16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AA-2284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Tekstblok Rechtspersoon v2.7.0, </w:t>
            </w:r>
            <w:r w:rsidR="00625EDB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toegevoegd </w:t>
            </w:r>
            <w:r w:rsidR="00610C3F" w:rsidRPr="00610C3F">
              <w:rPr>
                <w:sz w:val="16"/>
                <w:szCs w:val="16"/>
              </w:rPr>
              <w:t>voor hypotheeknemers:</w:t>
            </w:r>
          </w:p>
          <w:p w14:paraId="5553E694" w14:textId="77777777" w:rsidR="00610C3F" w:rsidRPr="00610C3F" w:rsidRDefault="00610C3F" w:rsidP="00610C3F">
            <w:pPr>
              <w:rPr>
                <w:sz w:val="16"/>
                <w:szCs w:val="16"/>
              </w:rPr>
            </w:pPr>
            <w:r w:rsidRPr="00610C3F">
              <w:rPr>
                <w:sz w:val="16"/>
                <w:szCs w:val="16"/>
              </w:rPr>
              <w:t>- mede kantoorhoudende te,</w:t>
            </w:r>
          </w:p>
          <w:p w14:paraId="0EC1A80A" w14:textId="77777777" w:rsidR="00610C3F" w:rsidRDefault="00610C3F" w:rsidP="00610C3F">
            <w:pPr>
              <w:rPr>
                <w:sz w:val="16"/>
                <w:szCs w:val="16"/>
              </w:rPr>
            </w:pPr>
            <w:r w:rsidRPr="00A137F5">
              <w:rPr>
                <w:sz w:val="16"/>
                <w:szCs w:val="16"/>
              </w:rPr>
              <w:t>- handelend onder de naam</w:t>
            </w:r>
            <w:r w:rsidR="00625EDB">
              <w:rPr>
                <w:sz w:val="16"/>
                <w:szCs w:val="16"/>
              </w:rPr>
              <w:t>,</w:t>
            </w:r>
          </w:p>
          <w:p w14:paraId="36584D2B" w14:textId="77777777" w:rsidR="00625EDB" w:rsidRPr="00610C3F" w:rsidRDefault="00625EDB" w:rsidP="00610C3F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sz w:val="16"/>
                <w:szCs w:val="16"/>
              </w:rPr>
              <w:t>- kleine tekstuele verbeteringen.</w:t>
            </w:r>
          </w:p>
        </w:tc>
      </w:tr>
      <w:tr w:rsidR="001329B0" w:rsidRPr="004871A2" w14:paraId="152AD35B" w14:textId="77777777" w:rsidTr="00234F8A">
        <w:tc>
          <w:tcPr>
            <w:tcW w:w="779" w:type="dxa"/>
          </w:tcPr>
          <w:p w14:paraId="1AEC5183" w14:textId="77777777" w:rsidR="001329B0" w:rsidRDefault="001329B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2.10.1</w:t>
            </w:r>
          </w:p>
        </w:tc>
        <w:tc>
          <w:tcPr>
            <w:tcW w:w="1701" w:type="dxa"/>
          </w:tcPr>
          <w:p w14:paraId="76FFC429" w14:textId="77777777" w:rsidR="001329B0" w:rsidRDefault="001329B0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06-01-2016</w:t>
            </w:r>
          </w:p>
        </w:tc>
        <w:tc>
          <w:tcPr>
            <w:tcW w:w="1985" w:type="dxa"/>
          </w:tcPr>
          <w:p w14:paraId="4D15543A" w14:textId="77777777" w:rsidR="001329B0" w:rsidRPr="00610C3F" w:rsidRDefault="001329B0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464D0E4F" w14:textId="77777777" w:rsidR="001329B0" w:rsidRPr="00610C3F" w:rsidRDefault="001329B0" w:rsidP="002563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AA-2427 </w:t>
            </w:r>
            <w:r w:rsidR="00D03911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Tekstblok Rechtspersoon v2.7.0,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(mede) kantoorhoudende te, wordt voorafgegaan door een komma, </w:t>
            </w:r>
            <w:r w:rsidR="0025631E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tekstueel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verduidelijkt.</w:t>
            </w:r>
          </w:p>
        </w:tc>
      </w:tr>
      <w:tr w:rsidR="00415C7A" w:rsidRPr="004871A2" w14:paraId="37DDCBEA" w14:textId="77777777" w:rsidTr="00234F8A">
        <w:tc>
          <w:tcPr>
            <w:tcW w:w="779" w:type="dxa"/>
          </w:tcPr>
          <w:p w14:paraId="26FAF7B1" w14:textId="77777777" w:rsidR="00415C7A" w:rsidRDefault="00415C7A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2.11.0</w:t>
            </w:r>
          </w:p>
        </w:tc>
        <w:tc>
          <w:tcPr>
            <w:tcW w:w="1701" w:type="dxa"/>
          </w:tcPr>
          <w:p w14:paraId="04FD0C88" w14:textId="77777777" w:rsidR="00415C7A" w:rsidRDefault="00415C7A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16 maart 2016</w:t>
            </w:r>
          </w:p>
        </w:tc>
        <w:tc>
          <w:tcPr>
            <w:tcW w:w="1985" w:type="dxa"/>
          </w:tcPr>
          <w:p w14:paraId="7AD67EF7" w14:textId="77777777" w:rsidR="00415C7A" w:rsidRPr="00610C3F" w:rsidRDefault="00415C7A" w:rsidP="00136E60">
            <w:pPr>
              <w:rPr>
                <w:rFonts w:cs="Arial"/>
                <w:sz w:val="16"/>
                <w:szCs w:val="16"/>
                <w:lang w:val="en-GB"/>
              </w:rPr>
            </w:pPr>
            <w:proofErr w:type="spellStart"/>
            <w:r w:rsidRPr="00610C3F">
              <w:rPr>
                <w:rFonts w:cs="Arial"/>
                <w:sz w:val="16"/>
                <w:szCs w:val="16"/>
                <w:lang w:val="en-GB"/>
              </w:rPr>
              <w:t>Kadaster</w:t>
            </w:r>
            <w:proofErr w:type="spellEnd"/>
            <w:r w:rsidRPr="00610C3F">
              <w:rPr>
                <w:rFonts w:cs="Arial"/>
                <w:sz w:val="16"/>
                <w:szCs w:val="16"/>
                <w:lang w:val="en-GB"/>
              </w:rPr>
              <w:t xml:space="preserve">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11D1C777" w14:textId="77777777" w:rsidR="00415C7A" w:rsidRDefault="00A71C3F" w:rsidP="00E26D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AA-2393 Tekstblok Rechtspersoon v2.8.0, tekstkeuze </w:t>
            </w:r>
            <w:proofErr w:type="spellStart"/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k_HandelendOnderNaam</w:t>
            </w:r>
            <w:proofErr w:type="spellEnd"/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toegevoegd om ‘tevens’  handelend onder de naam mogelijk te maken.</w:t>
            </w:r>
          </w:p>
        </w:tc>
      </w:tr>
    </w:tbl>
    <w:p w14:paraId="52E4A5E0" w14:textId="77777777" w:rsidR="003228A3" w:rsidRPr="00EB2762" w:rsidRDefault="003228A3" w:rsidP="00EB2762"/>
    <w:p w14:paraId="28BC625C" w14:textId="77777777" w:rsidR="003228A3" w:rsidRPr="00343045" w:rsidRDefault="003228A3">
      <w:pPr>
        <w:sectPr w:rsidR="003228A3" w:rsidRPr="00343045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5E16310C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p w14:paraId="14647A18" w14:textId="77777777" w:rsidR="003228A3" w:rsidRPr="00343045" w:rsidRDefault="003228A3"/>
    <w:bookmarkStart w:id="10" w:name="bmInhoudsopgave"/>
    <w:bookmarkEnd w:id="10"/>
    <w:p w14:paraId="6DACB14C" w14:textId="77777777" w:rsidR="008455F4" w:rsidRDefault="006335F0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4413960" w:history="1">
        <w:r w:rsidR="008455F4" w:rsidRPr="00191569">
          <w:rPr>
            <w:rStyle w:val="Hyperlink"/>
          </w:rPr>
          <w:t>1</w:t>
        </w:r>
        <w:r w:rsidR="008455F4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Inleiding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_Toc354413960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151AB4DC" w14:textId="77777777" w:rsidR="008455F4" w:rsidRDefault="00D632A8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1" w:history="1">
        <w:r w:rsidR="008455F4" w:rsidRPr="00191569">
          <w:rPr>
            <w:rStyle w:val="Hyperlink"/>
            <w:bCs/>
            <w:lang w:val="en-US"/>
          </w:rPr>
          <w:t>1.1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  <w:bCs/>
            <w:lang w:val="en-US"/>
          </w:rPr>
          <w:t>Algemeen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_Toc354413961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3C992654" w14:textId="77777777" w:rsidR="008455F4" w:rsidRDefault="00D632A8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2" w:history="1">
        <w:r w:rsidR="008455F4" w:rsidRPr="00191569">
          <w:rPr>
            <w:rStyle w:val="Hyperlink"/>
          </w:rPr>
          <w:t>1.2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Rechtspersoon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_Toc354413962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5A602627" w14:textId="77777777" w:rsidR="008455F4" w:rsidRDefault="00D632A8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3" w:history="1">
        <w:r w:rsidR="008455F4" w:rsidRPr="00191569">
          <w:rPr>
            <w:rStyle w:val="Hyperlink"/>
          </w:rPr>
          <w:t>1.3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Tekstfragment (volledig)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_Toc354413963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35A48481" w14:textId="77777777" w:rsidR="008455F4" w:rsidRDefault="00D632A8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4" w:history="1">
        <w:r w:rsidR="008455F4" w:rsidRPr="00191569">
          <w:rPr>
            <w:rStyle w:val="Hyperlink"/>
            <w:lang w:val="en-US"/>
          </w:rPr>
          <w:t>1.4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  <w:lang w:val="en-US"/>
          </w:rPr>
          <w:t>Toelichting en Mapping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_Toc354413964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5</w:t>
        </w:r>
        <w:r w:rsidR="008455F4">
          <w:rPr>
            <w:webHidden/>
          </w:rPr>
          <w:fldChar w:fldCharType="end"/>
        </w:r>
      </w:hyperlink>
    </w:p>
    <w:p w14:paraId="037C16A5" w14:textId="77777777" w:rsidR="003228A3" w:rsidRPr="00343045" w:rsidRDefault="006335F0">
      <w:r>
        <w:rPr>
          <w:noProof/>
        </w:rPr>
        <w:fldChar w:fldCharType="end"/>
      </w:r>
    </w:p>
    <w:p w14:paraId="4A7D59E2" w14:textId="77777777" w:rsidR="003228A3" w:rsidRPr="00343045" w:rsidRDefault="003228A3"/>
    <w:p w14:paraId="45EE17CE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5A141878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54413960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4FFB9D3E" w14:textId="77777777" w:rsidR="00ED4638" w:rsidRDefault="00ED4638" w:rsidP="00ED4638">
      <w:pPr>
        <w:pStyle w:val="Kop2"/>
        <w:rPr>
          <w:bCs/>
          <w:sz w:val="20"/>
          <w:lang w:val="en-US"/>
        </w:rPr>
      </w:pPr>
      <w:bookmarkStart w:id="16" w:name="_Toc249431164"/>
      <w:bookmarkStart w:id="17" w:name="_Toc249427720"/>
      <w:bookmarkStart w:id="18" w:name="_Toc249424855"/>
      <w:bookmarkStart w:id="19" w:name="_Toc354413961"/>
      <w:bookmarkEnd w:id="16"/>
      <w:proofErr w:type="spellStart"/>
      <w:r>
        <w:rPr>
          <w:bCs/>
          <w:sz w:val="20"/>
          <w:lang w:val="en-US"/>
        </w:rPr>
        <w:t>Algemeen</w:t>
      </w:r>
      <w:bookmarkEnd w:id="17"/>
      <w:bookmarkEnd w:id="18"/>
      <w:bookmarkEnd w:id="19"/>
      <w:proofErr w:type="spellEnd"/>
    </w:p>
    <w:p w14:paraId="02CC31B6" w14:textId="77777777" w:rsidR="00ED4638" w:rsidRDefault="00ED4638" w:rsidP="00ED4638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D8014C">
        <w:t>,</w:t>
      </w:r>
      <w:r>
        <w:t xml:space="preserve"> zijn in dat document toegelicht. </w:t>
      </w:r>
    </w:p>
    <w:p w14:paraId="6E9BD2F4" w14:textId="77777777" w:rsidR="00ED4638" w:rsidRDefault="00ED4638" w:rsidP="00662092"/>
    <w:p w14:paraId="6AF8D18D" w14:textId="77777777" w:rsidR="006D5D77" w:rsidRDefault="006335F0" w:rsidP="006D5D77">
      <w:pPr>
        <w:pStyle w:val="Kop2"/>
      </w:pPr>
      <w:bookmarkStart w:id="20" w:name="_Toc354413962"/>
      <w:r>
        <w:t>Rechts</w:t>
      </w:r>
      <w:r w:rsidR="006D5D77">
        <w:t>persoon</w:t>
      </w:r>
      <w:bookmarkEnd w:id="20"/>
    </w:p>
    <w:p w14:paraId="668C092E" w14:textId="77777777" w:rsidR="006D5D77" w:rsidRPr="006D5D77" w:rsidRDefault="001544EE" w:rsidP="006D5D77">
      <w:pPr>
        <w:rPr>
          <w:lang w:val="nl"/>
        </w:rPr>
      </w:pPr>
      <w:r>
        <w:rPr>
          <w:lang w:val="nl"/>
        </w:rPr>
        <w:t>Gegevens van een rechtspersoon.</w:t>
      </w:r>
      <w:r w:rsidR="00A137F5">
        <w:rPr>
          <w:lang w:val="nl"/>
        </w:rPr>
        <w:t xml:space="preserve"> </w:t>
      </w:r>
      <w:r w:rsidR="006D5D77">
        <w:rPr>
          <w:lang w:val="nl"/>
        </w:rPr>
        <w:t>Dit tekstblok bestaat voor een deel uit andere tekstblokken</w:t>
      </w:r>
      <w:r w:rsidR="006335F0">
        <w:rPr>
          <w:lang w:val="nl"/>
        </w:rPr>
        <w:t xml:space="preserve">. </w:t>
      </w:r>
    </w:p>
    <w:bookmarkEnd w:id="15"/>
    <w:p w14:paraId="25490666" w14:textId="77777777" w:rsidR="00662092" w:rsidRDefault="00662092" w:rsidP="00662092">
      <w:pPr>
        <w:spacing w:line="240" w:lineRule="auto"/>
      </w:pPr>
    </w:p>
    <w:p w14:paraId="7D8744FA" w14:textId="77777777" w:rsidR="000F22B6" w:rsidRDefault="000F22B6" w:rsidP="000F22B6">
      <w:pPr>
        <w:pStyle w:val="Kop2"/>
      </w:pPr>
      <w:bookmarkStart w:id="21" w:name="_Toc354413963"/>
      <w:r w:rsidRPr="000F22B6">
        <w:t>Tekstfragment (volledig)</w:t>
      </w:r>
      <w:bookmarkEnd w:id="21"/>
    </w:p>
    <w:p w14:paraId="496E276D" w14:textId="77777777" w:rsidR="006D5D77" w:rsidRDefault="006D5D77" w:rsidP="006D5D77">
      <w:pPr>
        <w:rPr>
          <w:lang w:val="nl"/>
        </w:rPr>
      </w:pPr>
    </w:p>
    <w:p w14:paraId="21EB5D23" w14:textId="77777777" w:rsidR="006D5D77" w:rsidRPr="00AF3852" w:rsidRDefault="00D37729" w:rsidP="006335F0">
      <w:pPr>
        <w:tabs>
          <w:tab w:val="left" w:pos="-1440"/>
          <w:tab w:val="left" w:pos="-720"/>
        </w:tabs>
        <w:suppressAutoHyphens/>
        <w:rPr>
          <w:szCs w:val="18"/>
        </w:rPr>
      </w:pPr>
      <w:r w:rsidRPr="00AF3852">
        <w:rPr>
          <w:color w:val="800080"/>
          <w:szCs w:val="18"/>
          <w:lang w:val="nl"/>
        </w:rPr>
        <w:t xml:space="preserve">de/het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rechtsvorm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252893" w:rsidRPr="00AF3852">
        <w:rPr>
          <w:rFonts w:cs="Arial"/>
          <w:szCs w:val="18"/>
        </w:rPr>
        <w:t xml:space="preserve"> 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>MacroButton Nomacro 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A43392" w:rsidRPr="00AF3852">
        <w:rPr>
          <w:rFonts w:cs="Arial"/>
          <w:color w:val="800080"/>
          <w:szCs w:val="18"/>
        </w:rPr>
        <w:t>, ingevolge het bepaalde in artikel 171 van de Gemeentewet</w:t>
      </w:r>
      <w:r w:rsidR="006335F0" w:rsidRPr="00AF3852">
        <w:rPr>
          <w:color w:val="FF0000"/>
          <w:szCs w:val="18"/>
        </w:rPr>
        <w:t>: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>MacroButton Nomacro 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naam rechtspersoon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>,</w:t>
      </w:r>
      <w:r w:rsidR="006335F0" w:rsidRPr="00AF3852">
        <w:rPr>
          <w:szCs w:val="18"/>
        </w:rPr>
        <w:t xml:space="preserve"> </w:t>
      </w:r>
      <w:r w:rsidR="00415C7A" w:rsidRPr="00A71C3F">
        <w:rPr>
          <w:color w:val="3366FF"/>
          <w:szCs w:val="18"/>
        </w:rPr>
        <w:t>tevens</w:t>
      </w:r>
      <w:r w:rsidR="00415C7A" w:rsidRPr="00A71C3F">
        <w:rPr>
          <w:color w:val="800080"/>
          <w:szCs w:val="18"/>
        </w:rPr>
        <w:t xml:space="preserve"> </w:t>
      </w:r>
      <w:r w:rsidR="00511601" w:rsidRPr="00AF3852">
        <w:rPr>
          <w:color w:val="800080"/>
          <w:szCs w:val="18"/>
        </w:rPr>
        <w:t>handelend onder de naam</w:t>
      </w:r>
      <w:r w:rsidR="00511601" w:rsidRPr="00AF3852">
        <w:rPr>
          <w:szCs w:val="18"/>
        </w:rPr>
        <w:t xml:space="preserve">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proofErr w:type="spellStart"/>
      <w:r w:rsidR="00511601" w:rsidRPr="00AF3852">
        <w:rPr>
          <w:szCs w:val="18"/>
        </w:rPr>
        <w:t>naam</w:t>
      </w:r>
      <w:proofErr w:type="spellEnd"/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</w:rPr>
        <w:t>,</w:t>
      </w:r>
      <w:r w:rsidR="00511601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statutair</w:t>
      </w:r>
      <w:r w:rsidR="006335F0" w:rsidRPr="00AF3852">
        <w:rPr>
          <w:color w:val="FF0000"/>
          <w:szCs w:val="18"/>
        </w:rPr>
        <w:t xml:space="preserve"> gevestigd te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zetel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800080"/>
          <w:szCs w:val="18"/>
        </w:rPr>
        <w:t>land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,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>mede 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 xml:space="preserve"> /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>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 </w:t>
      </w:r>
      <w:r w:rsidR="006335F0" w:rsidRPr="00AF3852">
        <w:rPr>
          <w:color w:val="008000"/>
          <w:szCs w:val="18"/>
          <w:highlight w:val="yellow"/>
        </w:rPr>
        <w:t>TEKSTBLOK WOONADRES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F72E01" w:rsidRPr="00AF3852">
        <w:rPr>
          <w:color w:val="008000"/>
          <w:szCs w:val="18"/>
        </w:rPr>
        <w:t xml:space="preserve"> / en aldaar kantoorhoudende aan </w:t>
      </w:r>
      <w:r w:rsidR="00F72E01" w:rsidRPr="00AF3852">
        <w:rPr>
          <w:color w:val="800080"/>
          <w:szCs w:val="18"/>
        </w:rPr>
        <w:t>de</w:t>
      </w:r>
      <w:r w:rsidR="006B01FF" w:rsidRPr="00AF3852">
        <w:rPr>
          <w:color w:val="800080"/>
          <w:szCs w:val="18"/>
        </w:rPr>
        <w:t>/het</w:t>
      </w:r>
      <w:r w:rsidR="00F72E01" w:rsidRPr="00AF3852">
        <w:rPr>
          <w:color w:val="008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straatnaam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color w:val="3366FF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huisnummer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letter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toevoeging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71204B" w:rsidRPr="00AF3852">
        <w:rPr>
          <w:color w:val="993300"/>
          <w:szCs w:val="18"/>
        </w:rPr>
        <w:t>(postcode</w:t>
      </w:r>
      <w:r w:rsidR="00B641A5" w:rsidRPr="00AF3852">
        <w:rPr>
          <w:color w:val="9933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szCs w:val="18"/>
        </w:rPr>
        <w:t>postcode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color w:val="993300"/>
          <w:szCs w:val="18"/>
        </w:rPr>
        <w:t>)</w:t>
      </w:r>
      <w:r w:rsidR="00D86859" w:rsidRPr="00AF3852">
        <w:rPr>
          <w:color w:val="993366"/>
          <w:szCs w:val="18"/>
        </w:rPr>
        <w:t>,</w:t>
      </w:r>
      <w:r w:rsidR="006335F0" w:rsidRPr="00AF3852">
        <w:rPr>
          <w:color w:val="FF0000"/>
          <w:szCs w:val="18"/>
        </w:rPr>
        <w:t xml:space="preserve"> </w:t>
      </w:r>
      <w:r w:rsidR="006335F0" w:rsidRPr="00AF3852">
        <w:rPr>
          <w:color w:val="800080"/>
          <w:szCs w:val="18"/>
        </w:rPr>
        <w:t xml:space="preserve">ingeschreven in het </w:t>
      </w:r>
      <w:r w:rsidR="00D64E20" w:rsidRPr="00AF3852">
        <w:rPr>
          <w:color w:val="800080"/>
          <w:szCs w:val="18"/>
        </w:rPr>
        <w:t>h</w:t>
      </w:r>
      <w:r w:rsidR="004C13C9" w:rsidRPr="00AF3852">
        <w:rPr>
          <w:color w:val="800080"/>
          <w:szCs w:val="18"/>
        </w:rPr>
        <w:t>andels</w:t>
      </w:r>
      <w:r w:rsidR="006335F0" w:rsidRPr="00AF3852">
        <w:rPr>
          <w:color w:val="800080"/>
          <w:szCs w:val="18"/>
        </w:rPr>
        <w:t xml:space="preserve">register </w:t>
      </w:r>
      <w:r w:rsidR="006335F0" w:rsidRPr="00AF3852">
        <w:rPr>
          <w:color w:val="3366FF"/>
          <w:szCs w:val="18"/>
        </w:rPr>
        <w:t>van de Kamer van Koophandel</w:t>
      </w:r>
      <w:r w:rsidR="00D64E20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onder nummer</w:t>
      </w:r>
      <w:r w:rsidR="00252893" w:rsidRPr="00AF3852">
        <w:rPr>
          <w:color w:val="800080"/>
          <w:szCs w:val="18"/>
        </w:rPr>
        <w:t>:</w:t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getal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740B01" w:rsidRPr="00AF3852">
        <w:rPr>
          <w:rFonts w:cs="Arial"/>
          <w:color w:val="800080"/>
          <w:szCs w:val="18"/>
        </w:rPr>
        <w:t xml:space="preserve">/ ter uitvoering van het besluit van het College van Burgemeester en Wethouders van de gemeente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naam gemeente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color w:val="800080"/>
          <w:szCs w:val="18"/>
        </w:rPr>
        <w:t xml:space="preserve">, de dato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datum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</w:p>
    <w:p w14:paraId="5D60C7B4" w14:textId="77777777" w:rsidR="006335F0" w:rsidRDefault="006335F0" w:rsidP="000F22B6"/>
    <w:p w14:paraId="64DA22E0" w14:textId="77777777" w:rsidR="000F22B6" w:rsidRDefault="00A87911" w:rsidP="0028239A">
      <w:pPr>
        <w:pStyle w:val="Kop2"/>
        <w:pageBreakBefore/>
        <w:numPr>
          <w:ilvl w:val="1"/>
          <w:numId w:val="1"/>
        </w:numPr>
        <w:spacing w:before="0" w:line="240" w:lineRule="auto"/>
        <w:rPr>
          <w:lang w:val="en-US"/>
        </w:rPr>
      </w:pPr>
      <w:bookmarkStart w:id="22" w:name="_Toc354413964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22"/>
    </w:p>
    <w:p w14:paraId="1F78C717" w14:textId="77777777" w:rsidR="00705F2B" w:rsidRDefault="00705F2B" w:rsidP="00705F2B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6335F0" w:rsidRPr="007111F0" w14:paraId="0CF6198E" w14:textId="77777777" w:rsidTr="007E43F5">
        <w:tc>
          <w:tcPr>
            <w:tcW w:w="4644" w:type="dxa"/>
            <w:shd w:val="clear" w:color="auto" w:fill="auto"/>
          </w:tcPr>
          <w:p w14:paraId="777A7D6B" w14:textId="77777777" w:rsidR="006335F0" w:rsidRPr="004B11AE" w:rsidRDefault="00B722E2" w:rsidP="00415C7A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  <w:szCs w:val="18"/>
              </w:rPr>
            </w:pPr>
            <w:r w:rsidRPr="004B11AE">
              <w:rPr>
                <w:color w:val="800080"/>
                <w:szCs w:val="18"/>
                <w:lang w:val="nl"/>
              </w:rPr>
              <w:t xml:space="preserve">de/het 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rechtsvorm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252893" w:rsidRPr="004B11AE">
              <w:rPr>
                <w:rFonts w:cs="Arial"/>
                <w:szCs w:val="18"/>
              </w:rPr>
              <w:t xml:space="preserve"> 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>MacroButton Nomacro 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43392" w:rsidRPr="004B11AE">
              <w:rPr>
                <w:rFonts w:cs="Arial"/>
                <w:color w:val="800080"/>
                <w:szCs w:val="18"/>
              </w:rPr>
              <w:t>, ingevolge het bepaalde in artikel 171 van de Gemeentewet</w:t>
            </w:r>
            <w:r w:rsidR="006335F0" w:rsidRPr="004B11AE">
              <w:rPr>
                <w:color w:val="FF0000"/>
                <w:szCs w:val="18"/>
              </w:rPr>
              <w:t>: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>MacroButton Nomacro 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naam rechtspersoon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>,</w:t>
            </w:r>
            <w:r w:rsidR="006335F0" w:rsidRPr="004B11AE">
              <w:rPr>
                <w:szCs w:val="18"/>
              </w:rPr>
              <w:t xml:space="preserve"> </w:t>
            </w:r>
            <w:r w:rsidR="00415C7A" w:rsidRPr="00EC2A18">
              <w:rPr>
                <w:color w:val="3366FF"/>
                <w:szCs w:val="18"/>
              </w:rPr>
              <w:t>tevens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="00A137F5" w:rsidRPr="004B11AE">
              <w:rPr>
                <w:color w:val="800080"/>
                <w:szCs w:val="18"/>
              </w:rPr>
              <w:t>handelend onder de naam</w:t>
            </w:r>
            <w:r w:rsidR="00A137F5" w:rsidRPr="004B11AE">
              <w:rPr>
                <w:szCs w:val="18"/>
              </w:rPr>
              <w:t xml:space="preserve"> </w: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>MacroButton Nomacro 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="00A137F5" w:rsidRPr="004B11AE">
              <w:rPr>
                <w:szCs w:val="18"/>
              </w:rPr>
              <w:t>naam</w:t>
            </w:r>
            <w:proofErr w:type="spellEnd"/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>MacroButton Nomacro 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137F5" w:rsidRPr="004B11AE">
              <w:rPr>
                <w:rFonts w:cs="Arial"/>
                <w:szCs w:val="18"/>
              </w:rPr>
              <w:t>,</w:t>
            </w:r>
            <w:r w:rsidR="00A137F5" w:rsidRPr="004B11AE">
              <w:rPr>
                <w:color w:val="800080"/>
                <w:szCs w:val="18"/>
              </w:rPr>
              <w:t xml:space="preserve"> </w:t>
            </w:r>
            <w:r w:rsidR="006335F0" w:rsidRPr="004B11AE">
              <w:rPr>
                <w:color w:val="800080"/>
                <w:szCs w:val="18"/>
              </w:rPr>
              <w:t>statutair</w:t>
            </w:r>
            <w:r w:rsidR="006335F0" w:rsidRPr="004B11AE">
              <w:rPr>
                <w:color w:val="FF0000"/>
                <w:szCs w:val="18"/>
              </w:rPr>
              <w:t xml:space="preserve"> gevestigd te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zetel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800080"/>
                <w:szCs w:val="18"/>
              </w:rPr>
              <w:t>land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12A5753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Verplichte en optionele tekst.</w:t>
            </w:r>
          </w:p>
          <w:p w14:paraId="4064E2E5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79613990" w14:textId="2607E74F" w:rsidR="00A137F5" w:rsidDel="00A37853" w:rsidRDefault="00A137F5" w:rsidP="00A137F5">
            <w:pPr>
              <w:pStyle w:val="streepje"/>
              <w:numPr>
                <w:ilvl w:val="0"/>
                <w:numId w:val="0"/>
              </w:numPr>
              <w:rPr>
                <w:del w:id="23" w:author="Groot, Karina de" w:date="2020-04-03T11:52:00Z"/>
                <w:lang w:val="nl-NL"/>
              </w:rPr>
            </w:pPr>
            <w:del w:id="24" w:author="Groot, Karina de" w:date="2020-04-03T11:52:00Z">
              <w:r w:rsidDel="00A37853">
                <w:rPr>
                  <w:lang w:val="nl-NL"/>
                </w:rPr>
                <w:delText xml:space="preserve">De keuze voor </w:delText>
              </w:r>
              <w:r w:rsidR="00B722E2" w:rsidRPr="00A137F5" w:rsidDel="00A37853">
                <w:rPr>
                  <w:color w:val="800080"/>
                  <w:lang w:val="nl-NL"/>
                </w:rPr>
                <w:delText>de/het</w:delText>
              </w:r>
              <w:r w:rsidR="00B722E2" w:rsidRPr="00A137F5" w:rsidDel="00A37853">
                <w:rPr>
                  <w:lang w:val="nl-NL"/>
                </w:rPr>
                <w:delText xml:space="preserve"> voo</w:delText>
              </w:r>
              <w:r w:rsidDel="00A37853">
                <w:rPr>
                  <w:lang w:val="nl-NL"/>
                </w:rPr>
                <w:delText>r de rechtsvorm moet weggelaten</w:delText>
              </w:r>
            </w:del>
          </w:p>
          <w:p w14:paraId="21EA495E" w14:textId="1B9BA9DC" w:rsidR="00A137F5" w:rsidDel="00A37853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del w:id="25" w:author="Groot, Karina de" w:date="2020-04-03T11:52:00Z"/>
                <w:lang w:val="nl-NL"/>
              </w:rPr>
            </w:pPr>
            <w:del w:id="26" w:author="Groot, Karina de" w:date="2020-04-03T11:52:00Z">
              <w:r w:rsidRPr="00A137F5" w:rsidDel="00A37853">
                <w:rPr>
                  <w:lang w:val="nl-NL"/>
                </w:rPr>
                <w:delText xml:space="preserve">worden als ‘De Staat’ is geselecteerd. </w:delText>
              </w:r>
            </w:del>
            <w:r w:rsidRPr="00A137F5">
              <w:rPr>
                <w:lang w:val="nl-NL"/>
              </w:rPr>
              <w:t>De keuz</w:t>
            </w:r>
            <w:r w:rsidR="00A137F5">
              <w:rPr>
                <w:lang w:val="nl-NL"/>
              </w:rPr>
              <w:t xml:space="preserve">e </w:t>
            </w:r>
            <w:r w:rsidR="00A137F5" w:rsidRPr="00A137F5">
              <w:rPr>
                <w:color w:val="800080"/>
                <w:lang w:val="nl-NL"/>
              </w:rPr>
              <w:t>het</w:t>
            </w:r>
            <w:r w:rsidR="00A137F5">
              <w:rPr>
                <w:lang w:val="nl-NL"/>
              </w:rPr>
              <w:t xml:space="preserve"> moet</w:t>
            </w:r>
          </w:p>
          <w:p w14:paraId="5FD33C88" w14:textId="77777777" w:rsidR="00A37853" w:rsidRDefault="00A37853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ins w:id="27" w:author="Groot, Karina de" w:date="2020-04-03T11:52:00Z"/>
                <w:lang w:val="nl-NL"/>
              </w:rPr>
            </w:pPr>
            <w:ins w:id="28" w:author="Groot, Karina de" w:date="2020-04-03T11:52:00Z">
              <w:r>
                <w:rPr>
                  <w:lang w:val="nl-NL"/>
                </w:rPr>
                <w:t xml:space="preserve"> </w:t>
              </w:r>
            </w:ins>
            <w:r w:rsidR="00B722E2" w:rsidRPr="00A137F5">
              <w:rPr>
                <w:lang w:val="nl-NL"/>
              </w:rPr>
              <w:t xml:space="preserve">getoond worden </w:t>
            </w:r>
            <w:r w:rsidR="00A137F5">
              <w:rPr>
                <w:lang w:val="nl-NL"/>
              </w:rPr>
              <w:t>voor</w:t>
            </w:r>
            <w:r w:rsidR="00B722E2" w:rsidRPr="00A137F5">
              <w:rPr>
                <w:lang w:val="nl-NL"/>
              </w:rPr>
              <w:t xml:space="preserve"> ‘Kerkgenootschap’.</w:t>
            </w:r>
          </w:p>
          <w:p w14:paraId="340D5EF6" w14:textId="22D1A5D2" w:rsidR="00A137F5" w:rsidDel="00A37853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del w:id="29" w:author="Groot, Karina de" w:date="2020-04-03T11:52:00Z"/>
                <w:lang w:val="nl-NL"/>
              </w:rPr>
            </w:pPr>
            <w:bookmarkStart w:id="30" w:name="_GoBack"/>
            <w:bookmarkEnd w:id="30"/>
            <w:del w:id="31" w:author="Groot, Karina de" w:date="2020-04-03T11:52:00Z">
              <w:r w:rsidRPr="00A137F5" w:rsidDel="00A37853">
                <w:rPr>
                  <w:lang w:val="nl-NL"/>
                </w:rPr>
                <w:delText xml:space="preserve"> </w:delText>
              </w:r>
            </w:del>
            <w:r w:rsidRPr="00A137F5">
              <w:rPr>
                <w:lang w:val="nl-NL"/>
              </w:rPr>
              <w:t>In alle</w:t>
            </w:r>
          </w:p>
          <w:p w14:paraId="0000C59C" w14:textId="0DFC6A0C" w:rsidR="00B722E2" w:rsidRPr="005F1938" w:rsidRDefault="00A37853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ins w:id="32" w:author="Groot, Karina de" w:date="2020-04-03T11:52:00Z">
              <w:r>
                <w:rPr>
                  <w:lang w:val="nl-NL"/>
                </w:rPr>
                <w:t xml:space="preserve"> </w:t>
              </w:r>
            </w:ins>
            <w:r w:rsidR="00A137F5">
              <w:rPr>
                <w:lang w:val="nl-NL"/>
              </w:rPr>
              <w:t xml:space="preserve">andere gevallen moet de keuze </w:t>
            </w:r>
            <w:r w:rsidR="00B722E2" w:rsidRPr="00A137F5">
              <w:rPr>
                <w:color w:val="800080"/>
                <w:lang w:val="nl-NL"/>
              </w:rPr>
              <w:t>de</w:t>
            </w:r>
            <w:r w:rsidR="00B722E2" w:rsidRPr="00A137F5">
              <w:rPr>
                <w:lang w:val="nl-NL"/>
              </w:rPr>
              <w:t xml:space="preserve"> getoond worden.</w:t>
            </w:r>
          </w:p>
          <w:p w14:paraId="38A994AA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5CB910EE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Voor rechtsvorm </w:t>
            </w:r>
            <w:r w:rsidR="003E0FCC">
              <w:t>moet</w:t>
            </w:r>
            <w:r>
              <w:t xml:space="preserve"> gekozen worden uit een waardelijst.</w:t>
            </w:r>
          </w:p>
          <w:p w14:paraId="42CB538D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0D5120F1" w14:textId="77777777" w:rsidR="00A137F5" w:rsidRDefault="00A4339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800080"/>
                <w:lang w:val="nl-NL"/>
              </w:rPr>
            </w:pPr>
            <w:r w:rsidRPr="007E43F5">
              <w:rPr>
                <w:lang w:val="nl-NL"/>
              </w:rPr>
              <w:t>De keuze voor</w:t>
            </w:r>
            <w:r w:rsidR="00A137F5">
              <w:rPr>
                <w:lang w:val="nl-NL"/>
              </w:rPr>
              <w:t xml:space="preserve"> </w:t>
            </w:r>
            <w:r w:rsidRPr="007E43F5">
              <w:rPr>
                <w:color w:val="800080"/>
                <w:lang w:val="nl-NL"/>
              </w:rPr>
              <w:t>, ingevolge het</w:t>
            </w:r>
            <w:r w:rsidR="00A137F5">
              <w:rPr>
                <w:color w:val="800080"/>
                <w:lang w:val="nl-NL"/>
              </w:rPr>
              <w:t xml:space="preserve"> bepaalde in artikel 171 van de</w:t>
            </w:r>
          </w:p>
          <w:p w14:paraId="7C69736C" w14:textId="77777777" w:rsidR="004B11AE" w:rsidRDefault="00A43392" w:rsidP="003E0FCC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color w:val="800080"/>
                <w:lang w:val="nl-NL"/>
              </w:rPr>
              <w:t>Gemeentewet</w:t>
            </w:r>
            <w:r w:rsidRPr="007E43F5">
              <w:rPr>
                <w:lang w:val="nl-NL"/>
              </w:rPr>
              <w:t xml:space="preserve"> is optioneel</w:t>
            </w:r>
            <w:r w:rsidR="004F05C8" w:rsidRPr="007E43F5">
              <w:rPr>
                <w:lang w:val="nl-NL"/>
              </w:rPr>
              <w:t xml:space="preserve"> en mag alleen gekozen worden </w:t>
            </w:r>
            <w:r w:rsidR="004B11AE">
              <w:rPr>
                <w:lang w:val="nl-NL"/>
              </w:rPr>
              <w:t>als</w:t>
            </w:r>
          </w:p>
          <w:p w14:paraId="747DE713" w14:textId="77777777" w:rsidR="00A43392" w:rsidRPr="004B11AE" w:rsidRDefault="009948C3" w:rsidP="004B11AE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lang w:val="nl-NL"/>
              </w:rPr>
              <w:t>de</w:t>
            </w:r>
            <w:r w:rsidR="004B11AE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rechtsvorm</w:t>
            </w:r>
            <w:r w:rsidR="004F05C8" w:rsidRPr="007E43F5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‘P</w:t>
            </w:r>
            <w:r w:rsidR="004F05C8" w:rsidRPr="007E43F5">
              <w:rPr>
                <w:lang w:val="nl-NL"/>
              </w:rPr>
              <w:t xml:space="preserve">ubliekrechtelijk </w:t>
            </w:r>
            <w:r w:rsidR="00943EDC" w:rsidRPr="007E43F5">
              <w:rPr>
                <w:lang w:val="nl-NL"/>
              </w:rPr>
              <w:t>rechtspersoon</w:t>
            </w:r>
            <w:r w:rsidRPr="007E43F5">
              <w:rPr>
                <w:lang w:val="nl-NL"/>
              </w:rPr>
              <w:t>’ is</w:t>
            </w:r>
            <w:r w:rsidR="00A43392" w:rsidRPr="007E43F5">
              <w:rPr>
                <w:lang w:val="nl-NL"/>
              </w:rPr>
              <w:t>.</w:t>
            </w:r>
          </w:p>
          <w:p w14:paraId="1D16B306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14:paraId="0ADEAF0C" w14:textId="77777777" w:rsidR="004B11AE" w:rsidRPr="004B11AE" w:rsidRDefault="004B11AE" w:rsidP="00EC2A18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4B11AE">
              <w:rPr>
                <w:szCs w:val="18"/>
                <w:lang w:val="nl-NL"/>
              </w:rPr>
              <w:t>De keuze voor het tonen van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Pr="004B11AE">
              <w:rPr>
                <w:color w:val="800080"/>
                <w:szCs w:val="18"/>
              </w:rPr>
              <w:t>handelend onder de naam</w:t>
            </w:r>
            <w:r w:rsidRPr="004B11AE">
              <w:rPr>
                <w:szCs w:val="18"/>
              </w:rPr>
              <w:t xml:space="preserve"> </w:t>
            </w:r>
          </w:p>
          <w:p w14:paraId="1BEE05E0" w14:textId="77777777" w:rsidR="00EC2A1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>MacroButton Nomacro 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naam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>MacroButton Nomacro 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 xml:space="preserve">, is een </w:t>
            </w:r>
            <w:r w:rsidR="00EC2A18">
              <w:rPr>
                <w:rFonts w:cs="Arial"/>
                <w:szCs w:val="18"/>
              </w:rPr>
              <w:t>o</w:t>
            </w:r>
            <w:r w:rsidRPr="004B11AE">
              <w:rPr>
                <w:rFonts w:cs="Arial"/>
                <w:szCs w:val="18"/>
              </w:rPr>
              <w:t>ptionele gebruikerskeuze.</w:t>
            </w:r>
            <w:r w:rsidR="00EC2A18">
              <w:rPr>
                <w:rFonts w:cs="Arial"/>
                <w:szCs w:val="18"/>
              </w:rPr>
              <w:t xml:space="preserve"> Het tonen van</w:t>
            </w:r>
          </w:p>
          <w:p w14:paraId="156423CA" w14:textId="77777777" w:rsidR="00A71C3F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EC2A18">
              <w:rPr>
                <w:rFonts w:cs="Arial"/>
                <w:color w:val="3366FF"/>
                <w:szCs w:val="18"/>
              </w:rPr>
              <w:t>tevens</w:t>
            </w:r>
            <w:r>
              <w:rPr>
                <w:rFonts w:cs="Arial"/>
                <w:szCs w:val="18"/>
              </w:rPr>
              <w:t xml:space="preserve"> </w:t>
            </w:r>
            <w:r w:rsidR="00A71C3F">
              <w:rPr>
                <w:rFonts w:cs="Arial"/>
                <w:szCs w:val="18"/>
              </w:rPr>
              <w:t xml:space="preserve">voorafgaand aan deze tekst </w:t>
            </w:r>
            <w:r>
              <w:rPr>
                <w:rFonts w:cs="Arial"/>
                <w:szCs w:val="18"/>
              </w:rPr>
              <w:t>is ook een optionele</w:t>
            </w:r>
          </w:p>
          <w:p w14:paraId="3DBDC5D0" w14:textId="77777777" w:rsidR="004B11AE" w:rsidRPr="004B11AE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  <w:lang w:val="nl-NL"/>
              </w:rPr>
            </w:pPr>
            <w:r>
              <w:rPr>
                <w:rFonts w:cs="Arial"/>
                <w:szCs w:val="18"/>
              </w:rPr>
              <w:t>gebruikerskeuze.</w:t>
            </w:r>
          </w:p>
          <w:p w14:paraId="345A96B4" w14:textId="77777777" w:rsidR="004B11AE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14:paraId="12543E93" w14:textId="77777777" w:rsidR="004B11AE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rPr>
                <w:lang w:val="nl-NL"/>
              </w:rPr>
              <w:t>De keuze voor</w:t>
            </w:r>
            <w:r w:rsidR="003E0FCC">
              <w:rPr>
                <w:lang w:val="nl-NL"/>
              </w:rPr>
              <w:t xml:space="preserve"> het tonen van</w:t>
            </w:r>
            <w:r>
              <w:rPr>
                <w:lang w:val="nl-NL"/>
              </w:rPr>
              <w:t xml:space="preserve"> </w:t>
            </w:r>
            <w:r w:rsidR="005F1938" w:rsidRPr="007E43F5">
              <w:rPr>
                <w:color w:val="800080"/>
                <w:lang w:val="nl-NL"/>
              </w:rPr>
              <w:t>statutair</w:t>
            </w:r>
            <w:r w:rsidR="005F1938" w:rsidRPr="007E43F5">
              <w:rPr>
                <w:lang w:val="nl-NL"/>
              </w:rPr>
              <w:t xml:space="preserve"> is </w:t>
            </w:r>
            <w:r w:rsidR="004B11AE">
              <w:rPr>
                <w:lang w:val="nl-NL"/>
              </w:rPr>
              <w:t xml:space="preserve">een </w:t>
            </w:r>
            <w:r w:rsidR="005F1938" w:rsidRPr="007E43F5">
              <w:rPr>
                <w:lang w:val="nl-NL"/>
              </w:rPr>
              <w:t>optionel</w:t>
            </w:r>
            <w:r w:rsidR="004B11AE">
              <w:rPr>
                <w:lang w:val="nl-NL"/>
              </w:rPr>
              <w:t>e</w:t>
            </w:r>
          </w:p>
          <w:p w14:paraId="44F1564F" w14:textId="77777777" w:rsidR="005F193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rPr>
                <w:lang w:val="nl-NL"/>
              </w:rPr>
              <w:t>gebruikerskeuze</w:t>
            </w:r>
            <w:r w:rsidR="005F1938" w:rsidRPr="007E43F5">
              <w:rPr>
                <w:lang w:val="nl-NL"/>
              </w:rPr>
              <w:t>.</w:t>
            </w:r>
          </w:p>
          <w:p w14:paraId="7988E46B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napToGrid/>
              </w:rPr>
            </w:pPr>
          </w:p>
          <w:p w14:paraId="13AFE744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snapToGrid/>
              </w:rPr>
              <w:t xml:space="preserve">De zetel </w:t>
            </w:r>
            <w:r w:rsidRPr="00791131">
              <w:t>kan</w:t>
            </w:r>
            <w:r w:rsidRPr="00343045">
              <w:t xml:space="preserve"> een buitenlandse plaatsnaam betreffen en in dat</w:t>
            </w:r>
          </w:p>
          <w:p w14:paraId="5E47E20F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geval moet ook het land vermeld worden. Er is sprake van een</w:t>
            </w:r>
          </w:p>
          <w:p w14:paraId="06B848CC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 xml:space="preserve">buitenlandse </w:t>
            </w:r>
            <w:r>
              <w:t>zetel</w:t>
            </w:r>
            <w:r w:rsidRPr="00343045">
              <w:t xml:space="preserve"> wanneer de plaats geen bekende</w:t>
            </w:r>
          </w:p>
          <w:p w14:paraId="66CD6A70" w14:textId="77777777" w:rsidR="006335F0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Nederlandse plaatsnaam is.</w:t>
            </w:r>
          </w:p>
          <w:p w14:paraId="71792A98" w14:textId="77777777" w:rsidR="00A137F5" w:rsidRDefault="00A137F5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</w:p>
          <w:p w14:paraId="5063F63D" w14:textId="77777777" w:rsidR="006335F0" w:rsidRPr="007E43F5" w:rsidRDefault="006335F0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proofErr w:type="spellStart"/>
            <w:r w:rsidRPr="007E43F5">
              <w:rPr>
                <w:rFonts w:cs="Arial"/>
                <w:snapToGrid/>
                <w:szCs w:val="18"/>
                <w:u w:val="single"/>
              </w:rPr>
              <w:t>Mapping</w:t>
            </w:r>
            <w:proofErr w:type="spellEnd"/>
            <w:r w:rsidRPr="007E43F5">
              <w:rPr>
                <w:rFonts w:cs="Arial"/>
                <w:snapToGrid/>
                <w:szCs w:val="18"/>
                <w:u w:val="single"/>
              </w:rPr>
              <w:t>:</w:t>
            </w:r>
          </w:p>
          <w:p w14:paraId="25EA6717" w14:textId="77777777" w:rsidR="006335F0" w:rsidRPr="007E43F5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tia_Gegevens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NHR_Rechtspersoon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</w:p>
          <w:p w14:paraId="2C81AA88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rechtsvormSub</w:t>
            </w:r>
            <w:proofErr w:type="spellEnd"/>
          </w:p>
          <w:p w14:paraId="057800B2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statutaireNaam</w:t>
            </w:r>
            <w:proofErr w:type="spellEnd"/>
          </w:p>
          <w:p w14:paraId="67BF659C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statutaireZetel</w:t>
            </w:r>
            <w:proofErr w:type="spellEnd"/>
          </w:p>
          <w:p w14:paraId="34A9ED4F" w14:textId="77777777" w:rsidR="00703563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tia_landStatutaireZetel</w:t>
            </w:r>
            <w:proofErr w:type="spellEnd"/>
          </w:p>
          <w:p w14:paraId="7601CF28" w14:textId="77777777" w:rsidR="001B50E9" w:rsidRDefault="001B50E9" w:rsidP="007E43F5">
            <w:pPr>
              <w:spacing w:line="240" w:lineRule="auto"/>
              <w:rPr>
                <w:sz w:val="16"/>
                <w:szCs w:val="16"/>
              </w:rPr>
            </w:pPr>
          </w:p>
          <w:p w14:paraId="3E751B1B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handelend onder de naam:</w:t>
            </w:r>
          </w:p>
          <w:p w14:paraId="2D9DB21A" w14:textId="77777777" w:rsidR="005816CD" w:rsidRDefault="00D43F49" w:rsidP="00D43F49">
            <w:pPr>
              <w:spacing w:line="240" w:lineRule="auto"/>
              <w:rPr>
                <w:snapToGrid/>
                <w:sz w:val="16"/>
                <w:szCs w:val="16"/>
              </w:rPr>
            </w:pPr>
            <w:proofErr w:type="spellStart"/>
            <w:r w:rsidRPr="0013774C">
              <w:rPr>
                <w:snapToGrid/>
                <w:sz w:val="16"/>
                <w:szCs w:val="16"/>
              </w:rPr>
              <w:t>IMKAD_Persoon</w:t>
            </w:r>
            <w:proofErr w:type="spellEnd"/>
            <w:r w:rsidRPr="0013774C">
              <w:rPr>
                <w:snapToGrid/>
                <w:sz w:val="16"/>
                <w:szCs w:val="16"/>
              </w:rPr>
              <w:t>/</w:t>
            </w:r>
            <w:proofErr w:type="spellStart"/>
            <w:r w:rsidR="005816CD">
              <w:rPr>
                <w:snapToGrid/>
                <w:sz w:val="16"/>
                <w:szCs w:val="16"/>
              </w:rPr>
              <w:t>tia_Gegevens</w:t>
            </w:r>
            <w:proofErr w:type="spellEnd"/>
            <w:r w:rsidR="005816CD">
              <w:rPr>
                <w:snapToGrid/>
                <w:sz w:val="16"/>
                <w:szCs w:val="16"/>
              </w:rPr>
              <w:t>/</w:t>
            </w:r>
            <w:proofErr w:type="spellStart"/>
            <w:r w:rsidR="005816CD">
              <w:rPr>
                <w:snapToGrid/>
                <w:sz w:val="16"/>
                <w:szCs w:val="16"/>
              </w:rPr>
              <w:t>NHR_Rechtspersoon</w:t>
            </w:r>
            <w:proofErr w:type="spellEnd"/>
            <w:r w:rsidR="005816CD">
              <w:rPr>
                <w:snapToGrid/>
                <w:sz w:val="16"/>
                <w:szCs w:val="16"/>
              </w:rPr>
              <w:t>/</w:t>
            </w:r>
            <w:r w:rsidR="005816CD">
              <w:rPr>
                <w:snapToGrid/>
                <w:sz w:val="16"/>
                <w:szCs w:val="16"/>
              </w:rPr>
              <w:tab/>
            </w:r>
          </w:p>
          <w:p w14:paraId="15C65A60" w14:textId="77777777" w:rsidR="00D43F49" w:rsidRDefault="005816CD" w:rsidP="00D43F49">
            <w:pPr>
              <w:spacing w:line="240" w:lineRule="auto"/>
              <w:rPr>
                <w:szCs w:val="18"/>
              </w:rPr>
            </w:pPr>
            <w:r>
              <w:rPr>
                <w:snapToGrid/>
                <w:sz w:val="16"/>
                <w:szCs w:val="16"/>
              </w:rPr>
              <w:tab/>
              <w:t>./</w:t>
            </w:r>
            <w:proofErr w:type="spellStart"/>
            <w:r w:rsidR="00D43F49" w:rsidRPr="005816CD">
              <w:rPr>
                <w:snapToGrid/>
                <w:sz w:val="16"/>
                <w:szCs w:val="16"/>
              </w:rPr>
              <w:t>tia_HandelendOnderNaam</w:t>
            </w:r>
            <w:proofErr w:type="spellEnd"/>
          </w:p>
          <w:p w14:paraId="7585E0ED" w14:textId="77777777" w:rsidR="00D43F49" w:rsidRDefault="00D43F49" w:rsidP="007E43F5">
            <w:pPr>
              <w:spacing w:line="240" w:lineRule="auto"/>
              <w:rPr>
                <w:szCs w:val="18"/>
              </w:rPr>
            </w:pPr>
          </w:p>
          <w:p w14:paraId="2C12CBF3" w14:textId="77777777" w:rsidR="00EC2A18" w:rsidRDefault="00EC2A18" w:rsidP="007E43F5">
            <w:pPr>
              <w:spacing w:line="240" w:lineRule="auto"/>
              <w:rPr>
                <w:szCs w:val="18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</w:t>
            </w:r>
            <w:r>
              <w:rPr>
                <w:szCs w:val="18"/>
                <w:u w:val="single"/>
              </w:rPr>
              <w:t>tevens (</w:t>
            </w:r>
            <w:r w:rsidRPr="004B11AE">
              <w:rPr>
                <w:szCs w:val="18"/>
                <w:u w:val="single"/>
              </w:rPr>
              <w:t>handelend onder de naam</w:t>
            </w:r>
            <w:r>
              <w:rPr>
                <w:szCs w:val="18"/>
                <w:u w:val="single"/>
              </w:rPr>
              <w:t>)</w:t>
            </w:r>
            <w:r w:rsidRPr="004B11AE">
              <w:rPr>
                <w:szCs w:val="18"/>
                <w:u w:val="single"/>
              </w:rPr>
              <w:t>:</w:t>
            </w:r>
          </w:p>
          <w:p w14:paraId="6826F9D3" w14:textId="77777777" w:rsidR="00EC2A18" w:rsidRPr="007E43F5" w:rsidRDefault="00EC2A18" w:rsidP="00EC2A18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14:paraId="3A4AF79B" w14:textId="77777777" w:rsidR="00EC2A18" w:rsidRPr="007E43F5" w:rsidRDefault="00EC2A18" w:rsidP="00EC2A1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tagNaam</w:t>
            </w:r>
            <w:proofErr w:type="spellEnd"/>
            <w:r w:rsidRPr="007E43F5">
              <w:rPr>
                <w:sz w:val="16"/>
                <w:szCs w:val="16"/>
              </w:rPr>
              <w:t>(</w:t>
            </w:r>
            <w:proofErr w:type="spellStart"/>
            <w:r w:rsidRPr="007E43F5">
              <w:rPr>
                <w:sz w:val="16"/>
                <w:szCs w:val="16"/>
              </w:rPr>
              <w:t>k_</w:t>
            </w:r>
            <w:r w:rsidR="00A71C3F">
              <w:rPr>
                <w:sz w:val="16"/>
                <w:szCs w:val="16"/>
              </w:rPr>
              <w:t>HandelendOnderNaam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14:paraId="6909DAFC" w14:textId="77777777" w:rsidR="00EC2A18" w:rsidRDefault="00EC2A18" w:rsidP="00EC2A18">
            <w:pPr>
              <w:spacing w:line="240" w:lineRule="auto"/>
              <w:rPr>
                <w:szCs w:val="18"/>
              </w:rPr>
            </w:pPr>
            <w:r>
              <w:rPr>
                <w:sz w:val="16"/>
                <w:szCs w:val="16"/>
              </w:rPr>
              <w:tab/>
            </w:r>
            <w:r w:rsidRPr="007E43F5">
              <w:rPr>
                <w:sz w:val="16"/>
                <w:szCs w:val="16"/>
              </w:rPr>
              <w:t>./tekst(</w:t>
            </w:r>
            <w:r>
              <w:rPr>
                <w:sz w:val="16"/>
                <w:szCs w:val="16"/>
              </w:rPr>
              <w:t>tevens</w:t>
            </w:r>
            <w:r w:rsidRPr="007E43F5">
              <w:rPr>
                <w:sz w:val="16"/>
                <w:szCs w:val="16"/>
              </w:rPr>
              <w:t>)</w:t>
            </w:r>
          </w:p>
          <w:p w14:paraId="3A22E20B" w14:textId="77777777" w:rsidR="00EC2A18" w:rsidRDefault="00EC2A18" w:rsidP="007E43F5">
            <w:pPr>
              <w:spacing w:line="240" w:lineRule="auto"/>
              <w:rPr>
                <w:szCs w:val="18"/>
              </w:rPr>
            </w:pPr>
          </w:p>
          <w:p w14:paraId="67469A6F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artikel 171:</w:t>
            </w:r>
          </w:p>
          <w:p w14:paraId="1A9F7762" w14:textId="77777777" w:rsidR="00A43392" w:rsidRPr="007E43F5" w:rsidRDefault="00A43392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14:paraId="72B3A305" w14:textId="77777777"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tagNaam</w:t>
            </w:r>
            <w:proofErr w:type="spellEnd"/>
            <w:r w:rsidRPr="007E43F5">
              <w:rPr>
                <w:sz w:val="16"/>
                <w:szCs w:val="16"/>
              </w:rPr>
              <w:t>(</w:t>
            </w:r>
            <w:proofErr w:type="spellStart"/>
            <w:r w:rsidRPr="007E43F5">
              <w:rPr>
                <w:sz w:val="16"/>
                <w:szCs w:val="16"/>
              </w:rPr>
              <w:t>k_Gemeentewet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14:paraId="7081EE66" w14:textId="77777777"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</w:t>
            </w:r>
            <w:proofErr w:type="spellStart"/>
            <w:r w:rsidRPr="007E43F5">
              <w:rPr>
                <w:sz w:val="16"/>
                <w:szCs w:val="16"/>
              </w:rPr>
              <w:t>true</w:t>
            </w:r>
            <w:proofErr w:type="spellEnd"/>
            <w:r w:rsidRPr="007E43F5">
              <w:rPr>
                <w:sz w:val="16"/>
                <w:szCs w:val="16"/>
              </w:rPr>
              <w:t>)</w:t>
            </w:r>
          </w:p>
          <w:p w14:paraId="43A3BB5C" w14:textId="77777777" w:rsidR="00943EDC" w:rsidRPr="00D43F49" w:rsidRDefault="00D43F49" w:rsidP="007E43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-m</w:t>
            </w:r>
            <w:r w:rsidR="00943EDC" w:rsidRPr="00D43F49">
              <w:rPr>
                <w:sz w:val="16"/>
                <w:szCs w:val="16"/>
              </w:rPr>
              <w:t>ag alleen gekozen worden indien</w:t>
            </w:r>
          </w:p>
          <w:p w14:paraId="7B579F72" w14:textId="77777777" w:rsidR="00943EDC" w:rsidRPr="007E43F5" w:rsidRDefault="00943EDC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tia_Gegevens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NHR_Rechtspersoon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</w:p>
          <w:p w14:paraId="6B8CCF3F" w14:textId="77777777" w:rsidR="00943EDC" w:rsidRPr="007E43F5" w:rsidRDefault="00943EDC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rechtsvormSub</w:t>
            </w:r>
            <w:proofErr w:type="spellEnd"/>
            <w:r w:rsidR="004B11AE">
              <w:rPr>
                <w:sz w:val="16"/>
                <w:szCs w:val="16"/>
              </w:rPr>
              <w:t>[</w:t>
            </w:r>
            <w:r w:rsidRPr="007E43F5">
              <w:rPr>
                <w:sz w:val="16"/>
                <w:szCs w:val="16"/>
              </w:rPr>
              <w:t>Publiekrechtelijk rechtspersoon</w:t>
            </w:r>
            <w:r w:rsidR="004B11AE">
              <w:rPr>
                <w:sz w:val="16"/>
                <w:szCs w:val="16"/>
              </w:rPr>
              <w:t>]</w:t>
            </w:r>
          </w:p>
          <w:p w14:paraId="13F7A764" w14:textId="77777777" w:rsidR="00A43392" w:rsidRDefault="00A43392" w:rsidP="007E43F5">
            <w:pPr>
              <w:spacing w:line="240" w:lineRule="auto"/>
              <w:rPr>
                <w:sz w:val="16"/>
                <w:szCs w:val="16"/>
              </w:rPr>
            </w:pPr>
          </w:p>
          <w:p w14:paraId="1EDD526A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4B11AE">
              <w:rPr>
                <w:szCs w:val="18"/>
                <w:u w:val="single"/>
              </w:rPr>
              <w:t>Mapping</w:t>
            </w:r>
            <w:proofErr w:type="spellEnd"/>
            <w:r w:rsidRPr="004B11AE">
              <w:rPr>
                <w:szCs w:val="18"/>
                <w:u w:val="single"/>
              </w:rPr>
              <w:t xml:space="preserve"> Statutair:</w:t>
            </w:r>
          </w:p>
          <w:p w14:paraId="2BAF70FE" w14:textId="77777777" w:rsidR="00703563" w:rsidRPr="007E43F5" w:rsidRDefault="00703563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</w:rPr>
              <w:t>IMKAD_Persoon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tia_TekstKeuze</w:t>
            </w:r>
            <w:proofErr w:type="spellEnd"/>
          </w:p>
          <w:p w14:paraId="048E9ADE" w14:textId="77777777" w:rsidR="00703563" w:rsidRPr="007E43F5" w:rsidRDefault="00703563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t</w:t>
            </w:r>
            <w:r w:rsidR="005F1938" w:rsidRPr="007E43F5">
              <w:rPr>
                <w:sz w:val="16"/>
                <w:szCs w:val="16"/>
              </w:rPr>
              <w:t>agNaam</w:t>
            </w:r>
            <w:proofErr w:type="spellEnd"/>
            <w:r w:rsidR="005F1938" w:rsidRPr="007E43F5">
              <w:rPr>
                <w:sz w:val="16"/>
                <w:szCs w:val="16"/>
              </w:rPr>
              <w:t>(</w:t>
            </w:r>
            <w:proofErr w:type="spellStart"/>
            <w:r w:rsidR="005F1938" w:rsidRPr="007E43F5">
              <w:rPr>
                <w:sz w:val="16"/>
                <w:szCs w:val="16"/>
              </w:rPr>
              <w:t>k_Statutair</w:t>
            </w:r>
            <w:proofErr w:type="spellEnd"/>
            <w:r w:rsidR="005F1938" w:rsidRPr="007E43F5">
              <w:rPr>
                <w:sz w:val="16"/>
                <w:szCs w:val="16"/>
              </w:rPr>
              <w:t>)</w:t>
            </w:r>
          </w:p>
          <w:p w14:paraId="6DD7DAE9" w14:textId="77777777" w:rsidR="006335F0" w:rsidRPr="007111F0" w:rsidRDefault="005F1938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./tekst(statutair)</w:t>
            </w:r>
          </w:p>
        </w:tc>
      </w:tr>
      <w:tr w:rsidR="006335F0" w:rsidRPr="00AF7E82" w14:paraId="1284C647" w14:textId="77777777" w:rsidTr="007E43F5">
        <w:tc>
          <w:tcPr>
            <w:tcW w:w="4644" w:type="dxa"/>
            <w:shd w:val="clear" w:color="auto" w:fill="auto"/>
          </w:tcPr>
          <w:p w14:paraId="583F0845" w14:textId="77777777" w:rsidR="006335F0" w:rsidRPr="004B11AE" w:rsidRDefault="00B722E2" w:rsidP="007E43F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008000"/>
                <w:szCs w:val="18"/>
              </w:rPr>
              <w:lastRenderedPageBreak/>
              <w:t xml:space="preserve">,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color w:val="008000"/>
                <w:szCs w:val="18"/>
              </w:rPr>
              <w:t>mede kantoorhoudende te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4B11AE">
              <w:rPr>
                <w:color w:val="008000"/>
                <w:szCs w:val="18"/>
              </w:rPr>
              <w:t xml:space="preserve"> /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4B11AE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>kantoorhoudende te</w: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B11AE">
              <w:rPr>
                <w:rFonts w:cs="Arial"/>
                <w:szCs w:val="18"/>
              </w:rPr>
              <w:instrText>MacroButton Nomacro §</w:instrTex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</w:t>
            </w:r>
            <w:r w:rsidRPr="004B11AE">
              <w:rPr>
                <w:color w:val="008000"/>
                <w:szCs w:val="18"/>
                <w:highlight w:val="yellow"/>
              </w:rPr>
              <w:t>TEKSTBLOK WOONADRES</w: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A4DBB">
              <w:rPr>
                <w:rFonts w:cs="Arial"/>
                <w:szCs w:val="18"/>
              </w:rPr>
              <w:instrText>MacroButton Nomacro §</w:instrTex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/ en aldaar kantoorhoudende aan </w:t>
            </w:r>
            <w:r w:rsidRPr="004B11AE">
              <w:rPr>
                <w:color w:val="800080"/>
                <w:szCs w:val="18"/>
              </w:rPr>
              <w:t>de</w:t>
            </w:r>
            <w:r w:rsidR="006B01FF" w:rsidRPr="004B11AE">
              <w:rPr>
                <w:color w:val="800080"/>
                <w:szCs w:val="18"/>
              </w:rPr>
              <w:t>/het</w:t>
            </w:r>
            <w:r w:rsidRPr="004B11AE">
              <w:rPr>
                <w:color w:val="008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C006D0">
              <w:rPr>
                <w:rFonts w:cs="Arial"/>
                <w:szCs w:val="18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straatnaam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color w:val="3366FF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huisnummer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letter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toevoeging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Pr="004B11AE">
              <w:rPr>
                <w:color w:val="993300"/>
                <w:szCs w:val="18"/>
              </w:rPr>
              <w:t>(postcode</w:t>
            </w:r>
            <w:r w:rsidR="002C6A6F" w:rsidRPr="004B11AE">
              <w:rPr>
                <w:color w:val="9933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postcode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993300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14:paraId="052D14F0" w14:textId="77777777" w:rsidR="00756DE7" w:rsidRDefault="00B722E2" w:rsidP="00756DE7">
            <w:r w:rsidRPr="00B722E2">
              <w:t xml:space="preserve">Verplichte </w:t>
            </w:r>
            <w:r>
              <w:t xml:space="preserve">tekstkeuze met </w:t>
            </w:r>
            <w:r w:rsidR="00D449B5">
              <w:t>drie</w:t>
            </w:r>
            <w:r w:rsidR="00C92327">
              <w:t xml:space="preserve"> opties</w:t>
            </w:r>
            <w:r w:rsidR="00756DE7">
              <w:t>:</w:t>
            </w:r>
          </w:p>
          <w:p w14:paraId="2D88F4CF" w14:textId="77777777" w:rsidR="00D449B5" w:rsidRPr="00D449B5" w:rsidRDefault="00D449B5" w:rsidP="007E43F5">
            <w:pPr>
              <w:numPr>
                <w:ilvl w:val="0"/>
                <w:numId w:val="16"/>
              </w:numPr>
            </w:pP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</w:t>
            </w:r>
            <w:r w:rsidRPr="007E43F5">
              <w:rPr>
                <w:color w:val="008000"/>
              </w:rPr>
              <w:t xml:space="preserve"> </w:t>
            </w:r>
            <w:r>
              <w:t>gevolgd door het woonadres conform het tekstblok Woonadres,</w:t>
            </w:r>
          </w:p>
          <w:p w14:paraId="7A2476D2" w14:textId="77777777" w:rsidR="00C92327" w:rsidRDefault="00A01C81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>kantoorhoudende</w:t>
            </w:r>
            <w:r w:rsidR="00C92327" w:rsidRPr="007E43F5">
              <w:rPr>
                <w:color w:val="008000"/>
              </w:rPr>
              <w:t xml:space="preserve"> te </w:t>
            </w:r>
            <w:r w:rsidR="00756DE7">
              <w:t>ge</w:t>
            </w:r>
            <w:r w:rsidR="00C92327">
              <w:t>volg</w:t>
            </w:r>
            <w:r w:rsidR="00756DE7">
              <w:t xml:space="preserve">d door </w:t>
            </w:r>
            <w:r w:rsidR="00C92327">
              <w:t xml:space="preserve">het </w:t>
            </w:r>
            <w:r w:rsidR="00756DE7">
              <w:t>woon</w:t>
            </w:r>
            <w:r w:rsidR="00C92327">
              <w:t>adres conform het tekstblok Woonadres</w:t>
            </w:r>
            <w:r w:rsidR="00756DE7">
              <w:t>,</w:t>
            </w:r>
          </w:p>
          <w:p w14:paraId="63EF5D62" w14:textId="77777777" w:rsidR="00756DE7" w:rsidRDefault="00756DE7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 xml:space="preserve">en aldaar </w:t>
            </w:r>
            <w:r w:rsidR="00A01C81" w:rsidRPr="007E43F5">
              <w:rPr>
                <w:color w:val="008000"/>
              </w:rPr>
              <w:t>kantoorhoudende</w:t>
            </w:r>
            <w:r w:rsidRPr="007E43F5">
              <w:rPr>
                <w:color w:val="008000"/>
              </w:rPr>
              <w:t xml:space="preserve"> aan </w:t>
            </w:r>
            <w:r w:rsidRPr="00756DE7">
              <w:t xml:space="preserve">gevolgd door </w:t>
            </w:r>
            <w:r w:rsidR="006B01FF">
              <w:t xml:space="preserve">een optioneel lidwoord en </w:t>
            </w:r>
            <w:r w:rsidRPr="00756DE7">
              <w:t>het woonadres zonder woonplaats vermelding.</w:t>
            </w:r>
            <w:r w:rsidR="005816CD">
              <w:t xml:space="preserve"> </w:t>
            </w:r>
          </w:p>
          <w:p w14:paraId="70DE659F" w14:textId="77777777" w:rsidR="00D449B5" w:rsidRDefault="00D449B5" w:rsidP="007E43F5">
            <w:pPr>
              <w:spacing w:line="240" w:lineRule="auto"/>
            </w:pPr>
          </w:p>
          <w:p w14:paraId="1EED699E" w14:textId="77777777"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008000"/>
              </w:rPr>
            </w:pPr>
            <w:r>
              <w:t xml:space="preserve">De tekstkeuzes </w:t>
            </w: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 </w:t>
            </w:r>
            <w:r w:rsidRPr="00D03911">
              <w:t>en</w:t>
            </w:r>
            <w:r>
              <w:rPr>
                <w:color w:val="008000"/>
              </w:rPr>
              <w:t xml:space="preserve"> </w:t>
            </w:r>
          </w:p>
          <w:p w14:paraId="14F998C2" w14:textId="77777777"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color w:val="008000"/>
              </w:rPr>
              <w:t>kantoorhoudende te</w:t>
            </w:r>
            <w:r>
              <w:rPr>
                <w:color w:val="008000"/>
              </w:rPr>
              <w:t xml:space="preserve"> </w:t>
            </w:r>
            <w:r w:rsidRPr="00D03911">
              <w:t>worden voorafgegaan door een ‘,’.</w:t>
            </w:r>
          </w:p>
          <w:p w14:paraId="46661375" w14:textId="77777777" w:rsidR="001329B0" w:rsidRDefault="001329B0" w:rsidP="007E43F5">
            <w:pPr>
              <w:spacing w:line="240" w:lineRule="auto"/>
            </w:pPr>
          </w:p>
          <w:p w14:paraId="55054632" w14:textId="77777777"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t xml:space="preserve">De </w:t>
            </w:r>
            <w:r w:rsidR="005816CD">
              <w:t xml:space="preserve">laatste </w:t>
            </w:r>
            <w:r>
              <w:t xml:space="preserve">keuze </w:t>
            </w:r>
            <w:r w:rsidR="005816CD" w:rsidRPr="007E43F5">
              <w:rPr>
                <w:color w:val="008000"/>
              </w:rPr>
              <w:t>en aldaar kantoorhoudende aan</w:t>
            </w:r>
            <w:r w:rsidR="005816CD">
              <w:t xml:space="preserve"> </w:t>
            </w:r>
            <w:r>
              <w:t xml:space="preserve">is </w:t>
            </w:r>
            <w:r w:rsidRPr="00C006D0">
              <w:rPr>
                <w:lang w:val="nl-NL"/>
              </w:rPr>
              <w:t>alleen</w:t>
            </w:r>
          </w:p>
          <w:p w14:paraId="4662CC12" w14:textId="77777777"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toegestaan indien Zetel gelijk is aan Woonplaats én het een </w:t>
            </w:r>
          </w:p>
          <w:p w14:paraId="573BBB8F" w14:textId="77777777" w:rsidR="00D4547C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binnenlandse zetel</w:t>
            </w:r>
            <w:r w:rsidR="00D4547C">
              <w:t xml:space="preserve"> en </w:t>
            </w:r>
            <w:r>
              <w:t>woonplaats betreft.</w:t>
            </w:r>
            <w:r w:rsidR="005816CD">
              <w:t xml:space="preserve"> Dit wordt </w:t>
            </w:r>
          </w:p>
          <w:p w14:paraId="299741CE" w14:textId="77777777" w:rsidR="00756DE7" w:rsidRDefault="005816CD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gecontroleerd</w:t>
            </w:r>
            <w:r w:rsidR="00D4547C">
              <w:t xml:space="preserve"> </w:t>
            </w:r>
            <w:r>
              <w:t>in de</w:t>
            </w:r>
            <w:r w:rsidR="00D4547C">
              <w:t xml:space="preserve"> backend.</w:t>
            </w:r>
          </w:p>
          <w:p w14:paraId="2AC4420C" w14:textId="77777777" w:rsidR="00D449B5" w:rsidRDefault="00D449B5" w:rsidP="00B722E2">
            <w:pPr>
              <w:rPr>
                <w:u w:val="single"/>
              </w:rPr>
            </w:pPr>
          </w:p>
          <w:p w14:paraId="46268167" w14:textId="77777777" w:rsidR="005A7AA6" w:rsidRPr="007E43F5" w:rsidRDefault="005A7AA6" w:rsidP="00B722E2">
            <w:pPr>
              <w:rPr>
                <w:u w:val="single"/>
              </w:rPr>
            </w:pPr>
            <w:proofErr w:type="spellStart"/>
            <w:r w:rsidRPr="007E43F5">
              <w:rPr>
                <w:u w:val="single"/>
              </w:rPr>
              <w:t>Mapping</w:t>
            </w:r>
            <w:proofErr w:type="spellEnd"/>
            <w:r w:rsidRPr="007E43F5">
              <w:rPr>
                <w:u w:val="single"/>
              </w:rPr>
              <w:t>:</w:t>
            </w:r>
          </w:p>
          <w:p w14:paraId="4E3F2B5A" w14:textId="77777777" w:rsidR="00756DE7" w:rsidRPr="007E43F5" w:rsidRDefault="005A7AA6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  <w:proofErr w:type="spellStart"/>
            <w:r w:rsidR="00756DE7" w:rsidRPr="007E43F5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="00756DE7" w:rsidRPr="007E43F5">
              <w:rPr>
                <w:sz w:val="16"/>
                <w:szCs w:val="16"/>
                <w:lang w:val="nl-NL"/>
              </w:rPr>
              <w:t>/</w:t>
            </w:r>
          </w:p>
          <w:p w14:paraId="686EFADA" w14:textId="77777777" w:rsidR="00756DE7" w:rsidRPr="007E43F5" w:rsidRDefault="00756DE7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</w:t>
            </w:r>
            <w:proofErr w:type="spellStart"/>
            <w:r w:rsidRPr="007E43F5">
              <w:rPr>
                <w:sz w:val="16"/>
              </w:rPr>
              <w:t>tagNaam</w:t>
            </w:r>
            <w:proofErr w:type="spellEnd"/>
            <w:r w:rsidRPr="007E43F5">
              <w:rPr>
                <w:sz w:val="16"/>
              </w:rPr>
              <w:t xml:space="preserve"> (</w:t>
            </w:r>
            <w:proofErr w:type="spellStart"/>
            <w:r w:rsidRPr="007E43F5">
              <w:rPr>
                <w:sz w:val="16"/>
              </w:rPr>
              <w:t>k_Kantoorhoudende</w:t>
            </w:r>
            <w:proofErr w:type="spellEnd"/>
            <w:r w:rsidRPr="007E43F5">
              <w:rPr>
                <w:sz w:val="16"/>
              </w:rPr>
              <w:t>)</w:t>
            </w:r>
          </w:p>
          <w:p w14:paraId="049A7143" w14:textId="77777777"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008000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</w:t>
            </w:r>
            <w:r w:rsidR="00D449B5" w:rsidRPr="00AF3852">
              <w:rPr>
                <w:sz w:val="16"/>
                <w:szCs w:val="16"/>
              </w:rPr>
              <w:t xml:space="preserve">‘mede kantoorhoudende te’, </w:t>
            </w:r>
            <w:r w:rsidRPr="007E43F5">
              <w:rPr>
                <w:sz w:val="16"/>
                <w:szCs w:val="16"/>
              </w:rPr>
              <w:t>‘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te’ of ‘en aldaar 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aan</w:t>
            </w:r>
            <w:r w:rsidR="00193349" w:rsidRPr="00A137F5">
              <w:rPr>
                <w:sz w:val="16"/>
                <w:szCs w:val="16"/>
              </w:rPr>
              <w:t>’</w:t>
            </w:r>
            <w:r w:rsidR="00193349" w:rsidRPr="004B11AE">
              <w:rPr>
                <w:sz w:val="16"/>
                <w:szCs w:val="16"/>
              </w:rPr>
              <w:t>)</w:t>
            </w:r>
          </w:p>
          <w:p w14:paraId="33F7D8AE" w14:textId="77777777" w:rsidR="009948C3" w:rsidRDefault="009948C3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46404DAC" w14:textId="77777777" w:rsidR="00D4547C" w:rsidRPr="007E43F5" w:rsidRDefault="00D4547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de/het</w:t>
            </w:r>
            <w:r w:rsidRPr="007E43F5">
              <w:rPr>
                <w:u w:val="single"/>
              </w:rPr>
              <w:t>:</w:t>
            </w:r>
          </w:p>
          <w:p w14:paraId="2BF09DBF" w14:textId="77777777"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>/</w:t>
            </w:r>
          </w:p>
          <w:p w14:paraId="48E06F32" w14:textId="77777777" w:rsidR="006B01FF" w:rsidRPr="007E43F5" w:rsidRDefault="006B01FF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</w:t>
            </w:r>
            <w:proofErr w:type="spellStart"/>
            <w:r w:rsidRPr="007E43F5">
              <w:rPr>
                <w:sz w:val="16"/>
              </w:rPr>
              <w:t>tagNaam</w:t>
            </w:r>
            <w:proofErr w:type="spellEnd"/>
            <w:r w:rsidRPr="007E43F5">
              <w:rPr>
                <w:sz w:val="16"/>
              </w:rPr>
              <w:t xml:space="preserve"> (</w:t>
            </w:r>
            <w:proofErr w:type="spellStart"/>
            <w:r w:rsidRPr="007E43F5">
              <w:rPr>
                <w:sz w:val="16"/>
              </w:rPr>
              <w:t>k_KantoorhoudendeLidwoord</w:t>
            </w:r>
            <w:proofErr w:type="spellEnd"/>
            <w:r w:rsidRPr="007E43F5">
              <w:rPr>
                <w:sz w:val="16"/>
              </w:rPr>
              <w:t>)</w:t>
            </w:r>
          </w:p>
          <w:p w14:paraId="65169D97" w14:textId="77777777"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./tekst(‘de’ of ‘het’)</w:t>
            </w:r>
          </w:p>
          <w:p w14:paraId="2FA88E30" w14:textId="77777777" w:rsidR="00D449B5" w:rsidRDefault="00D449B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7063833A" w14:textId="77777777" w:rsidR="00D4547C" w:rsidRPr="007E43F5" w:rsidRDefault="00D4547C" w:rsidP="00D4547C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aldaar kantoorhoudende aan</w:t>
            </w:r>
            <w:r w:rsidRPr="007E43F5">
              <w:rPr>
                <w:u w:val="single"/>
              </w:rPr>
              <w:t>:</w:t>
            </w:r>
          </w:p>
          <w:p w14:paraId="34AE4653" w14:textId="77777777"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proofErr w:type="spellStart"/>
            <w:r w:rsidRPr="007E43F5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7E43F5">
              <w:rPr>
                <w:sz w:val="16"/>
                <w:szCs w:val="16"/>
                <w:lang w:val="nl-NL"/>
              </w:rPr>
              <w:t xml:space="preserve">/ </w:t>
            </w:r>
          </w:p>
          <w:p w14:paraId="1CCCBA8B" w14:textId="77777777" w:rsidR="005A7AA6" w:rsidRPr="007E43F5" w:rsidRDefault="00943ED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  <w:lang w:val="nl-NL"/>
              </w:rPr>
              <w:t xml:space="preserve">  </w:t>
            </w:r>
            <w:proofErr w:type="spellStart"/>
            <w:r w:rsidR="005A7AA6" w:rsidRPr="007E43F5">
              <w:rPr>
                <w:sz w:val="16"/>
                <w:szCs w:val="16"/>
                <w:lang w:val="nl-NL"/>
              </w:rPr>
              <w:t>IMKAD_WoonlocatiePersoon</w:t>
            </w:r>
            <w:proofErr w:type="spellEnd"/>
            <w:r w:rsidR="005A7AA6" w:rsidRPr="007E43F5">
              <w:rPr>
                <w:sz w:val="16"/>
                <w:szCs w:val="16"/>
                <w:lang w:val="nl-NL"/>
              </w:rPr>
              <w:t>/adres/</w:t>
            </w:r>
            <w:proofErr w:type="spellStart"/>
            <w:r w:rsidR="005A7AA6" w:rsidRPr="007E43F5">
              <w:rPr>
                <w:sz w:val="16"/>
                <w:szCs w:val="16"/>
                <w:lang w:val="nl-NL"/>
              </w:rPr>
              <w:t>binnenlandsAdres</w:t>
            </w:r>
            <w:proofErr w:type="spellEnd"/>
            <w:r w:rsidR="005A7AA6" w:rsidRPr="007E43F5">
              <w:rPr>
                <w:sz w:val="16"/>
                <w:szCs w:val="16"/>
                <w:lang w:val="nl-NL"/>
              </w:rPr>
              <w:t>/</w:t>
            </w:r>
          </w:p>
          <w:p w14:paraId="751D188C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/postcode</w:t>
            </w:r>
          </w:p>
          <w:p w14:paraId="78439995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./BAG_Woonplaats/woonplaatsnaam</w:t>
            </w:r>
          </w:p>
          <w:p w14:paraId="5467EA87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BAG_OpenbareRuimte</w:t>
            </w:r>
            <w:proofErr w:type="spellEnd"/>
            <w:r w:rsidRPr="007E43F5">
              <w:rPr>
                <w:sz w:val="16"/>
                <w:szCs w:val="16"/>
              </w:rPr>
              <w:t>/</w:t>
            </w:r>
            <w:proofErr w:type="spellStart"/>
            <w:r w:rsidRPr="007E43F5">
              <w:rPr>
                <w:sz w:val="16"/>
                <w:szCs w:val="16"/>
              </w:rPr>
              <w:t>openbareRuimteNaam</w:t>
            </w:r>
            <w:proofErr w:type="spellEnd"/>
          </w:p>
          <w:p w14:paraId="319D318F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/huisnummer</w:t>
            </w:r>
          </w:p>
          <w:p w14:paraId="7682FFBB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/huisletter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  <w:p w14:paraId="1A999F66" w14:textId="77777777" w:rsidR="005A7AA6" w:rsidRPr="00B722E2" w:rsidRDefault="005A7AA6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</w:t>
            </w:r>
            <w:proofErr w:type="spellStart"/>
            <w:r w:rsidRPr="007E43F5">
              <w:rPr>
                <w:sz w:val="16"/>
                <w:szCs w:val="16"/>
              </w:rPr>
              <w:t>BAG_NummerAanduiding</w:t>
            </w:r>
            <w:proofErr w:type="spellEnd"/>
            <w:r w:rsidRPr="007E43F5">
              <w:rPr>
                <w:sz w:val="16"/>
                <w:szCs w:val="16"/>
              </w:rPr>
              <w:t>/huisnummertoevoeging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</w:tc>
      </w:tr>
      <w:tr w:rsidR="006335F0" w:rsidRPr="00413630" w14:paraId="2A022DB5" w14:textId="77777777" w:rsidTr="007E43F5">
        <w:tc>
          <w:tcPr>
            <w:tcW w:w="4644" w:type="dxa"/>
            <w:shd w:val="clear" w:color="auto" w:fill="auto"/>
          </w:tcPr>
          <w:p w14:paraId="0AB74A71" w14:textId="77777777" w:rsidR="006335F0" w:rsidRPr="004B11AE" w:rsidRDefault="00A87537" w:rsidP="00F0245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993366"/>
                <w:szCs w:val="18"/>
              </w:rPr>
              <w:t xml:space="preserve">, </w:t>
            </w:r>
            <w:r w:rsidR="006335F0" w:rsidRPr="004B11AE">
              <w:rPr>
                <w:color w:val="800080"/>
                <w:szCs w:val="18"/>
              </w:rPr>
              <w:t xml:space="preserve">ingeschreven in het </w:t>
            </w:r>
            <w:r w:rsidR="00D64E20" w:rsidRPr="004B11AE">
              <w:rPr>
                <w:color w:val="800080"/>
                <w:szCs w:val="18"/>
              </w:rPr>
              <w:t>h</w:t>
            </w:r>
            <w:r w:rsidR="004C13C9" w:rsidRPr="004B11AE">
              <w:rPr>
                <w:color w:val="800080"/>
                <w:szCs w:val="18"/>
              </w:rPr>
              <w:t>andels</w:t>
            </w:r>
            <w:r w:rsidR="006335F0" w:rsidRPr="004B11AE">
              <w:rPr>
                <w:color w:val="800080"/>
                <w:szCs w:val="18"/>
              </w:rPr>
              <w:t xml:space="preserve">register </w:t>
            </w:r>
            <w:r w:rsidR="006335F0" w:rsidRPr="004B11AE">
              <w:rPr>
                <w:color w:val="3366FF"/>
                <w:szCs w:val="18"/>
              </w:rPr>
              <w:t>van de Kamer van Koophandel</w:t>
            </w:r>
            <w:r w:rsidR="006335F0" w:rsidRPr="004B11AE">
              <w:rPr>
                <w:color w:val="800080"/>
                <w:szCs w:val="18"/>
              </w:rPr>
              <w:t xml:space="preserve"> onder nummer</w:t>
            </w:r>
            <w:r w:rsidR="00252893" w:rsidRPr="004B11AE">
              <w:rPr>
                <w:color w:val="800080"/>
                <w:szCs w:val="18"/>
              </w:rPr>
              <w:t>:</w:t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getal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FE62C7" w:rsidRPr="004B11AE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4AF90D1" w14:textId="77777777" w:rsidR="00065283" w:rsidRPr="00D8014C" w:rsidRDefault="00D8014C" w:rsidP="00065283">
            <w:r w:rsidRPr="00D8014C">
              <w:t>Optionele tekst</w:t>
            </w:r>
            <w:r w:rsidR="00F02455">
              <w:t xml:space="preserve">, </w:t>
            </w:r>
            <w:r w:rsidR="00065283">
              <w:t xml:space="preserve">wordt </w:t>
            </w:r>
            <w:r w:rsidR="006335F0" w:rsidRPr="00D8014C">
              <w:t xml:space="preserve">getoond </w:t>
            </w:r>
            <w:r w:rsidR="00F02455">
              <w:t>wanneer</w:t>
            </w:r>
            <w:r w:rsidR="006335F0" w:rsidRPr="00D8014C">
              <w:t xml:space="preserve"> </w:t>
            </w:r>
            <w:r w:rsidR="004C13C9">
              <w:t xml:space="preserve">het </w:t>
            </w:r>
            <w:r w:rsidR="006335F0" w:rsidRPr="00D8014C">
              <w:t xml:space="preserve">nummer van </w:t>
            </w:r>
            <w:r w:rsidR="004C13C9">
              <w:t xml:space="preserve">het </w:t>
            </w:r>
            <w:r w:rsidR="00042D29">
              <w:t>h</w:t>
            </w:r>
            <w:r w:rsidR="004C13C9">
              <w:t>andels</w:t>
            </w:r>
            <w:r w:rsidR="006335F0" w:rsidRPr="00D8014C">
              <w:t>regist</w:t>
            </w:r>
            <w:r w:rsidR="004C13C9">
              <w:t>er</w:t>
            </w:r>
            <w:r w:rsidR="006335F0" w:rsidRPr="00D8014C">
              <w:t xml:space="preserve"> </w:t>
            </w:r>
            <w:r w:rsidR="0076681E" w:rsidRPr="00D8014C">
              <w:t>is</w:t>
            </w:r>
            <w:r w:rsidR="006335F0" w:rsidRPr="00D8014C">
              <w:t xml:space="preserve"> ingevuld</w:t>
            </w:r>
            <w:r w:rsidR="00F02455">
              <w:t xml:space="preserve"> en a</w:t>
            </w:r>
            <w:r w:rsidR="00065283" w:rsidRPr="00D8014C">
              <w:t xml:space="preserve">nders </w:t>
            </w:r>
            <w:r w:rsidR="00F02455">
              <w:t>niet</w:t>
            </w:r>
            <w:r w:rsidR="00065283" w:rsidRPr="00D8014C">
              <w:t>.</w:t>
            </w:r>
            <w:r w:rsidR="00065283">
              <w:t xml:space="preserve"> Het al dan niet tonen van de tekst ‘</w:t>
            </w:r>
            <w:r w:rsidR="00065283" w:rsidRPr="007E43F5">
              <w:rPr>
                <w:color w:val="3366FF"/>
              </w:rPr>
              <w:t>van de Kamer van Koophandel</w:t>
            </w:r>
            <w:r w:rsidR="00065283">
              <w:t>’ is een gebruikerskeuze.</w:t>
            </w:r>
          </w:p>
          <w:p w14:paraId="4E536B81" w14:textId="77777777" w:rsidR="004B11AE" w:rsidRDefault="004B11AE" w:rsidP="00065283"/>
          <w:p w14:paraId="71501BF0" w14:textId="77777777" w:rsidR="00065283" w:rsidRPr="00D8014C" w:rsidRDefault="00065283" w:rsidP="00065283">
            <w:r w:rsidRPr="00D8014C">
              <w:t xml:space="preserve">Het getal na ‘nummer’ dient in cijfers vermeld te worden. </w:t>
            </w:r>
            <w:r>
              <w:t>Het nummer kan beginnen met nullen; deze moeten ook getoond worden in de akte.</w:t>
            </w:r>
          </w:p>
          <w:p w14:paraId="294CAB7E" w14:textId="77777777" w:rsidR="00065283" w:rsidRDefault="00065283" w:rsidP="00D8014C"/>
          <w:p w14:paraId="7D5BCA6D" w14:textId="77777777" w:rsidR="006335F0" w:rsidRPr="007E43F5" w:rsidRDefault="006335F0" w:rsidP="007E43F5">
            <w:pPr>
              <w:spacing w:before="72" w:line="240" w:lineRule="auto"/>
              <w:rPr>
                <w:szCs w:val="18"/>
                <w:u w:val="single"/>
              </w:rPr>
            </w:pPr>
            <w:proofErr w:type="spellStart"/>
            <w:r w:rsidRPr="007E43F5">
              <w:rPr>
                <w:szCs w:val="18"/>
                <w:u w:val="single"/>
              </w:rPr>
              <w:t>Mapping</w:t>
            </w:r>
            <w:proofErr w:type="spellEnd"/>
            <w:r w:rsidRPr="007E43F5">
              <w:rPr>
                <w:szCs w:val="18"/>
                <w:u w:val="single"/>
              </w:rPr>
              <w:t>:</w:t>
            </w:r>
          </w:p>
          <w:p w14:paraId="4571A6A4" w14:textId="77777777" w:rsidR="006335F0" w:rsidRPr="004B11AE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NHR_Rechtspersoon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</w:p>
          <w:p w14:paraId="3412C2E9" w14:textId="77777777" w:rsidR="006335F0" w:rsidRPr="001329B0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1329B0">
              <w:rPr>
                <w:sz w:val="16"/>
                <w:szCs w:val="16"/>
              </w:rPr>
              <w:lastRenderedPageBreak/>
              <w:t>./</w:t>
            </w:r>
            <w:proofErr w:type="spellStart"/>
            <w:r w:rsidRPr="001329B0">
              <w:rPr>
                <w:sz w:val="16"/>
                <w:szCs w:val="16"/>
              </w:rPr>
              <w:t>FINummer</w:t>
            </w:r>
            <w:proofErr w:type="spellEnd"/>
          </w:p>
          <w:p w14:paraId="4ECC3C9C" w14:textId="77777777" w:rsidR="00F02455" w:rsidRDefault="00F0245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C3E0FF5" w14:textId="77777777" w:rsidR="00F65CB4" w:rsidRPr="004B11AE" w:rsidRDefault="00F65CB4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  <w:lang w:val="nl-NL"/>
              </w:rPr>
              <w:t>IMKAD_Persoon</w:t>
            </w:r>
            <w:proofErr w:type="spellEnd"/>
            <w:r w:rsidRPr="004B11AE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4B11AE">
              <w:rPr>
                <w:sz w:val="16"/>
                <w:szCs w:val="16"/>
                <w:lang w:val="nl-NL"/>
              </w:rPr>
              <w:t>tia_TekstKeuze</w:t>
            </w:r>
            <w:proofErr w:type="spellEnd"/>
            <w:r w:rsidRPr="004B11AE">
              <w:rPr>
                <w:sz w:val="16"/>
                <w:szCs w:val="16"/>
                <w:lang w:val="nl-NL"/>
              </w:rPr>
              <w:t>/</w:t>
            </w:r>
          </w:p>
          <w:p w14:paraId="43F6D0F7" w14:textId="77777777" w:rsidR="00F65CB4" w:rsidRPr="004B11AE" w:rsidRDefault="00F65CB4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tagNaam</w:t>
            </w:r>
            <w:proofErr w:type="spellEnd"/>
            <w:r w:rsidRPr="004B11AE">
              <w:rPr>
                <w:sz w:val="16"/>
                <w:szCs w:val="16"/>
              </w:rPr>
              <w:t xml:space="preserve"> (</w:t>
            </w:r>
            <w:proofErr w:type="spellStart"/>
            <w:r w:rsidRPr="004B11AE">
              <w:rPr>
                <w:sz w:val="16"/>
                <w:szCs w:val="16"/>
              </w:rPr>
              <w:t>k_KvK</w:t>
            </w:r>
            <w:proofErr w:type="spellEnd"/>
            <w:r w:rsidRPr="004B11AE">
              <w:rPr>
                <w:sz w:val="16"/>
                <w:szCs w:val="16"/>
              </w:rPr>
              <w:t>)</w:t>
            </w:r>
          </w:p>
          <w:p w14:paraId="6EBB7EF3" w14:textId="77777777" w:rsidR="00F02455" w:rsidRPr="007E43F5" w:rsidRDefault="00F02455" w:rsidP="00EC2A1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65CB4" w:rsidRPr="004B11AE">
              <w:rPr>
                <w:sz w:val="16"/>
                <w:szCs w:val="16"/>
              </w:rPr>
              <w:t>./tekst(van de Kamer van Koophandel)</w:t>
            </w:r>
          </w:p>
        </w:tc>
      </w:tr>
      <w:tr w:rsidR="005816CD" w:rsidRPr="00413630" w14:paraId="77E97309" w14:textId="77777777" w:rsidTr="007E43F5">
        <w:tc>
          <w:tcPr>
            <w:tcW w:w="4644" w:type="dxa"/>
            <w:shd w:val="clear" w:color="auto" w:fill="auto"/>
          </w:tcPr>
          <w:p w14:paraId="30A0554B" w14:textId="77777777" w:rsidR="005816CD" w:rsidRPr="004B11AE" w:rsidRDefault="00F02455" w:rsidP="007E43F5">
            <w:pPr>
              <w:tabs>
                <w:tab w:val="left" w:pos="-1440"/>
                <w:tab w:val="left" w:pos="-720"/>
              </w:tabs>
              <w:suppressAutoHyphens/>
              <w:rPr>
                <w:color w:val="993366"/>
                <w:szCs w:val="18"/>
              </w:rPr>
            </w:pPr>
            <w:r>
              <w:rPr>
                <w:rFonts w:cs="Arial"/>
                <w:color w:val="800080"/>
                <w:szCs w:val="18"/>
              </w:rPr>
              <w:lastRenderedPageBreak/>
              <w:t xml:space="preserve">, </w:t>
            </w:r>
            <w:r w:rsidRPr="004B11AE">
              <w:rPr>
                <w:rFonts w:cs="Arial"/>
                <w:color w:val="800080"/>
                <w:szCs w:val="18"/>
              </w:rPr>
              <w:t xml:space="preserve">ter uitvoering van het besluit van het College van Burgemeester en Wethouders van de gemeente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naam gemeente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color w:val="800080"/>
                <w:szCs w:val="18"/>
              </w:rPr>
              <w:t xml:space="preserve">, de dato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datum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14:paraId="11F4DE3D" w14:textId="77777777" w:rsidR="00F02455" w:rsidRDefault="00F02455" w:rsidP="00F02455">
            <w:r>
              <w:t>Optionele tekst, wordt getoond wanneer</w:t>
            </w:r>
            <w:r w:rsidRPr="00D8014C">
              <w:t xml:space="preserve"> </w:t>
            </w:r>
            <w:r w:rsidRPr="0028239A">
              <w:t xml:space="preserve">de rechtsvorm </w:t>
            </w:r>
            <w:r>
              <w:t>‘</w:t>
            </w:r>
            <w:r w:rsidRPr="0028239A">
              <w:t>Publiekrechtelijk rechtspersoon</w:t>
            </w:r>
            <w:r>
              <w:t>’</w:t>
            </w:r>
            <w:r w:rsidRPr="0028239A">
              <w:t xml:space="preserve"> </w:t>
            </w:r>
            <w:r>
              <w:t xml:space="preserve">is en de naam van de gemeente </w:t>
            </w:r>
            <w:r w:rsidRPr="00D8014C">
              <w:t>is ingevuld</w:t>
            </w:r>
            <w:r>
              <w:t xml:space="preserve"> en anders niet.</w:t>
            </w:r>
          </w:p>
          <w:p w14:paraId="79FE8247" w14:textId="77777777" w:rsidR="00F02455" w:rsidRDefault="00F02455" w:rsidP="00D8014C"/>
          <w:p w14:paraId="33D8DFDF" w14:textId="77777777" w:rsidR="00F02455" w:rsidRPr="007E43F5" w:rsidRDefault="00F02455" w:rsidP="00F0245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proofErr w:type="spellStart"/>
            <w:r w:rsidRPr="007E43F5">
              <w:rPr>
                <w:rFonts w:cs="Arial"/>
                <w:snapToGrid/>
                <w:szCs w:val="18"/>
                <w:u w:val="single"/>
              </w:rPr>
              <w:t>Mapping</w:t>
            </w:r>
            <w:proofErr w:type="spellEnd"/>
            <w:r w:rsidRPr="007E43F5">
              <w:rPr>
                <w:rFonts w:cs="Arial"/>
                <w:snapToGrid/>
                <w:szCs w:val="18"/>
                <w:u w:val="single"/>
              </w:rPr>
              <w:t>:</w:t>
            </w:r>
          </w:p>
          <w:p w14:paraId="22112E14" w14:textId="77777777"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NHR_Rechtspersoon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</w:p>
          <w:p w14:paraId="0821745C" w14:textId="77777777"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AF3852">
              <w:rPr>
                <w:sz w:val="16"/>
                <w:szCs w:val="16"/>
              </w:rPr>
              <w:t>./</w:t>
            </w:r>
            <w:proofErr w:type="spellStart"/>
            <w:r w:rsidRPr="00AF3852">
              <w:rPr>
                <w:sz w:val="16"/>
                <w:szCs w:val="16"/>
              </w:rPr>
              <w:t>rechtsvormSub</w:t>
            </w:r>
            <w:proofErr w:type="spellEnd"/>
            <w:r w:rsidRPr="004B11AE">
              <w:rPr>
                <w:sz w:val="16"/>
                <w:szCs w:val="16"/>
              </w:rPr>
              <w:t xml:space="preserve"> (Publiekrechtelijk rechtspersoon)</w:t>
            </w:r>
          </w:p>
          <w:p w14:paraId="06799EA7" w14:textId="77777777" w:rsidR="00F02455" w:rsidRDefault="00F02455" w:rsidP="00F02455">
            <w:pPr>
              <w:spacing w:line="240" w:lineRule="auto"/>
              <w:rPr>
                <w:sz w:val="16"/>
                <w:szCs w:val="16"/>
              </w:rPr>
            </w:pPr>
          </w:p>
          <w:p w14:paraId="02C82D1C" w14:textId="77777777"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</w:t>
            </w:r>
            <w:proofErr w:type="spellStart"/>
            <w:r w:rsidRPr="004B11AE">
              <w:rPr>
                <w:sz w:val="16"/>
                <w:szCs w:val="16"/>
              </w:rPr>
              <w:t>IMKAD_Persoon</w:t>
            </w:r>
            <w:proofErr w:type="spellEnd"/>
            <w:r w:rsidRPr="004B11AE">
              <w:rPr>
                <w:sz w:val="16"/>
                <w:szCs w:val="16"/>
              </w:rPr>
              <w:t>/</w:t>
            </w:r>
            <w:proofErr w:type="spellStart"/>
            <w:r w:rsidRPr="004B11AE">
              <w:rPr>
                <w:sz w:val="16"/>
                <w:szCs w:val="16"/>
              </w:rPr>
              <w:t>tia_GegevensOndertekening</w:t>
            </w:r>
            <w:proofErr w:type="spellEnd"/>
          </w:p>
          <w:p w14:paraId="547746BD" w14:textId="77777777"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soortOndertekening</w:t>
            </w:r>
            <w:proofErr w:type="spellEnd"/>
            <w:r w:rsidRPr="004B11AE">
              <w:rPr>
                <w:sz w:val="16"/>
                <w:szCs w:val="16"/>
              </w:rPr>
              <w:t xml:space="preserve">(Besluit </w:t>
            </w:r>
            <w:proofErr w:type="spellStart"/>
            <w:r w:rsidRPr="004B11AE">
              <w:rPr>
                <w:sz w:val="16"/>
                <w:szCs w:val="16"/>
              </w:rPr>
              <w:t>BenW</w:t>
            </w:r>
            <w:proofErr w:type="spellEnd"/>
            <w:r w:rsidRPr="004B11AE">
              <w:rPr>
                <w:sz w:val="16"/>
                <w:szCs w:val="16"/>
              </w:rPr>
              <w:t>)</w:t>
            </w:r>
          </w:p>
          <w:p w14:paraId="7EE1AA02" w14:textId="77777777"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</w:t>
            </w:r>
            <w:proofErr w:type="spellStart"/>
            <w:r w:rsidRPr="004B11AE">
              <w:rPr>
                <w:sz w:val="16"/>
                <w:szCs w:val="16"/>
              </w:rPr>
              <w:t>naamGemeente</w:t>
            </w:r>
            <w:proofErr w:type="spellEnd"/>
          </w:p>
          <w:p w14:paraId="32440E68" w14:textId="77777777" w:rsidR="00F02455" w:rsidRPr="00D8014C" w:rsidRDefault="00F02455" w:rsidP="00F02455">
            <w:pPr>
              <w:spacing w:line="240" w:lineRule="auto"/>
              <w:ind w:left="227"/>
            </w:pPr>
            <w:r w:rsidRPr="004B11AE">
              <w:rPr>
                <w:sz w:val="16"/>
                <w:szCs w:val="16"/>
              </w:rPr>
              <w:t>./datum</w:t>
            </w:r>
          </w:p>
        </w:tc>
      </w:tr>
    </w:tbl>
    <w:p w14:paraId="51EF1681" w14:textId="77777777" w:rsidR="006335F0" w:rsidRPr="00413630" w:rsidRDefault="006335F0" w:rsidP="006335F0"/>
    <w:sectPr w:rsidR="006335F0" w:rsidRPr="00413630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03E4" w14:textId="77777777" w:rsidR="00D632A8" w:rsidRDefault="00D632A8">
      <w:r>
        <w:separator/>
      </w:r>
    </w:p>
  </w:endnote>
  <w:endnote w:type="continuationSeparator" w:id="0">
    <w:p w14:paraId="1D67AE94" w14:textId="77777777" w:rsidR="00D632A8" w:rsidRDefault="00D6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F7ECF" w14:textId="77777777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6C0E5" w14:textId="77777777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2A8F9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9099F" w14:textId="77777777" w:rsidR="00D632A8" w:rsidRDefault="00D632A8">
      <w:r>
        <w:separator/>
      </w:r>
    </w:p>
  </w:footnote>
  <w:footnote w:type="continuationSeparator" w:id="0">
    <w:p w14:paraId="5E8CF9FA" w14:textId="77777777" w:rsidR="00D632A8" w:rsidRDefault="00D6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61AC2FDC" w14:textId="77777777">
      <w:tc>
        <w:tcPr>
          <w:tcW w:w="4181" w:type="dxa"/>
        </w:tcPr>
        <w:p w14:paraId="288717E3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2CE602E5" w14:textId="77777777">
      <w:tc>
        <w:tcPr>
          <w:tcW w:w="4181" w:type="dxa"/>
        </w:tcPr>
        <w:p w14:paraId="25B5074E" w14:textId="77777777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234F8A">
            <w:rPr>
              <w:noProof/>
            </w:rPr>
            <w:t>16 maart 2016</w:t>
          </w:r>
          <w:r>
            <w:fldChar w:fldCharType="end"/>
          </w:r>
        </w:p>
      </w:tc>
    </w:tr>
    <w:tr w:rsidR="005402F4" w14:paraId="069378E3" w14:textId="77777777">
      <w:tc>
        <w:tcPr>
          <w:tcW w:w="4181" w:type="dxa"/>
        </w:tcPr>
        <w:p w14:paraId="0F09D094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7D836D66" w14:textId="77777777">
      <w:tc>
        <w:tcPr>
          <w:tcW w:w="4181" w:type="dxa"/>
        </w:tcPr>
        <w:p w14:paraId="62915C01" w14:textId="43B34D94" w:rsidR="005402F4" w:rsidRPr="00B03963" w:rsidRDefault="005402F4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A37853" w:rsidRPr="00A37853">
            <w:rPr>
              <w:b/>
              <w:bCs/>
              <w:noProof/>
            </w:rPr>
            <w:t>Toelichting</w:t>
          </w:r>
          <w:r w:rsidR="00A37853">
            <w:rPr>
              <w:b/>
              <w:noProof/>
            </w:rPr>
            <w:t xml:space="preserve"> Tekstblok – Rechtspersoon 2.8.0</w:t>
          </w:r>
          <w:r w:rsidRPr="00B03963">
            <w:rPr>
              <w:b/>
            </w:rPr>
            <w:fldChar w:fldCharType="end"/>
          </w:r>
        </w:p>
      </w:tc>
    </w:tr>
    <w:tr w:rsidR="005402F4" w14:paraId="0C19841B" w14:textId="77777777">
      <w:tc>
        <w:tcPr>
          <w:tcW w:w="4181" w:type="dxa"/>
        </w:tcPr>
        <w:p w14:paraId="3608D67F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4042DAD6" w14:textId="77777777">
      <w:tc>
        <w:tcPr>
          <w:tcW w:w="4181" w:type="dxa"/>
        </w:tcPr>
        <w:p w14:paraId="49EDBB9A" w14:textId="77777777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VersieInKop \h </w:instrText>
          </w:r>
          <w:r>
            <w:fldChar w:fldCharType="separate"/>
          </w:r>
          <w:r w:rsidR="00234F8A">
            <w:rPr>
              <w:noProof/>
            </w:rPr>
            <w:t>2.11.0</w:t>
          </w:r>
          <w:r>
            <w:fldChar w:fldCharType="end"/>
          </w:r>
        </w:p>
      </w:tc>
    </w:tr>
    <w:tr w:rsidR="005402F4" w14:paraId="1B248A89" w14:textId="77777777">
      <w:tc>
        <w:tcPr>
          <w:tcW w:w="4181" w:type="dxa"/>
        </w:tcPr>
        <w:p w14:paraId="5FD2200D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27098E34" w14:textId="77777777">
      <w:tc>
        <w:tcPr>
          <w:tcW w:w="4181" w:type="dxa"/>
        </w:tcPr>
        <w:p w14:paraId="63E36E41" w14:textId="77777777"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D632A8">
            <w:fldChar w:fldCharType="begin"/>
          </w:r>
          <w:r w:rsidR="00D632A8">
            <w:instrText xml:space="preserve"> NUMPAGES </w:instrText>
          </w:r>
          <w:r w:rsidR="00D632A8">
            <w:fldChar w:fldCharType="separate"/>
          </w:r>
          <w:r w:rsidR="00234F8A">
            <w:rPr>
              <w:noProof/>
            </w:rPr>
            <w:t>7</w:t>
          </w:r>
          <w:r w:rsidR="00D632A8">
            <w:rPr>
              <w:noProof/>
            </w:rPr>
            <w:fldChar w:fldCharType="end"/>
          </w:r>
        </w:p>
      </w:tc>
    </w:tr>
  </w:tbl>
  <w:p w14:paraId="34A12B85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81D6CBE" wp14:editId="0BE17F95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BB675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64E82056" wp14:editId="382D7FB3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375E744D" w14:textId="77777777">
      <w:tc>
        <w:tcPr>
          <w:tcW w:w="4181" w:type="dxa"/>
        </w:tcPr>
        <w:p w14:paraId="3CFC553A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33" w:name="Datum"/>
    <w:tr w:rsidR="005402F4" w14:paraId="53479F92" w14:textId="77777777">
      <w:tc>
        <w:tcPr>
          <w:tcW w:w="4181" w:type="dxa"/>
        </w:tcPr>
        <w:p w14:paraId="3DA08CD5" w14:textId="34498714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A37853">
            <w:rPr>
              <w:noProof/>
            </w:rPr>
            <w:t>16 maart 2016</w:t>
          </w:r>
          <w:r>
            <w:fldChar w:fldCharType="end"/>
          </w:r>
          <w:bookmarkEnd w:id="33"/>
        </w:p>
      </w:tc>
    </w:tr>
    <w:tr w:rsidR="005402F4" w14:paraId="01D36041" w14:textId="77777777">
      <w:tc>
        <w:tcPr>
          <w:tcW w:w="4181" w:type="dxa"/>
        </w:tcPr>
        <w:p w14:paraId="7DC175DB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60DCD32C" w14:textId="77777777">
      <w:tc>
        <w:tcPr>
          <w:tcW w:w="4181" w:type="dxa"/>
        </w:tcPr>
        <w:p w14:paraId="25203D4F" w14:textId="77777777" w:rsidR="005402F4" w:rsidRPr="003412EA" w:rsidRDefault="003A5965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234F8A">
            <w:t>Toelichting Tekstblok – Rechtspersoon</w:t>
          </w:r>
          <w:r>
            <w:rPr>
              <w:b/>
            </w:rPr>
            <w:fldChar w:fldCharType="end"/>
          </w:r>
        </w:p>
      </w:tc>
    </w:tr>
    <w:tr w:rsidR="005402F4" w14:paraId="55DD8BD1" w14:textId="77777777">
      <w:tc>
        <w:tcPr>
          <w:tcW w:w="4181" w:type="dxa"/>
        </w:tcPr>
        <w:p w14:paraId="129E16CE" w14:textId="77777777" w:rsidR="005402F4" w:rsidRDefault="005402F4">
          <w:pPr>
            <w:pStyle w:val="tussenkopje"/>
          </w:pPr>
          <w:r>
            <w:t>Versie</w:t>
          </w:r>
        </w:p>
      </w:tc>
    </w:tr>
    <w:bookmarkStart w:id="34" w:name="VersieInKop"/>
    <w:tr w:rsidR="005402F4" w14:paraId="37851A3F" w14:textId="77777777">
      <w:tc>
        <w:tcPr>
          <w:tcW w:w="4181" w:type="dxa"/>
        </w:tcPr>
        <w:p w14:paraId="2F49A67F" w14:textId="59C20DBB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A37853">
            <w:rPr>
              <w:noProof/>
            </w:rPr>
            <w:t>2.11.0</w:t>
          </w:r>
          <w:r>
            <w:fldChar w:fldCharType="end"/>
          </w:r>
          <w:bookmarkEnd w:id="34"/>
        </w:p>
      </w:tc>
    </w:tr>
    <w:tr w:rsidR="005402F4" w14:paraId="0394D5E0" w14:textId="77777777">
      <w:tc>
        <w:tcPr>
          <w:tcW w:w="4181" w:type="dxa"/>
        </w:tcPr>
        <w:p w14:paraId="084CC100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746A16CA" w14:textId="77777777">
      <w:tc>
        <w:tcPr>
          <w:tcW w:w="4181" w:type="dxa"/>
        </w:tcPr>
        <w:p w14:paraId="7FDDA0AD" w14:textId="77777777"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7</w:t>
          </w:r>
          <w:r>
            <w:fldChar w:fldCharType="end"/>
          </w:r>
          <w:r>
            <w:t xml:space="preserve"> van </w:t>
          </w:r>
          <w:r w:rsidR="00D632A8">
            <w:fldChar w:fldCharType="begin"/>
          </w:r>
          <w:r w:rsidR="00D632A8">
            <w:instrText xml:space="preserve"> NUMPAGES </w:instrText>
          </w:r>
          <w:r w:rsidR="00D632A8">
            <w:fldChar w:fldCharType="separate"/>
          </w:r>
          <w:r w:rsidR="00234F8A">
            <w:rPr>
              <w:noProof/>
            </w:rPr>
            <w:t>7</w:t>
          </w:r>
          <w:r w:rsidR="00D632A8">
            <w:rPr>
              <w:noProof/>
            </w:rPr>
            <w:fldChar w:fldCharType="end"/>
          </w:r>
          <w:r w:rsidR="005402F4">
            <w:t xml:space="preserve"> </w:t>
          </w:r>
        </w:p>
      </w:tc>
    </w:tr>
  </w:tbl>
  <w:p w14:paraId="24F92CA9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4488C48D" wp14:editId="4DE93CD9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B7E1B"/>
    <w:multiLevelType w:val="hybridMultilevel"/>
    <w:tmpl w:val="46080F6C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0B98"/>
    <w:multiLevelType w:val="hybridMultilevel"/>
    <w:tmpl w:val="0430E2B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1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15"/>
  </w:num>
  <w:num w:numId="7">
    <w:abstractNumId w:val="0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  <w:num w:numId="14">
    <w:abstractNumId w:val="13"/>
  </w:num>
  <w:num w:numId="15">
    <w:abstractNumId w:val="6"/>
  </w:num>
  <w:num w:numId="16">
    <w:abstractNumId w:val="5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AB8"/>
    <w:rsid w:val="00030CF3"/>
    <w:rsid w:val="000400E1"/>
    <w:rsid w:val="0004124D"/>
    <w:rsid w:val="00042D29"/>
    <w:rsid w:val="00046790"/>
    <w:rsid w:val="000472D8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5283"/>
    <w:rsid w:val="000670F8"/>
    <w:rsid w:val="000677AC"/>
    <w:rsid w:val="00067BB3"/>
    <w:rsid w:val="000731DB"/>
    <w:rsid w:val="00083121"/>
    <w:rsid w:val="000865A5"/>
    <w:rsid w:val="0008708F"/>
    <w:rsid w:val="0008790E"/>
    <w:rsid w:val="00090725"/>
    <w:rsid w:val="00093CFA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509E"/>
    <w:rsid w:val="0012594C"/>
    <w:rsid w:val="0012742A"/>
    <w:rsid w:val="001329B0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4EE"/>
    <w:rsid w:val="00154B89"/>
    <w:rsid w:val="00154EAB"/>
    <w:rsid w:val="0015507F"/>
    <w:rsid w:val="001567E6"/>
    <w:rsid w:val="00156B8A"/>
    <w:rsid w:val="00156B93"/>
    <w:rsid w:val="001638FF"/>
    <w:rsid w:val="00163EAD"/>
    <w:rsid w:val="00170D29"/>
    <w:rsid w:val="00171107"/>
    <w:rsid w:val="0017212E"/>
    <w:rsid w:val="00173E4A"/>
    <w:rsid w:val="001743D2"/>
    <w:rsid w:val="001756E6"/>
    <w:rsid w:val="00175FD3"/>
    <w:rsid w:val="00176FDA"/>
    <w:rsid w:val="0018011A"/>
    <w:rsid w:val="00183622"/>
    <w:rsid w:val="00184249"/>
    <w:rsid w:val="00187530"/>
    <w:rsid w:val="001909FD"/>
    <w:rsid w:val="001915A8"/>
    <w:rsid w:val="00192F5D"/>
    <w:rsid w:val="00193349"/>
    <w:rsid w:val="001948B9"/>
    <w:rsid w:val="001A0476"/>
    <w:rsid w:val="001A0CC3"/>
    <w:rsid w:val="001A2070"/>
    <w:rsid w:val="001A22F0"/>
    <w:rsid w:val="001A2E0E"/>
    <w:rsid w:val="001A5981"/>
    <w:rsid w:val="001A7AB0"/>
    <w:rsid w:val="001B257C"/>
    <w:rsid w:val="001B35AA"/>
    <w:rsid w:val="001B439C"/>
    <w:rsid w:val="001B50E9"/>
    <w:rsid w:val="001B6420"/>
    <w:rsid w:val="001B7E02"/>
    <w:rsid w:val="001C0497"/>
    <w:rsid w:val="001C2750"/>
    <w:rsid w:val="001C6F72"/>
    <w:rsid w:val="001C72DF"/>
    <w:rsid w:val="001C77FB"/>
    <w:rsid w:val="001C7DCC"/>
    <w:rsid w:val="001D0A65"/>
    <w:rsid w:val="001D1884"/>
    <w:rsid w:val="001D5ECE"/>
    <w:rsid w:val="001E6CAE"/>
    <w:rsid w:val="001F0E67"/>
    <w:rsid w:val="001F46A7"/>
    <w:rsid w:val="001F63EA"/>
    <w:rsid w:val="001F7092"/>
    <w:rsid w:val="001F7DAA"/>
    <w:rsid w:val="0020389D"/>
    <w:rsid w:val="00203E69"/>
    <w:rsid w:val="002051CC"/>
    <w:rsid w:val="0021075A"/>
    <w:rsid w:val="00210E51"/>
    <w:rsid w:val="0021170D"/>
    <w:rsid w:val="0021646D"/>
    <w:rsid w:val="0021680B"/>
    <w:rsid w:val="00222497"/>
    <w:rsid w:val="0022338C"/>
    <w:rsid w:val="00224D30"/>
    <w:rsid w:val="00227854"/>
    <w:rsid w:val="00231954"/>
    <w:rsid w:val="00234F8A"/>
    <w:rsid w:val="00236AF8"/>
    <w:rsid w:val="00244A4B"/>
    <w:rsid w:val="00244CE3"/>
    <w:rsid w:val="00246D91"/>
    <w:rsid w:val="00247E61"/>
    <w:rsid w:val="00251994"/>
    <w:rsid w:val="00252893"/>
    <w:rsid w:val="002544F0"/>
    <w:rsid w:val="00254B68"/>
    <w:rsid w:val="002557BA"/>
    <w:rsid w:val="00255DE0"/>
    <w:rsid w:val="0025631E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39A"/>
    <w:rsid w:val="00283475"/>
    <w:rsid w:val="00285BAF"/>
    <w:rsid w:val="00293F69"/>
    <w:rsid w:val="00294DC4"/>
    <w:rsid w:val="002A003B"/>
    <w:rsid w:val="002A010E"/>
    <w:rsid w:val="002A4B2B"/>
    <w:rsid w:val="002A5E9A"/>
    <w:rsid w:val="002A7631"/>
    <w:rsid w:val="002A7BBF"/>
    <w:rsid w:val="002A7EF0"/>
    <w:rsid w:val="002B2EFF"/>
    <w:rsid w:val="002B5054"/>
    <w:rsid w:val="002C0368"/>
    <w:rsid w:val="002C177B"/>
    <w:rsid w:val="002C5DE9"/>
    <w:rsid w:val="002C68F9"/>
    <w:rsid w:val="002C6A6F"/>
    <w:rsid w:val="002D6F14"/>
    <w:rsid w:val="002E0C80"/>
    <w:rsid w:val="002E31DC"/>
    <w:rsid w:val="002E5438"/>
    <w:rsid w:val="002E71D9"/>
    <w:rsid w:val="002E729C"/>
    <w:rsid w:val="002F3F0E"/>
    <w:rsid w:val="002F6562"/>
    <w:rsid w:val="003008D7"/>
    <w:rsid w:val="00301055"/>
    <w:rsid w:val="0030470C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A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87531"/>
    <w:rsid w:val="0039214E"/>
    <w:rsid w:val="00395755"/>
    <w:rsid w:val="003A10A3"/>
    <w:rsid w:val="003A34B0"/>
    <w:rsid w:val="003A36DD"/>
    <w:rsid w:val="003A4165"/>
    <w:rsid w:val="003A5965"/>
    <w:rsid w:val="003A5ADD"/>
    <w:rsid w:val="003A5E7F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0FCC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630"/>
    <w:rsid w:val="00413F3C"/>
    <w:rsid w:val="00414114"/>
    <w:rsid w:val="00414CB1"/>
    <w:rsid w:val="00415C7A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67ED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765BA"/>
    <w:rsid w:val="00476C57"/>
    <w:rsid w:val="00481DDE"/>
    <w:rsid w:val="00482E89"/>
    <w:rsid w:val="0048391A"/>
    <w:rsid w:val="00484488"/>
    <w:rsid w:val="004868E4"/>
    <w:rsid w:val="004871A2"/>
    <w:rsid w:val="00490150"/>
    <w:rsid w:val="0049193B"/>
    <w:rsid w:val="00496C70"/>
    <w:rsid w:val="0049725F"/>
    <w:rsid w:val="004A1631"/>
    <w:rsid w:val="004A1A02"/>
    <w:rsid w:val="004A29E9"/>
    <w:rsid w:val="004A4DBB"/>
    <w:rsid w:val="004A72B5"/>
    <w:rsid w:val="004B0EB4"/>
    <w:rsid w:val="004B11AE"/>
    <w:rsid w:val="004B1F47"/>
    <w:rsid w:val="004B23A7"/>
    <w:rsid w:val="004B6BCA"/>
    <w:rsid w:val="004B6E45"/>
    <w:rsid w:val="004C0C11"/>
    <w:rsid w:val="004C132C"/>
    <w:rsid w:val="004C13C9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19AE"/>
    <w:rsid w:val="004E48F7"/>
    <w:rsid w:val="004E5200"/>
    <w:rsid w:val="004E6389"/>
    <w:rsid w:val="004E6464"/>
    <w:rsid w:val="004F05C8"/>
    <w:rsid w:val="004F163F"/>
    <w:rsid w:val="004F29C8"/>
    <w:rsid w:val="004F6006"/>
    <w:rsid w:val="004F65C0"/>
    <w:rsid w:val="005011D7"/>
    <w:rsid w:val="005024DA"/>
    <w:rsid w:val="005044B4"/>
    <w:rsid w:val="00511601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3DA5"/>
    <w:rsid w:val="0055443F"/>
    <w:rsid w:val="00555525"/>
    <w:rsid w:val="005555A9"/>
    <w:rsid w:val="00557D72"/>
    <w:rsid w:val="00560389"/>
    <w:rsid w:val="005606FC"/>
    <w:rsid w:val="00561641"/>
    <w:rsid w:val="005628D4"/>
    <w:rsid w:val="005638C7"/>
    <w:rsid w:val="00563964"/>
    <w:rsid w:val="0056417F"/>
    <w:rsid w:val="00564CA5"/>
    <w:rsid w:val="00565CD0"/>
    <w:rsid w:val="00570D9C"/>
    <w:rsid w:val="00575E7C"/>
    <w:rsid w:val="005816CD"/>
    <w:rsid w:val="00582CBF"/>
    <w:rsid w:val="0059099B"/>
    <w:rsid w:val="0059427B"/>
    <w:rsid w:val="005942AA"/>
    <w:rsid w:val="00594F7E"/>
    <w:rsid w:val="00597241"/>
    <w:rsid w:val="005A0556"/>
    <w:rsid w:val="005A3A06"/>
    <w:rsid w:val="005A3E17"/>
    <w:rsid w:val="005A56B6"/>
    <w:rsid w:val="005A6E00"/>
    <w:rsid w:val="005A7AA6"/>
    <w:rsid w:val="005A7FE9"/>
    <w:rsid w:val="005B0440"/>
    <w:rsid w:val="005B1532"/>
    <w:rsid w:val="005B48B3"/>
    <w:rsid w:val="005C030F"/>
    <w:rsid w:val="005C59D8"/>
    <w:rsid w:val="005C63A5"/>
    <w:rsid w:val="005D00D5"/>
    <w:rsid w:val="005D5CAA"/>
    <w:rsid w:val="005D5EB8"/>
    <w:rsid w:val="005D6866"/>
    <w:rsid w:val="005E12E7"/>
    <w:rsid w:val="005E60ED"/>
    <w:rsid w:val="005E62AD"/>
    <w:rsid w:val="005F07D4"/>
    <w:rsid w:val="005F0AD1"/>
    <w:rsid w:val="005F1938"/>
    <w:rsid w:val="005F3260"/>
    <w:rsid w:val="005F47C4"/>
    <w:rsid w:val="005F63FF"/>
    <w:rsid w:val="005F7CEA"/>
    <w:rsid w:val="00601717"/>
    <w:rsid w:val="00602DFD"/>
    <w:rsid w:val="006103BD"/>
    <w:rsid w:val="00610C3F"/>
    <w:rsid w:val="00612115"/>
    <w:rsid w:val="00613681"/>
    <w:rsid w:val="006149A9"/>
    <w:rsid w:val="006174A3"/>
    <w:rsid w:val="006241C2"/>
    <w:rsid w:val="006252B9"/>
    <w:rsid w:val="00625EDB"/>
    <w:rsid w:val="0062641F"/>
    <w:rsid w:val="00626EA6"/>
    <w:rsid w:val="00627198"/>
    <w:rsid w:val="00630963"/>
    <w:rsid w:val="006315E7"/>
    <w:rsid w:val="006335F0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09D2"/>
    <w:rsid w:val="00662092"/>
    <w:rsid w:val="006706C0"/>
    <w:rsid w:val="00670E50"/>
    <w:rsid w:val="00672CA7"/>
    <w:rsid w:val="00674638"/>
    <w:rsid w:val="00680BA3"/>
    <w:rsid w:val="00680FDB"/>
    <w:rsid w:val="0068128C"/>
    <w:rsid w:val="00681649"/>
    <w:rsid w:val="0068455C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1FF"/>
    <w:rsid w:val="006B0731"/>
    <w:rsid w:val="006B1B9A"/>
    <w:rsid w:val="006C1E89"/>
    <w:rsid w:val="006C34AB"/>
    <w:rsid w:val="006C616D"/>
    <w:rsid w:val="006D1058"/>
    <w:rsid w:val="006D11BD"/>
    <w:rsid w:val="006D5D77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3563"/>
    <w:rsid w:val="00704672"/>
    <w:rsid w:val="0070517C"/>
    <w:rsid w:val="00705A8A"/>
    <w:rsid w:val="00705F2B"/>
    <w:rsid w:val="0071204B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B01"/>
    <w:rsid w:val="00740D1F"/>
    <w:rsid w:val="007420B7"/>
    <w:rsid w:val="00752E01"/>
    <w:rsid w:val="00754564"/>
    <w:rsid w:val="007554EB"/>
    <w:rsid w:val="00756DE7"/>
    <w:rsid w:val="00761024"/>
    <w:rsid w:val="0076481B"/>
    <w:rsid w:val="00765439"/>
    <w:rsid w:val="0076681E"/>
    <w:rsid w:val="0076737C"/>
    <w:rsid w:val="00770911"/>
    <w:rsid w:val="00771385"/>
    <w:rsid w:val="007728AE"/>
    <w:rsid w:val="00773C5C"/>
    <w:rsid w:val="00773DBF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43F5"/>
    <w:rsid w:val="007E5B24"/>
    <w:rsid w:val="007E61AF"/>
    <w:rsid w:val="007F0E2A"/>
    <w:rsid w:val="007F401E"/>
    <w:rsid w:val="007F5DD4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455F4"/>
    <w:rsid w:val="008525D3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113D"/>
    <w:rsid w:val="008D32BA"/>
    <w:rsid w:val="008D35B0"/>
    <w:rsid w:val="008D3FA0"/>
    <w:rsid w:val="008D4A39"/>
    <w:rsid w:val="008D55C9"/>
    <w:rsid w:val="008D67DD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7213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3EDC"/>
    <w:rsid w:val="00945297"/>
    <w:rsid w:val="00945B46"/>
    <w:rsid w:val="0095242D"/>
    <w:rsid w:val="009546C6"/>
    <w:rsid w:val="00957AA9"/>
    <w:rsid w:val="00960C13"/>
    <w:rsid w:val="00963592"/>
    <w:rsid w:val="00963CAF"/>
    <w:rsid w:val="00967315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8C3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C7780"/>
    <w:rsid w:val="009D0ED2"/>
    <w:rsid w:val="009D19DE"/>
    <w:rsid w:val="009E015D"/>
    <w:rsid w:val="009E18A9"/>
    <w:rsid w:val="009E1DC6"/>
    <w:rsid w:val="009E4CC3"/>
    <w:rsid w:val="009E7D32"/>
    <w:rsid w:val="009F055A"/>
    <w:rsid w:val="009F0AF9"/>
    <w:rsid w:val="009F11B0"/>
    <w:rsid w:val="009F183E"/>
    <w:rsid w:val="009F1A2A"/>
    <w:rsid w:val="009F2798"/>
    <w:rsid w:val="00A01C81"/>
    <w:rsid w:val="00A03E3E"/>
    <w:rsid w:val="00A06FC5"/>
    <w:rsid w:val="00A10DB5"/>
    <w:rsid w:val="00A10DDD"/>
    <w:rsid w:val="00A137F5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853"/>
    <w:rsid w:val="00A425A7"/>
    <w:rsid w:val="00A43392"/>
    <w:rsid w:val="00A5100F"/>
    <w:rsid w:val="00A520FB"/>
    <w:rsid w:val="00A542F5"/>
    <w:rsid w:val="00A60133"/>
    <w:rsid w:val="00A60F54"/>
    <w:rsid w:val="00A65BE0"/>
    <w:rsid w:val="00A71C3F"/>
    <w:rsid w:val="00A747B2"/>
    <w:rsid w:val="00A77031"/>
    <w:rsid w:val="00A84C5E"/>
    <w:rsid w:val="00A87537"/>
    <w:rsid w:val="00A87911"/>
    <w:rsid w:val="00A9196C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2F94"/>
    <w:rsid w:val="00AB3619"/>
    <w:rsid w:val="00AB4182"/>
    <w:rsid w:val="00AB56BF"/>
    <w:rsid w:val="00AC15F5"/>
    <w:rsid w:val="00AC1C0D"/>
    <w:rsid w:val="00AC1CA7"/>
    <w:rsid w:val="00AC391E"/>
    <w:rsid w:val="00AC685D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3852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256B0"/>
    <w:rsid w:val="00B377EF"/>
    <w:rsid w:val="00B37A61"/>
    <w:rsid w:val="00B425CE"/>
    <w:rsid w:val="00B42BAF"/>
    <w:rsid w:val="00B45BF1"/>
    <w:rsid w:val="00B466C6"/>
    <w:rsid w:val="00B50010"/>
    <w:rsid w:val="00B52978"/>
    <w:rsid w:val="00B538FF"/>
    <w:rsid w:val="00B56E10"/>
    <w:rsid w:val="00B57422"/>
    <w:rsid w:val="00B57AD5"/>
    <w:rsid w:val="00B641A5"/>
    <w:rsid w:val="00B722E2"/>
    <w:rsid w:val="00B734DA"/>
    <w:rsid w:val="00B73C54"/>
    <w:rsid w:val="00B74E8B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6098"/>
    <w:rsid w:val="00BF6551"/>
    <w:rsid w:val="00C006D0"/>
    <w:rsid w:val="00C0203F"/>
    <w:rsid w:val="00C07528"/>
    <w:rsid w:val="00C07899"/>
    <w:rsid w:val="00C10BF2"/>
    <w:rsid w:val="00C13BE9"/>
    <w:rsid w:val="00C15569"/>
    <w:rsid w:val="00C1777C"/>
    <w:rsid w:val="00C2039F"/>
    <w:rsid w:val="00C26BE6"/>
    <w:rsid w:val="00C30F68"/>
    <w:rsid w:val="00C32DC5"/>
    <w:rsid w:val="00C343A8"/>
    <w:rsid w:val="00C34D8A"/>
    <w:rsid w:val="00C3640A"/>
    <w:rsid w:val="00C4047E"/>
    <w:rsid w:val="00C4166F"/>
    <w:rsid w:val="00C417D7"/>
    <w:rsid w:val="00C418F7"/>
    <w:rsid w:val="00C423D6"/>
    <w:rsid w:val="00C42C88"/>
    <w:rsid w:val="00C43294"/>
    <w:rsid w:val="00C43C5C"/>
    <w:rsid w:val="00C44E25"/>
    <w:rsid w:val="00C45D8C"/>
    <w:rsid w:val="00C474CB"/>
    <w:rsid w:val="00C50B45"/>
    <w:rsid w:val="00C50C08"/>
    <w:rsid w:val="00C52A00"/>
    <w:rsid w:val="00C5452C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825C5"/>
    <w:rsid w:val="00C90DF6"/>
    <w:rsid w:val="00C9120F"/>
    <w:rsid w:val="00C91CF7"/>
    <w:rsid w:val="00C92327"/>
    <w:rsid w:val="00C94909"/>
    <w:rsid w:val="00C95ABD"/>
    <w:rsid w:val="00C97F6E"/>
    <w:rsid w:val="00CA2E64"/>
    <w:rsid w:val="00CA4DFF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5C"/>
    <w:rsid w:val="00CD567B"/>
    <w:rsid w:val="00CE091C"/>
    <w:rsid w:val="00CE0C05"/>
    <w:rsid w:val="00CE4A43"/>
    <w:rsid w:val="00CE52B1"/>
    <w:rsid w:val="00CE69B5"/>
    <w:rsid w:val="00CF14F8"/>
    <w:rsid w:val="00CF34AC"/>
    <w:rsid w:val="00CF34FD"/>
    <w:rsid w:val="00CF3754"/>
    <w:rsid w:val="00CF40D5"/>
    <w:rsid w:val="00CF5E6E"/>
    <w:rsid w:val="00CF70CF"/>
    <w:rsid w:val="00CF7DBB"/>
    <w:rsid w:val="00D01D41"/>
    <w:rsid w:val="00D02FC1"/>
    <w:rsid w:val="00D03245"/>
    <w:rsid w:val="00D03911"/>
    <w:rsid w:val="00D049D4"/>
    <w:rsid w:val="00D04D11"/>
    <w:rsid w:val="00D05632"/>
    <w:rsid w:val="00D05E3F"/>
    <w:rsid w:val="00D106BC"/>
    <w:rsid w:val="00D121C2"/>
    <w:rsid w:val="00D13197"/>
    <w:rsid w:val="00D13680"/>
    <w:rsid w:val="00D14E2E"/>
    <w:rsid w:val="00D1595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729"/>
    <w:rsid w:val="00D37D81"/>
    <w:rsid w:val="00D40FC8"/>
    <w:rsid w:val="00D41505"/>
    <w:rsid w:val="00D42054"/>
    <w:rsid w:val="00D425CA"/>
    <w:rsid w:val="00D42612"/>
    <w:rsid w:val="00D42EDB"/>
    <w:rsid w:val="00D43F49"/>
    <w:rsid w:val="00D449B5"/>
    <w:rsid w:val="00D4547C"/>
    <w:rsid w:val="00D45F78"/>
    <w:rsid w:val="00D51AFD"/>
    <w:rsid w:val="00D53029"/>
    <w:rsid w:val="00D5570A"/>
    <w:rsid w:val="00D55734"/>
    <w:rsid w:val="00D55752"/>
    <w:rsid w:val="00D55DDB"/>
    <w:rsid w:val="00D61C6F"/>
    <w:rsid w:val="00D632A8"/>
    <w:rsid w:val="00D64E20"/>
    <w:rsid w:val="00D678E5"/>
    <w:rsid w:val="00D67A61"/>
    <w:rsid w:val="00D71087"/>
    <w:rsid w:val="00D71B56"/>
    <w:rsid w:val="00D75068"/>
    <w:rsid w:val="00D77047"/>
    <w:rsid w:val="00D776D1"/>
    <w:rsid w:val="00D8014C"/>
    <w:rsid w:val="00D841A8"/>
    <w:rsid w:val="00D8472C"/>
    <w:rsid w:val="00D84FD1"/>
    <w:rsid w:val="00D858B0"/>
    <w:rsid w:val="00D86859"/>
    <w:rsid w:val="00D90826"/>
    <w:rsid w:val="00D90C8D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C405C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279C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257E"/>
    <w:rsid w:val="00E23FD7"/>
    <w:rsid w:val="00E24B54"/>
    <w:rsid w:val="00E25068"/>
    <w:rsid w:val="00E2526E"/>
    <w:rsid w:val="00E26D1E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5E30"/>
    <w:rsid w:val="00E562BC"/>
    <w:rsid w:val="00E5680E"/>
    <w:rsid w:val="00E61A1E"/>
    <w:rsid w:val="00E61D9B"/>
    <w:rsid w:val="00E622E6"/>
    <w:rsid w:val="00E72DE8"/>
    <w:rsid w:val="00E74084"/>
    <w:rsid w:val="00E748C7"/>
    <w:rsid w:val="00E77709"/>
    <w:rsid w:val="00E8062B"/>
    <w:rsid w:val="00E8274E"/>
    <w:rsid w:val="00E91926"/>
    <w:rsid w:val="00E92D89"/>
    <w:rsid w:val="00E9465E"/>
    <w:rsid w:val="00E94D30"/>
    <w:rsid w:val="00EA0C3C"/>
    <w:rsid w:val="00EA1781"/>
    <w:rsid w:val="00EA290F"/>
    <w:rsid w:val="00EA2DB4"/>
    <w:rsid w:val="00EA4CEA"/>
    <w:rsid w:val="00EA6360"/>
    <w:rsid w:val="00EA6BA1"/>
    <w:rsid w:val="00EB0C23"/>
    <w:rsid w:val="00EB0F1D"/>
    <w:rsid w:val="00EB1C67"/>
    <w:rsid w:val="00EB2762"/>
    <w:rsid w:val="00EB5734"/>
    <w:rsid w:val="00EB6720"/>
    <w:rsid w:val="00EC13ED"/>
    <w:rsid w:val="00EC2A18"/>
    <w:rsid w:val="00EC7F4F"/>
    <w:rsid w:val="00ED1632"/>
    <w:rsid w:val="00ED3534"/>
    <w:rsid w:val="00ED4638"/>
    <w:rsid w:val="00ED49FD"/>
    <w:rsid w:val="00ED68B6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32A"/>
    <w:rsid w:val="00EF7EEF"/>
    <w:rsid w:val="00F02455"/>
    <w:rsid w:val="00F0385E"/>
    <w:rsid w:val="00F04E05"/>
    <w:rsid w:val="00F04E20"/>
    <w:rsid w:val="00F065C8"/>
    <w:rsid w:val="00F111CE"/>
    <w:rsid w:val="00F13195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04E"/>
    <w:rsid w:val="00F35A90"/>
    <w:rsid w:val="00F35ABB"/>
    <w:rsid w:val="00F36B99"/>
    <w:rsid w:val="00F37CAB"/>
    <w:rsid w:val="00F436F8"/>
    <w:rsid w:val="00F44907"/>
    <w:rsid w:val="00F452C6"/>
    <w:rsid w:val="00F46A06"/>
    <w:rsid w:val="00F50E83"/>
    <w:rsid w:val="00F510D4"/>
    <w:rsid w:val="00F53159"/>
    <w:rsid w:val="00F53B19"/>
    <w:rsid w:val="00F620A5"/>
    <w:rsid w:val="00F621E1"/>
    <w:rsid w:val="00F62DF7"/>
    <w:rsid w:val="00F638DE"/>
    <w:rsid w:val="00F65CB4"/>
    <w:rsid w:val="00F65CE4"/>
    <w:rsid w:val="00F665CB"/>
    <w:rsid w:val="00F66AB7"/>
    <w:rsid w:val="00F66C83"/>
    <w:rsid w:val="00F67B67"/>
    <w:rsid w:val="00F70363"/>
    <w:rsid w:val="00F72E01"/>
    <w:rsid w:val="00F738E9"/>
    <w:rsid w:val="00F77F04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87EB0"/>
    <w:rsid w:val="00F92038"/>
    <w:rsid w:val="00F95D3A"/>
    <w:rsid w:val="00F97455"/>
    <w:rsid w:val="00FA1A99"/>
    <w:rsid w:val="00FA2DAE"/>
    <w:rsid w:val="00FA56DA"/>
    <w:rsid w:val="00FB2038"/>
    <w:rsid w:val="00FB2D4E"/>
    <w:rsid w:val="00FB3E20"/>
    <w:rsid w:val="00FB5E12"/>
    <w:rsid w:val="00FB6CC0"/>
    <w:rsid w:val="00FB7917"/>
    <w:rsid w:val="00FC01B1"/>
    <w:rsid w:val="00FC0BF6"/>
    <w:rsid w:val="00FC3903"/>
    <w:rsid w:val="00FC7CCE"/>
    <w:rsid w:val="00FD1381"/>
    <w:rsid w:val="00FD18B0"/>
    <w:rsid w:val="00FD42C6"/>
    <w:rsid w:val="00FD6598"/>
    <w:rsid w:val="00FD752F"/>
    <w:rsid w:val="00FE0416"/>
    <w:rsid w:val="00FE0E86"/>
    <w:rsid w:val="00FE392F"/>
    <w:rsid w:val="00FE5B33"/>
    <w:rsid w:val="00FE62C7"/>
    <w:rsid w:val="00FF0D72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356C51"/>
  <w15:chartTrackingRefBased/>
  <w15:docId w15:val="{F6F8CBBF-6020-47CD-BE5C-A5E44610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3476-FAAF-4DCE-9282-53BEB8E9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8818</CharactersWithSpaces>
  <SharedDoc>false</SharedDoc>
  <HLinks>
    <vt:vector size="30" baseType="variant"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_Toc354413964</vt:lpwstr>
      </vt:variant>
      <vt:variant>
        <vt:i4>1245247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_Toc354413963</vt:lpwstr>
      </vt:variant>
      <vt:variant>
        <vt:i4>1245247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_Toc354413962</vt:lpwstr>
      </vt:variant>
      <vt:variant>
        <vt:i4>1245247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_Toc354413961</vt:lpwstr>
      </vt:variant>
      <vt:variant>
        <vt:i4>1245247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_Toc354413960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3</cp:revision>
  <cp:lastPrinted>2010-04-07T14:07:00Z</cp:lastPrinted>
  <dcterms:created xsi:type="dcterms:W3CDTF">2020-04-03T09:51:00Z</dcterms:created>
  <dcterms:modified xsi:type="dcterms:W3CDTF">2020-04-03T09:55:00Z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2.7</vt:lpwstr>
  </property>
  <property fmtid="{D5CDD505-2E9C-101B-9397-08002B2CF9AE}" pid="4" name="Datum">
    <vt:filetime>2011-11-13T23:00:00Z</vt:filetime>
  </property>
  <property fmtid="{D5CDD505-2E9C-101B-9397-08002B2CF9AE}" pid="5" name="_AdHocReviewCycleID">
    <vt:i4>-322744786</vt:i4>
  </property>
  <property fmtid="{D5CDD505-2E9C-101B-9397-08002B2CF9AE}" pid="6" name="_EmailSubject">
    <vt:lpwstr>Toelichting tekstblokken Recht en Rechtspersoon</vt:lpwstr>
  </property>
  <property fmtid="{D5CDD505-2E9C-101B-9397-08002B2CF9AE}" pid="7" name="_AuthorEmail">
    <vt:lpwstr>Heleen.Lampert@kadaster.nl</vt:lpwstr>
  </property>
  <property fmtid="{D5CDD505-2E9C-101B-9397-08002B2CF9AE}" pid="8" name="_AuthorEmailDisplayName">
    <vt:lpwstr>Lampert, Heleen</vt:lpwstr>
  </property>
  <property fmtid="{D5CDD505-2E9C-101B-9397-08002B2CF9AE}" pid="9" name="_ReviewingToolsShownOnce">
    <vt:lpwstr/>
  </property>
</Properties>
</file>