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324CB" w:rsidP="002D3A04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r w:rsidR="0007271A">
              <w:rPr>
                <w:lang w:val="nl-NL"/>
              </w:rPr>
              <w:t>3.</w:t>
            </w:r>
            <w:del w:id="4" w:author="Groot, Karina de" w:date="2019-05-09T11:57:00Z">
              <w:r w:rsidR="002D3A04" w:rsidDel="003837C6">
                <w:rPr>
                  <w:lang w:val="nl-NL"/>
                </w:rPr>
                <w:delText>2</w:delText>
              </w:r>
            </w:del>
            <w:ins w:id="5" w:author="Groot, Karina de" w:date="2019-05-09T11:57:00Z">
              <w:r w:rsidR="003837C6">
                <w:rPr>
                  <w:lang w:val="nl-NL"/>
                </w:rPr>
                <w:t>3</w:t>
              </w:r>
            </w:ins>
            <w:r w:rsidR="006439F2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6" w:name="bmSubtitel"/>
            <w:bookmarkEnd w:id="6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ED7F50" w:rsidRPr="00343045" w:rsidRDefault="00ED7F50" w:rsidP="00ED7F50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C475E0">
              <w:rPr>
                <w:noProof/>
              </w:rPr>
              <w:t>3.</w:t>
            </w:r>
            <w:del w:id="7" w:author="Groot, Karina de" w:date="2019-05-09T10:46:00Z">
              <w:r w:rsidR="00C475E0" w:rsidDel="0070397A">
                <w:rPr>
                  <w:noProof/>
                </w:rPr>
                <w:delText>8</w:delText>
              </w:r>
            </w:del>
            <w:r>
              <w:fldChar w:fldCharType="end"/>
            </w:r>
            <w:ins w:id="8" w:author="Groot, Karina de" w:date="2019-05-09T10:46:00Z">
              <w:r w:rsidR="0070397A">
                <w:t>9</w:t>
              </w:r>
            </w:ins>
          </w:p>
        </w:tc>
      </w:tr>
      <w:tr w:rsidR="003228A3" w:rsidRPr="0034304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B77F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AB77FA" w:rsidRDefault="007812FB">
            <w:pPr>
              <w:rPr>
                <w:lang w:val="en-GB"/>
              </w:rPr>
            </w:pPr>
            <w:bookmarkStart w:id="9" w:name="bmAuteurs"/>
            <w:bookmarkEnd w:id="9"/>
            <w:proofErr w:type="spellStart"/>
            <w:r w:rsidRPr="00AB77FA">
              <w:rPr>
                <w:lang w:val="en-GB"/>
              </w:rPr>
              <w:t>Kadaster</w:t>
            </w:r>
            <w:proofErr w:type="spellEnd"/>
            <w:r w:rsidRPr="00AB77FA">
              <w:rPr>
                <w:lang w:val="en-GB"/>
              </w:rPr>
              <w:t xml:space="preserve"> IT/</w:t>
            </w:r>
            <w:ins w:id="10" w:author="Groot, Karina de" w:date="2019-05-09T11:59:00Z">
              <w:r w:rsidR="0016471C">
                <w:rPr>
                  <w:lang w:val="en-GB"/>
                </w:rPr>
                <w:t>LG</w:t>
              </w:r>
            </w:ins>
            <w:del w:id="11" w:author="Groot, Karina de" w:date="2019-05-09T11:59:00Z">
              <w:r w:rsidR="009A6066" w:rsidRPr="00AB77FA" w:rsidDel="0016471C">
                <w:rPr>
                  <w:lang w:val="en-GB"/>
                </w:rPr>
                <w:delText>R</w:delText>
              </w:r>
            </w:del>
            <w:del w:id="12" w:author="Groot, Karina de" w:date="2019-05-09T11:58:00Z">
              <w:r w:rsidR="009A6066" w:rsidRPr="00AB77FA" w:rsidDel="0016471C">
                <w:rPr>
                  <w:lang w:val="en-GB"/>
                </w:rPr>
                <w:delText>Z</w:delText>
              </w:r>
            </w:del>
            <w:r w:rsidR="009A6066" w:rsidRPr="00AB77FA">
              <w:rPr>
                <w:lang w:val="en-GB"/>
              </w:rPr>
              <w:t>/</w:t>
            </w:r>
            <w:r w:rsidRPr="00AB77FA">
              <w:rPr>
                <w:lang w:val="en-GB"/>
              </w:rPr>
              <w:t>A</w:t>
            </w:r>
            <w:r w:rsidR="009A6066" w:rsidRPr="00AB77FA">
              <w:rPr>
                <w:lang w:val="en-GB"/>
              </w:rPr>
              <w:t>A</w:t>
            </w:r>
            <w:r w:rsidRPr="00AB77FA">
              <w:rPr>
                <w:lang w:val="en-GB"/>
              </w:rPr>
              <w:t>/IE</w:t>
            </w:r>
          </w:p>
          <w:p w:rsidR="002A010E" w:rsidRPr="00AB77FA" w:rsidRDefault="002A010E" w:rsidP="005F7CEA">
            <w:pPr>
              <w:rPr>
                <w:lang w:val="en-GB"/>
              </w:rPr>
            </w:pPr>
          </w:p>
        </w:tc>
      </w:tr>
      <w:tr w:rsidR="003228A3" w:rsidRPr="00AB77FA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</w:tbl>
    <w:p w:rsidR="003228A3" w:rsidRPr="00AB77FA" w:rsidRDefault="003228A3">
      <w:pPr>
        <w:rPr>
          <w:lang w:val="en-GB"/>
        </w:rPr>
        <w:sectPr w:rsidR="003228A3" w:rsidRPr="00AB77FA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AB77FA">
        <w:trPr>
          <w:gridAfter w:val="2"/>
          <w:wAfter w:w="4395" w:type="dxa"/>
        </w:trPr>
        <w:tc>
          <w:tcPr>
            <w:tcW w:w="5173" w:type="dxa"/>
          </w:tcPr>
          <w:p w:rsidR="003228A3" w:rsidRPr="00AB77FA" w:rsidRDefault="003228A3">
            <w:pPr>
              <w:rPr>
                <w:lang w:val="en-GB"/>
              </w:rPr>
            </w:pP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C475E0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C475E0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324C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C475E0">
              <w:t>Toelichting Tekstblok - Equivalentieverklaring v3.</w:t>
            </w:r>
            <w:ins w:id="13" w:author="Groot, Karina de" w:date="2019-05-09T11:59:00Z">
              <w:r w:rsidR="001D31F3">
                <w:t>3</w:t>
              </w:r>
            </w:ins>
            <w:del w:id="14" w:author="Groot, Karina de" w:date="2019-05-09T11:59:00Z">
              <w:r w:rsidR="00C475E0" w:rsidDel="001D31F3">
                <w:delText>2</w:delText>
              </w:r>
            </w:del>
            <w:r w:rsidR="00C475E0">
              <w:t xml:space="preserve">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087A46">
            <w:r w:rsidRPr="00343045">
              <w:fldChar w:fldCharType="begin"/>
            </w:r>
            <w:r w:rsidRPr="00343045">
              <w:instrText xml:space="preserve"> STYLEREF </w:instrText>
            </w:r>
            <w:r w:rsidR="00087A46">
              <w:instrText>Onder</w:instrText>
            </w:r>
            <w:r w:rsidR="00087A46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C475E0" w:rsidRPr="00C475E0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873570">
            <w:bookmarkStart w:id="15" w:name="bmOpdrachtgever"/>
            <w:bookmarkEnd w:id="15"/>
            <w:r>
              <w:t>Kadaster RZ/PPB</w:t>
            </w:r>
          </w:p>
        </w:tc>
      </w:tr>
      <w:tr w:rsidR="003228A3" w:rsidRPr="00343045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16" w:name="bmStatus"/>
            <w:bookmarkEnd w:id="16"/>
            <w:r>
              <w:t>Definitief</w:t>
            </w:r>
          </w:p>
        </w:tc>
      </w:tr>
      <w:tr w:rsidR="003228A3" w:rsidRPr="00343045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17" w:name="bmVerspreiding"/>
            <w:bookmarkEnd w:id="17"/>
          </w:p>
        </w:tc>
      </w:tr>
      <w:tr w:rsidR="003228A3" w:rsidRPr="00343045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CF3778" w:rsidRPr="00343045" w:rsidRDefault="00CF3778">
      <w:pPr>
        <w:pStyle w:val="kopje"/>
      </w:pPr>
    </w:p>
    <w:p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E445ED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:rsidTr="00E445ED">
        <w:tc>
          <w:tcPr>
            <w:tcW w:w="779" w:type="dxa"/>
          </w:tcPr>
          <w:p w:rsidR="00AF7E3A" w:rsidRPr="000F4B43" w:rsidRDefault="00AF7E3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8" w:name="bmVersie"/>
            <w:bookmarkEnd w:id="18"/>
            <w:r w:rsidRPr="000F4B43">
              <w:rPr>
                <w:rStyle w:val="Versie0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:rsidR="00AF7E3A" w:rsidRPr="000F4B43" w:rsidRDefault="00873570">
            <w:pPr>
              <w:rPr>
                <w:rStyle w:val="Datumopmaakprofiel"/>
                <w:sz w:val="16"/>
                <w:szCs w:val="16"/>
              </w:rPr>
            </w:pPr>
            <w:r w:rsidRPr="000F4B43">
              <w:rPr>
                <w:rStyle w:val="Datumopmaakprofiel"/>
                <w:sz w:val="16"/>
                <w:szCs w:val="16"/>
              </w:rPr>
              <w:t>3 jul</w:t>
            </w:r>
            <w:r w:rsidR="00AF7E3A" w:rsidRPr="000F4B43">
              <w:rPr>
                <w:rStyle w:val="Datumopmaakprofiel"/>
                <w:sz w:val="16"/>
                <w:szCs w:val="16"/>
              </w:rPr>
              <w:t>i 2013</w:t>
            </w:r>
          </w:p>
        </w:tc>
        <w:tc>
          <w:tcPr>
            <w:tcW w:w="1985" w:type="dxa"/>
          </w:tcPr>
          <w:p w:rsidR="00AF7E3A" w:rsidRPr="000F4B43" w:rsidRDefault="00AF7E3A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0F4B43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AF7E3A" w:rsidRPr="000F4B43" w:rsidRDefault="00873570" w:rsidP="00561C53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 tekstblok v2.6 uitbreiding waarneming vacant kantoor en verlof, ‘notaris’ tussen aanhalingstekens geplaatst, onderstreept en een komma geplaatst.</w:t>
            </w:r>
          </w:p>
        </w:tc>
      </w:tr>
      <w:tr w:rsidR="008E50FD" w:rsidRPr="000F4B43" w:rsidTr="00D815CE">
        <w:tc>
          <w:tcPr>
            <w:tcW w:w="779" w:type="dxa"/>
          </w:tcPr>
          <w:p w:rsidR="008E50FD" w:rsidRPr="000F4B43" w:rsidRDefault="008E50F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0F4B43">
              <w:rPr>
                <w:rStyle w:val="Versie0"/>
                <w:sz w:val="16"/>
                <w:szCs w:val="16"/>
              </w:rPr>
              <w:t>3.2</w:t>
            </w:r>
          </w:p>
        </w:tc>
        <w:tc>
          <w:tcPr>
            <w:tcW w:w="1701" w:type="dxa"/>
          </w:tcPr>
          <w:p w:rsidR="008E50FD" w:rsidRPr="000F4B43" w:rsidRDefault="008E50F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proofErr w:type="spellStart"/>
            <w:r w:rsidR="00B044E6" w:rsidRPr="000F4B43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Pr="000F4B43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8E50FD" w:rsidRPr="000F4B43" w:rsidRDefault="008E50FD" w:rsidP="00D815CE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8C15DC" w:rsidRPr="000F4B43" w:rsidRDefault="008E50FD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>RFC-49870/50035</w:t>
            </w:r>
            <w:r w:rsidR="00B044E6" w:rsidRPr="000F4B43">
              <w:rPr>
                <w:sz w:val="16"/>
                <w:szCs w:val="16"/>
              </w:rPr>
              <w:t xml:space="preserve"> tekstblok v2.7 diverse wijzigingen</w:t>
            </w:r>
          </w:p>
        </w:tc>
      </w:tr>
      <w:tr w:rsidR="000F4B43" w:rsidRPr="000F4B43" w:rsidTr="00D815CE">
        <w:tc>
          <w:tcPr>
            <w:tcW w:w="779" w:type="dxa"/>
          </w:tcPr>
          <w:p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3.3</w:t>
            </w:r>
          </w:p>
        </w:tc>
        <w:tc>
          <w:tcPr>
            <w:tcW w:w="1701" w:type="dxa"/>
          </w:tcPr>
          <w:p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25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april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0F4B43" w:rsidRDefault="000F4B43" w:rsidP="00D815CE">
            <w:pPr>
              <w:rPr>
                <w:sz w:val="16"/>
                <w:szCs w:val="16"/>
              </w:rPr>
            </w:pPr>
            <w:r w:rsidRPr="000F4B43">
              <w:rPr>
                <w:sz w:val="16"/>
                <w:szCs w:val="16"/>
              </w:rPr>
              <w:t xml:space="preserve">RFC-57767 </w:t>
            </w:r>
            <w:proofErr w:type="spellStart"/>
            <w:r w:rsidRPr="000F4B43">
              <w:rPr>
                <w:sz w:val="16"/>
                <w:szCs w:val="16"/>
              </w:rPr>
              <w:t>teksb</w:t>
            </w:r>
            <w:r w:rsidR="0067149F">
              <w:rPr>
                <w:sz w:val="16"/>
                <w:szCs w:val="16"/>
              </w:rPr>
              <w:t>lok</w:t>
            </w:r>
            <w:proofErr w:type="spellEnd"/>
            <w:r w:rsidR="0067149F">
              <w:rPr>
                <w:sz w:val="16"/>
                <w:szCs w:val="16"/>
              </w:rPr>
              <w:t xml:space="preserve"> Equivalentieverklaring v2.8</w:t>
            </w:r>
            <w:r w:rsidR="00A912CE">
              <w:rPr>
                <w:sz w:val="16"/>
                <w:szCs w:val="16"/>
              </w:rPr>
              <w:t>:</w:t>
            </w:r>
          </w:p>
          <w:p w:rsidR="00A912CE" w:rsidRDefault="00A912CE" w:rsidP="00A91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</w:t>
            </w:r>
            <w:r w:rsidRPr="00251725">
              <w:rPr>
                <w:sz w:val="16"/>
                <w:szCs w:val="16"/>
              </w:rPr>
              <w:t xml:space="preserve">tekst </w:t>
            </w:r>
            <w:r>
              <w:rPr>
                <w:sz w:val="16"/>
                <w:szCs w:val="16"/>
              </w:rPr>
              <w:t>‘</w:t>
            </w:r>
            <w:r w:rsidRPr="00251725">
              <w:rPr>
                <w:sz w:val="16"/>
                <w:szCs w:val="16"/>
              </w:rPr>
              <w:t>van het vacante protocol</w:t>
            </w:r>
            <w:r>
              <w:rPr>
                <w:sz w:val="16"/>
                <w:szCs w:val="16"/>
              </w:rPr>
              <w:t>’</w:t>
            </w:r>
            <w:r w:rsidRPr="00251725">
              <w:rPr>
                <w:sz w:val="16"/>
                <w:szCs w:val="16"/>
              </w:rPr>
              <w:t xml:space="preserve"> toegevoegd,</w:t>
            </w:r>
          </w:p>
          <w:p w:rsidR="00A912CE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keuzetekst ‘kandidaat-notaris’ toegevoegd,</w:t>
            </w:r>
          </w:p>
          <w:p w:rsidR="00A912CE" w:rsidRPr="000F4B43" w:rsidRDefault="00A912CE" w:rsidP="00D8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diverse tekstuele aanpassingen.</w:t>
            </w:r>
          </w:p>
        </w:tc>
      </w:tr>
      <w:tr w:rsidR="000A3E8D" w:rsidRPr="00905D6C" w:rsidTr="00D815CE">
        <w:tc>
          <w:tcPr>
            <w:tcW w:w="779" w:type="dxa"/>
          </w:tcPr>
          <w:p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3.4</w:t>
            </w:r>
          </w:p>
        </w:tc>
        <w:tc>
          <w:tcPr>
            <w:tcW w:w="1701" w:type="dxa"/>
          </w:tcPr>
          <w:p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15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0A3E8D" w:rsidRDefault="000A3E8D" w:rsidP="000A3E8D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 xml:space="preserve">RFC-58772 tekstblok </w:t>
            </w:r>
            <w:r>
              <w:rPr>
                <w:sz w:val="16"/>
                <w:szCs w:val="16"/>
              </w:rPr>
              <w:t xml:space="preserve">Equivalentieverklaring </w:t>
            </w:r>
            <w:r w:rsidRPr="00183DB6">
              <w:rPr>
                <w:sz w:val="16"/>
                <w:szCs w:val="16"/>
              </w:rPr>
              <w:t>v2.</w:t>
            </w:r>
            <w:r>
              <w:rPr>
                <w:sz w:val="16"/>
                <w:szCs w:val="16"/>
              </w:rPr>
              <w:t xml:space="preserve">9 en XSD </w:t>
            </w:r>
            <w:proofErr w:type="spellStart"/>
            <w:r>
              <w:rPr>
                <w:sz w:val="16"/>
                <w:szCs w:val="16"/>
              </w:rPr>
              <w:t>StukAlgemeen</w:t>
            </w:r>
            <w:proofErr w:type="spellEnd"/>
            <w:r>
              <w:rPr>
                <w:sz w:val="16"/>
                <w:szCs w:val="16"/>
              </w:rPr>
              <w:t xml:space="preserve"> v2.5: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75261E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aangepast </w:t>
            </w:r>
            <w:proofErr w:type="spellStart"/>
            <w:r>
              <w:rPr>
                <w:sz w:val="16"/>
                <w:szCs w:val="16"/>
              </w:rPr>
              <w:t>obv</w:t>
            </w:r>
            <w:proofErr w:type="spellEnd"/>
            <w:r>
              <w:rPr>
                <w:sz w:val="16"/>
                <w:szCs w:val="16"/>
              </w:rPr>
              <w:t xml:space="preserve"> nieuwe structuur tekstblok,</w:t>
            </w:r>
          </w:p>
          <w:p w:rsidR="007C2BDD" w:rsidRPr="00183DB6" w:rsidRDefault="0075261E" w:rsidP="007526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tekstkeuzes aangepast zodat zoveel mogelijk de tekst vermeld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nummers.</w:t>
            </w:r>
          </w:p>
        </w:tc>
      </w:tr>
      <w:tr w:rsidR="0016107F" w:rsidRPr="00905D6C" w:rsidTr="00D815CE">
        <w:tc>
          <w:tcPr>
            <w:tcW w:w="779" w:type="dxa"/>
          </w:tcPr>
          <w:p w:rsidR="0016107F" w:rsidRDefault="0007271A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3.5</w:t>
            </w:r>
          </w:p>
        </w:tc>
        <w:tc>
          <w:tcPr>
            <w:tcW w:w="1701" w:type="dxa"/>
          </w:tcPr>
          <w:p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21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juli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16107F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</w:t>
            </w:r>
            <w:r w:rsidR="0007271A">
              <w:rPr>
                <w:sz w:val="16"/>
                <w:szCs w:val="16"/>
              </w:rPr>
              <w:t>lok Equivalentieverklaring v3.0, definitief</w:t>
            </w:r>
            <w:r>
              <w:rPr>
                <w:sz w:val="16"/>
                <w:szCs w:val="16"/>
              </w:rPr>
              <w:t>:</w:t>
            </w:r>
          </w:p>
          <w:p w:rsidR="0016107F" w:rsidRPr="00183DB6" w:rsidRDefault="0016107F" w:rsidP="00161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de plaatsaanduiding is bij waarneming van de notaris die waargenomen wordt </w:t>
            </w:r>
            <w:proofErr w:type="spellStart"/>
            <w:r>
              <w:rPr>
                <w:sz w:val="16"/>
                <w:szCs w:val="16"/>
              </w:rPr>
              <w:t>ipv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71788B">
              <w:rPr>
                <w:sz w:val="16"/>
                <w:szCs w:val="16"/>
              </w:rPr>
              <w:t>verklaarder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A65F6" w:rsidRPr="00905D6C" w:rsidTr="00D815CE">
        <w:tc>
          <w:tcPr>
            <w:tcW w:w="779" w:type="dxa"/>
          </w:tcPr>
          <w:p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3.6.0</w:t>
            </w:r>
          </w:p>
        </w:tc>
        <w:tc>
          <w:tcPr>
            <w:tcW w:w="1701" w:type="dxa"/>
          </w:tcPr>
          <w:p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maart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2016</w:t>
            </w:r>
          </w:p>
        </w:tc>
        <w:tc>
          <w:tcPr>
            <w:tcW w:w="1985" w:type="dxa"/>
          </w:tcPr>
          <w:p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  <w:proofErr w:type="spellStart"/>
            <w:r w:rsidRPr="000F4B43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0F4B43">
              <w:rPr>
                <w:sz w:val="16"/>
                <w:szCs w:val="16"/>
                <w:lang w:val="en-US"/>
              </w:rPr>
              <w:t xml:space="preserve"> IT/</w:t>
            </w:r>
            <w:r>
              <w:rPr>
                <w:sz w:val="16"/>
                <w:szCs w:val="16"/>
                <w:lang w:val="en-US"/>
              </w:rPr>
              <w:t>KIW/</w:t>
            </w:r>
            <w:r w:rsidRPr="000F4B43">
              <w:rPr>
                <w:sz w:val="16"/>
                <w:szCs w:val="16"/>
                <w:lang w:val="en-US"/>
              </w:rPr>
              <w:t>AA/IE</w:t>
            </w:r>
          </w:p>
        </w:tc>
        <w:tc>
          <w:tcPr>
            <w:tcW w:w="4394" w:type="dxa"/>
          </w:tcPr>
          <w:p w:rsidR="008A65F6" w:rsidRDefault="008A65F6" w:rsidP="008A6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AA-2407 TB v3.0: in uitleg ‘het/de betreffende gedeelten’ gewijzigd in ‘het/de desbetreffende gedeelten’ conform TB</w:t>
            </w:r>
          </w:p>
        </w:tc>
      </w:tr>
      <w:tr w:rsidR="004E3D0A" w:rsidRPr="00905D6C" w:rsidTr="00D815CE">
        <w:tc>
          <w:tcPr>
            <w:tcW w:w="779" w:type="dxa"/>
          </w:tcPr>
          <w:p w:rsidR="004E3D0A" w:rsidRDefault="00470180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3.7</w:t>
            </w:r>
          </w:p>
        </w:tc>
        <w:tc>
          <w:tcPr>
            <w:tcW w:w="1701" w:type="dxa"/>
          </w:tcPr>
          <w:p w:rsidR="004E3D0A" w:rsidRDefault="004E3D0A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7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december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2017</w:t>
            </w:r>
          </w:p>
        </w:tc>
        <w:tc>
          <w:tcPr>
            <w:tcW w:w="1985" w:type="dxa"/>
          </w:tcPr>
          <w:p w:rsidR="004E3D0A" w:rsidRPr="000F4B43" w:rsidRDefault="00F82524" w:rsidP="008A65F6">
            <w:pPr>
              <w:rPr>
                <w:sz w:val="16"/>
                <w:szCs w:val="16"/>
                <w:lang w:val="en-US"/>
              </w:rPr>
            </w:pPr>
            <w:r w:rsidRPr="00F82524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4E3D0A" w:rsidRDefault="004E3D0A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>
              <w:rPr>
                <w:sz w:val="16"/>
                <w:szCs w:val="16"/>
              </w:rPr>
              <w:t xml:space="preserve"> </w:t>
            </w:r>
            <w:r w:rsidRPr="00221962">
              <w:rPr>
                <w:sz w:val="16"/>
                <w:szCs w:val="16"/>
              </w:rPr>
              <w:t xml:space="preserve">Tekstblok </w:t>
            </w:r>
            <w:r>
              <w:rPr>
                <w:sz w:val="16"/>
                <w:szCs w:val="16"/>
              </w:rPr>
              <w:t>–</w:t>
            </w:r>
            <w:r w:rsidRPr="002219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Equivalentieverklaring 3.1, definitief: </w:t>
            </w:r>
            <w:r w:rsidRPr="00C61926">
              <w:rPr>
                <w:sz w:val="16"/>
                <w:szCs w:val="16"/>
              </w:rPr>
              <w:t xml:space="preserve">Extra variant (5) </w:t>
            </w:r>
            <w:proofErr w:type="spellStart"/>
            <w:r w:rsidRPr="00C61926">
              <w:rPr>
                <w:sz w:val="16"/>
                <w:szCs w:val="16"/>
              </w:rPr>
              <w:t>i.g.v</w:t>
            </w:r>
            <w:proofErr w:type="spellEnd"/>
            <w:r w:rsidRPr="00C61926">
              <w:rPr>
                <w:sz w:val="16"/>
                <w:szCs w:val="16"/>
              </w:rPr>
              <w:t>. waarneming van een protocol of kantoor (niet vacant).</w:t>
            </w:r>
          </w:p>
        </w:tc>
      </w:tr>
      <w:tr w:rsidR="00CC7B3C" w:rsidRPr="00905D6C" w:rsidTr="00D815CE">
        <w:tc>
          <w:tcPr>
            <w:tcW w:w="779" w:type="dxa"/>
          </w:tcPr>
          <w:p w:rsidR="00CC7B3C" w:rsidRDefault="00CC7B3C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3.8</w:t>
            </w:r>
          </w:p>
        </w:tc>
        <w:tc>
          <w:tcPr>
            <w:tcW w:w="1701" w:type="dxa"/>
          </w:tcPr>
          <w:p w:rsidR="00CC7B3C" w:rsidRDefault="00CC7B3C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14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maart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</w:t>
            </w:r>
            <w:r w:rsidR="00ED3D27">
              <w:rPr>
                <w:rStyle w:val="Datumopmaakprofiel"/>
                <w:sz w:val="16"/>
                <w:szCs w:val="16"/>
                <w:lang w:val="en-US"/>
              </w:rPr>
              <w:t>9</w:t>
            </w:r>
          </w:p>
        </w:tc>
        <w:tc>
          <w:tcPr>
            <w:tcW w:w="1985" w:type="dxa"/>
          </w:tcPr>
          <w:p w:rsidR="00CC7B3C" w:rsidRPr="00F82524" w:rsidRDefault="00CC7B3C" w:rsidP="008A65F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CC7B3C" w:rsidRPr="001B7501" w:rsidRDefault="00CC7B3C">
            <w:pPr>
              <w:rPr>
                <w:sz w:val="16"/>
                <w:szCs w:val="16"/>
              </w:rPr>
            </w:pPr>
            <w:r w:rsidRPr="00C8715B">
              <w:rPr>
                <w:sz w:val="16"/>
                <w:szCs w:val="16"/>
              </w:rPr>
              <w:t>AA-2625</w:t>
            </w:r>
            <w:r>
              <w:rPr>
                <w:sz w:val="16"/>
                <w:szCs w:val="16"/>
              </w:rPr>
              <w:t>: v</w:t>
            </w:r>
            <w:ins w:id="19" w:author="Groot, Karina de" w:date="2019-05-16T13:36:00Z">
              <w:r w:rsidR="003F18D7">
                <w:rPr>
                  <w:sz w:val="16"/>
                  <w:szCs w:val="16"/>
                </w:rPr>
                <w:t>3.2</w:t>
              </w:r>
            </w:ins>
            <w:del w:id="20" w:author="Groot, Karina de" w:date="2019-05-16T13:36:00Z">
              <w:r w:rsidDel="003F18D7">
                <w:rPr>
                  <w:sz w:val="16"/>
                  <w:szCs w:val="16"/>
                </w:rPr>
                <w:delText>2.12</w:delText>
              </w:r>
            </w:del>
            <w:r>
              <w:rPr>
                <w:sz w:val="16"/>
                <w:szCs w:val="16"/>
              </w:rPr>
              <w:t xml:space="preserve"> Komma toegevoegd tussen ‘gemeente’ en ‘kantoorhoudende te’</w:t>
            </w:r>
          </w:p>
        </w:tc>
      </w:tr>
      <w:tr w:rsidR="00BC2565" w:rsidRPr="00905D6C" w:rsidTr="00D815CE">
        <w:trPr>
          <w:ins w:id="21" w:author="Groot, Karina de" w:date="2019-05-09T13:05:00Z"/>
        </w:trPr>
        <w:tc>
          <w:tcPr>
            <w:tcW w:w="779" w:type="dxa"/>
          </w:tcPr>
          <w:p w:rsidR="00BC2565" w:rsidRDefault="00BC2565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22" w:author="Groot, Karina de" w:date="2019-05-09T13:05:00Z"/>
                <w:rStyle w:val="Versie0"/>
                <w:sz w:val="16"/>
                <w:szCs w:val="16"/>
              </w:rPr>
            </w:pPr>
            <w:ins w:id="23" w:author="Groot, Karina de" w:date="2019-05-09T13:05:00Z">
              <w:r>
                <w:rPr>
                  <w:rStyle w:val="Versie0"/>
                  <w:sz w:val="16"/>
                  <w:szCs w:val="16"/>
                </w:rPr>
                <w:t>3.9</w:t>
              </w:r>
            </w:ins>
          </w:p>
        </w:tc>
        <w:tc>
          <w:tcPr>
            <w:tcW w:w="1701" w:type="dxa"/>
          </w:tcPr>
          <w:p w:rsidR="00BC2565" w:rsidRDefault="007628BA" w:rsidP="008A65F6">
            <w:pPr>
              <w:rPr>
                <w:ins w:id="24" w:author="Groot, Karina de" w:date="2019-05-09T13:05:00Z"/>
                <w:rStyle w:val="Datumopmaakprofiel"/>
                <w:sz w:val="16"/>
                <w:szCs w:val="16"/>
                <w:lang w:val="en-US"/>
              </w:rPr>
            </w:pPr>
            <w:ins w:id="25" w:author="Groot, Karina de" w:date="2019-05-09T13:05:00Z">
              <w:r>
                <w:rPr>
                  <w:rStyle w:val="Datumopmaakprofiel"/>
                  <w:sz w:val="16"/>
                  <w:szCs w:val="16"/>
                  <w:lang w:val="en-US"/>
                </w:rPr>
                <w:t xml:space="preserve">9 </w:t>
              </w:r>
              <w:proofErr w:type="spellStart"/>
              <w:r>
                <w:rPr>
                  <w:rStyle w:val="Datumopmaakprofiel"/>
                  <w:sz w:val="16"/>
                  <w:szCs w:val="16"/>
                  <w:lang w:val="en-US"/>
                </w:rPr>
                <w:t>mei</w:t>
              </w:r>
              <w:proofErr w:type="spellEnd"/>
              <w:r>
                <w:rPr>
                  <w:rStyle w:val="Datumopmaakprofiel"/>
                  <w:sz w:val="16"/>
                  <w:szCs w:val="16"/>
                  <w:lang w:val="en-US"/>
                </w:rPr>
                <w:t xml:space="preserve"> 2019</w:t>
              </w:r>
            </w:ins>
          </w:p>
        </w:tc>
        <w:tc>
          <w:tcPr>
            <w:tcW w:w="1985" w:type="dxa"/>
          </w:tcPr>
          <w:p w:rsidR="00BC2565" w:rsidRDefault="007628BA" w:rsidP="008A65F6">
            <w:pPr>
              <w:rPr>
                <w:ins w:id="26" w:author="Groot, Karina de" w:date="2019-05-09T13:05:00Z"/>
                <w:sz w:val="16"/>
                <w:szCs w:val="16"/>
                <w:lang w:val="en-US"/>
              </w:rPr>
            </w:pPr>
            <w:ins w:id="27" w:author="Groot, Karina de" w:date="2019-05-09T13:05:00Z">
              <w:r>
                <w:rPr>
                  <w:sz w:val="16"/>
                  <w:szCs w:val="16"/>
                  <w:lang w:val="en-US"/>
                </w:rPr>
                <w:t>IT/LG/AA</w:t>
              </w:r>
            </w:ins>
          </w:p>
        </w:tc>
        <w:tc>
          <w:tcPr>
            <w:tcW w:w="4394" w:type="dxa"/>
          </w:tcPr>
          <w:p w:rsidR="00BC2565" w:rsidRPr="00C8715B" w:rsidRDefault="007628BA">
            <w:pPr>
              <w:rPr>
                <w:ins w:id="28" w:author="Groot, Karina de" w:date="2019-05-09T13:05:00Z"/>
                <w:sz w:val="16"/>
                <w:szCs w:val="16"/>
              </w:rPr>
            </w:pPr>
            <w:ins w:id="29" w:author="Groot, Karina de" w:date="2019-05-09T13:06:00Z">
              <w:r w:rsidRPr="00C8715B">
                <w:rPr>
                  <w:sz w:val="16"/>
                  <w:szCs w:val="16"/>
                </w:rPr>
                <w:t>AA-</w:t>
              </w:r>
              <w:r>
                <w:rPr>
                  <w:sz w:val="16"/>
                  <w:szCs w:val="16"/>
                </w:rPr>
                <w:t>4391: v</w:t>
              </w:r>
            </w:ins>
            <w:ins w:id="30" w:author="Groot, Karina de" w:date="2019-05-16T13:36:00Z">
              <w:r w:rsidR="003F18D7">
                <w:rPr>
                  <w:sz w:val="16"/>
                  <w:szCs w:val="16"/>
                </w:rPr>
                <w:t>3.3</w:t>
              </w:r>
            </w:ins>
            <w:ins w:id="31" w:author="Groot, Karina de" w:date="2019-05-09T13:06:00Z">
              <w:r>
                <w:rPr>
                  <w:sz w:val="16"/>
                  <w:szCs w:val="16"/>
                </w:rPr>
                <w:t xml:space="preserve"> De komma tussen ‘gemeente’ en ‘kantoorhoudende te’</w:t>
              </w:r>
            </w:ins>
            <w:ins w:id="32" w:author="Groot, Karina de" w:date="2019-05-09T13:07:00Z">
              <w:r>
                <w:rPr>
                  <w:sz w:val="16"/>
                  <w:szCs w:val="16"/>
                </w:rPr>
                <w:t xml:space="preserve"> optioneel gemaakt</w:t>
              </w:r>
            </w:ins>
          </w:p>
        </w:tc>
      </w:tr>
    </w:tbl>
    <w:p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:rsidR="003228A3" w:rsidRPr="00905D6C" w:rsidRDefault="003228A3">
      <w:pPr>
        <w:sectPr w:rsidR="003228A3" w:rsidRPr="00905D6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D6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38" w:name="bmInhoudsopgave"/>
    <w:bookmarkEnd w:id="38"/>
    <w:p w:rsidR="004E3D0A" w:rsidRDefault="00B03963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336039" w:history="1">
        <w:r w:rsidR="004E3D0A" w:rsidRPr="00D94F4F">
          <w:rPr>
            <w:rStyle w:val="Hyperlink"/>
          </w:rPr>
          <w:t>1</w:t>
        </w:r>
        <w:r w:rsidR="004E3D0A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Inleiding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_Toc500336039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0" w:history="1">
        <w:r w:rsidR="004E3D0A" w:rsidRPr="00D94F4F">
          <w:rPr>
            <w:rStyle w:val="Hyperlink"/>
            <w:bCs/>
            <w:lang w:val="en-US"/>
          </w:rPr>
          <w:t>1.1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  <w:bCs/>
            <w:lang w:val="en-US"/>
          </w:rPr>
          <w:t>Algemeen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_Toc500336040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1" w:history="1">
        <w:r w:rsidR="004E3D0A" w:rsidRPr="00D94F4F">
          <w:rPr>
            <w:rStyle w:val="Hyperlink"/>
            <w:lang w:val="en-US"/>
          </w:rPr>
          <w:t>1.2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  <w:lang w:val="en-US"/>
          </w:rPr>
          <w:t>Equivalentieverklaring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_Toc500336041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2" w:history="1">
        <w:r w:rsidR="004E3D0A" w:rsidRPr="00D94F4F">
          <w:rPr>
            <w:rStyle w:val="Hyperlink"/>
          </w:rPr>
          <w:t>1.3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Tekstfragment (volledig)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_Toc500336042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6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5" w:history="1">
        <w:r w:rsidR="004E3D0A" w:rsidRPr="00D94F4F">
          <w:rPr>
            <w:rStyle w:val="Hyperlink"/>
          </w:rPr>
          <w:t>1.4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Toelichting  en Mapping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_Toc500336045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7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6" w:history="1">
        <w:r w:rsidR="004E3D0A" w:rsidRPr="00D94F4F">
          <w:rPr>
            <w:rStyle w:val="Hyperlink"/>
          </w:rPr>
          <w:t>1.4.1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waarneming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_Toc500336046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9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7" w:history="1">
        <w:r w:rsidR="004E3D0A" w:rsidRPr="00D94F4F">
          <w:rPr>
            <w:rStyle w:val="Hyperlink"/>
          </w:rPr>
          <w:t>1.4.2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vacant kantoor/protocol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_Toc500336047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10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8" w:history="1">
        <w:r w:rsidR="004E3D0A" w:rsidRPr="00D94F4F">
          <w:rPr>
            <w:rStyle w:val="Hyperlink"/>
          </w:rPr>
          <w:t>1.4.3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verlof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_Toc500336048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14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49" w:history="1">
        <w:r w:rsidR="004E3D0A" w:rsidRPr="00D94F4F">
          <w:rPr>
            <w:rStyle w:val="Hyperlink"/>
          </w:rPr>
          <w:t>1.4.4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toegevoegd notaris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_Toc500336049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15</w:t>
        </w:r>
        <w:r w:rsidR="004E3D0A">
          <w:rPr>
            <w:webHidden/>
          </w:rPr>
          <w:fldChar w:fldCharType="end"/>
        </w:r>
      </w:hyperlink>
    </w:p>
    <w:p w:rsidR="004E3D0A" w:rsidRDefault="00497CB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6050" w:history="1">
        <w:r w:rsidR="004E3D0A" w:rsidRPr="00D94F4F">
          <w:rPr>
            <w:rStyle w:val="Hyperlink"/>
          </w:rPr>
          <w:t>1.4.5</w:t>
        </w:r>
        <w:r w:rsidR="004E3D0A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4E3D0A" w:rsidRPr="00D94F4F">
          <w:rPr>
            <w:rStyle w:val="Hyperlink"/>
          </w:rPr>
          <w:t>Keuzeblokvariant waarneming - kantoor/protocol</w:t>
        </w:r>
        <w:r w:rsidR="004E3D0A">
          <w:rPr>
            <w:webHidden/>
          </w:rPr>
          <w:tab/>
        </w:r>
        <w:r w:rsidR="004E3D0A">
          <w:rPr>
            <w:webHidden/>
          </w:rPr>
          <w:fldChar w:fldCharType="begin"/>
        </w:r>
        <w:r w:rsidR="004E3D0A">
          <w:rPr>
            <w:webHidden/>
          </w:rPr>
          <w:instrText xml:space="preserve"> PAGEREF _Toc500336050 \h </w:instrText>
        </w:r>
        <w:r w:rsidR="004E3D0A">
          <w:rPr>
            <w:webHidden/>
          </w:rPr>
        </w:r>
        <w:r w:rsidR="004E3D0A">
          <w:rPr>
            <w:webHidden/>
          </w:rPr>
          <w:fldChar w:fldCharType="separate"/>
        </w:r>
        <w:r w:rsidR="00C475E0">
          <w:rPr>
            <w:webHidden/>
          </w:rPr>
          <w:t>16</w:t>
        </w:r>
        <w:r w:rsidR="004E3D0A">
          <w:rPr>
            <w:webHidden/>
          </w:rPr>
          <w:fldChar w:fldCharType="end"/>
        </w:r>
      </w:hyperlink>
    </w:p>
    <w:p w:rsidR="003228A3" w:rsidRPr="00343045" w:rsidRDefault="00B03963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39" w:name="bmStartpunt"/>
      <w:bookmarkStart w:id="40" w:name="_Toc498316301"/>
      <w:bookmarkStart w:id="41" w:name="_Toc20728828"/>
      <w:bookmarkStart w:id="42" w:name="_Toc500336039"/>
      <w:bookmarkStart w:id="43" w:name="_Toc179181706"/>
      <w:bookmarkEnd w:id="39"/>
      <w:bookmarkEnd w:id="40"/>
      <w:bookmarkEnd w:id="41"/>
      <w:r w:rsidRPr="00343045">
        <w:rPr>
          <w:lang w:val="nl-NL"/>
        </w:rPr>
        <w:lastRenderedPageBreak/>
        <w:t>Inleiding</w:t>
      </w:r>
      <w:bookmarkEnd w:id="42"/>
    </w:p>
    <w:p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44" w:name="_Toc500336040"/>
      <w:proofErr w:type="spellStart"/>
      <w:r>
        <w:rPr>
          <w:bCs/>
          <w:sz w:val="20"/>
          <w:lang w:val="en-US"/>
        </w:rPr>
        <w:t>Algemeen</w:t>
      </w:r>
      <w:bookmarkEnd w:id="44"/>
      <w:proofErr w:type="spellEnd"/>
    </w:p>
    <w:p w:rsidR="00104F46" w:rsidRDefault="00662092" w:rsidP="00104F46"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:rsidR="00662092" w:rsidRDefault="00662092" w:rsidP="00104F46">
      <w:pPr>
        <w:pStyle w:val="Kop2"/>
        <w:rPr>
          <w:lang w:val="en-US"/>
        </w:rPr>
      </w:pPr>
      <w:bookmarkStart w:id="45" w:name="_Toc249424856"/>
      <w:bookmarkStart w:id="46" w:name="_Toc246940747"/>
      <w:bookmarkStart w:id="47" w:name="_Toc248048682"/>
      <w:bookmarkStart w:id="48" w:name="_Toc500336041"/>
      <w:bookmarkEnd w:id="43"/>
      <w:bookmarkEnd w:id="45"/>
      <w:proofErr w:type="spellStart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46"/>
      <w:bookmarkEnd w:id="47"/>
      <w:bookmarkEnd w:id="48"/>
      <w:proofErr w:type="spellEnd"/>
    </w:p>
    <w:p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:rsidR="009E7047" w:rsidRDefault="009E7047" w:rsidP="00662092">
      <w:pPr>
        <w:rPr>
          <w:szCs w:val="18"/>
        </w:rPr>
      </w:pPr>
    </w:p>
    <w:p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:rsidR="00662092" w:rsidRDefault="00662092" w:rsidP="00662092">
      <w:pPr>
        <w:pStyle w:val="Kop2"/>
      </w:pPr>
      <w:bookmarkStart w:id="49" w:name="_Toc500336042"/>
      <w:r>
        <w:t>Tekstfragment (volledig)</w:t>
      </w:r>
      <w:bookmarkEnd w:id="49"/>
    </w:p>
    <w:p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proofErr w:type="spellStart"/>
      <w:r w:rsidR="000D6042" w:rsidRPr="00CC0CE4">
        <w:rPr>
          <w:szCs w:val="24"/>
        </w:rPr>
        <w:t>gemeente</w:t>
      </w:r>
      <w:proofErr w:type="spellEnd"/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CC7B3C" w:rsidRPr="00F90466">
        <w:rPr>
          <w:color w:val="7030A0"/>
          <w:rPrChange w:id="50" w:author="Groot, Karina de" w:date="2019-05-09T13:07:00Z">
            <w:rPr>
              <w:color w:val="00FFFF"/>
            </w:rPr>
          </w:rPrChange>
        </w:rPr>
        <w:t>,</w:t>
      </w:r>
      <w:r w:rsidR="000D6042" w:rsidRPr="0037698C">
        <w:rPr>
          <w:color w:val="00FFFF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proofErr w:type="spellStart"/>
      <w:r w:rsidR="000D6042" w:rsidRPr="00CC0CE4">
        <w:rPr>
          <w:szCs w:val="24"/>
        </w:rPr>
        <w:t>gemeente</w:t>
      </w:r>
      <w:proofErr w:type="spellEnd"/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proofErr w:type="spellStart"/>
      <w:r w:rsidRPr="006D5C3D">
        <w:t>depotnummer</w:t>
      </w:r>
      <w:proofErr w:type="spellEnd"/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:rsidR="009855E9" w:rsidRDefault="009855E9" w:rsidP="009F3939">
      <w:pPr>
        <w:rPr>
          <w:rFonts w:cs="Arial"/>
        </w:rPr>
      </w:pPr>
    </w:p>
    <w:p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:rsidR="009855E9" w:rsidRPr="00464DD5" w:rsidRDefault="000F4B43" w:rsidP="009F3939">
      <w:pPr>
        <w:ind w:left="360" w:hanging="360"/>
        <w:rPr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F90466">
        <w:rPr>
          <w:rFonts w:cs="Arial"/>
          <w:color w:val="7030A0"/>
          <w:szCs w:val="18"/>
          <w:rPrChange w:id="51" w:author="Groot, Karina de" w:date="2019-05-09T13:08:00Z">
            <w:rPr>
              <w:rFonts w:cs="Arial"/>
              <w:color w:val="339966"/>
              <w:szCs w:val="18"/>
            </w:rPr>
          </w:rPrChange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proofErr w:type="spellStart"/>
      <w:r w:rsidRPr="0038554D">
        <w:rPr>
          <w:rFonts w:cs="Arial"/>
          <w:szCs w:val="18"/>
        </w:rPr>
        <w:t>gemeente</w:t>
      </w:r>
      <w:proofErr w:type="spellEnd"/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:rsidR="00BB1110" w:rsidRDefault="00BB1110" w:rsidP="00BB1110">
      <w:pPr>
        <w:spacing w:line="360" w:lineRule="auto"/>
        <w:rPr>
          <w:rFonts w:cs="Arial"/>
          <w:color w:val="FF0000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proofErr w:type="spellStart"/>
      <w:r w:rsidRPr="004F6626">
        <w:rPr>
          <w:rFonts w:cs="Arial"/>
          <w:szCs w:val="18"/>
        </w:rPr>
        <w:t>gemeente</w:t>
      </w:r>
      <w:proofErr w:type="spellEnd"/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="00CC7B3C" w:rsidRPr="00F90466">
        <w:rPr>
          <w:rFonts w:cs="Arial"/>
          <w:color w:val="7030A0"/>
          <w:szCs w:val="18"/>
          <w:rPrChange w:id="52" w:author="Groot, Karina de" w:date="2019-05-09T13:08:00Z">
            <w:rPr>
              <w:rFonts w:cs="Arial"/>
              <w:color w:val="3366FF"/>
              <w:szCs w:val="18"/>
            </w:rPr>
          </w:rPrChange>
        </w:rPr>
        <w:t>,</w:t>
      </w:r>
      <w:r w:rsidRPr="0037698C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proofErr w:type="spellStart"/>
      <w:r w:rsidRPr="004F6626">
        <w:rPr>
          <w:rFonts w:cs="Arial"/>
          <w:szCs w:val="18"/>
        </w:rPr>
        <w:t>gemeente</w:t>
      </w:r>
      <w:proofErr w:type="spellEnd"/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F90466">
        <w:rPr>
          <w:rFonts w:cs="Arial"/>
          <w:color w:val="7030A0"/>
          <w:szCs w:val="18"/>
          <w:rPrChange w:id="53" w:author="Groot, Karina de" w:date="2019-05-09T13:08:00Z">
            <w:rPr>
              <w:rFonts w:cs="Arial"/>
              <w:color w:val="339966"/>
              <w:szCs w:val="18"/>
            </w:rPr>
          </w:rPrChange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F90466">
        <w:rPr>
          <w:rFonts w:cs="Arial"/>
          <w:color w:val="7030A0"/>
          <w:szCs w:val="18"/>
          <w:rPrChange w:id="54" w:author="Groot, Karina de" w:date="2019-05-09T13:08:00Z">
            <w:rPr>
              <w:rFonts w:cs="Arial"/>
              <w:color w:val="339966"/>
              <w:szCs w:val="18"/>
            </w:rPr>
          </w:rPrChange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:rsidR="00464DD5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br w:type="page"/>
      </w:r>
    </w:p>
    <w:p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9855E9" w:rsidRDefault="009855E9" w:rsidP="009855E9">
      <w:pPr>
        <w:rPr>
          <w:rFonts w:cs="Arial"/>
          <w:szCs w:val="18"/>
          <w:lang w:val="en-US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F90466">
        <w:rPr>
          <w:rFonts w:cs="Arial"/>
          <w:color w:val="7030A0"/>
          <w:szCs w:val="18"/>
          <w:rPrChange w:id="55" w:author="Groot, Karina de" w:date="2019-05-09T13:09:00Z">
            <w:rPr>
              <w:rFonts w:cs="Arial"/>
              <w:color w:val="339966"/>
              <w:szCs w:val="18"/>
            </w:rPr>
          </w:rPrChange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proofErr w:type="spellStart"/>
      <w:r w:rsidR="000D6042" w:rsidRPr="0038554D">
        <w:rPr>
          <w:rFonts w:cs="Arial"/>
          <w:szCs w:val="18"/>
        </w:rPr>
        <w:t>gemeente</w:t>
      </w:r>
      <w:proofErr w:type="spellEnd"/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:rsidR="004E3D0A" w:rsidRDefault="004E3D0A" w:rsidP="009855E9">
      <w:pPr>
        <w:rPr>
          <w:rFonts w:cs="Arial"/>
          <w:szCs w:val="18"/>
          <w:lang w:val="en-US"/>
        </w:rPr>
      </w:pPr>
    </w:p>
    <w:p w:rsidR="004E3D0A" w:rsidRDefault="004E3D0A" w:rsidP="004E3D0A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4E3D0A" w:rsidRPr="00A85CAB" w:rsidRDefault="004E3D0A" w:rsidP="004E3D0A">
      <w:pPr>
        <w:rPr>
          <w:color w:val="800080"/>
        </w:rPr>
      </w:pPr>
      <w:r w:rsidRPr="003B3263">
        <w:rPr>
          <w:color w:val="800080"/>
        </w:rPr>
        <w:t>kandidaat-notaris,</w:t>
      </w:r>
      <w:r>
        <w:rPr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color w:val="3366FF"/>
        </w:rPr>
        <w:t>in de gemeente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proofErr w:type="spellStart"/>
      <w:r w:rsidRPr="00B044B0">
        <w:t>gemeente</w:t>
      </w:r>
      <w:proofErr w:type="spellEnd"/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="00CC7B3C" w:rsidRPr="00F90466">
        <w:rPr>
          <w:color w:val="7030A0"/>
          <w:rPrChange w:id="56" w:author="Groot, Karina de" w:date="2019-05-09T13:09:00Z">
            <w:rPr>
              <w:color w:val="3366FF"/>
            </w:rPr>
          </w:rPrChange>
        </w:rPr>
        <w:t>,</w:t>
      </w:r>
      <w:r w:rsidRPr="0037698C">
        <w:rPr>
          <w:color w:val="3366FF"/>
        </w:rPr>
        <w:t xml:space="preserve"> </w:t>
      </w:r>
      <w:r w:rsidRPr="00647871">
        <w:rPr>
          <w:color w:val="3366FF"/>
        </w:rPr>
        <w:t>kantoorhoudende 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gevestigd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met plaats van vestiging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>/ in</w:t>
      </w:r>
      <w:r w:rsidRPr="00B044B0">
        <w:rPr>
          <w:color w:val="339966"/>
        </w:rPr>
        <w:t xml:space="preserve"> </w:t>
      </w:r>
      <w:r w:rsidRPr="00647871">
        <w:rPr>
          <w:color w:val="3366FF"/>
        </w:rPr>
        <w:t>de gemeente</w:t>
      </w:r>
      <w:r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proofErr w:type="spellStart"/>
      <w:r w:rsidRPr="00B044B0">
        <w:t>gemeente</w:t>
      </w:r>
      <w:proofErr w:type="spellEnd"/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F5839">
        <w:rPr>
          <w:color w:val="3366FF"/>
        </w:rPr>
        <w:t xml:space="preserve"> </w:t>
      </w:r>
      <w:r w:rsidRPr="003B3263">
        <w:rPr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t xml:space="preserve"> </w:t>
      </w:r>
      <w:r w:rsidRPr="003B3263">
        <w:rPr>
          <w:color w:val="FF0000"/>
        </w:rPr>
        <w:t>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CC7B3C" w:rsidRPr="00F90466">
        <w:rPr>
          <w:color w:val="7030A0"/>
          <w:rPrChange w:id="57" w:author="Groot, Karina de" w:date="2019-05-09T13:09:00Z">
            <w:rPr>
              <w:color w:val="339966"/>
            </w:rPr>
          </w:rPrChange>
        </w:rPr>
        <w:t>,</w:t>
      </w:r>
      <w:r w:rsidRPr="0037698C">
        <w:rPr>
          <w:color w:val="339966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662092" w:rsidRDefault="00104F46" w:rsidP="00B03963">
      <w:pPr>
        <w:pStyle w:val="Kop2"/>
      </w:pPr>
      <w:bookmarkStart w:id="58" w:name="_Toc500336043"/>
      <w:bookmarkStart w:id="59" w:name="_Toc500336044"/>
      <w:bookmarkStart w:id="60" w:name="_Toc500336045"/>
      <w:bookmarkEnd w:id="58"/>
      <w:bookmarkEnd w:id="59"/>
      <w:r>
        <w:t xml:space="preserve">Toelichting  en </w:t>
      </w:r>
      <w:r w:rsidR="00B03963">
        <w:t>Mapping</w:t>
      </w:r>
      <w:bookmarkEnd w:id="60"/>
    </w:p>
    <w:p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:rsidTr="008E0178">
        <w:tc>
          <w:tcPr>
            <w:tcW w:w="2605" w:type="pct"/>
            <w:gridSpan w:val="2"/>
            <w:shd w:val="clear" w:color="auto" w:fill="auto"/>
          </w:tcPr>
          <w:p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:rsidR="006F787C" w:rsidRPr="008E0178" w:rsidRDefault="006F787C" w:rsidP="006F787C">
            <w:pPr>
              <w:rPr>
                <w:i/>
              </w:rPr>
            </w:pPr>
          </w:p>
          <w:p w:rsidR="006F787C" w:rsidRPr="008E0178" w:rsidRDefault="006F787C" w:rsidP="006F787C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6F787C" w:rsidRPr="00E45CD6" w:rsidRDefault="006F787C" w:rsidP="008E0178">
            <w:pPr>
              <w:spacing w:line="240" w:lineRule="auto"/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proofErr w:type="spellStart"/>
            <w:r w:rsidR="006F787C" w:rsidRPr="008E0178">
              <w:rPr>
                <w:rFonts w:cs="Arial"/>
                <w:szCs w:val="24"/>
              </w:rPr>
              <w:t>gemeente</w:t>
            </w:r>
            <w:proofErr w:type="spellEnd"/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0A71C5" w:rsidRPr="00F90466">
              <w:rPr>
                <w:color w:val="7030A0"/>
                <w:rPrChange w:id="61" w:author="Groot, Karina de" w:date="2019-05-09T13:10:00Z">
                  <w:rPr>
                    <w:color w:val="00FFFF"/>
                  </w:rPr>
                </w:rPrChange>
              </w:rPr>
              <w:t>,</w:t>
            </w:r>
            <w:r w:rsidR="006F787C" w:rsidRPr="0037698C">
              <w:rPr>
                <w:color w:val="00FFFF"/>
              </w:rPr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proofErr w:type="spellStart"/>
            <w:r w:rsidR="00291672" w:rsidRPr="008E0178">
              <w:rPr>
                <w:rFonts w:cs="Arial"/>
                <w:szCs w:val="24"/>
              </w:rPr>
              <w:t>gemeente</w:t>
            </w:r>
            <w:proofErr w:type="spellEnd"/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:rsidR="0038603B" w:rsidRDefault="0038603B" w:rsidP="0026369C"/>
          <w:p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4A2845">
              <w:rPr>
                <w:color w:val="7030A0"/>
                <w:rPrChange w:id="62" w:author="Groot, Karina de" w:date="2019-05-16T13:36:00Z">
                  <w:rPr>
                    <w:color w:val="00FFFF"/>
                  </w:rPr>
                </w:rPrChange>
              </w:rPr>
              <w:t xml:space="preserve">,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63" w:author="Groot, Karina de" w:date="2019-05-09T13:10:00Z">
              <w:r w:rsidR="00F90466">
                <w:t xml:space="preserve">. </w:t>
              </w:r>
              <w:r w:rsidR="00F90466" w:rsidRPr="00F90466">
                <w:t>De komma achter §gemeente§ is optioneel,</w:t>
              </w:r>
            </w:ins>
            <w:del w:id="64" w:author="Groot, Karina de" w:date="2019-05-09T13:10:00Z">
              <w:r w:rsidDel="00F90466">
                <w:delText>,</w:delText>
              </w:r>
            </w:del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291672" w:rsidRDefault="00291672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tonen plaatsaanduiding: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-onderstaande tekstkeuze is </w:t>
            </w:r>
            <w:r w:rsidRPr="00F90466">
              <w:rPr>
                <w:b/>
                <w:sz w:val="16"/>
                <w:szCs w:val="16"/>
                <w:rPrChange w:id="65" w:author="Groot, Karina de" w:date="2019-05-09T13:11:00Z">
                  <w:rPr>
                    <w:sz w:val="16"/>
                    <w:szCs w:val="16"/>
                  </w:rPr>
                </w:rPrChange>
              </w:rPr>
              <w:t>niet</w:t>
            </w:r>
            <w:r w:rsidRPr="008E0178">
              <w:rPr>
                <w:sz w:val="16"/>
                <w:szCs w:val="16"/>
              </w:rPr>
              <w:t xml:space="preserve"> aanwezig</w:t>
            </w:r>
          </w:p>
          <w:p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38603B" w:rsidRDefault="0038603B" w:rsidP="008E0178">
            <w:pPr>
              <w:spacing w:line="240" w:lineRule="auto"/>
              <w:ind w:left="227"/>
              <w:rPr>
                <w:ins w:id="66" w:author="Groot, Karina de" w:date="2019-05-09T13:21:00Z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002995" w:rsidRDefault="00002995" w:rsidP="008E0178">
            <w:pPr>
              <w:spacing w:line="240" w:lineRule="auto"/>
              <w:ind w:left="227"/>
              <w:rPr>
                <w:ins w:id="67" w:author="Groot, Karina de" w:date="2019-05-09T13:21:00Z"/>
                <w:rFonts w:cs="Arial"/>
                <w:sz w:val="16"/>
                <w:szCs w:val="16"/>
              </w:rPr>
            </w:pPr>
          </w:p>
          <w:p w:rsidR="00002995" w:rsidRDefault="00002995" w:rsidP="008E0178">
            <w:pPr>
              <w:spacing w:line="240" w:lineRule="auto"/>
              <w:ind w:left="227"/>
              <w:rPr>
                <w:ins w:id="68" w:author="Groot, Karina de" w:date="2019-05-09T13:21:00Z"/>
                <w:rFonts w:cs="Arial"/>
                <w:sz w:val="16"/>
                <w:szCs w:val="16"/>
              </w:rPr>
            </w:pPr>
          </w:p>
          <w:p w:rsidR="00002995" w:rsidRDefault="00002995" w:rsidP="008E0178">
            <w:pPr>
              <w:spacing w:line="240" w:lineRule="auto"/>
              <w:ind w:left="227"/>
              <w:rPr>
                <w:ins w:id="69" w:author="Groot, Karina de" w:date="2019-05-09T13:21:00Z"/>
                <w:rFonts w:cs="Arial"/>
                <w:sz w:val="16"/>
                <w:szCs w:val="16"/>
              </w:rPr>
            </w:pPr>
          </w:p>
          <w:p w:rsidR="00002995" w:rsidRPr="00CE3A0F" w:rsidRDefault="00002995" w:rsidP="008E0178">
            <w:pPr>
              <w:spacing w:line="240" w:lineRule="auto"/>
              <w:ind w:left="227"/>
              <w:rPr>
                <w:rFonts w:cs="Arial"/>
                <w:sz w:val="16"/>
                <w:szCs w:val="16"/>
                <w:u w:val="single"/>
                <w:rPrChange w:id="70" w:author="Groot, Karina de" w:date="2019-05-09T14:10:00Z">
                  <w:rPr>
                    <w:rFonts w:cs="Arial"/>
                    <w:sz w:val="16"/>
                    <w:szCs w:val="16"/>
                  </w:rPr>
                </w:rPrChange>
              </w:rPr>
            </w:pPr>
          </w:p>
          <w:p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ins w:id="71" w:author="Groot, Karina de" w:date="2019-05-09T13:22:00Z"/>
                <w:rFonts w:cs="Arial"/>
                <w:sz w:val="16"/>
                <w:szCs w:val="16"/>
              </w:rPr>
            </w:pPr>
            <w:proofErr w:type="spellStart"/>
            <w:ins w:id="72" w:author="Groot, Karina de" w:date="2019-05-09T13:22:00Z">
              <w:r w:rsidRPr="00CE3A0F">
                <w:rPr>
                  <w:rFonts w:cs="Arial"/>
                  <w:sz w:val="16"/>
                  <w:szCs w:val="16"/>
                  <w:u w:val="single"/>
                  <w:rPrChange w:id="73" w:author="Groot, Karina de" w:date="2019-05-09T14:10:00Z">
                    <w:rPr>
                      <w:rFonts w:cs="Arial"/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CE3A0F">
                <w:rPr>
                  <w:rFonts w:cs="Arial"/>
                  <w:sz w:val="16"/>
                  <w:szCs w:val="16"/>
                  <w:u w:val="single"/>
                  <w:rPrChange w:id="74" w:author="Groot, Karina de" w:date="2019-05-09T14:10:00Z">
                    <w:rPr>
                      <w:rFonts w:cs="Arial"/>
                      <w:sz w:val="16"/>
                      <w:szCs w:val="16"/>
                    </w:rPr>
                  </w:rPrChange>
                </w:rPr>
                <w:t xml:space="preserve"> komma</w:t>
              </w:r>
              <w:r w:rsidRPr="00002995">
                <w:rPr>
                  <w:rFonts w:cs="Arial"/>
                  <w:sz w:val="16"/>
                  <w:szCs w:val="16"/>
                </w:rPr>
                <w:t>:</w:t>
              </w:r>
            </w:ins>
          </w:p>
          <w:p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ins w:id="75" w:author="Groot, Karina de" w:date="2019-05-09T13:22:00Z"/>
                <w:rFonts w:cs="Arial"/>
                <w:sz w:val="16"/>
                <w:szCs w:val="16"/>
              </w:rPr>
            </w:pPr>
            <w:ins w:id="76" w:author="Groot, Karina de" w:date="2019-05-09T13:22:00Z">
              <w:r w:rsidRPr="00002995">
                <w:rPr>
                  <w:rFonts w:cs="Arial"/>
                  <w:sz w:val="16"/>
                  <w:szCs w:val="16"/>
                </w:rPr>
                <w:t>//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IMKAD_AangebodenStuk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>/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heeftVerklaarder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>/tekstkeuze/</w:t>
              </w:r>
            </w:ins>
          </w:p>
          <w:p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ins w:id="77" w:author="Groot, Karina de" w:date="2019-05-09T13:22:00Z"/>
                <w:rFonts w:cs="Arial"/>
                <w:sz w:val="16"/>
                <w:szCs w:val="16"/>
              </w:rPr>
            </w:pPr>
            <w:ins w:id="78" w:author="Groot, Karina de" w:date="2019-05-09T13:22:00Z">
              <w:r w:rsidRPr="00002995">
                <w:rPr>
                  <w:rFonts w:cs="Arial"/>
                  <w:sz w:val="16"/>
                  <w:szCs w:val="16"/>
                </w:rPr>
                <w:t>./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tagNaam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 xml:space="preserve"> (‘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k_Komma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>’)</w:t>
              </w:r>
            </w:ins>
          </w:p>
          <w:p w:rsidR="0038603B" w:rsidRDefault="00002995" w:rsidP="00002995">
            <w:pPr>
              <w:tabs>
                <w:tab w:val="left" w:pos="1299"/>
              </w:tabs>
              <w:spacing w:line="240" w:lineRule="auto"/>
              <w:rPr>
                <w:ins w:id="79" w:author="Groot, Karina de" w:date="2019-05-09T13:22:00Z"/>
                <w:rFonts w:cs="Arial"/>
                <w:sz w:val="16"/>
                <w:szCs w:val="16"/>
              </w:rPr>
            </w:pPr>
            <w:ins w:id="80" w:author="Groot, Karina de" w:date="2019-05-09T13:22:00Z">
              <w:r w:rsidRPr="00002995">
                <w:rPr>
                  <w:rFonts w:cs="Arial"/>
                  <w:sz w:val="16"/>
                  <w:szCs w:val="16"/>
                </w:rPr>
                <w:t>./tekst ((‘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true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>’ of niet aanwezig= komma wordt getoond; ‘</w:t>
              </w:r>
              <w:proofErr w:type="spellStart"/>
              <w:r w:rsidRPr="00002995">
                <w:rPr>
                  <w:rFonts w:cs="Arial"/>
                  <w:sz w:val="16"/>
                  <w:szCs w:val="16"/>
                </w:rPr>
                <w:t>false</w:t>
              </w:r>
              <w:proofErr w:type="spellEnd"/>
              <w:r w:rsidRPr="00002995">
                <w:rPr>
                  <w:rFonts w:cs="Arial"/>
                  <w:sz w:val="16"/>
                  <w:szCs w:val="16"/>
                </w:rPr>
                <w:t>’ = komma wordt niet getoond)</w:t>
              </w:r>
            </w:ins>
          </w:p>
          <w:p w:rsidR="00002995" w:rsidRPr="008E0178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/gemeente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/standplaats</w:t>
            </w:r>
          </w:p>
          <w:p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:rsidR="00291672" w:rsidRDefault="00291672" w:rsidP="00291672"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</w:t>
            </w:r>
            <w:proofErr w:type="spellStart"/>
            <w:r w:rsidRPr="008E0178">
              <w:rPr>
                <w:sz w:val="16"/>
              </w:rPr>
              <w:t>IMKAD_AangebodenStuk</w:t>
            </w:r>
            <w:proofErr w:type="spellEnd"/>
            <w:r w:rsidRPr="008E0178">
              <w:rPr>
                <w:sz w:val="16"/>
              </w:rPr>
              <w:t>/</w:t>
            </w:r>
            <w:proofErr w:type="spellStart"/>
            <w:r w:rsidRPr="008E0178">
              <w:rPr>
                <w:sz w:val="16"/>
              </w:rPr>
              <w:t>heeftVerklaarder</w:t>
            </w:r>
            <w:proofErr w:type="spellEnd"/>
            <w:r w:rsidRPr="008E0178">
              <w:rPr>
                <w:sz w:val="16"/>
              </w:rPr>
              <w:t>/tekstkeuze/</w:t>
            </w:r>
          </w:p>
          <w:p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</w:rPr>
              <w:t>(‘</w:t>
            </w:r>
            <w:proofErr w:type="spellStart"/>
            <w:r w:rsidRPr="008E0178">
              <w:rPr>
                <w:sz w:val="16"/>
              </w:rPr>
              <w:t>k_VerklaarderPlaatsaanduiding</w:t>
            </w:r>
            <w:proofErr w:type="spellEnd"/>
            <w:r w:rsidRPr="008E0178">
              <w:rPr>
                <w:sz w:val="16"/>
              </w:rPr>
              <w:t>’)</w:t>
            </w:r>
          </w:p>
          <w:p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:rsidR="00844FB0" w:rsidRPr="008E0178" w:rsidRDefault="00844FB0" w:rsidP="00523AD4">
            <w:pPr>
              <w:rPr>
                <w:szCs w:val="18"/>
              </w:rPr>
            </w:pPr>
          </w:p>
          <w:p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 xml:space="preserve">e te tonen tekst (en </w:t>
            </w:r>
            <w:proofErr w:type="spellStart"/>
            <w:r w:rsidR="008115E0" w:rsidRPr="008E0178">
              <w:rPr>
                <w:szCs w:val="18"/>
              </w:rPr>
              <w:t>mapping</w:t>
            </w:r>
            <w:proofErr w:type="spellEnd"/>
            <w:r w:rsidR="008115E0" w:rsidRPr="008E0178">
              <w:rPr>
                <w:szCs w:val="18"/>
              </w:rPr>
              <w:t>) is opgenomen in de volgende paragrafen: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waarneming, zie par.</w:t>
            </w:r>
            <w:r w:rsidR="002D3A04">
              <w:rPr>
                <w:szCs w:val="18"/>
              </w:rPr>
              <w:t xml:space="preserve"> 1.4.1</w:t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vacant kantoor/protocol, zie par.</w:t>
            </w:r>
            <w:r w:rsidR="002D3A04">
              <w:rPr>
                <w:szCs w:val="18"/>
              </w:rPr>
              <w:t>1.4.2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verlof, zie par.</w:t>
            </w:r>
            <w:r w:rsidR="002D3A04">
              <w:rPr>
                <w:szCs w:val="18"/>
              </w:rPr>
              <w:t xml:space="preserve"> 1.4.3</w:t>
            </w:r>
            <w:r w:rsidRPr="008E0178">
              <w:rPr>
                <w:szCs w:val="18"/>
              </w:rPr>
              <w:t>,</w:t>
            </w:r>
          </w:p>
          <w:p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toegevoegd notaris, zie par.</w:t>
            </w:r>
            <w:r w:rsidR="002D3A04">
              <w:rPr>
                <w:szCs w:val="18"/>
              </w:rPr>
              <w:t xml:space="preserve"> 1.4.4</w:t>
            </w:r>
            <w:r w:rsidRPr="008E0178">
              <w:rPr>
                <w:szCs w:val="18"/>
              </w:rPr>
              <w:t>.</w:t>
            </w:r>
          </w:p>
          <w:p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proofErr w:type="spellStart"/>
            <w:r w:rsidRPr="006D5C3D">
              <w:t>depotnummer</w:t>
            </w:r>
            <w:proofErr w:type="spellEnd"/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:rsidR="006F787C" w:rsidRDefault="006F787C" w:rsidP="00D71329"/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Ook het </w:t>
            </w:r>
            <w:proofErr w:type="spellStart"/>
            <w:r w:rsidRPr="008E0178">
              <w:rPr>
                <w:szCs w:val="18"/>
              </w:rPr>
              <w:t>het</w:t>
            </w:r>
            <w:proofErr w:type="spellEnd"/>
            <w:r w:rsidRPr="008E0178">
              <w:rPr>
                <w:szCs w:val="18"/>
              </w:rPr>
              <w:t xml:space="preserve">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is </w:t>
            </w:r>
            <w:r w:rsidRPr="008E0178">
              <w:rPr>
                <w:szCs w:val="18"/>
              </w:rPr>
              <w:lastRenderedPageBreak/>
              <w:t>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:rsidR="006F787C" w:rsidRPr="008E0178" w:rsidRDefault="006F787C" w:rsidP="00CA792C">
            <w:pPr>
              <w:rPr>
                <w:szCs w:val="18"/>
              </w:rPr>
            </w:pPr>
          </w:p>
          <w:p w:rsidR="006F787C" w:rsidRPr="008E0178" w:rsidRDefault="006F787C" w:rsidP="00CA792C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 xml:space="preserve"> depotnummer: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tia_DepotnummerTekening</w:t>
            </w:r>
            <w:proofErr w:type="spellEnd"/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 xml:space="preserve"> </w:t>
            </w:r>
            <w:proofErr w:type="spellStart"/>
            <w:r w:rsidRPr="008E0178">
              <w:rPr>
                <w:u w:val="single"/>
              </w:rPr>
              <w:t>destbetreffende</w:t>
            </w:r>
            <w:proofErr w:type="spellEnd"/>
            <w:r w:rsidRPr="008E0178">
              <w:rPr>
                <w:u w:val="single"/>
              </w:rPr>
              <w:t xml:space="preserve"> gedeelte: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k_MeervoudStuk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 xml:space="preserve"> afschrift/uittreksel: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k_SoortDocument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:rsidTr="008E0178">
        <w:tc>
          <w:tcPr>
            <w:tcW w:w="2602" w:type="pct"/>
            <w:shd w:val="clear" w:color="auto" w:fill="auto"/>
          </w:tcPr>
          <w:p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:rsidR="006F787C" w:rsidRPr="008E0178" w:rsidRDefault="006F787C" w:rsidP="00D43601">
            <w:pPr>
              <w:rPr>
                <w:szCs w:val="18"/>
              </w:rPr>
            </w:pPr>
          </w:p>
          <w:p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:rsidR="006F787C" w:rsidRPr="008E0178" w:rsidRDefault="006F787C" w:rsidP="00D308D2">
            <w:pPr>
              <w:rPr>
                <w:u w:val="single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proofErr w:type="spellStart"/>
            <w:r w:rsidRPr="008E0178">
              <w:rPr>
                <w:rFonts w:cs="Arial"/>
                <w:szCs w:val="18"/>
                <w:u w:val="single"/>
              </w:rPr>
              <w:t>Mapping</w:t>
            </w:r>
            <w:proofErr w:type="spellEnd"/>
            <w:r w:rsidRPr="008E0178">
              <w:rPr>
                <w:rFonts w:cs="Arial"/>
                <w:szCs w:val="18"/>
                <w:u w:val="single"/>
              </w:rPr>
              <w:t xml:space="preserve"> tijdstip: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tia_TijdOndertekening</w:t>
            </w:r>
            <w:proofErr w:type="spellEnd"/>
            <w:r w:rsidRPr="008E0178" w:rsidDel="008B756B">
              <w:rPr>
                <w:u w:val="single"/>
              </w:rPr>
              <w:t xml:space="preserve"> </w:t>
            </w: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proofErr w:type="spellStart"/>
            <w:r w:rsidRPr="008E0178">
              <w:rPr>
                <w:rFonts w:cs="Arial"/>
                <w:szCs w:val="18"/>
                <w:u w:val="single"/>
              </w:rPr>
              <w:t>Mapping</w:t>
            </w:r>
            <w:proofErr w:type="spellEnd"/>
            <w:r w:rsidRPr="008E0178">
              <w:rPr>
                <w:rFonts w:cs="Arial"/>
                <w:szCs w:val="18"/>
                <w:u w:val="single"/>
              </w:rPr>
              <w:t xml:space="preserve"> afschrift/uittreksel:</w:t>
            </w:r>
          </w:p>
          <w:p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tia_TekstKeuze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k_SoortDocument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81" w:name="_Toc393720573"/>
      <w:bookmarkStart w:id="82" w:name="_Toc392843473"/>
      <w:bookmarkStart w:id="83" w:name="_Toc392847029"/>
      <w:bookmarkStart w:id="84" w:name="_Toc392598963"/>
      <w:bookmarkStart w:id="85" w:name="_Toc500336046"/>
      <w:bookmarkEnd w:id="81"/>
      <w:bookmarkEnd w:id="82"/>
      <w:bookmarkEnd w:id="83"/>
      <w:r>
        <w:t>Keuzeblokvariant waarneming - waarneming</w:t>
      </w:r>
      <w:bookmarkEnd w:id="84"/>
      <w:bookmarkEnd w:id="85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:rsidTr="008E0178">
        <w:tc>
          <w:tcPr>
            <w:tcW w:w="2601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72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lastRenderedPageBreak/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474B4B" w:rsidRPr="00485EE7">
              <w:rPr>
                <w:rFonts w:cs="Arial"/>
                <w:color w:val="7030A0"/>
                <w:szCs w:val="18"/>
                <w:rPrChange w:id="86" w:author="Groot, Karina de" w:date="2019-05-09T13:12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4A2845">
              <w:rPr>
                <w:color w:val="7030A0"/>
                <w:rPrChange w:id="87" w:author="Groot, Karina de" w:date="2019-05-16T13:37:00Z">
                  <w:rPr>
                    <w:color w:val="339966"/>
                  </w:rPr>
                </w:rPrChange>
              </w:rPr>
              <w:t>,</w:t>
            </w:r>
            <w:r w:rsidRPr="004A2845">
              <w:rPr>
                <w:color w:val="7030A0"/>
                <w:rPrChange w:id="88" w:author="Groot, Karina de" w:date="2019-05-16T13:37:00Z">
                  <w:rPr>
                    <w:color w:val="339966"/>
                  </w:rPr>
                </w:rPrChange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89" w:author="Groot, Karina de" w:date="2019-05-09T13:11:00Z">
              <w:r w:rsidR="00F90466">
                <w:t xml:space="preserve">. </w:t>
              </w:r>
              <w:r w:rsidR="00F90466" w:rsidRPr="00F90466">
                <w:t>De komma achter §gemeente§ is optioneel,</w:t>
              </w:r>
            </w:ins>
            <w:del w:id="90" w:author="Groot, Karina de" w:date="2019-05-09T13:11:00Z">
              <w:r w:rsidDel="00F90466">
                <w:delText>,</w:delText>
              </w:r>
            </w:del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844FB0" w:rsidRDefault="00844FB0" w:rsidP="008E0178">
            <w:pPr>
              <w:spacing w:line="240" w:lineRule="auto"/>
              <w:rPr>
                <w:ins w:id="91" w:author="Groot, Karina de" w:date="2019-05-09T13:22:00Z"/>
                <w:szCs w:val="18"/>
              </w:rPr>
            </w:pPr>
          </w:p>
          <w:p w:rsidR="00B7611B" w:rsidRPr="00CE3A0F" w:rsidRDefault="00B7611B" w:rsidP="00B7611B">
            <w:pPr>
              <w:spacing w:line="240" w:lineRule="auto"/>
              <w:rPr>
                <w:ins w:id="92" w:author="Groot, Karina de" w:date="2019-05-09T13:22:00Z"/>
                <w:sz w:val="16"/>
                <w:szCs w:val="16"/>
                <w:u w:val="single"/>
                <w:rPrChange w:id="93" w:author="Groot, Karina de" w:date="2019-05-09T14:09:00Z">
                  <w:rPr>
                    <w:ins w:id="94" w:author="Groot, Karina de" w:date="2019-05-09T13:22:00Z"/>
                    <w:szCs w:val="18"/>
                  </w:rPr>
                </w:rPrChange>
              </w:rPr>
            </w:pPr>
            <w:proofErr w:type="spellStart"/>
            <w:ins w:id="95" w:author="Groot, Karina de" w:date="2019-05-09T13:22:00Z">
              <w:r w:rsidRPr="00CE3A0F">
                <w:rPr>
                  <w:sz w:val="16"/>
                  <w:szCs w:val="16"/>
                  <w:u w:val="single"/>
                  <w:rPrChange w:id="96" w:author="Groot, Karina de" w:date="2019-05-09T14:09:00Z">
                    <w:rPr>
                      <w:szCs w:val="18"/>
                    </w:rPr>
                  </w:rPrChange>
                </w:rPr>
                <w:t>Mapping</w:t>
              </w:r>
              <w:proofErr w:type="spellEnd"/>
              <w:r w:rsidRPr="00CE3A0F">
                <w:rPr>
                  <w:sz w:val="16"/>
                  <w:szCs w:val="16"/>
                  <w:u w:val="single"/>
                  <w:rPrChange w:id="97" w:author="Groot, Karina de" w:date="2019-05-09T14:09:00Z">
                    <w:rPr>
                      <w:szCs w:val="18"/>
                    </w:rPr>
                  </w:rPrChange>
                </w:rPr>
                <w:t xml:space="preserve"> komma:</w:t>
              </w:r>
            </w:ins>
          </w:p>
          <w:p w:rsidR="00B7611B" w:rsidRPr="00900C9F" w:rsidRDefault="00B7611B" w:rsidP="00B7611B">
            <w:pPr>
              <w:spacing w:line="240" w:lineRule="auto"/>
              <w:rPr>
                <w:ins w:id="98" w:author="Groot, Karina de" w:date="2019-05-09T13:22:00Z"/>
                <w:sz w:val="16"/>
                <w:szCs w:val="16"/>
                <w:rPrChange w:id="99" w:author="Groot, Karina de" w:date="2019-05-09T13:22:00Z">
                  <w:rPr>
                    <w:ins w:id="100" w:author="Groot, Karina de" w:date="2019-05-09T13:22:00Z"/>
                    <w:szCs w:val="18"/>
                  </w:rPr>
                </w:rPrChange>
              </w:rPr>
            </w:pPr>
            <w:ins w:id="101" w:author="Groot, Karina de" w:date="2019-05-09T13:22:00Z">
              <w:r w:rsidRPr="00900C9F">
                <w:rPr>
                  <w:sz w:val="16"/>
                  <w:szCs w:val="16"/>
                  <w:rPrChange w:id="102" w:author="Groot, Karina de" w:date="2019-05-09T13:22:00Z">
                    <w:rPr>
                      <w:szCs w:val="18"/>
                    </w:rPr>
                  </w:rPrChange>
                </w:rPr>
                <w:t>//</w:t>
              </w:r>
              <w:proofErr w:type="spellStart"/>
              <w:r w:rsidRPr="00900C9F">
                <w:rPr>
                  <w:sz w:val="16"/>
                  <w:szCs w:val="16"/>
                  <w:rPrChange w:id="103" w:author="Groot, Karina de" w:date="2019-05-09T13:22:00Z">
                    <w:rPr>
                      <w:szCs w:val="18"/>
                    </w:rPr>
                  </w:rPrChange>
                </w:rPr>
                <w:t>IMKAD_AangebodenStuk</w:t>
              </w:r>
              <w:proofErr w:type="spellEnd"/>
              <w:r w:rsidRPr="00900C9F">
                <w:rPr>
                  <w:sz w:val="16"/>
                  <w:szCs w:val="16"/>
                  <w:rPrChange w:id="104" w:author="Groot, Karina de" w:date="2019-05-09T13:22:00Z">
                    <w:rPr>
                      <w:szCs w:val="18"/>
                    </w:rPr>
                  </w:rPrChange>
                </w:rPr>
                <w:t>/</w:t>
              </w:r>
              <w:proofErr w:type="spellStart"/>
              <w:r w:rsidRPr="00900C9F">
                <w:rPr>
                  <w:sz w:val="16"/>
                  <w:szCs w:val="16"/>
                  <w:rPrChange w:id="105" w:author="Groot, Karina de" w:date="2019-05-09T13:22:00Z">
                    <w:rPr>
                      <w:szCs w:val="18"/>
                    </w:rPr>
                  </w:rPrChange>
                </w:rPr>
                <w:t>heeftVerklaarder</w:t>
              </w:r>
              <w:proofErr w:type="spellEnd"/>
              <w:r w:rsidRPr="00900C9F">
                <w:rPr>
                  <w:sz w:val="16"/>
                  <w:szCs w:val="16"/>
                  <w:rPrChange w:id="106" w:author="Groot, Karina de" w:date="2019-05-09T13:22:00Z">
                    <w:rPr>
                      <w:szCs w:val="18"/>
                    </w:rPr>
                  </w:rPrChange>
                </w:rPr>
                <w:t>/tekstkeuze/</w:t>
              </w:r>
            </w:ins>
          </w:p>
          <w:p w:rsidR="00B7611B" w:rsidRPr="00900C9F" w:rsidRDefault="00B7611B" w:rsidP="00B7611B">
            <w:pPr>
              <w:spacing w:line="240" w:lineRule="auto"/>
              <w:rPr>
                <w:ins w:id="107" w:author="Groot, Karina de" w:date="2019-05-09T13:22:00Z"/>
                <w:sz w:val="16"/>
                <w:szCs w:val="16"/>
                <w:rPrChange w:id="108" w:author="Groot, Karina de" w:date="2019-05-09T13:22:00Z">
                  <w:rPr>
                    <w:ins w:id="109" w:author="Groot, Karina de" w:date="2019-05-09T13:22:00Z"/>
                    <w:szCs w:val="18"/>
                  </w:rPr>
                </w:rPrChange>
              </w:rPr>
            </w:pPr>
            <w:ins w:id="110" w:author="Groot, Karina de" w:date="2019-05-09T13:22:00Z">
              <w:r w:rsidRPr="00900C9F">
                <w:rPr>
                  <w:sz w:val="16"/>
                  <w:szCs w:val="16"/>
                  <w:rPrChange w:id="111" w:author="Groot, Karina de" w:date="2019-05-09T13:22:00Z">
                    <w:rPr>
                      <w:szCs w:val="18"/>
                    </w:rPr>
                  </w:rPrChange>
                </w:rPr>
                <w:t>./</w:t>
              </w:r>
              <w:proofErr w:type="spellStart"/>
              <w:r w:rsidRPr="00900C9F">
                <w:rPr>
                  <w:sz w:val="16"/>
                  <w:szCs w:val="16"/>
                  <w:rPrChange w:id="112" w:author="Groot, Karina de" w:date="2019-05-09T13:22:00Z">
                    <w:rPr>
                      <w:szCs w:val="18"/>
                    </w:rPr>
                  </w:rPrChange>
                </w:rPr>
                <w:t>tagNaam</w:t>
              </w:r>
              <w:proofErr w:type="spellEnd"/>
              <w:r w:rsidRPr="00900C9F">
                <w:rPr>
                  <w:sz w:val="16"/>
                  <w:szCs w:val="16"/>
                  <w:rPrChange w:id="113" w:author="Groot, Karina de" w:date="2019-05-09T13:22:00Z">
                    <w:rPr>
                      <w:szCs w:val="18"/>
                    </w:rPr>
                  </w:rPrChange>
                </w:rPr>
                <w:t xml:space="preserve"> (‘</w:t>
              </w:r>
              <w:proofErr w:type="spellStart"/>
              <w:r w:rsidRPr="00900C9F">
                <w:rPr>
                  <w:sz w:val="16"/>
                  <w:szCs w:val="16"/>
                  <w:rPrChange w:id="114" w:author="Groot, Karina de" w:date="2019-05-09T13:22:00Z">
                    <w:rPr>
                      <w:szCs w:val="18"/>
                    </w:rPr>
                  </w:rPrChange>
                </w:rPr>
                <w:t>k_Komma</w:t>
              </w:r>
              <w:proofErr w:type="spellEnd"/>
              <w:r w:rsidRPr="00900C9F">
                <w:rPr>
                  <w:sz w:val="16"/>
                  <w:szCs w:val="16"/>
                  <w:rPrChange w:id="115" w:author="Groot, Karina de" w:date="2019-05-09T13:22:00Z">
                    <w:rPr>
                      <w:szCs w:val="18"/>
                    </w:rPr>
                  </w:rPrChange>
                </w:rPr>
                <w:t>’)</w:t>
              </w:r>
            </w:ins>
          </w:p>
          <w:p w:rsidR="00B7611B" w:rsidRPr="00900C9F" w:rsidRDefault="00B7611B" w:rsidP="00B7611B">
            <w:pPr>
              <w:spacing w:line="240" w:lineRule="auto"/>
              <w:rPr>
                <w:ins w:id="116" w:author="Groot, Karina de" w:date="2019-05-09T13:22:00Z"/>
                <w:sz w:val="16"/>
                <w:szCs w:val="16"/>
                <w:rPrChange w:id="117" w:author="Groot, Karina de" w:date="2019-05-09T13:22:00Z">
                  <w:rPr>
                    <w:ins w:id="118" w:author="Groot, Karina de" w:date="2019-05-09T13:22:00Z"/>
                    <w:szCs w:val="18"/>
                  </w:rPr>
                </w:rPrChange>
              </w:rPr>
            </w:pPr>
            <w:ins w:id="119" w:author="Groot, Karina de" w:date="2019-05-09T13:22:00Z">
              <w:r w:rsidRPr="00900C9F">
                <w:rPr>
                  <w:sz w:val="16"/>
                  <w:szCs w:val="16"/>
                  <w:rPrChange w:id="120" w:author="Groot, Karina de" w:date="2019-05-09T13:22:00Z">
                    <w:rPr>
                      <w:szCs w:val="18"/>
                    </w:rPr>
                  </w:rPrChange>
                </w:rPr>
                <w:t>./tekst ((‘</w:t>
              </w:r>
              <w:proofErr w:type="spellStart"/>
              <w:r w:rsidRPr="00900C9F">
                <w:rPr>
                  <w:sz w:val="16"/>
                  <w:szCs w:val="16"/>
                  <w:rPrChange w:id="121" w:author="Groot, Karina de" w:date="2019-05-09T13:22:00Z">
                    <w:rPr>
                      <w:szCs w:val="18"/>
                    </w:rPr>
                  </w:rPrChange>
                </w:rPr>
                <w:t>true</w:t>
              </w:r>
              <w:proofErr w:type="spellEnd"/>
              <w:r w:rsidRPr="00900C9F">
                <w:rPr>
                  <w:sz w:val="16"/>
                  <w:szCs w:val="16"/>
                  <w:rPrChange w:id="122" w:author="Groot, Karina de" w:date="2019-05-09T13:22:00Z">
                    <w:rPr>
                      <w:szCs w:val="18"/>
                    </w:rPr>
                  </w:rPrChange>
                </w:rPr>
                <w:t>’ of niet aanwezig= komma wordt getoond; ‘</w:t>
              </w:r>
              <w:proofErr w:type="spellStart"/>
              <w:r w:rsidRPr="00900C9F">
                <w:rPr>
                  <w:sz w:val="16"/>
                  <w:szCs w:val="16"/>
                  <w:rPrChange w:id="123" w:author="Groot, Karina de" w:date="2019-05-09T13:22:00Z">
                    <w:rPr>
                      <w:szCs w:val="18"/>
                    </w:rPr>
                  </w:rPrChange>
                </w:rPr>
                <w:t>false</w:t>
              </w:r>
              <w:proofErr w:type="spellEnd"/>
              <w:r w:rsidRPr="00900C9F">
                <w:rPr>
                  <w:sz w:val="16"/>
                  <w:szCs w:val="16"/>
                  <w:rPrChange w:id="124" w:author="Groot, Karina de" w:date="2019-05-09T13:22:00Z">
                    <w:rPr>
                      <w:szCs w:val="18"/>
                    </w:rPr>
                  </w:rPrChange>
                </w:rPr>
                <w:t>’ = komma wordt niet getoond)</w:t>
              </w:r>
            </w:ins>
          </w:p>
          <w:p w:rsidR="00B7611B" w:rsidRPr="008E0178" w:rsidRDefault="00B7611B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D426A9" w:rsidP="00D426A9">
      <w:pPr>
        <w:pStyle w:val="Kop3"/>
        <w:numPr>
          <w:ilvl w:val="2"/>
          <w:numId w:val="1"/>
        </w:numPr>
      </w:pPr>
      <w:bookmarkStart w:id="125" w:name="_Toc392598964"/>
      <w:bookmarkStart w:id="126" w:name="_Toc500336047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125"/>
      <w:bookmarkEnd w:id="126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Default="00D426A9" w:rsidP="00D426A9">
            <w:r>
              <w:t>Variant waarbij: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lastRenderedPageBreak/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D426A9" w:rsidRPr="008E0178">
              <w:rPr>
                <w:rFonts w:cs="Arial"/>
                <w:szCs w:val="24"/>
              </w:rPr>
              <w:t>gemeente</w:t>
            </w:r>
            <w:proofErr w:type="spellEnd"/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753D5C">
              <w:rPr>
                <w:color w:val="7030A0"/>
                <w:rPrChange w:id="127" w:author="Groot, Karina de" w:date="2019-05-09T13:18:00Z">
                  <w:rPr>
                    <w:color w:val="3366FF"/>
                  </w:rPr>
                </w:rPrChange>
              </w:rPr>
              <w:t>,</w:t>
            </w:r>
            <w:r w:rsidR="00D426A9" w:rsidRPr="0037698C">
              <w:rPr>
                <w:color w:val="3366FF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="0059634D" w:rsidRPr="008E0178">
              <w:rPr>
                <w:rFonts w:cs="Arial"/>
                <w:szCs w:val="24"/>
              </w:rPr>
              <w:t>gemeente</w:t>
            </w:r>
            <w:proofErr w:type="spellEnd"/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4A2845">
              <w:rPr>
                <w:color w:val="7030A0"/>
                <w:rPrChange w:id="128" w:author="Groot, Karina de" w:date="2019-05-16T13:37:00Z">
                  <w:rPr>
                    <w:color w:val="3366FF"/>
                  </w:rPr>
                </w:rPrChange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29" w:author="Groot, Karina de" w:date="2019-05-09T13:12:00Z">
              <w:r w:rsidR="00F90466">
                <w:t xml:space="preserve">. </w:t>
              </w:r>
              <w:r w:rsidR="00F90466" w:rsidRPr="00F90466">
                <w:t>De komma achter §gemeente§ is optioneel,</w:t>
              </w:r>
            </w:ins>
            <w:del w:id="130" w:author="Groot, Karina de" w:date="2019-05-09T13:12:00Z">
              <w:r w:rsidDel="00F90466">
                <w:delText>,</w:delText>
              </w:r>
            </w:del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D426A9" w:rsidRDefault="00D426A9" w:rsidP="008E0178">
            <w:pPr>
              <w:spacing w:line="240" w:lineRule="auto"/>
              <w:rPr>
                <w:ins w:id="131" w:author="Groot, Karina de" w:date="2019-05-09T13:55:00Z"/>
                <w:szCs w:val="18"/>
              </w:rPr>
            </w:pPr>
          </w:p>
          <w:p w:rsidR="00491455" w:rsidRPr="00CE3A0F" w:rsidRDefault="00491455" w:rsidP="00491455">
            <w:pPr>
              <w:spacing w:line="240" w:lineRule="auto"/>
              <w:rPr>
                <w:ins w:id="132" w:author="Groot, Karina de" w:date="2019-05-09T13:55:00Z"/>
                <w:sz w:val="16"/>
                <w:szCs w:val="16"/>
                <w:u w:val="single"/>
                <w:rPrChange w:id="133" w:author="Groot, Karina de" w:date="2019-05-09T14:09:00Z">
                  <w:rPr>
                    <w:ins w:id="134" w:author="Groot, Karina de" w:date="2019-05-09T13:55:00Z"/>
                    <w:szCs w:val="18"/>
                  </w:rPr>
                </w:rPrChange>
              </w:rPr>
            </w:pPr>
            <w:proofErr w:type="spellStart"/>
            <w:ins w:id="135" w:author="Groot, Karina de" w:date="2019-05-09T13:55:00Z">
              <w:r w:rsidRPr="00CE3A0F">
                <w:rPr>
                  <w:sz w:val="16"/>
                  <w:szCs w:val="16"/>
                  <w:u w:val="single"/>
                  <w:rPrChange w:id="136" w:author="Groot, Karina de" w:date="2019-05-09T14:09:00Z">
                    <w:rPr>
                      <w:szCs w:val="18"/>
                    </w:rPr>
                  </w:rPrChange>
                </w:rPr>
                <w:t>Mapping</w:t>
              </w:r>
              <w:proofErr w:type="spellEnd"/>
              <w:r w:rsidRPr="00CE3A0F">
                <w:rPr>
                  <w:sz w:val="16"/>
                  <w:szCs w:val="16"/>
                  <w:u w:val="single"/>
                  <w:rPrChange w:id="137" w:author="Groot, Karina de" w:date="2019-05-09T14:09:00Z">
                    <w:rPr>
                      <w:szCs w:val="18"/>
                    </w:rPr>
                  </w:rPrChange>
                </w:rPr>
                <w:t xml:space="preserve"> komma:</w:t>
              </w:r>
            </w:ins>
          </w:p>
          <w:p w:rsidR="00491455" w:rsidRPr="00491455" w:rsidRDefault="00491455" w:rsidP="00491455">
            <w:pPr>
              <w:spacing w:line="240" w:lineRule="auto"/>
              <w:rPr>
                <w:ins w:id="138" w:author="Groot, Karina de" w:date="2019-05-09T13:55:00Z"/>
                <w:sz w:val="16"/>
                <w:szCs w:val="16"/>
                <w:rPrChange w:id="139" w:author="Groot, Karina de" w:date="2019-05-09T13:55:00Z">
                  <w:rPr>
                    <w:ins w:id="140" w:author="Groot, Karina de" w:date="2019-05-09T13:55:00Z"/>
                    <w:szCs w:val="18"/>
                  </w:rPr>
                </w:rPrChange>
              </w:rPr>
            </w:pPr>
            <w:ins w:id="141" w:author="Groot, Karina de" w:date="2019-05-09T13:55:00Z">
              <w:r w:rsidRPr="00491455">
                <w:rPr>
                  <w:sz w:val="16"/>
                  <w:szCs w:val="16"/>
                  <w:rPrChange w:id="142" w:author="Groot, Karina de" w:date="2019-05-09T13:55:00Z">
                    <w:rPr>
                      <w:szCs w:val="18"/>
                    </w:rPr>
                  </w:rPrChange>
                </w:rPr>
                <w:t>//</w:t>
              </w:r>
              <w:proofErr w:type="spellStart"/>
              <w:r w:rsidRPr="00491455">
                <w:rPr>
                  <w:sz w:val="16"/>
                  <w:szCs w:val="16"/>
                  <w:rPrChange w:id="143" w:author="Groot, Karina de" w:date="2019-05-09T13:55:00Z">
                    <w:rPr>
                      <w:szCs w:val="18"/>
                    </w:rPr>
                  </w:rPrChange>
                </w:rPr>
                <w:t>IMKAD_AangebodenStuk</w:t>
              </w:r>
              <w:proofErr w:type="spellEnd"/>
              <w:r w:rsidRPr="00491455">
                <w:rPr>
                  <w:sz w:val="16"/>
                  <w:szCs w:val="16"/>
                  <w:rPrChange w:id="144" w:author="Groot, Karina de" w:date="2019-05-09T13:55:00Z">
                    <w:rPr>
                      <w:szCs w:val="18"/>
                    </w:rPr>
                  </w:rPrChange>
                </w:rPr>
                <w:t>/</w:t>
              </w:r>
              <w:proofErr w:type="spellStart"/>
              <w:r w:rsidRPr="00491455">
                <w:rPr>
                  <w:sz w:val="16"/>
                  <w:szCs w:val="16"/>
                  <w:rPrChange w:id="145" w:author="Groot, Karina de" w:date="2019-05-09T13:55:00Z">
                    <w:rPr>
                      <w:szCs w:val="18"/>
                    </w:rPr>
                  </w:rPrChange>
                </w:rPr>
                <w:t>heeftVerklaarder</w:t>
              </w:r>
              <w:proofErr w:type="spellEnd"/>
              <w:r w:rsidRPr="00491455">
                <w:rPr>
                  <w:sz w:val="16"/>
                  <w:szCs w:val="16"/>
                  <w:rPrChange w:id="146" w:author="Groot, Karina de" w:date="2019-05-09T13:55:00Z">
                    <w:rPr>
                      <w:szCs w:val="18"/>
                    </w:rPr>
                  </w:rPrChange>
                </w:rPr>
                <w:t>/tekstkeuze/</w:t>
              </w:r>
            </w:ins>
          </w:p>
          <w:p w:rsidR="00491455" w:rsidRPr="00491455" w:rsidRDefault="00491455" w:rsidP="00491455">
            <w:pPr>
              <w:spacing w:line="240" w:lineRule="auto"/>
              <w:rPr>
                <w:ins w:id="147" w:author="Groot, Karina de" w:date="2019-05-09T13:55:00Z"/>
                <w:sz w:val="16"/>
                <w:szCs w:val="16"/>
                <w:rPrChange w:id="148" w:author="Groot, Karina de" w:date="2019-05-09T13:55:00Z">
                  <w:rPr>
                    <w:ins w:id="149" w:author="Groot, Karina de" w:date="2019-05-09T13:55:00Z"/>
                    <w:szCs w:val="18"/>
                  </w:rPr>
                </w:rPrChange>
              </w:rPr>
            </w:pPr>
            <w:ins w:id="150" w:author="Groot, Karina de" w:date="2019-05-09T13:55:00Z">
              <w:r w:rsidRPr="00491455">
                <w:rPr>
                  <w:sz w:val="16"/>
                  <w:szCs w:val="16"/>
                  <w:rPrChange w:id="151" w:author="Groot, Karina de" w:date="2019-05-09T13:55:00Z">
                    <w:rPr>
                      <w:szCs w:val="18"/>
                    </w:rPr>
                  </w:rPrChange>
                </w:rPr>
                <w:t>./</w:t>
              </w:r>
              <w:proofErr w:type="spellStart"/>
              <w:r w:rsidRPr="00491455">
                <w:rPr>
                  <w:sz w:val="16"/>
                  <w:szCs w:val="16"/>
                  <w:rPrChange w:id="152" w:author="Groot, Karina de" w:date="2019-05-09T13:55:00Z">
                    <w:rPr>
                      <w:szCs w:val="18"/>
                    </w:rPr>
                  </w:rPrChange>
                </w:rPr>
                <w:t>tagNaam</w:t>
              </w:r>
              <w:proofErr w:type="spellEnd"/>
              <w:r w:rsidRPr="00491455">
                <w:rPr>
                  <w:sz w:val="16"/>
                  <w:szCs w:val="16"/>
                  <w:rPrChange w:id="153" w:author="Groot, Karina de" w:date="2019-05-09T13:55:00Z">
                    <w:rPr>
                      <w:szCs w:val="18"/>
                    </w:rPr>
                  </w:rPrChange>
                </w:rPr>
                <w:t xml:space="preserve"> (‘</w:t>
              </w:r>
              <w:proofErr w:type="spellStart"/>
              <w:r w:rsidRPr="00491455">
                <w:rPr>
                  <w:sz w:val="16"/>
                  <w:szCs w:val="16"/>
                  <w:rPrChange w:id="154" w:author="Groot, Karina de" w:date="2019-05-09T13:55:00Z">
                    <w:rPr>
                      <w:szCs w:val="18"/>
                    </w:rPr>
                  </w:rPrChange>
                </w:rPr>
                <w:t>k_Komma</w:t>
              </w:r>
              <w:proofErr w:type="spellEnd"/>
              <w:r w:rsidRPr="00491455">
                <w:rPr>
                  <w:sz w:val="16"/>
                  <w:szCs w:val="16"/>
                  <w:rPrChange w:id="155" w:author="Groot, Karina de" w:date="2019-05-09T13:55:00Z">
                    <w:rPr>
                      <w:szCs w:val="18"/>
                    </w:rPr>
                  </w:rPrChange>
                </w:rPr>
                <w:t>’)</w:t>
              </w:r>
            </w:ins>
          </w:p>
          <w:p w:rsidR="004D41F3" w:rsidRPr="00491455" w:rsidRDefault="00491455" w:rsidP="00491455">
            <w:pPr>
              <w:spacing w:line="240" w:lineRule="auto"/>
              <w:rPr>
                <w:ins w:id="156" w:author="Groot, Karina de" w:date="2019-05-09T13:55:00Z"/>
                <w:sz w:val="16"/>
                <w:szCs w:val="16"/>
                <w:rPrChange w:id="157" w:author="Groot, Karina de" w:date="2019-05-09T13:55:00Z">
                  <w:rPr>
                    <w:ins w:id="158" w:author="Groot, Karina de" w:date="2019-05-09T13:55:00Z"/>
                    <w:szCs w:val="18"/>
                  </w:rPr>
                </w:rPrChange>
              </w:rPr>
            </w:pPr>
            <w:ins w:id="159" w:author="Groot, Karina de" w:date="2019-05-09T13:55:00Z">
              <w:r w:rsidRPr="00491455">
                <w:rPr>
                  <w:sz w:val="16"/>
                  <w:szCs w:val="16"/>
                  <w:rPrChange w:id="160" w:author="Groot, Karina de" w:date="2019-05-09T13:55:00Z">
                    <w:rPr>
                      <w:szCs w:val="18"/>
                    </w:rPr>
                  </w:rPrChange>
                </w:rPr>
                <w:t>./tekst ((‘</w:t>
              </w:r>
              <w:proofErr w:type="spellStart"/>
              <w:r w:rsidRPr="00491455">
                <w:rPr>
                  <w:sz w:val="16"/>
                  <w:szCs w:val="16"/>
                  <w:rPrChange w:id="161" w:author="Groot, Karina de" w:date="2019-05-09T13:55:00Z">
                    <w:rPr>
                      <w:szCs w:val="18"/>
                    </w:rPr>
                  </w:rPrChange>
                </w:rPr>
                <w:t>true</w:t>
              </w:r>
              <w:proofErr w:type="spellEnd"/>
              <w:r w:rsidRPr="00491455">
                <w:rPr>
                  <w:sz w:val="16"/>
                  <w:szCs w:val="16"/>
                  <w:rPrChange w:id="162" w:author="Groot, Karina de" w:date="2019-05-09T13:55:00Z">
                    <w:rPr>
                      <w:szCs w:val="18"/>
                    </w:rPr>
                  </w:rPrChange>
                </w:rPr>
                <w:t>’ of niet aanwezig= komma wordt getoond; ‘</w:t>
              </w:r>
              <w:proofErr w:type="spellStart"/>
              <w:r w:rsidRPr="00491455">
                <w:rPr>
                  <w:sz w:val="16"/>
                  <w:szCs w:val="16"/>
                  <w:rPrChange w:id="163" w:author="Groot, Karina de" w:date="2019-05-09T13:55:00Z">
                    <w:rPr>
                      <w:szCs w:val="18"/>
                    </w:rPr>
                  </w:rPrChange>
                </w:rPr>
                <w:t>false</w:t>
              </w:r>
              <w:proofErr w:type="spellEnd"/>
              <w:r w:rsidRPr="00491455">
                <w:rPr>
                  <w:sz w:val="16"/>
                  <w:szCs w:val="16"/>
                  <w:rPrChange w:id="164" w:author="Groot, Karina de" w:date="2019-05-09T13:55:00Z">
                    <w:rPr>
                      <w:szCs w:val="18"/>
                    </w:rPr>
                  </w:rPrChange>
                </w:rPr>
                <w:t>’ = komma wordt niet getoond)</w:t>
              </w:r>
            </w:ins>
          </w:p>
          <w:p w:rsidR="004D41F3" w:rsidRPr="008E0178" w:rsidRDefault="004D41F3" w:rsidP="008E0178">
            <w:pPr>
              <w:spacing w:line="240" w:lineRule="auto"/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kantoor/protocol: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</w:t>
            </w:r>
            <w:proofErr w:type="spellStart"/>
            <w:r w:rsidRPr="008E0178">
              <w:rPr>
                <w:szCs w:val="18"/>
              </w:rPr>
              <w:t>gedefungeerde</w:t>
            </w:r>
            <w:proofErr w:type="spellEnd"/>
            <w:r w:rsidRPr="008E0178">
              <w:rPr>
                <w:szCs w:val="18"/>
              </w:rPr>
              <w:t xml:space="preserve">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vacature waarneming door waargenomen notaris: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A50DEF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844FB0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753D5C">
              <w:rPr>
                <w:rFonts w:cs="Arial"/>
                <w:color w:val="7030A0"/>
                <w:szCs w:val="18"/>
                <w:rPrChange w:id="165" w:author="Groot, Karina de" w:date="2019-05-09T13:18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Verplichte gebruikerskeuze voor de plaatsaanduiding van de vacature van de </w:t>
            </w:r>
            <w:proofErr w:type="spellStart"/>
            <w:r w:rsidRPr="008E0178">
              <w:rPr>
                <w:szCs w:val="18"/>
              </w:rPr>
              <w:t>gedefungeerde</w:t>
            </w:r>
            <w:proofErr w:type="spellEnd"/>
            <w:r w:rsidRPr="008E0178">
              <w:rPr>
                <w:szCs w:val="18"/>
              </w:rPr>
              <w:t xml:space="preserve">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4A2845">
              <w:rPr>
                <w:color w:val="7030A0"/>
                <w:rPrChange w:id="166" w:author="Groot, Karina de" w:date="2019-05-16T13:37:00Z">
                  <w:rPr>
                    <w:color w:val="339966"/>
                  </w:rPr>
                </w:rPrChange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67" w:author="Groot, Karina de" w:date="2019-05-09T13:18:00Z">
              <w:r w:rsidR="00753D5C">
                <w:t xml:space="preserve">. </w:t>
              </w:r>
              <w:r w:rsidR="00753D5C" w:rsidRPr="00753D5C">
                <w:t>De komma achter §gemeente§ is optioneel,</w:t>
              </w:r>
            </w:ins>
            <w:del w:id="168" w:author="Groot, Karina de" w:date="2019-05-09T13:18:00Z">
              <w:r w:rsidDel="00753D5C">
                <w:delText>,</w:delText>
              </w:r>
            </w:del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vacature waarneming door verklaarder: 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lastRenderedPageBreak/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vacature waarneming door waargenomen notaris: 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Default="00523AD4" w:rsidP="008E0178">
            <w:pPr>
              <w:spacing w:line="240" w:lineRule="auto"/>
              <w:rPr>
                <w:ins w:id="169" w:author="Groot, Karina de" w:date="2019-05-09T13:56:00Z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491455" w:rsidRDefault="00491455" w:rsidP="008E0178">
            <w:pPr>
              <w:spacing w:line="240" w:lineRule="auto"/>
              <w:rPr>
                <w:ins w:id="170" w:author="Groot, Karina de" w:date="2019-05-09T13:56:00Z"/>
                <w:sz w:val="16"/>
                <w:szCs w:val="16"/>
              </w:rPr>
            </w:pPr>
          </w:p>
          <w:p w:rsidR="00491455" w:rsidRPr="00CE3A0F" w:rsidRDefault="00491455" w:rsidP="00491455">
            <w:pPr>
              <w:spacing w:line="240" w:lineRule="auto"/>
              <w:rPr>
                <w:ins w:id="171" w:author="Groot, Karina de" w:date="2019-05-09T13:56:00Z"/>
                <w:sz w:val="16"/>
                <w:szCs w:val="16"/>
                <w:u w:val="single"/>
                <w:rPrChange w:id="172" w:author="Groot, Karina de" w:date="2019-05-09T14:09:00Z">
                  <w:rPr>
                    <w:ins w:id="173" w:author="Groot, Karina de" w:date="2019-05-09T13:56:00Z"/>
                    <w:sz w:val="16"/>
                    <w:szCs w:val="16"/>
                  </w:rPr>
                </w:rPrChange>
              </w:rPr>
            </w:pPr>
            <w:proofErr w:type="spellStart"/>
            <w:ins w:id="174" w:author="Groot, Karina de" w:date="2019-05-09T13:56:00Z">
              <w:r w:rsidRPr="00CE3A0F">
                <w:rPr>
                  <w:sz w:val="16"/>
                  <w:szCs w:val="16"/>
                  <w:u w:val="single"/>
                  <w:rPrChange w:id="175" w:author="Groot, Karina de" w:date="2019-05-09T14:09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CE3A0F">
                <w:rPr>
                  <w:sz w:val="16"/>
                  <w:szCs w:val="16"/>
                  <w:u w:val="single"/>
                  <w:rPrChange w:id="176" w:author="Groot, Karina de" w:date="2019-05-09T14:09:00Z">
                    <w:rPr>
                      <w:sz w:val="16"/>
                      <w:szCs w:val="16"/>
                    </w:rPr>
                  </w:rPrChange>
                </w:rPr>
                <w:t xml:space="preserve"> komma:</w:t>
              </w:r>
            </w:ins>
          </w:p>
          <w:p w:rsidR="00491455" w:rsidRPr="00491455" w:rsidRDefault="00491455" w:rsidP="00491455">
            <w:pPr>
              <w:spacing w:line="240" w:lineRule="auto"/>
              <w:rPr>
                <w:ins w:id="177" w:author="Groot, Karina de" w:date="2019-05-09T13:56:00Z"/>
                <w:sz w:val="16"/>
                <w:szCs w:val="16"/>
              </w:rPr>
            </w:pPr>
            <w:ins w:id="178" w:author="Groot, Karina de" w:date="2019-05-09T13:56:00Z">
              <w:r w:rsidRPr="00491455">
                <w:rPr>
                  <w:sz w:val="16"/>
                  <w:szCs w:val="16"/>
                </w:rPr>
                <w:t>//</w:t>
              </w:r>
              <w:proofErr w:type="spellStart"/>
              <w:r w:rsidRPr="00491455">
                <w:rPr>
                  <w:sz w:val="16"/>
                  <w:szCs w:val="16"/>
                </w:rPr>
                <w:t>IMKAD_AangebodenStuk</w:t>
              </w:r>
              <w:proofErr w:type="spellEnd"/>
              <w:r w:rsidRPr="00491455">
                <w:rPr>
                  <w:sz w:val="16"/>
                  <w:szCs w:val="16"/>
                </w:rPr>
                <w:t>/</w:t>
              </w:r>
              <w:proofErr w:type="spellStart"/>
              <w:r w:rsidRPr="00491455">
                <w:rPr>
                  <w:sz w:val="16"/>
                  <w:szCs w:val="16"/>
                </w:rPr>
                <w:t>heeftVerklaarder</w:t>
              </w:r>
              <w:proofErr w:type="spellEnd"/>
              <w:r w:rsidRPr="00491455">
                <w:rPr>
                  <w:sz w:val="16"/>
                  <w:szCs w:val="16"/>
                </w:rPr>
                <w:t>/tekstkeuze/</w:t>
              </w:r>
            </w:ins>
          </w:p>
          <w:p w:rsidR="00491455" w:rsidRPr="00491455" w:rsidRDefault="00491455" w:rsidP="00491455">
            <w:pPr>
              <w:spacing w:line="240" w:lineRule="auto"/>
              <w:rPr>
                <w:ins w:id="179" w:author="Groot, Karina de" w:date="2019-05-09T13:56:00Z"/>
                <w:sz w:val="16"/>
                <w:szCs w:val="16"/>
              </w:rPr>
            </w:pPr>
            <w:ins w:id="180" w:author="Groot, Karina de" w:date="2019-05-09T13:56:00Z">
              <w:r w:rsidRPr="00491455">
                <w:rPr>
                  <w:sz w:val="16"/>
                  <w:szCs w:val="16"/>
                </w:rPr>
                <w:t>./</w:t>
              </w:r>
              <w:proofErr w:type="spellStart"/>
              <w:r w:rsidRPr="00491455">
                <w:rPr>
                  <w:sz w:val="16"/>
                  <w:szCs w:val="16"/>
                </w:rPr>
                <w:t>tagNaam</w:t>
              </w:r>
              <w:proofErr w:type="spellEnd"/>
              <w:r w:rsidRPr="00491455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491455">
                <w:rPr>
                  <w:sz w:val="16"/>
                  <w:szCs w:val="16"/>
                </w:rPr>
                <w:t>k_Komma</w:t>
              </w:r>
              <w:proofErr w:type="spellEnd"/>
              <w:r w:rsidRPr="00491455">
                <w:rPr>
                  <w:sz w:val="16"/>
                  <w:szCs w:val="16"/>
                </w:rPr>
                <w:t>’)</w:t>
              </w:r>
            </w:ins>
          </w:p>
          <w:p w:rsidR="00491455" w:rsidRPr="008E0178" w:rsidRDefault="00491455" w:rsidP="00491455">
            <w:pPr>
              <w:spacing w:line="240" w:lineRule="auto"/>
              <w:rPr>
                <w:sz w:val="16"/>
                <w:szCs w:val="16"/>
              </w:rPr>
            </w:pPr>
            <w:ins w:id="181" w:author="Groot, Karina de" w:date="2019-05-09T13:56:00Z">
              <w:r w:rsidRPr="00491455">
                <w:rPr>
                  <w:sz w:val="16"/>
                  <w:szCs w:val="16"/>
                </w:rPr>
                <w:t>./tekst ((‘</w:t>
              </w:r>
              <w:proofErr w:type="spellStart"/>
              <w:r w:rsidRPr="00491455">
                <w:rPr>
                  <w:sz w:val="16"/>
                  <w:szCs w:val="16"/>
                </w:rPr>
                <w:t>true</w:t>
              </w:r>
              <w:proofErr w:type="spellEnd"/>
              <w:r w:rsidRPr="00491455">
                <w:rPr>
                  <w:sz w:val="16"/>
                  <w:szCs w:val="16"/>
                </w:rPr>
                <w:t>’ of niet aanwezig= komma wordt getoond; ‘</w:t>
              </w:r>
              <w:proofErr w:type="spellStart"/>
              <w:r w:rsidRPr="00491455">
                <w:rPr>
                  <w:sz w:val="16"/>
                  <w:szCs w:val="16"/>
                </w:rPr>
                <w:t>false</w:t>
              </w:r>
              <w:proofErr w:type="spellEnd"/>
              <w:r w:rsidRPr="00491455">
                <w:rPr>
                  <w:sz w:val="16"/>
                  <w:szCs w:val="16"/>
                </w:rPr>
                <w:t>’ = komma wordt niet getoond)</w:t>
              </w:r>
            </w:ins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Default="00E23DAD" w:rsidP="00D426A9">
      <w:pPr>
        <w:pStyle w:val="Kop3"/>
        <w:numPr>
          <w:ilvl w:val="2"/>
          <w:numId w:val="1"/>
        </w:numPr>
      </w:pPr>
      <w:bookmarkStart w:id="182" w:name="_Toc392598965"/>
      <w:r>
        <w:lastRenderedPageBreak/>
        <w:br w:type="page"/>
      </w:r>
      <w:bookmarkStart w:id="183" w:name="_Toc500336048"/>
      <w:r w:rsidR="00D426A9">
        <w:lastRenderedPageBreak/>
        <w:t>Keuzeblokvariant waarneming - verlof</w:t>
      </w:r>
      <w:bookmarkEnd w:id="182"/>
      <w:bookmarkEnd w:id="183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523AD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870C3C">
              <w:rPr>
                <w:rFonts w:cs="Arial"/>
                <w:color w:val="7030A0"/>
                <w:szCs w:val="18"/>
                <w:rPrChange w:id="184" w:author="Groot, Karina de" w:date="2019-05-09T13:19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4A2845">
              <w:rPr>
                <w:color w:val="7030A0"/>
                <w:rPrChange w:id="185" w:author="Groot, Karina de" w:date="2019-05-16T13:38:00Z">
                  <w:rPr>
                    <w:color w:val="339966"/>
                  </w:rPr>
                </w:rPrChange>
              </w:rPr>
              <w:t>,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186" w:author="Groot, Karina de" w:date="2019-05-09T13:19:00Z">
              <w:r w:rsidR="00870C3C">
                <w:t xml:space="preserve">. </w:t>
              </w:r>
              <w:r w:rsidR="00870C3C" w:rsidRPr="00870C3C">
                <w:t>De komma achter §gemeente§ is optioneel,</w:t>
              </w:r>
            </w:ins>
            <w:del w:id="187" w:author="Groot, Karina de" w:date="2019-05-09T13:19:00Z">
              <w:r w:rsidDel="00870C3C">
                <w:delText>,</w:delText>
              </w:r>
            </w:del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523AD4" w:rsidRDefault="00523AD4" w:rsidP="008E0178">
            <w:pPr>
              <w:spacing w:line="240" w:lineRule="auto"/>
              <w:rPr>
                <w:ins w:id="188" w:author="Groot, Karina de" w:date="2019-05-09T13:56:00Z"/>
                <w:szCs w:val="18"/>
              </w:rPr>
            </w:pPr>
          </w:p>
          <w:p w:rsidR="009C780F" w:rsidRPr="004D558D" w:rsidRDefault="009C780F" w:rsidP="009C780F">
            <w:pPr>
              <w:spacing w:line="240" w:lineRule="auto"/>
              <w:rPr>
                <w:ins w:id="189" w:author="Groot, Karina de" w:date="2019-05-09T13:56:00Z"/>
                <w:sz w:val="16"/>
                <w:szCs w:val="16"/>
                <w:u w:val="single"/>
                <w:rPrChange w:id="190" w:author="Groot, Karina de" w:date="2019-05-09T13:56:00Z">
                  <w:rPr>
                    <w:ins w:id="191" w:author="Groot, Karina de" w:date="2019-05-09T13:56:00Z"/>
                    <w:sz w:val="16"/>
                    <w:szCs w:val="16"/>
                  </w:rPr>
                </w:rPrChange>
              </w:rPr>
            </w:pPr>
            <w:proofErr w:type="spellStart"/>
            <w:ins w:id="192" w:author="Groot, Karina de" w:date="2019-05-09T13:56:00Z">
              <w:r w:rsidRPr="004D558D">
                <w:rPr>
                  <w:sz w:val="16"/>
                  <w:szCs w:val="16"/>
                  <w:u w:val="single"/>
                  <w:rPrChange w:id="193" w:author="Groot, Karina de" w:date="2019-05-09T13:56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4D558D">
                <w:rPr>
                  <w:sz w:val="16"/>
                  <w:szCs w:val="16"/>
                  <w:u w:val="single"/>
                  <w:rPrChange w:id="194" w:author="Groot, Karina de" w:date="2019-05-09T13:56:00Z">
                    <w:rPr>
                      <w:sz w:val="16"/>
                      <w:szCs w:val="16"/>
                    </w:rPr>
                  </w:rPrChange>
                </w:rPr>
                <w:t xml:space="preserve"> komma:</w:t>
              </w:r>
            </w:ins>
          </w:p>
          <w:p w:rsidR="009C780F" w:rsidRPr="009C780F" w:rsidRDefault="009C780F" w:rsidP="009C780F">
            <w:pPr>
              <w:spacing w:line="240" w:lineRule="auto"/>
              <w:rPr>
                <w:ins w:id="195" w:author="Groot, Karina de" w:date="2019-05-09T13:56:00Z"/>
                <w:sz w:val="16"/>
                <w:szCs w:val="16"/>
              </w:rPr>
            </w:pPr>
            <w:ins w:id="196" w:author="Groot, Karina de" w:date="2019-05-09T13:56:00Z">
              <w:r w:rsidRPr="009C780F">
                <w:rPr>
                  <w:sz w:val="16"/>
                  <w:szCs w:val="16"/>
                </w:rPr>
                <w:t>//</w:t>
              </w:r>
              <w:proofErr w:type="spellStart"/>
              <w:r w:rsidRPr="009C780F">
                <w:rPr>
                  <w:sz w:val="16"/>
                  <w:szCs w:val="16"/>
                </w:rPr>
                <w:t>IMKAD_AangebodenStuk</w:t>
              </w:r>
              <w:proofErr w:type="spellEnd"/>
              <w:r w:rsidRPr="009C780F">
                <w:rPr>
                  <w:sz w:val="16"/>
                  <w:szCs w:val="16"/>
                </w:rPr>
                <w:t>/</w:t>
              </w:r>
              <w:proofErr w:type="spellStart"/>
              <w:r w:rsidRPr="009C780F">
                <w:rPr>
                  <w:sz w:val="16"/>
                  <w:szCs w:val="16"/>
                </w:rPr>
                <w:t>heeftVerklaarder</w:t>
              </w:r>
              <w:proofErr w:type="spellEnd"/>
              <w:r w:rsidRPr="009C780F">
                <w:rPr>
                  <w:sz w:val="16"/>
                  <w:szCs w:val="16"/>
                </w:rPr>
                <w:t>/tekstkeuze/</w:t>
              </w:r>
            </w:ins>
          </w:p>
          <w:p w:rsidR="009C780F" w:rsidRPr="009C780F" w:rsidRDefault="009C780F" w:rsidP="009C780F">
            <w:pPr>
              <w:spacing w:line="240" w:lineRule="auto"/>
              <w:rPr>
                <w:ins w:id="197" w:author="Groot, Karina de" w:date="2019-05-09T13:56:00Z"/>
                <w:sz w:val="16"/>
                <w:szCs w:val="16"/>
              </w:rPr>
            </w:pPr>
            <w:ins w:id="198" w:author="Groot, Karina de" w:date="2019-05-09T13:56:00Z">
              <w:r w:rsidRPr="009C780F">
                <w:rPr>
                  <w:sz w:val="16"/>
                  <w:szCs w:val="16"/>
                </w:rPr>
                <w:t>./</w:t>
              </w:r>
              <w:proofErr w:type="spellStart"/>
              <w:r w:rsidRPr="009C780F">
                <w:rPr>
                  <w:sz w:val="16"/>
                  <w:szCs w:val="16"/>
                </w:rPr>
                <w:t>tagNaam</w:t>
              </w:r>
              <w:proofErr w:type="spellEnd"/>
              <w:r w:rsidRPr="009C780F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9C780F">
                <w:rPr>
                  <w:sz w:val="16"/>
                  <w:szCs w:val="16"/>
                </w:rPr>
                <w:t>k_Komma</w:t>
              </w:r>
              <w:proofErr w:type="spellEnd"/>
              <w:r w:rsidRPr="009C780F">
                <w:rPr>
                  <w:sz w:val="16"/>
                  <w:szCs w:val="16"/>
                </w:rPr>
                <w:t>’)</w:t>
              </w:r>
            </w:ins>
          </w:p>
          <w:p w:rsidR="009C780F" w:rsidRPr="009C780F" w:rsidRDefault="009C780F" w:rsidP="009C780F">
            <w:pPr>
              <w:spacing w:line="240" w:lineRule="auto"/>
              <w:rPr>
                <w:ins w:id="199" w:author="Groot, Karina de" w:date="2019-05-09T13:56:00Z"/>
                <w:sz w:val="16"/>
                <w:szCs w:val="16"/>
                <w:rPrChange w:id="200" w:author="Groot, Karina de" w:date="2019-05-09T13:56:00Z">
                  <w:rPr>
                    <w:ins w:id="201" w:author="Groot, Karina de" w:date="2019-05-09T13:56:00Z"/>
                    <w:szCs w:val="18"/>
                  </w:rPr>
                </w:rPrChange>
              </w:rPr>
            </w:pPr>
            <w:ins w:id="202" w:author="Groot, Karina de" w:date="2019-05-09T13:56:00Z">
              <w:r w:rsidRPr="009C780F">
                <w:rPr>
                  <w:sz w:val="16"/>
                  <w:szCs w:val="16"/>
                </w:rPr>
                <w:t>./tekst ((‘</w:t>
              </w:r>
              <w:proofErr w:type="spellStart"/>
              <w:r w:rsidRPr="009C780F">
                <w:rPr>
                  <w:sz w:val="16"/>
                  <w:szCs w:val="16"/>
                </w:rPr>
                <w:t>true</w:t>
              </w:r>
              <w:proofErr w:type="spellEnd"/>
              <w:r w:rsidRPr="009C780F">
                <w:rPr>
                  <w:sz w:val="16"/>
                  <w:szCs w:val="16"/>
                </w:rPr>
                <w:t>’ of niet aanwezig= komma wordt getoond; ‘</w:t>
              </w:r>
              <w:proofErr w:type="spellStart"/>
              <w:r w:rsidRPr="009C780F">
                <w:rPr>
                  <w:sz w:val="16"/>
                  <w:szCs w:val="16"/>
                </w:rPr>
                <w:t>false</w:t>
              </w:r>
              <w:proofErr w:type="spellEnd"/>
              <w:r w:rsidRPr="009C780F">
                <w:rPr>
                  <w:sz w:val="16"/>
                  <w:szCs w:val="16"/>
                </w:rPr>
                <w:t>’ = komma wordt niet getoond)</w:t>
              </w:r>
            </w:ins>
          </w:p>
          <w:p w:rsidR="009C780F" w:rsidRPr="008E0178" w:rsidRDefault="009C780F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lastRenderedPageBreak/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F90384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D426A9" w:rsidRDefault="003937FB" w:rsidP="00D426A9">
      <w:pPr>
        <w:pStyle w:val="Kop3"/>
        <w:numPr>
          <w:ilvl w:val="2"/>
          <w:numId w:val="1"/>
        </w:numPr>
      </w:pPr>
      <w:bookmarkStart w:id="203" w:name="_Toc392598966"/>
      <w:r>
        <w:lastRenderedPageBreak/>
        <w:br w:type="page"/>
      </w:r>
      <w:bookmarkStart w:id="204" w:name="_Toc500336049"/>
      <w:r w:rsidR="00D426A9">
        <w:lastRenderedPageBreak/>
        <w:t>Keuzeblokvariant waarneming - toegevoegd notaris</w:t>
      </w:r>
      <w:bookmarkEnd w:id="203"/>
      <w:bookmarkEnd w:id="204"/>
    </w:p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:rsidTr="008E0178"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:rsidTr="008E0178">
        <w:tc>
          <w:tcPr>
            <w:tcW w:w="2528" w:type="pct"/>
            <w:shd w:val="clear" w:color="auto" w:fill="auto"/>
          </w:tcPr>
          <w:p w:rsidR="00D426A9" w:rsidRPr="003B6EB8" w:rsidRDefault="00D426A9" w:rsidP="00D426A9">
            <w:r w:rsidRPr="008E0178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:rsidR="00D426A9" w:rsidRPr="008E0178" w:rsidRDefault="00D426A9" w:rsidP="00D426A9">
            <w:pPr>
              <w:rPr>
                <w:szCs w:val="18"/>
              </w:rPr>
            </w:pPr>
          </w:p>
          <w:p w:rsidR="00D426A9" w:rsidRPr="008E0178" w:rsidRDefault="00D426A9" w:rsidP="00D426A9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</w:t>
            </w:r>
            <w:r w:rsidR="001464FB" w:rsidRPr="008E0178">
              <w:rPr>
                <w:sz w:val="16"/>
                <w:szCs w:val="16"/>
              </w:rPr>
              <w:t>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F728B4" w:rsidRPr="00405834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404220">
              <w:rPr>
                <w:rFonts w:cs="Arial"/>
                <w:color w:val="7030A0"/>
                <w:szCs w:val="18"/>
                <w:rPrChange w:id="205" w:author="Groot, Karina de" w:date="2019-05-09T13:19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AB73EA">
              <w:rPr>
                <w:color w:val="7030A0"/>
                <w:rPrChange w:id="206" w:author="Groot, Karina de" w:date="2019-05-16T13:38:00Z">
                  <w:rPr>
                    <w:color w:val="339966"/>
                  </w:rPr>
                </w:rPrChange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del w:id="207" w:author="Groot, Karina de" w:date="2019-05-16T13:38:00Z">
              <w:r w:rsidRPr="0037698C" w:rsidDel="00AB73EA">
                <w:rPr>
                  <w:color w:val="339966"/>
                </w:rPr>
                <w:delText xml:space="preserve"> </w:delText>
              </w:r>
            </w:del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208" w:author="Groot, Karina de" w:date="2019-05-09T13:19:00Z">
              <w:r w:rsidR="00404220">
                <w:t xml:space="preserve">. </w:t>
              </w:r>
              <w:r w:rsidR="00404220" w:rsidRPr="00404220">
                <w:t>De komma achter §gemeente§ is optioneel,</w:t>
              </w:r>
            </w:ins>
            <w:del w:id="209" w:author="Groot, Karina de" w:date="2019-05-09T13:19:00Z">
              <w:r w:rsidDel="00404220">
                <w:delText>,</w:delText>
              </w:r>
            </w:del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4D558D" w:rsidRPr="004D558D" w:rsidRDefault="004D558D" w:rsidP="004D558D">
            <w:pPr>
              <w:spacing w:line="240" w:lineRule="auto"/>
              <w:rPr>
                <w:ins w:id="210" w:author="Groot, Karina de" w:date="2019-05-09T13:57:00Z"/>
                <w:sz w:val="16"/>
                <w:szCs w:val="16"/>
                <w:u w:val="single"/>
              </w:rPr>
            </w:pPr>
            <w:proofErr w:type="spellStart"/>
            <w:ins w:id="211" w:author="Groot, Karina de" w:date="2019-05-09T13:57:00Z">
              <w:r w:rsidRPr="004D558D">
                <w:rPr>
                  <w:sz w:val="16"/>
                  <w:szCs w:val="16"/>
                  <w:u w:val="single"/>
                </w:rPr>
                <w:t>Mapping</w:t>
              </w:r>
              <w:proofErr w:type="spellEnd"/>
              <w:r w:rsidRPr="004D558D">
                <w:rPr>
                  <w:sz w:val="16"/>
                  <w:szCs w:val="16"/>
                  <w:u w:val="single"/>
                </w:rPr>
                <w:t xml:space="preserve"> komma:</w:t>
              </w:r>
            </w:ins>
          </w:p>
          <w:p w:rsidR="004D558D" w:rsidRPr="004D558D" w:rsidRDefault="004D558D" w:rsidP="004D558D">
            <w:pPr>
              <w:spacing w:line="240" w:lineRule="auto"/>
              <w:rPr>
                <w:ins w:id="212" w:author="Groot, Karina de" w:date="2019-05-09T13:57:00Z"/>
                <w:sz w:val="16"/>
                <w:szCs w:val="16"/>
                <w:rPrChange w:id="213" w:author="Groot, Karina de" w:date="2019-05-09T13:57:00Z">
                  <w:rPr>
                    <w:ins w:id="214" w:author="Groot, Karina de" w:date="2019-05-09T13:57:00Z"/>
                    <w:sz w:val="16"/>
                    <w:szCs w:val="16"/>
                    <w:u w:val="single"/>
                  </w:rPr>
                </w:rPrChange>
              </w:rPr>
            </w:pPr>
            <w:ins w:id="215" w:author="Groot, Karina de" w:date="2019-05-09T13:57:00Z">
              <w:r w:rsidRPr="004D558D">
                <w:rPr>
                  <w:sz w:val="16"/>
                  <w:szCs w:val="16"/>
                  <w:rPrChange w:id="216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//</w:t>
              </w:r>
              <w:proofErr w:type="spellStart"/>
              <w:r w:rsidRPr="004D558D">
                <w:rPr>
                  <w:sz w:val="16"/>
                  <w:szCs w:val="16"/>
                  <w:rPrChange w:id="217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IMKAD_AangebodenStuk</w:t>
              </w:r>
              <w:proofErr w:type="spellEnd"/>
              <w:r w:rsidRPr="004D558D">
                <w:rPr>
                  <w:sz w:val="16"/>
                  <w:szCs w:val="16"/>
                  <w:rPrChange w:id="218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/</w:t>
              </w:r>
              <w:proofErr w:type="spellStart"/>
              <w:r w:rsidRPr="004D558D">
                <w:rPr>
                  <w:sz w:val="16"/>
                  <w:szCs w:val="16"/>
                  <w:rPrChange w:id="219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heeftVerklaarder</w:t>
              </w:r>
              <w:proofErr w:type="spellEnd"/>
              <w:r w:rsidRPr="004D558D">
                <w:rPr>
                  <w:sz w:val="16"/>
                  <w:szCs w:val="16"/>
                  <w:rPrChange w:id="220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/tekstkeuze/</w:t>
              </w:r>
            </w:ins>
          </w:p>
          <w:p w:rsidR="004D558D" w:rsidRPr="004D558D" w:rsidRDefault="004D558D" w:rsidP="004D558D">
            <w:pPr>
              <w:spacing w:line="240" w:lineRule="auto"/>
              <w:rPr>
                <w:ins w:id="221" w:author="Groot, Karina de" w:date="2019-05-09T13:57:00Z"/>
                <w:sz w:val="16"/>
                <w:szCs w:val="16"/>
                <w:rPrChange w:id="222" w:author="Groot, Karina de" w:date="2019-05-09T13:57:00Z">
                  <w:rPr>
                    <w:ins w:id="223" w:author="Groot, Karina de" w:date="2019-05-09T13:57:00Z"/>
                    <w:sz w:val="16"/>
                    <w:szCs w:val="16"/>
                    <w:u w:val="single"/>
                  </w:rPr>
                </w:rPrChange>
              </w:rPr>
            </w:pPr>
            <w:ins w:id="224" w:author="Groot, Karina de" w:date="2019-05-09T13:57:00Z">
              <w:r w:rsidRPr="004D558D">
                <w:rPr>
                  <w:sz w:val="16"/>
                  <w:szCs w:val="16"/>
                  <w:rPrChange w:id="225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./</w:t>
              </w:r>
              <w:proofErr w:type="spellStart"/>
              <w:r w:rsidRPr="004D558D">
                <w:rPr>
                  <w:sz w:val="16"/>
                  <w:szCs w:val="16"/>
                  <w:rPrChange w:id="226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tagNaam</w:t>
              </w:r>
              <w:proofErr w:type="spellEnd"/>
              <w:r w:rsidRPr="004D558D">
                <w:rPr>
                  <w:sz w:val="16"/>
                  <w:szCs w:val="16"/>
                  <w:rPrChange w:id="227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 xml:space="preserve"> (‘</w:t>
              </w:r>
              <w:proofErr w:type="spellStart"/>
              <w:r w:rsidRPr="004D558D">
                <w:rPr>
                  <w:sz w:val="16"/>
                  <w:szCs w:val="16"/>
                  <w:rPrChange w:id="228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k_Komma</w:t>
              </w:r>
              <w:proofErr w:type="spellEnd"/>
              <w:r w:rsidRPr="004D558D">
                <w:rPr>
                  <w:sz w:val="16"/>
                  <w:szCs w:val="16"/>
                  <w:rPrChange w:id="229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’)</w:t>
              </w:r>
            </w:ins>
          </w:p>
          <w:p w:rsidR="004D558D" w:rsidRPr="004D558D" w:rsidRDefault="004D558D" w:rsidP="004D558D">
            <w:pPr>
              <w:spacing w:line="240" w:lineRule="auto"/>
              <w:rPr>
                <w:ins w:id="230" w:author="Groot, Karina de" w:date="2019-05-09T13:57:00Z"/>
                <w:sz w:val="16"/>
                <w:szCs w:val="16"/>
                <w:rPrChange w:id="231" w:author="Groot, Karina de" w:date="2019-05-09T13:57:00Z">
                  <w:rPr>
                    <w:ins w:id="232" w:author="Groot, Karina de" w:date="2019-05-09T13:57:00Z"/>
                    <w:szCs w:val="18"/>
                    <w:u w:val="single"/>
                  </w:rPr>
                </w:rPrChange>
              </w:rPr>
            </w:pPr>
            <w:ins w:id="233" w:author="Groot, Karina de" w:date="2019-05-09T13:57:00Z">
              <w:r w:rsidRPr="004D558D">
                <w:rPr>
                  <w:sz w:val="16"/>
                  <w:szCs w:val="16"/>
                  <w:rPrChange w:id="234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./tekst ((‘</w:t>
              </w:r>
              <w:proofErr w:type="spellStart"/>
              <w:r w:rsidRPr="004D558D">
                <w:rPr>
                  <w:sz w:val="16"/>
                  <w:szCs w:val="16"/>
                  <w:rPrChange w:id="235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true</w:t>
              </w:r>
              <w:proofErr w:type="spellEnd"/>
              <w:r w:rsidRPr="004D558D">
                <w:rPr>
                  <w:sz w:val="16"/>
                  <w:szCs w:val="16"/>
                  <w:rPrChange w:id="236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’ of niet aanwezig= komma wordt getoond; ‘</w:t>
              </w:r>
              <w:proofErr w:type="spellStart"/>
              <w:r w:rsidRPr="004D558D">
                <w:rPr>
                  <w:sz w:val="16"/>
                  <w:szCs w:val="16"/>
                  <w:rPrChange w:id="237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false</w:t>
              </w:r>
              <w:proofErr w:type="spellEnd"/>
              <w:r w:rsidRPr="004D558D">
                <w:rPr>
                  <w:sz w:val="16"/>
                  <w:szCs w:val="16"/>
                  <w:rPrChange w:id="238" w:author="Groot, Karina de" w:date="2019-05-09T13:57:00Z">
                    <w:rPr>
                      <w:sz w:val="16"/>
                      <w:szCs w:val="16"/>
                      <w:u w:val="single"/>
                    </w:rPr>
                  </w:rPrChange>
                </w:rPr>
                <w:t>’ = komma wordt niet getoond)</w:t>
              </w:r>
            </w:ins>
          </w:p>
          <w:p w:rsidR="004D558D" w:rsidRDefault="004D558D" w:rsidP="008E0178">
            <w:pPr>
              <w:spacing w:line="240" w:lineRule="auto"/>
              <w:rPr>
                <w:ins w:id="239" w:author="Groot, Karina de" w:date="2019-05-09T13:57:00Z"/>
                <w:szCs w:val="18"/>
                <w:u w:val="single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lastRenderedPageBreak/>
              <w:tab/>
              <w:t>./tekst (‘te’, ‘gevestigd te’, ‘met plaats van vestiging’)</w:t>
            </w:r>
          </w:p>
        </w:tc>
      </w:tr>
    </w:tbl>
    <w:p w:rsidR="00D426A9" w:rsidRPr="00343045" w:rsidRDefault="00D426A9" w:rsidP="00D426A9"/>
    <w:p w:rsidR="004E3D0A" w:rsidRDefault="004E3D0A" w:rsidP="00897E88">
      <w:pPr>
        <w:pStyle w:val="Kop3"/>
        <w:pageBreakBefore/>
        <w:numPr>
          <w:ilvl w:val="2"/>
          <w:numId w:val="1"/>
        </w:numPr>
      </w:pPr>
      <w:bookmarkStart w:id="240" w:name="_Toc500336050"/>
      <w:r>
        <w:lastRenderedPageBreak/>
        <w:t>Keuzeblokvariant waarneming - kantoor/protocol</w:t>
      </w:r>
      <w:bookmarkEnd w:id="240"/>
    </w:p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4E3D0A" w:rsidRPr="00645D15" w:rsidTr="003F7C42"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:rsidR="004E3D0A" w:rsidRDefault="004E3D0A" w:rsidP="003F7C42">
            <w:r>
              <w:t>Variant waarbij:</w:t>
            </w:r>
          </w:p>
          <w:p w:rsidR="004E3D0A" w:rsidRDefault="004E3D0A" w:rsidP="003F7C42">
            <w:r>
              <w:t>- de notaris die optreedt als verklaarder waarneemt voor een kantoor of protocol van een andere notaris,</w:t>
            </w:r>
          </w:p>
          <w:p w:rsidR="004E3D0A" w:rsidRDefault="004E3D0A" w:rsidP="003F7C42">
            <w:r>
              <w:t xml:space="preserve">- de notaris die optreedt als verklaarder waarneemt voor een andere notaris die weer waarneemt voor een kantoor of protocol van een andere notaris. 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</w:t>
            </w:r>
            <w:r w:rsidRPr="008E0178">
              <w:rPr>
                <w:sz w:val="16"/>
              </w:rPr>
              <w:t>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k_VerklaarderWaarneming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4E3D0A" w:rsidRPr="008E0178" w:rsidRDefault="004E3D0A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</w:t>
            </w:r>
            <w:r w:rsidRPr="004E3D0A">
              <w:rPr>
                <w:sz w:val="16"/>
                <w:szCs w:val="16"/>
              </w:rPr>
              <w:t>niet vacant kantoor</w:t>
            </w:r>
            <w:r w:rsidR="00442A63">
              <w:rPr>
                <w:sz w:val="16"/>
                <w:szCs w:val="16"/>
              </w:rPr>
              <w:t>’</w:t>
            </w:r>
            <w:r w:rsidRPr="008E0178">
              <w:rPr>
                <w:sz w:val="16"/>
                <w:szCs w:val="16"/>
              </w:rPr>
              <w:t>)</w:t>
            </w:r>
          </w:p>
        </w:tc>
      </w:tr>
    </w:tbl>
    <w:p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4E3D0A" w:rsidRPr="008D688A" w:rsidTr="003F7C42">
        <w:tc>
          <w:tcPr>
            <w:tcW w:w="2528" w:type="pct"/>
            <w:shd w:val="clear" w:color="auto" w:fill="auto"/>
          </w:tcPr>
          <w:p w:rsidR="004E3D0A" w:rsidRPr="003B6EB8" w:rsidRDefault="004E3D0A" w:rsidP="003F7C42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u w:val="single"/>
              </w:rPr>
            </w:pPr>
            <w:proofErr w:type="spellStart"/>
            <w:r w:rsidRPr="008E0178">
              <w:rPr>
                <w:u w:val="single"/>
              </w:rPr>
              <w:t>Mapping</w:t>
            </w:r>
            <w:proofErr w:type="spellEnd"/>
            <w:r w:rsidRPr="008E0178">
              <w:rPr>
                <w:u w:val="single"/>
              </w:rPr>
              <w:t>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k_VerklaarderKandidaat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8258DB">
              <w:rPr>
                <w:color w:val="7030A0"/>
                <w:rPrChange w:id="241" w:author="Groot, Karina de" w:date="2019-05-09T13:57:00Z">
                  <w:rPr>
                    <w:color w:val="3366FF"/>
                  </w:rPr>
                </w:rPrChange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gevestigd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 w:val="20"/>
              </w:rPr>
              <w:t>/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 plaatsaanduiding van de notaris die waargenomen wordt. Mogelijkheden: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F736BB">
              <w:rPr>
                <w:color w:val="7030A0"/>
                <w:rPrChange w:id="242" w:author="Groot, Karina de" w:date="2019-05-16T13:38:00Z">
                  <w:rPr>
                    <w:color w:val="3366FF"/>
                  </w:rPr>
                </w:rPrChange>
              </w:rPr>
              <w:t>,</w:t>
            </w:r>
            <w:r w:rsidR="005F300F" w:rsidRPr="0037698C">
              <w:rPr>
                <w:color w:val="3366FF"/>
              </w:rPr>
              <w:t xml:space="preserve"> </w:t>
            </w:r>
            <w:del w:id="243" w:author="Groot, Karina de" w:date="2019-05-16T13:38:00Z">
              <w:r w:rsidRPr="0037698C" w:rsidDel="00F736BB">
                <w:rPr>
                  <w:color w:val="3366FF"/>
                </w:rPr>
                <w:delText xml:space="preserve"> </w:delText>
              </w:r>
            </w:del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ins w:id="244" w:author="Groot, Karina de" w:date="2019-05-09T13:20:00Z">
              <w:r w:rsidR="008F748A">
                <w:t xml:space="preserve">. </w:t>
              </w:r>
              <w:r w:rsidR="008F748A" w:rsidRPr="008F748A">
                <w:t>De komma achter §gemeente§ is optioneel,</w:t>
              </w:r>
            </w:ins>
            <w:del w:id="245" w:author="Groot, Karina de" w:date="2019-05-09T13:20:00Z">
              <w:r w:rsidDel="008F748A">
                <w:delText>,</w:delText>
              </w:r>
            </w:del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 en wordt voorafgegaan door ‘</w:t>
            </w:r>
            <w:r w:rsidRPr="008E0178">
              <w:rPr>
                <w:color w:val="800080"/>
              </w:rPr>
              <w:t>, notaris’</w:t>
            </w:r>
            <w:r>
              <w:t>.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8258DB" w:rsidRPr="008258DB" w:rsidRDefault="008258DB" w:rsidP="008258DB">
            <w:pPr>
              <w:spacing w:line="240" w:lineRule="auto"/>
              <w:rPr>
                <w:ins w:id="246" w:author="Groot, Karina de" w:date="2019-05-09T13:57:00Z"/>
                <w:sz w:val="16"/>
                <w:szCs w:val="16"/>
                <w:u w:val="single"/>
              </w:rPr>
            </w:pPr>
            <w:proofErr w:type="spellStart"/>
            <w:ins w:id="247" w:author="Groot, Karina de" w:date="2019-05-09T13:57:00Z">
              <w:r w:rsidRPr="008258DB">
                <w:rPr>
                  <w:sz w:val="16"/>
                  <w:szCs w:val="16"/>
                  <w:u w:val="single"/>
                </w:rPr>
                <w:t>Mapping</w:t>
              </w:r>
              <w:proofErr w:type="spellEnd"/>
              <w:r w:rsidRPr="008258DB">
                <w:rPr>
                  <w:sz w:val="16"/>
                  <w:szCs w:val="16"/>
                  <w:u w:val="single"/>
                </w:rPr>
                <w:t xml:space="preserve"> komma:</w:t>
              </w:r>
            </w:ins>
          </w:p>
          <w:p w:rsidR="008258DB" w:rsidRPr="008258DB" w:rsidRDefault="008258DB" w:rsidP="008258DB">
            <w:pPr>
              <w:spacing w:line="240" w:lineRule="auto"/>
              <w:rPr>
                <w:ins w:id="248" w:author="Groot, Karina de" w:date="2019-05-09T13:57:00Z"/>
                <w:sz w:val="16"/>
                <w:szCs w:val="16"/>
                <w:rPrChange w:id="249" w:author="Groot, Karina de" w:date="2019-05-09T13:58:00Z">
                  <w:rPr>
                    <w:ins w:id="250" w:author="Groot, Karina de" w:date="2019-05-09T13:57:00Z"/>
                    <w:sz w:val="16"/>
                    <w:szCs w:val="16"/>
                    <w:u w:val="single"/>
                  </w:rPr>
                </w:rPrChange>
              </w:rPr>
            </w:pPr>
            <w:ins w:id="251" w:author="Groot, Karina de" w:date="2019-05-09T13:57:00Z">
              <w:r w:rsidRPr="008258DB">
                <w:rPr>
                  <w:sz w:val="16"/>
                  <w:szCs w:val="16"/>
                  <w:rPrChange w:id="252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//</w:t>
              </w:r>
              <w:proofErr w:type="spellStart"/>
              <w:r w:rsidRPr="008258DB">
                <w:rPr>
                  <w:sz w:val="16"/>
                  <w:szCs w:val="16"/>
                  <w:rPrChange w:id="253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IMKAD_AangebodenStuk</w:t>
              </w:r>
              <w:proofErr w:type="spellEnd"/>
              <w:r w:rsidRPr="008258DB">
                <w:rPr>
                  <w:sz w:val="16"/>
                  <w:szCs w:val="16"/>
                  <w:rPrChange w:id="254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/</w:t>
              </w:r>
              <w:proofErr w:type="spellStart"/>
              <w:r w:rsidRPr="008258DB">
                <w:rPr>
                  <w:sz w:val="16"/>
                  <w:szCs w:val="16"/>
                  <w:rPrChange w:id="255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heeftVerklaarder</w:t>
              </w:r>
              <w:proofErr w:type="spellEnd"/>
              <w:r w:rsidRPr="008258DB">
                <w:rPr>
                  <w:sz w:val="16"/>
                  <w:szCs w:val="16"/>
                  <w:rPrChange w:id="256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/tekstkeuze/</w:t>
              </w:r>
            </w:ins>
          </w:p>
          <w:p w:rsidR="008258DB" w:rsidRPr="008258DB" w:rsidRDefault="008258DB" w:rsidP="008258DB">
            <w:pPr>
              <w:spacing w:line="240" w:lineRule="auto"/>
              <w:rPr>
                <w:ins w:id="257" w:author="Groot, Karina de" w:date="2019-05-09T13:57:00Z"/>
                <w:sz w:val="16"/>
                <w:szCs w:val="16"/>
                <w:rPrChange w:id="258" w:author="Groot, Karina de" w:date="2019-05-09T13:58:00Z">
                  <w:rPr>
                    <w:ins w:id="259" w:author="Groot, Karina de" w:date="2019-05-09T13:57:00Z"/>
                    <w:sz w:val="16"/>
                    <w:szCs w:val="16"/>
                    <w:u w:val="single"/>
                  </w:rPr>
                </w:rPrChange>
              </w:rPr>
            </w:pPr>
            <w:ins w:id="260" w:author="Groot, Karina de" w:date="2019-05-09T13:57:00Z">
              <w:r w:rsidRPr="008258DB">
                <w:rPr>
                  <w:sz w:val="16"/>
                  <w:szCs w:val="16"/>
                  <w:rPrChange w:id="261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./</w:t>
              </w:r>
              <w:proofErr w:type="spellStart"/>
              <w:r w:rsidRPr="008258DB">
                <w:rPr>
                  <w:sz w:val="16"/>
                  <w:szCs w:val="16"/>
                  <w:rPrChange w:id="262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tagNaam</w:t>
              </w:r>
              <w:proofErr w:type="spellEnd"/>
              <w:r w:rsidRPr="008258DB">
                <w:rPr>
                  <w:sz w:val="16"/>
                  <w:szCs w:val="16"/>
                  <w:rPrChange w:id="263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 xml:space="preserve"> (‘</w:t>
              </w:r>
              <w:proofErr w:type="spellStart"/>
              <w:r w:rsidRPr="008258DB">
                <w:rPr>
                  <w:sz w:val="16"/>
                  <w:szCs w:val="16"/>
                  <w:rPrChange w:id="264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k_Komma</w:t>
              </w:r>
              <w:proofErr w:type="spellEnd"/>
              <w:r w:rsidRPr="008258DB">
                <w:rPr>
                  <w:sz w:val="16"/>
                  <w:szCs w:val="16"/>
                  <w:rPrChange w:id="265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’)</w:t>
              </w:r>
            </w:ins>
          </w:p>
          <w:p w:rsidR="008258DB" w:rsidRPr="008258DB" w:rsidRDefault="008258DB" w:rsidP="008258DB">
            <w:pPr>
              <w:spacing w:line="240" w:lineRule="auto"/>
              <w:rPr>
                <w:ins w:id="266" w:author="Groot, Karina de" w:date="2019-05-09T13:57:00Z"/>
                <w:sz w:val="16"/>
                <w:szCs w:val="16"/>
                <w:rPrChange w:id="267" w:author="Groot, Karina de" w:date="2019-05-09T13:58:00Z">
                  <w:rPr>
                    <w:ins w:id="268" w:author="Groot, Karina de" w:date="2019-05-09T13:57:00Z"/>
                    <w:szCs w:val="18"/>
                    <w:u w:val="single"/>
                  </w:rPr>
                </w:rPrChange>
              </w:rPr>
            </w:pPr>
            <w:ins w:id="269" w:author="Groot, Karina de" w:date="2019-05-09T13:57:00Z">
              <w:r w:rsidRPr="008258DB">
                <w:rPr>
                  <w:sz w:val="16"/>
                  <w:szCs w:val="16"/>
                  <w:rPrChange w:id="270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./tekst ((‘</w:t>
              </w:r>
              <w:proofErr w:type="spellStart"/>
              <w:r w:rsidRPr="008258DB">
                <w:rPr>
                  <w:sz w:val="16"/>
                  <w:szCs w:val="16"/>
                  <w:rPrChange w:id="271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true</w:t>
              </w:r>
              <w:proofErr w:type="spellEnd"/>
              <w:r w:rsidRPr="008258DB">
                <w:rPr>
                  <w:sz w:val="16"/>
                  <w:szCs w:val="16"/>
                  <w:rPrChange w:id="272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’ of niet aanwezig= komma wordt getoond; ‘</w:t>
              </w:r>
              <w:proofErr w:type="spellStart"/>
              <w:r w:rsidRPr="008258DB">
                <w:rPr>
                  <w:sz w:val="16"/>
                  <w:szCs w:val="16"/>
                  <w:rPrChange w:id="273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false</w:t>
              </w:r>
              <w:proofErr w:type="spellEnd"/>
              <w:r w:rsidRPr="008258DB">
                <w:rPr>
                  <w:sz w:val="16"/>
                  <w:szCs w:val="16"/>
                  <w:rPrChange w:id="274" w:author="Groot, Karina de" w:date="2019-05-09T13:58:00Z">
                    <w:rPr>
                      <w:sz w:val="16"/>
                      <w:szCs w:val="16"/>
                      <w:u w:val="single"/>
                    </w:rPr>
                  </w:rPrChange>
                </w:rPr>
                <w:t>’ = komma wordt niet getoond)</w:t>
              </w:r>
            </w:ins>
          </w:p>
          <w:p w:rsidR="008258DB" w:rsidRDefault="008258DB" w:rsidP="003F7C42">
            <w:pPr>
              <w:spacing w:line="240" w:lineRule="auto"/>
              <w:rPr>
                <w:ins w:id="275" w:author="Groot, Karina de" w:date="2019-05-09T13:57:00Z"/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>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800080"/>
              </w:rPr>
            </w:pPr>
            <w:r w:rsidRPr="008E0178">
              <w:rPr>
                <w:color w:val="FF0000"/>
              </w:rPr>
              <w:t xml:space="preserve">van het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kantoor/protocol: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k_VerklaarderVacantKantoor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178">
              <w:rPr>
                <w:rFonts w:cs="Arial"/>
                <w:color w:val="FF0000"/>
              </w:rPr>
              <w:t>, notaris</w:t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tekst. De notaris</w:t>
            </w:r>
            <w:r w:rsidR="00572B76">
              <w:rPr>
                <w:rStyle w:val="Voetnootmarkering"/>
                <w:szCs w:val="18"/>
              </w:rPr>
              <w:footnoteReference w:id="1"/>
            </w:r>
            <w:r w:rsidRPr="008E0178">
              <w:rPr>
                <w:szCs w:val="18"/>
              </w:rPr>
              <w:t xml:space="preserve"> wordt waargenomen door de verklaarder of door een andere notaris die wordt waargenomen door de verklaarder.</w:t>
            </w:r>
          </w:p>
          <w:p w:rsidR="004E3D0A" w:rsidRPr="008E0178" w:rsidRDefault="004E3D0A" w:rsidP="003F7C42">
            <w:pPr>
              <w:rPr>
                <w:szCs w:val="18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waarneming door verklaarder: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waarneming door waargenomen notaris: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/persoonsgegevens/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 xml:space="preserve">-zie verder tekstblok </w:t>
            </w:r>
            <w:proofErr w:type="spellStart"/>
            <w:r w:rsidRPr="008E0178">
              <w:rPr>
                <w:sz w:val="16"/>
                <w:szCs w:val="16"/>
              </w:rPr>
              <w:t>mapping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tbv</w:t>
            </w:r>
            <w:proofErr w:type="spellEnd"/>
            <w:r w:rsidRPr="008E0178">
              <w:rPr>
                <w:sz w:val="16"/>
                <w:szCs w:val="16"/>
              </w:rPr>
              <w:t xml:space="preserve"> </w:t>
            </w:r>
            <w:proofErr w:type="spellStart"/>
            <w:r w:rsidRPr="008E0178">
              <w:rPr>
                <w:sz w:val="16"/>
                <w:szCs w:val="16"/>
              </w:rPr>
              <w:t>GBA_Ingezetene</w:t>
            </w:r>
            <w:proofErr w:type="spellEnd"/>
          </w:p>
        </w:tc>
      </w:tr>
      <w:tr w:rsidR="004E3D0A" w:rsidRPr="00405834" w:rsidTr="003F7C42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5F300F" w:rsidRPr="003D7C87">
              <w:rPr>
                <w:rFonts w:cs="Arial"/>
                <w:color w:val="7030A0"/>
                <w:szCs w:val="18"/>
                <w:rPrChange w:id="276" w:author="Groot, Karina de" w:date="2019-05-09T13:20:00Z">
                  <w:rPr>
                    <w:rFonts w:cs="Arial"/>
                    <w:color w:val="339966"/>
                    <w:szCs w:val="18"/>
                  </w:rPr>
                </w:rPrChange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18"/>
              </w:rPr>
              <w:t>gemeente</w:t>
            </w:r>
            <w:proofErr w:type="spellEnd"/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bookmarkStart w:id="277" w:name="_GoBack"/>
            <w:r w:rsidR="005F300F" w:rsidRPr="00BC7159">
              <w:rPr>
                <w:color w:val="7030A0"/>
                <w:rPrChange w:id="278" w:author="Groot, Karina de" w:date="2019-05-16T13:39:00Z">
                  <w:rPr>
                    <w:color w:val="339966"/>
                  </w:rPr>
                </w:rPrChange>
              </w:rPr>
              <w:t>,</w:t>
            </w:r>
            <w:bookmarkEnd w:id="277"/>
            <w:r w:rsidR="005F300F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 xml:space="preserve">wordt getoond wanneer de gemeente en de </w:t>
            </w:r>
            <w:r>
              <w:lastRenderedPageBreak/>
              <w:t>woonplaats voorkomen</w:t>
            </w:r>
            <w:ins w:id="279" w:author="Groot, Karina de" w:date="2019-05-09T13:20:00Z">
              <w:r w:rsidR="003D7C87">
                <w:t xml:space="preserve">. </w:t>
              </w:r>
              <w:r w:rsidR="003D7C87" w:rsidRPr="003D7C87">
                <w:t>De komma achter §gemeente§ is optioneel,</w:t>
              </w:r>
            </w:ins>
            <w:del w:id="280" w:author="Groot, Karina de" w:date="2019-05-09T13:20:00Z">
              <w:r w:rsidDel="003D7C87">
                <w:delText>,</w:delText>
              </w:r>
            </w:del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proofErr w:type="spellStart"/>
            <w:r w:rsidRPr="008E0178">
              <w:rPr>
                <w:rFonts w:cs="Arial"/>
                <w:szCs w:val="24"/>
              </w:rPr>
              <w:t>gemeente</w:t>
            </w:r>
            <w:proofErr w:type="spellEnd"/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4E3D0A" w:rsidRDefault="004E3D0A" w:rsidP="003F7C42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waarneming door verklaarder: 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waarneming door waargenomen notaris: 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IMKAD_AangebodenStuk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heeftVerklaarder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  <w:proofErr w:type="spellStart"/>
            <w:r w:rsidRPr="008E0178">
              <w:rPr>
                <w:sz w:val="16"/>
                <w:szCs w:val="16"/>
              </w:rPr>
              <w:t>isWaarnemerVoor</w:t>
            </w:r>
            <w:proofErr w:type="spellEnd"/>
            <w:r w:rsidRPr="008E0178">
              <w:rPr>
                <w:sz w:val="16"/>
                <w:szCs w:val="16"/>
              </w:rPr>
              <w:t>/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:rsidR="004E3D0A" w:rsidRDefault="004E3D0A" w:rsidP="003F7C42">
            <w:pPr>
              <w:spacing w:line="240" w:lineRule="auto"/>
              <w:rPr>
                <w:ins w:id="281" w:author="Groot, Karina de" w:date="2019-05-09T13:58:00Z"/>
                <w:sz w:val="16"/>
                <w:szCs w:val="16"/>
              </w:rPr>
            </w:pPr>
          </w:p>
          <w:p w:rsidR="00EC7408" w:rsidRPr="00EC7408" w:rsidRDefault="00EC7408" w:rsidP="00EC7408">
            <w:pPr>
              <w:spacing w:line="240" w:lineRule="auto"/>
              <w:rPr>
                <w:ins w:id="282" w:author="Groot, Karina de" w:date="2019-05-09T13:58:00Z"/>
                <w:sz w:val="16"/>
                <w:szCs w:val="16"/>
                <w:u w:val="single"/>
                <w:rPrChange w:id="283" w:author="Groot, Karina de" w:date="2019-05-09T13:58:00Z">
                  <w:rPr>
                    <w:ins w:id="284" w:author="Groot, Karina de" w:date="2019-05-09T13:58:00Z"/>
                    <w:sz w:val="16"/>
                    <w:szCs w:val="16"/>
                  </w:rPr>
                </w:rPrChange>
              </w:rPr>
            </w:pPr>
            <w:proofErr w:type="spellStart"/>
            <w:ins w:id="285" w:author="Groot, Karina de" w:date="2019-05-09T13:58:00Z">
              <w:r w:rsidRPr="00EC7408">
                <w:rPr>
                  <w:sz w:val="16"/>
                  <w:szCs w:val="16"/>
                  <w:u w:val="single"/>
                  <w:rPrChange w:id="286" w:author="Groot, Karina de" w:date="2019-05-09T13:58:00Z">
                    <w:rPr>
                      <w:sz w:val="16"/>
                      <w:szCs w:val="16"/>
                    </w:rPr>
                  </w:rPrChange>
                </w:rPr>
                <w:t>Mapping</w:t>
              </w:r>
              <w:proofErr w:type="spellEnd"/>
              <w:r w:rsidRPr="00EC7408">
                <w:rPr>
                  <w:sz w:val="16"/>
                  <w:szCs w:val="16"/>
                  <w:u w:val="single"/>
                  <w:rPrChange w:id="287" w:author="Groot, Karina de" w:date="2019-05-09T13:58:00Z">
                    <w:rPr>
                      <w:sz w:val="16"/>
                      <w:szCs w:val="16"/>
                    </w:rPr>
                  </w:rPrChange>
                </w:rPr>
                <w:t xml:space="preserve"> komma:</w:t>
              </w:r>
            </w:ins>
          </w:p>
          <w:p w:rsidR="00EC7408" w:rsidRPr="00EC7408" w:rsidRDefault="00EC7408" w:rsidP="00EC7408">
            <w:pPr>
              <w:spacing w:line="240" w:lineRule="auto"/>
              <w:rPr>
                <w:ins w:id="288" w:author="Groot, Karina de" w:date="2019-05-09T13:58:00Z"/>
                <w:sz w:val="16"/>
                <w:szCs w:val="16"/>
              </w:rPr>
            </w:pPr>
            <w:ins w:id="289" w:author="Groot, Karina de" w:date="2019-05-09T13:58:00Z">
              <w:r w:rsidRPr="00EC7408">
                <w:rPr>
                  <w:sz w:val="16"/>
                  <w:szCs w:val="16"/>
                </w:rPr>
                <w:t>//</w:t>
              </w:r>
              <w:proofErr w:type="spellStart"/>
              <w:r w:rsidRPr="00EC7408">
                <w:rPr>
                  <w:sz w:val="16"/>
                  <w:szCs w:val="16"/>
                </w:rPr>
                <w:t>IMKAD_AangebodenStuk</w:t>
              </w:r>
              <w:proofErr w:type="spellEnd"/>
              <w:r w:rsidRPr="00EC7408">
                <w:rPr>
                  <w:sz w:val="16"/>
                  <w:szCs w:val="16"/>
                </w:rPr>
                <w:t>/</w:t>
              </w:r>
              <w:proofErr w:type="spellStart"/>
              <w:r w:rsidRPr="00EC7408">
                <w:rPr>
                  <w:sz w:val="16"/>
                  <w:szCs w:val="16"/>
                </w:rPr>
                <w:t>heeftVerklaarder</w:t>
              </w:r>
              <w:proofErr w:type="spellEnd"/>
              <w:r w:rsidRPr="00EC7408">
                <w:rPr>
                  <w:sz w:val="16"/>
                  <w:szCs w:val="16"/>
                </w:rPr>
                <w:t>/tekstkeuze/</w:t>
              </w:r>
            </w:ins>
          </w:p>
          <w:p w:rsidR="00EC7408" w:rsidRPr="00EC7408" w:rsidRDefault="00EC7408" w:rsidP="00EC7408">
            <w:pPr>
              <w:spacing w:line="240" w:lineRule="auto"/>
              <w:rPr>
                <w:ins w:id="290" w:author="Groot, Karina de" w:date="2019-05-09T13:58:00Z"/>
                <w:sz w:val="16"/>
                <w:szCs w:val="16"/>
              </w:rPr>
            </w:pPr>
            <w:ins w:id="291" w:author="Groot, Karina de" w:date="2019-05-09T13:58:00Z">
              <w:r w:rsidRPr="00EC7408">
                <w:rPr>
                  <w:sz w:val="16"/>
                  <w:szCs w:val="16"/>
                </w:rPr>
                <w:t>./</w:t>
              </w:r>
              <w:proofErr w:type="spellStart"/>
              <w:r w:rsidRPr="00EC7408">
                <w:rPr>
                  <w:sz w:val="16"/>
                  <w:szCs w:val="16"/>
                </w:rPr>
                <w:t>tagNaam</w:t>
              </w:r>
              <w:proofErr w:type="spellEnd"/>
              <w:r w:rsidRPr="00EC7408">
                <w:rPr>
                  <w:sz w:val="16"/>
                  <w:szCs w:val="16"/>
                </w:rPr>
                <w:t xml:space="preserve"> (‘</w:t>
              </w:r>
              <w:proofErr w:type="spellStart"/>
              <w:r w:rsidRPr="00EC7408">
                <w:rPr>
                  <w:sz w:val="16"/>
                  <w:szCs w:val="16"/>
                </w:rPr>
                <w:t>k_Komma</w:t>
              </w:r>
              <w:proofErr w:type="spellEnd"/>
              <w:r w:rsidRPr="00EC7408">
                <w:rPr>
                  <w:sz w:val="16"/>
                  <w:szCs w:val="16"/>
                </w:rPr>
                <w:t>’)</w:t>
              </w:r>
            </w:ins>
          </w:p>
          <w:p w:rsidR="00EC7408" w:rsidRDefault="00EC7408" w:rsidP="00EC7408">
            <w:pPr>
              <w:spacing w:line="240" w:lineRule="auto"/>
              <w:rPr>
                <w:ins w:id="292" w:author="Groot, Karina de" w:date="2019-05-09T13:58:00Z"/>
                <w:sz w:val="16"/>
                <w:szCs w:val="16"/>
              </w:rPr>
            </w:pPr>
            <w:ins w:id="293" w:author="Groot, Karina de" w:date="2019-05-09T13:58:00Z">
              <w:r w:rsidRPr="00EC7408">
                <w:rPr>
                  <w:sz w:val="16"/>
                  <w:szCs w:val="16"/>
                </w:rPr>
                <w:t>./tekst ((‘</w:t>
              </w:r>
              <w:proofErr w:type="spellStart"/>
              <w:r w:rsidRPr="00EC7408">
                <w:rPr>
                  <w:sz w:val="16"/>
                  <w:szCs w:val="16"/>
                </w:rPr>
                <w:t>true</w:t>
              </w:r>
              <w:proofErr w:type="spellEnd"/>
              <w:r w:rsidRPr="00EC7408">
                <w:rPr>
                  <w:sz w:val="16"/>
                  <w:szCs w:val="16"/>
                </w:rPr>
                <w:t>’ of niet aanwezig= komma wordt getoond; ‘</w:t>
              </w:r>
              <w:proofErr w:type="spellStart"/>
              <w:r w:rsidRPr="00EC7408">
                <w:rPr>
                  <w:sz w:val="16"/>
                  <w:szCs w:val="16"/>
                </w:rPr>
                <w:t>false</w:t>
              </w:r>
              <w:proofErr w:type="spellEnd"/>
              <w:r w:rsidRPr="00EC7408">
                <w:rPr>
                  <w:sz w:val="16"/>
                  <w:szCs w:val="16"/>
                </w:rPr>
                <w:t>’ = komma wordt niet getoond)</w:t>
              </w:r>
            </w:ins>
          </w:p>
          <w:p w:rsidR="00EC7408" w:rsidRPr="008E0178" w:rsidRDefault="00EC7408" w:rsidP="003F7C42">
            <w:pPr>
              <w:spacing w:line="240" w:lineRule="auto"/>
              <w:rPr>
                <w:sz w:val="16"/>
                <w:szCs w:val="16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gemeente: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/gemeente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woonplaats: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/standplaats</w:t>
            </w: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E0178">
              <w:rPr>
                <w:szCs w:val="18"/>
                <w:u w:val="single"/>
              </w:rPr>
              <w:t>Mapping</w:t>
            </w:r>
            <w:proofErr w:type="spellEnd"/>
            <w:r w:rsidRPr="008E0178">
              <w:rPr>
                <w:szCs w:val="18"/>
                <w:u w:val="single"/>
              </w:rPr>
              <w:t xml:space="preserve"> woonplaatstekst:</w:t>
            </w:r>
          </w:p>
          <w:p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</w:t>
            </w:r>
            <w:proofErr w:type="spellStart"/>
            <w:r w:rsidRPr="008E0178">
              <w:rPr>
                <w:sz w:val="16"/>
                <w:szCs w:val="16"/>
              </w:rPr>
              <w:t>isVacatureWaarnemerVoor</w:t>
            </w:r>
            <w:proofErr w:type="spellEnd"/>
            <w:r w:rsidRPr="008E0178">
              <w:rPr>
                <w:sz w:val="16"/>
                <w:szCs w:val="16"/>
              </w:rPr>
              <w:t>/tekstkeuze/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proofErr w:type="spellStart"/>
            <w:r w:rsidRPr="008E0178">
              <w:rPr>
                <w:sz w:val="16"/>
                <w:szCs w:val="16"/>
              </w:rPr>
              <w:t>tagNaam</w:t>
            </w:r>
            <w:proofErr w:type="spellEnd"/>
            <w:r w:rsidRPr="008E0178">
              <w:rPr>
                <w:sz w:val="16"/>
                <w:szCs w:val="16"/>
              </w:rPr>
              <w:t>(‘</w:t>
            </w:r>
            <w:proofErr w:type="spellStart"/>
            <w:r w:rsidRPr="008E0178">
              <w:rPr>
                <w:sz w:val="16"/>
                <w:szCs w:val="16"/>
              </w:rPr>
              <w:t>k_VerklaarderPlaatsaanduiding</w:t>
            </w:r>
            <w:proofErr w:type="spellEnd"/>
            <w:r w:rsidRPr="008E0178">
              <w:rPr>
                <w:sz w:val="16"/>
                <w:szCs w:val="16"/>
              </w:rPr>
              <w:t>’)</w:t>
            </w:r>
          </w:p>
          <w:p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D426A9" w:rsidRPr="00343045" w:rsidRDefault="00D426A9" w:rsidP="00540176"/>
    <w:sectPr w:rsidR="00D426A9" w:rsidRPr="00343045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CB0" w:rsidRDefault="00497CB0">
      <w:r>
        <w:separator/>
      </w:r>
    </w:p>
  </w:endnote>
  <w:endnote w:type="continuationSeparator" w:id="0">
    <w:p w:rsidR="00497CB0" w:rsidRDefault="0049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565" w:rsidRDefault="00BC2565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565" w:rsidRDefault="00BC2565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565" w:rsidRDefault="00BC2565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CB0" w:rsidRDefault="00497CB0">
      <w:r>
        <w:separator/>
      </w:r>
    </w:p>
  </w:footnote>
  <w:footnote w:type="continuationSeparator" w:id="0">
    <w:p w:rsidR="00497CB0" w:rsidRDefault="00497CB0">
      <w:r>
        <w:continuationSeparator/>
      </w:r>
    </w:p>
  </w:footnote>
  <w:footnote w:id="1">
    <w:p w:rsidR="00BC2565" w:rsidRDefault="00BC25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72B76">
        <w:t>Variant 5 waarneming – kantoor/protocol is gebaseerd op variant 2 waarneming vacant kantoor/protocol. Om deze reden komen in variant 5 elementen voor die verwijzen naar variant 2 zoals “</w:t>
      </w:r>
      <w:proofErr w:type="spellStart"/>
      <w:r w:rsidRPr="00572B76">
        <w:t>k_OndertekenaarVacantKantoor</w:t>
      </w:r>
      <w:proofErr w:type="spellEnd"/>
      <w:r w:rsidRPr="00572B76">
        <w:t>” en “</w:t>
      </w:r>
      <w:proofErr w:type="spellStart"/>
      <w:r w:rsidRPr="00572B76">
        <w:t>isVacatureWaarnemerVoor</w:t>
      </w:r>
      <w:proofErr w:type="spellEnd"/>
      <w:r w:rsidRPr="00572B76">
        <w:t>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>
      <w:tc>
        <w:tcPr>
          <w:tcW w:w="4181" w:type="dxa"/>
        </w:tcPr>
        <w:p w:rsidR="00BC2565" w:rsidRDefault="00BC2565">
          <w:pPr>
            <w:pStyle w:val="tussenkopje"/>
            <w:spacing w:before="0"/>
          </w:pPr>
          <w:r>
            <w:t>Datum</w:t>
          </w:r>
        </w:p>
      </w:tc>
    </w:tr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del w:id="33" w:author="Groot, Karina de" w:date="2019-05-09T10:55:00Z">
            <w:r w:rsidDel="00945765">
              <w:rPr>
                <w:noProof/>
              </w:rPr>
              <w:delText>14 maart</w:delText>
            </w:r>
          </w:del>
          <w:ins w:id="34" w:author="Groot, Karina de" w:date="2019-05-09T10:55:00Z">
            <w:r>
              <w:rPr>
                <w:noProof/>
              </w:rPr>
              <w:t>9 mei 2019</w:t>
            </w:r>
          </w:ins>
          <w:del w:id="35" w:author="Groot, Karina de" w:date="2019-05-09T10:56:00Z">
            <w:r w:rsidDel="00945765">
              <w:rPr>
                <w:noProof/>
              </w:rPr>
              <w:delText xml:space="preserve"> 2019</w:delText>
            </w:r>
          </w:del>
          <w:r>
            <w:fldChar w:fldCharType="end"/>
          </w:r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Titel</w:t>
          </w:r>
        </w:p>
      </w:tc>
    </w:tr>
    <w:tr w:rsidR="00BC2565">
      <w:tc>
        <w:tcPr>
          <w:tcW w:w="4181" w:type="dxa"/>
        </w:tcPr>
        <w:p w:rsidR="00BC2565" w:rsidRPr="005910EF" w:rsidRDefault="00BC2565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BC7159">
            <w:rPr>
              <w:noProof/>
            </w:rPr>
            <w:t>Toelichting Tekstblok - Equivalentieverklaring v3.3 NL</w:t>
          </w:r>
          <w:r>
            <w:rPr>
              <w:noProof/>
            </w:rPr>
            <w:fldChar w:fldCharType="end"/>
          </w:r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Versie</w:t>
          </w:r>
        </w:p>
      </w:tc>
    </w:tr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del w:id="36" w:author="Groot, Karina de" w:date="2019-05-09T10:48:00Z">
            <w:r w:rsidDel="00945765">
              <w:fldChar w:fldCharType="begin"/>
            </w:r>
            <w:r w:rsidDel="00945765">
              <w:delInstrText xml:space="preserve"> REF Versie \h </w:delInstrText>
            </w:r>
            <w:r w:rsidDel="00945765">
              <w:fldChar w:fldCharType="separate"/>
            </w:r>
            <w:r w:rsidDel="00945765">
              <w:rPr>
                <w:noProof/>
              </w:rPr>
              <w:delText>3.8</w:delText>
            </w:r>
            <w:r w:rsidDel="00945765">
              <w:fldChar w:fldCharType="end"/>
            </w:r>
          </w:del>
          <w:ins w:id="37" w:author="Groot, Karina de" w:date="2019-05-09T11:58:00Z">
            <w:r>
              <w:t>3.9</w:t>
            </w:r>
          </w:ins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Blad</w:t>
          </w:r>
        </w:p>
      </w:tc>
    </w:tr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C7159">
            <w:rPr>
              <w:noProof/>
            </w:rPr>
            <w:instrText>20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BC7159">
            <w:rPr>
              <w:noProof/>
            </w:rPr>
            <w:t>19</w:t>
          </w:r>
          <w:r>
            <w:fldChar w:fldCharType="end"/>
          </w:r>
        </w:p>
      </w:tc>
    </w:tr>
  </w:tbl>
  <w:p w:rsidR="00BC2565" w:rsidRDefault="00BC256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565" w:rsidRDefault="00BC256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>
      <w:tc>
        <w:tcPr>
          <w:tcW w:w="4181" w:type="dxa"/>
        </w:tcPr>
        <w:p w:rsidR="00BC2565" w:rsidRDefault="00BC2565">
          <w:pPr>
            <w:pStyle w:val="tussenkopje"/>
            <w:spacing w:before="0"/>
          </w:pPr>
          <w:r>
            <w:t>Datum</w:t>
          </w:r>
        </w:p>
      </w:tc>
    </w:tr>
    <w:bookmarkStart w:id="294" w:name="Datum"/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BC7159">
            <w:rPr>
              <w:noProof/>
            </w:rPr>
            <w:t>9 mei 2019</w:t>
          </w:r>
          <w:r>
            <w:fldChar w:fldCharType="end"/>
          </w:r>
          <w:bookmarkEnd w:id="294"/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Titel</w:t>
          </w:r>
        </w:p>
      </w:tc>
    </w:tr>
    <w:tr w:rsidR="00BC2565">
      <w:tc>
        <w:tcPr>
          <w:tcW w:w="4181" w:type="dxa"/>
        </w:tcPr>
        <w:p w:rsidR="00BC2565" w:rsidRPr="003412EA" w:rsidRDefault="00BC2565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Equivalentieverklaring v3.2 NL</w:t>
          </w:r>
          <w:r>
            <w:rPr>
              <w:b/>
            </w:rPr>
            <w:fldChar w:fldCharType="end"/>
          </w:r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Versie</w:t>
          </w:r>
        </w:p>
      </w:tc>
    </w:tr>
    <w:bookmarkStart w:id="295" w:name="Versie"/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BC7159">
            <w:rPr>
              <w:noProof/>
            </w:rPr>
            <w:t>3.9</w:t>
          </w:r>
          <w:r>
            <w:fldChar w:fldCharType="end"/>
          </w:r>
          <w:bookmarkEnd w:id="295"/>
        </w:p>
      </w:tc>
    </w:tr>
    <w:tr w:rsidR="00BC2565">
      <w:tc>
        <w:tcPr>
          <w:tcW w:w="4181" w:type="dxa"/>
        </w:tcPr>
        <w:p w:rsidR="00BC2565" w:rsidRDefault="00BC2565">
          <w:pPr>
            <w:pStyle w:val="tussenkopje"/>
          </w:pPr>
          <w:r>
            <w:t>Blad</w:t>
          </w:r>
        </w:p>
      </w:tc>
    </w:tr>
    <w:tr w:rsidR="00BC2565">
      <w:tc>
        <w:tcPr>
          <w:tcW w:w="4181" w:type="dxa"/>
        </w:tcPr>
        <w:p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17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C7159">
            <w:rPr>
              <w:noProof/>
            </w:rPr>
            <w:instrText>20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BC7159">
            <w:rPr>
              <w:noProof/>
            </w:rPr>
            <w:t>19</w:t>
          </w:r>
          <w:r>
            <w:fldChar w:fldCharType="end"/>
          </w:r>
          <w:r>
            <w:t xml:space="preserve"> </w:t>
          </w:r>
        </w:p>
      </w:tc>
    </w:tr>
  </w:tbl>
  <w:p w:rsidR="00BC2565" w:rsidRDefault="00BC256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BACDEAE" wp14:editId="21E774C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1"/>
  </w:num>
  <w:num w:numId="4">
    <w:abstractNumId w:val="15"/>
  </w:num>
  <w:num w:numId="5">
    <w:abstractNumId w:val="18"/>
  </w:num>
  <w:num w:numId="6">
    <w:abstractNumId w:val="26"/>
  </w:num>
  <w:num w:numId="7">
    <w:abstractNumId w:val="2"/>
  </w:num>
  <w:num w:numId="8">
    <w:abstractNumId w:val="25"/>
  </w:num>
  <w:num w:numId="9">
    <w:abstractNumId w:val="3"/>
  </w:num>
  <w:num w:numId="10">
    <w:abstractNumId w:val="9"/>
  </w:num>
  <w:num w:numId="11">
    <w:abstractNumId w:val="10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17"/>
  </w:num>
  <w:num w:numId="17">
    <w:abstractNumId w:val="8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0"/>
  </w:num>
  <w:num w:numId="23">
    <w:abstractNumId w:val="12"/>
  </w:num>
  <w:num w:numId="24">
    <w:abstractNumId w:val="20"/>
  </w:num>
  <w:num w:numId="25">
    <w:abstractNumId w:val="11"/>
  </w:num>
  <w:num w:numId="26">
    <w:abstractNumId w:val="13"/>
  </w:num>
  <w:num w:numId="27">
    <w:abstractNumId w:val="7"/>
  </w:num>
  <w:num w:numId="28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995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3121"/>
    <w:rsid w:val="000865A5"/>
    <w:rsid w:val="0008708F"/>
    <w:rsid w:val="00087A46"/>
    <w:rsid w:val="00090725"/>
    <w:rsid w:val="00090E8F"/>
    <w:rsid w:val="00093CFA"/>
    <w:rsid w:val="000A0E63"/>
    <w:rsid w:val="000A0EA1"/>
    <w:rsid w:val="000A3807"/>
    <w:rsid w:val="000A3E8D"/>
    <w:rsid w:val="000A5A87"/>
    <w:rsid w:val="000A60EF"/>
    <w:rsid w:val="000A70AC"/>
    <w:rsid w:val="000A71C5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702C"/>
    <w:rsid w:val="000F79A2"/>
    <w:rsid w:val="000F7A76"/>
    <w:rsid w:val="00102295"/>
    <w:rsid w:val="00102FD9"/>
    <w:rsid w:val="00104F46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38FF"/>
    <w:rsid w:val="0016471C"/>
    <w:rsid w:val="00166F26"/>
    <w:rsid w:val="00170D29"/>
    <w:rsid w:val="00170EAE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1F3"/>
    <w:rsid w:val="001D371D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7042A"/>
    <w:rsid w:val="0027162D"/>
    <w:rsid w:val="00273437"/>
    <w:rsid w:val="00273BA4"/>
    <w:rsid w:val="00276333"/>
    <w:rsid w:val="00280B9A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2EFF"/>
    <w:rsid w:val="002B5054"/>
    <w:rsid w:val="002C0368"/>
    <w:rsid w:val="002C177B"/>
    <w:rsid w:val="002C4641"/>
    <w:rsid w:val="002C620E"/>
    <w:rsid w:val="002C68F9"/>
    <w:rsid w:val="002D3A04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698C"/>
    <w:rsid w:val="00377110"/>
    <w:rsid w:val="00377986"/>
    <w:rsid w:val="00381059"/>
    <w:rsid w:val="00382478"/>
    <w:rsid w:val="003831A8"/>
    <w:rsid w:val="003837C6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D7C87"/>
    <w:rsid w:val="003E0444"/>
    <w:rsid w:val="003E1B71"/>
    <w:rsid w:val="003E4811"/>
    <w:rsid w:val="003E7B00"/>
    <w:rsid w:val="003F06A3"/>
    <w:rsid w:val="003F18D7"/>
    <w:rsid w:val="003F29FF"/>
    <w:rsid w:val="003F4E96"/>
    <w:rsid w:val="003F56B0"/>
    <w:rsid w:val="003F57C4"/>
    <w:rsid w:val="003F5C34"/>
    <w:rsid w:val="003F7824"/>
    <w:rsid w:val="003F7C42"/>
    <w:rsid w:val="00402BAD"/>
    <w:rsid w:val="00404220"/>
    <w:rsid w:val="00406757"/>
    <w:rsid w:val="0041098C"/>
    <w:rsid w:val="00410E29"/>
    <w:rsid w:val="00411859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2A63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2F19"/>
    <w:rsid w:val="0046378E"/>
    <w:rsid w:val="00464DD5"/>
    <w:rsid w:val="00465153"/>
    <w:rsid w:val="00470180"/>
    <w:rsid w:val="00473278"/>
    <w:rsid w:val="00473655"/>
    <w:rsid w:val="00473FBC"/>
    <w:rsid w:val="00474564"/>
    <w:rsid w:val="00474B4B"/>
    <w:rsid w:val="00475FFA"/>
    <w:rsid w:val="0048111D"/>
    <w:rsid w:val="00481DDE"/>
    <w:rsid w:val="00482E89"/>
    <w:rsid w:val="0048391A"/>
    <w:rsid w:val="00484488"/>
    <w:rsid w:val="00485EE7"/>
    <w:rsid w:val="004868E4"/>
    <w:rsid w:val="00490150"/>
    <w:rsid w:val="00491455"/>
    <w:rsid w:val="0049193B"/>
    <w:rsid w:val="00494830"/>
    <w:rsid w:val="00496C70"/>
    <w:rsid w:val="0049725F"/>
    <w:rsid w:val="004974E1"/>
    <w:rsid w:val="00497CB0"/>
    <w:rsid w:val="004A1631"/>
    <w:rsid w:val="004A1A02"/>
    <w:rsid w:val="004A2845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1F3"/>
    <w:rsid w:val="004D4A64"/>
    <w:rsid w:val="004D558D"/>
    <w:rsid w:val="004D7113"/>
    <w:rsid w:val="004D736C"/>
    <w:rsid w:val="004D7494"/>
    <w:rsid w:val="004D7774"/>
    <w:rsid w:val="004D7C40"/>
    <w:rsid w:val="004E0A23"/>
    <w:rsid w:val="004E3D0A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20E34"/>
    <w:rsid w:val="00521B29"/>
    <w:rsid w:val="00522081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70D9C"/>
    <w:rsid w:val="00572B76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300F"/>
    <w:rsid w:val="005F3260"/>
    <w:rsid w:val="005F47C4"/>
    <w:rsid w:val="005F63FF"/>
    <w:rsid w:val="005F6E31"/>
    <w:rsid w:val="005F7CEA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C1E89"/>
    <w:rsid w:val="006C34AB"/>
    <w:rsid w:val="006C616D"/>
    <w:rsid w:val="006C72E3"/>
    <w:rsid w:val="006D0428"/>
    <w:rsid w:val="006D0BBD"/>
    <w:rsid w:val="006D1058"/>
    <w:rsid w:val="006D11BD"/>
    <w:rsid w:val="006D27C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397A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2B12"/>
    <w:rsid w:val="00745826"/>
    <w:rsid w:val="0075261E"/>
    <w:rsid w:val="00752E01"/>
    <w:rsid w:val="00753D5C"/>
    <w:rsid w:val="00754564"/>
    <w:rsid w:val="007554EB"/>
    <w:rsid w:val="00761024"/>
    <w:rsid w:val="007628BA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58DB"/>
    <w:rsid w:val="00826D2A"/>
    <w:rsid w:val="008315FB"/>
    <w:rsid w:val="00834366"/>
    <w:rsid w:val="00834A2B"/>
    <w:rsid w:val="00842B14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0C3C"/>
    <w:rsid w:val="00871454"/>
    <w:rsid w:val="00871E15"/>
    <w:rsid w:val="00873570"/>
    <w:rsid w:val="0087435F"/>
    <w:rsid w:val="00877B5F"/>
    <w:rsid w:val="00877DBB"/>
    <w:rsid w:val="00882D7A"/>
    <w:rsid w:val="00884C3A"/>
    <w:rsid w:val="0088569A"/>
    <w:rsid w:val="00887E2F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E88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8F748A"/>
    <w:rsid w:val="0090072F"/>
    <w:rsid w:val="00900C9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765"/>
    <w:rsid w:val="00945B46"/>
    <w:rsid w:val="00946A2F"/>
    <w:rsid w:val="0095242D"/>
    <w:rsid w:val="009533DE"/>
    <w:rsid w:val="009546C6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07E5"/>
    <w:rsid w:val="009B1DE1"/>
    <w:rsid w:val="009B223E"/>
    <w:rsid w:val="009B474C"/>
    <w:rsid w:val="009B771A"/>
    <w:rsid w:val="009C21DB"/>
    <w:rsid w:val="009C2330"/>
    <w:rsid w:val="009C6E48"/>
    <w:rsid w:val="009C780F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747B2"/>
    <w:rsid w:val="00A76427"/>
    <w:rsid w:val="00A77031"/>
    <w:rsid w:val="00A836DD"/>
    <w:rsid w:val="00A84B61"/>
    <w:rsid w:val="00A84C5E"/>
    <w:rsid w:val="00A857CE"/>
    <w:rsid w:val="00A85FCE"/>
    <w:rsid w:val="00A8685E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3EA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2E03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11B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2565"/>
    <w:rsid w:val="00BC39F7"/>
    <w:rsid w:val="00BC7159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47E7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475E0"/>
    <w:rsid w:val="00C50B45"/>
    <w:rsid w:val="00C50C08"/>
    <w:rsid w:val="00C52A00"/>
    <w:rsid w:val="00C5313B"/>
    <w:rsid w:val="00C62C21"/>
    <w:rsid w:val="00C635A1"/>
    <w:rsid w:val="00C64D37"/>
    <w:rsid w:val="00C66ACB"/>
    <w:rsid w:val="00C670B1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08A0"/>
    <w:rsid w:val="00CB1B15"/>
    <w:rsid w:val="00CB1C3C"/>
    <w:rsid w:val="00CB1DD5"/>
    <w:rsid w:val="00CB29D3"/>
    <w:rsid w:val="00CB53A9"/>
    <w:rsid w:val="00CC0F8A"/>
    <w:rsid w:val="00CC109B"/>
    <w:rsid w:val="00CC2543"/>
    <w:rsid w:val="00CC3D7F"/>
    <w:rsid w:val="00CC44C5"/>
    <w:rsid w:val="00CC4BB7"/>
    <w:rsid w:val="00CC7B3C"/>
    <w:rsid w:val="00CD1549"/>
    <w:rsid w:val="00CD1A91"/>
    <w:rsid w:val="00CD521B"/>
    <w:rsid w:val="00CD567B"/>
    <w:rsid w:val="00CE091C"/>
    <w:rsid w:val="00CE3A0F"/>
    <w:rsid w:val="00CE4A43"/>
    <w:rsid w:val="00CE52B1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329"/>
    <w:rsid w:val="00D71B56"/>
    <w:rsid w:val="00D75068"/>
    <w:rsid w:val="00D77047"/>
    <w:rsid w:val="00D776D1"/>
    <w:rsid w:val="00D815CE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9B4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C7408"/>
    <w:rsid w:val="00ED1632"/>
    <w:rsid w:val="00ED3D27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6BB"/>
    <w:rsid w:val="00F738E9"/>
    <w:rsid w:val="00F745E1"/>
    <w:rsid w:val="00F762AA"/>
    <w:rsid w:val="00F81DB3"/>
    <w:rsid w:val="00F82524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0466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7CCE"/>
    <w:rsid w:val="00FD1381"/>
    <w:rsid w:val="00FD18B0"/>
    <w:rsid w:val="00FD42C6"/>
    <w:rsid w:val="00FD48A8"/>
    <w:rsid w:val="00FD752F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04897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F728B4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99A7-6976-4D7F-B070-DAF96D36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20</Pages>
  <Words>5018</Words>
  <Characters>27603</Characters>
  <Application>Microsoft Office Word</Application>
  <DocSecurity>0</DocSecurity>
  <Lines>230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32556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45</cp:revision>
  <cp:lastPrinted>2013-10-08T08:51:00Z</cp:lastPrinted>
  <dcterms:created xsi:type="dcterms:W3CDTF">2016-09-30T11:59:00Z</dcterms:created>
  <dcterms:modified xsi:type="dcterms:W3CDTF">2019-05-16T11:39:00Z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</Properties>
</file>