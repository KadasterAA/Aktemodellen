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BDC88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1DD5899C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34683C14" w14:textId="77777777" w:rsidR="003228A3" w:rsidRDefault="003228A3"/>
        </w:tc>
      </w:tr>
      <w:tr w:rsidR="003228A3" w14:paraId="1CAB5034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240CDDF2" w14:textId="77777777" w:rsidR="003228A3" w:rsidRDefault="003228A3"/>
        </w:tc>
      </w:tr>
      <w:tr w:rsidR="003228A3" w:rsidRPr="00343045" w14:paraId="29793652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733092B6" w14:textId="77777777"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14:paraId="041D9F33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2A25B857" w14:textId="77777777"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14:paraId="32EBF29A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7F7126D7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07680AA9" w14:textId="77777777" w:rsidTr="003A56B6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20C6D863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14:paraId="33B1FC26" w14:textId="77777777" w:rsidTr="003A56B6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3D6DADD1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32B96D57" w14:textId="77777777" w:rsidTr="003A56B6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4E2313BF" w14:textId="77777777" w:rsidR="003228A3" w:rsidRPr="00343045" w:rsidRDefault="003228A3"/>
        </w:tc>
      </w:tr>
      <w:tr w:rsidR="003228A3" w:rsidRPr="00343045" w14:paraId="54D44F47" w14:textId="77777777" w:rsidTr="003A56B6">
        <w:trPr>
          <w:gridAfter w:val="1"/>
          <w:wAfter w:w="3686" w:type="dxa"/>
        </w:trPr>
        <w:tc>
          <w:tcPr>
            <w:tcW w:w="5173" w:type="dxa"/>
          </w:tcPr>
          <w:p w14:paraId="0EA46C1D" w14:textId="0C01E9B1" w:rsidR="003228A3" w:rsidRPr="00343045" w:rsidRDefault="00D3798A">
            <w:pPr>
              <w:pStyle w:val="Titel"/>
              <w:spacing w:line="240" w:lineRule="auto"/>
              <w:rPr>
                <w:lang w:val="nl-NL"/>
              </w:rPr>
            </w:pPr>
            <w:bookmarkStart w:id="3" w:name="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F46A06">
              <w:rPr>
                <w:lang w:val="nl-NL"/>
              </w:rPr>
              <w:t>– Natuurlijk persoon</w:t>
            </w:r>
            <w:r>
              <w:rPr>
                <w:lang w:val="nl-NL"/>
              </w:rPr>
              <w:t xml:space="preserve"> v</w:t>
            </w:r>
            <w:ins w:id="4" w:author="Groot, Karina de" w:date="2024-10-30T11:44:00Z" w16du:dateUtc="2024-10-30T10:44:00Z">
              <w:r w:rsidR="003D7EE5">
                <w:rPr>
                  <w:lang w:val="nl-NL"/>
                </w:rPr>
                <w:t>3.</w:t>
              </w:r>
            </w:ins>
            <w:ins w:id="5" w:author="Groot, Karina de" w:date="2024-10-30T11:45:00Z" w16du:dateUtc="2024-10-30T10:45:00Z">
              <w:r w:rsidR="003D7EE5">
                <w:rPr>
                  <w:lang w:val="nl-NL"/>
                </w:rPr>
                <w:t>0</w:t>
              </w:r>
            </w:ins>
            <w:del w:id="6" w:author="Groot, Karina de" w:date="2024-10-30T11:44:00Z" w16du:dateUtc="2024-10-30T10:44:00Z">
              <w:r w:rsidR="00D46C84" w:rsidDel="003D7EE5">
                <w:rPr>
                  <w:lang w:val="nl-NL"/>
                </w:rPr>
                <w:delText>2</w:delText>
              </w:r>
              <w:r w:rsidR="00C66724" w:rsidDel="003D7EE5">
                <w:rPr>
                  <w:lang w:val="nl-NL"/>
                </w:rPr>
                <w:delText>.</w:delText>
              </w:r>
              <w:r w:rsidR="001F19CB" w:rsidDel="003D7EE5">
                <w:rPr>
                  <w:lang w:val="nl-NL"/>
                </w:rPr>
                <w:delText>5</w:delText>
              </w:r>
            </w:del>
            <w:bookmarkEnd w:id="3"/>
          </w:p>
        </w:tc>
      </w:tr>
      <w:tr w:rsidR="003228A3" w:rsidRPr="00343045" w14:paraId="3B966DA0" w14:textId="77777777" w:rsidTr="003A56B6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6FF24037" w14:textId="77777777" w:rsidR="003228A3" w:rsidRPr="00343045" w:rsidRDefault="003228A3"/>
        </w:tc>
      </w:tr>
      <w:tr w:rsidR="003228A3" w:rsidRPr="00343045" w14:paraId="1773A8AF" w14:textId="77777777" w:rsidTr="003A56B6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14F85F7B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7" w:name="bmSubtitel"/>
            <w:bookmarkEnd w:id="7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6614EFED" w14:textId="77777777" w:rsidTr="003A56B6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4B1B017D" w14:textId="77777777" w:rsidR="003228A3" w:rsidRPr="00343045" w:rsidRDefault="003228A3"/>
        </w:tc>
      </w:tr>
      <w:tr w:rsidR="002F4961" w:rsidRPr="00343045" w14:paraId="16592E84" w14:textId="77777777" w:rsidTr="003A56B6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4C4536EE" w14:textId="77777777" w:rsidR="002F4961" w:rsidRPr="00343045" w:rsidRDefault="002F4961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2F4961" w:rsidRPr="00343045" w14:paraId="7F6BC081" w14:textId="77777777" w:rsidTr="003A56B6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765A4090" w14:textId="4B6906B3" w:rsidR="002F4961" w:rsidRPr="00343045" w:rsidRDefault="003D7EE5" w:rsidP="002F4961">
            <w:ins w:id="8" w:author="Groot, Karina de" w:date="2024-10-30T11:45:00Z" w16du:dateUtc="2024-10-30T10:45:00Z">
              <w:r>
                <w:t>4.0</w:t>
              </w:r>
            </w:ins>
            <w:del w:id="9" w:author="Groot, Karina de" w:date="2024-10-30T11:45:00Z" w16du:dateUtc="2024-10-30T10:45:00Z">
              <w:r w:rsidR="002F4961" w:rsidDel="003D7EE5">
                <w:fldChar w:fldCharType="begin"/>
              </w:r>
              <w:r w:rsidR="002F4961" w:rsidDel="003D7EE5">
                <w:delInstrText xml:space="preserve"> REF Versie \h </w:delInstrText>
              </w:r>
              <w:r w:rsidR="002F4961" w:rsidDel="003D7EE5">
                <w:fldChar w:fldCharType="separate"/>
              </w:r>
              <w:r w:rsidR="00D00D7D" w:rsidDel="003D7EE5">
                <w:rPr>
                  <w:noProof/>
                </w:rPr>
                <w:delText>3.1</w:delText>
              </w:r>
              <w:r w:rsidR="002F4961" w:rsidDel="003D7EE5">
                <w:fldChar w:fldCharType="end"/>
              </w:r>
            </w:del>
          </w:p>
        </w:tc>
      </w:tr>
      <w:tr w:rsidR="003228A3" w:rsidRPr="00343045" w14:paraId="1C6F6BC9" w14:textId="77777777" w:rsidTr="003A56B6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63C52027" w14:textId="77777777"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A72194" w14:paraId="7A9D2B76" w14:textId="77777777" w:rsidTr="003A56B6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7986BBE8" w14:textId="578FB6A1" w:rsidR="00414CB1" w:rsidRPr="00A72194" w:rsidRDefault="00C66724">
            <w:pPr>
              <w:rPr>
                <w:lang w:val="en-GB"/>
              </w:rPr>
            </w:pPr>
            <w:bookmarkStart w:id="10" w:name="bmAuteurs"/>
            <w:bookmarkEnd w:id="10"/>
            <w:del w:id="11" w:author="Groot, Karina de" w:date="2024-10-30T11:45:00Z" w16du:dateUtc="2024-10-30T10:45:00Z">
              <w:r w:rsidRPr="00A72194" w:rsidDel="003D7EE5">
                <w:rPr>
                  <w:lang w:val="en-GB"/>
                </w:rPr>
                <w:delText>Kadaster IT/</w:delText>
              </w:r>
              <w:r w:rsidR="00C9776A" w:rsidDel="003D7EE5">
                <w:rPr>
                  <w:lang w:val="en-GB"/>
                </w:rPr>
                <w:delText>KIW</w:delText>
              </w:r>
              <w:r w:rsidR="002F4961" w:rsidRPr="00A72194" w:rsidDel="003D7EE5">
                <w:rPr>
                  <w:lang w:val="en-GB"/>
                </w:rPr>
                <w:delText>/</w:delText>
              </w:r>
              <w:r w:rsidR="00C9776A" w:rsidDel="003D7EE5">
                <w:rPr>
                  <w:lang w:val="en-GB"/>
                </w:rPr>
                <w:delText>AV/</w:delText>
              </w:r>
              <w:r w:rsidRPr="00A72194" w:rsidDel="003D7EE5">
                <w:rPr>
                  <w:lang w:val="en-GB"/>
                </w:rPr>
                <w:delText>AA</w:delText>
              </w:r>
            </w:del>
            <w:ins w:id="12" w:author="Groot, Karina de" w:date="2024-10-30T11:45:00Z" w16du:dateUtc="2024-10-30T10:45:00Z">
              <w:r w:rsidR="003D7EE5">
                <w:rPr>
                  <w:lang w:val="en-GB"/>
                </w:rPr>
                <w:t>BSU2/Team2/AA</w:t>
              </w:r>
            </w:ins>
          </w:p>
          <w:p w14:paraId="40E3B4D5" w14:textId="77777777" w:rsidR="002A010E" w:rsidRPr="00A72194" w:rsidRDefault="002A010E" w:rsidP="005F7CEA">
            <w:pPr>
              <w:rPr>
                <w:lang w:val="en-GB"/>
              </w:rPr>
            </w:pPr>
          </w:p>
        </w:tc>
      </w:tr>
      <w:tr w:rsidR="003228A3" w:rsidRPr="00A72194" w14:paraId="67B0AA8F" w14:textId="77777777" w:rsidTr="003A56B6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7A995722" w14:textId="77777777" w:rsidR="003228A3" w:rsidRPr="00A72194" w:rsidRDefault="003228A3">
            <w:pPr>
              <w:rPr>
                <w:lang w:val="en-GB"/>
              </w:rPr>
            </w:pPr>
          </w:p>
        </w:tc>
      </w:tr>
    </w:tbl>
    <w:p w14:paraId="7F8C2FD9" w14:textId="77777777" w:rsidR="003228A3" w:rsidRPr="00A72194" w:rsidRDefault="003228A3">
      <w:pPr>
        <w:rPr>
          <w:lang w:val="en-GB"/>
        </w:rPr>
        <w:sectPr w:rsidR="003228A3" w:rsidRPr="00A72194" w:rsidSect="00D51AFD">
          <w:headerReference w:type="first" r:id="rId7"/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A72194" w14:paraId="71727F14" w14:textId="77777777" w:rsidTr="003A56B6">
        <w:trPr>
          <w:gridAfter w:val="2"/>
          <w:wAfter w:w="4395" w:type="dxa"/>
        </w:trPr>
        <w:tc>
          <w:tcPr>
            <w:tcW w:w="5173" w:type="dxa"/>
          </w:tcPr>
          <w:p w14:paraId="40149A5C" w14:textId="77777777" w:rsidR="003228A3" w:rsidRPr="00A72194" w:rsidRDefault="003228A3">
            <w:pPr>
              <w:rPr>
                <w:lang w:val="en-GB"/>
              </w:rPr>
            </w:pPr>
          </w:p>
        </w:tc>
      </w:tr>
      <w:tr w:rsidR="003228A3" w:rsidRPr="00A72194" w14:paraId="2B90C5FF" w14:textId="77777777" w:rsidTr="003A56B6">
        <w:trPr>
          <w:gridAfter w:val="2"/>
          <w:wAfter w:w="4395" w:type="dxa"/>
        </w:trPr>
        <w:tc>
          <w:tcPr>
            <w:tcW w:w="5173" w:type="dxa"/>
          </w:tcPr>
          <w:p w14:paraId="5082234B" w14:textId="77777777" w:rsidR="003228A3" w:rsidRPr="00A72194" w:rsidRDefault="003228A3">
            <w:pPr>
              <w:jc w:val="right"/>
              <w:rPr>
                <w:lang w:val="en-GB"/>
              </w:rPr>
              <w:pPrChange w:id="13" w:author="Groot, Karina de" w:date="2024-10-30T11:45:00Z" w16du:dateUtc="2024-10-30T10:45:00Z">
                <w:pPr>
                  <w:framePr w:hSpace="142" w:wrap="around" w:vAnchor="page" w:hAnchor="margin" w:y="625"/>
                </w:pPr>
              </w:pPrChange>
            </w:pPr>
          </w:p>
        </w:tc>
      </w:tr>
      <w:tr w:rsidR="003228A3" w:rsidRPr="00343045" w14:paraId="1D61EDF5" w14:textId="77777777" w:rsidTr="003A56B6">
        <w:trPr>
          <w:gridAfter w:val="2"/>
          <w:wAfter w:w="4395" w:type="dxa"/>
        </w:trPr>
        <w:tc>
          <w:tcPr>
            <w:tcW w:w="5173" w:type="dxa"/>
          </w:tcPr>
          <w:p w14:paraId="6C0881A1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D00D7D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065F6CAF" w14:textId="77777777" w:rsidTr="003A56B6">
        <w:trPr>
          <w:gridAfter w:val="2"/>
          <w:wAfter w:w="4395" w:type="dxa"/>
        </w:trPr>
        <w:tc>
          <w:tcPr>
            <w:tcW w:w="5173" w:type="dxa"/>
          </w:tcPr>
          <w:p w14:paraId="50F29C35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D00D7D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446247EA" w14:textId="77777777" w:rsidTr="003A56B6">
        <w:trPr>
          <w:gridAfter w:val="2"/>
          <w:wAfter w:w="4395" w:type="dxa"/>
        </w:trPr>
        <w:tc>
          <w:tcPr>
            <w:tcW w:w="5173" w:type="dxa"/>
          </w:tcPr>
          <w:p w14:paraId="15D9175F" w14:textId="77777777" w:rsidR="003228A3" w:rsidRPr="00343045" w:rsidRDefault="003228A3"/>
        </w:tc>
      </w:tr>
      <w:tr w:rsidR="003228A3" w:rsidRPr="00343045" w14:paraId="52DA4100" w14:textId="77777777" w:rsidTr="003A56B6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14:paraId="096DC2E3" w14:textId="77777777" w:rsidR="003228A3" w:rsidRPr="00343045" w:rsidRDefault="003228A3"/>
        </w:tc>
      </w:tr>
      <w:tr w:rsidR="003228A3" w:rsidRPr="00343045" w14:paraId="071CD420" w14:textId="77777777" w:rsidTr="003A56B6">
        <w:trPr>
          <w:trHeight w:val="448"/>
        </w:trPr>
        <w:tc>
          <w:tcPr>
            <w:tcW w:w="9568" w:type="dxa"/>
            <w:gridSpan w:val="3"/>
          </w:tcPr>
          <w:p w14:paraId="19FC823B" w14:textId="77777777" w:rsidR="003228A3" w:rsidRPr="00343045" w:rsidRDefault="003228A3"/>
        </w:tc>
      </w:tr>
      <w:bookmarkStart w:id="14" w:name="bmTitel"/>
      <w:tr w:rsidR="003228A3" w:rsidRPr="00343045" w14:paraId="1178249F" w14:textId="77777777" w:rsidTr="003A56B6">
        <w:trPr>
          <w:gridAfter w:val="2"/>
          <w:wAfter w:w="4395" w:type="dxa"/>
          <w:trHeight w:val="181"/>
        </w:trPr>
        <w:tc>
          <w:tcPr>
            <w:tcW w:w="5173" w:type="dxa"/>
          </w:tcPr>
          <w:p w14:paraId="7802760F" w14:textId="40ACC64A" w:rsidR="003228A3" w:rsidRPr="00343045" w:rsidRDefault="00957C55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D00D7D">
              <w:t>Toelichting Tekstblok – Natuurlijk persoon v</w:t>
            </w:r>
            <w:del w:id="15" w:author="Groot, Karina de" w:date="2024-10-30T11:47:00Z" w16du:dateUtc="2024-10-30T10:47:00Z">
              <w:r w:rsidR="00D00D7D" w:rsidDel="00421860">
                <w:delText>2</w:delText>
              </w:r>
            </w:del>
            <w:ins w:id="16" w:author="Groot, Karina de" w:date="2024-10-30T11:47:00Z" w16du:dateUtc="2024-10-30T10:47:00Z">
              <w:r w:rsidR="00421860">
                <w:t>3</w:t>
              </w:r>
            </w:ins>
            <w:r w:rsidR="00D00D7D">
              <w:t>.</w:t>
            </w:r>
            <w:ins w:id="17" w:author="Groot, Karina de" w:date="2024-10-30T11:47:00Z" w16du:dateUtc="2024-10-30T10:47:00Z">
              <w:r w:rsidR="00421860">
                <w:t>0</w:t>
              </w:r>
            </w:ins>
            <w:del w:id="18" w:author="Groot, Karina de" w:date="2024-10-30T11:47:00Z" w16du:dateUtc="2024-10-30T10:47:00Z">
              <w:r w:rsidR="00D00D7D" w:rsidDel="00421860">
                <w:delText>5</w:delText>
              </w:r>
            </w:del>
            <w:r>
              <w:rPr>
                <w:b/>
                <w:bCs/>
                <w:sz w:val="20"/>
              </w:rPr>
              <w:fldChar w:fldCharType="end"/>
            </w:r>
            <w:bookmarkEnd w:id="14"/>
          </w:p>
        </w:tc>
      </w:tr>
      <w:tr w:rsidR="003228A3" w:rsidRPr="00343045" w14:paraId="2D3597D4" w14:textId="77777777" w:rsidTr="003A56B6">
        <w:trPr>
          <w:gridAfter w:val="2"/>
          <w:wAfter w:w="4395" w:type="dxa"/>
        </w:trPr>
        <w:tc>
          <w:tcPr>
            <w:tcW w:w="5173" w:type="dxa"/>
          </w:tcPr>
          <w:p w14:paraId="4921B550" w14:textId="77777777" w:rsidR="003228A3" w:rsidRPr="00343045" w:rsidRDefault="003228A3"/>
        </w:tc>
      </w:tr>
      <w:tr w:rsidR="003228A3" w:rsidRPr="00343045" w14:paraId="5020F25B" w14:textId="77777777" w:rsidTr="003A56B6">
        <w:trPr>
          <w:gridAfter w:val="2"/>
          <w:wAfter w:w="4395" w:type="dxa"/>
          <w:trHeight w:val="268"/>
        </w:trPr>
        <w:tc>
          <w:tcPr>
            <w:tcW w:w="5173" w:type="dxa"/>
          </w:tcPr>
          <w:p w14:paraId="7C0E6AB7" w14:textId="77777777" w:rsidR="003228A3" w:rsidRPr="00343045" w:rsidRDefault="00574F0E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Subtitel \* MERGEFORMAT </w:instrText>
            </w:r>
            <w:r>
              <w:rPr>
                <w:noProof/>
              </w:rPr>
              <w:fldChar w:fldCharType="separate"/>
            </w:r>
            <w:r w:rsidR="00D00D7D">
              <w:rPr>
                <w:noProof/>
              </w:rPr>
              <w:t>Automatische Akteverwerking</w:t>
            </w:r>
            <w:r>
              <w:rPr>
                <w:noProof/>
              </w:rPr>
              <w:fldChar w:fldCharType="end"/>
            </w:r>
          </w:p>
        </w:tc>
      </w:tr>
      <w:tr w:rsidR="003228A3" w:rsidRPr="00343045" w14:paraId="2AF26BEC" w14:textId="77777777" w:rsidTr="003A56B6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14:paraId="1AFE5AE9" w14:textId="77777777" w:rsidR="003228A3" w:rsidRPr="00343045" w:rsidRDefault="003228A3"/>
        </w:tc>
      </w:tr>
      <w:tr w:rsidR="003228A3" w:rsidRPr="00343045" w14:paraId="2568CDA7" w14:textId="77777777" w:rsidTr="003A56B6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14:paraId="3122F6F4" w14:textId="77777777"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14:paraId="44DC4EE7" w14:textId="77777777" w:rsidTr="003A56B6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40A63F6F" w14:textId="25331BDA" w:rsidR="003228A3" w:rsidRPr="00343045" w:rsidRDefault="00421860">
            <w:bookmarkStart w:id="19" w:name="bmOpdrachtgever"/>
            <w:bookmarkEnd w:id="19"/>
            <w:ins w:id="20" w:author="Groot, Karina de" w:date="2024-10-30T11:47:00Z" w16du:dateUtc="2024-10-30T10:47:00Z">
              <w:r w:rsidRPr="006316D6">
                <w:t>DPI/ODR</w:t>
              </w:r>
            </w:ins>
            <w:del w:id="21" w:author="Groot, Karina de" w:date="2024-10-30T11:47:00Z" w16du:dateUtc="2024-10-30T10:47:00Z">
              <w:r w:rsidR="002F4961" w:rsidDel="00421860">
                <w:delText>Kadaster RZ/PPB</w:delText>
              </w:r>
            </w:del>
          </w:p>
        </w:tc>
      </w:tr>
      <w:tr w:rsidR="003228A3" w:rsidRPr="00343045" w14:paraId="71C38493" w14:textId="77777777" w:rsidTr="003A56B6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14:paraId="52CBDBFE" w14:textId="77777777"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14:paraId="4E7156FD" w14:textId="77777777" w:rsidTr="003A56B6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74C1EB6B" w14:textId="77777777" w:rsidR="003228A3" w:rsidRPr="00343045" w:rsidRDefault="005F7CEA">
            <w:bookmarkStart w:id="22" w:name="bmStatus"/>
            <w:bookmarkEnd w:id="22"/>
            <w:r>
              <w:t>Definitief</w:t>
            </w:r>
          </w:p>
        </w:tc>
      </w:tr>
      <w:tr w:rsidR="003228A3" w:rsidRPr="00343045" w14:paraId="752EDB97" w14:textId="77777777" w:rsidTr="003A56B6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14:paraId="6D231022" w14:textId="77777777" w:rsidR="003228A3" w:rsidRPr="00343045" w:rsidRDefault="003228A3">
            <w:pPr>
              <w:pStyle w:val="kopje"/>
            </w:pPr>
          </w:p>
        </w:tc>
      </w:tr>
      <w:tr w:rsidR="003228A3" w:rsidRPr="00343045" w14:paraId="3BBC2B19" w14:textId="77777777" w:rsidTr="003A56B6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14:paraId="21AB17C8" w14:textId="77777777" w:rsidR="003228A3" w:rsidRPr="00343045" w:rsidRDefault="003228A3">
            <w:bookmarkStart w:id="23" w:name="bmVerspreiding"/>
            <w:bookmarkEnd w:id="23"/>
          </w:p>
        </w:tc>
      </w:tr>
      <w:tr w:rsidR="003228A3" w:rsidRPr="00343045" w14:paraId="4E1ECC16" w14:textId="77777777" w:rsidTr="003A56B6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14:paraId="3CCE36F3" w14:textId="77777777" w:rsidR="003228A3" w:rsidRPr="00343045" w:rsidRDefault="003228A3"/>
        </w:tc>
      </w:tr>
    </w:tbl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14:paraId="1E88A093" w14:textId="77777777" w:rsidTr="003A56B6">
        <w:trPr>
          <w:trHeight w:hRule="exact" w:val="332"/>
        </w:trPr>
        <w:tc>
          <w:tcPr>
            <w:tcW w:w="5173" w:type="dxa"/>
            <w:vAlign w:val="bottom"/>
          </w:tcPr>
          <w:p w14:paraId="0E885098" w14:textId="77777777"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14:paraId="7A84FA92" w14:textId="77777777"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14:paraId="654AB101" w14:textId="77777777" w:rsidTr="003A56B6">
        <w:trPr>
          <w:trHeight w:hRule="exact" w:val="281"/>
          <w:tblHeader/>
        </w:trPr>
        <w:tc>
          <w:tcPr>
            <w:tcW w:w="779" w:type="dxa"/>
            <w:vAlign w:val="bottom"/>
          </w:tcPr>
          <w:p w14:paraId="5A8DA4B4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06F47C5D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6C53AFA2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6185CE5D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23DBF" w:rsidRPr="003A56B6" w14:paraId="1A5E4851" w14:textId="77777777" w:rsidTr="003A56B6">
        <w:tc>
          <w:tcPr>
            <w:tcW w:w="779" w:type="dxa"/>
          </w:tcPr>
          <w:p w14:paraId="7D7570CA" w14:textId="77777777" w:rsidR="00A23DBF" w:rsidRPr="003A56B6" w:rsidRDefault="00A23DBF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bookmarkStart w:id="24" w:name="bmVersie"/>
            <w:bookmarkEnd w:id="24"/>
            <w:r w:rsidRPr="003A56B6">
              <w:rPr>
                <w:rStyle w:val="Versieopmaak"/>
                <w:sz w:val="16"/>
                <w:szCs w:val="16"/>
              </w:rPr>
              <w:t>2.8</w:t>
            </w:r>
          </w:p>
        </w:tc>
        <w:tc>
          <w:tcPr>
            <w:tcW w:w="1701" w:type="dxa"/>
          </w:tcPr>
          <w:p w14:paraId="1D74F823" w14:textId="77777777" w:rsidR="00A23DBF" w:rsidRPr="003A56B6" w:rsidRDefault="00A23DBF">
            <w:pPr>
              <w:rPr>
                <w:rStyle w:val="Datumopmaakprofiel"/>
                <w:sz w:val="16"/>
                <w:szCs w:val="16"/>
              </w:rPr>
            </w:pPr>
            <w:r w:rsidRPr="003A56B6">
              <w:rPr>
                <w:rStyle w:val="Datumopmaakprofiel"/>
                <w:sz w:val="16"/>
                <w:szCs w:val="16"/>
              </w:rPr>
              <w:t>22 april</w:t>
            </w:r>
            <w:r w:rsidR="00161021" w:rsidRPr="003A56B6">
              <w:rPr>
                <w:rStyle w:val="Datumopmaakprofiel"/>
                <w:sz w:val="16"/>
                <w:szCs w:val="16"/>
              </w:rPr>
              <w:t xml:space="preserve"> 2013</w:t>
            </w:r>
          </w:p>
        </w:tc>
        <w:tc>
          <w:tcPr>
            <w:tcW w:w="1985" w:type="dxa"/>
          </w:tcPr>
          <w:p w14:paraId="2B6008D8" w14:textId="77777777" w:rsidR="00A23DBF" w:rsidRPr="003A56B6" w:rsidRDefault="00A23DBF" w:rsidP="00136E60">
            <w:pPr>
              <w:rPr>
                <w:sz w:val="16"/>
                <w:szCs w:val="16"/>
              </w:rPr>
            </w:pPr>
            <w:r w:rsidRPr="003A56B6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14:paraId="1E400DCE" w14:textId="77777777" w:rsidR="00A23DBF" w:rsidRPr="003A56B6" w:rsidRDefault="00A23DBF" w:rsidP="00136E60">
            <w:pPr>
              <w:rPr>
                <w:sz w:val="16"/>
                <w:szCs w:val="16"/>
              </w:rPr>
            </w:pPr>
            <w:r w:rsidRPr="003A56B6">
              <w:rPr>
                <w:sz w:val="16"/>
                <w:szCs w:val="16"/>
              </w:rPr>
              <w:t>RFC-48922, Tekstblok Natuurlijk persoon v2.4</w:t>
            </w:r>
          </w:p>
        </w:tc>
      </w:tr>
      <w:tr w:rsidR="00161021" w:rsidRPr="003A56B6" w14:paraId="365BF9CF" w14:textId="77777777" w:rsidTr="003A56B6">
        <w:tc>
          <w:tcPr>
            <w:tcW w:w="779" w:type="dxa"/>
          </w:tcPr>
          <w:p w14:paraId="2E0912E9" w14:textId="77777777" w:rsidR="00161021" w:rsidRPr="003A56B6" w:rsidRDefault="0016102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r w:rsidRPr="003A56B6">
              <w:rPr>
                <w:rStyle w:val="Versieopmaak"/>
                <w:sz w:val="16"/>
                <w:szCs w:val="16"/>
              </w:rPr>
              <w:t>2.9</w:t>
            </w:r>
          </w:p>
        </w:tc>
        <w:tc>
          <w:tcPr>
            <w:tcW w:w="1701" w:type="dxa"/>
          </w:tcPr>
          <w:p w14:paraId="2D273310" w14:textId="77777777" w:rsidR="00161021" w:rsidRPr="003A56B6" w:rsidRDefault="002F4961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7"/>
                <w:attr w:name="Day" w:val="3"/>
                <w:attr w:name="Year" w:val="2013"/>
              </w:smartTagPr>
              <w:r w:rsidRPr="003A56B6">
                <w:rPr>
                  <w:rStyle w:val="Datumopmaakprofiel"/>
                  <w:sz w:val="16"/>
                  <w:szCs w:val="16"/>
                </w:rPr>
                <w:t>3 juli 2013</w:t>
              </w:r>
            </w:smartTag>
          </w:p>
        </w:tc>
        <w:tc>
          <w:tcPr>
            <w:tcW w:w="1985" w:type="dxa"/>
          </w:tcPr>
          <w:p w14:paraId="53DEAC0D" w14:textId="77777777" w:rsidR="00161021" w:rsidRPr="003A56B6" w:rsidRDefault="00161021" w:rsidP="00136E60">
            <w:pPr>
              <w:rPr>
                <w:sz w:val="16"/>
                <w:szCs w:val="16"/>
                <w:lang w:val="en-GB"/>
              </w:rPr>
            </w:pPr>
            <w:r w:rsidRPr="003A56B6">
              <w:rPr>
                <w:sz w:val="16"/>
                <w:szCs w:val="16"/>
                <w:lang w:val="en-GB"/>
              </w:rPr>
              <w:t>Kadaster IT/</w:t>
            </w:r>
            <w:r w:rsidR="002F4961" w:rsidRPr="003A56B6">
              <w:rPr>
                <w:sz w:val="16"/>
                <w:szCs w:val="16"/>
                <w:lang w:val="en-GB"/>
              </w:rPr>
              <w:t>RZ/</w:t>
            </w:r>
            <w:r w:rsidRPr="003A56B6">
              <w:rPr>
                <w:sz w:val="16"/>
                <w:szCs w:val="16"/>
                <w:lang w:val="en-GB"/>
              </w:rPr>
              <w:t>AA/IE</w:t>
            </w:r>
          </w:p>
        </w:tc>
        <w:tc>
          <w:tcPr>
            <w:tcW w:w="4394" w:type="dxa"/>
          </w:tcPr>
          <w:p w14:paraId="207B5441" w14:textId="77777777" w:rsidR="00161021" w:rsidRPr="003A56B6" w:rsidRDefault="002F4961" w:rsidP="00136E60">
            <w:pPr>
              <w:rPr>
                <w:sz w:val="16"/>
                <w:szCs w:val="16"/>
              </w:rPr>
            </w:pPr>
            <w:r w:rsidRPr="003A56B6">
              <w:rPr>
                <w:sz w:val="16"/>
                <w:szCs w:val="16"/>
              </w:rPr>
              <w:t xml:space="preserve">RFC-48922/50035 Tekstblok v2.4 </w:t>
            </w:r>
            <w:r w:rsidR="00161021" w:rsidRPr="003A56B6">
              <w:rPr>
                <w:sz w:val="16"/>
                <w:szCs w:val="16"/>
              </w:rPr>
              <w:t>Reviewcommentaar verwerkt</w:t>
            </w:r>
          </w:p>
        </w:tc>
      </w:tr>
      <w:tr w:rsidR="001E6DE1" w:rsidRPr="003A56B6" w14:paraId="77FF029D" w14:textId="77777777" w:rsidTr="003A56B6">
        <w:tc>
          <w:tcPr>
            <w:tcW w:w="779" w:type="dxa"/>
          </w:tcPr>
          <w:p w14:paraId="018B5CE2" w14:textId="77777777" w:rsidR="001E6DE1" w:rsidRPr="003A56B6" w:rsidRDefault="00646254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r w:rsidRPr="003A56B6">
              <w:rPr>
                <w:rStyle w:val="Versieopmaak"/>
                <w:sz w:val="16"/>
                <w:szCs w:val="16"/>
              </w:rPr>
              <w:t>3.0</w:t>
            </w:r>
          </w:p>
        </w:tc>
        <w:tc>
          <w:tcPr>
            <w:tcW w:w="1701" w:type="dxa"/>
          </w:tcPr>
          <w:p w14:paraId="5A77060B" w14:textId="77777777" w:rsidR="001E6DE1" w:rsidRPr="003A56B6" w:rsidRDefault="001E6DE1">
            <w:pPr>
              <w:rPr>
                <w:rStyle w:val="Datumopmaakprofiel"/>
                <w:sz w:val="16"/>
                <w:szCs w:val="16"/>
              </w:rPr>
            </w:pPr>
            <w:r w:rsidRPr="003A56B6">
              <w:rPr>
                <w:rStyle w:val="Datumopmaakprofiel"/>
                <w:sz w:val="16"/>
                <w:szCs w:val="16"/>
              </w:rPr>
              <w:t>21 augustus 2013</w:t>
            </w:r>
          </w:p>
        </w:tc>
        <w:tc>
          <w:tcPr>
            <w:tcW w:w="1985" w:type="dxa"/>
          </w:tcPr>
          <w:p w14:paraId="232FB9D4" w14:textId="77777777" w:rsidR="001E6DE1" w:rsidRPr="003A56B6" w:rsidRDefault="001E6DE1" w:rsidP="00136E60">
            <w:pPr>
              <w:rPr>
                <w:sz w:val="16"/>
                <w:szCs w:val="16"/>
                <w:lang w:val="en-GB"/>
              </w:rPr>
            </w:pPr>
            <w:r w:rsidRPr="003A56B6">
              <w:rPr>
                <w:sz w:val="16"/>
                <w:szCs w:val="16"/>
                <w:lang w:val="en-GB"/>
              </w:rPr>
              <w:t>Kadaster IT/RZ/AA/IE</w:t>
            </w:r>
          </w:p>
        </w:tc>
        <w:tc>
          <w:tcPr>
            <w:tcW w:w="4394" w:type="dxa"/>
          </w:tcPr>
          <w:p w14:paraId="78F8B32F" w14:textId="77777777" w:rsidR="001E6DE1" w:rsidRPr="003A56B6" w:rsidRDefault="001E6DE1" w:rsidP="00136E60">
            <w:pPr>
              <w:rPr>
                <w:sz w:val="16"/>
                <w:szCs w:val="16"/>
              </w:rPr>
            </w:pPr>
            <w:r w:rsidRPr="003A56B6">
              <w:rPr>
                <w:sz w:val="16"/>
                <w:szCs w:val="16"/>
              </w:rPr>
              <w:t xml:space="preserve">RFC-48922/50035, </w:t>
            </w:r>
            <w:r w:rsidR="00646254" w:rsidRPr="003A56B6">
              <w:rPr>
                <w:sz w:val="16"/>
                <w:szCs w:val="16"/>
              </w:rPr>
              <w:t>tekstblok v2.4</w:t>
            </w:r>
            <w:r w:rsidRPr="003A56B6">
              <w:rPr>
                <w:sz w:val="16"/>
                <w:szCs w:val="16"/>
              </w:rPr>
              <w:t xml:space="preserve"> tonen ‘de heer/mevrouw’ in combinatie met adellijke titel verduidelijkt.</w:t>
            </w:r>
          </w:p>
        </w:tc>
      </w:tr>
      <w:tr w:rsidR="00C03609" w:rsidRPr="003A56B6" w14:paraId="2E3F643B" w14:textId="77777777" w:rsidTr="003A56B6">
        <w:tc>
          <w:tcPr>
            <w:tcW w:w="779" w:type="dxa"/>
          </w:tcPr>
          <w:p w14:paraId="0D143AA6" w14:textId="77777777" w:rsidR="00C03609" w:rsidRPr="003A56B6" w:rsidRDefault="00C0360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r w:rsidRPr="003A56B6">
              <w:rPr>
                <w:rStyle w:val="Versieopmaak"/>
                <w:sz w:val="16"/>
                <w:szCs w:val="16"/>
              </w:rPr>
              <w:t>3.0.1</w:t>
            </w:r>
          </w:p>
        </w:tc>
        <w:tc>
          <w:tcPr>
            <w:tcW w:w="1701" w:type="dxa"/>
          </w:tcPr>
          <w:p w14:paraId="5C1A9E49" w14:textId="77777777" w:rsidR="00C03609" w:rsidRPr="003A56B6" w:rsidRDefault="00C9776A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</w:t>
            </w:r>
            <w:r w:rsidR="00815B0F">
              <w:rPr>
                <w:rStyle w:val="Datumopmaakprofiel"/>
                <w:sz w:val="16"/>
                <w:szCs w:val="16"/>
              </w:rPr>
              <w:t>2</w:t>
            </w:r>
            <w:r w:rsidR="00C03609" w:rsidRPr="003A56B6">
              <w:rPr>
                <w:rStyle w:val="Datumopmaakprofiel"/>
                <w:sz w:val="16"/>
                <w:szCs w:val="16"/>
              </w:rPr>
              <w:t xml:space="preserve"> februari 2015</w:t>
            </w:r>
          </w:p>
        </w:tc>
        <w:tc>
          <w:tcPr>
            <w:tcW w:w="1985" w:type="dxa"/>
          </w:tcPr>
          <w:p w14:paraId="04374844" w14:textId="77777777" w:rsidR="00C03609" w:rsidRPr="003A56B6" w:rsidRDefault="00C03609" w:rsidP="00136E60">
            <w:pPr>
              <w:rPr>
                <w:sz w:val="16"/>
                <w:szCs w:val="16"/>
                <w:lang w:val="en-GB"/>
              </w:rPr>
            </w:pPr>
            <w:r w:rsidRPr="003A56B6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14:paraId="57DC01D6" w14:textId="77777777" w:rsidR="00C03609" w:rsidRPr="003A56B6" w:rsidRDefault="00C03609" w:rsidP="00136E60">
            <w:pPr>
              <w:rPr>
                <w:sz w:val="16"/>
                <w:szCs w:val="16"/>
              </w:rPr>
            </w:pPr>
            <w:r w:rsidRPr="009D6B62">
              <w:rPr>
                <w:sz w:val="16"/>
                <w:szCs w:val="16"/>
              </w:rPr>
              <w:t xml:space="preserve">CH55274 Tekstblok v2.4 </w:t>
            </w:r>
            <w:r w:rsidR="00436B9E">
              <w:rPr>
                <w:sz w:val="16"/>
                <w:szCs w:val="16"/>
              </w:rPr>
              <w:t>tekstuele verbetering</w:t>
            </w:r>
            <w:r w:rsidR="0060343C">
              <w:rPr>
                <w:sz w:val="16"/>
                <w:szCs w:val="16"/>
              </w:rPr>
              <w:t xml:space="preserve">en </w:t>
            </w:r>
            <w:r w:rsidR="00EF3E6E">
              <w:rPr>
                <w:sz w:val="16"/>
                <w:szCs w:val="16"/>
              </w:rPr>
              <w:t xml:space="preserve">mapping </w:t>
            </w:r>
            <w:r w:rsidR="0060343C">
              <w:rPr>
                <w:sz w:val="16"/>
                <w:szCs w:val="16"/>
              </w:rPr>
              <w:t>o.a.</w:t>
            </w:r>
            <w:r w:rsidR="00436B9E">
              <w:rPr>
                <w:sz w:val="16"/>
                <w:szCs w:val="16"/>
              </w:rPr>
              <w:t xml:space="preserve"> </w:t>
            </w:r>
            <w:r w:rsidR="0060343C">
              <w:rPr>
                <w:sz w:val="16"/>
                <w:szCs w:val="16"/>
              </w:rPr>
              <w:t xml:space="preserve">de </w:t>
            </w:r>
            <w:r w:rsidRPr="009D6B62">
              <w:rPr>
                <w:sz w:val="16"/>
                <w:szCs w:val="16"/>
              </w:rPr>
              <w:t xml:space="preserve">mapping toepasbaar </w:t>
            </w:r>
            <w:r>
              <w:rPr>
                <w:sz w:val="16"/>
                <w:szCs w:val="16"/>
              </w:rPr>
              <w:t>voor</w:t>
            </w:r>
            <w:r w:rsidR="004A5FBF">
              <w:rPr>
                <w:sz w:val="16"/>
                <w:szCs w:val="16"/>
              </w:rPr>
              <w:t xml:space="preserve"> zowel IMKAD_Persoon als</w:t>
            </w:r>
            <w:r>
              <w:rPr>
                <w:sz w:val="16"/>
                <w:szCs w:val="16"/>
              </w:rPr>
              <w:t xml:space="preserve"> Gevolmachtigde.</w:t>
            </w:r>
          </w:p>
        </w:tc>
      </w:tr>
      <w:tr w:rsidR="00C562D9" w:rsidRPr="003A56B6" w14:paraId="2CEC036D" w14:textId="77777777" w:rsidTr="003A56B6">
        <w:tc>
          <w:tcPr>
            <w:tcW w:w="779" w:type="dxa"/>
          </w:tcPr>
          <w:p w14:paraId="50F4FE14" w14:textId="77777777" w:rsidR="00C562D9" w:rsidRPr="003A56B6" w:rsidRDefault="00D00D7D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opmaak"/>
                <w:sz w:val="16"/>
                <w:szCs w:val="16"/>
              </w:rPr>
            </w:pPr>
            <w:r>
              <w:rPr>
                <w:rStyle w:val="Versieopmaak"/>
                <w:sz w:val="16"/>
                <w:szCs w:val="16"/>
              </w:rPr>
              <w:t>3.1</w:t>
            </w:r>
          </w:p>
        </w:tc>
        <w:tc>
          <w:tcPr>
            <w:tcW w:w="1701" w:type="dxa"/>
          </w:tcPr>
          <w:p w14:paraId="61C42C84" w14:textId="77777777" w:rsidR="00C562D9" w:rsidRDefault="00C562D9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 februari 2019</w:t>
            </w:r>
          </w:p>
        </w:tc>
        <w:tc>
          <w:tcPr>
            <w:tcW w:w="1985" w:type="dxa"/>
          </w:tcPr>
          <w:p w14:paraId="3DECA955" w14:textId="77777777" w:rsidR="00C562D9" w:rsidRPr="003A56B6" w:rsidRDefault="00C562D9" w:rsidP="00136E6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IT/LG/AA</w:t>
            </w:r>
          </w:p>
        </w:tc>
        <w:tc>
          <w:tcPr>
            <w:tcW w:w="4394" w:type="dxa"/>
          </w:tcPr>
          <w:p w14:paraId="3B28F281" w14:textId="77777777" w:rsidR="00C562D9" w:rsidRPr="009D6B62" w:rsidRDefault="00C562D9" w:rsidP="00136E60">
            <w:pPr>
              <w:rPr>
                <w:sz w:val="16"/>
                <w:szCs w:val="16"/>
              </w:rPr>
            </w:pPr>
            <w:r w:rsidRPr="00C562D9">
              <w:rPr>
                <w:sz w:val="16"/>
                <w:szCs w:val="16"/>
              </w:rPr>
              <w:t>AA-4239</w:t>
            </w:r>
            <w:r>
              <w:rPr>
                <w:sz w:val="16"/>
                <w:szCs w:val="16"/>
              </w:rPr>
              <w:t>: Geboorteland in apart element opnemen.</w:t>
            </w:r>
          </w:p>
        </w:tc>
      </w:tr>
      <w:tr w:rsidR="002D2283" w:rsidRPr="003A56B6" w14:paraId="1EEE3843" w14:textId="77777777" w:rsidTr="003A56B6">
        <w:trPr>
          <w:ins w:id="25" w:author="Groot, Karina de" w:date="2024-10-30T11:47:00Z"/>
        </w:trPr>
        <w:tc>
          <w:tcPr>
            <w:tcW w:w="779" w:type="dxa"/>
          </w:tcPr>
          <w:p w14:paraId="7BE660E5" w14:textId="24E2CE4B" w:rsidR="002D2283" w:rsidRDefault="002D2283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ins w:id="26" w:author="Groot, Karina de" w:date="2024-10-30T11:47:00Z" w16du:dateUtc="2024-10-30T10:47:00Z"/>
                <w:rStyle w:val="Versieopmaak"/>
                <w:sz w:val="16"/>
                <w:szCs w:val="16"/>
              </w:rPr>
            </w:pPr>
            <w:ins w:id="27" w:author="Groot, Karina de" w:date="2024-10-30T11:48:00Z" w16du:dateUtc="2024-10-30T10:48:00Z">
              <w:r>
                <w:rPr>
                  <w:rStyle w:val="Versieopmaak"/>
                  <w:sz w:val="16"/>
                  <w:szCs w:val="16"/>
                </w:rPr>
                <w:t>4.0</w:t>
              </w:r>
            </w:ins>
          </w:p>
        </w:tc>
        <w:tc>
          <w:tcPr>
            <w:tcW w:w="1701" w:type="dxa"/>
          </w:tcPr>
          <w:p w14:paraId="5020210F" w14:textId="73D4C93B" w:rsidR="002D2283" w:rsidRDefault="002D2283">
            <w:pPr>
              <w:rPr>
                <w:ins w:id="28" w:author="Groot, Karina de" w:date="2024-10-30T11:47:00Z" w16du:dateUtc="2024-10-30T10:47:00Z"/>
                <w:rStyle w:val="Datumopmaakprofiel"/>
                <w:sz w:val="16"/>
                <w:szCs w:val="16"/>
              </w:rPr>
            </w:pPr>
            <w:ins w:id="29" w:author="Groot, Karina de" w:date="2024-10-30T11:48:00Z" w16du:dateUtc="2024-10-30T10:48:00Z">
              <w:r>
                <w:rPr>
                  <w:rStyle w:val="Datumopmaakprofiel"/>
                  <w:sz w:val="16"/>
                  <w:szCs w:val="16"/>
                </w:rPr>
                <w:t>1 november 2024</w:t>
              </w:r>
            </w:ins>
          </w:p>
        </w:tc>
        <w:tc>
          <w:tcPr>
            <w:tcW w:w="1985" w:type="dxa"/>
          </w:tcPr>
          <w:p w14:paraId="7BA11DA1" w14:textId="70A32145" w:rsidR="002D2283" w:rsidRDefault="002D2283" w:rsidP="00136E60">
            <w:pPr>
              <w:rPr>
                <w:ins w:id="30" w:author="Groot, Karina de" w:date="2024-10-30T11:47:00Z" w16du:dateUtc="2024-10-30T10:47:00Z"/>
                <w:sz w:val="16"/>
                <w:szCs w:val="16"/>
                <w:lang w:val="en-GB"/>
              </w:rPr>
            </w:pPr>
            <w:ins w:id="31" w:author="Groot, Karina de" w:date="2024-10-30T11:48:00Z" w16du:dateUtc="2024-10-30T10:48:00Z">
              <w:r>
                <w:rPr>
                  <w:sz w:val="16"/>
                  <w:szCs w:val="16"/>
                  <w:lang w:val="en-GB"/>
                </w:rPr>
                <w:t>B</w:t>
              </w:r>
              <w:r>
                <w:rPr>
                  <w:lang w:val="en-GB"/>
                </w:rPr>
                <w:t>SU2/Team2/AA</w:t>
              </w:r>
            </w:ins>
          </w:p>
        </w:tc>
        <w:tc>
          <w:tcPr>
            <w:tcW w:w="4394" w:type="dxa"/>
          </w:tcPr>
          <w:p w14:paraId="6EFA99E1" w14:textId="03DC20A3" w:rsidR="002D2283" w:rsidRPr="00C562D9" w:rsidRDefault="002D2283" w:rsidP="00136E60">
            <w:pPr>
              <w:rPr>
                <w:ins w:id="32" w:author="Groot, Karina de" w:date="2024-10-30T11:47:00Z" w16du:dateUtc="2024-10-30T10:47:00Z"/>
                <w:sz w:val="16"/>
                <w:szCs w:val="16"/>
              </w:rPr>
            </w:pPr>
            <w:ins w:id="33" w:author="Groot, Karina de" w:date="2024-10-30T11:48:00Z" w16du:dateUtc="2024-10-30T10:48:00Z">
              <w:r>
                <w:rPr>
                  <w:sz w:val="16"/>
                  <w:szCs w:val="16"/>
                </w:rPr>
                <w:t>AA-</w:t>
              </w:r>
              <w:r w:rsidRPr="00712E6E">
                <w:rPr>
                  <w:sz w:val="16"/>
                  <w:szCs w:val="16"/>
                </w:rPr>
                <w:t>AA-6978</w:t>
              </w:r>
              <w:r>
                <w:rPr>
                  <w:sz w:val="16"/>
                  <w:szCs w:val="16"/>
                </w:rPr>
                <w:t>:Tekstblok genderneutraal gemaakt.</w:t>
              </w:r>
            </w:ins>
          </w:p>
        </w:tc>
      </w:tr>
    </w:tbl>
    <w:p w14:paraId="754C27CA" w14:textId="77777777" w:rsidR="005F7CEA" w:rsidRPr="00C03609" w:rsidRDefault="005F7CEA" w:rsidP="00136E60">
      <w:pPr>
        <w:tabs>
          <w:tab w:val="left" w:pos="779"/>
          <w:tab w:val="left" w:pos="2480"/>
          <w:tab w:val="left" w:pos="4465"/>
        </w:tabs>
      </w:pPr>
    </w:p>
    <w:p w14:paraId="059F5D42" w14:textId="77777777" w:rsidR="003228A3" w:rsidRPr="00C03609" w:rsidRDefault="003228A3" w:rsidP="006A54DC"/>
    <w:p w14:paraId="4DC95D9B" w14:textId="77777777" w:rsidR="003228A3" w:rsidRPr="00C03609" w:rsidRDefault="003228A3">
      <w:pPr>
        <w:sectPr w:rsidR="003228A3" w:rsidRPr="00C03609" w:rsidSect="00D51AFD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4118D8BA" w14:textId="77777777" w:rsidR="003228A3" w:rsidRPr="00C03609" w:rsidRDefault="003228A3"/>
    <w:p w14:paraId="713F341B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14:paraId="20BED62A" w14:textId="77777777" w:rsidR="003228A3" w:rsidRPr="00343045" w:rsidRDefault="003228A3"/>
    <w:bookmarkStart w:id="40" w:name="bmInhoudsopgave"/>
    <w:bookmarkEnd w:id="40"/>
    <w:p w14:paraId="542AC187" w14:textId="77777777" w:rsidR="002F4961" w:rsidRDefault="006D5D77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360715526" w:history="1">
        <w:r w:rsidR="002F4961" w:rsidRPr="004419A5">
          <w:rPr>
            <w:rStyle w:val="Hyperlink"/>
          </w:rPr>
          <w:t>1</w:t>
        </w:r>
        <w:r w:rsidR="002F4961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2F4961" w:rsidRPr="004419A5">
          <w:rPr>
            <w:rStyle w:val="Hyperlink"/>
          </w:rPr>
          <w:t>Inleiding</w:t>
        </w:r>
        <w:r w:rsidR="002F4961">
          <w:rPr>
            <w:webHidden/>
          </w:rPr>
          <w:tab/>
        </w:r>
        <w:r w:rsidR="002F4961">
          <w:rPr>
            <w:webHidden/>
          </w:rPr>
          <w:fldChar w:fldCharType="begin"/>
        </w:r>
        <w:r w:rsidR="002F4961">
          <w:rPr>
            <w:webHidden/>
          </w:rPr>
          <w:instrText xml:space="preserve"> PAGEREF _Toc360715526 \h </w:instrText>
        </w:r>
        <w:r w:rsidR="002F4961">
          <w:rPr>
            <w:webHidden/>
          </w:rPr>
        </w:r>
        <w:r w:rsidR="002F4961">
          <w:rPr>
            <w:webHidden/>
          </w:rPr>
          <w:fldChar w:fldCharType="separate"/>
        </w:r>
        <w:r w:rsidR="00D00D7D">
          <w:rPr>
            <w:webHidden/>
          </w:rPr>
          <w:t>4</w:t>
        </w:r>
        <w:r w:rsidR="002F4961">
          <w:rPr>
            <w:webHidden/>
          </w:rPr>
          <w:fldChar w:fldCharType="end"/>
        </w:r>
      </w:hyperlink>
    </w:p>
    <w:p w14:paraId="074F41B2" w14:textId="77777777" w:rsidR="002F4961" w:rsidRDefault="002F4961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27" w:history="1">
        <w:r w:rsidRPr="004419A5">
          <w:rPr>
            <w:rStyle w:val="Hyperlink"/>
            <w:bCs/>
            <w:lang w:val="en-US"/>
          </w:rPr>
          <w:t>1.1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4419A5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_Toc360715527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0D7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698017D" w14:textId="77777777" w:rsidR="002F4961" w:rsidRDefault="002F4961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28" w:history="1">
        <w:r w:rsidRPr="004419A5">
          <w:rPr>
            <w:rStyle w:val="Hyperlink"/>
          </w:rPr>
          <w:t>1.2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4419A5">
          <w:rPr>
            <w:rStyle w:val="Hyperlink"/>
          </w:rPr>
          <w:t>Natuurlijk persoon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_Toc360715528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0D7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07DD841" w14:textId="77777777" w:rsidR="002F4961" w:rsidRDefault="002F4961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29" w:history="1">
        <w:r w:rsidRPr="004419A5">
          <w:rPr>
            <w:rStyle w:val="Hyperlink"/>
          </w:rPr>
          <w:t>1.3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4419A5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_Toc360715529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0D7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6DDDFCC" w14:textId="77777777" w:rsidR="002F4961" w:rsidRDefault="002F4961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715530" w:history="1">
        <w:r w:rsidRPr="004419A5">
          <w:rPr>
            <w:rStyle w:val="Hyperlink"/>
            <w:lang w:val="en-US"/>
          </w:rPr>
          <w:t>1.4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4419A5">
          <w:rPr>
            <w:rStyle w:val="Hyperlink"/>
            <w:lang w:val="en-US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_Toc360715530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0D7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8DF7910" w14:textId="77777777" w:rsidR="003228A3" w:rsidRPr="00343045" w:rsidRDefault="006D5D77">
      <w:r>
        <w:rPr>
          <w:b/>
          <w:bCs/>
          <w:noProof/>
        </w:rPr>
        <w:fldChar w:fldCharType="end"/>
      </w:r>
    </w:p>
    <w:p w14:paraId="4034407E" w14:textId="77777777" w:rsidR="003228A3" w:rsidRPr="00343045" w:rsidRDefault="003228A3"/>
    <w:p w14:paraId="2F9AE7E8" w14:textId="77777777" w:rsidR="003228A3" w:rsidRPr="00343045" w:rsidRDefault="003228A3">
      <w:pPr>
        <w:sectPr w:rsidR="003228A3" w:rsidRPr="00343045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64BF89B8" w14:textId="77777777"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41" w:name="bmStartpunt"/>
      <w:bookmarkStart w:id="42" w:name="_Toc498316301"/>
      <w:bookmarkStart w:id="43" w:name="_Toc20728828"/>
      <w:bookmarkStart w:id="44" w:name="_Toc360715526"/>
      <w:bookmarkStart w:id="45" w:name="_Toc179181706"/>
      <w:bookmarkEnd w:id="41"/>
      <w:bookmarkEnd w:id="42"/>
      <w:bookmarkEnd w:id="43"/>
      <w:r w:rsidRPr="00343045">
        <w:rPr>
          <w:lang w:val="nl-NL"/>
        </w:rPr>
        <w:lastRenderedPageBreak/>
        <w:t>Inleiding</w:t>
      </w:r>
      <w:bookmarkEnd w:id="44"/>
    </w:p>
    <w:p w14:paraId="23133AE7" w14:textId="77777777" w:rsidR="004339D3" w:rsidRDefault="004339D3" w:rsidP="004339D3">
      <w:pPr>
        <w:pStyle w:val="Kop2"/>
        <w:rPr>
          <w:bCs/>
          <w:sz w:val="20"/>
          <w:lang w:val="en-US"/>
        </w:rPr>
      </w:pPr>
      <w:bookmarkStart w:id="46" w:name="_Toc249429475"/>
      <w:bookmarkStart w:id="47" w:name="_Toc250981079"/>
      <w:bookmarkStart w:id="48" w:name="_Toc249427720"/>
      <w:bookmarkStart w:id="49" w:name="_Toc249424855"/>
      <w:bookmarkStart w:id="50" w:name="_Toc360715527"/>
      <w:bookmarkEnd w:id="46"/>
      <w:bookmarkEnd w:id="47"/>
      <w:r>
        <w:rPr>
          <w:bCs/>
          <w:sz w:val="20"/>
          <w:lang w:val="en-US"/>
        </w:rPr>
        <w:t>Algemeen</w:t>
      </w:r>
      <w:bookmarkEnd w:id="48"/>
      <w:bookmarkEnd w:id="49"/>
      <w:bookmarkEnd w:id="50"/>
    </w:p>
    <w:p w14:paraId="33C76857" w14:textId="77777777" w:rsidR="004339D3" w:rsidRDefault="004339D3" w:rsidP="004339D3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B816FF">
        <w:t>,</w:t>
      </w:r>
      <w:r>
        <w:t xml:space="preserve"> zijn in dat document toegelicht. </w:t>
      </w:r>
    </w:p>
    <w:p w14:paraId="03FAA2D5" w14:textId="77777777" w:rsidR="004339D3" w:rsidRDefault="004339D3" w:rsidP="00662092"/>
    <w:p w14:paraId="414574F5" w14:textId="77777777" w:rsidR="006D5D77" w:rsidRDefault="006D5D77" w:rsidP="006D5D77">
      <w:pPr>
        <w:pStyle w:val="Kop2"/>
      </w:pPr>
      <w:bookmarkStart w:id="51" w:name="_Toc360715528"/>
      <w:r>
        <w:t>Natuurlijk persoon</w:t>
      </w:r>
      <w:bookmarkEnd w:id="51"/>
    </w:p>
    <w:p w14:paraId="20A4C1F5" w14:textId="77777777" w:rsidR="003B66CD" w:rsidRDefault="003B66CD" w:rsidP="006D5D77">
      <w:pPr>
        <w:rPr>
          <w:lang w:val="nl"/>
        </w:rPr>
      </w:pPr>
      <w:r>
        <w:rPr>
          <w:lang w:val="nl"/>
        </w:rPr>
        <w:t xml:space="preserve">Naam en </w:t>
      </w:r>
      <w:r w:rsidR="00B816FF">
        <w:rPr>
          <w:lang w:val="nl"/>
        </w:rPr>
        <w:t>geboorte</w:t>
      </w:r>
      <w:r>
        <w:rPr>
          <w:lang w:val="nl"/>
        </w:rPr>
        <w:t>gegevens van een natuurlijk persoon.</w:t>
      </w:r>
    </w:p>
    <w:bookmarkEnd w:id="45"/>
    <w:p w14:paraId="6BB19D82" w14:textId="77777777" w:rsidR="00662092" w:rsidRDefault="00662092" w:rsidP="00662092">
      <w:pPr>
        <w:spacing w:line="240" w:lineRule="auto"/>
      </w:pPr>
    </w:p>
    <w:p w14:paraId="17F46556" w14:textId="77777777" w:rsidR="000F22B6" w:rsidRDefault="000F22B6" w:rsidP="000F22B6">
      <w:pPr>
        <w:pStyle w:val="Kop2"/>
      </w:pPr>
      <w:bookmarkStart w:id="52" w:name="_Toc360715529"/>
      <w:r w:rsidRPr="000F22B6">
        <w:t>Tekstfragment (volledig)</w:t>
      </w:r>
      <w:bookmarkEnd w:id="52"/>
    </w:p>
    <w:p w14:paraId="15E0574E" w14:textId="77777777" w:rsidR="006D5D77" w:rsidRDefault="006D5D77" w:rsidP="006D5D77">
      <w:pPr>
        <w:rPr>
          <w:lang w:val="nl"/>
        </w:rPr>
      </w:pPr>
    </w:p>
    <w:p w14:paraId="5A82149D" w14:textId="3A003FEE" w:rsidR="00F030BE" w:rsidRDefault="00B1517F" w:rsidP="00F030BE">
      <w:ins w:id="53" w:author="Groot, Karina de" w:date="2024-10-30T11:49:00Z" w16du:dateUtc="2024-10-30T10:49:00Z">
        <w:r>
          <w:rPr>
            <w:rFonts w:cs="Arial"/>
            <w:sz w:val="20"/>
            <w:lang w:val="en-US"/>
          </w:rPr>
          <w:fldChar w:fldCharType="begin"/>
        </w:r>
        <w:r>
          <w:rPr>
            <w:rFonts w:cs="Arial"/>
            <w:sz w:val="20"/>
          </w:rPr>
          <w:instrText>MacroButton Nomacro §</w:instrText>
        </w:r>
        <w:r>
          <w:rPr>
            <w:rFonts w:cs="Arial"/>
            <w:sz w:val="20"/>
            <w:lang w:val="en-US"/>
          </w:rPr>
          <w:fldChar w:fldCharType="end"/>
        </w:r>
      </w:ins>
      <w:r w:rsidR="00E96F1D" w:rsidRPr="00B1517F">
        <w:rPr>
          <w:color w:val="800080"/>
          <w:szCs w:val="18"/>
          <w:rPrChange w:id="54" w:author="Groot, Karina de" w:date="2024-10-30T11:49:00Z" w16du:dateUtc="2024-10-30T10:49:00Z">
            <w:rPr>
              <w:color w:val="3366FF"/>
              <w:szCs w:val="18"/>
            </w:rPr>
          </w:rPrChange>
        </w:rPr>
        <w:t>de heer</w:t>
      </w:r>
      <w:ins w:id="55" w:author="Groot, Karina de" w:date="2024-10-30T11:49:00Z" w16du:dateUtc="2024-10-30T10:49:00Z">
        <w:r>
          <w:rPr>
            <w:rFonts w:cs="Arial"/>
            <w:sz w:val="20"/>
            <w:lang w:val="en-US"/>
          </w:rPr>
          <w:fldChar w:fldCharType="begin"/>
        </w:r>
        <w:r>
          <w:rPr>
            <w:rFonts w:cs="Arial"/>
            <w:sz w:val="20"/>
          </w:rPr>
          <w:instrText>MacroButton Nomacro §</w:instrText>
        </w:r>
        <w:r>
          <w:rPr>
            <w:rFonts w:cs="Arial"/>
            <w:sz w:val="20"/>
            <w:lang w:val="en-US"/>
          </w:rPr>
          <w:fldChar w:fldCharType="end"/>
        </w:r>
      </w:ins>
      <w:r w:rsidR="00E96F1D" w:rsidRPr="00B1517F">
        <w:rPr>
          <w:color w:val="800080"/>
          <w:szCs w:val="18"/>
          <w:rPrChange w:id="56" w:author="Groot, Karina de" w:date="2024-10-30T11:49:00Z" w16du:dateUtc="2024-10-30T10:49:00Z">
            <w:rPr>
              <w:color w:val="3366FF"/>
              <w:szCs w:val="18"/>
            </w:rPr>
          </w:rPrChange>
        </w:rPr>
        <w:t>/</w:t>
      </w:r>
      <w:ins w:id="57" w:author="Groot, Karina de" w:date="2024-10-30T11:49:00Z" w16du:dateUtc="2024-10-30T10:49:00Z">
        <w:r>
          <w:rPr>
            <w:rFonts w:cs="Arial"/>
            <w:sz w:val="20"/>
            <w:lang w:val="en-US"/>
          </w:rPr>
          <w:fldChar w:fldCharType="begin"/>
        </w:r>
        <w:r>
          <w:rPr>
            <w:rFonts w:cs="Arial"/>
            <w:sz w:val="20"/>
          </w:rPr>
          <w:instrText>MacroButton Nomacro §</w:instrText>
        </w:r>
        <w:r>
          <w:rPr>
            <w:rFonts w:cs="Arial"/>
            <w:sz w:val="20"/>
            <w:lang w:val="en-US"/>
          </w:rPr>
          <w:fldChar w:fldCharType="end"/>
        </w:r>
      </w:ins>
      <w:r w:rsidR="00E96F1D" w:rsidRPr="00B1517F">
        <w:rPr>
          <w:color w:val="800080"/>
          <w:szCs w:val="18"/>
          <w:rPrChange w:id="58" w:author="Groot, Karina de" w:date="2024-10-30T11:49:00Z" w16du:dateUtc="2024-10-30T10:49:00Z">
            <w:rPr>
              <w:color w:val="3366FF"/>
              <w:szCs w:val="18"/>
            </w:rPr>
          </w:rPrChange>
        </w:rPr>
        <w:t>mevrouw</w:t>
      </w:r>
      <w:ins w:id="59" w:author="Groot, Karina de" w:date="2024-10-30T11:49:00Z" w16du:dateUtc="2024-10-30T10:49:00Z">
        <w:r>
          <w:rPr>
            <w:rFonts w:cs="Arial"/>
            <w:sz w:val="20"/>
            <w:lang w:val="en-US"/>
          </w:rPr>
          <w:fldChar w:fldCharType="begin"/>
        </w:r>
        <w:r>
          <w:rPr>
            <w:rFonts w:cs="Arial"/>
            <w:sz w:val="20"/>
          </w:rPr>
          <w:instrText>MacroButton Nomacro §</w:instrText>
        </w:r>
        <w:r>
          <w:rPr>
            <w:rFonts w:cs="Arial"/>
            <w:sz w:val="20"/>
            <w:lang w:val="en-US"/>
          </w:rPr>
          <w:fldChar w:fldCharType="end"/>
        </w:r>
      </w:ins>
      <w:r w:rsidR="00E96F1D" w:rsidRPr="006C7314" w:rsidDel="00E96F1D">
        <w:rPr>
          <w:color w:val="339966"/>
          <w:szCs w:val="18"/>
        </w:rPr>
        <w:t xml:space="preserve"> </w:t>
      </w:r>
      <w:r w:rsidR="00F030BE" w:rsidRPr="00D76E42">
        <w:rPr>
          <w:color w:val="FF0000"/>
          <w:szCs w:val="18"/>
          <w:highlight w:val="yellow"/>
        </w:rPr>
        <w:t>TEKSTBLOK PERSONALIA VAN NATUURLIJK PERSOON</w:t>
      </w:r>
      <w:ins w:id="60" w:author="Groot, Karina de" w:date="2024-10-30T11:49:00Z" w16du:dateUtc="2024-10-30T10:49:00Z">
        <w:r>
          <w:rPr>
            <w:rFonts w:cs="Arial"/>
            <w:sz w:val="20"/>
            <w:lang w:val="en-US"/>
          </w:rPr>
          <w:fldChar w:fldCharType="begin"/>
        </w:r>
        <w:r>
          <w:rPr>
            <w:rFonts w:cs="Arial"/>
            <w:sz w:val="20"/>
          </w:rPr>
          <w:instrText>MacroButton Nomacro §</w:instrText>
        </w:r>
        <w:r>
          <w:rPr>
            <w:rFonts w:cs="Arial"/>
            <w:sz w:val="20"/>
            <w:lang w:val="en-US"/>
          </w:rPr>
          <w:fldChar w:fldCharType="end"/>
        </w:r>
      </w:ins>
      <w:r w:rsidR="00F030BE">
        <w:rPr>
          <w:color w:val="800080"/>
          <w:szCs w:val="18"/>
        </w:rPr>
        <w:t>, bij de gemeentelijke basisregistratie bekend als</w:t>
      </w:r>
      <w:r w:rsidR="00F030BE" w:rsidRPr="005F31FC">
        <w:rPr>
          <w:color w:val="FF0000"/>
          <w:szCs w:val="18"/>
          <w:highlight w:val="yellow"/>
        </w:rPr>
        <w:t xml:space="preserve"> </w:t>
      </w:r>
      <w:r w:rsidR="00F030BE" w:rsidRPr="005F31FC">
        <w:rPr>
          <w:color w:val="800080"/>
          <w:szCs w:val="18"/>
          <w:highlight w:val="yellow"/>
        </w:rPr>
        <w:t>TEKSTBLOK PERSONALIA VAN NATUURLIJK PERSOON</w:t>
      </w:r>
      <w:ins w:id="61" w:author="Groot, Karina de" w:date="2024-10-30T11:50:00Z" w16du:dateUtc="2024-10-30T10:50:00Z">
        <w:r>
          <w:rPr>
            <w:rFonts w:cs="Arial"/>
            <w:sz w:val="20"/>
            <w:lang w:val="en-US"/>
          </w:rPr>
          <w:fldChar w:fldCharType="begin"/>
        </w:r>
        <w:r>
          <w:rPr>
            <w:rFonts w:cs="Arial"/>
            <w:sz w:val="20"/>
          </w:rPr>
          <w:instrText>MacroButton Nomacro §</w:instrText>
        </w:r>
        <w:r>
          <w:rPr>
            <w:rFonts w:cs="Arial"/>
            <w:sz w:val="20"/>
            <w:lang w:val="en-US"/>
          </w:rPr>
          <w:fldChar w:fldCharType="end"/>
        </w:r>
      </w:ins>
      <w:r w:rsidR="00F030BE" w:rsidRPr="003B6EB8">
        <w:rPr>
          <w:color w:val="FF0000"/>
        </w:rPr>
        <w:t>,</w:t>
      </w:r>
      <w:r w:rsidR="00F030BE" w:rsidRPr="003B6EB8">
        <w:rPr>
          <w:szCs w:val="18"/>
        </w:rPr>
        <w:t xml:space="preserve"> </w:t>
      </w:r>
      <w:r w:rsidR="00F030BE" w:rsidRPr="003B6EB8">
        <w:rPr>
          <w:color w:val="FF0000"/>
          <w:szCs w:val="18"/>
        </w:rPr>
        <w:t xml:space="preserve">geboren te 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F030BE" w:rsidRPr="003B6EB8">
        <w:rPr>
          <w:szCs w:val="18"/>
        </w:rPr>
        <w:t>geboorteplaats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B63873" w:rsidRPr="00EA5307">
        <w:rPr>
          <w:color w:val="800080"/>
          <w:szCs w:val="18"/>
        </w:rPr>
        <w:t xml:space="preserve">, 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B63873" w:rsidRPr="003B6EB8">
        <w:rPr>
          <w:szCs w:val="18"/>
        </w:rPr>
        <w:t>geboorte</w:t>
      </w:r>
      <w:r w:rsidR="00B63873">
        <w:rPr>
          <w:szCs w:val="18"/>
        </w:rPr>
        <w:t>land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F030BE" w:rsidRPr="003B6EB8">
        <w:rPr>
          <w:color w:val="FF0000"/>
          <w:szCs w:val="18"/>
        </w:rPr>
        <w:t xml:space="preserve"> op 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  <w:r w:rsidR="00F030BE" w:rsidRPr="003B6EB8">
        <w:rPr>
          <w:szCs w:val="18"/>
        </w:rPr>
        <w:t>geboortedatum</w:t>
      </w:r>
      <w:r w:rsidR="00B63873">
        <w:rPr>
          <w:rFonts w:cs="Arial"/>
          <w:sz w:val="20"/>
          <w:lang w:val="en-US"/>
        </w:rPr>
        <w:fldChar w:fldCharType="begin"/>
      </w:r>
      <w:r w:rsidR="00B63873">
        <w:rPr>
          <w:rFonts w:cs="Arial"/>
          <w:sz w:val="20"/>
        </w:rPr>
        <w:instrText>MacroButton Nomacro §</w:instrText>
      </w:r>
      <w:r w:rsidR="00B63873">
        <w:rPr>
          <w:rFonts w:cs="Arial"/>
          <w:sz w:val="20"/>
          <w:lang w:val="en-US"/>
        </w:rPr>
        <w:fldChar w:fldCharType="end"/>
      </w:r>
    </w:p>
    <w:p w14:paraId="4B5DBD9A" w14:textId="77777777"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62" w:name="_Toc360715530"/>
      <w:r>
        <w:rPr>
          <w:lang w:val="en-US"/>
        </w:rPr>
        <w:t>Toelichting en M</w:t>
      </w:r>
      <w:r w:rsidR="00CB67AF">
        <w:rPr>
          <w:lang w:val="en-US"/>
        </w:rPr>
        <w:t>apping</w:t>
      </w:r>
      <w:bookmarkEnd w:id="62"/>
    </w:p>
    <w:p w14:paraId="663F8C5E" w14:textId="77777777" w:rsidR="00183F25" w:rsidRDefault="00183F25" w:rsidP="00183F25">
      <w:pPr>
        <w:rPr>
          <w:lang w:val="en-US"/>
        </w:rPr>
      </w:pPr>
    </w:p>
    <w:p w14:paraId="2EF8E0AB" w14:textId="647192A7" w:rsidR="00183F25" w:rsidRDefault="00183F25" w:rsidP="00183F25">
      <w:r w:rsidRPr="009427B2">
        <w:t xml:space="preserve">De mapping is afhankelijk van </w:t>
      </w:r>
      <w:r>
        <w:t>de soort akte</w:t>
      </w:r>
      <w:r w:rsidRPr="009427B2">
        <w:t xml:space="preserve"> of een onderdeel daarvan. </w:t>
      </w:r>
      <w:r>
        <w:t xml:space="preserve">Het </w:t>
      </w:r>
      <w:r w:rsidR="00113F6C">
        <w:t xml:space="preserve">eerste deel van het </w:t>
      </w:r>
      <w:r>
        <w:t>pad is daarom vermeld in de toelichting van het modeldocument. In dit hoofdstuk zijn alleen de elementen vermeld waar de gegevens naar gemapped moeten worden</w:t>
      </w:r>
      <w:r w:rsidR="00312470">
        <w:t xml:space="preserve"> (//GBA_Ingezetene is niet altijd expliciet in het xml bericht opgenomen en is daarom</w:t>
      </w:r>
      <w:r w:rsidR="002135E6">
        <w:t xml:space="preserve"> </w:t>
      </w:r>
      <w:r w:rsidR="00312470">
        <w:t>tussen haakjes vermeld)</w:t>
      </w:r>
      <w:r>
        <w:t>.</w:t>
      </w:r>
    </w:p>
    <w:p w14:paraId="1CCFD6E4" w14:textId="77777777" w:rsidR="000F22B6" w:rsidRPr="00183F25" w:rsidRDefault="000F22B6" w:rsidP="000F22B6"/>
    <w:tbl>
      <w:tblPr>
        <w:tblStyle w:val="Professioneletabel"/>
        <w:tblW w:w="5252" w:type="pct"/>
        <w:tblLayout w:type="fixed"/>
        <w:tblLook w:val="01C0" w:firstRow="0" w:lastRow="1" w:firstColumn="1" w:lastColumn="1" w:noHBand="0" w:noVBand="0"/>
      </w:tblPr>
      <w:tblGrid>
        <w:gridCol w:w="3425"/>
        <w:gridCol w:w="6503"/>
      </w:tblGrid>
      <w:tr w:rsidR="00B816FF" w:rsidRPr="001E7443" w14:paraId="0B4597AE" w14:textId="77777777" w:rsidTr="003441B9">
        <w:tc>
          <w:tcPr>
            <w:tcW w:w="1725" w:type="pct"/>
          </w:tcPr>
          <w:p w14:paraId="6C73A957" w14:textId="6DA3360F" w:rsidR="00B816FF" w:rsidRPr="006C7314" w:rsidRDefault="002528A8" w:rsidP="00C94909">
            <w:pPr>
              <w:rPr>
                <w:color w:val="339966"/>
                <w:szCs w:val="18"/>
              </w:rPr>
            </w:pPr>
            <w:ins w:id="63" w:author="Groot, Karina de" w:date="2024-10-30T11:50:00Z" w16du:dateUtc="2024-10-30T10:50:00Z">
              <w:r>
                <w:rPr>
                  <w:rFonts w:cs="Arial"/>
                  <w:sz w:val="20"/>
                  <w:lang w:val="en-US"/>
                </w:rPr>
                <w:fldChar w:fldCharType="begin"/>
              </w:r>
              <w:r>
                <w:rPr>
                  <w:rFonts w:cs="Arial"/>
                  <w:sz w:val="20"/>
                </w:rPr>
                <w:instrText>MacroButton Nomacro §</w:instrText>
              </w:r>
              <w:r>
                <w:rPr>
                  <w:rFonts w:cs="Arial"/>
                  <w:sz w:val="20"/>
                  <w:lang w:val="en-US"/>
                </w:rPr>
                <w:fldChar w:fldCharType="end"/>
              </w:r>
              <w:r w:rsidRPr="00035F81">
                <w:rPr>
                  <w:color w:val="800080"/>
                  <w:szCs w:val="18"/>
                </w:rPr>
                <w:t>de heer</w:t>
              </w:r>
              <w:r>
                <w:rPr>
                  <w:rFonts w:cs="Arial"/>
                  <w:sz w:val="20"/>
                  <w:lang w:val="en-US"/>
                </w:rPr>
                <w:fldChar w:fldCharType="begin"/>
              </w:r>
              <w:r>
                <w:rPr>
                  <w:rFonts w:cs="Arial"/>
                  <w:sz w:val="20"/>
                </w:rPr>
                <w:instrText>MacroButton Nomacro §</w:instrText>
              </w:r>
              <w:r>
                <w:rPr>
                  <w:rFonts w:cs="Arial"/>
                  <w:sz w:val="20"/>
                  <w:lang w:val="en-US"/>
                </w:rPr>
                <w:fldChar w:fldCharType="end"/>
              </w:r>
              <w:r w:rsidRPr="00035F81">
                <w:rPr>
                  <w:color w:val="800080"/>
                  <w:szCs w:val="18"/>
                </w:rPr>
                <w:t>/</w:t>
              </w:r>
              <w:r>
                <w:rPr>
                  <w:rFonts w:cs="Arial"/>
                  <w:sz w:val="20"/>
                  <w:lang w:val="en-US"/>
                </w:rPr>
                <w:fldChar w:fldCharType="begin"/>
              </w:r>
              <w:r>
                <w:rPr>
                  <w:rFonts w:cs="Arial"/>
                  <w:sz w:val="20"/>
                </w:rPr>
                <w:instrText>MacroButton Nomacro §</w:instrText>
              </w:r>
              <w:r>
                <w:rPr>
                  <w:rFonts w:cs="Arial"/>
                  <w:sz w:val="20"/>
                  <w:lang w:val="en-US"/>
                </w:rPr>
                <w:fldChar w:fldCharType="end"/>
              </w:r>
              <w:r w:rsidRPr="00035F81">
                <w:rPr>
                  <w:color w:val="800080"/>
                  <w:szCs w:val="18"/>
                </w:rPr>
                <w:t>mevrouw</w:t>
              </w:r>
              <w:r>
                <w:rPr>
                  <w:rFonts w:cs="Arial"/>
                  <w:sz w:val="20"/>
                  <w:lang w:val="en-US"/>
                </w:rPr>
                <w:fldChar w:fldCharType="begin"/>
              </w:r>
              <w:r>
                <w:rPr>
                  <w:rFonts w:cs="Arial"/>
                  <w:sz w:val="20"/>
                </w:rPr>
                <w:instrText>MacroButton Nomacro §</w:instrText>
              </w:r>
              <w:r>
                <w:rPr>
                  <w:rFonts w:cs="Arial"/>
                  <w:sz w:val="20"/>
                  <w:lang w:val="en-US"/>
                </w:rPr>
                <w:fldChar w:fldCharType="end"/>
              </w:r>
            </w:ins>
            <w:del w:id="64" w:author="Groot, Karina de" w:date="2024-10-30T11:50:00Z" w16du:dateUtc="2024-10-30T10:50:00Z">
              <w:r w:rsidR="00E96F1D" w:rsidRPr="006C7314" w:rsidDel="002528A8">
                <w:rPr>
                  <w:color w:val="3366FF"/>
                  <w:szCs w:val="18"/>
                </w:rPr>
                <w:delText>de heer/mevrouw</w:delText>
              </w:r>
            </w:del>
          </w:p>
        </w:tc>
        <w:tc>
          <w:tcPr>
            <w:tcW w:w="3275" w:type="pct"/>
          </w:tcPr>
          <w:p w14:paraId="2C345782" w14:textId="0F83F716" w:rsidR="00024865" w:rsidRDefault="0060343C" w:rsidP="00CD4130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szCs w:val="18"/>
              </w:rPr>
              <w:t xml:space="preserve">Afleidbare optionele tekst. </w:t>
            </w:r>
            <w:r w:rsidR="00024865" w:rsidRPr="003A56B6">
              <w:rPr>
                <w:szCs w:val="18"/>
              </w:rPr>
              <w:t>De</w:t>
            </w:r>
            <w:r w:rsidR="00024865">
              <w:rPr>
                <w:color w:val="3366FF"/>
                <w:szCs w:val="18"/>
              </w:rPr>
              <w:t xml:space="preserve"> </w:t>
            </w:r>
            <w:r w:rsidR="00024865" w:rsidRPr="003A56B6">
              <w:rPr>
                <w:szCs w:val="18"/>
              </w:rPr>
              <w:t>keuze tussen</w:t>
            </w:r>
            <w:r w:rsidR="00024865" w:rsidRPr="00024865">
              <w:rPr>
                <w:color w:val="3366FF"/>
                <w:szCs w:val="18"/>
              </w:rPr>
              <w:t xml:space="preserve"> </w:t>
            </w:r>
            <w:ins w:id="65" w:author="Groot, Karina de" w:date="2024-10-30T11:50:00Z" w16du:dateUtc="2024-10-30T10:50:00Z">
              <w:r w:rsidR="002528A8">
                <w:rPr>
                  <w:rFonts w:cs="Arial"/>
                  <w:sz w:val="20"/>
                  <w:lang w:val="en-US"/>
                </w:rPr>
                <w:fldChar w:fldCharType="begin"/>
              </w:r>
              <w:r w:rsidR="002528A8">
                <w:rPr>
                  <w:rFonts w:cs="Arial"/>
                  <w:sz w:val="20"/>
                </w:rPr>
                <w:instrText>MacroButton Nomacro §</w:instrText>
              </w:r>
              <w:r w:rsidR="002528A8">
                <w:rPr>
                  <w:rFonts w:cs="Arial"/>
                  <w:sz w:val="20"/>
                  <w:lang w:val="en-US"/>
                </w:rPr>
                <w:fldChar w:fldCharType="end"/>
              </w:r>
              <w:r w:rsidR="002528A8" w:rsidRPr="00035F81">
                <w:rPr>
                  <w:color w:val="800080"/>
                  <w:szCs w:val="18"/>
                </w:rPr>
                <w:t>de heer</w:t>
              </w:r>
              <w:r w:rsidR="002528A8">
                <w:rPr>
                  <w:rFonts w:cs="Arial"/>
                  <w:sz w:val="20"/>
                  <w:lang w:val="en-US"/>
                </w:rPr>
                <w:fldChar w:fldCharType="begin"/>
              </w:r>
              <w:r w:rsidR="002528A8">
                <w:rPr>
                  <w:rFonts w:cs="Arial"/>
                  <w:sz w:val="20"/>
                </w:rPr>
                <w:instrText>MacroButton Nomacro §</w:instrText>
              </w:r>
              <w:r w:rsidR="002528A8">
                <w:rPr>
                  <w:rFonts w:cs="Arial"/>
                  <w:sz w:val="20"/>
                  <w:lang w:val="en-US"/>
                </w:rPr>
                <w:fldChar w:fldCharType="end"/>
              </w:r>
              <w:r w:rsidR="002528A8" w:rsidRPr="00035F81">
                <w:rPr>
                  <w:color w:val="800080"/>
                  <w:szCs w:val="18"/>
                </w:rPr>
                <w:t>/</w:t>
              </w:r>
              <w:r w:rsidR="002528A8">
                <w:rPr>
                  <w:rFonts w:cs="Arial"/>
                  <w:sz w:val="20"/>
                  <w:lang w:val="en-US"/>
                </w:rPr>
                <w:fldChar w:fldCharType="begin"/>
              </w:r>
              <w:r w:rsidR="002528A8">
                <w:rPr>
                  <w:rFonts w:cs="Arial"/>
                  <w:sz w:val="20"/>
                </w:rPr>
                <w:instrText>MacroButton Nomacro §</w:instrText>
              </w:r>
              <w:r w:rsidR="002528A8">
                <w:rPr>
                  <w:rFonts w:cs="Arial"/>
                  <w:sz w:val="20"/>
                  <w:lang w:val="en-US"/>
                </w:rPr>
                <w:fldChar w:fldCharType="end"/>
              </w:r>
              <w:r w:rsidR="002528A8" w:rsidRPr="00035F81">
                <w:rPr>
                  <w:color w:val="800080"/>
                  <w:szCs w:val="18"/>
                </w:rPr>
                <w:t>mevrouw</w:t>
              </w:r>
              <w:r w:rsidR="002528A8">
                <w:rPr>
                  <w:rFonts w:cs="Arial"/>
                  <w:sz w:val="20"/>
                  <w:lang w:val="en-US"/>
                </w:rPr>
                <w:fldChar w:fldCharType="begin"/>
              </w:r>
              <w:r w:rsidR="002528A8">
                <w:rPr>
                  <w:rFonts w:cs="Arial"/>
                  <w:sz w:val="20"/>
                </w:rPr>
                <w:instrText>MacroButton Nomacro §</w:instrText>
              </w:r>
              <w:r w:rsidR="002528A8">
                <w:rPr>
                  <w:rFonts w:cs="Arial"/>
                  <w:sz w:val="20"/>
                  <w:lang w:val="en-US"/>
                </w:rPr>
                <w:fldChar w:fldCharType="end"/>
              </w:r>
            </w:ins>
            <w:ins w:id="66" w:author="Groot, Karina de" w:date="2024-10-30T12:00:00Z" w16du:dateUtc="2024-10-30T11:00:00Z">
              <w:r w:rsidR="00E656CD">
                <w:rPr>
                  <w:rFonts w:cs="Arial"/>
                  <w:sz w:val="20"/>
                  <w:lang w:val="en-US"/>
                </w:rPr>
                <w:t xml:space="preserve"> </w:t>
              </w:r>
            </w:ins>
            <w:del w:id="67" w:author="Groot, Karina de" w:date="2024-10-30T11:50:00Z" w16du:dateUtc="2024-10-30T10:50:00Z">
              <w:r w:rsidR="00E96F1D" w:rsidRPr="006C7314" w:rsidDel="002528A8">
                <w:rPr>
                  <w:color w:val="3366FF"/>
                  <w:szCs w:val="18"/>
                </w:rPr>
                <w:delText>de heer/mevrouw</w:delText>
              </w:r>
              <w:r w:rsidR="00E96F1D" w:rsidRPr="006C7314" w:rsidDel="002528A8">
                <w:rPr>
                  <w:color w:val="339966"/>
                  <w:lang w:val="nl-NL"/>
                </w:rPr>
                <w:delText xml:space="preserve"> </w:delText>
              </w:r>
            </w:del>
            <w:r w:rsidR="00024865" w:rsidRPr="003A56B6">
              <w:rPr>
                <w:lang w:val="nl-NL"/>
              </w:rPr>
              <w:t xml:space="preserve">wordt </w:t>
            </w:r>
            <w:r w:rsidR="00024865">
              <w:t>afgeleid van het geslacht van de persoon:</w:t>
            </w:r>
            <w:r w:rsidR="006B79A4">
              <w:rPr>
                <w:lang w:val="nl-NL"/>
              </w:rPr>
              <w:t xml:space="preserve"> </w:t>
            </w:r>
          </w:p>
          <w:p w14:paraId="6F0DD517" w14:textId="309BD767" w:rsidR="00024865" w:rsidRDefault="00024865" w:rsidP="00024865">
            <w:pPr>
              <w:pStyle w:val="streepje"/>
            </w:pPr>
            <w:del w:id="68" w:author="Groot, Karina de" w:date="2024-10-30T11:57:00Z" w16du:dateUtc="2024-10-30T10:57:00Z">
              <w:r w:rsidRPr="003A56B6" w:rsidDel="002528A8">
                <w:rPr>
                  <w:color w:val="3366FF"/>
                </w:rPr>
                <w:delText>de heer</w:delText>
              </w:r>
              <w:r w:rsidDel="002528A8">
                <w:delText xml:space="preserve"> </w:delText>
              </w:r>
            </w:del>
            <w:r>
              <w:t xml:space="preserve">bij </w:t>
            </w:r>
            <w:ins w:id="69" w:author="Groot, Karina de" w:date="2024-10-30T11:55:00Z" w16du:dateUtc="2024-10-30T10:55:00Z">
              <w:r w:rsidR="002528A8">
                <w:t>tia:geslacht</w:t>
              </w:r>
              <w:r w:rsidR="002528A8" w:rsidDel="002528A8">
                <w:t xml:space="preserve"> </w:t>
              </w:r>
            </w:ins>
            <w:del w:id="70" w:author="Groot, Karina de" w:date="2024-10-30T11:55:00Z" w16du:dateUtc="2024-10-30T10:55:00Z">
              <w:r w:rsidDel="002528A8">
                <w:delText>g</w:delText>
              </w:r>
              <w:r w:rsidRPr="004A55EF" w:rsidDel="002528A8">
                <w:delText xml:space="preserve">eslacht </w:delText>
              </w:r>
            </w:del>
            <w:r w:rsidRPr="004A55EF">
              <w:t>= Man</w:t>
            </w:r>
            <w:r>
              <w:t>,</w:t>
            </w:r>
            <w:ins w:id="71" w:author="Groot, Karina de" w:date="2024-10-30T11:57:00Z" w16du:dateUtc="2024-10-30T10:57:00Z">
              <w:r w:rsidR="002528A8">
                <w:t xml:space="preserve"> dan tonen</w:t>
              </w:r>
            </w:ins>
            <w:ins w:id="72" w:author="Groot, Karina de" w:date="2024-10-30T11:59:00Z" w16du:dateUtc="2024-10-30T10:59:00Z">
              <w:r w:rsidR="002528A8">
                <w:t xml:space="preserve"> op PDF</w:t>
              </w:r>
            </w:ins>
            <w:ins w:id="73" w:author="Groot, Karina de" w:date="2024-10-30T11:57:00Z" w16du:dateUtc="2024-10-30T10:57:00Z">
              <w:r w:rsidR="002528A8">
                <w:t>: de heer</w:t>
              </w:r>
            </w:ins>
            <w:ins w:id="74" w:author="Groot, Karina de" w:date="2024-10-30T11:58:00Z" w16du:dateUtc="2024-10-30T10:58:00Z">
              <w:r w:rsidR="002528A8">
                <w:t>,</w:t>
              </w:r>
            </w:ins>
          </w:p>
          <w:p w14:paraId="00B4BC69" w14:textId="43659C38" w:rsidR="00024865" w:rsidRDefault="00024865" w:rsidP="00024865">
            <w:pPr>
              <w:pStyle w:val="streepje"/>
              <w:rPr>
                <w:ins w:id="75" w:author="Groot, Karina de" w:date="2024-10-30T11:56:00Z" w16du:dateUtc="2024-10-30T10:56:00Z"/>
              </w:rPr>
            </w:pPr>
            <w:del w:id="76" w:author="Groot, Karina de" w:date="2024-10-30T11:57:00Z" w16du:dateUtc="2024-10-30T10:57:00Z">
              <w:r w:rsidRPr="003A56B6" w:rsidDel="002528A8">
                <w:rPr>
                  <w:color w:val="3366FF"/>
                </w:rPr>
                <w:delText>mevrouw</w:delText>
              </w:r>
              <w:r w:rsidDel="002528A8">
                <w:delText xml:space="preserve"> </w:delText>
              </w:r>
            </w:del>
            <w:r>
              <w:t xml:space="preserve">bij </w:t>
            </w:r>
            <w:ins w:id="77" w:author="Groot, Karina de" w:date="2024-10-30T11:55:00Z" w16du:dateUtc="2024-10-30T10:55:00Z">
              <w:r w:rsidR="002528A8">
                <w:t>tia:geslacht</w:t>
              </w:r>
              <w:r w:rsidR="002528A8" w:rsidDel="002528A8">
                <w:t xml:space="preserve"> </w:t>
              </w:r>
            </w:ins>
            <w:del w:id="78" w:author="Groot, Karina de" w:date="2024-10-30T11:55:00Z" w16du:dateUtc="2024-10-30T10:55:00Z">
              <w:r w:rsidDel="002528A8">
                <w:delText xml:space="preserve">geslacht </w:delText>
              </w:r>
            </w:del>
            <w:r>
              <w:t>= Vrouw</w:t>
            </w:r>
            <w:ins w:id="79" w:author="Groot, Karina de" w:date="2024-10-30T11:56:00Z" w16du:dateUtc="2024-10-30T10:56:00Z">
              <w:r w:rsidR="002528A8">
                <w:t>,</w:t>
              </w:r>
            </w:ins>
            <w:ins w:id="80" w:author="Groot, Karina de" w:date="2024-10-30T11:57:00Z" w16du:dateUtc="2024-10-30T10:57:00Z">
              <w:r w:rsidR="002528A8">
                <w:t xml:space="preserve"> dan </w:t>
              </w:r>
            </w:ins>
            <w:ins w:id="81" w:author="Groot, Karina de" w:date="2024-10-30T11:58:00Z" w16du:dateUtc="2024-10-30T10:58:00Z">
              <w:r w:rsidR="002528A8">
                <w:t>tonen</w:t>
              </w:r>
            </w:ins>
            <w:ins w:id="82" w:author="Groot, Karina de" w:date="2024-10-30T11:59:00Z" w16du:dateUtc="2024-10-30T10:59:00Z">
              <w:r w:rsidR="002528A8">
                <w:t xml:space="preserve"> op PDF</w:t>
              </w:r>
            </w:ins>
            <w:ins w:id="83" w:author="Groot, Karina de" w:date="2024-10-30T11:58:00Z" w16du:dateUtc="2024-10-30T10:58:00Z">
              <w:r w:rsidR="002528A8">
                <w:t>: mevrouw,</w:t>
              </w:r>
            </w:ins>
            <w:del w:id="84" w:author="Groot, Karina de" w:date="2024-10-30T11:56:00Z" w16du:dateUtc="2024-10-30T10:56:00Z">
              <w:r w:rsidDel="002528A8">
                <w:delText>.</w:delText>
              </w:r>
            </w:del>
          </w:p>
          <w:p w14:paraId="09D35D56" w14:textId="03C3FD89" w:rsidR="002528A8" w:rsidRPr="00E656CD" w:rsidRDefault="002528A8" w:rsidP="00E656CD">
            <w:pPr>
              <w:pStyle w:val="streepje"/>
              <w:rPr>
                <w:ins w:id="85" w:author="Groot, Karina de" w:date="2024-10-30T11:51:00Z" w16du:dateUtc="2024-10-30T10:51:00Z"/>
                <w:lang w:val="nl-NL"/>
                <w:rPrChange w:id="86" w:author="Groot, Karina de" w:date="2024-10-30T12:00:00Z" w16du:dateUtc="2024-10-30T11:00:00Z">
                  <w:rPr>
                    <w:ins w:id="87" w:author="Groot, Karina de" w:date="2024-10-30T11:51:00Z" w16du:dateUtc="2024-10-30T10:51:00Z"/>
                  </w:rPr>
                </w:rPrChange>
              </w:rPr>
            </w:pPr>
            <w:ins w:id="88" w:author="Groot, Karina de" w:date="2024-10-30T11:58:00Z" w16du:dateUtc="2024-10-30T10:58:00Z">
              <w:r>
                <w:t>bij tia:geslacht</w:t>
              </w:r>
              <w:r w:rsidDel="002528A8">
                <w:t xml:space="preserve"> </w:t>
              </w:r>
              <w:r>
                <w:t xml:space="preserve">= Onbekend, dan wordt </w:t>
              </w:r>
            </w:ins>
            <w:ins w:id="89" w:author="Groot, Karina de" w:date="2024-10-30T12:00:00Z" w16du:dateUtc="2024-10-30T11:00:00Z">
              <w:r w:rsidR="00E656CD">
                <w:rPr>
                  <w:rFonts w:cs="Arial"/>
                  <w:sz w:val="20"/>
                  <w:lang w:val="en-US"/>
                </w:rPr>
                <w:fldChar w:fldCharType="begin"/>
              </w:r>
              <w:r w:rsidR="00E656CD">
                <w:rPr>
                  <w:rFonts w:cs="Arial"/>
                  <w:sz w:val="20"/>
                </w:rPr>
                <w:instrText>MacroButton Nomacro §</w:instrText>
              </w:r>
              <w:r w:rsidR="00E656CD">
                <w:rPr>
                  <w:rFonts w:cs="Arial"/>
                  <w:sz w:val="20"/>
                  <w:lang w:val="en-US"/>
                </w:rPr>
                <w:fldChar w:fldCharType="end"/>
              </w:r>
              <w:r w:rsidR="00E656CD" w:rsidRPr="00035F81">
                <w:rPr>
                  <w:color w:val="800080"/>
                  <w:szCs w:val="18"/>
                </w:rPr>
                <w:t>de heer</w:t>
              </w:r>
              <w:r w:rsidR="00E656CD">
                <w:rPr>
                  <w:rFonts w:cs="Arial"/>
                  <w:sz w:val="20"/>
                  <w:lang w:val="en-US"/>
                </w:rPr>
                <w:fldChar w:fldCharType="begin"/>
              </w:r>
              <w:r w:rsidR="00E656CD">
                <w:rPr>
                  <w:rFonts w:cs="Arial"/>
                  <w:sz w:val="20"/>
                </w:rPr>
                <w:instrText>MacroButton Nomacro §</w:instrText>
              </w:r>
              <w:r w:rsidR="00E656CD">
                <w:rPr>
                  <w:rFonts w:cs="Arial"/>
                  <w:sz w:val="20"/>
                  <w:lang w:val="en-US"/>
                </w:rPr>
                <w:fldChar w:fldCharType="end"/>
              </w:r>
              <w:r w:rsidR="00E656CD" w:rsidRPr="00035F81">
                <w:rPr>
                  <w:color w:val="800080"/>
                  <w:szCs w:val="18"/>
                </w:rPr>
                <w:t>/</w:t>
              </w:r>
              <w:r w:rsidR="00E656CD">
                <w:rPr>
                  <w:rFonts w:cs="Arial"/>
                  <w:sz w:val="20"/>
                  <w:lang w:val="en-US"/>
                </w:rPr>
                <w:fldChar w:fldCharType="begin"/>
              </w:r>
              <w:r w:rsidR="00E656CD">
                <w:rPr>
                  <w:rFonts w:cs="Arial"/>
                  <w:sz w:val="20"/>
                </w:rPr>
                <w:instrText>MacroButton Nomacro §</w:instrText>
              </w:r>
              <w:r w:rsidR="00E656CD">
                <w:rPr>
                  <w:rFonts w:cs="Arial"/>
                  <w:sz w:val="20"/>
                  <w:lang w:val="en-US"/>
                </w:rPr>
                <w:fldChar w:fldCharType="end"/>
              </w:r>
              <w:r w:rsidR="00E656CD" w:rsidRPr="00035F81">
                <w:rPr>
                  <w:color w:val="800080"/>
                  <w:szCs w:val="18"/>
                </w:rPr>
                <w:t>mevrouw</w:t>
              </w:r>
              <w:r w:rsidR="00E656CD" w:rsidRPr="006C7314" w:rsidDel="00E656CD">
                <w:rPr>
                  <w:color w:val="3366FF"/>
                  <w:szCs w:val="18"/>
                </w:rPr>
                <w:t xml:space="preserve"> </w:t>
              </w:r>
              <w:r w:rsidR="00E656CD">
                <w:rPr>
                  <w:lang w:val="nl-NL"/>
                </w:rPr>
                <w:t xml:space="preserve">niet getoond </w:t>
              </w:r>
            </w:ins>
            <w:ins w:id="90" w:author="Groot, Karina de" w:date="2024-10-30T11:59:00Z" w16du:dateUtc="2024-10-30T10:59:00Z">
              <w:r>
                <w:t>op de PDF</w:t>
              </w:r>
            </w:ins>
            <w:ins w:id="91" w:author="Groot, Karina de" w:date="2024-10-30T11:58:00Z" w16du:dateUtc="2024-10-30T10:58:00Z">
              <w:r>
                <w:t>.</w:t>
              </w:r>
            </w:ins>
          </w:p>
          <w:p w14:paraId="6648A5C2" w14:textId="696AE4EA" w:rsidR="002528A8" w:rsidRDefault="002528A8" w:rsidP="002528A8">
            <w:pPr>
              <w:pStyle w:val="streepje"/>
              <w:numPr>
                <w:ilvl w:val="0"/>
                <w:numId w:val="0"/>
              </w:numPr>
              <w:rPr>
                <w:ins w:id="92" w:author="Groot, Karina de" w:date="2024-10-30T11:52:00Z" w16du:dateUtc="2024-10-30T10:52:00Z"/>
              </w:rPr>
            </w:pPr>
          </w:p>
          <w:p w14:paraId="0AD2AEA1" w14:textId="72C35E6E" w:rsidR="002528A8" w:rsidDel="00AA4B90" w:rsidRDefault="002528A8">
            <w:pPr>
              <w:pStyle w:val="streepje"/>
              <w:numPr>
                <w:ilvl w:val="0"/>
                <w:numId w:val="0"/>
              </w:numPr>
              <w:rPr>
                <w:del w:id="93" w:author="Groot, Karina de" w:date="2024-10-30T12:00:00Z" w16du:dateUtc="2024-10-30T11:00:00Z"/>
              </w:rPr>
              <w:pPrChange w:id="94" w:author="Groot, Karina de" w:date="2024-10-30T11:52:00Z" w16du:dateUtc="2024-10-30T10:52:00Z">
                <w:pPr>
                  <w:pStyle w:val="streepje"/>
                </w:pPr>
              </w:pPrChange>
            </w:pPr>
          </w:p>
          <w:p w14:paraId="30ACAEBC" w14:textId="51C87315" w:rsidR="00A72194" w:rsidRDefault="002528A8" w:rsidP="00CD4130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ins w:id="95" w:author="Groot, Karina de" w:date="2024-10-30T11:55:00Z" w16du:dateUtc="2024-10-30T10:55:00Z">
              <w:r>
                <w:rPr>
                  <w:lang w:val="nl-NL"/>
                </w:rPr>
                <w:t>-</w:t>
              </w:r>
            </w:ins>
            <w:r w:rsidR="00024865">
              <w:rPr>
                <w:lang w:val="nl-NL"/>
              </w:rPr>
              <w:t xml:space="preserve">Heeft de persoon </w:t>
            </w:r>
            <w:r w:rsidR="006B79A4">
              <w:rPr>
                <w:lang w:val="nl-NL"/>
              </w:rPr>
              <w:t xml:space="preserve">een adellijke titel dan wordt </w:t>
            </w:r>
            <w:ins w:id="96" w:author="Groot, Karina de" w:date="2024-10-30T11:59:00Z" w16du:dateUtc="2024-10-30T10:59:00Z">
              <w:r w:rsidR="00E656CD">
                <w:rPr>
                  <w:rFonts w:cs="Arial"/>
                  <w:sz w:val="20"/>
                  <w:lang w:val="en-US"/>
                </w:rPr>
                <w:fldChar w:fldCharType="begin"/>
              </w:r>
              <w:r w:rsidR="00E656CD">
                <w:rPr>
                  <w:rFonts w:cs="Arial"/>
                  <w:sz w:val="20"/>
                </w:rPr>
                <w:instrText>MacroButton Nomacro §</w:instrText>
              </w:r>
              <w:r w:rsidR="00E656CD">
                <w:rPr>
                  <w:rFonts w:cs="Arial"/>
                  <w:sz w:val="20"/>
                  <w:lang w:val="en-US"/>
                </w:rPr>
                <w:fldChar w:fldCharType="end"/>
              </w:r>
              <w:r w:rsidR="00E656CD" w:rsidRPr="00035F81">
                <w:rPr>
                  <w:color w:val="800080"/>
                  <w:szCs w:val="18"/>
                </w:rPr>
                <w:t>de heer</w:t>
              </w:r>
              <w:r w:rsidR="00E656CD">
                <w:rPr>
                  <w:rFonts w:cs="Arial"/>
                  <w:sz w:val="20"/>
                  <w:lang w:val="en-US"/>
                </w:rPr>
                <w:fldChar w:fldCharType="begin"/>
              </w:r>
              <w:r w:rsidR="00E656CD">
                <w:rPr>
                  <w:rFonts w:cs="Arial"/>
                  <w:sz w:val="20"/>
                </w:rPr>
                <w:instrText>MacroButton Nomacro §</w:instrText>
              </w:r>
              <w:r w:rsidR="00E656CD">
                <w:rPr>
                  <w:rFonts w:cs="Arial"/>
                  <w:sz w:val="20"/>
                  <w:lang w:val="en-US"/>
                </w:rPr>
                <w:fldChar w:fldCharType="end"/>
              </w:r>
              <w:r w:rsidR="00E656CD" w:rsidRPr="00035F81">
                <w:rPr>
                  <w:color w:val="800080"/>
                  <w:szCs w:val="18"/>
                </w:rPr>
                <w:t>/</w:t>
              </w:r>
              <w:r w:rsidR="00E656CD">
                <w:rPr>
                  <w:rFonts w:cs="Arial"/>
                  <w:sz w:val="20"/>
                  <w:lang w:val="en-US"/>
                </w:rPr>
                <w:fldChar w:fldCharType="begin"/>
              </w:r>
              <w:r w:rsidR="00E656CD">
                <w:rPr>
                  <w:rFonts w:cs="Arial"/>
                  <w:sz w:val="20"/>
                </w:rPr>
                <w:instrText>MacroButton Nomacro §</w:instrText>
              </w:r>
              <w:r w:rsidR="00E656CD">
                <w:rPr>
                  <w:rFonts w:cs="Arial"/>
                  <w:sz w:val="20"/>
                  <w:lang w:val="en-US"/>
                </w:rPr>
                <w:fldChar w:fldCharType="end"/>
              </w:r>
              <w:r w:rsidR="00E656CD" w:rsidRPr="00035F81">
                <w:rPr>
                  <w:color w:val="800080"/>
                  <w:szCs w:val="18"/>
                </w:rPr>
                <w:t>mevrouw</w:t>
              </w:r>
              <w:r w:rsidR="00E656CD" w:rsidRPr="006C7314" w:rsidDel="00E656CD">
                <w:rPr>
                  <w:color w:val="3366FF"/>
                  <w:szCs w:val="18"/>
                </w:rPr>
                <w:t xml:space="preserve"> </w:t>
              </w:r>
            </w:ins>
            <w:ins w:id="97" w:author="Groot, Karina de" w:date="2024-10-30T12:04:00Z" w16du:dateUtc="2024-10-30T11:04:00Z">
              <w:r w:rsidR="00B52292" w:rsidRPr="00B52292">
                <w:rPr>
                  <w:color w:val="000000" w:themeColor="text1"/>
                  <w:szCs w:val="18"/>
                  <w:rPrChange w:id="98" w:author="Groot, Karina de" w:date="2024-10-30T12:05:00Z" w16du:dateUtc="2024-10-30T11:05:00Z">
                    <w:rPr>
                      <w:color w:val="3366FF"/>
                      <w:szCs w:val="18"/>
                    </w:rPr>
                  </w:rPrChange>
                </w:rPr>
                <w:t xml:space="preserve">ook </w:t>
              </w:r>
            </w:ins>
            <w:del w:id="99" w:author="Groot, Karina de" w:date="2024-10-30T11:59:00Z" w16du:dateUtc="2024-10-30T10:59:00Z">
              <w:r w:rsidR="00EB5501" w:rsidRPr="006C7314" w:rsidDel="00E656CD">
                <w:rPr>
                  <w:color w:val="3366FF"/>
                  <w:szCs w:val="18"/>
                </w:rPr>
                <w:delText>de heer/mevrouw</w:delText>
              </w:r>
              <w:r w:rsidR="006B79A4" w:rsidDel="00E656CD">
                <w:rPr>
                  <w:lang w:val="nl-NL"/>
                </w:rPr>
                <w:delText xml:space="preserve"> </w:delText>
              </w:r>
            </w:del>
            <w:r w:rsidR="006B79A4">
              <w:rPr>
                <w:lang w:val="nl-NL"/>
              </w:rPr>
              <w:t>niet getoond.</w:t>
            </w:r>
          </w:p>
          <w:p w14:paraId="6BB82AAD" w14:textId="77777777" w:rsidR="001E6DE1" w:rsidRDefault="001E6DE1" w:rsidP="00CD4130">
            <w:pPr>
              <w:pStyle w:val="streepje"/>
              <w:numPr>
                <w:ilvl w:val="0"/>
                <w:numId w:val="0"/>
              </w:numPr>
            </w:pPr>
          </w:p>
          <w:p w14:paraId="134A2606" w14:textId="77777777" w:rsidR="00B816FF" w:rsidRDefault="00CD4130" w:rsidP="00A72194">
            <w:pPr>
              <w:spacing w:before="72"/>
            </w:pPr>
            <w:r w:rsidRPr="007420B7">
              <w:rPr>
                <w:u w:val="single"/>
              </w:rPr>
              <w:t>Mapping</w:t>
            </w:r>
            <w:r w:rsidR="00A72194" w:rsidRPr="00A72194">
              <w:rPr>
                <w:u w:val="single"/>
              </w:rPr>
              <w:t xml:space="preserve"> </w:t>
            </w:r>
            <w:r w:rsidR="0060343C">
              <w:rPr>
                <w:u w:val="single"/>
              </w:rPr>
              <w:t xml:space="preserve">de </w:t>
            </w:r>
            <w:r w:rsidR="00B0516C">
              <w:rPr>
                <w:u w:val="single"/>
              </w:rPr>
              <w:t xml:space="preserve">heer/mevrouw </w:t>
            </w:r>
            <w:r w:rsidR="00B816FF" w:rsidRPr="00A72194">
              <w:rPr>
                <w:u w:val="single"/>
              </w:rPr>
              <w:t>Ingezetene</w:t>
            </w:r>
            <w:r w:rsidR="00B816FF" w:rsidRPr="00F46A06">
              <w:t>:</w:t>
            </w:r>
          </w:p>
          <w:p w14:paraId="1EA17718" w14:textId="77777777" w:rsidR="0060343C" w:rsidRPr="00413D65" w:rsidRDefault="00312470" w:rsidP="0060343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60343C">
              <w:rPr>
                <w:sz w:val="16"/>
                <w:szCs w:val="16"/>
              </w:rPr>
              <w:t>/</w:t>
            </w:r>
            <w:r w:rsidR="0060343C" w:rsidRPr="00413D65">
              <w:rPr>
                <w:sz w:val="16"/>
                <w:szCs w:val="16"/>
              </w:rPr>
              <w:t>/GBA_Ingezetene/</w:t>
            </w:r>
            <w:r>
              <w:rPr>
                <w:sz w:val="16"/>
                <w:szCs w:val="16"/>
              </w:rPr>
              <w:t>)</w:t>
            </w:r>
          </w:p>
          <w:p w14:paraId="33628F10" w14:textId="5F6ECE94" w:rsidR="0060343C" w:rsidRDefault="0060343C" w:rsidP="0060343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</w:t>
            </w:r>
            <w:r w:rsidRPr="00413D65">
              <w:rPr>
                <w:sz w:val="16"/>
                <w:szCs w:val="16"/>
              </w:rPr>
              <w:t>/geslacht/geslachtsaanduiding</w:t>
            </w:r>
            <w:ins w:id="100" w:author="Groot, Karina de" w:date="2024-10-30T11:55:00Z" w16du:dateUtc="2024-10-30T10:55:00Z">
              <w:r w:rsidR="002528A8">
                <w:rPr>
                  <w:sz w:val="16"/>
                  <w:szCs w:val="16"/>
                </w:rPr>
                <w:t xml:space="preserve"> =man/vrouw/onbekend</w:t>
              </w:r>
            </w:ins>
            <w:r>
              <w:rPr>
                <w:sz w:val="16"/>
                <w:szCs w:val="16"/>
              </w:rPr>
              <w:br/>
            </w:r>
          </w:p>
          <w:p w14:paraId="67172D41" w14:textId="77777777" w:rsidR="0060343C" w:rsidRPr="003A56B6" w:rsidRDefault="0060343C" w:rsidP="00B816FF">
            <w:pPr>
              <w:spacing w:line="240" w:lineRule="auto"/>
              <w:rPr>
                <w:szCs w:val="18"/>
                <w:u w:val="single"/>
              </w:rPr>
            </w:pPr>
            <w:r w:rsidRPr="003A56B6">
              <w:rPr>
                <w:szCs w:val="18"/>
                <w:u w:val="single"/>
              </w:rPr>
              <w:t xml:space="preserve">Mapping niet tonen </w:t>
            </w:r>
            <w:r w:rsidR="00A1106D">
              <w:rPr>
                <w:szCs w:val="18"/>
                <w:u w:val="single"/>
              </w:rPr>
              <w:t xml:space="preserve">de </w:t>
            </w:r>
            <w:r w:rsidRPr="003A56B6">
              <w:rPr>
                <w:szCs w:val="18"/>
                <w:u w:val="single"/>
              </w:rPr>
              <w:t>heer/mevrouw Ingezetene:</w:t>
            </w:r>
          </w:p>
          <w:p w14:paraId="7F300BA6" w14:textId="77777777" w:rsidR="00653319" w:rsidRDefault="00653319" w:rsidP="00B816FF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Indien de personalia overeenkomen met de gegevens in de gemeentelijke basisadministratie</w:t>
            </w:r>
            <w:r w:rsidR="00B0516C">
              <w:rPr>
                <w:sz w:val="16"/>
                <w:szCs w:val="16"/>
              </w:rPr>
              <w:t xml:space="preserve"> (alleen //GBA_Ingezetene </w:t>
            </w:r>
            <w:r w:rsidR="00312470">
              <w:rPr>
                <w:sz w:val="16"/>
                <w:szCs w:val="16"/>
              </w:rPr>
              <w:t xml:space="preserve">gegevens </w:t>
            </w:r>
            <w:r w:rsidR="00B0516C">
              <w:rPr>
                <w:sz w:val="16"/>
                <w:szCs w:val="16"/>
              </w:rPr>
              <w:t>aanwezig), dan</w:t>
            </w:r>
            <w:r w:rsidRPr="00413D65">
              <w:rPr>
                <w:sz w:val="16"/>
                <w:szCs w:val="16"/>
              </w:rPr>
              <w:t>:</w:t>
            </w:r>
          </w:p>
          <w:p w14:paraId="713BD4DD" w14:textId="77777777" w:rsidR="00B816FF" w:rsidRPr="00413D65" w:rsidRDefault="00312470" w:rsidP="00B816FF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C03609">
              <w:rPr>
                <w:sz w:val="16"/>
                <w:szCs w:val="16"/>
              </w:rPr>
              <w:t>/</w:t>
            </w:r>
            <w:r w:rsidR="00B816FF" w:rsidRPr="00413D65">
              <w:rPr>
                <w:sz w:val="16"/>
                <w:szCs w:val="16"/>
              </w:rPr>
              <w:t>/GBA_Ingezetene/</w:t>
            </w:r>
            <w:r>
              <w:rPr>
                <w:sz w:val="16"/>
                <w:szCs w:val="16"/>
              </w:rPr>
              <w:t>)</w:t>
            </w:r>
          </w:p>
          <w:p w14:paraId="1F622257" w14:textId="77777777" w:rsidR="00CE26F5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CE26F5">
              <w:rPr>
                <w:sz w:val="16"/>
                <w:szCs w:val="16"/>
              </w:rPr>
              <w:t>/tia_AdellijkeTitel</w:t>
            </w:r>
            <w:r w:rsidR="0060343C">
              <w:rPr>
                <w:sz w:val="16"/>
                <w:szCs w:val="16"/>
              </w:rPr>
              <w:t xml:space="preserve"> en/of</w:t>
            </w:r>
          </w:p>
          <w:p w14:paraId="12CC276B" w14:textId="77777777" w:rsidR="00CE26F5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CE26F5">
              <w:rPr>
                <w:sz w:val="16"/>
                <w:szCs w:val="16"/>
              </w:rPr>
              <w:t>/tia_AdellijkeTitel2</w:t>
            </w:r>
          </w:p>
          <w:p w14:paraId="3D10F61C" w14:textId="77777777" w:rsidR="00653319" w:rsidRDefault="0060343C" w:rsidP="00CE26F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-is/zijn aanwezig</w:t>
            </w:r>
          </w:p>
          <w:p w14:paraId="4EBE5987" w14:textId="77777777" w:rsidR="0060343C" w:rsidRDefault="0060343C" w:rsidP="00CE26F5">
            <w:pPr>
              <w:spacing w:line="240" w:lineRule="auto"/>
              <w:rPr>
                <w:sz w:val="16"/>
                <w:szCs w:val="16"/>
              </w:rPr>
            </w:pPr>
          </w:p>
          <w:p w14:paraId="777D6336" w14:textId="77777777" w:rsidR="00653319" w:rsidRPr="00413D65" w:rsidRDefault="00653319" w:rsidP="00B0516C">
            <w:pPr>
              <w:spacing w:line="240" w:lineRule="auto"/>
              <w:rPr>
                <w:sz w:val="16"/>
                <w:szCs w:val="16"/>
              </w:rPr>
            </w:pPr>
            <w:r w:rsidRPr="00413D65">
              <w:rPr>
                <w:sz w:val="16"/>
                <w:szCs w:val="16"/>
              </w:rPr>
              <w:lastRenderedPageBreak/>
              <w:t xml:space="preserve">Indien </w:t>
            </w:r>
            <w:r>
              <w:rPr>
                <w:sz w:val="16"/>
                <w:szCs w:val="16"/>
              </w:rPr>
              <w:t>de personalia afwijken van de gegevens in de gemeentelijke basisadministratie</w:t>
            </w:r>
            <w:r w:rsidR="00B0516C">
              <w:rPr>
                <w:sz w:val="16"/>
                <w:szCs w:val="16"/>
              </w:rPr>
              <w:t xml:space="preserve"> (zowel //GBA_Ingezetene</w:t>
            </w:r>
            <w:r w:rsidR="00312470">
              <w:rPr>
                <w:sz w:val="16"/>
                <w:szCs w:val="16"/>
              </w:rPr>
              <w:t xml:space="preserve"> </w:t>
            </w:r>
            <w:r w:rsidR="00B0516C">
              <w:rPr>
                <w:sz w:val="16"/>
                <w:szCs w:val="16"/>
              </w:rPr>
              <w:t>als //IMKAD_KadNatuurlijkPersoon aanwezig), dan</w:t>
            </w:r>
            <w:r w:rsidRPr="00413D65">
              <w:rPr>
                <w:sz w:val="16"/>
                <w:szCs w:val="16"/>
              </w:rPr>
              <w:t>:</w:t>
            </w:r>
          </w:p>
          <w:p w14:paraId="20540049" w14:textId="77777777" w:rsidR="00CE26F5" w:rsidRDefault="00CE26F5" w:rsidP="00CE26F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//IMKAD_KadNatuurlijkPersoon/</w:t>
            </w:r>
          </w:p>
          <w:p w14:paraId="519BB920" w14:textId="77777777" w:rsidR="00CE26F5" w:rsidRDefault="0060343C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CE26F5">
              <w:rPr>
                <w:sz w:val="16"/>
                <w:szCs w:val="16"/>
              </w:rPr>
              <w:t>/</w:t>
            </w:r>
            <w:r w:rsidR="00CE26F5" w:rsidRPr="00CD4130">
              <w:rPr>
                <w:sz w:val="16"/>
                <w:szCs w:val="16"/>
              </w:rPr>
              <w:t>adellijkeTitelOfPredikaat</w:t>
            </w:r>
            <w:r>
              <w:rPr>
                <w:sz w:val="16"/>
                <w:szCs w:val="16"/>
              </w:rPr>
              <w:t xml:space="preserve"> en/of</w:t>
            </w:r>
          </w:p>
          <w:p w14:paraId="5E19DAD6" w14:textId="77777777" w:rsidR="00CE26F5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CE26F5">
              <w:rPr>
                <w:sz w:val="16"/>
                <w:szCs w:val="16"/>
              </w:rPr>
              <w:t>/tia_AdellijkeTitel2</w:t>
            </w:r>
          </w:p>
          <w:p w14:paraId="20ED3842" w14:textId="77777777" w:rsidR="0060343C" w:rsidRDefault="0060343C" w:rsidP="0060343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-is/zijn aanwezig</w:t>
            </w:r>
          </w:p>
          <w:p w14:paraId="479400C3" w14:textId="77777777" w:rsidR="00CE26F5" w:rsidRDefault="00CE26F5" w:rsidP="00CE26F5">
            <w:pPr>
              <w:spacing w:line="240" w:lineRule="auto"/>
              <w:rPr>
                <w:sz w:val="16"/>
                <w:szCs w:val="16"/>
              </w:rPr>
            </w:pPr>
          </w:p>
          <w:p w14:paraId="13EE08F1" w14:textId="77777777" w:rsidR="00B816FF" w:rsidRPr="00D17D03" w:rsidRDefault="00B0516C" w:rsidP="00CE26F5">
            <w:pPr>
              <w:spacing w:line="240" w:lineRule="auto"/>
            </w:pPr>
            <w:r>
              <w:rPr>
                <w:u w:val="single"/>
              </w:rPr>
              <w:t xml:space="preserve">Mapping </w:t>
            </w:r>
            <w:r w:rsidR="00A1106D">
              <w:rPr>
                <w:u w:val="single"/>
              </w:rPr>
              <w:t xml:space="preserve">de </w:t>
            </w:r>
            <w:r>
              <w:rPr>
                <w:u w:val="single"/>
              </w:rPr>
              <w:t xml:space="preserve">heer/mevrouw </w:t>
            </w:r>
            <w:r w:rsidR="00B816FF" w:rsidRPr="00CE26F5">
              <w:rPr>
                <w:u w:val="single"/>
              </w:rPr>
              <w:t>Niet ingezetene</w:t>
            </w:r>
            <w:r w:rsidR="00B816FF" w:rsidRPr="00D17D03">
              <w:t>:</w:t>
            </w:r>
          </w:p>
          <w:p w14:paraId="2DD9BFB2" w14:textId="4FB3D1F0" w:rsidR="00B816FF" w:rsidRDefault="00C03609" w:rsidP="0065331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/</w:t>
            </w:r>
            <w:r w:rsidR="00B816FF">
              <w:rPr>
                <w:sz w:val="16"/>
              </w:rPr>
              <w:t>/</w:t>
            </w:r>
            <w:r w:rsidR="00B816FF" w:rsidRPr="00D17D03">
              <w:rPr>
                <w:sz w:val="16"/>
              </w:rPr>
              <w:t>IMKAD_NietIngezetene/</w:t>
            </w:r>
            <w:r w:rsidR="00CD4130">
              <w:rPr>
                <w:sz w:val="16"/>
                <w:szCs w:val="16"/>
              </w:rPr>
              <w:br/>
            </w:r>
            <w:r w:rsidR="00653319">
              <w:rPr>
                <w:sz w:val="16"/>
                <w:szCs w:val="16"/>
              </w:rPr>
              <w:tab/>
            </w:r>
            <w:r w:rsidR="007742C2">
              <w:rPr>
                <w:sz w:val="16"/>
                <w:szCs w:val="16"/>
              </w:rPr>
              <w:t>.</w:t>
            </w:r>
            <w:r w:rsidR="00B816FF">
              <w:rPr>
                <w:sz w:val="16"/>
                <w:szCs w:val="16"/>
              </w:rPr>
              <w:t>/</w:t>
            </w:r>
            <w:r w:rsidR="00B816FF" w:rsidRPr="00F33523">
              <w:rPr>
                <w:sz w:val="16"/>
                <w:szCs w:val="16"/>
              </w:rPr>
              <w:t>geslacht</w:t>
            </w:r>
            <w:ins w:id="101" w:author="Groot, Karina de" w:date="2024-10-30T12:03:00Z" w16du:dateUtc="2024-10-30T11:03:00Z">
              <w:r w:rsidR="00077023">
                <w:rPr>
                  <w:sz w:val="16"/>
                  <w:szCs w:val="16"/>
                </w:rPr>
                <w:t xml:space="preserve"> </w:t>
              </w:r>
            </w:ins>
            <w:ins w:id="102" w:author="Groot, Karina de" w:date="2024-10-30T12:01:00Z" w16du:dateUtc="2024-10-30T11:01:00Z">
              <w:r w:rsidR="00077023">
                <w:rPr>
                  <w:sz w:val="16"/>
                  <w:szCs w:val="16"/>
                </w:rPr>
                <w:t>=man/vrouw/onbekend</w:t>
              </w:r>
            </w:ins>
          </w:p>
          <w:p w14:paraId="159BE7B5" w14:textId="77777777" w:rsidR="00A1106D" w:rsidRDefault="00A1106D" w:rsidP="00653319">
            <w:pPr>
              <w:spacing w:line="240" w:lineRule="auto"/>
              <w:rPr>
                <w:sz w:val="16"/>
                <w:szCs w:val="16"/>
              </w:rPr>
            </w:pPr>
          </w:p>
          <w:p w14:paraId="1914CEA4" w14:textId="77777777" w:rsidR="00A1106D" w:rsidRPr="00D17D03" w:rsidRDefault="00A1106D" w:rsidP="00A1106D">
            <w:pPr>
              <w:spacing w:line="240" w:lineRule="auto"/>
            </w:pPr>
            <w:r>
              <w:rPr>
                <w:u w:val="single"/>
              </w:rPr>
              <w:t xml:space="preserve">Mapping niet tonen de heer/mevrouw </w:t>
            </w:r>
            <w:r w:rsidRPr="00CE26F5">
              <w:rPr>
                <w:u w:val="single"/>
              </w:rPr>
              <w:t>Niet ingezetene</w:t>
            </w:r>
            <w:r w:rsidRPr="00D17D03">
              <w:t>:</w:t>
            </w:r>
          </w:p>
          <w:p w14:paraId="4E4832C8" w14:textId="77777777" w:rsidR="00A1106D" w:rsidRDefault="00A1106D" w:rsidP="00A1106D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//</w:t>
            </w:r>
            <w:r w:rsidRPr="00D17D03">
              <w:rPr>
                <w:sz w:val="16"/>
              </w:rPr>
              <w:t>IMKAD_NietIngezetene/</w:t>
            </w:r>
          </w:p>
          <w:p w14:paraId="42D10E41" w14:textId="77777777" w:rsidR="00A1106D" w:rsidRDefault="00A1106D" w:rsidP="00A1106D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ab/>
              <w:t>./tia_Adellijketitel en/of</w:t>
            </w:r>
          </w:p>
          <w:p w14:paraId="691CA728" w14:textId="77777777" w:rsidR="00A1106D" w:rsidRPr="003A56B6" w:rsidRDefault="00A1106D" w:rsidP="00A1106D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ab/>
              <w:t>./tia_Adellijketitel2</w:t>
            </w:r>
            <w:r>
              <w:rPr>
                <w:sz w:val="16"/>
                <w:szCs w:val="16"/>
              </w:rPr>
              <w:br/>
              <w:t>-is/zijn aanwezig</w:t>
            </w:r>
          </w:p>
        </w:tc>
      </w:tr>
      <w:tr w:rsidR="00F46A06" w:rsidRPr="001E7443" w14:paraId="0B5A7F56" w14:textId="77777777" w:rsidTr="00CE26F5">
        <w:trPr>
          <w:cantSplit/>
        </w:trPr>
        <w:tc>
          <w:tcPr>
            <w:tcW w:w="1725" w:type="pct"/>
          </w:tcPr>
          <w:p w14:paraId="07D8A224" w14:textId="77777777" w:rsidR="00F46A06" w:rsidRPr="003B6EB8" w:rsidRDefault="009428E0" w:rsidP="00C94909">
            <w:pPr>
              <w:rPr>
                <w:color w:val="FF0000"/>
                <w:szCs w:val="18"/>
              </w:rPr>
            </w:pPr>
            <w:r w:rsidRPr="00D76E42">
              <w:rPr>
                <w:color w:val="FF0000"/>
                <w:szCs w:val="18"/>
                <w:highlight w:val="yellow"/>
              </w:rPr>
              <w:lastRenderedPageBreak/>
              <w:t>TEKSTBLOK PERSONALIA VAN NATUURLIJK PERSOON</w:t>
            </w:r>
          </w:p>
          <w:p w14:paraId="1CD0EDD6" w14:textId="77777777" w:rsidR="00F46A06" w:rsidRPr="003B6EB8" w:rsidRDefault="00F46A06" w:rsidP="00C94909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</w:p>
        </w:tc>
        <w:tc>
          <w:tcPr>
            <w:tcW w:w="3275" w:type="pct"/>
          </w:tcPr>
          <w:p w14:paraId="1640EB68" w14:textId="77777777" w:rsidR="0060343C" w:rsidRDefault="0060343C" w:rsidP="006034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>
              <w:rPr>
                <w:szCs w:val="18"/>
              </w:rPr>
              <w:t>Vaste tekst. De personalia van een persoon die in de akte gebruikt worden.</w:t>
            </w:r>
          </w:p>
          <w:p w14:paraId="5393C541" w14:textId="77777777" w:rsidR="0060343C" w:rsidRDefault="0060343C" w:rsidP="00C03609">
            <w:pPr>
              <w:spacing w:before="72"/>
              <w:rPr>
                <w:u w:val="single"/>
              </w:rPr>
            </w:pPr>
          </w:p>
          <w:p w14:paraId="67032B99" w14:textId="77777777" w:rsidR="00413D65" w:rsidRDefault="00F46A06" w:rsidP="00C03609">
            <w:pPr>
              <w:spacing w:before="72"/>
            </w:pPr>
            <w:r w:rsidRPr="00C03609">
              <w:rPr>
                <w:u w:val="single"/>
              </w:rPr>
              <w:t>Mapping</w:t>
            </w:r>
            <w:r w:rsidR="00B0516C">
              <w:rPr>
                <w:u w:val="single"/>
              </w:rPr>
              <w:t xml:space="preserve"> personalia </w:t>
            </w:r>
            <w:r w:rsidRPr="00C03609">
              <w:rPr>
                <w:u w:val="single"/>
              </w:rPr>
              <w:t>Ingezetene:</w:t>
            </w:r>
          </w:p>
          <w:p w14:paraId="7FAC7661" w14:textId="77777777" w:rsidR="00B0516C" w:rsidRPr="00413D65" w:rsidRDefault="00B0516C" w:rsidP="00B0516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Indien de personalia overeenkomen met de gegevens in de gemeentelijke basisadministratie (alleen //GBA_Ingezetene </w:t>
            </w:r>
            <w:r w:rsidR="00312470">
              <w:rPr>
                <w:sz w:val="16"/>
                <w:szCs w:val="16"/>
              </w:rPr>
              <w:t xml:space="preserve">gegevens </w:t>
            </w:r>
            <w:r>
              <w:rPr>
                <w:sz w:val="16"/>
                <w:szCs w:val="16"/>
              </w:rPr>
              <w:t>aanwezig), dan</w:t>
            </w:r>
            <w:r w:rsidRPr="00413D65">
              <w:rPr>
                <w:sz w:val="16"/>
                <w:szCs w:val="16"/>
              </w:rPr>
              <w:t>:</w:t>
            </w:r>
          </w:p>
          <w:p w14:paraId="1646535D" w14:textId="77777777" w:rsidR="00B0516C" w:rsidRDefault="00B0516C" w:rsidP="00B0516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312470">
              <w:rPr>
                <w:sz w:val="16"/>
                <w:szCs w:val="16"/>
              </w:rPr>
              <w:t>(</w:t>
            </w:r>
            <w:r w:rsidRPr="00413D65">
              <w:rPr>
                <w:sz w:val="16"/>
                <w:szCs w:val="16"/>
              </w:rPr>
              <w:t>//GBA_Ingezetene/</w:t>
            </w:r>
            <w:r w:rsidR="00312470">
              <w:rPr>
                <w:sz w:val="16"/>
                <w:szCs w:val="16"/>
              </w:rPr>
              <w:t>)</w:t>
            </w:r>
          </w:p>
          <w:p w14:paraId="22F8CE75" w14:textId="77777777" w:rsidR="00B0516C" w:rsidRPr="007806FD" w:rsidRDefault="00B0516C" w:rsidP="00B0516C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-zie verder tekstblok Personalia van natuurlijk persoon</w:t>
            </w:r>
          </w:p>
          <w:p w14:paraId="3E1536C5" w14:textId="77777777" w:rsidR="00B0516C" w:rsidRDefault="00B0516C" w:rsidP="00C03609">
            <w:pPr>
              <w:spacing w:line="240" w:lineRule="auto"/>
              <w:rPr>
                <w:sz w:val="16"/>
                <w:szCs w:val="16"/>
              </w:rPr>
            </w:pPr>
          </w:p>
          <w:p w14:paraId="4EE2FC5B" w14:textId="77777777" w:rsidR="004356D4" w:rsidRPr="00413D65" w:rsidRDefault="004356D4" w:rsidP="00C03609">
            <w:pPr>
              <w:spacing w:line="240" w:lineRule="auto"/>
              <w:rPr>
                <w:sz w:val="16"/>
                <w:szCs w:val="16"/>
              </w:rPr>
            </w:pPr>
            <w:r w:rsidRPr="00413D65">
              <w:rPr>
                <w:sz w:val="16"/>
                <w:szCs w:val="16"/>
              </w:rPr>
              <w:t xml:space="preserve">Indien </w:t>
            </w:r>
            <w:r>
              <w:rPr>
                <w:sz w:val="16"/>
                <w:szCs w:val="16"/>
              </w:rPr>
              <w:t xml:space="preserve">de </w:t>
            </w:r>
            <w:r w:rsidRPr="00C03609">
              <w:rPr>
                <w:sz w:val="16"/>
              </w:rPr>
              <w:t>personalia</w:t>
            </w:r>
            <w:r>
              <w:rPr>
                <w:sz w:val="16"/>
                <w:szCs w:val="16"/>
              </w:rPr>
              <w:t xml:space="preserve"> afwijken van de gegev</w:t>
            </w:r>
            <w:r w:rsidR="000C4F69">
              <w:rPr>
                <w:sz w:val="16"/>
                <w:szCs w:val="16"/>
              </w:rPr>
              <w:t>ens in de gemeentelijke basisad</w:t>
            </w:r>
            <w:r>
              <w:rPr>
                <w:sz w:val="16"/>
                <w:szCs w:val="16"/>
              </w:rPr>
              <w:t>ministratie</w:t>
            </w:r>
            <w:r w:rsidR="00B0516C">
              <w:rPr>
                <w:sz w:val="16"/>
                <w:szCs w:val="16"/>
              </w:rPr>
              <w:t xml:space="preserve"> (zowel //GBA_Ingezetene als //IMKAD_KadNatuurlijkPersoon aanwezig), dan</w:t>
            </w:r>
            <w:r w:rsidRPr="00413D65">
              <w:rPr>
                <w:sz w:val="16"/>
                <w:szCs w:val="16"/>
              </w:rPr>
              <w:t>:</w:t>
            </w:r>
          </w:p>
          <w:p w14:paraId="74F81243" w14:textId="77777777" w:rsidR="00653319" w:rsidRDefault="004356D4" w:rsidP="00653319">
            <w:pPr>
              <w:spacing w:line="240" w:lineRule="auto"/>
              <w:rPr>
                <w:sz w:val="16"/>
                <w:szCs w:val="16"/>
              </w:rPr>
            </w:pPr>
            <w:r w:rsidRPr="00413D65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/</w:t>
            </w:r>
            <w:r w:rsidRPr="00413D65">
              <w:rPr>
                <w:sz w:val="16"/>
                <w:szCs w:val="16"/>
              </w:rPr>
              <w:t>/</w:t>
            </w:r>
            <w:r w:rsidR="0071089D">
              <w:rPr>
                <w:sz w:val="16"/>
                <w:szCs w:val="16"/>
              </w:rPr>
              <w:t>IMKAD_</w:t>
            </w:r>
            <w:r w:rsidRPr="00413D65">
              <w:rPr>
                <w:sz w:val="16"/>
                <w:szCs w:val="16"/>
              </w:rPr>
              <w:t>KadNatuurlijkPersoon/</w:t>
            </w:r>
            <w:r>
              <w:rPr>
                <w:sz w:val="16"/>
                <w:szCs w:val="16"/>
              </w:rPr>
              <w:br/>
            </w:r>
            <w:r w:rsidR="009D6B62">
              <w:rPr>
                <w:sz w:val="16"/>
                <w:szCs w:val="16"/>
              </w:rPr>
              <w:tab/>
              <w:t>-zie verder tekstblok Personalia van natuurlijk persoon</w:t>
            </w:r>
          </w:p>
          <w:p w14:paraId="6BE1810F" w14:textId="77777777" w:rsidR="009D6B62" w:rsidRDefault="009D6B62" w:rsidP="00653319">
            <w:pPr>
              <w:spacing w:line="240" w:lineRule="auto"/>
              <w:rPr>
                <w:sz w:val="16"/>
                <w:szCs w:val="16"/>
              </w:rPr>
            </w:pPr>
          </w:p>
          <w:p w14:paraId="45210BDE" w14:textId="77777777" w:rsidR="00F46A06" w:rsidRPr="004A48BE" w:rsidRDefault="00C03609" w:rsidP="00C94909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>
              <w:rPr>
                <w:u w:val="single"/>
                <w:lang w:val="nl-NL"/>
              </w:rPr>
              <w:t xml:space="preserve">Mapping </w:t>
            </w:r>
            <w:r w:rsidR="00B0516C">
              <w:rPr>
                <w:u w:val="single"/>
                <w:lang w:val="nl-NL"/>
              </w:rPr>
              <w:t xml:space="preserve">personalia </w:t>
            </w:r>
            <w:r w:rsidR="00F46A06" w:rsidRPr="004A48BE">
              <w:rPr>
                <w:u w:val="single"/>
                <w:lang w:val="nl-NL"/>
              </w:rPr>
              <w:t>Niet ingezetene:</w:t>
            </w:r>
          </w:p>
          <w:p w14:paraId="1FD12163" w14:textId="77777777" w:rsidR="00F46A06" w:rsidRDefault="009D6B62" w:rsidP="009428E0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ab/>
              <w:t>/</w:t>
            </w:r>
            <w:r w:rsidR="00183F25" w:rsidRPr="004A48BE">
              <w:rPr>
                <w:sz w:val="16"/>
              </w:rPr>
              <w:t>/</w:t>
            </w:r>
            <w:r w:rsidR="00F46A06" w:rsidRPr="004A48BE">
              <w:rPr>
                <w:sz w:val="16"/>
              </w:rPr>
              <w:t>IMKAD_NietIngezetene/</w:t>
            </w:r>
          </w:p>
          <w:p w14:paraId="34FA8F5C" w14:textId="77777777" w:rsidR="009D6B62" w:rsidRPr="001E7443" w:rsidRDefault="009D6B62" w:rsidP="009428E0">
            <w:pPr>
              <w:spacing w:line="240" w:lineRule="auto"/>
            </w:pPr>
            <w:r>
              <w:rPr>
                <w:sz w:val="16"/>
                <w:szCs w:val="16"/>
              </w:rPr>
              <w:tab/>
              <w:t>-zie verder tekstblok Personalia van natuurlijk persoon</w:t>
            </w:r>
          </w:p>
        </w:tc>
      </w:tr>
      <w:tr w:rsidR="00F030BE" w:rsidRPr="001E7443" w14:paraId="60807B6F" w14:textId="77777777" w:rsidTr="003441B9">
        <w:tc>
          <w:tcPr>
            <w:tcW w:w="1725" w:type="pct"/>
          </w:tcPr>
          <w:p w14:paraId="29D3C196" w14:textId="77777777" w:rsidR="00F030BE" w:rsidRPr="00D76E42" w:rsidRDefault="00F030BE" w:rsidP="00C94909">
            <w:pPr>
              <w:rPr>
                <w:color w:val="FF0000"/>
                <w:szCs w:val="18"/>
                <w:highlight w:val="yellow"/>
              </w:rPr>
            </w:pPr>
            <w:r>
              <w:rPr>
                <w:color w:val="800080"/>
                <w:szCs w:val="18"/>
              </w:rPr>
              <w:t>, bij de gemeentelijke basisregistratie bekend als</w:t>
            </w:r>
            <w:r w:rsidRPr="005F31FC">
              <w:rPr>
                <w:color w:val="FF0000"/>
                <w:szCs w:val="18"/>
                <w:highlight w:val="yellow"/>
              </w:rPr>
              <w:t xml:space="preserve"> </w:t>
            </w:r>
            <w:r w:rsidRPr="005F31FC">
              <w:rPr>
                <w:color w:val="800080"/>
                <w:szCs w:val="18"/>
                <w:highlight w:val="yellow"/>
              </w:rPr>
              <w:t>TEKSTBLOK PERSONALIA VAN NATUURLIJK PERSOON</w:t>
            </w:r>
          </w:p>
        </w:tc>
        <w:tc>
          <w:tcPr>
            <w:tcW w:w="3275" w:type="pct"/>
          </w:tcPr>
          <w:p w14:paraId="3BB66BF0" w14:textId="77777777" w:rsidR="00A57C27" w:rsidRDefault="00F030BE" w:rsidP="00C94909">
            <w:pPr>
              <w:spacing w:before="72"/>
            </w:pPr>
            <w:r>
              <w:t>Optionele combinatie van tekst en tekstblok</w:t>
            </w:r>
            <w:r w:rsidR="004B50F2">
              <w:t>.</w:t>
            </w:r>
            <w:r w:rsidR="000C4F69">
              <w:t xml:space="preserve"> </w:t>
            </w:r>
            <w:r w:rsidR="00436B9E">
              <w:t>Hier worden de personalia van een persoon getoond</w:t>
            </w:r>
            <w:r w:rsidR="009D6B62">
              <w:t xml:space="preserve"> zoals bekend in de gemeentelijke basisadmin</w:t>
            </w:r>
            <w:r w:rsidR="00A57C27">
              <w:t>i</w:t>
            </w:r>
            <w:r w:rsidR="009D6B62">
              <w:t>stratie</w:t>
            </w:r>
            <w:r w:rsidR="00436B9E">
              <w:t xml:space="preserve"> wanneer de </w:t>
            </w:r>
            <w:r w:rsidR="00A57C27">
              <w:t xml:space="preserve">persoon gebruik maakt van afwijkende </w:t>
            </w:r>
            <w:r w:rsidR="00436B9E">
              <w:t>personalia</w:t>
            </w:r>
            <w:r w:rsidR="00A57C27">
              <w:t>.</w:t>
            </w:r>
          </w:p>
          <w:p w14:paraId="6057A4DC" w14:textId="77777777" w:rsidR="009D6B62" w:rsidRDefault="00436B9E" w:rsidP="00C94909">
            <w:pPr>
              <w:spacing w:before="72"/>
            </w:pPr>
            <w:r>
              <w:t xml:space="preserve"> </w:t>
            </w:r>
          </w:p>
          <w:p w14:paraId="1D5C817D" w14:textId="77777777" w:rsidR="00B0516C" w:rsidRDefault="004B50F2" w:rsidP="009D6B62">
            <w:pPr>
              <w:spacing w:line="240" w:lineRule="auto"/>
            </w:pPr>
            <w:r w:rsidRPr="004B50F2">
              <w:rPr>
                <w:u w:val="single"/>
              </w:rPr>
              <w:t>Mapping</w:t>
            </w:r>
            <w:r>
              <w:t>:</w:t>
            </w:r>
          </w:p>
          <w:p w14:paraId="00E04BAA" w14:textId="77777777" w:rsidR="004B50F2" w:rsidRPr="00B0516C" w:rsidRDefault="00B0516C" w:rsidP="009D6B62">
            <w:pPr>
              <w:spacing w:line="240" w:lineRule="auto"/>
            </w:pPr>
            <w:r>
              <w:rPr>
                <w:sz w:val="16"/>
                <w:szCs w:val="16"/>
              </w:rPr>
              <w:t xml:space="preserve">Indien de personalia afwijken van de gegevens in de gemeentelijke basisadministratie (zowel GBA_Ingezetene als </w:t>
            </w:r>
            <w:r w:rsidRPr="00B0516C">
              <w:rPr>
                <w:sz w:val="16"/>
                <w:szCs w:val="16"/>
              </w:rPr>
              <w:t>//IMKAD_KadNatuurlijkPersoon aanwezig</w:t>
            </w:r>
            <w:r>
              <w:rPr>
                <w:sz w:val="16"/>
                <w:szCs w:val="16"/>
              </w:rPr>
              <w:t>), dan</w:t>
            </w:r>
            <w:r w:rsidRPr="00B0516C">
              <w:rPr>
                <w:sz w:val="16"/>
                <w:szCs w:val="16"/>
              </w:rPr>
              <w:t>:</w:t>
            </w:r>
            <w:r w:rsidR="004B50F2" w:rsidRPr="00B0516C">
              <w:rPr>
                <w:sz w:val="16"/>
                <w:szCs w:val="16"/>
              </w:rPr>
              <w:br/>
            </w:r>
            <w:r w:rsidR="004B50F2" w:rsidRPr="004B50F2">
              <w:rPr>
                <w:sz w:val="16"/>
                <w:szCs w:val="16"/>
              </w:rPr>
              <w:t>//GBA_Ingezet</w:t>
            </w:r>
            <w:r w:rsidR="000A2C90">
              <w:rPr>
                <w:sz w:val="16"/>
                <w:szCs w:val="16"/>
              </w:rPr>
              <w:t>en</w:t>
            </w:r>
            <w:r w:rsidR="004B50F2" w:rsidRPr="004B50F2">
              <w:rPr>
                <w:sz w:val="16"/>
                <w:szCs w:val="16"/>
              </w:rPr>
              <w:t>e/</w:t>
            </w:r>
          </w:p>
          <w:p w14:paraId="37C37587" w14:textId="77777777" w:rsidR="009D6B62" w:rsidRPr="00F030BE" w:rsidRDefault="009D6B62" w:rsidP="009D6B62">
            <w:pPr>
              <w:spacing w:line="240" w:lineRule="auto"/>
            </w:pPr>
            <w:r>
              <w:rPr>
                <w:sz w:val="16"/>
                <w:szCs w:val="16"/>
              </w:rPr>
              <w:tab/>
              <w:t>-zie verder tekstblok Personalia van natuurlijk persoon</w:t>
            </w:r>
          </w:p>
        </w:tc>
      </w:tr>
      <w:tr w:rsidR="00B816FF" w:rsidRPr="001E7443" w14:paraId="5BD8DEE6" w14:textId="77777777" w:rsidTr="003441B9">
        <w:tc>
          <w:tcPr>
            <w:tcW w:w="1725" w:type="pct"/>
          </w:tcPr>
          <w:p w14:paraId="3C0C29E4" w14:textId="77777777" w:rsidR="00091BE7" w:rsidRPr="00091BE7" w:rsidDel="00B816FF" w:rsidRDefault="00F030BE" w:rsidP="00B63873">
            <w:pPr>
              <w:rPr>
                <w:color w:val="FF0000"/>
                <w:szCs w:val="18"/>
              </w:rPr>
            </w:pPr>
            <w:r>
              <w:rPr>
                <w:color w:val="FF0000"/>
                <w:szCs w:val="18"/>
              </w:rPr>
              <w:t xml:space="preserve">, </w:t>
            </w:r>
            <w:r w:rsidR="00B816FF" w:rsidRPr="003B6EB8">
              <w:rPr>
                <w:color w:val="FF0000"/>
                <w:szCs w:val="18"/>
              </w:rPr>
              <w:t xml:space="preserve">geboren te 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816FF" w:rsidRPr="003B6EB8">
              <w:rPr>
                <w:szCs w:val="18"/>
              </w:rPr>
              <w:t>geboorteplaats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63873" w:rsidRPr="00EA5307">
              <w:rPr>
                <w:color w:val="800080"/>
                <w:szCs w:val="18"/>
              </w:rPr>
              <w:t xml:space="preserve">, 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63873" w:rsidRPr="003B6EB8">
              <w:rPr>
                <w:szCs w:val="18"/>
              </w:rPr>
              <w:t>geboorte</w:t>
            </w:r>
            <w:r w:rsidR="00B63873">
              <w:rPr>
                <w:szCs w:val="18"/>
              </w:rPr>
              <w:t>land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816FF" w:rsidRPr="003B6EB8">
              <w:rPr>
                <w:color w:val="FF0000"/>
                <w:szCs w:val="18"/>
              </w:rPr>
              <w:t xml:space="preserve"> op 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  <w:r w:rsidR="00B816FF" w:rsidRPr="003B6EB8">
              <w:rPr>
                <w:szCs w:val="18"/>
              </w:rPr>
              <w:t>geboortedatum</w:t>
            </w:r>
            <w:r w:rsidR="00B63873">
              <w:rPr>
                <w:rFonts w:cs="Arial"/>
                <w:sz w:val="20"/>
                <w:lang w:val="en-US"/>
              </w:rPr>
              <w:fldChar w:fldCharType="begin"/>
            </w:r>
            <w:r w:rsidR="00B63873">
              <w:rPr>
                <w:rFonts w:cs="Arial"/>
                <w:sz w:val="20"/>
              </w:rPr>
              <w:instrText>MacroButton Nomacro §</w:instrText>
            </w:r>
            <w:r w:rsidR="00B63873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3275" w:type="pct"/>
          </w:tcPr>
          <w:p w14:paraId="39AFDE21" w14:textId="77777777" w:rsidR="00B816FF" w:rsidRPr="00ED49FD" w:rsidRDefault="009D6B62" w:rsidP="00B816FF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>
              <w:t xml:space="preserve">Vaste tekst. </w:t>
            </w:r>
            <w:r w:rsidR="00B816FF" w:rsidRPr="00343045">
              <w:t xml:space="preserve">In het geval van een buitenlandse geboorteplaats </w:t>
            </w:r>
            <w:r w:rsidR="00B63873">
              <w:t>dient</w:t>
            </w:r>
            <w:r w:rsidR="00C562D9">
              <w:t xml:space="preserve"> geboorteland het lan</w:t>
            </w:r>
            <w:r w:rsidR="00B63873">
              <w:t>d</w:t>
            </w:r>
            <w:r w:rsidR="00C562D9">
              <w:t xml:space="preserve"> van geboorte </w:t>
            </w:r>
            <w:r w:rsidR="00B63873">
              <w:t>te bevatten</w:t>
            </w:r>
            <w:r w:rsidR="00C562D9">
              <w:t xml:space="preserve">. Tussen geboorteplaats en geboorteland wordt dan een komma getoond. </w:t>
            </w:r>
            <w:r w:rsidR="00434494">
              <w:br/>
              <w:t>Het veld geboorteland is gekoppeld aan de waardelijst BRPLand.</w:t>
            </w:r>
          </w:p>
          <w:p w14:paraId="2AE96AB6" w14:textId="77777777" w:rsidR="00B816FF" w:rsidRPr="009D6B62" w:rsidRDefault="00B816FF" w:rsidP="009D6B62">
            <w:pPr>
              <w:spacing w:before="72"/>
              <w:rPr>
                <w:u w:val="single"/>
              </w:rPr>
            </w:pPr>
            <w:r w:rsidRPr="009D6B62">
              <w:rPr>
                <w:u w:val="single"/>
              </w:rPr>
              <w:t>Mapping</w:t>
            </w:r>
            <w:r w:rsidR="009D6B62" w:rsidRPr="009D6B62">
              <w:rPr>
                <w:u w:val="single"/>
              </w:rPr>
              <w:t xml:space="preserve"> </w:t>
            </w:r>
            <w:r w:rsidRPr="009D6B62">
              <w:rPr>
                <w:u w:val="single"/>
              </w:rPr>
              <w:t>Ingezetene:</w:t>
            </w:r>
          </w:p>
          <w:p w14:paraId="57AF8FF9" w14:textId="77777777" w:rsidR="00B816FF" w:rsidRPr="00F46A06" w:rsidRDefault="004B50F2" w:rsidP="00B816FF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B816FF">
              <w:rPr>
                <w:sz w:val="16"/>
                <w:szCs w:val="16"/>
              </w:rPr>
              <w:t>/</w:t>
            </w:r>
            <w:r w:rsidR="00B816FF" w:rsidRPr="00F46A06">
              <w:rPr>
                <w:sz w:val="16"/>
                <w:szCs w:val="16"/>
              </w:rPr>
              <w:t>GBA_Ingezetene/</w:t>
            </w:r>
          </w:p>
          <w:p w14:paraId="053324B8" w14:textId="77777777" w:rsidR="00B816FF" w:rsidRPr="007806FD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B816FF" w:rsidRPr="007806FD">
              <w:rPr>
                <w:sz w:val="16"/>
                <w:szCs w:val="16"/>
              </w:rPr>
              <w:t>/geboorte/geboorteplaatsOmschrijving</w:t>
            </w:r>
            <w:r w:rsidR="00C562D9">
              <w:rPr>
                <w:sz w:val="16"/>
                <w:szCs w:val="16"/>
              </w:rPr>
              <w:br/>
              <w:t>./geboorte/geboorteland</w:t>
            </w:r>
          </w:p>
          <w:p w14:paraId="1614517B" w14:textId="77777777" w:rsidR="00B816FF" w:rsidRPr="007806FD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B816FF" w:rsidRPr="007806FD">
              <w:rPr>
                <w:sz w:val="16"/>
                <w:szCs w:val="16"/>
              </w:rPr>
              <w:t>/geboorte/geboortedatum</w:t>
            </w:r>
            <w:r w:rsidR="00B816FF" w:rsidRPr="007806FD" w:rsidDel="002D33F8">
              <w:rPr>
                <w:sz w:val="16"/>
                <w:szCs w:val="16"/>
              </w:rPr>
              <w:t xml:space="preserve"> </w:t>
            </w:r>
          </w:p>
          <w:p w14:paraId="24869CB9" w14:textId="77777777" w:rsidR="00B816FF" w:rsidRPr="00D17D03" w:rsidRDefault="009D6B62" w:rsidP="00B816FF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>
              <w:rPr>
                <w:u w:val="single"/>
                <w:lang w:val="nl-NL"/>
              </w:rPr>
              <w:t xml:space="preserve">Mapping </w:t>
            </w:r>
            <w:r w:rsidR="00B816FF">
              <w:rPr>
                <w:u w:val="single"/>
                <w:lang w:val="nl-NL"/>
              </w:rPr>
              <w:t>Niet ingezetene</w:t>
            </w:r>
            <w:r w:rsidR="00B816FF" w:rsidRPr="00D17D03">
              <w:rPr>
                <w:u w:val="single"/>
                <w:lang w:val="nl-NL"/>
              </w:rPr>
              <w:t>:</w:t>
            </w:r>
          </w:p>
          <w:p w14:paraId="5B373228" w14:textId="77777777" w:rsidR="00B816FF" w:rsidRPr="00D17D03" w:rsidRDefault="009D6B62" w:rsidP="004A48BE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/</w:t>
            </w:r>
            <w:r w:rsidR="00B816FF">
              <w:rPr>
                <w:sz w:val="16"/>
              </w:rPr>
              <w:t>/</w:t>
            </w:r>
            <w:r w:rsidR="00B816FF" w:rsidRPr="00D17D03">
              <w:rPr>
                <w:sz w:val="16"/>
              </w:rPr>
              <w:t>IMKAD_NietIngezetene/</w:t>
            </w:r>
          </w:p>
          <w:p w14:paraId="6F8C1746" w14:textId="77777777" w:rsidR="00B816FF" w:rsidRDefault="007742C2" w:rsidP="002F4961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B816FF">
              <w:rPr>
                <w:sz w:val="16"/>
                <w:szCs w:val="16"/>
              </w:rPr>
              <w:t>/</w:t>
            </w:r>
            <w:r w:rsidR="00B816FF" w:rsidRPr="002D7A5B">
              <w:rPr>
                <w:sz w:val="16"/>
                <w:szCs w:val="16"/>
              </w:rPr>
              <w:t>geboorteplaats</w:t>
            </w:r>
            <w:r w:rsidR="00C562D9">
              <w:rPr>
                <w:sz w:val="16"/>
                <w:szCs w:val="16"/>
              </w:rPr>
              <w:br/>
              <w:t>./geboorteland</w:t>
            </w:r>
          </w:p>
          <w:p w14:paraId="6C65C419" w14:textId="77777777" w:rsidR="00B816FF" w:rsidRDefault="007742C2" w:rsidP="002F4961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="00B816FF">
              <w:rPr>
                <w:sz w:val="16"/>
                <w:szCs w:val="16"/>
              </w:rPr>
              <w:t>/</w:t>
            </w:r>
            <w:r w:rsidR="00B816FF" w:rsidRPr="00F33523">
              <w:rPr>
                <w:sz w:val="16"/>
                <w:szCs w:val="16"/>
              </w:rPr>
              <w:t>geboortedatum</w:t>
            </w:r>
          </w:p>
          <w:p w14:paraId="1720F409" w14:textId="77777777" w:rsidR="00D701EA" w:rsidRDefault="00D701EA" w:rsidP="00D701EA">
            <w:pPr>
              <w:pStyle w:val="streepje"/>
              <w:numPr>
                <w:ilvl w:val="0"/>
                <w:numId w:val="0"/>
              </w:numPr>
              <w:tabs>
                <w:tab w:val="clear" w:pos="454"/>
              </w:tabs>
              <w:spacing w:line="240" w:lineRule="auto"/>
              <w:ind w:left="227"/>
              <w:rPr>
                <w:sz w:val="16"/>
                <w:szCs w:val="16"/>
              </w:rPr>
            </w:pPr>
          </w:p>
          <w:p w14:paraId="663EC7F9" w14:textId="77777777" w:rsidR="00D701EA" w:rsidRPr="00E32DB4" w:rsidRDefault="00D701EA" w:rsidP="00E32DB4">
            <w:pPr>
              <w:pStyle w:val="streepje"/>
              <w:numPr>
                <w:ilvl w:val="0"/>
                <w:numId w:val="0"/>
              </w:numPr>
              <w:tabs>
                <w:tab w:val="clear" w:pos="454"/>
              </w:tabs>
              <w:spacing w:line="240" w:lineRule="auto"/>
              <w:rPr>
                <w:sz w:val="16"/>
                <w:szCs w:val="16"/>
                <w:u w:val="single"/>
              </w:rPr>
            </w:pPr>
            <w:r w:rsidRPr="00E32DB4">
              <w:rPr>
                <w:sz w:val="16"/>
                <w:szCs w:val="16"/>
                <w:u w:val="single"/>
              </w:rPr>
              <w:t>Mapping Gevolmachtigde:</w:t>
            </w:r>
          </w:p>
          <w:p w14:paraId="118A78F8" w14:textId="77777777" w:rsidR="00D701EA" w:rsidRDefault="00D701EA" w:rsidP="00E32DB4">
            <w:pPr>
              <w:pStyle w:val="streepje"/>
              <w:numPr>
                <w:ilvl w:val="0"/>
                <w:numId w:val="0"/>
              </w:numPr>
              <w:tabs>
                <w:tab w:val="clear" w:pos="454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//Gevolmachtigde/</w:t>
            </w:r>
          </w:p>
          <w:p w14:paraId="084F8FF3" w14:textId="77777777" w:rsidR="00D701EA" w:rsidRPr="007806FD" w:rsidRDefault="00D701EA" w:rsidP="00D701EA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.</w:t>
            </w:r>
            <w:r w:rsidRPr="007806FD">
              <w:rPr>
                <w:sz w:val="16"/>
                <w:szCs w:val="16"/>
              </w:rPr>
              <w:t>/geboorte/geboorteplaatsOmschrijving</w:t>
            </w:r>
            <w:r>
              <w:rPr>
                <w:sz w:val="16"/>
                <w:szCs w:val="16"/>
              </w:rPr>
              <w:br/>
              <w:t>./geboorte/geboorteland</w:t>
            </w:r>
          </w:p>
          <w:p w14:paraId="6F520630" w14:textId="77777777" w:rsidR="00D701EA" w:rsidRPr="007806FD" w:rsidRDefault="00D701EA" w:rsidP="00D701EA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Pr="007806FD">
              <w:rPr>
                <w:sz w:val="16"/>
                <w:szCs w:val="16"/>
              </w:rPr>
              <w:t>/geboorte/geboortedatum</w:t>
            </w:r>
            <w:r w:rsidRPr="007806FD" w:rsidDel="002D33F8">
              <w:rPr>
                <w:sz w:val="16"/>
                <w:szCs w:val="16"/>
              </w:rPr>
              <w:t xml:space="preserve"> </w:t>
            </w:r>
          </w:p>
          <w:p w14:paraId="38C44005" w14:textId="77777777" w:rsidR="00441150" w:rsidRPr="006C7314" w:rsidDel="00B816FF" w:rsidRDefault="00441150" w:rsidP="002F4961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color w:val="339966"/>
                <w:lang w:val="nl-NL"/>
              </w:rPr>
            </w:pPr>
          </w:p>
        </w:tc>
      </w:tr>
    </w:tbl>
    <w:p w14:paraId="29EC0AA7" w14:textId="77777777" w:rsidR="00F46A06" w:rsidRPr="00F81E27" w:rsidRDefault="00F46A06" w:rsidP="00F46A06"/>
    <w:p w14:paraId="5F616E20" w14:textId="77777777" w:rsidR="00987D5A" w:rsidRPr="00343045" w:rsidRDefault="00987D5A" w:rsidP="000D78E6"/>
    <w:sectPr w:rsidR="00987D5A" w:rsidRPr="00343045" w:rsidSect="002B5054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8B3E6" w14:textId="77777777" w:rsidR="00CA0229" w:rsidRDefault="00CA0229">
      <w:r>
        <w:separator/>
      </w:r>
    </w:p>
  </w:endnote>
  <w:endnote w:type="continuationSeparator" w:id="0">
    <w:p w14:paraId="7CE3F291" w14:textId="77777777" w:rsidR="00CA0229" w:rsidRDefault="00CA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055A8" w14:textId="44BA75C4"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B3B63" w14:textId="77777777"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9B244" w14:textId="77777777"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EF667" w14:textId="77777777" w:rsidR="00CA0229" w:rsidRDefault="00CA0229">
      <w:r>
        <w:separator/>
      </w:r>
    </w:p>
  </w:footnote>
  <w:footnote w:type="continuationSeparator" w:id="0">
    <w:p w14:paraId="3AF81A41" w14:textId="77777777" w:rsidR="00CA0229" w:rsidRDefault="00CA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EE810" w14:textId="4044B9BE" w:rsidR="003D7EE5" w:rsidRDefault="003D7EE5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4B0A78A3" wp14:editId="2206B6FC">
          <wp:simplePos x="0" y="0"/>
          <wp:positionH relativeFrom="column">
            <wp:posOffset>3220085</wp:posOffset>
          </wp:positionH>
          <wp:positionV relativeFrom="paragraph">
            <wp:posOffset>97790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42D04F5D" w14:textId="77777777">
      <w:tc>
        <w:tcPr>
          <w:tcW w:w="4181" w:type="dxa"/>
        </w:tcPr>
        <w:p w14:paraId="154CEA97" w14:textId="77777777" w:rsidR="005402F4" w:rsidRDefault="005402F4">
          <w:pPr>
            <w:pStyle w:val="tussenkopje"/>
            <w:spacing w:before="0"/>
          </w:pPr>
          <w:r>
            <w:t>Datum</w:t>
          </w:r>
        </w:p>
      </w:tc>
    </w:tr>
    <w:tr w:rsidR="005402F4" w14:paraId="1DFB9EC8" w14:textId="77777777">
      <w:tc>
        <w:tcPr>
          <w:tcW w:w="4181" w:type="dxa"/>
        </w:tcPr>
        <w:p w14:paraId="4C817894" w14:textId="74825C64" w:rsidR="005402F4" w:rsidRDefault="002F4961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D00D7D">
            <w:rPr>
              <w:noProof/>
            </w:rPr>
            <w:t xml:space="preserve">1 </w:t>
          </w:r>
          <w:del w:id="34" w:author="Groot, Karina de" w:date="2024-10-30T11:46:00Z" w16du:dateUtc="2024-10-30T10:46:00Z">
            <w:r w:rsidR="00D00D7D" w:rsidDel="00AC2215">
              <w:rPr>
                <w:noProof/>
              </w:rPr>
              <w:delText xml:space="preserve">februari </w:delText>
            </w:r>
          </w:del>
          <w:ins w:id="35" w:author="Groot, Karina de" w:date="2024-10-30T11:46:00Z" w16du:dateUtc="2024-10-30T10:46:00Z">
            <w:r w:rsidR="00AC2215">
              <w:rPr>
                <w:noProof/>
              </w:rPr>
              <w:t>november</w:t>
            </w:r>
          </w:ins>
          <w:del w:id="36" w:author="Groot, Karina de" w:date="2024-10-30T11:46:00Z" w16du:dateUtc="2024-10-30T10:46:00Z">
            <w:r w:rsidR="00D00D7D" w:rsidDel="00AC2215">
              <w:rPr>
                <w:noProof/>
              </w:rPr>
              <w:delText>2019</w:delText>
            </w:r>
          </w:del>
          <w:r>
            <w:fldChar w:fldCharType="end"/>
          </w:r>
          <w:ins w:id="37" w:author="Groot, Karina de" w:date="2024-10-30T11:46:00Z" w16du:dateUtc="2024-10-30T10:46:00Z">
            <w:r w:rsidR="00AC2215">
              <w:t xml:space="preserve"> 2024</w:t>
            </w:r>
          </w:ins>
        </w:p>
      </w:tc>
    </w:tr>
    <w:tr w:rsidR="005402F4" w14:paraId="03D8BFC8" w14:textId="77777777">
      <w:tc>
        <w:tcPr>
          <w:tcW w:w="4181" w:type="dxa"/>
        </w:tcPr>
        <w:p w14:paraId="59073067" w14:textId="77777777" w:rsidR="005402F4" w:rsidRDefault="005402F4">
          <w:pPr>
            <w:pStyle w:val="tussenkopje"/>
          </w:pPr>
          <w:r>
            <w:t>Titel</w:t>
          </w:r>
        </w:p>
      </w:tc>
    </w:tr>
    <w:tr w:rsidR="005402F4" w14:paraId="57EFB82E" w14:textId="77777777">
      <w:tc>
        <w:tcPr>
          <w:tcW w:w="4181" w:type="dxa"/>
        </w:tcPr>
        <w:p w14:paraId="2D41FF66" w14:textId="25F58C8E" w:rsidR="005402F4" w:rsidRPr="002F4961" w:rsidRDefault="00574F0E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1C4CA6">
            <w:rPr>
              <w:noProof/>
            </w:rPr>
            <w:t>Toelichting Tekstblok – Natuurlijk persoon v3.0</w:t>
          </w:r>
          <w:r>
            <w:rPr>
              <w:noProof/>
            </w:rPr>
            <w:fldChar w:fldCharType="end"/>
          </w:r>
        </w:p>
      </w:tc>
    </w:tr>
    <w:tr w:rsidR="005402F4" w14:paraId="30B64CAF" w14:textId="77777777">
      <w:tc>
        <w:tcPr>
          <w:tcW w:w="4181" w:type="dxa"/>
        </w:tcPr>
        <w:p w14:paraId="2279AB88" w14:textId="77777777" w:rsidR="005402F4" w:rsidRDefault="005402F4">
          <w:pPr>
            <w:pStyle w:val="tussenkopje"/>
          </w:pPr>
          <w:r>
            <w:t>Versie</w:t>
          </w:r>
        </w:p>
      </w:tc>
    </w:tr>
    <w:tr w:rsidR="005402F4" w14:paraId="4DDA0D21" w14:textId="77777777">
      <w:tc>
        <w:tcPr>
          <w:tcW w:w="4181" w:type="dxa"/>
        </w:tcPr>
        <w:p w14:paraId="5CA8ABF7" w14:textId="5394C6A8" w:rsidR="005402F4" w:rsidRDefault="002F4961">
          <w:pPr>
            <w:spacing w:line="240" w:lineRule="atLeast"/>
          </w:pPr>
          <w:del w:id="38" w:author="Groot, Karina de" w:date="2024-10-30T11:47:00Z" w16du:dateUtc="2024-10-30T10:47:00Z">
            <w:r w:rsidDel="00AC2215">
              <w:fldChar w:fldCharType="begin"/>
            </w:r>
            <w:r w:rsidDel="00AC2215">
              <w:delInstrText xml:space="preserve"> REF Versie \h </w:delInstrText>
            </w:r>
            <w:r w:rsidDel="00AC2215">
              <w:fldChar w:fldCharType="separate"/>
            </w:r>
            <w:r w:rsidR="00D00D7D" w:rsidDel="00AC2215">
              <w:rPr>
                <w:noProof/>
              </w:rPr>
              <w:delText>3.1</w:delText>
            </w:r>
            <w:r w:rsidDel="00AC2215">
              <w:fldChar w:fldCharType="end"/>
            </w:r>
          </w:del>
          <w:ins w:id="39" w:author="Groot, Karina de" w:date="2024-10-30T11:47:00Z" w16du:dateUtc="2024-10-30T10:47:00Z">
            <w:r w:rsidR="00AC2215">
              <w:t>4.0</w:t>
            </w:r>
          </w:ins>
        </w:p>
      </w:tc>
    </w:tr>
    <w:tr w:rsidR="005402F4" w14:paraId="632B0F57" w14:textId="77777777">
      <w:tc>
        <w:tcPr>
          <w:tcW w:w="4181" w:type="dxa"/>
        </w:tcPr>
        <w:p w14:paraId="41368221" w14:textId="77777777" w:rsidR="005402F4" w:rsidRDefault="005402F4">
          <w:pPr>
            <w:pStyle w:val="tussenkopje"/>
          </w:pPr>
          <w:r>
            <w:t>Blad</w:t>
          </w:r>
        </w:p>
      </w:tc>
    </w:tr>
    <w:tr w:rsidR="005402F4" w14:paraId="28042C71" w14:textId="77777777">
      <w:tc>
        <w:tcPr>
          <w:tcW w:w="4181" w:type="dxa"/>
        </w:tcPr>
        <w:p w14:paraId="05F87744" w14:textId="77777777"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32DB4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 w:rsidR="002F4961">
            <w:rPr>
              <w:rStyle w:val="Paginanummer"/>
              <w:bCs/>
              <w:sz w:val="20"/>
            </w:rPr>
            <w:fldChar w:fldCharType="begin"/>
          </w:r>
          <w:r w:rsidR="002F4961">
            <w:rPr>
              <w:rStyle w:val="Paginanummer"/>
              <w:bCs/>
              <w:sz w:val="20"/>
            </w:rPr>
            <w:instrText xml:space="preserve"> NUMPAGES </w:instrText>
          </w:r>
          <w:r w:rsidR="002F4961">
            <w:rPr>
              <w:rStyle w:val="Paginanummer"/>
              <w:bCs/>
              <w:sz w:val="20"/>
            </w:rPr>
            <w:fldChar w:fldCharType="separate"/>
          </w:r>
          <w:r w:rsidR="00E32DB4">
            <w:rPr>
              <w:rStyle w:val="Paginanummer"/>
              <w:bCs/>
              <w:noProof/>
              <w:sz w:val="20"/>
            </w:rPr>
            <w:t>5</w:t>
          </w:r>
          <w:r w:rsidR="002F4961">
            <w:rPr>
              <w:rStyle w:val="Paginanummer"/>
              <w:bCs/>
              <w:sz w:val="20"/>
            </w:rPr>
            <w:fldChar w:fldCharType="end"/>
          </w:r>
        </w:p>
      </w:tc>
    </w:tr>
  </w:tbl>
  <w:p w14:paraId="4329C27E" w14:textId="1A8D8B07" w:rsidR="005402F4" w:rsidRDefault="005402F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ADD07" w14:textId="77777777" w:rsidR="005402F4" w:rsidRDefault="00B346F1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2E7547F1" wp14:editId="6455A205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542A1292" w14:textId="77777777">
      <w:tc>
        <w:tcPr>
          <w:tcW w:w="4181" w:type="dxa"/>
        </w:tcPr>
        <w:p w14:paraId="42BC7D92" w14:textId="77777777" w:rsidR="005402F4" w:rsidRDefault="005402F4">
          <w:pPr>
            <w:pStyle w:val="tussenkopje"/>
            <w:spacing w:before="0"/>
          </w:pPr>
          <w:r>
            <w:t>Datum</w:t>
          </w:r>
        </w:p>
      </w:tc>
    </w:tr>
    <w:bookmarkStart w:id="103" w:name="Datum"/>
    <w:tr w:rsidR="005402F4" w14:paraId="2FBD48CB" w14:textId="77777777">
      <w:tc>
        <w:tcPr>
          <w:tcW w:w="4181" w:type="dxa"/>
        </w:tcPr>
        <w:p w14:paraId="6D173E48" w14:textId="556E9DC5" w:rsidR="005402F4" w:rsidRPr="002F4961" w:rsidRDefault="002F4961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1C4CA6">
            <w:rPr>
              <w:noProof/>
            </w:rPr>
            <w:t>1 november 2024</w:t>
          </w:r>
          <w:r>
            <w:fldChar w:fldCharType="end"/>
          </w:r>
          <w:bookmarkEnd w:id="103"/>
        </w:p>
      </w:tc>
    </w:tr>
    <w:tr w:rsidR="005402F4" w14:paraId="54AE89E4" w14:textId="77777777">
      <w:tc>
        <w:tcPr>
          <w:tcW w:w="4181" w:type="dxa"/>
        </w:tcPr>
        <w:p w14:paraId="0B9E584F" w14:textId="77777777" w:rsidR="005402F4" w:rsidRPr="002F4961" w:rsidRDefault="005402F4">
          <w:pPr>
            <w:pStyle w:val="tussenkopje"/>
          </w:pPr>
          <w:r w:rsidRPr="002F4961">
            <w:t>Titel</w:t>
          </w:r>
        </w:p>
      </w:tc>
    </w:tr>
    <w:tr w:rsidR="005402F4" w14:paraId="07DB95F3" w14:textId="77777777">
      <w:tc>
        <w:tcPr>
          <w:tcW w:w="4181" w:type="dxa"/>
        </w:tcPr>
        <w:p w14:paraId="46ECDCB3" w14:textId="27C70824" w:rsidR="005402F4" w:rsidRPr="002F4961" w:rsidRDefault="00574F0E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1C4CA6">
            <w:rPr>
              <w:noProof/>
            </w:rPr>
            <w:t>Toelichting Tekstblok – Natuurlijk persoon v3.0</w:t>
          </w:r>
          <w:r>
            <w:rPr>
              <w:noProof/>
            </w:rPr>
            <w:fldChar w:fldCharType="end"/>
          </w:r>
        </w:p>
      </w:tc>
    </w:tr>
    <w:tr w:rsidR="005402F4" w14:paraId="38035772" w14:textId="77777777">
      <w:tc>
        <w:tcPr>
          <w:tcW w:w="4181" w:type="dxa"/>
        </w:tcPr>
        <w:p w14:paraId="0E14335E" w14:textId="77777777" w:rsidR="005402F4" w:rsidRPr="002F4961" w:rsidRDefault="005402F4">
          <w:pPr>
            <w:pStyle w:val="tussenkopje"/>
          </w:pPr>
          <w:r w:rsidRPr="002F4961">
            <w:t>Versie</w:t>
          </w:r>
        </w:p>
      </w:tc>
    </w:tr>
    <w:bookmarkStart w:id="104" w:name="Versie"/>
    <w:tr w:rsidR="005402F4" w14:paraId="3D5C9E8D" w14:textId="77777777">
      <w:tc>
        <w:tcPr>
          <w:tcW w:w="4181" w:type="dxa"/>
        </w:tcPr>
        <w:p w14:paraId="733E7006" w14:textId="465AC346" w:rsidR="005402F4" w:rsidRPr="002F4961" w:rsidRDefault="002F4961">
          <w:pPr>
            <w:spacing w:line="240" w:lineRule="atLeast"/>
          </w:pPr>
          <w:r w:rsidRPr="002F4961">
            <w:fldChar w:fldCharType="begin"/>
          </w:r>
          <w:r w:rsidRPr="002F4961">
            <w:instrText xml:space="preserve"> STYLEREF Versieopmaak\l  \* MERGEFORMAT </w:instrText>
          </w:r>
          <w:r w:rsidRPr="002F4961">
            <w:fldChar w:fldCharType="separate"/>
          </w:r>
          <w:r w:rsidR="001C4CA6">
            <w:rPr>
              <w:noProof/>
            </w:rPr>
            <w:t>4.0</w:t>
          </w:r>
          <w:r w:rsidRPr="002F4961">
            <w:fldChar w:fldCharType="end"/>
          </w:r>
          <w:bookmarkEnd w:id="104"/>
        </w:p>
      </w:tc>
    </w:tr>
    <w:tr w:rsidR="005402F4" w14:paraId="6FA60FE6" w14:textId="77777777">
      <w:tc>
        <w:tcPr>
          <w:tcW w:w="4181" w:type="dxa"/>
        </w:tcPr>
        <w:p w14:paraId="253B512E" w14:textId="77777777" w:rsidR="005402F4" w:rsidRDefault="005402F4">
          <w:pPr>
            <w:pStyle w:val="tussenkopje"/>
          </w:pPr>
          <w:r>
            <w:t>Blad</w:t>
          </w:r>
        </w:p>
      </w:tc>
    </w:tr>
    <w:tr w:rsidR="005402F4" w14:paraId="792835FF" w14:textId="77777777">
      <w:tc>
        <w:tcPr>
          <w:tcW w:w="4181" w:type="dxa"/>
        </w:tcPr>
        <w:p w14:paraId="50BCE19D" w14:textId="77777777"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32DB4">
            <w:rPr>
              <w:noProof/>
            </w:rPr>
            <w:t>4</w:t>
          </w:r>
          <w:r>
            <w:fldChar w:fldCharType="end"/>
          </w:r>
          <w:r>
            <w:t xml:space="preserve"> van</w:t>
          </w:r>
          <w:r w:rsidR="00B03963">
            <w:t xml:space="preserve"> </w:t>
          </w:r>
          <w:r w:rsidR="002F4961">
            <w:rPr>
              <w:rStyle w:val="Paginanummer"/>
              <w:bCs/>
              <w:sz w:val="20"/>
            </w:rPr>
            <w:fldChar w:fldCharType="begin"/>
          </w:r>
          <w:r w:rsidR="002F4961">
            <w:rPr>
              <w:rStyle w:val="Paginanummer"/>
              <w:bCs/>
              <w:sz w:val="20"/>
            </w:rPr>
            <w:instrText xml:space="preserve"> NUMPAGES </w:instrText>
          </w:r>
          <w:r w:rsidR="002F4961">
            <w:rPr>
              <w:rStyle w:val="Paginanummer"/>
              <w:bCs/>
              <w:sz w:val="20"/>
            </w:rPr>
            <w:fldChar w:fldCharType="separate"/>
          </w:r>
          <w:r w:rsidR="00E32DB4">
            <w:rPr>
              <w:rStyle w:val="Paginanummer"/>
              <w:bCs/>
              <w:noProof/>
              <w:sz w:val="20"/>
            </w:rPr>
            <w:t>5</w:t>
          </w:r>
          <w:r w:rsidR="002F4961">
            <w:rPr>
              <w:rStyle w:val="Paginanummer"/>
              <w:bCs/>
              <w:sz w:val="20"/>
            </w:rPr>
            <w:fldChar w:fldCharType="end"/>
          </w:r>
          <w:r>
            <w:t xml:space="preserve"> </w:t>
          </w:r>
        </w:p>
      </w:tc>
    </w:tr>
  </w:tbl>
  <w:p w14:paraId="16AC8268" w14:textId="77777777" w:rsidR="005402F4" w:rsidRDefault="00B346F1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44357FDE" wp14:editId="5377509F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0238"/>
    <w:multiLevelType w:val="hybridMultilevel"/>
    <w:tmpl w:val="7950619C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9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689526">
    <w:abstractNumId w:val="10"/>
  </w:num>
  <w:num w:numId="2" w16cid:durableId="90440304">
    <w:abstractNumId w:val="10"/>
  </w:num>
  <w:num w:numId="3" w16cid:durableId="772748647">
    <w:abstractNumId w:val="8"/>
  </w:num>
  <w:num w:numId="4" w16cid:durableId="552469225">
    <w:abstractNumId w:val="5"/>
  </w:num>
  <w:num w:numId="5" w16cid:durableId="1878422522">
    <w:abstractNumId w:val="6"/>
  </w:num>
  <w:num w:numId="6" w16cid:durableId="1913469979">
    <w:abstractNumId w:val="13"/>
  </w:num>
  <w:num w:numId="7" w16cid:durableId="1356080518">
    <w:abstractNumId w:val="0"/>
  </w:num>
  <w:num w:numId="8" w16cid:durableId="1677228058">
    <w:abstractNumId w:val="12"/>
  </w:num>
  <w:num w:numId="9" w16cid:durableId="1228616218">
    <w:abstractNumId w:val="1"/>
  </w:num>
  <w:num w:numId="10" w16cid:durableId="1337149518">
    <w:abstractNumId w:val="2"/>
  </w:num>
  <w:num w:numId="11" w16cid:durableId="465006412">
    <w:abstractNumId w:val="3"/>
  </w:num>
  <w:num w:numId="12" w16cid:durableId="426315305">
    <w:abstractNumId w:val="9"/>
  </w:num>
  <w:num w:numId="13" w16cid:durableId="475726065">
    <w:abstractNumId w:val="7"/>
  </w:num>
  <w:num w:numId="14" w16cid:durableId="1386681933">
    <w:abstractNumId w:val="11"/>
  </w:num>
  <w:num w:numId="15" w16cid:durableId="555167901">
    <w:abstractNumId w:val="4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root, Karina de">
    <w15:presenceInfo w15:providerId="None" w15:userId="Groot, Karina 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06B60"/>
    <w:rsid w:val="00010A13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4865"/>
    <w:rsid w:val="00025B0C"/>
    <w:rsid w:val="00030CF3"/>
    <w:rsid w:val="000400E1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77023"/>
    <w:rsid w:val="00083121"/>
    <w:rsid w:val="000865A5"/>
    <w:rsid w:val="0008708F"/>
    <w:rsid w:val="00090725"/>
    <w:rsid w:val="00091BE7"/>
    <w:rsid w:val="00093CFA"/>
    <w:rsid w:val="00097DA7"/>
    <w:rsid w:val="000A0E63"/>
    <w:rsid w:val="000A0EA1"/>
    <w:rsid w:val="000A2C90"/>
    <w:rsid w:val="000A70AC"/>
    <w:rsid w:val="000A77B3"/>
    <w:rsid w:val="000A787C"/>
    <w:rsid w:val="000B1694"/>
    <w:rsid w:val="000B4CD1"/>
    <w:rsid w:val="000B530F"/>
    <w:rsid w:val="000B74F1"/>
    <w:rsid w:val="000C126D"/>
    <w:rsid w:val="000C3DE2"/>
    <w:rsid w:val="000C4C66"/>
    <w:rsid w:val="000C4F69"/>
    <w:rsid w:val="000D03E4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3F6C"/>
    <w:rsid w:val="00114244"/>
    <w:rsid w:val="00114BFC"/>
    <w:rsid w:val="0011696F"/>
    <w:rsid w:val="00124BEB"/>
    <w:rsid w:val="0012509E"/>
    <w:rsid w:val="0012742A"/>
    <w:rsid w:val="00135DA4"/>
    <w:rsid w:val="00136E60"/>
    <w:rsid w:val="00137BBF"/>
    <w:rsid w:val="00142B34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67E6"/>
    <w:rsid w:val="00156B8A"/>
    <w:rsid w:val="00156B93"/>
    <w:rsid w:val="00161021"/>
    <w:rsid w:val="001638FF"/>
    <w:rsid w:val="00163F0E"/>
    <w:rsid w:val="00170D29"/>
    <w:rsid w:val="00171107"/>
    <w:rsid w:val="0017212E"/>
    <w:rsid w:val="00173E4A"/>
    <w:rsid w:val="001743D2"/>
    <w:rsid w:val="00175FD3"/>
    <w:rsid w:val="00176FDA"/>
    <w:rsid w:val="0018011A"/>
    <w:rsid w:val="001804D5"/>
    <w:rsid w:val="00183622"/>
    <w:rsid w:val="00183F25"/>
    <w:rsid w:val="00187530"/>
    <w:rsid w:val="001909FD"/>
    <w:rsid w:val="0019216E"/>
    <w:rsid w:val="001948B9"/>
    <w:rsid w:val="001A0476"/>
    <w:rsid w:val="001A0CC3"/>
    <w:rsid w:val="001A22F0"/>
    <w:rsid w:val="001A2E0E"/>
    <w:rsid w:val="001A5981"/>
    <w:rsid w:val="001B35AA"/>
    <w:rsid w:val="001B439C"/>
    <w:rsid w:val="001B6420"/>
    <w:rsid w:val="001B7E02"/>
    <w:rsid w:val="001C2750"/>
    <w:rsid w:val="001C4CA6"/>
    <w:rsid w:val="001C6F72"/>
    <w:rsid w:val="001C72DF"/>
    <w:rsid w:val="001C77FB"/>
    <w:rsid w:val="001C7DCC"/>
    <w:rsid w:val="001D0A65"/>
    <w:rsid w:val="001D1884"/>
    <w:rsid w:val="001D5ECE"/>
    <w:rsid w:val="001E6DE1"/>
    <w:rsid w:val="001F0E67"/>
    <w:rsid w:val="001F19CB"/>
    <w:rsid w:val="001F46A7"/>
    <w:rsid w:val="001F63EA"/>
    <w:rsid w:val="001F7092"/>
    <w:rsid w:val="001F7DAA"/>
    <w:rsid w:val="00203E69"/>
    <w:rsid w:val="00206ABC"/>
    <w:rsid w:val="0021075A"/>
    <w:rsid w:val="00210E51"/>
    <w:rsid w:val="0021170D"/>
    <w:rsid w:val="002135E6"/>
    <w:rsid w:val="0021646D"/>
    <w:rsid w:val="0021680B"/>
    <w:rsid w:val="00222119"/>
    <w:rsid w:val="00222497"/>
    <w:rsid w:val="0022338C"/>
    <w:rsid w:val="00227854"/>
    <w:rsid w:val="00231954"/>
    <w:rsid w:val="00233B41"/>
    <w:rsid w:val="00236AF8"/>
    <w:rsid w:val="00244A4B"/>
    <w:rsid w:val="00244CE3"/>
    <w:rsid w:val="00246D91"/>
    <w:rsid w:val="00247E61"/>
    <w:rsid w:val="00251994"/>
    <w:rsid w:val="002528A8"/>
    <w:rsid w:val="002544F0"/>
    <w:rsid w:val="00254B68"/>
    <w:rsid w:val="002557BA"/>
    <w:rsid w:val="00255DE0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3475"/>
    <w:rsid w:val="00285BAF"/>
    <w:rsid w:val="00287436"/>
    <w:rsid w:val="002918B1"/>
    <w:rsid w:val="00293F69"/>
    <w:rsid w:val="00294DC4"/>
    <w:rsid w:val="002A003B"/>
    <w:rsid w:val="002A010E"/>
    <w:rsid w:val="002A4B2B"/>
    <w:rsid w:val="002A5BE8"/>
    <w:rsid w:val="002A7631"/>
    <w:rsid w:val="002A7BBF"/>
    <w:rsid w:val="002A7EF0"/>
    <w:rsid w:val="002B2EFF"/>
    <w:rsid w:val="002B5054"/>
    <w:rsid w:val="002C0368"/>
    <w:rsid w:val="002C177B"/>
    <w:rsid w:val="002C64D1"/>
    <w:rsid w:val="002C680A"/>
    <w:rsid w:val="002C68F9"/>
    <w:rsid w:val="002D2283"/>
    <w:rsid w:val="002D31B1"/>
    <w:rsid w:val="002D6F14"/>
    <w:rsid w:val="002E0C80"/>
    <w:rsid w:val="002E31DC"/>
    <w:rsid w:val="002E5438"/>
    <w:rsid w:val="002E71D9"/>
    <w:rsid w:val="002E729C"/>
    <w:rsid w:val="002F3F0E"/>
    <w:rsid w:val="002F4961"/>
    <w:rsid w:val="002F50F0"/>
    <w:rsid w:val="002F62FE"/>
    <w:rsid w:val="003008D7"/>
    <w:rsid w:val="00301055"/>
    <w:rsid w:val="00310FA3"/>
    <w:rsid w:val="00312470"/>
    <w:rsid w:val="003132A0"/>
    <w:rsid w:val="003137E5"/>
    <w:rsid w:val="00314C5B"/>
    <w:rsid w:val="003203EB"/>
    <w:rsid w:val="00321695"/>
    <w:rsid w:val="003228A3"/>
    <w:rsid w:val="003232CB"/>
    <w:rsid w:val="0032463E"/>
    <w:rsid w:val="00326C7F"/>
    <w:rsid w:val="00327795"/>
    <w:rsid w:val="00327851"/>
    <w:rsid w:val="00327FA9"/>
    <w:rsid w:val="00330790"/>
    <w:rsid w:val="00332408"/>
    <w:rsid w:val="00333AE2"/>
    <w:rsid w:val="00334298"/>
    <w:rsid w:val="00337F83"/>
    <w:rsid w:val="003412EA"/>
    <w:rsid w:val="00342CF1"/>
    <w:rsid w:val="00343045"/>
    <w:rsid w:val="00343EA7"/>
    <w:rsid w:val="003441B9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4DC3"/>
    <w:rsid w:val="003657ED"/>
    <w:rsid w:val="00367AE9"/>
    <w:rsid w:val="00367E8B"/>
    <w:rsid w:val="003704C1"/>
    <w:rsid w:val="003708A9"/>
    <w:rsid w:val="00375206"/>
    <w:rsid w:val="00381059"/>
    <w:rsid w:val="00381453"/>
    <w:rsid w:val="00382478"/>
    <w:rsid w:val="003831A8"/>
    <w:rsid w:val="00387508"/>
    <w:rsid w:val="0039214E"/>
    <w:rsid w:val="00395755"/>
    <w:rsid w:val="003A10A3"/>
    <w:rsid w:val="003A19D1"/>
    <w:rsid w:val="003A4165"/>
    <w:rsid w:val="003A56B6"/>
    <w:rsid w:val="003A5ADD"/>
    <w:rsid w:val="003B0BED"/>
    <w:rsid w:val="003B149A"/>
    <w:rsid w:val="003B22EF"/>
    <w:rsid w:val="003B236B"/>
    <w:rsid w:val="003B4767"/>
    <w:rsid w:val="003B66CD"/>
    <w:rsid w:val="003B755A"/>
    <w:rsid w:val="003C0D49"/>
    <w:rsid w:val="003C335E"/>
    <w:rsid w:val="003C350C"/>
    <w:rsid w:val="003C71C6"/>
    <w:rsid w:val="003D2811"/>
    <w:rsid w:val="003D2D18"/>
    <w:rsid w:val="003D3AB1"/>
    <w:rsid w:val="003D3F1D"/>
    <w:rsid w:val="003D7EE5"/>
    <w:rsid w:val="003E0444"/>
    <w:rsid w:val="003E1B71"/>
    <w:rsid w:val="003E4811"/>
    <w:rsid w:val="003E7B00"/>
    <w:rsid w:val="003F06A3"/>
    <w:rsid w:val="003F094E"/>
    <w:rsid w:val="003F29FF"/>
    <w:rsid w:val="003F3399"/>
    <w:rsid w:val="003F4E96"/>
    <w:rsid w:val="003F56B0"/>
    <w:rsid w:val="003F57C4"/>
    <w:rsid w:val="003F5C34"/>
    <w:rsid w:val="00402BAD"/>
    <w:rsid w:val="00406757"/>
    <w:rsid w:val="0041098C"/>
    <w:rsid w:val="00410E29"/>
    <w:rsid w:val="00413575"/>
    <w:rsid w:val="00413D65"/>
    <w:rsid w:val="00413F3C"/>
    <w:rsid w:val="00414114"/>
    <w:rsid w:val="00414CB1"/>
    <w:rsid w:val="0041690C"/>
    <w:rsid w:val="00421860"/>
    <w:rsid w:val="004247E2"/>
    <w:rsid w:val="004250DC"/>
    <w:rsid w:val="00432145"/>
    <w:rsid w:val="00433741"/>
    <w:rsid w:val="004339D3"/>
    <w:rsid w:val="00433D41"/>
    <w:rsid w:val="00434494"/>
    <w:rsid w:val="004356D4"/>
    <w:rsid w:val="0043630D"/>
    <w:rsid w:val="00436B9E"/>
    <w:rsid w:val="00440164"/>
    <w:rsid w:val="00441150"/>
    <w:rsid w:val="00441820"/>
    <w:rsid w:val="00442132"/>
    <w:rsid w:val="00444458"/>
    <w:rsid w:val="00445643"/>
    <w:rsid w:val="00445C14"/>
    <w:rsid w:val="00447EB0"/>
    <w:rsid w:val="00454C76"/>
    <w:rsid w:val="00455CB3"/>
    <w:rsid w:val="00456B33"/>
    <w:rsid w:val="00456E66"/>
    <w:rsid w:val="00460231"/>
    <w:rsid w:val="00462F19"/>
    <w:rsid w:val="0046378E"/>
    <w:rsid w:val="00465153"/>
    <w:rsid w:val="0047190D"/>
    <w:rsid w:val="00473278"/>
    <w:rsid w:val="00473655"/>
    <w:rsid w:val="00474564"/>
    <w:rsid w:val="00475FFA"/>
    <w:rsid w:val="00481DDE"/>
    <w:rsid w:val="00482E89"/>
    <w:rsid w:val="0048391A"/>
    <w:rsid w:val="004841E4"/>
    <w:rsid w:val="00484488"/>
    <w:rsid w:val="004868E4"/>
    <w:rsid w:val="00490150"/>
    <w:rsid w:val="0049193B"/>
    <w:rsid w:val="00496C70"/>
    <w:rsid w:val="0049725F"/>
    <w:rsid w:val="004A1631"/>
    <w:rsid w:val="004A1A02"/>
    <w:rsid w:val="004A29E9"/>
    <w:rsid w:val="004A48BE"/>
    <w:rsid w:val="004A5FBF"/>
    <w:rsid w:val="004A72B5"/>
    <w:rsid w:val="004A7574"/>
    <w:rsid w:val="004B1F47"/>
    <w:rsid w:val="004B23A7"/>
    <w:rsid w:val="004B50F2"/>
    <w:rsid w:val="004B6BCA"/>
    <w:rsid w:val="004B6E45"/>
    <w:rsid w:val="004C0C11"/>
    <w:rsid w:val="004C132C"/>
    <w:rsid w:val="004C431D"/>
    <w:rsid w:val="004C6A45"/>
    <w:rsid w:val="004C6F4C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E35D7"/>
    <w:rsid w:val="004E48F7"/>
    <w:rsid w:val="004E5200"/>
    <w:rsid w:val="004E6389"/>
    <w:rsid w:val="004E6464"/>
    <w:rsid w:val="004F163F"/>
    <w:rsid w:val="004F29C8"/>
    <w:rsid w:val="004F6006"/>
    <w:rsid w:val="004F65C0"/>
    <w:rsid w:val="005011D7"/>
    <w:rsid w:val="005024DA"/>
    <w:rsid w:val="005044B4"/>
    <w:rsid w:val="00507995"/>
    <w:rsid w:val="00511FE3"/>
    <w:rsid w:val="0051376E"/>
    <w:rsid w:val="00515FDE"/>
    <w:rsid w:val="0051696E"/>
    <w:rsid w:val="00520E34"/>
    <w:rsid w:val="00522081"/>
    <w:rsid w:val="00522A62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753"/>
    <w:rsid w:val="00543B8D"/>
    <w:rsid w:val="0055443F"/>
    <w:rsid w:val="00555525"/>
    <w:rsid w:val="0055554C"/>
    <w:rsid w:val="005555A9"/>
    <w:rsid w:val="00557D72"/>
    <w:rsid w:val="00560389"/>
    <w:rsid w:val="005606FC"/>
    <w:rsid w:val="00561641"/>
    <w:rsid w:val="005638C7"/>
    <w:rsid w:val="00563964"/>
    <w:rsid w:val="0056417F"/>
    <w:rsid w:val="00564CA5"/>
    <w:rsid w:val="00565CD0"/>
    <w:rsid w:val="00570D9C"/>
    <w:rsid w:val="005733EC"/>
    <w:rsid w:val="00574F0E"/>
    <w:rsid w:val="00575E7C"/>
    <w:rsid w:val="00582CBF"/>
    <w:rsid w:val="00586EC5"/>
    <w:rsid w:val="0059099B"/>
    <w:rsid w:val="0059427B"/>
    <w:rsid w:val="005942AA"/>
    <w:rsid w:val="00594F7E"/>
    <w:rsid w:val="00597241"/>
    <w:rsid w:val="005A3A06"/>
    <w:rsid w:val="005A3E17"/>
    <w:rsid w:val="005A56B6"/>
    <w:rsid w:val="005A6E00"/>
    <w:rsid w:val="005A7FE9"/>
    <w:rsid w:val="005B0440"/>
    <w:rsid w:val="005B1532"/>
    <w:rsid w:val="005B48B3"/>
    <w:rsid w:val="005C030F"/>
    <w:rsid w:val="005C2423"/>
    <w:rsid w:val="005C59D8"/>
    <w:rsid w:val="005C63A5"/>
    <w:rsid w:val="005D5CAA"/>
    <w:rsid w:val="005D5EB8"/>
    <w:rsid w:val="005D6866"/>
    <w:rsid w:val="005E12E7"/>
    <w:rsid w:val="005E60ED"/>
    <w:rsid w:val="005E62AD"/>
    <w:rsid w:val="005F07D4"/>
    <w:rsid w:val="005F0AD1"/>
    <w:rsid w:val="005F3260"/>
    <w:rsid w:val="005F47C4"/>
    <w:rsid w:val="005F63FF"/>
    <w:rsid w:val="005F7CEA"/>
    <w:rsid w:val="00602DDB"/>
    <w:rsid w:val="00602DFD"/>
    <w:rsid w:val="0060343C"/>
    <w:rsid w:val="00612115"/>
    <w:rsid w:val="00613681"/>
    <w:rsid w:val="006149A9"/>
    <w:rsid w:val="006174A3"/>
    <w:rsid w:val="006241C2"/>
    <w:rsid w:val="006252B9"/>
    <w:rsid w:val="0062641F"/>
    <w:rsid w:val="00626EA6"/>
    <w:rsid w:val="00627198"/>
    <w:rsid w:val="00630963"/>
    <w:rsid w:val="006315E7"/>
    <w:rsid w:val="00635924"/>
    <w:rsid w:val="00636E87"/>
    <w:rsid w:val="00640670"/>
    <w:rsid w:val="00641C13"/>
    <w:rsid w:val="006434A2"/>
    <w:rsid w:val="006439F4"/>
    <w:rsid w:val="00645042"/>
    <w:rsid w:val="00645D15"/>
    <w:rsid w:val="00645F51"/>
    <w:rsid w:val="00646254"/>
    <w:rsid w:val="00647823"/>
    <w:rsid w:val="00653319"/>
    <w:rsid w:val="00653808"/>
    <w:rsid w:val="00654D50"/>
    <w:rsid w:val="00662092"/>
    <w:rsid w:val="006706C0"/>
    <w:rsid w:val="00672CA7"/>
    <w:rsid w:val="00674638"/>
    <w:rsid w:val="00680BA3"/>
    <w:rsid w:val="00680FDB"/>
    <w:rsid w:val="0068128C"/>
    <w:rsid w:val="00681649"/>
    <w:rsid w:val="00685232"/>
    <w:rsid w:val="0068609A"/>
    <w:rsid w:val="00686B57"/>
    <w:rsid w:val="006870A4"/>
    <w:rsid w:val="00692969"/>
    <w:rsid w:val="00692DC4"/>
    <w:rsid w:val="006947F3"/>
    <w:rsid w:val="00696D9D"/>
    <w:rsid w:val="00697CC3"/>
    <w:rsid w:val="006A0719"/>
    <w:rsid w:val="006A54DC"/>
    <w:rsid w:val="006A5F93"/>
    <w:rsid w:val="006A7005"/>
    <w:rsid w:val="006A7006"/>
    <w:rsid w:val="006B0731"/>
    <w:rsid w:val="006B1B9A"/>
    <w:rsid w:val="006B79A4"/>
    <w:rsid w:val="006C1E89"/>
    <w:rsid w:val="006C33A2"/>
    <w:rsid w:val="006C34AB"/>
    <w:rsid w:val="006C616D"/>
    <w:rsid w:val="006C67EE"/>
    <w:rsid w:val="006C7314"/>
    <w:rsid w:val="006D1058"/>
    <w:rsid w:val="006D11BD"/>
    <w:rsid w:val="006D5D77"/>
    <w:rsid w:val="006D663A"/>
    <w:rsid w:val="006E26A8"/>
    <w:rsid w:val="006E7610"/>
    <w:rsid w:val="006E78AB"/>
    <w:rsid w:val="006F3164"/>
    <w:rsid w:val="006F41C7"/>
    <w:rsid w:val="006F4259"/>
    <w:rsid w:val="006F67B2"/>
    <w:rsid w:val="00701B83"/>
    <w:rsid w:val="00702E1F"/>
    <w:rsid w:val="00704672"/>
    <w:rsid w:val="0070517C"/>
    <w:rsid w:val="00705A8A"/>
    <w:rsid w:val="0071089D"/>
    <w:rsid w:val="0071272A"/>
    <w:rsid w:val="00712F54"/>
    <w:rsid w:val="0071493B"/>
    <w:rsid w:val="00714B8D"/>
    <w:rsid w:val="00716D74"/>
    <w:rsid w:val="00717E7F"/>
    <w:rsid w:val="00720A13"/>
    <w:rsid w:val="00721ACE"/>
    <w:rsid w:val="007224C4"/>
    <w:rsid w:val="00723E21"/>
    <w:rsid w:val="00723ED6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52E01"/>
    <w:rsid w:val="00754564"/>
    <w:rsid w:val="007554EB"/>
    <w:rsid w:val="007563BE"/>
    <w:rsid w:val="00757208"/>
    <w:rsid w:val="00761024"/>
    <w:rsid w:val="00762EFD"/>
    <w:rsid w:val="0076481B"/>
    <w:rsid w:val="00765439"/>
    <w:rsid w:val="0076737C"/>
    <w:rsid w:val="00770911"/>
    <w:rsid w:val="00771385"/>
    <w:rsid w:val="007728AE"/>
    <w:rsid w:val="00773DBF"/>
    <w:rsid w:val="007742C2"/>
    <w:rsid w:val="007744CB"/>
    <w:rsid w:val="007765D4"/>
    <w:rsid w:val="00776818"/>
    <w:rsid w:val="00777D1F"/>
    <w:rsid w:val="00777D39"/>
    <w:rsid w:val="007814DB"/>
    <w:rsid w:val="007823B9"/>
    <w:rsid w:val="007851F0"/>
    <w:rsid w:val="00785704"/>
    <w:rsid w:val="00787F3E"/>
    <w:rsid w:val="00794F7E"/>
    <w:rsid w:val="0079728D"/>
    <w:rsid w:val="007A1DE6"/>
    <w:rsid w:val="007A2314"/>
    <w:rsid w:val="007A3235"/>
    <w:rsid w:val="007A4533"/>
    <w:rsid w:val="007A4EDD"/>
    <w:rsid w:val="007B15F8"/>
    <w:rsid w:val="007B3630"/>
    <w:rsid w:val="007B4DB6"/>
    <w:rsid w:val="007B7475"/>
    <w:rsid w:val="007B78E2"/>
    <w:rsid w:val="007C0E64"/>
    <w:rsid w:val="007C139E"/>
    <w:rsid w:val="007C24B7"/>
    <w:rsid w:val="007C7BD3"/>
    <w:rsid w:val="007D1472"/>
    <w:rsid w:val="007D1C8D"/>
    <w:rsid w:val="007D22F5"/>
    <w:rsid w:val="007D3375"/>
    <w:rsid w:val="007D41C4"/>
    <w:rsid w:val="007E1766"/>
    <w:rsid w:val="007E3A85"/>
    <w:rsid w:val="007E4227"/>
    <w:rsid w:val="007E5B24"/>
    <w:rsid w:val="007E61AF"/>
    <w:rsid w:val="007F091A"/>
    <w:rsid w:val="007F0E2A"/>
    <w:rsid w:val="007F401E"/>
    <w:rsid w:val="007F70E2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5969"/>
    <w:rsid w:val="00815B0F"/>
    <w:rsid w:val="0081780B"/>
    <w:rsid w:val="008215D2"/>
    <w:rsid w:val="00826D2A"/>
    <w:rsid w:val="008315FB"/>
    <w:rsid w:val="00834366"/>
    <w:rsid w:val="00834A2B"/>
    <w:rsid w:val="0084312D"/>
    <w:rsid w:val="008444C3"/>
    <w:rsid w:val="008525D3"/>
    <w:rsid w:val="008537DB"/>
    <w:rsid w:val="00853F57"/>
    <w:rsid w:val="0085512C"/>
    <w:rsid w:val="00857117"/>
    <w:rsid w:val="00860295"/>
    <w:rsid w:val="00862260"/>
    <w:rsid w:val="008669CB"/>
    <w:rsid w:val="00870088"/>
    <w:rsid w:val="0087021F"/>
    <w:rsid w:val="00871454"/>
    <w:rsid w:val="00871E15"/>
    <w:rsid w:val="0087435F"/>
    <w:rsid w:val="00877B5F"/>
    <w:rsid w:val="00877DBB"/>
    <w:rsid w:val="00882D7A"/>
    <w:rsid w:val="0088569A"/>
    <w:rsid w:val="008856DD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CE1"/>
    <w:rsid w:val="008A5DB7"/>
    <w:rsid w:val="008B32CE"/>
    <w:rsid w:val="008B571F"/>
    <w:rsid w:val="008C022A"/>
    <w:rsid w:val="008C3AB2"/>
    <w:rsid w:val="008C4F94"/>
    <w:rsid w:val="008C70F2"/>
    <w:rsid w:val="008C748D"/>
    <w:rsid w:val="008D0530"/>
    <w:rsid w:val="008D2E9A"/>
    <w:rsid w:val="008D32BA"/>
    <w:rsid w:val="008D35B0"/>
    <w:rsid w:val="008D3FA0"/>
    <w:rsid w:val="008D55C9"/>
    <w:rsid w:val="008D67DD"/>
    <w:rsid w:val="008D6F0F"/>
    <w:rsid w:val="008D7768"/>
    <w:rsid w:val="008E2CB0"/>
    <w:rsid w:val="008E3710"/>
    <w:rsid w:val="008E375F"/>
    <w:rsid w:val="008E4E30"/>
    <w:rsid w:val="008E6CE5"/>
    <w:rsid w:val="008F0647"/>
    <w:rsid w:val="008F0950"/>
    <w:rsid w:val="008F1FDF"/>
    <w:rsid w:val="008F4093"/>
    <w:rsid w:val="008F5BF0"/>
    <w:rsid w:val="009000F0"/>
    <w:rsid w:val="00902EDD"/>
    <w:rsid w:val="00903928"/>
    <w:rsid w:val="00904BB1"/>
    <w:rsid w:val="00905F2E"/>
    <w:rsid w:val="00907AA1"/>
    <w:rsid w:val="009103E1"/>
    <w:rsid w:val="00910DA2"/>
    <w:rsid w:val="00911A4D"/>
    <w:rsid w:val="00912E18"/>
    <w:rsid w:val="009153C9"/>
    <w:rsid w:val="009267CE"/>
    <w:rsid w:val="00931135"/>
    <w:rsid w:val="009316DE"/>
    <w:rsid w:val="00932622"/>
    <w:rsid w:val="00935028"/>
    <w:rsid w:val="00940930"/>
    <w:rsid w:val="00941010"/>
    <w:rsid w:val="009419D9"/>
    <w:rsid w:val="009428E0"/>
    <w:rsid w:val="00943446"/>
    <w:rsid w:val="00943EC1"/>
    <w:rsid w:val="00945297"/>
    <w:rsid w:val="00945B46"/>
    <w:rsid w:val="0095242D"/>
    <w:rsid w:val="009546C6"/>
    <w:rsid w:val="00957AA9"/>
    <w:rsid w:val="00957C55"/>
    <w:rsid w:val="00960C13"/>
    <w:rsid w:val="00963592"/>
    <w:rsid w:val="00963CAF"/>
    <w:rsid w:val="0096507E"/>
    <w:rsid w:val="00971E22"/>
    <w:rsid w:val="009725DF"/>
    <w:rsid w:val="00975FF6"/>
    <w:rsid w:val="00980151"/>
    <w:rsid w:val="00981826"/>
    <w:rsid w:val="00981B09"/>
    <w:rsid w:val="00982252"/>
    <w:rsid w:val="0098430A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4BEE"/>
    <w:rsid w:val="00995BCD"/>
    <w:rsid w:val="0099627E"/>
    <w:rsid w:val="0099720E"/>
    <w:rsid w:val="009A0155"/>
    <w:rsid w:val="009A13AD"/>
    <w:rsid w:val="009A5036"/>
    <w:rsid w:val="009A7909"/>
    <w:rsid w:val="009B1DE1"/>
    <w:rsid w:val="009B474C"/>
    <w:rsid w:val="009C2330"/>
    <w:rsid w:val="009C4947"/>
    <w:rsid w:val="009C6E48"/>
    <w:rsid w:val="009D0A65"/>
    <w:rsid w:val="009D0ED2"/>
    <w:rsid w:val="009D19DE"/>
    <w:rsid w:val="009D264C"/>
    <w:rsid w:val="009D6B62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A005C6"/>
    <w:rsid w:val="00A03E3E"/>
    <w:rsid w:val="00A05A15"/>
    <w:rsid w:val="00A06FC5"/>
    <w:rsid w:val="00A10DB5"/>
    <w:rsid w:val="00A10DDD"/>
    <w:rsid w:val="00A1106D"/>
    <w:rsid w:val="00A14E63"/>
    <w:rsid w:val="00A15158"/>
    <w:rsid w:val="00A176EE"/>
    <w:rsid w:val="00A2016A"/>
    <w:rsid w:val="00A23DBF"/>
    <w:rsid w:val="00A2420D"/>
    <w:rsid w:val="00A24805"/>
    <w:rsid w:val="00A254B6"/>
    <w:rsid w:val="00A260D9"/>
    <w:rsid w:val="00A31CF6"/>
    <w:rsid w:val="00A425A7"/>
    <w:rsid w:val="00A5100F"/>
    <w:rsid w:val="00A520FB"/>
    <w:rsid w:val="00A542F5"/>
    <w:rsid w:val="00A57C27"/>
    <w:rsid w:val="00A60133"/>
    <w:rsid w:val="00A60F54"/>
    <w:rsid w:val="00A65BE0"/>
    <w:rsid w:val="00A72194"/>
    <w:rsid w:val="00A747B2"/>
    <w:rsid w:val="00A77031"/>
    <w:rsid w:val="00A81C8C"/>
    <w:rsid w:val="00A84C5E"/>
    <w:rsid w:val="00A87911"/>
    <w:rsid w:val="00A9324F"/>
    <w:rsid w:val="00A94258"/>
    <w:rsid w:val="00A95868"/>
    <w:rsid w:val="00A96AA7"/>
    <w:rsid w:val="00AA0C8B"/>
    <w:rsid w:val="00AA1E30"/>
    <w:rsid w:val="00AA25B5"/>
    <w:rsid w:val="00AA4B90"/>
    <w:rsid w:val="00AA4F98"/>
    <w:rsid w:val="00AB05B9"/>
    <w:rsid w:val="00AB3619"/>
    <w:rsid w:val="00AB4182"/>
    <w:rsid w:val="00AB56BF"/>
    <w:rsid w:val="00AB5CBB"/>
    <w:rsid w:val="00AC15F5"/>
    <w:rsid w:val="00AC1C0D"/>
    <w:rsid w:val="00AC1CA7"/>
    <w:rsid w:val="00AC2215"/>
    <w:rsid w:val="00AC391E"/>
    <w:rsid w:val="00AC7EAD"/>
    <w:rsid w:val="00AD0366"/>
    <w:rsid w:val="00AD0524"/>
    <w:rsid w:val="00AD0C0B"/>
    <w:rsid w:val="00AD53AD"/>
    <w:rsid w:val="00AD706A"/>
    <w:rsid w:val="00AD78E4"/>
    <w:rsid w:val="00AE1F33"/>
    <w:rsid w:val="00AE6AAE"/>
    <w:rsid w:val="00AE7522"/>
    <w:rsid w:val="00AF16BF"/>
    <w:rsid w:val="00AF2256"/>
    <w:rsid w:val="00AF433F"/>
    <w:rsid w:val="00AF4AC3"/>
    <w:rsid w:val="00AF570E"/>
    <w:rsid w:val="00AF709B"/>
    <w:rsid w:val="00B01B24"/>
    <w:rsid w:val="00B036FC"/>
    <w:rsid w:val="00B03963"/>
    <w:rsid w:val="00B0516C"/>
    <w:rsid w:val="00B06143"/>
    <w:rsid w:val="00B06C58"/>
    <w:rsid w:val="00B13F36"/>
    <w:rsid w:val="00B1517F"/>
    <w:rsid w:val="00B153EF"/>
    <w:rsid w:val="00B15C82"/>
    <w:rsid w:val="00B16702"/>
    <w:rsid w:val="00B17C14"/>
    <w:rsid w:val="00B24E92"/>
    <w:rsid w:val="00B252B0"/>
    <w:rsid w:val="00B346F1"/>
    <w:rsid w:val="00B368F8"/>
    <w:rsid w:val="00B377EF"/>
    <w:rsid w:val="00B37A61"/>
    <w:rsid w:val="00B42BAF"/>
    <w:rsid w:val="00B45BF1"/>
    <w:rsid w:val="00B466C6"/>
    <w:rsid w:val="00B50010"/>
    <w:rsid w:val="00B52292"/>
    <w:rsid w:val="00B538FF"/>
    <w:rsid w:val="00B56E10"/>
    <w:rsid w:val="00B57422"/>
    <w:rsid w:val="00B57AD5"/>
    <w:rsid w:val="00B63873"/>
    <w:rsid w:val="00B734DA"/>
    <w:rsid w:val="00B755F1"/>
    <w:rsid w:val="00B76BFE"/>
    <w:rsid w:val="00B77C3A"/>
    <w:rsid w:val="00B77CEB"/>
    <w:rsid w:val="00B80334"/>
    <w:rsid w:val="00B80742"/>
    <w:rsid w:val="00B8168A"/>
    <w:rsid w:val="00B816FF"/>
    <w:rsid w:val="00B82EDE"/>
    <w:rsid w:val="00B83BBD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C0C76"/>
    <w:rsid w:val="00BC1341"/>
    <w:rsid w:val="00BC1796"/>
    <w:rsid w:val="00BC1E9A"/>
    <w:rsid w:val="00BC7020"/>
    <w:rsid w:val="00BC739A"/>
    <w:rsid w:val="00BC7AB3"/>
    <w:rsid w:val="00BD103F"/>
    <w:rsid w:val="00BD2EC4"/>
    <w:rsid w:val="00BD68F7"/>
    <w:rsid w:val="00BE0AD2"/>
    <w:rsid w:val="00BE122F"/>
    <w:rsid w:val="00BE53D9"/>
    <w:rsid w:val="00BE60AD"/>
    <w:rsid w:val="00BE726A"/>
    <w:rsid w:val="00BF18B4"/>
    <w:rsid w:val="00BF6098"/>
    <w:rsid w:val="00BF6551"/>
    <w:rsid w:val="00C0203F"/>
    <w:rsid w:val="00C03609"/>
    <w:rsid w:val="00C07528"/>
    <w:rsid w:val="00C07899"/>
    <w:rsid w:val="00C10BF2"/>
    <w:rsid w:val="00C13BE9"/>
    <w:rsid w:val="00C15441"/>
    <w:rsid w:val="00C15569"/>
    <w:rsid w:val="00C26BE6"/>
    <w:rsid w:val="00C30F68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62D9"/>
    <w:rsid w:val="00C6144B"/>
    <w:rsid w:val="00C62C21"/>
    <w:rsid w:val="00C635A1"/>
    <w:rsid w:val="00C64D37"/>
    <w:rsid w:val="00C66724"/>
    <w:rsid w:val="00C66ACB"/>
    <w:rsid w:val="00C70CBC"/>
    <w:rsid w:val="00C712FB"/>
    <w:rsid w:val="00C724AE"/>
    <w:rsid w:val="00C72DC7"/>
    <w:rsid w:val="00C764CA"/>
    <w:rsid w:val="00C768F1"/>
    <w:rsid w:val="00C809A8"/>
    <w:rsid w:val="00C80E82"/>
    <w:rsid w:val="00C81878"/>
    <w:rsid w:val="00C81DE6"/>
    <w:rsid w:val="00C81EE3"/>
    <w:rsid w:val="00C87CFB"/>
    <w:rsid w:val="00C9120F"/>
    <w:rsid w:val="00C91CF7"/>
    <w:rsid w:val="00C94909"/>
    <w:rsid w:val="00C95ABD"/>
    <w:rsid w:val="00C9776A"/>
    <w:rsid w:val="00C97F6E"/>
    <w:rsid w:val="00CA0229"/>
    <w:rsid w:val="00CA0453"/>
    <w:rsid w:val="00CA2E64"/>
    <w:rsid w:val="00CA32E5"/>
    <w:rsid w:val="00CA5DFA"/>
    <w:rsid w:val="00CA792C"/>
    <w:rsid w:val="00CB1C3C"/>
    <w:rsid w:val="00CB1DD5"/>
    <w:rsid w:val="00CB53A9"/>
    <w:rsid w:val="00CB67AF"/>
    <w:rsid w:val="00CB69B2"/>
    <w:rsid w:val="00CC007C"/>
    <w:rsid w:val="00CC0F8A"/>
    <w:rsid w:val="00CC109B"/>
    <w:rsid w:val="00CC2543"/>
    <w:rsid w:val="00CC44C5"/>
    <w:rsid w:val="00CC4971"/>
    <w:rsid w:val="00CC4BB7"/>
    <w:rsid w:val="00CD1549"/>
    <w:rsid w:val="00CD1A91"/>
    <w:rsid w:val="00CD4130"/>
    <w:rsid w:val="00CD521B"/>
    <w:rsid w:val="00CD567B"/>
    <w:rsid w:val="00CE091C"/>
    <w:rsid w:val="00CE26F5"/>
    <w:rsid w:val="00CE4A43"/>
    <w:rsid w:val="00CE52B1"/>
    <w:rsid w:val="00CF14F8"/>
    <w:rsid w:val="00CF34AC"/>
    <w:rsid w:val="00CF3754"/>
    <w:rsid w:val="00CF40D5"/>
    <w:rsid w:val="00CF5E6E"/>
    <w:rsid w:val="00CF70CF"/>
    <w:rsid w:val="00CF7DBB"/>
    <w:rsid w:val="00D00D7D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98A"/>
    <w:rsid w:val="00D37D81"/>
    <w:rsid w:val="00D40FC8"/>
    <w:rsid w:val="00D41505"/>
    <w:rsid w:val="00D42054"/>
    <w:rsid w:val="00D425CA"/>
    <w:rsid w:val="00D42612"/>
    <w:rsid w:val="00D45F78"/>
    <w:rsid w:val="00D46C84"/>
    <w:rsid w:val="00D51AFD"/>
    <w:rsid w:val="00D53029"/>
    <w:rsid w:val="00D5570A"/>
    <w:rsid w:val="00D55734"/>
    <w:rsid w:val="00D55752"/>
    <w:rsid w:val="00D55DDB"/>
    <w:rsid w:val="00D5787A"/>
    <w:rsid w:val="00D57FAF"/>
    <w:rsid w:val="00D61C6F"/>
    <w:rsid w:val="00D678E5"/>
    <w:rsid w:val="00D67A61"/>
    <w:rsid w:val="00D701EA"/>
    <w:rsid w:val="00D71087"/>
    <w:rsid w:val="00D71B56"/>
    <w:rsid w:val="00D741FB"/>
    <w:rsid w:val="00D75068"/>
    <w:rsid w:val="00D77047"/>
    <w:rsid w:val="00D776D1"/>
    <w:rsid w:val="00D841A8"/>
    <w:rsid w:val="00D8472C"/>
    <w:rsid w:val="00D84FD1"/>
    <w:rsid w:val="00D858B0"/>
    <w:rsid w:val="00D90826"/>
    <w:rsid w:val="00D93191"/>
    <w:rsid w:val="00D946B3"/>
    <w:rsid w:val="00DA3542"/>
    <w:rsid w:val="00DA3B4A"/>
    <w:rsid w:val="00DA5F5F"/>
    <w:rsid w:val="00DA771C"/>
    <w:rsid w:val="00DB1969"/>
    <w:rsid w:val="00DB3AF1"/>
    <w:rsid w:val="00DB6076"/>
    <w:rsid w:val="00DB69EB"/>
    <w:rsid w:val="00DC2861"/>
    <w:rsid w:val="00DC4037"/>
    <w:rsid w:val="00DD104A"/>
    <w:rsid w:val="00DD3945"/>
    <w:rsid w:val="00DD3A48"/>
    <w:rsid w:val="00DD6C4D"/>
    <w:rsid w:val="00DD7E3A"/>
    <w:rsid w:val="00DE5238"/>
    <w:rsid w:val="00DE6F98"/>
    <w:rsid w:val="00DF716E"/>
    <w:rsid w:val="00DF73F0"/>
    <w:rsid w:val="00E01DA1"/>
    <w:rsid w:val="00E03058"/>
    <w:rsid w:val="00E035F9"/>
    <w:rsid w:val="00E04482"/>
    <w:rsid w:val="00E0465D"/>
    <w:rsid w:val="00E05B9C"/>
    <w:rsid w:val="00E1120F"/>
    <w:rsid w:val="00E1172D"/>
    <w:rsid w:val="00E1645D"/>
    <w:rsid w:val="00E20E39"/>
    <w:rsid w:val="00E21700"/>
    <w:rsid w:val="00E21ED4"/>
    <w:rsid w:val="00E23FD7"/>
    <w:rsid w:val="00E24B54"/>
    <w:rsid w:val="00E25068"/>
    <w:rsid w:val="00E306B0"/>
    <w:rsid w:val="00E32DB4"/>
    <w:rsid w:val="00E4082E"/>
    <w:rsid w:val="00E41284"/>
    <w:rsid w:val="00E445ED"/>
    <w:rsid w:val="00E44DE2"/>
    <w:rsid w:val="00E44FDF"/>
    <w:rsid w:val="00E45F7C"/>
    <w:rsid w:val="00E463AB"/>
    <w:rsid w:val="00E469EC"/>
    <w:rsid w:val="00E47396"/>
    <w:rsid w:val="00E52E3F"/>
    <w:rsid w:val="00E54C73"/>
    <w:rsid w:val="00E550F3"/>
    <w:rsid w:val="00E562BC"/>
    <w:rsid w:val="00E5680E"/>
    <w:rsid w:val="00E56AF1"/>
    <w:rsid w:val="00E60930"/>
    <w:rsid w:val="00E61A1E"/>
    <w:rsid w:val="00E61D9B"/>
    <w:rsid w:val="00E622E6"/>
    <w:rsid w:val="00E656CD"/>
    <w:rsid w:val="00E72DE8"/>
    <w:rsid w:val="00E74084"/>
    <w:rsid w:val="00E748C7"/>
    <w:rsid w:val="00E77709"/>
    <w:rsid w:val="00E8274E"/>
    <w:rsid w:val="00E91926"/>
    <w:rsid w:val="00E92D89"/>
    <w:rsid w:val="00E9465E"/>
    <w:rsid w:val="00E94D30"/>
    <w:rsid w:val="00E96F1D"/>
    <w:rsid w:val="00EA0C3C"/>
    <w:rsid w:val="00EA290F"/>
    <w:rsid w:val="00EA4CEA"/>
    <w:rsid w:val="00EA6360"/>
    <w:rsid w:val="00EA6BA1"/>
    <w:rsid w:val="00EB0C23"/>
    <w:rsid w:val="00EB0F1D"/>
    <w:rsid w:val="00EB1C67"/>
    <w:rsid w:val="00EB5501"/>
    <w:rsid w:val="00EB5734"/>
    <w:rsid w:val="00EB65B5"/>
    <w:rsid w:val="00EB6720"/>
    <w:rsid w:val="00ED1632"/>
    <w:rsid w:val="00ED49FD"/>
    <w:rsid w:val="00EE0A26"/>
    <w:rsid w:val="00EE11DA"/>
    <w:rsid w:val="00EE1956"/>
    <w:rsid w:val="00EE3CF7"/>
    <w:rsid w:val="00EE5B68"/>
    <w:rsid w:val="00EE7F04"/>
    <w:rsid w:val="00EF0136"/>
    <w:rsid w:val="00EF3936"/>
    <w:rsid w:val="00EF3E6E"/>
    <w:rsid w:val="00EF4136"/>
    <w:rsid w:val="00EF68AD"/>
    <w:rsid w:val="00EF68D1"/>
    <w:rsid w:val="00EF7EEF"/>
    <w:rsid w:val="00F01C60"/>
    <w:rsid w:val="00F030BE"/>
    <w:rsid w:val="00F0385E"/>
    <w:rsid w:val="00F04E05"/>
    <w:rsid w:val="00F04E20"/>
    <w:rsid w:val="00F05616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5A90"/>
    <w:rsid w:val="00F35ABB"/>
    <w:rsid w:val="00F36B99"/>
    <w:rsid w:val="00F37CAB"/>
    <w:rsid w:val="00F4151E"/>
    <w:rsid w:val="00F436F8"/>
    <w:rsid w:val="00F44907"/>
    <w:rsid w:val="00F452C6"/>
    <w:rsid w:val="00F46A06"/>
    <w:rsid w:val="00F50E83"/>
    <w:rsid w:val="00F53159"/>
    <w:rsid w:val="00F53B19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1DB3"/>
    <w:rsid w:val="00F82666"/>
    <w:rsid w:val="00F835B1"/>
    <w:rsid w:val="00F83654"/>
    <w:rsid w:val="00F83CC8"/>
    <w:rsid w:val="00F847F8"/>
    <w:rsid w:val="00F85806"/>
    <w:rsid w:val="00F86040"/>
    <w:rsid w:val="00F8685C"/>
    <w:rsid w:val="00F8703F"/>
    <w:rsid w:val="00F92038"/>
    <w:rsid w:val="00F95D3A"/>
    <w:rsid w:val="00F97455"/>
    <w:rsid w:val="00FA1A99"/>
    <w:rsid w:val="00FA2DAE"/>
    <w:rsid w:val="00FA6D07"/>
    <w:rsid w:val="00FB2038"/>
    <w:rsid w:val="00FB2D4E"/>
    <w:rsid w:val="00FB3E20"/>
    <w:rsid w:val="00FB5AAF"/>
    <w:rsid w:val="00FB5E12"/>
    <w:rsid w:val="00FB6CC0"/>
    <w:rsid w:val="00FB7917"/>
    <w:rsid w:val="00FC0BF6"/>
    <w:rsid w:val="00FC3903"/>
    <w:rsid w:val="00FC7964"/>
    <w:rsid w:val="00FC7CCE"/>
    <w:rsid w:val="00FD1381"/>
    <w:rsid w:val="00FD18B0"/>
    <w:rsid w:val="00FD42C6"/>
    <w:rsid w:val="00FD752F"/>
    <w:rsid w:val="00FE0E86"/>
    <w:rsid w:val="00FE47C0"/>
    <w:rsid w:val="00FE5B33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,"/>
  <w:listSeparator w:val=";"/>
  <w14:docId w14:val="12E97401"/>
  <w15:chartTrackingRefBased/>
  <w15:docId w15:val="{5B7FD958-3E5F-4920-BF66-A4552525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  <w:style w:type="character" w:customStyle="1" w:styleId="Versieopmaak">
    <w:name w:val="Versieopmaak"/>
    <w:basedOn w:val="Versie0"/>
    <w:rsid w:val="002F4961"/>
    <w:rPr>
      <w:rFonts w:ascii="Helvetica" w:hAnsi="Helvetica"/>
      <w:sz w:val="18"/>
      <w:lang w:val="nl-NL"/>
    </w:rPr>
  </w:style>
  <w:style w:type="paragraph" w:styleId="Revisie">
    <w:name w:val="Revision"/>
    <w:hidden/>
    <w:uiPriority w:val="99"/>
    <w:semiHidden/>
    <w:rsid w:val="003D7EE5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1041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6756</CharactersWithSpaces>
  <SharedDoc>false</SharedDoc>
  <HLinks>
    <vt:vector size="30" baseType="variant">
      <vt:variant>
        <vt:i4>1048631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_Toc360715530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_Toc360715529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_Toc360715528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_Toc360715527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_Toc360715526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28</cp:revision>
  <cp:lastPrinted>2015-02-11T12:17:00Z</cp:lastPrinted>
  <dcterms:created xsi:type="dcterms:W3CDTF">2016-09-30T12:06:00Z</dcterms:created>
  <dcterms:modified xsi:type="dcterms:W3CDTF">2025-01-16T13:07:00Z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atum">
    <vt:filetime>2013-04-25T22:00:00Z</vt:filetime>
  </property>
  <property fmtid="{D5CDD505-2E9C-101B-9397-08002B2CF9AE}" pid="4" name="Versie">
    <vt:lpwstr>2.9</vt:lpwstr>
  </property>
  <property fmtid="{D5CDD505-2E9C-101B-9397-08002B2CF9AE}" pid="5" name="_AdHocReviewCycleID">
    <vt:i4>-225362849</vt:i4>
  </property>
  <property fmtid="{D5CDD505-2E9C-101B-9397-08002B2CF9AE}" pid="6" name="_EmailSubject">
    <vt:lpwstr>tekstblokken</vt:lpwstr>
  </property>
  <property fmtid="{D5CDD505-2E9C-101B-9397-08002B2CF9AE}" pid="7" name="_AuthorEmail">
    <vt:lpwstr>Henny.vanNoort@kadaster.nl</vt:lpwstr>
  </property>
  <property fmtid="{D5CDD505-2E9C-101B-9397-08002B2CF9AE}" pid="8" name="_AuthorEmailDisplayName">
    <vt:lpwstr>Noort, Henny van</vt:lpwstr>
  </property>
  <property fmtid="{D5CDD505-2E9C-101B-9397-08002B2CF9AE}" pid="9" name="_PreviousAdHocReviewCycleID">
    <vt:i4>-733418845</vt:i4>
  </property>
  <property fmtid="{D5CDD505-2E9C-101B-9397-08002B2CF9AE}" pid="10" name="_ReviewingToolsShownOnce">
    <vt:lpwstr/>
  </property>
</Properties>
</file>