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AA562B" w14:textId="77777777" w:rsidR="003228A3" w:rsidRDefault="003228A3" w:rsidP="00C26BE6"/>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599"/>
        <w:gridCol w:w="3260"/>
      </w:tblGrid>
      <w:tr w:rsidR="003228A3" w14:paraId="7CEB299A" w14:textId="77777777" w:rsidTr="00FD18C2">
        <w:trPr>
          <w:gridAfter w:val="1"/>
          <w:wAfter w:w="3260" w:type="dxa"/>
        </w:trPr>
        <w:tc>
          <w:tcPr>
            <w:tcW w:w="5599" w:type="dxa"/>
          </w:tcPr>
          <w:p w14:paraId="18B899A6" w14:textId="77777777" w:rsidR="003228A3" w:rsidRDefault="003228A3"/>
        </w:tc>
      </w:tr>
      <w:tr w:rsidR="003228A3" w14:paraId="19D1C6C8" w14:textId="77777777" w:rsidTr="00FD18C2">
        <w:trPr>
          <w:gridAfter w:val="1"/>
          <w:wAfter w:w="3260" w:type="dxa"/>
        </w:trPr>
        <w:tc>
          <w:tcPr>
            <w:tcW w:w="5599" w:type="dxa"/>
          </w:tcPr>
          <w:p w14:paraId="64A7F0E7" w14:textId="77777777" w:rsidR="003228A3" w:rsidRDefault="003228A3"/>
        </w:tc>
      </w:tr>
      <w:tr w:rsidR="003228A3" w:rsidRPr="00343045" w14:paraId="2DE8BCEE" w14:textId="77777777" w:rsidTr="00FD18C2">
        <w:trPr>
          <w:gridAfter w:val="1"/>
          <w:wAfter w:w="3260" w:type="dxa"/>
        </w:trPr>
        <w:tc>
          <w:tcPr>
            <w:tcW w:w="5599" w:type="dxa"/>
          </w:tcPr>
          <w:p w14:paraId="1FC3999C" w14:textId="71A98DE8" w:rsidR="003228A3" w:rsidRPr="00343045" w:rsidRDefault="00B8589C">
            <w:pPr>
              <w:pStyle w:val="Eenheid"/>
            </w:pPr>
            <w:bookmarkStart w:id="0" w:name="bmDirectie"/>
            <w:bookmarkEnd w:id="0"/>
            <w:r>
              <w:t>Beheer en Ontwikkeling informatietechnologie</w:t>
            </w:r>
            <w:r w:rsidRPr="00343045" w:rsidDel="00B8589C">
              <w:t xml:space="preserve"> </w:t>
            </w:r>
            <w:r>
              <w:t>(BOI)</w:t>
            </w:r>
          </w:p>
        </w:tc>
      </w:tr>
      <w:tr w:rsidR="003228A3" w:rsidRPr="00343045" w14:paraId="50599CD8" w14:textId="77777777" w:rsidTr="00FD18C2">
        <w:trPr>
          <w:gridAfter w:val="1"/>
          <w:wAfter w:w="3260" w:type="dxa"/>
        </w:trPr>
        <w:tc>
          <w:tcPr>
            <w:tcW w:w="5599" w:type="dxa"/>
          </w:tcPr>
          <w:p w14:paraId="54A4C655" w14:textId="462251B7" w:rsidR="003228A3" w:rsidRPr="00343045" w:rsidRDefault="003228A3">
            <w:pPr>
              <w:pStyle w:val="Afdeling"/>
              <w:rPr>
                <w:sz w:val="20"/>
                <w:lang w:val="nl-NL"/>
              </w:rPr>
            </w:pPr>
            <w:bookmarkStart w:id="1" w:name="bmAfdeling"/>
            <w:bookmarkEnd w:id="1"/>
          </w:p>
        </w:tc>
      </w:tr>
      <w:tr w:rsidR="003228A3" w:rsidRPr="00343045" w14:paraId="54F2CA23" w14:textId="77777777" w:rsidTr="00FD18C2">
        <w:trPr>
          <w:gridAfter w:val="1"/>
          <w:wAfter w:w="3260" w:type="dxa"/>
        </w:trPr>
        <w:tc>
          <w:tcPr>
            <w:tcW w:w="5599" w:type="dxa"/>
          </w:tcPr>
          <w:p w14:paraId="18E2EEE0" w14:textId="77777777" w:rsidR="003228A3" w:rsidRPr="00343045" w:rsidRDefault="003228A3">
            <w:pPr>
              <w:spacing w:before="90"/>
              <w:rPr>
                <w:sz w:val="14"/>
              </w:rPr>
            </w:pPr>
          </w:p>
        </w:tc>
      </w:tr>
      <w:tr w:rsidR="003228A3" w:rsidRPr="00343045" w14:paraId="471E95BC" w14:textId="77777777" w:rsidTr="00FD18C2">
        <w:trPr>
          <w:gridAfter w:val="1"/>
          <w:wAfter w:w="3260" w:type="dxa"/>
          <w:trHeight w:val="3804"/>
        </w:trPr>
        <w:tc>
          <w:tcPr>
            <w:tcW w:w="5599" w:type="dxa"/>
            <w:vAlign w:val="bottom"/>
          </w:tcPr>
          <w:p w14:paraId="0141747D"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24183B6A" w14:textId="77777777" w:rsidTr="00FD18C2">
        <w:trPr>
          <w:gridAfter w:val="1"/>
          <w:wAfter w:w="3260" w:type="dxa"/>
          <w:trHeight w:val="135"/>
        </w:trPr>
        <w:tc>
          <w:tcPr>
            <w:tcW w:w="5599" w:type="dxa"/>
          </w:tcPr>
          <w:p w14:paraId="7B631B38" w14:textId="77777777" w:rsidR="003228A3" w:rsidRPr="00343045" w:rsidRDefault="003228A3">
            <w:pPr>
              <w:spacing w:before="90"/>
              <w:rPr>
                <w:sz w:val="14"/>
              </w:rPr>
            </w:pPr>
          </w:p>
        </w:tc>
      </w:tr>
      <w:tr w:rsidR="003228A3" w:rsidRPr="00343045" w14:paraId="7738D050" w14:textId="77777777" w:rsidTr="00FD18C2">
        <w:trPr>
          <w:gridAfter w:val="1"/>
          <w:wAfter w:w="3260" w:type="dxa"/>
          <w:trHeight w:val="181"/>
        </w:trPr>
        <w:tc>
          <w:tcPr>
            <w:tcW w:w="5599" w:type="dxa"/>
          </w:tcPr>
          <w:p w14:paraId="50AC25F4" w14:textId="77777777" w:rsidR="003228A3" w:rsidRPr="00343045" w:rsidRDefault="003228A3"/>
        </w:tc>
      </w:tr>
      <w:tr w:rsidR="003228A3" w:rsidRPr="00343045" w14:paraId="644C0DD0" w14:textId="77777777" w:rsidTr="00FD18C2">
        <w:trPr>
          <w:gridAfter w:val="1"/>
          <w:wAfter w:w="3260" w:type="dxa"/>
        </w:trPr>
        <w:tc>
          <w:tcPr>
            <w:tcW w:w="5599" w:type="dxa"/>
          </w:tcPr>
          <w:p w14:paraId="599C82A0" w14:textId="1743C90F" w:rsidR="003228A3" w:rsidRPr="00343045" w:rsidRDefault="00360878">
            <w:pPr>
              <w:pStyle w:val="Titel"/>
              <w:spacing w:line="240" w:lineRule="auto"/>
              <w:rPr>
                <w:lang w:val="nl-NL"/>
              </w:rPr>
            </w:pPr>
            <w:bookmarkStart w:id="3" w:name="bmTitel"/>
            <w:r>
              <w:rPr>
                <w:lang w:val="nl-NL"/>
              </w:rPr>
              <w:t xml:space="preserve">Toelichting </w:t>
            </w:r>
            <w:r w:rsidR="000865A5">
              <w:rPr>
                <w:lang w:val="nl-NL"/>
              </w:rPr>
              <w:t xml:space="preserve">Tekstblok </w:t>
            </w:r>
            <w:r w:rsidR="003C03ED">
              <w:rPr>
                <w:lang w:val="nl-NL"/>
              </w:rPr>
              <w:t>–</w:t>
            </w:r>
            <w:r w:rsidR="000F22B6">
              <w:rPr>
                <w:lang w:val="nl-NL"/>
              </w:rPr>
              <w:t xml:space="preserve"> </w:t>
            </w:r>
            <w:r w:rsidR="003C03ED">
              <w:rPr>
                <w:lang w:val="nl-NL"/>
              </w:rPr>
              <w:t>Partij natuurlijk persoon</w:t>
            </w:r>
            <w:r>
              <w:rPr>
                <w:lang w:val="nl-NL"/>
              </w:rPr>
              <w:t xml:space="preserve"> v</w:t>
            </w:r>
            <w:ins w:id="4" w:author="Groot, Karina de" w:date="2024-10-30T09:36:00Z" w16du:dateUtc="2024-10-30T08:36:00Z">
              <w:r w:rsidR="00C51F13">
                <w:rPr>
                  <w:lang w:val="nl-NL"/>
                </w:rPr>
                <w:t>4.0</w:t>
              </w:r>
            </w:ins>
            <w:del w:id="5" w:author="Groot, Karina de" w:date="2024-10-30T09:36:00Z" w16du:dateUtc="2024-10-30T08:36:00Z">
              <w:r w:rsidR="0009207E" w:rsidDel="00C51F13">
                <w:rPr>
                  <w:lang w:val="nl-NL"/>
                </w:rPr>
                <w:delText>3</w:delText>
              </w:r>
              <w:r w:rsidR="00D21123" w:rsidDel="00C51F13">
                <w:rPr>
                  <w:lang w:val="nl-NL"/>
                </w:rPr>
                <w:delText>.</w:delText>
              </w:r>
              <w:r w:rsidR="00563E2D" w:rsidDel="00C51F13">
                <w:rPr>
                  <w:lang w:val="nl-NL"/>
                </w:rPr>
                <w:delText>2</w:delText>
              </w:r>
              <w:r w:rsidDel="00C51F13">
                <w:rPr>
                  <w:lang w:val="nl-NL"/>
                </w:rPr>
                <w:delText>NL</w:delText>
              </w:r>
            </w:del>
            <w:bookmarkEnd w:id="3"/>
          </w:p>
        </w:tc>
      </w:tr>
      <w:tr w:rsidR="003228A3" w:rsidRPr="00343045" w14:paraId="1D970B07" w14:textId="77777777" w:rsidTr="00FD18C2">
        <w:trPr>
          <w:gridAfter w:val="1"/>
          <w:wAfter w:w="3260" w:type="dxa"/>
          <w:trHeight w:val="268"/>
        </w:trPr>
        <w:tc>
          <w:tcPr>
            <w:tcW w:w="5599" w:type="dxa"/>
          </w:tcPr>
          <w:p w14:paraId="54BACEA9" w14:textId="77777777" w:rsidR="003228A3" w:rsidRPr="00343045" w:rsidRDefault="003228A3"/>
        </w:tc>
      </w:tr>
      <w:tr w:rsidR="003228A3" w:rsidRPr="00343045" w14:paraId="7128679C" w14:textId="77777777" w:rsidTr="00FD18C2">
        <w:trPr>
          <w:gridAfter w:val="1"/>
          <w:wAfter w:w="3260" w:type="dxa"/>
          <w:cantSplit/>
          <w:trHeight w:hRule="exact" w:val="275"/>
        </w:trPr>
        <w:tc>
          <w:tcPr>
            <w:tcW w:w="5599" w:type="dxa"/>
            <w:vAlign w:val="bottom"/>
          </w:tcPr>
          <w:p w14:paraId="468ED905" w14:textId="77777777" w:rsidR="003228A3" w:rsidRPr="00343045" w:rsidRDefault="004A1631">
            <w:pPr>
              <w:pStyle w:val="Ondertitel"/>
              <w:spacing w:line="240" w:lineRule="auto"/>
              <w:rPr>
                <w:sz w:val="18"/>
                <w:lang w:val="nl-NL"/>
              </w:rPr>
            </w:pPr>
            <w:bookmarkStart w:id="6" w:name="bmSubtitel"/>
            <w:bookmarkEnd w:id="6"/>
            <w:r w:rsidRPr="00343045">
              <w:rPr>
                <w:sz w:val="18"/>
                <w:lang w:val="nl-NL"/>
              </w:rPr>
              <w:t>Automatische Akteverwerking</w:t>
            </w:r>
          </w:p>
        </w:tc>
      </w:tr>
      <w:tr w:rsidR="003228A3" w:rsidRPr="00343045" w14:paraId="61C2950E" w14:textId="77777777" w:rsidTr="00FD18C2">
        <w:trPr>
          <w:gridAfter w:val="1"/>
          <w:wAfter w:w="3260" w:type="dxa"/>
          <w:cantSplit/>
          <w:trHeight w:hRule="exact" w:val="804"/>
        </w:trPr>
        <w:tc>
          <w:tcPr>
            <w:tcW w:w="5599" w:type="dxa"/>
            <w:vAlign w:val="bottom"/>
          </w:tcPr>
          <w:p w14:paraId="361BC0DC" w14:textId="77777777" w:rsidR="003228A3" w:rsidRPr="00343045" w:rsidRDefault="003228A3"/>
        </w:tc>
      </w:tr>
      <w:tr w:rsidR="003228A3" w:rsidRPr="00343045" w14:paraId="40CD292B" w14:textId="77777777" w:rsidTr="00FD18C2">
        <w:trPr>
          <w:gridAfter w:val="1"/>
          <w:wAfter w:w="3260" w:type="dxa"/>
          <w:cantSplit/>
        </w:trPr>
        <w:tc>
          <w:tcPr>
            <w:tcW w:w="5599" w:type="dxa"/>
            <w:vAlign w:val="bottom"/>
          </w:tcPr>
          <w:p w14:paraId="00DD31D3" w14:textId="77777777" w:rsidR="003228A3" w:rsidRPr="00343045" w:rsidRDefault="00C0708B">
            <w:pPr>
              <w:pStyle w:val="tussenkopje"/>
              <w:rPr>
                <w:lang w:val="nl-NL"/>
              </w:rPr>
            </w:pPr>
            <w:r>
              <w:rPr>
                <w:lang w:val="nl-NL"/>
              </w:rPr>
              <w:t>Versie</w:t>
            </w:r>
          </w:p>
        </w:tc>
      </w:tr>
      <w:tr w:rsidR="003228A3" w:rsidRPr="00343045" w14:paraId="4A5D66A1" w14:textId="77777777" w:rsidTr="00FD18C2">
        <w:trPr>
          <w:gridAfter w:val="1"/>
          <w:wAfter w:w="3260" w:type="dxa"/>
          <w:cantSplit/>
        </w:trPr>
        <w:tc>
          <w:tcPr>
            <w:tcW w:w="5599" w:type="dxa"/>
            <w:vAlign w:val="bottom"/>
          </w:tcPr>
          <w:p w14:paraId="19B13556" w14:textId="29F843DB" w:rsidR="00414CB1" w:rsidRDefault="00C51F13">
            <w:ins w:id="7" w:author="Groot, Karina de" w:date="2024-10-30T09:37:00Z" w16du:dateUtc="2024-10-30T08:37:00Z">
              <w:r>
                <w:t>4.0</w:t>
              </w:r>
            </w:ins>
            <w:del w:id="8" w:author="Groot, Karina de" w:date="2024-10-30T09:37:00Z" w16du:dateUtc="2024-10-30T08:37:00Z">
              <w:r w:rsidR="00C0708B" w:rsidDel="00C51F13">
                <w:fldChar w:fldCharType="begin"/>
              </w:r>
              <w:r w:rsidR="00C0708B" w:rsidDel="00C51F13">
                <w:delInstrText xml:space="preserve"> REF Versie \h </w:delInstrText>
              </w:r>
              <w:r w:rsidR="00C0708B" w:rsidDel="00C51F13">
                <w:fldChar w:fldCharType="separate"/>
              </w:r>
              <w:r w:rsidR="00160287" w:rsidDel="00C51F13">
                <w:rPr>
                  <w:noProof/>
                </w:rPr>
                <w:delText>3.10</w:delText>
              </w:r>
              <w:r w:rsidR="00C0708B" w:rsidDel="00C51F13">
                <w:fldChar w:fldCharType="end"/>
              </w:r>
            </w:del>
          </w:p>
          <w:p w14:paraId="3E57D399" w14:textId="77777777" w:rsidR="002A010E" w:rsidRPr="00343045" w:rsidRDefault="002A010E" w:rsidP="005F7CEA"/>
        </w:tc>
      </w:tr>
      <w:tr w:rsidR="003228A3" w:rsidRPr="00343045" w14:paraId="65AEF70A" w14:textId="77777777" w:rsidTr="00FD18C2">
        <w:trPr>
          <w:cantSplit/>
          <w:trHeight w:hRule="exact" w:val="246"/>
        </w:trPr>
        <w:tc>
          <w:tcPr>
            <w:tcW w:w="8859" w:type="dxa"/>
            <w:gridSpan w:val="2"/>
            <w:vAlign w:val="bottom"/>
          </w:tcPr>
          <w:p w14:paraId="7C37045A" w14:textId="77777777" w:rsidR="003228A3" w:rsidRPr="00343045" w:rsidRDefault="003228A3"/>
        </w:tc>
      </w:tr>
    </w:tbl>
    <w:p w14:paraId="04482EB3" w14:textId="77777777" w:rsidR="003228A3" w:rsidRPr="00343045" w:rsidRDefault="003228A3">
      <w:pPr>
        <w:sectPr w:rsidR="003228A3" w:rsidRPr="00343045" w:rsidSect="00D51AFD">
          <w:footerReference w:type="first" r:id="rId8"/>
          <w:pgSz w:w="11906" w:h="16838" w:code="9"/>
          <w:pgMar w:top="2977" w:right="1304" w:bottom="1304" w:left="1814" w:header="567" w:footer="431" w:gutter="0"/>
          <w:pgNumType w:start="2"/>
          <w:cols w:space="708"/>
          <w:formProt w:val="0"/>
          <w:titlePg/>
        </w:sectPr>
      </w:pPr>
    </w:p>
    <w:tbl>
      <w:tblPr>
        <w:tblpPr w:leftFromText="142" w:rightFromText="142" w:vertAnchor="page" w:horzAnchor="margin" w:tblpY="625"/>
        <w:tblW w:w="9568" w:type="dxa"/>
        <w:tblCellMar>
          <w:left w:w="0" w:type="dxa"/>
          <w:right w:w="70" w:type="dxa"/>
        </w:tblCellMar>
        <w:tblLook w:val="0000" w:firstRow="0" w:lastRow="0" w:firstColumn="0" w:lastColumn="0" w:noHBand="0" w:noVBand="0"/>
      </w:tblPr>
      <w:tblGrid>
        <w:gridCol w:w="5173"/>
        <w:gridCol w:w="3686"/>
        <w:gridCol w:w="709"/>
      </w:tblGrid>
      <w:tr w:rsidR="003228A3" w:rsidRPr="00343045" w14:paraId="5115BA9C" w14:textId="77777777" w:rsidTr="00FD18C2">
        <w:trPr>
          <w:gridAfter w:val="2"/>
          <w:wAfter w:w="4395" w:type="dxa"/>
        </w:trPr>
        <w:tc>
          <w:tcPr>
            <w:tcW w:w="5173" w:type="dxa"/>
          </w:tcPr>
          <w:p w14:paraId="60344A5D" w14:textId="77777777" w:rsidR="003228A3" w:rsidRPr="00343045" w:rsidRDefault="003228A3"/>
        </w:tc>
      </w:tr>
      <w:tr w:rsidR="003228A3" w:rsidRPr="00343045" w14:paraId="52F027A1" w14:textId="77777777" w:rsidTr="00FD18C2">
        <w:trPr>
          <w:gridAfter w:val="2"/>
          <w:wAfter w:w="4395" w:type="dxa"/>
        </w:trPr>
        <w:tc>
          <w:tcPr>
            <w:tcW w:w="5173" w:type="dxa"/>
          </w:tcPr>
          <w:p w14:paraId="49A4D0EE" w14:textId="77777777" w:rsidR="003228A3" w:rsidRPr="00343045" w:rsidRDefault="003228A3"/>
        </w:tc>
      </w:tr>
      <w:tr w:rsidR="003228A3" w:rsidRPr="00343045" w14:paraId="7CBB0E1E" w14:textId="77777777" w:rsidTr="00FD18C2">
        <w:trPr>
          <w:gridAfter w:val="2"/>
          <w:wAfter w:w="4395" w:type="dxa"/>
        </w:trPr>
        <w:tc>
          <w:tcPr>
            <w:tcW w:w="5173" w:type="dxa"/>
          </w:tcPr>
          <w:p w14:paraId="622D3E47" w14:textId="14B31CD3" w:rsidR="003228A3" w:rsidRPr="00343045" w:rsidRDefault="003228A3">
            <w:pPr>
              <w:rPr>
                <w:b/>
                <w:bCs/>
                <w:sz w:val="20"/>
              </w:rPr>
            </w:pPr>
          </w:p>
        </w:tc>
      </w:tr>
      <w:tr w:rsidR="003228A3" w:rsidRPr="00343045" w14:paraId="04B8E9EA" w14:textId="77777777" w:rsidTr="00FD18C2">
        <w:trPr>
          <w:gridAfter w:val="2"/>
          <w:wAfter w:w="4395" w:type="dxa"/>
        </w:trPr>
        <w:tc>
          <w:tcPr>
            <w:tcW w:w="5173" w:type="dxa"/>
          </w:tcPr>
          <w:p w14:paraId="2F199D6B" w14:textId="4187673B" w:rsidR="003228A3" w:rsidRPr="00343045" w:rsidRDefault="003228A3">
            <w:pPr>
              <w:rPr>
                <w:b/>
                <w:bCs/>
                <w:sz w:val="20"/>
              </w:rPr>
            </w:pPr>
          </w:p>
        </w:tc>
      </w:tr>
      <w:tr w:rsidR="003228A3" w:rsidRPr="00343045" w14:paraId="253B0F66" w14:textId="77777777" w:rsidTr="00FD18C2">
        <w:trPr>
          <w:gridAfter w:val="2"/>
          <w:wAfter w:w="4395" w:type="dxa"/>
        </w:trPr>
        <w:tc>
          <w:tcPr>
            <w:tcW w:w="5173" w:type="dxa"/>
          </w:tcPr>
          <w:p w14:paraId="44F279E5" w14:textId="77777777" w:rsidR="003228A3" w:rsidRPr="00343045" w:rsidRDefault="003228A3"/>
        </w:tc>
      </w:tr>
      <w:tr w:rsidR="003228A3" w:rsidRPr="00343045" w14:paraId="24CEC76E" w14:textId="77777777" w:rsidTr="00FD18C2">
        <w:trPr>
          <w:gridAfter w:val="2"/>
          <w:wAfter w:w="4395" w:type="dxa"/>
          <w:trHeight w:val="3958"/>
        </w:trPr>
        <w:tc>
          <w:tcPr>
            <w:tcW w:w="5173" w:type="dxa"/>
            <w:vAlign w:val="bottom"/>
          </w:tcPr>
          <w:p w14:paraId="65CA8149" w14:textId="77777777" w:rsidR="003228A3" w:rsidRPr="00343045" w:rsidRDefault="003228A3"/>
        </w:tc>
      </w:tr>
      <w:tr w:rsidR="003228A3" w:rsidRPr="00343045" w14:paraId="5501E950" w14:textId="77777777" w:rsidTr="00FD18C2">
        <w:trPr>
          <w:trHeight w:val="448"/>
        </w:trPr>
        <w:tc>
          <w:tcPr>
            <w:tcW w:w="9568" w:type="dxa"/>
            <w:gridSpan w:val="3"/>
          </w:tcPr>
          <w:p w14:paraId="2BC58EBE" w14:textId="77777777" w:rsidR="003228A3" w:rsidRPr="00343045" w:rsidRDefault="003228A3"/>
        </w:tc>
      </w:tr>
      <w:tr w:rsidR="003228A3" w:rsidRPr="00343045" w14:paraId="20C906BD" w14:textId="77777777" w:rsidTr="00FD18C2">
        <w:trPr>
          <w:gridAfter w:val="2"/>
          <w:wAfter w:w="4395" w:type="dxa"/>
          <w:trHeight w:val="181"/>
        </w:trPr>
        <w:tc>
          <w:tcPr>
            <w:tcW w:w="5173" w:type="dxa"/>
          </w:tcPr>
          <w:p w14:paraId="4560772E" w14:textId="141974B7" w:rsidR="003228A3" w:rsidRPr="00343045" w:rsidRDefault="00360878">
            <w:r>
              <w:rPr>
                <w:b/>
                <w:bCs/>
                <w:sz w:val="20"/>
              </w:rPr>
              <w:fldChar w:fldCharType="begin"/>
            </w:r>
            <w:r>
              <w:rPr>
                <w:b/>
                <w:bCs/>
                <w:sz w:val="20"/>
              </w:rPr>
              <w:instrText xml:space="preserve"> REF bmTitel \h </w:instrText>
            </w:r>
            <w:r>
              <w:rPr>
                <w:b/>
                <w:bCs/>
                <w:sz w:val="20"/>
              </w:rPr>
            </w:r>
            <w:r>
              <w:rPr>
                <w:b/>
                <w:bCs/>
                <w:sz w:val="20"/>
              </w:rPr>
              <w:fldChar w:fldCharType="separate"/>
            </w:r>
            <w:r w:rsidR="00160287">
              <w:t>Toelichting Tekstblok – Partij natuurlijk persoon v</w:t>
            </w:r>
            <w:r>
              <w:rPr>
                <w:b/>
                <w:bCs/>
                <w:sz w:val="20"/>
              </w:rPr>
              <w:fldChar w:fldCharType="end"/>
            </w:r>
            <w:r w:rsidR="006316D6" w:rsidRPr="00B8589C">
              <w:rPr>
                <w:sz w:val="20"/>
              </w:rPr>
              <w:t>4.0</w:t>
            </w:r>
          </w:p>
        </w:tc>
      </w:tr>
      <w:tr w:rsidR="003228A3" w:rsidRPr="00343045" w14:paraId="35796257" w14:textId="77777777" w:rsidTr="00FD18C2">
        <w:trPr>
          <w:gridAfter w:val="2"/>
          <w:wAfter w:w="4395" w:type="dxa"/>
        </w:trPr>
        <w:tc>
          <w:tcPr>
            <w:tcW w:w="5173" w:type="dxa"/>
          </w:tcPr>
          <w:p w14:paraId="5B145122" w14:textId="77777777" w:rsidR="003228A3" w:rsidRPr="00343045" w:rsidRDefault="003228A3"/>
        </w:tc>
      </w:tr>
      <w:tr w:rsidR="003228A3" w:rsidRPr="00343045" w14:paraId="7F83D6C0" w14:textId="77777777" w:rsidTr="00FD18C2">
        <w:trPr>
          <w:gridAfter w:val="2"/>
          <w:wAfter w:w="4395" w:type="dxa"/>
          <w:trHeight w:val="268"/>
        </w:trPr>
        <w:tc>
          <w:tcPr>
            <w:tcW w:w="5173" w:type="dxa"/>
          </w:tcPr>
          <w:p w14:paraId="0CBE670B" w14:textId="77777777" w:rsidR="003228A3" w:rsidRPr="00343045" w:rsidRDefault="00496581">
            <w:r>
              <w:rPr>
                <w:noProof/>
              </w:rPr>
              <w:fldChar w:fldCharType="begin"/>
            </w:r>
            <w:r>
              <w:rPr>
                <w:noProof/>
              </w:rPr>
              <w:instrText xml:space="preserve"> STYLEREF Subtitel \* MERGEFORMAT </w:instrText>
            </w:r>
            <w:r>
              <w:rPr>
                <w:noProof/>
              </w:rPr>
              <w:fldChar w:fldCharType="separate"/>
            </w:r>
            <w:r w:rsidR="00160287">
              <w:rPr>
                <w:noProof/>
              </w:rPr>
              <w:t>Automatische Akteverwerking</w:t>
            </w:r>
            <w:r>
              <w:rPr>
                <w:noProof/>
              </w:rPr>
              <w:fldChar w:fldCharType="end"/>
            </w:r>
          </w:p>
        </w:tc>
      </w:tr>
      <w:tr w:rsidR="003228A3" w:rsidRPr="00343045" w14:paraId="4ABB1259" w14:textId="77777777" w:rsidTr="00FD18C2">
        <w:trPr>
          <w:gridAfter w:val="2"/>
          <w:wAfter w:w="4395" w:type="dxa"/>
          <w:trHeight w:hRule="exact" w:val="345"/>
        </w:trPr>
        <w:tc>
          <w:tcPr>
            <w:tcW w:w="5173" w:type="dxa"/>
            <w:vAlign w:val="bottom"/>
          </w:tcPr>
          <w:p w14:paraId="7FD28812" w14:textId="77777777" w:rsidR="003228A3" w:rsidRPr="00343045" w:rsidRDefault="003228A3"/>
        </w:tc>
      </w:tr>
      <w:tr w:rsidR="003228A3" w:rsidRPr="00343045" w14:paraId="10715E2C" w14:textId="77777777" w:rsidTr="00FD18C2">
        <w:trPr>
          <w:gridAfter w:val="2"/>
          <w:wAfter w:w="4395" w:type="dxa"/>
          <w:trHeight w:hRule="exact" w:val="333"/>
        </w:trPr>
        <w:tc>
          <w:tcPr>
            <w:tcW w:w="5173" w:type="dxa"/>
            <w:vAlign w:val="bottom"/>
          </w:tcPr>
          <w:p w14:paraId="05BBCB42" w14:textId="77777777" w:rsidR="003228A3" w:rsidRPr="00343045" w:rsidRDefault="003228A3">
            <w:pPr>
              <w:pStyle w:val="kopje"/>
            </w:pPr>
            <w:r w:rsidRPr="00343045">
              <w:t>Opdrachtgever</w:t>
            </w:r>
          </w:p>
        </w:tc>
      </w:tr>
      <w:tr w:rsidR="003228A3" w:rsidRPr="00343045" w14:paraId="0E85ACB2" w14:textId="77777777" w:rsidTr="00FD18C2">
        <w:trPr>
          <w:gridAfter w:val="2"/>
          <w:wAfter w:w="4395" w:type="dxa"/>
          <w:trHeight w:val="244"/>
        </w:trPr>
        <w:tc>
          <w:tcPr>
            <w:tcW w:w="5173" w:type="dxa"/>
            <w:vAlign w:val="bottom"/>
          </w:tcPr>
          <w:p w14:paraId="6836847D" w14:textId="11524BDB" w:rsidR="003228A3" w:rsidRPr="00343045" w:rsidRDefault="006316D6">
            <w:bookmarkStart w:id="9" w:name="bmOpdrachtgever"/>
            <w:bookmarkEnd w:id="9"/>
            <w:r w:rsidRPr="006316D6">
              <w:t>DPI/ODR</w:t>
            </w:r>
            <w:del w:id="10" w:author="Groot, Karina de" w:date="2024-10-30T09:46:00Z" w16du:dateUtc="2024-10-30T08:46:00Z">
              <w:r w:rsidR="009C23DC" w:rsidDel="006316D6">
                <w:delText>Kadaster RZ/PPB</w:delText>
              </w:r>
            </w:del>
          </w:p>
        </w:tc>
      </w:tr>
      <w:tr w:rsidR="003228A3" w:rsidRPr="00343045" w14:paraId="39DB3668" w14:textId="77777777" w:rsidTr="00FD18C2">
        <w:trPr>
          <w:gridAfter w:val="2"/>
          <w:wAfter w:w="4395" w:type="dxa"/>
          <w:trHeight w:hRule="exact" w:val="313"/>
        </w:trPr>
        <w:tc>
          <w:tcPr>
            <w:tcW w:w="5173" w:type="dxa"/>
            <w:vAlign w:val="bottom"/>
          </w:tcPr>
          <w:p w14:paraId="393ED0C0" w14:textId="77777777" w:rsidR="003228A3" w:rsidRPr="00343045" w:rsidRDefault="003228A3">
            <w:pPr>
              <w:pStyle w:val="kopje"/>
            </w:pPr>
            <w:r w:rsidRPr="00343045">
              <w:t>Status</w:t>
            </w:r>
          </w:p>
        </w:tc>
      </w:tr>
      <w:tr w:rsidR="003228A3" w:rsidRPr="00343045" w14:paraId="3CC0097C" w14:textId="77777777" w:rsidTr="00FD18C2">
        <w:trPr>
          <w:gridAfter w:val="2"/>
          <w:wAfter w:w="4395" w:type="dxa"/>
          <w:trHeight w:val="244"/>
        </w:trPr>
        <w:tc>
          <w:tcPr>
            <w:tcW w:w="5173" w:type="dxa"/>
            <w:vAlign w:val="bottom"/>
          </w:tcPr>
          <w:p w14:paraId="29C319C3" w14:textId="77777777" w:rsidR="003228A3" w:rsidRPr="00343045" w:rsidRDefault="005F7CEA">
            <w:bookmarkStart w:id="11" w:name="bmStatus"/>
            <w:bookmarkEnd w:id="11"/>
            <w:r>
              <w:t>Definitief</w:t>
            </w:r>
          </w:p>
        </w:tc>
      </w:tr>
      <w:tr w:rsidR="003228A3" w:rsidRPr="00343045" w14:paraId="4DF8788E" w14:textId="77777777" w:rsidTr="00FD18C2">
        <w:trPr>
          <w:gridAfter w:val="2"/>
          <w:wAfter w:w="4395" w:type="dxa"/>
          <w:trHeight w:hRule="exact" w:val="332"/>
        </w:trPr>
        <w:tc>
          <w:tcPr>
            <w:tcW w:w="5173" w:type="dxa"/>
            <w:vAlign w:val="bottom"/>
          </w:tcPr>
          <w:p w14:paraId="2E38A401" w14:textId="77777777" w:rsidR="003228A3" w:rsidRPr="00343045" w:rsidRDefault="003228A3">
            <w:pPr>
              <w:pStyle w:val="kopje"/>
            </w:pPr>
          </w:p>
        </w:tc>
      </w:tr>
      <w:tr w:rsidR="003228A3" w:rsidRPr="00343045" w14:paraId="36B8AC0C" w14:textId="77777777" w:rsidTr="00FD18C2">
        <w:trPr>
          <w:gridAfter w:val="2"/>
          <w:wAfter w:w="4395" w:type="dxa"/>
          <w:trHeight w:val="238"/>
        </w:trPr>
        <w:tc>
          <w:tcPr>
            <w:tcW w:w="5173" w:type="dxa"/>
            <w:vAlign w:val="bottom"/>
          </w:tcPr>
          <w:p w14:paraId="5035B048" w14:textId="77777777" w:rsidR="003228A3" w:rsidRPr="00343045" w:rsidRDefault="003228A3">
            <w:bookmarkStart w:id="12" w:name="bmVerspreiding"/>
            <w:bookmarkEnd w:id="12"/>
          </w:p>
        </w:tc>
      </w:tr>
      <w:tr w:rsidR="003228A3" w:rsidRPr="00343045" w14:paraId="3E8FC9FE" w14:textId="77777777" w:rsidTr="00FD18C2">
        <w:trPr>
          <w:gridAfter w:val="1"/>
          <w:wAfter w:w="709" w:type="dxa"/>
          <w:trHeight w:hRule="exact" w:val="246"/>
        </w:trPr>
        <w:tc>
          <w:tcPr>
            <w:tcW w:w="8859" w:type="dxa"/>
            <w:gridSpan w:val="2"/>
            <w:vAlign w:val="bottom"/>
          </w:tcPr>
          <w:p w14:paraId="65AD25CB" w14:textId="77777777" w:rsidR="003228A3" w:rsidRPr="00343045" w:rsidRDefault="003228A3"/>
        </w:tc>
      </w:tr>
    </w:tbl>
    <w:p w14:paraId="2D44E8AC" w14:textId="77777777" w:rsidR="00437140" w:rsidRPr="00343045" w:rsidRDefault="00437140">
      <w:pPr>
        <w:pStyle w:val="kopje"/>
      </w:pPr>
    </w:p>
    <w:tbl>
      <w:tblPr>
        <w:tblW w:w="5173" w:type="dxa"/>
        <w:tblCellMar>
          <w:left w:w="0" w:type="dxa"/>
          <w:right w:w="70" w:type="dxa"/>
        </w:tblCellMar>
        <w:tblLook w:val="0000" w:firstRow="0" w:lastRow="0" w:firstColumn="0" w:lastColumn="0" w:noHBand="0" w:noVBand="0"/>
      </w:tblPr>
      <w:tblGrid>
        <w:gridCol w:w="5173"/>
      </w:tblGrid>
      <w:tr w:rsidR="003228A3" w:rsidRPr="00343045" w14:paraId="3178210C" w14:textId="77777777" w:rsidTr="00FD18C2">
        <w:trPr>
          <w:trHeight w:hRule="exact" w:val="332"/>
        </w:trPr>
        <w:tc>
          <w:tcPr>
            <w:tcW w:w="5173" w:type="dxa"/>
            <w:vAlign w:val="bottom"/>
          </w:tcPr>
          <w:p w14:paraId="479EC854" w14:textId="77777777" w:rsidR="003228A3" w:rsidRPr="00343045" w:rsidRDefault="003228A3" w:rsidP="00437140">
            <w:pPr>
              <w:pStyle w:val="kopje"/>
              <w:pageBreakBefore/>
              <w:rPr>
                <w:b w:val="0"/>
                <w:bCs/>
              </w:rPr>
            </w:pPr>
            <w:r w:rsidRPr="00343045">
              <w:lastRenderedPageBreak/>
              <w:t>Versiehistorie</w:t>
            </w:r>
          </w:p>
        </w:tc>
      </w:tr>
    </w:tbl>
    <w:p w14:paraId="68989DBA" w14:textId="77777777" w:rsidR="003228A3" w:rsidRPr="00343045" w:rsidRDefault="003228A3">
      <w:pPr>
        <w:spacing w:line="14" w:lineRule="exact"/>
      </w:pPr>
    </w:p>
    <w:tbl>
      <w:tblPr>
        <w:tblW w:w="8859" w:type="dxa"/>
        <w:tblCellMar>
          <w:left w:w="0" w:type="dxa"/>
          <w:right w:w="70" w:type="dxa"/>
        </w:tblCellMar>
        <w:tblLook w:val="0000" w:firstRow="0" w:lastRow="0" w:firstColumn="0" w:lastColumn="0" w:noHBand="0" w:noVBand="0"/>
      </w:tblPr>
      <w:tblGrid>
        <w:gridCol w:w="779"/>
        <w:gridCol w:w="1701"/>
        <w:gridCol w:w="1985"/>
        <w:gridCol w:w="4394"/>
      </w:tblGrid>
      <w:tr w:rsidR="003228A3" w:rsidRPr="00343045" w14:paraId="05084AED" w14:textId="77777777" w:rsidTr="00FD18C2">
        <w:trPr>
          <w:trHeight w:hRule="exact" w:val="281"/>
          <w:tblHeader/>
        </w:trPr>
        <w:tc>
          <w:tcPr>
            <w:tcW w:w="779" w:type="dxa"/>
            <w:vAlign w:val="bottom"/>
          </w:tcPr>
          <w:p w14:paraId="41E7D6A4" w14:textId="77777777" w:rsidR="003228A3" w:rsidRPr="00343045" w:rsidRDefault="003228A3">
            <w:pPr>
              <w:pStyle w:val="tussenkopje"/>
              <w:spacing w:before="0"/>
              <w:rPr>
                <w:lang w:val="nl-NL"/>
              </w:rPr>
            </w:pPr>
            <w:r w:rsidRPr="00343045">
              <w:rPr>
                <w:lang w:val="nl-NL"/>
              </w:rPr>
              <w:t>Versie</w:t>
            </w:r>
          </w:p>
        </w:tc>
        <w:tc>
          <w:tcPr>
            <w:tcW w:w="1701" w:type="dxa"/>
            <w:vAlign w:val="bottom"/>
          </w:tcPr>
          <w:p w14:paraId="762224E5" w14:textId="77777777" w:rsidR="003228A3" w:rsidRPr="00343045" w:rsidRDefault="003228A3">
            <w:pPr>
              <w:pStyle w:val="tussenkopje"/>
              <w:spacing w:before="0"/>
              <w:rPr>
                <w:lang w:val="nl-NL"/>
              </w:rPr>
            </w:pPr>
            <w:r w:rsidRPr="00343045">
              <w:rPr>
                <w:lang w:val="nl-NL"/>
              </w:rPr>
              <w:t>Datum</w:t>
            </w:r>
          </w:p>
        </w:tc>
        <w:tc>
          <w:tcPr>
            <w:tcW w:w="1985" w:type="dxa"/>
            <w:vAlign w:val="bottom"/>
          </w:tcPr>
          <w:p w14:paraId="16EE64CC" w14:textId="77777777" w:rsidR="003228A3" w:rsidRPr="00343045" w:rsidRDefault="003228A3">
            <w:pPr>
              <w:pStyle w:val="tussenkopje"/>
              <w:spacing w:before="0"/>
              <w:rPr>
                <w:lang w:val="nl-NL"/>
              </w:rPr>
            </w:pPr>
            <w:r w:rsidRPr="00343045">
              <w:rPr>
                <w:lang w:val="nl-NL"/>
              </w:rPr>
              <w:t>Auteur</w:t>
            </w:r>
          </w:p>
        </w:tc>
        <w:tc>
          <w:tcPr>
            <w:tcW w:w="4394" w:type="dxa"/>
            <w:vAlign w:val="bottom"/>
          </w:tcPr>
          <w:p w14:paraId="529DA679" w14:textId="77777777" w:rsidR="003228A3" w:rsidRPr="00343045" w:rsidRDefault="003228A3">
            <w:pPr>
              <w:pStyle w:val="tussenkopje"/>
              <w:spacing w:before="0"/>
              <w:rPr>
                <w:lang w:val="nl-NL"/>
              </w:rPr>
            </w:pPr>
            <w:r w:rsidRPr="00343045">
              <w:rPr>
                <w:lang w:val="nl-NL"/>
              </w:rPr>
              <w:t>Opmerking</w:t>
            </w:r>
          </w:p>
        </w:tc>
      </w:tr>
      <w:tr w:rsidR="005F7CEA" w:rsidRPr="005020A4" w14:paraId="4EE0029C" w14:textId="77777777" w:rsidTr="00FD18C2">
        <w:tc>
          <w:tcPr>
            <w:tcW w:w="779" w:type="dxa"/>
          </w:tcPr>
          <w:p w14:paraId="2A2F06D8" w14:textId="77777777" w:rsidR="005F7CEA" w:rsidRPr="005020A4" w:rsidRDefault="0073530F" w:rsidP="005F7CEA">
            <w:pPr>
              <w:pStyle w:val="Koptekst"/>
              <w:tabs>
                <w:tab w:val="clear" w:pos="4536"/>
                <w:tab w:val="clear" w:pos="9072"/>
              </w:tabs>
              <w:spacing w:line="280" w:lineRule="atLeast"/>
              <w:rPr>
                <w:rStyle w:val="Versie0"/>
                <w:sz w:val="16"/>
                <w:szCs w:val="16"/>
              </w:rPr>
            </w:pPr>
            <w:bookmarkStart w:id="13" w:name="bmVersie"/>
            <w:bookmarkEnd w:id="13"/>
            <w:r w:rsidRPr="005020A4">
              <w:rPr>
                <w:rStyle w:val="Versie0"/>
                <w:sz w:val="16"/>
                <w:szCs w:val="16"/>
              </w:rPr>
              <w:t>2.0</w:t>
            </w:r>
          </w:p>
        </w:tc>
        <w:tc>
          <w:tcPr>
            <w:tcW w:w="1701" w:type="dxa"/>
          </w:tcPr>
          <w:p w14:paraId="69264E67" w14:textId="77777777" w:rsidR="005F7CEA" w:rsidRPr="005020A4" w:rsidRDefault="005F7CEA" w:rsidP="005F7CEA">
            <w:pPr>
              <w:rPr>
                <w:rStyle w:val="Datumopmaakprofiel"/>
                <w:sz w:val="16"/>
                <w:szCs w:val="16"/>
              </w:rPr>
            </w:pPr>
            <w:bookmarkStart w:id="14" w:name="bmDatum"/>
            <w:bookmarkEnd w:id="14"/>
            <w:r w:rsidRPr="005020A4">
              <w:rPr>
                <w:rStyle w:val="Datumopmaakprofiel"/>
                <w:sz w:val="16"/>
                <w:szCs w:val="16"/>
              </w:rPr>
              <w:t>2</w:t>
            </w:r>
            <w:r w:rsidR="0073530F" w:rsidRPr="005020A4">
              <w:rPr>
                <w:rStyle w:val="Datumopmaakprofiel"/>
                <w:sz w:val="16"/>
                <w:szCs w:val="16"/>
              </w:rPr>
              <w:t>5 mei</w:t>
            </w:r>
            <w:r w:rsidRPr="005020A4">
              <w:rPr>
                <w:rStyle w:val="Datumopmaakprofiel"/>
                <w:sz w:val="16"/>
                <w:szCs w:val="16"/>
              </w:rPr>
              <w:t xml:space="preserve"> 20</w:t>
            </w:r>
            <w:r w:rsidR="0073530F" w:rsidRPr="005020A4">
              <w:rPr>
                <w:rStyle w:val="Datumopmaakprofiel"/>
                <w:sz w:val="16"/>
                <w:szCs w:val="16"/>
              </w:rPr>
              <w:t>1</w:t>
            </w:r>
            <w:r w:rsidRPr="005020A4">
              <w:rPr>
                <w:rStyle w:val="Datumopmaakprofiel"/>
                <w:sz w:val="16"/>
                <w:szCs w:val="16"/>
              </w:rPr>
              <w:t>0</w:t>
            </w:r>
          </w:p>
        </w:tc>
        <w:tc>
          <w:tcPr>
            <w:tcW w:w="1985" w:type="dxa"/>
          </w:tcPr>
          <w:p w14:paraId="7D9ABF9F" w14:textId="77777777" w:rsidR="005F7CEA" w:rsidRPr="005020A4" w:rsidRDefault="0073530F" w:rsidP="005F7CEA">
            <w:pPr>
              <w:rPr>
                <w:sz w:val="16"/>
                <w:szCs w:val="16"/>
              </w:rPr>
            </w:pPr>
            <w:r w:rsidRPr="005020A4">
              <w:rPr>
                <w:sz w:val="16"/>
                <w:szCs w:val="16"/>
              </w:rPr>
              <w:t>Kadaster ICT/AA/IE</w:t>
            </w:r>
          </w:p>
        </w:tc>
        <w:tc>
          <w:tcPr>
            <w:tcW w:w="4394" w:type="dxa"/>
          </w:tcPr>
          <w:p w14:paraId="34B640C8" w14:textId="77777777" w:rsidR="005F7CEA" w:rsidRPr="005020A4" w:rsidRDefault="0073530F" w:rsidP="005F7CEA">
            <w:pPr>
              <w:rPr>
                <w:sz w:val="16"/>
                <w:szCs w:val="16"/>
              </w:rPr>
            </w:pPr>
            <w:r w:rsidRPr="005020A4">
              <w:rPr>
                <w:sz w:val="16"/>
                <w:szCs w:val="16"/>
              </w:rPr>
              <w:t>Publicatieversie (geanonimiseerde kopie van werkversie 1.1)</w:t>
            </w:r>
          </w:p>
        </w:tc>
      </w:tr>
      <w:tr w:rsidR="00686FF3" w:rsidRPr="005020A4" w14:paraId="507768B6" w14:textId="77777777" w:rsidTr="00FD18C2">
        <w:tc>
          <w:tcPr>
            <w:tcW w:w="779" w:type="dxa"/>
          </w:tcPr>
          <w:p w14:paraId="02D0FF3B" w14:textId="77777777" w:rsidR="00686FF3" w:rsidRPr="005020A4" w:rsidRDefault="00686FF3" w:rsidP="005F7CEA">
            <w:pPr>
              <w:pStyle w:val="Koptekst"/>
              <w:tabs>
                <w:tab w:val="clear" w:pos="4536"/>
                <w:tab w:val="clear" w:pos="9072"/>
              </w:tabs>
              <w:spacing w:line="280" w:lineRule="atLeast"/>
              <w:rPr>
                <w:rStyle w:val="Versie0"/>
                <w:sz w:val="16"/>
                <w:szCs w:val="16"/>
              </w:rPr>
            </w:pPr>
            <w:r w:rsidRPr="005020A4">
              <w:rPr>
                <w:rStyle w:val="Versie0"/>
                <w:sz w:val="16"/>
                <w:szCs w:val="16"/>
              </w:rPr>
              <w:t>2.1</w:t>
            </w:r>
          </w:p>
        </w:tc>
        <w:tc>
          <w:tcPr>
            <w:tcW w:w="1701" w:type="dxa"/>
          </w:tcPr>
          <w:p w14:paraId="26DC24C5" w14:textId="77777777" w:rsidR="00686FF3" w:rsidRPr="005020A4" w:rsidRDefault="00B63D44" w:rsidP="005F7CEA">
            <w:pPr>
              <w:rPr>
                <w:rStyle w:val="Datumopmaakprofiel"/>
                <w:sz w:val="16"/>
                <w:szCs w:val="16"/>
              </w:rPr>
            </w:pPr>
            <w:r w:rsidRPr="005020A4">
              <w:rPr>
                <w:rStyle w:val="Datumopmaakprofiel"/>
                <w:sz w:val="16"/>
                <w:szCs w:val="16"/>
              </w:rPr>
              <w:t>11</w:t>
            </w:r>
            <w:r w:rsidR="00686FF3" w:rsidRPr="005020A4">
              <w:rPr>
                <w:rStyle w:val="Datumopmaakprofiel"/>
                <w:sz w:val="16"/>
                <w:szCs w:val="16"/>
              </w:rPr>
              <w:t xml:space="preserve"> januari 2011</w:t>
            </w:r>
          </w:p>
        </w:tc>
        <w:tc>
          <w:tcPr>
            <w:tcW w:w="1985" w:type="dxa"/>
          </w:tcPr>
          <w:p w14:paraId="667B6518" w14:textId="77777777" w:rsidR="00686FF3" w:rsidRPr="005020A4" w:rsidRDefault="00686FF3" w:rsidP="005F7CEA">
            <w:pPr>
              <w:rPr>
                <w:sz w:val="16"/>
                <w:szCs w:val="16"/>
              </w:rPr>
            </w:pPr>
            <w:r w:rsidRPr="005020A4">
              <w:rPr>
                <w:sz w:val="16"/>
                <w:szCs w:val="16"/>
              </w:rPr>
              <w:t>Kadaster ICT/AA/IE</w:t>
            </w:r>
          </w:p>
        </w:tc>
        <w:tc>
          <w:tcPr>
            <w:tcW w:w="4394" w:type="dxa"/>
          </w:tcPr>
          <w:p w14:paraId="26E23E29" w14:textId="77777777" w:rsidR="00686FF3" w:rsidRPr="005020A4" w:rsidRDefault="00375721" w:rsidP="005F7CEA">
            <w:pPr>
              <w:rPr>
                <w:sz w:val="16"/>
                <w:szCs w:val="16"/>
              </w:rPr>
            </w:pPr>
            <w:r w:rsidRPr="005020A4">
              <w:rPr>
                <w:sz w:val="16"/>
                <w:szCs w:val="16"/>
              </w:rPr>
              <w:t>Wijziging nav gewijzig</w:t>
            </w:r>
            <w:r w:rsidR="00686FF3" w:rsidRPr="005020A4">
              <w:rPr>
                <w:sz w:val="16"/>
                <w:szCs w:val="16"/>
              </w:rPr>
              <w:t>d tekstblok Partij natuurlijk persoon v2.</w:t>
            </w:r>
            <w:r w:rsidR="00B63D44" w:rsidRPr="005020A4">
              <w:rPr>
                <w:sz w:val="16"/>
                <w:szCs w:val="16"/>
              </w:rPr>
              <w:t>3</w:t>
            </w:r>
          </w:p>
        </w:tc>
      </w:tr>
      <w:tr w:rsidR="006F5FE3" w:rsidRPr="005020A4" w14:paraId="4FDE280B" w14:textId="77777777" w:rsidTr="00FD18C2">
        <w:tc>
          <w:tcPr>
            <w:tcW w:w="779" w:type="dxa"/>
          </w:tcPr>
          <w:p w14:paraId="0FF8E257" w14:textId="77777777" w:rsidR="006F5FE3" w:rsidRPr="005020A4" w:rsidRDefault="006F5FE3" w:rsidP="005F7CEA">
            <w:pPr>
              <w:pStyle w:val="Koptekst"/>
              <w:tabs>
                <w:tab w:val="clear" w:pos="4536"/>
                <w:tab w:val="clear" w:pos="9072"/>
              </w:tabs>
              <w:spacing w:line="280" w:lineRule="atLeast"/>
              <w:rPr>
                <w:rStyle w:val="Versie0"/>
                <w:sz w:val="16"/>
                <w:szCs w:val="16"/>
              </w:rPr>
            </w:pPr>
            <w:r w:rsidRPr="005020A4">
              <w:rPr>
                <w:rStyle w:val="Versie0"/>
                <w:sz w:val="16"/>
                <w:szCs w:val="16"/>
              </w:rPr>
              <w:t>2.2</w:t>
            </w:r>
          </w:p>
        </w:tc>
        <w:tc>
          <w:tcPr>
            <w:tcW w:w="1701" w:type="dxa"/>
          </w:tcPr>
          <w:p w14:paraId="5A0FDD60" w14:textId="77777777" w:rsidR="006F5FE3" w:rsidRPr="005020A4" w:rsidRDefault="00992724" w:rsidP="005F7CEA">
            <w:pPr>
              <w:rPr>
                <w:rStyle w:val="Datumopmaakprofiel"/>
                <w:sz w:val="16"/>
                <w:szCs w:val="16"/>
              </w:rPr>
            </w:pPr>
            <w:r w:rsidRPr="005020A4">
              <w:rPr>
                <w:rStyle w:val="Datumopmaakprofiel"/>
                <w:sz w:val="16"/>
                <w:szCs w:val="16"/>
              </w:rPr>
              <w:t>18</w:t>
            </w:r>
            <w:r w:rsidR="006F5FE3" w:rsidRPr="005020A4">
              <w:rPr>
                <w:rStyle w:val="Datumopmaakprofiel"/>
                <w:sz w:val="16"/>
                <w:szCs w:val="16"/>
              </w:rPr>
              <w:t xml:space="preserve"> januari 2011</w:t>
            </w:r>
          </w:p>
        </w:tc>
        <w:tc>
          <w:tcPr>
            <w:tcW w:w="1985" w:type="dxa"/>
          </w:tcPr>
          <w:p w14:paraId="2DAC8770" w14:textId="77777777" w:rsidR="006F5FE3" w:rsidRPr="005020A4" w:rsidRDefault="006F5FE3" w:rsidP="005F7CEA">
            <w:pPr>
              <w:rPr>
                <w:sz w:val="16"/>
                <w:szCs w:val="16"/>
              </w:rPr>
            </w:pPr>
            <w:r w:rsidRPr="005020A4">
              <w:rPr>
                <w:sz w:val="16"/>
                <w:szCs w:val="16"/>
              </w:rPr>
              <w:t>Kadaster ICT/AA/IE</w:t>
            </w:r>
          </w:p>
        </w:tc>
        <w:tc>
          <w:tcPr>
            <w:tcW w:w="4394" w:type="dxa"/>
          </w:tcPr>
          <w:p w14:paraId="4ED4AC2D" w14:textId="77777777" w:rsidR="006F5FE3" w:rsidRPr="005020A4" w:rsidRDefault="006F5FE3" w:rsidP="005F7CEA">
            <w:pPr>
              <w:rPr>
                <w:sz w:val="16"/>
                <w:szCs w:val="16"/>
              </w:rPr>
            </w:pPr>
            <w:r w:rsidRPr="005020A4">
              <w:rPr>
                <w:sz w:val="16"/>
                <w:szCs w:val="16"/>
              </w:rPr>
              <w:t>Reviewopmerkingen op vorige versie verwerkt</w:t>
            </w:r>
          </w:p>
        </w:tc>
      </w:tr>
      <w:tr w:rsidR="00FD2F2D" w:rsidRPr="005020A4" w14:paraId="3F4327A6" w14:textId="77777777" w:rsidTr="00FD18C2">
        <w:tc>
          <w:tcPr>
            <w:tcW w:w="779" w:type="dxa"/>
          </w:tcPr>
          <w:p w14:paraId="18B304D7" w14:textId="77777777" w:rsidR="00FD2F2D" w:rsidRPr="005020A4" w:rsidRDefault="00FD2F2D" w:rsidP="005F7CEA">
            <w:pPr>
              <w:pStyle w:val="Koptekst"/>
              <w:tabs>
                <w:tab w:val="clear" w:pos="4536"/>
                <w:tab w:val="clear" w:pos="9072"/>
              </w:tabs>
              <w:spacing w:line="280" w:lineRule="atLeast"/>
              <w:rPr>
                <w:rStyle w:val="Versie0"/>
                <w:sz w:val="16"/>
                <w:szCs w:val="16"/>
              </w:rPr>
            </w:pPr>
            <w:r w:rsidRPr="005020A4">
              <w:rPr>
                <w:rStyle w:val="Versie0"/>
                <w:sz w:val="16"/>
                <w:szCs w:val="16"/>
              </w:rPr>
              <w:t>2.3</w:t>
            </w:r>
          </w:p>
        </w:tc>
        <w:tc>
          <w:tcPr>
            <w:tcW w:w="1701" w:type="dxa"/>
          </w:tcPr>
          <w:p w14:paraId="26CD7397" w14:textId="77777777" w:rsidR="00FD2F2D" w:rsidRPr="005020A4" w:rsidRDefault="003A3F9B" w:rsidP="005F7CEA">
            <w:pPr>
              <w:rPr>
                <w:rStyle w:val="Datumopmaakprofiel"/>
                <w:sz w:val="16"/>
                <w:szCs w:val="16"/>
              </w:rPr>
            </w:pPr>
            <w:r w:rsidRPr="005020A4">
              <w:rPr>
                <w:rStyle w:val="Datumopmaakprofiel"/>
                <w:sz w:val="16"/>
                <w:szCs w:val="16"/>
              </w:rPr>
              <w:t>25</w:t>
            </w:r>
            <w:r w:rsidR="00FD2F2D" w:rsidRPr="005020A4">
              <w:rPr>
                <w:rStyle w:val="Datumopmaakprofiel"/>
                <w:sz w:val="16"/>
                <w:szCs w:val="16"/>
              </w:rPr>
              <w:t xml:space="preserve"> januari 2011</w:t>
            </w:r>
          </w:p>
        </w:tc>
        <w:tc>
          <w:tcPr>
            <w:tcW w:w="1985" w:type="dxa"/>
          </w:tcPr>
          <w:p w14:paraId="32D82646" w14:textId="77777777" w:rsidR="00FD2F2D" w:rsidRPr="005020A4" w:rsidRDefault="00FD2F2D" w:rsidP="005F7CEA">
            <w:pPr>
              <w:rPr>
                <w:sz w:val="16"/>
                <w:szCs w:val="16"/>
              </w:rPr>
            </w:pPr>
            <w:r w:rsidRPr="005020A4">
              <w:rPr>
                <w:sz w:val="16"/>
                <w:szCs w:val="16"/>
              </w:rPr>
              <w:t>Kadaster ICT/AA/IE</w:t>
            </w:r>
          </w:p>
        </w:tc>
        <w:tc>
          <w:tcPr>
            <w:tcW w:w="4394" w:type="dxa"/>
          </w:tcPr>
          <w:p w14:paraId="29410AAC" w14:textId="77777777" w:rsidR="00FD2F2D" w:rsidRPr="005020A4" w:rsidRDefault="00FD2F2D" w:rsidP="005F7CEA">
            <w:pPr>
              <w:rPr>
                <w:sz w:val="16"/>
                <w:szCs w:val="16"/>
              </w:rPr>
            </w:pPr>
            <w:r w:rsidRPr="005020A4">
              <w:rPr>
                <w:sz w:val="16"/>
                <w:szCs w:val="16"/>
              </w:rPr>
              <w:t xml:space="preserve">Mapping </w:t>
            </w:r>
            <w:r w:rsidR="003A3F9B" w:rsidRPr="005020A4">
              <w:rPr>
                <w:sz w:val="16"/>
                <w:szCs w:val="16"/>
              </w:rPr>
              <w:t xml:space="preserve">varianten en </w:t>
            </w:r>
            <w:r w:rsidRPr="005020A4">
              <w:rPr>
                <w:sz w:val="16"/>
                <w:szCs w:val="16"/>
              </w:rPr>
              <w:t>adressen gewijzigd</w:t>
            </w:r>
          </w:p>
        </w:tc>
      </w:tr>
      <w:tr w:rsidR="0097214B" w:rsidRPr="005020A4" w14:paraId="4C8A4527" w14:textId="77777777" w:rsidTr="00FD18C2">
        <w:tc>
          <w:tcPr>
            <w:tcW w:w="779" w:type="dxa"/>
          </w:tcPr>
          <w:p w14:paraId="0E54E9DE" w14:textId="77777777" w:rsidR="0097214B" w:rsidRPr="005020A4" w:rsidRDefault="0097214B" w:rsidP="005F7CEA">
            <w:pPr>
              <w:pStyle w:val="Koptekst"/>
              <w:tabs>
                <w:tab w:val="clear" w:pos="4536"/>
                <w:tab w:val="clear" w:pos="9072"/>
              </w:tabs>
              <w:spacing w:line="280" w:lineRule="atLeast"/>
              <w:rPr>
                <w:rStyle w:val="Versie0"/>
                <w:sz w:val="16"/>
                <w:szCs w:val="16"/>
              </w:rPr>
            </w:pPr>
            <w:r w:rsidRPr="005020A4">
              <w:rPr>
                <w:rStyle w:val="Versie0"/>
                <w:sz w:val="16"/>
                <w:szCs w:val="16"/>
              </w:rPr>
              <w:t>2.4</w:t>
            </w:r>
          </w:p>
        </w:tc>
        <w:tc>
          <w:tcPr>
            <w:tcW w:w="1701" w:type="dxa"/>
          </w:tcPr>
          <w:p w14:paraId="6A9CA5F7" w14:textId="77777777" w:rsidR="0097214B" w:rsidRPr="005020A4" w:rsidRDefault="0097214B" w:rsidP="005F7CEA">
            <w:pPr>
              <w:rPr>
                <w:rStyle w:val="Datumopmaakprofiel"/>
                <w:sz w:val="16"/>
                <w:szCs w:val="16"/>
              </w:rPr>
            </w:pPr>
            <w:r w:rsidRPr="005020A4">
              <w:rPr>
                <w:rStyle w:val="Datumopmaakprofiel"/>
                <w:sz w:val="16"/>
                <w:szCs w:val="16"/>
              </w:rPr>
              <w:t>1 februari 2011</w:t>
            </w:r>
          </w:p>
        </w:tc>
        <w:tc>
          <w:tcPr>
            <w:tcW w:w="1985" w:type="dxa"/>
          </w:tcPr>
          <w:p w14:paraId="1697D70A" w14:textId="77777777" w:rsidR="0097214B" w:rsidRPr="005020A4" w:rsidRDefault="0097214B" w:rsidP="005F7CEA">
            <w:pPr>
              <w:rPr>
                <w:sz w:val="16"/>
                <w:szCs w:val="16"/>
              </w:rPr>
            </w:pPr>
            <w:r w:rsidRPr="005020A4">
              <w:rPr>
                <w:sz w:val="16"/>
                <w:szCs w:val="16"/>
              </w:rPr>
              <w:t>Kadaster ICT/AA/IE</w:t>
            </w:r>
          </w:p>
        </w:tc>
        <w:tc>
          <w:tcPr>
            <w:tcW w:w="4394" w:type="dxa"/>
          </w:tcPr>
          <w:p w14:paraId="5A215A19" w14:textId="77777777" w:rsidR="0097214B" w:rsidRPr="005020A4" w:rsidRDefault="0097214B" w:rsidP="005F7CEA">
            <w:pPr>
              <w:rPr>
                <w:sz w:val="16"/>
                <w:szCs w:val="16"/>
              </w:rPr>
            </w:pPr>
            <w:r w:rsidRPr="005020A4">
              <w:rPr>
                <w:sz w:val="16"/>
                <w:szCs w:val="16"/>
              </w:rPr>
              <w:t>Wijzigingen nav gewijzigd tekstblok v2.4</w:t>
            </w:r>
            <w:r w:rsidR="001C7CFC" w:rsidRPr="005020A4">
              <w:rPr>
                <w:sz w:val="16"/>
                <w:szCs w:val="16"/>
              </w:rPr>
              <w:t>; mapping burgerlijke staat gewijzigd.</w:t>
            </w:r>
          </w:p>
        </w:tc>
      </w:tr>
      <w:tr w:rsidR="00D9711F" w:rsidRPr="005020A4" w14:paraId="5A0E81B1" w14:textId="77777777" w:rsidTr="00FD18C2">
        <w:tc>
          <w:tcPr>
            <w:tcW w:w="779" w:type="dxa"/>
          </w:tcPr>
          <w:p w14:paraId="6F8BBB5D" w14:textId="77777777" w:rsidR="00D9711F" w:rsidRPr="005020A4" w:rsidRDefault="00D9711F" w:rsidP="005F7CEA">
            <w:pPr>
              <w:pStyle w:val="Koptekst"/>
              <w:tabs>
                <w:tab w:val="clear" w:pos="4536"/>
                <w:tab w:val="clear" w:pos="9072"/>
              </w:tabs>
              <w:spacing w:line="280" w:lineRule="atLeast"/>
              <w:rPr>
                <w:rStyle w:val="Versie0"/>
                <w:sz w:val="16"/>
                <w:szCs w:val="16"/>
              </w:rPr>
            </w:pPr>
            <w:r w:rsidRPr="005020A4">
              <w:rPr>
                <w:rStyle w:val="Versie0"/>
                <w:sz w:val="16"/>
                <w:szCs w:val="16"/>
              </w:rPr>
              <w:t>2.5</w:t>
            </w:r>
          </w:p>
        </w:tc>
        <w:tc>
          <w:tcPr>
            <w:tcW w:w="1701" w:type="dxa"/>
          </w:tcPr>
          <w:p w14:paraId="5E9FC297" w14:textId="77777777" w:rsidR="00D9711F" w:rsidRPr="005020A4" w:rsidRDefault="00D9711F" w:rsidP="005F7CEA">
            <w:pPr>
              <w:rPr>
                <w:rStyle w:val="Datumopmaakprofiel"/>
                <w:sz w:val="16"/>
                <w:szCs w:val="16"/>
              </w:rPr>
            </w:pPr>
            <w:r w:rsidRPr="005020A4">
              <w:rPr>
                <w:rStyle w:val="Datumopmaakprofiel"/>
                <w:sz w:val="16"/>
                <w:szCs w:val="16"/>
              </w:rPr>
              <w:t>2 februari 2011</w:t>
            </w:r>
          </w:p>
        </w:tc>
        <w:tc>
          <w:tcPr>
            <w:tcW w:w="1985" w:type="dxa"/>
          </w:tcPr>
          <w:p w14:paraId="31F8F299" w14:textId="77777777" w:rsidR="00D9711F" w:rsidRPr="005020A4" w:rsidRDefault="00D9711F" w:rsidP="005F7CEA">
            <w:pPr>
              <w:rPr>
                <w:sz w:val="16"/>
                <w:szCs w:val="16"/>
              </w:rPr>
            </w:pPr>
            <w:r w:rsidRPr="005020A4">
              <w:rPr>
                <w:sz w:val="16"/>
                <w:szCs w:val="16"/>
              </w:rPr>
              <w:t>Kadaster ICT/AA/IE</w:t>
            </w:r>
          </w:p>
        </w:tc>
        <w:tc>
          <w:tcPr>
            <w:tcW w:w="4394" w:type="dxa"/>
          </w:tcPr>
          <w:p w14:paraId="367FA5F5" w14:textId="77777777" w:rsidR="00D9711F" w:rsidRPr="005020A4" w:rsidRDefault="00D9711F" w:rsidP="005F7CEA">
            <w:pPr>
              <w:rPr>
                <w:sz w:val="16"/>
                <w:szCs w:val="16"/>
              </w:rPr>
            </w:pPr>
            <w:r w:rsidRPr="005020A4">
              <w:rPr>
                <w:sz w:val="16"/>
                <w:szCs w:val="16"/>
              </w:rPr>
              <w:t>Correctie mapping in par 1.4.3</w:t>
            </w:r>
          </w:p>
        </w:tc>
      </w:tr>
      <w:tr w:rsidR="007A4CC4" w:rsidRPr="005020A4" w14:paraId="5A718DEC" w14:textId="77777777" w:rsidTr="00FD18C2">
        <w:tc>
          <w:tcPr>
            <w:tcW w:w="779" w:type="dxa"/>
          </w:tcPr>
          <w:p w14:paraId="79924D65" w14:textId="77777777" w:rsidR="007A4CC4" w:rsidRPr="005020A4" w:rsidRDefault="007A4CC4" w:rsidP="005F7CEA">
            <w:pPr>
              <w:pStyle w:val="Koptekst"/>
              <w:tabs>
                <w:tab w:val="clear" w:pos="4536"/>
                <w:tab w:val="clear" w:pos="9072"/>
              </w:tabs>
              <w:spacing w:line="280" w:lineRule="atLeast"/>
              <w:rPr>
                <w:rStyle w:val="Versie0"/>
                <w:sz w:val="16"/>
                <w:szCs w:val="16"/>
              </w:rPr>
            </w:pPr>
            <w:r w:rsidRPr="005020A4">
              <w:rPr>
                <w:rStyle w:val="Versie0"/>
                <w:sz w:val="16"/>
                <w:szCs w:val="16"/>
              </w:rPr>
              <w:t>2.6</w:t>
            </w:r>
          </w:p>
        </w:tc>
        <w:tc>
          <w:tcPr>
            <w:tcW w:w="1701" w:type="dxa"/>
          </w:tcPr>
          <w:p w14:paraId="7CB023AF" w14:textId="77777777" w:rsidR="007A4CC4" w:rsidRPr="005020A4" w:rsidRDefault="007A4CC4" w:rsidP="005F7CEA">
            <w:pPr>
              <w:rPr>
                <w:rStyle w:val="Datumopmaakprofiel"/>
                <w:sz w:val="16"/>
                <w:szCs w:val="16"/>
              </w:rPr>
            </w:pPr>
            <w:r w:rsidRPr="005020A4">
              <w:rPr>
                <w:rStyle w:val="Datumopmaakprofiel"/>
                <w:sz w:val="16"/>
                <w:szCs w:val="16"/>
              </w:rPr>
              <w:t>7 april 2011</w:t>
            </w:r>
          </w:p>
        </w:tc>
        <w:tc>
          <w:tcPr>
            <w:tcW w:w="1985" w:type="dxa"/>
          </w:tcPr>
          <w:p w14:paraId="0C55E47E" w14:textId="77777777" w:rsidR="007A4CC4" w:rsidRPr="005020A4" w:rsidRDefault="007A4CC4" w:rsidP="005F7CEA">
            <w:pPr>
              <w:rPr>
                <w:sz w:val="16"/>
                <w:szCs w:val="16"/>
              </w:rPr>
            </w:pPr>
            <w:r w:rsidRPr="005020A4">
              <w:rPr>
                <w:sz w:val="16"/>
                <w:szCs w:val="16"/>
              </w:rPr>
              <w:t>Kadaster ICT/AA/IE</w:t>
            </w:r>
          </w:p>
        </w:tc>
        <w:tc>
          <w:tcPr>
            <w:tcW w:w="4394" w:type="dxa"/>
          </w:tcPr>
          <w:p w14:paraId="562B6940" w14:textId="77777777" w:rsidR="007A4CC4" w:rsidRPr="005020A4" w:rsidRDefault="007A4CC4" w:rsidP="005F7CEA">
            <w:pPr>
              <w:rPr>
                <w:sz w:val="16"/>
                <w:szCs w:val="16"/>
              </w:rPr>
            </w:pPr>
            <w:r w:rsidRPr="005020A4">
              <w:rPr>
                <w:sz w:val="16"/>
                <w:szCs w:val="16"/>
              </w:rPr>
              <w:t>CQ 700: Beide wonende te -&gt; Beide</w:t>
            </w:r>
            <w:r w:rsidRPr="005020A4">
              <w:rPr>
                <w:b/>
                <w:sz w:val="16"/>
                <w:szCs w:val="16"/>
              </w:rPr>
              <w:t>n</w:t>
            </w:r>
            <w:r w:rsidRPr="005020A4">
              <w:rPr>
                <w:sz w:val="16"/>
                <w:szCs w:val="16"/>
              </w:rPr>
              <w:t xml:space="preserve"> wonende te</w:t>
            </w:r>
          </w:p>
        </w:tc>
      </w:tr>
      <w:tr w:rsidR="00B02B43" w:rsidRPr="005020A4" w14:paraId="09D44F80" w14:textId="77777777" w:rsidTr="00FD18C2">
        <w:tc>
          <w:tcPr>
            <w:tcW w:w="779" w:type="dxa"/>
          </w:tcPr>
          <w:p w14:paraId="515E7020" w14:textId="77777777" w:rsidR="00B02B43" w:rsidRPr="005020A4" w:rsidRDefault="00B02B43" w:rsidP="005F7CEA">
            <w:pPr>
              <w:pStyle w:val="Koptekst"/>
              <w:tabs>
                <w:tab w:val="clear" w:pos="4536"/>
                <w:tab w:val="clear" w:pos="9072"/>
              </w:tabs>
              <w:spacing w:line="280" w:lineRule="atLeast"/>
              <w:rPr>
                <w:rStyle w:val="Versie0"/>
                <w:sz w:val="16"/>
                <w:szCs w:val="16"/>
              </w:rPr>
            </w:pPr>
            <w:r w:rsidRPr="005020A4">
              <w:rPr>
                <w:rStyle w:val="Versie0"/>
                <w:sz w:val="16"/>
                <w:szCs w:val="16"/>
              </w:rPr>
              <w:t>2.7</w:t>
            </w:r>
          </w:p>
        </w:tc>
        <w:tc>
          <w:tcPr>
            <w:tcW w:w="1701" w:type="dxa"/>
          </w:tcPr>
          <w:p w14:paraId="2F0049DA" w14:textId="77777777" w:rsidR="00B02B43" w:rsidRPr="005020A4" w:rsidRDefault="00B02B43" w:rsidP="005F7CEA">
            <w:pPr>
              <w:rPr>
                <w:rStyle w:val="Datumopmaakprofiel"/>
                <w:sz w:val="16"/>
                <w:szCs w:val="16"/>
              </w:rPr>
            </w:pPr>
            <w:r w:rsidRPr="005020A4">
              <w:rPr>
                <w:rStyle w:val="Datumopmaakprofiel"/>
                <w:sz w:val="16"/>
                <w:szCs w:val="16"/>
              </w:rPr>
              <w:t>18 mei 2011</w:t>
            </w:r>
          </w:p>
        </w:tc>
        <w:tc>
          <w:tcPr>
            <w:tcW w:w="1985" w:type="dxa"/>
          </w:tcPr>
          <w:p w14:paraId="391DFBF3" w14:textId="77777777" w:rsidR="00B02B43" w:rsidRPr="005020A4" w:rsidRDefault="00B02B43" w:rsidP="005F7CEA">
            <w:pPr>
              <w:rPr>
                <w:sz w:val="16"/>
                <w:szCs w:val="16"/>
              </w:rPr>
            </w:pPr>
            <w:r w:rsidRPr="005020A4">
              <w:rPr>
                <w:sz w:val="16"/>
                <w:szCs w:val="16"/>
              </w:rPr>
              <w:t>Kadaster ICT/AA/IE</w:t>
            </w:r>
          </w:p>
        </w:tc>
        <w:tc>
          <w:tcPr>
            <w:tcW w:w="4394" w:type="dxa"/>
          </w:tcPr>
          <w:p w14:paraId="4E576541" w14:textId="77777777" w:rsidR="00B02B43" w:rsidRPr="005020A4" w:rsidRDefault="00B02B43" w:rsidP="005F7CEA">
            <w:pPr>
              <w:rPr>
                <w:sz w:val="16"/>
                <w:szCs w:val="16"/>
              </w:rPr>
            </w:pPr>
            <w:r w:rsidRPr="005020A4">
              <w:rPr>
                <w:sz w:val="16"/>
                <w:szCs w:val="16"/>
              </w:rPr>
              <w:t>CQ 709: tia_TekstKeuze -&gt;tekstKeuze bij Gerelateerd Persoon</w:t>
            </w:r>
          </w:p>
        </w:tc>
      </w:tr>
      <w:tr w:rsidR="006A05D8" w:rsidRPr="005020A4" w14:paraId="247CC99A" w14:textId="77777777" w:rsidTr="00FD18C2">
        <w:tc>
          <w:tcPr>
            <w:tcW w:w="779" w:type="dxa"/>
          </w:tcPr>
          <w:p w14:paraId="30FA8FA8" w14:textId="77777777" w:rsidR="006A05D8" w:rsidRPr="005020A4" w:rsidRDefault="006A05D8" w:rsidP="005F7CEA">
            <w:pPr>
              <w:pStyle w:val="Koptekst"/>
              <w:tabs>
                <w:tab w:val="clear" w:pos="4536"/>
                <w:tab w:val="clear" w:pos="9072"/>
              </w:tabs>
              <w:spacing w:line="280" w:lineRule="atLeast"/>
              <w:rPr>
                <w:rStyle w:val="Versie0"/>
                <w:sz w:val="16"/>
                <w:szCs w:val="16"/>
              </w:rPr>
            </w:pPr>
            <w:r w:rsidRPr="005020A4">
              <w:rPr>
                <w:rStyle w:val="Versie0"/>
                <w:sz w:val="16"/>
                <w:szCs w:val="16"/>
              </w:rPr>
              <w:t>2.8</w:t>
            </w:r>
          </w:p>
        </w:tc>
        <w:tc>
          <w:tcPr>
            <w:tcW w:w="1701" w:type="dxa"/>
          </w:tcPr>
          <w:p w14:paraId="1765F5AD" w14:textId="77777777" w:rsidR="006A05D8" w:rsidRPr="005020A4" w:rsidRDefault="006A05D8" w:rsidP="005F7CEA">
            <w:pPr>
              <w:rPr>
                <w:rStyle w:val="Datumopmaakprofiel"/>
                <w:sz w:val="16"/>
                <w:szCs w:val="16"/>
              </w:rPr>
            </w:pPr>
            <w:r w:rsidRPr="005020A4">
              <w:rPr>
                <w:rStyle w:val="Datumopmaakprofiel"/>
                <w:sz w:val="16"/>
                <w:szCs w:val="16"/>
              </w:rPr>
              <w:t>26 augustus 2011</w:t>
            </w:r>
          </w:p>
        </w:tc>
        <w:tc>
          <w:tcPr>
            <w:tcW w:w="1985" w:type="dxa"/>
          </w:tcPr>
          <w:p w14:paraId="3D8EB8ED" w14:textId="77777777" w:rsidR="006A05D8" w:rsidRPr="005020A4" w:rsidRDefault="006A05D8" w:rsidP="005F7CEA">
            <w:pPr>
              <w:rPr>
                <w:sz w:val="16"/>
                <w:szCs w:val="16"/>
              </w:rPr>
            </w:pPr>
            <w:r w:rsidRPr="005020A4">
              <w:rPr>
                <w:sz w:val="16"/>
                <w:szCs w:val="16"/>
              </w:rPr>
              <w:t>Kadaster ICT/AA/IE</w:t>
            </w:r>
          </w:p>
        </w:tc>
        <w:tc>
          <w:tcPr>
            <w:tcW w:w="4394" w:type="dxa"/>
          </w:tcPr>
          <w:p w14:paraId="27593617" w14:textId="77777777" w:rsidR="006A05D8" w:rsidRPr="005020A4" w:rsidRDefault="006A05D8" w:rsidP="005F7CEA">
            <w:pPr>
              <w:rPr>
                <w:sz w:val="16"/>
                <w:szCs w:val="16"/>
              </w:rPr>
            </w:pPr>
            <w:r w:rsidRPr="005020A4">
              <w:rPr>
                <w:sz w:val="16"/>
                <w:szCs w:val="16"/>
              </w:rPr>
              <w:t>CH-37932 Gegevens burgerlijke staat aangepast</w:t>
            </w:r>
          </w:p>
        </w:tc>
      </w:tr>
      <w:tr w:rsidR="00436461" w:rsidRPr="005020A4" w14:paraId="3B35CCFE" w14:textId="77777777" w:rsidTr="00FD18C2">
        <w:tc>
          <w:tcPr>
            <w:tcW w:w="779" w:type="dxa"/>
          </w:tcPr>
          <w:p w14:paraId="624EEA17" w14:textId="77777777" w:rsidR="00436461" w:rsidRPr="005020A4" w:rsidRDefault="00436461" w:rsidP="005F7CEA">
            <w:pPr>
              <w:pStyle w:val="Koptekst"/>
              <w:tabs>
                <w:tab w:val="clear" w:pos="4536"/>
                <w:tab w:val="clear" w:pos="9072"/>
              </w:tabs>
              <w:spacing w:line="280" w:lineRule="atLeast"/>
              <w:rPr>
                <w:rStyle w:val="Versie0"/>
                <w:sz w:val="16"/>
                <w:szCs w:val="16"/>
              </w:rPr>
            </w:pPr>
            <w:r w:rsidRPr="005020A4">
              <w:rPr>
                <w:rStyle w:val="Versie0"/>
                <w:sz w:val="16"/>
                <w:szCs w:val="16"/>
              </w:rPr>
              <w:t>2.9</w:t>
            </w:r>
          </w:p>
        </w:tc>
        <w:tc>
          <w:tcPr>
            <w:tcW w:w="1701" w:type="dxa"/>
          </w:tcPr>
          <w:p w14:paraId="087769B2" w14:textId="77777777" w:rsidR="00436461" w:rsidRPr="005020A4" w:rsidRDefault="00436461" w:rsidP="005F7CEA">
            <w:pPr>
              <w:rPr>
                <w:rStyle w:val="Datumopmaakprofiel"/>
                <w:sz w:val="16"/>
                <w:szCs w:val="16"/>
              </w:rPr>
            </w:pPr>
            <w:r w:rsidRPr="005020A4">
              <w:rPr>
                <w:rStyle w:val="Datumopmaakprofiel"/>
                <w:sz w:val="16"/>
                <w:szCs w:val="16"/>
              </w:rPr>
              <w:t>30 augustus 2011</w:t>
            </w:r>
          </w:p>
        </w:tc>
        <w:tc>
          <w:tcPr>
            <w:tcW w:w="1985" w:type="dxa"/>
          </w:tcPr>
          <w:p w14:paraId="681E965F" w14:textId="77777777" w:rsidR="00436461" w:rsidRPr="005020A4" w:rsidRDefault="00436461" w:rsidP="005F7CEA">
            <w:pPr>
              <w:rPr>
                <w:sz w:val="16"/>
                <w:szCs w:val="16"/>
              </w:rPr>
            </w:pPr>
            <w:r w:rsidRPr="005020A4">
              <w:rPr>
                <w:sz w:val="16"/>
                <w:szCs w:val="16"/>
              </w:rPr>
              <w:t>Kadaster ICT/AA/IE</w:t>
            </w:r>
          </w:p>
        </w:tc>
        <w:tc>
          <w:tcPr>
            <w:tcW w:w="4394" w:type="dxa"/>
          </w:tcPr>
          <w:p w14:paraId="787BAA00" w14:textId="77777777" w:rsidR="00436461" w:rsidRPr="005020A4" w:rsidRDefault="00436461" w:rsidP="005F7CEA">
            <w:pPr>
              <w:rPr>
                <w:sz w:val="16"/>
                <w:szCs w:val="16"/>
              </w:rPr>
            </w:pPr>
            <w:r w:rsidRPr="005020A4">
              <w:rPr>
                <w:sz w:val="16"/>
                <w:szCs w:val="16"/>
              </w:rPr>
              <w:t>Reviewcommentaar verwerkt</w:t>
            </w:r>
          </w:p>
        </w:tc>
      </w:tr>
      <w:tr w:rsidR="00421B3F" w:rsidRPr="005020A4" w14:paraId="1C4048EA" w14:textId="77777777" w:rsidTr="00FD18C2">
        <w:tc>
          <w:tcPr>
            <w:tcW w:w="779" w:type="dxa"/>
          </w:tcPr>
          <w:p w14:paraId="1A060404" w14:textId="77777777" w:rsidR="00421B3F" w:rsidRPr="005020A4" w:rsidRDefault="00421B3F" w:rsidP="005F7CEA">
            <w:pPr>
              <w:pStyle w:val="Koptekst"/>
              <w:tabs>
                <w:tab w:val="clear" w:pos="4536"/>
                <w:tab w:val="clear" w:pos="9072"/>
              </w:tabs>
              <w:spacing w:line="280" w:lineRule="atLeast"/>
              <w:rPr>
                <w:rStyle w:val="Versie0"/>
                <w:sz w:val="16"/>
                <w:szCs w:val="16"/>
              </w:rPr>
            </w:pPr>
            <w:r w:rsidRPr="005020A4">
              <w:rPr>
                <w:rStyle w:val="Versie0"/>
                <w:sz w:val="16"/>
                <w:szCs w:val="16"/>
              </w:rPr>
              <w:t>2.91</w:t>
            </w:r>
          </w:p>
        </w:tc>
        <w:tc>
          <w:tcPr>
            <w:tcW w:w="1701" w:type="dxa"/>
          </w:tcPr>
          <w:p w14:paraId="73D4DBD3" w14:textId="77777777" w:rsidR="00421B3F" w:rsidRPr="005020A4" w:rsidRDefault="00421B3F" w:rsidP="005F7CEA">
            <w:pPr>
              <w:rPr>
                <w:rStyle w:val="Datumopmaakprofiel"/>
                <w:sz w:val="16"/>
                <w:szCs w:val="16"/>
              </w:rPr>
            </w:pPr>
            <w:r w:rsidRPr="005020A4">
              <w:rPr>
                <w:rStyle w:val="Datumopmaakprofiel"/>
                <w:sz w:val="16"/>
                <w:szCs w:val="16"/>
              </w:rPr>
              <w:t>2 september 2011</w:t>
            </w:r>
          </w:p>
        </w:tc>
        <w:tc>
          <w:tcPr>
            <w:tcW w:w="1985" w:type="dxa"/>
          </w:tcPr>
          <w:p w14:paraId="48022DB4" w14:textId="77777777" w:rsidR="00421B3F" w:rsidRPr="005020A4" w:rsidRDefault="00421B3F" w:rsidP="005F7CEA">
            <w:pPr>
              <w:rPr>
                <w:sz w:val="16"/>
                <w:szCs w:val="16"/>
              </w:rPr>
            </w:pPr>
            <w:r w:rsidRPr="005020A4">
              <w:rPr>
                <w:sz w:val="16"/>
                <w:szCs w:val="16"/>
              </w:rPr>
              <w:t>Kadaster ICT/AA/IE</w:t>
            </w:r>
          </w:p>
        </w:tc>
        <w:tc>
          <w:tcPr>
            <w:tcW w:w="4394" w:type="dxa"/>
          </w:tcPr>
          <w:p w14:paraId="16A03C91" w14:textId="77777777" w:rsidR="00421B3F" w:rsidRPr="005020A4" w:rsidRDefault="00421B3F" w:rsidP="005F7CEA">
            <w:pPr>
              <w:rPr>
                <w:sz w:val="16"/>
                <w:szCs w:val="16"/>
              </w:rPr>
            </w:pPr>
            <w:r w:rsidRPr="005020A4">
              <w:rPr>
                <w:sz w:val="16"/>
                <w:szCs w:val="16"/>
              </w:rPr>
              <w:t>Reviewcommentaar verwerkt (2)</w:t>
            </w:r>
          </w:p>
        </w:tc>
      </w:tr>
      <w:tr w:rsidR="00B71326" w:rsidRPr="005020A4" w14:paraId="53BCCB8C" w14:textId="77777777" w:rsidTr="00FD18C2">
        <w:tc>
          <w:tcPr>
            <w:tcW w:w="779" w:type="dxa"/>
          </w:tcPr>
          <w:p w14:paraId="693A025C" w14:textId="77777777" w:rsidR="00B71326" w:rsidRPr="005020A4" w:rsidRDefault="00B71326" w:rsidP="005F7CEA">
            <w:pPr>
              <w:pStyle w:val="Koptekst"/>
              <w:tabs>
                <w:tab w:val="clear" w:pos="4536"/>
                <w:tab w:val="clear" w:pos="9072"/>
              </w:tabs>
              <w:spacing w:line="280" w:lineRule="atLeast"/>
              <w:rPr>
                <w:rStyle w:val="Versie0"/>
                <w:sz w:val="16"/>
                <w:szCs w:val="16"/>
              </w:rPr>
            </w:pPr>
            <w:r w:rsidRPr="005020A4">
              <w:rPr>
                <w:rStyle w:val="Versie0"/>
                <w:sz w:val="16"/>
                <w:szCs w:val="16"/>
              </w:rPr>
              <w:t>2.92</w:t>
            </w:r>
          </w:p>
        </w:tc>
        <w:tc>
          <w:tcPr>
            <w:tcW w:w="1701" w:type="dxa"/>
          </w:tcPr>
          <w:p w14:paraId="71797CF4" w14:textId="77777777" w:rsidR="00B71326" w:rsidRPr="005020A4" w:rsidRDefault="00B71326" w:rsidP="005F7CEA">
            <w:pPr>
              <w:rPr>
                <w:rStyle w:val="Datumopmaakprofiel"/>
                <w:sz w:val="16"/>
                <w:szCs w:val="16"/>
              </w:rPr>
            </w:pPr>
            <w:r w:rsidRPr="005020A4">
              <w:rPr>
                <w:rStyle w:val="Datumopmaakprofiel"/>
                <w:sz w:val="16"/>
                <w:szCs w:val="16"/>
              </w:rPr>
              <w:t>6 september 2011</w:t>
            </w:r>
          </w:p>
        </w:tc>
        <w:tc>
          <w:tcPr>
            <w:tcW w:w="1985" w:type="dxa"/>
          </w:tcPr>
          <w:p w14:paraId="5CBB8E4E" w14:textId="77777777" w:rsidR="00B71326" w:rsidRPr="005020A4" w:rsidRDefault="00B71326" w:rsidP="005F7CEA">
            <w:pPr>
              <w:rPr>
                <w:sz w:val="16"/>
                <w:szCs w:val="16"/>
              </w:rPr>
            </w:pPr>
            <w:r w:rsidRPr="005020A4">
              <w:rPr>
                <w:sz w:val="16"/>
                <w:szCs w:val="16"/>
              </w:rPr>
              <w:t>Kadaster ICT/AA/IE</w:t>
            </w:r>
          </w:p>
        </w:tc>
        <w:tc>
          <w:tcPr>
            <w:tcW w:w="4394" w:type="dxa"/>
          </w:tcPr>
          <w:p w14:paraId="224F354F" w14:textId="77777777" w:rsidR="00B71326" w:rsidRPr="005020A4" w:rsidRDefault="00B71326" w:rsidP="005F7CEA">
            <w:pPr>
              <w:rPr>
                <w:sz w:val="16"/>
                <w:szCs w:val="16"/>
              </w:rPr>
            </w:pPr>
            <w:r w:rsidRPr="005020A4">
              <w:rPr>
                <w:sz w:val="16"/>
                <w:szCs w:val="16"/>
              </w:rPr>
              <w:t>Mapping GegevensPartner aangepast</w:t>
            </w:r>
          </w:p>
        </w:tc>
      </w:tr>
      <w:tr w:rsidR="00EA595D" w:rsidRPr="005020A4" w14:paraId="77EE6832" w14:textId="77777777" w:rsidTr="00FD18C2">
        <w:tc>
          <w:tcPr>
            <w:tcW w:w="779" w:type="dxa"/>
          </w:tcPr>
          <w:p w14:paraId="0CD9AE60" w14:textId="77777777" w:rsidR="00EA595D" w:rsidRPr="005020A4" w:rsidRDefault="00EA595D" w:rsidP="005F7CEA">
            <w:pPr>
              <w:pStyle w:val="Koptekst"/>
              <w:tabs>
                <w:tab w:val="clear" w:pos="4536"/>
                <w:tab w:val="clear" w:pos="9072"/>
              </w:tabs>
              <w:spacing w:line="280" w:lineRule="atLeast"/>
              <w:rPr>
                <w:rStyle w:val="Versie0"/>
                <w:sz w:val="16"/>
                <w:szCs w:val="16"/>
              </w:rPr>
            </w:pPr>
            <w:r w:rsidRPr="005020A4">
              <w:rPr>
                <w:rStyle w:val="Versie0"/>
                <w:sz w:val="16"/>
                <w:szCs w:val="16"/>
              </w:rPr>
              <w:t>2.93</w:t>
            </w:r>
          </w:p>
        </w:tc>
        <w:tc>
          <w:tcPr>
            <w:tcW w:w="1701" w:type="dxa"/>
          </w:tcPr>
          <w:p w14:paraId="16035DA9" w14:textId="77777777" w:rsidR="00EA595D" w:rsidRPr="005020A4" w:rsidRDefault="00EA595D" w:rsidP="005F7CEA">
            <w:pPr>
              <w:rPr>
                <w:rStyle w:val="Datumopmaakprofiel"/>
                <w:sz w:val="16"/>
                <w:szCs w:val="16"/>
              </w:rPr>
            </w:pPr>
            <w:r w:rsidRPr="005020A4">
              <w:rPr>
                <w:rStyle w:val="Datumopmaakprofiel"/>
                <w:sz w:val="16"/>
                <w:szCs w:val="16"/>
              </w:rPr>
              <w:t>30 september 2011</w:t>
            </w:r>
          </w:p>
        </w:tc>
        <w:tc>
          <w:tcPr>
            <w:tcW w:w="1985" w:type="dxa"/>
          </w:tcPr>
          <w:p w14:paraId="1A2CEC7F" w14:textId="77777777" w:rsidR="00EA595D" w:rsidRPr="005020A4" w:rsidRDefault="00EA595D" w:rsidP="005F7CEA">
            <w:pPr>
              <w:rPr>
                <w:sz w:val="16"/>
                <w:szCs w:val="16"/>
              </w:rPr>
            </w:pPr>
            <w:r w:rsidRPr="005020A4">
              <w:rPr>
                <w:sz w:val="16"/>
                <w:szCs w:val="16"/>
              </w:rPr>
              <w:t>Kadaster ICT/AA/IE</w:t>
            </w:r>
          </w:p>
        </w:tc>
        <w:tc>
          <w:tcPr>
            <w:tcW w:w="4394" w:type="dxa"/>
          </w:tcPr>
          <w:p w14:paraId="48797E48" w14:textId="77777777" w:rsidR="00EA595D" w:rsidRPr="005020A4" w:rsidRDefault="00EA595D" w:rsidP="005F7CEA">
            <w:pPr>
              <w:rPr>
                <w:sz w:val="16"/>
                <w:szCs w:val="16"/>
              </w:rPr>
            </w:pPr>
            <w:r w:rsidRPr="005020A4">
              <w:rPr>
                <w:sz w:val="16"/>
                <w:szCs w:val="16"/>
              </w:rPr>
              <w:t>CQ 1027: tia_PartnerGegevens</w:t>
            </w:r>
          </w:p>
        </w:tc>
      </w:tr>
      <w:tr w:rsidR="00437140" w:rsidRPr="005020A4" w14:paraId="023FB4CF" w14:textId="77777777" w:rsidTr="00FD18C2">
        <w:tc>
          <w:tcPr>
            <w:tcW w:w="779" w:type="dxa"/>
          </w:tcPr>
          <w:p w14:paraId="1020306A" w14:textId="77777777" w:rsidR="00437140" w:rsidRPr="005020A4" w:rsidRDefault="00437140" w:rsidP="005F7CEA">
            <w:pPr>
              <w:pStyle w:val="Koptekst"/>
              <w:tabs>
                <w:tab w:val="clear" w:pos="4536"/>
                <w:tab w:val="clear" w:pos="9072"/>
              </w:tabs>
              <w:spacing w:line="280" w:lineRule="atLeast"/>
              <w:rPr>
                <w:rStyle w:val="Versie0"/>
                <w:sz w:val="16"/>
                <w:szCs w:val="16"/>
              </w:rPr>
            </w:pPr>
            <w:r w:rsidRPr="005020A4">
              <w:rPr>
                <w:rStyle w:val="Versie0"/>
                <w:sz w:val="16"/>
                <w:szCs w:val="16"/>
              </w:rPr>
              <w:t>3.0</w:t>
            </w:r>
          </w:p>
        </w:tc>
        <w:tc>
          <w:tcPr>
            <w:tcW w:w="1701" w:type="dxa"/>
          </w:tcPr>
          <w:p w14:paraId="3DEE1BDD" w14:textId="77777777" w:rsidR="00437140" w:rsidRPr="005020A4" w:rsidRDefault="00437140" w:rsidP="005F7CEA">
            <w:pPr>
              <w:rPr>
                <w:rStyle w:val="Datumopmaakprofiel"/>
                <w:sz w:val="16"/>
                <w:szCs w:val="16"/>
              </w:rPr>
            </w:pPr>
            <w:r w:rsidRPr="005020A4">
              <w:rPr>
                <w:rStyle w:val="Datumopmaakprofiel"/>
                <w:sz w:val="16"/>
                <w:szCs w:val="16"/>
              </w:rPr>
              <w:t>21 februari 2012</w:t>
            </w:r>
          </w:p>
        </w:tc>
        <w:tc>
          <w:tcPr>
            <w:tcW w:w="1985" w:type="dxa"/>
          </w:tcPr>
          <w:p w14:paraId="72AFC074" w14:textId="77777777" w:rsidR="00437140" w:rsidRPr="005020A4" w:rsidRDefault="00437140" w:rsidP="005F7CEA">
            <w:pPr>
              <w:rPr>
                <w:sz w:val="16"/>
                <w:szCs w:val="16"/>
              </w:rPr>
            </w:pPr>
            <w:r w:rsidRPr="005020A4">
              <w:rPr>
                <w:sz w:val="16"/>
                <w:szCs w:val="16"/>
              </w:rPr>
              <w:t>Kadaster ICT/AA/IE</w:t>
            </w:r>
          </w:p>
        </w:tc>
        <w:tc>
          <w:tcPr>
            <w:tcW w:w="4394" w:type="dxa"/>
          </w:tcPr>
          <w:p w14:paraId="5B7713CE" w14:textId="77777777" w:rsidR="00437140" w:rsidRPr="005020A4" w:rsidRDefault="00437140" w:rsidP="005F7CEA">
            <w:pPr>
              <w:rPr>
                <w:sz w:val="16"/>
                <w:szCs w:val="16"/>
              </w:rPr>
            </w:pPr>
            <w:r w:rsidRPr="005020A4">
              <w:rPr>
                <w:sz w:val="16"/>
                <w:szCs w:val="16"/>
              </w:rPr>
              <w:t xml:space="preserve">CH-42607: </w:t>
            </w:r>
            <w:r w:rsidR="00C0708B" w:rsidRPr="005020A4">
              <w:rPr>
                <w:sz w:val="16"/>
                <w:szCs w:val="16"/>
              </w:rPr>
              <w:t>Tekstblok</w:t>
            </w:r>
            <w:r w:rsidR="002D4BD0" w:rsidRPr="005020A4">
              <w:rPr>
                <w:sz w:val="16"/>
                <w:szCs w:val="16"/>
              </w:rPr>
              <w:t xml:space="preserve"> v2.7, </w:t>
            </w:r>
            <w:r w:rsidRPr="005020A4">
              <w:rPr>
                <w:sz w:val="16"/>
                <w:szCs w:val="16"/>
              </w:rPr>
              <w:t>Aanpassing bij BurgerlijkeStaatTekst</w:t>
            </w:r>
          </w:p>
        </w:tc>
      </w:tr>
      <w:tr w:rsidR="00C0708B" w:rsidRPr="005020A4" w14:paraId="1F328438" w14:textId="77777777" w:rsidTr="00FD18C2">
        <w:tc>
          <w:tcPr>
            <w:tcW w:w="779" w:type="dxa"/>
          </w:tcPr>
          <w:p w14:paraId="61081D0C" w14:textId="77777777" w:rsidR="00C0708B" w:rsidRPr="005020A4" w:rsidRDefault="00C0708B" w:rsidP="005F7CEA">
            <w:pPr>
              <w:pStyle w:val="Koptekst"/>
              <w:tabs>
                <w:tab w:val="clear" w:pos="4536"/>
                <w:tab w:val="clear" w:pos="9072"/>
              </w:tabs>
              <w:spacing w:line="280" w:lineRule="atLeast"/>
              <w:rPr>
                <w:rStyle w:val="Versie0"/>
                <w:sz w:val="16"/>
                <w:szCs w:val="16"/>
              </w:rPr>
            </w:pPr>
            <w:r w:rsidRPr="005020A4">
              <w:rPr>
                <w:rStyle w:val="Versie0"/>
                <w:sz w:val="16"/>
                <w:szCs w:val="16"/>
              </w:rPr>
              <w:t>3.1</w:t>
            </w:r>
          </w:p>
        </w:tc>
        <w:tc>
          <w:tcPr>
            <w:tcW w:w="1701" w:type="dxa"/>
          </w:tcPr>
          <w:p w14:paraId="0F4F49E1" w14:textId="77777777" w:rsidR="00C0708B" w:rsidRPr="005020A4" w:rsidRDefault="00C0708B" w:rsidP="005F7CEA">
            <w:pPr>
              <w:rPr>
                <w:rStyle w:val="Datumopmaakprofiel"/>
                <w:sz w:val="16"/>
                <w:szCs w:val="16"/>
              </w:rPr>
            </w:pPr>
            <w:r w:rsidRPr="005020A4">
              <w:rPr>
                <w:rStyle w:val="Datumopmaakprofiel"/>
                <w:sz w:val="16"/>
                <w:szCs w:val="16"/>
              </w:rPr>
              <w:t>2</w:t>
            </w:r>
            <w:r w:rsidR="001F0740" w:rsidRPr="005020A4">
              <w:rPr>
                <w:rStyle w:val="Datumopmaakprofiel"/>
                <w:sz w:val="16"/>
                <w:szCs w:val="16"/>
              </w:rPr>
              <w:t>3</w:t>
            </w:r>
            <w:r w:rsidRPr="005020A4">
              <w:rPr>
                <w:rStyle w:val="Datumopmaakprofiel"/>
                <w:sz w:val="16"/>
                <w:szCs w:val="16"/>
              </w:rPr>
              <w:t xml:space="preserve"> februari 2012</w:t>
            </w:r>
          </w:p>
        </w:tc>
        <w:tc>
          <w:tcPr>
            <w:tcW w:w="1985" w:type="dxa"/>
          </w:tcPr>
          <w:p w14:paraId="6FD1F229" w14:textId="77777777" w:rsidR="00C0708B" w:rsidRPr="005020A4" w:rsidRDefault="00C0708B" w:rsidP="005F7CEA">
            <w:pPr>
              <w:rPr>
                <w:sz w:val="16"/>
                <w:szCs w:val="16"/>
              </w:rPr>
            </w:pPr>
            <w:r w:rsidRPr="005020A4">
              <w:rPr>
                <w:sz w:val="16"/>
                <w:szCs w:val="16"/>
              </w:rPr>
              <w:t>Kadaster ICT/AA/IE</w:t>
            </w:r>
          </w:p>
        </w:tc>
        <w:tc>
          <w:tcPr>
            <w:tcW w:w="4394" w:type="dxa"/>
          </w:tcPr>
          <w:p w14:paraId="6443FC4A" w14:textId="77777777" w:rsidR="00C0708B" w:rsidRPr="005020A4" w:rsidRDefault="00C0708B" w:rsidP="005F7CEA">
            <w:pPr>
              <w:rPr>
                <w:sz w:val="16"/>
                <w:szCs w:val="16"/>
              </w:rPr>
            </w:pPr>
            <w:r w:rsidRPr="005020A4">
              <w:rPr>
                <w:sz w:val="16"/>
                <w:szCs w:val="16"/>
              </w:rPr>
              <w:t>CH-42607: Tekstblok v2.7, bevindingen interne review verwerkt.</w:t>
            </w:r>
            <w:r w:rsidR="00437596" w:rsidRPr="005020A4">
              <w:rPr>
                <w:sz w:val="16"/>
                <w:szCs w:val="16"/>
              </w:rPr>
              <w:t xml:space="preserve"> Tevens aanpassing CH-41132</w:t>
            </w:r>
          </w:p>
        </w:tc>
      </w:tr>
      <w:tr w:rsidR="00D21123" w:rsidRPr="005020A4" w14:paraId="47A7D4CF" w14:textId="77777777" w:rsidTr="00FD18C2">
        <w:tc>
          <w:tcPr>
            <w:tcW w:w="779" w:type="dxa"/>
          </w:tcPr>
          <w:p w14:paraId="700709F2" w14:textId="77777777" w:rsidR="00D21123" w:rsidRPr="005020A4" w:rsidRDefault="00D21123" w:rsidP="005F7CEA">
            <w:pPr>
              <w:pStyle w:val="Koptekst"/>
              <w:tabs>
                <w:tab w:val="clear" w:pos="4536"/>
                <w:tab w:val="clear" w:pos="9072"/>
              </w:tabs>
              <w:spacing w:line="280" w:lineRule="atLeast"/>
              <w:rPr>
                <w:rStyle w:val="Versie0"/>
                <w:sz w:val="16"/>
                <w:szCs w:val="16"/>
              </w:rPr>
            </w:pPr>
            <w:r w:rsidRPr="005020A4">
              <w:rPr>
                <w:rStyle w:val="Versie0"/>
                <w:sz w:val="16"/>
                <w:szCs w:val="16"/>
              </w:rPr>
              <w:t>3.2</w:t>
            </w:r>
          </w:p>
        </w:tc>
        <w:tc>
          <w:tcPr>
            <w:tcW w:w="1701" w:type="dxa"/>
          </w:tcPr>
          <w:p w14:paraId="59156C31" w14:textId="77777777" w:rsidR="00D21123" w:rsidRPr="005020A4" w:rsidRDefault="00D21123" w:rsidP="005F7CEA">
            <w:pPr>
              <w:rPr>
                <w:rStyle w:val="Datumopmaakprofiel"/>
                <w:sz w:val="16"/>
                <w:szCs w:val="16"/>
              </w:rPr>
            </w:pPr>
            <w:r w:rsidRPr="005020A4">
              <w:rPr>
                <w:rStyle w:val="Datumopmaakprofiel"/>
                <w:sz w:val="16"/>
                <w:szCs w:val="16"/>
              </w:rPr>
              <w:t>16 maart 2</w:t>
            </w:r>
            <w:r w:rsidR="001055D2" w:rsidRPr="005020A4">
              <w:rPr>
                <w:rStyle w:val="Datumopmaakprofiel"/>
                <w:sz w:val="16"/>
                <w:szCs w:val="16"/>
              </w:rPr>
              <w:t>0</w:t>
            </w:r>
            <w:r w:rsidRPr="005020A4">
              <w:rPr>
                <w:rStyle w:val="Datumopmaakprofiel"/>
                <w:sz w:val="16"/>
                <w:szCs w:val="16"/>
              </w:rPr>
              <w:t>12</w:t>
            </w:r>
          </w:p>
        </w:tc>
        <w:tc>
          <w:tcPr>
            <w:tcW w:w="1985" w:type="dxa"/>
          </w:tcPr>
          <w:p w14:paraId="25E48791" w14:textId="77777777" w:rsidR="00D21123" w:rsidRPr="005020A4" w:rsidRDefault="00D21123" w:rsidP="005F7CEA">
            <w:pPr>
              <w:rPr>
                <w:sz w:val="16"/>
                <w:szCs w:val="16"/>
              </w:rPr>
            </w:pPr>
            <w:r w:rsidRPr="005020A4">
              <w:rPr>
                <w:sz w:val="16"/>
                <w:szCs w:val="16"/>
              </w:rPr>
              <w:t>Kadaster ICT/AA/IE</w:t>
            </w:r>
          </w:p>
        </w:tc>
        <w:tc>
          <w:tcPr>
            <w:tcW w:w="4394" w:type="dxa"/>
          </w:tcPr>
          <w:p w14:paraId="4B319181" w14:textId="77777777" w:rsidR="00D21123" w:rsidRPr="005020A4" w:rsidRDefault="00D21123" w:rsidP="005F7CEA">
            <w:pPr>
              <w:rPr>
                <w:sz w:val="16"/>
                <w:szCs w:val="16"/>
              </w:rPr>
            </w:pPr>
            <w:r w:rsidRPr="005020A4">
              <w:rPr>
                <w:sz w:val="16"/>
                <w:szCs w:val="16"/>
              </w:rPr>
              <w:t>CH-41687 n.a.v. gewijzigd tekstblok v2.8</w:t>
            </w:r>
          </w:p>
        </w:tc>
      </w:tr>
      <w:tr w:rsidR="004D31C0" w:rsidRPr="005020A4" w14:paraId="7CB27F40" w14:textId="77777777" w:rsidTr="00FD18C2">
        <w:tc>
          <w:tcPr>
            <w:tcW w:w="779" w:type="dxa"/>
          </w:tcPr>
          <w:p w14:paraId="0C9BE5F7" w14:textId="77777777" w:rsidR="004D31C0" w:rsidRPr="005020A4" w:rsidRDefault="004D31C0" w:rsidP="005F7CEA">
            <w:pPr>
              <w:pStyle w:val="Koptekst"/>
              <w:tabs>
                <w:tab w:val="clear" w:pos="4536"/>
                <w:tab w:val="clear" w:pos="9072"/>
              </w:tabs>
              <w:spacing w:line="280" w:lineRule="atLeast"/>
              <w:rPr>
                <w:rStyle w:val="Versie0"/>
                <w:sz w:val="16"/>
                <w:szCs w:val="16"/>
              </w:rPr>
            </w:pPr>
            <w:r w:rsidRPr="005020A4">
              <w:rPr>
                <w:rStyle w:val="Versie0"/>
                <w:sz w:val="16"/>
                <w:szCs w:val="16"/>
              </w:rPr>
              <w:t>3.3</w:t>
            </w:r>
          </w:p>
        </w:tc>
        <w:tc>
          <w:tcPr>
            <w:tcW w:w="1701" w:type="dxa"/>
          </w:tcPr>
          <w:p w14:paraId="53D1E343" w14:textId="77777777" w:rsidR="004D31C0" w:rsidRPr="005020A4" w:rsidRDefault="004D31C0" w:rsidP="005F7CEA">
            <w:pPr>
              <w:rPr>
                <w:rStyle w:val="Datumopmaakprofiel"/>
                <w:sz w:val="16"/>
                <w:szCs w:val="16"/>
              </w:rPr>
            </w:pPr>
            <w:r w:rsidRPr="005020A4">
              <w:rPr>
                <w:rStyle w:val="Datumopmaakprofiel"/>
                <w:sz w:val="16"/>
                <w:szCs w:val="16"/>
              </w:rPr>
              <w:t>30 maart 2012</w:t>
            </w:r>
          </w:p>
        </w:tc>
        <w:tc>
          <w:tcPr>
            <w:tcW w:w="1985" w:type="dxa"/>
          </w:tcPr>
          <w:p w14:paraId="36085376" w14:textId="77777777" w:rsidR="004D31C0" w:rsidRPr="005020A4" w:rsidRDefault="004D31C0" w:rsidP="005F7CEA">
            <w:pPr>
              <w:rPr>
                <w:sz w:val="16"/>
                <w:szCs w:val="16"/>
              </w:rPr>
            </w:pPr>
            <w:r w:rsidRPr="005020A4">
              <w:rPr>
                <w:sz w:val="16"/>
                <w:szCs w:val="16"/>
              </w:rPr>
              <w:t>Kadaster ICT/AA/IE</w:t>
            </w:r>
          </w:p>
        </w:tc>
        <w:tc>
          <w:tcPr>
            <w:tcW w:w="4394" w:type="dxa"/>
          </w:tcPr>
          <w:p w14:paraId="7876B2B3" w14:textId="77777777" w:rsidR="004D31C0" w:rsidRPr="005020A4" w:rsidRDefault="004D31C0" w:rsidP="005F7CEA">
            <w:pPr>
              <w:rPr>
                <w:sz w:val="16"/>
                <w:szCs w:val="16"/>
              </w:rPr>
            </w:pPr>
            <w:r w:rsidRPr="005020A4">
              <w:rPr>
                <w:sz w:val="16"/>
                <w:szCs w:val="16"/>
              </w:rPr>
              <w:t>Reviewcommentaar verwerkt</w:t>
            </w:r>
          </w:p>
        </w:tc>
      </w:tr>
      <w:tr w:rsidR="00B130CF" w:rsidRPr="005020A4" w14:paraId="2F02460B" w14:textId="77777777" w:rsidTr="00FD18C2">
        <w:tc>
          <w:tcPr>
            <w:tcW w:w="779" w:type="dxa"/>
          </w:tcPr>
          <w:p w14:paraId="66C8AEC3" w14:textId="77777777" w:rsidR="00B130CF" w:rsidRPr="005020A4" w:rsidRDefault="00B130CF" w:rsidP="005F7CEA">
            <w:pPr>
              <w:pStyle w:val="Koptekst"/>
              <w:tabs>
                <w:tab w:val="clear" w:pos="4536"/>
                <w:tab w:val="clear" w:pos="9072"/>
              </w:tabs>
              <w:spacing w:line="280" w:lineRule="atLeast"/>
              <w:rPr>
                <w:rStyle w:val="Versie0"/>
                <w:sz w:val="16"/>
                <w:szCs w:val="16"/>
              </w:rPr>
            </w:pPr>
            <w:r w:rsidRPr="005020A4">
              <w:rPr>
                <w:rStyle w:val="Versie0"/>
                <w:sz w:val="16"/>
                <w:szCs w:val="16"/>
              </w:rPr>
              <w:t>3.4</w:t>
            </w:r>
          </w:p>
        </w:tc>
        <w:tc>
          <w:tcPr>
            <w:tcW w:w="1701" w:type="dxa"/>
          </w:tcPr>
          <w:p w14:paraId="3BE55A10" w14:textId="77777777" w:rsidR="00B130CF" w:rsidRPr="005020A4" w:rsidRDefault="00B130CF" w:rsidP="005F7CEA">
            <w:pPr>
              <w:rPr>
                <w:rStyle w:val="Datumopmaakprofiel"/>
                <w:sz w:val="16"/>
                <w:szCs w:val="16"/>
              </w:rPr>
            </w:pPr>
            <w:r w:rsidRPr="005020A4">
              <w:rPr>
                <w:rStyle w:val="Datumopmaakprofiel"/>
                <w:sz w:val="16"/>
                <w:szCs w:val="16"/>
              </w:rPr>
              <w:t>6 april 2012</w:t>
            </w:r>
          </w:p>
        </w:tc>
        <w:tc>
          <w:tcPr>
            <w:tcW w:w="1985" w:type="dxa"/>
          </w:tcPr>
          <w:p w14:paraId="68BCEEE1" w14:textId="77777777" w:rsidR="00B130CF" w:rsidRPr="005020A4" w:rsidRDefault="00B130CF" w:rsidP="005F7CEA">
            <w:pPr>
              <w:rPr>
                <w:sz w:val="16"/>
                <w:szCs w:val="16"/>
              </w:rPr>
            </w:pPr>
            <w:r w:rsidRPr="005020A4">
              <w:rPr>
                <w:sz w:val="16"/>
                <w:szCs w:val="16"/>
              </w:rPr>
              <w:t>Kadaster ICT/AA/IE</w:t>
            </w:r>
          </w:p>
        </w:tc>
        <w:tc>
          <w:tcPr>
            <w:tcW w:w="4394" w:type="dxa"/>
          </w:tcPr>
          <w:p w14:paraId="33250A20" w14:textId="77777777" w:rsidR="00B130CF" w:rsidRPr="005020A4" w:rsidRDefault="00B130CF" w:rsidP="005F7CEA">
            <w:pPr>
              <w:rPr>
                <w:sz w:val="16"/>
                <w:szCs w:val="16"/>
              </w:rPr>
            </w:pPr>
            <w:r w:rsidRPr="005020A4">
              <w:rPr>
                <w:sz w:val="16"/>
                <w:szCs w:val="16"/>
              </w:rPr>
              <w:t>Versienummer tekstblok aangepast (v2.9)</w:t>
            </w:r>
          </w:p>
        </w:tc>
      </w:tr>
      <w:tr w:rsidR="00CB7BC1" w:rsidRPr="005020A4" w14:paraId="793E8AF2" w14:textId="77777777" w:rsidTr="00FD18C2">
        <w:tc>
          <w:tcPr>
            <w:tcW w:w="779" w:type="dxa"/>
          </w:tcPr>
          <w:p w14:paraId="0545D45D" w14:textId="77777777" w:rsidR="00CB7BC1" w:rsidRPr="005020A4" w:rsidRDefault="00CB7BC1" w:rsidP="005F7CEA">
            <w:pPr>
              <w:pStyle w:val="Koptekst"/>
              <w:tabs>
                <w:tab w:val="clear" w:pos="4536"/>
                <w:tab w:val="clear" w:pos="9072"/>
              </w:tabs>
              <w:spacing w:line="280" w:lineRule="atLeast"/>
              <w:rPr>
                <w:rStyle w:val="Versie0"/>
                <w:sz w:val="16"/>
                <w:szCs w:val="16"/>
              </w:rPr>
            </w:pPr>
            <w:r w:rsidRPr="005020A4">
              <w:rPr>
                <w:rStyle w:val="Versie0"/>
                <w:sz w:val="16"/>
                <w:szCs w:val="16"/>
              </w:rPr>
              <w:t>3.5</w:t>
            </w:r>
          </w:p>
        </w:tc>
        <w:tc>
          <w:tcPr>
            <w:tcW w:w="1701" w:type="dxa"/>
          </w:tcPr>
          <w:p w14:paraId="62F0A862" w14:textId="77777777" w:rsidR="00CB7BC1" w:rsidRPr="005020A4" w:rsidRDefault="00CB7BC1" w:rsidP="005F7CEA">
            <w:pPr>
              <w:rPr>
                <w:rStyle w:val="Datumopmaakprofiel"/>
                <w:sz w:val="16"/>
                <w:szCs w:val="16"/>
              </w:rPr>
            </w:pPr>
            <w:r w:rsidRPr="005020A4">
              <w:rPr>
                <w:rStyle w:val="Datumopmaakprofiel"/>
                <w:sz w:val="16"/>
                <w:szCs w:val="16"/>
              </w:rPr>
              <w:t>14 december 2012</w:t>
            </w:r>
          </w:p>
        </w:tc>
        <w:tc>
          <w:tcPr>
            <w:tcW w:w="1985" w:type="dxa"/>
          </w:tcPr>
          <w:p w14:paraId="4578A512" w14:textId="77777777" w:rsidR="00CB7BC1" w:rsidRPr="005020A4" w:rsidRDefault="00CB7BC1" w:rsidP="005F7CEA">
            <w:pPr>
              <w:rPr>
                <w:sz w:val="16"/>
                <w:szCs w:val="16"/>
              </w:rPr>
            </w:pPr>
            <w:r w:rsidRPr="005020A4">
              <w:rPr>
                <w:sz w:val="16"/>
                <w:szCs w:val="16"/>
              </w:rPr>
              <w:t>Kadaster ICT/AA/IE</w:t>
            </w:r>
          </w:p>
        </w:tc>
        <w:tc>
          <w:tcPr>
            <w:tcW w:w="4394" w:type="dxa"/>
          </w:tcPr>
          <w:p w14:paraId="40618BD7" w14:textId="77777777" w:rsidR="00CB7BC1" w:rsidRPr="005020A4" w:rsidRDefault="009744E2" w:rsidP="005F7CEA">
            <w:pPr>
              <w:rPr>
                <w:sz w:val="16"/>
                <w:szCs w:val="16"/>
              </w:rPr>
            </w:pPr>
            <w:r w:rsidRPr="005020A4">
              <w:rPr>
                <w:sz w:val="16"/>
                <w:szCs w:val="16"/>
              </w:rPr>
              <w:t>RFC-47864 Opmerking VOF/COF/MS per partij toegevoegd</w:t>
            </w:r>
          </w:p>
        </w:tc>
      </w:tr>
      <w:tr w:rsidR="006A41E7" w:rsidRPr="005020A4" w14:paraId="5A1FFED3" w14:textId="77777777" w:rsidTr="00FD18C2">
        <w:tc>
          <w:tcPr>
            <w:tcW w:w="779" w:type="dxa"/>
          </w:tcPr>
          <w:p w14:paraId="6F656FEE" w14:textId="77777777" w:rsidR="006A41E7" w:rsidRPr="005020A4" w:rsidRDefault="006A41E7" w:rsidP="005F7CEA">
            <w:pPr>
              <w:pStyle w:val="Koptekst"/>
              <w:tabs>
                <w:tab w:val="clear" w:pos="4536"/>
                <w:tab w:val="clear" w:pos="9072"/>
              </w:tabs>
              <w:spacing w:line="280" w:lineRule="atLeast"/>
              <w:rPr>
                <w:rStyle w:val="Versie0"/>
                <w:sz w:val="16"/>
                <w:szCs w:val="16"/>
              </w:rPr>
            </w:pPr>
            <w:r w:rsidRPr="005020A4">
              <w:rPr>
                <w:rStyle w:val="Versie0"/>
                <w:sz w:val="16"/>
                <w:szCs w:val="16"/>
              </w:rPr>
              <w:t>3.6</w:t>
            </w:r>
          </w:p>
        </w:tc>
        <w:tc>
          <w:tcPr>
            <w:tcW w:w="1701" w:type="dxa"/>
          </w:tcPr>
          <w:p w14:paraId="2183EDC8" w14:textId="77777777" w:rsidR="006A41E7" w:rsidRPr="005020A4" w:rsidRDefault="006A41E7" w:rsidP="005F7CEA">
            <w:pPr>
              <w:rPr>
                <w:rStyle w:val="Datumopmaakprofiel"/>
                <w:sz w:val="16"/>
                <w:szCs w:val="16"/>
              </w:rPr>
            </w:pPr>
            <w:r w:rsidRPr="005020A4">
              <w:rPr>
                <w:rStyle w:val="Datumopmaakprofiel"/>
                <w:sz w:val="16"/>
                <w:szCs w:val="16"/>
              </w:rPr>
              <w:t>8 februari 2013</w:t>
            </w:r>
          </w:p>
        </w:tc>
        <w:tc>
          <w:tcPr>
            <w:tcW w:w="1985" w:type="dxa"/>
          </w:tcPr>
          <w:p w14:paraId="5D45CFEC" w14:textId="77777777" w:rsidR="006A41E7" w:rsidRPr="005020A4" w:rsidRDefault="006A41E7" w:rsidP="005F7CEA">
            <w:pPr>
              <w:rPr>
                <w:sz w:val="16"/>
                <w:szCs w:val="16"/>
                <w:lang w:val="en-GB"/>
              </w:rPr>
            </w:pPr>
            <w:r w:rsidRPr="005020A4">
              <w:rPr>
                <w:sz w:val="16"/>
                <w:szCs w:val="16"/>
                <w:lang w:val="en-GB"/>
              </w:rPr>
              <w:t>Kadaster IT/RZ/AA/IE</w:t>
            </w:r>
          </w:p>
        </w:tc>
        <w:tc>
          <w:tcPr>
            <w:tcW w:w="4394" w:type="dxa"/>
          </w:tcPr>
          <w:p w14:paraId="5A466866" w14:textId="77777777" w:rsidR="006A41E7" w:rsidRPr="005020A4" w:rsidRDefault="006A41E7" w:rsidP="005F7CEA">
            <w:pPr>
              <w:rPr>
                <w:sz w:val="16"/>
                <w:szCs w:val="16"/>
              </w:rPr>
            </w:pPr>
            <w:r w:rsidRPr="005020A4">
              <w:rPr>
                <w:sz w:val="16"/>
                <w:szCs w:val="16"/>
              </w:rPr>
              <w:t>RFC-47864 Opmerking VOF/COF/MS per partij aangepast</w:t>
            </w:r>
          </w:p>
        </w:tc>
      </w:tr>
      <w:tr w:rsidR="005E79F3" w:rsidRPr="005020A4" w14:paraId="4455DBDD" w14:textId="77777777" w:rsidTr="00FD18C2">
        <w:tc>
          <w:tcPr>
            <w:tcW w:w="779" w:type="dxa"/>
          </w:tcPr>
          <w:p w14:paraId="187FC277" w14:textId="77777777" w:rsidR="005E79F3" w:rsidRPr="005020A4" w:rsidRDefault="005E79F3" w:rsidP="005F7CEA">
            <w:pPr>
              <w:pStyle w:val="Koptekst"/>
              <w:tabs>
                <w:tab w:val="clear" w:pos="4536"/>
                <w:tab w:val="clear" w:pos="9072"/>
              </w:tabs>
              <w:spacing w:line="280" w:lineRule="atLeast"/>
              <w:rPr>
                <w:rStyle w:val="Versie0"/>
                <w:sz w:val="16"/>
                <w:szCs w:val="16"/>
              </w:rPr>
            </w:pPr>
            <w:r w:rsidRPr="005020A4">
              <w:rPr>
                <w:rStyle w:val="Versie0"/>
                <w:sz w:val="16"/>
                <w:szCs w:val="16"/>
              </w:rPr>
              <w:t>3.7</w:t>
            </w:r>
          </w:p>
        </w:tc>
        <w:tc>
          <w:tcPr>
            <w:tcW w:w="1701" w:type="dxa"/>
          </w:tcPr>
          <w:p w14:paraId="78541297" w14:textId="77777777" w:rsidR="005E79F3" w:rsidRPr="005020A4" w:rsidRDefault="009C23DC" w:rsidP="005F7CEA">
            <w:pPr>
              <w:rPr>
                <w:rStyle w:val="Datumopmaakprofiel"/>
                <w:sz w:val="16"/>
                <w:szCs w:val="16"/>
              </w:rPr>
            </w:pPr>
            <w:r w:rsidRPr="005020A4">
              <w:rPr>
                <w:rStyle w:val="Datumopmaakprofiel"/>
                <w:sz w:val="16"/>
                <w:szCs w:val="16"/>
              </w:rPr>
              <w:t>3 juli 2013</w:t>
            </w:r>
          </w:p>
        </w:tc>
        <w:tc>
          <w:tcPr>
            <w:tcW w:w="1985" w:type="dxa"/>
          </w:tcPr>
          <w:p w14:paraId="4C5A1002" w14:textId="77777777" w:rsidR="005E79F3" w:rsidRPr="005020A4" w:rsidRDefault="005E79F3" w:rsidP="005F7CEA">
            <w:pPr>
              <w:rPr>
                <w:sz w:val="16"/>
                <w:szCs w:val="16"/>
                <w:lang w:val="en-GB"/>
              </w:rPr>
            </w:pPr>
            <w:r w:rsidRPr="005020A4">
              <w:rPr>
                <w:sz w:val="16"/>
                <w:szCs w:val="16"/>
                <w:lang w:val="en-GB"/>
              </w:rPr>
              <w:t>Kadaster IT/RZ/AA/IE</w:t>
            </w:r>
          </w:p>
        </w:tc>
        <w:tc>
          <w:tcPr>
            <w:tcW w:w="4394" w:type="dxa"/>
          </w:tcPr>
          <w:p w14:paraId="3624FEF5" w14:textId="77777777" w:rsidR="005E79F3" w:rsidRPr="005020A4" w:rsidRDefault="005E79F3" w:rsidP="005F7CEA">
            <w:pPr>
              <w:rPr>
                <w:sz w:val="16"/>
                <w:szCs w:val="16"/>
              </w:rPr>
            </w:pPr>
            <w:r w:rsidRPr="005020A4">
              <w:rPr>
                <w:sz w:val="16"/>
                <w:szCs w:val="16"/>
              </w:rPr>
              <w:t xml:space="preserve">RFC-49875/50035 Tekstblok v3.0: Tekstblokken </w:t>
            </w:r>
            <w:r w:rsidR="00F92561" w:rsidRPr="005020A4">
              <w:rPr>
                <w:sz w:val="16"/>
                <w:szCs w:val="16"/>
              </w:rPr>
              <w:t xml:space="preserve">BURGERLIJKE STAAT, </w:t>
            </w:r>
            <w:r w:rsidRPr="005020A4">
              <w:rPr>
                <w:sz w:val="16"/>
                <w:szCs w:val="16"/>
              </w:rPr>
              <w:t>HOEDANIGHEID en RECHTSPERSOON toegevoegd, tekstblok VOF/CV/MS vervallen</w:t>
            </w:r>
          </w:p>
        </w:tc>
      </w:tr>
      <w:tr w:rsidR="00BD3E9D" w:rsidRPr="005020A4" w14:paraId="7C2DFDB4" w14:textId="77777777" w:rsidTr="00FD18C2">
        <w:tc>
          <w:tcPr>
            <w:tcW w:w="779" w:type="dxa"/>
          </w:tcPr>
          <w:p w14:paraId="2CE0857A" w14:textId="77777777" w:rsidR="00BD3E9D" w:rsidRPr="005020A4" w:rsidRDefault="00BD3E9D" w:rsidP="005F7CEA">
            <w:pPr>
              <w:pStyle w:val="Koptekst"/>
              <w:tabs>
                <w:tab w:val="clear" w:pos="4536"/>
                <w:tab w:val="clear" w:pos="9072"/>
              </w:tabs>
              <w:spacing w:line="280" w:lineRule="atLeast"/>
              <w:rPr>
                <w:rStyle w:val="Versie0"/>
                <w:sz w:val="16"/>
                <w:szCs w:val="16"/>
              </w:rPr>
            </w:pPr>
            <w:r w:rsidRPr="005020A4">
              <w:rPr>
                <w:rStyle w:val="Versie0"/>
                <w:sz w:val="16"/>
                <w:szCs w:val="16"/>
              </w:rPr>
              <w:t>3.8</w:t>
            </w:r>
          </w:p>
        </w:tc>
        <w:tc>
          <w:tcPr>
            <w:tcW w:w="1701" w:type="dxa"/>
          </w:tcPr>
          <w:p w14:paraId="3C6D6B24" w14:textId="77777777" w:rsidR="00BD3E9D" w:rsidRPr="005020A4" w:rsidRDefault="00EB6C17" w:rsidP="005F7CEA">
            <w:pPr>
              <w:rPr>
                <w:rStyle w:val="Datumopmaakprofiel"/>
                <w:sz w:val="16"/>
                <w:szCs w:val="16"/>
              </w:rPr>
            </w:pPr>
            <w:r w:rsidRPr="005020A4">
              <w:rPr>
                <w:rStyle w:val="Datumopmaakprofiel"/>
                <w:sz w:val="16"/>
                <w:szCs w:val="16"/>
              </w:rPr>
              <w:t>8 november</w:t>
            </w:r>
            <w:r w:rsidR="00BD3E9D" w:rsidRPr="005020A4">
              <w:rPr>
                <w:rStyle w:val="Datumopmaakprofiel"/>
                <w:sz w:val="16"/>
                <w:szCs w:val="16"/>
              </w:rPr>
              <w:t xml:space="preserve"> 2013</w:t>
            </w:r>
          </w:p>
        </w:tc>
        <w:tc>
          <w:tcPr>
            <w:tcW w:w="1985" w:type="dxa"/>
          </w:tcPr>
          <w:p w14:paraId="4CB42B67" w14:textId="77777777" w:rsidR="00BD3E9D" w:rsidRPr="005020A4" w:rsidRDefault="00BD3E9D" w:rsidP="005F7CEA">
            <w:pPr>
              <w:rPr>
                <w:sz w:val="16"/>
                <w:szCs w:val="16"/>
                <w:lang w:val="en-GB"/>
              </w:rPr>
            </w:pPr>
            <w:r w:rsidRPr="005020A4">
              <w:rPr>
                <w:sz w:val="16"/>
                <w:szCs w:val="16"/>
                <w:lang w:val="en-GB"/>
              </w:rPr>
              <w:t>Kadaster IT/RZ/AA/IE</w:t>
            </w:r>
          </w:p>
        </w:tc>
        <w:tc>
          <w:tcPr>
            <w:tcW w:w="4394" w:type="dxa"/>
          </w:tcPr>
          <w:p w14:paraId="36F1FAC4" w14:textId="77777777" w:rsidR="00BD3E9D" w:rsidRPr="005020A4" w:rsidRDefault="00EB6C17" w:rsidP="005F7CEA">
            <w:pPr>
              <w:rPr>
                <w:sz w:val="16"/>
                <w:szCs w:val="16"/>
              </w:rPr>
            </w:pPr>
            <w:r w:rsidRPr="005020A4">
              <w:rPr>
                <w:sz w:val="16"/>
                <w:szCs w:val="16"/>
              </w:rPr>
              <w:t>RFC-49875/50035 Tekstblok v3.1 diverse aanpassingen</w:t>
            </w:r>
          </w:p>
        </w:tc>
      </w:tr>
      <w:tr w:rsidR="00563E2D" w:rsidRPr="005020A4" w14:paraId="56B93DFF" w14:textId="77777777" w:rsidTr="00FD18C2">
        <w:tc>
          <w:tcPr>
            <w:tcW w:w="779" w:type="dxa"/>
          </w:tcPr>
          <w:p w14:paraId="0B6ACDB1" w14:textId="77777777" w:rsidR="00563E2D" w:rsidRPr="005020A4" w:rsidRDefault="00563E2D" w:rsidP="005F7CEA">
            <w:pPr>
              <w:pStyle w:val="Koptekst"/>
              <w:tabs>
                <w:tab w:val="clear" w:pos="4536"/>
                <w:tab w:val="clear" w:pos="9072"/>
              </w:tabs>
              <w:spacing w:line="280" w:lineRule="atLeast"/>
              <w:rPr>
                <w:rStyle w:val="Versie0"/>
                <w:sz w:val="16"/>
                <w:szCs w:val="16"/>
              </w:rPr>
            </w:pPr>
            <w:r w:rsidRPr="005020A4">
              <w:rPr>
                <w:rStyle w:val="Versie0"/>
                <w:sz w:val="16"/>
                <w:szCs w:val="16"/>
              </w:rPr>
              <w:t>3.9</w:t>
            </w:r>
          </w:p>
        </w:tc>
        <w:tc>
          <w:tcPr>
            <w:tcW w:w="1701" w:type="dxa"/>
          </w:tcPr>
          <w:p w14:paraId="1B61B6FA" w14:textId="77777777" w:rsidR="00563E2D" w:rsidRPr="005020A4" w:rsidRDefault="0028246A" w:rsidP="005F7CEA">
            <w:pPr>
              <w:rPr>
                <w:rStyle w:val="Datumopmaakprofiel"/>
                <w:sz w:val="16"/>
                <w:szCs w:val="16"/>
              </w:rPr>
            </w:pPr>
            <w:r w:rsidRPr="005020A4">
              <w:rPr>
                <w:rStyle w:val="Datumopmaakprofiel"/>
                <w:sz w:val="16"/>
                <w:szCs w:val="16"/>
              </w:rPr>
              <w:t>1</w:t>
            </w:r>
            <w:r w:rsidR="00C762BE">
              <w:rPr>
                <w:rStyle w:val="Datumopmaakprofiel"/>
                <w:sz w:val="16"/>
                <w:szCs w:val="16"/>
              </w:rPr>
              <w:t>7 april</w:t>
            </w:r>
            <w:r w:rsidR="00563E2D" w:rsidRPr="005020A4">
              <w:rPr>
                <w:rStyle w:val="Datumopmaakprofiel"/>
                <w:sz w:val="16"/>
                <w:szCs w:val="16"/>
              </w:rPr>
              <w:t xml:space="preserve"> 2014</w:t>
            </w:r>
          </w:p>
        </w:tc>
        <w:tc>
          <w:tcPr>
            <w:tcW w:w="1985" w:type="dxa"/>
          </w:tcPr>
          <w:p w14:paraId="0EB546BA" w14:textId="77777777" w:rsidR="00563E2D" w:rsidRPr="005020A4" w:rsidRDefault="00563E2D" w:rsidP="005F7CEA">
            <w:pPr>
              <w:rPr>
                <w:sz w:val="16"/>
                <w:szCs w:val="16"/>
                <w:lang w:val="en-GB"/>
              </w:rPr>
            </w:pPr>
            <w:r w:rsidRPr="005020A4">
              <w:rPr>
                <w:sz w:val="16"/>
                <w:szCs w:val="16"/>
                <w:lang w:val="en-GB"/>
              </w:rPr>
              <w:t>Kadaster IT/RZ/AA/IE</w:t>
            </w:r>
          </w:p>
        </w:tc>
        <w:tc>
          <w:tcPr>
            <w:tcW w:w="4394" w:type="dxa"/>
          </w:tcPr>
          <w:p w14:paraId="5B66FFFF" w14:textId="77777777" w:rsidR="00563E2D" w:rsidRPr="005020A4" w:rsidRDefault="00563E2D" w:rsidP="005F7CEA">
            <w:pPr>
              <w:rPr>
                <w:sz w:val="16"/>
                <w:szCs w:val="16"/>
              </w:rPr>
            </w:pPr>
            <w:r w:rsidRPr="005020A4">
              <w:rPr>
                <w:sz w:val="16"/>
                <w:szCs w:val="16"/>
              </w:rPr>
              <w:t>RFC-55274 Tekstblok v3.2:</w:t>
            </w:r>
          </w:p>
          <w:p w14:paraId="1977BCD8" w14:textId="77777777" w:rsidR="00563E2D" w:rsidRPr="005020A4" w:rsidRDefault="00563E2D" w:rsidP="00563E2D">
            <w:pPr>
              <w:rPr>
                <w:sz w:val="16"/>
                <w:szCs w:val="16"/>
              </w:rPr>
            </w:pPr>
            <w:r w:rsidRPr="005020A4">
              <w:rPr>
                <w:sz w:val="16"/>
                <w:szCs w:val="16"/>
              </w:rPr>
              <w:t>- hoedanigheidtekst toegevoegd,</w:t>
            </w:r>
          </w:p>
          <w:p w14:paraId="219470D4" w14:textId="77777777" w:rsidR="00563E2D" w:rsidRPr="005020A4" w:rsidRDefault="00563E2D" w:rsidP="00563E2D">
            <w:pPr>
              <w:rPr>
                <w:sz w:val="16"/>
                <w:szCs w:val="16"/>
              </w:rPr>
            </w:pPr>
            <w:r w:rsidRPr="005020A4">
              <w:rPr>
                <w:sz w:val="16"/>
                <w:szCs w:val="16"/>
              </w:rPr>
              <w:t xml:space="preserve">- mapping xml aangepast obv StukAlgemeen 2.3. </w:t>
            </w:r>
          </w:p>
        </w:tc>
      </w:tr>
      <w:tr w:rsidR="00496581" w:rsidRPr="005020A4" w14:paraId="4ECEDBAC" w14:textId="77777777" w:rsidTr="00FD18C2">
        <w:tc>
          <w:tcPr>
            <w:tcW w:w="779" w:type="dxa"/>
          </w:tcPr>
          <w:p w14:paraId="1B8C3655" w14:textId="77777777" w:rsidR="00496581" w:rsidRPr="005020A4" w:rsidRDefault="00496581" w:rsidP="00496581">
            <w:pPr>
              <w:pStyle w:val="Koptekst"/>
              <w:tabs>
                <w:tab w:val="clear" w:pos="4536"/>
                <w:tab w:val="clear" w:pos="9072"/>
              </w:tabs>
              <w:spacing w:line="280" w:lineRule="atLeast"/>
              <w:rPr>
                <w:rStyle w:val="Versie0"/>
                <w:sz w:val="16"/>
                <w:szCs w:val="16"/>
              </w:rPr>
            </w:pPr>
            <w:r>
              <w:rPr>
                <w:rStyle w:val="Versie0"/>
                <w:sz w:val="16"/>
                <w:szCs w:val="16"/>
              </w:rPr>
              <w:t>3.10</w:t>
            </w:r>
          </w:p>
        </w:tc>
        <w:tc>
          <w:tcPr>
            <w:tcW w:w="1701" w:type="dxa"/>
          </w:tcPr>
          <w:p w14:paraId="6D0D146C" w14:textId="77777777" w:rsidR="00496581" w:rsidRPr="005020A4" w:rsidRDefault="00496581" w:rsidP="00496581">
            <w:pPr>
              <w:rPr>
                <w:rStyle w:val="Datumopmaakprofiel"/>
                <w:sz w:val="16"/>
                <w:szCs w:val="16"/>
              </w:rPr>
            </w:pPr>
            <w:r>
              <w:rPr>
                <w:rStyle w:val="Datumopmaakprofiel"/>
                <w:sz w:val="16"/>
                <w:szCs w:val="16"/>
              </w:rPr>
              <w:t>17 januari 2019</w:t>
            </w:r>
          </w:p>
        </w:tc>
        <w:tc>
          <w:tcPr>
            <w:tcW w:w="1985" w:type="dxa"/>
          </w:tcPr>
          <w:p w14:paraId="29D56042" w14:textId="77777777" w:rsidR="00496581" w:rsidRPr="005020A4" w:rsidRDefault="00496581" w:rsidP="00496581">
            <w:pPr>
              <w:rPr>
                <w:sz w:val="16"/>
                <w:szCs w:val="16"/>
                <w:lang w:val="en-GB"/>
              </w:rPr>
            </w:pPr>
            <w:r w:rsidRPr="00496581">
              <w:rPr>
                <w:sz w:val="16"/>
                <w:szCs w:val="16"/>
                <w:lang w:val="en-GB"/>
              </w:rPr>
              <w:t>IT/LG/AA</w:t>
            </w:r>
          </w:p>
        </w:tc>
        <w:tc>
          <w:tcPr>
            <w:tcW w:w="4394" w:type="dxa"/>
          </w:tcPr>
          <w:p w14:paraId="79DA828A" w14:textId="77777777" w:rsidR="00496581" w:rsidRPr="005020A4" w:rsidRDefault="00496581" w:rsidP="00496581">
            <w:pPr>
              <w:rPr>
                <w:sz w:val="16"/>
                <w:szCs w:val="16"/>
              </w:rPr>
            </w:pPr>
            <w:r w:rsidRPr="00496581">
              <w:rPr>
                <w:sz w:val="16"/>
                <w:szCs w:val="16"/>
              </w:rPr>
              <w:t>AA-4305</w:t>
            </w:r>
            <w:r>
              <w:rPr>
                <w:sz w:val="16"/>
                <w:szCs w:val="16"/>
              </w:rPr>
              <w:t xml:space="preserve">: Toelichting vermeld ten onrechte een dubbele punt  na </w:t>
            </w:r>
            <w:r w:rsidRPr="00496581">
              <w:rPr>
                <w:sz w:val="16"/>
                <w:szCs w:val="16"/>
              </w:rPr>
              <w:t>TEKSTBLOK GEVOLMACHTIGDE</w:t>
            </w:r>
            <w:r>
              <w:rPr>
                <w:sz w:val="16"/>
                <w:szCs w:val="16"/>
              </w:rPr>
              <w:t xml:space="preserve"> bij variant 2 en 4.</w:t>
            </w:r>
          </w:p>
        </w:tc>
      </w:tr>
      <w:tr w:rsidR="00712E6E" w:rsidRPr="005020A4" w14:paraId="2ADBB75F" w14:textId="77777777" w:rsidTr="00FD18C2">
        <w:trPr>
          <w:ins w:id="15" w:author="Groot, Karina de" w:date="2024-10-30T09:51:00Z"/>
        </w:trPr>
        <w:tc>
          <w:tcPr>
            <w:tcW w:w="779" w:type="dxa"/>
          </w:tcPr>
          <w:p w14:paraId="6837367D" w14:textId="25DA8E5C" w:rsidR="00712E6E" w:rsidRDefault="00712E6E" w:rsidP="00496581">
            <w:pPr>
              <w:pStyle w:val="Koptekst"/>
              <w:tabs>
                <w:tab w:val="clear" w:pos="4536"/>
                <w:tab w:val="clear" w:pos="9072"/>
              </w:tabs>
              <w:spacing w:line="280" w:lineRule="atLeast"/>
              <w:rPr>
                <w:ins w:id="16" w:author="Groot, Karina de" w:date="2024-10-30T09:51:00Z" w16du:dateUtc="2024-10-30T08:51:00Z"/>
                <w:rStyle w:val="Versie0"/>
                <w:sz w:val="16"/>
                <w:szCs w:val="16"/>
              </w:rPr>
            </w:pPr>
            <w:ins w:id="17" w:author="Groot, Karina de" w:date="2024-10-30T09:51:00Z" w16du:dateUtc="2024-10-30T08:51:00Z">
              <w:r>
                <w:rPr>
                  <w:rStyle w:val="Versie0"/>
                  <w:sz w:val="16"/>
                  <w:szCs w:val="16"/>
                </w:rPr>
                <w:t>4.0</w:t>
              </w:r>
            </w:ins>
          </w:p>
        </w:tc>
        <w:tc>
          <w:tcPr>
            <w:tcW w:w="1701" w:type="dxa"/>
          </w:tcPr>
          <w:p w14:paraId="293239FF" w14:textId="1ED65EB4" w:rsidR="00712E6E" w:rsidRDefault="00712E6E" w:rsidP="00496581">
            <w:pPr>
              <w:rPr>
                <w:ins w:id="18" w:author="Groot, Karina de" w:date="2024-10-30T09:51:00Z" w16du:dateUtc="2024-10-30T08:51:00Z"/>
                <w:rStyle w:val="Datumopmaakprofiel"/>
                <w:sz w:val="16"/>
                <w:szCs w:val="16"/>
              </w:rPr>
            </w:pPr>
            <w:ins w:id="19" w:author="Groot, Karina de" w:date="2024-10-30T09:51:00Z" w16du:dateUtc="2024-10-30T08:51:00Z">
              <w:r>
                <w:rPr>
                  <w:rStyle w:val="Datumopmaakprofiel"/>
                  <w:sz w:val="16"/>
                  <w:szCs w:val="16"/>
                </w:rPr>
                <w:t>30 oktober 2024</w:t>
              </w:r>
            </w:ins>
          </w:p>
        </w:tc>
        <w:tc>
          <w:tcPr>
            <w:tcW w:w="1985" w:type="dxa"/>
          </w:tcPr>
          <w:p w14:paraId="06E7AFC0" w14:textId="6DBB308E" w:rsidR="00712E6E" w:rsidRPr="00496581" w:rsidRDefault="00712E6E" w:rsidP="00496581">
            <w:pPr>
              <w:rPr>
                <w:ins w:id="20" w:author="Groot, Karina de" w:date="2024-10-30T09:51:00Z" w16du:dateUtc="2024-10-30T08:51:00Z"/>
                <w:sz w:val="16"/>
                <w:szCs w:val="16"/>
                <w:lang w:val="en-GB"/>
              </w:rPr>
            </w:pPr>
            <w:ins w:id="21" w:author="Groot, Karina de" w:date="2024-10-30T09:51:00Z" w16du:dateUtc="2024-10-30T08:51:00Z">
              <w:r>
                <w:rPr>
                  <w:sz w:val="16"/>
                  <w:szCs w:val="16"/>
                  <w:lang w:val="en-GB"/>
                </w:rPr>
                <w:t>BSU2/Team2/AA</w:t>
              </w:r>
            </w:ins>
          </w:p>
        </w:tc>
        <w:tc>
          <w:tcPr>
            <w:tcW w:w="4394" w:type="dxa"/>
          </w:tcPr>
          <w:p w14:paraId="2A71202D" w14:textId="739BE1A6" w:rsidR="00AA6C8B" w:rsidRDefault="00712E6E" w:rsidP="00496581">
            <w:pPr>
              <w:rPr>
                <w:ins w:id="22" w:author="Groot, Karina de" w:date="2024-10-30T13:57:00Z" w16du:dateUtc="2024-10-30T12:57:00Z"/>
                <w:sz w:val="16"/>
                <w:szCs w:val="16"/>
              </w:rPr>
            </w:pPr>
            <w:ins w:id="23" w:author="Groot, Karina de" w:date="2024-10-30T09:53:00Z" w16du:dateUtc="2024-10-30T08:53:00Z">
              <w:r w:rsidRPr="00712E6E">
                <w:rPr>
                  <w:sz w:val="16"/>
                  <w:szCs w:val="16"/>
                </w:rPr>
                <w:t>AA-6978</w:t>
              </w:r>
              <w:r>
                <w:rPr>
                  <w:sz w:val="16"/>
                  <w:szCs w:val="16"/>
                </w:rPr>
                <w:t>:</w:t>
              </w:r>
            </w:ins>
            <w:ins w:id="24" w:author="Groot, Karina de" w:date="2025-01-16T14:44:00Z" w16du:dateUtc="2025-01-16T13:44:00Z">
              <w:r w:rsidR="002B2043">
                <w:rPr>
                  <w:sz w:val="16"/>
                  <w:szCs w:val="16"/>
                </w:rPr>
                <w:t>G</w:t>
              </w:r>
            </w:ins>
            <w:ins w:id="25" w:author="Groot, Karina de" w:date="2024-10-30T09:53:00Z" w16du:dateUtc="2024-10-30T08:53:00Z">
              <w:r>
                <w:rPr>
                  <w:sz w:val="16"/>
                  <w:szCs w:val="16"/>
                </w:rPr>
                <w:t xml:space="preserve">enderneutraal </w:t>
              </w:r>
            </w:ins>
            <w:ins w:id="26" w:author="Groot, Karina de" w:date="2025-01-16T14:44:00Z" w16du:dateUtc="2025-01-16T13:44:00Z">
              <w:r w:rsidR="002B2043">
                <w:rPr>
                  <w:sz w:val="16"/>
                  <w:szCs w:val="16"/>
                </w:rPr>
                <w:t>mogelijk gemaakt</w:t>
              </w:r>
            </w:ins>
            <w:ins w:id="27" w:author="Groot, Karina de" w:date="2024-10-30T13:57:00Z" w16du:dateUtc="2024-10-30T12:57:00Z">
              <w:r w:rsidR="00AA6C8B">
                <w:rPr>
                  <w:sz w:val="16"/>
                  <w:szCs w:val="16"/>
                </w:rPr>
                <w:t xml:space="preserve">; </w:t>
              </w:r>
            </w:ins>
          </w:p>
          <w:p w14:paraId="014E1080" w14:textId="70069572" w:rsidR="00712E6E" w:rsidRPr="00496581" w:rsidRDefault="00AA6C8B" w:rsidP="00496581">
            <w:pPr>
              <w:rPr>
                <w:ins w:id="28" w:author="Groot, Karina de" w:date="2024-10-30T09:51:00Z" w16du:dateUtc="2024-10-30T08:51:00Z"/>
                <w:sz w:val="16"/>
                <w:szCs w:val="16"/>
              </w:rPr>
            </w:pPr>
            <w:ins w:id="29" w:author="Groot, Karina de" w:date="2024-10-30T13:57:00Z" w16du:dateUtc="2024-10-30T12:57:00Z">
              <w:r>
                <w:rPr>
                  <w:sz w:val="16"/>
                  <w:szCs w:val="16"/>
                </w:rPr>
                <w:t>AA-6981</w:t>
              </w:r>
            </w:ins>
            <w:ins w:id="30" w:author="Groot, Karina de" w:date="2024-10-30T13:56:00Z" w16du:dateUtc="2024-10-30T12:56:00Z">
              <w:r w:rsidR="000845FA">
                <w:rPr>
                  <w:sz w:val="16"/>
                  <w:szCs w:val="16"/>
                </w:rPr>
                <w:t xml:space="preserve"> tekstblok Legitimatie verwijderd.</w:t>
              </w:r>
            </w:ins>
          </w:p>
        </w:tc>
      </w:tr>
    </w:tbl>
    <w:p w14:paraId="70CE32EB" w14:textId="77777777" w:rsidR="007F406D" w:rsidRPr="00BD3E9D" w:rsidRDefault="007F406D">
      <w:pPr>
        <w:sectPr w:rsidR="007F406D" w:rsidRPr="00BD3E9D" w:rsidSect="00D51AFD">
          <w:headerReference w:type="default" r:id="rId9"/>
          <w:footerReference w:type="default" r:id="rId10"/>
          <w:pgSz w:w="11906" w:h="16838" w:code="9"/>
          <w:pgMar w:top="2977" w:right="1304" w:bottom="1304" w:left="1814" w:header="567" w:footer="431" w:gutter="0"/>
          <w:pgNumType w:start="2"/>
          <w:cols w:space="708"/>
          <w:formProt w:val="0"/>
        </w:sectPr>
      </w:pPr>
    </w:p>
    <w:p w14:paraId="31844E9E" w14:textId="77777777" w:rsidR="003228A3" w:rsidRPr="00BD3E9D" w:rsidRDefault="003228A3"/>
    <w:p w14:paraId="3BC8D6F2" w14:textId="77777777" w:rsidR="003228A3" w:rsidRPr="00343045" w:rsidRDefault="003228A3">
      <w:pPr>
        <w:pStyle w:val="Koptekst"/>
        <w:tabs>
          <w:tab w:val="clear" w:pos="4536"/>
          <w:tab w:val="clear" w:pos="9072"/>
        </w:tabs>
        <w:rPr>
          <w:b/>
          <w:bCs w:val="0"/>
        </w:rPr>
      </w:pPr>
      <w:r w:rsidRPr="00343045">
        <w:rPr>
          <w:b/>
          <w:bCs w:val="0"/>
        </w:rPr>
        <w:t>Inhoudsopgave</w:t>
      </w:r>
    </w:p>
    <w:p w14:paraId="22EAC9B3" w14:textId="77777777" w:rsidR="003228A3" w:rsidRPr="00343045" w:rsidRDefault="003228A3"/>
    <w:bookmarkStart w:id="31" w:name="bmInhoudsopgave"/>
    <w:bookmarkEnd w:id="31"/>
    <w:p w14:paraId="24488BF4" w14:textId="5E563EB1" w:rsidR="008E5876" w:rsidRDefault="003C03ED">
      <w:pPr>
        <w:pStyle w:val="Inhopg1"/>
        <w:rPr>
          <w:rFonts w:ascii="Times New Roman" w:hAnsi="Times New Roman"/>
          <w:b w:val="0"/>
          <w:bCs w:val="0"/>
          <w:snapToGrid/>
          <w:kern w:val="0"/>
          <w:sz w:val="24"/>
          <w:szCs w:val="24"/>
          <w:lang w:eastAsia="nl-NL"/>
        </w:rPr>
      </w:pPr>
      <w:r>
        <w:rPr>
          <w:b w:val="0"/>
          <w:bCs w:val="0"/>
        </w:rPr>
        <w:fldChar w:fldCharType="begin"/>
      </w:r>
      <w:r>
        <w:rPr>
          <w:b w:val="0"/>
          <w:bCs w:val="0"/>
        </w:rPr>
        <w:instrText xml:space="preserve"> TOC \o "1-3" \h \z \u </w:instrText>
      </w:r>
      <w:r>
        <w:rPr>
          <w:b w:val="0"/>
          <w:bCs w:val="0"/>
        </w:rPr>
        <w:fldChar w:fldCharType="separate"/>
      </w:r>
      <w:hyperlink w:anchor="_Toc380056906" w:history="1">
        <w:r w:rsidR="008E5876" w:rsidRPr="00A5329E">
          <w:rPr>
            <w:rStyle w:val="Hyperlink"/>
          </w:rPr>
          <w:t>1</w:t>
        </w:r>
        <w:r w:rsidR="008E5876">
          <w:rPr>
            <w:rFonts w:ascii="Times New Roman" w:hAnsi="Times New Roman"/>
            <w:b w:val="0"/>
            <w:bCs w:val="0"/>
            <w:snapToGrid/>
            <w:kern w:val="0"/>
            <w:sz w:val="24"/>
            <w:szCs w:val="24"/>
            <w:lang w:eastAsia="nl-NL"/>
          </w:rPr>
          <w:tab/>
        </w:r>
        <w:r w:rsidR="008E5876" w:rsidRPr="00A5329E">
          <w:rPr>
            <w:rStyle w:val="Hyperlink"/>
          </w:rPr>
          <w:t>Inleiding</w:t>
        </w:r>
        <w:r w:rsidR="008E5876">
          <w:rPr>
            <w:webHidden/>
          </w:rPr>
          <w:tab/>
        </w:r>
        <w:r w:rsidR="008E5876">
          <w:rPr>
            <w:webHidden/>
          </w:rPr>
          <w:fldChar w:fldCharType="begin"/>
        </w:r>
        <w:r w:rsidR="008E5876">
          <w:rPr>
            <w:webHidden/>
          </w:rPr>
          <w:instrText xml:space="preserve"> PAGEREF _Toc380056906 \h </w:instrText>
        </w:r>
        <w:r w:rsidR="008E5876">
          <w:rPr>
            <w:webHidden/>
          </w:rPr>
        </w:r>
        <w:r w:rsidR="008E5876">
          <w:rPr>
            <w:webHidden/>
          </w:rPr>
          <w:fldChar w:fldCharType="separate"/>
        </w:r>
        <w:r w:rsidR="007E61C0">
          <w:rPr>
            <w:webHidden/>
          </w:rPr>
          <w:t>6</w:t>
        </w:r>
        <w:r w:rsidR="008E5876">
          <w:rPr>
            <w:webHidden/>
          </w:rPr>
          <w:fldChar w:fldCharType="end"/>
        </w:r>
      </w:hyperlink>
    </w:p>
    <w:p w14:paraId="0E2DE4C3" w14:textId="66FA5FFF" w:rsidR="008E5876" w:rsidRDefault="008E5876">
      <w:pPr>
        <w:pStyle w:val="Inhopg2"/>
        <w:rPr>
          <w:rFonts w:ascii="Times New Roman" w:hAnsi="Times New Roman"/>
          <w:snapToGrid/>
          <w:kern w:val="0"/>
          <w:sz w:val="24"/>
          <w:szCs w:val="24"/>
          <w:lang w:eastAsia="nl-NL"/>
        </w:rPr>
      </w:pPr>
      <w:hyperlink w:anchor="_Toc380056907" w:history="1">
        <w:r w:rsidRPr="00A5329E">
          <w:rPr>
            <w:rStyle w:val="Hyperlink"/>
            <w:bCs/>
            <w:lang w:val="en-US"/>
          </w:rPr>
          <w:t>1.1</w:t>
        </w:r>
        <w:r>
          <w:rPr>
            <w:rFonts w:ascii="Times New Roman" w:hAnsi="Times New Roman"/>
            <w:snapToGrid/>
            <w:kern w:val="0"/>
            <w:sz w:val="24"/>
            <w:szCs w:val="24"/>
            <w:lang w:eastAsia="nl-NL"/>
          </w:rPr>
          <w:tab/>
        </w:r>
        <w:r w:rsidRPr="00A5329E">
          <w:rPr>
            <w:rStyle w:val="Hyperlink"/>
            <w:bCs/>
            <w:lang w:val="en-US"/>
          </w:rPr>
          <w:t>Algemeen</w:t>
        </w:r>
        <w:r>
          <w:rPr>
            <w:webHidden/>
          </w:rPr>
          <w:tab/>
        </w:r>
        <w:r>
          <w:rPr>
            <w:webHidden/>
          </w:rPr>
          <w:fldChar w:fldCharType="begin"/>
        </w:r>
        <w:r>
          <w:rPr>
            <w:webHidden/>
          </w:rPr>
          <w:instrText xml:space="preserve"> PAGEREF _Toc380056907 \h </w:instrText>
        </w:r>
        <w:r>
          <w:rPr>
            <w:webHidden/>
          </w:rPr>
        </w:r>
        <w:r>
          <w:rPr>
            <w:webHidden/>
          </w:rPr>
          <w:fldChar w:fldCharType="separate"/>
        </w:r>
        <w:r w:rsidR="007E61C0">
          <w:rPr>
            <w:webHidden/>
          </w:rPr>
          <w:t>6</w:t>
        </w:r>
        <w:r>
          <w:rPr>
            <w:webHidden/>
          </w:rPr>
          <w:fldChar w:fldCharType="end"/>
        </w:r>
      </w:hyperlink>
    </w:p>
    <w:p w14:paraId="11ADCD82" w14:textId="16F07122" w:rsidR="008E5876" w:rsidRDefault="008E5876">
      <w:pPr>
        <w:pStyle w:val="Inhopg2"/>
        <w:rPr>
          <w:rFonts w:ascii="Times New Roman" w:hAnsi="Times New Roman"/>
          <w:snapToGrid/>
          <w:kern w:val="0"/>
          <w:sz w:val="24"/>
          <w:szCs w:val="24"/>
          <w:lang w:eastAsia="nl-NL"/>
        </w:rPr>
      </w:pPr>
      <w:hyperlink w:anchor="_Toc380056908" w:history="1">
        <w:r w:rsidRPr="00A5329E">
          <w:rPr>
            <w:rStyle w:val="Hyperlink"/>
          </w:rPr>
          <w:t>1.2</w:t>
        </w:r>
        <w:r>
          <w:rPr>
            <w:rFonts w:ascii="Times New Roman" w:hAnsi="Times New Roman"/>
            <w:snapToGrid/>
            <w:kern w:val="0"/>
            <w:sz w:val="24"/>
            <w:szCs w:val="24"/>
            <w:lang w:eastAsia="nl-NL"/>
          </w:rPr>
          <w:tab/>
        </w:r>
        <w:r w:rsidRPr="00A5329E">
          <w:rPr>
            <w:rStyle w:val="Hyperlink"/>
          </w:rPr>
          <w:t>Partij Natuurlijk persoon</w:t>
        </w:r>
        <w:r>
          <w:rPr>
            <w:webHidden/>
          </w:rPr>
          <w:tab/>
        </w:r>
        <w:r>
          <w:rPr>
            <w:webHidden/>
          </w:rPr>
          <w:fldChar w:fldCharType="begin"/>
        </w:r>
        <w:r>
          <w:rPr>
            <w:webHidden/>
          </w:rPr>
          <w:instrText xml:space="preserve"> PAGEREF _Toc380056908 \h </w:instrText>
        </w:r>
        <w:r>
          <w:rPr>
            <w:webHidden/>
          </w:rPr>
        </w:r>
        <w:r>
          <w:rPr>
            <w:webHidden/>
          </w:rPr>
          <w:fldChar w:fldCharType="separate"/>
        </w:r>
        <w:r w:rsidR="007E61C0">
          <w:rPr>
            <w:webHidden/>
          </w:rPr>
          <w:t>6</w:t>
        </w:r>
        <w:r>
          <w:rPr>
            <w:webHidden/>
          </w:rPr>
          <w:fldChar w:fldCharType="end"/>
        </w:r>
      </w:hyperlink>
    </w:p>
    <w:p w14:paraId="53B19E56" w14:textId="573D3F80" w:rsidR="008E5876" w:rsidRDefault="008E5876">
      <w:pPr>
        <w:pStyle w:val="Inhopg2"/>
        <w:rPr>
          <w:rFonts w:ascii="Times New Roman" w:hAnsi="Times New Roman"/>
          <w:snapToGrid/>
          <w:kern w:val="0"/>
          <w:sz w:val="24"/>
          <w:szCs w:val="24"/>
          <w:lang w:eastAsia="nl-NL"/>
        </w:rPr>
      </w:pPr>
      <w:hyperlink w:anchor="_Toc380056909" w:history="1">
        <w:r w:rsidRPr="00A5329E">
          <w:rPr>
            <w:rStyle w:val="Hyperlink"/>
          </w:rPr>
          <w:t>1.3</w:t>
        </w:r>
        <w:r>
          <w:rPr>
            <w:rFonts w:ascii="Times New Roman" w:hAnsi="Times New Roman"/>
            <w:snapToGrid/>
            <w:kern w:val="0"/>
            <w:sz w:val="24"/>
            <w:szCs w:val="24"/>
            <w:lang w:eastAsia="nl-NL"/>
          </w:rPr>
          <w:tab/>
        </w:r>
        <w:r w:rsidRPr="00A5329E">
          <w:rPr>
            <w:rStyle w:val="Hyperlink"/>
          </w:rPr>
          <w:t>Tekstfragment (volledig)</w:t>
        </w:r>
        <w:r>
          <w:rPr>
            <w:webHidden/>
          </w:rPr>
          <w:tab/>
        </w:r>
        <w:r>
          <w:rPr>
            <w:webHidden/>
          </w:rPr>
          <w:fldChar w:fldCharType="begin"/>
        </w:r>
        <w:r>
          <w:rPr>
            <w:webHidden/>
          </w:rPr>
          <w:instrText xml:space="preserve"> PAGEREF _Toc380056909 \h </w:instrText>
        </w:r>
        <w:r>
          <w:rPr>
            <w:webHidden/>
          </w:rPr>
        </w:r>
        <w:r>
          <w:rPr>
            <w:webHidden/>
          </w:rPr>
          <w:fldChar w:fldCharType="separate"/>
        </w:r>
        <w:r w:rsidR="007E61C0">
          <w:rPr>
            <w:webHidden/>
          </w:rPr>
          <w:t>6</w:t>
        </w:r>
        <w:r>
          <w:rPr>
            <w:webHidden/>
          </w:rPr>
          <w:fldChar w:fldCharType="end"/>
        </w:r>
      </w:hyperlink>
    </w:p>
    <w:p w14:paraId="6014263A" w14:textId="25B224A7" w:rsidR="008E5876" w:rsidRDefault="008E5876">
      <w:pPr>
        <w:pStyle w:val="Inhopg3"/>
        <w:rPr>
          <w:rFonts w:ascii="Times New Roman" w:hAnsi="Times New Roman"/>
          <w:snapToGrid/>
          <w:kern w:val="0"/>
          <w:sz w:val="24"/>
          <w:szCs w:val="24"/>
          <w:lang w:eastAsia="nl-NL"/>
        </w:rPr>
      </w:pPr>
      <w:hyperlink w:anchor="_Toc380056910" w:history="1">
        <w:r w:rsidRPr="00A5329E">
          <w:rPr>
            <w:rStyle w:val="Hyperlink"/>
          </w:rPr>
          <w:t>1.3.1</w:t>
        </w:r>
        <w:r>
          <w:rPr>
            <w:rFonts w:ascii="Times New Roman" w:hAnsi="Times New Roman"/>
            <w:snapToGrid/>
            <w:kern w:val="0"/>
            <w:sz w:val="24"/>
            <w:szCs w:val="24"/>
            <w:lang w:eastAsia="nl-NL"/>
          </w:rPr>
          <w:tab/>
        </w:r>
        <w:r w:rsidRPr="00A5329E">
          <w:rPr>
            <w:rStyle w:val="Hyperlink"/>
          </w:rPr>
          <w:t>Keuzeblokvariant persoon</w:t>
        </w:r>
        <w:r>
          <w:rPr>
            <w:webHidden/>
          </w:rPr>
          <w:tab/>
        </w:r>
        <w:r>
          <w:rPr>
            <w:webHidden/>
          </w:rPr>
          <w:fldChar w:fldCharType="begin"/>
        </w:r>
        <w:r>
          <w:rPr>
            <w:webHidden/>
          </w:rPr>
          <w:instrText xml:space="preserve"> PAGEREF _Toc380056910 \h </w:instrText>
        </w:r>
        <w:r>
          <w:rPr>
            <w:webHidden/>
          </w:rPr>
        </w:r>
        <w:r>
          <w:rPr>
            <w:webHidden/>
          </w:rPr>
          <w:fldChar w:fldCharType="separate"/>
        </w:r>
        <w:r w:rsidR="007E61C0">
          <w:rPr>
            <w:webHidden/>
          </w:rPr>
          <w:t>6</w:t>
        </w:r>
        <w:r>
          <w:rPr>
            <w:webHidden/>
          </w:rPr>
          <w:fldChar w:fldCharType="end"/>
        </w:r>
      </w:hyperlink>
    </w:p>
    <w:p w14:paraId="000B68E0" w14:textId="5B7FC03D" w:rsidR="008E5876" w:rsidRDefault="008E5876">
      <w:pPr>
        <w:pStyle w:val="Inhopg3"/>
        <w:rPr>
          <w:rFonts w:ascii="Times New Roman" w:hAnsi="Times New Roman"/>
          <w:snapToGrid/>
          <w:kern w:val="0"/>
          <w:sz w:val="24"/>
          <w:szCs w:val="24"/>
          <w:lang w:eastAsia="nl-NL"/>
        </w:rPr>
      </w:pPr>
      <w:hyperlink w:anchor="_Toc380056911" w:history="1">
        <w:r w:rsidRPr="00A5329E">
          <w:rPr>
            <w:rStyle w:val="Hyperlink"/>
          </w:rPr>
          <w:t>1.3.2</w:t>
        </w:r>
        <w:r>
          <w:rPr>
            <w:rFonts w:ascii="Times New Roman" w:hAnsi="Times New Roman"/>
            <w:snapToGrid/>
            <w:kern w:val="0"/>
            <w:sz w:val="24"/>
            <w:szCs w:val="24"/>
            <w:lang w:eastAsia="nl-NL"/>
          </w:rPr>
          <w:tab/>
        </w:r>
        <w:r w:rsidRPr="00A5329E">
          <w:rPr>
            <w:rStyle w:val="Hyperlink"/>
          </w:rPr>
          <w:t>Keuzeblokvariant hoedanigheid</w:t>
        </w:r>
        <w:r>
          <w:rPr>
            <w:webHidden/>
          </w:rPr>
          <w:tab/>
        </w:r>
        <w:r>
          <w:rPr>
            <w:webHidden/>
          </w:rPr>
          <w:fldChar w:fldCharType="begin"/>
        </w:r>
        <w:r>
          <w:rPr>
            <w:webHidden/>
          </w:rPr>
          <w:instrText xml:space="preserve"> PAGEREF _Toc380056911 \h </w:instrText>
        </w:r>
        <w:r>
          <w:rPr>
            <w:webHidden/>
          </w:rPr>
        </w:r>
        <w:r>
          <w:rPr>
            <w:webHidden/>
          </w:rPr>
          <w:fldChar w:fldCharType="separate"/>
        </w:r>
        <w:r w:rsidR="007E61C0">
          <w:rPr>
            <w:webHidden/>
          </w:rPr>
          <w:t>8</w:t>
        </w:r>
        <w:r>
          <w:rPr>
            <w:webHidden/>
          </w:rPr>
          <w:fldChar w:fldCharType="end"/>
        </w:r>
      </w:hyperlink>
    </w:p>
    <w:p w14:paraId="50C2F8C5" w14:textId="13D5D210" w:rsidR="008E5876" w:rsidRDefault="008E5876">
      <w:pPr>
        <w:pStyle w:val="Inhopg2"/>
        <w:rPr>
          <w:rFonts w:ascii="Times New Roman" w:hAnsi="Times New Roman"/>
          <w:snapToGrid/>
          <w:kern w:val="0"/>
          <w:sz w:val="24"/>
          <w:szCs w:val="24"/>
          <w:lang w:eastAsia="nl-NL"/>
        </w:rPr>
      </w:pPr>
      <w:hyperlink w:anchor="_Toc380056912" w:history="1">
        <w:r w:rsidRPr="00A5329E">
          <w:rPr>
            <w:rStyle w:val="Hyperlink"/>
            <w:lang w:val="en-US"/>
          </w:rPr>
          <w:t>1.4</w:t>
        </w:r>
        <w:r>
          <w:rPr>
            <w:rFonts w:ascii="Times New Roman" w:hAnsi="Times New Roman"/>
            <w:snapToGrid/>
            <w:kern w:val="0"/>
            <w:sz w:val="24"/>
            <w:szCs w:val="24"/>
            <w:lang w:eastAsia="nl-NL"/>
          </w:rPr>
          <w:tab/>
        </w:r>
        <w:r w:rsidRPr="00A5329E">
          <w:rPr>
            <w:rStyle w:val="Hyperlink"/>
            <w:lang w:val="en-US"/>
          </w:rPr>
          <w:t>Toelichting en Mapping</w:t>
        </w:r>
        <w:r>
          <w:rPr>
            <w:webHidden/>
          </w:rPr>
          <w:tab/>
        </w:r>
        <w:r>
          <w:rPr>
            <w:webHidden/>
          </w:rPr>
          <w:fldChar w:fldCharType="begin"/>
        </w:r>
        <w:r>
          <w:rPr>
            <w:webHidden/>
          </w:rPr>
          <w:instrText xml:space="preserve"> PAGEREF _Toc380056912 \h </w:instrText>
        </w:r>
        <w:r>
          <w:rPr>
            <w:webHidden/>
          </w:rPr>
        </w:r>
        <w:r>
          <w:rPr>
            <w:webHidden/>
          </w:rPr>
          <w:fldChar w:fldCharType="separate"/>
        </w:r>
        <w:r w:rsidR="007E61C0">
          <w:rPr>
            <w:webHidden/>
          </w:rPr>
          <w:t>9</w:t>
        </w:r>
        <w:r>
          <w:rPr>
            <w:webHidden/>
          </w:rPr>
          <w:fldChar w:fldCharType="end"/>
        </w:r>
      </w:hyperlink>
    </w:p>
    <w:p w14:paraId="62CE7B87" w14:textId="051A3408" w:rsidR="008E5876" w:rsidRDefault="008E5876">
      <w:pPr>
        <w:pStyle w:val="Inhopg3"/>
        <w:rPr>
          <w:rFonts w:ascii="Times New Roman" w:hAnsi="Times New Roman"/>
          <w:snapToGrid/>
          <w:kern w:val="0"/>
          <w:sz w:val="24"/>
          <w:szCs w:val="24"/>
          <w:lang w:eastAsia="nl-NL"/>
        </w:rPr>
      </w:pPr>
      <w:hyperlink w:anchor="_Toc380056913" w:history="1">
        <w:r w:rsidRPr="00A5329E">
          <w:rPr>
            <w:rStyle w:val="Hyperlink"/>
          </w:rPr>
          <w:t>1.4.1</w:t>
        </w:r>
        <w:r>
          <w:rPr>
            <w:rFonts w:ascii="Times New Roman" w:hAnsi="Times New Roman"/>
            <w:snapToGrid/>
            <w:kern w:val="0"/>
            <w:sz w:val="24"/>
            <w:szCs w:val="24"/>
            <w:lang w:eastAsia="nl-NL"/>
          </w:rPr>
          <w:tab/>
        </w:r>
        <w:r w:rsidRPr="00A5329E">
          <w:rPr>
            <w:rStyle w:val="Hyperlink"/>
          </w:rPr>
          <w:t>Keuzeblokvariant persoon</w:t>
        </w:r>
        <w:r>
          <w:rPr>
            <w:webHidden/>
          </w:rPr>
          <w:tab/>
        </w:r>
        <w:r>
          <w:rPr>
            <w:webHidden/>
          </w:rPr>
          <w:fldChar w:fldCharType="begin"/>
        </w:r>
        <w:r>
          <w:rPr>
            <w:webHidden/>
          </w:rPr>
          <w:instrText xml:space="preserve"> PAGEREF _Toc380056913 \h </w:instrText>
        </w:r>
        <w:r>
          <w:rPr>
            <w:webHidden/>
          </w:rPr>
        </w:r>
        <w:r>
          <w:rPr>
            <w:webHidden/>
          </w:rPr>
          <w:fldChar w:fldCharType="separate"/>
        </w:r>
        <w:r w:rsidR="007E61C0">
          <w:rPr>
            <w:webHidden/>
          </w:rPr>
          <w:t>10</w:t>
        </w:r>
        <w:r>
          <w:rPr>
            <w:webHidden/>
          </w:rPr>
          <w:fldChar w:fldCharType="end"/>
        </w:r>
      </w:hyperlink>
    </w:p>
    <w:p w14:paraId="2665C8FB" w14:textId="68AFBB31" w:rsidR="008E5876" w:rsidRDefault="008E5876">
      <w:pPr>
        <w:pStyle w:val="Inhopg3"/>
        <w:rPr>
          <w:rFonts w:ascii="Times New Roman" w:hAnsi="Times New Roman"/>
          <w:snapToGrid/>
          <w:kern w:val="0"/>
          <w:sz w:val="24"/>
          <w:szCs w:val="24"/>
          <w:lang w:eastAsia="nl-NL"/>
        </w:rPr>
      </w:pPr>
      <w:r>
        <w:fldChar w:fldCharType="begin"/>
      </w:r>
      <w:r>
        <w:instrText>HYPERLINK \l "_Toc380056914"</w:instrText>
      </w:r>
      <w:r>
        <w:fldChar w:fldCharType="separate"/>
      </w:r>
      <w:r w:rsidRPr="00A5329E">
        <w:rPr>
          <w:rStyle w:val="Hyperlink"/>
        </w:rPr>
        <w:t>1.4.2</w:t>
      </w:r>
      <w:r>
        <w:rPr>
          <w:rFonts w:ascii="Times New Roman" w:hAnsi="Times New Roman"/>
          <w:snapToGrid/>
          <w:kern w:val="0"/>
          <w:sz w:val="24"/>
          <w:szCs w:val="24"/>
          <w:lang w:eastAsia="nl-NL"/>
        </w:rPr>
        <w:tab/>
      </w:r>
      <w:r w:rsidRPr="00A5329E">
        <w:rPr>
          <w:rStyle w:val="Hyperlink"/>
        </w:rPr>
        <w:t>Hoedanigheid tussen Partijen natuurlijk persoon</w:t>
      </w:r>
      <w:r>
        <w:rPr>
          <w:webHidden/>
        </w:rPr>
        <w:tab/>
      </w:r>
      <w:r>
        <w:rPr>
          <w:webHidden/>
        </w:rPr>
        <w:fldChar w:fldCharType="begin"/>
      </w:r>
      <w:r>
        <w:rPr>
          <w:webHidden/>
        </w:rPr>
        <w:instrText xml:space="preserve"> PAGEREF _Toc380056914 \h </w:instrText>
      </w:r>
      <w:r>
        <w:rPr>
          <w:webHidden/>
        </w:rPr>
      </w:r>
      <w:r>
        <w:rPr>
          <w:webHidden/>
        </w:rPr>
        <w:fldChar w:fldCharType="separate"/>
      </w:r>
      <w:ins w:id="32" w:author="Groot, Karina de" w:date="2024-10-30T14:39:00Z" w16du:dateUtc="2024-10-30T13:39:00Z">
        <w:r w:rsidR="007E61C0">
          <w:rPr>
            <w:webHidden/>
          </w:rPr>
          <w:t>28</w:t>
        </w:r>
      </w:ins>
      <w:del w:id="33" w:author="Groot, Karina de" w:date="2024-10-30T14:39:00Z" w16du:dateUtc="2024-10-30T13:39:00Z">
        <w:r w:rsidR="00160287" w:rsidDel="007E61C0">
          <w:rPr>
            <w:webHidden/>
          </w:rPr>
          <w:delText>27</w:delText>
        </w:r>
      </w:del>
      <w:r>
        <w:rPr>
          <w:webHidden/>
        </w:rPr>
        <w:fldChar w:fldCharType="end"/>
      </w:r>
      <w:r>
        <w:fldChar w:fldCharType="end"/>
      </w:r>
    </w:p>
    <w:p w14:paraId="29DBFDFB" w14:textId="2E6B8F7D" w:rsidR="008E5876" w:rsidRDefault="008E5876">
      <w:pPr>
        <w:pStyle w:val="Inhopg3"/>
        <w:rPr>
          <w:rFonts w:ascii="Times New Roman" w:hAnsi="Times New Roman"/>
          <w:snapToGrid/>
          <w:kern w:val="0"/>
          <w:sz w:val="24"/>
          <w:szCs w:val="24"/>
          <w:lang w:eastAsia="nl-NL"/>
        </w:rPr>
      </w:pPr>
      <w:r>
        <w:fldChar w:fldCharType="begin"/>
      </w:r>
      <w:r>
        <w:instrText>HYPERLINK \l "_Toc380056915"</w:instrText>
      </w:r>
      <w:r>
        <w:fldChar w:fldCharType="separate"/>
      </w:r>
      <w:r w:rsidRPr="00A5329E">
        <w:rPr>
          <w:rStyle w:val="Hyperlink"/>
        </w:rPr>
        <w:t>1.4.3</w:t>
      </w:r>
      <w:r>
        <w:rPr>
          <w:rFonts w:ascii="Times New Roman" w:hAnsi="Times New Roman"/>
          <w:snapToGrid/>
          <w:kern w:val="0"/>
          <w:sz w:val="24"/>
          <w:szCs w:val="24"/>
          <w:lang w:eastAsia="nl-NL"/>
        </w:rPr>
        <w:tab/>
      </w:r>
      <w:r w:rsidRPr="00A5329E">
        <w:rPr>
          <w:rStyle w:val="Hyperlink"/>
        </w:rPr>
        <w:t>Keuzeblokvariant hoedanigheid</w:t>
      </w:r>
      <w:r>
        <w:rPr>
          <w:webHidden/>
        </w:rPr>
        <w:tab/>
      </w:r>
      <w:r>
        <w:rPr>
          <w:webHidden/>
        </w:rPr>
        <w:fldChar w:fldCharType="begin"/>
      </w:r>
      <w:r>
        <w:rPr>
          <w:webHidden/>
        </w:rPr>
        <w:instrText xml:space="preserve"> PAGEREF _Toc380056915 \h </w:instrText>
      </w:r>
      <w:r>
        <w:rPr>
          <w:webHidden/>
        </w:rPr>
      </w:r>
      <w:r>
        <w:rPr>
          <w:webHidden/>
        </w:rPr>
        <w:fldChar w:fldCharType="separate"/>
      </w:r>
      <w:ins w:id="34" w:author="Groot, Karina de" w:date="2024-10-30T14:39:00Z" w16du:dateUtc="2024-10-30T13:39:00Z">
        <w:r w:rsidR="007E61C0">
          <w:rPr>
            <w:webHidden/>
          </w:rPr>
          <w:t>31</w:t>
        </w:r>
      </w:ins>
      <w:del w:id="35" w:author="Groot, Karina de" w:date="2024-10-30T14:39:00Z" w16du:dateUtc="2024-10-30T13:39:00Z">
        <w:r w:rsidR="00160287" w:rsidDel="007E61C0">
          <w:rPr>
            <w:webHidden/>
          </w:rPr>
          <w:delText>30</w:delText>
        </w:r>
      </w:del>
      <w:r>
        <w:rPr>
          <w:webHidden/>
        </w:rPr>
        <w:fldChar w:fldCharType="end"/>
      </w:r>
      <w:r>
        <w:fldChar w:fldCharType="end"/>
      </w:r>
    </w:p>
    <w:p w14:paraId="77AB53E2" w14:textId="339E4735" w:rsidR="008E5876" w:rsidRDefault="008E5876">
      <w:pPr>
        <w:pStyle w:val="Inhopg1"/>
        <w:rPr>
          <w:rFonts w:ascii="Times New Roman" w:hAnsi="Times New Roman"/>
          <w:b w:val="0"/>
          <w:bCs w:val="0"/>
          <w:snapToGrid/>
          <w:kern w:val="0"/>
          <w:sz w:val="24"/>
          <w:szCs w:val="24"/>
          <w:lang w:eastAsia="nl-NL"/>
        </w:rPr>
      </w:pPr>
      <w:r>
        <w:fldChar w:fldCharType="begin"/>
      </w:r>
      <w:r>
        <w:instrText>HYPERLINK \l "_Toc380056917"</w:instrText>
      </w:r>
      <w:r>
        <w:fldChar w:fldCharType="separate"/>
      </w:r>
      <w:r w:rsidRPr="00A5329E">
        <w:rPr>
          <w:rStyle w:val="Hyperlink"/>
        </w:rPr>
        <w:t>2</w:t>
      </w:r>
      <w:r>
        <w:rPr>
          <w:rFonts w:ascii="Times New Roman" w:hAnsi="Times New Roman"/>
          <w:b w:val="0"/>
          <w:bCs w:val="0"/>
          <w:snapToGrid/>
          <w:kern w:val="0"/>
          <w:sz w:val="24"/>
          <w:szCs w:val="24"/>
          <w:lang w:eastAsia="nl-NL"/>
        </w:rPr>
        <w:tab/>
      </w:r>
      <w:r w:rsidRPr="00A5329E">
        <w:rPr>
          <w:rStyle w:val="Hyperlink"/>
        </w:rPr>
        <w:t>Aanvullende eisen</w:t>
      </w:r>
      <w:r>
        <w:rPr>
          <w:webHidden/>
        </w:rPr>
        <w:tab/>
      </w:r>
      <w:r>
        <w:rPr>
          <w:webHidden/>
        </w:rPr>
        <w:fldChar w:fldCharType="begin"/>
      </w:r>
      <w:r>
        <w:rPr>
          <w:webHidden/>
        </w:rPr>
        <w:instrText xml:space="preserve"> PAGEREF _Toc380056917 \h </w:instrText>
      </w:r>
      <w:r>
        <w:rPr>
          <w:webHidden/>
        </w:rPr>
      </w:r>
      <w:r>
        <w:rPr>
          <w:webHidden/>
        </w:rPr>
        <w:fldChar w:fldCharType="separate"/>
      </w:r>
      <w:ins w:id="36" w:author="Groot, Karina de" w:date="2024-10-30T14:39:00Z" w16du:dateUtc="2024-10-30T13:39:00Z">
        <w:r w:rsidR="007E61C0">
          <w:rPr>
            <w:webHidden/>
          </w:rPr>
          <w:t>34</w:t>
        </w:r>
      </w:ins>
      <w:del w:id="37" w:author="Groot, Karina de" w:date="2024-10-30T14:39:00Z" w16du:dateUtc="2024-10-30T13:39:00Z">
        <w:r w:rsidR="00160287" w:rsidDel="007E61C0">
          <w:rPr>
            <w:webHidden/>
          </w:rPr>
          <w:delText>33</w:delText>
        </w:r>
      </w:del>
      <w:r>
        <w:rPr>
          <w:webHidden/>
        </w:rPr>
        <w:fldChar w:fldCharType="end"/>
      </w:r>
      <w:r>
        <w:fldChar w:fldCharType="end"/>
      </w:r>
    </w:p>
    <w:p w14:paraId="02BDECCE" w14:textId="4092D921" w:rsidR="008E5876" w:rsidRDefault="008E5876">
      <w:pPr>
        <w:pStyle w:val="Inhopg2"/>
        <w:rPr>
          <w:rFonts w:ascii="Times New Roman" w:hAnsi="Times New Roman"/>
          <w:snapToGrid/>
          <w:kern w:val="0"/>
          <w:sz w:val="24"/>
          <w:szCs w:val="24"/>
          <w:lang w:eastAsia="nl-NL"/>
        </w:rPr>
      </w:pPr>
      <w:r>
        <w:fldChar w:fldCharType="begin"/>
      </w:r>
      <w:r>
        <w:instrText>HYPERLINK \l "_Toc380056918"</w:instrText>
      </w:r>
      <w:r>
        <w:fldChar w:fldCharType="separate"/>
      </w:r>
      <w:r w:rsidRPr="00A5329E">
        <w:rPr>
          <w:rStyle w:val="Hyperlink"/>
        </w:rPr>
        <w:t>2.1</w:t>
      </w:r>
      <w:r>
        <w:rPr>
          <w:rFonts w:ascii="Times New Roman" w:hAnsi="Times New Roman"/>
          <w:snapToGrid/>
          <w:kern w:val="0"/>
          <w:sz w:val="24"/>
          <w:szCs w:val="24"/>
          <w:lang w:eastAsia="nl-NL"/>
        </w:rPr>
        <w:tab/>
      </w:r>
      <w:r w:rsidRPr="00A5329E">
        <w:rPr>
          <w:rStyle w:val="Hyperlink"/>
        </w:rPr>
        <w:t>Gerechtigde personen</w:t>
      </w:r>
      <w:r>
        <w:rPr>
          <w:webHidden/>
        </w:rPr>
        <w:tab/>
      </w:r>
      <w:r>
        <w:rPr>
          <w:webHidden/>
        </w:rPr>
        <w:fldChar w:fldCharType="begin"/>
      </w:r>
      <w:r>
        <w:rPr>
          <w:webHidden/>
        </w:rPr>
        <w:instrText xml:space="preserve"> PAGEREF _Toc380056918 \h </w:instrText>
      </w:r>
      <w:r>
        <w:rPr>
          <w:webHidden/>
        </w:rPr>
      </w:r>
      <w:r>
        <w:rPr>
          <w:webHidden/>
        </w:rPr>
        <w:fldChar w:fldCharType="separate"/>
      </w:r>
      <w:ins w:id="38" w:author="Groot, Karina de" w:date="2024-10-30T14:39:00Z" w16du:dateUtc="2024-10-30T13:39:00Z">
        <w:r w:rsidR="007E61C0">
          <w:rPr>
            <w:webHidden/>
          </w:rPr>
          <w:t>34</w:t>
        </w:r>
      </w:ins>
      <w:del w:id="39" w:author="Groot, Karina de" w:date="2024-10-30T14:39:00Z" w16du:dateUtc="2024-10-30T13:39:00Z">
        <w:r w:rsidR="00160287" w:rsidDel="007E61C0">
          <w:rPr>
            <w:webHidden/>
          </w:rPr>
          <w:delText>33</w:delText>
        </w:r>
      </w:del>
      <w:r>
        <w:rPr>
          <w:webHidden/>
        </w:rPr>
        <w:fldChar w:fldCharType="end"/>
      </w:r>
      <w:r>
        <w:fldChar w:fldCharType="end"/>
      </w:r>
    </w:p>
    <w:p w14:paraId="4B325D4C" w14:textId="4AC23B64" w:rsidR="008E5876" w:rsidRDefault="008E5876">
      <w:pPr>
        <w:pStyle w:val="Inhopg3"/>
        <w:rPr>
          <w:rFonts w:ascii="Times New Roman" w:hAnsi="Times New Roman"/>
          <w:snapToGrid/>
          <w:kern w:val="0"/>
          <w:sz w:val="24"/>
          <w:szCs w:val="24"/>
          <w:lang w:eastAsia="nl-NL"/>
        </w:rPr>
      </w:pPr>
      <w:r>
        <w:fldChar w:fldCharType="begin"/>
      </w:r>
      <w:r>
        <w:instrText>HYPERLINK \l "_Toc380056919"</w:instrText>
      </w:r>
      <w:r>
        <w:fldChar w:fldCharType="separate"/>
      </w:r>
      <w:r w:rsidRPr="00A5329E">
        <w:rPr>
          <w:rStyle w:val="Hyperlink"/>
        </w:rPr>
        <w:t>2.1.1</w:t>
      </w:r>
      <w:r>
        <w:rPr>
          <w:rFonts w:ascii="Times New Roman" w:hAnsi="Times New Roman"/>
          <w:snapToGrid/>
          <w:kern w:val="0"/>
          <w:sz w:val="24"/>
          <w:szCs w:val="24"/>
          <w:lang w:eastAsia="nl-NL"/>
        </w:rPr>
        <w:tab/>
      </w:r>
      <w:r w:rsidRPr="00A5329E">
        <w:rPr>
          <w:rStyle w:val="Hyperlink"/>
        </w:rPr>
        <w:t>Binnen een Partij natuurlijk persoon</w:t>
      </w:r>
      <w:r>
        <w:rPr>
          <w:webHidden/>
        </w:rPr>
        <w:tab/>
      </w:r>
      <w:r>
        <w:rPr>
          <w:webHidden/>
        </w:rPr>
        <w:fldChar w:fldCharType="begin"/>
      </w:r>
      <w:r>
        <w:rPr>
          <w:webHidden/>
        </w:rPr>
        <w:instrText xml:space="preserve"> PAGEREF _Toc380056919 \h </w:instrText>
      </w:r>
      <w:r>
        <w:rPr>
          <w:webHidden/>
        </w:rPr>
      </w:r>
      <w:r>
        <w:rPr>
          <w:webHidden/>
        </w:rPr>
        <w:fldChar w:fldCharType="separate"/>
      </w:r>
      <w:ins w:id="40" w:author="Groot, Karina de" w:date="2024-10-30T14:39:00Z" w16du:dateUtc="2024-10-30T13:39:00Z">
        <w:r w:rsidR="007E61C0">
          <w:rPr>
            <w:webHidden/>
          </w:rPr>
          <w:t>34</w:t>
        </w:r>
      </w:ins>
      <w:del w:id="41" w:author="Groot, Karina de" w:date="2024-10-30T14:39:00Z" w16du:dateUtc="2024-10-30T13:39:00Z">
        <w:r w:rsidR="00160287" w:rsidDel="007E61C0">
          <w:rPr>
            <w:webHidden/>
          </w:rPr>
          <w:delText>33</w:delText>
        </w:r>
      </w:del>
      <w:r>
        <w:rPr>
          <w:webHidden/>
        </w:rPr>
        <w:fldChar w:fldCharType="end"/>
      </w:r>
      <w:r>
        <w:fldChar w:fldCharType="end"/>
      </w:r>
    </w:p>
    <w:p w14:paraId="66320ADF" w14:textId="66A5F1E6" w:rsidR="008E5876" w:rsidRDefault="008E5876">
      <w:pPr>
        <w:pStyle w:val="Inhopg3"/>
        <w:rPr>
          <w:rFonts w:ascii="Times New Roman" w:hAnsi="Times New Roman"/>
          <w:snapToGrid/>
          <w:kern w:val="0"/>
          <w:sz w:val="24"/>
          <w:szCs w:val="24"/>
          <w:lang w:eastAsia="nl-NL"/>
        </w:rPr>
      </w:pPr>
      <w:r>
        <w:fldChar w:fldCharType="begin"/>
      </w:r>
      <w:r>
        <w:instrText>HYPERLINK \l "_Toc380056920"</w:instrText>
      </w:r>
      <w:r>
        <w:fldChar w:fldCharType="separate"/>
      </w:r>
      <w:r w:rsidRPr="00A5329E">
        <w:rPr>
          <w:rStyle w:val="Hyperlink"/>
        </w:rPr>
        <w:t>2.1.2</w:t>
      </w:r>
      <w:r>
        <w:rPr>
          <w:rFonts w:ascii="Times New Roman" w:hAnsi="Times New Roman"/>
          <w:snapToGrid/>
          <w:kern w:val="0"/>
          <w:sz w:val="24"/>
          <w:szCs w:val="24"/>
          <w:lang w:eastAsia="nl-NL"/>
        </w:rPr>
        <w:tab/>
      </w:r>
      <w:r w:rsidRPr="00A5329E">
        <w:rPr>
          <w:rStyle w:val="Hyperlink"/>
        </w:rPr>
        <w:t>Tussen Partijen natuurlijk persoon</w:t>
      </w:r>
      <w:r>
        <w:rPr>
          <w:webHidden/>
        </w:rPr>
        <w:tab/>
      </w:r>
      <w:r>
        <w:rPr>
          <w:webHidden/>
        </w:rPr>
        <w:fldChar w:fldCharType="begin"/>
      </w:r>
      <w:r>
        <w:rPr>
          <w:webHidden/>
        </w:rPr>
        <w:instrText xml:space="preserve"> PAGEREF _Toc380056920 \h </w:instrText>
      </w:r>
      <w:r>
        <w:rPr>
          <w:webHidden/>
        </w:rPr>
      </w:r>
      <w:r>
        <w:rPr>
          <w:webHidden/>
        </w:rPr>
        <w:fldChar w:fldCharType="separate"/>
      </w:r>
      <w:ins w:id="42" w:author="Groot, Karina de" w:date="2024-10-30T14:39:00Z" w16du:dateUtc="2024-10-30T13:39:00Z">
        <w:r w:rsidR="007E61C0">
          <w:rPr>
            <w:webHidden/>
          </w:rPr>
          <w:t>34</w:t>
        </w:r>
      </w:ins>
      <w:del w:id="43" w:author="Groot, Karina de" w:date="2024-10-30T14:39:00Z" w16du:dateUtc="2024-10-30T13:39:00Z">
        <w:r w:rsidR="00160287" w:rsidDel="007E61C0">
          <w:rPr>
            <w:webHidden/>
          </w:rPr>
          <w:delText>33</w:delText>
        </w:r>
      </w:del>
      <w:r>
        <w:rPr>
          <w:webHidden/>
        </w:rPr>
        <w:fldChar w:fldCharType="end"/>
      </w:r>
      <w:r>
        <w:fldChar w:fldCharType="end"/>
      </w:r>
    </w:p>
    <w:p w14:paraId="28D7EAD3" w14:textId="39871A7A" w:rsidR="008E5876" w:rsidRDefault="008E5876">
      <w:pPr>
        <w:pStyle w:val="Inhopg2"/>
        <w:rPr>
          <w:rFonts w:ascii="Times New Roman" w:hAnsi="Times New Roman"/>
          <w:snapToGrid/>
          <w:kern w:val="0"/>
          <w:sz w:val="24"/>
          <w:szCs w:val="24"/>
          <w:lang w:eastAsia="nl-NL"/>
        </w:rPr>
      </w:pPr>
      <w:r>
        <w:fldChar w:fldCharType="begin"/>
      </w:r>
      <w:r>
        <w:instrText>HYPERLINK \l "_Toc380056925"</w:instrText>
      </w:r>
      <w:r>
        <w:fldChar w:fldCharType="separate"/>
      </w:r>
      <w:r w:rsidRPr="00A5329E">
        <w:rPr>
          <w:rStyle w:val="Hyperlink"/>
        </w:rPr>
        <w:t>2.2</w:t>
      </w:r>
      <w:r>
        <w:rPr>
          <w:rFonts w:ascii="Times New Roman" w:hAnsi="Times New Roman"/>
          <w:snapToGrid/>
          <w:kern w:val="0"/>
          <w:sz w:val="24"/>
          <w:szCs w:val="24"/>
          <w:lang w:eastAsia="nl-NL"/>
        </w:rPr>
        <w:tab/>
      </w:r>
      <w:r w:rsidRPr="00A5329E">
        <w:rPr>
          <w:rStyle w:val="Hyperlink"/>
        </w:rPr>
        <w:t>Layout</w:t>
      </w:r>
      <w:r>
        <w:rPr>
          <w:webHidden/>
        </w:rPr>
        <w:tab/>
      </w:r>
      <w:r>
        <w:rPr>
          <w:webHidden/>
        </w:rPr>
        <w:fldChar w:fldCharType="begin"/>
      </w:r>
      <w:r>
        <w:rPr>
          <w:webHidden/>
        </w:rPr>
        <w:instrText xml:space="preserve"> PAGEREF _Toc380056925 \h </w:instrText>
      </w:r>
      <w:r>
        <w:rPr>
          <w:webHidden/>
        </w:rPr>
      </w:r>
      <w:r>
        <w:rPr>
          <w:webHidden/>
        </w:rPr>
        <w:fldChar w:fldCharType="separate"/>
      </w:r>
      <w:ins w:id="44" w:author="Groot, Karina de" w:date="2024-10-30T14:39:00Z" w16du:dateUtc="2024-10-30T13:39:00Z">
        <w:r w:rsidR="007E61C0">
          <w:rPr>
            <w:webHidden/>
          </w:rPr>
          <w:t>35</w:t>
        </w:r>
      </w:ins>
      <w:del w:id="45" w:author="Groot, Karina de" w:date="2024-10-30T14:39:00Z" w16du:dateUtc="2024-10-30T13:39:00Z">
        <w:r w:rsidR="00160287" w:rsidDel="007E61C0">
          <w:rPr>
            <w:webHidden/>
          </w:rPr>
          <w:delText>34</w:delText>
        </w:r>
      </w:del>
      <w:r>
        <w:rPr>
          <w:webHidden/>
        </w:rPr>
        <w:fldChar w:fldCharType="end"/>
      </w:r>
      <w:r>
        <w:fldChar w:fldCharType="end"/>
      </w:r>
    </w:p>
    <w:p w14:paraId="7E586402" w14:textId="0D6B674F" w:rsidR="008E5876" w:rsidRDefault="008E5876">
      <w:pPr>
        <w:pStyle w:val="Inhopg2"/>
        <w:rPr>
          <w:rFonts w:ascii="Times New Roman" w:hAnsi="Times New Roman"/>
          <w:snapToGrid/>
          <w:kern w:val="0"/>
          <w:sz w:val="24"/>
          <w:szCs w:val="24"/>
          <w:lang w:eastAsia="nl-NL"/>
        </w:rPr>
      </w:pPr>
      <w:r>
        <w:fldChar w:fldCharType="begin"/>
      </w:r>
      <w:r>
        <w:instrText>HYPERLINK \l "_Toc380056926"</w:instrText>
      </w:r>
      <w:r>
        <w:fldChar w:fldCharType="separate"/>
      </w:r>
      <w:r w:rsidRPr="00A5329E">
        <w:rPr>
          <w:rStyle w:val="Hyperlink"/>
        </w:rPr>
        <w:t>2.3</w:t>
      </w:r>
      <w:r>
        <w:rPr>
          <w:rFonts w:ascii="Times New Roman" w:hAnsi="Times New Roman"/>
          <w:snapToGrid/>
          <w:kern w:val="0"/>
          <w:sz w:val="24"/>
          <w:szCs w:val="24"/>
          <w:lang w:eastAsia="nl-NL"/>
        </w:rPr>
        <w:tab/>
      </w:r>
      <w:r w:rsidRPr="00A5329E">
        <w:rPr>
          <w:rStyle w:val="Hyperlink"/>
        </w:rPr>
        <w:t>Mapping</w:t>
      </w:r>
      <w:r>
        <w:rPr>
          <w:webHidden/>
        </w:rPr>
        <w:tab/>
      </w:r>
      <w:r>
        <w:rPr>
          <w:webHidden/>
        </w:rPr>
        <w:fldChar w:fldCharType="begin"/>
      </w:r>
      <w:r>
        <w:rPr>
          <w:webHidden/>
        </w:rPr>
        <w:instrText xml:space="preserve"> PAGEREF _Toc380056926 \h </w:instrText>
      </w:r>
      <w:r>
        <w:rPr>
          <w:webHidden/>
        </w:rPr>
      </w:r>
      <w:r>
        <w:rPr>
          <w:webHidden/>
        </w:rPr>
        <w:fldChar w:fldCharType="separate"/>
      </w:r>
      <w:ins w:id="46" w:author="Groot, Karina de" w:date="2024-10-30T14:39:00Z" w16du:dateUtc="2024-10-30T13:39:00Z">
        <w:r w:rsidR="007E61C0">
          <w:rPr>
            <w:webHidden/>
          </w:rPr>
          <w:t>36</w:t>
        </w:r>
      </w:ins>
      <w:del w:id="47" w:author="Groot, Karina de" w:date="2024-10-30T14:39:00Z" w16du:dateUtc="2024-10-30T13:39:00Z">
        <w:r w:rsidR="00160287" w:rsidDel="007E61C0">
          <w:rPr>
            <w:webHidden/>
          </w:rPr>
          <w:delText>35</w:delText>
        </w:r>
      </w:del>
      <w:r>
        <w:rPr>
          <w:webHidden/>
        </w:rPr>
        <w:fldChar w:fldCharType="end"/>
      </w:r>
      <w:r>
        <w:fldChar w:fldCharType="end"/>
      </w:r>
    </w:p>
    <w:p w14:paraId="2001AC3F" w14:textId="77777777" w:rsidR="003228A3" w:rsidRPr="00343045" w:rsidRDefault="003C03ED">
      <w:r>
        <w:rPr>
          <w:b/>
          <w:bCs/>
          <w:noProof/>
        </w:rPr>
        <w:fldChar w:fldCharType="end"/>
      </w:r>
    </w:p>
    <w:p w14:paraId="7B39A8C0" w14:textId="77777777" w:rsidR="003228A3" w:rsidRPr="00343045" w:rsidRDefault="003228A3"/>
    <w:p w14:paraId="6E0BD2F8" w14:textId="77777777" w:rsidR="003228A3" w:rsidRPr="00343045" w:rsidRDefault="003228A3">
      <w:pPr>
        <w:sectPr w:rsidR="003228A3" w:rsidRPr="00343045">
          <w:headerReference w:type="first" r:id="rId11"/>
          <w:type w:val="oddPage"/>
          <w:pgSz w:w="11906" w:h="16838" w:code="9"/>
          <w:pgMar w:top="2977" w:right="1304" w:bottom="1304" w:left="1814" w:header="567" w:footer="431" w:gutter="0"/>
          <w:cols w:space="708"/>
          <w:formProt w:val="0"/>
        </w:sectPr>
      </w:pPr>
    </w:p>
    <w:p w14:paraId="56A972CC" w14:textId="77777777" w:rsidR="004A1631" w:rsidRPr="004A5B69" w:rsidRDefault="004A1631" w:rsidP="004A5B69">
      <w:pPr>
        <w:pStyle w:val="Kop1"/>
      </w:pPr>
      <w:bookmarkStart w:id="48" w:name="bmStartpunt"/>
      <w:bookmarkStart w:id="49" w:name="_Toc498316301"/>
      <w:bookmarkStart w:id="50" w:name="_Toc20728828"/>
      <w:bookmarkStart w:id="51" w:name="_Toc380056906"/>
      <w:bookmarkStart w:id="52" w:name="_Toc179181706"/>
      <w:bookmarkEnd w:id="48"/>
      <w:bookmarkEnd w:id="49"/>
      <w:bookmarkEnd w:id="50"/>
      <w:r w:rsidRPr="004A5B69">
        <w:lastRenderedPageBreak/>
        <w:t>Inleiding</w:t>
      </w:r>
      <w:bookmarkEnd w:id="51"/>
    </w:p>
    <w:p w14:paraId="3DA5DBF1" w14:textId="77777777" w:rsidR="00113485" w:rsidRDefault="00113485" w:rsidP="00113485">
      <w:pPr>
        <w:pStyle w:val="Kop2"/>
        <w:rPr>
          <w:bCs/>
          <w:sz w:val="20"/>
          <w:lang w:val="en-US"/>
        </w:rPr>
      </w:pPr>
      <w:bookmarkStart w:id="53" w:name="_Toc249426831"/>
      <w:bookmarkStart w:id="54" w:name="_Toc249424855"/>
      <w:bookmarkStart w:id="55" w:name="_Toc380056907"/>
      <w:bookmarkEnd w:id="53"/>
      <w:r>
        <w:rPr>
          <w:bCs/>
          <w:sz w:val="20"/>
          <w:lang w:val="en-US"/>
        </w:rPr>
        <w:t>Algemeen</w:t>
      </w:r>
      <w:bookmarkEnd w:id="54"/>
      <w:bookmarkEnd w:id="55"/>
    </w:p>
    <w:p w14:paraId="1EF3929B" w14:textId="77777777" w:rsidR="00113485" w:rsidRDefault="00113485" w:rsidP="00113485">
      <w:r>
        <w:t>Dit document beschrijft een tekstblok zoals dit is onderkend binnen automatische akteverwerking, conform de richtlijnen zoals beschreven in document ‘Tekstblok – Algemene afspraken modeldocumenten en tekstblokken’. De verschillende kleuren die hieronder worden gebruikt</w:t>
      </w:r>
      <w:r w:rsidR="00E55B89">
        <w:t>,</w:t>
      </w:r>
      <w:r>
        <w:t xml:space="preserve"> zijn in dat document toegelicht. </w:t>
      </w:r>
    </w:p>
    <w:p w14:paraId="014C06ED" w14:textId="77777777" w:rsidR="00113485" w:rsidRDefault="00113485" w:rsidP="00662092"/>
    <w:p w14:paraId="5CB25191" w14:textId="77777777" w:rsidR="003C03ED" w:rsidRDefault="003C03ED" w:rsidP="003C03ED">
      <w:pPr>
        <w:pStyle w:val="Kop2"/>
      </w:pPr>
      <w:bookmarkStart w:id="56" w:name="_Toc380056908"/>
      <w:r>
        <w:t>Partij Natuurlijk persoon</w:t>
      </w:r>
      <w:bookmarkEnd w:id="56"/>
    </w:p>
    <w:p w14:paraId="3FF00C9B" w14:textId="72C0001B" w:rsidR="003C03ED" w:rsidRPr="005E6728" w:rsidRDefault="00F516F3" w:rsidP="003C03ED">
      <w:pPr>
        <w:rPr>
          <w:b/>
          <w:bCs/>
          <w:lang w:val="nl"/>
          <w:rPrChange w:id="57" w:author="Groot, Karina de" w:date="2024-10-30T14:34:00Z" w16du:dateUtc="2024-10-30T13:34:00Z">
            <w:rPr>
              <w:lang w:val="nl"/>
            </w:rPr>
          </w:rPrChange>
        </w:rPr>
      </w:pPr>
      <w:r>
        <w:rPr>
          <w:lang w:val="nl"/>
        </w:rPr>
        <w:t xml:space="preserve">Gegevens van </w:t>
      </w:r>
      <w:r w:rsidR="00E55B89">
        <w:rPr>
          <w:lang w:val="nl"/>
        </w:rPr>
        <w:t>een natuurlijk persoon</w:t>
      </w:r>
      <w:r w:rsidR="000B4BBF">
        <w:rPr>
          <w:lang w:val="nl"/>
        </w:rPr>
        <w:t xml:space="preserve">, </w:t>
      </w:r>
      <w:r w:rsidR="00375721">
        <w:rPr>
          <w:lang w:val="nl"/>
        </w:rPr>
        <w:t>met een eventuele</w:t>
      </w:r>
      <w:r w:rsidR="005C2072">
        <w:rPr>
          <w:lang w:val="nl"/>
        </w:rPr>
        <w:t xml:space="preserve"> relatie naar een andere </w:t>
      </w:r>
      <w:r w:rsidR="002600EE">
        <w:rPr>
          <w:lang w:val="nl"/>
        </w:rPr>
        <w:t xml:space="preserve">natuurlijke </w:t>
      </w:r>
      <w:r w:rsidR="005C2072">
        <w:rPr>
          <w:lang w:val="nl"/>
        </w:rPr>
        <w:t>person</w:t>
      </w:r>
      <w:r w:rsidR="002600EE">
        <w:rPr>
          <w:lang w:val="nl"/>
        </w:rPr>
        <w:t>en</w:t>
      </w:r>
      <w:r w:rsidR="005C2072">
        <w:rPr>
          <w:lang w:val="nl"/>
        </w:rPr>
        <w:t xml:space="preserve"> uit de partij</w:t>
      </w:r>
      <w:r w:rsidR="00563E2D">
        <w:rPr>
          <w:lang w:val="nl"/>
        </w:rPr>
        <w:t xml:space="preserve"> en eventueel de hoedanigheid waarin personen elkaar vertegenwoordigen binnen de partij</w:t>
      </w:r>
      <w:r w:rsidR="00E55B89">
        <w:rPr>
          <w:lang w:val="nl"/>
        </w:rPr>
        <w:t>.</w:t>
      </w:r>
      <w:r w:rsidR="002600EE">
        <w:rPr>
          <w:lang w:val="nl"/>
        </w:rPr>
        <w:t xml:space="preserve"> </w:t>
      </w:r>
      <w:r w:rsidR="003C03ED">
        <w:rPr>
          <w:lang w:val="nl"/>
        </w:rPr>
        <w:t>Dit tekstblok is voor een deel opgebouwd uit andere tekstblokken.</w:t>
      </w:r>
      <w:ins w:id="58" w:author="Groot, Karina de" w:date="2024-10-30T14:31:00Z" w16du:dateUtc="2024-10-30T13:31:00Z">
        <w:r w:rsidR="005E6728">
          <w:rPr>
            <w:lang w:val="nl"/>
          </w:rPr>
          <w:t xml:space="preserve"> </w:t>
        </w:r>
        <w:r w:rsidR="005E6728" w:rsidRPr="005E6728">
          <w:rPr>
            <w:b/>
            <w:bCs/>
            <w:lang w:val="nl"/>
            <w:rPrChange w:id="59" w:author="Groot, Karina de" w:date="2024-10-30T14:34:00Z" w16du:dateUtc="2024-10-30T13:34:00Z">
              <w:rPr>
                <w:lang w:val="nl"/>
              </w:rPr>
            </w:rPrChange>
          </w:rPr>
          <w:t>Om de akte genderneutraal te maken moet er bij</w:t>
        </w:r>
      </w:ins>
      <w:ins w:id="60" w:author="Groot, Karina de" w:date="2024-10-30T14:34:00Z" w16du:dateUtc="2024-10-30T13:34:00Z">
        <w:r w:rsidR="00BF1419">
          <w:rPr>
            <w:b/>
            <w:bCs/>
            <w:lang w:val="nl"/>
          </w:rPr>
          <w:t xml:space="preserve"> ’</w:t>
        </w:r>
      </w:ins>
      <w:ins w:id="61" w:author="Groot, Karina de" w:date="2024-10-30T14:31:00Z" w16du:dateUtc="2024-10-30T13:31:00Z">
        <w:r w:rsidR="005E6728" w:rsidRPr="005E6728">
          <w:rPr>
            <w:b/>
            <w:bCs/>
            <w:lang w:val="nl"/>
            <w:rPrChange w:id="62" w:author="Groot, Karina de" w:date="2024-10-30T14:34:00Z" w16du:dateUtc="2024-10-30T13:34:00Z">
              <w:rPr>
                <w:lang w:val="nl"/>
              </w:rPr>
            </w:rPrChange>
          </w:rPr>
          <w:t>tia:geslacht</w:t>
        </w:r>
      </w:ins>
      <w:ins w:id="63" w:author="Groot, Karina de" w:date="2024-10-30T14:34:00Z" w16du:dateUtc="2024-10-30T13:34:00Z">
        <w:r w:rsidR="00BF1419">
          <w:rPr>
            <w:b/>
            <w:bCs/>
            <w:lang w:val="nl"/>
          </w:rPr>
          <w:t>’</w:t>
        </w:r>
      </w:ins>
      <w:ins w:id="64" w:author="Groot, Karina de" w:date="2024-11-22T11:13:00Z" w16du:dateUtc="2024-11-22T10:13:00Z">
        <w:r w:rsidR="00442F16">
          <w:rPr>
            <w:b/>
            <w:bCs/>
            <w:lang w:val="nl"/>
          </w:rPr>
          <w:t>van de betreffende persoon</w:t>
        </w:r>
      </w:ins>
      <w:ins w:id="65" w:author="Groot, Karina de" w:date="2024-10-30T14:31:00Z" w16du:dateUtc="2024-10-30T13:31:00Z">
        <w:r w:rsidR="005E6728" w:rsidRPr="005E6728">
          <w:rPr>
            <w:b/>
            <w:bCs/>
            <w:lang w:val="nl"/>
            <w:rPrChange w:id="66" w:author="Groot, Karina de" w:date="2024-10-30T14:34:00Z" w16du:dateUtc="2024-10-30T13:34:00Z">
              <w:rPr>
                <w:lang w:val="nl"/>
              </w:rPr>
            </w:rPrChange>
          </w:rPr>
          <w:t xml:space="preserve"> </w:t>
        </w:r>
      </w:ins>
      <w:ins w:id="67" w:author="Groot, Karina de" w:date="2024-10-30T14:34:00Z" w16du:dateUtc="2024-10-30T13:34:00Z">
        <w:r w:rsidR="005E6728" w:rsidRPr="005E6728">
          <w:rPr>
            <w:b/>
            <w:bCs/>
            <w:lang w:val="nl"/>
            <w:rPrChange w:id="68" w:author="Groot, Karina de" w:date="2024-10-30T14:34:00Z" w16du:dateUtc="2024-10-30T13:34:00Z">
              <w:rPr>
                <w:lang w:val="nl"/>
              </w:rPr>
            </w:rPrChange>
          </w:rPr>
          <w:t>d</w:t>
        </w:r>
      </w:ins>
      <w:ins w:id="69" w:author="Groot, Karina de" w:date="2024-10-30T14:31:00Z" w16du:dateUtc="2024-10-30T13:31:00Z">
        <w:r w:rsidR="005E6728" w:rsidRPr="005E6728">
          <w:rPr>
            <w:b/>
            <w:bCs/>
            <w:lang w:val="nl"/>
            <w:rPrChange w:id="70" w:author="Groot, Karina de" w:date="2024-10-30T14:34:00Z" w16du:dateUtc="2024-10-30T13:34:00Z">
              <w:rPr>
                <w:lang w:val="nl"/>
              </w:rPr>
            </w:rPrChange>
          </w:rPr>
          <w:t>e waarde ‘</w:t>
        </w:r>
      </w:ins>
      <w:ins w:id="71" w:author="Groot, Karina de" w:date="2024-11-22T11:14:00Z" w16du:dateUtc="2024-11-22T10:14:00Z">
        <w:r w:rsidR="00442F16">
          <w:rPr>
            <w:b/>
            <w:bCs/>
            <w:lang w:val="nl"/>
          </w:rPr>
          <w:t>O</w:t>
        </w:r>
      </w:ins>
      <w:ins w:id="72" w:author="Groot, Karina de" w:date="2024-10-30T14:31:00Z" w16du:dateUtc="2024-10-30T13:31:00Z">
        <w:r w:rsidR="005E6728" w:rsidRPr="005E6728">
          <w:rPr>
            <w:b/>
            <w:bCs/>
            <w:lang w:val="nl"/>
            <w:rPrChange w:id="73" w:author="Groot, Karina de" w:date="2024-10-30T14:34:00Z" w16du:dateUtc="2024-10-30T13:34:00Z">
              <w:rPr>
                <w:lang w:val="nl"/>
              </w:rPr>
            </w:rPrChange>
          </w:rPr>
          <w:t>nbekend’ worden opg</w:t>
        </w:r>
      </w:ins>
      <w:ins w:id="74" w:author="Groot, Karina de" w:date="2024-10-30T14:32:00Z" w16du:dateUtc="2024-10-30T13:32:00Z">
        <w:r w:rsidR="005E6728" w:rsidRPr="005E6728">
          <w:rPr>
            <w:b/>
            <w:bCs/>
            <w:lang w:val="nl"/>
            <w:rPrChange w:id="75" w:author="Groot, Karina de" w:date="2024-10-30T14:34:00Z" w16du:dateUtc="2024-10-30T13:34:00Z">
              <w:rPr>
                <w:lang w:val="nl"/>
              </w:rPr>
            </w:rPrChange>
          </w:rPr>
          <w:t>enomen.</w:t>
        </w:r>
      </w:ins>
      <w:ins w:id="76" w:author="Groot, Karina de" w:date="2024-10-30T14:33:00Z" w16du:dateUtc="2024-10-30T13:33:00Z">
        <w:r w:rsidR="005E6728" w:rsidRPr="005E6728">
          <w:rPr>
            <w:b/>
            <w:bCs/>
            <w:lang w:val="nl"/>
            <w:rPrChange w:id="77" w:author="Groot, Karina de" w:date="2024-10-30T14:34:00Z" w16du:dateUtc="2024-10-30T13:34:00Z">
              <w:rPr>
                <w:lang w:val="nl"/>
              </w:rPr>
            </w:rPrChange>
          </w:rPr>
          <w:t xml:space="preserve"> </w:t>
        </w:r>
      </w:ins>
      <w:ins w:id="78" w:author="Groot, Karina de" w:date="2024-10-30T14:35:00Z" w16du:dateUtc="2024-10-30T13:35:00Z">
        <w:r w:rsidR="00BF1419">
          <w:rPr>
            <w:b/>
            <w:bCs/>
            <w:lang w:val="nl"/>
          </w:rPr>
          <w:t>Hiervoor is een nieuw XSD voor opgeleverd:</w:t>
        </w:r>
      </w:ins>
      <w:ins w:id="79" w:author="Groot, Karina de" w:date="2024-10-30T14:33:00Z" w16du:dateUtc="2024-10-30T13:33:00Z">
        <w:r w:rsidR="005E6728" w:rsidRPr="005E6728">
          <w:rPr>
            <w:b/>
            <w:bCs/>
            <w:lang w:val="nl"/>
            <w:rPrChange w:id="80" w:author="Groot, Karina de" w:date="2024-10-30T14:34:00Z" w16du:dateUtc="2024-10-30T13:34:00Z">
              <w:rPr>
                <w:lang w:val="nl"/>
              </w:rPr>
            </w:rPrChange>
          </w:rPr>
          <w:t xml:space="preserve"> StukAlgemeen-13.0.0</w:t>
        </w:r>
      </w:ins>
      <w:ins w:id="81" w:author="Groot, Karina de" w:date="2024-10-30T14:34:00Z" w16du:dateUtc="2024-10-30T13:34:00Z">
        <w:r w:rsidR="005E6728" w:rsidRPr="005E6728">
          <w:rPr>
            <w:b/>
            <w:bCs/>
            <w:lang w:val="nl"/>
            <w:rPrChange w:id="82" w:author="Groot, Karina de" w:date="2024-10-30T14:34:00Z" w16du:dateUtc="2024-10-30T13:34:00Z">
              <w:rPr>
                <w:lang w:val="nl"/>
              </w:rPr>
            </w:rPrChange>
          </w:rPr>
          <w:t>.</w:t>
        </w:r>
      </w:ins>
      <w:ins w:id="83" w:author="Groot, Karina de" w:date="2024-10-30T14:35:00Z" w16du:dateUtc="2024-10-30T13:35:00Z">
        <w:r w:rsidR="00BF1419">
          <w:rPr>
            <w:b/>
            <w:bCs/>
            <w:lang w:val="nl"/>
          </w:rPr>
          <w:t>xsd.</w:t>
        </w:r>
      </w:ins>
    </w:p>
    <w:bookmarkEnd w:id="52"/>
    <w:p w14:paraId="77206EF2" w14:textId="77777777" w:rsidR="00662092" w:rsidRDefault="00662092" w:rsidP="00662092">
      <w:pPr>
        <w:spacing w:line="240" w:lineRule="auto"/>
      </w:pPr>
    </w:p>
    <w:p w14:paraId="324D358C" w14:textId="77777777" w:rsidR="000F22B6" w:rsidRPr="000F22B6" w:rsidRDefault="000F22B6" w:rsidP="000F22B6">
      <w:pPr>
        <w:pStyle w:val="Kop2"/>
      </w:pPr>
      <w:bookmarkStart w:id="84" w:name="_Toc380056909"/>
      <w:r w:rsidRPr="000F22B6">
        <w:t>Tekstfragment (volledig)</w:t>
      </w:r>
      <w:bookmarkEnd w:id="84"/>
    </w:p>
    <w:p w14:paraId="570C0A9C" w14:textId="77777777" w:rsidR="000F22B6" w:rsidRDefault="000F22B6" w:rsidP="000F22B6">
      <w:pPr>
        <w:rPr>
          <w:lang w:val="nl"/>
        </w:rPr>
      </w:pPr>
    </w:p>
    <w:p w14:paraId="03FFD8D8" w14:textId="2F0BD95E" w:rsidR="0085053E" w:rsidRDefault="0085053E" w:rsidP="0085053E">
      <w:pPr>
        <w:ind w:left="360" w:hanging="360"/>
        <w:rPr>
          <w:rFonts w:cs="Arial"/>
          <w:color w:val="800080"/>
          <w:sz w:val="20"/>
        </w:rPr>
      </w:pPr>
      <w:r w:rsidRPr="00A442BF">
        <w:rPr>
          <w:rFonts w:cs="Arial"/>
          <w:color w:val="800080"/>
          <w:sz w:val="20"/>
        </w:rPr>
        <w:t>a.</w:t>
      </w:r>
      <w:r w:rsidRPr="00A442BF">
        <w:rPr>
          <w:rFonts w:cs="Arial"/>
          <w:color w:val="FF0000"/>
          <w:sz w:val="20"/>
        </w:rPr>
        <w:tab/>
      </w:r>
      <w:r w:rsidRPr="00A77482">
        <w:rPr>
          <w:rFonts w:cs="Arial"/>
          <w:color w:val="FF0000"/>
          <w:sz w:val="20"/>
          <w:highlight w:val="yellow"/>
        </w:rPr>
        <w:t>TEKSTBLOK NATUURLIJK PERSOON</w:t>
      </w:r>
      <w:r w:rsidRPr="00A77482">
        <w:rPr>
          <w:rFonts w:cs="Arial"/>
          <w:color w:val="FF0000"/>
          <w:sz w:val="20"/>
        </w:rPr>
        <w:t>,</w:t>
      </w:r>
      <w:r w:rsidRPr="00A77482">
        <w:rPr>
          <w:rFonts w:cs="Arial"/>
          <w:color w:val="800080"/>
          <w:sz w:val="20"/>
        </w:rPr>
        <w:t xml:space="preserve"> </w:t>
      </w:r>
      <w:del w:id="85" w:author="Groot, Karina de" w:date="2024-10-30T13:53:00Z" w16du:dateUtc="2024-10-30T12:53:00Z">
        <w:r w:rsidRPr="00A77482" w:rsidDel="008E2BF0">
          <w:rPr>
            <w:rFonts w:cs="Arial"/>
            <w:color w:val="800080"/>
            <w:sz w:val="20"/>
            <w:highlight w:val="yellow"/>
          </w:rPr>
          <w:delText>TEKSTBLOK LEGITIMATIE</w:delText>
        </w:r>
        <w:r w:rsidRPr="00A77482" w:rsidDel="008E2BF0">
          <w:rPr>
            <w:rFonts w:cs="Arial"/>
            <w:color w:val="800080"/>
            <w:sz w:val="20"/>
          </w:rPr>
          <w:delText xml:space="preserve">, </w:delText>
        </w:r>
      </w:del>
      <w:r w:rsidRPr="00A77482">
        <w:rPr>
          <w:rFonts w:cs="Arial"/>
          <w:color w:val="FFFFFF"/>
          <w:sz w:val="20"/>
          <w:highlight w:val="darkYellow"/>
        </w:rPr>
        <w:t>KEUZEBLOK</w:t>
      </w:r>
      <w:r w:rsidRPr="00210EE6">
        <w:rPr>
          <w:rFonts w:cs="Arial"/>
          <w:color w:val="FFFFFF"/>
          <w:sz w:val="20"/>
          <w:highlight w:val="darkYellow"/>
        </w:rPr>
        <w:t>VARIAN</w:t>
      </w:r>
      <w:r w:rsidR="00EA62F3">
        <w:rPr>
          <w:rFonts w:cs="Arial"/>
          <w:color w:val="FFFFFF"/>
          <w:sz w:val="20"/>
          <w:highlight w:val="darkYellow"/>
        </w:rPr>
        <w:t>T PERSOON</w:t>
      </w:r>
      <w:r>
        <w:rPr>
          <w:rFonts w:cs="Arial"/>
          <w:color w:val="800080"/>
          <w:sz w:val="20"/>
        </w:rPr>
        <w:t xml:space="preserve">, </w:t>
      </w:r>
    </w:p>
    <w:p w14:paraId="092E859A" w14:textId="557C46B4" w:rsidR="00230E78" w:rsidRPr="00EA62F3" w:rsidRDefault="00230E78" w:rsidP="00230E78">
      <w:pPr>
        <w:tabs>
          <w:tab w:val="left" w:pos="360"/>
        </w:tabs>
        <w:ind w:left="360"/>
        <w:rPr>
          <w:rFonts w:cs="Arial"/>
          <w:color w:val="800080"/>
          <w:sz w:val="20"/>
        </w:rPr>
      </w:pP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ins w:id="86" w:author="Groot, Karina de" w:date="2024-10-30T09:54:00Z" w16du:dateUtc="2024-10-30T08:54:00Z">
        <w:r w:rsidR="00041F4E">
          <w:rPr>
            <w:rFonts w:cs="Arial"/>
            <w:color w:val="800080"/>
            <w:sz w:val="20"/>
          </w:rPr>
          <w:t>de heer</w:t>
        </w:r>
      </w:ins>
      <w:ins w:id="87" w:author="Groot, Karina de" w:date="2024-10-30T13:53:00Z" w16du:dateUtc="2024-10-30T12:53:00Z">
        <w:r w:rsidR="008E2BF0" w:rsidRPr="00B66644">
          <w:rPr>
            <w:rFonts w:cs="Arial"/>
            <w:sz w:val="20"/>
            <w:lang w:val="en-US"/>
          </w:rPr>
          <w:fldChar w:fldCharType="begin"/>
        </w:r>
        <w:r w:rsidR="008E2BF0" w:rsidRPr="00B66644">
          <w:rPr>
            <w:rFonts w:cs="Arial"/>
            <w:sz w:val="20"/>
          </w:rPr>
          <w:instrText>MacroButton Nomacro §</w:instrText>
        </w:r>
        <w:r w:rsidR="008E2BF0" w:rsidRPr="00B66644">
          <w:rPr>
            <w:rFonts w:cs="Arial"/>
            <w:sz w:val="20"/>
            <w:lang w:val="en-US"/>
          </w:rPr>
          <w:fldChar w:fldCharType="end"/>
        </w:r>
      </w:ins>
      <w:ins w:id="88" w:author="Groot, Karina de" w:date="2024-10-30T09:54:00Z" w16du:dateUtc="2024-10-30T08:54:00Z">
        <w:r w:rsidR="00041F4E">
          <w:rPr>
            <w:rFonts w:cs="Arial"/>
            <w:color w:val="800080"/>
            <w:sz w:val="20"/>
          </w:rPr>
          <w:t>/</w:t>
        </w:r>
      </w:ins>
      <w:ins w:id="89" w:author="Groot, Karina de" w:date="2024-10-30T13:53:00Z" w16du:dateUtc="2024-10-30T12:53:00Z">
        <w:r w:rsidR="008E2BF0" w:rsidRPr="00B66644">
          <w:rPr>
            <w:rFonts w:cs="Arial"/>
            <w:sz w:val="20"/>
            <w:lang w:val="en-US"/>
          </w:rPr>
          <w:fldChar w:fldCharType="begin"/>
        </w:r>
        <w:r w:rsidR="008E2BF0" w:rsidRPr="00B66644">
          <w:rPr>
            <w:rFonts w:cs="Arial"/>
            <w:sz w:val="20"/>
          </w:rPr>
          <w:instrText>MacroButton Nomacro §</w:instrText>
        </w:r>
        <w:r w:rsidR="008E2BF0" w:rsidRPr="00B66644">
          <w:rPr>
            <w:rFonts w:cs="Arial"/>
            <w:sz w:val="20"/>
            <w:lang w:val="en-US"/>
          </w:rPr>
          <w:fldChar w:fldCharType="end"/>
        </w:r>
      </w:ins>
      <w:ins w:id="90" w:author="Groot, Karina de" w:date="2024-10-30T09:54:00Z" w16du:dateUtc="2024-10-30T08:54:00Z">
        <w:r w:rsidR="00041F4E">
          <w:rPr>
            <w:rFonts w:cs="Arial"/>
            <w:color w:val="800080"/>
            <w:sz w:val="20"/>
          </w:rPr>
          <w:t>mevrouw</w:t>
        </w:r>
      </w:ins>
      <w:ins w:id="91" w:author="Groot, Karina de" w:date="2024-10-30T13:53:00Z" w16du:dateUtc="2024-10-30T12:53:00Z">
        <w:r w:rsidR="008E2BF0" w:rsidRPr="00B66644">
          <w:rPr>
            <w:rFonts w:cs="Arial"/>
            <w:sz w:val="20"/>
            <w:lang w:val="en-US"/>
          </w:rPr>
          <w:fldChar w:fldCharType="begin"/>
        </w:r>
        <w:r w:rsidR="008E2BF0" w:rsidRPr="00B66644">
          <w:rPr>
            <w:rFonts w:cs="Arial"/>
            <w:sz w:val="20"/>
          </w:rPr>
          <w:instrText>MacroButton Nomacro §</w:instrText>
        </w:r>
        <w:r w:rsidR="008E2BF0" w:rsidRPr="00B66644">
          <w:rPr>
            <w:rFonts w:cs="Arial"/>
            <w:sz w:val="20"/>
            <w:lang w:val="en-US"/>
          </w:rPr>
          <w:fldChar w:fldCharType="end"/>
        </w:r>
      </w:ins>
      <w:ins w:id="92" w:author="Groot, Karina de" w:date="2024-10-30T09:54:00Z" w16du:dateUtc="2024-10-30T08:54:00Z">
        <w:r w:rsidR="00041F4E">
          <w:rPr>
            <w:rFonts w:cs="Arial"/>
            <w:color w:val="800080"/>
            <w:sz w:val="20"/>
          </w:rPr>
          <w:t xml:space="preserve"> </w:t>
        </w:r>
      </w:ins>
      <w:del w:id="93" w:author="Groot, Karina de" w:date="2024-10-30T09:54:00Z" w16du:dateUtc="2024-10-30T08:54:00Z">
        <w:r w:rsidRPr="00C762BE" w:rsidDel="00041F4E">
          <w:rPr>
            <w:rFonts w:cs="Arial"/>
            <w:color w:val="3366FF"/>
            <w:sz w:val="20"/>
          </w:rPr>
          <w:delText xml:space="preserve">de heer/mevrouw </w:delText>
        </w:r>
      </w:del>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Pr>
          <w:rFonts w:cs="Arial"/>
          <w:sz w:val="20"/>
        </w:rPr>
        <w:t>naam natuurlijk persoon</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sidRPr="000018B1">
        <w:rPr>
          <w:rFonts w:cs="Arial"/>
          <w:color w:val="800080"/>
          <w:sz w:val="20"/>
        </w:rPr>
        <w:t>,</w:t>
      </w:r>
      <w:r>
        <w:rPr>
          <w:rFonts w:cs="Arial"/>
          <w:color w:val="800080"/>
          <w:sz w:val="20"/>
        </w:rPr>
        <w:t xml:space="preserve"> </w:t>
      </w:r>
      <w:ins w:id="94" w:author="Groot, Karina de" w:date="2024-10-30T13:53:00Z" w16du:dateUtc="2024-10-30T12:53:00Z">
        <w:r w:rsidR="008E2BF0" w:rsidRPr="00B66644">
          <w:rPr>
            <w:rFonts w:cs="Arial"/>
            <w:sz w:val="20"/>
            <w:lang w:val="en-US"/>
          </w:rPr>
          <w:fldChar w:fldCharType="begin"/>
        </w:r>
        <w:r w:rsidR="008E2BF0" w:rsidRPr="00B66644">
          <w:rPr>
            <w:rFonts w:cs="Arial"/>
            <w:sz w:val="20"/>
          </w:rPr>
          <w:instrText>MacroButton Nomacro §</w:instrText>
        </w:r>
        <w:r w:rsidR="008E2BF0" w:rsidRPr="00B66644">
          <w:rPr>
            <w:rFonts w:cs="Arial"/>
            <w:sz w:val="20"/>
            <w:lang w:val="en-US"/>
          </w:rPr>
          <w:fldChar w:fldCharType="end"/>
        </w:r>
        <w:r w:rsidR="008E2BF0">
          <w:rPr>
            <w:rFonts w:cs="Arial"/>
            <w:color w:val="800080"/>
            <w:sz w:val="20"/>
          </w:rPr>
          <w:t>de heer</w:t>
        </w:r>
        <w:r w:rsidR="008E2BF0" w:rsidRPr="00B66644">
          <w:rPr>
            <w:rFonts w:cs="Arial"/>
            <w:sz w:val="20"/>
            <w:lang w:val="en-US"/>
          </w:rPr>
          <w:fldChar w:fldCharType="begin"/>
        </w:r>
        <w:r w:rsidR="008E2BF0" w:rsidRPr="00B66644">
          <w:rPr>
            <w:rFonts w:cs="Arial"/>
            <w:sz w:val="20"/>
          </w:rPr>
          <w:instrText>MacroButton Nomacro §</w:instrText>
        </w:r>
        <w:r w:rsidR="008E2BF0" w:rsidRPr="00B66644">
          <w:rPr>
            <w:rFonts w:cs="Arial"/>
            <w:sz w:val="20"/>
            <w:lang w:val="en-US"/>
          </w:rPr>
          <w:fldChar w:fldCharType="end"/>
        </w:r>
        <w:r w:rsidR="008E2BF0">
          <w:rPr>
            <w:rFonts w:cs="Arial"/>
            <w:color w:val="800080"/>
            <w:sz w:val="20"/>
          </w:rPr>
          <w:t>/</w:t>
        </w:r>
        <w:r w:rsidR="008E2BF0" w:rsidRPr="00B66644">
          <w:rPr>
            <w:rFonts w:cs="Arial"/>
            <w:sz w:val="20"/>
            <w:lang w:val="en-US"/>
          </w:rPr>
          <w:fldChar w:fldCharType="begin"/>
        </w:r>
        <w:r w:rsidR="008E2BF0" w:rsidRPr="00B66644">
          <w:rPr>
            <w:rFonts w:cs="Arial"/>
            <w:sz w:val="20"/>
          </w:rPr>
          <w:instrText>MacroButton Nomacro §</w:instrText>
        </w:r>
        <w:r w:rsidR="008E2BF0" w:rsidRPr="00B66644">
          <w:rPr>
            <w:rFonts w:cs="Arial"/>
            <w:sz w:val="20"/>
            <w:lang w:val="en-US"/>
          </w:rPr>
          <w:fldChar w:fldCharType="end"/>
        </w:r>
        <w:r w:rsidR="008E2BF0">
          <w:rPr>
            <w:rFonts w:cs="Arial"/>
            <w:color w:val="800080"/>
            <w:sz w:val="20"/>
          </w:rPr>
          <w:t>mevrouw</w:t>
        </w:r>
        <w:r w:rsidR="008E2BF0" w:rsidRPr="00B66644">
          <w:rPr>
            <w:rFonts w:cs="Arial"/>
            <w:sz w:val="20"/>
            <w:lang w:val="en-US"/>
          </w:rPr>
          <w:fldChar w:fldCharType="begin"/>
        </w:r>
        <w:r w:rsidR="008E2BF0" w:rsidRPr="00B66644">
          <w:rPr>
            <w:rFonts w:cs="Arial"/>
            <w:sz w:val="20"/>
          </w:rPr>
          <w:instrText>MacroButton Nomacro §</w:instrText>
        </w:r>
        <w:r w:rsidR="008E2BF0" w:rsidRPr="00B66644">
          <w:rPr>
            <w:rFonts w:cs="Arial"/>
            <w:sz w:val="20"/>
            <w:lang w:val="en-US"/>
          </w:rPr>
          <w:fldChar w:fldCharType="end"/>
        </w:r>
      </w:ins>
      <w:ins w:id="95" w:author="Groot, Karina de" w:date="2024-10-30T13:59:00Z" w16du:dateUtc="2024-10-30T12:59:00Z">
        <w:r w:rsidR="00F15983">
          <w:rPr>
            <w:rFonts w:cs="Arial"/>
            <w:sz w:val="20"/>
            <w:lang w:val="en-US"/>
          </w:rPr>
          <w:t xml:space="preserve"> </w:t>
        </w:r>
      </w:ins>
      <w:del w:id="96" w:author="Groot, Karina de" w:date="2024-10-30T09:54:00Z" w16du:dateUtc="2024-10-30T08:54:00Z">
        <w:r w:rsidRPr="00C762BE" w:rsidDel="00041F4E">
          <w:rPr>
            <w:rFonts w:cs="Arial"/>
            <w:color w:val="3366FF"/>
            <w:sz w:val="20"/>
          </w:rPr>
          <w:delText xml:space="preserve">de heer/mevrouw </w:delText>
        </w:r>
      </w:del>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Pr>
          <w:rFonts w:cs="Arial"/>
          <w:sz w:val="20"/>
        </w:rPr>
        <w:t>naam natuurlijk persoon</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sidRPr="00D3501D">
        <w:rPr>
          <w:rFonts w:cs="Arial"/>
          <w:sz w:val="20"/>
        </w:rPr>
        <w:t xml:space="preserve"> </w:t>
      </w:r>
      <w:r>
        <w:rPr>
          <w:rFonts w:cs="Arial"/>
          <w:color w:val="800080"/>
          <w:sz w:val="20"/>
        </w:rPr>
        <w:t xml:space="preserve">en </w:t>
      </w:r>
      <w:ins w:id="97" w:author="Groot, Karina de" w:date="2024-10-30T13:53:00Z" w16du:dateUtc="2024-10-30T12:53:00Z">
        <w:r w:rsidR="008E2BF0" w:rsidRPr="00B66644">
          <w:rPr>
            <w:rFonts w:cs="Arial"/>
            <w:sz w:val="20"/>
            <w:lang w:val="en-US"/>
          </w:rPr>
          <w:fldChar w:fldCharType="begin"/>
        </w:r>
        <w:r w:rsidR="008E2BF0" w:rsidRPr="00B66644">
          <w:rPr>
            <w:rFonts w:cs="Arial"/>
            <w:sz w:val="20"/>
          </w:rPr>
          <w:instrText>MacroButton Nomacro §</w:instrText>
        </w:r>
        <w:r w:rsidR="008E2BF0" w:rsidRPr="00B66644">
          <w:rPr>
            <w:rFonts w:cs="Arial"/>
            <w:sz w:val="20"/>
            <w:lang w:val="en-US"/>
          </w:rPr>
          <w:fldChar w:fldCharType="end"/>
        </w:r>
        <w:r w:rsidR="008E2BF0">
          <w:rPr>
            <w:rFonts w:cs="Arial"/>
            <w:color w:val="800080"/>
            <w:sz w:val="20"/>
          </w:rPr>
          <w:t>de heer</w:t>
        </w:r>
        <w:r w:rsidR="008E2BF0" w:rsidRPr="00B66644">
          <w:rPr>
            <w:rFonts w:cs="Arial"/>
            <w:sz w:val="20"/>
            <w:lang w:val="en-US"/>
          </w:rPr>
          <w:fldChar w:fldCharType="begin"/>
        </w:r>
        <w:r w:rsidR="008E2BF0" w:rsidRPr="00B66644">
          <w:rPr>
            <w:rFonts w:cs="Arial"/>
            <w:sz w:val="20"/>
          </w:rPr>
          <w:instrText>MacroButton Nomacro §</w:instrText>
        </w:r>
        <w:r w:rsidR="008E2BF0" w:rsidRPr="00B66644">
          <w:rPr>
            <w:rFonts w:cs="Arial"/>
            <w:sz w:val="20"/>
            <w:lang w:val="en-US"/>
          </w:rPr>
          <w:fldChar w:fldCharType="end"/>
        </w:r>
        <w:r w:rsidR="008E2BF0">
          <w:rPr>
            <w:rFonts w:cs="Arial"/>
            <w:color w:val="800080"/>
            <w:sz w:val="20"/>
          </w:rPr>
          <w:t>/</w:t>
        </w:r>
        <w:r w:rsidR="008E2BF0" w:rsidRPr="00B66644">
          <w:rPr>
            <w:rFonts w:cs="Arial"/>
            <w:sz w:val="20"/>
            <w:lang w:val="en-US"/>
          </w:rPr>
          <w:fldChar w:fldCharType="begin"/>
        </w:r>
        <w:r w:rsidR="008E2BF0" w:rsidRPr="00B66644">
          <w:rPr>
            <w:rFonts w:cs="Arial"/>
            <w:sz w:val="20"/>
          </w:rPr>
          <w:instrText>MacroButton Nomacro §</w:instrText>
        </w:r>
        <w:r w:rsidR="008E2BF0" w:rsidRPr="00B66644">
          <w:rPr>
            <w:rFonts w:cs="Arial"/>
            <w:sz w:val="20"/>
            <w:lang w:val="en-US"/>
          </w:rPr>
          <w:fldChar w:fldCharType="end"/>
        </w:r>
        <w:r w:rsidR="008E2BF0">
          <w:rPr>
            <w:rFonts w:cs="Arial"/>
            <w:color w:val="800080"/>
            <w:sz w:val="20"/>
          </w:rPr>
          <w:t>mevrouw</w:t>
        </w:r>
        <w:r w:rsidR="008E2BF0" w:rsidRPr="00B66644">
          <w:rPr>
            <w:rFonts w:cs="Arial"/>
            <w:sz w:val="20"/>
            <w:lang w:val="en-US"/>
          </w:rPr>
          <w:fldChar w:fldCharType="begin"/>
        </w:r>
        <w:r w:rsidR="008E2BF0" w:rsidRPr="00B66644">
          <w:rPr>
            <w:rFonts w:cs="Arial"/>
            <w:sz w:val="20"/>
          </w:rPr>
          <w:instrText>MacroButton Nomacro §</w:instrText>
        </w:r>
        <w:r w:rsidR="008E2BF0" w:rsidRPr="00B66644">
          <w:rPr>
            <w:rFonts w:cs="Arial"/>
            <w:sz w:val="20"/>
            <w:lang w:val="en-US"/>
          </w:rPr>
          <w:fldChar w:fldCharType="end"/>
        </w:r>
      </w:ins>
      <w:ins w:id="98" w:author="Groot, Karina de" w:date="2024-10-30T13:59:00Z" w16du:dateUtc="2024-10-30T12:59:00Z">
        <w:r w:rsidR="00F15983">
          <w:rPr>
            <w:rFonts w:cs="Arial"/>
            <w:sz w:val="20"/>
            <w:lang w:val="en-US"/>
          </w:rPr>
          <w:t xml:space="preserve"> </w:t>
        </w:r>
      </w:ins>
      <w:del w:id="99" w:author="Groot, Karina de" w:date="2024-10-30T09:55:00Z" w16du:dateUtc="2024-10-30T08:55:00Z">
        <w:r w:rsidRPr="00C762BE" w:rsidDel="00041F4E">
          <w:rPr>
            <w:rFonts w:cs="Arial"/>
            <w:color w:val="3366FF"/>
            <w:sz w:val="20"/>
          </w:rPr>
          <w:delText xml:space="preserve">de heer/mevrouw </w:delText>
        </w:r>
      </w:del>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Pr>
          <w:rFonts w:cs="Arial"/>
          <w:sz w:val="20"/>
        </w:rPr>
        <w:t>naam natuurlijk persoon</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sidRPr="000018B1">
        <w:rPr>
          <w:rFonts w:cs="Arial"/>
          <w:sz w:val="20"/>
        </w:rPr>
        <w:t xml:space="preserve"> </w:t>
      </w:r>
      <w:r>
        <w:rPr>
          <w:rFonts w:cs="Arial"/>
          <w:color w:val="800080"/>
          <w:sz w:val="20"/>
        </w:rPr>
        <w:t>voornoemd</w:t>
      </w:r>
      <w:r w:rsidRPr="00785AD4">
        <w:rPr>
          <w:rFonts w:cs="Arial"/>
          <w:color w:val="800080"/>
          <w:sz w:val="20"/>
        </w:rPr>
        <w:t>,</w:t>
      </w:r>
      <w:r w:rsidR="005E79F3" w:rsidRPr="005E79F3">
        <w:rPr>
          <w:rFonts w:cs="Arial"/>
          <w:color w:val="800080"/>
          <w:sz w:val="20"/>
        </w:rPr>
        <w:t xml:space="preserve"> </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sidRPr="00230E78">
        <w:rPr>
          <w:rFonts w:cs="Arial"/>
          <w:color w:val="800080"/>
          <w:sz w:val="20"/>
        </w:rPr>
        <w:t xml:space="preserve"> </w:t>
      </w:r>
      <w:r w:rsidRPr="00C05046">
        <w:rPr>
          <w:rFonts w:cs="Arial"/>
          <w:color w:val="800080"/>
          <w:sz w:val="20"/>
        </w:rPr>
        <w:t>te dezen</w:t>
      </w:r>
      <w:r>
        <w:rPr>
          <w:rFonts w:cs="Arial"/>
          <w:color w:val="800080"/>
          <w:sz w:val="20"/>
        </w:rPr>
        <w:t xml:space="preserve"> </w:t>
      </w:r>
      <w:r w:rsidRPr="00C762BE">
        <w:rPr>
          <w:rFonts w:cs="Arial"/>
          <w:color w:val="3366FF"/>
          <w:sz w:val="20"/>
        </w:rPr>
        <w:t>gezamenlijk</w:t>
      </w:r>
      <w:r w:rsidRPr="00C05046">
        <w:rPr>
          <w:rFonts w:cs="Arial"/>
          <w:color w:val="800080"/>
          <w:sz w:val="20"/>
        </w:rPr>
        <w:t xml:space="preserve"> handelend:</w:t>
      </w:r>
    </w:p>
    <w:p w14:paraId="58C82216" w14:textId="77777777" w:rsidR="00230E78" w:rsidRPr="00EE3A93" w:rsidRDefault="00695BCF" w:rsidP="00230E78">
      <w:pPr>
        <w:ind w:left="133" w:firstLine="227"/>
        <w:rPr>
          <w:rFonts w:cs="Arial"/>
          <w:color w:val="800080"/>
          <w:sz w:val="20"/>
        </w:rPr>
      </w:pP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rsidR="00230E78" w:rsidRPr="00AC65A8">
        <w:rPr>
          <w:rFonts w:cs="Arial"/>
          <w:color w:val="800080"/>
          <w:sz w:val="20"/>
        </w:rPr>
        <w:t>l.   v</w:t>
      </w:r>
      <w:r w:rsidR="00230E78" w:rsidRPr="00EE3A93">
        <w:rPr>
          <w:rFonts w:cs="Arial"/>
          <w:color w:val="800080"/>
          <w:sz w:val="20"/>
        </w:rPr>
        <w:t>oor zich</w:t>
      </w:r>
      <w:r w:rsidR="00230E78">
        <w:rPr>
          <w:rFonts w:cs="Arial"/>
          <w:color w:val="800080"/>
          <w:sz w:val="20"/>
        </w:rPr>
        <w:t xml:space="preserve"> </w:t>
      </w:r>
      <w:r w:rsidR="00230E78" w:rsidRPr="00C762BE">
        <w:rPr>
          <w:rFonts w:cs="Arial"/>
          <w:color w:val="3366FF"/>
          <w:sz w:val="20"/>
        </w:rPr>
        <w:t>in privé</w:t>
      </w:r>
      <w:r w:rsidR="00230E78" w:rsidRPr="00EE3A93">
        <w:rPr>
          <w:rFonts w:cs="Arial"/>
          <w:color w:val="800080"/>
          <w:sz w:val="20"/>
        </w:rPr>
        <w:t>; en</w:t>
      </w:r>
      <w:r w:rsidR="00230E78" w:rsidRPr="00EE3A93">
        <w:rPr>
          <w:rFonts w:cs="Arial"/>
          <w:sz w:val="20"/>
        </w:rPr>
        <w:fldChar w:fldCharType="begin"/>
      </w:r>
      <w:r w:rsidR="00230E78" w:rsidRPr="00EE3A93">
        <w:rPr>
          <w:rFonts w:cs="Arial"/>
          <w:sz w:val="20"/>
        </w:rPr>
        <w:instrText>MacroButton Nomacro §</w:instrText>
      </w:r>
      <w:r w:rsidR="00230E78" w:rsidRPr="00EE3A93">
        <w:rPr>
          <w:rFonts w:cs="Arial"/>
          <w:sz w:val="20"/>
        </w:rPr>
        <w:fldChar w:fldCharType="end"/>
      </w:r>
    </w:p>
    <w:p w14:paraId="10D0883A" w14:textId="77777777" w:rsidR="00EB6AFB" w:rsidRDefault="006D7416" w:rsidP="001343B1">
      <w:pPr>
        <w:ind w:left="360"/>
        <w:rPr>
          <w:rFonts w:cs="Arial"/>
          <w:color w:val="FFFFFF"/>
          <w:szCs w:val="18"/>
        </w:rPr>
      </w:pPr>
      <w:r w:rsidRPr="00BA6C49">
        <w:rPr>
          <w:rFonts w:cs="Arial"/>
          <w:color w:val="800080"/>
          <w:sz w:val="20"/>
        </w:rPr>
        <w:t>II</w:t>
      </w:r>
      <w:r>
        <w:rPr>
          <w:rFonts w:cs="Arial"/>
          <w:color w:val="800080"/>
          <w:sz w:val="20"/>
        </w:rPr>
        <w:t xml:space="preserve">. </w:t>
      </w:r>
      <w:r>
        <w:rPr>
          <w:rFonts w:cs="Arial"/>
          <w:color w:val="800080"/>
          <w:sz w:val="20"/>
        </w:rPr>
        <w:tab/>
      </w:r>
      <w:r w:rsidRPr="007960ED">
        <w:rPr>
          <w:rFonts w:cs="Arial"/>
          <w:color w:val="FFFFFF"/>
          <w:sz w:val="20"/>
          <w:highlight w:val="darkYellow"/>
        </w:rPr>
        <w:t>KEUZEBLOK</w:t>
      </w:r>
      <w:r>
        <w:rPr>
          <w:rFonts w:cs="Arial"/>
          <w:color w:val="FFFFFF"/>
          <w:sz w:val="20"/>
          <w:highlight w:val="darkYellow"/>
        </w:rPr>
        <w:t>VARIANT</w:t>
      </w:r>
      <w:r w:rsidRPr="007960ED">
        <w:rPr>
          <w:rFonts w:cs="Arial"/>
          <w:color w:val="FFFFFF"/>
          <w:sz w:val="20"/>
          <w:highlight w:val="darkYellow"/>
        </w:rPr>
        <w:t xml:space="preserve"> HOEDANIGHEID</w:t>
      </w:r>
      <w:r w:rsidR="00FE60D1" w:rsidRPr="00C05046">
        <w:rPr>
          <w:rFonts w:cs="Arial"/>
          <w:color w:val="800080"/>
          <w:sz w:val="20"/>
        </w:rPr>
        <w:t>:</w:t>
      </w:r>
    </w:p>
    <w:p w14:paraId="2B06D191" w14:textId="77777777" w:rsidR="001343B1" w:rsidRDefault="001343B1" w:rsidP="001343B1">
      <w:pPr>
        <w:pStyle w:val="Kop3"/>
      </w:pPr>
      <w:bookmarkStart w:id="100" w:name="_Toc380056910"/>
      <w:r>
        <w:t>Keuzeblokvariant persoon</w:t>
      </w:r>
      <w:bookmarkEnd w:id="100"/>
    </w:p>
    <w:p w14:paraId="3FA27FDE" w14:textId="77777777" w:rsidR="001343B1" w:rsidRPr="001343B1" w:rsidRDefault="001343B1" w:rsidP="001343B1">
      <w:pPr>
        <w:rPr>
          <w:lang w:val="nl"/>
        </w:rPr>
      </w:pPr>
    </w:p>
    <w:p w14:paraId="58103978" w14:textId="77777777" w:rsidR="00EB6AFB" w:rsidRPr="00F74269" w:rsidRDefault="00EB6AFB" w:rsidP="00EB6AFB">
      <w:pPr>
        <w:rPr>
          <w:sz w:val="20"/>
          <w:u w:val="single"/>
        </w:rPr>
      </w:pPr>
      <w:r w:rsidRPr="00F74269">
        <w:rPr>
          <w:sz w:val="20"/>
          <w:u w:val="single"/>
        </w:rPr>
        <w:t>Variant 1:</w:t>
      </w:r>
    </w:p>
    <w:p w14:paraId="017997ED" w14:textId="77777777" w:rsidR="00EB6AFB" w:rsidRPr="0069568C" w:rsidRDefault="00EB6AFB" w:rsidP="00EB6AFB">
      <w:pPr>
        <w:tabs>
          <w:tab w:val="left" w:pos="360"/>
        </w:tabs>
        <w:ind w:left="360" w:hanging="360"/>
        <w:rPr>
          <w:rFonts w:cs="Arial"/>
          <w:color w:val="008000"/>
          <w:sz w:val="20"/>
        </w:rPr>
      </w:pPr>
      <w:r>
        <w:rPr>
          <w:rFonts w:cs="Arial"/>
          <w:color w:val="008000"/>
          <w:sz w:val="20"/>
        </w:rPr>
        <w:tab/>
      </w:r>
      <w:r w:rsidR="00040366" w:rsidRPr="00BC1D5C">
        <w:rPr>
          <w:rFonts w:cs="Arial"/>
          <w:color w:val="FF0000"/>
          <w:sz w:val="20"/>
          <w:highlight w:val="yellow"/>
        </w:rPr>
        <w:t>TEKSTBLOK BURGERLIJKE STAAT</w:t>
      </w:r>
      <w:r w:rsidRPr="00B66644">
        <w:rPr>
          <w:rFonts w:cs="Arial"/>
          <w:color w:val="FF0000"/>
          <w:sz w:val="20"/>
        </w:rPr>
        <w:t>,</w:t>
      </w:r>
      <w:r w:rsidRPr="00B66644" w:rsidDel="00B66644">
        <w:rPr>
          <w:rFonts w:cs="Arial"/>
          <w:sz w:val="20"/>
        </w:rPr>
        <w:t xml:space="preserve"> </w:t>
      </w:r>
      <w:r w:rsidRPr="00F74269">
        <w:rPr>
          <w:rFonts w:cs="Arial"/>
          <w:color w:val="FF0000"/>
          <w:sz w:val="20"/>
        </w:rPr>
        <w:t>wonende te</w:t>
      </w:r>
      <w:r w:rsidRPr="00C762BE">
        <w:rPr>
          <w:rFonts w:cs="Arial"/>
          <w:color w:val="339966"/>
          <w:sz w:val="20"/>
        </w:rPr>
        <w:t xml:space="preserve"> </w:t>
      </w:r>
      <w:r w:rsidRPr="00F74269">
        <w:rPr>
          <w:rFonts w:cs="Arial"/>
          <w:color w:val="FF0000"/>
          <w:sz w:val="20"/>
          <w:highlight w:val="yellow"/>
        </w:rPr>
        <w:t>TEKSTBLOK WOONADRES</w:t>
      </w:r>
      <w:r w:rsidRPr="00F74269">
        <w:rPr>
          <w:rFonts w:cs="Arial"/>
          <w:color w:val="800080"/>
          <w:sz w:val="20"/>
        </w:rPr>
        <w:t xml:space="preserve"> (toekomstig adres: </w:t>
      </w:r>
      <w:r w:rsidRPr="00F74269">
        <w:rPr>
          <w:rFonts w:cs="Arial"/>
          <w:color w:val="800080"/>
          <w:sz w:val="20"/>
          <w:highlight w:val="yellow"/>
        </w:rPr>
        <w:t>TEKSTBLOK WOONADRES</w:t>
      </w:r>
      <w:r w:rsidRPr="00F74269">
        <w:rPr>
          <w:rFonts w:cs="Arial"/>
          <w:color w:val="800080"/>
          <w:sz w:val="20"/>
        </w:rPr>
        <w:t>)</w:t>
      </w:r>
    </w:p>
    <w:p w14:paraId="30C5FEB8" w14:textId="77777777" w:rsidR="00EB6AFB" w:rsidRDefault="00EB6AFB" w:rsidP="00EB6AFB">
      <w:pPr>
        <w:rPr>
          <w:rFonts w:cs="Arial"/>
          <w:sz w:val="20"/>
        </w:rPr>
      </w:pPr>
    </w:p>
    <w:p w14:paraId="36C9A559" w14:textId="77777777" w:rsidR="00EB6AFB" w:rsidRPr="00F74269" w:rsidRDefault="00EB6AFB" w:rsidP="00EB6AFB">
      <w:pPr>
        <w:rPr>
          <w:rFonts w:cs="Arial"/>
          <w:sz w:val="20"/>
          <w:u w:val="single"/>
        </w:rPr>
      </w:pPr>
      <w:r w:rsidRPr="00F74269">
        <w:rPr>
          <w:rFonts w:cs="Arial"/>
          <w:sz w:val="20"/>
          <w:u w:val="single"/>
        </w:rPr>
        <w:t>Variant 2:</w:t>
      </w:r>
    </w:p>
    <w:p w14:paraId="70D917C4" w14:textId="77777777" w:rsidR="00EA62F3" w:rsidRPr="00EA62F3" w:rsidRDefault="00EB6AFB" w:rsidP="00EA62F3">
      <w:pPr>
        <w:tabs>
          <w:tab w:val="left" w:pos="360"/>
        </w:tabs>
        <w:ind w:left="360"/>
        <w:rPr>
          <w:rFonts w:cs="Arial"/>
          <w:color w:val="800080"/>
          <w:sz w:val="20"/>
        </w:rPr>
      </w:pPr>
      <w:r w:rsidRPr="00B66644">
        <w:rPr>
          <w:rFonts w:cs="Arial"/>
          <w:color w:val="FF0000"/>
          <w:sz w:val="20"/>
        </w:rPr>
        <w:t>wonende te</w:t>
      </w:r>
      <w:r w:rsidRPr="00C762BE">
        <w:rPr>
          <w:rFonts w:cs="Arial"/>
          <w:color w:val="339966"/>
          <w:sz w:val="20"/>
        </w:rPr>
        <w:t xml:space="preserve"> </w:t>
      </w:r>
      <w:r w:rsidRPr="00B66644">
        <w:rPr>
          <w:rFonts w:cs="Arial"/>
          <w:color w:val="FF0000"/>
          <w:sz w:val="20"/>
          <w:highlight w:val="yellow"/>
        </w:rPr>
        <w:t>TEKSTBLOK WOONADRES</w:t>
      </w:r>
      <w:r w:rsidRPr="00B66644">
        <w:rPr>
          <w:rFonts w:cs="Arial"/>
          <w:color w:val="800080"/>
          <w:sz w:val="20"/>
        </w:rPr>
        <w:t xml:space="preserve"> (toekomstig adres: </w:t>
      </w:r>
      <w:r w:rsidRPr="00B66644">
        <w:rPr>
          <w:rFonts w:cs="Arial"/>
          <w:color w:val="800080"/>
          <w:sz w:val="20"/>
          <w:highlight w:val="yellow"/>
        </w:rPr>
        <w:t>TEKSTBLOK WOONADRES</w:t>
      </w:r>
      <w:r w:rsidRPr="00B66644">
        <w:rPr>
          <w:rFonts w:cs="Arial"/>
          <w:color w:val="800080"/>
          <w:sz w:val="20"/>
        </w:rPr>
        <w:t>)</w:t>
      </w:r>
      <w:r w:rsidR="00260817">
        <w:rPr>
          <w:rFonts w:cs="Arial"/>
          <w:color w:val="FF0000"/>
          <w:sz w:val="20"/>
        </w:rPr>
        <w:t>;</w:t>
      </w:r>
      <w:r w:rsidR="001F50C5">
        <w:rPr>
          <w:rFonts w:cs="Arial"/>
          <w:color w:val="800080"/>
          <w:sz w:val="20"/>
        </w:rPr>
        <w:t xml:space="preserve"> </w:t>
      </w:r>
      <w:r w:rsidR="00EA62F3" w:rsidRPr="00C05046">
        <w:rPr>
          <w:rFonts w:cs="Arial"/>
          <w:color w:val="800080"/>
          <w:sz w:val="20"/>
        </w:rPr>
        <w:t>te dezen handelend:</w:t>
      </w:r>
    </w:p>
    <w:p w14:paraId="5371A6D9" w14:textId="77777777" w:rsidR="00EA62F3" w:rsidRPr="00EE3A93" w:rsidRDefault="00EA62F3" w:rsidP="00EA62F3">
      <w:pPr>
        <w:ind w:left="133" w:firstLine="227"/>
        <w:rPr>
          <w:rFonts w:cs="Arial"/>
          <w:color w:val="800080"/>
          <w:sz w:val="20"/>
        </w:rPr>
      </w:pPr>
      <w:r w:rsidRPr="00AC65A8">
        <w:rPr>
          <w:rFonts w:cs="Arial"/>
          <w:color w:val="800080"/>
          <w:sz w:val="20"/>
        </w:rPr>
        <w:t>l.   v</w:t>
      </w:r>
      <w:r w:rsidRPr="00EE3A93">
        <w:rPr>
          <w:rFonts w:cs="Arial"/>
          <w:color w:val="800080"/>
          <w:sz w:val="20"/>
        </w:rPr>
        <w:t>oor zich</w:t>
      </w:r>
      <w:r>
        <w:rPr>
          <w:rFonts w:cs="Arial"/>
          <w:color w:val="800080"/>
          <w:sz w:val="20"/>
        </w:rPr>
        <w:t xml:space="preserve"> </w:t>
      </w:r>
      <w:r w:rsidRPr="00C762BE">
        <w:rPr>
          <w:rFonts w:cs="Arial"/>
          <w:color w:val="3366FF"/>
          <w:sz w:val="20"/>
        </w:rPr>
        <w:t>in privé</w:t>
      </w:r>
      <w:r w:rsidRPr="00EE3A93">
        <w:rPr>
          <w:rFonts w:cs="Arial"/>
          <w:color w:val="800080"/>
          <w:sz w:val="20"/>
        </w:rPr>
        <w:t>; en</w:t>
      </w:r>
    </w:p>
    <w:p w14:paraId="4A1ABB5B" w14:textId="77777777" w:rsidR="006B289E" w:rsidRDefault="00F27E26" w:rsidP="00AA5C79">
      <w:pPr>
        <w:tabs>
          <w:tab w:val="left" w:pos="360"/>
        </w:tabs>
        <w:ind w:left="360"/>
        <w:rPr>
          <w:rFonts w:cs="Arial"/>
          <w:color w:val="FFFFFF"/>
          <w:sz w:val="20"/>
        </w:rPr>
      </w:pPr>
      <w:r w:rsidRPr="00BA6C49">
        <w:rPr>
          <w:rFonts w:cs="Arial"/>
          <w:color w:val="800080"/>
          <w:sz w:val="20"/>
        </w:rPr>
        <w:t>II</w:t>
      </w:r>
      <w:r>
        <w:rPr>
          <w:rFonts w:cs="Arial"/>
          <w:color w:val="800080"/>
          <w:sz w:val="20"/>
        </w:rPr>
        <w:t xml:space="preserve">. </w:t>
      </w:r>
      <w:r w:rsidR="00695BCF">
        <w:rPr>
          <w:rFonts w:cs="Arial"/>
          <w:color w:val="800080"/>
          <w:sz w:val="20"/>
        </w:rPr>
        <w:t xml:space="preserve"> </w:t>
      </w:r>
      <w:r w:rsidRPr="007960ED">
        <w:rPr>
          <w:rFonts w:cs="Arial"/>
          <w:color w:val="FFFFFF"/>
          <w:sz w:val="20"/>
          <w:highlight w:val="darkYellow"/>
        </w:rPr>
        <w:t>KEUZEBLOK</w:t>
      </w:r>
      <w:r>
        <w:rPr>
          <w:rFonts w:cs="Arial"/>
          <w:color w:val="FFFFFF"/>
          <w:sz w:val="20"/>
          <w:highlight w:val="darkYellow"/>
        </w:rPr>
        <w:t>VARIANT</w:t>
      </w:r>
      <w:r w:rsidRPr="007960ED">
        <w:rPr>
          <w:rFonts w:cs="Arial"/>
          <w:color w:val="FFFFFF"/>
          <w:sz w:val="20"/>
          <w:highlight w:val="darkYellow"/>
        </w:rPr>
        <w:t xml:space="preserve"> HOEDANIGHEID</w:t>
      </w:r>
    </w:p>
    <w:p w14:paraId="7E927ACE" w14:textId="42E4EE46" w:rsidR="002B2BED" w:rsidRDefault="0047485F" w:rsidP="0047485F">
      <w:pPr>
        <w:tabs>
          <w:tab w:val="left" w:pos="360"/>
        </w:tabs>
        <w:ind w:left="360" w:hanging="360"/>
        <w:rPr>
          <w:rFonts w:cs="Arial"/>
          <w:color w:val="800080"/>
          <w:sz w:val="20"/>
        </w:rPr>
      </w:pPr>
      <w:r w:rsidRPr="00C762BE">
        <w:rPr>
          <w:rFonts w:cs="Arial"/>
          <w:color w:val="339966"/>
          <w:sz w:val="20"/>
        </w:rPr>
        <w:t>b.</w:t>
      </w:r>
      <w:r w:rsidRPr="00A442BF">
        <w:rPr>
          <w:rFonts w:cs="Arial"/>
          <w:color w:val="FF0000"/>
          <w:sz w:val="20"/>
        </w:rPr>
        <w:tab/>
      </w:r>
      <w:r w:rsidR="00AA5C79" w:rsidRPr="00F011F1">
        <w:rPr>
          <w:rFonts w:cs="Arial"/>
          <w:color w:val="800080"/>
          <w:sz w:val="20"/>
          <w:highlight w:val="yellow"/>
        </w:rPr>
        <w:t>TEKSTBLOK GEVOLMACHTIGDE</w:t>
      </w:r>
      <w:r w:rsidR="00AA5C79" w:rsidRPr="00AA5C79">
        <w:rPr>
          <w:rFonts w:cs="Arial"/>
          <w:color w:val="FF0000"/>
          <w:sz w:val="20"/>
        </w:rPr>
        <w:t xml:space="preserve"> </w:t>
      </w:r>
      <w:r w:rsidR="00AA5C79" w:rsidRPr="00B66644">
        <w:rPr>
          <w:rFonts w:cs="Arial"/>
          <w:color w:val="FF0000"/>
          <w:sz w:val="20"/>
          <w:highlight w:val="yellow"/>
        </w:rPr>
        <w:t>TEKSTBLOK NATUURLIJK PERSOON</w:t>
      </w:r>
      <w:r w:rsidR="00AA5C79" w:rsidRPr="00B66644">
        <w:rPr>
          <w:rFonts w:cs="Arial"/>
          <w:color w:val="FF0000"/>
          <w:sz w:val="20"/>
        </w:rPr>
        <w:t>,</w:t>
      </w:r>
      <w:r w:rsidR="00AA5C79" w:rsidRPr="00AA5C79">
        <w:rPr>
          <w:rFonts w:cs="Arial"/>
          <w:color w:val="800080"/>
          <w:sz w:val="20"/>
        </w:rPr>
        <w:t xml:space="preserve"> </w:t>
      </w:r>
      <w:del w:id="101" w:author="Groot, Karina de" w:date="2024-10-30T13:54:00Z" w16du:dateUtc="2024-10-30T12:54:00Z">
        <w:r w:rsidR="00AA5C79" w:rsidRPr="00B66644" w:rsidDel="00945D10">
          <w:rPr>
            <w:rFonts w:cs="Arial"/>
            <w:color w:val="800080"/>
            <w:sz w:val="20"/>
            <w:highlight w:val="yellow"/>
          </w:rPr>
          <w:delText>TEKSTBLOK LEGITIMATIE</w:delText>
        </w:r>
        <w:r w:rsidR="00AA5C79" w:rsidRPr="00B66644" w:rsidDel="00945D10">
          <w:rPr>
            <w:rFonts w:cs="Arial"/>
            <w:color w:val="800080"/>
            <w:sz w:val="20"/>
          </w:rPr>
          <w:delText>,</w:delText>
        </w:r>
        <w:r w:rsidR="00AA5C79" w:rsidDel="00945D10">
          <w:rPr>
            <w:rFonts w:cs="Arial"/>
            <w:color w:val="800080"/>
            <w:sz w:val="20"/>
          </w:rPr>
          <w:delText xml:space="preserve"> </w:delText>
        </w:r>
      </w:del>
      <w:r w:rsidR="00EB6AFB" w:rsidRPr="00B66644">
        <w:rPr>
          <w:rFonts w:cs="Arial"/>
          <w:color w:val="FF0000"/>
          <w:sz w:val="20"/>
        </w:rPr>
        <w:t>wonende te</w:t>
      </w:r>
      <w:r w:rsidR="00EB6AFB" w:rsidRPr="00C762BE">
        <w:rPr>
          <w:rFonts w:cs="Arial"/>
          <w:color w:val="339966"/>
          <w:sz w:val="20"/>
        </w:rPr>
        <w:t xml:space="preserve"> </w:t>
      </w:r>
      <w:r w:rsidR="00EB6AFB" w:rsidRPr="00B66644">
        <w:rPr>
          <w:rFonts w:cs="Arial"/>
          <w:color w:val="FF0000"/>
          <w:sz w:val="20"/>
          <w:highlight w:val="yellow"/>
        </w:rPr>
        <w:t>TEKSTBLOK WOONADRES</w:t>
      </w:r>
      <w:r w:rsidR="00EB6AFB" w:rsidRPr="00B66644">
        <w:rPr>
          <w:rFonts w:cs="Arial"/>
          <w:color w:val="800080"/>
          <w:sz w:val="20"/>
        </w:rPr>
        <w:t xml:space="preserve"> (toekomstig adres: </w:t>
      </w:r>
      <w:r w:rsidR="00EB6AFB" w:rsidRPr="00B66644">
        <w:rPr>
          <w:rFonts w:cs="Arial"/>
          <w:color w:val="800080"/>
          <w:sz w:val="20"/>
          <w:highlight w:val="yellow"/>
        </w:rPr>
        <w:t>TEKSTBLOK WOONADRES</w:t>
      </w:r>
      <w:r w:rsidR="00EB6AFB" w:rsidRPr="00B66644">
        <w:rPr>
          <w:rFonts w:cs="Arial"/>
          <w:color w:val="800080"/>
          <w:sz w:val="20"/>
        </w:rPr>
        <w:t>)</w:t>
      </w:r>
      <w:r w:rsidR="002B2BED" w:rsidRPr="00260817">
        <w:rPr>
          <w:rFonts w:cs="Arial"/>
          <w:color w:val="FF0000"/>
          <w:sz w:val="20"/>
        </w:rPr>
        <w:t>;</w:t>
      </w:r>
    </w:p>
    <w:p w14:paraId="547E2E7D" w14:textId="1FC86F20" w:rsidR="00EB6AFB" w:rsidRPr="00802364" w:rsidRDefault="000845FA" w:rsidP="002B2BED">
      <w:pPr>
        <w:tabs>
          <w:tab w:val="left" w:pos="360"/>
        </w:tabs>
        <w:rPr>
          <w:rFonts w:cs="Arial"/>
          <w:color w:val="008000"/>
          <w:sz w:val="20"/>
        </w:rPr>
      </w:pPr>
      <w:ins w:id="102" w:author="Groot, Karina de" w:date="2024-10-30T13:54:00Z" w16du:dateUtc="2024-10-30T12:54:00Z">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Pr>
            <w:rFonts w:cs="Arial"/>
            <w:color w:val="800080"/>
            <w:sz w:val="20"/>
          </w:rPr>
          <w:t>de heer</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Pr>
            <w:rFonts w:cs="Arial"/>
            <w:color w:val="800080"/>
            <w:sz w:val="20"/>
          </w:rPr>
          <w:t>/</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Pr>
            <w:rFonts w:cs="Arial"/>
            <w:color w:val="800080"/>
            <w:sz w:val="20"/>
          </w:rPr>
          <w:t>mevrouw</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ins>
      <w:ins w:id="103" w:author="Groot, Karina de" w:date="2024-10-30T13:59:00Z" w16du:dateUtc="2024-10-30T12:59:00Z">
        <w:r w:rsidR="00F15983">
          <w:rPr>
            <w:rFonts w:cs="Arial"/>
            <w:sz w:val="20"/>
            <w:lang w:val="en-US"/>
          </w:rPr>
          <w:t xml:space="preserve"> </w:t>
        </w:r>
      </w:ins>
      <w:del w:id="104" w:author="Groot, Karina de" w:date="2024-10-30T13:54:00Z" w16du:dateUtc="2024-10-30T12:54:00Z">
        <w:r w:rsidR="002B2BED" w:rsidRPr="00C762BE" w:rsidDel="000845FA">
          <w:rPr>
            <w:rFonts w:cs="Arial"/>
            <w:color w:val="3366FF"/>
            <w:sz w:val="20"/>
          </w:rPr>
          <w:delText xml:space="preserve">de heer/mevrouw </w:delText>
        </w:r>
      </w:del>
      <w:r w:rsidR="002B2BED" w:rsidRPr="00B66644">
        <w:rPr>
          <w:rFonts w:cs="Arial"/>
          <w:sz w:val="20"/>
          <w:lang w:val="en-US"/>
        </w:rPr>
        <w:fldChar w:fldCharType="begin"/>
      </w:r>
      <w:r w:rsidR="002B2BED" w:rsidRPr="00B66644">
        <w:rPr>
          <w:rFonts w:cs="Arial"/>
          <w:sz w:val="20"/>
        </w:rPr>
        <w:instrText>MacroButton Nomacro §</w:instrText>
      </w:r>
      <w:r w:rsidR="002B2BED" w:rsidRPr="00B66644">
        <w:rPr>
          <w:rFonts w:cs="Arial"/>
          <w:sz w:val="20"/>
          <w:lang w:val="en-US"/>
        </w:rPr>
        <w:fldChar w:fldCharType="end"/>
      </w:r>
      <w:r w:rsidR="002B2BED">
        <w:rPr>
          <w:rFonts w:cs="Arial"/>
          <w:sz w:val="20"/>
        </w:rPr>
        <w:t>naam natuurlijk persoon</w:t>
      </w:r>
      <w:r w:rsidR="002B2BED" w:rsidRPr="00B66644">
        <w:rPr>
          <w:rFonts w:cs="Arial"/>
          <w:sz w:val="20"/>
          <w:lang w:val="en-US"/>
        </w:rPr>
        <w:fldChar w:fldCharType="begin"/>
      </w:r>
      <w:r w:rsidR="002B2BED" w:rsidRPr="00B66644">
        <w:rPr>
          <w:rFonts w:cs="Arial"/>
          <w:sz w:val="20"/>
        </w:rPr>
        <w:instrText>MacroButton Nomacro §</w:instrText>
      </w:r>
      <w:r w:rsidR="002B2BED" w:rsidRPr="00B66644">
        <w:rPr>
          <w:rFonts w:cs="Arial"/>
          <w:sz w:val="20"/>
          <w:lang w:val="en-US"/>
        </w:rPr>
        <w:fldChar w:fldCharType="end"/>
      </w:r>
      <w:r w:rsidR="002B2BED" w:rsidRPr="00D3501D">
        <w:rPr>
          <w:rFonts w:cs="Arial"/>
          <w:sz w:val="20"/>
        </w:rPr>
        <w:t xml:space="preserve"> </w:t>
      </w:r>
      <w:r w:rsidR="002B2BED" w:rsidRPr="00D3501D">
        <w:rPr>
          <w:rFonts w:cs="Arial"/>
          <w:color w:val="800080"/>
          <w:sz w:val="20"/>
        </w:rPr>
        <w:t>en</w:t>
      </w:r>
      <w:r w:rsidR="002B2BED">
        <w:rPr>
          <w:rFonts w:cs="Arial"/>
          <w:sz w:val="20"/>
        </w:rPr>
        <w:t xml:space="preserve"> </w:t>
      </w:r>
      <w:ins w:id="105" w:author="Groot, Karina de" w:date="2024-10-30T13:54:00Z" w16du:dateUtc="2024-10-30T12:54:00Z">
        <w:r w:rsidR="00EE59EC" w:rsidRPr="00B66644">
          <w:rPr>
            <w:rFonts w:cs="Arial"/>
            <w:sz w:val="20"/>
            <w:lang w:val="en-US"/>
          </w:rPr>
          <w:fldChar w:fldCharType="begin"/>
        </w:r>
        <w:r w:rsidR="00EE59EC" w:rsidRPr="00B66644">
          <w:rPr>
            <w:rFonts w:cs="Arial"/>
            <w:sz w:val="20"/>
          </w:rPr>
          <w:instrText>MacroButton Nomacro §</w:instrText>
        </w:r>
        <w:r w:rsidR="00EE59EC" w:rsidRPr="00B66644">
          <w:rPr>
            <w:rFonts w:cs="Arial"/>
            <w:sz w:val="20"/>
            <w:lang w:val="en-US"/>
          </w:rPr>
          <w:fldChar w:fldCharType="end"/>
        </w:r>
        <w:r w:rsidR="00EE59EC">
          <w:rPr>
            <w:rFonts w:cs="Arial"/>
            <w:color w:val="800080"/>
            <w:sz w:val="20"/>
          </w:rPr>
          <w:t>de heer</w:t>
        </w:r>
        <w:r w:rsidR="00EE59EC" w:rsidRPr="00B66644">
          <w:rPr>
            <w:rFonts w:cs="Arial"/>
            <w:sz w:val="20"/>
            <w:lang w:val="en-US"/>
          </w:rPr>
          <w:fldChar w:fldCharType="begin"/>
        </w:r>
        <w:r w:rsidR="00EE59EC" w:rsidRPr="00B66644">
          <w:rPr>
            <w:rFonts w:cs="Arial"/>
            <w:sz w:val="20"/>
          </w:rPr>
          <w:instrText>MacroButton Nomacro §</w:instrText>
        </w:r>
        <w:r w:rsidR="00EE59EC" w:rsidRPr="00B66644">
          <w:rPr>
            <w:rFonts w:cs="Arial"/>
            <w:sz w:val="20"/>
            <w:lang w:val="en-US"/>
          </w:rPr>
          <w:fldChar w:fldCharType="end"/>
        </w:r>
        <w:r w:rsidR="00EE59EC">
          <w:rPr>
            <w:rFonts w:cs="Arial"/>
            <w:color w:val="800080"/>
            <w:sz w:val="20"/>
          </w:rPr>
          <w:t>/</w:t>
        </w:r>
        <w:r w:rsidR="00EE59EC" w:rsidRPr="00B66644">
          <w:rPr>
            <w:rFonts w:cs="Arial"/>
            <w:sz w:val="20"/>
            <w:lang w:val="en-US"/>
          </w:rPr>
          <w:fldChar w:fldCharType="begin"/>
        </w:r>
        <w:r w:rsidR="00EE59EC" w:rsidRPr="00B66644">
          <w:rPr>
            <w:rFonts w:cs="Arial"/>
            <w:sz w:val="20"/>
          </w:rPr>
          <w:instrText>MacroButton Nomacro §</w:instrText>
        </w:r>
        <w:r w:rsidR="00EE59EC" w:rsidRPr="00B66644">
          <w:rPr>
            <w:rFonts w:cs="Arial"/>
            <w:sz w:val="20"/>
            <w:lang w:val="en-US"/>
          </w:rPr>
          <w:fldChar w:fldCharType="end"/>
        </w:r>
        <w:r w:rsidR="00EE59EC">
          <w:rPr>
            <w:rFonts w:cs="Arial"/>
            <w:color w:val="800080"/>
            <w:sz w:val="20"/>
          </w:rPr>
          <w:t>mevrouw</w:t>
        </w:r>
        <w:r w:rsidR="00EE59EC" w:rsidRPr="00B66644">
          <w:rPr>
            <w:rFonts w:cs="Arial"/>
            <w:sz w:val="20"/>
            <w:lang w:val="en-US"/>
          </w:rPr>
          <w:fldChar w:fldCharType="begin"/>
        </w:r>
        <w:r w:rsidR="00EE59EC" w:rsidRPr="00B66644">
          <w:rPr>
            <w:rFonts w:cs="Arial"/>
            <w:sz w:val="20"/>
          </w:rPr>
          <w:instrText>MacroButton Nomacro §</w:instrText>
        </w:r>
        <w:r w:rsidR="00EE59EC" w:rsidRPr="00B66644">
          <w:rPr>
            <w:rFonts w:cs="Arial"/>
            <w:sz w:val="20"/>
            <w:lang w:val="en-US"/>
          </w:rPr>
          <w:fldChar w:fldCharType="end"/>
        </w:r>
      </w:ins>
      <w:ins w:id="106" w:author="Groot, Karina de" w:date="2024-10-30T13:59:00Z" w16du:dateUtc="2024-10-30T12:59:00Z">
        <w:r w:rsidR="00F15983">
          <w:rPr>
            <w:rFonts w:cs="Arial"/>
            <w:sz w:val="20"/>
            <w:lang w:val="en-US"/>
          </w:rPr>
          <w:t xml:space="preserve"> </w:t>
        </w:r>
      </w:ins>
      <w:del w:id="107" w:author="Groot, Karina de" w:date="2024-10-30T13:54:00Z" w16du:dateUtc="2024-10-30T12:54:00Z">
        <w:r w:rsidR="002B2BED" w:rsidRPr="00C762BE" w:rsidDel="00EE59EC">
          <w:rPr>
            <w:rFonts w:cs="Arial"/>
            <w:color w:val="3366FF"/>
            <w:sz w:val="20"/>
          </w:rPr>
          <w:delText xml:space="preserve">de heer/mevrouw </w:delText>
        </w:r>
      </w:del>
      <w:r w:rsidR="002B2BED" w:rsidRPr="00B66644">
        <w:rPr>
          <w:rFonts w:cs="Arial"/>
          <w:sz w:val="20"/>
          <w:lang w:val="en-US"/>
        </w:rPr>
        <w:fldChar w:fldCharType="begin"/>
      </w:r>
      <w:r w:rsidR="002B2BED" w:rsidRPr="00B66644">
        <w:rPr>
          <w:rFonts w:cs="Arial"/>
          <w:sz w:val="20"/>
        </w:rPr>
        <w:instrText>MacroButton Nomacro §</w:instrText>
      </w:r>
      <w:r w:rsidR="002B2BED" w:rsidRPr="00B66644">
        <w:rPr>
          <w:rFonts w:cs="Arial"/>
          <w:sz w:val="20"/>
          <w:lang w:val="en-US"/>
        </w:rPr>
        <w:fldChar w:fldCharType="end"/>
      </w:r>
      <w:r w:rsidR="002B2BED">
        <w:rPr>
          <w:rFonts w:cs="Arial"/>
          <w:sz w:val="20"/>
        </w:rPr>
        <w:t>naam natuurlijk persoon</w:t>
      </w:r>
      <w:r w:rsidR="002B2BED" w:rsidRPr="00B66644">
        <w:rPr>
          <w:rFonts w:cs="Arial"/>
          <w:sz w:val="20"/>
          <w:lang w:val="en-US"/>
        </w:rPr>
        <w:fldChar w:fldCharType="begin"/>
      </w:r>
      <w:r w:rsidR="002B2BED" w:rsidRPr="00B66644">
        <w:rPr>
          <w:rFonts w:cs="Arial"/>
          <w:sz w:val="20"/>
        </w:rPr>
        <w:instrText>MacroButton Nomacro §</w:instrText>
      </w:r>
      <w:r w:rsidR="002B2BED" w:rsidRPr="00B66644">
        <w:rPr>
          <w:rFonts w:cs="Arial"/>
          <w:sz w:val="20"/>
          <w:lang w:val="en-US"/>
        </w:rPr>
        <w:fldChar w:fldCharType="end"/>
      </w:r>
      <w:r w:rsidR="002B2BED" w:rsidRPr="00D3501D">
        <w:rPr>
          <w:rFonts w:cs="Arial"/>
          <w:sz w:val="20"/>
        </w:rPr>
        <w:t xml:space="preserve"> </w:t>
      </w:r>
      <w:r w:rsidR="002B2BED">
        <w:rPr>
          <w:rFonts w:cs="Arial"/>
          <w:color w:val="800080"/>
          <w:sz w:val="20"/>
        </w:rPr>
        <w:t>voornoemd,</w:t>
      </w:r>
      <w:r w:rsidR="002B2BED" w:rsidRPr="00D3501D">
        <w:rPr>
          <w:rFonts w:cs="Arial"/>
          <w:sz w:val="20"/>
        </w:rPr>
        <w:t xml:space="preserve"> </w:t>
      </w:r>
      <w:r w:rsidR="002B2BED" w:rsidRPr="00BC1D5C">
        <w:rPr>
          <w:rFonts w:cs="Arial"/>
          <w:color w:val="FF0000"/>
          <w:sz w:val="20"/>
          <w:highlight w:val="yellow"/>
        </w:rPr>
        <w:t>TEKSTBLOK BURGERLIJKE STAAT</w:t>
      </w:r>
    </w:p>
    <w:p w14:paraId="07CA62C8" w14:textId="77777777" w:rsidR="00EB6AFB" w:rsidRDefault="00EB6AFB" w:rsidP="00EB6AFB">
      <w:pPr>
        <w:rPr>
          <w:rFonts w:cs="Arial"/>
          <w:sz w:val="20"/>
          <w:u w:val="single"/>
        </w:rPr>
      </w:pPr>
    </w:p>
    <w:p w14:paraId="7A3C3F4F" w14:textId="77777777" w:rsidR="008410B2" w:rsidRDefault="008410B2" w:rsidP="00EB6AFB">
      <w:pPr>
        <w:rPr>
          <w:rFonts w:cs="Arial"/>
          <w:sz w:val="20"/>
          <w:u w:val="single"/>
        </w:rPr>
      </w:pPr>
    </w:p>
    <w:p w14:paraId="7455C3CA" w14:textId="77777777" w:rsidR="00EB6AFB" w:rsidRPr="00664924" w:rsidRDefault="008410B2" w:rsidP="00EB6AFB">
      <w:pPr>
        <w:rPr>
          <w:rFonts w:cs="Arial"/>
          <w:sz w:val="20"/>
          <w:u w:val="single"/>
        </w:rPr>
      </w:pPr>
      <w:r>
        <w:rPr>
          <w:rFonts w:cs="Arial"/>
          <w:sz w:val="20"/>
          <w:u w:val="single"/>
        </w:rPr>
        <w:br w:type="page"/>
      </w:r>
      <w:r w:rsidR="00EB6AFB" w:rsidRPr="00664924">
        <w:rPr>
          <w:rFonts w:cs="Arial"/>
          <w:sz w:val="20"/>
          <w:u w:val="single"/>
        </w:rPr>
        <w:lastRenderedPageBreak/>
        <w:t>Variant 3:</w:t>
      </w:r>
    </w:p>
    <w:p w14:paraId="19451399" w14:textId="77777777" w:rsidR="00AA5C79" w:rsidRPr="00EA62F3" w:rsidRDefault="00944C9C" w:rsidP="00AA5C79">
      <w:pPr>
        <w:tabs>
          <w:tab w:val="left" w:pos="360"/>
        </w:tabs>
        <w:ind w:left="360"/>
        <w:rPr>
          <w:rFonts w:cs="Arial"/>
          <w:color w:val="800080"/>
          <w:sz w:val="20"/>
        </w:rPr>
      </w:pPr>
      <w:r w:rsidRPr="00BC1D5C">
        <w:rPr>
          <w:rFonts w:cs="Arial"/>
          <w:color w:val="FF0000"/>
          <w:sz w:val="20"/>
          <w:highlight w:val="yellow"/>
        </w:rPr>
        <w:t>TEKSTBLOK BURGERLIJKE STAAT</w:t>
      </w:r>
      <w:r w:rsidR="00260817">
        <w:rPr>
          <w:rFonts w:cs="Arial"/>
          <w:color w:val="FF0000"/>
          <w:sz w:val="20"/>
        </w:rPr>
        <w:t>;</w:t>
      </w:r>
      <w:r>
        <w:rPr>
          <w:rFonts w:cs="Arial"/>
          <w:color w:val="FF0000"/>
          <w:sz w:val="20"/>
        </w:rPr>
        <w:t xml:space="preserve"> </w:t>
      </w:r>
      <w:r w:rsidR="00AA5C79" w:rsidRPr="00C05046">
        <w:rPr>
          <w:rFonts w:cs="Arial"/>
          <w:color w:val="800080"/>
          <w:sz w:val="20"/>
        </w:rPr>
        <w:t>te dezen handelend:</w:t>
      </w:r>
    </w:p>
    <w:p w14:paraId="0A0D87C3" w14:textId="77777777" w:rsidR="00AA5C79" w:rsidRPr="00EE3A93" w:rsidRDefault="00AA5C79" w:rsidP="00AA5C79">
      <w:pPr>
        <w:ind w:left="133" w:firstLine="227"/>
        <w:rPr>
          <w:rFonts w:cs="Arial"/>
          <w:color w:val="800080"/>
          <w:sz w:val="20"/>
        </w:rPr>
      </w:pPr>
      <w:r w:rsidRPr="00AC65A8">
        <w:rPr>
          <w:rFonts w:cs="Arial"/>
          <w:color w:val="800080"/>
          <w:sz w:val="20"/>
        </w:rPr>
        <w:t>l.   v</w:t>
      </w:r>
      <w:r w:rsidRPr="00EE3A93">
        <w:rPr>
          <w:rFonts w:cs="Arial"/>
          <w:color w:val="800080"/>
          <w:sz w:val="20"/>
        </w:rPr>
        <w:t>oor zich</w:t>
      </w:r>
      <w:r>
        <w:rPr>
          <w:rFonts w:cs="Arial"/>
          <w:color w:val="800080"/>
          <w:sz w:val="20"/>
        </w:rPr>
        <w:t xml:space="preserve"> </w:t>
      </w:r>
      <w:r w:rsidRPr="00C762BE">
        <w:rPr>
          <w:rFonts w:cs="Arial"/>
          <w:color w:val="3366FF"/>
          <w:sz w:val="20"/>
        </w:rPr>
        <w:t>in privé</w:t>
      </w:r>
      <w:r w:rsidRPr="00EE3A93">
        <w:rPr>
          <w:rFonts w:cs="Arial"/>
          <w:color w:val="800080"/>
          <w:sz w:val="20"/>
        </w:rPr>
        <w:t>; en</w:t>
      </w:r>
    </w:p>
    <w:p w14:paraId="441DF9A3" w14:textId="77777777" w:rsidR="00EB6AFB" w:rsidRPr="00B700B6" w:rsidRDefault="00F27E26" w:rsidP="00AA5C79">
      <w:pPr>
        <w:tabs>
          <w:tab w:val="left" w:pos="360"/>
        </w:tabs>
        <w:ind w:left="360"/>
        <w:rPr>
          <w:rFonts w:cs="Arial"/>
          <w:color w:val="800080"/>
          <w:sz w:val="20"/>
          <w:highlight w:val="yellow"/>
        </w:rPr>
      </w:pPr>
      <w:r w:rsidRPr="00BA6C49">
        <w:rPr>
          <w:rFonts w:cs="Arial"/>
          <w:color w:val="800080"/>
          <w:sz w:val="20"/>
        </w:rPr>
        <w:t>II</w:t>
      </w:r>
      <w:r>
        <w:rPr>
          <w:rFonts w:cs="Arial"/>
          <w:color w:val="800080"/>
          <w:sz w:val="20"/>
        </w:rPr>
        <w:t xml:space="preserve">. </w:t>
      </w:r>
      <w:r>
        <w:rPr>
          <w:rFonts w:cs="Arial"/>
          <w:color w:val="800080"/>
          <w:sz w:val="20"/>
        </w:rPr>
        <w:tab/>
      </w:r>
      <w:r w:rsidRPr="007960ED">
        <w:rPr>
          <w:rFonts w:cs="Arial"/>
          <w:color w:val="FFFFFF"/>
          <w:sz w:val="20"/>
          <w:highlight w:val="darkYellow"/>
        </w:rPr>
        <w:t>KEUZEBLOK</w:t>
      </w:r>
      <w:r>
        <w:rPr>
          <w:rFonts w:cs="Arial"/>
          <w:color w:val="FFFFFF"/>
          <w:sz w:val="20"/>
          <w:highlight w:val="darkYellow"/>
        </w:rPr>
        <w:t>VARIANT</w:t>
      </w:r>
      <w:r w:rsidRPr="007960ED">
        <w:rPr>
          <w:rFonts w:cs="Arial"/>
          <w:color w:val="FFFFFF"/>
          <w:sz w:val="20"/>
          <w:highlight w:val="darkYellow"/>
        </w:rPr>
        <w:t xml:space="preserve"> HOEDANIGHEID</w:t>
      </w:r>
      <w:r w:rsidR="003F5F00" w:rsidRPr="00C05046">
        <w:rPr>
          <w:rFonts w:cs="Arial"/>
          <w:color w:val="800080"/>
          <w:sz w:val="20"/>
        </w:rPr>
        <w:t>:</w:t>
      </w:r>
    </w:p>
    <w:p w14:paraId="4CFECC17" w14:textId="77777777" w:rsidR="0068347C" w:rsidRPr="00C762BE" w:rsidRDefault="00EB6AFB" w:rsidP="0068347C">
      <w:pPr>
        <w:tabs>
          <w:tab w:val="left" w:pos="360"/>
        </w:tabs>
        <w:ind w:left="360" w:hanging="360"/>
        <w:rPr>
          <w:rFonts w:cs="Arial"/>
          <w:color w:val="339966"/>
          <w:sz w:val="20"/>
        </w:rPr>
      </w:pPr>
      <w:r w:rsidRPr="00C762BE">
        <w:rPr>
          <w:rFonts w:cs="Arial"/>
          <w:color w:val="339966"/>
          <w:sz w:val="20"/>
        </w:rPr>
        <w:t>b.</w:t>
      </w:r>
      <w:r w:rsidR="00C67D46" w:rsidRPr="00C762BE">
        <w:rPr>
          <w:rFonts w:cs="Arial"/>
          <w:color w:val="339966"/>
          <w:sz w:val="20"/>
        </w:rPr>
        <w:tab/>
      </w:r>
      <w:r w:rsidR="0068347C" w:rsidRPr="00F011F1">
        <w:rPr>
          <w:rFonts w:cs="Arial"/>
          <w:color w:val="800080"/>
          <w:sz w:val="20"/>
          <w:highlight w:val="yellow"/>
        </w:rPr>
        <w:t>TEK</w:t>
      </w:r>
      <w:r w:rsidR="0068347C">
        <w:rPr>
          <w:rFonts w:cs="Arial"/>
          <w:color w:val="800080"/>
          <w:sz w:val="20"/>
          <w:highlight w:val="yellow"/>
        </w:rPr>
        <w:t>STBLOK GEVOLMACHTIGDE</w:t>
      </w:r>
      <w:r w:rsidR="00BD3E9D" w:rsidRPr="00BD3E9D">
        <w:rPr>
          <w:rFonts w:cs="Arial"/>
          <w:color w:val="800080"/>
          <w:sz w:val="20"/>
        </w:rPr>
        <w:t>:</w:t>
      </w:r>
    </w:p>
    <w:p w14:paraId="65E85B14" w14:textId="0EC2BE62" w:rsidR="005E0552" w:rsidRPr="00EA62F3" w:rsidRDefault="00EB6AFB" w:rsidP="002D32B1">
      <w:pPr>
        <w:numPr>
          <w:ilvl w:val="0"/>
          <w:numId w:val="7"/>
        </w:numPr>
        <w:tabs>
          <w:tab w:val="left" w:pos="360"/>
        </w:tabs>
        <w:rPr>
          <w:rFonts w:cs="Arial"/>
          <w:color w:val="800080"/>
          <w:sz w:val="20"/>
        </w:rPr>
      </w:pPr>
      <w:r w:rsidRPr="00B66644">
        <w:rPr>
          <w:rFonts w:cs="Arial"/>
          <w:color w:val="FF0000"/>
          <w:sz w:val="20"/>
          <w:highlight w:val="yellow"/>
        </w:rPr>
        <w:t>TEKSTBLOK NATUURLIJK PERSOON</w:t>
      </w:r>
      <w:r w:rsidRPr="00B66644">
        <w:rPr>
          <w:rFonts w:cs="Arial"/>
          <w:color w:val="FF0000"/>
          <w:sz w:val="20"/>
        </w:rPr>
        <w:t>,</w:t>
      </w:r>
      <w:r w:rsidRPr="00B66644">
        <w:rPr>
          <w:rFonts w:cs="Arial"/>
          <w:color w:val="800080"/>
          <w:sz w:val="20"/>
        </w:rPr>
        <w:t xml:space="preserve"> </w:t>
      </w:r>
      <w:del w:id="108" w:author="Groot, Karina de" w:date="2024-10-30T13:55:00Z" w16du:dateUtc="2024-10-30T12:55:00Z">
        <w:r w:rsidRPr="00B66644" w:rsidDel="000845FA">
          <w:rPr>
            <w:rFonts w:cs="Arial"/>
            <w:color w:val="800080"/>
            <w:sz w:val="20"/>
            <w:highlight w:val="yellow"/>
          </w:rPr>
          <w:delText>TEKSTBLOK LEGITIMATIE</w:delText>
        </w:r>
        <w:r w:rsidRPr="00B66644" w:rsidDel="000845FA">
          <w:rPr>
            <w:rFonts w:cs="Arial"/>
            <w:color w:val="800080"/>
            <w:sz w:val="20"/>
          </w:rPr>
          <w:delText>,</w:delText>
        </w:r>
        <w:r w:rsidRPr="00AD07BB" w:rsidDel="000845FA">
          <w:rPr>
            <w:rFonts w:cs="Arial"/>
            <w:color w:val="008000"/>
            <w:sz w:val="20"/>
          </w:rPr>
          <w:delText xml:space="preserve"> </w:delText>
        </w:r>
      </w:del>
      <w:r w:rsidR="0068347C" w:rsidRPr="00BC1D5C">
        <w:rPr>
          <w:rFonts w:cs="Arial"/>
          <w:color w:val="FF0000"/>
          <w:sz w:val="20"/>
          <w:highlight w:val="yellow"/>
        </w:rPr>
        <w:t>TEKSTBLOK BURGERLIJKE STAAT</w:t>
      </w:r>
      <w:r w:rsidR="00260817">
        <w:rPr>
          <w:rFonts w:cs="Arial"/>
          <w:color w:val="FF0000"/>
          <w:sz w:val="20"/>
        </w:rPr>
        <w:t>;</w:t>
      </w:r>
      <w:r w:rsidR="00181FA7" w:rsidRPr="00181FA7">
        <w:rPr>
          <w:rFonts w:cs="Arial"/>
          <w:color w:val="800080"/>
          <w:sz w:val="20"/>
        </w:rPr>
        <w:t xml:space="preserve"> </w:t>
      </w:r>
      <w:r w:rsidR="00B61D7E" w:rsidRPr="00B66644">
        <w:rPr>
          <w:rFonts w:cs="Arial"/>
          <w:sz w:val="20"/>
          <w:lang w:val="en-US"/>
        </w:rPr>
        <w:fldChar w:fldCharType="begin"/>
      </w:r>
      <w:r w:rsidR="00B61D7E" w:rsidRPr="00B66644">
        <w:rPr>
          <w:rFonts w:cs="Arial"/>
          <w:sz w:val="20"/>
        </w:rPr>
        <w:instrText>MacroButton Nomacro §</w:instrText>
      </w:r>
      <w:r w:rsidR="00B61D7E" w:rsidRPr="00B66644">
        <w:rPr>
          <w:rFonts w:cs="Arial"/>
          <w:sz w:val="20"/>
          <w:lang w:val="en-US"/>
        </w:rPr>
        <w:fldChar w:fldCharType="end"/>
      </w:r>
      <w:r w:rsidR="00B61D7E">
        <w:rPr>
          <w:rFonts w:cs="Arial"/>
          <w:color w:val="800080"/>
          <w:sz w:val="20"/>
        </w:rPr>
        <w:t>en</w:t>
      </w:r>
      <w:r w:rsidR="00B61D7E" w:rsidRPr="00B66644">
        <w:rPr>
          <w:rFonts w:cs="Arial"/>
          <w:sz w:val="20"/>
          <w:lang w:val="en-US"/>
        </w:rPr>
        <w:fldChar w:fldCharType="begin"/>
      </w:r>
      <w:r w:rsidR="00B61D7E" w:rsidRPr="00B66644">
        <w:rPr>
          <w:rFonts w:cs="Arial"/>
          <w:sz w:val="20"/>
        </w:rPr>
        <w:instrText>MacroButton Nomacro §</w:instrText>
      </w:r>
      <w:r w:rsidR="00B61D7E" w:rsidRPr="00B66644">
        <w:rPr>
          <w:rFonts w:cs="Arial"/>
          <w:sz w:val="20"/>
          <w:lang w:val="en-US"/>
        </w:rPr>
        <w:fldChar w:fldCharType="end"/>
      </w:r>
      <w:r w:rsidR="00B61D7E">
        <w:rPr>
          <w:rFonts w:cs="Arial"/>
          <w:color w:val="800080"/>
          <w:sz w:val="20"/>
        </w:rPr>
        <w:t xml:space="preserve"> </w:t>
      </w:r>
      <w:r w:rsidR="005E0552" w:rsidRPr="00C05046">
        <w:rPr>
          <w:rFonts w:cs="Arial"/>
          <w:color w:val="800080"/>
          <w:sz w:val="20"/>
        </w:rPr>
        <w:t>te dezen handelend:</w:t>
      </w:r>
    </w:p>
    <w:p w14:paraId="1DFB0E78" w14:textId="77777777" w:rsidR="005E0552" w:rsidRDefault="00B61D7E" w:rsidP="005E0552">
      <w:pPr>
        <w:ind w:left="454" w:firstLine="227"/>
        <w:rPr>
          <w:rFonts w:cs="Arial"/>
          <w:sz w:val="20"/>
        </w:rPr>
      </w:pPr>
      <w:r>
        <w:rPr>
          <w:rFonts w:cs="Arial"/>
          <w:color w:val="800080"/>
          <w:sz w:val="20"/>
        </w:rPr>
        <w:t>a</w:t>
      </w:r>
      <w:r w:rsidR="005E0552" w:rsidRPr="00AC65A8">
        <w:rPr>
          <w:rFonts w:cs="Arial"/>
          <w:color w:val="800080"/>
          <w:sz w:val="20"/>
        </w:rPr>
        <w:t>.   v</w:t>
      </w:r>
      <w:r w:rsidR="005E0552" w:rsidRPr="00EE3A93">
        <w:rPr>
          <w:rFonts w:cs="Arial"/>
          <w:color w:val="800080"/>
          <w:sz w:val="20"/>
        </w:rPr>
        <w:t>oor zich</w:t>
      </w:r>
      <w:r w:rsidR="005E0552">
        <w:rPr>
          <w:rFonts w:cs="Arial"/>
          <w:color w:val="800080"/>
          <w:sz w:val="20"/>
        </w:rPr>
        <w:t xml:space="preserve"> </w:t>
      </w:r>
      <w:r w:rsidR="005E0552" w:rsidRPr="00C762BE">
        <w:rPr>
          <w:rFonts w:cs="Arial"/>
          <w:color w:val="3366FF"/>
          <w:sz w:val="20"/>
        </w:rPr>
        <w:t>in privé</w:t>
      </w:r>
      <w:r w:rsidR="005E0552" w:rsidRPr="00EE3A93">
        <w:rPr>
          <w:rFonts w:cs="Arial"/>
          <w:color w:val="800080"/>
          <w:sz w:val="20"/>
        </w:rPr>
        <w:t>; en</w:t>
      </w:r>
    </w:p>
    <w:p w14:paraId="4366E344" w14:textId="77777777" w:rsidR="00181FA7" w:rsidRDefault="005E0552" w:rsidP="005E0552">
      <w:pPr>
        <w:tabs>
          <w:tab w:val="left" w:pos="360"/>
        </w:tabs>
        <w:rPr>
          <w:rFonts w:cs="Arial"/>
          <w:color w:val="800080"/>
          <w:sz w:val="20"/>
        </w:rPr>
      </w:pPr>
      <w:r>
        <w:rPr>
          <w:rFonts w:cs="Arial"/>
          <w:color w:val="800080"/>
          <w:sz w:val="20"/>
        </w:rPr>
        <w:tab/>
      </w:r>
      <w:r>
        <w:rPr>
          <w:rFonts w:cs="Arial"/>
          <w:color w:val="800080"/>
          <w:sz w:val="20"/>
        </w:rPr>
        <w:tab/>
      </w:r>
      <w:r>
        <w:rPr>
          <w:rFonts w:cs="Arial"/>
          <w:color w:val="800080"/>
          <w:sz w:val="20"/>
        </w:rPr>
        <w:tab/>
      </w:r>
      <w:r w:rsidR="00F27E26">
        <w:rPr>
          <w:rFonts w:cs="Arial"/>
          <w:color w:val="800080"/>
          <w:sz w:val="20"/>
        </w:rPr>
        <w:t xml:space="preserve">b. </w:t>
      </w:r>
      <w:r w:rsidR="00F27E26">
        <w:rPr>
          <w:rFonts w:cs="Arial"/>
          <w:color w:val="800080"/>
          <w:sz w:val="20"/>
        </w:rPr>
        <w:tab/>
        <w:t xml:space="preserve">  </w:t>
      </w:r>
      <w:r w:rsidR="00F27E26" w:rsidRPr="007960ED">
        <w:rPr>
          <w:rFonts w:cs="Arial"/>
          <w:color w:val="FFFFFF"/>
          <w:sz w:val="20"/>
          <w:highlight w:val="darkYellow"/>
        </w:rPr>
        <w:t>KEUZEBLOK</w:t>
      </w:r>
      <w:r w:rsidR="00F27E26">
        <w:rPr>
          <w:rFonts w:cs="Arial"/>
          <w:color w:val="FFFFFF"/>
          <w:sz w:val="20"/>
          <w:highlight w:val="darkYellow"/>
        </w:rPr>
        <w:t>VARIANT</w:t>
      </w:r>
      <w:r w:rsidR="00F27E26" w:rsidRPr="007960ED">
        <w:rPr>
          <w:rFonts w:cs="Arial"/>
          <w:color w:val="FFFFFF"/>
          <w:sz w:val="20"/>
          <w:highlight w:val="darkYellow"/>
        </w:rPr>
        <w:t xml:space="preserve"> HOEDANIGHEID</w:t>
      </w:r>
      <w:r w:rsidR="003F5F00" w:rsidRPr="00C05046">
        <w:rPr>
          <w:rFonts w:cs="Arial"/>
          <w:color w:val="800080"/>
          <w:sz w:val="20"/>
        </w:rPr>
        <w:t>:</w:t>
      </w:r>
    </w:p>
    <w:p w14:paraId="5D298117" w14:textId="468BDA2E" w:rsidR="00EB6AFB" w:rsidRPr="00FC74C8" w:rsidRDefault="000845FA" w:rsidP="00F27E26">
      <w:pPr>
        <w:tabs>
          <w:tab w:val="left" w:pos="360"/>
        </w:tabs>
        <w:rPr>
          <w:sz w:val="20"/>
          <w:rPrChange w:id="109" w:author="Groot, Karina de" w:date="2024-10-30T09:55:00Z" w16du:dateUtc="2024-10-30T08:55:00Z">
            <w:rPr/>
          </w:rPrChange>
        </w:rPr>
      </w:pPr>
      <w:ins w:id="110" w:author="Groot, Karina de" w:date="2024-10-30T13:55:00Z" w16du:dateUtc="2024-10-30T12:55:00Z">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Pr>
            <w:rFonts w:cs="Arial"/>
            <w:color w:val="800080"/>
            <w:sz w:val="20"/>
          </w:rPr>
          <w:t>de heer</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Pr>
            <w:rFonts w:cs="Arial"/>
            <w:color w:val="800080"/>
            <w:sz w:val="20"/>
          </w:rPr>
          <w:t>/</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Pr>
            <w:rFonts w:cs="Arial"/>
            <w:color w:val="800080"/>
            <w:sz w:val="20"/>
          </w:rPr>
          <w:t>mevrouw</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ins>
      <w:del w:id="111" w:author="Groot, Karina de" w:date="2024-10-30T09:55:00Z" w16du:dateUtc="2024-10-30T08:55:00Z">
        <w:r w:rsidR="00181FA7" w:rsidRPr="00FC74C8" w:rsidDel="00FC74C8">
          <w:rPr>
            <w:color w:val="3366FF"/>
            <w:sz w:val="20"/>
            <w:rPrChange w:id="112" w:author="Groot, Karina de" w:date="2024-10-30T09:55:00Z" w16du:dateUtc="2024-10-30T08:55:00Z">
              <w:rPr>
                <w:color w:val="3366FF"/>
              </w:rPr>
            </w:rPrChange>
          </w:rPr>
          <w:delText>d</w:delText>
        </w:r>
      </w:del>
      <w:ins w:id="113" w:author="Groot, Karina de" w:date="2024-10-30T13:59:00Z" w16du:dateUtc="2024-10-30T12:59:00Z">
        <w:r w:rsidR="00F15983">
          <w:rPr>
            <w:color w:val="3366FF"/>
            <w:sz w:val="20"/>
          </w:rPr>
          <w:t xml:space="preserve"> </w:t>
        </w:r>
      </w:ins>
      <w:del w:id="114" w:author="Groot, Karina de" w:date="2024-10-30T09:55:00Z" w16du:dateUtc="2024-10-30T08:55:00Z">
        <w:r w:rsidR="00181FA7" w:rsidRPr="00FC74C8" w:rsidDel="00FC74C8">
          <w:rPr>
            <w:color w:val="3366FF"/>
            <w:sz w:val="20"/>
            <w:rPrChange w:id="115" w:author="Groot, Karina de" w:date="2024-10-30T09:55:00Z" w16du:dateUtc="2024-10-30T08:55:00Z">
              <w:rPr>
                <w:color w:val="3366FF"/>
              </w:rPr>
            </w:rPrChange>
          </w:rPr>
          <w:delText xml:space="preserve">e heer/mevrouw </w:delText>
        </w:r>
      </w:del>
      <w:r w:rsidR="00181FA7" w:rsidRPr="00FC74C8">
        <w:rPr>
          <w:sz w:val="20"/>
          <w:lang w:val="en-US"/>
          <w:rPrChange w:id="116" w:author="Groot, Karina de" w:date="2024-10-30T09:55:00Z" w16du:dateUtc="2024-10-30T08:55:00Z">
            <w:rPr>
              <w:lang w:val="en-US"/>
            </w:rPr>
          </w:rPrChange>
        </w:rPr>
        <w:fldChar w:fldCharType="begin"/>
      </w:r>
      <w:r w:rsidR="00181FA7" w:rsidRPr="00FC74C8">
        <w:rPr>
          <w:sz w:val="20"/>
          <w:rPrChange w:id="117" w:author="Groot, Karina de" w:date="2024-10-30T09:55:00Z" w16du:dateUtc="2024-10-30T08:55:00Z">
            <w:rPr/>
          </w:rPrChange>
        </w:rPr>
        <w:instrText>MacroButton Nomacro §</w:instrText>
      </w:r>
      <w:r w:rsidR="00181FA7" w:rsidRPr="00FC74C8">
        <w:rPr>
          <w:sz w:val="20"/>
          <w:lang w:val="en-US"/>
          <w:rPrChange w:id="118" w:author="Groot, Karina de" w:date="2024-10-30T09:55:00Z" w16du:dateUtc="2024-10-30T08:55:00Z">
            <w:rPr>
              <w:lang w:val="en-US"/>
            </w:rPr>
          </w:rPrChange>
        </w:rPr>
        <w:fldChar w:fldCharType="end"/>
      </w:r>
      <w:r w:rsidR="00181FA7" w:rsidRPr="00FC74C8">
        <w:rPr>
          <w:sz w:val="20"/>
          <w:rPrChange w:id="119" w:author="Groot, Karina de" w:date="2024-10-30T09:55:00Z" w16du:dateUtc="2024-10-30T08:55:00Z">
            <w:rPr/>
          </w:rPrChange>
        </w:rPr>
        <w:t>naam natuurlijk persoon</w:t>
      </w:r>
      <w:r w:rsidR="00181FA7" w:rsidRPr="00FC74C8">
        <w:rPr>
          <w:sz w:val="20"/>
          <w:lang w:val="en-US"/>
          <w:rPrChange w:id="120" w:author="Groot, Karina de" w:date="2024-10-30T09:55:00Z" w16du:dateUtc="2024-10-30T08:55:00Z">
            <w:rPr>
              <w:lang w:val="en-US"/>
            </w:rPr>
          </w:rPrChange>
        </w:rPr>
        <w:fldChar w:fldCharType="begin"/>
      </w:r>
      <w:r w:rsidR="00181FA7" w:rsidRPr="00FC74C8">
        <w:rPr>
          <w:sz w:val="20"/>
          <w:rPrChange w:id="121" w:author="Groot, Karina de" w:date="2024-10-30T09:55:00Z" w16du:dateUtc="2024-10-30T08:55:00Z">
            <w:rPr/>
          </w:rPrChange>
        </w:rPr>
        <w:instrText>MacroButton Nomacro §</w:instrText>
      </w:r>
      <w:r w:rsidR="00181FA7" w:rsidRPr="00FC74C8">
        <w:rPr>
          <w:sz w:val="20"/>
          <w:lang w:val="en-US"/>
          <w:rPrChange w:id="122" w:author="Groot, Karina de" w:date="2024-10-30T09:55:00Z" w16du:dateUtc="2024-10-30T08:55:00Z">
            <w:rPr>
              <w:lang w:val="en-US"/>
            </w:rPr>
          </w:rPrChange>
        </w:rPr>
        <w:fldChar w:fldCharType="end"/>
      </w:r>
      <w:r w:rsidR="00181FA7" w:rsidRPr="00FC74C8">
        <w:rPr>
          <w:color w:val="800080"/>
          <w:sz w:val="20"/>
          <w:rPrChange w:id="123" w:author="Groot, Karina de" w:date="2024-10-30T09:55:00Z" w16du:dateUtc="2024-10-30T08:55:00Z">
            <w:rPr>
              <w:color w:val="800080"/>
            </w:rPr>
          </w:rPrChange>
        </w:rPr>
        <w:t>,</w:t>
      </w:r>
      <w:r w:rsidR="00975E4C" w:rsidRPr="00FC74C8">
        <w:rPr>
          <w:color w:val="800080"/>
          <w:sz w:val="20"/>
          <w:rPrChange w:id="124" w:author="Groot, Karina de" w:date="2024-10-30T09:55:00Z" w16du:dateUtc="2024-10-30T08:55:00Z">
            <w:rPr>
              <w:color w:val="800080"/>
            </w:rPr>
          </w:rPrChange>
        </w:rPr>
        <w:t xml:space="preserve"> </w:t>
      </w:r>
      <w:ins w:id="125" w:author="Groot, Karina de" w:date="2024-10-30T13:55:00Z" w16du:dateUtc="2024-10-30T12:55:00Z">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Pr>
            <w:rFonts w:cs="Arial"/>
            <w:color w:val="800080"/>
            <w:sz w:val="20"/>
          </w:rPr>
          <w:t>de heer</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Pr>
            <w:rFonts w:cs="Arial"/>
            <w:color w:val="800080"/>
            <w:sz w:val="20"/>
          </w:rPr>
          <w:t>/</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Pr>
            <w:rFonts w:cs="Arial"/>
            <w:color w:val="800080"/>
            <w:sz w:val="20"/>
          </w:rPr>
          <w:t>mevrouw</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ins>
      <w:del w:id="126" w:author="Groot, Karina de" w:date="2024-10-30T09:55:00Z" w16du:dateUtc="2024-10-30T08:55:00Z">
        <w:r w:rsidR="00181FA7" w:rsidRPr="00FC74C8" w:rsidDel="00FC74C8">
          <w:rPr>
            <w:color w:val="3366FF"/>
            <w:sz w:val="20"/>
            <w:rPrChange w:id="127" w:author="Groot, Karina de" w:date="2024-10-30T09:55:00Z" w16du:dateUtc="2024-10-30T08:55:00Z">
              <w:rPr>
                <w:color w:val="3366FF"/>
              </w:rPr>
            </w:rPrChange>
          </w:rPr>
          <w:delText>d</w:delText>
        </w:r>
      </w:del>
      <w:ins w:id="128" w:author="Groot, Karina de" w:date="2024-10-30T13:59:00Z" w16du:dateUtc="2024-10-30T12:59:00Z">
        <w:r w:rsidR="00F15983">
          <w:rPr>
            <w:color w:val="3366FF"/>
            <w:sz w:val="20"/>
          </w:rPr>
          <w:t xml:space="preserve"> </w:t>
        </w:r>
      </w:ins>
      <w:del w:id="129" w:author="Groot, Karina de" w:date="2024-10-30T09:55:00Z" w16du:dateUtc="2024-10-30T08:55:00Z">
        <w:r w:rsidR="00181FA7" w:rsidRPr="00FC74C8" w:rsidDel="00FC74C8">
          <w:rPr>
            <w:color w:val="3366FF"/>
            <w:sz w:val="20"/>
            <w:rPrChange w:id="130" w:author="Groot, Karina de" w:date="2024-10-30T09:55:00Z" w16du:dateUtc="2024-10-30T08:55:00Z">
              <w:rPr>
                <w:color w:val="3366FF"/>
              </w:rPr>
            </w:rPrChange>
          </w:rPr>
          <w:delText xml:space="preserve">e heer/mevrouw </w:delText>
        </w:r>
      </w:del>
      <w:r w:rsidR="00181FA7" w:rsidRPr="00FC74C8">
        <w:rPr>
          <w:sz w:val="20"/>
          <w:lang w:val="en-US"/>
          <w:rPrChange w:id="131" w:author="Groot, Karina de" w:date="2024-10-30T09:55:00Z" w16du:dateUtc="2024-10-30T08:55:00Z">
            <w:rPr>
              <w:lang w:val="en-US"/>
            </w:rPr>
          </w:rPrChange>
        </w:rPr>
        <w:fldChar w:fldCharType="begin"/>
      </w:r>
      <w:r w:rsidR="00181FA7" w:rsidRPr="00FC74C8">
        <w:rPr>
          <w:sz w:val="20"/>
          <w:rPrChange w:id="132" w:author="Groot, Karina de" w:date="2024-10-30T09:55:00Z" w16du:dateUtc="2024-10-30T08:55:00Z">
            <w:rPr/>
          </w:rPrChange>
        </w:rPr>
        <w:instrText>MacroButton Nomacro §</w:instrText>
      </w:r>
      <w:r w:rsidR="00181FA7" w:rsidRPr="00FC74C8">
        <w:rPr>
          <w:sz w:val="20"/>
          <w:lang w:val="en-US"/>
          <w:rPrChange w:id="133" w:author="Groot, Karina de" w:date="2024-10-30T09:55:00Z" w16du:dateUtc="2024-10-30T08:55:00Z">
            <w:rPr>
              <w:lang w:val="en-US"/>
            </w:rPr>
          </w:rPrChange>
        </w:rPr>
        <w:fldChar w:fldCharType="end"/>
      </w:r>
      <w:r w:rsidR="00181FA7" w:rsidRPr="00FC74C8">
        <w:rPr>
          <w:sz w:val="20"/>
          <w:rPrChange w:id="134" w:author="Groot, Karina de" w:date="2024-10-30T09:55:00Z" w16du:dateUtc="2024-10-30T08:55:00Z">
            <w:rPr/>
          </w:rPrChange>
        </w:rPr>
        <w:t>naam natuurlijk persoon</w:t>
      </w:r>
      <w:r w:rsidR="00181FA7" w:rsidRPr="00FC74C8">
        <w:rPr>
          <w:sz w:val="20"/>
          <w:lang w:val="en-US"/>
          <w:rPrChange w:id="135" w:author="Groot, Karina de" w:date="2024-10-30T09:55:00Z" w16du:dateUtc="2024-10-30T08:55:00Z">
            <w:rPr>
              <w:lang w:val="en-US"/>
            </w:rPr>
          </w:rPrChange>
        </w:rPr>
        <w:fldChar w:fldCharType="begin"/>
      </w:r>
      <w:r w:rsidR="00181FA7" w:rsidRPr="00FC74C8">
        <w:rPr>
          <w:sz w:val="20"/>
          <w:rPrChange w:id="136" w:author="Groot, Karina de" w:date="2024-10-30T09:55:00Z" w16du:dateUtc="2024-10-30T08:55:00Z">
            <w:rPr/>
          </w:rPrChange>
        </w:rPr>
        <w:instrText>MacroButton Nomacro §</w:instrText>
      </w:r>
      <w:r w:rsidR="00181FA7" w:rsidRPr="00FC74C8">
        <w:rPr>
          <w:sz w:val="20"/>
          <w:lang w:val="en-US"/>
          <w:rPrChange w:id="137" w:author="Groot, Karina de" w:date="2024-10-30T09:55:00Z" w16du:dateUtc="2024-10-30T08:55:00Z">
            <w:rPr>
              <w:lang w:val="en-US"/>
            </w:rPr>
          </w:rPrChange>
        </w:rPr>
        <w:fldChar w:fldCharType="end"/>
      </w:r>
      <w:r w:rsidR="00181FA7" w:rsidRPr="00FC74C8">
        <w:rPr>
          <w:sz w:val="20"/>
          <w:rPrChange w:id="138" w:author="Groot, Karina de" w:date="2024-10-30T09:55:00Z" w16du:dateUtc="2024-10-30T08:55:00Z">
            <w:rPr/>
          </w:rPrChange>
        </w:rPr>
        <w:t xml:space="preserve"> </w:t>
      </w:r>
      <w:r w:rsidR="00181FA7" w:rsidRPr="00FC74C8">
        <w:rPr>
          <w:color w:val="800080"/>
          <w:sz w:val="20"/>
          <w:rPrChange w:id="139" w:author="Groot, Karina de" w:date="2024-10-30T09:55:00Z" w16du:dateUtc="2024-10-30T08:55:00Z">
            <w:rPr>
              <w:color w:val="800080"/>
            </w:rPr>
          </w:rPrChange>
        </w:rPr>
        <w:t xml:space="preserve">en </w:t>
      </w:r>
      <w:del w:id="140" w:author="Groot, Karina de" w:date="2024-10-30T13:58:00Z" w16du:dateUtc="2024-10-30T12:58:00Z">
        <w:r w:rsidR="00181FA7" w:rsidRPr="00FC74C8" w:rsidDel="00F15983">
          <w:rPr>
            <w:color w:val="3366FF"/>
            <w:sz w:val="20"/>
            <w:rPrChange w:id="141" w:author="Groot, Karina de" w:date="2024-10-30T09:55:00Z" w16du:dateUtc="2024-10-30T08:55:00Z">
              <w:rPr>
                <w:color w:val="3366FF"/>
              </w:rPr>
            </w:rPrChange>
          </w:rPr>
          <w:delText xml:space="preserve">de </w:delText>
        </w:r>
      </w:del>
      <w:ins w:id="142" w:author="Groot, Karina de" w:date="2024-10-30T13:55:00Z" w16du:dateUtc="2024-10-30T12:55:00Z">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Pr>
            <w:rFonts w:cs="Arial"/>
            <w:color w:val="800080"/>
            <w:sz w:val="20"/>
          </w:rPr>
          <w:t>de heer</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Pr>
            <w:rFonts w:cs="Arial"/>
            <w:color w:val="800080"/>
            <w:sz w:val="20"/>
          </w:rPr>
          <w:t>/</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Pr>
            <w:rFonts w:cs="Arial"/>
            <w:color w:val="800080"/>
            <w:sz w:val="20"/>
          </w:rPr>
          <w:t>mevrouw</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ins>
      <w:ins w:id="143" w:author="Groot, Karina de" w:date="2024-10-30T09:56:00Z" w16du:dateUtc="2024-10-30T08:56:00Z">
        <w:r w:rsidR="00FC74C8">
          <w:rPr>
            <w:rFonts w:cs="Arial"/>
            <w:color w:val="800080"/>
            <w:sz w:val="20"/>
          </w:rPr>
          <w:t xml:space="preserve"> </w:t>
        </w:r>
      </w:ins>
      <w:del w:id="144" w:author="Groot, Karina de" w:date="2024-10-30T09:56:00Z" w16du:dateUtc="2024-10-30T08:56:00Z">
        <w:r w:rsidR="00181FA7" w:rsidRPr="00FC74C8" w:rsidDel="00FC74C8">
          <w:rPr>
            <w:color w:val="3366FF"/>
            <w:sz w:val="20"/>
            <w:rPrChange w:id="145" w:author="Groot, Karina de" w:date="2024-10-30T09:55:00Z" w16du:dateUtc="2024-10-30T08:55:00Z">
              <w:rPr>
                <w:color w:val="3366FF"/>
              </w:rPr>
            </w:rPrChange>
          </w:rPr>
          <w:delText xml:space="preserve">heer/mevrouw </w:delText>
        </w:r>
      </w:del>
      <w:r w:rsidR="00181FA7" w:rsidRPr="00FC74C8">
        <w:rPr>
          <w:sz w:val="20"/>
          <w:lang w:val="en-US"/>
          <w:rPrChange w:id="146" w:author="Groot, Karina de" w:date="2024-10-30T09:55:00Z" w16du:dateUtc="2024-10-30T08:55:00Z">
            <w:rPr>
              <w:lang w:val="en-US"/>
            </w:rPr>
          </w:rPrChange>
        </w:rPr>
        <w:fldChar w:fldCharType="begin"/>
      </w:r>
      <w:r w:rsidR="00181FA7" w:rsidRPr="00FC74C8">
        <w:rPr>
          <w:sz w:val="20"/>
          <w:rPrChange w:id="147" w:author="Groot, Karina de" w:date="2024-10-30T09:55:00Z" w16du:dateUtc="2024-10-30T08:55:00Z">
            <w:rPr/>
          </w:rPrChange>
        </w:rPr>
        <w:instrText>MacroButton Nomacro §</w:instrText>
      </w:r>
      <w:r w:rsidR="00181FA7" w:rsidRPr="00FC74C8">
        <w:rPr>
          <w:sz w:val="20"/>
          <w:lang w:val="en-US"/>
          <w:rPrChange w:id="148" w:author="Groot, Karina de" w:date="2024-10-30T09:55:00Z" w16du:dateUtc="2024-10-30T08:55:00Z">
            <w:rPr>
              <w:lang w:val="en-US"/>
            </w:rPr>
          </w:rPrChange>
        </w:rPr>
        <w:fldChar w:fldCharType="end"/>
      </w:r>
      <w:r w:rsidR="00181FA7" w:rsidRPr="00FC74C8">
        <w:rPr>
          <w:sz w:val="20"/>
          <w:rPrChange w:id="149" w:author="Groot, Karina de" w:date="2024-10-30T09:55:00Z" w16du:dateUtc="2024-10-30T08:55:00Z">
            <w:rPr/>
          </w:rPrChange>
        </w:rPr>
        <w:t>naam natuurlijk persoon</w:t>
      </w:r>
      <w:r w:rsidR="00181FA7" w:rsidRPr="00FC74C8">
        <w:rPr>
          <w:sz w:val="20"/>
          <w:lang w:val="en-US"/>
          <w:rPrChange w:id="150" w:author="Groot, Karina de" w:date="2024-10-30T09:55:00Z" w16du:dateUtc="2024-10-30T08:55:00Z">
            <w:rPr>
              <w:lang w:val="en-US"/>
            </w:rPr>
          </w:rPrChange>
        </w:rPr>
        <w:fldChar w:fldCharType="begin"/>
      </w:r>
      <w:r w:rsidR="00181FA7" w:rsidRPr="00FC74C8">
        <w:rPr>
          <w:sz w:val="20"/>
          <w:rPrChange w:id="151" w:author="Groot, Karina de" w:date="2024-10-30T09:55:00Z" w16du:dateUtc="2024-10-30T08:55:00Z">
            <w:rPr/>
          </w:rPrChange>
        </w:rPr>
        <w:instrText>MacroButton Nomacro §</w:instrText>
      </w:r>
      <w:r w:rsidR="00181FA7" w:rsidRPr="00FC74C8">
        <w:rPr>
          <w:sz w:val="20"/>
          <w:lang w:val="en-US"/>
          <w:rPrChange w:id="152" w:author="Groot, Karina de" w:date="2024-10-30T09:55:00Z" w16du:dateUtc="2024-10-30T08:55:00Z">
            <w:rPr>
              <w:lang w:val="en-US"/>
            </w:rPr>
          </w:rPrChange>
        </w:rPr>
        <w:fldChar w:fldCharType="end"/>
      </w:r>
      <w:r w:rsidR="00181FA7" w:rsidRPr="00FC74C8">
        <w:rPr>
          <w:sz w:val="20"/>
          <w:rPrChange w:id="153" w:author="Groot, Karina de" w:date="2024-10-30T09:55:00Z" w16du:dateUtc="2024-10-30T08:55:00Z">
            <w:rPr/>
          </w:rPrChange>
        </w:rPr>
        <w:t xml:space="preserve"> </w:t>
      </w:r>
      <w:r w:rsidR="00181FA7" w:rsidRPr="00FC74C8">
        <w:rPr>
          <w:color w:val="800080"/>
          <w:sz w:val="20"/>
          <w:rPrChange w:id="154" w:author="Groot, Karina de" w:date="2024-10-30T09:55:00Z" w16du:dateUtc="2024-10-30T08:55:00Z">
            <w:rPr>
              <w:color w:val="800080"/>
            </w:rPr>
          </w:rPrChange>
        </w:rPr>
        <w:t>voornoemd,</w:t>
      </w:r>
      <w:r w:rsidR="00181FA7" w:rsidRPr="00FC74C8">
        <w:rPr>
          <w:color w:val="FF0000"/>
          <w:sz w:val="20"/>
          <w:rPrChange w:id="155" w:author="Groot, Karina de" w:date="2024-10-30T09:55:00Z" w16du:dateUtc="2024-10-30T08:55:00Z">
            <w:rPr>
              <w:color w:val="FF0000"/>
            </w:rPr>
          </w:rPrChange>
        </w:rPr>
        <w:t xml:space="preserve"> </w:t>
      </w:r>
      <w:r w:rsidR="00EB6AFB" w:rsidRPr="00FC74C8">
        <w:rPr>
          <w:color w:val="FF0000"/>
          <w:sz w:val="20"/>
          <w:rPrChange w:id="156" w:author="Groot, Karina de" w:date="2024-10-30T09:55:00Z" w16du:dateUtc="2024-10-30T08:55:00Z">
            <w:rPr>
              <w:color w:val="FF0000"/>
            </w:rPr>
          </w:rPrChange>
        </w:rPr>
        <w:t xml:space="preserve">tezamen wonende te </w:t>
      </w:r>
      <w:r w:rsidR="00EB6AFB" w:rsidRPr="00FC74C8">
        <w:rPr>
          <w:color w:val="FF0000"/>
          <w:sz w:val="20"/>
          <w:highlight w:val="yellow"/>
          <w:rPrChange w:id="157" w:author="Groot, Karina de" w:date="2024-10-30T09:55:00Z" w16du:dateUtc="2024-10-30T08:55:00Z">
            <w:rPr>
              <w:color w:val="FF0000"/>
              <w:highlight w:val="yellow"/>
            </w:rPr>
          </w:rPrChange>
        </w:rPr>
        <w:t>TEKSTBLOK WOONADRES</w:t>
      </w:r>
      <w:r w:rsidR="00EB6AFB" w:rsidRPr="00FC74C8">
        <w:rPr>
          <w:sz w:val="20"/>
          <w:rPrChange w:id="158" w:author="Groot, Karina de" w:date="2024-10-30T09:55:00Z" w16du:dateUtc="2024-10-30T08:55:00Z">
            <w:rPr/>
          </w:rPrChange>
        </w:rPr>
        <w:t xml:space="preserve"> </w:t>
      </w:r>
      <w:r w:rsidR="00EB6AFB" w:rsidRPr="00FC74C8">
        <w:rPr>
          <w:color w:val="800080"/>
          <w:sz w:val="20"/>
          <w:rPrChange w:id="159" w:author="Groot, Karina de" w:date="2024-10-30T09:55:00Z" w16du:dateUtc="2024-10-30T08:55:00Z">
            <w:rPr>
              <w:color w:val="800080"/>
            </w:rPr>
          </w:rPrChange>
        </w:rPr>
        <w:t xml:space="preserve">(toekomstig adres: </w:t>
      </w:r>
      <w:r w:rsidR="00EB6AFB" w:rsidRPr="00FC74C8">
        <w:rPr>
          <w:color w:val="800080"/>
          <w:sz w:val="20"/>
          <w:highlight w:val="yellow"/>
          <w:rPrChange w:id="160" w:author="Groot, Karina de" w:date="2024-10-30T09:55:00Z" w16du:dateUtc="2024-10-30T08:55:00Z">
            <w:rPr>
              <w:color w:val="800080"/>
              <w:highlight w:val="yellow"/>
            </w:rPr>
          </w:rPrChange>
        </w:rPr>
        <w:t>TEKSTBLOK WOONADRES</w:t>
      </w:r>
      <w:r w:rsidR="00EB6AFB" w:rsidRPr="00FC74C8">
        <w:rPr>
          <w:color w:val="800080"/>
          <w:sz w:val="20"/>
          <w:rPrChange w:id="161" w:author="Groot, Karina de" w:date="2024-10-30T09:55:00Z" w16du:dateUtc="2024-10-30T08:55:00Z">
            <w:rPr>
              <w:color w:val="800080"/>
            </w:rPr>
          </w:rPrChange>
        </w:rPr>
        <w:t>)</w:t>
      </w:r>
    </w:p>
    <w:p w14:paraId="1C4A43F2" w14:textId="77777777" w:rsidR="00EB6AFB" w:rsidRPr="0059623A" w:rsidRDefault="00EB6AFB" w:rsidP="00EB6AFB">
      <w:pPr>
        <w:rPr>
          <w:sz w:val="20"/>
        </w:rPr>
      </w:pPr>
    </w:p>
    <w:p w14:paraId="681D66AA" w14:textId="77777777" w:rsidR="00EB6AFB" w:rsidRPr="0059623A" w:rsidRDefault="00EB6AFB" w:rsidP="00EB6AFB">
      <w:pPr>
        <w:rPr>
          <w:sz w:val="20"/>
          <w:u w:val="single"/>
        </w:rPr>
      </w:pPr>
      <w:r w:rsidRPr="0059623A">
        <w:rPr>
          <w:sz w:val="20"/>
          <w:u w:val="single"/>
        </w:rPr>
        <w:t>Variant 4:</w:t>
      </w:r>
    </w:p>
    <w:p w14:paraId="4AF87A19" w14:textId="77777777" w:rsidR="005E0552" w:rsidRPr="00EA62F3" w:rsidRDefault="005E0552" w:rsidP="005E0552">
      <w:pPr>
        <w:tabs>
          <w:tab w:val="left" w:pos="360"/>
        </w:tabs>
        <w:ind w:left="360"/>
        <w:rPr>
          <w:rFonts w:cs="Arial"/>
          <w:color w:val="800080"/>
          <w:sz w:val="20"/>
        </w:rPr>
      </w:pPr>
      <w:r w:rsidRPr="00C05046">
        <w:rPr>
          <w:rFonts w:cs="Arial"/>
          <w:color w:val="800080"/>
          <w:sz w:val="20"/>
        </w:rPr>
        <w:t>te dezen handelend:</w:t>
      </w:r>
    </w:p>
    <w:p w14:paraId="3970F1F7" w14:textId="77777777" w:rsidR="005E0552" w:rsidRPr="00EE3A93" w:rsidRDefault="005E0552" w:rsidP="005E0552">
      <w:pPr>
        <w:ind w:left="133" w:firstLine="227"/>
        <w:rPr>
          <w:rFonts w:cs="Arial"/>
          <w:color w:val="800080"/>
          <w:sz w:val="20"/>
        </w:rPr>
      </w:pPr>
      <w:r w:rsidRPr="00AC65A8">
        <w:rPr>
          <w:rFonts w:cs="Arial"/>
          <w:color w:val="800080"/>
          <w:sz w:val="20"/>
        </w:rPr>
        <w:t>l.   v</w:t>
      </w:r>
      <w:r w:rsidRPr="00EE3A93">
        <w:rPr>
          <w:rFonts w:cs="Arial"/>
          <w:color w:val="800080"/>
          <w:sz w:val="20"/>
        </w:rPr>
        <w:t>oor zich</w:t>
      </w:r>
      <w:r>
        <w:rPr>
          <w:rFonts w:cs="Arial"/>
          <w:color w:val="800080"/>
          <w:sz w:val="20"/>
        </w:rPr>
        <w:t xml:space="preserve"> </w:t>
      </w:r>
      <w:r w:rsidRPr="00C762BE">
        <w:rPr>
          <w:rFonts w:cs="Arial"/>
          <w:color w:val="3366FF"/>
          <w:sz w:val="20"/>
        </w:rPr>
        <w:t>in privé</w:t>
      </w:r>
      <w:r w:rsidRPr="00EE3A93">
        <w:rPr>
          <w:rFonts w:cs="Arial"/>
          <w:color w:val="800080"/>
          <w:sz w:val="20"/>
        </w:rPr>
        <w:t>; en</w:t>
      </w:r>
    </w:p>
    <w:p w14:paraId="3CFF6540" w14:textId="77777777" w:rsidR="001A7441" w:rsidRDefault="00FD600C" w:rsidP="00FD600C">
      <w:pPr>
        <w:tabs>
          <w:tab w:val="left" w:pos="360"/>
        </w:tabs>
        <w:rPr>
          <w:rFonts w:cs="Arial"/>
          <w:color w:val="800080"/>
          <w:sz w:val="20"/>
        </w:rPr>
      </w:pPr>
      <w:r>
        <w:rPr>
          <w:rFonts w:cs="Arial"/>
          <w:sz w:val="20"/>
        </w:rPr>
        <w:tab/>
      </w:r>
      <w:r w:rsidR="00670183" w:rsidRPr="00BA6C49">
        <w:rPr>
          <w:rFonts w:cs="Arial"/>
          <w:color w:val="800080"/>
          <w:sz w:val="20"/>
        </w:rPr>
        <w:t>II</w:t>
      </w:r>
      <w:r w:rsidR="00670183">
        <w:rPr>
          <w:rFonts w:cs="Arial"/>
          <w:color w:val="800080"/>
          <w:sz w:val="20"/>
        </w:rPr>
        <w:t xml:space="preserve">.  </w:t>
      </w:r>
      <w:r w:rsidR="00670183" w:rsidRPr="007960ED">
        <w:rPr>
          <w:rFonts w:cs="Arial"/>
          <w:color w:val="FFFFFF"/>
          <w:sz w:val="20"/>
          <w:highlight w:val="darkYellow"/>
        </w:rPr>
        <w:t>KEUZEBLOK</w:t>
      </w:r>
      <w:r w:rsidR="00670183">
        <w:rPr>
          <w:rFonts w:cs="Arial"/>
          <w:color w:val="FFFFFF"/>
          <w:sz w:val="20"/>
          <w:highlight w:val="darkYellow"/>
        </w:rPr>
        <w:t>VARIANT</w:t>
      </w:r>
      <w:r w:rsidR="00670183" w:rsidRPr="007960ED">
        <w:rPr>
          <w:rFonts w:cs="Arial"/>
          <w:color w:val="FFFFFF"/>
          <w:sz w:val="20"/>
          <w:highlight w:val="darkYellow"/>
        </w:rPr>
        <w:t xml:space="preserve"> HOEDANIGHEID</w:t>
      </w:r>
    </w:p>
    <w:p w14:paraId="2CDC1DE5" w14:textId="352BA38D" w:rsidR="00680D25" w:rsidDel="000845FA" w:rsidRDefault="001A7441">
      <w:pPr>
        <w:tabs>
          <w:tab w:val="left" w:pos="360"/>
        </w:tabs>
        <w:rPr>
          <w:del w:id="162" w:author="Groot, Karina de" w:date="2024-10-30T13:55:00Z" w16du:dateUtc="2024-10-30T12:55:00Z"/>
          <w:rFonts w:cs="Arial"/>
          <w:color w:val="800080"/>
          <w:sz w:val="20"/>
          <w:highlight w:val="yellow"/>
        </w:rPr>
      </w:pPr>
      <w:r w:rsidRPr="00C762BE">
        <w:rPr>
          <w:rFonts w:cs="Arial"/>
          <w:color w:val="339966"/>
          <w:sz w:val="20"/>
        </w:rPr>
        <w:t>b.</w:t>
      </w:r>
      <w:r w:rsidRPr="00C762BE">
        <w:rPr>
          <w:rFonts w:cs="Arial"/>
          <w:color w:val="339966"/>
          <w:sz w:val="20"/>
        </w:rPr>
        <w:tab/>
      </w:r>
      <w:r w:rsidR="00FD600C" w:rsidRPr="00F011F1">
        <w:rPr>
          <w:rFonts w:cs="Arial"/>
          <w:color w:val="800080"/>
          <w:sz w:val="20"/>
          <w:highlight w:val="yellow"/>
        </w:rPr>
        <w:t>TEK</w:t>
      </w:r>
      <w:r w:rsidR="00FD600C">
        <w:rPr>
          <w:rFonts w:cs="Arial"/>
          <w:color w:val="800080"/>
          <w:sz w:val="20"/>
          <w:highlight w:val="yellow"/>
        </w:rPr>
        <w:t>STBLOK GEVOLMACHTIGDE</w:t>
      </w:r>
      <w:r w:rsidR="00FD600C" w:rsidRPr="00680D25">
        <w:rPr>
          <w:rFonts w:cs="Arial"/>
          <w:color w:val="FF0000"/>
          <w:sz w:val="20"/>
        </w:rPr>
        <w:t xml:space="preserve"> </w:t>
      </w:r>
      <w:r w:rsidR="00FD600C" w:rsidRPr="007778BD">
        <w:rPr>
          <w:rFonts w:cs="Arial"/>
          <w:color w:val="FF0000"/>
          <w:sz w:val="20"/>
          <w:highlight w:val="yellow"/>
        </w:rPr>
        <w:t>TEKSTBLOK NATUURLIJK</w:t>
      </w:r>
      <w:r w:rsidR="00670183" w:rsidRPr="007778BD">
        <w:rPr>
          <w:rFonts w:cs="Arial"/>
          <w:color w:val="FF0000"/>
          <w:sz w:val="20"/>
          <w:highlight w:val="yellow"/>
        </w:rPr>
        <w:t xml:space="preserve"> </w:t>
      </w:r>
      <w:r w:rsidR="00FD600C" w:rsidRPr="007778BD">
        <w:rPr>
          <w:rFonts w:cs="Arial"/>
          <w:color w:val="FF0000"/>
          <w:sz w:val="20"/>
          <w:highlight w:val="yellow"/>
        </w:rPr>
        <w:t>PERSOON</w:t>
      </w:r>
      <w:del w:id="163" w:author="Groot, Karina de" w:date="2024-10-30T13:55:00Z" w16du:dateUtc="2024-10-30T12:55:00Z">
        <w:r w:rsidR="00FD600C" w:rsidRPr="00260817" w:rsidDel="000845FA">
          <w:rPr>
            <w:rFonts w:cs="Arial"/>
            <w:color w:val="800080"/>
            <w:sz w:val="20"/>
          </w:rPr>
          <w:delText>,</w:delText>
        </w:r>
        <w:r w:rsidR="00B55ADB" w:rsidDel="000845FA">
          <w:rPr>
            <w:rFonts w:cs="Arial"/>
            <w:color w:val="800080"/>
            <w:sz w:val="20"/>
          </w:rPr>
          <w:delText xml:space="preserve"> </w:delText>
        </w:r>
        <w:r w:rsidR="00EB6AFB" w:rsidRPr="00B66644" w:rsidDel="000845FA">
          <w:rPr>
            <w:rFonts w:cs="Arial"/>
            <w:color w:val="800080"/>
            <w:sz w:val="20"/>
            <w:highlight w:val="yellow"/>
          </w:rPr>
          <w:delText>TEKSTBLOK</w:delText>
        </w:r>
      </w:del>
    </w:p>
    <w:p w14:paraId="1373A546" w14:textId="11A8AB00" w:rsidR="006827A1" w:rsidRDefault="00680D25" w:rsidP="000845FA">
      <w:pPr>
        <w:tabs>
          <w:tab w:val="left" w:pos="360"/>
        </w:tabs>
        <w:rPr>
          <w:rFonts w:cs="Arial"/>
          <w:color w:val="800080"/>
          <w:sz w:val="20"/>
        </w:rPr>
      </w:pPr>
      <w:del w:id="164" w:author="Groot, Karina de" w:date="2024-10-30T13:55:00Z" w16du:dateUtc="2024-10-30T12:55:00Z">
        <w:r w:rsidRPr="00680D25" w:rsidDel="000845FA">
          <w:rPr>
            <w:rFonts w:cs="Arial"/>
            <w:color w:val="800080"/>
            <w:sz w:val="20"/>
          </w:rPr>
          <w:tab/>
        </w:r>
        <w:r w:rsidR="00EB6AFB" w:rsidRPr="00B66644" w:rsidDel="000845FA">
          <w:rPr>
            <w:rFonts w:cs="Arial"/>
            <w:color w:val="800080"/>
            <w:sz w:val="20"/>
            <w:highlight w:val="yellow"/>
          </w:rPr>
          <w:delText>LEGITIMATIE</w:delText>
        </w:r>
      </w:del>
      <w:r w:rsidR="00260817" w:rsidRPr="00260817">
        <w:rPr>
          <w:rFonts w:cs="Arial"/>
          <w:color w:val="FF0000"/>
          <w:sz w:val="20"/>
        </w:rPr>
        <w:t>;</w:t>
      </w:r>
      <w:r w:rsidR="00EB6AFB" w:rsidRPr="00B66644">
        <w:rPr>
          <w:rFonts w:cs="Arial"/>
          <w:color w:val="800080"/>
          <w:sz w:val="20"/>
        </w:rPr>
        <w:t xml:space="preserve"> </w:t>
      </w:r>
    </w:p>
    <w:p w14:paraId="5698220E" w14:textId="4F8532AA" w:rsidR="00EB6AFB" w:rsidRPr="00B66644" w:rsidRDefault="00F15983" w:rsidP="00975E4C">
      <w:pPr>
        <w:tabs>
          <w:tab w:val="left" w:pos="360"/>
        </w:tabs>
        <w:rPr>
          <w:rFonts w:cs="Arial"/>
          <w:sz w:val="20"/>
        </w:rPr>
      </w:pPr>
      <w:ins w:id="165" w:author="Groot, Karina de" w:date="2024-10-30T13:59:00Z" w16du:dateUtc="2024-10-30T12:59:00Z">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Pr>
            <w:rFonts w:cs="Arial"/>
            <w:color w:val="800080"/>
            <w:sz w:val="20"/>
          </w:rPr>
          <w:t>de heer</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Pr>
            <w:rFonts w:cs="Arial"/>
            <w:color w:val="800080"/>
            <w:sz w:val="20"/>
          </w:rPr>
          <w:t>/</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Pr>
            <w:rFonts w:cs="Arial"/>
            <w:color w:val="800080"/>
            <w:sz w:val="20"/>
          </w:rPr>
          <w:t xml:space="preserve">mevrouw </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ins>
      <w:del w:id="166" w:author="Groot, Karina de" w:date="2024-10-30T09:56:00Z" w16du:dateUtc="2024-10-30T08:56:00Z">
        <w:r w:rsidR="006827A1" w:rsidRPr="00C762BE" w:rsidDel="00FC74C8">
          <w:rPr>
            <w:rFonts w:cs="Arial"/>
            <w:color w:val="3366FF"/>
            <w:sz w:val="20"/>
          </w:rPr>
          <w:delText xml:space="preserve">de heer/mevrouw </w:delText>
        </w:r>
      </w:del>
      <w:r w:rsidR="006827A1" w:rsidRPr="00B66644">
        <w:rPr>
          <w:rFonts w:cs="Arial"/>
          <w:sz w:val="20"/>
          <w:lang w:val="en-US"/>
        </w:rPr>
        <w:fldChar w:fldCharType="begin"/>
      </w:r>
      <w:r w:rsidR="006827A1" w:rsidRPr="00B66644">
        <w:rPr>
          <w:rFonts w:cs="Arial"/>
          <w:sz w:val="20"/>
        </w:rPr>
        <w:instrText>MacroButton Nomacro §</w:instrText>
      </w:r>
      <w:r w:rsidR="006827A1" w:rsidRPr="00B66644">
        <w:rPr>
          <w:rFonts w:cs="Arial"/>
          <w:sz w:val="20"/>
          <w:lang w:val="en-US"/>
        </w:rPr>
        <w:fldChar w:fldCharType="end"/>
      </w:r>
      <w:r w:rsidR="006827A1">
        <w:rPr>
          <w:rFonts w:cs="Arial"/>
          <w:sz w:val="20"/>
        </w:rPr>
        <w:t>naam natuurlijk persoon</w:t>
      </w:r>
      <w:r w:rsidR="006827A1" w:rsidRPr="00B66644">
        <w:rPr>
          <w:rFonts w:cs="Arial"/>
          <w:sz w:val="20"/>
          <w:lang w:val="en-US"/>
        </w:rPr>
        <w:fldChar w:fldCharType="begin"/>
      </w:r>
      <w:r w:rsidR="006827A1" w:rsidRPr="00B66644">
        <w:rPr>
          <w:rFonts w:cs="Arial"/>
          <w:sz w:val="20"/>
        </w:rPr>
        <w:instrText>MacroButton Nomacro §</w:instrText>
      </w:r>
      <w:r w:rsidR="006827A1" w:rsidRPr="00B66644">
        <w:rPr>
          <w:rFonts w:cs="Arial"/>
          <w:sz w:val="20"/>
          <w:lang w:val="en-US"/>
        </w:rPr>
        <w:fldChar w:fldCharType="end"/>
      </w:r>
      <w:r w:rsidR="006827A1" w:rsidRPr="00D3501D">
        <w:rPr>
          <w:rFonts w:cs="Arial"/>
          <w:sz w:val="20"/>
        </w:rPr>
        <w:t xml:space="preserve"> </w:t>
      </w:r>
      <w:r w:rsidR="006827A1" w:rsidRPr="00D3501D">
        <w:rPr>
          <w:rFonts w:cs="Arial"/>
          <w:color w:val="800080"/>
          <w:sz w:val="20"/>
        </w:rPr>
        <w:t>en</w:t>
      </w:r>
      <w:r w:rsidR="006827A1">
        <w:rPr>
          <w:rFonts w:cs="Arial"/>
          <w:sz w:val="20"/>
        </w:rPr>
        <w:t xml:space="preserve"> </w:t>
      </w:r>
      <w:ins w:id="167" w:author="Groot, Karina de" w:date="2024-10-30T13:59:00Z" w16du:dateUtc="2024-10-30T12:59:00Z">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Pr>
            <w:rFonts w:cs="Arial"/>
            <w:color w:val="800080"/>
            <w:sz w:val="20"/>
          </w:rPr>
          <w:t>de heer</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Pr>
            <w:rFonts w:cs="Arial"/>
            <w:color w:val="800080"/>
            <w:sz w:val="20"/>
          </w:rPr>
          <w:t>/</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Pr>
            <w:rFonts w:cs="Arial"/>
            <w:color w:val="800080"/>
            <w:sz w:val="20"/>
          </w:rPr>
          <w:t>mevrouw</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Pr>
            <w:rFonts w:cs="Arial"/>
            <w:sz w:val="20"/>
            <w:lang w:val="en-US"/>
          </w:rPr>
          <w:t xml:space="preserve"> </w:t>
        </w:r>
      </w:ins>
      <w:del w:id="168" w:author="Groot, Karina de" w:date="2024-10-30T09:56:00Z" w16du:dateUtc="2024-10-30T08:56:00Z">
        <w:r w:rsidR="006827A1" w:rsidRPr="00C762BE" w:rsidDel="00FC74C8">
          <w:rPr>
            <w:rFonts w:cs="Arial"/>
            <w:color w:val="3366FF"/>
            <w:sz w:val="20"/>
          </w:rPr>
          <w:delText xml:space="preserve">de heer/mevrouw </w:delText>
        </w:r>
      </w:del>
      <w:r w:rsidR="006827A1" w:rsidRPr="00B66644">
        <w:rPr>
          <w:rFonts w:cs="Arial"/>
          <w:sz w:val="20"/>
          <w:lang w:val="en-US"/>
        </w:rPr>
        <w:fldChar w:fldCharType="begin"/>
      </w:r>
      <w:r w:rsidR="006827A1" w:rsidRPr="00B66644">
        <w:rPr>
          <w:rFonts w:cs="Arial"/>
          <w:sz w:val="20"/>
        </w:rPr>
        <w:instrText>MacroButton Nomacro §</w:instrText>
      </w:r>
      <w:r w:rsidR="006827A1" w:rsidRPr="00B66644">
        <w:rPr>
          <w:rFonts w:cs="Arial"/>
          <w:sz w:val="20"/>
          <w:lang w:val="en-US"/>
        </w:rPr>
        <w:fldChar w:fldCharType="end"/>
      </w:r>
      <w:r w:rsidR="006827A1">
        <w:rPr>
          <w:rFonts w:cs="Arial"/>
          <w:sz w:val="20"/>
        </w:rPr>
        <w:t>naam natuurlijk persoon</w:t>
      </w:r>
      <w:r w:rsidR="006827A1" w:rsidRPr="00B66644">
        <w:rPr>
          <w:rFonts w:cs="Arial"/>
          <w:sz w:val="20"/>
          <w:lang w:val="en-US"/>
        </w:rPr>
        <w:fldChar w:fldCharType="begin"/>
      </w:r>
      <w:r w:rsidR="006827A1" w:rsidRPr="00B66644">
        <w:rPr>
          <w:rFonts w:cs="Arial"/>
          <w:sz w:val="20"/>
        </w:rPr>
        <w:instrText>MacroButton Nomacro §</w:instrText>
      </w:r>
      <w:r w:rsidR="006827A1" w:rsidRPr="00B66644">
        <w:rPr>
          <w:rFonts w:cs="Arial"/>
          <w:sz w:val="20"/>
          <w:lang w:val="en-US"/>
        </w:rPr>
        <w:fldChar w:fldCharType="end"/>
      </w:r>
      <w:r w:rsidR="006827A1" w:rsidRPr="00D3501D">
        <w:rPr>
          <w:rFonts w:cs="Arial"/>
          <w:sz w:val="20"/>
        </w:rPr>
        <w:t xml:space="preserve"> </w:t>
      </w:r>
      <w:r w:rsidR="006827A1">
        <w:rPr>
          <w:rFonts w:cs="Arial"/>
          <w:color w:val="800080"/>
          <w:sz w:val="20"/>
        </w:rPr>
        <w:t xml:space="preserve">voornoemd, </w:t>
      </w:r>
      <w:r w:rsidR="006827A1" w:rsidRPr="00BC1D5C">
        <w:rPr>
          <w:rFonts w:cs="Arial"/>
          <w:color w:val="FF0000"/>
          <w:sz w:val="20"/>
          <w:highlight w:val="yellow"/>
        </w:rPr>
        <w:t>TEKSTBLOK BURGERLIJKE STAAT</w:t>
      </w:r>
      <w:r w:rsidR="00260817">
        <w:rPr>
          <w:rFonts w:cs="Arial"/>
          <w:color w:val="FF0000"/>
          <w:sz w:val="20"/>
        </w:rPr>
        <w:t xml:space="preserve">, </w:t>
      </w:r>
      <w:r w:rsidR="00EB6AFB">
        <w:rPr>
          <w:rFonts w:cs="Arial"/>
          <w:color w:val="FF0000"/>
          <w:sz w:val="20"/>
        </w:rPr>
        <w:t xml:space="preserve">tezamen </w:t>
      </w:r>
      <w:r w:rsidR="00EB6AFB" w:rsidRPr="00B66644">
        <w:rPr>
          <w:rFonts w:cs="Arial"/>
          <w:color w:val="FF0000"/>
          <w:sz w:val="20"/>
        </w:rPr>
        <w:t>wonende</w:t>
      </w:r>
      <w:r w:rsidR="00EB6AFB" w:rsidRPr="00B66644">
        <w:rPr>
          <w:rFonts w:cs="Arial"/>
          <w:sz w:val="20"/>
        </w:rPr>
        <w:t xml:space="preserve"> </w:t>
      </w:r>
      <w:r w:rsidR="00EB6AFB" w:rsidRPr="00B66644">
        <w:rPr>
          <w:rFonts w:cs="Arial"/>
          <w:color w:val="FF0000"/>
          <w:sz w:val="20"/>
        </w:rPr>
        <w:t>te</w:t>
      </w:r>
      <w:r w:rsidR="00EB6AFB" w:rsidRPr="00B66644">
        <w:rPr>
          <w:rFonts w:cs="Arial"/>
          <w:color w:val="800080"/>
          <w:sz w:val="20"/>
        </w:rPr>
        <w:t xml:space="preserve"> </w:t>
      </w:r>
      <w:r w:rsidR="00EB6AFB" w:rsidRPr="00B66644">
        <w:rPr>
          <w:rFonts w:cs="Arial"/>
          <w:color w:val="FF0000"/>
          <w:sz w:val="20"/>
          <w:highlight w:val="yellow"/>
        </w:rPr>
        <w:t>TEKSTBLOK WOONADRES</w:t>
      </w:r>
      <w:r w:rsidR="00EB6AFB" w:rsidRPr="00B66644">
        <w:rPr>
          <w:rFonts w:cs="Arial"/>
          <w:color w:val="800080"/>
          <w:sz w:val="20"/>
        </w:rPr>
        <w:t xml:space="preserve"> (toekomstig adres: </w:t>
      </w:r>
      <w:r w:rsidR="00EB6AFB" w:rsidRPr="00B66644">
        <w:rPr>
          <w:rFonts w:cs="Arial"/>
          <w:color w:val="800080"/>
          <w:sz w:val="20"/>
          <w:highlight w:val="yellow"/>
        </w:rPr>
        <w:t>TEKSTBLOK WOONADRES</w:t>
      </w:r>
      <w:r w:rsidR="00EB6AFB" w:rsidRPr="00B66644">
        <w:rPr>
          <w:rFonts w:cs="Arial"/>
          <w:color w:val="800080"/>
          <w:sz w:val="20"/>
        </w:rPr>
        <w:t>)</w:t>
      </w:r>
    </w:p>
    <w:p w14:paraId="255F52B2" w14:textId="77777777" w:rsidR="00EB6AFB" w:rsidRDefault="00EB6AFB" w:rsidP="00EB6AFB">
      <w:pPr>
        <w:rPr>
          <w:sz w:val="20"/>
        </w:rPr>
      </w:pPr>
    </w:p>
    <w:p w14:paraId="54F447CF" w14:textId="77777777" w:rsidR="001055D2" w:rsidRDefault="00EB6AFB" w:rsidP="00EB6AFB">
      <w:pPr>
        <w:rPr>
          <w:sz w:val="20"/>
          <w:u w:val="single"/>
        </w:rPr>
      </w:pPr>
      <w:r>
        <w:rPr>
          <w:sz w:val="20"/>
          <w:u w:val="single"/>
        </w:rPr>
        <w:t>Variant 5:</w:t>
      </w:r>
    </w:p>
    <w:p w14:paraId="3A73C58A" w14:textId="77777777" w:rsidR="008E129B" w:rsidRPr="00EA62F3" w:rsidRDefault="00617572" w:rsidP="009A0E6B">
      <w:pPr>
        <w:tabs>
          <w:tab w:val="left" w:pos="360"/>
        </w:tabs>
        <w:ind w:left="360" w:hanging="360"/>
        <w:rPr>
          <w:rFonts w:cs="Arial"/>
          <w:color w:val="800080"/>
          <w:sz w:val="20"/>
        </w:rPr>
      </w:pPr>
      <w:r>
        <w:rPr>
          <w:rFonts w:cs="Arial"/>
          <w:color w:val="800080"/>
          <w:sz w:val="20"/>
        </w:rPr>
        <w:tab/>
      </w:r>
      <w:r w:rsidR="009723FE" w:rsidRPr="00BC1D5C">
        <w:rPr>
          <w:rFonts w:cs="Arial"/>
          <w:color w:val="FF0000"/>
          <w:sz w:val="20"/>
          <w:highlight w:val="yellow"/>
        </w:rPr>
        <w:t>TEKSTBLOK BURGERLIJKE STAAT</w:t>
      </w:r>
      <w:r w:rsidR="009723FE">
        <w:rPr>
          <w:rFonts w:cs="Arial"/>
          <w:color w:val="FF0000"/>
          <w:sz w:val="20"/>
        </w:rPr>
        <w:t xml:space="preserve">, </w:t>
      </w:r>
      <w:r w:rsidR="001055D2" w:rsidRPr="0078307F">
        <w:rPr>
          <w:rFonts w:cs="Arial"/>
          <w:color w:val="FF0000"/>
          <w:sz w:val="20"/>
        </w:rPr>
        <w:t>wonende te</w:t>
      </w:r>
      <w:r w:rsidR="001055D2" w:rsidRPr="00C762BE">
        <w:rPr>
          <w:rFonts w:cs="Arial"/>
          <w:color w:val="339966"/>
          <w:sz w:val="20"/>
        </w:rPr>
        <w:t xml:space="preserve"> </w:t>
      </w:r>
      <w:r w:rsidR="001055D2" w:rsidRPr="0078307F">
        <w:rPr>
          <w:rFonts w:cs="Arial"/>
          <w:color w:val="FF0000"/>
          <w:sz w:val="20"/>
          <w:highlight w:val="yellow"/>
        </w:rPr>
        <w:t>TEKSTBLOK WOONADRES</w:t>
      </w:r>
      <w:r w:rsidR="001055D2" w:rsidRPr="0078307F">
        <w:rPr>
          <w:rFonts w:cs="Arial"/>
          <w:color w:val="800080"/>
          <w:sz w:val="20"/>
        </w:rPr>
        <w:t xml:space="preserve"> (toekomstig adres: </w:t>
      </w:r>
      <w:r w:rsidR="001055D2" w:rsidRPr="0078307F">
        <w:rPr>
          <w:rFonts w:cs="Arial"/>
          <w:color w:val="800080"/>
          <w:sz w:val="20"/>
          <w:highlight w:val="yellow"/>
        </w:rPr>
        <w:t>TEKSTBLOK WOONADRES</w:t>
      </w:r>
      <w:r w:rsidR="001055D2" w:rsidRPr="0078307F">
        <w:rPr>
          <w:rFonts w:cs="Arial"/>
          <w:color w:val="800080"/>
          <w:sz w:val="20"/>
        </w:rPr>
        <w:t>)</w:t>
      </w:r>
      <w:r w:rsidR="00DB2834" w:rsidRPr="00DB2834">
        <w:rPr>
          <w:rFonts w:cs="Arial"/>
          <w:color w:val="FF0000"/>
          <w:sz w:val="20"/>
        </w:rPr>
        <w:t>;</w:t>
      </w:r>
      <w:r w:rsidR="00DB2834">
        <w:rPr>
          <w:rFonts w:cs="Arial"/>
          <w:color w:val="800080"/>
          <w:sz w:val="20"/>
        </w:rPr>
        <w:t xml:space="preserve"> </w:t>
      </w:r>
      <w:r w:rsidR="008E129B" w:rsidRPr="00C05046">
        <w:rPr>
          <w:rFonts w:cs="Arial"/>
          <w:color w:val="800080"/>
          <w:sz w:val="20"/>
        </w:rPr>
        <w:t>te dezen handelend:</w:t>
      </w:r>
    </w:p>
    <w:p w14:paraId="066E03D9" w14:textId="77777777" w:rsidR="008E129B" w:rsidRPr="00EE3A93" w:rsidRDefault="008E129B" w:rsidP="008E129B">
      <w:pPr>
        <w:ind w:left="133" w:firstLine="227"/>
        <w:rPr>
          <w:rFonts w:cs="Arial"/>
          <w:color w:val="800080"/>
          <w:sz w:val="20"/>
        </w:rPr>
      </w:pPr>
      <w:r w:rsidRPr="00AC65A8">
        <w:rPr>
          <w:rFonts w:cs="Arial"/>
          <w:color w:val="800080"/>
          <w:sz w:val="20"/>
        </w:rPr>
        <w:t>l.   v</w:t>
      </w:r>
      <w:r w:rsidRPr="00EE3A93">
        <w:rPr>
          <w:rFonts w:cs="Arial"/>
          <w:color w:val="800080"/>
          <w:sz w:val="20"/>
        </w:rPr>
        <w:t>oor zich</w:t>
      </w:r>
      <w:r>
        <w:rPr>
          <w:rFonts w:cs="Arial"/>
          <w:color w:val="800080"/>
          <w:sz w:val="20"/>
        </w:rPr>
        <w:t xml:space="preserve"> </w:t>
      </w:r>
      <w:r w:rsidRPr="00C762BE">
        <w:rPr>
          <w:rFonts w:cs="Arial"/>
          <w:color w:val="3366FF"/>
          <w:sz w:val="20"/>
        </w:rPr>
        <w:t>in privé</w:t>
      </w:r>
      <w:r w:rsidRPr="00EE3A93">
        <w:rPr>
          <w:rFonts w:cs="Arial"/>
          <w:color w:val="800080"/>
          <w:sz w:val="20"/>
        </w:rPr>
        <w:t>; en</w:t>
      </w:r>
    </w:p>
    <w:p w14:paraId="45963E99" w14:textId="77777777" w:rsidR="001055D2" w:rsidRDefault="00670183" w:rsidP="008E129B">
      <w:pPr>
        <w:tabs>
          <w:tab w:val="left" w:pos="360"/>
        </w:tabs>
        <w:ind w:left="360"/>
        <w:rPr>
          <w:rFonts w:cs="Arial"/>
          <w:color w:val="800080"/>
          <w:sz w:val="20"/>
        </w:rPr>
      </w:pPr>
      <w:r w:rsidRPr="00BA6C49">
        <w:rPr>
          <w:rFonts w:cs="Arial"/>
          <w:color w:val="800080"/>
          <w:sz w:val="20"/>
        </w:rPr>
        <w:t>II</w:t>
      </w:r>
      <w:r>
        <w:rPr>
          <w:rFonts w:cs="Arial"/>
          <w:color w:val="800080"/>
          <w:sz w:val="20"/>
        </w:rPr>
        <w:t xml:space="preserve">.  </w:t>
      </w:r>
      <w:r w:rsidRPr="007960ED">
        <w:rPr>
          <w:rFonts w:cs="Arial"/>
          <w:color w:val="FFFFFF"/>
          <w:sz w:val="20"/>
          <w:highlight w:val="darkYellow"/>
        </w:rPr>
        <w:t>KEUZEBLOK</w:t>
      </w:r>
      <w:r>
        <w:rPr>
          <w:rFonts w:cs="Arial"/>
          <w:color w:val="FFFFFF"/>
          <w:sz w:val="20"/>
          <w:highlight w:val="darkYellow"/>
        </w:rPr>
        <w:t>VARIANT</w:t>
      </w:r>
      <w:r w:rsidRPr="007960ED">
        <w:rPr>
          <w:rFonts w:cs="Arial"/>
          <w:color w:val="FFFFFF"/>
          <w:sz w:val="20"/>
          <w:highlight w:val="darkYellow"/>
        </w:rPr>
        <w:t xml:space="preserve"> HOEDANIGHEID</w:t>
      </w:r>
      <w:r w:rsidR="00430314" w:rsidRPr="00C05046">
        <w:rPr>
          <w:rFonts w:cs="Arial"/>
          <w:color w:val="800080"/>
          <w:sz w:val="20"/>
        </w:rPr>
        <w:t>:</w:t>
      </w:r>
    </w:p>
    <w:p w14:paraId="2FEC5836" w14:textId="77777777" w:rsidR="008E129B" w:rsidRDefault="00EB6AFB" w:rsidP="008E129B">
      <w:pPr>
        <w:tabs>
          <w:tab w:val="left" w:pos="360"/>
        </w:tabs>
        <w:ind w:left="360" w:hanging="360"/>
        <w:rPr>
          <w:rFonts w:cs="Arial"/>
          <w:color w:val="800080"/>
          <w:sz w:val="20"/>
        </w:rPr>
      </w:pPr>
      <w:r w:rsidRPr="00C762BE">
        <w:rPr>
          <w:rFonts w:cs="Arial"/>
          <w:color w:val="339966"/>
          <w:sz w:val="20"/>
        </w:rPr>
        <w:t>b.</w:t>
      </w:r>
      <w:r w:rsidR="00346773" w:rsidRPr="00346773">
        <w:rPr>
          <w:rFonts w:cs="Arial"/>
          <w:color w:val="800080"/>
          <w:sz w:val="20"/>
        </w:rPr>
        <w:tab/>
      </w:r>
      <w:r w:rsidR="008E129B" w:rsidRPr="00F011F1">
        <w:rPr>
          <w:rFonts w:cs="Arial"/>
          <w:color w:val="800080"/>
          <w:sz w:val="20"/>
          <w:highlight w:val="yellow"/>
        </w:rPr>
        <w:t>TEK</w:t>
      </w:r>
      <w:r w:rsidR="008E129B">
        <w:rPr>
          <w:rFonts w:cs="Arial"/>
          <w:color w:val="800080"/>
          <w:sz w:val="20"/>
          <w:highlight w:val="yellow"/>
        </w:rPr>
        <w:t>STBLOK GEVOLMACHTIGDE</w:t>
      </w:r>
      <w:r w:rsidR="008E129B" w:rsidRPr="00BD3E9D">
        <w:rPr>
          <w:rFonts w:cs="Arial"/>
          <w:color w:val="800080"/>
          <w:sz w:val="20"/>
        </w:rPr>
        <w:t>:</w:t>
      </w:r>
    </w:p>
    <w:p w14:paraId="1900E749" w14:textId="14B79A98" w:rsidR="008E129B" w:rsidRPr="00EA62F3" w:rsidRDefault="00EB6AFB" w:rsidP="002D32B1">
      <w:pPr>
        <w:numPr>
          <w:ilvl w:val="0"/>
          <w:numId w:val="8"/>
        </w:numPr>
        <w:tabs>
          <w:tab w:val="left" w:pos="360"/>
        </w:tabs>
        <w:rPr>
          <w:rFonts w:cs="Arial"/>
          <w:color w:val="800080"/>
          <w:sz w:val="20"/>
        </w:rPr>
      </w:pPr>
      <w:r w:rsidRPr="0078307F">
        <w:rPr>
          <w:rFonts w:cs="Arial"/>
          <w:color w:val="FF0000"/>
          <w:sz w:val="20"/>
          <w:highlight w:val="yellow"/>
        </w:rPr>
        <w:t>TEKSTBLOK NATUURLIJK PERSOON</w:t>
      </w:r>
      <w:r w:rsidRPr="0078307F">
        <w:rPr>
          <w:rFonts w:cs="Arial"/>
          <w:color w:val="FF0000"/>
          <w:sz w:val="20"/>
        </w:rPr>
        <w:t>,</w:t>
      </w:r>
      <w:r w:rsidRPr="0078307F">
        <w:rPr>
          <w:rFonts w:cs="Arial"/>
          <w:color w:val="800080"/>
          <w:sz w:val="20"/>
        </w:rPr>
        <w:t xml:space="preserve"> </w:t>
      </w:r>
      <w:del w:id="169" w:author="Groot, Karina de" w:date="2024-10-30T14:00:00Z" w16du:dateUtc="2024-10-30T13:00:00Z">
        <w:r w:rsidRPr="0078307F" w:rsidDel="00194211">
          <w:rPr>
            <w:rFonts w:cs="Arial"/>
            <w:color w:val="800080"/>
            <w:sz w:val="20"/>
            <w:highlight w:val="yellow"/>
          </w:rPr>
          <w:delText>TEKSTBLOK LEGITIMATIE</w:delText>
        </w:r>
        <w:r w:rsidRPr="0078307F" w:rsidDel="00194211">
          <w:rPr>
            <w:rFonts w:cs="Arial"/>
            <w:color w:val="800080"/>
            <w:sz w:val="20"/>
          </w:rPr>
          <w:delText>,</w:delText>
        </w:r>
        <w:r w:rsidRPr="00B66644" w:rsidDel="00194211">
          <w:rPr>
            <w:rFonts w:cs="Arial"/>
            <w:sz w:val="20"/>
          </w:rPr>
          <w:delText xml:space="preserve"> </w:delText>
        </w:r>
      </w:del>
      <w:r w:rsidR="009723FE" w:rsidRPr="00BC1D5C">
        <w:rPr>
          <w:rFonts w:cs="Arial"/>
          <w:color w:val="FF0000"/>
          <w:sz w:val="20"/>
          <w:highlight w:val="yellow"/>
        </w:rPr>
        <w:t>TEKSTBLOK BURGERLIJKE STAAT</w:t>
      </w:r>
      <w:r w:rsidR="00DB2834">
        <w:rPr>
          <w:rFonts w:cs="Arial"/>
          <w:color w:val="FF0000"/>
          <w:sz w:val="20"/>
        </w:rPr>
        <w:t xml:space="preserve">, </w:t>
      </w:r>
      <w:r w:rsidRPr="0078307F">
        <w:rPr>
          <w:rFonts w:cs="Arial"/>
          <w:color w:val="FF0000"/>
          <w:sz w:val="20"/>
        </w:rPr>
        <w:t xml:space="preserve">wonende te </w:t>
      </w:r>
      <w:r w:rsidRPr="0078307F">
        <w:rPr>
          <w:rFonts w:cs="Arial"/>
          <w:color w:val="FF0000"/>
          <w:sz w:val="20"/>
          <w:highlight w:val="yellow"/>
        </w:rPr>
        <w:t>TEKSTBLOK WOONADRES</w:t>
      </w:r>
      <w:r w:rsidRPr="0078307F">
        <w:rPr>
          <w:rFonts w:cs="Arial"/>
          <w:color w:val="800080"/>
          <w:sz w:val="20"/>
        </w:rPr>
        <w:t xml:space="preserve"> (toekomstig adres: </w:t>
      </w:r>
      <w:r w:rsidRPr="0078307F">
        <w:rPr>
          <w:rFonts w:cs="Arial"/>
          <w:color w:val="800080"/>
          <w:sz w:val="20"/>
          <w:highlight w:val="yellow"/>
        </w:rPr>
        <w:t>TEKSTBLOK WOONADRES</w:t>
      </w:r>
      <w:r w:rsidRPr="0078307F">
        <w:rPr>
          <w:rFonts w:cs="Arial"/>
          <w:color w:val="800080"/>
          <w:sz w:val="20"/>
        </w:rPr>
        <w:t>)</w:t>
      </w:r>
      <w:r w:rsidR="00606DA1" w:rsidRPr="00503581">
        <w:rPr>
          <w:rFonts w:cs="Arial"/>
          <w:color w:val="800080"/>
          <w:sz w:val="20"/>
        </w:rPr>
        <w:t>;</w:t>
      </w:r>
      <w:r w:rsidR="00975E4C">
        <w:rPr>
          <w:rFonts w:cs="Arial"/>
          <w:color w:val="800080"/>
          <w:sz w:val="20"/>
        </w:rPr>
        <w:t xml:space="preserve"> </w:t>
      </w:r>
      <w:r w:rsidR="00346773" w:rsidRPr="00B66644">
        <w:rPr>
          <w:rFonts w:cs="Arial"/>
          <w:sz w:val="20"/>
          <w:lang w:val="en-US"/>
        </w:rPr>
        <w:fldChar w:fldCharType="begin"/>
      </w:r>
      <w:r w:rsidR="00346773" w:rsidRPr="00B66644">
        <w:rPr>
          <w:rFonts w:cs="Arial"/>
          <w:sz w:val="20"/>
        </w:rPr>
        <w:instrText>MacroButton Nomacro §</w:instrText>
      </w:r>
      <w:r w:rsidR="00346773" w:rsidRPr="00B66644">
        <w:rPr>
          <w:rFonts w:cs="Arial"/>
          <w:sz w:val="20"/>
          <w:lang w:val="en-US"/>
        </w:rPr>
        <w:fldChar w:fldCharType="end"/>
      </w:r>
      <w:r w:rsidR="00346773">
        <w:rPr>
          <w:rFonts w:cs="Arial"/>
          <w:color w:val="800080"/>
          <w:sz w:val="20"/>
        </w:rPr>
        <w:t>en</w:t>
      </w:r>
      <w:r w:rsidR="00346773" w:rsidRPr="00B66644">
        <w:rPr>
          <w:rFonts w:cs="Arial"/>
          <w:sz w:val="20"/>
          <w:lang w:val="en-US"/>
        </w:rPr>
        <w:fldChar w:fldCharType="begin"/>
      </w:r>
      <w:r w:rsidR="00346773" w:rsidRPr="00B66644">
        <w:rPr>
          <w:rFonts w:cs="Arial"/>
          <w:sz w:val="20"/>
        </w:rPr>
        <w:instrText>MacroButton Nomacro §</w:instrText>
      </w:r>
      <w:r w:rsidR="00346773" w:rsidRPr="00B66644">
        <w:rPr>
          <w:rFonts w:cs="Arial"/>
          <w:sz w:val="20"/>
          <w:lang w:val="en-US"/>
        </w:rPr>
        <w:fldChar w:fldCharType="end"/>
      </w:r>
      <w:r w:rsidR="00346773">
        <w:rPr>
          <w:rFonts w:cs="Arial"/>
          <w:color w:val="800080"/>
          <w:sz w:val="20"/>
        </w:rPr>
        <w:t xml:space="preserve"> </w:t>
      </w:r>
      <w:r w:rsidR="008E129B" w:rsidRPr="00C05046">
        <w:rPr>
          <w:rFonts w:cs="Arial"/>
          <w:color w:val="800080"/>
          <w:sz w:val="20"/>
        </w:rPr>
        <w:t>te dezen handelend:</w:t>
      </w:r>
    </w:p>
    <w:p w14:paraId="52B5A2ED" w14:textId="77777777" w:rsidR="008E129B" w:rsidRPr="00EE3A93" w:rsidRDefault="0028246A" w:rsidP="00346773">
      <w:pPr>
        <w:ind w:left="454" w:firstLine="255"/>
        <w:rPr>
          <w:rFonts w:cs="Arial"/>
          <w:color w:val="800080"/>
          <w:sz w:val="20"/>
        </w:rPr>
      </w:pPr>
      <w:r>
        <w:rPr>
          <w:rFonts w:cs="Arial"/>
          <w:color w:val="800080"/>
          <w:sz w:val="20"/>
        </w:rPr>
        <w:t>a</w:t>
      </w:r>
      <w:r w:rsidR="008E129B" w:rsidRPr="00AC65A8">
        <w:rPr>
          <w:rFonts w:cs="Arial"/>
          <w:color w:val="800080"/>
          <w:sz w:val="20"/>
        </w:rPr>
        <w:t>.   v</w:t>
      </w:r>
      <w:r w:rsidR="008E129B" w:rsidRPr="00EE3A93">
        <w:rPr>
          <w:rFonts w:cs="Arial"/>
          <w:color w:val="800080"/>
          <w:sz w:val="20"/>
        </w:rPr>
        <w:t>oor zich</w:t>
      </w:r>
      <w:r w:rsidR="008E129B">
        <w:rPr>
          <w:rFonts w:cs="Arial"/>
          <w:color w:val="800080"/>
          <w:sz w:val="20"/>
        </w:rPr>
        <w:t xml:space="preserve"> </w:t>
      </w:r>
      <w:r w:rsidR="008E129B" w:rsidRPr="00C762BE">
        <w:rPr>
          <w:rFonts w:cs="Arial"/>
          <w:color w:val="3366FF"/>
          <w:sz w:val="20"/>
        </w:rPr>
        <w:t>in privé</w:t>
      </w:r>
      <w:r w:rsidR="008E129B" w:rsidRPr="00EE3A93">
        <w:rPr>
          <w:rFonts w:cs="Arial"/>
          <w:color w:val="800080"/>
          <w:sz w:val="20"/>
        </w:rPr>
        <w:t>; en</w:t>
      </w:r>
    </w:p>
    <w:p w14:paraId="1D383BE9" w14:textId="77777777" w:rsidR="008E129B" w:rsidRPr="00C762BE" w:rsidRDefault="00670183" w:rsidP="00346773">
      <w:pPr>
        <w:ind w:left="454" w:firstLine="255"/>
        <w:rPr>
          <w:rFonts w:cs="Arial"/>
          <w:color w:val="339966"/>
          <w:sz w:val="20"/>
        </w:rPr>
      </w:pPr>
      <w:r>
        <w:rPr>
          <w:rFonts w:cs="Arial"/>
          <w:color w:val="800080"/>
          <w:sz w:val="20"/>
        </w:rPr>
        <w:t xml:space="preserve">b. </w:t>
      </w:r>
      <w:r w:rsidR="00695BCF">
        <w:rPr>
          <w:rFonts w:cs="Arial"/>
          <w:color w:val="800080"/>
          <w:sz w:val="20"/>
        </w:rPr>
        <w:t xml:space="preserve"> </w:t>
      </w:r>
      <w:r>
        <w:rPr>
          <w:rFonts w:cs="Arial"/>
          <w:color w:val="800080"/>
          <w:sz w:val="20"/>
        </w:rPr>
        <w:t xml:space="preserve"> </w:t>
      </w:r>
      <w:r w:rsidRPr="007960ED">
        <w:rPr>
          <w:rFonts w:cs="Arial"/>
          <w:color w:val="FFFFFF"/>
          <w:sz w:val="20"/>
          <w:highlight w:val="darkYellow"/>
        </w:rPr>
        <w:t>KEUZEBLOK</w:t>
      </w:r>
      <w:r>
        <w:rPr>
          <w:rFonts w:cs="Arial"/>
          <w:color w:val="FFFFFF"/>
          <w:sz w:val="20"/>
          <w:highlight w:val="darkYellow"/>
        </w:rPr>
        <w:t>VARIANT</w:t>
      </w:r>
      <w:r w:rsidRPr="007960ED">
        <w:rPr>
          <w:rFonts w:cs="Arial"/>
          <w:color w:val="FFFFFF"/>
          <w:sz w:val="20"/>
          <w:highlight w:val="darkYellow"/>
        </w:rPr>
        <w:t xml:space="preserve"> HOEDANIGHEID</w:t>
      </w:r>
      <w:r w:rsidR="00430314" w:rsidRPr="00C05046">
        <w:rPr>
          <w:rFonts w:cs="Arial"/>
          <w:color w:val="800080"/>
          <w:sz w:val="20"/>
        </w:rPr>
        <w:t>:</w:t>
      </w:r>
    </w:p>
    <w:p w14:paraId="115F1D02" w14:textId="77777777" w:rsidR="00EB6AFB" w:rsidRDefault="00EB6AFB" w:rsidP="00EB6AFB">
      <w:pPr>
        <w:rPr>
          <w:sz w:val="20"/>
        </w:rPr>
      </w:pPr>
    </w:p>
    <w:p w14:paraId="08E89485" w14:textId="77777777" w:rsidR="001343B1" w:rsidRDefault="00A30BE4" w:rsidP="001343B1">
      <w:pPr>
        <w:pStyle w:val="Kop3"/>
      </w:pPr>
      <w:r>
        <w:br w:type="page"/>
      </w:r>
      <w:bookmarkStart w:id="170" w:name="_Toc380056911"/>
      <w:r w:rsidR="001343B1">
        <w:lastRenderedPageBreak/>
        <w:t>Keuzeblokvariant hoedanigheid</w:t>
      </w:r>
      <w:bookmarkEnd w:id="170"/>
    </w:p>
    <w:p w14:paraId="5D966E08" w14:textId="77777777" w:rsidR="006B289E" w:rsidRDefault="006B289E" w:rsidP="006B289E">
      <w:pPr>
        <w:rPr>
          <w:lang w:val="nl"/>
        </w:rPr>
      </w:pPr>
    </w:p>
    <w:p w14:paraId="6F082031" w14:textId="77777777" w:rsidR="006B289E" w:rsidRDefault="00F65A5F" w:rsidP="006B289E">
      <w:pPr>
        <w:rPr>
          <w:u w:val="single"/>
        </w:rPr>
      </w:pPr>
      <w:r>
        <w:rPr>
          <w:u w:val="single"/>
        </w:rPr>
        <w:t>Variant 1</w:t>
      </w:r>
      <w:r w:rsidR="006B289E">
        <w:rPr>
          <w:u w:val="single"/>
        </w:rPr>
        <w:t>:</w:t>
      </w:r>
    </w:p>
    <w:p w14:paraId="25C7D83C" w14:textId="77777777" w:rsidR="006B289E" w:rsidRPr="00CB0317" w:rsidRDefault="006B289E" w:rsidP="006B289E">
      <w:pPr>
        <w:spacing w:line="240" w:lineRule="auto"/>
        <w:rPr>
          <w:color w:val="800080"/>
        </w:rPr>
      </w:pPr>
      <w:r w:rsidRPr="00CB0317">
        <w:rPr>
          <w:color w:val="FF0000"/>
        </w:rPr>
        <w:t>als</w:t>
      </w:r>
      <w:r>
        <w:rPr>
          <w:color w:val="800080"/>
        </w:rPr>
        <w:t xml:space="preserve"> </w:t>
      </w:r>
      <w:r w:rsidRPr="00C762BE">
        <w:rPr>
          <w:color w:val="339966"/>
        </w:rPr>
        <w:t>mondeling/schriftelijk</w:t>
      </w:r>
      <w:r>
        <w:rPr>
          <w:color w:val="800080"/>
        </w:rPr>
        <w:t xml:space="preserve"> </w:t>
      </w:r>
      <w:r w:rsidRPr="00CB0317">
        <w:rPr>
          <w:color w:val="FF0000"/>
        </w:rPr>
        <w:t>gevolmachtigde</w:t>
      </w:r>
      <w:r>
        <w:rPr>
          <w:color w:val="800080"/>
        </w:rPr>
        <w:t>n</w:t>
      </w:r>
      <w:r w:rsidRPr="00CB0317">
        <w:rPr>
          <w:color w:val="FF0000"/>
        </w:rPr>
        <w:t xml:space="preserve"> van</w:t>
      </w:r>
      <w:r w:rsidRPr="003904F7">
        <w:rPr>
          <w:color w:val="FF0000"/>
        </w:rPr>
        <w:t xml:space="preserve"> </w:t>
      </w:r>
    </w:p>
    <w:p w14:paraId="7EBF46F1" w14:textId="77777777" w:rsidR="006B289E" w:rsidRDefault="006B289E" w:rsidP="006B289E">
      <w:pPr>
        <w:rPr>
          <w:b/>
        </w:rPr>
      </w:pPr>
    </w:p>
    <w:p w14:paraId="0B1180E4" w14:textId="77777777" w:rsidR="006B289E" w:rsidRDefault="00F65A5F" w:rsidP="006B289E">
      <w:pPr>
        <w:rPr>
          <w:u w:val="single"/>
        </w:rPr>
      </w:pPr>
      <w:r>
        <w:rPr>
          <w:u w:val="single"/>
        </w:rPr>
        <w:t>Variant 2</w:t>
      </w:r>
      <w:r w:rsidR="006B289E">
        <w:rPr>
          <w:u w:val="single"/>
        </w:rPr>
        <w:t>:</w:t>
      </w:r>
    </w:p>
    <w:p w14:paraId="398A6FB0" w14:textId="3E6F0B1F" w:rsidR="006B289E" w:rsidRDefault="006B289E" w:rsidP="006B289E">
      <w:pPr>
        <w:spacing w:line="240" w:lineRule="auto"/>
      </w:pPr>
      <w:r>
        <w:rPr>
          <w:color w:val="FF0000"/>
        </w:rPr>
        <w:t xml:space="preserve">in </w:t>
      </w:r>
      <w:ins w:id="171" w:author="Groot, Karina de" w:date="2024-10-30T09:57:00Z" w16du:dateUtc="2024-10-30T08:57:00Z">
        <w:r w:rsidR="00B0516B">
          <w:rPr>
            <w:color w:val="339966"/>
            <w:sz w:val="20"/>
          </w:rPr>
          <w:t>zijn/haar/diens/hun</w:t>
        </w:r>
        <w:r w:rsidR="00B0516B">
          <w:rPr>
            <w:color w:val="FF0000"/>
            <w:sz w:val="20"/>
          </w:rPr>
          <w:t xml:space="preserve"> </w:t>
        </w:r>
      </w:ins>
      <w:del w:id="172" w:author="Groot, Karina de" w:date="2024-10-30T09:57:00Z" w16du:dateUtc="2024-10-30T08:57:00Z">
        <w:r w:rsidRPr="00C762BE" w:rsidDel="00B0516B">
          <w:rPr>
            <w:color w:val="339966"/>
          </w:rPr>
          <w:delText>zijn/haar/hun</w:delText>
        </w:r>
        <w:r w:rsidDel="00B0516B">
          <w:rPr>
            <w:color w:val="FF0000"/>
          </w:rPr>
          <w:delText xml:space="preserve"> </w:delText>
        </w:r>
      </w:del>
      <w:r>
        <w:rPr>
          <w:color w:val="FF0000"/>
        </w:rPr>
        <w:t>hoedanigheid van curator</w:t>
      </w:r>
      <w:r>
        <w:rPr>
          <w:color w:val="800080"/>
        </w:rPr>
        <w:t>en</w:t>
      </w:r>
      <w:r>
        <w:rPr>
          <w:color w:val="FF0000"/>
        </w:rPr>
        <w:t xml:space="preserve"> </w:t>
      </w:r>
      <w:r w:rsidRPr="00605A59">
        <w:rPr>
          <w:color w:val="800080"/>
        </w:rPr>
        <w:t>(k</w:t>
      </w:r>
      <w:r>
        <w:rPr>
          <w:color w:val="800080"/>
        </w:rPr>
        <w:t xml:space="preserve">rachtens beschikking van de kantonrechter te </w:t>
      </w:r>
      <w:r w:rsidRPr="00CB0317">
        <w:fldChar w:fldCharType="begin"/>
      </w:r>
      <w:r w:rsidRPr="00CB0317">
        <w:instrText>MacroButton Nomacro §</w:instrText>
      </w:r>
      <w:r w:rsidRPr="00CB0317">
        <w:fldChar w:fldCharType="end"/>
      </w:r>
      <w:r w:rsidRPr="00CB0317">
        <w:t>plaats</w:t>
      </w:r>
      <w:r w:rsidRPr="00CB0317">
        <w:fldChar w:fldCharType="begin"/>
      </w:r>
      <w:r w:rsidRPr="00CB0317">
        <w:instrText>MacroButton Nomacro §</w:instrText>
      </w:r>
      <w:r w:rsidRPr="00CB0317">
        <w:fldChar w:fldCharType="end"/>
      </w:r>
      <w:r w:rsidRPr="00CB0317">
        <w:rPr>
          <w:color w:val="800080"/>
        </w:rPr>
        <w:t xml:space="preserve">, de dato </w:t>
      </w:r>
      <w:r w:rsidRPr="00CB0317">
        <w:fldChar w:fldCharType="begin"/>
      </w:r>
      <w:r w:rsidRPr="00CB0317">
        <w:instrText>MacroButton Nomacro §</w:instrText>
      </w:r>
      <w:r w:rsidRPr="00CB0317">
        <w:fldChar w:fldCharType="end"/>
      </w:r>
      <w:r>
        <w:t>datum</w:t>
      </w:r>
      <w:r w:rsidRPr="00CB0317">
        <w:fldChar w:fldCharType="begin"/>
      </w:r>
      <w:r w:rsidRPr="00CB0317">
        <w:instrText>MacroButton Nomacro §</w:instrText>
      </w:r>
      <w:r w:rsidRPr="00CB0317">
        <w:fldChar w:fldCharType="end"/>
      </w:r>
      <w:r>
        <w:rPr>
          <w:color w:val="800080"/>
        </w:rPr>
        <w:t>)</w:t>
      </w:r>
      <w:r>
        <w:rPr>
          <w:color w:val="FF0000"/>
        </w:rPr>
        <w:t xml:space="preserve"> </w:t>
      </w:r>
      <w:r w:rsidRPr="00605A59">
        <w:rPr>
          <w:color w:val="800080"/>
        </w:rPr>
        <w:t>in het faillissement</w:t>
      </w:r>
      <w:r>
        <w:rPr>
          <w:color w:val="FF0000"/>
        </w:rPr>
        <w:t xml:space="preserve"> van</w:t>
      </w:r>
    </w:p>
    <w:p w14:paraId="0EEB8A02" w14:textId="77777777" w:rsidR="006B289E" w:rsidRDefault="006B289E" w:rsidP="006B289E">
      <w:pPr>
        <w:rPr>
          <w:u w:val="single"/>
        </w:rPr>
      </w:pPr>
    </w:p>
    <w:p w14:paraId="7D1A24BF" w14:textId="77777777" w:rsidR="006B289E" w:rsidRDefault="00F65A5F" w:rsidP="006B289E">
      <w:pPr>
        <w:rPr>
          <w:u w:val="single"/>
        </w:rPr>
      </w:pPr>
      <w:r>
        <w:rPr>
          <w:u w:val="single"/>
        </w:rPr>
        <w:t>Variant 3</w:t>
      </w:r>
      <w:r w:rsidR="006B289E">
        <w:rPr>
          <w:u w:val="single"/>
        </w:rPr>
        <w:t>:</w:t>
      </w:r>
    </w:p>
    <w:p w14:paraId="6F00B22A" w14:textId="77777777" w:rsidR="006B289E" w:rsidRPr="009025D0" w:rsidRDefault="006B289E" w:rsidP="006B289E">
      <w:pPr>
        <w:spacing w:line="240" w:lineRule="auto"/>
        <w:rPr>
          <w:color w:val="FF0000"/>
        </w:rPr>
      </w:pPr>
      <w:r>
        <w:rPr>
          <w:color w:val="FF0000"/>
        </w:rPr>
        <w:t>als bewindvoerder</w:t>
      </w:r>
      <w:r>
        <w:rPr>
          <w:color w:val="800080"/>
        </w:rPr>
        <w:t>s</w:t>
      </w:r>
      <w:r>
        <w:rPr>
          <w:color w:val="FF0000"/>
        </w:rPr>
        <w:t xml:space="preserve"> </w:t>
      </w:r>
      <w:r w:rsidRPr="00CB0317">
        <w:rPr>
          <w:color w:val="800080"/>
        </w:rPr>
        <w:t>(</w:t>
      </w:r>
      <w:r>
        <w:rPr>
          <w:color w:val="800080"/>
        </w:rPr>
        <w:t xml:space="preserve">krachtens beschikking van de kantonrechter te </w:t>
      </w:r>
      <w:r w:rsidRPr="00CB0317">
        <w:fldChar w:fldCharType="begin"/>
      </w:r>
      <w:r w:rsidRPr="00CB0317">
        <w:instrText>MacroButton Nomacro §</w:instrText>
      </w:r>
      <w:r w:rsidRPr="00CB0317">
        <w:fldChar w:fldCharType="end"/>
      </w:r>
      <w:r w:rsidRPr="00CB0317">
        <w:t>plaats</w:t>
      </w:r>
      <w:r w:rsidRPr="00CB0317">
        <w:fldChar w:fldCharType="begin"/>
      </w:r>
      <w:r w:rsidRPr="00CB0317">
        <w:instrText>MacroButton Nomacro §</w:instrText>
      </w:r>
      <w:r w:rsidRPr="00CB0317">
        <w:fldChar w:fldCharType="end"/>
      </w:r>
      <w:r w:rsidRPr="00CB0317">
        <w:rPr>
          <w:color w:val="800080"/>
        </w:rPr>
        <w:t xml:space="preserve">, de dato </w:t>
      </w:r>
      <w:r w:rsidRPr="00CB0317">
        <w:fldChar w:fldCharType="begin"/>
      </w:r>
      <w:r w:rsidRPr="00CB0317">
        <w:instrText>MacroButton Nomacro §</w:instrText>
      </w:r>
      <w:r w:rsidRPr="00CB0317">
        <w:fldChar w:fldCharType="end"/>
      </w:r>
      <w:r>
        <w:t>datum</w:t>
      </w:r>
      <w:r w:rsidRPr="00CB0317">
        <w:fldChar w:fldCharType="begin"/>
      </w:r>
      <w:r w:rsidRPr="00CB0317">
        <w:instrText>MacroButton Nomacro §</w:instrText>
      </w:r>
      <w:r w:rsidRPr="00CB0317">
        <w:fldChar w:fldCharType="end"/>
      </w:r>
      <w:r>
        <w:rPr>
          <w:color w:val="800080"/>
        </w:rPr>
        <w:t xml:space="preserve">) </w:t>
      </w:r>
      <w:r w:rsidRPr="00607373">
        <w:rPr>
          <w:color w:val="FF0000"/>
        </w:rPr>
        <w:t xml:space="preserve">over </w:t>
      </w:r>
      <w:r w:rsidRPr="00C762BE">
        <w:rPr>
          <w:color w:val="339966"/>
        </w:rPr>
        <w:t>de goederen/ het vermogen</w:t>
      </w:r>
      <w:r>
        <w:rPr>
          <w:color w:val="800080"/>
        </w:rPr>
        <w:t xml:space="preserve"> </w:t>
      </w:r>
      <w:r w:rsidRPr="009025D0">
        <w:rPr>
          <w:color w:val="FF0000"/>
        </w:rPr>
        <w:t>van</w:t>
      </w:r>
    </w:p>
    <w:p w14:paraId="08BFDBFD" w14:textId="77777777" w:rsidR="001343B1" w:rsidRDefault="001343B1" w:rsidP="00EB6AFB">
      <w:pPr>
        <w:rPr>
          <w:sz w:val="20"/>
        </w:rPr>
      </w:pPr>
    </w:p>
    <w:p w14:paraId="43672D96" w14:textId="77777777" w:rsidR="000F22B6" w:rsidRDefault="00EB6AFB" w:rsidP="000F22B6">
      <w:pPr>
        <w:pStyle w:val="Kop2"/>
        <w:numPr>
          <w:ilvl w:val="1"/>
          <w:numId w:val="1"/>
        </w:numPr>
        <w:rPr>
          <w:lang w:val="en-US"/>
        </w:rPr>
      </w:pPr>
      <w:bookmarkStart w:id="173" w:name="_Toc353258334"/>
      <w:bookmarkStart w:id="174" w:name="_Toc353981330"/>
      <w:bookmarkStart w:id="175" w:name="_Toc354477444"/>
      <w:bookmarkStart w:id="176" w:name="_Toc358108630"/>
      <w:bookmarkStart w:id="177" w:name="_Toc359427385"/>
      <w:bookmarkStart w:id="178" w:name="_Toc360197476"/>
      <w:bookmarkStart w:id="179" w:name="_Toc360625255"/>
      <w:bookmarkStart w:id="180" w:name="_Toc353258335"/>
      <w:bookmarkStart w:id="181" w:name="_Toc353981331"/>
      <w:bookmarkStart w:id="182" w:name="_Toc354477445"/>
      <w:bookmarkStart w:id="183" w:name="_Toc358108631"/>
      <w:bookmarkStart w:id="184" w:name="_Toc359427386"/>
      <w:bookmarkStart w:id="185" w:name="_Toc360197477"/>
      <w:bookmarkStart w:id="186" w:name="_Toc360625256"/>
      <w:bookmarkStart w:id="187" w:name="_Toc353258338"/>
      <w:bookmarkStart w:id="188" w:name="_Toc353981334"/>
      <w:bookmarkStart w:id="189" w:name="_Toc354477448"/>
      <w:bookmarkStart w:id="190" w:name="_Toc358108634"/>
      <w:bookmarkStart w:id="191" w:name="_Toc359427389"/>
      <w:bookmarkStart w:id="192" w:name="_Toc360197480"/>
      <w:bookmarkStart w:id="193" w:name="_Toc360625259"/>
      <w:bookmarkStart w:id="194" w:name="_Toc353258339"/>
      <w:bookmarkStart w:id="195" w:name="_Toc353981335"/>
      <w:bookmarkStart w:id="196" w:name="_Toc354477449"/>
      <w:bookmarkStart w:id="197" w:name="_Toc358108635"/>
      <w:bookmarkStart w:id="198" w:name="_Toc359427390"/>
      <w:bookmarkStart w:id="199" w:name="_Toc360197481"/>
      <w:bookmarkStart w:id="200" w:name="_Toc360625260"/>
      <w:bookmarkStart w:id="201" w:name="_Toc353258340"/>
      <w:bookmarkStart w:id="202" w:name="_Toc353981336"/>
      <w:bookmarkStart w:id="203" w:name="_Toc354477450"/>
      <w:bookmarkStart w:id="204" w:name="_Toc358108636"/>
      <w:bookmarkStart w:id="205" w:name="_Toc359427391"/>
      <w:bookmarkStart w:id="206" w:name="_Toc360197482"/>
      <w:bookmarkStart w:id="207" w:name="_Toc360625261"/>
      <w:bookmarkStart w:id="208" w:name="_Toc353258342"/>
      <w:bookmarkStart w:id="209" w:name="_Toc353981338"/>
      <w:bookmarkStart w:id="210" w:name="_Toc354477452"/>
      <w:bookmarkStart w:id="211" w:name="_Toc358108638"/>
      <w:bookmarkStart w:id="212" w:name="_Toc359427393"/>
      <w:bookmarkStart w:id="213" w:name="_Toc360197484"/>
      <w:bookmarkStart w:id="214" w:name="_Toc360625263"/>
      <w:bookmarkStart w:id="215" w:name="_Toc353258347"/>
      <w:bookmarkStart w:id="216" w:name="_Toc353981343"/>
      <w:bookmarkStart w:id="217" w:name="_Toc354477457"/>
      <w:bookmarkStart w:id="218" w:name="_Toc358108643"/>
      <w:bookmarkStart w:id="219" w:name="_Toc359427398"/>
      <w:bookmarkStart w:id="220" w:name="_Toc360197489"/>
      <w:bookmarkStart w:id="221" w:name="_Toc360625268"/>
      <w:bookmarkStart w:id="222" w:name="_Toc353258348"/>
      <w:bookmarkStart w:id="223" w:name="_Toc353981344"/>
      <w:bookmarkStart w:id="224" w:name="_Toc354477458"/>
      <w:bookmarkStart w:id="225" w:name="_Toc358108644"/>
      <w:bookmarkStart w:id="226" w:name="_Toc359427399"/>
      <w:bookmarkStart w:id="227" w:name="_Toc360197490"/>
      <w:bookmarkStart w:id="228" w:name="_Toc360625269"/>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r>
        <w:rPr>
          <w:color w:val="800080"/>
          <w:szCs w:val="18"/>
        </w:rPr>
        <w:br w:type="page"/>
      </w:r>
      <w:bookmarkStart w:id="229" w:name="_Toc380056912"/>
      <w:r w:rsidR="00A87911">
        <w:rPr>
          <w:lang w:val="en-US"/>
        </w:rPr>
        <w:lastRenderedPageBreak/>
        <w:t>Toelichting en M</w:t>
      </w:r>
      <w:r w:rsidR="00CB67AF">
        <w:rPr>
          <w:lang w:val="en-US"/>
        </w:rPr>
        <w:t>apping</w:t>
      </w:r>
      <w:bookmarkEnd w:id="229"/>
    </w:p>
    <w:p w14:paraId="684CA191" w14:textId="77777777" w:rsidR="00020163" w:rsidRDefault="00E30B58" w:rsidP="00E30B58">
      <w:r w:rsidRPr="009427B2">
        <w:t xml:space="preserve">De mapping is afhankelijk van </w:t>
      </w:r>
      <w:r>
        <w:t>de soort akte</w:t>
      </w:r>
      <w:r w:rsidRPr="009427B2">
        <w:t xml:space="preserve"> of een onderdeel daarvan. </w:t>
      </w:r>
      <w:r>
        <w:t>Het pad is daarom vermeld in de toelichting van het modeldocument. In dit hoofdstuk zijn alleen de elementen vermeld waar de gegevens naar gemapped moeten worden.</w:t>
      </w:r>
    </w:p>
    <w:p w14:paraId="5EDF1BDA" w14:textId="77777777" w:rsidR="00236A5C" w:rsidRDefault="00236A5C" w:rsidP="00050384">
      <w:pPr>
        <w:pStyle w:val="streepje"/>
        <w:numPr>
          <w:ilvl w:val="0"/>
          <w:numId w:val="0"/>
        </w:numPr>
      </w:pPr>
    </w:p>
    <w:p w14:paraId="303C74C7" w14:textId="77777777" w:rsidR="00F92D08" w:rsidRDefault="00F92D08" w:rsidP="00F92D08">
      <w:r>
        <w:t>Binnen het tekstblok Partij natuurlijk persoon moet een verplichte keuze gemaakt worden tussen vijf varianten, deze varianten worden in de volgende paragrafen</w:t>
      </w:r>
      <w:r w:rsidR="002D32B1">
        <w:t xml:space="preserve"> compleet</w:t>
      </w:r>
      <w:r>
        <w:t xml:space="preserve"> beschreven.</w:t>
      </w:r>
    </w:p>
    <w:p w14:paraId="1A58D66E" w14:textId="77777777" w:rsidR="002D32B1" w:rsidRPr="00506FDC" w:rsidRDefault="002D32B1" w:rsidP="00F92D08"/>
    <w:p w14:paraId="5D26EF29" w14:textId="77777777" w:rsidR="00BC7019" w:rsidRDefault="00BC7019" w:rsidP="00C508DD"/>
    <w:p w14:paraId="39B1D063" w14:textId="77777777" w:rsidR="001B119F" w:rsidRDefault="001B119F" w:rsidP="00954483">
      <w:pPr>
        <w:spacing w:line="240" w:lineRule="auto"/>
      </w:pPr>
    </w:p>
    <w:p w14:paraId="75942D4B" w14:textId="77777777" w:rsidR="008966E2" w:rsidRDefault="005B4F42" w:rsidP="00F92D08">
      <w:pPr>
        <w:pStyle w:val="Kop3"/>
        <w:pageBreakBefore/>
      </w:pPr>
      <w:bookmarkStart w:id="230" w:name="_Toc380056913"/>
      <w:r>
        <w:lastRenderedPageBreak/>
        <w:t>Keuzeblokv</w:t>
      </w:r>
      <w:r w:rsidR="008966E2">
        <w:t xml:space="preserve">ariant </w:t>
      </w:r>
      <w:r w:rsidR="00AC3182">
        <w:t>p</w:t>
      </w:r>
      <w:r w:rsidR="008966E2">
        <w:t>ersoon</w:t>
      </w:r>
      <w:bookmarkEnd w:id="230"/>
    </w:p>
    <w:p w14:paraId="509A9373" w14:textId="77777777" w:rsidR="00F92D08" w:rsidRDefault="00F92D08" w:rsidP="008966E2">
      <w:pPr>
        <w:pStyle w:val="Kop4"/>
      </w:pPr>
      <w:r>
        <w:t xml:space="preserve">Variant 1: </w:t>
      </w:r>
      <w:r w:rsidR="006D597C">
        <w:t>é</w:t>
      </w:r>
      <w:r>
        <w:t>én natuurlijk persoon die zelfstandig optreedt</w:t>
      </w:r>
    </w:p>
    <w:p w14:paraId="551790B2" w14:textId="77777777" w:rsidR="00F92D08" w:rsidRPr="00F41F16" w:rsidRDefault="00F92D08" w:rsidP="00C508DD">
      <w:pPr>
        <w:rPr>
          <w:lang w:val="nl"/>
        </w:rPr>
      </w:pPr>
    </w:p>
    <w:tbl>
      <w:tblPr>
        <w:tblStyle w:val="Professioneletabel"/>
        <w:tblW w:w="5033" w:type="pct"/>
        <w:tblLayout w:type="fixed"/>
        <w:tblLook w:val="01C0" w:firstRow="0" w:lastRow="1" w:firstColumn="1" w:lastColumn="1" w:noHBand="0" w:noVBand="0"/>
      </w:tblPr>
      <w:tblGrid>
        <w:gridCol w:w="4336"/>
        <w:gridCol w:w="5178"/>
      </w:tblGrid>
      <w:tr w:rsidR="00617572" w:rsidRPr="007A2314" w14:paraId="6B1C1106" w14:textId="77777777" w:rsidTr="003C03ED">
        <w:tc>
          <w:tcPr>
            <w:tcW w:w="2279" w:type="pct"/>
          </w:tcPr>
          <w:p w14:paraId="0416E86A" w14:textId="77777777" w:rsidR="00617572" w:rsidRPr="00617572" w:rsidRDefault="00617572" w:rsidP="00D475F0">
            <w:pPr>
              <w:rPr>
                <w:color w:val="800080"/>
                <w:szCs w:val="18"/>
                <w:highlight w:val="yellow"/>
                <w:lang w:val="en-US"/>
              </w:rPr>
            </w:pPr>
            <w:r w:rsidRPr="00617572">
              <w:rPr>
                <w:color w:val="800080"/>
                <w:szCs w:val="18"/>
                <w:lang w:val="en-US"/>
              </w:rPr>
              <w:t>a.</w:t>
            </w:r>
          </w:p>
        </w:tc>
        <w:tc>
          <w:tcPr>
            <w:tcW w:w="2721" w:type="pct"/>
          </w:tcPr>
          <w:p w14:paraId="7DDEE59F" w14:textId="77777777" w:rsidR="00617572" w:rsidRPr="007A2314" w:rsidRDefault="00617572" w:rsidP="00D475F0">
            <w:r>
              <w:t>Optionele tekst. Voor de persoon wordt alleen een nummering getoond wanneer de partij in het modeldocument meer partijen (niet) natuurlijk persoon bevat.</w:t>
            </w:r>
          </w:p>
        </w:tc>
      </w:tr>
      <w:tr w:rsidR="00C508DD" w:rsidRPr="007A2314" w14:paraId="3C15EDB2" w14:textId="77777777" w:rsidTr="003C03ED">
        <w:tc>
          <w:tcPr>
            <w:tcW w:w="2279" w:type="pct"/>
          </w:tcPr>
          <w:p w14:paraId="2EC61495" w14:textId="77777777" w:rsidR="00C508DD" w:rsidRPr="00617572" w:rsidRDefault="00C508DD" w:rsidP="00D475F0">
            <w:pPr>
              <w:rPr>
                <w:color w:val="FF0000"/>
                <w:szCs w:val="18"/>
              </w:rPr>
            </w:pPr>
            <w:r w:rsidRPr="00617572">
              <w:rPr>
                <w:color w:val="FF0000"/>
                <w:szCs w:val="18"/>
                <w:highlight w:val="yellow"/>
              </w:rPr>
              <w:t>TEKSTBLOK NATUURLIJK PERSOON</w:t>
            </w:r>
            <w:r w:rsidR="00DB36C9" w:rsidRPr="00617572">
              <w:rPr>
                <w:color w:val="FF0000"/>
                <w:szCs w:val="18"/>
              </w:rPr>
              <w:t>,</w:t>
            </w:r>
          </w:p>
        </w:tc>
        <w:tc>
          <w:tcPr>
            <w:tcW w:w="2721" w:type="pct"/>
          </w:tcPr>
          <w:p w14:paraId="00106649" w14:textId="77777777" w:rsidR="00C508DD" w:rsidRDefault="00071F78" w:rsidP="00D475F0">
            <w:r>
              <w:t xml:space="preserve">Vaste tekst. </w:t>
            </w:r>
            <w:r w:rsidR="00C508DD" w:rsidRPr="007A2314">
              <w:t>De naam</w:t>
            </w:r>
            <w:r w:rsidR="00E55B89">
              <w:t xml:space="preserve"> en </w:t>
            </w:r>
            <w:r w:rsidR="00C508DD" w:rsidRPr="007A2314">
              <w:t>geboortegegevens van een natuurlijk persoon.</w:t>
            </w:r>
          </w:p>
          <w:p w14:paraId="10309CF2" w14:textId="77777777" w:rsidR="002F7E3E" w:rsidRDefault="002F7E3E" w:rsidP="00D475F0"/>
          <w:p w14:paraId="340199A7" w14:textId="77777777" w:rsidR="009C51D0" w:rsidRPr="009C51D0" w:rsidRDefault="009C51D0" w:rsidP="00A3244C">
            <w:pPr>
              <w:spacing w:line="240" w:lineRule="auto"/>
              <w:rPr>
                <w:u w:val="single"/>
              </w:rPr>
            </w:pPr>
            <w:r w:rsidRPr="009C51D0">
              <w:rPr>
                <w:u w:val="single"/>
              </w:rPr>
              <w:t>Mapping:</w:t>
            </w:r>
          </w:p>
          <w:p w14:paraId="3C706378" w14:textId="77777777" w:rsidR="002F7E3E" w:rsidRDefault="009C51D0" w:rsidP="00A3244C">
            <w:pPr>
              <w:spacing w:line="240" w:lineRule="auto"/>
              <w:rPr>
                <w:sz w:val="16"/>
                <w:szCs w:val="16"/>
              </w:rPr>
            </w:pPr>
            <w:r w:rsidRPr="00C508DD">
              <w:rPr>
                <w:sz w:val="16"/>
                <w:szCs w:val="16"/>
              </w:rPr>
              <w:t>//</w:t>
            </w:r>
            <w:r>
              <w:rPr>
                <w:sz w:val="16"/>
                <w:szCs w:val="16"/>
              </w:rPr>
              <w:t>IMKAD_Persoon</w:t>
            </w:r>
            <w:r w:rsidR="00B63D44">
              <w:rPr>
                <w:sz w:val="16"/>
                <w:szCs w:val="16"/>
              </w:rPr>
              <w:t>/</w:t>
            </w:r>
          </w:p>
          <w:p w14:paraId="3EA4C504" w14:textId="77777777" w:rsidR="009C51D0" w:rsidRDefault="002F7E3E" w:rsidP="002F7E3E">
            <w:pPr>
              <w:spacing w:line="240" w:lineRule="auto"/>
              <w:ind w:left="227"/>
              <w:rPr>
                <w:sz w:val="16"/>
                <w:szCs w:val="16"/>
              </w:rPr>
            </w:pPr>
            <w:r>
              <w:rPr>
                <w:sz w:val="16"/>
                <w:szCs w:val="16"/>
              </w:rPr>
              <w:t>./</w:t>
            </w:r>
            <w:r w:rsidR="00B63D44">
              <w:rPr>
                <w:sz w:val="16"/>
                <w:szCs w:val="16"/>
              </w:rPr>
              <w:t>tia_Gegevens</w:t>
            </w:r>
          </w:p>
          <w:p w14:paraId="5226FCCC" w14:textId="77777777" w:rsidR="002F7E3E" w:rsidRDefault="002F7E3E" w:rsidP="002F7E3E">
            <w:pPr>
              <w:spacing w:line="240" w:lineRule="auto"/>
              <w:ind w:left="227"/>
              <w:rPr>
                <w:sz w:val="16"/>
                <w:szCs w:val="16"/>
              </w:rPr>
            </w:pPr>
            <w:r>
              <w:rPr>
                <w:sz w:val="16"/>
                <w:szCs w:val="16"/>
              </w:rPr>
              <w:t>./tia_IndGerechtigde (‘true’)</w:t>
            </w:r>
            <w:r w:rsidR="0015450D">
              <w:rPr>
                <w:sz w:val="16"/>
                <w:szCs w:val="16"/>
              </w:rPr>
              <w:t xml:space="preserve"> (zie paragraaf </w:t>
            </w:r>
            <w:r w:rsidR="0015450D">
              <w:rPr>
                <w:sz w:val="16"/>
                <w:szCs w:val="16"/>
              </w:rPr>
              <w:fldChar w:fldCharType="begin"/>
            </w:r>
            <w:r w:rsidR="0015450D">
              <w:rPr>
                <w:sz w:val="16"/>
                <w:szCs w:val="16"/>
              </w:rPr>
              <w:instrText xml:space="preserve"> REF _Ref377738605 \r \h </w:instrText>
            </w:r>
            <w:r w:rsidR="0015450D">
              <w:rPr>
                <w:sz w:val="16"/>
                <w:szCs w:val="16"/>
              </w:rPr>
            </w:r>
            <w:r w:rsidR="0015450D">
              <w:rPr>
                <w:sz w:val="16"/>
                <w:szCs w:val="16"/>
              </w:rPr>
              <w:fldChar w:fldCharType="separate"/>
            </w:r>
            <w:r w:rsidR="00160287">
              <w:rPr>
                <w:sz w:val="16"/>
                <w:szCs w:val="16"/>
              </w:rPr>
              <w:t>2.1</w:t>
            </w:r>
            <w:r w:rsidR="0015450D">
              <w:rPr>
                <w:sz w:val="16"/>
                <w:szCs w:val="16"/>
              </w:rPr>
              <w:fldChar w:fldCharType="end"/>
            </w:r>
            <w:r w:rsidR="0015450D">
              <w:rPr>
                <w:sz w:val="16"/>
                <w:szCs w:val="16"/>
              </w:rPr>
              <w:t>)</w:t>
            </w:r>
          </w:p>
          <w:p w14:paraId="3CBD0FDA" w14:textId="77777777" w:rsidR="00224238" w:rsidRPr="007A2314" w:rsidRDefault="00FE1555" w:rsidP="00FE1555">
            <w:pPr>
              <w:spacing w:line="240" w:lineRule="auto"/>
            </w:pPr>
            <w:r w:rsidRPr="00FE1555">
              <w:rPr>
                <w:sz w:val="16"/>
                <w:szCs w:val="16"/>
              </w:rPr>
              <w:t xml:space="preserve">-zie verder tekstblok </w:t>
            </w:r>
            <w:r>
              <w:rPr>
                <w:sz w:val="16"/>
                <w:szCs w:val="16"/>
              </w:rPr>
              <w:t>natuurlijk persoon</w:t>
            </w:r>
          </w:p>
        </w:tc>
      </w:tr>
      <w:tr w:rsidR="00C508DD" w:rsidRPr="007A2314" w14:paraId="0E5515D6" w14:textId="77777777" w:rsidTr="003C03ED">
        <w:tc>
          <w:tcPr>
            <w:tcW w:w="2279" w:type="pct"/>
          </w:tcPr>
          <w:p w14:paraId="304C94CA" w14:textId="77777777" w:rsidR="00C508DD" w:rsidRPr="004F11D9" w:rsidRDefault="00C508DD" w:rsidP="00D475F0">
            <w:pPr>
              <w:rPr>
                <w:strike/>
                <w:color w:val="800080"/>
                <w:szCs w:val="18"/>
                <w:rPrChange w:id="231" w:author="Groot, Karina de" w:date="2024-10-30T14:01:00Z" w16du:dateUtc="2024-10-30T13:01:00Z">
                  <w:rPr>
                    <w:color w:val="800080"/>
                    <w:szCs w:val="18"/>
                  </w:rPr>
                </w:rPrChange>
              </w:rPr>
            </w:pPr>
            <w:r w:rsidRPr="004F11D9">
              <w:rPr>
                <w:strike/>
                <w:color w:val="800080"/>
                <w:szCs w:val="18"/>
                <w:highlight w:val="yellow"/>
                <w:rPrChange w:id="232" w:author="Groot, Karina de" w:date="2024-10-30T14:01:00Z" w16du:dateUtc="2024-10-30T13:01:00Z">
                  <w:rPr>
                    <w:color w:val="800080"/>
                    <w:szCs w:val="18"/>
                    <w:highlight w:val="yellow"/>
                  </w:rPr>
                </w:rPrChange>
              </w:rPr>
              <w:t>TEKSTBLOK LEGITIMATIE</w:t>
            </w:r>
            <w:r w:rsidR="00DB36C9" w:rsidRPr="004F11D9">
              <w:rPr>
                <w:strike/>
                <w:color w:val="800080"/>
                <w:szCs w:val="18"/>
                <w:rPrChange w:id="233" w:author="Groot, Karina de" w:date="2024-10-30T14:01:00Z" w16du:dateUtc="2024-10-30T13:01:00Z">
                  <w:rPr>
                    <w:color w:val="800080"/>
                    <w:szCs w:val="18"/>
                  </w:rPr>
                </w:rPrChange>
              </w:rPr>
              <w:t>,</w:t>
            </w:r>
          </w:p>
        </w:tc>
        <w:tc>
          <w:tcPr>
            <w:tcW w:w="2721" w:type="pct"/>
          </w:tcPr>
          <w:p w14:paraId="04F4DC08" w14:textId="77777777" w:rsidR="00C508DD" w:rsidRPr="004F11D9" w:rsidRDefault="00071F78" w:rsidP="00D475F0">
            <w:pPr>
              <w:spacing w:before="72"/>
              <w:rPr>
                <w:strike/>
                <w:rPrChange w:id="234" w:author="Groot, Karina de" w:date="2024-10-30T14:01:00Z" w16du:dateUtc="2024-10-30T13:01:00Z">
                  <w:rPr/>
                </w:rPrChange>
              </w:rPr>
            </w:pPr>
            <w:r w:rsidRPr="004F11D9">
              <w:rPr>
                <w:strike/>
                <w:rPrChange w:id="235" w:author="Groot, Karina de" w:date="2024-10-30T14:01:00Z" w16du:dateUtc="2024-10-30T13:01:00Z">
                  <w:rPr/>
                </w:rPrChange>
              </w:rPr>
              <w:t xml:space="preserve">Optionele tekst. </w:t>
            </w:r>
            <w:r w:rsidR="00C508DD" w:rsidRPr="004F11D9">
              <w:rPr>
                <w:strike/>
                <w:rPrChange w:id="236" w:author="Groot, Karina de" w:date="2024-10-30T14:01:00Z" w16du:dateUtc="2024-10-30T13:01:00Z">
                  <w:rPr/>
                </w:rPrChange>
              </w:rPr>
              <w:t>De gegevens van het legitimatiebewijs van een persoon.</w:t>
            </w:r>
          </w:p>
          <w:p w14:paraId="40A9DFCB" w14:textId="77777777" w:rsidR="00A3244C" w:rsidRPr="004F11D9" w:rsidRDefault="00A3244C" w:rsidP="00D475F0">
            <w:pPr>
              <w:spacing w:before="72"/>
              <w:rPr>
                <w:strike/>
                <w:rPrChange w:id="237" w:author="Groot, Karina de" w:date="2024-10-30T14:01:00Z" w16du:dateUtc="2024-10-30T13:01:00Z">
                  <w:rPr/>
                </w:rPrChange>
              </w:rPr>
            </w:pPr>
          </w:p>
          <w:p w14:paraId="4FFB5420" w14:textId="77777777" w:rsidR="009C51D0" w:rsidRPr="004F11D9" w:rsidRDefault="009C51D0" w:rsidP="00A3244C">
            <w:pPr>
              <w:spacing w:line="240" w:lineRule="auto"/>
              <w:rPr>
                <w:strike/>
                <w:u w:val="single"/>
                <w:rPrChange w:id="238" w:author="Groot, Karina de" w:date="2024-10-30T14:01:00Z" w16du:dateUtc="2024-10-30T13:01:00Z">
                  <w:rPr>
                    <w:u w:val="single"/>
                  </w:rPr>
                </w:rPrChange>
              </w:rPr>
            </w:pPr>
            <w:r w:rsidRPr="004F11D9">
              <w:rPr>
                <w:strike/>
                <w:u w:val="single"/>
                <w:rPrChange w:id="239" w:author="Groot, Karina de" w:date="2024-10-30T14:01:00Z" w16du:dateUtc="2024-10-30T13:01:00Z">
                  <w:rPr>
                    <w:u w:val="single"/>
                  </w:rPr>
                </w:rPrChange>
              </w:rPr>
              <w:t>Mapping:</w:t>
            </w:r>
          </w:p>
          <w:p w14:paraId="77D7203F" w14:textId="77777777" w:rsidR="009C51D0" w:rsidRPr="004F11D9" w:rsidRDefault="009C51D0" w:rsidP="00A3244C">
            <w:pPr>
              <w:spacing w:line="240" w:lineRule="auto"/>
              <w:rPr>
                <w:strike/>
                <w:sz w:val="16"/>
                <w:szCs w:val="16"/>
                <w:rPrChange w:id="240" w:author="Groot, Karina de" w:date="2024-10-30T14:01:00Z" w16du:dateUtc="2024-10-30T13:01:00Z">
                  <w:rPr>
                    <w:sz w:val="16"/>
                    <w:szCs w:val="16"/>
                  </w:rPr>
                </w:rPrChange>
              </w:rPr>
            </w:pPr>
            <w:r w:rsidRPr="004F11D9">
              <w:rPr>
                <w:strike/>
                <w:sz w:val="16"/>
                <w:szCs w:val="16"/>
                <w:rPrChange w:id="241" w:author="Groot, Karina de" w:date="2024-10-30T14:01:00Z" w16du:dateUtc="2024-10-30T13:01:00Z">
                  <w:rPr>
                    <w:sz w:val="16"/>
                    <w:szCs w:val="16"/>
                  </w:rPr>
                </w:rPrChange>
              </w:rPr>
              <w:t>//IMKAD_Persoon</w:t>
            </w:r>
            <w:r w:rsidR="00B63D44" w:rsidRPr="004F11D9">
              <w:rPr>
                <w:strike/>
                <w:sz w:val="16"/>
                <w:szCs w:val="16"/>
                <w:rPrChange w:id="242" w:author="Groot, Karina de" w:date="2024-10-30T14:01:00Z" w16du:dateUtc="2024-10-30T13:01:00Z">
                  <w:rPr>
                    <w:sz w:val="16"/>
                    <w:szCs w:val="16"/>
                  </w:rPr>
                </w:rPrChange>
              </w:rPr>
              <w:t>/tia_Legitimatiebewijs</w:t>
            </w:r>
          </w:p>
          <w:p w14:paraId="12FCFBD0" w14:textId="77777777" w:rsidR="00224238" w:rsidRPr="004F11D9" w:rsidRDefault="00FE1555" w:rsidP="00A3244C">
            <w:pPr>
              <w:spacing w:line="240" w:lineRule="auto"/>
              <w:rPr>
                <w:strike/>
                <w:sz w:val="16"/>
                <w:szCs w:val="16"/>
                <w:rPrChange w:id="243" w:author="Groot, Karina de" w:date="2024-10-30T14:01:00Z" w16du:dateUtc="2024-10-30T13:01:00Z">
                  <w:rPr>
                    <w:sz w:val="16"/>
                    <w:szCs w:val="16"/>
                  </w:rPr>
                </w:rPrChange>
              </w:rPr>
            </w:pPr>
            <w:r w:rsidRPr="004F11D9">
              <w:rPr>
                <w:strike/>
                <w:sz w:val="16"/>
                <w:szCs w:val="16"/>
                <w:rPrChange w:id="244" w:author="Groot, Karina de" w:date="2024-10-30T14:01:00Z" w16du:dateUtc="2024-10-30T13:01:00Z">
                  <w:rPr>
                    <w:sz w:val="16"/>
                    <w:szCs w:val="16"/>
                  </w:rPr>
                </w:rPrChange>
              </w:rPr>
              <w:t>-zie verder tekstblok legititmatie</w:t>
            </w:r>
          </w:p>
        </w:tc>
      </w:tr>
      <w:tr w:rsidR="00C508DD" w:rsidRPr="00C508DD" w14:paraId="6A416177" w14:textId="77777777" w:rsidTr="00C0014C">
        <w:tc>
          <w:tcPr>
            <w:tcW w:w="2279" w:type="pct"/>
          </w:tcPr>
          <w:p w14:paraId="713359DA" w14:textId="77777777" w:rsidR="003C0EFF" w:rsidRPr="00785AD4" w:rsidRDefault="00D41CEF" w:rsidP="00D41CEF">
            <w:pPr>
              <w:rPr>
                <w:color w:val="800080"/>
                <w:szCs w:val="18"/>
              </w:rPr>
            </w:pPr>
            <w:r w:rsidRPr="00785AD4">
              <w:rPr>
                <w:rFonts w:cs="Arial"/>
                <w:color w:val="FF0000"/>
                <w:szCs w:val="18"/>
                <w:highlight w:val="yellow"/>
              </w:rPr>
              <w:t>TEKSTBLOK BURGERLIJKE STAAT</w:t>
            </w:r>
          </w:p>
        </w:tc>
        <w:tc>
          <w:tcPr>
            <w:tcW w:w="2721" w:type="pct"/>
          </w:tcPr>
          <w:p w14:paraId="5A0AF95A" w14:textId="77777777" w:rsidR="00D41CEF" w:rsidRPr="00D41CEF" w:rsidRDefault="00071F78" w:rsidP="00D41CEF">
            <w:r>
              <w:t>Vaste tekst.  De b</w:t>
            </w:r>
            <w:r w:rsidR="00D41CEF" w:rsidRPr="00D41CEF">
              <w:t>urgerlijke staat</w:t>
            </w:r>
            <w:r w:rsidR="00D41CEF">
              <w:t xml:space="preserve"> van de natuurlijk persoon.</w:t>
            </w:r>
            <w:r w:rsidR="00B73EB4">
              <w:t xml:space="preserve"> </w:t>
            </w:r>
          </w:p>
          <w:p w14:paraId="720CE6F5" w14:textId="77777777" w:rsidR="00D41CEF" w:rsidRDefault="00D41CEF" w:rsidP="00D475F0"/>
          <w:p w14:paraId="7405291B" w14:textId="77777777" w:rsidR="00C508DD" w:rsidRDefault="00C508DD" w:rsidP="00D475F0">
            <w:pPr>
              <w:rPr>
                <w:u w:val="single"/>
              </w:rPr>
            </w:pPr>
            <w:r w:rsidRPr="00C508DD">
              <w:rPr>
                <w:u w:val="single"/>
              </w:rPr>
              <w:t>Mapping:</w:t>
            </w:r>
          </w:p>
          <w:p w14:paraId="0506E46D" w14:textId="77777777" w:rsidR="00CD60DE" w:rsidRDefault="00CD60DE" w:rsidP="00CD60DE">
            <w:pPr>
              <w:spacing w:line="240" w:lineRule="auto"/>
              <w:rPr>
                <w:sz w:val="16"/>
                <w:szCs w:val="16"/>
              </w:rPr>
            </w:pPr>
            <w:r w:rsidRPr="00C508DD">
              <w:rPr>
                <w:sz w:val="16"/>
                <w:szCs w:val="16"/>
              </w:rPr>
              <w:t>//IMKAD_Persoon/</w:t>
            </w:r>
          </w:p>
          <w:p w14:paraId="7475E78F" w14:textId="77777777" w:rsidR="006B1F7D" w:rsidRPr="00525C5D" w:rsidRDefault="00FE1555" w:rsidP="001F0740">
            <w:pPr>
              <w:spacing w:line="240" w:lineRule="auto"/>
            </w:pPr>
            <w:r w:rsidRPr="00FE1555">
              <w:rPr>
                <w:sz w:val="16"/>
                <w:szCs w:val="16"/>
              </w:rPr>
              <w:t xml:space="preserve">-zie verder tekstblok </w:t>
            </w:r>
            <w:r>
              <w:rPr>
                <w:sz w:val="16"/>
                <w:szCs w:val="16"/>
              </w:rPr>
              <w:t>burgerlijke staat</w:t>
            </w:r>
            <w:r w:rsidR="00B73EB4">
              <w:rPr>
                <w:sz w:val="16"/>
                <w:szCs w:val="16"/>
              </w:rPr>
              <w:t>, variant 1</w:t>
            </w:r>
          </w:p>
        </w:tc>
      </w:tr>
      <w:tr w:rsidR="00E55B89" w:rsidRPr="00C508DD" w14:paraId="1047E141" w14:textId="77777777" w:rsidTr="00C0014C">
        <w:tc>
          <w:tcPr>
            <w:tcW w:w="2279" w:type="pct"/>
          </w:tcPr>
          <w:p w14:paraId="694510A2" w14:textId="77777777" w:rsidR="00E55B89" w:rsidRPr="003E45D9" w:rsidRDefault="00F811F4" w:rsidP="00D475F0">
            <w:pPr>
              <w:rPr>
                <w:rFonts w:ascii="Times New Roman" w:hAnsi="Times New Roman"/>
                <w:sz w:val="24"/>
                <w:szCs w:val="24"/>
              </w:rPr>
            </w:pPr>
            <w:r>
              <w:rPr>
                <w:color w:val="FF0000"/>
              </w:rPr>
              <w:t xml:space="preserve">, </w:t>
            </w:r>
            <w:r w:rsidR="00E55B89" w:rsidRPr="008B2C91">
              <w:rPr>
                <w:color w:val="FF0000"/>
              </w:rPr>
              <w:t>wonende te</w:t>
            </w:r>
            <w:r w:rsidR="003E45D9" w:rsidRPr="008B2C91">
              <w:rPr>
                <w:color w:val="FF0000"/>
                <w:highlight w:val="yellow"/>
              </w:rPr>
              <w:t xml:space="preserve"> TEKSTBLOK WOONADRES</w:t>
            </w:r>
          </w:p>
        </w:tc>
        <w:tc>
          <w:tcPr>
            <w:tcW w:w="2721" w:type="pct"/>
          </w:tcPr>
          <w:p w14:paraId="199C011A" w14:textId="77777777" w:rsidR="00A3244C" w:rsidRDefault="00EB5AA1" w:rsidP="00A3244C">
            <w:pPr>
              <w:rPr>
                <w:u w:val="single"/>
              </w:rPr>
            </w:pPr>
            <w:r>
              <w:t xml:space="preserve">Vaste tekst. </w:t>
            </w:r>
            <w:r w:rsidR="00071F78">
              <w:t>Het w</w:t>
            </w:r>
            <w:r w:rsidR="00A3244C" w:rsidRPr="00A602FA">
              <w:t>oonadres van</w:t>
            </w:r>
            <w:r w:rsidR="00A3244C" w:rsidRPr="007A2314">
              <w:t xml:space="preserve"> </w:t>
            </w:r>
            <w:r w:rsidR="00A3244C">
              <w:t>de natuurlijk</w:t>
            </w:r>
            <w:r w:rsidR="00A3244C" w:rsidRPr="007A2314">
              <w:t xml:space="preserve"> persoon.</w:t>
            </w:r>
          </w:p>
          <w:p w14:paraId="10E30BA7" w14:textId="77777777" w:rsidR="00A3244C" w:rsidRDefault="00A3244C" w:rsidP="003E45D9">
            <w:pPr>
              <w:rPr>
                <w:u w:val="single"/>
              </w:rPr>
            </w:pPr>
          </w:p>
          <w:p w14:paraId="7142CAE6" w14:textId="77777777" w:rsidR="003E45D9" w:rsidRPr="009C51D0" w:rsidRDefault="003E45D9" w:rsidP="00A3244C">
            <w:pPr>
              <w:spacing w:line="240" w:lineRule="auto"/>
              <w:rPr>
                <w:u w:val="single"/>
              </w:rPr>
            </w:pPr>
            <w:r w:rsidRPr="009C51D0">
              <w:rPr>
                <w:u w:val="single"/>
              </w:rPr>
              <w:t>Mapping:</w:t>
            </w:r>
          </w:p>
          <w:p w14:paraId="2A6ED377" w14:textId="77777777" w:rsidR="00E55B89" w:rsidRDefault="003E45D9" w:rsidP="00A3244C">
            <w:pPr>
              <w:spacing w:line="240" w:lineRule="auto"/>
              <w:rPr>
                <w:sz w:val="16"/>
                <w:szCs w:val="16"/>
              </w:rPr>
            </w:pPr>
            <w:r w:rsidRPr="00C508DD">
              <w:rPr>
                <w:sz w:val="16"/>
                <w:szCs w:val="16"/>
              </w:rPr>
              <w:t>//</w:t>
            </w:r>
            <w:r w:rsidR="00340553">
              <w:rPr>
                <w:sz w:val="16"/>
                <w:szCs w:val="16"/>
              </w:rPr>
              <w:t>Partij/</w:t>
            </w:r>
            <w:r>
              <w:rPr>
                <w:sz w:val="16"/>
                <w:szCs w:val="16"/>
              </w:rPr>
              <w:t>IMKAD_Persoon/</w:t>
            </w:r>
            <w:r w:rsidRPr="003F559F">
              <w:rPr>
                <w:sz w:val="16"/>
                <w:szCs w:val="16"/>
              </w:rPr>
              <w:t>IMKAD_WoonlocatiePersoon/</w:t>
            </w:r>
          </w:p>
          <w:p w14:paraId="78B34415" w14:textId="77777777" w:rsidR="00E32CC4" w:rsidRDefault="00E32CC4" w:rsidP="00A3244C">
            <w:pPr>
              <w:spacing w:line="240" w:lineRule="auto"/>
            </w:pPr>
            <w:r w:rsidRPr="00FE1555">
              <w:rPr>
                <w:sz w:val="16"/>
                <w:szCs w:val="16"/>
              </w:rPr>
              <w:t xml:space="preserve">-zie verder tekstblok </w:t>
            </w:r>
            <w:r>
              <w:rPr>
                <w:sz w:val="16"/>
                <w:szCs w:val="16"/>
              </w:rPr>
              <w:t>woonadres</w:t>
            </w:r>
          </w:p>
        </w:tc>
      </w:tr>
      <w:tr w:rsidR="00E55B89" w:rsidRPr="00C508DD" w14:paraId="5259E0AB" w14:textId="77777777" w:rsidTr="00C0014C">
        <w:tc>
          <w:tcPr>
            <w:tcW w:w="2279" w:type="pct"/>
          </w:tcPr>
          <w:p w14:paraId="30992566" w14:textId="77777777" w:rsidR="00E55B89" w:rsidRPr="008B2C91" w:rsidRDefault="00E55B89" w:rsidP="00D475F0">
            <w:pPr>
              <w:rPr>
                <w:color w:val="FF0000"/>
              </w:rPr>
            </w:pPr>
            <w:r>
              <w:rPr>
                <w:color w:val="800080"/>
              </w:rPr>
              <w:t xml:space="preserve">(toekomstig adres: </w:t>
            </w:r>
            <w:r w:rsidRPr="008B2C91">
              <w:rPr>
                <w:color w:val="800080"/>
                <w:highlight w:val="yellow"/>
              </w:rPr>
              <w:t>TEKSTBLOK WOONADRES</w:t>
            </w:r>
            <w:r>
              <w:rPr>
                <w:color w:val="800080"/>
              </w:rPr>
              <w:t>)</w:t>
            </w:r>
          </w:p>
        </w:tc>
        <w:tc>
          <w:tcPr>
            <w:tcW w:w="2721" w:type="pct"/>
          </w:tcPr>
          <w:p w14:paraId="7E3C8907" w14:textId="77777777" w:rsidR="00A3244C" w:rsidRDefault="00E55B89" w:rsidP="00EB5AA1">
            <w:pPr>
              <w:spacing w:before="72"/>
              <w:rPr>
                <w:u w:val="single"/>
              </w:rPr>
            </w:pPr>
            <w:r>
              <w:t>Optionele tekst.</w:t>
            </w:r>
            <w:r w:rsidR="00EB5AA1">
              <w:t xml:space="preserve"> </w:t>
            </w:r>
            <w:r w:rsidR="00071F78">
              <w:t>Het t</w:t>
            </w:r>
            <w:r w:rsidR="00A3244C">
              <w:t>oekomstig w</w:t>
            </w:r>
            <w:r w:rsidR="00A3244C" w:rsidRPr="00A602FA">
              <w:t>oonadres van</w:t>
            </w:r>
            <w:r w:rsidR="00A3244C" w:rsidRPr="007A2314">
              <w:t xml:space="preserve"> </w:t>
            </w:r>
            <w:r w:rsidR="00A3244C">
              <w:t>de natuurlijk</w:t>
            </w:r>
            <w:r w:rsidR="00A3244C" w:rsidRPr="007A2314">
              <w:t xml:space="preserve"> persoon.</w:t>
            </w:r>
          </w:p>
          <w:p w14:paraId="7361BC9D" w14:textId="77777777" w:rsidR="00A3244C" w:rsidRDefault="00A3244C" w:rsidP="00D475F0">
            <w:pPr>
              <w:spacing w:before="72"/>
            </w:pPr>
          </w:p>
          <w:p w14:paraId="078DC29B" w14:textId="77777777" w:rsidR="00E55B89" w:rsidRPr="009C51D0" w:rsidRDefault="00E55B89" w:rsidP="00A3244C">
            <w:pPr>
              <w:spacing w:line="240" w:lineRule="auto"/>
              <w:rPr>
                <w:u w:val="single"/>
              </w:rPr>
            </w:pPr>
            <w:r w:rsidRPr="009C51D0">
              <w:rPr>
                <w:u w:val="single"/>
              </w:rPr>
              <w:t>Mapping:</w:t>
            </w:r>
          </w:p>
          <w:p w14:paraId="646F799E" w14:textId="77777777" w:rsidR="00E55B89" w:rsidRDefault="00E55B89" w:rsidP="00A3244C">
            <w:pPr>
              <w:spacing w:line="240" w:lineRule="auto"/>
              <w:rPr>
                <w:sz w:val="16"/>
                <w:szCs w:val="16"/>
              </w:rPr>
            </w:pPr>
            <w:r w:rsidRPr="00C508DD">
              <w:rPr>
                <w:sz w:val="16"/>
                <w:szCs w:val="16"/>
              </w:rPr>
              <w:t>//</w:t>
            </w:r>
            <w:r w:rsidR="00340553">
              <w:rPr>
                <w:sz w:val="16"/>
                <w:szCs w:val="16"/>
              </w:rPr>
              <w:t>Partij/</w:t>
            </w:r>
            <w:r>
              <w:rPr>
                <w:sz w:val="16"/>
                <w:szCs w:val="16"/>
              </w:rPr>
              <w:t>IMKAD_Persoon</w:t>
            </w:r>
            <w:r w:rsidR="003E45D9">
              <w:rPr>
                <w:sz w:val="16"/>
                <w:szCs w:val="16"/>
              </w:rPr>
              <w:t>/toekomstigAdres</w:t>
            </w:r>
            <w:r w:rsidR="003E45D9" w:rsidRPr="003F559F">
              <w:rPr>
                <w:sz w:val="16"/>
                <w:szCs w:val="16"/>
              </w:rPr>
              <w:t>/</w:t>
            </w:r>
          </w:p>
          <w:p w14:paraId="23997CEA" w14:textId="77777777" w:rsidR="00E32CC4" w:rsidRDefault="00E32CC4" w:rsidP="00A3244C">
            <w:pPr>
              <w:spacing w:line="240" w:lineRule="auto"/>
            </w:pPr>
            <w:r w:rsidRPr="00FE1555">
              <w:rPr>
                <w:sz w:val="16"/>
                <w:szCs w:val="16"/>
              </w:rPr>
              <w:t xml:space="preserve">-zie verder tekstblok </w:t>
            </w:r>
            <w:r>
              <w:rPr>
                <w:sz w:val="16"/>
                <w:szCs w:val="16"/>
              </w:rPr>
              <w:t>woonadres</w:t>
            </w:r>
          </w:p>
        </w:tc>
      </w:tr>
    </w:tbl>
    <w:p w14:paraId="5D0CDAC8" w14:textId="77777777" w:rsidR="003C0EFF" w:rsidRDefault="003C0EFF" w:rsidP="008966E2">
      <w:pPr>
        <w:pStyle w:val="Kop4"/>
      </w:pPr>
      <w:r>
        <w:t>Variant 2</w:t>
      </w:r>
      <w:r w:rsidR="00571F54">
        <w:t xml:space="preserve">: </w:t>
      </w:r>
      <w:r w:rsidR="006D597C">
        <w:t>t</w:t>
      </w:r>
      <w:r w:rsidR="00571F54">
        <w:t>wee natuurlijke personen (partners) met gezamenlijke burgerlijke staat</w:t>
      </w:r>
    </w:p>
    <w:p w14:paraId="5132229E" w14:textId="77777777" w:rsidR="00D259AE" w:rsidRPr="002F3C41" w:rsidRDefault="00D259AE" w:rsidP="002F3C41">
      <w:pPr>
        <w:rPr>
          <w:lang w:val="nl"/>
        </w:rPr>
      </w:pPr>
    </w:p>
    <w:tbl>
      <w:tblPr>
        <w:tblStyle w:val="Professioneletabel"/>
        <w:tblW w:w="5033" w:type="pct"/>
        <w:tblLayout w:type="fixed"/>
        <w:tblLook w:val="01C0" w:firstRow="0" w:lastRow="1" w:firstColumn="1" w:lastColumn="1" w:noHBand="0" w:noVBand="0"/>
      </w:tblPr>
      <w:tblGrid>
        <w:gridCol w:w="4257"/>
        <w:gridCol w:w="5257"/>
      </w:tblGrid>
      <w:tr w:rsidR="005B6575" w:rsidRPr="00C508DD" w14:paraId="65529B05" w14:textId="77777777" w:rsidTr="0038452E">
        <w:tc>
          <w:tcPr>
            <w:tcW w:w="2237" w:type="pct"/>
          </w:tcPr>
          <w:p w14:paraId="0B66D9D3" w14:textId="77777777" w:rsidR="005B6575" w:rsidRPr="008B2C91" w:rsidRDefault="005B6575" w:rsidP="005C1AAE">
            <w:pPr>
              <w:rPr>
                <w:color w:val="FF0000"/>
              </w:rPr>
            </w:pPr>
          </w:p>
        </w:tc>
        <w:tc>
          <w:tcPr>
            <w:tcW w:w="2763" w:type="pct"/>
          </w:tcPr>
          <w:p w14:paraId="03BF1FA4" w14:textId="77777777" w:rsidR="00D259AE" w:rsidRDefault="00D259AE" w:rsidP="005B6575">
            <w:pPr>
              <w:spacing w:line="240" w:lineRule="auto"/>
            </w:pPr>
          </w:p>
          <w:p w14:paraId="562D7B97" w14:textId="77777777" w:rsidR="005B6575" w:rsidRPr="00C933D4" w:rsidRDefault="005B6575" w:rsidP="005B6575">
            <w:pPr>
              <w:spacing w:line="240" w:lineRule="auto"/>
              <w:rPr>
                <w:u w:val="single"/>
              </w:rPr>
            </w:pPr>
            <w:r w:rsidRPr="00C933D4">
              <w:rPr>
                <w:u w:val="single"/>
              </w:rPr>
              <w:t>Mapping</w:t>
            </w:r>
            <w:r w:rsidR="007F0E4A">
              <w:rPr>
                <w:u w:val="single"/>
              </w:rPr>
              <w:t xml:space="preserve"> variant 2</w:t>
            </w:r>
            <w:r w:rsidRPr="00C933D4">
              <w:rPr>
                <w:u w:val="single"/>
              </w:rPr>
              <w:t>:</w:t>
            </w:r>
          </w:p>
          <w:p w14:paraId="29EB45B8" w14:textId="77777777" w:rsidR="00133BB9" w:rsidRDefault="00133BB9" w:rsidP="007F0E4A">
            <w:pPr>
              <w:spacing w:line="240" w:lineRule="auto"/>
              <w:rPr>
                <w:sz w:val="16"/>
                <w:szCs w:val="16"/>
              </w:rPr>
            </w:pPr>
            <w:r w:rsidRPr="00C508DD">
              <w:rPr>
                <w:sz w:val="16"/>
                <w:szCs w:val="16"/>
              </w:rPr>
              <w:t>/</w:t>
            </w:r>
            <w:r>
              <w:rPr>
                <w:sz w:val="16"/>
                <w:szCs w:val="16"/>
              </w:rPr>
              <w:t>/IMKAD_Persoon/tia_</w:t>
            </w:r>
            <w:r w:rsidR="005E4FC6">
              <w:rPr>
                <w:sz w:val="16"/>
                <w:szCs w:val="16"/>
              </w:rPr>
              <w:t>TekstKeuze</w:t>
            </w:r>
            <w:r w:rsidR="007A5D88">
              <w:rPr>
                <w:sz w:val="16"/>
                <w:szCs w:val="16"/>
              </w:rPr>
              <w:t>/</w:t>
            </w:r>
          </w:p>
          <w:p w14:paraId="41DE72F8" w14:textId="77777777" w:rsidR="00902591" w:rsidRDefault="00902591" w:rsidP="00DF2A68">
            <w:pPr>
              <w:spacing w:line="240" w:lineRule="auto"/>
              <w:ind w:left="454"/>
              <w:rPr>
                <w:sz w:val="16"/>
                <w:szCs w:val="16"/>
              </w:rPr>
            </w:pPr>
            <w:r>
              <w:rPr>
                <w:sz w:val="16"/>
                <w:szCs w:val="16"/>
              </w:rPr>
              <w:t>./tagNaam (‘k_KeuzeblokVariant’)</w:t>
            </w:r>
          </w:p>
          <w:p w14:paraId="0DED66BE" w14:textId="77777777" w:rsidR="00224238" w:rsidRDefault="00902591" w:rsidP="0070044D">
            <w:pPr>
              <w:spacing w:line="240" w:lineRule="auto"/>
              <w:ind w:left="454"/>
              <w:rPr>
                <w:sz w:val="16"/>
                <w:szCs w:val="16"/>
              </w:rPr>
            </w:pPr>
            <w:r>
              <w:rPr>
                <w:sz w:val="16"/>
                <w:szCs w:val="16"/>
              </w:rPr>
              <w:t>./tekst (‘2’)</w:t>
            </w:r>
          </w:p>
          <w:p w14:paraId="678B47E9" w14:textId="77777777" w:rsidR="00D259AE" w:rsidRPr="00902591" w:rsidRDefault="00D259AE" w:rsidP="0070044D">
            <w:pPr>
              <w:spacing w:line="240" w:lineRule="auto"/>
              <w:ind w:left="454"/>
              <w:rPr>
                <w:sz w:val="16"/>
                <w:szCs w:val="16"/>
              </w:rPr>
            </w:pPr>
          </w:p>
        </w:tc>
      </w:tr>
    </w:tbl>
    <w:p w14:paraId="2D1205CE" w14:textId="77777777" w:rsidR="002F3C41" w:rsidRPr="00FF130B" w:rsidRDefault="002F3C41" w:rsidP="008966E2">
      <w:pPr>
        <w:pStyle w:val="Kop5"/>
        <w:tabs>
          <w:tab w:val="clear" w:pos="1008"/>
          <w:tab w:val="clear" w:pos="1588"/>
          <w:tab w:val="left" w:pos="993"/>
        </w:tabs>
        <w:ind w:left="0" w:firstLine="0"/>
        <w:rPr>
          <w:lang w:val="nl"/>
        </w:rPr>
      </w:pPr>
      <w:r>
        <w:rPr>
          <w:lang w:val="nl"/>
        </w:rPr>
        <w:t xml:space="preserve"> IMKAD_Persoon</w:t>
      </w:r>
    </w:p>
    <w:tbl>
      <w:tblPr>
        <w:tblStyle w:val="Professioneletabel"/>
        <w:tblW w:w="5033" w:type="pct"/>
        <w:tblLayout w:type="fixed"/>
        <w:tblLook w:val="01C0" w:firstRow="0" w:lastRow="1" w:firstColumn="1" w:lastColumn="1" w:noHBand="0" w:noVBand="0"/>
      </w:tblPr>
      <w:tblGrid>
        <w:gridCol w:w="4257"/>
        <w:gridCol w:w="5257"/>
      </w:tblGrid>
      <w:tr w:rsidR="000C7382" w:rsidRPr="00C508DD" w14:paraId="5AB7E5C2" w14:textId="77777777" w:rsidTr="0038452E">
        <w:tc>
          <w:tcPr>
            <w:tcW w:w="2237" w:type="pct"/>
          </w:tcPr>
          <w:p w14:paraId="27757466" w14:textId="77777777" w:rsidR="000C7382" w:rsidRPr="000C7382" w:rsidRDefault="000C7382" w:rsidP="005C1AAE">
            <w:pPr>
              <w:rPr>
                <w:color w:val="800080"/>
                <w:szCs w:val="18"/>
                <w:highlight w:val="yellow"/>
                <w:lang w:val="en-US"/>
              </w:rPr>
            </w:pPr>
            <w:r w:rsidRPr="000C7382">
              <w:rPr>
                <w:color w:val="800080"/>
                <w:szCs w:val="18"/>
                <w:lang w:val="en-US"/>
              </w:rPr>
              <w:t>a.</w:t>
            </w:r>
          </w:p>
        </w:tc>
        <w:tc>
          <w:tcPr>
            <w:tcW w:w="2763" w:type="pct"/>
          </w:tcPr>
          <w:p w14:paraId="5FFF283F" w14:textId="77777777" w:rsidR="000C7382" w:rsidRDefault="000C7382" w:rsidP="00CC6881">
            <w:r>
              <w:t>Optionele tekst. De persoon wordt altijd voorafgegaan door een nummering.</w:t>
            </w:r>
          </w:p>
        </w:tc>
      </w:tr>
      <w:tr w:rsidR="007F0E4A" w:rsidRPr="00C508DD" w14:paraId="36918A40" w14:textId="77777777" w:rsidTr="0038452E">
        <w:tc>
          <w:tcPr>
            <w:tcW w:w="2237" w:type="pct"/>
          </w:tcPr>
          <w:p w14:paraId="5BF61A64" w14:textId="77777777" w:rsidR="007F0E4A" w:rsidRPr="008B2C91" w:rsidRDefault="007F0E4A" w:rsidP="005C1AAE">
            <w:pPr>
              <w:rPr>
                <w:color w:val="FF0000"/>
              </w:rPr>
            </w:pPr>
            <w:r w:rsidRPr="004C2706">
              <w:rPr>
                <w:color w:val="FF0000"/>
                <w:szCs w:val="18"/>
                <w:highlight w:val="yellow"/>
                <w:lang w:val="en-US"/>
              </w:rPr>
              <w:lastRenderedPageBreak/>
              <w:t>TEKSTBLOK NATUURLIJK PERSOON</w:t>
            </w:r>
            <w:r>
              <w:rPr>
                <w:color w:val="FF0000"/>
                <w:szCs w:val="18"/>
                <w:lang w:val="en-US"/>
              </w:rPr>
              <w:t>,</w:t>
            </w:r>
          </w:p>
        </w:tc>
        <w:tc>
          <w:tcPr>
            <w:tcW w:w="2763" w:type="pct"/>
          </w:tcPr>
          <w:p w14:paraId="0B5F6325" w14:textId="77777777" w:rsidR="007F0E4A" w:rsidRDefault="00EB5AA1" w:rsidP="00CC6881">
            <w:r>
              <w:t xml:space="preserve">Vaste tekst. </w:t>
            </w:r>
            <w:r w:rsidR="007F0E4A" w:rsidRPr="007A2314">
              <w:t>De naam</w:t>
            </w:r>
            <w:r w:rsidR="007F0E4A">
              <w:t xml:space="preserve"> en </w:t>
            </w:r>
            <w:r w:rsidR="007F0E4A" w:rsidRPr="007A2314">
              <w:t>geboortegegevens van een natuurlijk persoon.</w:t>
            </w:r>
          </w:p>
          <w:p w14:paraId="656B3CBC" w14:textId="77777777" w:rsidR="007F0E4A" w:rsidRDefault="007F0E4A" w:rsidP="00CC6881"/>
          <w:p w14:paraId="5E05DE46" w14:textId="77777777" w:rsidR="007F0E4A" w:rsidRPr="009C51D0" w:rsidRDefault="007F0E4A" w:rsidP="00CC6881">
            <w:pPr>
              <w:spacing w:line="240" w:lineRule="auto"/>
              <w:rPr>
                <w:u w:val="single"/>
              </w:rPr>
            </w:pPr>
            <w:r w:rsidRPr="009C51D0">
              <w:rPr>
                <w:u w:val="single"/>
              </w:rPr>
              <w:t>Mapping:</w:t>
            </w:r>
          </w:p>
          <w:p w14:paraId="222D0570" w14:textId="77777777" w:rsidR="007F0E4A" w:rsidRDefault="007F0E4A" w:rsidP="00CC6881">
            <w:pPr>
              <w:spacing w:line="240" w:lineRule="auto"/>
              <w:rPr>
                <w:sz w:val="16"/>
                <w:szCs w:val="16"/>
              </w:rPr>
            </w:pPr>
            <w:r w:rsidRPr="00C508DD">
              <w:rPr>
                <w:sz w:val="16"/>
                <w:szCs w:val="16"/>
              </w:rPr>
              <w:t>//</w:t>
            </w:r>
            <w:r>
              <w:rPr>
                <w:sz w:val="16"/>
                <w:szCs w:val="16"/>
              </w:rPr>
              <w:t>IMKAD_Persoon/</w:t>
            </w:r>
          </w:p>
          <w:p w14:paraId="343663A5" w14:textId="77777777" w:rsidR="007F0E4A" w:rsidRDefault="007F0E4A" w:rsidP="00CC6881">
            <w:pPr>
              <w:spacing w:line="240" w:lineRule="auto"/>
              <w:ind w:left="227"/>
              <w:rPr>
                <w:sz w:val="16"/>
                <w:szCs w:val="16"/>
              </w:rPr>
            </w:pPr>
            <w:r>
              <w:rPr>
                <w:sz w:val="16"/>
                <w:szCs w:val="16"/>
              </w:rPr>
              <w:t>./tia_Gegevens</w:t>
            </w:r>
          </w:p>
          <w:p w14:paraId="25996F22" w14:textId="77777777" w:rsidR="007F0E4A" w:rsidRDefault="007F0E4A" w:rsidP="00CC6881">
            <w:pPr>
              <w:spacing w:line="240" w:lineRule="auto"/>
              <w:ind w:left="227"/>
              <w:rPr>
                <w:sz w:val="16"/>
                <w:szCs w:val="16"/>
              </w:rPr>
            </w:pPr>
            <w:r>
              <w:rPr>
                <w:sz w:val="16"/>
                <w:szCs w:val="16"/>
              </w:rPr>
              <w:t>./tia_IndGerechtigde (‘true’)</w:t>
            </w:r>
            <w:r w:rsidR="0015450D">
              <w:rPr>
                <w:sz w:val="16"/>
                <w:szCs w:val="16"/>
              </w:rPr>
              <w:t xml:space="preserve"> (zie paragraaf </w:t>
            </w:r>
            <w:r w:rsidR="0015450D">
              <w:rPr>
                <w:sz w:val="16"/>
                <w:szCs w:val="16"/>
              </w:rPr>
              <w:fldChar w:fldCharType="begin"/>
            </w:r>
            <w:r w:rsidR="0015450D">
              <w:rPr>
                <w:sz w:val="16"/>
                <w:szCs w:val="16"/>
              </w:rPr>
              <w:instrText xml:space="preserve"> REF _Ref377738605 \r \h </w:instrText>
            </w:r>
            <w:r w:rsidR="0015450D">
              <w:rPr>
                <w:sz w:val="16"/>
                <w:szCs w:val="16"/>
              </w:rPr>
            </w:r>
            <w:r w:rsidR="0015450D">
              <w:rPr>
                <w:sz w:val="16"/>
                <w:szCs w:val="16"/>
              </w:rPr>
              <w:fldChar w:fldCharType="separate"/>
            </w:r>
            <w:r w:rsidR="00160287">
              <w:rPr>
                <w:sz w:val="16"/>
                <w:szCs w:val="16"/>
              </w:rPr>
              <w:t>2.1</w:t>
            </w:r>
            <w:r w:rsidR="0015450D">
              <w:rPr>
                <w:sz w:val="16"/>
                <w:szCs w:val="16"/>
              </w:rPr>
              <w:fldChar w:fldCharType="end"/>
            </w:r>
            <w:r w:rsidR="0015450D">
              <w:rPr>
                <w:sz w:val="16"/>
                <w:szCs w:val="16"/>
              </w:rPr>
              <w:t>)</w:t>
            </w:r>
          </w:p>
          <w:p w14:paraId="0A493C0E" w14:textId="77777777" w:rsidR="007F0E4A" w:rsidRDefault="007F0E4A" w:rsidP="007F0E4A">
            <w:pPr>
              <w:spacing w:line="240" w:lineRule="auto"/>
            </w:pPr>
            <w:r w:rsidRPr="00FE1555">
              <w:rPr>
                <w:sz w:val="16"/>
                <w:szCs w:val="16"/>
              </w:rPr>
              <w:t xml:space="preserve">-zie verder tekstblok </w:t>
            </w:r>
            <w:r>
              <w:rPr>
                <w:sz w:val="16"/>
                <w:szCs w:val="16"/>
              </w:rPr>
              <w:t>natuurlijk persoon</w:t>
            </w:r>
          </w:p>
        </w:tc>
      </w:tr>
      <w:tr w:rsidR="007F0E4A" w:rsidRPr="004F11D9" w14:paraId="19441CE9" w14:textId="77777777" w:rsidTr="0038452E">
        <w:tc>
          <w:tcPr>
            <w:tcW w:w="2237" w:type="pct"/>
          </w:tcPr>
          <w:p w14:paraId="087196B0" w14:textId="77777777" w:rsidR="007F0E4A" w:rsidRPr="004F11D9" w:rsidRDefault="007F0E4A" w:rsidP="00CC6881">
            <w:pPr>
              <w:rPr>
                <w:strike/>
                <w:color w:val="800080"/>
                <w:szCs w:val="18"/>
                <w:rPrChange w:id="245" w:author="Groot, Karina de" w:date="2024-10-30T14:02:00Z" w16du:dateUtc="2024-10-30T13:02:00Z">
                  <w:rPr>
                    <w:color w:val="800080"/>
                    <w:szCs w:val="18"/>
                  </w:rPr>
                </w:rPrChange>
              </w:rPr>
            </w:pPr>
            <w:r w:rsidRPr="004F11D9">
              <w:rPr>
                <w:strike/>
                <w:color w:val="800080"/>
                <w:szCs w:val="18"/>
                <w:highlight w:val="yellow"/>
                <w:rPrChange w:id="246" w:author="Groot, Karina de" w:date="2024-10-30T14:02:00Z" w16du:dateUtc="2024-10-30T13:02:00Z">
                  <w:rPr>
                    <w:color w:val="800080"/>
                    <w:szCs w:val="18"/>
                    <w:highlight w:val="yellow"/>
                  </w:rPr>
                </w:rPrChange>
              </w:rPr>
              <w:t>TEKSTBLOK LEGITIMATIE</w:t>
            </w:r>
            <w:r w:rsidRPr="004F11D9">
              <w:rPr>
                <w:strike/>
                <w:color w:val="800080"/>
                <w:szCs w:val="18"/>
                <w:rPrChange w:id="247" w:author="Groot, Karina de" w:date="2024-10-30T14:02:00Z" w16du:dateUtc="2024-10-30T13:02:00Z">
                  <w:rPr>
                    <w:color w:val="800080"/>
                    <w:szCs w:val="18"/>
                  </w:rPr>
                </w:rPrChange>
              </w:rPr>
              <w:t>,</w:t>
            </w:r>
          </w:p>
        </w:tc>
        <w:tc>
          <w:tcPr>
            <w:tcW w:w="2763" w:type="pct"/>
          </w:tcPr>
          <w:p w14:paraId="08AEA4D3" w14:textId="77777777" w:rsidR="007F0E4A" w:rsidRPr="004F11D9" w:rsidRDefault="00EB5AA1" w:rsidP="00CC6881">
            <w:pPr>
              <w:spacing w:before="72"/>
              <w:rPr>
                <w:strike/>
                <w:rPrChange w:id="248" w:author="Groot, Karina de" w:date="2024-10-30T14:02:00Z" w16du:dateUtc="2024-10-30T13:02:00Z">
                  <w:rPr/>
                </w:rPrChange>
              </w:rPr>
            </w:pPr>
            <w:r w:rsidRPr="004F11D9">
              <w:rPr>
                <w:strike/>
                <w:rPrChange w:id="249" w:author="Groot, Karina de" w:date="2024-10-30T14:02:00Z" w16du:dateUtc="2024-10-30T13:02:00Z">
                  <w:rPr/>
                </w:rPrChange>
              </w:rPr>
              <w:t xml:space="preserve">Optionele tekst. </w:t>
            </w:r>
            <w:r w:rsidR="007F0E4A" w:rsidRPr="004F11D9">
              <w:rPr>
                <w:strike/>
                <w:rPrChange w:id="250" w:author="Groot, Karina de" w:date="2024-10-30T14:02:00Z" w16du:dateUtc="2024-10-30T13:02:00Z">
                  <w:rPr/>
                </w:rPrChange>
              </w:rPr>
              <w:t>De gegevens van het legitimatiebewijs van een persoon.</w:t>
            </w:r>
          </w:p>
          <w:p w14:paraId="2EF5DFB0" w14:textId="77777777" w:rsidR="007F0E4A" w:rsidRPr="004F11D9" w:rsidRDefault="007F0E4A" w:rsidP="00CC6881">
            <w:pPr>
              <w:spacing w:before="72"/>
              <w:rPr>
                <w:strike/>
                <w:rPrChange w:id="251" w:author="Groot, Karina de" w:date="2024-10-30T14:02:00Z" w16du:dateUtc="2024-10-30T13:02:00Z">
                  <w:rPr/>
                </w:rPrChange>
              </w:rPr>
            </w:pPr>
          </w:p>
          <w:p w14:paraId="29931CC9" w14:textId="77777777" w:rsidR="007F0E4A" w:rsidRPr="004F11D9" w:rsidRDefault="007F0E4A" w:rsidP="00CC6881">
            <w:pPr>
              <w:spacing w:line="240" w:lineRule="auto"/>
              <w:rPr>
                <w:strike/>
                <w:u w:val="single"/>
                <w:rPrChange w:id="252" w:author="Groot, Karina de" w:date="2024-10-30T14:02:00Z" w16du:dateUtc="2024-10-30T13:02:00Z">
                  <w:rPr>
                    <w:u w:val="single"/>
                  </w:rPr>
                </w:rPrChange>
              </w:rPr>
            </w:pPr>
            <w:r w:rsidRPr="004F11D9">
              <w:rPr>
                <w:strike/>
                <w:u w:val="single"/>
                <w:rPrChange w:id="253" w:author="Groot, Karina de" w:date="2024-10-30T14:02:00Z" w16du:dateUtc="2024-10-30T13:02:00Z">
                  <w:rPr>
                    <w:u w:val="single"/>
                  </w:rPr>
                </w:rPrChange>
              </w:rPr>
              <w:t>Mapping:</w:t>
            </w:r>
          </w:p>
          <w:p w14:paraId="0BC40731" w14:textId="77777777" w:rsidR="007F0E4A" w:rsidRPr="004F11D9" w:rsidRDefault="007F0E4A" w:rsidP="00CC6881">
            <w:pPr>
              <w:spacing w:line="240" w:lineRule="auto"/>
              <w:rPr>
                <w:strike/>
                <w:sz w:val="16"/>
                <w:szCs w:val="16"/>
                <w:rPrChange w:id="254" w:author="Groot, Karina de" w:date="2024-10-30T14:02:00Z" w16du:dateUtc="2024-10-30T13:02:00Z">
                  <w:rPr>
                    <w:sz w:val="16"/>
                    <w:szCs w:val="16"/>
                  </w:rPr>
                </w:rPrChange>
              </w:rPr>
            </w:pPr>
            <w:r w:rsidRPr="004F11D9">
              <w:rPr>
                <w:strike/>
                <w:sz w:val="16"/>
                <w:szCs w:val="16"/>
                <w:rPrChange w:id="255" w:author="Groot, Karina de" w:date="2024-10-30T14:02:00Z" w16du:dateUtc="2024-10-30T13:02:00Z">
                  <w:rPr>
                    <w:sz w:val="16"/>
                    <w:szCs w:val="16"/>
                  </w:rPr>
                </w:rPrChange>
              </w:rPr>
              <w:t>//IMKAD_Persoon/tia_Legitimatiebewijs</w:t>
            </w:r>
          </w:p>
          <w:p w14:paraId="7A5490CE" w14:textId="77777777" w:rsidR="007F0E4A" w:rsidRPr="004F11D9" w:rsidRDefault="007F0E4A" w:rsidP="00CC6881">
            <w:pPr>
              <w:spacing w:line="240" w:lineRule="auto"/>
              <w:rPr>
                <w:strike/>
                <w:sz w:val="16"/>
                <w:szCs w:val="16"/>
                <w:rPrChange w:id="256" w:author="Groot, Karina de" w:date="2024-10-30T14:02:00Z" w16du:dateUtc="2024-10-30T13:02:00Z">
                  <w:rPr>
                    <w:sz w:val="16"/>
                    <w:szCs w:val="16"/>
                  </w:rPr>
                </w:rPrChange>
              </w:rPr>
            </w:pPr>
            <w:r w:rsidRPr="004F11D9">
              <w:rPr>
                <w:strike/>
                <w:sz w:val="16"/>
                <w:szCs w:val="16"/>
                <w:rPrChange w:id="257" w:author="Groot, Karina de" w:date="2024-10-30T14:02:00Z" w16du:dateUtc="2024-10-30T13:02:00Z">
                  <w:rPr>
                    <w:sz w:val="16"/>
                    <w:szCs w:val="16"/>
                  </w:rPr>
                </w:rPrChange>
              </w:rPr>
              <w:t>-zie verder tekstblok legitimatie</w:t>
            </w:r>
          </w:p>
        </w:tc>
      </w:tr>
      <w:tr w:rsidR="003C0EFF" w:rsidRPr="00C508DD" w14:paraId="1C4F67FE" w14:textId="77777777" w:rsidTr="0038452E">
        <w:tc>
          <w:tcPr>
            <w:tcW w:w="2237" w:type="pct"/>
          </w:tcPr>
          <w:p w14:paraId="6515C3AD" w14:textId="77777777" w:rsidR="003C0EFF" w:rsidRPr="003E45D9" w:rsidRDefault="003C0EFF" w:rsidP="005C1AAE">
            <w:pPr>
              <w:rPr>
                <w:rFonts w:ascii="Times New Roman" w:hAnsi="Times New Roman"/>
                <w:sz w:val="24"/>
                <w:szCs w:val="24"/>
              </w:rPr>
            </w:pPr>
            <w:r w:rsidRPr="008B2C91">
              <w:rPr>
                <w:color w:val="FF0000"/>
              </w:rPr>
              <w:t>wonende te</w:t>
            </w:r>
            <w:r w:rsidRPr="008B2C91">
              <w:rPr>
                <w:color w:val="FF0000"/>
                <w:highlight w:val="yellow"/>
              </w:rPr>
              <w:t xml:space="preserve"> TEKSTBLOK WOONADRES</w:t>
            </w:r>
          </w:p>
        </w:tc>
        <w:tc>
          <w:tcPr>
            <w:tcW w:w="2763" w:type="pct"/>
          </w:tcPr>
          <w:p w14:paraId="0F00A40F" w14:textId="77777777" w:rsidR="00EB5AA1" w:rsidRDefault="00EB5AA1" w:rsidP="00EB5AA1">
            <w:pPr>
              <w:rPr>
                <w:u w:val="single"/>
              </w:rPr>
            </w:pPr>
            <w:r>
              <w:t xml:space="preserve">Vaste tekst. </w:t>
            </w:r>
            <w:r w:rsidR="000C7382">
              <w:t>Het w</w:t>
            </w:r>
            <w:r w:rsidRPr="00A602FA">
              <w:t>oonadres van</w:t>
            </w:r>
            <w:r w:rsidRPr="007A2314">
              <w:t xml:space="preserve"> </w:t>
            </w:r>
            <w:r>
              <w:t>de natuurlijk</w:t>
            </w:r>
            <w:r w:rsidRPr="007A2314">
              <w:t xml:space="preserve"> persoon.</w:t>
            </w:r>
          </w:p>
          <w:p w14:paraId="26A28F9E" w14:textId="77777777" w:rsidR="00EB5AA1" w:rsidRDefault="00EB5AA1" w:rsidP="00EB5AA1">
            <w:pPr>
              <w:rPr>
                <w:u w:val="single"/>
              </w:rPr>
            </w:pPr>
          </w:p>
          <w:p w14:paraId="456C74C5" w14:textId="77777777" w:rsidR="00EB5AA1" w:rsidRPr="009C51D0" w:rsidRDefault="00EB5AA1" w:rsidP="00EB5AA1">
            <w:pPr>
              <w:spacing w:line="240" w:lineRule="auto"/>
              <w:rPr>
                <w:u w:val="single"/>
              </w:rPr>
            </w:pPr>
            <w:r w:rsidRPr="009C51D0">
              <w:rPr>
                <w:u w:val="single"/>
              </w:rPr>
              <w:t>Mapping:</w:t>
            </w:r>
          </w:p>
          <w:p w14:paraId="6CC87145" w14:textId="77777777" w:rsidR="00EB5AA1" w:rsidRDefault="00EB5AA1" w:rsidP="00EB5AA1">
            <w:pPr>
              <w:spacing w:line="240" w:lineRule="auto"/>
              <w:rPr>
                <w:sz w:val="16"/>
                <w:szCs w:val="16"/>
              </w:rPr>
            </w:pPr>
            <w:r w:rsidRPr="00C508DD">
              <w:rPr>
                <w:sz w:val="16"/>
                <w:szCs w:val="16"/>
              </w:rPr>
              <w:t>//</w:t>
            </w:r>
            <w:r>
              <w:rPr>
                <w:sz w:val="16"/>
                <w:szCs w:val="16"/>
              </w:rPr>
              <w:t>Partij/IMKAD_Persoon/</w:t>
            </w:r>
            <w:r w:rsidRPr="003F559F">
              <w:rPr>
                <w:sz w:val="16"/>
                <w:szCs w:val="16"/>
              </w:rPr>
              <w:t>IMKAD_WoonlocatiePersoon/</w:t>
            </w:r>
          </w:p>
          <w:p w14:paraId="60AE5DC0" w14:textId="77777777" w:rsidR="003C048C" w:rsidRDefault="00EB5AA1" w:rsidP="00EB5AA1">
            <w:pPr>
              <w:spacing w:line="240" w:lineRule="auto"/>
            </w:pPr>
            <w:r w:rsidRPr="00FE1555">
              <w:rPr>
                <w:sz w:val="16"/>
                <w:szCs w:val="16"/>
              </w:rPr>
              <w:t xml:space="preserve">-zie verder tekstblok </w:t>
            </w:r>
            <w:r>
              <w:rPr>
                <w:sz w:val="16"/>
                <w:szCs w:val="16"/>
              </w:rPr>
              <w:t>woonadres</w:t>
            </w:r>
          </w:p>
        </w:tc>
      </w:tr>
      <w:tr w:rsidR="003C0EFF" w:rsidRPr="00C508DD" w14:paraId="4FBCFEE9" w14:textId="77777777" w:rsidTr="0038452E">
        <w:tc>
          <w:tcPr>
            <w:tcW w:w="2237" w:type="pct"/>
          </w:tcPr>
          <w:p w14:paraId="2D553B90" w14:textId="77777777" w:rsidR="003C0EFF" w:rsidRPr="008B2C91" w:rsidRDefault="003C0EFF" w:rsidP="005C1AAE">
            <w:pPr>
              <w:rPr>
                <w:color w:val="FF0000"/>
              </w:rPr>
            </w:pPr>
            <w:r>
              <w:rPr>
                <w:color w:val="800080"/>
              </w:rPr>
              <w:t xml:space="preserve">(toekomstig adres: </w:t>
            </w:r>
            <w:r w:rsidRPr="008B2C91">
              <w:rPr>
                <w:color w:val="800080"/>
                <w:highlight w:val="yellow"/>
              </w:rPr>
              <w:t>TEKSTBLOK WOONADRES</w:t>
            </w:r>
            <w:r>
              <w:rPr>
                <w:color w:val="800080"/>
              </w:rPr>
              <w:t>)</w:t>
            </w:r>
          </w:p>
        </w:tc>
        <w:tc>
          <w:tcPr>
            <w:tcW w:w="2763" w:type="pct"/>
          </w:tcPr>
          <w:p w14:paraId="39DAD74F" w14:textId="77777777" w:rsidR="00EB5AA1" w:rsidRDefault="00EB5AA1" w:rsidP="00EB5AA1">
            <w:pPr>
              <w:spacing w:before="72"/>
              <w:rPr>
                <w:u w:val="single"/>
              </w:rPr>
            </w:pPr>
            <w:r>
              <w:t xml:space="preserve">Optionele tekst. </w:t>
            </w:r>
            <w:r w:rsidR="000C7382">
              <w:t>Het t</w:t>
            </w:r>
            <w:r>
              <w:t>oekomstig w</w:t>
            </w:r>
            <w:r w:rsidRPr="00A602FA">
              <w:t>oonadres van</w:t>
            </w:r>
            <w:r w:rsidRPr="007A2314">
              <w:t xml:space="preserve"> </w:t>
            </w:r>
            <w:r>
              <w:t>de natuurlijk</w:t>
            </w:r>
            <w:r w:rsidRPr="007A2314">
              <w:t xml:space="preserve"> persoon.</w:t>
            </w:r>
          </w:p>
          <w:p w14:paraId="1B82BCEE" w14:textId="77777777" w:rsidR="00EB5AA1" w:rsidRDefault="00EB5AA1" w:rsidP="00EB5AA1">
            <w:pPr>
              <w:spacing w:before="72"/>
            </w:pPr>
          </w:p>
          <w:p w14:paraId="0196B807" w14:textId="77777777" w:rsidR="00EB5AA1" w:rsidRPr="009C51D0" w:rsidRDefault="00EB5AA1" w:rsidP="00EB5AA1">
            <w:pPr>
              <w:spacing w:line="240" w:lineRule="auto"/>
              <w:rPr>
                <w:u w:val="single"/>
              </w:rPr>
            </w:pPr>
            <w:r w:rsidRPr="009C51D0">
              <w:rPr>
                <w:u w:val="single"/>
              </w:rPr>
              <w:t>Mapping:</w:t>
            </w:r>
          </w:p>
          <w:p w14:paraId="0E1E958D" w14:textId="77777777" w:rsidR="00EB5AA1" w:rsidRDefault="00EB5AA1" w:rsidP="00EB5AA1">
            <w:pPr>
              <w:spacing w:line="240" w:lineRule="auto"/>
              <w:rPr>
                <w:sz w:val="16"/>
                <w:szCs w:val="16"/>
              </w:rPr>
            </w:pPr>
            <w:r w:rsidRPr="00C508DD">
              <w:rPr>
                <w:sz w:val="16"/>
                <w:szCs w:val="16"/>
              </w:rPr>
              <w:t>//</w:t>
            </w:r>
            <w:r>
              <w:rPr>
                <w:sz w:val="16"/>
                <w:szCs w:val="16"/>
              </w:rPr>
              <w:t>Partij/IMKAD_Persoon/toekomstigAdres/</w:t>
            </w:r>
          </w:p>
          <w:p w14:paraId="465BEDC2" w14:textId="77777777" w:rsidR="00FD2F2D" w:rsidRDefault="00EB5AA1" w:rsidP="00EB5AA1">
            <w:pPr>
              <w:spacing w:line="240" w:lineRule="auto"/>
            </w:pPr>
            <w:r w:rsidRPr="00FE1555">
              <w:rPr>
                <w:sz w:val="16"/>
                <w:szCs w:val="16"/>
              </w:rPr>
              <w:t xml:space="preserve">-zie verder tekstblok </w:t>
            </w:r>
            <w:r>
              <w:rPr>
                <w:sz w:val="16"/>
                <w:szCs w:val="16"/>
              </w:rPr>
              <w:t>woonadres</w:t>
            </w:r>
          </w:p>
        </w:tc>
      </w:tr>
      <w:tr w:rsidR="003243E6" w:rsidRPr="00C508DD" w14:paraId="2DA89FE7" w14:textId="77777777" w:rsidTr="0038452E">
        <w:tc>
          <w:tcPr>
            <w:tcW w:w="2237" w:type="pct"/>
          </w:tcPr>
          <w:p w14:paraId="208C011F" w14:textId="77777777" w:rsidR="003243E6" w:rsidRDefault="003243E6" w:rsidP="005C1AAE">
            <w:pPr>
              <w:rPr>
                <w:color w:val="800080"/>
              </w:rPr>
            </w:pPr>
            <w:r w:rsidRPr="00F811F4">
              <w:rPr>
                <w:color w:val="FF0000"/>
              </w:rPr>
              <w:t>;</w:t>
            </w:r>
          </w:p>
        </w:tc>
        <w:tc>
          <w:tcPr>
            <w:tcW w:w="2763" w:type="pct"/>
          </w:tcPr>
          <w:p w14:paraId="3613B8E3" w14:textId="77777777" w:rsidR="003243E6" w:rsidRDefault="003243E6" w:rsidP="00EB5AA1">
            <w:pPr>
              <w:spacing w:before="72"/>
            </w:pPr>
            <w:r>
              <w:t>Vaste tekst.</w:t>
            </w:r>
          </w:p>
        </w:tc>
      </w:tr>
    </w:tbl>
    <w:p w14:paraId="390B26AD" w14:textId="77777777" w:rsidR="002F3C41" w:rsidRDefault="00FF130B" w:rsidP="00453329">
      <w:pPr>
        <w:pStyle w:val="Kop5"/>
        <w:tabs>
          <w:tab w:val="clear" w:pos="1008"/>
          <w:tab w:val="clear" w:pos="1588"/>
          <w:tab w:val="left" w:pos="993"/>
        </w:tabs>
        <w:ind w:left="0" w:firstLine="0"/>
      </w:pPr>
      <w:r w:rsidRPr="00FF130B">
        <w:rPr>
          <w:lang w:val="nl"/>
        </w:rPr>
        <w:t>Hoedanigheid</w:t>
      </w:r>
      <w:r>
        <w:t xml:space="preserve"> waarin IMKAD_Persoon handelt voor de partner</w:t>
      </w:r>
    </w:p>
    <w:p w14:paraId="7BD798CE" w14:textId="77777777" w:rsidR="00B73EB4" w:rsidRDefault="00ED7543" w:rsidP="00FF130B">
      <w:r>
        <w:t xml:space="preserve">Deze paragraaf is </w:t>
      </w:r>
      <w:r w:rsidR="00A5697E">
        <w:t xml:space="preserve">geheel </w:t>
      </w:r>
      <w:r>
        <w:t>optioneel.</w:t>
      </w:r>
      <w:r w:rsidR="008E5876">
        <w:t xml:space="preserve"> Voor de layout zie paragraaf </w:t>
      </w:r>
      <w:r w:rsidR="008E5876">
        <w:fldChar w:fldCharType="begin"/>
      </w:r>
      <w:r w:rsidR="008E5876">
        <w:instrText xml:space="preserve"> REF _Ref380057040 \r \h </w:instrText>
      </w:r>
      <w:r w:rsidR="008E5876">
        <w:fldChar w:fldCharType="separate"/>
      </w:r>
      <w:r w:rsidR="00160287">
        <w:t>2.2</w:t>
      </w:r>
      <w:r w:rsidR="008E5876">
        <w:fldChar w:fldCharType="end"/>
      </w:r>
      <w:r w:rsidR="008E5876">
        <w:t>.</w:t>
      </w:r>
    </w:p>
    <w:p w14:paraId="190E0E80" w14:textId="77777777" w:rsidR="00453329" w:rsidRPr="00FF130B" w:rsidRDefault="00453329" w:rsidP="00FF130B"/>
    <w:tbl>
      <w:tblPr>
        <w:tblStyle w:val="Professioneletabel"/>
        <w:tblW w:w="5033" w:type="pct"/>
        <w:tblLayout w:type="fixed"/>
        <w:tblLook w:val="01C0" w:firstRow="0" w:lastRow="1" w:firstColumn="1" w:lastColumn="1" w:noHBand="0" w:noVBand="0"/>
      </w:tblPr>
      <w:tblGrid>
        <w:gridCol w:w="4257"/>
        <w:gridCol w:w="5257"/>
      </w:tblGrid>
      <w:tr w:rsidR="00D41CEF" w:rsidRPr="00C508DD" w14:paraId="6E4DE625" w14:textId="77777777" w:rsidTr="0038452E">
        <w:tc>
          <w:tcPr>
            <w:tcW w:w="2237" w:type="pct"/>
          </w:tcPr>
          <w:p w14:paraId="4B4EFB1F" w14:textId="77777777" w:rsidR="00560DEB" w:rsidRPr="00EA62F3" w:rsidRDefault="00560DEB" w:rsidP="00560DEB">
            <w:pPr>
              <w:tabs>
                <w:tab w:val="left" w:pos="360"/>
              </w:tabs>
              <w:rPr>
                <w:rFonts w:cs="Arial"/>
                <w:color w:val="800080"/>
                <w:sz w:val="20"/>
              </w:rPr>
            </w:pPr>
            <w:r w:rsidRPr="00C05046">
              <w:rPr>
                <w:rFonts w:cs="Arial"/>
                <w:color w:val="800080"/>
                <w:sz w:val="20"/>
              </w:rPr>
              <w:t>te dezen handelend:</w:t>
            </w:r>
          </w:p>
          <w:p w14:paraId="3004BE10" w14:textId="77777777" w:rsidR="00560DEB" w:rsidRPr="00EE3A93" w:rsidRDefault="00560DEB" w:rsidP="00560DEB">
            <w:pPr>
              <w:ind w:left="133" w:firstLine="227"/>
              <w:rPr>
                <w:rFonts w:cs="Arial"/>
                <w:color w:val="800080"/>
                <w:sz w:val="20"/>
              </w:rPr>
            </w:pPr>
          </w:p>
          <w:p w14:paraId="40FC3192" w14:textId="77777777" w:rsidR="00D41CEF" w:rsidRPr="00C762BE" w:rsidRDefault="00560DEB" w:rsidP="00560DEB">
            <w:pPr>
              <w:rPr>
                <w:rFonts w:cs="Arial"/>
                <w:color w:val="339966"/>
                <w:szCs w:val="18"/>
              </w:rPr>
            </w:pPr>
            <w:r>
              <w:rPr>
                <w:rFonts w:cs="Arial"/>
                <w:color w:val="FFFFFF"/>
                <w:sz w:val="20"/>
              </w:rPr>
              <w:t>:</w:t>
            </w:r>
          </w:p>
        </w:tc>
        <w:tc>
          <w:tcPr>
            <w:tcW w:w="2763" w:type="pct"/>
          </w:tcPr>
          <w:p w14:paraId="26068C00" w14:textId="77777777" w:rsidR="00DF2A68" w:rsidRDefault="00560DEB" w:rsidP="00DF2A68">
            <w:r>
              <w:rPr>
                <w:lang w:val="nl"/>
              </w:rPr>
              <w:t>Optionele tekst</w:t>
            </w:r>
            <w:r w:rsidR="00202007">
              <w:rPr>
                <w:lang w:val="nl"/>
              </w:rPr>
              <w:t xml:space="preserve"> , wordt altijd getoond wanneer hoedanigheid getoond moet worden</w:t>
            </w:r>
            <w:r w:rsidR="00A5697E">
              <w:rPr>
                <w:lang w:val="nl"/>
              </w:rPr>
              <w:t>.</w:t>
            </w:r>
          </w:p>
          <w:p w14:paraId="6435AD4C" w14:textId="77777777" w:rsidR="00120A69" w:rsidRDefault="00120A69" w:rsidP="00AE28FA">
            <w:pPr>
              <w:spacing w:line="240" w:lineRule="auto"/>
            </w:pPr>
          </w:p>
          <w:p w14:paraId="7A461984" w14:textId="77777777" w:rsidR="00224238" w:rsidRPr="00120A69" w:rsidRDefault="00224238" w:rsidP="00AE28FA">
            <w:pPr>
              <w:spacing w:line="240" w:lineRule="auto"/>
              <w:rPr>
                <w:sz w:val="16"/>
                <w:szCs w:val="16"/>
              </w:rPr>
            </w:pPr>
          </w:p>
        </w:tc>
      </w:tr>
      <w:tr w:rsidR="00560DEB" w:rsidRPr="00C508DD" w14:paraId="3E371033" w14:textId="77777777" w:rsidTr="0038452E">
        <w:tc>
          <w:tcPr>
            <w:tcW w:w="2237" w:type="pct"/>
          </w:tcPr>
          <w:p w14:paraId="3D8309C2" w14:textId="77777777" w:rsidR="00560DEB" w:rsidRPr="00C762BE" w:rsidRDefault="00560DEB" w:rsidP="005C1AAE">
            <w:pPr>
              <w:rPr>
                <w:rFonts w:cs="Arial"/>
                <w:color w:val="339966"/>
                <w:sz w:val="20"/>
              </w:rPr>
            </w:pPr>
            <w:r w:rsidRPr="00AC65A8">
              <w:rPr>
                <w:rFonts w:cs="Arial"/>
                <w:color w:val="800080"/>
                <w:sz w:val="20"/>
              </w:rPr>
              <w:t>l.   v</w:t>
            </w:r>
            <w:r w:rsidRPr="00EE3A93">
              <w:rPr>
                <w:rFonts w:cs="Arial"/>
                <w:color w:val="800080"/>
                <w:sz w:val="20"/>
              </w:rPr>
              <w:t>oor zich</w:t>
            </w:r>
            <w:r>
              <w:rPr>
                <w:rFonts w:cs="Arial"/>
                <w:color w:val="800080"/>
                <w:sz w:val="20"/>
              </w:rPr>
              <w:t xml:space="preserve"> </w:t>
            </w:r>
            <w:r w:rsidRPr="00C762BE">
              <w:rPr>
                <w:rFonts w:cs="Arial"/>
                <w:color w:val="3366FF"/>
                <w:sz w:val="20"/>
              </w:rPr>
              <w:t>in privé</w:t>
            </w:r>
            <w:r w:rsidRPr="00EE3A93">
              <w:rPr>
                <w:rFonts w:cs="Arial"/>
                <w:color w:val="800080"/>
                <w:sz w:val="20"/>
              </w:rPr>
              <w:t>; en</w:t>
            </w:r>
          </w:p>
        </w:tc>
        <w:tc>
          <w:tcPr>
            <w:tcW w:w="2763" w:type="pct"/>
          </w:tcPr>
          <w:p w14:paraId="671A3C1A" w14:textId="77777777" w:rsidR="00F12806" w:rsidRDefault="00381BEC" w:rsidP="00F12806">
            <w:pPr>
              <w:spacing w:before="72"/>
            </w:pPr>
            <w:r>
              <w:t xml:space="preserve">Vaste </w:t>
            </w:r>
            <w:r w:rsidR="00F12806">
              <w:t>tekst</w:t>
            </w:r>
            <w:r>
              <w:t>, met een verplichte keuze tussen</w:t>
            </w:r>
            <w:r w:rsidR="00F12806">
              <w:t>:</w:t>
            </w:r>
          </w:p>
          <w:p w14:paraId="7480AF79" w14:textId="77777777" w:rsidR="00F12806" w:rsidRDefault="00F12806" w:rsidP="002D32B1">
            <w:pPr>
              <w:numPr>
                <w:ilvl w:val="0"/>
                <w:numId w:val="6"/>
              </w:numPr>
              <w:spacing w:line="240" w:lineRule="auto"/>
              <w:ind w:left="357" w:hanging="357"/>
            </w:pPr>
            <w:r>
              <w:t>‘</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rsidRPr="000A5D05">
              <w:rPr>
                <w:rFonts w:cs="Arial"/>
                <w:color w:val="800080"/>
                <w:sz w:val="20"/>
              </w:rPr>
              <w:t>I</w:t>
            </w:r>
            <w:r>
              <w:rPr>
                <w:rFonts w:cs="Arial"/>
                <w:color w:val="800080"/>
                <w:sz w:val="20"/>
              </w:rPr>
              <w:t xml:space="preserve">    </w:t>
            </w:r>
            <w:r w:rsidRPr="00EE3A93">
              <w:rPr>
                <w:rFonts w:cs="Arial"/>
                <w:color w:val="800080"/>
                <w:sz w:val="20"/>
              </w:rPr>
              <w:t>voor zich; en</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t>’</w:t>
            </w:r>
          </w:p>
          <w:p w14:paraId="07D8A2BB" w14:textId="77777777" w:rsidR="00F12806" w:rsidRPr="000A5D05" w:rsidRDefault="00F12806" w:rsidP="002D32B1">
            <w:pPr>
              <w:numPr>
                <w:ilvl w:val="0"/>
                <w:numId w:val="6"/>
              </w:numPr>
              <w:spacing w:line="240" w:lineRule="auto"/>
              <w:ind w:left="357" w:hanging="357"/>
              <w:rPr>
                <w:lang w:val="nl"/>
              </w:rPr>
            </w:pPr>
            <w:r>
              <w:t>‘</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rPr>
                <w:rFonts w:cs="Arial"/>
                <w:color w:val="800080"/>
                <w:sz w:val="20"/>
              </w:rPr>
              <w:t xml:space="preserve">I    </w:t>
            </w:r>
            <w:r w:rsidRPr="00EE3A93">
              <w:rPr>
                <w:rFonts w:cs="Arial"/>
                <w:color w:val="800080"/>
                <w:sz w:val="20"/>
              </w:rPr>
              <w:t>voor zich</w:t>
            </w:r>
            <w:r>
              <w:rPr>
                <w:rFonts w:cs="Arial"/>
                <w:color w:val="800080"/>
                <w:sz w:val="20"/>
              </w:rPr>
              <w:t xml:space="preserve"> </w:t>
            </w:r>
            <w:r w:rsidRPr="00C762BE">
              <w:rPr>
                <w:rFonts w:cs="Arial"/>
                <w:color w:val="3366FF"/>
                <w:sz w:val="20"/>
              </w:rPr>
              <w:t>in privé</w:t>
            </w:r>
            <w:r w:rsidRPr="00EE3A93">
              <w:rPr>
                <w:rFonts w:cs="Arial"/>
                <w:color w:val="800080"/>
                <w:sz w:val="20"/>
              </w:rPr>
              <w:t>; en</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t>’</w:t>
            </w:r>
          </w:p>
          <w:p w14:paraId="1CE79775" w14:textId="77777777" w:rsidR="00F12806" w:rsidRDefault="00F12806" w:rsidP="00F12806">
            <w:pPr>
              <w:spacing w:line="240" w:lineRule="auto"/>
            </w:pPr>
          </w:p>
          <w:p w14:paraId="7BAA2DD4" w14:textId="77777777" w:rsidR="00F12806" w:rsidRPr="000A5D05" w:rsidRDefault="00F12806" w:rsidP="00F12806">
            <w:pPr>
              <w:spacing w:line="240" w:lineRule="auto"/>
              <w:rPr>
                <w:u w:val="single"/>
                <w:lang w:val="nl"/>
              </w:rPr>
            </w:pPr>
            <w:r w:rsidRPr="000A5D05">
              <w:rPr>
                <w:u w:val="single"/>
                <w:lang w:val="nl"/>
              </w:rPr>
              <w:t>Mapping:</w:t>
            </w:r>
          </w:p>
          <w:p w14:paraId="4AAD2569" w14:textId="77777777" w:rsidR="00F12806" w:rsidRPr="0036404C" w:rsidRDefault="00F12806" w:rsidP="00F12806">
            <w:pPr>
              <w:spacing w:line="240" w:lineRule="auto"/>
              <w:rPr>
                <w:sz w:val="16"/>
                <w:szCs w:val="16"/>
              </w:rPr>
            </w:pPr>
            <w:r>
              <w:rPr>
                <w:sz w:val="16"/>
                <w:szCs w:val="16"/>
              </w:rPr>
              <w:t>/</w:t>
            </w:r>
            <w:r w:rsidRPr="0036404C">
              <w:rPr>
                <w:sz w:val="16"/>
                <w:szCs w:val="16"/>
              </w:rPr>
              <w:t>/</w:t>
            </w:r>
            <w:r>
              <w:rPr>
                <w:sz w:val="16"/>
                <w:szCs w:val="16"/>
              </w:rPr>
              <w:t>Hoedanigheid</w:t>
            </w:r>
            <w:r w:rsidRPr="0036404C">
              <w:rPr>
                <w:sz w:val="16"/>
                <w:szCs w:val="16"/>
              </w:rPr>
              <w:t>/</w:t>
            </w:r>
            <w:r>
              <w:rPr>
                <w:sz w:val="16"/>
                <w:szCs w:val="16"/>
              </w:rPr>
              <w:t>t</w:t>
            </w:r>
            <w:r w:rsidRPr="0036404C">
              <w:rPr>
                <w:sz w:val="16"/>
                <w:szCs w:val="16"/>
              </w:rPr>
              <w:t>ekstKeuze/</w:t>
            </w:r>
          </w:p>
          <w:p w14:paraId="6F810FAC" w14:textId="77777777" w:rsidR="00F12806" w:rsidRPr="0036404C" w:rsidRDefault="00F12806" w:rsidP="00F12806">
            <w:pPr>
              <w:spacing w:line="240" w:lineRule="auto"/>
              <w:rPr>
                <w:sz w:val="16"/>
                <w:szCs w:val="16"/>
              </w:rPr>
            </w:pPr>
            <w:r>
              <w:rPr>
                <w:sz w:val="16"/>
                <w:szCs w:val="16"/>
              </w:rPr>
              <w:tab/>
              <w:t>./tagNaam (‘k_HoedanigheidVoorZich</w:t>
            </w:r>
            <w:r w:rsidRPr="0036404C">
              <w:rPr>
                <w:sz w:val="16"/>
                <w:szCs w:val="16"/>
              </w:rPr>
              <w:t>’)</w:t>
            </w:r>
          </w:p>
          <w:p w14:paraId="45433438" w14:textId="77777777" w:rsidR="00560DEB" w:rsidRDefault="00F12806" w:rsidP="00F12806">
            <w:pPr>
              <w:spacing w:line="240" w:lineRule="auto"/>
            </w:pPr>
            <w:r>
              <w:rPr>
                <w:sz w:val="16"/>
                <w:szCs w:val="16"/>
              </w:rPr>
              <w:tab/>
            </w:r>
            <w:r w:rsidRPr="005675CC">
              <w:rPr>
                <w:sz w:val="16"/>
                <w:szCs w:val="16"/>
              </w:rPr>
              <w:t>./tekst</w:t>
            </w:r>
            <w:r w:rsidRPr="00B905B3">
              <w:rPr>
                <w:color w:val="000000"/>
                <w:sz w:val="16"/>
                <w:szCs w:val="16"/>
              </w:rPr>
              <w:t>(‘</w:t>
            </w:r>
            <w:r w:rsidRPr="00F12806">
              <w:rPr>
                <w:sz w:val="16"/>
                <w:szCs w:val="16"/>
              </w:rPr>
              <w:t>voor</w:t>
            </w:r>
            <w:r w:rsidRPr="00B905B3">
              <w:rPr>
                <w:rFonts w:cs="Arial"/>
                <w:color w:val="000000"/>
                <w:sz w:val="16"/>
                <w:szCs w:val="16"/>
              </w:rPr>
              <w:t xml:space="preserve"> zich; en</w:t>
            </w:r>
            <w:r w:rsidRPr="00B905B3">
              <w:rPr>
                <w:color w:val="000000"/>
                <w:sz w:val="16"/>
                <w:szCs w:val="16"/>
              </w:rPr>
              <w:t>’</w:t>
            </w:r>
            <w:r>
              <w:rPr>
                <w:color w:val="000000"/>
                <w:sz w:val="16"/>
                <w:szCs w:val="16"/>
              </w:rPr>
              <w:t xml:space="preserve">, </w:t>
            </w:r>
            <w:r w:rsidRPr="00022A3E">
              <w:rPr>
                <w:sz w:val="16"/>
                <w:szCs w:val="16"/>
              </w:rPr>
              <w:t>‘voor zich in privé; en’</w:t>
            </w:r>
            <w:r w:rsidRPr="00B905B3">
              <w:rPr>
                <w:color w:val="000000"/>
                <w:sz w:val="16"/>
                <w:szCs w:val="16"/>
              </w:rPr>
              <w:t>)</w:t>
            </w:r>
          </w:p>
        </w:tc>
      </w:tr>
      <w:tr w:rsidR="00560DEB" w:rsidRPr="00C508DD" w14:paraId="50657358" w14:textId="77777777" w:rsidTr="0038452E">
        <w:tc>
          <w:tcPr>
            <w:tcW w:w="2237" w:type="pct"/>
          </w:tcPr>
          <w:p w14:paraId="617555C8" w14:textId="77777777" w:rsidR="00560DEB" w:rsidRPr="00C762BE" w:rsidRDefault="0038452E" w:rsidP="005C1AAE">
            <w:pPr>
              <w:rPr>
                <w:rFonts w:cs="Arial"/>
                <w:color w:val="339966"/>
                <w:sz w:val="20"/>
              </w:rPr>
            </w:pPr>
            <w:r w:rsidRPr="00BA6C49">
              <w:rPr>
                <w:rFonts w:cs="Arial"/>
                <w:color w:val="800080"/>
                <w:sz w:val="20"/>
              </w:rPr>
              <w:t>II</w:t>
            </w:r>
            <w:r>
              <w:rPr>
                <w:rFonts w:cs="Arial"/>
                <w:color w:val="800080"/>
                <w:sz w:val="20"/>
              </w:rPr>
              <w:t xml:space="preserve">. </w:t>
            </w:r>
            <w:r>
              <w:rPr>
                <w:rFonts w:cs="Arial"/>
                <w:color w:val="800080"/>
                <w:sz w:val="20"/>
              </w:rPr>
              <w:tab/>
              <w:t xml:space="preserve"> </w:t>
            </w:r>
            <w:r w:rsidR="00202007">
              <w:rPr>
                <w:rFonts w:cs="Arial"/>
                <w:color w:val="800080"/>
                <w:sz w:val="20"/>
              </w:rPr>
              <w:t xml:space="preserve"> </w:t>
            </w:r>
            <w:r w:rsidRPr="007960ED">
              <w:rPr>
                <w:rFonts w:cs="Arial"/>
                <w:color w:val="FFFFFF"/>
                <w:sz w:val="20"/>
                <w:highlight w:val="darkYellow"/>
              </w:rPr>
              <w:t>KEUZEBLOK</w:t>
            </w:r>
            <w:r>
              <w:rPr>
                <w:rFonts w:cs="Arial"/>
                <w:color w:val="FFFFFF"/>
                <w:sz w:val="20"/>
                <w:highlight w:val="darkYellow"/>
              </w:rPr>
              <w:t>VARIANT</w:t>
            </w:r>
            <w:r w:rsidRPr="007960ED">
              <w:rPr>
                <w:rFonts w:cs="Arial"/>
                <w:color w:val="FFFFFF"/>
                <w:sz w:val="20"/>
                <w:highlight w:val="darkYellow"/>
              </w:rPr>
              <w:t xml:space="preserve"> HOEDANIGHEID</w:t>
            </w:r>
          </w:p>
        </w:tc>
        <w:tc>
          <w:tcPr>
            <w:tcW w:w="2763" w:type="pct"/>
          </w:tcPr>
          <w:p w14:paraId="6D68D104" w14:textId="77777777" w:rsidR="00F12806" w:rsidRDefault="00F12806" w:rsidP="00F12806">
            <w:pPr>
              <w:spacing w:before="72"/>
            </w:pPr>
            <w:r>
              <w:t xml:space="preserve">Optionele tekst, met verplichte keuze tussen alle varianten. De hoedanigheid waarin de </w:t>
            </w:r>
            <w:r w:rsidR="001A5526">
              <w:t xml:space="preserve">natuurlijk </w:t>
            </w:r>
            <w:r>
              <w:t>persoon</w:t>
            </w:r>
            <w:r w:rsidR="00EB0CF9">
              <w:t xml:space="preserve"> voor </w:t>
            </w:r>
            <w:r w:rsidR="001A5526">
              <w:t>de partner</w:t>
            </w:r>
            <w:r w:rsidR="00EB0CF9">
              <w:t xml:space="preserve"> handelt</w:t>
            </w:r>
            <w:r>
              <w:t>.</w:t>
            </w:r>
          </w:p>
          <w:p w14:paraId="69276DDA" w14:textId="77777777" w:rsidR="00F12806" w:rsidRPr="008416A1" w:rsidRDefault="00F12806" w:rsidP="00D17281">
            <w:pPr>
              <w:rPr>
                <w:lang w:val="nl"/>
              </w:rPr>
            </w:pPr>
          </w:p>
          <w:p w14:paraId="28AE3783" w14:textId="77777777" w:rsidR="00A36E5F" w:rsidRDefault="00A36E5F" w:rsidP="00A36E5F">
            <w:pPr>
              <w:pStyle w:val="streepje"/>
              <w:numPr>
                <w:ilvl w:val="0"/>
                <w:numId w:val="0"/>
              </w:numPr>
            </w:pPr>
            <w:r w:rsidRPr="003C1030">
              <w:rPr>
                <w:u w:val="single"/>
              </w:rPr>
              <w:t>Mapping</w:t>
            </w:r>
            <w:r>
              <w:rPr>
                <w:u w:val="single"/>
              </w:rPr>
              <w:t xml:space="preserve"> Hoedanigheid waarin de persoon optreedt</w:t>
            </w:r>
            <w:r>
              <w:t>:</w:t>
            </w:r>
          </w:p>
          <w:p w14:paraId="3E9464F9" w14:textId="77777777" w:rsidR="00A36E5F" w:rsidRDefault="00A36E5F" w:rsidP="00A36E5F">
            <w:pPr>
              <w:spacing w:line="240" w:lineRule="auto"/>
              <w:rPr>
                <w:sz w:val="16"/>
                <w:szCs w:val="16"/>
              </w:rPr>
            </w:pPr>
            <w:r w:rsidRPr="00704672">
              <w:rPr>
                <w:sz w:val="16"/>
                <w:szCs w:val="16"/>
              </w:rPr>
              <w:t>//</w:t>
            </w:r>
            <w:r>
              <w:rPr>
                <w:sz w:val="16"/>
                <w:szCs w:val="16"/>
              </w:rPr>
              <w:t>IMKAD_Persoon</w:t>
            </w:r>
            <w:r w:rsidRPr="00843FEF">
              <w:rPr>
                <w:sz w:val="16"/>
                <w:szCs w:val="16"/>
              </w:rPr>
              <w:t>/</w:t>
            </w:r>
            <w:r>
              <w:rPr>
                <w:sz w:val="16"/>
                <w:szCs w:val="16"/>
              </w:rPr>
              <w:t>vertegenwoordigtRef [xlink:href="id van de hoedanigheid]</w:t>
            </w:r>
          </w:p>
          <w:p w14:paraId="5DF269C4" w14:textId="77777777" w:rsidR="00F12806" w:rsidRDefault="00A36E5F" w:rsidP="00A36E5F">
            <w:pPr>
              <w:spacing w:line="240" w:lineRule="auto"/>
              <w:rPr>
                <w:sz w:val="16"/>
                <w:szCs w:val="16"/>
              </w:rPr>
            </w:pPr>
            <w:r>
              <w:rPr>
                <w:sz w:val="16"/>
                <w:szCs w:val="16"/>
              </w:rPr>
              <w:t>//Hoedanigheid[id]</w:t>
            </w:r>
          </w:p>
          <w:p w14:paraId="37D05EB8" w14:textId="77777777" w:rsidR="00A36E5F" w:rsidRDefault="00A36E5F" w:rsidP="00A36E5F">
            <w:pPr>
              <w:rPr>
                <w:sz w:val="16"/>
                <w:szCs w:val="16"/>
              </w:rPr>
            </w:pPr>
          </w:p>
          <w:p w14:paraId="4FCE7C81" w14:textId="77777777" w:rsidR="00A36E5F" w:rsidRPr="000C77F5" w:rsidRDefault="00A36E5F" w:rsidP="00A36E5F">
            <w:pPr>
              <w:spacing w:line="240" w:lineRule="auto"/>
              <w:rPr>
                <w:u w:val="single"/>
              </w:rPr>
            </w:pPr>
            <w:r w:rsidRPr="000C77F5">
              <w:rPr>
                <w:u w:val="single"/>
              </w:rPr>
              <w:t>Mapping persoon</w:t>
            </w:r>
            <w:r>
              <w:rPr>
                <w:u w:val="single"/>
              </w:rPr>
              <w:t xml:space="preserve"> </w:t>
            </w:r>
            <w:r w:rsidRPr="000C77F5">
              <w:rPr>
                <w:u w:val="single"/>
              </w:rPr>
              <w:t>die wordt vertegenwoordigd:</w:t>
            </w:r>
          </w:p>
          <w:p w14:paraId="3F8B3B87" w14:textId="77777777" w:rsidR="00A36E5F" w:rsidRDefault="00A36E5F" w:rsidP="00A36E5F">
            <w:pPr>
              <w:spacing w:line="240" w:lineRule="auto"/>
              <w:rPr>
                <w:sz w:val="16"/>
                <w:szCs w:val="16"/>
              </w:rPr>
            </w:pPr>
            <w:r>
              <w:rPr>
                <w:sz w:val="16"/>
                <w:szCs w:val="16"/>
              </w:rPr>
              <w:t xml:space="preserve">-voor gerelateerde </w:t>
            </w:r>
            <w:r w:rsidRPr="000C77F5">
              <w:rPr>
                <w:sz w:val="16"/>
                <w:szCs w:val="16"/>
              </w:rPr>
              <w:t>p</w:t>
            </w:r>
            <w:r>
              <w:rPr>
                <w:sz w:val="16"/>
                <w:szCs w:val="16"/>
              </w:rPr>
              <w:t xml:space="preserve">artner </w:t>
            </w:r>
          </w:p>
          <w:p w14:paraId="5B777BA3" w14:textId="77777777" w:rsidR="00A36E5F" w:rsidRDefault="00A36E5F" w:rsidP="00A36E5F">
            <w:pPr>
              <w:spacing w:line="240" w:lineRule="auto"/>
              <w:rPr>
                <w:sz w:val="16"/>
                <w:szCs w:val="16"/>
              </w:rPr>
            </w:pPr>
            <w:r>
              <w:rPr>
                <w:sz w:val="16"/>
                <w:szCs w:val="16"/>
              </w:rPr>
              <w:t>//Hoedanigheid[id]/wordtVertegenwoordigdRef [xlink:href="id van de persoon]</w:t>
            </w:r>
          </w:p>
          <w:p w14:paraId="11CF1501" w14:textId="77777777" w:rsidR="00A36E5F" w:rsidRDefault="00A36E5F" w:rsidP="00A36E5F">
            <w:pPr>
              <w:spacing w:line="240" w:lineRule="auto"/>
            </w:pPr>
          </w:p>
        </w:tc>
      </w:tr>
    </w:tbl>
    <w:p w14:paraId="5F06E8B5" w14:textId="77777777" w:rsidR="00FF130B" w:rsidRDefault="00FF130B" w:rsidP="00453329">
      <w:pPr>
        <w:pStyle w:val="Kop5"/>
        <w:tabs>
          <w:tab w:val="clear" w:pos="1008"/>
          <w:tab w:val="clear" w:pos="1588"/>
          <w:tab w:val="left" w:pos="993"/>
        </w:tabs>
        <w:ind w:left="0" w:firstLine="0"/>
      </w:pPr>
      <w:r>
        <w:rPr>
          <w:lang w:val="nl"/>
        </w:rPr>
        <w:lastRenderedPageBreak/>
        <w:t xml:space="preserve">Gerelateerd persoon ‘partner’ </w:t>
      </w:r>
    </w:p>
    <w:tbl>
      <w:tblPr>
        <w:tblStyle w:val="Professioneletabel"/>
        <w:tblW w:w="5033" w:type="pct"/>
        <w:tblLayout w:type="fixed"/>
        <w:tblLook w:val="01C0" w:firstRow="0" w:lastRow="1" w:firstColumn="1" w:lastColumn="1" w:noHBand="0" w:noVBand="0"/>
      </w:tblPr>
      <w:tblGrid>
        <w:gridCol w:w="4257"/>
        <w:gridCol w:w="5257"/>
      </w:tblGrid>
      <w:tr w:rsidR="00D17281" w:rsidRPr="00C508DD" w14:paraId="33847DA4" w14:textId="77777777" w:rsidTr="0038452E">
        <w:tc>
          <w:tcPr>
            <w:tcW w:w="2237" w:type="pct"/>
          </w:tcPr>
          <w:p w14:paraId="271A5D9E" w14:textId="77777777" w:rsidR="00D17281" w:rsidRPr="004C2706" w:rsidRDefault="00D17281" w:rsidP="005C1AAE">
            <w:pPr>
              <w:rPr>
                <w:color w:val="FF0000"/>
                <w:szCs w:val="18"/>
                <w:highlight w:val="yellow"/>
                <w:lang w:val="en-US"/>
              </w:rPr>
            </w:pPr>
            <w:r w:rsidRPr="00C762BE">
              <w:rPr>
                <w:rFonts w:cs="Arial"/>
                <w:color w:val="339966"/>
                <w:sz w:val="20"/>
              </w:rPr>
              <w:t>b.</w:t>
            </w:r>
          </w:p>
        </w:tc>
        <w:tc>
          <w:tcPr>
            <w:tcW w:w="2763" w:type="pct"/>
          </w:tcPr>
          <w:p w14:paraId="39864586" w14:textId="77777777" w:rsidR="00953F15" w:rsidRDefault="00953F15" w:rsidP="00D17281">
            <w:r>
              <w:t>Optionele nummering. De partner wordt in de volgende situaties voorafgegaan door een nummer:</w:t>
            </w:r>
          </w:p>
          <w:p w14:paraId="6F25F853" w14:textId="77777777" w:rsidR="00953F15" w:rsidRDefault="00953F15" w:rsidP="00953F15">
            <w:pPr>
              <w:numPr>
                <w:ilvl w:val="0"/>
                <w:numId w:val="6"/>
              </w:numPr>
            </w:pPr>
            <w:r>
              <w:t>partner wordt niet vertegenwoordigd,</w:t>
            </w:r>
          </w:p>
          <w:p w14:paraId="1EB46F68" w14:textId="77777777" w:rsidR="00953F15" w:rsidRDefault="00953F15" w:rsidP="00953F15">
            <w:pPr>
              <w:numPr>
                <w:ilvl w:val="0"/>
                <w:numId w:val="6"/>
              </w:numPr>
            </w:pPr>
            <w:r>
              <w:t>partner wordt vertegenwoordigd door gevolmachtigde (de gevolmachtigde neemt in dit geval het nummer over en wordt hierdoor voorafgegaan</w:t>
            </w:r>
            <w:r w:rsidR="00B96C73">
              <w:t xml:space="preserve"> en de partner wordt aansluitend getoond</w:t>
            </w:r>
            <w:r>
              <w:t>),</w:t>
            </w:r>
          </w:p>
          <w:p w14:paraId="0B22A7F3" w14:textId="77777777" w:rsidR="00953F15" w:rsidRDefault="00953F15" w:rsidP="00D17281"/>
          <w:p w14:paraId="4B91CD79" w14:textId="77777777" w:rsidR="00224238" w:rsidRPr="007A2314" w:rsidRDefault="00953F15" w:rsidP="00D17281">
            <w:r>
              <w:t xml:space="preserve">Wordt de partner in hoedanigheid vertegenwoordigd door de natuurlijk persoon dan wordt de nummering niet getoond en </w:t>
            </w:r>
            <w:r w:rsidR="002C75C2">
              <w:t xml:space="preserve">wordt </w:t>
            </w:r>
            <w:r>
              <w:t>de partner aansluitend</w:t>
            </w:r>
            <w:r w:rsidR="00524386">
              <w:t xml:space="preserve"> op de voorgaande tekst</w:t>
            </w:r>
            <w:r w:rsidR="002C75C2">
              <w:t xml:space="preserve"> getoond</w:t>
            </w:r>
            <w:r>
              <w:t>.</w:t>
            </w:r>
          </w:p>
        </w:tc>
      </w:tr>
      <w:tr w:rsidR="00785AD4" w:rsidRPr="00C508DD" w14:paraId="690887C5" w14:textId="77777777" w:rsidTr="0038452E">
        <w:tc>
          <w:tcPr>
            <w:tcW w:w="2237" w:type="pct"/>
          </w:tcPr>
          <w:p w14:paraId="7CD4B884" w14:textId="77777777" w:rsidR="00785AD4" w:rsidRPr="00785AD4" w:rsidRDefault="00785AD4" w:rsidP="00160287">
            <w:pPr>
              <w:rPr>
                <w:color w:val="FF0000"/>
                <w:szCs w:val="18"/>
                <w:highlight w:val="yellow"/>
                <w:lang w:val="en-US"/>
              </w:rPr>
            </w:pPr>
            <w:r w:rsidRPr="00785AD4">
              <w:rPr>
                <w:rFonts w:cs="Arial"/>
                <w:color w:val="800080"/>
                <w:szCs w:val="18"/>
                <w:highlight w:val="yellow"/>
              </w:rPr>
              <w:t>TEKSTBLOK GEVOLMACHTIGDE</w:t>
            </w:r>
          </w:p>
        </w:tc>
        <w:tc>
          <w:tcPr>
            <w:tcW w:w="2763" w:type="pct"/>
          </w:tcPr>
          <w:p w14:paraId="07B7AC26" w14:textId="77777777" w:rsidR="002E77F6" w:rsidRDefault="00E54673" w:rsidP="005C1AAE">
            <w:r>
              <w:t>Optioneel tekstblok.</w:t>
            </w:r>
            <w:r w:rsidR="00910CD8">
              <w:t xml:space="preserve"> </w:t>
            </w:r>
            <w:r w:rsidR="00785AD4">
              <w:t xml:space="preserve">Gegevens met betrekking tot </w:t>
            </w:r>
            <w:r w:rsidR="00910CD8">
              <w:t>de g</w:t>
            </w:r>
            <w:r w:rsidR="00785AD4">
              <w:t>evolmachtigde</w:t>
            </w:r>
            <w:r w:rsidR="00CA3212">
              <w:t xml:space="preserve"> </w:t>
            </w:r>
            <w:r>
              <w:t xml:space="preserve">die </w:t>
            </w:r>
            <w:r w:rsidR="00224238">
              <w:t>de partner van de natuurlijk persoon</w:t>
            </w:r>
            <w:r w:rsidR="00910CD8">
              <w:t xml:space="preserve"> vertegenwoordigt</w:t>
            </w:r>
            <w:r w:rsidR="0096249E">
              <w:t>.</w:t>
            </w:r>
          </w:p>
          <w:p w14:paraId="2C53DB96" w14:textId="77777777" w:rsidR="0096249E" w:rsidRDefault="0096249E" w:rsidP="005C1AAE"/>
          <w:p w14:paraId="281BE2A9" w14:textId="77777777" w:rsidR="0096249E" w:rsidRDefault="0096249E" w:rsidP="0096249E">
            <w:pPr>
              <w:rPr>
                <w:u w:val="single"/>
              </w:rPr>
            </w:pPr>
            <w:r w:rsidRPr="00C508DD">
              <w:rPr>
                <w:u w:val="single"/>
              </w:rPr>
              <w:t>Mapping:</w:t>
            </w:r>
          </w:p>
          <w:p w14:paraId="50D326B7" w14:textId="77777777" w:rsidR="00910CD8" w:rsidRDefault="00910CD8" w:rsidP="00910CD8">
            <w:pPr>
              <w:spacing w:line="240" w:lineRule="auto"/>
              <w:rPr>
                <w:sz w:val="16"/>
                <w:szCs w:val="16"/>
              </w:rPr>
            </w:pPr>
            <w:r w:rsidRPr="00704672">
              <w:rPr>
                <w:sz w:val="16"/>
                <w:szCs w:val="16"/>
              </w:rPr>
              <w:t>//</w:t>
            </w:r>
            <w:r w:rsidRPr="00F33523">
              <w:rPr>
                <w:sz w:val="16"/>
                <w:szCs w:val="16"/>
              </w:rPr>
              <w:t>Gevolmachtigde</w:t>
            </w:r>
            <w:r>
              <w:rPr>
                <w:sz w:val="16"/>
                <w:szCs w:val="16"/>
              </w:rPr>
              <w:t>/vertegenwoordigtRef [xlink:href="id van de hoedanigheid]</w:t>
            </w:r>
          </w:p>
          <w:p w14:paraId="4F811298" w14:textId="77777777" w:rsidR="00910CD8" w:rsidRDefault="00910CD8" w:rsidP="00910CD8">
            <w:pPr>
              <w:spacing w:line="240" w:lineRule="auto"/>
              <w:rPr>
                <w:sz w:val="16"/>
                <w:szCs w:val="16"/>
              </w:rPr>
            </w:pPr>
            <w:r>
              <w:rPr>
                <w:sz w:val="16"/>
                <w:szCs w:val="16"/>
              </w:rPr>
              <w:t>//Hoedanigheid[id]/wordtVertegenwoordigdRef [xlink:href="id van de persoon]</w:t>
            </w:r>
          </w:p>
          <w:p w14:paraId="25B34270" w14:textId="77777777" w:rsidR="00133BB9" w:rsidRPr="0096249E" w:rsidRDefault="00910CD8" w:rsidP="00910CD8">
            <w:pPr>
              <w:spacing w:line="240" w:lineRule="auto"/>
              <w:rPr>
                <w:sz w:val="16"/>
                <w:szCs w:val="16"/>
              </w:rPr>
            </w:pPr>
            <w:r>
              <w:rPr>
                <w:sz w:val="16"/>
                <w:szCs w:val="16"/>
              </w:rPr>
              <w:t>-zie verder tekstblok gevolmachtigde</w:t>
            </w:r>
          </w:p>
        </w:tc>
      </w:tr>
      <w:tr w:rsidR="003C0EFF" w:rsidRPr="00C508DD" w14:paraId="757BAAE7" w14:textId="77777777" w:rsidTr="0038452E">
        <w:tc>
          <w:tcPr>
            <w:tcW w:w="2237" w:type="pct"/>
          </w:tcPr>
          <w:p w14:paraId="074D7C8B" w14:textId="77777777" w:rsidR="003C0EFF" w:rsidRDefault="003C0EFF" w:rsidP="005C1AAE">
            <w:pPr>
              <w:rPr>
                <w:color w:val="800080"/>
              </w:rPr>
            </w:pPr>
            <w:r w:rsidRPr="004C2706">
              <w:rPr>
                <w:color w:val="FF0000"/>
                <w:szCs w:val="18"/>
                <w:highlight w:val="yellow"/>
                <w:lang w:val="en-US"/>
              </w:rPr>
              <w:t>TEKSTBLOK NATUURLIJK PERSOON</w:t>
            </w:r>
            <w:r>
              <w:rPr>
                <w:color w:val="FF0000"/>
                <w:szCs w:val="18"/>
                <w:lang w:val="en-US"/>
              </w:rPr>
              <w:t>,</w:t>
            </w:r>
          </w:p>
        </w:tc>
        <w:tc>
          <w:tcPr>
            <w:tcW w:w="2763" w:type="pct"/>
          </w:tcPr>
          <w:p w14:paraId="42AF8A28" w14:textId="77777777" w:rsidR="003C0EFF" w:rsidRDefault="00910CD8" w:rsidP="005C1AAE">
            <w:r>
              <w:t xml:space="preserve">Vaste tekst. </w:t>
            </w:r>
            <w:r w:rsidR="003C0EFF" w:rsidRPr="007A2314">
              <w:t>De naam</w:t>
            </w:r>
            <w:r w:rsidR="003C0EFF">
              <w:t xml:space="preserve"> en </w:t>
            </w:r>
            <w:r w:rsidR="003C0EFF" w:rsidRPr="007A2314">
              <w:t xml:space="preserve">geboortegegevens van </w:t>
            </w:r>
            <w:r w:rsidR="003C0EFF">
              <w:t xml:space="preserve">de partner van de </w:t>
            </w:r>
            <w:r w:rsidR="003C0EFF" w:rsidRPr="007A2314">
              <w:t>natuurlijk persoon.</w:t>
            </w:r>
          </w:p>
          <w:p w14:paraId="6353FA12" w14:textId="77777777" w:rsidR="00224238" w:rsidRDefault="00224238" w:rsidP="00224238"/>
          <w:p w14:paraId="27AD60B4" w14:textId="77777777" w:rsidR="003C0EFF" w:rsidRPr="009C51D0" w:rsidRDefault="003C0EFF" w:rsidP="00A3244C">
            <w:pPr>
              <w:spacing w:line="240" w:lineRule="auto"/>
              <w:rPr>
                <w:u w:val="single"/>
              </w:rPr>
            </w:pPr>
            <w:r w:rsidRPr="009C51D0">
              <w:rPr>
                <w:u w:val="single"/>
              </w:rPr>
              <w:t>Mapping:</w:t>
            </w:r>
          </w:p>
          <w:p w14:paraId="41639CE7" w14:textId="77777777" w:rsidR="00E0345C" w:rsidRDefault="003C0EFF" w:rsidP="00A3244C">
            <w:pPr>
              <w:spacing w:line="240" w:lineRule="auto"/>
              <w:rPr>
                <w:sz w:val="16"/>
                <w:szCs w:val="16"/>
              </w:rPr>
            </w:pPr>
            <w:r w:rsidRPr="00C508DD">
              <w:rPr>
                <w:sz w:val="16"/>
                <w:szCs w:val="16"/>
              </w:rPr>
              <w:t>/</w:t>
            </w:r>
            <w:r w:rsidR="00E0345C">
              <w:rPr>
                <w:sz w:val="16"/>
                <w:szCs w:val="16"/>
              </w:rPr>
              <w:t>/</w:t>
            </w:r>
            <w:r>
              <w:rPr>
                <w:sz w:val="16"/>
                <w:szCs w:val="16"/>
              </w:rPr>
              <w:t>IMKAD_Persoon/GerelateerdPersoon</w:t>
            </w:r>
            <w:r w:rsidR="00910CD8">
              <w:rPr>
                <w:sz w:val="16"/>
                <w:szCs w:val="16"/>
              </w:rPr>
              <w:t>[partner]</w:t>
            </w:r>
            <w:r>
              <w:rPr>
                <w:sz w:val="16"/>
                <w:szCs w:val="16"/>
              </w:rPr>
              <w:t>/IMKAD_Persoon</w:t>
            </w:r>
            <w:r w:rsidR="00B63D44">
              <w:rPr>
                <w:sz w:val="16"/>
                <w:szCs w:val="16"/>
              </w:rPr>
              <w:t>/</w:t>
            </w:r>
          </w:p>
          <w:p w14:paraId="258716A5" w14:textId="77777777" w:rsidR="003C0EFF" w:rsidRDefault="00224238" w:rsidP="00E0345C">
            <w:pPr>
              <w:spacing w:line="240" w:lineRule="auto"/>
              <w:ind w:left="227"/>
              <w:rPr>
                <w:sz w:val="16"/>
                <w:szCs w:val="16"/>
              </w:rPr>
            </w:pPr>
            <w:r>
              <w:rPr>
                <w:sz w:val="16"/>
                <w:szCs w:val="16"/>
              </w:rPr>
              <w:t>./</w:t>
            </w:r>
            <w:r w:rsidR="00B63D44">
              <w:rPr>
                <w:sz w:val="16"/>
                <w:szCs w:val="16"/>
              </w:rPr>
              <w:t>tia_Gegevens</w:t>
            </w:r>
          </w:p>
          <w:p w14:paraId="4A7C91C8" w14:textId="77777777" w:rsidR="00224238" w:rsidRDefault="00224238" w:rsidP="00224238">
            <w:pPr>
              <w:spacing w:line="240" w:lineRule="auto"/>
              <w:ind w:left="227"/>
              <w:rPr>
                <w:sz w:val="16"/>
                <w:szCs w:val="16"/>
              </w:rPr>
            </w:pPr>
            <w:r>
              <w:rPr>
                <w:sz w:val="16"/>
                <w:szCs w:val="16"/>
              </w:rPr>
              <w:t>./tia_IndGerechtigde (‘true’)</w:t>
            </w:r>
            <w:r w:rsidR="0015450D">
              <w:rPr>
                <w:sz w:val="16"/>
                <w:szCs w:val="16"/>
              </w:rPr>
              <w:t xml:space="preserve"> (zie paragraaf </w:t>
            </w:r>
            <w:r w:rsidR="0015450D">
              <w:rPr>
                <w:sz w:val="16"/>
                <w:szCs w:val="16"/>
              </w:rPr>
              <w:fldChar w:fldCharType="begin"/>
            </w:r>
            <w:r w:rsidR="0015450D">
              <w:rPr>
                <w:sz w:val="16"/>
                <w:szCs w:val="16"/>
              </w:rPr>
              <w:instrText xml:space="preserve"> REF _Ref377738605 \r \h </w:instrText>
            </w:r>
            <w:r w:rsidR="0015450D">
              <w:rPr>
                <w:sz w:val="16"/>
                <w:szCs w:val="16"/>
              </w:rPr>
            </w:r>
            <w:r w:rsidR="0015450D">
              <w:rPr>
                <w:sz w:val="16"/>
                <w:szCs w:val="16"/>
              </w:rPr>
              <w:fldChar w:fldCharType="separate"/>
            </w:r>
            <w:r w:rsidR="00160287">
              <w:rPr>
                <w:sz w:val="16"/>
                <w:szCs w:val="16"/>
              </w:rPr>
              <w:t>2.1</w:t>
            </w:r>
            <w:r w:rsidR="0015450D">
              <w:rPr>
                <w:sz w:val="16"/>
                <w:szCs w:val="16"/>
              </w:rPr>
              <w:fldChar w:fldCharType="end"/>
            </w:r>
            <w:r w:rsidR="0015450D">
              <w:rPr>
                <w:sz w:val="16"/>
                <w:szCs w:val="16"/>
              </w:rPr>
              <w:t>)</w:t>
            </w:r>
          </w:p>
          <w:p w14:paraId="27F17754" w14:textId="77777777" w:rsidR="00224238" w:rsidRDefault="00224238" w:rsidP="00910CD8">
            <w:pPr>
              <w:spacing w:line="240" w:lineRule="auto"/>
              <w:ind w:left="454"/>
            </w:pPr>
          </w:p>
        </w:tc>
      </w:tr>
      <w:tr w:rsidR="003C0EFF" w:rsidRPr="004F11D9" w14:paraId="2BB0E3BD" w14:textId="77777777" w:rsidTr="0038452E">
        <w:tc>
          <w:tcPr>
            <w:tcW w:w="2237" w:type="pct"/>
          </w:tcPr>
          <w:p w14:paraId="24585482" w14:textId="77777777" w:rsidR="003C0EFF" w:rsidRPr="004F11D9" w:rsidRDefault="003C0EFF" w:rsidP="005C1AAE">
            <w:pPr>
              <w:rPr>
                <w:strike/>
                <w:color w:val="800080"/>
                <w:rPrChange w:id="258" w:author="Groot, Karina de" w:date="2024-10-30T14:02:00Z" w16du:dateUtc="2024-10-30T13:02:00Z">
                  <w:rPr>
                    <w:color w:val="800080"/>
                  </w:rPr>
                </w:rPrChange>
              </w:rPr>
            </w:pPr>
            <w:r w:rsidRPr="004F11D9">
              <w:rPr>
                <w:strike/>
                <w:color w:val="800080"/>
                <w:szCs w:val="18"/>
                <w:highlight w:val="yellow"/>
                <w:lang w:val="en-US"/>
                <w:rPrChange w:id="259" w:author="Groot, Karina de" w:date="2024-10-30T14:02:00Z" w16du:dateUtc="2024-10-30T13:02:00Z">
                  <w:rPr>
                    <w:color w:val="800080"/>
                    <w:szCs w:val="18"/>
                    <w:highlight w:val="yellow"/>
                    <w:lang w:val="en-US"/>
                  </w:rPr>
                </w:rPrChange>
              </w:rPr>
              <w:t>TEKSTBLOK LEGITIMATIE</w:t>
            </w:r>
            <w:r w:rsidRPr="004F11D9">
              <w:rPr>
                <w:strike/>
                <w:color w:val="800080"/>
                <w:szCs w:val="18"/>
                <w:lang w:val="en-US"/>
                <w:rPrChange w:id="260" w:author="Groot, Karina de" w:date="2024-10-30T14:02:00Z" w16du:dateUtc="2024-10-30T13:02:00Z">
                  <w:rPr>
                    <w:color w:val="800080"/>
                    <w:szCs w:val="18"/>
                    <w:lang w:val="en-US"/>
                  </w:rPr>
                </w:rPrChange>
              </w:rPr>
              <w:t>,</w:t>
            </w:r>
          </w:p>
        </w:tc>
        <w:tc>
          <w:tcPr>
            <w:tcW w:w="2763" w:type="pct"/>
          </w:tcPr>
          <w:p w14:paraId="6BAECAFA" w14:textId="77777777" w:rsidR="003C0EFF" w:rsidRPr="004F11D9" w:rsidRDefault="00C35184" w:rsidP="005C1AAE">
            <w:pPr>
              <w:spacing w:before="72"/>
              <w:rPr>
                <w:strike/>
                <w:rPrChange w:id="261" w:author="Groot, Karina de" w:date="2024-10-30T14:02:00Z" w16du:dateUtc="2024-10-30T13:02:00Z">
                  <w:rPr/>
                </w:rPrChange>
              </w:rPr>
            </w:pPr>
            <w:r w:rsidRPr="004F11D9">
              <w:rPr>
                <w:strike/>
                <w:rPrChange w:id="262" w:author="Groot, Karina de" w:date="2024-10-30T14:02:00Z" w16du:dateUtc="2024-10-30T13:02:00Z">
                  <w:rPr/>
                </w:rPrChange>
              </w:rPr>
              <w:t xml:space="preserve">Optionele tekst. </w:t>
            </w:r>
            <w:r w:rsidR="003C0EFF" w:rsidRPr="004F11D9">
              <w:rPr>
                <w:strike/>
                <w:rPrChange w:id="263" w:author="Groot, Karina de" w:date="2024-10-30T14:02:00Z" w16du:dateUtc="2024-10-30T13:02:00Z">
                  <w:rPr/>
                </w:rPrChange>
              </w:rPr>
              <w:t xml:space="preserve">De gegevens van het legitimatiebewijs van </w:t>
            </w:r>
            <w:r w:rsidR="00551F9E" w:rsidRPr="004F11D9">
              <w:rPr>
                <w:strike/>
                <w:rPrChange w:id="264" w:author="Groot, Karina de" w:date="2024-10-30T14:02:00Z" w16du:dateUtc="2024-10-30T13:02:00Z">
                  <w:rPr/>
                </w:rPrChange>
              </w:rPr>
              <w:t>de partner van de natuurlijk</w:t>
            </w:r>
            <w:r w:rsidR="003C0EFF" w:rsidRPr="004F11D9">
              <w:rPr>
                <w:strike/>
                <w:rPrChange w:id="265" w:author="Groot, Karina de" w:date="2024-10-30T14:02:00Z" w16du:dateUtc="2024-10-30T13:02:00Z">
                  <w:rPr/>
                </w:rPrChange>
              </w:rPr>
              <w:t xml:space="preserve"> persoon.</w:t>
            </w:r>
          </w:p>
          <w:p w14:paraId="2BADCB2A" w14:textId="77777777" w:rsidR="00A3244C" w:rsidRPr="004F11D9" w:rsidRDefault="00A3244C" w:rsidP="00600537">
            <w:pPr>
              <w:spacing w:line="240" w:lineRule="auto"/>
              <w:rPr>
                <w:strike/>
                <w:sz w:val="16"/>
                <w:szCs w:val="16"/>
                <w:rPrChange w:id="266" w:author="Groot, Karina de" w:date="2024-10-30T14:02:00Z" w16du:dateUtc="2024-10-30T13:02:00Z">
                  <w:rPr>
                    <w:sz w:val="16"/>
                    <w:szCs w:val="16"/>
                  </w:rPr>
                </w:rPrChange>
              </w:rPr>
            </w:pPr>
          </w:p>
          <w:p w14:paraId="4557C4ED" w14:textId="77777777" w:rsidR="003C0EFF" w:rsidRPr="004F11D9" w:rsidRDefault="003C0EFF" w:rsidP="00A3244C">
            <w:pPr>
              <w:spacing w:line="240" w:lineRule="auto"/>
              <w:rPr>
                <w:strike/>
                <w:u w:val="single"/>
                <w:rPrChange w:id="267" w:author="Groot, Karina de" w:date="2024-10-30T14:02:00Z" w16du:dateUtc="2024-10-30T13:02:00Z">
                  <w:rPr>
                    <w:u w:val="single"/>
                  </w:rPr>
                </w:rPrChange>
              </w:rPr>
            </w:pPr>
            <w:r w:rsidRPr="004F11D9">
              <w:rPr>
                <w:strike/>
                <w:u w:val="single"/>
                <w:rPrChange w:id="268" w:author="Groot, Karina de" w:date="2024-10-30T14:02:00Z" w16du:dateUtc="2024-10-30T13:02:00Z">
                  <w:rPr>
                    <w:u w:val="single"/>
                  </w:rPr>
                </w:rPrChange>
              </w:rPr>
              <w:t>Mapping:</w:t>
            </w:r>
          </w:p>
          <w:p w14:paraId="532A9A8D" w14:textId="77777777" w:rsidR="00587E01" w:rsidRPr="004F11D9" w:rsidRDefault="003C0EFF" w:rsidP="00A3244C">
            <w:pPr>
              <w:spacing w:line="240" w:lineRule="auto"/>
              <w:rPr>
                <w:strike/>
                <w:sz w:val="16"/>
                <w:szCs w:val="16"/>
                <w:rPrChange w:id="269" w:author="Groot, Karina de" w:date="2024-10-30T14:02:00Z" w16du:dateUtc="2024-10-30T13:02:00Z">
                  <w:rPr>
                    <w:sz w:val="16"/>
                    <w:szCs w:val="16"/>
                  </w:rPr>
                </w:rPrChange>
              </w:rPr>
            </w:pPr>
            <w:r w:rsidRPr="004F11D9">
              <w:rPr>
                <w:strike/>
                <w:sz w:val="16"/>
                <w:szCs w:val="16"/>
                <w:rPrChange w:id="270" w:author="Groot, Karina de" w:date="2024-10-30T14:02:00Z" w16du:dateUtc="2024-10-30T13:02:00Z">
                  <w:rPr>
                    <w:sz w:val="16"/>
                    <w:szCs w:val="16"/>
                  </w:rPr>
                </w:rPrChange>
              </w:rPr>
              <w:t>/</w:t>
            </w:r>
            <w:r w:rsidR="00E0345C" w:rsidRPr="004F11D9">
              <w:rPr>
                <w:strike/>
                <w:sz w:val="16"/>
                <w:szCs w:val="16"/>
                <w:rPrChange w:id="271" w:author="Groot, Karina de" w:date="2024-10-30T14:02:00Z" w16du:dateUtc="2024-10-30T13:02:00Z">
                  <w:rPr>
                    <w:sz w:val="16"/>
                    <w:szCs w:val="16"/>
                  </w:rPr>
                </w:rPrChange>
              </w:rPr>
              <w:t>/</w:t>
            </w:r>
            <w:r w:rsidRPr="004F11D9">
              <w:rPr>
                <w:strike/>
                <w:sz w:val="16"/>
                <w:szCs w:val="16"/>
                <w:rPrChange w:id="272" w:author="Groot, Karina de" w:date="2024-10-30T14:02:00Z" w16du:dateUtc="2024-10-30T13:02:00Z">
                  <w:rPr>
                    <w:sz w:val="16"/>
                    <w:szCs w:val="16"/>
                  </w:rPr>
                </w:rPrChange>
              </w:rPr>
              <w:t>IMKAD_Persoon/GerelateerdPersoon</w:t>
            </w:r>
            <w:r w:rsidR="00C35184" w:rsidRPr="004F11D9">
              <w:rPr>
                <w:strike/>
                <w:sz w:val="16"/>
                <w:szCs w:val="16"/>
                <w:rPrChange w:id="273" w:author="Groot, Karina de" w:date="2024-10-30T14:02:00Z" w16du:dateUtc="2024-10-30T13:02:00Z">
                  <w:rPr>
                    <w:sz w:val="16"/>
                    <w:szCs w:val="16"/>
                  </w:rPr>
                </w:rPrChange>
              </w:rPr>
              <w:t>[partner]</w:t>
            </w:r>
            <w:r w:rsidRPr="004F11D9">
              <w:rPr>
                <w:strike/>
                <w:sz w:val="16"/>
                <w:szCs w:val="16"/>
                <w:rPrChange w:id="274" w:author="Groot, Karina de" w:date="2024-10-30T14:02:00Z" w16du:dateUtc="2024-10-30T13:02:00Z">
                  <w:rPr>
                    <w:sz w:val="16"/>
                    <w:szCs w:val="16"/>
                  </w:rPr>
                </w:rPrChange>
              </w:rPr>
              <w:t>/IMKAD_Persoon</w:t>
            </w:r>
            <w:r w:rsidR="00B63D44" w:rsidRPr="004F11D9">
              <w:rPr>
                <w:strike/>
                <w:sz w:val="16"/>
                <w:szCs w:val="16"/>
                <w:rPrChange w:id="275" w:author="Groot, Karina de" w:date="2024-10-30T14:02:00Z" w16du:dateUtc="2024-10-30T13:02:00Z">
                  <w:rPr>
                    <w:sz w:val="16"/>
                    <w:szCs w:val="16"/>
                  </w:rPr>
                </w:rPrChange>
              </w:rPr>
              <w:t>/</w:t>
            </w:r>
          </w:p>
          <w:p w14:paraId="247806FD" w14:textId="77777777" w:rsidR="003C0EFF" w:rsidRPr="004F11D9" w:rsidRDefault="00C35184" w:rsidP="00587E01">
            <w:pPr>
              <w:spacing w:line="240" w:lineRule="auto"/>
              <w:ind w:left="227"/>
              <w:rPr>
                <w:strike/>
                <w:rPrChange w:id="276" w:author="Groot, Karina de" w:date="2024-10-30T14:02:00Z" w16du:dateUtc="2024-10-30T13:02:00Z">
                  <w:rPr/>
                </w:rPrChange>
              </w:rPr>
            </w:pPr>
            <w:r w:rsidRPr="004F11D9">
              <w:rPr>
                <w:strike/>
                <w:sz w:val="16"/>
                <w:szCs w:val="16"/>
                <w:rPrChange w:id="277" w:author="Groot, Karina de" w:date="2024-10-30T14:02:00Z" w16du:dateUtc="2024-10-30T13:02:00Z">
                  <w:rPr>
                    <w:sz w:val="16"/>
                    <w:szCs w:val="16"/>
                  </w:rPr>
                </w:rPrChange>
              </w:rPr>
              <w:t>./</w:t>
            </w:r>
            <w:r w:rsidR="00B63D44" w:rsidRPr="004F11D9">
              <w:rPr>
                <w:strike/>
                <w:sz w:val="16"/>
                <w:szCs w:val="16"/>
                <w:rPrChange w:id="278" w:author="Groot, Karina de" w:date="2024-10-30T14:02:00Z" w16du:dateUtc="2024-10-30T13:02:00Z">
                  <w:rPr>
                    <w:sz w:val="16"/>
                    <w:szCs w:val="16"/>
                  </w:rPr>
                </w:rPrChange>
              </w:rPr>
              <w:t>tia_Legitimatiebewijs</w:t>
            </w:r>
          </w:p>
        </w:tc>
      </w:tr>
      <w:tr w:rsidR="003C0EFF" w:rsidRPr="00C508DD" w14:paraId="3436B1B9" w14:textId="77777777" w:rsidTr="0038452E">
        <w:tc>
          <w:tcPr>
            <w:tcW w:w="2237" w:type="pct"/>
          </w:tcPr>
          <w:p w14:paraId="3C1D9C9B" w14:textId="77777777" w:rsidR="003C0EFF" w:rsidRPr="00C35184" w:rsidRDefault="003C0EFF" w:rsidP="005C1AAE">
            <w:pPr>
              <w:rPr>
                <w:color w:val="800080"/>
                <w:szCs w:val="18"/>
                <w:highlight w:val="yellow"/>
              </w:rPr>
            </w:pPr>
            <w:r w:rsidRPr="008B2C91">
              <w:rPr>
                <w:color w:val="FF0000"/>
              </w:rPr>
              <w:t>wonende te</w:t>
            </w:r>
            <w:r w:rsidRPr="008B2C91">
              <w:rPr>
                <w:color w:val="FF0000"/>
                <w:highlight w:val="yellow"/>
              </w:rPr>
              <w:t xml:space="preserve"> TEKSTBLOK WOONADRES</w:t>
            </w:r>
          </w:p>
        </w:tc>
        <w:tc>
          <w:tcPr>
            <w:tcW w:w="2763" w:type="pct"/>
          </w:tcPr>
          <w:p w14:paraId="570DC312" w14:textId="77777777" w:rsidR="00A602FA" w:rsidRDefault="009D7E8A" w:rsidP="005C1AAE">
            <w:r>
              <w:t>Vaste tekst. Het w</w:t>
            </w:r>
            <w:r w:rsidR="00A602FA" w:rsidRPr="00A602FA">
              <w:t>oonadres van</w:t>
            </w:r>
            <w:r w:rsidR="00A602FA" w:rsidRPr="007A2314">
              <w:t xml:space="preserve"> </w:t>
            </w:r>
            <w:r w:rsidR="00A602FA">
              <w:t>de partner van de natuurlijk</w:t>
            </w:r>
            <w:r w:rsidR="00A602FA" w:rsidRPr="007A2314">
              <w:t xml:space="preserve"> persoon.</w:t>
            </w:r>
          </w:p>
          <w:p w14:paraId="46015E6F" w14:textId="77777777" w:rsidR="00E202A5" w:rsidRPr="00600537" w:rsidRDefault="00E202A5" w:rsidP="00600537">
            <w:pPr>
              <w:spacing w:line="240" w:lineRule="auto"/>
              <w:rPr>
                <w:sz w:val="16"/>
                <w:szCs w:val="16"/>
              </w:rPr>
            </w:pPr>
          </w:p>
          <w:p w14:paraId="3D909A72" w14:textId="77777777" w:rsidR="003C0EFF" w:rsidRDefault="003C0EFF" w:rsidP="00A3244C">
            <w:pPr>
              <w:spacing w:line="240" w:lineRule="auto"/>
              <w:rPr>
                <w:u w:val="single"/>
              </w:rPr>
            </w:pPr>
            <w:r w:rsidRPr="009C51D0">
              <w:rPr>
                <w:u w:val="single"/>
              </w:rPr>
              <w:t>Mapping:</w:t>
            </w:r>
          </w:p>
          <w:p w14:paraId="6F81E43F" w14:textId="77777777" w:rsidR="00FD2F2D" w:rsidRDefault="00FD2F2D" w:rsidP="001130C7">
            <w:pPr>
              <w:spacing w:line="240" w:lineRule="auto"/>
              <w:rPr>
                <w:sz w:val="16"/>
                <w:szCs w:val="16"/>
              </w:rPr>
            </w:pPr>
            <w:r w:rsidRPr="00C508DD">
              <w:rPr>
                <w:sz w:val="16"/>
                <w:szCs w:val="16"/>
              </w:rPr>
              <w:t>/</w:t>
            </w:r>
            <w:r w:rsidR="00E0345C">
              <w:rPr>
                <w:sz w:val="16"/>
                <w:szCs w:val="16"/>
              </w:rPr>
              <w:t>/</w:t>
            </w:r>
            <w:r>
              <w:rPr>
                <w:sz w:val="16"/>
                <w:szCs w:val="16"/>
              </w:rPr>
              <w:t>IMKAD_Persoon/GerelateerdPersoon</w:t>
            </w:r>
            <w:r w:rsidR="001130C7">
              <w:rPr>
                <w:sz w:val="16"/>
                <w:szCs w:val="16"/>
              </w:rPr>
              <w:t>[partner]</w:t>
            </w:r>
            <w:r>
              <w:rPr>
                <w:sz w:val="16"/>
                <w:szCs w:val="16"/>
              </w:rPr>
              <w:t>/</w:t>
            </w:r>
          </w:p>
          <w:p w14:paraId="651E471C" w14:textId="77777777" w:rsidR="00FD2F2D" w:rsidRDefault="001130C7" w:rsidP="001130C7">
            <w:pPr>
              <w:spacing w:line="240" w:lineRule="auto"/>
              <w:rPr>
                <w:sz w:val="16"/>
                <w:szCs w:val="16"/>
              </w:rPr>
            </w:pPr>
            <w:r>
              <w:rPr>
                <w:sz w:val="16"/>
                <w:szCs w:val="16"/>
              </w:rPr>
              <w:tab/>
            </w:r>
            <w:r w:rsidR="00FD2F2D">
              <w:rPr>
                <w:sz w:val="16"/>
                <w:szCs w:val="16"/>
              </w:rPr>
              <w:t>./IndGezamenlijkeWoonlocatie (‘false’)</w:t>
            </w:r>
          </w:p>
          <w:p w14:paraId="559AF1AF" w14:textId="77777777" w:rsidR="003C0EFF" w:rsidRPr="007A2314" w:rsidRDefault="003C0EFF" w:rsidP="001130C7">
            <w:pPr>
              <w:spacing w:line="240" w:lineRule="auto"/>
            </w:pPr>
            <w:r w:rsidRPr="00C508DD">
              <w:rPr>
                <w:sz w:val="16"/>
                <w:szCs w:val="16"/>
              </w:rPr>
              <w:t>/</w:t>
            </w:r>
            <w:r w:rsidR="00E0345C">
              <w:rPr>
                <w:sz w:val="16"/>
                <w:szCs w:val="16"/>
              </w:rPr>
              <w:t>/</w:t>
            </w:r>
            <w:r>
              <w:rPr>
                <w:sz w:val="16"/>
                <w:szCs w:val="16"/>
              </w:rPr>
              <w:t>IMKAD_Persoon/GerelateerdPersoon</w:t>
            </w:r>
            <w:r w:rsidR="001130C7">
              <w:rPr>
                <w:sz w:val="16"/>
                <w:szCs w:val="16"/>
              </w:rPr>
              <w:t>[partner]</w:t>
            </w:r>
            <w:r>
              <w:rPr>
                <w:sz w:val="16"/>
                <w:szCs w:val="16"/>
              </w:rPr>
              <w:t>/IMKAD_Persoon/</w:t>
            </w:r>
            <w:r w:rsidRPr="003F559F">
              <w:rPr>
                <w:sz w:val="16"/>
                <w:szCs w:val="16"/>
              </w:rPr>
              <w:t xml:space="preserve"> </w:t>
            </w:r>
            <w:r w:rsidR="001130C7">
              <w:rPr>
                <w:sz w:val="16"/>
                <w:szCs w:val="16"/>
              </w:rPr>
              <w:tab/>
            </w:r>
            <w:r w:rsidRPr="003F559F">
              <w:rPr>
                <w:sz w:val="16"/>
                <w:szCs w:val="16"/>
              </w:rPr>
              <w:t>IMKAD_WoonlocatiePersoon/</w:t>
            </w:r>
          </w:p>
        </w:tc>
      </w:tr>
      <w:tr w:rsidR="003C0EFF" w:rsidRPr="00C508DD" w14:paraId="790D49C1" w14:textId="77777777" w:rsidTr="0038452E">
        <w:tc>
          <w:tcPr>
            <w:tcW w:w="2237" w:type="pct"/>
          </w:tcPr>
          <w:p w14:paraId="314CD64E" w14:textId="77777777" w:rsidR="003C0EFF" w:rsidRPr="004C2706" w:rsidRDefault="003C0EFF" w:rsidP="005C1AAE">
            <w:pPr>
              <w:rPr>
                <w:color w:val="800080"/>
                <w:szCs w:val="18"/>
                <w:highlight w:val="yellow"/>
                <w:lang w:val="en-US"/>
              </w:rPr>
            </w:pPr>
            <w:r>
              <w:rPr>
                <w:color w:val="800080"/>
              </w:rPr>
              <w:lastRenderedPageBreak/>
              <w:t xml:space="preserve">(toekomstig adres: </w:t>
            </w:r>
            <w:r w:rsidRPr="008B2C91">
              <w:rPr>
                <w:color w:val="800080"/>
                <w:highlight w:val="yellow"/>
              </w:rPr>
              <w:t>TEKSTBLOK WOONADRES</w:t>
            </w:r>
            <w:r>
              <w:rPr>
                <w:color w:val="800080"/>
              </w:rPr>
              <w:t xml:space="preserve">)  </w:t>
            </w:r>
          </w:p>
        </w:tc>
        <w:tc>
          <w:tcPr>
            <w:tcW w:w="2763" w:type="pct"/>
          </w:tcPr>
          <w:p w14:paraId="6BC64ED7" w14:textId="77777777" w:rsidR="00A602FA" w:rsidRDefault="003C0EFF" w:rsidP="004A4A8B">
            <w:pPr>
              <w:spacing w:before="72"/>
            </w:pPr>
            <w:r>
              <w:t>Optionele tekst.</w:t>
            </w:r>
            <w:r w:rsidR="004A4A8B">
              <w:t xml:space="preserve"> </w:t>
            </w:r>
            <w:r w:rsidR="00A602FA">
              <w:t>Toekomstig w</w:t>
            </w:r>
            <w:r w:rsidR="00A602FA" w:rsidRPr="00A602FA">
              <w:t>oonadres van</w:t>
            </w:r>
            <w:r w:rsidR="00A602FA" w:rsidRPr="007A2314">
              <w:t xml:space="preserve"> </w:t>
            </w:r>
            <w:r w:rsidR="00A602FA">
              <w:t>de partner van de natuurlijk</w:t>
            </w:r>
            <w:r w:rsidR="00A602FA" w:rsidRPr="007A2314">
              <w:t xml:space="preserve"> persoon.</w:t>
            </w:r>
          </w:p>
          <w:p w14:paraId="31CB8C83" w14:textId="77777777" w:rsidR="00004C4C" w:rsidRPr="00600537" w:rsidRDefault="00004C4C" w:rsidP="00600537">
            <w:pPr>
              <w:spacing w:line="240" w:lineRule="auto"/>
              <w:rPr>
                <w:sz w:val="16"/>
                <w:szCs w:val="16"/>
              </w:rPr>
            </w:pPr>
          </w:p>
          <w:p w14:paraId="68DA418C" w14:textId="77777777" w:rsidR="003C0EFF" w:rsidRPr="009C51D0" w:rsidRDefault="003C0EFF" w:rsidP="00004C4C">
            <w:pPr>
              <w:spacing w:line="240" w:lineRule="auto"/>
              <w:rPr>
                <w:u w:val="single"/>
              </w:rPr>
            </w:pPr>
            <w:r w:rsidRPr="009C51D0">
              <w:rPr>
                <w:u w:val="single"/>
              </w:rPr>
              <w:t>Mapping:</w:t>
            </w:r>
          </w:p>
          <w:p w14:paraId="18118E66" w14:textId="77777777" w:rsidR="00FD2F2D" w:rsidRDefault="00FD2F2D" w:rsidP="006D2889">
            <w:pPr>
              <w:spacing w:line="240" w:lineRule="auto"/>
              <w:rPr>
                <w:sz w:val="16"/>
                <w:szCs w:val="16"/>
              </w:rPr>
            </w:pPr>
            <w:r w:rsidRPr="00C508DD">
              <w:rPr>
                <w:sz w:val="16"/>
                <w:szCs w:val="16"/>
              </w:rPr>
              <w:t>/</w:t>
            </w:r>
            <w:r w:rsidR="00E0345C">
              <w:rPr>
                <w:sz w:val="16"/>
                <w:szCs w:val="16"/>
              </w:rPr>
              <w:t>/</w:t>
            </w:r>
            <w:r>
              <w:rPr>
                <w:sz w:val="16"/>
                <w:szCs w:val="16"/>
              </w:rPr>
              <w:t>IMKAD_Persoon/GerelateerdPersoon</w:t>
            </w:r>
            <w:r w:rsidR="006D2889">
              <w:rPr>
                <w:sz w:val="16"/>
                <w:szCs w:val="16"/>
              </w:rPr>
              <w:t>[partner]</w:t>
            </w:r>
            <w:r>
              <w:rPr>
                <w:sz w:val="16"/>
                <w:szCs w:val="16"/>
              </w:rPr>
              <w:t>/</w:t>
            </w:r>
          </w:p>
          <w:p w14:paraId="7490A02A" w14:textId="77777777" w:rsidR="00FD2F2D" w:rsidRDefault="006D2889" w:rsidP="006D2889">
            <w:pPr>
              <w:spacing w:line="240" w:lineRule="auto"/>
              <w:rPr>
                <w:sz w:val="16"/>
                <w:szCs w:val="16"/>
              </w:rPr>
            </w:pPr>
            <w:r>
              <w:rPr>
                <w:sz w:val="16"/>
                <w:szCs w:val="16"/>
              </w:rPr>
              <w:tab/>
            </w:r>
            <w:r w:rsidR="00FD2F2D">
              <w:rPr>
                <w:sz w:val="16"/>
                <w:szCs w:val="16"/>
              </w:rPr>
              <w:t>./IndGezamenlijkeToekomstigeWoonlocatie (‘false’)</w:t>
            </w:r>
          </w:p>
          <w:p w14:paraId="6B5D658A" w14:textId="77777777" w:rsidR="00FD2F2D" w:rsidRPr="007A2314" w:rsidRDefault="00FD2F2D" w:rsidP="006D2889">
            <w:pPr>
              <w:spacing w:line="240" w:lineRule="auto"/>
            </w:pPr>
            <w:r w:rsidRPr="00C508DD">
              <w:rPr>
                <w:sz w:val="16"/>
                <w:szCs w:val="16"/>
              </w:rPr>
              <w:t>/</w:t>
            </w:r>
            <w:r w:rsidR="00E0345C">
              <w:rPr>
                <w:sz w:val="16"/>
                <w:szCs w:val="16"/>
              </w:rPr>
              <w:t>/</w:t>
            </w:r>
            <w:r>
              <w:rPr>
                <w:sz w:val="16"/>
                <w:szCs w:val="16"/>
              </w:rPr>
              <w:t>IMKAD_Persoon/GerelateerdPersoon</w:t>
            </w:r>
            <w:r w:rsidR="006D2889">
              <w:rPr>
                <w:sz w:val="16"/>
                <w:szCs w:val="16"/>
              </w:rPr>
              <w:t>[partner]</w:t>
            </w:r>
            <w:r>
              <w:rPr>
                <w:sz w:val="16"/>
                <w:szCs w:val="16"/>
              </w:rPr>
              <w:t xml:space="preserve">/IMKAD_Persoon/ </w:t>
            </w:r>
            <w:r w:rsidR="006D2889">
              <w:rPr>
                <w:sz w:val="16"/>
                <w:szCs w:val="16"/>
              </w:rPr>
              <w:tab/>
            </w:r>
            <w:r>
              <w:rPr>
                <w:sz w:val="16"/>
                <w:szCs w:val="16"/>
              </w:rPr>
              <w:t>toekomstigAdres/</w:t>
            </w:r>
          </w:p>
        </w:tc>
      </w:tr>
      <w:tr w:rsidR="00EA4DB6" w:rsidRPr="00C508DD" w14:paraId="7A3C57A4" w14:textId="77777777" w:rsidTr="0038452E">
        <w:tc>
          <w:tcPr>
            <w:tcW w:w="2237" w:type="pct"/>
          </w:tcPr>
          <w:p w14:paraId="0DD35D3D" w14:textId="77777777" w:rsidR="00EA4DB6" w:rsidRPr="00EA4DB6" w:rsidRDefault="00EA4DB6" w:rsidP="005C1AAE">
            <w:pPr>
              <w:rPr>
                <w:rFonts w:cs="Arial"/>
                <w:color w:val="FF0000"/>
                <w:sz w:val="20"/>
              </w:rPr>
            </w:pPr>
            <w:r w:rsidRPr="00EA4DB6">
              <w:rPr>
                <w:rFonts w:cs="Arial"/>
                <w:color w:val="FF0000"/>
                <w:sz w:val="20"/>
              </w:rPr>
              <w:t>;</w:t>
            </w:r>
          </w:p>
        </w:tc>
        <w:tc>
          <w:tcPr>
            <w:tcW w:w="2763" w:type="pct"/>
          </w:tcPr>
          <w:p w14:paraId="00ACA4D6" w14:textId="77777777" w:rsidR="00EA4DB6" w:rsidRDefault="004015CB" w:rsidP="004015CB">
            <w:r>
              <w:t>Vaste tekst.</w:t>
            </w:r>
          </w:p>
        </w:tc>
      </w:tr>
    </w:tbl>
    <w:p w14:paraId="77FB2DBB" w14:textId="77777777" w:rsidR="00FF130B" w:rsidRDefault="00FF130B" w:rsidP="00453329">
      <w:pPr>
        <w:pStyle w:val="Kop5"/>
        <w:tabs>
          <w:tab w:val="clear" w:pos="1008"/>
          <w:tab w:val="clear" w:pos="1588"/>
          <w:tab w:val="left" w:pos="993"/>
        </w:tabs>
        <w:ind w:left="0" w:firstLine="0"/>
      </w:pPr>
      <w:r w:rsidRPr="00FF130B">
        <w:rPr>
          <w:lang w:val="nl"/>
        </w:rPr>
        <w:t>Gezamenlijke</w:t>
      </w:r>
      <w:r>
        <w:t xml:space="preserve"> burgerlijke staat</w:t>
      </w:r>
    </w:p>
    <w:tbl>
      <w:tblPr>
        <w:tblStyle w:val="Professioneletabel"/>
        <w:tblW w:w="5033" w:type="pct"/>
        <w:tblLayout w:type="fixed"/>
        <w:tblLook w:val="01C0" w:firstRow="0" w:lastRow="1" w:firstColumn="1" w:lastColumn="1" w:noHBand="0" w:noVBand="0"/>
      </w:tblPr>
      <w:tblGrid>
        <w:gridCol w:w="4257"/>
        <w:gridCol w:w="5257"/>
      </w:tblGrid>
      <w:tr w:rsidR="00AF3C2B" w:rsidRPr="00C508DD" w14:paraId="2DC97EA9" w14:textId="77777777" w:rsidTr="0038452E">
        <w:tc>
          <w:tcPr>
            <w:tcW w:w="2237" w:type="pct"/>
          </w:tcPr>
          <w:p w14:paraId="7A164DC0" w14:textId="0ECC2F61" w:rsidR="00AF3C2B" w:rsidRPr="00AF3C2B" w:rsidRDefault="004F11D9" w:rsidP="005C1AAE">
            <w:pPr>
              <w:rPr>
                <w:rFonts w:cs="Arial"/>
                <w:color w:val="800080"/>
                <w:sz w:val="20"/>
              </w:rPr>
            </w:pPr>
            <w:ins w:id="279" w:author="Groot, Karina de" w:date="2024-10-30T14:02:00Z" w16du:dateUtc="2024-10-30T13:02:00Z">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Pr>
                  <w:rFonts w:cs="Arial"/>
                  <w:color w:val="800080"/>
                  <w:sz w:val="20"/>
                </w:rPr>
                <w:t>de heer</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Pr>
                  <w:rFonts w:cs="Arial"/>
                  <w:color w:val="800080"/>
                  <w:sz w:val="20"/>
                </w:rPr>
                <w:t>/</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Pr>
                  <w:rFonts w:cs="Arial"/>
                  <w:color w:val="800080"/>
                  <w:sz w:val="20"/>
                </w:rPr>
                <w:t>mevrouw</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ins>
            <w:del w:id="280" w:author="Groot, Karina de" w:date="2024-10-30T14:02:00Z" w16du:dateUtc="2024-10-30T13:02:00Z">
              <w:r w:rsidR="00EA4DB6" w:rsidRPr="00C762BE" w:rsidDel="004F11D9">
                <w:rPr>
                  <w:rFonts w:cs="Arial"/>
                  <w:color w:val="3366FF"/>
                  <w:sz w:val="20"/>
                </w:rPr>
                <w:delText xml:space="preserve">de heer/mevrouw </w:delText>
              </w:r>
            </w:del>
            <w:ins w:id="281" w:author="Groot, Karina de" w:date="2024-10-30T14:02:00Z" w16du:dateUtc="2024-10-30T13:02:00Z">
              <w:r>
                <w:rPr>
                  <w:rFonts w:cs="Arial"/>
                  <w:color w:val="3366FF"/>
                  <w:sz w:val="20"/>
                </w:rPr>
                <w:t xml:space="preserve"> </w:t>
              </w:r>
            </w:ins>
            <w:r w:rsidR="00EA4DB6" w:rsidRPr="00B66644">
              <w:rPr>
                <w:rFonts w:cs="Arial"/>
                <w:sz w:val="20"/>
                <w:lang w:val="en-US"/>
              </w:rPr>
              <w:fldChar w:fldCharType="begin"/>
            </w:r>
            <w:r w:rsidR="00EA4DB6" w:rsidRPr="00B66644">
              <w:rPr>
                <w:rFonts w:cs="Arial"/>
                <w:sz w:val="20"/>
              </w:rPr>
              <w:instrText>MacroButton Nomacro §</w:instrText>
            </w:r>
            <w:r w:rsidR="00EA4DB6" w:rsidRPr="00B66644">
              <w:rPr>
                <w:rFonts w:cs="Arial"/>
                <w:sz w:val="20"/>
                <w:lang w:val="en-US"/>
              </w:rPr>
              <w:fldChar w:fldCharType="end"/>
            </w:r>
            <w:r w:rsidR="00EA4DB6">
              <w:rPr>
                <w:rFonts w:cs="Arial"/>
                <w:sz w:val="20"/>
              </w:rPr>
              <w:t>naam natuurlijk persoon</w:t>
            </w:r>
            <w:r w:rsidR="00EA4DB6" w:rsidRPr="00B66644">
              <w:rPr>
                <w:rFonts w:cs="Arial"/>
                <w:sz w:val="20"/>
                <w:lang w:val="en-US"/>
              </w:rPr>
              <w:fldChar w:fldCharType="begin"/>
            </w:r>
            <w:r w:rsidR="00EA4DB6" w:rsidRPr="00B66644">
              <w:rPr>
                <w:rFonts w:cs="Arial"/>
                <w:sz w:val="20"/>
              </w:rPr>
              <w:instrText>MacroButton Nomacro §</w:instrText>
            </w:r>
            <w:r w:rsidR="00EA4DB6" w:rsidRPr="00B66644">
              <w:rPr>
                <w:rFonts w:cs="Arial"/>
                <w:sz w:val="20"/>
                <w:lang w:val="en-US"/>
              </w:rPr>
              <w:fldChar w:fldCharType="end"/>
            </w:r>
            <w:r w:rsidR="00EA4DB6" w:rsidRPr="00D3501D">
              <w:rPr>
                <w:rFonts w:cs="Arial"/>
                <w:sz w:val="20"/>
              </w:rPr>
              <w:t xml:space="preserve"> </w:t>
            </w:r>
            <w:r w:rsidR="00EA4DB6" w:rsidRPr="00D3501D">
              <w:rPr>
                <w:rFonts w:cs="Arial"/>
                <w:color w:val="800080"/>
                <w:sz w:val="20"/>
              </w:rPr>
              <w:t>en</w:t>
            </w:r>
            <w:r w:rsidR="00EA4DB6">
              <w:rPr>
                <w:rFonts w:cs="Arial"/>
                <w:sz w:val="20"/>
              </w:rPr>
              <w:t xml:space="preserve"> </w:t>
            </w:r>
            <w:ins w:id="282" w:author="Groot, Karina de" w:date="2024-10-30T14:02:00Z" w16du:dateUtc="2024-10-30T13:02:00Z">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Pr>
                  <w:rFonts w:cs="Arial"/>
                  <w:color w:val="800080"/>
                  <w:sz w:val="20"/>
                </w:rPr>
                <w:t>de heer</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Pr>
                  <w:rFonts w:cs="Arial"/>
                  <w:color w:val="800080"/>
                  <w:sz w:val="20"/>
                </w:rPr>
                <w:t>/</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Pr>
                  <w:rFonts w:cs="Arial"/>
                  <w:color w:val="800080"/>
                  <w:sz w:val="20"/>
                </w:rPr>
                <w:t>mevrouw</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ins>
            <w:del w:id="283" w:author="Groot, Karina de" w:date="2024-10-30T14:02:00Z" w16du:dateUtc="2024-10-30T13:02:00Z">
              <w:r w:rsidR="00EA4DB6" w:rsidRPr="00C762BE" w:rsidDel="004F11D9">
                <w:rPr>
                  <w:rFonts w:cs="Arial"/>
                  <w:color w:val="3366FF"/>
                  <w:sz w:val="20"/>
                </w:rPr>
                <w:delText xml:space="preserve">de heer/mevrouw </w:delText>
              </w:r>
            </w:del>
            <w:ins w:id="284" w:author="Groot, Karina de" w:date="2024-10-30T14:02:00Z" w16du:dateUtc="2024-10-30T13:02:00Z">
              <w:r>
                <w:rPr>
                  <w:rFonts w:cs="Arial"/>
                  <w:color w:val="3366FF"/>
                  <w:sz w:val="20"/>
                </w:rPr>
                <w:t xml:space="preserve"> </w:t>
              </w:r>
            </w:ins>
            <w:r w:rsidR="00EA4DB6" w:rsidRPr="00B66644">
              <w:rPr>
                <w:rFonts w:cs="Arial"/>
                <w:sz w:val="20"/>
                <w:lang w:val="en-US"/>
              </w:rPr>
              <w:fldChar w:fldCharType="begin"/>
            </w:r>
            <w:r w:rsidR="00EA4DB6" w:rsidRPr="00B66644">
              <w:rPr>
                <w:rFonts w:cs="Arial"/>
                <w:sz w:val="20"/>
              </w:rPr>
              <w:instrText>MacroButton Nomacro §</w:instrText>
            </w:r>
            <w:r w:rsidR="00EA4DB6" w:rsidRPr="00B66644">
              <w:rPr>
                <w:rFonts w:cs="Arial"/>
                <w:sz w:val="20"/>
                <w:lang w:val="en-US"/>
              </w:rPr>
              <w:fldChar w:fldCharType="end"/>
            </w:r>
            <w:r w:rsidR="00EA4DB6">
              <w:rPr>
                <w:rFonts w:cs="Arial"/>
                <w:sz w:val="20"/>
              </w:rPr>
              <w:t>naam natuurlijk persoon</w:t>
            </w:r>
            <w:r w:rsidR="00EA4DB6" w:rsidRPr="00B66644">
              <w:rPr>
                <w:rFonts w:cs="Arial"/>
                <w:sz w:val="20"/>
                <w:lang w:val="en-US"/>
              </w:rPr>
              <w:fldChar w:fldCharType="begin"/>
            </w:r>
            <w:r w:rsidR="00EA4DB6" w:rsidRPr="00B66644">
              <w:rPr>
                <w:rFonts w:cs="Arial"/>
                <w:sz w:val="20"/>
              </w:rPr>
              <w:instrText>MacroButton Nomacro §</w:instrText>
            </w:r>
            <w:r w:rsidR="00EA4DB6" w:rsidRPr="00B66644">
              <w:rPr>
                <w:rFonts w:cs="Arial"/>
                <w:sz w:val="20"/>
                <w:lang w:val="en-US"/>
              </w:rPr>
              <w:fldChar w:fldCharType="end"/>
            </w:r>
            <w:r w:rsidR="00EA4DB6" w:rsidRPr="00D3501D">
              <w:rPr>
                <w:rFonts w:cs="Arial"/>
                <w:sz w:val="20"/>
              </w:rPr>
              <w:t xml:space="preserve"> </w:t>
            </w:r>
            <w:ins w:id="285" w:author="Groot, Karina de" w:date="2024-11-01T11:48:00Z" w16du:dateUtc="2024-11-01T10:48:00Z">
              <w:r w:rsidR="00DD3D1D" w:rsidRPr="00B66644">
                <w:rPr>
                  <w:rFonts w:cs="Arial"/>
                  <w:sz w:val="20"/>
                  <w:lang w:val="en-US"/>
                </w:rPr>
                <w:fldChar w:fldCharType="begin"/>
              </w:r>
              <w:r w:rsidR="00DD3D1D" w:rsidRPr="00B66644">
                <w:rPr>
                  <w:rFonts w:cs="Arial"/>
                  <w:sz w:val="20"/>
                </w:rPr>
                <w:instrText>MacroButton Nomacro §</w:instrText>
              </w:r>
              <w:r w:rsidR="00DD3D1D" w:rsidRPr="00B66644">
                <w:rPr>
                  <w:rFonts w:cs="Arial"/>
                  <w:sz w:val="20"/>
                  <w:lang w:val="en-US"/>
                </w:rPr>
                <w:fldChar w:fldCharType="end"/>
              </w:r>
            </w:ins>
            <w:r w:rsidR="00EA4DB6">
              <w:rPr>
                <w:rFonts w:cs="Arial"/>
                <w:color w:val="800080"/>
                <w:sz w:val="20"/>
              </w:rPr>
              <w:t>voornoemd</w:t>
            </w:r>
            <w:ins w:id="286" w:author="Groot, Karina de" w:date="2024-11-01T11:49:00Z" w16du:dateUtc="2024-11-01T10:49:00Z">
              <w:r w:rsidR="00DD3D1D" w:rsidRPr="00B66644">
                <w:rPr>
                  <w:rFonts w:cs="Arial"/>
                  <w:sz w:val="20"/>
                  <w:lang w:val="en-US"/>
                </w:rPr>
                <w:fldChar w:fldCharType="begin"/>
              </w:r>
              <w:r w:rsidR="00DD3D1D" w:rsidRPr="00B66644">
                <w:rPr>
                  <w:rFonts w:cs="Arial"/>
                  <w:sz w:val="20"/>
                </w:rPr>
                <w:instrText>MacroButton Nomacro §</w:instrText>
              </w:r>
              <w:r w:rsidR="00DD3D1D" w:rsidRPr="00B66644">
                <w:rPr>
                  <w:rFonts w:cs="Arial"/>
                  <w:sz w:val="20"/>
                  <w:lang w:val="en-US"/>
                </w:rPr>
                <w:fldChar w:fldCharType="end"/>
              </w:r>
            </w:ins>
            <w:r w:rsidR="00EA4DB6">
              <w:rPr>
                <w:rFonts w:cs="Arial"/>
                <w:color w:val="800080"/>
                <w:sz w:val="20"/>
              </w:rPr>
              <w:t xml:space="preserve">, </w:t>
            </w:r>
          </w:p>
        </w:tc>
        <w:tc>
          <w:tcPr>
            <w:tcW w:w="2763" w:type="pct"/>
          </w:tcPr>
          <w:p w14:paraId="44B1B177" w14:textId="77777777" w:rsidR="006317EF" w:rsidRDefault="00E202A5" w:rsidP="00EA4DB6">
            <w:r>
              <w:t xml:space="preserve">Optionele </w:t>
            </w:r>
            <w:r w:rsidR="00AF3C2B">
              <w:t>tekst</w:t>
            </w:r>
            <w:r w:rsidR="00DC3D1D">
              <w:t>. Een opsomming van de namen van de natuurlijke personen,</w:t>
            </w:r>
            <w:r w:rsidR="00AF3C2B">
              <w:t xml:space="preserve"> </w:t>
            </w:r>
            <w:r w:rsidR="00DC3D1D">
              <w:t>om aan te geven welke personen een gezamenlijke burgerlijke staat hebben wanneer een gevolmachtigde voor de partner optreedt</w:t>
            </w:r>
            <w:r w:rsidR="00AF3C2B">
              <w:t>.</w:t>
            </w:r>
          </w:p>
          <w:p w14:paraId="6FF1FFAA" w14:textId="77777777" w:rsidR="004F137E" w:rsidRDefault="004F137E" w:rsidP="004F137E">
            <w:pPr>
              <w:spacing w:line="240" w:lineRule="auto"/>
              <w:rPr>
                <w:sz w:val="16"/>
                <w:szCs w:val="16"/>
              </w:rPr>
            </w:pPr>
          </w:p>
          <w:p w14:paraId="7126CA5A" w14:textId="77777777" w:rsidR="003722D5" w:rsidRDefault="003722D5" w:rsidP="003722D5">
            <w:pPr>
              <w:pStyle w:val="streepje"/>
              <w:numPr>
                <w:ilvl w:val="0"/>
                <w:numId w:val="0"/>
              </w:numPr>
              <w:rPr>
                <w:ins w:id="287" w:author="Groot, Karina de" w:date="2024-11-01T14:14:00Z" w16du:dateUtc="2024-11-01T13:14:00Z"/>
              </w:rPr>
            </w:pPr>
            <w:ins w:id="288" w:author="Groot, Karina de" w:date="2024-11-01T14:14:00Z" w16du:dateUtc="2024-11-01T13:14:00Z">
              <w:r>
                <w:t>De keuze voor ‘</w:t>
              </w:r>
              <w:r w:rsidRPr="001268FC">
                <w:rPr>
                  <w:color w:val="800080"/>
                  <w:szCs w:val="18"/>
                </w:rPr>
                <w:t xml:space="preserve">de </w:t>
              </w:r>
              <w:r w:rsidRPr="00035F81">
                <w:rPr>
                  <w:color w:val="800080"/>
                  <w:szCs w:val="18"/>
                </w:rPr>
                <w:t>heer</w:t>
              </w:r>
              <w:r>
                <w:t>’ of ‘</w:t>
              </w:r>
              <w:r w:rsidRPr="001268FC">
                <w:rPr>
                  <w:color w:val="800080"/>
                  <w:szCs w:val="18"/>
                </w:rPr>
                <w:t>mevrouw</w:t>
              </w:r>
              <w:r>
                <w:t>’ wordt gemaakt op basis van het geslacht van de persoon. Indien bij geslacht gekozen wordt voor ‘</w:t>
              </w:r>
              <w:r w:rsidRPr="00EB0C85">
                <w:rPr>
                  <w:color w:val="800080"/>
                  <w:szCs w:val="18"/>
                  <w:rPrChange w:id="289" w:author="Groot, Karina de" w:date="2024-11-01T14:15:00Z" w16du:dateUtc="2024-11-01T13:15:00Z">
                    <w:rPr/>
                  </w:rPrChange>
                </w:rPr>
                <w:t>onbekend</w:t>
              </w:r>
              <w:r>
                <w:t>’ dan wordt alleen de naam van de natuurlijke persoon getoond.</w:t>
              </w:r>
            </w:ins>
          </w:p>
          <w:p w14:paraId="29FB24A0" w14:textId="3D75F438" w:rsidR="00543241" w:rsidRDefault="00943552" w:rsidP="00543241">
            <w:pPr>
              <w:pStyle w:val="streepje"/>
              <w:rPr>
                <w:ins w:id="290" w:author="Groot, Karina de" w:date="2024-10-30T14:05:00Z" w16du:dateUtc="2024-10-30T13:05:00Z"/>
              </w:rPr>
            </w:pPr>
            <w:del w:id="291" w:author="Groot, Karina de" w:date="2024-11-01T14:14:00Z" w16du:dateUtc="2024-11-01T13:14:00Z">
              <w:r w:rsidDel="003722D5">
                <w:delText>De keuze voor ‘</w:delText>
              </w:r>
              <w:r w:rsidRPr="00543241" w:rsidDel="003722D5">
                <w:rPr>
                  <w:color w:val="800080"/>
                  <w:szCs w:val="18"/>
                  <w:rPrChange w:id="292" w:author="Groot, Karina de" w:date="2024-10-30T14:06:00Z" w16du:dateUtc="2024-10-30T13:06:00Z">
                    <w:rPr>
                      <w:color w:val="3366FF"/>
                    </w:rPr>
                  </w:rPrChange>
                </w:rPr>
                <w:delText xml:space="preserve">de </w:delText>
              </w:r>
            </w:del>
            <w:del w:id="293" w:author="Groot, Karina de" w:date="2024-10-30T14:06:00Z" w16du:dateUtc="2024-10-30T13:06:00Z">
              <w:r w:rsidRPr="00543241" w:rsidDel="00543241">
                <w:rPr>
                  <w:color w:val="800080"/>
                  <w:szCs w:val="18"/>
                  <w:rPrChange w:id="294" w:author="Groot, Karina de" w:date="2024-10-30T14:06:00Z" w16du:dateUtc="2024-10-30T13:06:00Z">
                    <w:rPr>
                      <w:color w:val="3366FF"/>
                    </w:rPr>
                  </w:rPrChange>
                </w:rPr>
                <w:delText>hee</w:delText>
              </w:r>
              <w:r w:rsidRPr="00C762BE" w:rsidDel="00543241">
                <w:rPr>
                  <w:color w:val="3366FF"/>
                </w:rPr>
                <w:delText>r</w:delText>
              </w:r>
            </w:del>
            <w:del w:id="295" w:author="Groot, Karina de" w:date="2024-11-01T14:14:00Z" w16du:dateUtc="2024-11-01T13:14:00Z">
              <w:r w:rsidDel="003722D5">
                <w:delText>’ of ‘</w:delText>
              </w:r>
              <w:r w:rsidRPr="00543241" w:rsidDel="003722D5">
                <w:rPr>
                  <w:color w:val="800080"/>
                  <w:szCs w:val="18"/>
                  <w:rPrChange w:id="296" w:author="Groot, Karina de" w:date="2024-10-30T14:06:00Z" w16du:dateUtc="2024-10-30T13:06:00Z">
                    <w:rPr>
                      <w:color w:val="3366FF"/>
                    </w:rPr>
                  </w:rPrChange>
                </w:rPr>
                <w:delText>mevrouw</w:delText>
              </w:r>
              <w:r w:rsidDel="003722D5">
                <w:delText>’ wordt gemaakt op basis van het geslacht van de persoon.</w:delText>
              </w:r>
            </w:del>
            <w:ins w:id="297" w:author="Groot, Karina de" w:date="2024-10-30T14:05:00Z" w16du:dateUtc="2024-10-30T13:05:00Z">
              <w:r w:rsidR="00543241">
                <w:t>bij tia:geslacht</w:t>
              </w:r>
              <w:r w:rsidR="00543241" w:rsidDel="002528A8">
                <w:t xml:space="preserve"> </w:t>
              </w:r>
              <w:r w:rsidR="00543241" w:rsidRPr="004A55EF">
                <w:t>= Man</w:t>
              </w:r>
              <w:r w:rsidR="00543241">
                <w:t>, dan tonen op PDF: de heer,</w:t>
              </w:r>
            </w:ins>
          </w:p>
          <w:p w14:paraId="22B8C6C6" w14:textId="77777777" w:rsidR="00543241" w:rsidRDefault="00543241" w:rsidP="00543241">
            <w:pPr>
              <w:pStyle w:val="streepje"/>
              <w:rPr>
                <w:ins w:id="298" w:author="Groot, Karina de" w:date="2024-10-30T14:05:00Z" w16du:dateUtc="2024-10-30T13:05:00Z"/>
              </w:rPr>
            </w:pPr>
            <w:ins w:id="299" w:author="Groot, Karina de" w:date="2024-10-30T14:05:00Z" w16du:dateUtc="2024-10-30T13:05:00Z">
              <w:r>
                <w:t>bij tia:geslacht</w:t>
              </w:r>
              <w:r w:rsidDel="002528A8">
                <w:t xml:space="preserve"> </w:t>
              </w:r>
              <w:r>
                <w:t>= Vrouw, dan tonen op PDF: mevrouw,</w:t>
              </w:r>
            </w:ins>
          </w:p>
          <w:p w14:paraId="25AE59B2" w14:textId="77777777" w:rsidR="00543241" w:rsidRPr="001268FC" w:rsidRDefault="00543241" w:rsidP="00543241">
            <w:pPr>
              <w:pStyle w:val="streepje"/>
              <w:rPr>
                <w:ins w:id="300" w:author="Groot, Karina de" w:date="2024-10-30T14:05:00Z" w16du:dateUtc="2024-10-30T13:05:00Z"/>
                <w:lang w:val="nl-NL"/>
              </w:rPr>
            </w:pPr>
            <w:ins w:id="301" w:author="Groot, Karina de" w:date="2024-10-30T14:05:00Z" w16du:dateUtc="2024-10-30T13:05:00Z">
              <w:r>
                <w:t>bij tia:geslacht</w:t>
              </w:r>
              <w:r w:rsidDel="002528A8">
                <w:t xml:space="preserve"> </w:t>
              </w:r>
              <w:r>
                <w:t xml:space="preserve">= Onbekend, dan wordt </w:t>
              </w:r>
              <w:r>
                <w:rPr>
                  <w:rFonts w:cs="Arial"/>
                  <w:sz w:val="20"/>
                  <w:lang w:val="en-US"/>
                </w:rPr>
                <w:fldChar w:fldCharType="begin"/>
              </w:r>
              <w:r>
                <w:rPr>
                  <w:rFonts w:cs="Arial"/>
                  <w:sz w:val="20"/>
                </w:rPr>
                <w:instrText>MacroButton Nomacro §</w:instrText>
              </w:r>
              <w:r>
                <w:rPr>
                  <w:rFonts w:cs="Arial"/>
                  <w:sz w:val="20"/>
                  <w:lang w:val="en-US"/>
                </w:rPr>
                <w:fldChar w:fldCharType="end"/>
              </w:r>
              <w:r w:rsidRPr="00035F81">
                <w:rPr>
                  <w:color w:val="800080"/>
                  <w:szCs w:val="18"/>
                </w:rPr>
                <w:t>de heer</w:t>
              </w:r>
              <w:r>
                <w:rPr>
                  <w:rFonts w:cs="Arial"/>
                  <w:sz w:val="20"/>
                  <w:lang w:val="en-US"/>
                </w:rPr>
                <w:fldChar w:fldCharType="begin"/>
              </w:r>
              <w:r>
                <w:rPr>
                  <w:rFonts w:cs="Arial"/>
                  <w:sz w:val="20"/>
                </w:rPr>
                <w:instrText>MacroButton Nomacro §</w:instrText>
              </w:r>
              <w:r>
                <w:rPr>
                  <w:rFonts w:cs="Arial"/>
                  <w:sz w:val="20"/>
                  <w:lang w:val="en-US"/>
                </w:rPr>
                <w:fldChar w:fldCharType="end"/>
              </w:r>
              <w:r w:rsidRPr="00035F81">
                <w:rPr>
                  <w:color w:val="800080"/>
                  <w:szCs w:val="18"/>
                </w:rPr>
                <w:t>/</w:t>
              </w:r>
              <w:r>
                <w:rPr>
                  <w:rFonts w:cs="Arial"/>
                  <w:sz w:val="20"/>
                  <w:lang w:val="en-US"/>
                </w:rPr>
                <w:fldChar w:fldCharType="begin"/>
              </w:r>
              <w:r>
                <w:rPr>
                  <w:rFonts w:cs="Arial"/>
                  <w:sz w:val="20"/>
                </w:rPr>
                <w:instrText>MacroButton Nomacro §</w:instrText>
              </w:r>
              <w:r>
                <w:rPr>
                  <w:rFonts w:cs="Arial"/>
                  <w:sz w:val="20"/>
                  <w:lang w:val="en-US"/>
                </w:rPr>
                <w:fldChar w:fldCharType="end"/>
              </w:r>
              <w:r w:rsidRPr="00035F81">
                <w:rPr>
                  <w:color w:val="800080"/>
                  <w:szCs w:val="18"/>
                </w:rPr>
                <w:t>mevrouw</w:t>
              </w:r>
              <w:r w:rsidRPr="006C7314" w:rsidDel="00E656CD">
                <w:rPr>
                  <w:color w:val="3366FF"/>
                  <w:szCs w:val="18"/>
                </w:rPr>
                <w:t xml:space="preserve"> </w:t>
              </w:r>
              <w:r>
                <w:rPr>
                  <w:lang w:val="nl-NL"/>
                </w:rPr>
                <w:t xml:space="preserve">niet getoond </w:t>
              </w:r>
              <w:r>
                <w:t>op de PDF.</w:t>
              </w:r>
            </w:ins>
          </w:p>
          <w:p w14:paraId="0888F19A" w14:textId="77777777" w:rsidR="00543241" w:rsidRDefault="00543241" w:rsidP="00543241">
            <w:pPr>
              <w:pStyle w:val="streepje"/>
              <w:numPr>
                <w:ilvl w:val="0"/>
                <w:numId w:val="0"/>
              </w:numPr>
              <w:rPr>
                <w:ins w:id="302" w:author="Groot, Karina de" w:date="2024-10-30T14:05:00Z" w16du:dateUtc="2024-10-30T13:05:00Z"/>
                <w:lang w:val="nl-NL"/>
              </w:rPr>
            </w:pPr>
            <w:ins w:id="303" w:author="Groot, Karina de" w:date="2024-10-30T14:05:00Z" w16du:dateUtc="2024-10-30T13:05:00Z">
              <w:r>
                <w:rPr>
                  <w:lang w:val="nl-NL"/>
                </w:rPr>
                <w:t xml:space="preserve">-Heeft de persoon een adellijke titel dan wordt </w:t>
              </w:r>
              <w:r>
                <w:rPr>
                  <w:rFonts w:cs="Arial"/>
                  <w:sz w:val="20"/>
                  <w:lang w:val="en-US"/>
                </w:rPr>
                <w:fldChar w:fldCharType="begin"/>
              </w:r>
              <w:r>
                <w:rPr>
                  <w:rFonts w:cs="Arial"/>
                  <w:sz w:val="20"/>
                </w:rPr>
                <w:instrText>MacroButton Nomacro §</w:instrText>
              </w:r>
              <w:r>
                <w:rPr>
                  <w:rFonts w:cs="Arial"/>
                  <w:sz w:val="20"/>
                  <w:lang w:val="en-US"/>
                </w:rPr>
                <w:fldChar w:fldCharType="end"/>
              </w:r>
              <w:r w:rsidRPr="00035F81">
                <w:rPr>
                  <w:color w:val="800080"/>
                  <w:szCs w:val="18"/>
                </w:rPr>
                <w:t>de heer</w:t>
              </w:r>
              <w:r>
                <w:rPr>
                  <w:rFonts w:cs="Arial"/>
                  <w:sz w:val="20"/>
                  <w:lang w:val="en-US"/>
                </w:rPr>
                <w:fldChar w:fldCharType="begin"/>
              </w:r>
              <w:r>
                <w:rPr>
                  <w:rFonts w:cs="Arial"/>
                  <w:sz w:val="20"/>
                </w:rPr>
                <w:instrText>MacroButton Nomacro §</w:instrText>
              </w:r>
              <w:r>
                <w:rPr>
                  <w:rFonts w:cs="Arial"/>
                  <w:sz w:val="20"/>
                  <w:lang w:val="en-US"/>
                </w:rPr>
                <w:fldChar w:fldCharType="end"/>
              </w:r>
              <w:r w:rsidRPr="00035F81">
                <w:rPr>
                  <w:color w:val="800080"/>
                  <w:szCs w:val="18"/>
                </w:rPr>
                <w:t>/</w:t>
              </w:r>
              <w:r>
                <w:rPr>
                  <w:rFonts w:cs="Arial"/>
                  <w:sz w:val="20"/>
                  <w:lang w:val="en-US"/>
                </w:rPr>
                <w:fldChar w:fldCharType="begin"/>
              </w:r>
              <w:r>
                <w:rPr>
                  <w:rFonts w:cs="Arial"/>
                  <w:sz w:val="20"/>
                </w:rPr>
                <w:instrText>MacroButton Nomacro §</w:instrText>
              </w:r>
              <w:r>
                <w:rPr>
                  <w:rFonts w:cs="Arial"/>
                  <w:sz w:val="20"/>
                  <w:lang w:val="en-US"/>
                </w:rPr>
                <w:fldChar w:fldCharType="end"/>
              </w:r>
              <w:r w:rsidRPr="00035F81">
                <w:rPr>
                  <w:color w:val="800080"/>
                  <w:szCs w:val="18"/>
                </w:rPr>
                <w:t>mevrouw</w:t>
              </w:r>
              <w:r w:rsidRPr="006C7314" w:rsidDel="00E656CD">
                <w:rPr>
                  <w:color w:val="3366FF"/>
                  <w:szCs w:val="18"/>
                </w:rPr>
                <w:t xml:space="preserve"> </w:t>
              </w:r>
              <w:r w:rsidRPr="001268FC">
                <w:rPr>
                  <w:color w:val="000000" w:themeColor="text1"/>
                  <w:szCs w:val="18"/>
                </w:rPr>
                <w:t xml:space="preserve">ook </w:t>
              </w:r>
              <w:r>
                <w:rPr>
                  <w:lang w:val="nl-NL"/>
                </w:rPr>
                <w:t>niet getoond.</w:t>
              </w:r>
            </w:ins>
          </w:p>
          <w:p w14:paraId="571CF90D" w14:textId="124F68DD" w:rsidR="00543241" w:rsidDel="007359FC" w:rsidRDefault="00543241" w:rsidP="00943552">
            <w:pPr>
              <w:pStyle w:val="streepje"/>
              <w:numPr>
                <w:ilvl w:val="0"/>
                <w:numId w:val="0"/>
              </w:numPr>
              <w:rPr>
                <w:del w:id="304" w:author="Groot, Karina de" w:date="2024-10-30T14:07:00Z" w16du:dateUtc="2024-10-30T13:07:00Z"/>
              </w:rPr>
            </w:pPr>
          </w:p>
          <w:p w14:paraId="7A8E9BE8" w14:textId="77777777" w:rsidR="00943552" w:rsidRDefault="00943552" w:rsidP="004F137E">
            <w:pPr>
              <w:spacing w:line="240" w:lineRule="auto"/>
              <w:rPr>
                <w:sz w:val="16"/>
                <w:szCs w:val="16"/>
                <w:lang w:val="nl"/>
              </w:rPr>
            </w:pPr>
          </w:p>
          <w:p w14:paraId="4C00016D" w14:textId="77777777" w:rsidR="00186463" w:rsidRDefault="00186463" w:rsidP="004F137E">
            <w:pPr>
              <w:spacing w:line="240" w:lineRule="auto"/>
            </w:pPr>
            <w:r>
              <w:t>Het al dan niet tonen van ‘</w:t>
            </w:r>
            <w:r w:rsidRPr="00977CB1">
              <w:rPr>
                <w:color w:val="800080"/>
              </w:rPr>
              <w:t>voornoemd</w:t>
            </w:r>
            <w:r>
              <w:t>’ is een gebruikerskeuze.</w:t>
            </w:r>
          </w:p>
          <w:p w14:paraId="37438D09" w14:textId="77777777" w:rsidR="00186463" w:rsidRPr="00943552" w:rsidRDefault="00186463" w:rsidP="004F137E">
            <w:pPr>
              <w:spacing w:line="240" w:lineRule="auto"/>
              <w:rPr>
                <w:sz w:val="16"/>
                <w:szCs w:val="16"/>
                <w:lang w:val="nl"/>
              </w:rPr>
            </w:pPr>
          </w:p>
          <w:p w14:paraId="35867553" w14:textId="77777777" w:rsidR="00B3234B" w:rsidRDefault="00B3234B" w:rsidP="00EA4DB6">
            <w:r>
              <w:t xml:space="preserve">De personen worden weergegeven in de volgorde zoals ze in de voorgaande tekst in de akte </w:t>
            </w:r>
            <w:r w:rsidR="00943552">
              <w:t>getoond zijn</w:t>
            </w:r>
            <w:r>
              <w:t>.</w:t>
            </w:r>
          </w:p>
          <w:p w14:paraId="024FCFF1" w14:textId="77777777" w:rsidR="00C70846" w:rsidRPr="004F137E" w:rsidRDefault="00C70846" w:rsidP="004F137E">
            <w:pPr>
              <w:spacing w:line="240" w:lineRule="auto"/>
              <w:rPr>
                <w:sz w:val="16"/>
                <w:szCs w:val="16"/>
              </w:rPr>
            </w:pPr>
          </w:p>
          <w:p w14:paraId="4AE8FB69" w14:textId="77777777" w:rsidR="00AF3C2B" w:rsidRDefault="00AF3C2B" w:rsidP="00C70846">
            <w:pPr>
              <w:rPr>
                <w:u w:val="single"/>
              </w:rPr>
            </w:pPr>
            <w:r w:rsidRPr="00C508DD">
              <w:rPr>
                <w:u w:val="single"/>
              </w:rPr>
              <w:t>Mapping</w:t>
            </w:r>
            <w:r w:rsidR="001F6EE8">
              <w:rPr>
                <w:u w:val="single"/>
              </w:rPr>
              <w:t xml:space="preserve"> opsomming namen</w:t>
            </w:r>
            <w:r w:rsidRPr="00C508DD">
              <w:rPr>
                <w:u w:val="single"/>
              </w:rPr>
              <w:t>:</w:t>
            </w:r>
          </w:p>
          <w:p w14:paraId="6701C116" w14:textId="77777777" w:rsidR="007A5D88" w:rsidRDefault="007A5D88" w:rsidP="007A5D88">
            <w:pPr>
              <w:spacing w:line="240" w:lineRule="auto"/>
              <w:rPr>
                <w:sz w:val="16"/>
                <w:szCs w:val="16"/>
              </w:rPr>
            </w:pPr>
            <w:r w:rsidRPr="00C508DD">
              <w:rPr>
                <w:sz w:val="16"/>
                <w:szCs w:val="16"/>
              </w:rPr>
              <w:t>/</w:t>
            </w:r>
            <w:r>
              <w:rPr>
                <w:sz w:val="16"/>
                <w:szCs w:val="16"/>
              </w:rPr>
              <w:t>/IMKAD_Persoon/tia_TekstKeuze/</w:t>
            </w:r>
          </w:p>
          <w:p w14:paraId="495966F2" w14:textId="77777777" w:rsidR="005E1BF4" w:rsidRDefault="007A5D88" w:rsidP="007A5D88">
            <w:pPr>
              <w:spacing w:line="240" w:lineRule="auto"/>
              <w:rPr>
                <w:sz w:val="16"/>
                <w:szCs w:val="16"/>
              </w:rPr>
            </w:pPr>
            <w:r>
              <w:rPr>
                <w:sz w:val="16"/>
                <w:szCs w:val="16"/>
              </w:rPr>
              <w:tab/>
            </w:r>
            <w:r w:rsidR="005E1BF4" w:rsidRPr="0036404C">
              <w:rPr>
                <w:sz w:val="16"/>
                <w:szCs w:val="16"/>
              </w:rPr>
              <w:t>./tagNaam (‘k_</w:t>
            </w:r>
            <w:r w:rsidR="005E1BF4">
              <w:rPr>
                <w:sz w:val="16"/>
                <w:szCs w:val="16"/>
              </w:rPr>
              <w:t>toonNamenPersonen</w:t>
            </w:r>
            <w:r w:rsidR="005E1BF4" w:rsidRPr="0036404C">
              <w:rPr>
                <w:sz w:val="16"/>
                <w:szCs w:val="16"/>
              </w:rPr>
              <w:t>’)</w:t>
            </w:r>
          </w:p>
          <w:p w14:paraId="05CF38B8" w14:textId="77777777" w:rsidR="005E1BF4" w:rsidRDefault="007A5D88" w:rsidP="00AB5F4F">
            <w:pPr>
              <w:spacing w:line="240" w:lineRule="auto"/>
              <w:rPr>
                <w:sz w:val="16"/>
                <w:szCs w:val="16"/>
              </w:rPr>
            </w:pPr>
            <w:r>
              <w:rPr>
                <w:sz w:val="16"/>
                <w:szCs w:val="16"/>
              </w:rPr>
              <w:tab/>
            </w:r>
            <w:r w:rsidR="005E1BF4">
              <w:rPr>
                <w:sz w:val="16"/>
                <w:szCs w:val="16"/>
              </w:rPr>
              <w:t>./tekst (‘true’</w:t>
            </w:r>
            <w:r w:rsidR="000A66B3">
              <w:rPr>
                <w:sz w:val="16"/>
                <w:szCs w:val="16"/>
              </w:rPr>
              <w:t xml:space="preserve"> of ‘false’</w:t>
            </w:r>
            <w:r w:rsidR="005E1BF4">
              <w:rPr>
                <w:sz w:val="16"/>
                <w:szCs w:val="16"/>
              </w:rPr>
              <w:t>)</w:t>
            </w:r>
          </w:p>
          <w:p w14:paraId="79BFA669" w14:textId="77777777" w:rsidR="000A66B3" w:rsidRDefault="000A66B3" w:rsidP="001F0740">
            <w:pPr>
              <w:spacing w:line="240" w:lineRule="auto"/>
              <w:rPr>
                <w:sz w:val="16"/>
                <w:szCs w:val="16"/>
              </w:rPr>
            </w:pPr>
          </w:p>
          <w:p w14:paraId="485FF37E" w14:textId="77777777" w:rsidR="001F6EE8" w:rsidRPr="001F6EE8" w:rsidRDefault="001F6EE8" w:rsidP="001F0740">
            <w:pPr>
              <w:spacing w:line="240" w:lineRule="auto"/>
              <w:rPr>
                <w:szCs w:val="18"/>
                <w:u w:val="single"/>
              </w:rPr>
            </w:pPr>
            <w:r w:rsidRPr="001F6EE8">
              <w:rPr>
                <w:szCs w:val="18"/>
                <w:u w:val="single"/>
              </w:rPr>
              <w:t>Mapping voornoemd:</w:t>
            </w:r>
          </w:p>
          <w:p w14:paraId="240D119A" w14:textId="77777777" w:rsidR="000A66B3" w:rsidRDefault="000A66B3" w:rsidP="000A66B3">
            <w:pPr>
              <w:spacing w:line="240" w:lineRule="auto"/>
              <w:rPr>
                <w:sz w:val="16"/>
                <w:szCs w:val="16"/>
              </w:rPr>
            </w:pPr>
            <w:r w:rsidRPr="00C508DD">
              <w:rPr>
                <w:sz w:val="16"/>
                <w:szCs w:val="16"/>
              </w:rPr>
              <w:t>/</w:t>
            </w:r>
            <w:r>
              <w:rPr>
                <w:sz w:val="16"/>
                <w:szCs w:val="16"/>
              </w:rPr>
              <w:t>/IMKAD_Persoon/tia_TekstKeuze/</w:t>
            </w:r>
          </w:p>
          <w:p w14:paraId="2468F8D8" w14:textId="77777777" w:rsidR="000A66B3" w:rsidRDefault="000A66B3" w:rsidP="000A66B3">
            <w:pPr>
              <w:spacing w:line="240" w:lineRule="auto"/>
              <w:rPr>
                <w:sz w:val="16"/>
                <w:szCs w:val="16"/>
              </w:rPr>
            </w:pPr>
            <w:r>
              <w:rPr>
                <w:sz w:val="16"/>
                <w:szCs w:val="16"/>
              </w:rPr>
              <w:tab/>
            </w:r>
            <w:r w:rsidRPr="0036404C">
              <w:rPr>
                <w:sz w:val="16"/>
                <w:szCs w:val="16"/>
              </w:rPr>
              <w:t>./tagNaam (‘k_</w:t>
            </w:r>
            <w:r>
              <w:rPr>
                <w:sz w:val="16"/>
                <w:szCs w:val="16"/>
              </w:rPr>
              <w:t>Voornoemd</w:t>
            </w:r>
            <w:r w:rsidRPr="0036404C">
              <w:rPr>
                <w:sz w:val="16"/>
                <w:szCs w:val="16"/>
              </w:rPr>
              <w:t>’)</w:t>
            </w:r>
          </w:p>
          <w:p w14:paraId="6A1F3D46" w14:textId="77777777" w:rsidR="000A66B3" w:rsidRDefault="000A66B3" w:rsidP="000A66B3">
            <w:pPr>
              <w:spacing w:line="240" w:lineRule="auto"/>
              <w:rPr>
                <w:sz w:val="16"/>
                <w:szCs w:val="16"/>
              </w:rPr>
            </w:pPr>
            <w:r>
              <w:rPr>
                <w:sz w:val="16"/>
                <w:szCs w:val="16"/>
              </w:rPr>
              <w:tab/>
              <w:t>./tekst (‘voornoemd’)</w:t>
            </w:r>
          </w:p>
          <w:p w14:paraId="4B7E9938" w14:textId="77777777" w:rsidR="00AF3C2B" w:rsidRDefault="00AF3C2B" w:rsidP="001F0740">
            <w:pPr>
              <w:spacing w:line="240" w:lineRule="auto"/>
            </w:pPr>
          </w:p>
          <w:p w14:paraId="52C8DDAC" w14:textId="77777777" w:rsidR="00943552" w:rsidRPr="00861B6A" w:rsidRDefault="00943552" w:rsidP="00943552">
            <w:pPr>
              <w:pStyle w:val="streepje"/>
              <w:numPr>
                <w:ilvl w:val="0"/>
                <w:numId w:val="0"/>
              </w:numPr>
              <w:spacing w:line="240" w:lineRule="auto"/>
              <w:rPr>
                <w:szCs w:val="18"/>
                <w:u w:val="single"/>
                <w:lang w:val="nl-NL"/>
              </w:rPr>
            </w:pPr>
            <w:r w:rsidRPr="00861B6A">
              <w:rPr>
                <w:szCs w:val="18"/>
                <w:u w:val="single"/>
                <w:lang w:val="nl-NL"/>
              </w:rPr>
              <w:t>Mapping naam persoon ingezetene:</w:t>
            </w:r>
          </w:p>
          <w:p w14:paraId="7EECF1A3" w14:textId="77777777" w:rsidR="00943552" w:rsidRPr="00FF1C4A" w:rsidRDefault="00943552" w:rsidP="00943552">
            <w:pPr>
              <w:spacing w:line="240" w:lineRule="auto"/>
              <w:rPr>
                <w:sz w:val="16"/>
                <w:szCs w:val="16"/>
              </w:rPr>
            </w:pPr>
            <w:r w:rsidRPr="00FF1C4A">
              <w:rPr>
                <w:sz w:val="16"/>
                <w:szCs w:val="16"/>
              </w:rPr>
              <w:t>-indien aanwezig</w:t>
            </w:r>
          </w:p>
          <w:p w14:paraId="62FEF878" w14:textId="77777777" w:rsidR="00067B8A" w:rsidRDefault="00943552" w:rsidP="00943552">
            <w:pPr>
              <w:spacing w:line="240" w:lineRule="auto"/>
              <w:rPr>
                <w:sz w:val="16"/>
                <w:szCs w:val="16"/>
              </w:rPr>
            </w:pPr>
            <w:r>
              <w:rPr>
                <w:sz w:val="16"/>
                <w:szCs w:val="16"/>
              </w:rPr>
              <w:t>/</w:t>
            </w:r>
            <w:r w:rsidRPr="0036404C">
              <w:rPr>
                <w:sz w:val="16"/>
                <w:szCs w:val="16"/>
              </w:rPr>
              <w:t>/IMKAD_Persoon/</w:t>
            </w:r>
          </w:p>
          <w:p w14:paraId="6A8EEFFA" w14:textId="77777777" w:rsidR="00067B8A" w:rsidRDefault="00067B8A" w:rsidP="00943552">
            <w:pPr>
              <w:spacing w:line="240" w:lineRule="auto"/>
              <w:rPr>
                <w:sz w:val="16"/>
                <w:szCs w:val="16"/>
              </w:rPr>
            </w:pPr>
            <w:r>
              <w:rPr>
                <w:sz w:val="16"/>
                <w:szCs w:val="16"/>
              </w:rPr>
              <w:t>//IMKAD_Persoon/GerelateerdPersoon[partner]/IMKAD_Persoon/</w:t>
            </w:r>
          </w:p>
          <w:p w14:paraId="0899489A" w14:textId="77777777" w:rsidR="00943552" w:rsidRDefault="00067B8A" w:rsidP="00943552">
            <w:pPr>
              <w:spacing w:line="240" w:lineRule="auto"/>
              <w:rPr>
                <w:sz w:val="16"/>
                <w:szCs w:val="16"/>
              </w:rPr>
            </w:pPr>
            <w:r>
              <w:rPr>
                <w:sz w:val="16"/>
                <w:szCs w:val="16"/>
              </w:rPr>
              <w:tab/>
              <w:t>./</w:t>
            </w:r>
            <w:r w:rsidR="00943552" w:rsidRPr="0036404C">
              <w:rPr>
                <w:sz w:val="16"/>
                <w:szCs w:val="16"/>
              </w:rPr>
              <w:t>tia_Gegevens/IMKAD_KadNatuurlijkPersoon</w:t>
            </w:r>
          </w:p>
          <w:p w14:paraId="7B82FC4E" w14:textId="77777777" w:rsidR="00943552" w:rsidRPr="00A517D2" w:rsidRDefault="00067B8A" w:rsidP="00943552">
            <w:pPr>
              <w:spacing w:line="240" w:lineRule="auto"/>
              <w:ind w:left="227"/>
              <w:rPr>
                <w:sz w:val="16"/>
                <w:szCs w:val="16"/>
              </w:rPr>
            </w:pPr>
            <w:r>
              <w:rPr>
                <w:sz w:val="16"/>
                <w:szCs w:val="16"/>
              </w:rPr>
              <w:tab/>
            </w:r>
            <w:r w:rsidR="00943552">
              <w:rPr>
                <w:sz w:val="16"/>
                <w:szCs w:val="16"/>
              </w:rPr>
              <w:t>./</w:t>
            </w:r>
            <w:r w:rsidR="00943552" w:rsidRPr="00A517D2">
              <w:rPr>
                <w:sz w:val="16"/>
                <w:szCs w:val="16"/>
              </w:rPr>
              <w:t>voornamen</w:t>
            </w:r>
          </w:p>
          <w:p w14:paraId="6B163DA9" w14:textId="77777777" w:rsidR="00943552" w:rsidRPr="00A517D2" w:rsidRDefault="00067B8A" w:rsidP="00943552">
            <w:pPr>
              <w:spacing w:line="240" w:lineRule="auto"/>
              <w:ind w:left="227"/>
              <w:rPr>
                <w:sz w:val="16"/>
                <w:szCs w:val="16"/>
              </w:rPr>
            </w:pPr>
            <w:r>
              <w:rPr>
                <w:sz w:val="16"/>
                <w:szCs w:val="16"/>
              </w:rPr>
              <w:tab/>
            </w:r>
            <w:r w:rsidR="00943552" w:rsidRPr="00A517D2">
              <w:rPr>
                <w:sz w:val="16"/>
                <w:szCs w:val="16"/>
              </w:rPr>
              <w:t>./voorvoegselsgeslachtsnaam</w:t>
            </w:r>
          </w:p>
          <w:p w14:paraId="4F486A04" w14:textId="77777777" w:rsidR="00943552" w:rsidRPr="0036404C" w:rsidRDefault="00067B8A" w:rsidP="00943552">
            <w:pPr>
              <w:spacing w:line="240" w:lineRule="auto"/>
              <w:ind w:left="227"/>
              <w:rPr>
                <w:sz w:val="16"/>
                <w:szCs w:val="16"/>
              </w:rPr>
            </w:pPr>
            <w:r>
              <w:rPr>
                <w:sz w:val="16"/>
                <w:szCs w:val="16"/>
              </w:rPr>
              <w:tab/>
            </w:r>
            <w:r w:rsidR="00943552" w:rsidRPr="00A517D2">
              <w:rPr>
                <w:sz w:val="16"/>
                <w:szCs w:val="16"/>
              </w:rPr>
              <w:t>./geslachtsnaam</w:t>
            </w:r>
          </w:p>
          <w:p w14:paraId="2817EB67" w14:textId="77777777" w:rsidR="00943552" w:rsidRPr="00C7117E" w:rsidRDefault="00943552" w:rsidP="00943552">
            <w:pPr>
              <w:spacing w:line="240" w:lineRule="auto"/>
              <w:rPr>
                <w:sz w:val="16"/>
                <w:szCs w:val="16"/>
              </w:rPr>
            </w:pPr>
            <w:r>
              <w:rPr>
                <w:sz w:val="16"/>
                <w:szCs w:val="16"/>
              </w:rPr>
              <w:t>-anders</w:t>
            </w:r>
          </w:p>
          <w:p w14:paraId="38AEA0FD" w14:textId="77777777" w:rsidR="00067B8A" w:rsidRDefault="00943552" w:rsidP="00943552">
            <w:pPr>
              <w:spacing w:line="240" w:lineRule="auto"/>
              <w:rPr>
                <w:sz w:val="16"/>
                <w:szCs w:val="16"/>
              </w:rPr>
            </w:pPr>
            <w:r>
              <w:rPr>
                <w:sz w:val="16"/>
                <w:szCs w:val="16"/>
              </w:rPr>
              <w:t>/</w:t>
            </w:r>
            <w:r w:rsidRPr="0036404C">
              <w:rPr>
                <w:sz w:val="16"/>
                <w:szCs w:val="16"/>
              </w:rPr>
              <w:t>/IMKAD_Persoon</w:t>
            </w:r>
            <w:r w:rsidR="00067B8A">
              <w:rPr>
                <w:sz w:val="16"/>
                <w:szCs w:val="16"/>
              </w:rPr>
              <w:t>/</w:t>
            </w:r>
          </w:p>
          <w:p w14:paraId="1E62EA32" w14:textId="77777777" w:rsidR="00067B8A" w:rsidRDefault="00067B8A" w:rsidP="00943552">
            <w:pPr>
              <w:spacing w:line="240" w:lineRule="auto"/>
              <w:rPr>
                <w:sz w:val="16"/>
                <w:szCs w:val="16"/>
              </w:rPr>
            </w:pPr>
            <w:r>
              <w:rPr>
                <w:sz w:val="16"/>
                <w:szCs w:val="16"/>
              </w:rPr>
              <w:t>//IMKAD_Persoon/GerelateerdPersoon[partner]/IMKAD_Persoon/</w:t>
            </w:r>
          </w:p>
          <w:p w14:paraId="53BF434D" w14:textId="77777777" w:rsidR="00943552" w:rsidRDefault="00067B8A" w:rsidP="00943552">
            <w:pPr>
              <w:spacing w:line="240" w:lineRule="auto"/>
              <w:rPr>
                <w:sz w:val="16"/>
                <w:szCs w:val="16"/>
              </w:rPr>
            </w:pPr>
            <w:r>
              <w:rPr>
                <w:sz w:val="16"/>
                <w:szCs w:val="16"/>
              </w:rPr>
              <w:tab/>
              <w:t>.</w:t>
            </w:r>
            <w:r w:rsidR="00943552" w:rsidRPr="0036404C">
              <w:rPr>
                <w:sz w:val="16"/>
                <w:szCs w:val="16"/>
              </w:rPr>
              <w:t>/tia_Gegevens/GBA_Ingezetene/</w:t>
            </w:r>
          </w:p>
          <w:p w14:paraId="6B85B138" w14:textId="77777777" w:rsidR="00943552" w:rsidRPr="0036404C" w:rsidRDefault="00067B8A" w:rsidP="00943552">
            <w:pPr>
              <w:spacing w:line="240" w:lineRule="auto"/>
              <w:ind w:left="227"/>
              <w:rPr>
                <w:sz w:val="16"/>
                <w:szCs w:val="16"/>
              </w:rPr>
            </w:pPr>
            <w:r>
              <w:rPr>
                <w:sz w:val="16"/>
                <w:szCs w:val="16"/>
              </w:rPr>
              <w:tab/>
            </w:r>
            <w:r w:rsidR="00943552">
              <w:rPr>
                <w:sz w:val="16"/>
                <w:szCs w:val="16"/>
              </w:rPr>
              <w:t>./naam/voornamen</w:t>
            </w:r>
          </w:p>
          <w:p w14:paraId="02EC9FCB" w14:textId="77777777" w:rsidR="00943552" w:rsidRDefault="00067B8A" w:rsidP="00943552">
            <w:pPr>
              <w:spacing w:line="240" w:lineRule="auto"/>
              <w:ind w:left="227"/>
              <w:rPr>
                <w:sz w:val="16"/>
                <w:szCs w:val="16"/>
              </w:rPr>
            </w:pPr>
            <w:r>
              <w:rPr>
                <w:sz w:val="16"/>
                <w:szCs w:val="16"/>
              </w:rPr>
              <w:lastRenderedPageBreak/>
              <w:tab/>
            </w:r>
            <w:r w:rsidR="00943552">
              <w:rPr>
                <w:sz w:val="16"/>
                <w:szCs w:val="16"/>
              </w:rPr>
              <w:t>./tia_VoorvoegselsNaam</w:t>
            </w:r>
          </w:p>
          <w:p w14:paraId="4ABAD855" w14:textId="77777777" w:rsidR="00943552" w:rsidRPr="0036404C" w:rsidRDefault="00067B8A" w:rsidP="00943552">
            <w:pPr>
              <w:spacing w:line="240" w:lineRule="auto"/>
              <w:ind w:left="227"/>
              <w:rPr>
                <w:sz w:val="16"/>
                <w:szCs w:val="16"/>
              </w:rPr>
            </w:pPr>
            <w:r>
              <w:rPr>
                <w:sz w:val="16"/>
                <w:szCs w:val="16"/>
              </w:rPr>
              <w:tab/>
            </w:r>
            <w:r w:rsidR="00943552">
              <w:rPr>
                <w:sz w:val="16"/>
                <w:szCs w:val="16"/>
              </w:rPr>
              <w:t>./tia_NaamZonderVoorvoegsels</w:t>
            </w:r>
          </w:p>
          <w:p w14:paraId="7D0A0773" w14:textId="77777777" w:rsidR="00943552" w:rsidRDefault="00943552" w:rsidP="00943552">
            <w:pPr>
              <w:spacing w:line="240" w:lineRule="auto"/>
              <w:rPr>
                <w:sz w:val="16"/>
                <w:szCs w:val="16"/>
              </w:rPr>
            </w:pPr>
          </w:p>
          <w:p w14:paraId="04CCBE11" w14:textId="77777777" w:rsidR="00943552" w:rsidRPr="00861B6A" w:rsidRDefault="00943552" w:rsidP="00943552">
            <w:pPr>
              <w:spacing w:line="240" w:lineRule="auto"/>
              <w:rPr>
                <w:szCs w:val="18"/>
                <w:u w:val="single"/>
              </w:rPr>
            </w:pPr>
            <w:r w:rsidRPr="00861B6A">
              <w:rPr>
                <w:szCs w:val="18"/>
                <w:u w:val="single"/>
              </w:rPr>
              <w:t>Mapping geslacht ingezetene (in beide gevallen):</w:t>
            </w:r>
          </w:p>
          <w:p w14:paraId="3DA44C3F" w14:textId="77777777" w:rsidR="00067B8A" w:rsidRDefault="00943552" w:rsidP="00943552">
            <w:pPr>
              <w:spacing w:line="240" w:lineRule="auto"/>
              <w:rPr>
                <w:sz w:val="16"/>
                <w:szCs w:val="16"/>
              </w:rPr>
            </w:pPr>
            <w:r>
              <w:rPr>
                <w:sz w:val="16"/>
                <w:szCs w:val="16"/>
              </w:rPr>
              <w:t>/</w:t>
            </w:r>
            <w:r w:rsidRPr="0036404C">
              <w:rPr>
                <w:sz w:val="16"/>
                <w:szCs w:val="16"/>
              </w:rPr>
              <w:t>/IMKAD_Persoon</w:t>
            </w:r>
            <w:r w:rsidR="00067B8A">
              <w:rPr>
                <w:sz w:val="16"/>
                <w:szCs w:val="16"/>
              </w:rPr>
              <w:t>/</w:t>
            </w:r>
          </w:p>
          <w:p w14:paraId="630DDDF5" w14:textId="77777777" w:rsidR="00067B8A" w:rsidRDefault="00067B8A" w:rsidP="00943552">
            <w:pPr>
              <w:spacing w:line="240" w:lineRule="auto"/>
              <w:rPr>
                <w:sz w:val="16"/>
                <w:szCs w:val="16"/>
              </w:rPr>
            </w:pPr>
            <w:r>
              <w:rPr>
                <w:sz w:val="16"/>
                <w:szCs w:val="16"/>
              </w:rPr>
              <w:t>//IMKAD_Persoon/GerelateerdPersoon[partner]/IMKAD_Persoon/</w:t>
            </w:r>
          </w:p>
          <w:p w14:paraId="2608EE60" w14:textId="77777777" w:rsidR="00943552" w:rsidRPr="0036404C" w:rsidRDefault="00067B8A" w:rsidP="00943552">
            <w:pPr>
              <w:spacing w:line="240" w:lineRule="auto"/>
              <w:rPr>
                <w:sz w:val="16"/>
                <w:szCs w:val="16"/>
              </w:rPr>
            </w:pPr>
            <w:r>
              <w:rPr>
                <w:sz w:val="16"/>
                <w:szCs w:val="16"/>
              </w:rPr>
              <w:tab/>
              <w:t>.</w:t>
            </w:r>
            <w:r w:rsidR="00943552" w:rsidRPr="0036404C">
              <w:rPr>
                <w:sz w:val="16"/>
                <w:szCs w:val="16"/>
              </w:rPr>
              <w:t>/tia_Gegevens/GBA_Ingezetene/</w:t>
            </w:r>
          </w:p>
          <w:p w14:paraId="3FADA1B5" w14:textId="0E9D8088" w:rsidR="00943552" w:rsidRDefault="00067B8A" w:rsidP="00943552">
            <w:pPr>
              <w:spacing w:line="240" w:lineRule="auto"/>
              <w:ind w:left="227"/>
              <w:rPr>
                <w:sz w:val="16"/>
                <w:szCs w:val="16"/>
              </w:rPr>
            </w:pPr>
            <w:r>
              <w:rPr>
                <w:sz w:val="16"/>
                <w:szCs w:val="16"/>
              </w:rPr>
              <w:tab/>
            </w:r>
            <w:r w:rsidR="00943552" w:rsidRPr="0036404C">
              <w:rPr>
                <w:sz w:val="16"/>
                <w:szCs w:val="16"/>
              </w:rPr>
              <w:t>./geslacht</w:t>
            </w:r>
            <w:ins w:id="305" w:author="Groot, Karina de" w:date="2024-10-30T14:03:00Z" w16du:dateUtc="2024-10-30T13:03:00Z">
              <w:r w:rsidR="00543241">
                <w:rPr>
                  <w:sz w:val="16"/>
                  <w:szCs w:val="16"/>
                </w:rPr>
                <w:t xml:space="preserve"> (</w:t>
              </w:r>
            </w:ins>
            <w:ins w:id="306" w:author="Groot, Karina de" w:date="2024-11-22T11:07:00Z" w16du:dateUtc="2024-11-22T10:07:00Z">
              <w:r w:rsidR="00C8494A">
                <w:rPr>
                  <w:sz w:val="16"/>
                  <w:szCs w:val="16"/>
                </w:rPr>
                <w:t>M</w:t>
              </w:r>
            </w:ins>
            <w:ins w:id="307" w:author="Groot, Karina de" w:date="2024-10-30T14:03:00Z" w16du:dateUtc="2024-10-30T13:03:00Z">
              <w:r w:rsidR="00543241">
                <w:rPr>
                  <w:sz w:val="16"/>
                  <w:szCs w:val="16"/>
                </w:rPr>
                <w:t xml:space="preserve">an, </w:t>
              </w:r>
            </w:ins>
            <w:ins w:id="308" w:author="Groot, Karina de" w:date="2024-11-22T11:08:00Z" w16du:dateUtc="2024-11-22T10:08:00Z">
              <w:r w:rsidR="00C8494A">
                <w:rPr>
                  <w:sz w:val="16"/>
                  <w:szCs w:val="16"/>
                </w:rPr>
                <w:t>V</w:t>
              </w:r>
            </w:ins>
            <w:ins w:id="309" w:author="Groot, Karina de" w:date="2024-10-30T14:03:00Z" w16du:dateUtc="2024-10-30T13:03:00Z">
              <w:r w:rsidR="00543241">
                <w:rPr>
                  <w:sz w:val="16"/>
                  <w:szCs w:val="16"/>
                </w:rPr>
                <w:t xml:space="preserve">rouw, </w:t>
              </w:r>
            </w:ins>
            <w:ins w:id="310" w:author="Groot, Karina de" w:date="2024-11-22T11:08:00Z" w16du:dateUtc="2024-11-22T10:08:00Z">
              <w:r w:rsidR="00C8494A">
                <w:rPr>
                  <w:sz w:val="16"/>
                  <w:szCs w:val="16"/>
                </w:rPr>
                <w:t>O</w:t>
              </w:r>
            </w:ins>
            <w:ins w:id="311" w:author="Groot, Karina de" w:date="2024-10-30T14:03:00Z" w16du:dateUtc="2024-10-30T13:03:00Z">
              <w:r w:rsidR="00543241">
                <w:rPr>
                  <w:sz w:val="16"/>
                  <w:szCs w:val="16"/>
                </w:rPr>
                <w:t>nbekend</w:t>
              </w:r>
            </w:ins>
            <w:ins w:id="312" w:author="Groot, Karina de" w:date="2024-10-30T14:07:00Z" w16du:dateUtc="2024-10-30T13:07:00Z">
              <w:r w:rsidR="007359FC">
                <w:rPr>
                  <w:sz w:val="16"/>
                  <w:szCs w:val="16"/>
                </w:rPr>
                <w:t>=genderneutraal</w:t>
              </w:r>
            </w:ins>
            <w:ins w:id="313" w:author="Groot, Karina de" w:date="2024-10-30T14:03:00Z" w16du:dateUtc="2024-10-30T13:03:00Z">
              <w:r w:rsidR="00543241">
                <w:rPr>
                  <w:sz w:val="16"/>
                  <w:szCs w:val="16"/>
                </w:rPr>
                <w:t>)</w:t>
              </w:r>
            </w:ins>
          </w:p>
          <w:p w14:paraId="03216583" w14:textId="77777777" w:rsidR="00943552" w:rsidRPr="007806FD" w:rsidRDefault="00943552" w:rsidP="00943552">
            <w:pPr>
              <w:spacing w:line="240" w:lineRule="auto"/>
              <w:rPr>
                <w:sz w:val="16"/>
                <w:szCs w:val="16"/>
              </w:rPr>
            </w:pPr>
          </w:p>
          <w:p w14:paraId="33401461" w14:textId="77777777" w:rsidR="00943552" w:rsidRPr="00861B6A" w:rsidRDefault="00943552" w:rsidP="00943552">
            <w:pPr>
              <w:pStyle w:val="streepje"/>
              <w:numPr>
                <w:ilvl w:val="0"/>
                <w:numId w:val="0"/>
              </w:numPr>
              <w:spacing w:line="240" w:lineRule="auto"/>
              <w:rPr>
                <w:szCs w:val="18"/>
                <w:u w:val="single"/>
                <w:lang w:val="nl-NL"/>
              </w:rPr>
            </w:pPr>
            <w:r w:rsidRPr="00861B6A">
              <w:rPr>
                <w:szCs w:val="18"/>
                <w:u w:val="single"/>
                <w:lang w:val="nl-NL"/>
              </w:rPr>
              <w:t>Mapping naam en geslacht niet ingezetene:</w:t>
            </w:r>
          </w:p>
          <w:p w14:paraId="3C5A9326" w14:textId="77777777" w:rsidR="00067B8A" w:rsidRDefault="00943552" w:rsidP="00943552">
            <w:pPr>
              <w:spacing w:line="240" w:lineRule="auto"/>
              <w:rPr>
                <w:sz w:val="16"/>
                <w:szCs w:val="16"/>
              </w:rPr>
            </w:pPr>
            <w:r>
              <w:rPr>
                <w:sz w:val="16"/>
                <w:szCs w:val="16"/>
              </w:rPr>
              <w:t>/</w:t>
            </w:r>
            <w:r w:rsidRPr="00105494">
              <w:rPr>
                <w:sz w:val="16"/>
                <w:szCs w:val="16"/>
              </w:rPr>
              <w:t>/IMKAD_Persoon/</w:t>
            </w:r>
          </w:p>
          <w:p w14:paraId="79CBF557" w14:textId="77777777" w:rsidR="00067B8A" w:rsidRDefault="00067B8A" w:rsidP="00943552">
            <w:pPr>
              <w:spacing w:line="240" w:lineRule="auto"/>
              <w:rPr>
                <w:sz w:val="16"/>
                <w:szCs w:val="16"/>
              </w:rPr>
            </w:pPr>
            <w:r>
              <w:rPr>
                <w:sz w:val="16"/>
                <w:szCs w:val="16"/>
              </w:rPr>
              <w:t>//IMKAD_Persoon/GerelateerdPersoon[partner]/IMKAD_Persoon/</w:t>
            </w:r>
          </w:p>
          <w:p w14:paraId="208FF0F6" w14:textId="77777777" w:rsidR="00943552" w:rsidRDefault="00067B8A" w:rsidP="00943552">
            <w:pPr>
              <w:spacing w:line="240" w:lineRule="auto"/>
              <w:rPr>
                <w:sz w:val="16"/>
              </w:rPr>
            </w:pPr>
            <w:r>
              <w:rPr>
                <w:sz w:val="16"/>
                <w:szCs w:val="16"/>
              </w:rPr>
              <w:tab/>
              <w:t>./</w:t>
            </w:r>
            <w:r w:rsidR="00943552" w:rsidRPr="00105494">
              <w:rPr>
                <w:sz w:val="16"/>
                <w:szCs w:val="16"/>
              </w:rPr>
              <w:t>IMKAD</w:t>
            </w:r>
            <w:r w:rsidR="00943552" w:rsidRPr="00D17D03">
              <w:rPr>
                <w:sz w:val="16"/>
              </w:rPr>
              <w:t>_NietIngezetene/</w:t>
            </w:r>
          </w:p>
          <w:p w14:paraId="4D1BC5A3" w14:textId="77777777" w:rsidR="00943552" w:rsidRPr="00920AC6" w:rsidRDefault="00067B8A" w:rsidP="00943552">
            <w:pPr>
              <w:spacing w:line="240" w:lineRule="auto"/>
              <w:ind w:left="227"/>
              <w:rPr>
                <w:sz w:val="16"/>
                <w:szCs w:val="16"/>
              </w:rPr>
            </w:pPr>
            <w:r>
              <w:rPr>
                <w:sz w:val="16"/>
              </w:rPr>
              <w:tab/>
            </w:r>
            <w:r w:rsidR="00943552">
              <w:rPr>
                <w:sz w:val="16"/>
              </w:rPr>
              <w:t>./</w:t>
            </w:r>
            <w:r w:rsidR="00943552" w:rsidRPr="00920AC6">
              <w:rPr>
                <w:sz w:val="16"/>
                <w:szCs w:val="16"/>
              </w:rPr>
              <w:t>voornamen</w:t>
            </w:r>
          </w:p>
          <w:p w14:paraId="3D79E7DD" w14:textId="77777777" w:rsidR="00943552" w:rsidRPr="00920AC6" w:rsidRDefault="00067B8A" w:rsidP="00943552">
            <w:pPr>
              <w:spacing w:line="240" w:lineRule="auto"/>
              <w:ind w:left="227"/>
              <w:rPr>
                <w:sz w:val="16"/>
                <w:szCs w:val="16"/>
              </w:rPr>
            </w:pPr>
            <w:r>
              <w:rPr>
                <w:sz w:val="16"/>
                <w:szCs w:val="16"/>
              </w:rPr>
              <w:tab/>
            </w:r>
            <w:r w:rsidR="00943552" w:rsidRPr="00920AC6">
              <w:rPr>
                <w:sz w:val="16"/>
                <w:szCs w:val="16"/>
              </w:rPr>
              <w:t>./voorvoegsels</w:t>
            </w:r>
          </w:p>
          <w:p w14:paraId="08C0E779" w14:textId="77777777" w:rsidR="00943552" w:rsidRPr="00920AC6" w:rsidRDefault="00067B8A" w:rsidP="00943552">
            <w:pPr>
              <w:spacing w:line="240" w:lineRule="auto"/>
              <w:ind w:left="227"/>
              <w:rPr>
                <w:sz w:val="16"/>
                <w:szCs w:val="16"/>
              </w:rPr>
            </w:pPr>
            <w:r>
              <w:rPr>
                <w:sz w:val="16"/>
                <w:szCs w:val="16"/>
              </w:rPr>
              <w:tab/>
            </w:r>
            <w:r w:rsidR="00943552" w:rsidRPr="00920AC6">
              <w:rPr>
                <w:sz w:val="16"/>
                <w:szCs w:val="16"/>
              </w:rPr>
              <w:t>./geslachtsnaam</w:t>
            </w:r>
          </w:p>
          <w:p w14:paraId="6B7CCCCB" w14:textId="4799CDD2" w:rsidR="00943552" w:rsidRPr="00AF3C2B" w:rsidRDefault="00067B8A" w:rsidP="00943552">
            <w:pPr>
              <w:spacing w:line="240" w:lineRule="auto"/>
              <w:ind w:left="227"/>
            </w:pPr>
            <w:r>
              <w:rPr>
                <w:sz w:val="16"/>
                <w:szCs w:val="16"/>
              </w:rPr>
              <w:tab/>
            </w:r>
            <w:r w:rsidR="00943552" w:rsidRPr="00920AC6">
              <w:rPr>
                <w:sz w:val="16"/>
                <w:szCs w:val="16"/>
              </w:rPr>
              <w:t>./geslacht</w:t>
            </w:r>
            <w:ins w:id="314" w:author="Groot, Karina de" w:date="2024-10-30T14:04:00Z" w16du:dateUtc="2024-10-30T13:04:00Z">
              <w:r w:rsidR="00543241">
                <w:rPr>
                  <w:sz w:val="16"/>
                  <w:szCs w:val="16"/>
                </w:rPr>
                <w:t xml:space="preserve"> (</w:t>
              </w:r>
            </w:ins>
            <w:ins w:id="315" w:author="Groot, Karina de" w:date="2024-11-22T11:08:00Z" w16du:dateUtc="2024-11-22T10:08:00Z">
              <w:r w:rsidR="00C8494A">
                <w:rPr>
                  <w:sz w:val="16"/>
                  <w:szCs w:val="16"/>
                </w:rPr>
                <w:t>M</w:t>
              </w:r>
            </w:ins>
            <w:ins w:id="316" w:author="Groot, Karina de" w:date="2024-10-30T14:04:00Z" w16du:dateUtc="2024-10-30T13:04:00Z">
              <w:r w:rsidR="00543241">
                <w:rPr>
                  <w:sz w:val="16"/>
                  <w:szCs w:val="16"/>
                </w:rPr>
                <w:t xml:space="preserve">an, </w:t>
              </w:r>
            </w:ins>
            <w:ins w:id="317" w:author="Groot, Karina de" w:date="2024-11-22T11:08:00Z" w16du:dateUtc="2024-11-22T10:08:00Z">
              <w:r w:rsidR="00C8494A">
                <w:rPr>
                  <w:sz w:val="16"/>
                  <w:szCs w:val="16"/>
                </w:rPr>
                <w:t>V</w:t>
              </w:r>
            </w:ins>
            <w:ins w:id="318" w:author="Groot, Karina de" w:date="2024-10-30T14:04:00Z" w16du:dateUtc="2024-10-30T13:04:00Z">
              <w:r w:rsidR="00543241">
                <w:rPr>
                  <w:sz w:val="16"/>
                  <w:szCs w:val="16"/>
                </w:rPr>
                <w:t xml:space="preserve">rouw, </w:t>
              </w:r>
            </w:ins>
            <w:ins w:id="319" w:author="Groot, Karina de" w:date="2024-11-22T11:08:00Z" w16du:dateUtc="2024-11-22T10:08:00Z">
              <w:r w:rsidR="00C8494A">
                <w:rPr>
                  <w:sz w:val="16"/>
                  <w:szCs w:val="16"/>
                </w:rPr>
                <w:t>O</w:t>
              </w:r>
            </w:ins>
            <w:ins w:id="320" w:author="Groot, Karina de" w:date="2024-10-30T14:04:00Z" w16du:dateUtc="2024-10-30T13:04:00Z">
              <w:r w:rsidR="00543241">
                <w:rPr>
                  <w:sz w:val="16"/>
                  <w:szCs w:val="16"/>
                </w:rPr>
                <w:t>nbekend</w:t>
              </w:r>
            </w:ins>
            <w:ins w:id="321" w:author="Groot, Karina de" w:date="2024-10-30T14:08:00Z" w16du:dateUtc="2024-10-30T13:08:00Z">
              <w:r w:rsidR="007359FC">
                <w:rPr>
                  <w:sz w:val="16"/>
                  <w:szCs w:val="16"/>
                </w:rPr>
                <w:t>=genderneutraal</w:t>
              </w:r>
            </w:ins>
            <w:ins w:id="322" w:author="Groot, Karina de" w:date="2024-10-30T14:04:00Z" w16du:dateUtc="2024-10-30T13:04:00Z">
              <w:r w:rsidR="00543241">
                <w:rPr>
                  <w:sz w:val="16"/>
                  <w:szCs w:val="16"/>
                </w:rPr>
                <w:t>)</w:t>
              </w:r>
            </w:ins>
          </w:p>
        </w:tc>
      </w:tr>
      <w:tr w:rsidR="0070044D" w:rsidRPr="00C508DD" w14:paraId="50694F07" w14:textId="77777777" w:rsidTr="0038452E">
        <w:tc>
          <w:tcPr>
            <w:tcW w:w="2237" w:type="pct"/>
          </w:tcPr>
          <w:p w14:paraId="260CD710" w14:textId="77777777" w:rsidR="0070044D" w:rsidRPr="00C762BE" w:rsidRDefault="0070044D" w:rsidP="005C1AAE">
            <w:pPr>
              <w:rPr>
                <w:rFonts w:cs="Arial"/>
                <w:color w:val="3366FF"/>
                <w:sz w:val="20"/>
              </w:rPr>
            </w:pPr>
            <w:r w:rsidRPr="00BC1D5C">
              <w:rPr>
                <w:rFonts w:cs="Arial"/>
                <w:color w:val="FF0000"/>
                <w:sz w:val="20"/>
                <w:highlight w:val="yellow"/>
              </w:rPr>
              <w:lastRenderedPageBreak/>
              <w:t>TEKSTBLOK BURGERLIJKE STAAT</w:t>
            </w:r>
          </w:p>
        </w:tc>
        <w:tc>
          <w:tcPr>
            <w:tcW w:w="2763" w:type="pct"/>
          </w:tcPr>
          <w:p w14:paraId="55A34718" w14:textId="77777777" w:rsidR="00A626D4" w:rsidRPr="00E325FE" w:rsidRDefault="00270119" w:rsidP="00A626D4">
            <w:r>
              <w:t>Vaste tekst</w:t>
            </w:r>
            <w:r w:rsidR="00A626D4">
              <w:t>, de gezamenlijke burgerlijke staat van de natuurlijke personen</w:t>
            </w:r>
            <w:r>
              <w:t>.</w:t>
            </w:r>
            <w:r w:rsidR="00A626D4">
              <w:t xml:space="preserve"> </w:t>
            </w:r>
          </w:p>
          <w:p w14:paraId="73EB4C17" w14:textId="77777777" w:rsidR="00270119" w:rsidRDefault="00270119" w:rsidP="00EA4DB6"/>
          <w:p w14:paraId="24D30F89" w14:textId="77777777" w:rsidR="0070044D" w:rsidRDefault="0070044D" w:rsidP="0070044D">
            <w:pPr>
              <w:rPr>
                <w:u w:val="single"/>
              </w:rPr>
            </w:pPr>
            <w:r w:rsidRPr="00C508DD">
              <w:rPr>
                <w:u w:val="single"/>
              </w:rPr>
              <w:t>Mapping:</w:t>
            </w:r>
          </w:p>
          <w:p w14:paraId="5007B3F0" w14:textId="77777777" w:rsidR="0070044D" w:rsidRDefault="0070044D" w:rsidP="0070044D">
            <w:pPr>
              <w:spacing w:line="240" w:lineRule="auto"/>
              <w:rPr>
                <w:sz w:val="16"/>
                <w:szCs w:val="16"/>
              </w:rPr>
            </w:pPr>
            <w:r w:rsidRPr="00C508DD">
              <w:rPr>
                <w:sz w:val="16"/>
                <w:szCs w:val="16"/>
              </w:rPr>
              <w:t>/</w:t>
            </w:r>
            <w:r>
              <w:rPr>
                <w:sz w:val="16"/>
                <w:szCs w:val="16"/>
              </w:rPr>
              <w:t>/IMKAD_Persoon/</w:t>
            </w:r>
          </w:p>
          <w:p w14:paraId="528EEEBB" w14:textId="77777777" w:rsidR="00A626D4" w:rsidRPr="0070044D" w:rsidDel="00E202A5" w:rsidRDefault="00A626D4" w:rsidP="0070044D">
            <w:pPr>
              <w:spacing w:line="240" w:lineRule="auto"/>
              <w:rPr>
                <w:sz w:val="16"/>
                <w:szCs w:val="16"/>
              </w:rPr>
            </w:pPr>
            <w:r>
              <w:rPr>
                <w:sz w:val="16"/>
                <w:szCs w:val="16"/>
              </w:rPr>
              <w:t>-zie verder mapping in tekstblok burgerlijke staat</w:t>
            </w:r>
            <w:r w:rsidR="00B73EB4">
              <w:rPr>
                <w:sz w:val="16"/>
                <w:szCs w:val="16"/>
              </w:rPr>
              <w:t>, variant 2</w:t>
            </w:r>
          </w:p>
        </w:tc>
      </w:tr>
    </w:tbl>
    <w:p w14:paraId="7309AA3D" w14:textId="77777777" w:rsidR="00551F9E" w:rsidRDefault="00094A8A" w:rsidP="00453329">
      <w:pPr>
        <w:pStyle w:val="Kop4"/>
      </w:pPr>
      <w:bookmarkStart w:id="323" w:name="_Toc358108649"/>
      <w:bookmarkStart w:id="324" w:name="_Toc359427404"/>
      <w:bookmarkStart w:id="325" w:name="_Toc360197495"/>
      <w:bookmarkStart w:id="326" w:name="_Toc360625274"/>
      <w:bookmarkEnd w:id="323"/>
      <w:bookmarkEnd w:id="324"/>
      <w:bookmarkEnd w:id="325"/>
      <w:bookmarkEnd w:id="326"/>
      <w:r>
        <w:br w:type="page"/>
      </w:r>
      <w:r w:rsidR="00551F9E">
        <w:lastRenderedPageBreak/>
        <w:t>Variant 3</w:t>
      </w:r>
      <w:r w:rsidR="00571F54">
        <w:t xml:space="preserve">: </w:t>
      </w:r>
      <w:r w:rsidR="006D597C">
        <w:t>t</w:t>
      </w:r>
      <w:r w:rsidR="00571F54">
        <w:t xml:space="preserve">wee </w:t>
      </w:r>
      <w:r w:rsidR="000F50D4">
        <w:t xml:space="preserve">of meer </w:t>
      </w:r>
      <w:r w:rsidR="00571F54">
        <w:t>natuurlijke personen (</w:t>
      </w:r>
      <w:r w:rsidR="006D597C">
        <w:t>huisgenoten</w:t>
      </w:r>
      <w:r w:rsidR="00571F54">
        <w:t>) met gezamenlijk woonadres</w:t>
      </w:r>
    </w:p>
    <w:p w14:paraId="54D4D92D" w14:textId="77777777" w:rsidR="00ED7543" w:rsidRPr="00ED7543" w:rsidRDefault="00ED7543" w:rsidP="00ED7543">
      <w:pPr>
        <w:rPr>
          <w:lang w:val="nl"/>
        </w:rPr>
      </w:pPr>
    </w:p>
    <w:tbl>
      <w:tblPr>
        <w:tblStyle w:val="Professioneletabel"/>
        <w:tblW w:w="5041" w:type="pct"/>
        <w:tblLayout w:type="fixed"/>
        <w:tblLook w:val="01C0" w:firstRow="0" w:lastRow="1" w:firstColumn="1" w:lastColumn="1" w:noHBand="0" w:noVBand="0"/>
      </w:tblPr>
      <w:tblGrid>
        <w:gridCol w:w="4397"/>
        <w:gridCol w:w="5133"/>
      </w:tblGrid>
      <w:tr w:rsidR="00EF6583" w:rsidRPr="00C508DD" w14:paraId="5575A4C9" w14:textId="77777777" w:rsidTr="00EA66E7">
        <w:tc>
          <w:tcPr>
            <w:tcW w:w="2307" w:type="pct"/>
          </w:tcPr>
          <w:p w14:paraId="049C664C" w14:textId="77777777" w:rsidR="00A05783" w:rsidRPr="00436461" w:rsidRDefault="00A05783" w:rsidP="005C1AAE">
            <w:pPr>
              <w:rPr>
                <w:rFonts w:ascii="Times New Roman" w:hAnsi="Times New Roman"/>
                <w:sz w:val="24"/>
                <w:szCs w:val="24"/>
              </w:rPr>
            </w:pPr>
          </w:p>
        </w:tc>
        <w:tc>
          <w:tcPr>
            <w:tcW w:w="2693" w:type="pct"/>
          </w:tcPr>
          <w:p w14:paraId="7F0D2801" w14:textId="77777777" w:rsidR="00A05783" w:rsidRDefault="00A05783" w:rsidP="00A05783"/>
          <w:p w14:paraId="36C4A99F" w14:textId="77777777" w:rsidR="00A05783" w:rsidRPr="00C933D4" w:rsidRDefault="00A05783" w:rsidP="00A05783">
            <w:pPr>
              <w:spacing w:line="240" w:lineRule="auto"/>
              <w:rPr>
                <w:u w:val="single"/>
              </w:rPr>
            </w:pPr>
            <w:r w:rsidRPr="00C933D4">
              <w:rPr>
                <w:u w:val="single"/>
              </w:rPr>
              <w:t>Mapping</w:t>
            </w:r>
            <w:r w:rsidR="00563C9D">
              <w:rPr>
                <w:u w:val="single"/>
              </w:rPr>
              <w:t xml:space="preserve"> variant 3</w:t>
            </w:r>
            <w:r w:rsidRPr="00C933D4">
              <w:rPr>
                <w:u w:val="single"/>
              </w:rPr>
              <w:t>:</w:t>
            </w:r>
          </w:p>
          <w:p w14:paraId="31AC0AF6" w14:textId="77777777" w:rsidR="0070044D" w:rsidRDefault="0070044D" w:rsidP="00770041">
            <w:pPr>
              <w:spacing w:line="240" w:lineRule="auto"/>
              <w:rPr>
                <w:sz w:val="16"/>
                <w:szCs w:val="16"/>
              </w:rPr>
            </w:pPr>
            <w:r w:rsidRPr="00C508DD">
              <w:rPr>
                <w:sz w:val="16"/>
                <w:szCs w:val="16"/>
              </w:rPr>
              <w:t>/</w:t>
            </w:r>
            <w:r>
              <w:rPr>
                <w:sz w:val="16"/>
                <w:szCs w:val="16"/>
              </w:rPr>
              <w:t>/IMKAD_Persoon/tia_Tekst</w:t>
            </w:r>
            <w:r w:rsidR="00B83666">
              <w:rPr>
                <w:sz w:val="16"/>
                <w:szCs w:val="16"/>
              </w:rPr>
              <w:t>K</w:t>
            </w:r>
            <w:r>
              <w:rPr>
                <w:sz w:val="16"/>
                <w:szCs w:val="16"/>
              </w:rPr>
              <w:t>euze</w:t>
            </w:r>
            <w:r w:rsidR="00770041">
              <w:rPr>
                <w:sz w:val="16"/>
                <w:szCs w:val="16"/>
              </w:rPr>
              <w:t>/</w:t>
            </w:r>
          </w:p>
          <w:p w14:paraId="302D3CCF" w14:textId="77777777" w:rsidR="00937C97" w:rsidRDefault="00937C97" w:rsidP="003564CC">
            <w:pPr>
              <w:spacing w:line="240" w:lineRule="auto"/>
              <w:ind w:left="454"/>
              <w:rPr>
                <w:sz w:val="16"/>
                <w:szCs w:val="16"/>
              </w:rPr>
            </w:pPr>
            <w:r>
              <w:rPr>
                <w:sz w:val="16"/>
                <w:szCs w:val="16"/>
              </w:rPr>
              <w:t>./tagNaam (‘k_KeuzeblokVariant’)</w:t>
            </w:r>
          </w:p>
          <w:p w14:paraId="5282A8F0" w14:textId="77777777" w:rsidR="00937C97" w:rsidRDefault="00937C97" w:rsidP="003564CC">
            <w:pPr>
              <w:spacing w:line="240" w:lineRule="auto"/>
              <w:ind w:left="454"/>
              <w:rPr>
                <w:sz w:val="16"/>
                <w:szCs w:val="16"/>
              </w:rPr>
            </w:pPr>
            <w:r>
              <w:rPr>
                <w:sz w:val="16"/>
                <w:szCs w:val="16"/>
              </w:rPr>
              <w:t>./tekst (‘3’)</w:t>
            </w:r>
          </w:p>
          <w:p w14:paraId="7997F3EC" w14:textId="77777777" w:rsidR="00B73EB4" w:rsidRPr="00A05783" w:rsidRDefault="00B73EB4" w:rsidP="003564CC">
            <w:pPr>
              <w:spacing w:line="240" w:lineRule="auto"/>
              <w:ind w:left="454"/>
              <w:rPr>
                <w:sz w:val="16"/>
                <w:szCs w:val="16"/>
              </w:rPr>
            </w:pPr>
          </w:p>
        </w:tc>
      </w:tr>
    </w:tbl>
    <w:p w14:paraId="1D3F9D32" w14:textId="77777777" w:rsidR="00FF130B" w:rsidRPr="00B73EB4" w:rsidRDefault="00B73EB4" w:rsidP="00453329">
      <w:pPr>
        <w:pStyle w:val="Kop5"/>
        <w:tabs>
          <w:tab w:val="clear" w:pos="1008"/>
          <w:tab w:val="clear" w:pos="1588"/>
          <w:tab w:val="left" w:pos="993"/>
        </w:tabs>
        <w:ind w:left="0" w:firstLine="0"/>
        <w:rPr>
          <w:lang w:val="nl"/>
        </w:rPr>
      </w:pPr>
      <w:r>
        <w:rPr>
          <w:lang w:val="nl"/>
        </w:rPr>
        <w:t>IMKAD_Persoon</w:t>
      </w:r>
    </w:p>
    <w:tbl>
      <w:tblPr>
        <w:tblStyle w:val="Professioneletabel"/>
        <w:tblW w:w="5041" w:type="pct"/>
        <w:tblLayout w:type="fixed"/>
        <w:tblLook w:val="01C0" w:firstRow="0" w:lastRow="1" w:firstColumn="1" w:lastColumn="1" w:noHBand="0" w:noVBand="0"/>
      </w:tblPr>
      <w:tblGrid>
        <w:gridCol w:w="4397"/>
        <w:gridCol w:w="5133"/>
      </w:tblGrid>
      <w:tr w:rsidR="00B73EB4" w:rsidRPr="00C508DD" w14:paraId="46C7281A" w14:textId="77777777" w:rsidTr="00EA66E7">
        <w:tc>
          <w:tcPr>
            <w:tcW w:w="2307" w:type="pct"/>
          </w:tcPr>
          <w:p w14:paraId="2C7E4967" w14:textId="77777777" w:rsidR="00B73EB4" w:rsidRPr="004C2706" w:rsidRDefault="00B73EB4" w:rsidP="005C1AAE">
            <w:pPr>
              <w:rPr>
                <w:color w:val="FF0000"/>
                <w:szCs w:val="18"/>
                <w:highlight w:val="yellow"/>
                <w:lang w:val="en-US"/>
              </w:rPr>
            </w:pPr>
            <w:r w:rsidRPr="000C7382">
              <w:rPr>
                <w:color w:val="800080"/>
                <w:szCs w:val="18"/>
                <w:lang w:val="en-US"/>
              </w:rPr>
              <w:t>a.</w:t>
            </w:r>
          </w:p>
        </w:tc>
        <w:tc>
          <w:tcPr>
            <w:tcW w:w="2693" w:type="pct"/>
          </w:tcPr>
          <w:p w14:paraId="03D2BDC7" w14:textId="77777777" w:rsidR="00B73EB4" w:rsidRPr="007A2314" w:rsidRDefault="00B73EB4" w:rsidP="00F90ADD">
            <w:r>
              <w:t>Optionele tekst. De persoon wordt altijd voorafgegaan door een nummering.</w:t>
            </w:r>
          </w:p>
        </w:tc>
      </w:tr>
      <w:tr w:rsidR="00B73EB4" w:rsidRPr="00C508DD" w14:paraId="0D800B80" w14:textId="77777777" w:rsidTr="00EA66E7">
        <w:tc>
          <w:tcPr>
            <w:tcW w:w="2307" w:type="pct"/>
          </w:tcPr>
          <w:p w14:paraId="615A38BF" w14:textId="77777777" w:rsidR="00B73EB4" w:rsidRPr="00BC1D5C" w:rsidRDefault="00B73EB4" w:rsidP="005C1AAE">
            <w:pPr>
              <w:rPr>
                <w:rFonts w:cs="Arial"/>
                <w:color w:val="FF0000"/>
                <w:sz w:val="20"/>
                <w:highlight w:val="yellow"/>
              </w:rPr>
            </w:pPr>
            <w:r w:rsidRPr="004C2706">
              <w:rPr>
                <w:color w:val="FF0000"/>
                <w:szCs w:val="18"/>
                <w:highlight w:val="yellow"/>
                <w:lang w:val="en-US"/>
              </w:rPr>
              <w:t>TEKSTBLOK NATUURLIJK PERSOON</w:t>
            </w:r>
            <w:r>
              <w:rPr>
                <w:color w:val="FF0000"/>
                <w:szCs w:val="18"/>
                <w:lang w:val="en-US"/>
              </w:rPr>
              <w:t>,</w:t>
            </w:r>
          </w:p>
        </w:tc>
        <w:tc>
          <w:tcPr>
            <w:tcW w:w="2693" w:type="pct"/>
          </w:tcPr>
          <w:p w14:paraId="5D3FE647" w14:textId="77777777" w:rsidR="00B73EB4" w:rsidRDefault="00B73EB4" w:rsidP="00F90ADD">
            <w:r>
              <w:t xml:space="preserve">Vaste tekst. </w:t>
            </w:r>
            <w:r w:rsidRPr="007A2314">
              <w:t>De naam</w:t>
            </w:r>
            <w:r>
              <w:t xml:space="preserve"> en </w:t>
            </w:r>
            <w:r w:rsidRPr="007A2314">
              <w:t>geboortegegevens van een natuurlijk persoon.</w:t>
            </w:r>
          </w:p>
          <w:p w14:paraId="77722B66" w14:textId="77777777" w:rsidR="00B73EB4" w:rsidRDefault="00B73EB4" w:rsidP="00F90ADD"/>
          <w:p w14:paraId="71F7E0B0" w14:textId="77777777" w:rsidR="00B73EB4" w:rsidRPr="009C51D0" w:rsidRDefault="00B73EB4" w:rsidP="00F90ADD">
            <w:pPr>
              <w:spacing w:line="240" w:lineRule="auto"/>
              <w:rPr>
                <w:u w:val="single"/>
              </w:rPr>
            </w:pPr>
            <w:r w:rsidRPr="009C51D0">
              <w:rPr>
                <w:u w:val="single"/>
              </w:rPr>
              <w:t>Mapping:</w:t>
            </w:r>
          </w:p>
          <w:p w14:paraId="4D73AADC" w14:textId="77777777" w:rsidR="00B73EB4" w:rsidRDefault="00B73EB4" w:rsidP="00F90ADD">
            <w:pPr>
              <w:spacing w:line="240" w:lineRule="auto"/>
              <w:rPr>
                <w:sz w:val="16"/>
                <w:szCs w:val="16"/>
              </w:rPr>
            </w:pPr>
            <w:r w:rsidRPr="00C508DD">
              <w:rPr>
                <w:sz w:val="16"/>
                <w:szCs w:val="16"/>
              </w:rPr>
              <w:t>//</w:t>
            </w:r>
            <w:r>
              <w:rPr>
                <w:sz w:val="16"/>
                <w:szCs w:val="16"/>
              </w:rPr>
              <w:t>IMKAD_Persoon/</w:t>
            </w:r>
          </w:p>
          <w:p w14:paraId="696E9B8D" w14:textId="77777777" w:rsidR="00B73EB4" w:rsidRDefault="00B73EB4" w:rsidP="00F90ADD">
            <w:pPr>
              <w:spacing w:line="240" w:lineRule="auto"/>
              <w:ind w:left="227"/>
              <w:rPr>
                <w:sz w:val="16"/>
                <w:szCs w:val="16"/>
              </w:rPr>
            </w:pPr>
            <w:r>
              <w:rPr>
                <w:sz w:val="16"/>
                <w:szCs w:val="16"/>
              </w:rPr>
              <w:t>./tia_Gegevens</w:t>
            </w:r>
          </w:p>
          <w:p w14:paraId="53526410" w14:textId="77777777" w:rsidR="00B73EB4" w:rsidRDefault="00B73EB4" w:rsidP="00770041">
            <w:pPr>
              <w:spacing w:line="240" w:lineRule="auto"/>
              <w:ind w:left="227"/>
              <w:rPr>
                <w:sz w:val="16"/>
                <w:szCs w:val="16"/>
              </w:rPr>
            </w:pPr>
            <w:r>
              <w:rPr>
                <w:sz w:val="16"/>
                <w:szCs w:val="16"/>
              </w:rPr>
              <w:t>./tia_IndGerechtigde (‘true’)</w:t>
            </w:r>
            <w:r w:rsidR="0015450D">
              <w:rPr>
                <w:sz w:val="16"/>
                <w:szCs w:val="16"/>
              </w:rPr>
              <w:t xml:space="preserve"> (zie paragraaf </w:t>
            </w:r>
            <w:r w:rsidR="0015450D">
              <w:rPr>
                <w:sz w:val="16"/>
                <w:szCs w:val="16"/>
              </w:rPr>
              <w:fldChar w:fldCharType="begin"/>
            </w:r>
            <w:r w:rsidR="0015450D">
              <w:rPr>
                <w:sz w:val="16"/>
                <w:szCs w:val="16"/>
              </w:rPr>
              <w:instrText xml:space="preserve"> REF _Ref377738605 \r \h </w:instrText>
            </w:r>
            <w:r w:rsidR="0015450D">
              <w:rPr>
                <w:sz w:val="16"/>
                <w:szCs w:val="16"/>
              </w:rPr>
            </w:r>
            <w:r w:rsidR="0015450D">
              <w:rPr>
                <w:sz w:val="16"/>
                <w:szCs w:val="16"/>
              </w:rPr>
              <w:fldChar w:fldCharType="separate"/>
            </w:r>
            <w:r w:rsidR="00160287">
              <w:rPr>
                <w:sz w:val="16"/>
                <w:szCs w:val="16"/>
              </w:rPr>
              <w:t>2.1</w:t>
            </w:r>
            <w:r w:rsidR="0015450D">
              <w:rPr>
                <w:sz w:val="16"/>
                <w:szCs w:val="16"/>
              </w:rPr>
              <w:fldChar w:fldCharType="end"/>
            </w:r>
            <w:r w:rsidR="0015450D">
              <w:rPr>
                <w:sz w:val="16"/>
                <w:szCs w:val="16"/>
              </w:rPr>
              <w:t>)</w:t>
            </w:r>
          </w:p>
          <w:p w14:paraId="1AD58C9C" w14:textId="77777777" w:rsidR="00B73EB4" w:rsidRPr="00770041" w:rsidRDefault="00B73EB4" w:rsidP="00770041">
            <w:pPr>
              <w:spacing w:line="240" w:lineRule="auto"/>
              <w:rPr>
                <w:sz w:val="16"/>
                <w:szCs w:val="16"/>
              </w:rPr>
            </w:pPr>
            <w:r w:rsidRPr="00FE1555">
              <w:rPr>
                <w:sz w:val="16"/>
                <w:szCs w:val="16"/>
              </w:rPr>
              <w:t xml:space="preserve">-zie verder tekstblok </w:t>
            </w:r>
            <w:r>
              <w:rPr>
                <w:sz w:val="16"/>
                <w:szCs w:val="16"/>
              </w:rPr>
              <w:t>natuurlijk persoon</w:t>
            </w:r>
          </w:p>
        </w:tc>
      </w:tr>
      <w:tr w:rsidR="00B73EB4" w:rsidRPr="001730C1" w14:paraId="1EE4279C" w14:textId="77777777" w:rsidTr="00EA66E7">
        <w:tc>
          <w:tcPr>
            <w:tcW w:w="2307" w:type="pct"/>
          </w:tcPr>
          <w:p w14:paraId="0445E447" w14:textId="77777777" w:rsidR="00B73EB4" w:rsidRPr="001730C1" w:rsidRDefault="00B73EB4" w:rsidP="005C1AAE">
            <w:pPr>
              <w:rPr>
                <w:rFonts w:cs="Arial"/>
                <w:strike/>
                <w:color w:val="FF0000"/>
                <w:sz w:val="20"/>
                <w:highlight w:val="yellow"/>
                <w:rPrChange w:id="327" w:author="Groot, Karina de" w:date="2024-10-30T14:08:00Z" w16du:dateUtc="2024-10-30T13:08:00Z">
                  <w:rPr>
                    <w:rFonts w:cs="Arial"/>
                    <w:color w:val="FF0000"/>
                    <w:sz w:val="20"/>
                    <w:highlight w:val="yellow"/>
                  </w:rPr>
                </w:rPrChange>
              </w:rPr>
            </w:pPr>
            <w:r w:rsidRPr="001730C1">
              <w:rPr>
                <w:strike/>
                <w:color w:val="800080"/>
                <w:szCs w:val="18"/>
                <w:highlight w:val="yellow"/>
                <w:rPrChange w:id="328" w:author="Groot, Karina de" w:date="2024-10-30T14:08:00Z" w16du:dateUtc="2024-10-30T13:08:00Z">
                  <w:rPr>
                    <w:color w:val="800080"/>
                    <w:szCs w:val="18"/>
                    <w:highlight w:val="yellow"/>
                  </w:rPr>
                </w:rPrChange>
              </w:rPr>
              <w:t>TEKSTBLOK LEGITIMATIE</w:t>
            </w:r>
            <w:r w:rsidRPr="001730C1">
              <w:rPr>
                <w:strike/>
                <w:color w:val="800080"/>
                <w:szCs w:val="18"/>
                <w:rPrChange w:id="329" w:author="Groot, Karina de" w:date="2024-10-30T14:08:00Z" w16du:dateUtc="2024-10-30T13:08:00Z">
                  <w:rPr>
                    <w:color w:val="800080"/>
                    <w:szCs w:val="18"/>
                  </w:rPr>
                </w:rPrChange>
              </w:rPr>
              <w:t>,</w:t>
            </w:r>
          </w:p>
        </w:tc>
        <w:tc>
          <w:tcPr>
            <w:tcW w:w="2693" w:type="pct"/>
          </w:tcPr>
          <w:p w14:paraId="085322CE" w14:textId="77777777" w:rsidR="00B73EB4" w:rsidRPr="001730C1" w:rsidRDefault="00B73EB4" w:rsidP="00F90ADD">
            <w:pPr>
              <w:spacing w:before="72"/>
              <w:rPr>
                <w:strike/>
                <w:rPrChange w:id="330" w:author="Groot, Karina de" w:date="2024-10-30T14:08:00Z" w16du:dateUtc="2024-10-30T13:08:00Z">
                  <w:rPr/>
                </w:rPrChange>
              </w:rPr>
            </w:pPr>
            <w:r w:rsidRPr="001730C1">
              <w:rPr>
                <w:strike/>
                <w:rPrChange w:id="331" w:author="Groot, Karina de" w:date="2024-10-30T14:08:00Z" w16du:dateUtc="2024-10-30T13:08:00Z">
                  <w:rPr/>
                </w:rPrChange>
              </w:rPr>
              <w:t>Optionele tekst. De gegevens van het legitimatiebewijs van een persoon.</w:t>
            </w:r>
          </w:p>
          <w:p w14:paraId="786AF659" w14:textId="77777777" w:rsidR="00B73EB4" w:rsidRPr="001730C1" w:rsidRDefault="00B73EB4" w:rsidP="00F90ADD">
            <w:pPr>
              <w:spacing w:before="72"/>
              <w:rPr>
                <w:strike/>
                <w:rPrChange w:id="332" w:author="Groot, Karina de" w:date="2024-10-30T14:08:00Z" w16du:dateUtc="2024-10-30T13:08:00Z">
                  <w:rPr/>
                </w:rPrChange>
              </w:rPr>
            </w:pPr>
          </w:p>
          <w:p w14:paraId="3A79B968" w14:textId="77777777" w:rsidR="00B73EB4" w:rsidRPr="001730C1" w:rsidRDefault="00B73EB4" w:rsidP="00F90ADD">
            <w:pPr>
              <w:spacing w:line="240" w:lineRule="auto"/>
              <w:rPr>
                <w:strike/>
                <w:u w:val="single"/>
                <w:rPrChange w:id="333" w:author="Groot, Karina de" w:date="2024-10-30T14:08:00Z" w16du:dateUtc="2024-10-30T13:08:00Z">
                  <w:rPr>
                    <w:u w:val="single"/>
                  </w:rPr>
                </w:rPrChange>
              </w:rPr>
            </w:pPr>
            <w:r w:rsidRPr="001730C1">
              <w:rPr>
                <w:strike/>
                <w:u w:val="single"/>
                <w:rPrChange w:id="334" w:author="Groot, Karina de" w:date="2024-10-30T14:08:00Z" w16du:dateUtc="2024-10-30T13:08:00Z">
                  <w:rPr>
                    <w:u w:val="single"/>
                  </w:rPr>
                </w:rPrChange>
              </w:rPr>
              <w:t>Mapping:</w:t>
            </w:r>
          </w:p>
          <w:p w14:paraId="6ACA9508" w14:textId="77777777" w:rsidR="00B73EB4" w:rsidRPr="001730C1" w:rsidRDefault="00B73EB4" w:rsidP="00F90ADD">
            <w:pPr>
              <w:spacing w:line="240" w:lineRule="auto"/>
              <w:rPr>
                <w:strike/>
                <w:sz w:val="16"/>
                <w:szCs w:val="16"/>
                <w:rPrChange w:id="335" w:author="Groot, Karina de" w:date="2024-10-30T14:08:00Z" w16du:dateUtc="2024-10-30T13:08:00Z">
                  <w:rPr>
                    <w:sz w:val="16"/>
                    <w:szCs w:val="16"/>
                  </w:rPr>
                </w:rPrChange>
              </w:rPr>
            </w:pPr>
            <w:r w:rsidRPr="001730C1">
              <w:rPr>
                <w:strike/>
                <w:sz w:val="16"/>
                <w:szCs w:val="16"/>
                <w:rPrChange w:id="336" w:author="Groot, Karina de" w:date="2024-10-30T14:08:00Z" w16du:dateUtc="2024-10-30T13:08:00Z">
                  <w:rPr>
                    <w:sz w:val="16"/>
                    <w:szCs w:val="16"/>
                  </w:rPr>
                </w:rPrChange>
              </w:rPr>
              <w:t>//IMKAD_Persoon/tia_Legitimatiebewijs</w:t>
            </w:r>
          </w:p>
          <w:p w14:paraId="78C45455" w14:textId="77777777" w:rsidR="00B73EB4" w:rsidRPr="001730C1" w:rsidRDefault="00B73EB4" w:rsidP="00770041">
            <w:pPr>
              <w:spacing w:line="240" w:lineRule="auto"/>
              <w:rPr>
                <w:strike/>
                <w:rPrChange w:id="337" w:author="Groot, Karina de" w:date="2024-10-30T14:08:00Z" w16du:dateUtc="2024-10-30T13:08:00Z">
                  <w:rPr/>
                </w:rPrChange>
              </w:rPr>
            </w:pPr>
            <w:r w:rsidRPr="001730C1">
              <w:rPr>
                <w:strike/>
                <w:sz w:val="16"/>
                <w:szCs w:val="16"/>
                <w:rPrChange w:id="338" w:author="Groot, Karina de" w:date="2024-10-30T14:08:00Z" w16du:dateUtc="2024-10-30T13:08:00Z">
                  <w:rPr>
                    <w:sz w:val="16"/>
                    <w:szCs w:val="16"/>
                  </w:rPr>
                </w:rPrChange>
              </w:rPr>
              <w:t>-zie verder tekstblok legitimatie</w:t>
            </w:r>
          </w:p>
        </w:tc>
      </w:tr>
      <w:tr w:rsidR="00B73EB4" w:rsidRPr="00C508DD" w14:paraId="0482156F" w14:textId="77777777" w:rsidTr="00EA66E7">
        <w:tc>
          <w:tcPr>
            <w:tcW w:w="2307" w:type="pct"/>
          </w:tcPr>
          <w:p w14:paraId="31D04059" w14:textId="77777777" w:rsidR="00B73EB4" w:rsidRPr="009E1C7A" w:rsidRDefault="00B73EB4" w:rsidP="005C1AAE">
            <w:pPr>
              <w:rPr>
                <w:color w:val="FF0000"/>
                <w:szCs w:val="18"/>
              </w:rPr>
            </w:pPr>
            <w:r w:rsidRPr="00BC1D5C">
              <w:rPr>
                <w:rFonts w:cs="Arial"/>
                <w:color w:val="FF0000"/>
                <w:sz w:val="20"/>
                <w:highlight w:val="yellow"/>
              </w:rPr>
              <w:t>TEKSTBLOK BURGERLIJKE STAAT</w:t>
            </w:r>
            <w:r>
              <w:rPr>
                <w:rFonts w:cs="Arial"/>
                <w:color w:val="FF0000"/>
                <w:sz w:val="20"/>
              </w:rPr>
              <w:t>;</w:t>
            </w:r>
          </w:p>
        </w:tc>
        <w:tc>
          <w:tcPr>
            <w:tcW w:w="2693" w:type="pct"/>
          </w:tcPr>
          <w:p w14:paraId="1D416469" w14:textId="77777777" w:rsidR="00B73EB4" w:rsidRPr="00E325FE" w:rsidRDefault="00B73EB4" w:rsidP="001C34F5">
            <w:r>
              <w:t xml:space="preserve">Vaste tekst. </w:t>
            </w:r>
            <w:r w:rsidRPr="007A2314">
              <w:t xml:space="preserve">De </w:t>
            </w:r>
            <w:r>
              <w:t>burgerlijke staat</w:t>
            </w:r>
            <w:r w:rsidRPr="007A2314">
              <w:t xml:space="preserve"> van </w:t>
            </w:r>
            <w:r>
              <w:t>de eerste natuurlijk</w:t>
            </w:r>
            <w:r w:rsidRPr="007A2314">
              <w:t xml:space="preserve"> persoon.</w:t>
            </w:r>
            <w:r>
              <w:t xml:space="preserve"> </w:t>
            </w:r>
          </w:p>
          <w:p w14:paraId="70B5CDF5" w14:textId="77777777" w:rsidR="00B73EB4" w:rsidRDefault="00B73EB4" w:rsidP="00861C60">
            <w:pPr>
              <w:spacing w:before="72"/>
            </w:pPr>
          </w:p>
          <w:p w14:paraId="09AB2A97" w14:textId="77777777" w:rsidR="00B73EB4" w:rsidRDefault="00B73EB4" w:rsidP="00012893">
            <w:pPr>
              <w:rPr>
                <w:u w:val="single"/>
              </w:rPr>
            </w:pPr>
            <w:r w:rsidRPr="00C508DD">
              <w:rPr>
                <w:u w:val="single"/>
              </w:rPr>
              <w:t>Mapping:</w:t>
            </w:r>
          </w:p>
          <w:p w14:paraId="068D9CA1" w14:textId="77777777" w:rsidR="00B73EB4" w:rsidRDefault="00B73EB4" w:rsidP="00012893">
            <w:pPr>
              <w:spacing w:line="240" w:lineRule="auto"/>
              <w:rPr>
                <w:sz w:val="16"/>
                <w:szCs w:val="16"/>
              </w:rPr>
            </w:pPr>
            <w:r w:rsidRPr="00C508DD">
              <w:rPr>
                <w:sz w:val="16"/>
                <w:szCs w:val="16"/>
              </w:rPr>
              <w:t>//IMKAD_Persoon/</w:t>
            </w:r>
          </w:p>
          <w:p w14:paraId="01BE81B1" w14:textId="77777777" w:rsidR="00B73EB4" w:rsidRPr="00C508DD" w:rsidRDefault="00B73EB4" w:rsidP="00012893">
            <w:pPr>
              <w:spacing w:line="240" w:lineRule="auto"/>
            </w:pPr>
            <w:r w:rsidRPr="00FE1555">
              <w:rPr>
                <w:sz w:val="16"/>
                <w:szCs w:val="16"/>
              </w:rPr>
              <w:t xml:space="preserve">-zie verder tekstblok </w:t>
            </w:r>
            <w:r>
              <w:rPr>
                <w:sz w:val="16"/>
                <w:szCs w:val="16"/>
              </w:rPr>
              <w:t>burgerlijke staat, variant 1</w:t>
            </w:r>
          </w:p>
        </w:tc>
      </w:tr>
    </w:tbl>
    <w:p w14:paraId="0D7CE44C" w14:textId="77777777" w:rsidR="00B73EB4" w:rsidRDefault="00B73EB4" w:rsidP="00453329">
      <w:pPr>
        <w:pStyle w:val="Kop5"/>
        <w:tabs>
          <w:tab w:val="clear" w:pos="1008"/>
          <w:tab w:val="clear" w:pos="1588"/>
          <w:tab w:val="left" w:pos="993"/>
        </w:tabs>
        <w:ind w:left="0" w:firstLine="0"/>
      </w:pPr>
      <w:r w:rsidRPr="00FF130B">
        <w:rPr>
          <w:lang w:val="nl"/>
        </w:rPr>
        <w:t>Hoedanigheid</w:t>
      </w:r>
      <w:r>
        <w:t xml:space="preserve"> waarin IMKAD_Persoon handelt voor één of meer huisgenoten</w:t>
      </w:r>
    </w:p>
    <w:p w14:paraId="0B4EFF16" w14:textId="77777777" w:rsidR="0086490A" w:rsidRDefault="00B73EB4" w:rsidP="0086490A">
      <w:r>
        <w:t>De</w:t>
      </w:r>
      <w:r w:rsidR="00ED7543">
        <w:t>ze paragraaf is</w:t>
      </w:r>
      <w:r w:rsidR="00202007">
        <w:t xml:space="preserve"> geheel</w:t>
      </w:r>
      <w:r w:rsidR="00ED7543">
        <w:t xml:space="preserve"> optioneel</w:t>
      </w:r>
      <w:r>
        <w:t>.</w:t>
      </w:r>
      <w:r w:rsidR="0086490A">
        <w:t xml:space="preserve"> Voor de layout zie paragraaf </w:t>
      </w:r>
      <w:r w:rsidR="0086490A">
        <w:fldChar w:fldCharType="begin"/>
      </w:r>
      <w:r w:rsidR="0086490A">
        <w:instrText xml:space="preserve"> REF _Ref380057040 \r \h </w:instrText>
      </w:r>
      <w:r w:rsidR="0086490A">
        <w:fldChar w:fldCharType="separate"/>
      </w:r>
      <w:r w:rsidR="00160287">
        <w:t>2.2</w:t>
      </w:r>
      <w:r w:rsidR="0086490A">
        <w:fldChar w:fldCharType="end"/>
      </w:r>
      <w:r w:rsidR="0086490A">
        <w:t>.</w:t>
      </w:r>
    </w:p>
    <w:p w14:paraId="709C9E28" w14:textId="77777777" w:rsidR="00453329" w:rsidRDefault="00453329" w:rsidP="00B73EB4"/>
    <w:tbl>
      <w:tblPr>
        <w:tblStyle w:val="Professioneletabel"/>
        <w:tblW w:w="5041" w:type="pct"/>
        <w:tblLayout w:type="fixed"/>
        <w:tblLook w:val="01C0" w:firstRow="0" w:lastRow="1" w:firstColumn="1" w:lastColumn="1" w:noHBand="0" w:noVBand="0"/>
      </w:tblPr>
      <w:tblGrid>
        <w:gridCol w:w="4397"/>
        <w:gridCol w:w="5133"/>
      </w:tblGrid>
      <w:tr w:rsidR="00B73EB4" w:rsidRPr="00C508DD" w14:paraId="5C436001" w14:textId="77777777" w:rsidTr="00EA66E7">
        <w:tc>
          <w:tcPr>
            <w:tcW w:w="2307" w:type="pct"/>
          </w:tcPr>
          <w:p w14:paraId="436C5EB4" w14:textId="77777777" w:rsidR="00B73EB4" w:rsidRPr="00EA62F3" w:rsidRDefault="00B73EB4" w:rsidP="00F90ADD">
            <w:pPr>
              <w:tabs>
                <w:tab w:val="left" w:pos="360"/>
              </w:tabs>
              <w:rPr>
                <w:rFonts w:cs="Arial"/>
                <w:color w:val="800080"/>
                <w:sz w:val="20"/>
              </w:rPr>
            </w:pPr>
            <w:r w:rsidRPr="00C05046">
              <w:rPr>
                <w:rFonts w:cs="Arial"/>
                <w:color w:val="800080"/>
                <w:sz w:val="20"/>
              </w:rPr>
              <w:t>te dezen handelend:</w:t>
            </w:r>
          </w:p>
          <w:p w14:paraId="2F79EC7E" w14:textId="77777777" w:rsidR="00B73EB4" w:rsidRPr="00EE3A93" w:rsidRDefault="00B73EB4" w:rsidP="00F90ADD">
            <w:pPr>
              <w:ind w:left="133" w:firstLine="227"/>
              <w:rPr>
                <w:rFonts w:cs="Arial"/>
                <w:color w:val="800080"/>
                <w:sz w:val="20"/>
              </w:rPr>
            </w:pPr>
          </w:p>
          <w:p w14:paraId="73727417" w14:textId="77777777" w:rsidR="00B73EB4" w:rsidRPr="00785AD4" w:rsidRDefault="00B73EB4" w:rsidP="007417CE">
            <w:pPr>
              <w:rPr>
                <w:rFonts w:cs="Arial"/>
                <w:color w:val="800080"/>
                <w:szCs w:val="18"/>
                <w:highlight w:val="yellow"/>
              </w:rPr>
            </w:pPr>
          </w:p>
        </w:tc>
        <w:tc>
          <w:tcPr>
            <w:tcW w:w="2693" w:type="pct"/>
          </w:tcPr>
          <w:p w14:paraId="08DC79CA" w14:textId="77777777" w:rsidR="00B73EB4" w:rsidRDefault="00B73EB4" w:rsidP="00F90ADD">
            <w:r>
              <w:rPr>
                <w:lang w:val="nl"/>
              </w:rPr>
              <w:t>Optionele tekst</w:t>
            </w:r>
            <w:r w:rsidR="00202007">
              <w:rPr>
                <w:lang w:val="nl"/>
              </w:rPr>
              <w:t xml:space="preserve"> , wordt altijd getoond wanneer hoedanigheid getoond moet worden</w:t>
            </w:r>
            <w:r w:rsidR="00A5697E">
              <w:rPr>
                <w:lang w:val="nl"/>
              </w:rPr>
              <w:t>.</w:t>
            </w:r>
          </w:p>
          <w:p w14:paraId="0D38EF5C" w14:textId="77777777" w:rsidR="00B73EB4" w:rsidRPr="001A5526" w:rsidRDefault="00B73EB4" w:rsidP="00120A69">
            <w:pPr>
              <w:spacing w:line="240" w:lineRule="auto"/>
              <w:rPr>
                <w:sz w:val="16"/>
                <w:szCs w:val="16"/>
              </w:rPr>
            </w:pPr>
          </w:p>
        </w:tc>
      </w:tr>
      <w:tr w:rsidR="00B73EB4" w:rsidRPr="00C508DD" w14:paraId="5FC6227E" w14:textId="77777777" w:rsidTr="00EA66E7">
        <w:tc>
          <w:tcPr>
            <w:tcW w:w="2307" w:type="pct"/>
          </w:tcPr>
          <w:p w14:paraId="1FC7006C" w14:textId="77777777" w:rsidR="00B73EB4" w:rsidRPr="00785AD4" w:rsidRDefault="00B73EB4" w:rsidP="007417CE">
            <w:pPr>
              <w:rPr>
                <w:rFonts w:cs="Arial"/>
                <w:color w:val="800080"/>
                <w:szCs w:val="18"/>
                <w:highlight w:val="yellow"/>
              </w:rPr>
            </w:pPr>
            <w:r w:rsidRPr="00AC65A8">
              <w:rPr>
                <w:rFonts w:cs="Arial"/>
                <w:color w:val="800080"/>
                <w:sz w:val="20"/>
              </w:rPr>
              <w:t>l.   v</w:t>
            </w:r>
            <w:r w:rsidRPr="00EE3A93">
              <w:rPr>
                <w:rFonts w:cs="Arial"/>
                <w:color w:val="800080"/>
                <w:sz w:val="20"/>
              </w:rPr>
              <w:t>oor zich</w:t>
            </w:r>
            <w:r>
              <w:rPr>
                <w:rFonts w:cs="Arial"/>
                <w:color w:val="800080"/>
                <w:sz w:val="20"/>
              </w:rPr>
              <w:t xml:space="preserve"> </w:t>
            </w:r>
            <w:r w:rsidRPr="00C762BE">
              <w:rPr>
                <w:rFonts w:cs="Arial"/>
                <w:color w:val="3366FF"/>
                <w:sz w:val="20"/>
              </w:rPr>
              <w:t>in privé</w:t>
            </w:r>
            <w:r w:rsidRPr="00EE3A93">
              <w:rPr>
                <w:rFonts w:cs="Arial"/>
                <w:color w:val="800080"/>
                <w:sz w:val="20"/>
              </w:rPr>
              <w:t>; en</w:t>
            </w:r>
          </w:p>
        </w:tc>
        <w:tc>
          <w:tcPr>
            <w:tcW w:w="2693" w:type="pct"/>
          </w:tcPr>
          <w:p w14:paraId="306804F4" w14:textId="77777777" w:rsidR="00B73EB4" w:rsidRDefault="00516376" w:rsidP="00F90ADD">
            <w:pPr>
              <w:spacing w:before="72"/>
            </w:pPr>
            <w:r>
              <w:t>Vaste tekst, met een verplichte keuze tussen:</w:t>
            </w:r>
          </w:p>
          <w:p w14:paraId="2192D6B0" w14:textId="77777777" w:rsidR="00B73EB4" w:rsidRDefault="00B73EB4" w:rsidP="002D32B1">
            <w:pPr>
              <w:numPr>
                <w:ilvl w:val="0"/>
                <w:numId w:val="6"/>
              </w:numPr>
              <w:spacing w:line="240" w:lineRule="auto"/>
              <w:ind w:left="357" w:hanging="357"/>
            </w:pPr>
            <w:r>
              <w:t>‘</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rsidRPr="000A5D05">
              <w:rPr>
                <w:rFonts w:cs="Arial"/>
                <w:color w:val="800080"/>
                <w:sz w:val="20"/>
              </w:rPr>
              <w:t>I</w:t>
            </w:r>
            <w:r>
              <w:rPr>
                <w:rFonts w:cs="Arial"/>
                <w:color w:val="800080"/>
                <w:sz w:val="20"/>
              </w:rPr>
              <w:t xml:space="preserve">    </w:t>
            </w:r>
            <w:r w:rsidRPr="00EE3A93">
              <w:rPr>
                <w:rFonts w:cs="Arial"/>
                <w:color w:val="800080"/>
                <w:sz w:val="20"/>
              </w:rPr>
              <w:t>voor zich; en</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t>’</w:t>
            </w:r>
          </w:p>
          <w:p w14:paraId="1942F3CF" w14:textId="77777777" w:rsidR="00B73EB4" w:rsidRPr="000A5D05" w:rsidRDefault="00B73EB4" w:rsidP="002D32B1">
            <w:pPr>
              <w:numPr>
                <w:ilvl w:val="0"/>
                <w:numId w:val="6"/>
              </w:numPr>
              <w:spacing w:line="240" w:lineRule="auto"/>
              <w:ind w:left="357" w:hanging="357"/>
              <w:rPr>
                <w:lang w:val="nl"/>
              </w:rPr>
            </w:pPr>
            <w:r>
              <w:t>‘</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rPr>
                <w:rFonts w:cs="Arial"/>
                <w:color w:val="800080"/>
                <w:sz w:val="20"/>
              </w:rPr>
              <w:t xml:space="preserve">I    </w:t>
            </w:r>
            <w:r w:rsidRPr="00EE3A93">
              <w:rPr>
                <w:rFonts w:cs="Arial"/>
                <w:color w:val="800080"/>
                <w:sz w:val="20"/>
              </w:rPr>
              <w:t>voor zich</w:t>
            </w:r>
            <w:r>
              <w:rPr>
                <w:rFonts w:cs="Arial"/>
                <w:color w:val="800080"/>
                <w:sz w:val="20"/>
              </w:rPr>
              <w:t xml:space="preserve"> </w:t>
            </w:r>
            <w:r w:rsidRPr="00C762BE">
              <w:rPr>
                <w:rFonts w:cs="Arial"/>
                <w:color w:val="3366FF"/>
                <w:sz w:val="20"/>
              </w:rPr>
              <w:t>in privé</w:t>
            </w:r>
            <w:r w:rsidRPr="00EE3A93">
              <w:rPr>
                <w:rFonts w:cs="Arial"/>
                <w:color w:val="800080"/>
                <w:sz w:val="20"/>
              </w:rPr>
              <w:t>; en</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t>’</w:t>
            </w:r>
          </w:p>
          <w:p w14:paraId="389005D2" w14:textId="77777777" w:rsidR="00B73EB4" w:rsidRDefault="00B73EB4" w:rsidP="00F90ADD">
            <w:pPr>
              <w:spacing w:line="240" w:lineRule="auto"/>
            </w:pPr>
          </w:p>
          <w:p w14:paraId="083C16EB" w14:textId="77777777" w:rsidR="00B73EB4" w:rsidRPr="000A5D05" w:rsidRDefault="00B73EB4" w:rsidP="00F90ADD">
            <w:pPr>
              <w:spacing w:line="240" w:lineRule="auto"/>
              <w:rPr>
                <w:u w:val="single"/>
                <w:lang w:val="nl"/>
              </w:rPr>
            </w:pPr>
            <w:r w:rsidRPr="000A5D05">
              <w:rPr>
                <w:u w:val="single"/>
                <w:lang w:val="nl"/>
              </w:rPr>
              <w:t>Mapping:</w:t>
            </w:r>
          </w:p>
          <w:p w14:paraId="0447EFBF" w14:textId="77777777" w:rsidR="00B73EB4" w:rsidRPr="0036404C" w:rsidRDefault="00B73EB4" w:rsidP="00F90ADD">
            <w:pPr>
              <w:spacing w:line="240" w:lineRule="auto"/>
              <w:rPr>
                <w:sz w:val="16"/>
                <w:szCs w:val="16"/>
              </w:rPr>
            </w:pPr>
            <w:r>
              <w:rPr>
                <w:sz w:val="16"/>
                <w:szCs w:val="16"/>
              </w:rPr>
              <w:t>/</w:t>
            </w:r>
            <w:r w:rsidRPr="0036404C">
              <w:rPr>
                <w:sz w:val="16"/>
                <w:szCs w:val="16"/>
              </w:rPr>
              <w:t>/</w:t>
            </w:r>
            <w:r>
              <w:rPr>
                <w:sz w:val="16"/>
                <w:szCs w:val="16"/>
              </w:rPr>
              <w:t>Hoedanigheid</w:t>
            </w:r>
            <w:r w:rsidRPr="0036404C">
              <w:rPr>
                <w:sz w:val="16"/>
                <w:szCs w:val="16"/>
              </w:rPr>
              <w:t>/</w:t>
            </w:r>
            <w:r>
              <w:rPr>
                <w:sz w:val="16"/>
                <w:szCs w:val="16"/>
              </w:rPr>
              <w:t>t</w:t>
            </w:r>
            <w:r w:rsidRPr="0036404C">
              <w:rPr>
                <w:sz w:val="16"/>
                <w:szCs w:val="16"/>
              </w:rPr>
              <w:t>ekstKeuze/</w:t>
            </w:r>
          </w:p>
          <w:p w14:paraId="56C5129B" w14:textId="77777777" w:rsidR="00B73EB4" w:rsidRPr="0036404C" w:rsidRDefault="00B73EB4" w:rsidP="00F90ADD">
            <w:pPr>
              <w:spacing w:line="240" w:lineRule="auto"/>
              <w:rPr>
                <w:sz w:val="16"/>
                <w:szCs w:val="16"/>
              </w:rPr>
            </w:pPr>
            <w:r>
              <w:rPr>
                <w:sz w:val="16"/>
                <w:szCs w:val="16"/>
              </w:rPr>
              <w:tab/>
              <w:t>./tagNaam (‘k_HoedanigheidVoorZich</w:t>
            </w:r>
            <w:r w:rsidRPr="0036404C">
              <w:rPr>
                <w:sz w:val="16"/>
                <w:szCs w:val="16"/>
              </w:rPr>
              <w:t>’)</w:t>
            </w:r>
          </w:p>
          <w:p w14:paraId="6167A231" w14:textId="77777777" w:rsidR="00B73EB4" w:rsidRDefault="00B73EB4" w:rsidP="001A5526">
            <w:pPr>
              <w:spacing w:line="240" w:lineRule="auto"/>
              <w:rPr>
                <w:lang w:val="nl"/>
              </w:rPr>
            </w:pPr>
            <w:r>
              <w:rPr>
                <w:sz w:val="16"/>
                <w:szCs w:val="16"/>
              </w:rPr>
              <w:tab/>
            </w:r>
            <w:r w:rsidRPr="005675CC">
              <w:rPr>
                <w:sz w:val="16"/>
                <w:szCs w:val="16"/>
              </w:rPr>
              <w:t>./tekst</w:t>
            </w:r>
            <w:r w:rsidRPr="00B905B3">
              <w:rPr>
                <w:color w:val="000000"/>
                <w:sz w:val="16"/>
                <w:szCs w:val="16"/>
              </w:rPr>
              <w:t>(‘</w:t>
            </w:r>
            <w:r w:rsidRPr="00F12806">
              <w:rPr>
                <w:sz w:val="16"/>
                <w:szCs w:val="16"/>
              </w:rPr>
              <w:t>voor</w:t>
            </w:r>
            <w:r w:rsidRPr="00B905B3">
              <w:rPr>
                <w:rFonts w:cs="Arial"/>
                <w:color w:val="000000"/>
                <w:sz w:val="16"/>
                <w:szCs w:val="16"/>
              </w:rPr>
              <w:t xml:space="preserve"> </w:t>
            </w:r>
            <w:r w:rsidRPr="001A5526">
              <w:rPr>
                <w:sz w:val="16"/>
                <w:szCs w:val="16"/>
              </w:rPr>
              <w:t>zich</w:t>
            </w:r>
            <w:r w:rsidRPr="00B905B3">
              <w:rPr>
                <w:rFonts w:cs="Arial"/>
                <w:color w:val="000000"/>
                <w:sz w:val="16"/>
                <w:szCs w:val="16"/>
              </w:rPr>
              <w:t>; en</w:t>
            </w:r>
            <w:r w:rsidRPr="00B905B3">
              <w:rPr>
                <w:color w:val="000000"/>
                <w:sz w:val="16"/>
                <w:szCs w:val="16"/>
              </w:rPr>
              <w:t>’</w:t>
            </w:r>
            <w:r>
              <w:rPr>
                <w:color w:val="000000"/>
                <w:sz w:val="16"/>
                <w:szCs w:val="16"/>
              </w:rPr>
              <w:t xml:space="preserve">, </w:t>
            </w:r>
            <w:r w:rsidRPr="00022A3E">
              <w:rPr>
                <w:sz w:val="16"/>
                <w:szCs w:val="16"/>
              </w:rPr>
              <w:t>‘voor zich in privé; en’</w:t>
            </w:r>
            <w:r w:rsidRPr="00B905B3">
              <w:rPr>
                <w:color w:val="000000"/>
                <w:sz w:val="16"/>
                <w:szCs w:val="16"/>
              </w:rPr>
              <w:t>)</w:t>
            </w:r>
          </w:p>
        </w:tc>
      </w:tr>
      <w:tr w:rsidR="00B73EB4" w:rsidRPr="00C508DD" w14:paraId="4510BACC" w14:textId="77777777" w:rsidTr="00EA66E7">
        <w:tc>
          <w:tcPr>
            <w:tcW w:w="2307" w:type="pct"/>
          </w:tcPr>
          <w:p w14:paraId="4F261CCE" w14:textId="77777777" w:rsidR="00B73EB4" w:rsidRPr="00C762BE" w:rsidRDefault="00B73EB4" w:rsidP="007417CE">
            <w:pPr>
              <w:rPr>
                <w:rFonts w:cs="Arial"/>
                <w:color w:val="339966"/>
                <w:szCs w:val="18"/>
              </w:rPr>
            </w:pPr>
            <w:r w:rsidRPr="00BA6C49">
              <w:rPr>
                <w:rFonts w:cs="Arial"/>
                <w:color w:val="800080"/>
                <w:sz w:val="20"/>
              </w:rPr>
              <w:t>II</w:t>
            </w:r>
            <w:r>
              <w:rPr>
                <w:rFonts w:cs="Arial"/>
                <w:color w:val="800080"/>
                <w:sz w:val="20"/>
              </w:rPr>
              <w:t xml:space="preserve">. </w:t>
            </w:r>
            <w:r>
              <w:rPr>
                <w:rFonts w:cs="Arial"/>
                <w:color w:val="800080"/>
                <w:sz w:val="20"/>
              </w:rPr>
              <w:tab/>
              <w:t xml:space="preserve"> </w:t>
            </w:r>
            <w:r w:rsidRPr="007960ED">
              <w:rPr>
                <w:rFonts w:cs="Arial"/>
                <w:color w:val="FFFFFF"/>
                <w:sz w:val="20"/>
                <w:highlight w:val="darkYellow"/>
              </w:rPr>
              <w:t>KEUZEBLOK</w:t>
            </w:r>
            <w:r>
              <w:rPr>
                <w:rFonts w:cs="Arial"/>
                <w:color w:val="FFFFFF"/>
                <w:sz w:val="20"/>
                <w:highlight w:val="darkYellow"/>
              </w:rPr>
              <w:t>VARIANT</w:t>
            </w:r>
            <w:r w:rsidRPr="007960ED">
              <w:rPr>
                <w:rFonts w:cs="Arial"/>
                <w:color w:val="FFFFFF"/>
                <w:sz w:val="20"/>
                <w:highlight w:val="darkYellow"/>
              </w:rPr>
              <w:t xml:space="preserve"> HOEDANIGHEID</w:t>
            </w:r>
            <w:r>
              <w:rPr>
                <w:rFonts w:cs="Arial"/>
                <w:color w:val="800080"/>
                <w:szCs w:val="18"/>
              </w:rPr>
              <w:t>:</w:t>
            </w:r>
          </w:p>
        </w:tc>
        <w:tc>
          <w:tcPr>
            <w:tcW w:w="2693" w:type="pct"/>
          </w:tcPr>
          <w:p w14:paraId="042BED4C" w14:textId="77777777" w:rsidR="00B73EB4" w:rsidRDefault="00B73EB4" w:rsidP="001A5526">
            <w:pPr>
              <w:spacing w:before="72"/>
            </w:pPr>
            <w:r>
              <w:t>Optionele tekst, met verplichte keuze tussen alle varianten. De hoedanigheid waarin de natuurlijk persoon, de volgende huisgeno</w:t>
            </w:r>
            <w:r w:rsidR="00AE7B56">
              <w:t>(</w:t>
            </w:r>
            <w:r>
              <w:t>o</w:t>
            </w:r>
            <w:r w:rsidR="00AE7B56">
              <w:t>)</w:t>
            </w:r>
            <w:r>
              <w:t>t</w:t>
            </w:r>
            <w:r w:rsidR="00AE7B56">
              <w:t>(en)</w:t>
            </w:r>
            <w:r>
              <w:t xml:space="preserve"> vertegenwoordigt.</w:t>
            </w:r>
          </w:p>
          <w:p w14:paraId="243B23A6" w14:textId="77777777" w:rsidR="00B73EB4" w:rsidRDefault="00B73EB4" w:rsidP="001A5526"/>
          <w:p w14:paraId="0BD36323" w14:textId="77777777" w:rsidR="00B73EB4" w:rsidRDefault="00B73EB4" w:rsidP="001A5526">
            <w:pPr>
              <w:pStyle w:val="streepje"/>
              <w:numPr>
                <w:ilvl w:val="0"/>
                <w:numId w:val="0"/>
              </w:numPr>
            </w:pPr>
            <w:r w:rsidRPr="003C1030">
              <w:rPr>
                <w:u w:val="single"/>
              </w:rPr>
              <w:t>Mapping</w:t>
            </w:r>
            <w:r>
              <w:rPr>
                <w:u w:val="single"/>
              </w:rPr>
              <w:t xml:space="preserve"> Hoedanigheid waarin de persoon optreedt</w:t>
            </w:r>
            <w:r>
              <w:t>:</w:t>
            </w:r>
          </w:p>
          <w:p w14:paraId="478EE24C" w14:textId="77777777" w:rsidR="00B73EB4" w:rsidRDefault="00B73EB4" w:rsidP="001A5526">
            <w:pPr>
              <w:spacing w:line="240" w:lineRule="auto"/>
              <w:rPr>
                <w:sz w:val="16"/>
                <w:szCs w:val="16"/>
              </w:rPr>
            </w:pPr>
            <w:r w:rsidRPr="00704672">
              <w:rPr>
                <w:sz w:val="16"/>
                <w:szCs w:val="16"/>
              </w:rPr>
              <w:t>//</w:t>
            </w:r>
            <w:r>
              <w:rPr>
                <w:sz w:val="16"/>
                <w:szCs w:val="16"/>
              </w:rPr>
              <w:t>IMKAD_Persoon</w:t>
            </w:r>
            <w:r w:rsidRPr="00843FEF">
              <w:rPr>
                <w:sz w:val="16"/>
                <w:szCs w:val="16"/>
              </w:rPr>
              <w:t>/</w:t>
            </w:r>
            <w:r>
              <w:rPr>
                <w:sz w:val="16"/>
                <w:szCs w:val="16"/>
              </w:rPr>
              <w:t>vertegenwoordigtRef [xlink:href="id van de hoedanigheid]</w:t>
            </w:r>
          </w:p>
          <w:p w14:paraId="4F8C5A5F" w14:textId="77777777" w:rsidR="00B73EB4" w:rsidRDefault="00B73EB4" w:rsidP="001A5526">
            <w:pPr>
              <w:spacing w:line="240" w:lineRule="auto"/>
              <w:rPr>
                <w:sz w:val="16"/>
                <w:szCs w:val="16"/>
              </w:rPr>
            </w:pPr>
            <w:r>
              <w:rPr>
                <w:sz w:val="16"/>
                <w:szCs w:val="16"/>
              </w:rPr>
              <w:t>//Hoedanigheid[id]</w:t>
            </w:r>
          </w:p>
          <w:p w14:paraId="5673C368" w14:textId="77777777" w:rsidR="00B73EB4" w:rsidRDefault="00B73EB4" w:rsidP="001A5526">
            <w:pPr>
              <w:rPr>
                <w:sz w:val="16"/>
                <w:szCs w:val="16"/>
              </w:rPr>
            </w:pPr>
          </w:p>
          <w:p w14:paraId="321C3EE7" w14:textId="77777777" w:rsidR="00B73EB4" w:rsidRPr="000C77F5" w:rsidRDefault="00B73EB4" w:rsidP="001A5526">
            <w:pPr>
              <w:spacing w:line="240" w:lineRule="auto"/>
              <w:rPr>
                <w:u w:val="single"/>
              </w:rPr>
            </w:pPr>
            <w:r w:rsidRPr="000C77F5">
              <w:rPr>
                <w:u w:val="single"/>
              </w:rPr>
              <w:t>Mapping persoon</w:t>
            </w:r>
            <w:r>
              <w:rPr>
                <w:u w:val="single"/>
              </w:rPr>
              <w:t xml:space="preserve"> </w:t>
            </w:r>
            <w:r w:rsidRPr="000C77F5">
              <w:rPr>
                <w:u w:val="single"/>
              </w:rPr>
              <w:t>die wordt vertegenwoordigd:</w:t>
            </w:r>
          </w:p>
          <w:p w14:paraId="00A600C2" w14:textId="77777777" w:rsidR="00B73EB4" w:rsidRDefault="00B73EB4" w:rsidP="001A5526">
            <w:pPr>
              <w:spacing w:line="240" w:lineRule="auto"/>
              <w:rPr>
                <w:sz w:val="16"/>
                <w:szCs w:val="16"/>
              </w:rPr>
            </w:pPr>
            <w:r>
              <w:rPr>
                <w:sz w:val="16"/>
                <w:szCs w:val="16"/>
              </w:rPr>
              <w:t xml:space="preserve">-gerelateerde huisgenoot </w:t>
            </w:r>
          </w:p>
          <w:p w14:paraId="7B77C7F9" w14:textId="77777777" w:rsidR="00B73EB4" w:rsidRDefault="00B73EB4" w:rsidP="001A5526">
            <w:pPr>
              <w:spacing w:line="240" w:lineRule="auto"/>
              <w:rPr>
                <w:sz w:val="16"/>
                <w:szCs w:val="16"/>
              </w:rPr>
            </w:pPr>
            <w:r>
              <w:rPr>
                <w:sz w:val="16"/>
                <w:szCs w:val="16"/>
              </w:rPr>
              <w:t xml:space="preserve">//Hoedanigheid[id]/wordtVertegenwoordigdRef [xlink:href="id van de </w:t>
            </w:r>
            <w:r>
              <w:rPr>
                <w:sz w:val="16"/>
                <w:szCs w:val="16"/>
              </w:rPr>
              <w:tab/>
              <w:t>persoon]</w:t>
            </w:r>
          </w:p>
          <w:p w14:paraId="3D3F8FD3" w14:textId="77777777" w:rsidR="00B73EB4" w:rsidRDefault="00B73EB4" w:rsidP="00516376">
            <w:pPr>
              <w:spacing w:line="240" w:lineRule="auto"/>
            </w:pPr>
            <w:r w:rsidRPr="00704672">
              <w:rPr>
                <w:sz w:val="16"/>
                <w:szCs w:val="16"/>
              </w:rPr>
              <w:t>//</w:t>
            </w:r>
            <w:r>
              <w:rPr>
                <w:sz w:val="16"/>
                <w:szCs w:val="16"/>
              </w:rPr>
              <w:t>IMKAD_Persoon/GerelateerdPersoon[huisgenoot]/IMKAD_Pe</w:t>
            </w:r>
            <w:r w:rsidR="00F873FF">
              <w:rPr>
                <w:sz w:val="16"/>
                <w:szCs w:val="16"/>
              </w:rPr>
              <w:t>r</w:t>
            </w:r>
            <w:r>
              <w:rPr>
                <w:sz w:val="16"/>
                <w:szCs w:val="16"/>
              </w:rPr>
              <w:t>soon[id]</w:t>
            </w:r>
          </w:p>
          <w:p w14:paraId="4A7D541D" w14:textId="77777777" w:rsidR="00B73EB4" w:rsidRPr="00DF2A68" w:rsidRDefault="00B73EB4" w:rsidP="00733125">
            <w:pPr>
              <w:spacing w:line="240" w:lineRule="auto"/>
              <w:rPr>
                <w:sz w:val="16"/>
                <w:szCs w:val="16"/>
              </w:rPr>
            </w:pPr>
          </w:p>
        </w:tc>
      </w:tr>
    </w:tbl>
    <w:p w14:paraId="2DDAEAEB" w14:textId="77777777" w:rsidR="00AE7B56" w:rsidRDefault="00AE7B56" w:rsidP="001B44A3">
      <w:pPr>
        <w:pStyle w:val="Kop5"/>
        <w:tabs>
          <w:tab w:val="clear" w:pos="1008"/>
          <w:tab w:val="clear" w:pos="1588"/>
          <w:tab w:val="left" w:pos="993"/>
        </w:tabs>
        <w:ind w:left="0" w:firstLine="0"/>
        <w:rPr>
          <w:lang w:val="nl"/>
        </w:rPr>
      </w:pPr>
      <w:r>
        <w:rPr>
          <w:lang w:val="nl"/>
        </w:rPr>
        <w:lastRenderedPageBreak/>
        <w:t xml:space="preserve">Gerelateerd persoon ‘huisgenoot’ </w:t>
      </w:r>
    </w:p>
    <w:p w14:paraId="427305CC" w14:textId="77777777" w:rsidR="003C089A" w:rsidRDefault="003C089A" w:rsidP="003C089A">
      <w:pPr>
        <w:rPr>
          <w:lang w:val="nl"/>
        </w:rPr>
      </w:pPr>
      <w:r>
        <w:rPr>
          <w:lang w:val="nl"/>
        </w:rPr>
        <w:t>Deze paragraaf is verplicht en herhalend.</w:t>
      </w:r>
    </w:p>
    <w:p w14:paraId="51B24770" w14:textId="77777777" w:rsidR="001B44A3" w:rsidRPr="003C089A" w:rsidRDefault="001B44A3" w:rsidP="003C089A">
      <w:pPr>
        <w:rPr>
          <w:lang w:val="nl"/>
        </w:rPr>
      </w:pPr>
    </w:p>
    <w:tbl>
      <w:tblPr>
        <w:tblStyle w:val="Professioneletabel"/>
        <w:tblW w:w="5041" w:type="pct"/>
        <w:tblLayout w:type="fixed"/>
        <w:tblLook w:val="01C0" w:firstRow="0" w:lastRow="1" w:firstColumn="1" w:lastColumn="1" w:noHBand="0" w:noVBand="0"/>
      </w:tblPr>
      <w:tblGrid>
        <w:gridCol w:w="4397"/>
        <w:gridCol w:w="5133"/>
      </w:tblGrid>
      <w:tr w:rsidR="00B73EB4" w:rsidRPr="00C508DD" w14:paraId="7F70BB92" w14:textId="77777777" w:rsidTr="00EA66E7">
        <w:tc>
          <w:tcPr>
            <w:tcW w:w="2307" w:type="pct"/>
          </w:tcPr>
          <w:p w14:paraId="3F6B75D8" w14:textId="77777777" w:rsidR="00B73EB4" w:rsidRPr="004C2706" w:rsidRDefault="00B73EB4" w:rsidP="005C1AAE">
            <w:pPr>
              <w:rPr>
                <w:color w:val="FF0000"/>
                <w:szCs w:val="18"/>
                <w:highlight w:val="yellow"/>
                <w:lang w:val="en-US"/>
              </w:rPr>
            </w:pPr>
            <w:r w:rsidRPr="00C762BE">
              <w:rPr>
                <w:rFonts w:cs="Arial"/>
                <w:color w:val="339966"/>
                <w:sz w:val="20"/>
              </w:rPr>
              <w:t>b.</w:t>
            </w:r>
          </w:p>
        </w:tc>
        <w:tc>
          <w:tcPr>
            <w:tcW w:w="2693" w:type="pct"/>
          </w:tcPr>
          <w:p w14:paraId="1894B75D" w14:textId="77777777" w:rsidR="00AE7B56" w:rsidRDefault="00AE7B56" w:rsidP="00AE7B56">
            <w:r>
              <w:t xml:space="preserve">Optionele nummering. De </w:t>
            </w:r>
            <w:r w:rsidR="003C089A">
              <w:t>huisgenoot</w:t>
            </w:r>
            <w:r>
              <w:t xml:space="preserve"> wordt in de volgende situaties voorafgegaan door een nummer:</w:t>
            </w:r>
          </w:p>
          <w:p w14:paraId="1C4B20BC" w14:textId="77777777" w:rsidR="00AE7B56" w:rsidRDefault="00E72C55" w:rsidP="00AE7B56">
            <w:pPr>
              <w:numPr>
                <w:ilvl w:val="0"/>
                <w:numId w:val="6"/>
              </w:numPr>
            </w:pPr>
            <w:r>
              <w:t xml:space="preserve">er zijn </w:t>
            </w:r>
            <w:r w:rsidR="003C089A">
              <w:t xml:space="preserve">één of meer </w:t>
            </w:r>
            <w:r>
              <w:t xml:space="preserve">andere </w:t>
            </w:r>
            <w:r w:rsidR="003C089A">
              <w:t>huisgenoten</w:t>
            </w:r>
            <w:r w:rsidR="00AE7B56">
              <w:t xml:space="preserve"> </w:t>
            </w:r>
            <w:r w:rsidR="003C089A">
              <w:t xml:space="preserve">die niet </w:t>
            </w:r>
            <w:r w:rsidR="00AE7B56">
              <w:t>word</w:t>
            </w:r>
            <w:r w:rsidR="003C089A">
              <w:t>en</w:t>
            </w:r>
            <w:r w:rsidR="00AE7B56">
              <w:t xml:space="preserve"> vertegenwoordigd,</w:t>
            </w:r>
          </w:p>
          <w:p w14:paraId="09339DBF" w14:textId="77777777" w:rsidR="003C089A" w:rsidRDefault="003C089A" w:rsidP="001D2E1A">
            <w:pPr>
              <w:numPr>
                <w:ilvl w:val="0"/>
                <w:numId w:val="6"/>
              </w:numPr>
            </w:pPr>
            <w:r>
              <w:t xml:space="preserve">één </w:t>
            </w:r>
            <w:r w:rsidR="00E72C55">
              <w:t xml:space="preserve">of meer andere </w:t>
            </w:r>
            <w:r>
              <w:t>huisgenot</w:t>
            </w:r>
            <w:r w:rsidR="00E72C55">
              <w:t>en</w:t>
            </w:r>
            <w:r w:rsidR="00AE7B56">
              <w:t xml:space="preserve"> word</w:t>
            </w:r>
            <w:r w:rsidR="00E72C55">
              <w:t>en</w:t>
            </w:r>
            <w:r w:rsidR="00AE7B56">
              <w:t xml:space="preserve"> vertegenwoordigd door </w:t>
            </w:r>
            <w:r w:rsidR="00581ABA">
              <w:t xml:space="preserve">een </w:t>
            </w:r>
            <w:r w:rsidR="00AE7B56">
              <w:t>gevolmachtigde (de gevolmachtigde neemt in dit geval het nummer over en wordt hierdoor voorafgegaan</w:t>
            </w:r>
            <w:r>
              <w:t>),</w:t>
            </w:r>
          </w:p>
          <w:p w14:paraId="1C376CE0" w14:textId="77777777" w:rsidR="003C089A" w:rsidRDefault="003C089A" w:rsidP="00AE7B56"/>
          <w:p w14:paraId="1558819A" w14:textId="77777777" w:rsidR="00B73EB4" w:rsidRPr="007A2314" w:rsidRDefault="00AE7B56" w:rsidP="00AE7B56">
            <w:r>
              <w:t xml:space="preserve">Wordt </w:t>
            </w:r>
            <w:r w:rsidR="003C089A">
              <w:t xml:space="preserve">precies één huisgenoot </w:t>
            </w:r>
            <w:r>
              <w:t>in hoedanigheid vertegenwoordigd door de natuurlijk persoon</w:t>
            </w:r>
            <w:r w:rsidR="003C089A">
              <w:t xml:space="preserve"> of een voorgaande huisgenoot</w:t>
            </w:r>
            <w:r>
              <w:t xml:space="preserve"> dan wordt de nummering niet getoond en </w:t>
            </w:r>
            <w:r w:rsidR="002154C4">
              <w:t>wordt</w:t>
            </w:r>
            <w:r>
              <w:t xml:space="preserve"> de </w:t>
            </w:r>
            <w:r w:rsidR="003C089A">
              <w:t>huisgenoot</w:t>
            </w:r>
            <w:r>
              <w:t xml:space="preserve"> aansluitend op de voorgaande tekst </w:t>
            </w:r>
            <w:r w:rsidR="003C089A">
              <w:t>getoond</w:t>
            </w:r>
            <w:r>
              <w:t>.</w:t>
            </w:r>
          </w:p>
        </w:tc>
      </w:tr>
      <w:tr w:rsidR="00B73EB4" w:rsidRPr="00C508DD" w14:paraId="4CA11AC4" w14:textId="77777777" w:rsidTr="00EA66E7">
        <w:tc>
          <w:tcPr>
            <w:tcW w:w="2307" w:type="pct"/>
          </w:tcPr>
          <w:p w14:paraId="22D8CCF2" w14:textId="77777777" w:rsidR="00B73EB4" w:rsidRPr="00785AD4" w:rsidRDefault="00B73EB4" w:rsidP="007417CE">
            <w:pPr>
              <w:rPr>
                <w:color w:val="FF0000"/>
                <w:szCs w:val="18"/>
                <w:highlight w:val="yellow"/>
                <w:lang w:val="en-US"/>
              </w:rPr>
            </w:pPr>
            <w:r w:rsidRPr="00785AD4">
              <w:rPr>
                <w:rFonts w:cs="Arial"/>
                <w:color w:val="800080"/>
                <w:szCs w:val="18"/>
                <w:highlight w:val="yellow"/>
              </w:rPr>
              <w:t>TEKSTBLOK GEVOLMACHTIGDE</w:t>
            </w:r>
            <w:r w:rsidRPr="00BD3E9D">
              <w:rPr>
                <w:rFonts w:cs="Arial"/>
                <w:color w:val="800080"/>
                <w:sz w:val="20"/>
              </w:rPr>
              <w:t>:</w:t>
            </w:r>
          </w:p>
        </w:tc>
        <w:tc>
          <w:tcPr>
            <w:tcW w:w="2693" w:type="pct"/>
          </w:tcPr>
          <w:p w14:paraId="723B31F5" w14:textId="77777777" w:rsidR="00B73EB4" w:rsidRDefault="00B73EB4" w:rsidP="000F493C">
            <w:r>
              <w:t>Optioneel tekstblok. Gegevens met betrekking tot de gevolmachtigde die één of meer huisgenoten van de natuurlijk persoon vertegenwoordigt.</w:t>
            </w:r>
          </w:p>
          <w:p w14:paraId="63F8803C" w14:textId="77777777" w:rsidR="00B73EB4" w:rsidRDefault="00B73EB4" w:rsidP="000F493C"/>
          <w:p w14:paraId="4F5C5DEE" w14:textId="77777777" w:rsidR="00B73EB4" w:rsidRDefault="00B73EB4" w:rsidP="000F493C">
            <w:pPr>
              <w:rPr>
                <w:u w:val="single"/>
              </w:rPr>
            </w:pPr>
            <w:r w:rsidRPr="00C508DD">
              <w:rPr>
                <w:u w:val="single"/>
              </w:rPr>
              <w:t>Mapping:</w:t>
            </w:r>
          </w:p>
          <w:p w14:paraId="258C4F06" w14:textId="77777777" w:rsidR="00B73EB4" w:rsidRDefault="00B73EB4" w:rsidP="000F493C">
            <w:pPr>
              <w:spacing w:line="240" w:lineRule="auto"/>
              <w:rPr>
                <w:sz w:val="16"/>
                <w:szCs w:val="16"/>
              </w:rPr>
            </w:pPr>
            <w:r w:rsidRPr="00704672">
              <w:rPr>
                <w:sz w:val="16"/>
                <w:szCs w:val="16"/>
              </w:rPr>
              <w:t>//</w:t>
            </w:r>
            <w:r w:rsidRPr="00F33523">
              <w:rPr>
                <w:sz w:val="16"/>
                <w:szCs w:val="16"/>
              </w:rPr>
              <w:t>Gevolmachtigde</w:t>
            </w:r>
            <w:r>
              <w:rPr>
                <w:sz w:val="16"/>
                <w:szCs w:val="16"/>
              </w:rPr>
              <w:t xml:space="preserve">/vertegenwoordigtRef [xlink:href="id van de </w:t>
            </w:r>
            <w:r>
              <w:rPr>
                <w:sz w:val="16"/>
                <w:szCs w:val="16"/>
              </w:rPr>
              <w:tab/>
              <w:t>hoedanigheid]</w:t>
            </w:r>
          </w:p>
          <w:p w14:paraId="12C071AC" w14:textId="77777777" w:rsidR="00B73EB4" w:rsidRDefault="00B73EB4" w:rsidP="005D198B">
            <w:pPr>
              <w:spacing w:line="240" w:lineRule="auto"/>
              <w:rPr>
                <w:sz w:val="16"/>
                <w:szCs w:val="16"/>
              </w:rPr>
            </w:pPr>
            <w:r>
              <w:rPr>
                <w:sz w:val="16"/>
                <w:szCs w:val="16"/>
              </w:rPr>
              <w:t xml:space="preserve">//Hoedanigheid[id]/wordtVertegenwoordigdRef [xlink:href="id van de </w:t>
            </w:r>
            <w:r>
              <w:rPr>
                <w:sz w:val="16"/>
                <w:szCs w:val="16"/>
              </w:rPr>
              <w:tab/>
              <w:t>huisgenoot]</w:t>
            </w:r>
          </w:p>
          <w:p w14:paraId="7BD59AD0" w14:textId="77777777" w:rsidR="00B73EB4" w:rsidRPr="0096249E" w:rsidRDefault="00B73EB4" w:rsidP="005D198B">
            <w:pPr>
              <w:spacing w:before="72" w:line="240" w:lineRule="auto"/>
              <w:rPr>
                <w:sz w:val="16"/>
                <w:szCs w:val="16"/>
              </w:rPr>
            </w:pPr>
            <w:r>
              <w:rPr>
                <w:sz w:val="16"/>
                <w:szCs w:val="16"/>
              </w:rPr>
              <w:t>-zie verder tekstblok gevolmachtigde</w:t>
            </w:r>
          </w:p>
        </w:tc>
      </w:tr>
      <w:tr w:rsidR="00B73EB4" w:rsidRPr="00C508DD" w14:paraId="10720B98" w14:textId="77777777" w:rsidTr="00EA66E7">
        <w:tc>
          <w:tcPr>
            <w:tcW w:w="2307" w:type="pct"/>
          </w:tcPr>
          <w:p w14:paraId="5B8CBF1F" w14:textId="77777777" w:rsidR="00B73EB4" w:rsidRPr="00EF6583" w:rsidRDefault="00B73EB4" w:rsidP="005C1AAE">
            <w:pPr>
              <w:rPr>
                <w:rFonts w:cs="Arial"/>
                <w:color w:val="800080"/>
                <w:szCs w:val="18"/>
              </w:rPr>
            </w:pPr>
            <w:r>
              <w:rPr>
                <w:rFonts w:cs="Arial"/>
                <w:color w:val="800080"/>
                <w:szCs w:val="18"/>
              </w:rPr>
              <w:t>1.</w:t>
            </w:r>
          </w:p>
        </w:tc>
        <w:tc>
          <w:tcPr>
            <w:tcW w:w="2693" w:type="pct"/>
          </w:tcPr>
          <w:p w14:paraId="418CF402" w14:textId="77777777" w:rsidR="00B73EB4" w:rsidRDefault="00B73EB4" w:rsidP="005C1AAE">
            <w:r>
              <w:t xml:space="preserve">Wanneer meer dan één huisgenoot wordt vertegenwoordigd door de natuurlijk persoon of door de gevolmachtigde dan worden de huisgenoten genummerd en start elke huisgenoot op een nieuwe regel. </w:t>
            </w:r>
          </w:p>
          <w:p w14:paraId="5779D235" w14:textId="77777777" w:rsidR="00B73EB4" w:rsidRDefault="00B73EB4" w:rsidP="005C1AAE"/>
          <w:p w14:paraId="77822127" w14:textId="77777777" w:rsidR="00B73EB4" w:rsidRPr="001A0AFC" w:rsidRDefault="00B73EB4" w:rsidP="005C1AAE">
            <w:pPr>
              <w:rPr>
                <w:u w:val="single"/>
              </w:rPr>
            </w:pPr>
            <w:r w:rsidRPr="001A0AFC">
              <w:rPr>
                <w:u w:val="single"/>
              </w:rPr>
              <w:t>Mapping</w:t>
            </w:r>
            <w:r>
              <w:rPr>
                <w:u w:val="single"/>
              </w:rPr>
              <w:t xml:space="preserve"> nummering</w:t>
            </w:r>
            <w:r w:rsidRPr="001A0AFC">
              <w:rPr>
                <w:u w:val="single"/>
              </w:rPr>
              <w:t>:</w:t>
            </w:r>
          </w:p>
          <w:p w14:paraId="563ED691" w14:textId="77777777" w:rsidR="00B73EB4" w:rsidRPr="001A0AFC" w:rsidRDefault="00B73EB4" w:rsidP="001A0AFC">
            <w:pPr>
              <w:spacing w:line="240" w:lineRule="auto"/>
              <w:rPr>
                <w:sz w:val="16"/>
                <w:szCs w:val="16"/>
              </w:rPr>
            </w:pPr>
            <w:r w:rsidRPr="001A0AFC">
              <w:rPr>
                <w:sz w:val="16"/>
                <w:szCs w:val="16"/>
              </w:rPr>
              <w:t>-één huisgenoot</w:t>
            </w:r>
            <w:r>
              <w:rPr>
                <w:sz w:val="16"/>
                <w:szCs w:val="16"/>
              </w:rPr>
              <w:t>, precies één ref aanwezig in Hoedanigheid</w:t>
            </w:r>
          </w:p>
          <w:p w14:paraId="43BA6D30" w14:textId="77777777" w:rsidR="00B73EB4" w:rsidRPr="001A0AFC" w:rsidRDefault="00B73EB4" w:rsidP="001A0AFC">
            <w:pPr>
              <w:spacing w:line="240" w:lineRule="auto"/>
              <w:rPr>
                <w:sz w:val="16"/>
                <w:szCs w:val="16"/>
              </w:rPr>
            </w:pPr>
            <w:r w:rsidRPr="001A0AFC">
              <w:rPr>
                <w:sz w:val="16"/>
                <w:szCs w:val="16"/>
              </w:rPr>
              <w:t>-</w:t>
            </w:r>
            <w:r>
              <w:rPr>
                <w:sz w:val="16"/>
                <w:szCs w:val="16"/>
              </w:rPr>
              <w:t xml:space="preserve">meer </w:t>
            </w:r>
            <w:r w:rsidRPr="001A0AFC">
              <w:rPr>
                <w:sz w:val="16"/>
                <w:szCs w:val="16"/>
              </w:rPr>
              <w:t>huisgenot</w:t>
            </w:r>
            <w:r>
              <w:rPr>
                <w:sz w:val="16"/>
                <w:szCs w:val="16"/>
              </w:rPr>
              <w:t>en, meer dan één ref aanwezig in Hoedanigheid</w:t>
            </w:r>
          </w:p>
          <w:p w14:paraId="61FBB595" w14:textId="77777777" w:rsidR="00B73EB4" w:rsidRPr="007A2314" w:rsidRDefault="00B73EB4" w:rsidP="001D2E1A">
            <w:pPr>
              <w:spacing w:line="240" w:lineRule="auto"/>
            </w:pPr>
            <w:r>
              <w:rPr>
                <w:sz w:val="16"/>
                <w:szCs w:val="16"/>
              </w:rPr>
              <w:lastRenderedPageBreak/>
              <w:t xml:space="preserve">//Hoedanigheid[id]/wordtVertegenwoordigdRef [xlink:href="id van de </w:t>
            </w:r>
            <w:r>
              <w:rPr>
                <w:sz w:val="16"/>
                <w:szCs w:val="16"/>
              </w:rPr>
              <w:tab/>
              <w:t>huisgenoot]</w:t>
            </w:r>
          </w:p>
        </w:tc>
      </w:tr>
      <w:tr w:rsidR="00B73EB4" w:rsidRPr="00C508DD" w14:paraId="5D0CA7FB" w14:textId="77777777" w:rsidTr="00294A2A">
        <w:tc>
          <w:tcPr>
            <w:tcW w:w="2307" w:type="pct"/>
          </w:tcPr>
          <w:p w14:paraId="0233805E" w14:textId="77777777" w:rsidR="00B73EB4" w:rsidRPr="00551F9E" w:rsidRDefault="00B73EB4" w:rsidP="005C1AAE">
            <w:pPr>
              <w:rPr>
                <w:rFonts w:ascii="Times New Roman" w:hAnsi="Times New Roman"/>
                <w:sz w:val="24"/>
                <w:szCs w:val="24"/>
              </w:rPr>
            </w:pPr>
            <w:r w:rsidRPr="00AC0C4C">
              <w:rPr>
                <w:color w:val="FF0000"/>
                <w:szCs w:val="18"/>
                <w:highlight w:val="yellow"/>
              </w:rPr>
              <w:lastRenderedPageBreak/>
              <w:t>TEKSTBLOK NATUURLIJK PERSOON</w:t>
            </w:r>
            <w:r w:rsidRPr="00AC0C4C">
              <w:rPr>
                <w:color w:val="FF0000"/>
                <w:szCs w:val="18"/>
              </w:rPr>
              <w:t>,</w:t>
            </w:r>
          </w:p>
        </w:tc>
        <w:tc>
          <w:tcPr>
            <w:tcW w:w="2693" w:type="pct"/>
          </w:tcPr>
          <w:p w14:paraId="0CD047D4" w14:textId="77777777" w:rsidR="00B73EB4" w:rsidRDefault="00F81271" w:rsidP="00733125">
            <w:r>
              <w:t xml:space="preserve">Vaste tekst. </w:t>
            </w:r>
            <w:r w:rsidR="00B73EB4" w:rsidRPr="007A2314">
              <w:t>De naam</w:t>
            </w:r>
            <w:r w:rsidR="00B73EB4">
              <w:t xml:space="preserve"> en </w:t>
            </w:r>
            <w:r w:rsidR="00B73EB4" w:rsidRPr="007A2314">
              <w:t xml:space="preserve">geboortegegevens van </w:t>
            </w:r>
            <w:r w:rsidR="00B73EB4">
              <w:t>een huisgenoot (gerelateerde</w:t>
            </w:r>
            <w:r w:rsidR="00B73EB4" w:rsidRPr="007A2314">
              <w:t xml:space="preserve"> persoon</w:t>
            </w:r>
            <w:r w:rsidR="00B73EB4">
              <w:t>)</w:t>
            </w:r>
            <w:r w:rsidR="00B73EB4" w:rsidRPr="007A2314">
              <w:t>.</w:t>
            </w:r>
            <w:r w:rsidR="00B73EB4">
              <w:t xml:space="preserve"> </w:t>
            </w:r>
          </w:p>
          <w:p w14:paraId="2D6053E8" w14:textId="77777777" w:rsidR="00B73EB4" w:rsidRDefault="00B73EB4" w:rsidP="00733125"/>
          <w:p w14:paraId="637FA51D" w14:textId="77777777" w:rsidR="00B73EB4" w:rsidRPr="009C51D0" w:rsidRDefault="00B73EB4" w:rsidP="00733125">
            <w:pPr>
              <w:spacing w:line="240" w:lineRule="auto"/>
              <w:rPr>
                <w:u w:val="single"/>
              </w:rPr>
            </w:pPr>
            <w:r w:rsidRPr="009C51D0">
              <w:rPr>
                <w:u w:val="single"/>
              </w:rPr>
              <w:t>Mapping:</w:t>
            </w:r>
          </w:p>
          <w:p w14:paraId="32EE432F" w14:textId="77777777" w:rsidR="00B73EB4" w:rsidRDefault="00B73EB4" w:rsidP="00733125">
            <w:pPr>
              <w:spacing w:line="240" w:lineRule="auto"/>
              <w:rPr>
                <w:sz w:val="16"/>
                <w:szCs w:val="16"/>
              </w:rPr>
            </w:pPr>
            <w:r w:rsidRPr="00C508DD">
              <w:rPr>
                <w:sz w:val="16"/>
                <w:szCs w:val="16"/>
              </w:rPr>
              <w:t>/</w:t>
            </w:r>
            <w:r>
              <w:rPr>
                <w:sz w:val="16"/>
                <w:szCs w:val="16"/>
              </w:rPr>
              <w:t>/IMKAD_Persoon/GerelateerdPersoon[huisgenoot]/IMKAD_Persoon/</w:t>
            </w:r>
          </w:p>
          <w:p w14:paraId="7994249B" w14:textId="77777777" w:rsidR="00B73EB4" w:rsidRDefault="00B73EB4" w:rsidP="00733125">
            <w:pPr>
              <w:spacing w:line="240" w:lineRule="auto"/>
              <w:ind w:left="227"/>
              <w:rPr>
                <w:sz w:val="16"/>
                <w:szCs w:val="16"/>
              </w:rPr>
            </w:pPr>
            <w:r>
              <w:rPr>
                <w:sz w:val="16"/>
                <w:szCs w:val="16"/>
              </w:rPr>
              <w:t>./tia_Gegevens</w:t>
            </w:r>
          </w:p>
          <w:p w14:paraId="434D59E6" w14:textId="77777777" w:rsidR="00B73EB4" w:rsidRDefault="00B73EB4" w:rsidP="00733125">
            <w:pPr>
              <w:spacing w:line="240" w:lineRule="auto"/>
              <w:ind w:left="227"/>
              <w:rPr>
                <w:sz w:val="16"/>
                <w:szCs w:val="16"/>
              </w:rPr>
            </w:pPr>
            <w:r>
              <w:rPr>
                <w:sz w:val="16"/>
                <w:szCs w:val="16"/>
              </w:rPr>
              <w:t>./tia_IndGerechtigde (‘true’ of ‘false’)</w:t>
            </w:r>
            <w:r w:rsidR="0015450D">
              <w:rPr>
                <w:sz w:val="16"/>
                <w:szCs w:val="16"/>
              </w:rPr>
              <w:t xml:space="preserve"> (zie paragraaf </w:t>
            </w:r>
            <w:r w:rsidR="0015450D">
              <w:rPr>
                <w:sz w:val="16"/>
                <w:szCs w:val="16"/>
              </w:rPr>
              <w:fldChar w:fldCharType="begin"/>
            </w:r>
            <w:r w:rsidR="0015450D">
              <w:rPr>
                <w:sz w:val="16"/>
                <w:szCs w:val="16"/>
              </w:rPr>
              <w:instrText xml:space="preserve"> REF _Ref377738605 \r \h </w:instrText>
            </w:r>
            <w:r w:rsidR="0015450D">
              <w:rPr>
                <w:sz w:val="16"/>
                <w:szCs w:val="16"/>
              </w:rPr>
            </w:r>
            <w:r w:rsidR="0015450D">
              <w:rPr>
                <w:sz w:val="16"/>
                <w:szCs w:val="16"/>
              </w:rPr>
              <w:fldChar w:fldCharType="separate"/>
            </w:r>
            <w:r w:rsidR="00160287">
              <w:rPr>
                <w:sz w:val="16"/>
                <w:szCs w:val="16"/>
              </w:rPr>
              <w:t>2.1</w:t>
            </w:r>
            <w:r w:rsidR="0015450D">
              <w:rPr>
                <w:sz w:val="16"/>
                <w:szCs w:val="16"/>
              </w:rPr>
              <w:fldChar w:fldCharType="end"/>
            </w:r>
            <w:r w:rsidR="0015450D">
              <w:rPr>
                <w:sz w:val="16"/>
                <w:szCs w:val="16"/>
              </w:rPr>
              <w:t>)</w:t>
            </w:r>
          </w:p>
          <w:p w14:paraId="097EB5AF" w14:textId="77777777" w:rsidR="00B73EB4" w:rsidRPr="00573459" w:rsidRDefault="00B73EB4" w:rsidP="00C66F8C">
            <w:pPr>
              <w:spacing w:line="240" w:lineRule="auto"/>
              <w:rPr>
                <w:sz w:val="16"/>
                <w:szCs w:val="16"/>
              </w:rPr>
            </w:pPr>
            <w:r>
              <w:rPr>
                <w:sz w:val="16"/>
                <w:szCs w:val="16"/>
              </w:rPr>
              <w:t>-zie verder tekstblok natuurlijk persoon</w:t>
            </w:r>
          </w:p>
        </w:tc>
      </w:tr>
      <w:tr w:rsidR="00B73EB4" w:rsidRPr="001730C1" w14:paraId="0CA05459" w14:textId="77777777" w:rsidTr="00294A2A">
        <w:tc>
          <w:tcPr>
            <w:tcW w:w="2307" w:type="pct"/>
          </w:tcPr>
          <w:p w14:paraId="499524DF" w14:textId="77777777" w:rsidR="00B73EB4" w:rsidRPr="001730C1" w:rsidRDefault="00B73EB4" w:rsidP="005C1AAE">
            <w:pPr>
              <w:rPr>
                <w:rFonts w:ascii="Times New Roman" w:hAnsi="Times New Roman"/>
                <w:strike/>
                <w:sz w:val="24"/>
                <w:szCs w:val="24"/>
                <w:rPrChange w:id="339" w:author="Groot, Karina de" w:date="2024-10-30T14:08:00Z" w16du:dateUtc="2024-10-30T13:08:00Z">
                  <w:rPr>
                    <w:rFonts w:ascii="Times New Roman" w:hAnsi="Times New Roman"/>
                    <w:sz w:val="24"/>
                    <w:szCs w:val="24"/>
                  </w:rPr>
                </w:rPrChange>
              </w:rPr>
            </w:pPr>
            <w:r w:rsidRPr="001730C1">
              <w:rPr>
                <w:strike/>
                <w:color w:val="800080"/>
                <w:szCs w:val="18"/>
                <w:highlight w:val="yellow"/>
                <w:lang w:val="en-US"/>
                <w:rPrChange w:id="340" w:author="Groot, Karina de" w:date="2024-10-30T14:08:00Z" w16du:dateUtc="2024-10-30T13:08:00Z">
                  <w:rPr>
                    <w:color w:val="800080"/>
                    <w:szCs w:val="18"/>
                    <w:highlight w:val="yellow"/>
                    <w:lang w:val="en-US"/>
                  </w:rPr>
                </w:rPrChange>
              </w:rPr>
              <w:t>TEKSTBLOK LEGITIMATIE</w:t>
            </w:r>
            <w:r w:rsidRPr="001730C1">
              <w:rPr>
                <w:strike/>
                <w:color w:val="800080"/>
                <w:szCs w:val="18"/>
                <w:lang w:val="en-US"/>
                <w:rPrChange w:id="341" w:author="Groot, Karina de" w:date="2024-10-30T14:08:00Z" w16du:dateUtc="2024-10-30T13:08:00Z">
                  <w:rPr>
                    <w:color w:val="800080"/>
                    <w:szCs w:val="18"/>
                    <w:lang w:val="en-US"/>
                  </w:rPr>
                </w:rPrChange>
              </w:rPr>
              <w:t>,</w:t>
            </w:r>
          </w:p>
        </w:tc>
        <w:tc>
          <w:tcPr>
            <w:tcW w:w="2693" w:type="pct"/>
          </w:tcPr>
          <w:p w14:paraId="79B44CEF" w14:textId="77777777" w:rsidR="00B73EB4" w:rsidRPr="001730C1" w:rsidRDefault="00F81271" w:rsidP="005C1AAE">
            <w:pPr>
              <w:spacing w:before="72"/>
              <w:rPr>
                <w:strike/>
                <w:rPrChange w:id="342" w:author="Groot, Karina de" w:date="2024-10-30T14:08:00Z" w16du:dateUtc="2024-10-30T13:08:00Z">
                  <w:rPr/>
                </w:rPrChange>
              </w:rPr>
            </w:pPr>
            <w:r w:rsidRPr="001730C1">
              <w:rPr>
                <w:strike/>
                <w:rPrChange w:id="343" w:author="Groot, Karina de" w:date="2024-10-30T14:08:00Z" w16du:dateUtc="2024-10-30T13:08:00Z">
                  <w:rPr/>
                </w:rPrChange>
              </w:rPr>
              <w:t xml:space="preserve">Optionele tekst. </w:t>
            </w:r>
            <w:r w:rsidR="00B73EB4" w:rsidRPr="001730C1">
              <w:rPr>
                <w:strike/>
                <w:rPrChange w:id="344" w:author="Groot, Karina de" w:date="2024-10-30T14:08:00Z" w16du:dateUtc="2024-10-30T13:08:00Z">
                  <w:rPr/>
                </w:rPrChange>
              </w:rPr>
              <w:t>De gegevens van het legitimatiebewijs van de huisgenoot.</w:t>
            </w:r>
          </w:p>
          <w:p w14:paraId="14F8696F" w14:textId="77777777" w:rsidR="00B73EB4" w:rsidRPr="001730C1" w:rsidRDefault="00B73EB4" w:rsidP="005C1AAE">
            <w:pPr>
              <w:spacing w:before="72"/>
              <w:rPr>
                <w:strike/>
                <w:rPrChange w:id="345" w:author="Groot, Karina de" w:date="2024-10-30T14:08:00Z" w16du:dateUtc="2024-10-30T13:08:00Z">
                  <w:rPr/>
                </w:rPrChange>
              </w:rPr>
            </w:pPr>
          </w:p>
          <w:p w14:paraId="18F17D80" w14:textId="77777777" w:rsidR="00B73EB4" w:rsidRPr="001730C1" w:rsidRDefault="00B73EB4" w:rsidP="00F154E0">
            <w:pPr>
              <w:spacing w:line="240" w:lineRule="auto"/>
              <w:rPr>
                <w:strike/>
                <w:u w:val="single"/>
                <w:rPrChange w:id="346" w:author="Groot, Karina de" w:date="2024-10-30T14:08:00Z" w16du:dateUtc="2024-10-30T13:08:00Z">
                  <w:rPr>
                    <w:u w:val="single"/>
                  </w:rPr>
                </w:rPrChange>
              </w:rPr>
            </w:pPr>
            <w:r w:rsidRPr="001730C1">
              <w:rPr>
                <w:strike/>
                <w:u w:val="single"/>
                <w:rPrChange w:id="347" w:author="Groot, Karina de" w:date="2024-10-30T14:08:00Z" w16du:dateUtc="2024-10-30T13:08:00Z">
                  <w:rPr>
                    <w:u w:val="single"/>
                  </w:rPr>
                </w:rPrChange>
              </w:rPr>
              <w:t>Mapping:</w:t>
            </w:r>
          </w:p>
          <w:p w14:paraId="0368577E" w14:textId="77777777" w:rsidR="00B73EB4" w:rsidRPr="001730C1" w:rsidRDefault="00B73EB4" w:rsidP="006D17F6">
            <w:pPr>
              <w:spacing w:line="240" w:lineRule="auto"/>
              <w:rPr>
                <w:strike/>
                <w:sz w:val="16"/>
                <w:szCs w:val="16"/>
                <w:rPrChange w:id="348" w:author="Groot, Karina de" w:date="2024-10-30T14:08:00Z" w16du:dateUtc="2024-10-30T13:08:00Z">
                  <w:rPr>
                    <w:sz w:val="16"/>
                    <w:szCs w:val="16"/>
                  </w:rPr>
                </w:rPrChange>
              </w:rPr>
            </w:pPr>
            <w:r w:rsidRPr="001730C1">
              <w:rPr>
                <w:strike/>
                <w:sz w:val="16"/>
                <w:szCs w:val="16"/>
                <w:rPrChange w:id="349" w:author="Groot, Karina de" w:date="2024-10-30T14:08:00Z" w16du:dateUtc="2024-10-30T13:08:00Z">
                  <w:rPr>
                    <w:sz w:val="16"/>
                    <w:szCs w:val="16"/>
                  </w:rPr>
                </w:rPrChange>
              </w:rPr>
              <w:t>//IMKAD_Persoon/GerelateerdPersoon[huisgenoot]/IMKAD_Persoon/</w:t>
            </w:r>
          </w:p>
          <w:p w14:paraId="54F134E5" w14:textId="77777777" w:rsidR="00B73EB4" w:rsidRPr="001730C1" w:rsidRDefault="00B73EB4" w:rsidP="006D17F6">
            <w:pPr>
              <w:spacing w:line="240" w:lineRule="auto"/>
              <w:ind w:left="227"/>
              <w:rPr>
                <w:strike/>
                <w:sz w:val="16"/>
                <w:szCs w:val="16"/>
                <w:rPrChange w:id="350" w:author="Groot, Karina de" w:date="2024-10-30T14:08:00Z" w16du:dateUtc="2024-10-30T13:08:00Z">
                  <w:rPr>
                    <w:sz w:val="16"/>
                    <w:szCs w:val="16"/>
                  </w:rPr>
                </w:rPrChange>
              </w:rPr>
            </w:pPr>
            <w:r w:rsidRPr="001730C1">
              <w:rPr>
                <w:strike/>
                <w:sz w:val="16"/>
                <w:szCs w:val="16"/>
                <w:rPrChange w:id="351" w:author="Groot, Karina de" w:date="2024-10-30T14:08:00Z" w16du:dateUtc="2024-10-30T13:08:00Z">
                  <w:rPr>
                    <w:sz w:val="16"/>
                    <w:szCs w:val="16"/>
                  </w:rPr>
                </w:rPrChange>
              </w:rPr>
              <w:t>tia_Legitimatiebewijs</w:t>
            </w:r>
          </w:p>
          <w:p w14:paraId="448710E7" w14:textId="77777777" w:rsidR="00B73EB4" w:rsidRPr="001730C1" w:rsidRDefault="00B73EB4" w:rsidP="006D17F6">
            <w:pPr>
              <w:spacing w:line="240" w:lineRule="auto"/>
              <w:ind w:left="227"/>
              <w:rPr>
                <w:strike/>
                <w:rPrChange w:id="352" w:author="Groot, Karina de" w:date="2024-10-30T14:08:00Z" w16du:dateUtc="2024-10-30T13:08:00Z">
                  <w:rPr/>
                </w:rPrChange>
              </w:rPr>
            </w:pPr>
            <w:r w:rsidRPr="001730C1">
              <w:rPr>
                <w:strike/>
                <w:sz w:val="16"/>
                <w:szCs w:val="16"/>
                <w:rPrChange w:id="353" w:author="Groot, Karina de" w:date="2024-10-30T14:08:00Z" w16du:dateUtc="2024-10-30T13:08:00Z">
                  <w:rPr>
                    <w:sz w:val="16"/>
                    <w:szCs w:val="16"/>
                  </w:rPr>
                </w:rPrChange>
              </w:rPr>
              <w:t>-zie verder tekstblok legitimatie</w:t>
            </w:r>
          </w:p>
        </w:tc>
      </w:tr>
      <w:tr w:rsidR="00B73EB4" w:rsidRPr="00C508DD" w14:paraId="5132A65F" w14:textId="77777777" w:rsidTr="00294A2A">
        <w:tc>
          <w:tcPr>
            <w:tcW w:w="2307" w:type="pct"/>
          </w:tcPr>
          <w:p w14:paraId="7DD0996B" w14:textId="77777777" w:rsidR="00B73EB4" w:rsidRPr="009E1C7A" w:rsidRDefault="00B73EB4" w:rsidP="005C1AAE">
            <w:pPr>
              <w:rPr>
                <w:color w:val="800080"/>
                <w:szCs w:val="18"/>
                <w:highlight w:val="yellow"/>
              </w:rPr>
            </w:pPr>
            <w:r w:rsidRPr="00BC1D5C">
              <w:rPr>
                <w:rFonts w:cs="Arial"/>
                <w:color w:val="FF0000"/>
                <w:sz w:val="20"/>
                <w:highlight w:val="yellow"/>
              </w:rPr>
              <w:t>TEKSTBLOK BURGERLIJKE STAAT</w:t>
            </w:r>
            <w:r>
              <w:rPr>
                <w:rFonts w:cs="Arial"/>
                <w:color w:val="FF0000"/>
                <w:sz w:val="20"/>
              </w:rPr>
              <w:t>;</w:t>
            </w:r>
          </w:p>
        </w:tc>
        <w:tc>
          <w:tcPr>
            <w:tcW w:w="2693" w:type="pct"/>
          </w:tcPr>
          <w:p w14:paraId="469A9BD3" w14:textId="77777777" w:rsidR="00B73EB4" w:rsidRDefault="00F81271" w:rsidP="00861C60">
            <w:pPr>
              <w:spacing w:before="72"/>
            </w:pPr>
            <w:r>
              <w:t xml:space="preserve">Vaste tekst. </w:t>
            </w:r>
            <w:r w:rsidR="00B73EB4" w:rsidRPr="007A2314">
              <w:t xml:space="preserve">De </w:t>
            </w:r>
            <w:r w:rsidR="00B73EB4">
              <w:t>burgerlijke staat</w:t>
            </w:r>
            <w:r w:rsidR="00B73EB4" w:rsidRPr="007A2314">
              <w:t xml:space="preserve"> van </w:t>
            </w:r>
            <w:r w:rsidR="00B73EB4">
              <w:t>de huisgenoot</w:t>
            </w:r>
            <w:r w:rsidR="00B73EB4" w:rsidRPr="007A2314">
              <w:t>.</w:t>
            </w:r>
            <w:r w:rsidR="00B73EB4">
              <w:t xml:space="preserve"> </w:t>
            </w:r>
          </w:p>
          <w:p w14:paraId="3458D488" w14:textId="77777777" w:rsidR="00B73EB4" w:rsidRDefault="00B73EB4" w:rsidP="005C1AAE">
            <w:pPr>
              <w:spacing w:line="240" w:lineRule="auto"/>
              <w:rPr>
                <w:rFonts w:cs="Arial"/>
                <w:sz w:val="16"/>
                <w:szCs w:val="16"/>
              </w:rPr>
            </w:pPr>
          </w:p>
          <w:p w14:paraId="4EDE27F1" w14:textId="77777777" w:rsidR="00B73EB4" w:rsidRDefault="00B73EB4" w:rsidP="005C1AAE">
            <w:pPr>
              <w:spacing w:line="240" w:lineRule="auto"/>
              <w:rPr>
                <w:rFonts w:cs="Arial"/>
                <w:sz w:val="16"/>
                <w:szCs w:val="16"/>
              </w:rPr>
            </w:pPr>
          </w:p>
          <w:p w14:paraId="3BAF2DC8" w14:textId="77777777" w:rsidR="00B73EB4" w:rsidRPr="009C51D0" w:rsidRDefault="00B73EB4" w:rsidP="00004C4C">
            <w:pPr>
              <w:spacing w:line="240" w:lineRule="auto"/>
              <w:rPr>
                <w:u w:val="single"/>
              </w:rPr>
            </w:pPr>
            <w:r w:rsidRPr="009C51D0">
              <w:rPr>
                <w:u w:val="single"/>
              </w:rPr>
              <w:t>Mapping:</w:t>
            </w:r>
          </w:p>
          <w:p w14:paraId="4A7C1458" w14:textId="77777777" w:rsidR="00B73EB4" w:rsidRDefault="00B73EB4" w:rsidP="002A1CF7">
            <w:pPr>
              <w:spacing w:line="240" w:lineRule="auto"/>
              <w:rPr>
                <w:sz w:val="16"/>
                <w:szCs w:val="16"/>
              </w:rPr>
            </w:pPr>
            <w:r>
              <w:rPr>
                <w:sz w:val="16"/>
                <w:szCs w:val="16"/>
              </w:rPr>
              <w:t>//IMKAD_Persoon/GerelateerdPersoon[huisgenoot]/IMKAD_Persoon/</w:t>
            </w:r>
          </w:p>
          <w:p w14:paraId="152540C6" w14:textId="77777777" w:rsidR="00B73EB4" w:rsidRPr="007A2314" w:rsidRDefault="00B73EB4" w:rsidP="00004C4C">
            <w:pPr>
              <w:spacing w:line="240" w:lineRule="auto"/>
            </w:pPr>
            <w:r w:rsidRPr="00FE1555">
              <w:rPr>
                <w:sz w:val="16"/>
                <w:szCs w:val="16"/>
              </w:rPr>
              <w:t xml:space="preserve">-zie verder tekstblok </w:t>
            </w:r>
            <w:r>
              <w:rPr>
                <w:sz w:val="16"/>
                <w:szCs w:val="16"/>
              </w:rPr>
              <w:t>burgerlijke staat</w:t>
            </w:r>
            <w:r w:rsidR="00F81271">
              <w:rPr>
                <w:sz w:val="16"/>
                <w:szCs w:val="16"/>
              </w:rPr>
              <w:t>, variant 1</w:t>
            </w:r>
          </w:p>
        </w:tc>
      </w:tr>
      <w:tr w:rsidR="00B96C73" w:rsidRPr="00C508DD" w14:paraId="348CE4E1" w14:textId="77777777" w:rsidTr="00B96C73">
        <w:tblPrEx>
          <w:tblLook w:val="01E0" w:firstRow="1" w:lastRow="1" w:firstColumn="1" w:lastColumn="1" w:noHBand="0" w:noVBand="0"/>
        </w:tblPrEx>
        <w:tc>
          <w:tcPr>
            <w:tcW w:w="2307" w:type="pct"/>
          </w:tcPr>
          <w:p w14:paraId="1F257E6E" w14:textId="77777777" w:rsidR="00B96C73" w:rsidRDefault="00B96C73" w:rsidP="002D32B1">
            <w:pPr>
              <w:rPr>
                <w:rFonts w:cs="Arial"/>
                <w:color w:val="800080"/>
                <w:sz w:val="20"/>
              </w:rPr>
            </w:pPr>
            <w:r>
              <w:rPr>
                <w:rFonts w:cs="Arial"/>
                <w:color w:val="800080"/>
                <w:szCs w:val="18"/>
              </w:rPr>
              <w:t>en</w:t>
            </w:r>
          </w:p>
        </w:tc>
        <w:tc>
          <w:tcPr>
            <w:tcW w:w="2693" w:type="pct"/>
          </w:tcPr>
          <w:p w14:paraId="7C6FF55C" w14:textId="77777777" w:rsidR="00B96C73" w:rsidRDefault="00B96C73" w:rsidP="002D32B1">
            <w:r>
              <w:t>Optionele tekst, wordt getoond tussen huisgenoten die opgesom</w:t>
            </w:r>
            <w:r w:rsidR="00F873FF">
              <w:t>d</w:t>
            </w:r>
            <w:r>
              <w:t xml:space="preserve"> worden, wanneer paragraaf </w:t>
            </w:r>
            <w:r>
              <w:fldChar w:fldCharType="begin"/>
            </w:r>
            <w:r>
              <w:instrText xml:space="preserve"> REF _Ref377733589 \r \h </w:instrText>
            </w:r>
            <w:r>
              <w:fldChar w:fldCharType="separate"/>
            </w:r>
            <w:r w:rsidR="00160287">
              <w:t>1.4.1.3.4</w:t>
            </w:r>
            <w:r>
              <w:fldChar w:fldCharType="end"/>
            </w:r>
            <w:r>
              <w:t xml:space="preserve"> </w:t>
            </w:r>
            <w:r w:rsidR="008B41A0">
              <w:t xml:space="preserve">er niet tussen </w:t>
            </w:r>
            <w:del w:id="354" w:author="Groot, Karina de" w:date="2024-10-30T14:09:00Z" w16du:dateUtc="2024-10-30T13:09:00Z">
              <w:r w:rsidDel="00FE5921">
                <w:delText xml:space="preserve"> </w:delText>
              </w:r>
            </w:del>
            <w:r>
              <w:t>getoond wordt.</w:t>
            </w:r>
          </w:p>
          <w:p w14:paraId="6E24BB7C" w14:textId="77777777" w:rsidR="00B96C73" w:rsidRDefault="00B96C73" w:rsidP="002D32B1"/>
          <w:p w14:paraId="12398800" w14:textId="77777777" w:rsidR="00B96C73" w:rsidRDefault="00B96C73" w:rsidP="002D32B1">
            <w:pPr>
              <w:rPr>
                <w:u w:val="single"/>
              </w:rPr>
            </w:pPr>
            <w:r w:rsidRPr="007C5C0B">
              <w:rPr>
                <w:u w:val="single"/>
              </w:rPr>
              <w:t>Mapping:</w:t>
            </w:r>
          </w:p>
          <w:p w14:paraId="44231688" w14:textId="77777777" w:rsidR="00B96C73" w:rsidRDefault="00B96C73" w:rsidP="002D32B1">
            <w:pPr>
              <w:spacing w:line="240" w:lineRule="auto"/>
              <w:rPr>
                <w:sz w:val="16"/>
                <w:szCs w:val="16"/>
              </w:rPr>
            </w:pPr>
            <w:r w:rsidRPr="00FD512F">
              <w:rPr>
                <w:sz w:val="16"/>
                <w:szCs w:val="16"/>
              </w:rPr>
              <w:t xml:space="preserve">-meer dan </w:t>
            </w:r>
            <w:r w:rsidRPr="007C5C0B">
              <w:rPr>
                <w:sz w:val="16"/>
                <w:szCs w:val="16"/>
              </w:rPr>
              <w:t>één</w:t>
            </w:r>
            <w:r>
              <w:rPr>
                <w:sz w:val="16"/>
                <w:szCs w:val="16"/>
              </w:rPr>
              <w:t xml:space="preserve"> </w:t>
            </w:r>
            <w:r w:rsidRPr="00704672">
              <w:rPr>
                <w:sz w:val="16"/>
                <w:szCs w:val="16"/>
              </w:rPr>
              <w:t>//</w:t>
            </w:r>
            <w:r>
              <w:rPr>
                <w:sz w:val="16"/>
                <w:szCs w:val="16"/>
              </w:rPr>
              <w:t>IMKAD_Persoon</w:t>
            </w:r>
            <w:r w:rsidRPr="00843FEF">
              <w:rPr>
                <w:sz w:val="16"/>
                <w:szCs w:val="16"/>
              </w:rPr>
              <w:t>/</w:t>
            </w:r>
            <w:r>
              <w:rPr>
                <w:sz w:val="16"/>
                <w:szCs w:val="16"/>
              </w:rPr>
              <w:t>GerelateerdPersoon[huisgenoot]/</w:t>
            </w:r>
          </w:p>
          <w:p w14:paraId="11243188" w14:textId="77777777" w:rsidR="00B96C73" w:rsidRPr="007C5C0B" w:rsidRDefault="00B96C73" w:rsidP="002D32B1">
            <w:pPr>
              <w:spacing w:line="240" w:lineRule="auto"/>
              <w:rPr>
                <w:u w:val="single"/>
              </w:rPr>
            </w:pPr>
            <w:r>
              <w:rPr>
                <w:sz w:val="16"/>
                <w:szCs w:val="16"/>
              </w:rPr>
              <w:tab/>
              <w:t>IMKAD_Persoon/ aanwezig</w:t>
            </w:r>
          </w:p>
        </w:tc>
      </w:tr>
    </w:tbl>
    <w:p w14:paraId="1C35679A" w14:textId="77777777" w:rsidR="00B96C73" w:rsidRPr="00B96C73" w:rsidRDefault="00B96C73" w:rsidP="00B96C73"/>
    <w:p w14:paraId="47D44CF2" w14:textId="77777777" w:rsidR="00F96D8E" w:rsidRDefault="00F96D8E" w:rsidP="001B44A3">
      <w:pPr>
        <w:pStyle w:val="Kop5"/>
        <w:tabs>
          <w:tab w:val="clear" w:pos="1008"/>
          <w:tab w:val="clear" w:pos="1588"/>
          <w:tab w:val="left" w:pos="993"/>
        </w:tabs>
        <w:ind w:left="0" w:firstLine="0"/>
      </w:pPr>
      <w:bookmarkStart w:id="355" w:name="_Ref377733589"/>
      <w:r w:rsidRPr="00FF130B">
        <w:rPr>
          <w:lang w:val="nl"/>
        </w:rPr>
        <w:t>Hoedanigheid</w:t>
      </w:r>
      <w:r>
        <w:t xml:space="preserve"> waarin een huisgenoot handelt voor één of meer huisgenoten</w:t>
      </w:r>
      <w:bookmarkEnd w:id="355"/>
    </w:p>
    <w:p w14:paraId="3698BD20" w14:textId="77777777" w:rsidR="0086490A" w:rsidRDefault="00F96D8E" w:rsidP="0086490A">
      <w:r>
        <w:t>Deze paragraaf is optioneel</w:t>
      </w:r>
      <w:r w:rsidR="007C683C">
        <w:t xml:space="preserve"> en </w:t>
      </w:r>
      <w:r w:rsidR="004D04D3">
        <w:t>kan tussen alle huisgenoten opgenomen worden</w:t>
      </w:r>
      <w:r>
        <w:t>.</w:t>
      </w:r>
      <w:r w:rsidR="0086490A" w:rsidRPr="0086490A">
        <w:t xml:space="preserve"> </w:t>
      </w:r>
      <w:r w:rsidR="0086490A">
        <w:t xml:space="preserve">Voor de layout zie paragraaf </w:t>
      </w:r>
      <w:r w:rsidR="0086490A">
        <w:fldChar w:fldCharType="begin"/>
      </w:r>
      <w:r w:rsidR="0086490A">
        <w:instrText xml:space="preserve"> REF _Ref380057040 \r \h </w:instrText>
      </w:r>
      <w:r w:rsidR="0086490A">
        <w:fldChar w:fldCharType="separate"/>
      </w:r>
      <w:r w:rsidR="00160287">
        <w:t>2.2</w:t>
      </w:r>
      <w:r w:rsidR="0086490A">
        <w:fldChar w:fldCharType="end"/>
      </w:r>
      <w:r w:rsidR="0086490A">
        <w:t>.</w:t>
      </w:r>
    </w:p>
    <w:p w14:paraId="1C9C4CF8" w14:textId="77777777" w:rsidR="001B44A3" w:rsidRDefault="001B44A3" w:rsidP="00F96D8E"/>
    <w:tbl>
      <w:tblPr>
        <w:tblStyle w:val="Professioneletabel"/>
        <w:tblW w:w="5041" w:type="pct"/>
        <w:tblLayout w:type="fixed"/>
        <w:tblLook w:val="01C0" w:firstRow="0" w:lastRow="1" w:firstColumn="1" w:lastColumn="1" w:noHBand="0" w:noVBand="0"/>
      </w:tblPr>
      <w:tblGrid>
        <w:gridCol w:w="4397"/>
        <w:gridCol w:w="5118"/>
        <w:gridCol w:w="15"/>
      </w:tblGrid>
      <w:tr w:rsidR="00B73EB4" w:rsidRPr="00C508DD" w14:paraId="710B6A47" w14:textId="77777777" w:rsidTr="00294A2A">
        <w:trPr>
          <w:gridAfter w:val="1"/>
          <w:wAfter w:w="8" w:type="pct"/>
        </w:trPr>
        <w:tc>
          <w:tcPr>
            <w:tcW w:w="2307" w:type="pct"/>
          </w:tcPr>
          <w:p w14:paraId="33417F7D" w14:textId="77777777" w:rsidR="00B73EB4" w:rsidRPr="00EA62F3" w:rsidRDefault="00B73EB4" w:rsidP="009501B9">
            <w:pPr>
              <w:tabs>
                <w:tab w:val="left" w:pos="360"/>
              </w:tabs>
              <w:rPr>
                <w:rFonts w:cs="Arial"/>
                <w:color w:val="800080"/>
                <w:sz w:val="20"/>
              </w:rPr>
            </w:pPr>
            <w:r w:rsidRPr="00C05046">
              <w:rPr>
                <w:rFonts w:cs="Arial"/>
                <w:color w:val="800080"/>
                <w:sz w:val="20"/>
              </w:rPr>
              <w:t>te dezen handelend:</w:t>
            </w:r>
          </w:p>
          <w:p w14:paraId="72C4BD7E" w14:textId="77777777" w:rsidR="00B73EB4" w:rsidRPr="00EE3A93" w:rsidRDefault="00B73EB4" w:rsidP="009501B9">
            <w:pPr>
              <w:ind w:left="133" w:firstLine="227"/>
              <w:rPr>
                <w:rFonts w:cs="Arial"/>
                <w:color w:val="800080"/>
                <w:sz w:val="20"/>
              </w:rPr>
            </w:pPr>
          </w:p>
          <w:p w14:paraId="00A677E0" w14:textId="77777777" w:rsidR="00B73EB4" w:rsidRPr="00785AD4" w:rsidRDefault="00B73EB4" w:rsidP="00AC0D8E">
            <w:pPr>
              <w:rPr>
                <w:rFonts w:cs="Arial"/>
                <w:color w:val="800080"/>
                <w:szCs w:val="18"/>
                <w:highlight w:val="yellow"/>
              </w:rPr>
            </w:pPr>
          </w:p>
        </w:tc>
        <w:tc>
          <w:tcPr>
            <w:tcW w:w="2685" w:type="pct"/>
          </w:tcPr>
          <w:p w14:paraId="0D516B79" w14:textId="77777777" w:rsidR="00120A69" w:rsidRDefault="00B73EB4" w:rsidP="00120A69">
            <w:r>
              <w:rPr>
                <w:lang w:val="nl"/>
              </w:rPr>
              <w:t>Optionele tekst</w:t>
            </w:r>
            <w:r w:rsidR="00202007">
              <w:rPr>
                <w:lang w:val="nl"/>
              </w:rPr>
              <w:t xml:space="preserve"> , wordt altijd getoond wanneer hoedanigheid getoond moet worden.</w:t>
            </w:r>
          </w:p>
          <w:p w14:paraId="0794C30C" w14:textId="77777777" w:rsidR="00B73EB4" w:rsidRDefault="00B73EB4" w:rsidP="00120A69">
            <w:pPr>
              <w:spacing w:line="240" w:lineRule="auto"/>
              <w:rPr>
                <w:lang w:val="nl"/>
              </w:rPr>
            </w:pPr>
          </w:p>
        </w:tc>
      </w:tr>
      <w:tr w:rsidR="00B73EB4" w:rsidRPr="00C508DD" w14:paraId="4F82369A" w14:textId="77777777" w:rsidTr="009501B9">
        <w:tc>
          <w:tcPr>
            <w:tcW w:w="2307" w:type="pct"/>
          </w:tcPr>
          <w:p w14:paraId="5DF90FDA" w14:textId="77777777" w:rsidR="00B73EB4" w:rsidRPr="00785AD4" w:rsidRDefault="00B96C73" w:rsidP="009501B9">
            <w:pPr>
              <w:rPr>
                <w:rFonts w:cs="Arial"/>
                <w:color w:val="800080"/>
                <w:szCs w:val="18"/>
                <w:highlight w:val="yellow"/>
              </w:rPr>
            </w:pPr>
            <w:r>
              <w:rPr>
                <w:rFonts w:cs="Arial"/>
                <w:color w:val="800080"/>
                <w:sz w:val="20"/>
              </w:rPr>
              <w:t>a</w:t>
            </w:r>
            <w:r w:rsidR="00B73EB4" w:rsidRPr="00AC65A8">
              <w:rPr>
                <w:rFonts w:cs="Arial"/>
                <w:color w:val="800080"/>
                <w:sz w:val="20"/>
              </w:rPr>
              <w:t>.   v</w:t>
            </w:r>
            <w:r w:rsidR="00B73EB4" w:rsidRPr="00EE3A93">
              <w:rPr>
                <w:rFonts w:cs="Arial"/>
                <w:color w:val="800080"/>
                <w:sz w:val="20"/>
              </w:rPr>
              <w:t>oor zich</w:t>
            </w:r>
            <w:r w:rsidR="00B73EB4">
              <w:rPr>
                <w:rFonts w:cs="Arial"/>
                <w:color w:val="800080"/>
                <w:sz w:val="20"/>
              </w:rPr>
              <w:t xml:space="preserve"> </w:t>
            </w:r>
            <w:r w:rsidR="00B73EB4" w:rsidRPr="00C762BE">
              <w:rPr>
                <w:rFonts w:cs="Arial"/>
                <w:color w:val="3366FF"/>
                <w:sz w:val="20"/>
              </w:rPr>
              <w:t>in privé</w:t>
            </w:r>
            <w:r w:rsidR="00B73EB4" w:rsidRPr="00EE3A93">
              <w:rPr>
                <w:rFonts w:cs="Arial"/>
                <w:color w:val="800080"/>
                <w:sz w:val="20"/>
              </w:rPr>
              <w:t>; en</w:t>
            </w:r>
          </w:p>
        </w:tc>
        <w:tc>
          <w:tcPr>
            <w:tcW w:w="2693" w:type="pct"/>
            <w:gridSpan w:val="2"/>
          </w:tcPr>
          <w:p w14:paraId="36E20F90" w14:textId="77777777" w:rsidR="00B73EB4" w:rsidRDefault="006574D0" w:rsidP="009501B9">
            <w:pPr>
              <w:spacing w:before="72"/>
            </w:pPr>
            <w:r>
              <w:t>Vaste tekst, met een verplichte keuze tussen:</w:t>
            </w:r>
          </w:p>
          <w:p w14:paraId="197BDA56" w14:textId="77777777" w:rsidR="00B73EB4" w:rsidRDefault="00B73EB4" w:rsidP="002D32B1">
            <w:pPr>
              <w:numPr>
                <w:ilvl w:val="0"/>
                <w:numId w:val="6"/>
              </w:numPr>
              <w:spacing w:line="240" w:lineRule="auto"/>
              <w:ind w:left="357" w:hanging="357"/>
            </w:pPr>
            <w:r>
              <w:t>‘</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rsidR="006574D0">
              <w:rPr>
                <w:rFonts w:cs="Arial"/>
                <w:color w:val="800080"/>
                <w:sz w:val="20"/>
              </w:rPr>
              <w:t>a.</w:t>
            </w:r>
            <w:r>
              <w:rPr>
                <w:rFonts w:cs="Arial"/>
                <w:color w:val="800080"/>
                <w:sz w:val="20"/>
              </w:rPr>
              <w:t xml:space="preserve">    </w:t>
            </w:r>
            <w:r w:rsidRPr="00EE3A93">
              <w:rPr>
                <w:rFonts w:cs="Arial"/>
                <w:color w:val="800080"/>
                <w:sz w:val="20"/>
              </w:rPr>
              <w:t>voor zich; en</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t>’</w:t>
            </w:r>
          </w:p>
          <w:p w14:paraId="3F73D29C" w14:textId="77777777" w:rsidR="00B73EB4" w:rsidRPr="000A5D05" w:rsidRDefault="00B73EB4" w:rsidP="002D32B1">
            <w:pPr>
              <w:numPr>
                <w:ilvl w:val="0"/>
                <w:numId w:val="6"/>
              </w:numPr>
              <w:spacing w:line="240" w:lineRule="auto"/>
              <w:ind w:left="357" w:hanging="357"/>
              <w:rPr>
                <w:lang w:val="nl"/>
              </w:rPr>
            </w:pPr>
            <w:r>
              <w:t>‘</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rsidR="006574D0">
              <w:rPr>
                <w:rFonts w:cs="Arial"/>
                <w:color w:val="800080"/>
                <w:sz w:val="20"/>
              </w:rPr>
              <w:t>a.</w:t>
            </w:r>
            <w:r>
              <w:rPr>
                <w:rFonts w:cs="Arial"/>
                <w:color w:val="800080"/>
                <w:sz w:val="20"/>
              </w:rPr>
              <w:t xml:space="preserve">    </w:t>
            </w:r>
            <w:r w:rsidRPr="00EE3A93">
              <w:rPr>
                <w:rFonts w:cs="Arial"/>
                <w:color w:val="800080"/>
                <w:sz w:val="20"/>
              </w:rPr>
              <w:t>voor zich</w:t>
            </w:r>
            <w:r>
              <w:rPr>
                <w:rFonts w:cs="Arial"/>
                <w:color w:val="800080"/>
                <w:sz w:val="20"/>
              </w:rPr>
              <w:t xml:space="preserve"> </w:t>
            </w:r>
            <w:r w:rsidRPr="00C762BE">
              <w:rPr>
                <w:rFonts w:cs="Arial"/>
                <w:color w:val="3366FF"/>
                <w:sz w:val="20"/>
              </w:rPr>
              <w:t>in privé</w:t>
            </w:r>
            <w:r w:rsidRPr="00EE3A93">
              <w:rPr>
                <w:rFonts w:cs="Arial"/>
                <w:color w:val="800080"/>
                <w:sz w:val="20"/>
              </w:rPr>
              <w:t>; en</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t>’</w:t>
            </w:r>
          </w:p>
          <w:p w14:paraId="59637B71" w14:textId="77777777" w:rsidR="00B73EB4" w:rsidRDefault="00B73EB4" w:rsidP="009501B9">
            <w:pPr>
              <w:spacing w:line="240" w:lineRule="auto"/>
            </w:pPr>
          </w:p>
          <w:p w14:paraId="588396E9" w14:textId="77777777" w:rsidR="00B73EB4" w:rsidRPr="000A5D05" w:rsidRDefault="00B73EB4" w:rsidP="009501B9">
            <w:pPr>
              <w:spacing w:line="240" w:lineRule="auto"/>
              <w:rPr>
                <w:u w:val="single"/>
                <w:lang w:val="nl"/>
              </w:rPr>
            </w:pPr>
            <w:r w:rsidRPr="000A5D05">
              <w:rPr>
                <w:u w:val="single"/>
                <w:lang w:val="nl"/>
              </w:rPr>
              <w:t>Mapping:</w:t>
            </w:r>
          </w:p>
          <w:p w14:paraId="4B4141F5" w14:textId="77777777" w:rsidR="00B73EB4" w:rsidRPr="0036404C" w:rsidRDefault="00B73EB4" w:rsidP="009501B9">
            <w:pPr>
              <w:spacing w:line="240" w:lineRule="auto"/>
              <w:rPr>
                <w:sz w:val="16"/>
                <w:szCs w:val="16"/>
              </w:rPr>
            </w:pPr>
            <w:r>
              <w:rPr>
                <w:sz w:val="16"/>
                <w:szCs w:val="16"/>
              </w:rPr>
              <w:t>/</w:t>
            </w:r>
            <w:r w:rsidRPr="0036404C">
              <w:rPr>
                <w:sz w:val="16"/>
                <w:szCs w:val="16"/>
              </w:rPr>
              <w:t>/</w:t>
            </w:r>
            <w:r>
              <w:rPr>
                <w:sz w:val="16"/>
                <w:szCs w:val="16"/>
              </w:rPr>
              <w:t>Hoedanigheid</w:t>
            </w:r>
            <w:r w:rsidRPr="0036404C">
              <w:rPr>
                <w:sz w:val="16"/>
                <w:szCs w:val="16"/>
              </w:rPr>
              <w:t>/</w:t>
            </w:r>
            <w:r>
              <w:rPr>
                <w:sz w:val="16"/>
                <w:szCs w:val="16"/>
              </w:rPr>
              <w:t>t</w:t>
            </w:r>
            <w:r w:rsidRPr="0036404C">
              <w:rPr>
                <w:sz w:val="16"/>
                <w:szCs w:val="16"/>
              </w:rPr>
              <w:t>ekstKeuze/</w:t>
            </w:r>
          </w:p>
          <w:p w14:paraId="218C41A0" w14:textId="77777777" w:rsidR="00B73EB4" w:rsidRPr="0036404C" w:rsidRDefault="00B73EB4" w:rsidP="009501B9">
            <w:pPr>
              <w:spacing w:line="240" w:lineRule="auto"/>
              <w:rPr>
                <w:sz w:val="16"/>
                <w:szCs w:val="16"/>
              </w:rPr>
            </w:pPr>
            <w:r>
              <w:rPr>
                <w:sz w:val="16"/>
                <w:szCs w:val="16"/>
              </w:rPr>
              <w:tab/>
              <w:t>./tagNaam (‘k_HoedanigheidVoorZich</w:t>
            </w:r>
            <w:r w:rsidRPr="0036404C">
              <w:rPr>
                <w:sz w:val="16"/>
                <w:szCs w:val="16"/>
              </w:rPr>
              <w:t>’)</w:t>
            </w:r>
          </w:p>
          <w:p w14:paraId="1CBE6700" w14:textId="77777777" w:rsidR="00B73EB4" w:rsidRDefault="00B73EB4" w:rsidP="009501B9">
            <w:pPr>
              <w:spacing w:line="240" w:lineRule="auto"/>
              <w:rPr>
                <w:lang w:val="nl"/>
              </w:rPr>
            </w:pPr>
            <w:r>
              <w:rPr>
                <w:sz w:val="16"/>
                <w:szCs w:val="16"/>
              </w:rPr>
              <w:tab/>
            </w:r>
            <w:r w:rsidRPr="005675CC">
              <w:rPr>
                <w:sz w:val="16"/>
                <w:szCs w:val="16"/>
              </w:rPr>
              <w:t>./tekst</w:t>
            </w:r>
            <w:r w:rsidRPr="00B905B3">
              <w:rPr>
                <w:color w:val="000000"/>
                <w:sz w:val="16"/>
                <w:szCs w:val="16"/>
              </w:rPr>
              <w:t>(‘</w:t>
            </w:r>
            <w:r w:rsidRPr="00F12806">
              <w:rPr>
                <w:sz w:val="16"/>
                <w:szCs w:val="16"/>
              </w:rPr>
              <w:t>voor</w:t>
            </w:r>
            <w:r w:rsidRPr="00B905B3">
              <w:rPr>
                <w:rFonts w:cs="Arial"/>
                <w:color w:val="000000"/>
                <w:sz w:val="16"/>
                <w:szCs w:val="16"/>
              </w:rPr>
              <w:t xml:space="preserve"> </w:t>
            </w:r>
            <w:r w:rsidRPr="001A5526">
              <w:rPr>
                <w:sz w:val="16"/>
                <w:szCs w:val="16"/>
              </w:rPr>
              <w:t>zich</w:t>
            </w:r>
            <w:r w:rsidRPr="00B905B3">
              <w:rPr>
                <w:rFonts w:cs="Arial"/>
                <w:color w:val="000000"/>
                <w:sz w:val="16"/>
                <w:szCs w:val="16"/>
              </w:rPr>
              <w:t>; en</w:t>
            </w:r>
            <w:r w:rsidRPr="00B905B3">
              <w:rPr>
                <w:color w:val="000000"/>
                <w:sz w:val="16"/>
                <w:szCs w:val="16"/>
              </w:rPr>
              <w:t>’</w:t>
            </w:r>
            <w:r>
              <w:rPr>
                <w:color w:val="000000"/>
                <w:sz w:val="16"/>
                <w:szCs w:val="16"/>
              </w:rPr>
              <w:t xml:space="preserve">, </w:t>
            </w:r>
            <w:r w:rsidRPr="00022A3E">
              <w:rPr>
                <w:sz w:val="16"/>
                <w:szCs w:val="16"/>
              </w:rPr>
              <w:t>‘voor zich in privé; en’</w:t>
            </w:r>
            <w:r w:rsidRPr="00B905B3">
              <w:rPr>
                <w:color w:val="000000"/>
                <w:sz w:val="16"/>
                <w:szCs w:val="16"/>
              </w:rPr>
              <w:t>)</w:t>
            </w:r>
          </w:p>
        </w:tc>
      </w:tr>
      <w:tr w:rsidR="00B73EB4" w:rsidRPr="00C508DD" w14:paraId="714D845E" w14:textId="77777777" w:rsidTr="00294A2A">
        <w:trPr>
          <w:gridAfter w:val="1"/>
          <w:wAfter w:w="8" w:type="pct"/>
        </w:trPr>
        <w:tc>
          <w:tcPr>
            <w:tcW w:w="2307" w:type="pct"/>
          </w:tcPr>
          <w:p w14:paraId="51759659" w14:textId="77777777" w:rsidR="00B73EB4" w:rsidRPr="00C762BE" w:rsidRDefault="00B96C73" w:rsidP="00AC0D8E">
            <w:pPr>
              <w:rPr>
                <w:rFonts w:cs="Arial"/>
                <w:color w:val="339966"/>
                <w:szCs w:val="18"/>
              </w:rPr>
            </w:pPr>
            <w:r>
              <w:rPr>
                <w:rFonts w:cs="Arial"/>
                <w:color w:val="800080"/>
                <w:sz w:val="20"/>
              </w:rPr>
              <w:t>b</w:t>
            </w:r>
            <w:r w:rsidR="00B73EB4">
              <w:rPr>
                <w:rFonts w:cs="Arial"/>
                <w:color w:val="800080"/>
                <w:sz w:val="20"/>
              </w:rPr>
              <w:t xml:space="preserve">. </w:t>
            </w:r>
            <w:r w:rsidR="00B73EB4">
              <w:rPr>
                <w:rFonts w:cs="Arial"/>
                <w:color w:val="800080"/>
                <w:sz w:val="20"/>
              </w:rPr>
              <w:tab/>
              <w:t xml:space="preserve">  </w:t>
            </w:r>
            <w:r w:rsidR="00B73EB4" w:rsidRPr="007960ED">
              <w:rPr>
                <w:rFonts w:cs="Arial"/>
                <w:color w:val="FFFFFF"/>
                <w:sz w:val="20"/>
                <w:highlight w:val="darkYellow"/>
              </w:rPr>
              <w:t>KEUZEBLOK</w:t>
            </w:r>
            <w:r w:rsidR="00B73EB4">
              <w:rPr>
                <w:rFonts w:cs="Arial"/>
                <w:color w:val="FFFFFF"/>
                <w:sz w:val="20"/>
                <w:highlight w:val="darkYellow"/>
              </w:rPr>
              <w:t>VARIANT</w:t>
            </w:r>
            <w:r w:rsidR="00B73EB4" w:rsidRPr="007960ED">
              <w:rPr>
                <w:rFonts w:cs="Arial"/>
                <w:color w:val="FFFFFF"/>
                <w:sz w:val="20"/>
                <w:highlight w:val="darkYellow"/>
              </w:rPr>
              <w:t xml:space="preserve"> HOEDANIGHEID</w:t>
            </w:r>
            <w:r w:rsidR="00B73EB4">
              <w:rPr>
                <w:rFonts w:cs="Arial"/>
                <w:color w:val="800080"/>
                <w:szCs w:val="18"/>
              </w:rPr>
              <w:t>:</w:t>
            </w:r>
          </w:p>
        </w:tc>
        <w:tc>
          <w:tcPr>
            <w:tcW w:w="2685" w:type="pct"/>
          </w:tcPr>
          <w:p w14:paraId="2715BD75" w14:textId="77777777" w:rsidR="00B73EB4" w:rsidRDefault="00B73EB4" w:rsidP="00CB08B9">
            <w:pPr>
              <w:spacing w:before="72"/>
            </w:pPr>
            <w:r>
              <w:t>Optionele tekst, met verplichte keuze tussen alle varianten. De hoedanigheid waarin de huisgenoot, één of meer volgende huisgenoten vertegenwoordigt.</w:t>
            </w:r>
          </w:p>
          <w:p w14:paraId="08120547" w14:textId="77777777" w:rsidR="00B73EB4" w:rsidRDefault="00B73EB4" w:rsidP="00C73E6F">
            <w:pPr>
              <w:spacing w:before="72"/>
            </w:pPr>
          </w:p>
          <w:p w14:paraId="36612B1E" w14:textId="77777777" w:rsidR="00B73EB4" w:rsidRDefault="00B73EB4" w:rsidP="00CB08B9">
            <w:pPr>
              <w:pStyle w:val="streepje"/>
              <w:numPr>
                <w:ilvl w:val="0"/>
                <w:numId w:val="0"/>
              </w:numPr>
            </w:pPr>
            <w:r w:rsidRPr="003C1030">
              <w:rPr>
                <w:u w:val="single"/>
              </w:rPr>
              <w:t>Mapping</w:t>
            </w:r>
            <w:r>
              <w:rPr>
                <w:u w:val="single"/>
              </w:rPr>
              <w:t xml:space="preserve"> Hoedanigheid waarin de huisgenoot optreedt</w:t>
            </w:r>
            <w:r>
              <w:t>:</w:t>
            </w:r>
          </w:p>
          <w:p w14:paraId="48BFEBD3" w14:textId="77777777" w:rsidR="00B73EB4" w:rsidRDefault="00B73EB4" w:rsidP="00CB08B9">
            <w:pPr>
              <w:spacing w:line="240" w:lineRule="auto"/>
              <w:rPr>
                <w:sz w:val="16"/>
                <w:szCs w:val="16"/>
              </w:rPr>
            </w:pPr>
            <w:r w:rsidRPr="00704672">
              <w:rPr>
                <w:sz w:val="16"/>
                <w:szCs w:val="16"/>
              </w:rPr>
              <w:t>//</w:t>
            </w:r>
            <w:r>
              <w:rPr>
                <w:sz w:val="16"/>
                <w:szCs w:val="16"/>
              </w:rPr>
              <w:t>IMKAD_Persoon</w:t>
            </w:r>
            <w:r w:rsidRPr="00843FEF">
              <w:rPr>
                <w:sz w:val="16"/>
                <w:szCs w:val="16"/>
              </w:rPr>
              <w:t>/</w:t>
            </w:r>
            <w:r>
              <w:rPr>
                <w:sz w:val="16"/>
                <w:szCs w:val="16"/>
              </w:rPr>
              <w:t>GerelateerdPersoon[huisgenoot]/IMKAD_Persoon/</w:t>
            </w:r>
          </w:p>
          <w:p w14:paraId="05C6D3E6" w14:textId="77777777" w:rsidR="00B73EB4" w:rsidRDefault="00B73EB4" w:rsidP="00CB08B9">
            <w:pPr>
              <w:spacing w:line="240" w:lineRule="auto"/>
              <w:rPr>
                <w:sz w:val="16"/>
                <w:szCs w:val="16"/>
              </w:rPr>
            </w:pPr>
            <w:r>
              <w:rPr>
                <w:sz w:val="16"/>
                <w:szCs w:val="16"/>
              </w:rPr>
              <w:t>vertegenwoordigtRef [xlink:href="id van de hoedanigheid]</w:t>
            </w:r>
          </w:p>
          <w:p w14:paraId="37BBD4A7" w14:textId="77777777" w:rsidR="00B73EB4" w:rsidRDefault="00B73EB4" w:rsidP="00CB08B9">
            <w:pPr>
              <w:spacing w:line="240" w:lineRule="auto"/>
              <w:rPr>
                <w:sz w:val="16"/>
                <w:szCs w:val="16"/>
              </w:rPr>
            </w:pPr>
            <w:r>
              <w:rPr>
                <w:sz w:val="16"/>
                <w:szCs w:val="16"/>
              </w:rPr>
              <w:t>//Hoedanigheid[id]</w:t>
            </w:r>
          </w:p>
          <w:p w14:paraId="3BD9EA0D" w14:textId="77777777" w:rsidR="00B73EB4" w:rsidRDefault="00B73EB4" w:rsidP="00CB08B9">
            <w:pPr>
              <w:rPr>
                <w:sz w:val="16"/>
                <w:szCs w:val="16"/>
              </w:rPr>
            </w:pPr>
          </w:p>
          <w:p w14:paraId="31F4D754" w14:textId="77777777" w:rsidR="00B73EB4" w:rsidRPr="000C77F5" w:rsidRDefault="00B73EB4" w:rsidP="00CB08B9">
            <w:pPr>
              <w:spacing w:line="240" w:lineRule="auto"/>
              <w:rPr>
                <w:u w:val="single"/>
              </w:rPr>
            </w:pPr>
            <w:r w:rsidRPr="000C77F5">
              <w:rPr>
                <w:u w:val="single"/>
              </w:rPr>
              <w:t xml:space="preserve">Mapping </w:t>
            </w:r>
            <w:r>
              <w:rPr>
                <w:u w:val="single"/>
              </w:rPr>
              <w:t xml:space="preserve">huisgenoot </w:t>
            </w:r>
            <w:r w:rsidRPr="000C77F5">
              <w:rPr>
                <w:u w:val="single"/>
              </w:rPr>
              <w:t>die wordt vertegenwoordigd:</w:t>
            </w:r>
          </w:p>
          <w:p w14:paraId="18F58CDB" w14:textId="77777777" w:rsidR="00B73EB4" w:rsidRDefault="00B73EB4" w:rsidP="00CB08B9">
            <w:pPr>
              <w:spacing w:line="240" w:lineRule="auto"/>
              <w:rPr>
                <w:sz w:val="16"/>
                <w:szCs w:val="16"/>
              </w:rPr>
            </w:pPr>
            <w:r>
              <w:rPr>
                <w:sz w:val="16"/>
                <w:szCs w:val="16"/>
              </w:rPr>
              <w:t xml:space="preserve">//Hoedanigheid[id]/wordtVertegenwoordigdRef [xlink:href="id van de </w:t>
            </w:r>
            <w:r>
              <w:rPr>
                <w:sz w:val="16"/>
                <w:szCs w:val="16"/>
              </w:rPr>
              <w:tab/>
              <w:t>huisgenoot]</w:t>
            </w:r>
          </w:p>
          <w:p w14:paraId="1F297125" w14:textId="77777777" w:rsidR="00B73EB4" w:rsidRDefault="00B73EB4" w:rsidP="00CB08B9">
            <w:pPr>
              <w:spacing w:line="240" w:lineRule="auto"/>
              <w:rPr>
                <w:sz w:val="16"/>
                <w:szCs w:val="16"/>
              </w:rPr>
            </w:pPr>
            <w:r w:rsidRPr="00704672">
              <w:rPr>
                <w:sz w:val="16"/>
                <w:szCs w:val="16"/>
              </w:rPr>
              <w:t>//</w:t>
            </w:r>
            <w:r>
              <w:rPr>
                <w:sz w:val="16"/>
                <w:szCs w:val="16"/>
              </w:rPr>
              <w:t>IMKAD_Persoon/GerelateerdPersoon[huisgenoot]/</w:t>
            </w:r>
          </w:p>
          <w:p w14:paraId="13E66C24" w14:textId="77777777" w:rsidR="00B73EB4" w:rsidRDefault="00B73EB4" w:rsidP="00CB08B9">
            <w:pPr>
              <w:spacing w:line="240" w:lineRule="auto"/>
              <w:rPr>
                <w:sz w:val="16"/>
                <w:szCs w:val="16"/>
              </w:rPr>
            </w:pPr>
            <w:r>
              <w:rPr>
                <w:sz w:val="16"/>
                <w:szCs w:val="16"/>
              </w:rPr>
              <w:tab/>
              <w:t>IMKAD_Pe</w:t>
            </w:r>
            <w:r w:rsidR="00F873FF">
              <w:rPr>
                <w:sz w:val="16"/>
                <w:szCs w:val="16"/>
              </w:rPr>
              <w:t>r</w:t>
            </w:r>
            <w:r>
              <w:rPr>
                <w:sz w:val="16"/>
                <w:szCs w:val="16"/>
              </w:rPr>
              <w:t>soon[id]</w:t>
            </w:r>
          </w:p>
          <w:p w14:paraId="09CF5070" w14:textId="77777777" w:rsidR="00B73EB4" w:rsidRPr="00342357" w:rsidRDefault="00B73EB4" w:rsidP="00733125">
            <w:pPr>
              <w:spacing w:line="240" w:lineRule="auto"/>
              <w:rPr>
                <w:sz w:val="16"/>
                <w:szCs w:val="16"/>
              </w:rPr>
            </w:pPr>
          </w:p>
        </w:tc>
      </w:tr>
    </w:tbl>
    <w:p w14:paraId="45DC0661" w14:textId="77777777" w:rsidR="00F96D8E" w:rsidRDefault="00F96D8E" w:rsidP="001B44A3">
      <w:pPr>
        <w:pStyle w:val="Kop5"/>
        <w:tabs>
          <w:tab w:val="clear" w:pos="1008"/>
          <w:tab w:val="clear" w:pos="1588"/>
          <w:tab w:val="left" w:pos="993"/>
        </w:tabs>
        <w:ind w:left="0" w:firstLine="0"/>
      </w:pPr>
      <w:r w:rsidRPr="00FF130B">
        <w:rPr>
          <w:lang w:val="nl"/>
        </w:rPr>
        <w:lastRenderedPageBreak/>
        <w:t>G</w:t>
      </w:r>
      <w:r>
        <w:rPr>
          <w:lang w:val="nl"/>
        </w:rPr>
        <w:t>ezamenlijk woonadres</w:t>
      </w:r>
    </w:p>
    <w:tbl>
      <w:tblPr>
        <w:tblStyle w:val="Professioneletabel"/>
        <w:tblW w:w="5041" w:type="pct"/>
        <w:tblLayout w:type="fixed"/>
        <w:tblLook w:val="01C0" w:firstRow="0" w:lastRow="1" w:firstColumn="1" w:lastColumn="1" w:noHBand="0" w:noVBand="0"/>
      </w:tblPr>
      <w:tblGrid>
        <w:gridCol w:w="4397"/>
        <w:gridCol w:w="5133"/>
      </w:tblGrid>
      <w:tr w:rsidR="00B73EB4" w:rsidRPr="00C508DD" w14:paraId="44047959" w14:textId="77777777" w:rsidTr="00EA66E7">
        <w:tc>
          <w:tcPr>
            <w:tcW w:w="2307" w:type="pct"/>
          </w:tcPr>
          <w:p w14:paraId="24ED9760" w14:textId="5ACFCA4C" w:rsidR="00B73EB4" w:rsidRDefault="00FE5921" w:rsidP="005E6A6D">
            <w:pPr>
              <w:rPr>
                <w:color w:val="FF0000"/>
              </w:rPr>
            </w:pPr>
            <w:ins w:id="356" w:author="Groot, Karina de" w:date="2024-10-30T14:10:00Z" w16du:dateUtc="2024-10-30T13:10:00Z">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Pr>
                  <w:rFonts w:cs="Arial"/>
                  <w:color w:val="800080"/>
                  <w:sz w:val="20"/>
                </w:rPr>
                <w:t>de heer</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Pr>
                  <w:rFonts w:cs="Arial"/>
                  <w:color w:val="800080"/>
                  <w:sz w:val="20"/>
                </w:rPr>
                <w:t>/</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Pr>
                  <w:rFonts w:cs="Arial"/>
                  <w:color w:val="800080"/>
                  <w:sz w:val="20"/>
                </w:rPr>
                <w:t>mevrouw</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Pr>
                  <w:rFonts w:cs="Arial"/>
                  <w:color w:val="3366FF"/>
                  <w:sz w:val="20"/>
                </w:rPr>
                <w:t xml:space="preserve"> </w:t>
              </w:r>
            </w:ins>
            <w:del w:id="357" w:author="Groot, Karina de" w:date="2024-10-30T14:10:00Z" w16du:dateUtc="2024-10-30T13:10:00Z">
              <w:r w:rsidR="00B73EB4" w:rsidRPr="00C762BE" w:rsidDel="00FE5921">
                <w:rPr>
                  <w:rFonts w:cs="Arial"/>
                  <w:color w:val="3366FF"/>
                  <w:sz w:val="20"/>
                </w:rPr>
                <w:delText xml:space="preserve">de heer/mevrouw </w:delText>
              </w:r>
            </w:del>
            <w:r w:rsidR="00B73EB4" w:rsidRPr="00B66644">
              <w:rPr>
                <w:rFonts w:cs="Arial"/>
                <w:sz w:val="20"/>
                <w:lang w:val="en-US"/>
              </w:rPr>
              <w:fldChar w:fldCharType="begin"/>
            </w:r>
            <w:r w:rsidR="00B73EB4" w:rsidRPr="00B66644">
              <w:rPr>
                <w:rFonts w:cs="Arial"/>
                <w:sz w:val="20"/>
              </w:rPr>
              <w:instrText>MacroButton Nomacro §</w:instrText>
            </w:r>
            <w:r w:rsidR="00B73EB4" w:rsidRPr="00B66644">
              <w:rPr>
                <w:rFonts w:cs="Arial"/>
                <w:sz w:val="20"/>
                <w:lang w:val="en-US"/>
              </w:rPr>
              <w:fldChar w:fldCharType="end"/>
            </w:r>
            <w:r w:rsidR="00B73EB4">
              <w:rPr>
                <w:rFonts w:cs="Arial"/>
                <w:sz w:val="20"/>
              </w:rPr>
              <w:t>naam natuurlijk persoon</w:t>
            </w:r>
            <w:r w:rsidR="00B73EB4" w:rsidRPr="00B66644">
              <w:rPr>
                <w:rFonts w:cs="Arial"/>
                <w:sz w:val="20"/>
                <w:lang w:val="en-US"/>
              </w:rPr>
              <w:fldChar w:fldCharType="begin"/>
            </w:r>
            <w:r w:rsidR="00B73EB4" w:rsidRPr="00B66644">
              <w:rPr>
                <w:rFonts w:cs="Arial"/>
                <w:sz w:val="20"/>
              </w:rPr>
              <w:instrText>MacroButton Nomacro §</w:instrText>
            </w:r>
            <w:r w:rsidR="00B73EB4" w:rsidRPr="00B66644">
              <w:rPr>
                <w:rFonts w:cs="Arial"/>
                <w:sz w:val="20"/>
                <w:lang w:val="en-US"/>
              </w:rPr>
              <w:fldChar w:fldCharType="end"/>
            </w:r>
            <w:r w:rsidR="00B73EB4" w:rsidRPr="000018B1">
              <w:rPr>
                <w:rFonts w:cs="Arial"/>
                <w:color w:val="800080"/>
                <w:sz w:val="20"/>
              </w:rPr>
              <w:t>,</w:t>
            </w:r>
            <w:ins w:id="358" w:author="Groot, Karina de" w:date="2024-10-30T14:10:00Z" w16du:dateUtc="2024-10-30T13:10:00Z">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Pr>
                  <w:rFonts w:cs="Arial"/>
                  <w:color w:val="800080"/>
                  <w:sz w:val="20"/>
                </w:rPr>
                <w:t>de heer</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Pr>
                  <w:rFonts w:cs="Arial"/>
                  <w:color w:val="800080"/>
                  <w:sz w:val="20"/>
                </w:rPr>
                <w:t>/</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Pr>
                  <w:rFonts w:cs="Arial"/>
                  <w:color w:val="800080"/>
                  <w:sz w:val="20"/>
                </w:rPr>
                <w:t>mevrouw</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Pr>
                  <w:rFonts w:cs="Arial"/>
                  <w:color w:val="3366FF"/>
                  <w:sz w:val="20"/>
                </w:rPr>
                <w:t xml:space="preserve"> </w:t>
              </w:r>
            </w:ins>
            <w:del w:id="359" w:author="Groot, Karina de" w:date="2024-10-30T14:10:00Z" w16du:dateUtc="2024-10-30T13:10:00Z">
              <w:r w:rsidR="00B73EB4" w:rsidRPr="00C762BE" w:rsidDel="00FE5921">
                <w:rPr>
                  <w:rFonts w:cs="Arial"/>
                  <w:color w:val="3366FF"/>
                  <w:sz w:val="20"/>
                </w:rPr>
                <w:delText xml:space="preserve">de heer/mevrouw </w:delText>
              </w:r>
            </w:del>
            <w:r w:rsidR="00B73EB4" w:rsidRPr="00B66644">
              <w:rPr>
                <w:rFonts w:cs="Arial"/>
                <w:sz w:val="20"/>
                <w:lang w:val="en-US"/>
              </w:rPr>
              <w:fldChar w:fldCharType="begin"/>
            </w:r>
            <w:r w:rsidR="00B73EB4" w:rsidRPr="00B66644">
              <w:rPr>
                <w:rFonts w:cs="Arial"/>
                <w:sz w:val="20"/>
              </w:rPr>
              <w:instrText>MacroButton Nomacro §</w:instrText>
            </w:r>
            <w:r w:rsidR="00B73EB4" w:rsidRPr="00B66644">
              <w:rPr>
                <w:rFonts w:cs="Arial"/>
                <w:sz w:val="20"/>
                <w:lang w:val="en-US"/>
              </w:rPr>
              <w:fldChar w:fldCharType="end"/>
            </w:r>
            <w:r w:rsidR="00B73EB4">
              <w:rPr>
                <w:rFonts w:cs="Arial"/>
                <w:sz w:val="20"/>
              </w:rPr>
              <w:t>naam natuurlijk persoon</w:t>
            </w:r>
            <w:r w:rsidR="00B73EB4" w:rsidRPr="00B66644">
              <w:rPr>
                <w:rFonts w:cs="Arial"/>
                <w:sz w:val="20"/>
                <w:lang w:val="en-US"/>
              </w:rPr>
              <w:fldChar w:fldCharType="begin"/>
            </w:r>
            <w:r w:rsidR="00B73EB4" w:rsidRPr="00B66644">
              <w:rPr>
                <w:rFonts w:cs="Arial"/>
                <w:sz w:val="20"/>
              </w:rPr>
              <w:instrText>MacroButton Nomacro §</w:instrText>
            </w:r>
            <w:r w:rsidR="00B73EB4" w:rsidRPr="00B66644">
              <w:rPr>
                <w:rFonts w:cs="Arial"/>
                <w:sz w:val="20"/>
                <w:lang w:val="en-US"/>
              </w:rPr>
              <w:fldChar w:fldCharType="end"/>
            </w:r>
            <w:r w:rsidR="00B73EB4" w:rsidRPr="00D3501D">
              <w:rPr>
                <w:rFonts w:cs="Arial"/>
                <w:sz w:val="20"/>
              </w:rPr>
              <w:t xml:space="preserve"> </w:t>
            </w:r>
            <w:r w:rsidR="00B73EB4">
              <w:rPr>
                <w:rFonts w:cs="Arial"/>
                <w:color w:val="800080"/>
                <w:sz w:val="20"/>
              </w:rPr>
              <w:t xml:space="preserve">en </w:t>
            </w:r>
            <w:ins w:id="360" w:author="Groot, Karina de" w:date="2024-10-30T14:10:00Z" w16du:dateUtc="2024-10-30T13:10:00Z">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Pr>
                  <w:rFonts w:cs="Arial"/>
                  <w:color w:val="800080"/>
                  <w:sz w:val="20"/>
                </w:rPr>
                <w:t>de heer</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Pr>
                  <w:rFonts w:cs="Arial"/>
                  <w:color w:val="800080"/>
                  <w:sz w:val="20"/>
                </w:rPr>
                <w:t>/</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Pr>
                  <w:rFonts w:cs="Arial"/>
                  <w:color w:val="800080"/>
                  <w:sz w:val="20"/>
                </w:rPr>
                <w:t>mevrouw</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Pr>
                  <w:rFonts w:cs="Arial"/>
                  <w:color w:val="3366FF"/>
                  <w:sz w:val="20"/>
                </w:rPr>
                <w:t xml:space="preserve"> </w:t>
              </w:r>
            </w:ins>
            <w:del w:id="361" w:author="Groot, Karina de" w:date="2024-10-30T14:10:00Z" w16du:dateUtc="2024-10-30T13:10:00Z">
              <w:r w:rsidR="00B73EB4" w:rsidRPr="00C762BE" w:rsidDel="00FE5921">
                <w:rPr>
                  <w:rFonts w:cs="Arial"/>
                  <w:color w:val="3366FF"/>
                  <w:sz w:val="20"/>
                </w:rPr>
                <w:delText xml:space="preserve">de heer/mevrouw </w:delText>
              </w:r>
            </w:del>
            <w:r w:rsidR="00B73EB4" w:rsidRPr="00B66644">
              <w:rPr>
                <w:rFonts w:cs="Arial"/>
                <w:sz w:val="20"/>
                <w:lang w:val="en-US"/>
              </w:rPr>
              <w:fldChar w:fldCharType="begin"/>
            </w:r>
            <w:r w:rsidR="00B73EB4" w:rsidRPr="00B66644">
              <w:rPr>
                <w:rFonts w:cs="Arial"/>
                <w:sz w:val="20"/>
              </w:rPr>
              <w:instrText>MacroButton Nomacro §</w:instrText>
            </w:r>
            <w:r w:rsidR="00B73EB4" w:rsidRPr="00B66644">
              <w:rPr>
                <w:rFonts w:cs="Arial"/>
                <w:sz w:val="20"/>
                <w:lang w:val="en-US"/>
              </w:rPr>
              <w:fldChar w:fldCharType="end"/>
            </w:r>
            <w:r w:rsidR="00B73EB4">
              <w:rPr>
                <w:rFonts w:cs="Arial"/>
                <w:sz w:val="20"/>
              </w:rPr>
              <w:t>naam natuurlijk persoon</w:t>
            </w:r>
            <w:r w:rsidR="00B73EB4" w:rsidRPr="00B66644">
              <w:rPr>
                <w:rFonts w:cs="Arial"/>
                <w:sz w:val="20"/>
                <w:lang w:val="en-US"/>
              </w:rPr>
              <w:fldChar w:fldCharType="begin"/>
            </w:r>
            <w:r w:rsidR="00B73EB4" w:rsidRPr="00B66644">
              <w:rPr>
                <w:rFonts w:cs="Arial"/>
                <w:sz w:val="20"/>
              </w:rPr>
              <w:instrText>MacroButton Nomacro §</w:instrText>
            </w:r>
            <w:r w:rsidR="00B73EB4" w:rsidRPr="00B66644">
              <w:rPr>
                <w:rFonts w:cs="Arial"/>
                <w:sz w:val="20"/>
                <w:lang w:val="en-US"/>
              </w:rPr>
              <w:fldChar w:fldCharType="end"/>
            </w:r>
            <w:r w:rsidR="00B73EB4" w:rsidRPr="000018B1">
              <w:rPr>
                <w:rFonts w:cs="Arial"/>
                <w:sz w:val="20"/>
              </w:rPr>
              <w:t xml:space="preserve"> </w:t>
            </w:r>
            <w:ins w:id="362" w:author="Groot, Karina de" w:date="2024-11-01T13:42:00Z" w16du:dateUtc="2024-11-01T12:42:00Z">
              <w:r w:rsidR="00E33C1C" w:rsidRPr="00B66644">
                <w:rPr>
                  <w:rFonts w:cs="Arial"/>
                  <w:sz w:val="20"/>
                  <w:lang w:val="en-US"/>
                </w:rPr>
                <w:fldChar w:fldCharType="begin"/>
              </w:r>
              <w:r w:rsidR="00E33C1C" w:rsidRPr="00B66644">
                <w:rPr>
                  <w:rFonts w:cs="Arial"/>
                  <w:sz w:val="20"/>
                </w:rPr>
                <w:instrText>MacroButton Nomacro §</w:instrText>
              </w:r>
              <w:r w:rsidR="00E33C1C" w:rsidRPr="00B66644">
                <w:rPr>
                  <w:rFonts w:cs="Arial"/>
                  <w:sz w:val="20"/>
                  <w:lang w:val="en-US"/>
                </w:rPr>
                <w:fldChar w:fldCharType="end"/>
              </w:r>
            </w:ins>
            <w:r w:rsidR="00B73EB4">
              <w:rPr>
                <w:rFonts w:cs="Arial"/>
                <w:color w:val="800080"/>
                <w:sz w:val="20"/>
              </w:rPr>
              <w:t>voornoemd</w:t>
            </w:r>
            <w:ins w:id="363" w:author="Groot, Karina de" w:date="2024-11-01T13:42:00Z" w16du:dateUtc="2024-11-01T12:42:00Z">
              <w:r w:rsidR="00E33C1C" w:rsidRPr="00B66644">
                <w:rPr>
                  <w:rFonts w:cs="Arial"/>
                  <w:sz w:val="20"/>
                  <w:lang w:val="en-US"/>
                </w:rPr>
                <w:fldChar w:fldCharType="begin"/>
              </w:r>
              <w:r w:rsidR="00E33C1C" w:rsidRPr="00B66644">
                <w:rPr>
                  <w:rFonts w:cs="Arial"/>
                  <w:sz w:val="20"/>
                </w:rPr>
                <w:instrText>MacroButton Nomacro §</w:instrText>
              </w:r>
              <w:r w:rsidR="00E33C1C" w:rsidRPr="00B66644">
                <w:rPr>
                  <w:rFonts w:cs="Arial"/>
                  <w:sz w:val="20"/>
                  <w:lang w:val="en-US"/>
                </w:rPr>
                <w:fldChar w:fldCharType="end"/>
              </w:r>
            </w:ins>
            <w:r w:rsidR="00B73EB4">
              <w:rPr>
                <w:rFonts w:cs="Arial"/>
                <w:color w:val="800080"/>
                <w:sz w:val="20"/>
              </w:rPr>
              <w:t>,</w:t>
            </w:r>
          </w:p>
        </w:tc>
        <w:tc>
          <w:tcPr>
            <w:tcW w:w="2693" w:type="pct"/>
          </w:tcPr>
          <w:p w14:paraId="49D4F313" w14:textId="77777777" w:rsidR="00B73EB4" w:rsidRDefault="00B73EB4" w:rsidP="00FD512F">
            <w:r>
              <w:t>Optionele tekst. Een opsomming van de namen van de natuurlijke personen, om aan te geven welke personen een gezamenlijk woonadres hebben wanneer een gevolmachtigde voor één of meer huisgenoten optreedt.</w:t>
            </w:r>
          </w:p>
          <w:p w14:paraId="097DF865" w14:textId="77777777" w:rsidR="00B73EB4" w:rsidRDefault="00B73EB4" w:rsidP="00FD512F">
            <w:pPr>
              <w:spacing w:line="240" w:lineRule="auto"/>
              <w:rPr>
                <w:sz w:val="16"/>
                <w:szCs w:val="16"/>
              </w:rPr>
            </w:pPr>
          </w:p>
          <w:p w14:paraId="7D1945E6" w14:textId="77777777" w:rsidR="00EB0C85" w:rsidRDefault="00EB0C85" w:rsidP="00EB0C85">
            <w:pPr>
              <w:pStyle w:val="streepje"/>
              <w:numPr>
                <w:ilvl w:val="0"/>
                <w:numId w:val="0"/>
              </w:numPr>
              <w:rPr>
                <w:ins w:id="364" w:author="Groot, Karina de" w:date="2024-11-01T14:15:00Z" w16du:dateUtc="2024-11-01T13:15:00Z"/>
              </w:rPr>
            </w:pPr>
            <w:ins w:id="365" w:author="Groot, Karina de" w:date="2024-11-01T14:15:00Z" w16du:dateUtc="2024-11-01T13:15:00Z">
              <w:r>
                <w:t>De keuze voor ‘</w:t>
              </w:r>
              <w:r w:rsidRPr="001268FC">
                <w:rPr>
                  <w:color w:val="800080"/>
                  <w:szCs w:val="18"/>
                </w:rPr>
                <w:t xml:space="preserve">de </w:t>
              </w:r>
              <w:r w:rsidRPr="00035F81">
                <w:rPr>
                  <w:color w:val="800080"/>
                  <w:szCs w:val="18"/>
                </w:rPr>
                <w:t>heer</w:t>
              </w:r>
              <w:r>
                <w:t>’ of ‘</w:t>
              </w:r>
              <w:r w:rsidRPr="001268FC">
                <w:rPr>
                  <w:color w:val="800080"/>
                  <w:szCs w:val="18"/>
                </w:rPr>
                <w:t>mevrouw</w:t>
              </w:r>
              <w:r>
                <w:t>’ wordt gemaakt op basis van het geslacht van de persoon. Indien bij geslacht gekozen wordt voor ‘</w:t>
              </w:r>
              <w:r w:rsidRPr="00236400">
                <w:rPr>
                  <w:color w:val="800080"/>
                  <w:szCs w:val="18"/>
                </w:rPr>
                <w:t>onbekend</w:t>
              </w:r>
              <w:r>
                <w:t>’ dan wordt alleen de naam van de natuurlijke persoon getoond.</w:t>
              </w:r>
            </w:ins>
          </w:p>
          <w:p w14:paraId="48B883DA" w14:textId="0EC02A09" w:rsidR="00BA6804" w:rsidRDefault="00B73EB4" w:rsidP="00BA6804">
            <w:pPr>
              <w:pStyle w:val="streepje"/>
              <w:rPr>
                <w:ins w:id="366" w:author="Groot, Karina de" w:date="2024-10-30T14:11:00Z" w16du:dateUtc="2024-10-30T13:11:00Z"/>
              </w:rPr>
            </w:pPr>
            <w:del w:id="367" w:author="Groot, Karina de" w:date="2024-10-30T14:11:00Z" w16du:dateUtc="2024-10-30T13:11:00Z">
              <w:r w:rsidDel="00BA6804">
                <w:delText>De keuze voor ‘</w:delText>
              </w:r>
              <w:r w:rsidRPr="00C762BE" w:rsidDel="00BA6804">
                <w:rPr>
                  <w:color w:val="3366FF"/>
                </w:rPr>
                <w:delText>de heer</w:delText>
              </w:r>
              <w:r w:rsidDel="00BA6804">
                <w:delText>’ of ‘</w:delText>
              </w:r>
              <w:r w:rsidRPr="00C762BE" w:rsidDel="00BA6804">
                <w:rPr>
                  <w:color w:val="3366FF"/>
                </w:rPr>
                <w:delText>mevrouw</w:delText>
              </w:r>
              <w:r w:rsidDel="00BA6804">
                <w:delText>’ wordt gemaakt op basis van het geslacht van de persoon.</w:delText>
              </w:r>
            </w:del>
            <w:ins w:id="368" w:author="Groot, Karina de" w:date="2024-10-30T14:11:00Z" w16du:dateUtc="2024-10-30T13:11:00Z">
              <w:r w:rsidR="00BA6804">
                <w:t>bij tia:geslacht</w:t>
              </w:r>
              <w:r w:rsidR="00BA6804" w:rsidDel="002528A8">
                <w:t xml:space="preserve"> </w:t>
              </w:r>
              <w:r w:rsidR="00BA6804" w:rsidRPr="004A55EF">
                <w:t>= Man</w:t>
              </w:r>
              <w:r w:rsidR="00BA6804">
                <w:t>, dan tonen op PDF: de heer,</w:t>
              </w:r>
            </w:ins>
          </w:p>
          <w:p w14:paraId="69A72147" w14:textId="77777777" w:rsidR="00BA6804" w:rsidRDefault="00BA6804" w:rsidP="00BA6804">
            <w:pPr>
              <w:pStyle w:val="streepje"/>
              <w:rPr>
                <w:ins w:id="369" w:author="Groot, Karina de" w:date="2024-10-30T14:11:00Z" w16du:dateUtc="2024-10-30T13:11:00Z"/>
              </w:rPr>
            </w:pPr>
            <w:ins w:id="370" w:author="Groot, Karina de" w:date="2024-10-30T14:11:00Z" w16du:dateUtc="2024-10-30T13:11:00Z">
              <w:r>
                <w:t>bij tia:geslacht</w:t>
              </w:r>
              <w:r w:rsidDel="002528A8">
                <w:t xml:space="preserve"> </w:t>
              </w:r>
              <w:r>
                <w:t>= Vrouw, dan tonen op PDF: mevrouw,</w:t>
              </w:r>
            </w:ins>
          </w:p>
          <w:p w14:paraId="4BB48DE3" w14:textId="77777777" w:rsidR="00BA6804" w:rsidRPr="001268FC" w:rsidRDefault="00BA6804" w:rsidP="00BA6804">
            <w:pPr>
              <w:pStyle w:val="streepje"/>
              <w:rPr>
                <w:ins w:id="371" w:author="Groot, Karina de" w:date="2024-10-30T14:11:00Z" w16du:dateUtc="2024-10-30T13:11:00Z"/>
                <w:lang w:val="nl-NL"/>
              </w:rPr>
            </w:pPr>
            <w:ins w:id="372" w:author="Groot, Karina de" w:date="2024-10-30T14:11:00Z" w16du:dateUtc="2024-10-30T13:11:00Z">
              <w:r>
                <w:t>bij tia:geslacht</w:t>
              </w:r>
              <w:r w:rsidDel="002528A8">
                <w:t xml:space="preserve"> </w:t>
              </w:r>
              <w:r>
                <w:t xml:space="preserve">= Onbekend, dan wordt </w:t>
              </w:r>
              <w:r>
                <w:rPr>
                  <w:rFonts w:cs="Arial"/>
                  <w:sz w:val="20"/>
                  <w:lang w:val="en-US"/>
                </w:rPr>
                <w:fldChar w:fldCharType="begin"/>
              </w:r>
              <w:r>
                <w:rPr>
                  <w:rFonts w:cs="Arial"/>
                  <w:sz w:val="20"/>
                </w:rPr>
                <w:instrText>MacroButton Nomacro §</w:instrText>
              </w:r>
              <w:r>
                <w:rPr>
                  <w:rFonts w:cs="Arial"/>
                  <w:sz w:val="20"/>
                  <w:lang w:val="en-US"/>
                </w:rPr>
                <w:fldChar w:fldCharType="end"/>
              </w:r>
              <w:r w:rsidRPr="00035F81">
                <w:rPr>
                  <w:color w:val="800080"/>
                  <w:szCs w:val="18"/>
                </w:rPr>
                <w:t>de heer</w:t>
              </w:r>
              <w:r>
                <w:rPr>
                  <w:rFonts w:cs="Arial"/>
                  <w:sz w:val="20"/>
                  <w:lang w:val="en-US"/>
                </w:rPr>
                <w:fldChar w:fldCharType="begin"/>
              </w:r>
              <w:r>
                <w:rPr>
                  <w:rFonts w:cs="Arial"/>
                  <w:sz w:val="20"/>
                </w:rPr>
                <w:instrText>MacroButton Nomacro §</w:instrText>
              </w:r>
              <w:r>
                <w:rPr>
                  <w:rFonts w:cs="Arial"/>
                  <w:sz w:val="20"/>
                  <w:lang w:val="en-US"/>
                </w:rPr>
                <w:fldChar w:fldCharType="end"/>
              </w:r>
              <w:r w:rsidRPr="00035F81">
                <w:rPr>
                  <w:color w:val="800080"/>
                  <w:szCs w:val="18"/>
                </w:rPr>
                <w:t>/</w:t>
              </w:r>
              <w:r>
                <w:rPr>
                  <w:rFonts w:cs="Arial"/>
                  <w:sz w:val="20"/>
                  <w:lang w:val="en-US"/>
                </w:rPr>
                <w:fldChar w:fldCharType="begin"/>
              </w:r>
              <w:r>
                <w:rPr>
                  <w:rFonts w:cs="Arial"/>
                  <w:sz w:val="20"/>
                </w:rPr>
                <w:instrText>MacroButton Nomacro §</w:instrText>
              </w:r>
              <w:r>
                <w:rPr>
                  <w:rFonts w:cs="Arial"/>
                  <w:sz w:val="20"/>
                  <w:lang w:val="en-US"/>
                </w:rPr>
                <w:fldChar w:fldCharType="end"/>
              </w:r>
              <w:r w:rsidRPr="00035F81">
                <w:rPr>
                  <w:color w:val="800080"/>
                  <w:szCs w:val="18"/>
                </w:rPr>
                <w:t>mevrouw</w:t>
              </w:r>
              <w:r w:rsidRPr="006C7314" w:rsidDel="00E656CD">
                <w:rPr>
                  <w:color w:val="3366FF"/>
                  <w:szCs w:val="18"/>
                </w:rPr>
                <w:t xml:space="preserve"> </w:t>
              </w:r>
              <w:r>
                <w:rPr>
                  <w:lang w:val="nl-NL"/>
                </w:rPr>
                <w:t xml:space="preserve">niet getoond </w:t>
              </w:r>
              <w:r>
                <w:t>op de PDF.</w:t>
              </w:r>
            </w:ins>
          </w:p>
          <w:p w14:paraId="6D3A1DFE" w14:textId="68B42949" w:rsidR="00BA6804" w:rsidRDefault="00BA6804" w:rsidP="00BA6804">
            <w:pPr>
              <w:pStyle w:val="streepje"/>
              <w:numPr>
                <w:ilvl w:val="0"/>
                <w:numId w:val="0"/>
              </w:numPr>
            </w:pPr>
            <w:ins w:id="373" w:author="Groot, Karina de" w:date="2024-10-30T14:11:00Z" w16du:dateUtc="2024-10-30T13:11:00Z">
              <w:r>
                <w:rPr>
                  <w:lang w:val="nl-NL"/>
                </w:rPr>
                <w:t xml:space="preserve">-Heeft de persoon een adellijke titel dan wordt </w:t>
              </w:r>
              <w:r>
                <w:rPr>
                  <w:rFonts w:cs="Arial"/>
                  <w:sz w:val="20"/>
                  <w:lang w:val="en-US"/>
                </w:rPr>
                <w:fldChar w:fldCharType="begin"/>
              </w:r>
              <w:r>
                <w:rPr>
                  <w:rFonts w:cs="Arial"/>
                  <w:sz w:val="20"/>
                </w:rPr>
                <w:instrText>MacroButton Nomacro §</w:instrText>
              </w:r>
              <w:r>
                <w:rPr>
                  <w:rFonts w:cs="Arial"/>
                  <w:sz w:val="20"/>
                  <w:lang w:val="en-US"/>
                </w:rPr>
                <w:fldChar w:fldCharType="end"/>
              </w:r>
              <w:r w:rsidRPr="00035F81">
                <w:rPr>
                  <w:color w:val="800080"/>
                  <w:szCs w:val="18"/>
                </w:rPr>
                <w:t>de heer</w:t>
              </w:r>
              <w:r>
                <w:rPr>
                  <w:rFonts w:cs="Arial"/>
                  <w:sz w:val="20"/>
                  <w:lang w:val="en-US"/>
                </w:rPr>
                <w:fldChar w:fldCharType="begin"/>
              </w:r>
              <w:r>
                <w:rPr>
                  <w:rFonts w:cs="Arial"/>
                  <w:sz w:val="20"/>
                </w:rPr>
                <w:instrText>MacroButton Nomacro §</w:instrText>
              </w:r>
              <w:r>
                <w:rPr>
                  <w:rFonts w:cs="Arial"/>
                  <w:sz w:val="20"/>
                  <w:lang w:val="en-US"/>
                </w:rPr>
                <w:fldChar w:fldCharType="end"/>
              </w:r>
              <w:r w:rsidRPr="00035F81">
                <w:rPr>
                  <w:color w:val="800080"/>
                  <w:szCs w:val="18"/>
                </w:rPr>
                <w:t>/</w:t>
              </w:r>
              <w:r>
                <w:rPr>
                  <w:rFonts w:cs="Arial"/>
                  <w:sz w:val="20"/>
                  <w:lang w:val="en-US"/>
                </w:rPr>
                <w:fldChar w:fldCharType="begin"/>
              </w:r>
              <w:r>
                <w:rPr>
                  <w:rFonts w:cs="Arial"/>
                  <w:sz w:val="20"/>
                </w:rPr>
                <w:instrText>MacroButton Nomacro §</w:instrText>
              </w:r>
              <w:r>
                <w:rPr>
                  <w:rFonts w:cs="Arial"/>
                  <w:sz w:val="20"/>
                  <w:lang w:val="en-US"/>
                </w:rPr>
                <w:fldChar w:fldCharType="end"/>
              </w:r>
              <w:r w:rsidRPr="00035F81">
                <w:rPr>
                  <w:color w:val="800080"/>
                  <w:szCs w:val="18"/>
                </w:rPr>
                <w:t>mevrouw</w:t>
              </w:r>
              <w:r w:rsidRPr="006C7314" w:rsidDel="00E656CD">
                <w:rPr>
                  <w:color w:val="3366FF"/>
                  <w:szCs w:val="18"/>
                </w:rPr>
                <w:t xml:space="preserve"> </w:t>
              </w:r>
              <w:r w:rsidRPr="001268FC">
                <w:rPr>
                  <w:color w:val="000000" w:themeColor="text1"/>
                  <w:szCs w:val="18"/>
                </w:rPr>
                <w:t xml:space="preserve">ook </w:t>
              </w:r>
              <w:r>
                <w:rPr>
                  <w:lang w:val="nl-NL"/>
                </w:rPr>
                <w:t>niet getoond</w:t>
              </w:r>
            </w:ins>
          </w:p>
          <w:p w14:paraId="14ED7706" w14:textId="77777777" w:rsidR="00B73EB4" w:rsidRDefault="00B73EB4" w:rsidP="00FD512F">
            <w:pPr>
              <w:spacing w:line="240" w:lineRule="auto"/>
              <w:rPr>
                <w:sz w:val="16"/>
                <w:szCs w:val="16"/>
                <w:lang w:val="nl"/>
              </w:rPr>
            </w:pPr>
          </w:p>
          <w:p w14:paraId="74FBE8A9" w14:textId="77777777" w:rsidR="00186463" w:rsidRDefault="00186463" w:rsidP="00FD512F">
            <w:pPr>
              <w:spacing w:line="240" w:lineRule="auto"/>
              <w:rPr>
                <w:sz w:val="16"/>
                <w:szCs w:val="16"/>
                <w:lang w:val="nl"/>
              </w:rPr>
            </w:pPr>
            <w:r>
              <w:t>Het al dan niet tonen van ‘</w:t>
            </w:r>
            <w:r w:rsidRPr="00977CB1">
              <w:rPr>
                <w:color w:val="800080"/>
              </w:rPr>
              <w:t>voornoemd</w:t>
            </w:r>
            <w:r>
              <w:t>’ is een gebruikerskeuze.</w:t>
            </w:r>
          </w:p>
          <w:p w14:paraId="7F19802B" w14:textId="77777777" w:rsidR="00186463" w:rsidRPr="00943552" w:rsidRDefault="00186463" w:rsidP="00FD512F">
            <w:pPr>
              <w:spacing w:line="240" w:lineRule="auto"/>
              <w:rPr>
                <w:sz w:val="16"/>
                <w:szCs w:val="16"/>
                <w:lang w:val="nl"/>
              </w:rPr>
            </w:pPr>
          </w:p>
          <w:p w14:paraId="1056FDAA" w14:textId="77777777" w:rsidR="00B73EB4" w:rsidRDefault="00B73EB4" w:rsidP="00FD512F">
            <w:r>
              <w:t>De personen worden weergegeven in de volgorde zoals ze in de voorgaande tekst in de akte getoond zijn.</w:t>
            </w:r>
          </w:p>
          <w:p w14:paraId="744E28F6" w14:textId="77777777" w:rsidR="00B73EB4" w:rsidRPr="004F137E" w:rsidRDefault="00B73EB4" w:rsidP="00FD512F">
            <w:pPr>
              <w:spacing w:line="240" w:lineRule="auto"/>
              <w:rPr>
                <w:sz w:val="16"/>
                <w:szCs w:val="16"/>
              </w:rPr>
            </w:pPr>
          </w:p>
          <w:p w14:paraId="75866D22" w14:textId="77777777" w:rsidR="00B73EB4" w:rsidRDefault="00B73EB4" w:rsidP="00FD512F">
            <w:pPr>
              <w:rPr>
                <w:u w:val="single"/>
              </w:rPr>
            </w:pPr>
            <w:r w:rsidRPr="00C508DD">
              <w:rPr>
                <w:u w:val="single"/>
              </w:rPr>
              <w:t>Mapping</w:t>
            </w:r>
            <w:r w:rsidR="004328B5">
              <w:rPr>
                <w:u w:val="single"/>
              </w:rPr>
              <w:t xml:space="preserve"> opsomming namen</w:t>
            </w:r>
            <w:r w:rsidRPr="00C508DD">
              <w:rPr>
                <w:u w:val="single"/>
              </w:rPr>
              <w:t>:</w:t>
            </w:r>
          </w:p>
          <w:p w14:paraId="4115B6A6" w14:textId="77777777" w:rsidR="00B73EB4" w:rsidRDefault="00B73EB4" w:rsidP="00FD512F">
            <w:pPr>
              <w:spacing w:line="240" w:lineRule="auto"/>
              <w:rPr>
                <w:sz w:val="16"/>
                <w:szCs w:val="16"/>
              </w:rPr>
            </w:pPr>
            <w:r w:rsidRPr="00C508DD">
              <w:rPr>
                <w:sz w:val="16"/>
                <w:szCs w:val="16"/>
              </w:rPr>
              <w:t>/</w:t>
            </w:r>
            <w:r>
              <w:rPr>
                <w:sz w:val="16"/>
                <w:szCs w:val="16"/>
              </w:rPr>
              <w:t>/IMKAD_Persoon/tia_TekstKeuze/</w:t>
            </w:r>
          </w:p>
          <w:p w14:paraId="790CDD89" w14:textId="77777777" w:rsidR="00B73EB4" w:rsidRDefault="00B73EB4" w:rsidP="00FD512F">
            <w:pPr>
              <w:spacing w:line="240" w:lineRule="auto"/>
              <w:rPr>
                <w:sz w:val="16"/>
                <w:szCs w:val="16"/>
              </w:rPr>
            </w:pPr>
            <w:r>
              <w:rPr>
                <w:sz w:val="16"/>
                <w:szCs w:val="16"/>
              </w:rPr>
              <w:tab/>
            </w:r>
            <w:r w:rsidRPr="0036404C">
              <w:rPr>
                <w:sz w:val="16"/>
                <w:szCs w:val="16"/>
              </w:rPr>
              <w:t>./tagNaam (‘k_</w:t>
            </w:r>
            <w:r>
              <w:rPr>
                <w:sz w:val="16"/>
                <w:szCs w:val="16"/>
              </w:rPr>
              <w:t>toonNamenPersonen</w:t>
            </w:r>
            <w:r w:rsidRPr="0036404C">
              <w:rPr>
                <w:sz w:val="16"/>
                <w:szCs w:val="16"/>
              </w:rPr>
              <w:t>’)</w:t>
            </w:r>
          </w:p>
          <w:p w14:paraId="7D9BCBCC" w14:textId="77777777" w:rsidR="00B73EB4" w:rsidRDefault="00B73EB4" w:rsidP="00FD512F">
            <w:pPr>
              <w:spacing w:line="240" w:lineRule="auto"/>
              <w:rPr>
                <w:sz w:val="16"/>
                <w:szCs w:val="16"/>
              </w:rPr>
            </w:pPr>
            <w:r>
              <w:rPr>
                <w:sz w:val="16"/>
                <w:szCs w:val="16"/>
              </w:rPr>
              <w:tab/>
              <w:t>./tekst (‘true’ of ‘false’)</w:t>
            </w:r>
          </w:p>
          <w:p w14:paraId="5CE65B33" w14:textId="77777777" w:rsidR="00B73EB4" w:rsidRDefault="00B73EB4" w:rsidP="00FD512F">
            <w:pPr>
              <w:spacing w:line="240" w:lineRule="auto"/>
            </w:pPr>
          </w:p>
          <w:p w14:paraId="0C45AABE" w14:textId="77777777" w:rsidR="004328B5" w:rsidRDefault="004328B5" w:rsidP="00FD512F">
            <w:pPr>
              <w:spacing w:line="240" w:lineRule="auto"/>
            </w:pPr>
            <w:r w:rsidRPr="00C508DD">
              <w:rPr>
                <w:u w:val="single"/>
              </w:rPr>
              <w:t>Mapping</w:t>
            </w:r>
            <w:r>
              <w:rPr>
                <w:u w:val="single"/>
              </w:rPr>
              <w:t xml:space="preserve"> voornoemd</w:t>
            </w:r>
            <w:r w:rsidRPr="00C508DD">
              <w:rPr>
                <w:u w:val="single"/>
              </w:rPr>
              <w:t>:</w:t>
            </w:r>
          </w:p>
          <w:p w14:paraId="67B3EE1F" w14:textId="77777777" w:rsidR="00B73EB4" w:rsidRDefault="00B73EB4" w:rsidP="00145484">
            <w:pPr>
              <w:spacing w:line="240" w:lineRule="auto"/>
              <w:rPr>
                <w:sz w:val="16"/>
                <w:szCs w:val="16"/>
              </w:rPr>
            </w:pPr>
            <w:r w:rsidRPr="00C508DD">
              <w:rPr>
                <w:sz w:val="16"/>
                <w:szCs w:val="16"/>
              </w:rPr>
              <w:t>/</w:t>
            </w:r>
            <w:r>
              <w:rPr>
                <w:sz w:val="16"/>
                <w:szCs w:val="16"/>
              </w:rPr>
              <w:t>/IMKAD_Persoon/tia_TekstKeuze/</w:t>
            </w:r>
          </w:p>
          <w:p w14:paraId="7CC316D1" w14:textId="77777777" w:rsidR="00B73EB4" w:rsidRDefault="00B73EB4" w:rsidP="00145484">
            <w:pPr>
              <w:spacing w:line="240" w:lineRule="auto"/>
              <w:rPr>
                <w:sz w:val="16"/>
                <w:szCs w:val="16"/>
              </w:rPr>
            </w:pPr>
            <w:r>
              <w:rPr>
                <w:sz w:val="16"/>
                <w:szCs w:val="16"/>
              </w:rPr>
              <w:tab/>
            </w:r>
            <w:r w:rsidRPr="0036404C">
              <w:rPr>
                <w:sz w:val="16"/>
                <w:szCs w:val="16"/>
              </w:rPr>
              <w:t>./tagNaam (‘k_</w:t>
            </w:r>
            <w:r>
              <w:rPr>
                <w:sz w:val="16"/>
                <w:szCs w:val="16"/>
              </w:rPr>
              <w:t>Voornoemd</w:t>
            </w:r>
            <w:r w:rsidRPr="0036404C">
              <w:rPr>
                <w:sz w:val="16"/>
                <w:szCs w:val="16"/>
              </w:rPr>
              <w:t>’)</w:t>
            </w:r>
          </w:p>
          <w:p w14:paraId="634F3DEB" w14:textId="77777777" w:rsidR="00B73EB4" w:rsidRDefault="00B73EB4" w:rsidP="00145484">
            <w:pPr>
              <w:spacing w:line="240" w:lineRule="auto"/>
            </w:pPr>
            <w:r>
              <w:rPr>
                <w:sz w:val="16"/>
                <w:szCs w:val="16"/>
              </w:rPr>
              <w:tab/>
              <w:t>./tekst (‘voornoemd’)</w:t>
            </w:r>
          </w:p>
          <w:p w14:paraId="72075315" w14:textId="77777777" w:rsidR="00B73EB4" w:rsidRDefault="00B73EB4" w:rsidP="00FD512F">
            <w:pPr>
              <w:spacing w:line="240" w:lineRule="auto"/>
            </w:pPr>
          </w:p>
          <w:p w14:paraId="1E0B505B" w14:textId="77777777" w:rsidR="00B73EB4" w:rsidRPr="00861B6A" w:rsidRDefault="00B73EB4" w:rsidP="00FD512F">
            <w:pPr>
              <w:pStyle w:val="streepje"/>
              <w:numPr>
                <w:ilvl w:val="0"/>
                <w:numId w:val="0"/>
              </w:numPr>
              <w:spacing w:line="240" w:lineRule="auto"/>
              <w:rPr>
                <w:szCs w:val="18"/>
                <w:u w:val="single"/>
                <w:lang w:val="nl-NL"/>
              </w:rPr>
            </w:pPr>
            <w:r w:rsidRPr="00861B6A">
              <w:rPr>
                <w:szCs w:val="18"/>
                <w:u w:val="single"/>
                <w:lang w:val="nl-NL"/>
              </w:rPr>
              <w:t>Mapping naam persoon ingezetene:</w:t>
            </w:r>
          </w:p>
          <w:p w14:paraId="33167320" w14:textId="77777777" w:rsidR="00B73EB4" w:rsidRPr="00FF1C4A" w:rsidRDefault="00B73EB4" w:rsidP="00FD512F">
            <w:pPr>
              <w:spacing w:line="240" w:lineRule="auto"/>
              <w:rPr>
                <w:sz w:val="16"/>
                <w:szCs w:val="16"/>
              </w:rPr>
            </w:pPr>
            <w:r w:rsidRPr="00FF1C4A">
              <w:rPr>
                <w:sz w:val="16"/>
                <w:szCs w:val="16"/>
              </w:rPr>
              <w:t>-indien aanwezig</w:t>
            </w:r>
          </w:p>
          <w:p w14:paraId="7F4B51B6" w14:textId="77777777" w:rsidR="00B73EB4" w:rsidRDefault="00B73EB4" w:rsidP="00FD512F">
            <w:pPr>
              <w:spacing w:line="240" w:lineRule="auto"/>
              <w:rPr>
                <w:sz w:val="16"/>
                <w:szCs w:val="16"/>
              </w:rPr>
            </w:pPr>
            <w:r>
              <w:rPr>
                <w:sz w:val="16"/>
                <w:szCs w:val="16"/>
              </w:rPr>
              <w:t>/</w:t>
            </w:r>
            <w:r w:rsidRPr="0036404C">
              <w:rPr>
                <w:sz w:val="16"/>
                <w:szCs w:val="16"/>
              </w:rPr>
              <w:t>/IMKAD_Persoon/</w:t>
            </w:r>
          </w:p>
          <w:p w14:paraId="078AB113" w14:textId="77777777" w:rsidR="00B73EB4" w:rsidRDefault="00B73EB4" w:rsidP="00FD512F">
            <w:pPr>
              <w:spacing w:line="240" w:lineRule="auto"/>
              <w:rPr>
                <w:sz w:val="16"/>
                <w:szCs w:val="16"/>
              </w:rPr>
            </w:pPr>
            <w:r>
              <w:rPr>
                <w:sz w:val="16"/>
                <w:szCs w:val="16"/>
              </w:rPr>
              <w:t>//IMKAD_Persoon/GerelateerdPersoon[huisgenoot]/IMKAD_Persoon/</w:t>
            </w:r>
          </w:p>
          <w:p w14:paraId="6EB7E66A" w14:textId="77777777" w:rsidR="00B73EB4" w:rsidRDefault="00B73EB4" w:rsidP="00FD512F">
            <w:pPr>
              <w:spacing w:line="240" w:lineRule="auto"/>
              <w:rPr>
                <w:sz w:val="16"/>
                <w:szCs w:val="16"/>
              </w:rPr>
            </w:pPr>
            <w:r>
              <w:rPr>
                <w:sz w:val="16"/>
                <w:szCs w:val="16"/>
              </w:rPr>
              <w:tab/>
              <w:t>./</w:t>
            </w:r>
            <w:r w:rsidRPr="0036404C">
              <w:rPr>
                <w:sz w:val="16"/>
                <w:szCs w:val="16"/>
              </w:rPr>
              <w:t>tia_Gegevens/IMKAD_KadNatuurlijkPersoon</w:t>
            </w:r>
            <w:r>
              <w:rPr>
                <w:sz w:val="16"/>
                <w:szCs w:val="16"/>
              </w:rPr>
              <w:t>/</w:t>
            </w:r>
          </w:p>
          <w:p w14:paraId="200F5969" w14:textId="77777777" w:rsidR="00B73EB4" w:rsidRPr="00A517D2" w:rsidRDefault="00B73EB4" w:rsidP="00FD512F">
            <w:pPr>
              <w:spacing w:line="240" w:lineRule="auto"/>
              <w:ind w:left="227"/>
              <w:rPr>
                <w:sz w:val="16"/>
                <w:szCs w:val="16"/>
              </w:rPr>
            </w:pPr>
            <w:r>
              <w:rPr>
                <w:sz w:val="16"/>
                <w:szCs w:val="16"/>
              </w:rPr>
              <w:tab/>
              <w:t>./</w:t>
            </w:r>
            <w:r w:rsidRPr="00A517D2">
              <w:rPr>
                <w:sz w:val="16"/>
                <w:szCs w:val="16"/>
              </w:rPr>
              <w:t>voornamen</w:t>
            </w:r>
          </w:p>
          <w:p w14:paraId="07E5D003" w14:textId="77777777" w:rsidR="00B73EB4" w:rsidRPr="00A517D2" w:rsidRDefault="00B73EB4" w:rsidP="00FD512F">
            <w:pPr>
              <w:spacing w:line="240" w:lineRule="auto"/>
              <w:ind w:left="227"/>
              <w:rPr>
                <w:sz w:val="16"/>
                <w:szCs w:val="16"/>
              </w:rPr>
            </w:pPr>
            <w:r>
              <w:rPr>
                <w:sz w:val="16"/>
                <w:szCs w:val="16"/>
              </w:rPr>
              <w:tab/>
            </w:r>
            <w:r w:rsidRPr="00A517D2">
              <w:rPr>
                <w:sz w:val="16"/>
                <w:szCs w:val="16"/>
              </w:rPr>
              <w:t>./voorvoegselsgeslachtsnaam</w:t>
            </w:r>
          </w:p>
          <w:p w14:paraId="1669C5C7" w14:textId="77777777" w:rsidR="00B73EB4" w:rsidRPr="0036404C" w:rsidRDefault="00B73EB4" w:rsidP="00FD512F">
            <w:pPr>
              <w:spacing w:line="240" w:lineRule="auto"/>
              <w:ind w:left="227"/>
              <w:rPr>
                <w:sz w:val="16"/>
                <w:szCs w:val="16"/>
              </w:rPr>
            </w:pPr>
            <w:r>
              <w:rPr>
                <w:sz w:val="16"/>
                <w:szCs w:val="16"/>
              </w:rPr>
              <w:lastRenderedPageBreak/>
              <w:tab/>
            </w:r>
            <w:r w:rsidRPr="00A517D2">
              <w:rPr>
                <w:sz w:val="16"/>
                <w:szCs w:val="16"/>
              </w:rPr>
              <w:t>./geslachtsnaam</w:t>
            </w:r>
          </w:p>
          <w:p w14:paraId="72D53017" w14:textId="77777777" w:rsidR="00B73EB4" w:rsidRPr="00C7117E" w:rsidRDefault="00B73EB4" w:rsidP="00FD512F">
            <w:pPr>
              <w:spacing w:line="240" w:lineRule="auto"/>
              <w:rPr>
                <w:sz w:val="16"/>
                <w:szCs w:val="16"/>
              </w:rPr>
            </w:pPr>
            <w:r>
              <w:rPr>
                <w:sz w:val="16"/>
                <w:szCs w:val="16"/>
              </w:rPr>
              <w:t>-anders</w:t>
            </w:r>
          </w:p>
          <w:p w14:paraId="77A2E986" w14:textId="77777777" w:rsidR="00B73EB4" w:rsidRDefault="00B73EB4" w:rsidP="00FD512F">
            <w:pPr>
              <w:spacing w:line="240" w:lineRule="auto"/>
              <w:rPr>
                <w:sz w:val="16"/>
                <w:szCs w:val="16"/>
              </w:rPr>
            </w:pPr>
            <w:r>
              <w:rPr>
                <w:sz w:val="16"/>
                <w:szCs w:val="16"/>
              </w:rPr>
              <w:t>/</w:t>
            </w:r>
            <w:r w:rsidRPr="0036404C">
              <w:rPr>
                <w:sz w:val="16"/>
                <w:szCs w:val="16"/>
              </w:rPr>
              <w:t>/IMKAD_Persoon</w:t>
            </w:r>
            <w:r>
              <w:rPr>
                <w:sz w:val="16"/>
                <w:szCs w:val="16"/>
              </w:rPr>
              <w:t>/</w:t>
            </w:r>
          </w:p>
          <w:p w14:paraId="3FE5AD98" w14:textId="77777777" w:rsidR="00B73EB4" w:rsidRDefault="00B73EB4" w:rsidP="00FD512F">
            <w:pPr>
              <w:spacing w:line="240" w:lineRule="auto"/>
              <w:rPr>
                <w:sz w:val="16"/>
                <w:szCs w:val="16"/>
              </w:rPr>
            </w:pPr>
            <w:r>
              <w:rPr>
                <w:sz w:val="16"/>
                <w:szCs w:val="16"/>
              </w:rPr>
              <w:t>//IMKAD_Persoon/GerelateerdPersoon[huisgenoot]/IMKAD_Persoon/</w:t>
            </w:r>
          </w:p>
          <w:p w14:paraId="69417A0E" w14:textId="77777777" w:rsidR="00B73EB4" w:rsidRDefault="00B73EB4" w:rsidP="00FD512F">
            <w:pPr>
              <w:spacing w:line="240" w:lineRule="auto"/>
              <w:rPr>
                <w:sz w:val="16"/>
                <w:szCs w:val="16"/>
              </w:rPr>
            </w:pPr>
            <w:r>
              <w:rPr>
                <w:sz w:val="16"/>
                <w:szCs w:val="16"/>
              </w:rPr>
              <w:tab/>
              <w:t>.</w:t>
            </w:r>
            <w:r w:rsidRPr="0036404C">
              <w:rPr>
                <w:sz w:val="16"/>
                <w:szCs w:val="16"/>
              </w:rPr>
              <w:t>/tia_Gegevens/GBA_Ingezetene/</w:t>
            </w:r>
          </w:p>
          <w:p w14:paraId="0FF46320" w14:textId="77777777" w:rsidR="00B73EB4" w:rsidRPr="0036404C" w:rsidRDefault="00B73EB4" w:rsidP="00FD512F">
            <w:pPr>
              <w:spacing w:line="240" w:lineRule="auto"/>
              <w:ind w:left="227"/>
              <w:rPr>
                <w:sz w:val="16"/>
                <w:szCs w:val="16"/>
              </w:rPr>
            </w:pPr>
            <w:r>
              <w:rPr>
                <w:sz w:val="16"/>
                <w:szCs w:val="16"/>
              </w:rPr>
              <w:tab/>
              <w:t>./naam/voornamen</w:t>
            </w:r>
          </w:p>
          <w:p w14:paraId="2D8B75A7" w14:textId="77777777" w:rsidR="00B73EB4" w:rsidRDefault="00B73EB4" w:rsidP="00FD512F">
            <w:pPr>
              <w:spacing w:line="240" w:lineRule="auto"/>
              <w:ind w:left="227"/>
              <w:rPr>
                <w:sz w:val="16"/>
                <w:szCs w:val="16"/>
              </w:rPr>
            </w:pPr>
            <w:r>
              <w:rPr>
                <w:sz w:val="16"/>
                <w:szCs w:val="16"/>
              </w:rPr>
              <w:tab/>
              <w:t>./tia_VoorvoegselsNaam</w:t>
            </w:r>
          </w:p>
          <w:p w14:paraId="5A2D55E4" w14:textId="77777777" w:rsidR="00B73EB4" w:rsidRPr="0036404C" w:rsidRDefault="00B73EB4" w:rsidP="00FD512F">
            <w:pPr>
              <w:spacing w:line="240" w:lineRule="auto"/>
              <w:ind w:left="227"/>
              <w:rPr>
                <w:sz w:val="16"/>
                <w:szCs w:val="16"/>
              </w:rPr>
            </w:pPr>
            <w:r>
              <w:rPr>
                <w:sz w:val="16"/>
                <w:szCs w:val="16"/>
              </w:rPr>
              <w:tab/>
              <w:t>./tia_NaamZonderVoorvoegsels</w:t>
            </w:r>
          </w:p>
          <w:p w14:paraId="1844FDF2" w14:textId="77777777" w:rsidR="00B73EB4" w:rsidRDefault="00B73EB4" w:rsidP="00FD512F">
            <w:pPr>
              <w:spacing w:line="240" w:lineRule="auto"/>
              <w:rPr>
                <w:sz w:val="16"/>
                <w:szCs w:val="16"/>
              </w:rPr>
            </w:pPr>
          </w:p>
          <w:p w14:paraId="29CEF8E5" w14:textId="77777777" w:rsidR="00B73EB4" w:rsidRPr="00861B6A" w:rsidRDefault="00B73EB4" w:rsidP="00FD512F">
            <w:pPr>
              <w:spacing w:line="240" w:lineRule="auto"/>
              <w:rPr>
                <w:szCs w:val="18"/>
                <w:u w:val="single"/>
              </w:rPr>
            </w:pPr>
            <w:r w:rsidRPr="00861B6A">
              <w:rPr>
                <w:szCs w:val="18"/>
                <w:u w:val="single"/>
              </w:rPr>
              <w:t>Mapping geslacht ingezetene (in beide gevallen):</w:t>
            </w:r>
          </w:p>
          <w:p w14:paraId="042F23B7" w14:textId="77777777" w:rsidR="00B73EB4" w:rsidRDefault="00B73EB4" w:rsidP="00FD512F">
            <w:pPr>
              <w:spacing w:line="240" w:lineRule="auto"/>
              <w:rPr>
                <w:sz w:val="16"/>
                <w:szCs w:val="16"/>
              </w:rPr>
            </w:pPr>
            <w:r>
              <w:rPr>
                <w:sz w:val="16"/>
                <w:szCs w:val="16"/>
              </w:rPr>
              <w:t>/</w:t>
            </w:r>
            <w:r w:rsidRPr="0036404C">
              <w:rPr>
                <w:sz w:val="16"/>
                <w:szCs w:val="16"/>
              </w:rPr>
              <w:t>/IMKAD_Persoon/</w:t>
            </w:r>
          </w:p>
          <w:p w14:paraId="1F79D1A3" w14:textId="77777777" w:rsidR="00B73EB4" w:rsidRDefault="00B73EB4" w:rsidP="00FD512F">
            <w:pPr>
              <w:spacing w:line="240" w:lineRule="auto"/>
              <w:rPr>
                <w:sz w:val="16"/>
                <w:szCs w:val="16"/>
              </w:rPr>
            </w:pPr>
            <w:r>
              <w:rPr>
                <w:sz w:val="16"/>
                <w:szCs w:val="16"/>
              </w:rPr>
              <w:t>//IMKAD_Persoon/GerelateerdPersoon[huisgenoot]/IMKAD_Persoon/</w:t>
            </w:r>
          </w:p>
          <w:p w14:paraId="1F6C2FDC" w14:textId="77777777" w:rsidR="00B73EB4" w:rsidRPr="0036404C" w:rsidRDefault="00B73EB4" w:rsidP="00FD512F">
            <w:pPr>
              <w:spacing w:line="240" w:lineRule="auto"/>
              <w:rPr>
                <w:sz w:val="16"/>
                <w:szCs w:val="16"/>
              </w:rPr>
            </w:pPr>
            <w:r>
              <w:rPr>
                <w:sz w:val="16"/>
                <w:szCs w:val="16"/>
              </w:rPr>
              <w:tab/>
              <w:t>./</w:t>
            </w:r>
            <w:r w:rsidRPr="0036404C">
              <w:rPr>
                <w:sz w:val="16"/>
                <w:szCs w:val="16"/>
              </w:rPr>
              <w:t>tia_Gegevens/GBA_Ingezetene/</w:t>
            </w:r>
          </w:p>
          <w:p w14:paraId="1474D601" w14:textId="422863E0" w:rsidR="00B73EB4" w:rsidRDefault="00B73EB4" w:rsidP="00FD512F">
            <w:pPr>
              <w:spacing w:line="240" w:lineRule="auto"/>
              <w:ind w:left="227"/>
              <w:rPr>
                <w:sz w:val="16"/>
                <w:szCs w:val="16"/>
              </w:rPr>
            </w:pPr>
            <w:r>
              <w:rPr>
                <w:sz w:val="16"/>
                <w:szCs w:val="16"/>
              </w:rPr>
              <w:tab/>
            </w:r>
            <w:r w:rsidRPr="0036404C">
              <w:rPr>
                <w:sz w:val="16"/>
                <w:szCs w:val="16"/>
              </w:rPr>
              <w:t>./geslacht</w:t>
            </w:r>
            <w:ins w:id="374" w:author="Groot, Karina de" w:date="2024-10-30T14:11:00Z" w16du:dateUtc="2024-10-30T13:11:00Z">
              <w:r w:rsidR="00BA6804">
                <w:rPr>
                  <w:sz w:val="16"/>
                  <w:szCs w:val="16"/>
                </w:rPr>
                <w:t>(</w:t>
              </w:r>
            </w:ins>
            <w:ins w:id="375" w:author="Groot, Karina de" w:date="2024-11-22T11:08:00Z" w16du:dateUtc="2024-11-22T10:08:00Z">
              <w:r w:rsidR="00ED6BBB">
                <w:rPr>
                  <w:sz w:val="16"/>
                  <w:szCs w:val="16"/>
                </w:rPr>
                <w:t>M</w:t>
              </w:r>
            </w:ins>
            <w:ins w:id="376" w:author="Groot, Karina de" w:date="2024-10-30T14:11:00Z" w16du:dateUtc="2024-10-30T13:11:00Z">
              <w:r w:rsidR="00BA6804">
                <w:rPr>
                  <w:sz w:val="16"/>
                  <w:szCs w:val="16"/>
                </w:rPr>
                <w:t xml:space="preserve">an, </w:t>
              </w:r>
            </w:ins>
            <w:ins w:id="377" w:author="Groot, Karina de" w:date="2024-11-22T11:09:00Z" w16du:dateUtc="2024-11-22T10:09:00Z">
              <w:r w:rsidR="00ED6BBB">
                <w:rPr>
                  <w:sz w:val="16"/>
                  <w:szCs w:val="16"/>
                </w:rPr>
                <w:t>V</w:t>
              </w:r>
            </w:ins>
            <w:ins w:id="378" w:author="Groot, Karina de" w:date="2024-10-30T14:11:00Z" w16du:dateUtc="2024-10-30T13:11:00Z">
              <w:r w:rsidR="00BA6804">
                <w:rPr>
                  <w:sz w:val="16"/>
                  <w:szCs w:val="16"/>
                </w:rPr>
                <w:t xml:space="preserve">rouw, </w:t>
              </w:r>
            </w:ins>
            <w:ins w:id="379" w:author="Groot, Karina de" w:date="2024-11-22T11:09:00Z" w16du:dateUtc="2024-11-22T10:09:00Z">
              <w:r w:rsidR="00ED6BBB">
                <w:rPr>
                  <w:sz w:val="16"/>
                  <w:szCs w:val="16"/>
                </w:rPr>
                <w:t>O</w:t>
              </w:r>
            </w:ins>
            <w:ins w:id="380" w:author="Groot, Karina de" w:date="2024-10-30T14:12:00Z" w16du:dateUtc="2024-10-30T13:12:00Z">
              <w:r w:rsidR="00BA6804">
                <w:rPr>
                  <w:sz w:val="16"/>
                  <w:szCs w:val="16"/>
                </w:rPr>
                <w:t>nbekend=genderneutraal)</w:t>
              </w:r>
            </w:ins>
          </w:p>
          <w:p w14:paraId="614297FD" w14:textId="77777777" w:rsidR="00B73EB4" w:rsidRPr="007806FD" w:rsidRDefault="00B73EB4" w:rsidP="00FD512F">
            <w:pPr>
              <w:spacing w:line="240" w:lineRule="auto"/>
              <w:rPr>
                <w:sz w:val="16"/>
                <w:szCs w:val="16"/>
              </w:rPr>
            </w:pPr>
          </w:p>
          <w:p w14:paraId="52CDA485" w14:textId="77777777" w:rsidR="00B73EB4" w:rsidRPr="00861B6A" w:rsidRDefault="00B73EB4" w:rsidP="00FD512F">
            <w:pPr>
              <w:pStyle w:val="streepje"/>
              <w:numPr>
                <w:ilvl w:val="0"/>
                <w:numId w:val="0"/>
              </w:numPr>
              <w:spacing w:line="240" w:lineRule="auto"/>
              <w:rPr>
                <w:szCs w:val="18"/>
                <w:u w:val="single"/>
                <w:lang w:val="nl-NL"/>
              </w:rPr>
            </w:pPr>
            <w:r w:rsidRPr="00861B6A">
              <w:rPr>
                <w:szCs w:val="18"/>
                <w:u w:val="single"/>
                <w:lang w:val="nl-NL"/>
              </w:rPr>
              <w:t>Mapping naam en geslacht niet ingezetene:</w:t>
            </w:r>
          </w:p>
          <w:p w14:paraId="362D5377" w14:textId="77777777" w:rsidR="00B73EB4" w:rsidRDefault="00B73EB4" w:rsidP="00FD512F">
            <w:pPr>
              <w:spacing w:line="240" w:lineRule="auto"/>
              <w:rPr>
                <w:sz w:val="16"/>
                <w:szCs w:val="16"/>
              </w:rPr>
            </w:pPr>
            <w:r>
              <w:rPr>
                <w:sz w:val="16"/>
                <w:szCs w:val="16"/>
              </w:rPr>
              <w:t>/</w:t>
            </w:r>
            <w:r w:rsidRPr="00105494">
              <w:rPr>
                <w:sz w:val="16"/>
                <w:szCs w:val="16"/>
              </w:rPr>
              <w:t>/IMKAD_Persoon/</w:t>
            </w:r>
          </w:p>
          <w:p w14:paraId="03E7CB35" w14:textId="77777777" w:rsidR="00B73EB4" w:rsidRDefault="00B73EB4" w:rsidP="00FD512F">
            <w:pPr>
              <w:spacing w:line="240" w:lineRule="auto"/>
              <w:rPr>
                <w:sz w:val="16"/>
                <w:szCs w:val="16"/>
              </w:rPr>
            </w:pPr>
            <w:r>
              <w:rPr>
                <w:sz w:val="16"/>
                <w:szCs w:val="16"/>
              </w:rPr>
              <w:t>//IMKAD_Persoon/GerelateerdPersoon[huisgenoot]/IMKAD_Persoon/</w:t>
            </w:r>
          </w:p>
          <w:p w14:paraId="6E6B74F6" w14:textId="77777777" w:rsidR="00B73EB4" w:rsidRDefault="00B73EB4" w:rsidP="00FD512F">
            <w:pPr>
              <w:spacing w:line="240" w:lineRule="auto"/>
              <w:rPr>
                <w:sz w:val="16"/>
              </w:rPr>
            </w:pPr>
            <w:r>
              <w:rPr>
                <w:sz w:val="16"/>
                <w:szCs w:val="16"/>
              </w:rPr>
              <w:tab/>
              <w:t>./</w:t>
            </w:r>
            <w:r w:rsidRPr="00105494">
              <w:rPr>
                <w:sz w:val="16"/>
                <w:szCs w:val="16"/>
              </w:rPr>
              <w:t>IMKAD</w:t>
            </w:r>
            <w:r w:rsidRPr="00D17D03">
              <w:rPr>
                <w:sz w:val="16"/>
              </w:rPr>
              <w:t>_NietIngezetene/</w:t>
            </w:r>
          </w:p>
          <w:p w14:paraId="2B72F0DD" w14:textId="77777777" w:rsidR="00B73EB4" w:rsidRPr="00920AC6" w:rsidRDefault="00B73EB4" w:rsidP="00FD512F">
            <w:pPr>
              <w:spacing w:line="240" w:lineRule="auto"/>
              <w:ind w:left="227"/>
              <w:rPr>
                <w:sz w:val="16"/>
                <w:szCs w:val="16"/>
              </w:rPr>
            </w:pPr>
            <w:r>
              <w:rPr>
                <w:sz w:val="16"/>
              </w:rPr>
              <w:tab/>
              <w:t>./</w:t>
            </w:r>
            <w:r w:rsidRPr="00920AC6">
              <w:rPr>
                <w:sz w:val="16"/>
                <w:szCs w:val="16"/>
              </w:rPr>
              <w:t>voornamen</w:t>
            </w:r>
          </w:p>
          <w:p w14:paraId="738F0C8C" w14:textId="77777777" w:rsidR="00B73EB4" w:rsidRPr="00920AC6" w:rsidRDefault="00B73EB4" w:rsidP="00FD512F">
            <w:pPr>
              <w:spacing w:line="240" w:lineRule="auto"/>
              <w:ind w:left="227"/>
              <w:rPr>
                <w:sz w:val="16"/>
                <w:szCs w:val="16"/>
              </w:rPr>
            </w:pPr>
            <w:r>
              <w:rPr>
                <w:sz w:val="16"/>
                <w:szCs w:val="16"/>
              </w:rPr>
              <w:tab/>
            </w:r>
            <w:r w:rsidRPr="00920AC6">
              <w:rPr>
                <w:sz w:val="16"/>
                <w:szCs w:val="16"/>
              </w:rPr>
              <w:t>./voorvoegsels</w:t>
            </w:r>
          </w:p>
          <w:p w14:paraId="51E154E3" w14:textId="77777777" w:rsidR="00B73EB4" w:rsidRDefault="00B73EB4" w:rsidP="00FD512F">
            <w:pPr>
              <w:spacing w:line="240" w:lineRule="auto"/>
              <w:ind w:left="227"/>
              <w:rPr>
                <w:sz w:val="16"/>
                <w:szCs w:val="16"/>
              </w:rPr>
            </w:pPr>
            <w:r>
              <w:rPr>
                <w:sz w:val="16"/>
                <w:szCs w:val="16"/>
              </w:rPr>
              <w:tab/>
            </w:r>
            <w:r w:rsidRPr="00920AC6">
              <w:rPr>
                <w:sz w:val="16"/>
                <w:szCs w:val="16"/>
              </w:rPr>
              <w:t>./geslachtsnaam</w:t>
            </w:r>
          </w:p>
          <w:p w14:paraId="4C827662" w14:textId="288E6278" w:rsidR="00B73EB4" w:rsidRPr="00610747" w:rsidRDefault="00B73EB4" w:rsidP="005A36EB">
            <w:r>
              <w:rPr>
                <w:sz w:val="16"/>
                <w:szCs w:val="16"/>
              </w:rPr>
              <w:tab/>
            </w:r>
            <w:r>
              <w:rPr>
                <w:sz w:val="16"/>
                <w:szCs w:val="16"/>
              </w:rPr>
              <w:tab/>
            </w:r>
            <w:r w:rsidRPr="00920AC6">
              <w:rPr>
                <w:sz w:val="16"/>
                <w:szCs w:val="16"/>
              </w:rPr>
              <w:t>./geslacht</w:t>
            </w:r>
            <w:ins w:id="381" w:author="Groot, Karina de" w:date="2024-10-30T14:12:00Z" w16du:dateUtc="2024-10-30T13:12:00Z">
              <w:r w:rsidR="00BA6804">
                <w:rPr>
                  <w:sz w:val="16"/>
                  <w:szCs w:val="16"/>
                </w:rPr>
                <w:t>(</w:t>
              </w:r>
            </w:ins>
            <w:ins w:id="382" w:author="Groot, Karina de" w:date="2024-11-22T11:09:00Z" w16du:dateUtc="2024-11-22T10:09:00Z">
              <w:r w:rsidR="00ED6BBB">
                <w:rPr>
                  <w:sz w:val="16"/>
                  <w:szCs w:val="16"/>
                </w:rPr>
                <w:t>M</w:t>
              </w:r>
            </w:ins>
            <w:ins w:id="383" w:author="Groot, Karina de" w:date="2024-10-30T14:12:00Z" w16du:dateUtc="2024-10-30T13:12:00Z">
              <w:r w:rsidR="00BA6804">
                <w:rPr>
                  <w:sz w:val="16"/>
                  <w:szCs w:val="16"/>
                </w:rPr>
                <w:t xml:space="preserve">an, </w:t>
              </w:r>
            </w:ins>
            <w:ins w:id="384" w:author="Groot, Karina de" w:date="2024-11-22T11:09:00Z" w16du:dateUtc="2024-11-22T10:09:00Z">
              <w:r w:rsidR="00ED6BBB">
                <w:rPr>
                  <w:sz w:val="16"/>
                  <w:szCs w:val="16"/>
                </w:rPr>
                <w:t>V</w:t>
              </w:r>
            </w:ins>
            <w:ins w:id="385" w:author="Groot, Karina de" w:date="2024-10-30T14:12:00Z" w16du:dateUtc="2024-10-30T13:12:00Z">
              <w:r w:rsidR="00BA6804">
                <w:rPr>
                  <w:sz w:val="16"/>
                  <w:szCs w:val="16"/>
                </w:rPr>
                <w:t xml:space="preserve">rouw, </w:t>
              </w:r>
            </w:ins>
            <w:ins w:id="386" w:author="Groot, Karina de" w:date="2024-11-22T11:09:00Z" w16du:dateUtc="2024-11-22T10:09:00Z">
              <w:r w:rsidR="00ED6BBB">
                <w:rPr>
                  <w:sz w:val="16"/>
                  <w:szCs w:val="16"/>
                </w:rPr>
                <w:t>O</w:t>
              </w:r>
            </w:ins>
            <w:ins w:id="387" w:author="Groot, Karina de" w:date="2024-10-30T14:12:00Z" w16du:dateUtc="2024-10-30T13:12:00Z">
              <w:r w:rsidR="00BA6804">
                <w:rPr>
                  <w:sz w:val="16"/>
                  <w:szCs w:val="16"/>
                </w:rPr>
                <w:t>nbekend=genderneutraal)</w:t>
              </w:r>
            </w:ins>
          </w:p>
        </w:tc>
      </w:tr>
      <w:tr w:rsidR="00B73EB4" w:rsidRPr="00C508DD" w14:paraId="2B7ED47A" w14:textId="77777777" w:rsidTr="00EA66E7">
        <w:tc>
          <w:tcPr>
            <w:tcW w:w="2307" w:type="pct"/>
          </w:tcPr>
          <w:p w14:paraId="7AB02CCF" w14:textId="77777777" w:rsidR="00B73EB4" w:rsidRPr="00233135" w:rsidRDefault="00B73EB4" w:rsidP="005E6A6D">
            <w:pPr>
              <w:rPr>
                <w:rFonts w:ascii="Times New Roman" w:hAnsi="Times New Roman"/>
                <w:color w:val="FF0000"/>
                <w:sz w:val="24"/>
                <w:szCs w:val="24"/>
              </w:rPr>
            </w:pPr>
            <w:r>
              <w:rPr>
                <w:color w:val="FF0000"/>
              </w:rPr>
              <w:lastRenderedPageBreak/>
              <w:t>tezamen wonende te</w:t>
            </w:r>
            <w:r w:rsidRPr="00233135">
              <w:rPr>
                <w:color w:val="FF0000"/>
              </w:rPr>
              <w:t xml:space="preserve"> </w:t>
            </w:r>
            <w:r w:rsidRPr="00233135">
              <w:rPr>
                <w:color w:val="FF0000"/>
                <w:highlight w:val="yellow"/>
              </w:rPr>
              <w:t>TEKSTBLOK WOONADRES</w:t>
            </w:r>
          </w:p>
        </w:tc>
        <w:tc>
          <w:tcPr>
            <w:tcW w:w="2693" w:type="pct"/>
          </w:tcPr>
          <w:p w14:paraId="53B40D77" w14:textId="77777777" w:rsidR="00B73EB4" w:rsidRDefault="009308AA" w:rsidP="00DE4949">
            <w:pPr>
              <w:keepNext/>
            </w:pPr>
            <w:r>
              <w:t xml:space="preserve">Vaste tekst. </w:t>
            </w:r>
            <w:r w:rsidR="00B73EB4">
              <w:t>Het gezamenlijke woonadres van de personen.</w:t>
            </w:r>
          </w:p>
          <w:p w14:paraId="3D756945" w14:textId="77777777" w:rsidR="00B73EB4" w:rsidRDefault="00B73EB4" w:rsidP="00DE4949">
            <w:pPr>
              <w:keepNext/>
            </w:pPr>
          </w:p>
          <w:p w14:paraId="5C544A24" w14:textId="77777777" w:rsidR="00B73EB4" w:rsidRPr="009C51D0" w:rsidRDefault="00B73EB4" w:rsidP="00DE4949">
            <w:pPr>
              <w:keepNext/>
              <w:spacing w:line="240" w:lineRule="auto"/>
              <w:rPr>
                <w:u w:val="single"/>
              </w:rPr>
            </w:pPr>
            <w:r w:rsidRPr="009C51D0">
              <w:rPr>
                <w:u w:val="single"/>
              </w:rPr>
              <w:t>Mapping:</w:t>
            </w:r>
          </w:p>
          <w:p w14:paraId="28AD2B42" w14:textId="77777777" w:rsidR="00B73EB4" w:rsidRDefault="00B73EB4" w:rsidP="00DE4949">
            <w:pPr>
              <w:keepNext/>
              <w:spacing w:line="240" w:lineRule="auto"/>
              <w:rPr>
                <w:sz w:val="16"/>
                <w:szCs w:val="16"/>
              </w:rPr>
            </w:pPr>
            <w:r w:rsidRPr="00C508DD">
              <w:rPr>
                <w:sz w:val="16"/>
                <w:szCs w:val="16"/>
              </w:rPr>
              <w:t>//</w:t>
            </w:r>
            <w:r>
              <w:rPr>
                <w:sz w:val="16"/>
                <w:szCs w:val="16"/>
              </w:rPr>
              <w:t>IMKAD_Persoon/</w:t>
            </w:r>
            <w:r w:rsidRPr="003F559F">
              <w:rPr>
                <w:sz w:val="16"/>
                <w:szCs w:val="16"/>
              </w:rPr>
              <w:t>IMKAD_WoonlocatiePersoon/</w:t>
            </w:r>
          </w:p>
          <w:p w14:paraId="16615733" w14:textId="77777777" w:rsidR="00B73EB4" w:rsidRDefault="00B73EB4" w:rsidP="00DE4949">
            <w:pPr>
              <w:keepNext/>
              <w:spacing w:line="240" w:lineRule="auto"/>
              <w:rPr>
                <w:sz w:val="16"/>
                <w:szCs w:val="16"/>
              </w:rPr>
            </w:pPr>
            <w:r>
              <w:rPr>
                <w:sz w:val="16"/>
                <w:szCs w:val="16"/>
              </w:rPr>
              <w:t>//IMKAD_Persoon/GerelateerdPersoon[huisgenoot]/</w:t>
            </w:r>
          </w:p>
          <w:p w14:paraId="2F5AF94C" w14:textId="77777777" w:rsidR="00B73EB4" w:rsidRDefault="00B73EB4" w:rsidP="00DE4949">
            <w:pPr>
              <w:keepNext/>
              <w:spacing w:line="240" w:lineRule="auto"/>
              <w:rPr>
                <w:sz w:val="16"/>
                <w:szCs w:val="16"/>
              </w:rPr>
            </w:pPr>
            <w:r>
              <w:rPr>
                <w:sz w:val="16"/>
                <w:szCs w:val="16"/>
              </w:rPr>
              <w:tab/>
              <w:t>./IndGezamenlijkeWoonlocatie (‘true’)</w:t>
            </w:r>
          </w:p>
          <w:p w14:paraId="501AB42C" w14:textId="77777777" w:rsidR="00B73EB4" w:rsidRDefault="00B73EB4" w:rsidP="00DE4949">
            <w:pPr>
              <w:keepNext/>
              <w:spacing w:line="240" w:lineRule="auto"/>
            </w:pPr>
            <w:r>
              <w:rPr>
                <w:sz w:val="16"/>
                <w:szCs w:val="16"/>
              </w:rPr>
              <w:t>-zie verder tekstblok woonadres</w:t>
            </w:r>
          </w:p>
        </w:tc>
      </w:tr>
      <w:tr w:rsidR="00B73EB4" w:rsidRPr="00C508DD" w14:paraId="3DDEA439" w14:textId="77777777" w:rsidTr="00EA66E7">
        <w:tc>
          <w:tcPr>
            <w:tcW w:w="2307" w:type="pct"/>
          </w:tcPr>
          <w:p w14:paraId="3BAA13A7" w14:textId="77777777" w:rsidR="00B73EB4" w:rsidRPr="00D6596D" w:rsidRDefault="00B73EB4" w:rsidP="005C1AAE">
            <w:pPr>
              <w:rPr>
                <w:rFonts w:ascii="Times New Roman" w:hAnsi="Times New Roman"/>
                <w:sz w:val="24"/>
                <w:szCs w:val="24"/>
                <w:lang w:val="en-US"/>
              </w:rPr>
            </w:pPr>
            <w:r>
              <w:rPr>
                <w:color w:val="800080"/>
              </w:rPr>
              <w:t xml:space="preserve">(toekomstig adres: </w:t>
            </w:r>
            <w:r w:rsidRPr="008B2C91">
              <w:rPr>
                <w:color w:val="800080"/>
                <w:highlight w:val="yellow"/>
              </w:rPr>
              <w:t>TEKSTBLOK WOONADRES</w:t>
            </w:r>
            <w:r>
              <w:rPr>
                <w:color w:val="800080"/>
              </w:rPr>
              <w:t>)</w:t>
            </w:r>
          </w:p>
        </w:tc>
        <w:tc>
          <w:tcPr>
            <w:tcW w:w="2693" w:type="pct"/>
          </w:tcPr>
          <w:p w14:paraId="06C0C484" w14:textId="77777777" w:rsidR="00B73EB4" w:rsidRDefault="00B73EB4" w:rsidP="00004C4C">
            <w:pPr>
              <w:spacing w:before="72"/>
            </w:pPr>
            <w:r>
              <w:t>Optionele tekst, die getoond wordt wanneer de personen een gezamenlijk toekomstig adres hebben.</w:t>
            </w:r>
          </w:p>
          <w:p w14:paraId="2C3F9D13" w14:textId="77777777" w:rsidR="00B73EB4" w:rsidRPr="00F90539" w:rsidRDefault="00B73EB4" w:rsidP="00F90539">
            <w:pPr>
              <w:spacing w:line="240" w:lineRule="auto"/>
              <w:rPr>
                <w:sz w:val="16"/>
                <w:szCs w:val="16"/>
              </w:rPr>
            </w:pPr>
          </w:p>
          <w:p w14:paraId="1F79A052" w14:textId="77777777" w:rsidR="00B73EB4" w:rsidRDefault="00B73EB4" w:rsidP="00F90539">
            <w:pPr>
              <w:keepNext/>
              <w:spacing w:line="240" w:lineRule="auto"/>
              <w:rPr>
                <w:u w:val="single"/>
              </w:rPr>
            </w:pPr>
            <w:r w:rsidRPr="009C51D0">
              <w:rPr>
                <w:u w:val="single"/>
              </w:rPr>
              <w:t>Mapping:</w:t>
            </w:r>
          </w:p>
          <w:p w14:paraId="18082908" w14:textId="77777777" w:rsidR="00B73EB4" w:rsidRDefault="00B73EB4" w:rsidP="005C1AAE">
            <w:pPr>
              <w:spacing w:line="240" w:lineRule="auto"/>
              <w:rPr>
                <w:sz w:val="16"/>
                <w:szCs w:val="16"/>
              </w:rPr>
            </w:pPr>
            <w:r w:rsidRPr="00C508DD">
              <w:rPr>
                <w:sz w:val="16"/>
                <w:szCs w:val="16"/>
              </w:rPr>
              <w:t>//</w:t>
            </w:r>
            <w:r>
              <w:rPr>
                <w:sz w:val="16"/>
                <w:szCs w:val="16"/>
              </w:rPr>
              <w:t>IMKAD_Persoon/toekomstigAdres/</w:t>
            </w:r>
          </w:p>
          <w:p w14:paraId="0C1AD713" w14:textId="77777777" w:rsidR="00B73EB4" w:rsidRDefault="00B73EB4" w:rsidP="005C1AAE">
            <w:pPr>
              <w:spacing w:line="240" w:lineRule="auto"/>
              <w:rPr>
                <w:sz w:val="16"/>
                <w:szCs w:val="16"/>
              </w:rPr>
            </w:pPr>
            <w:r w:rsidRPr="00C508DD">
              <w:rPr>
                <w:sz w:val="16"/>
                <w:szCs w:val="16"/>
              </w:rPr>
              <w:t>//</w:t>
            </w:r>
            <w:r>
              <w:rPr>
                <w:sz w:val="16"/>
                <w:szCs w:val="16"/>
              </w:rPr>
              <w:t>IMKAD_Persoon/GerelateerdPersoon[huisgenoot]/</w:t>
            </w:r>
          </w:p>
          <w:p w14:paraId="7CB9AC18" w14:textId="77777777" w:rsidR="00B73EB4" w:rsidRPr="009C51D0" w:rsidRDefault="00B73EB4" w:rsidP="00CD040F">
            <w:pPr>
              <w:spacing w:line="240" w:lineRule="auto"/>
              <w:ind w:left="227"/>
              <w:rPr>
                <w:u w:val="single"/>
              </w:rPr>
            </w:pPr>
            <w:r>
              <w:rPr>
                <w:sz w:val="16"/>
                <w:szCs w:val="16"/>
              </w:rPr>
              <w:t>./IndGezamenlijkeToekomstigeWoonlocatie (‘true’)</w:t>
            </w:r>
          </w:p>
          <w:p w14:paraId="7A0C1DC2" w14:textId="77777777" w:rsidR="00B73EB4" w:rsidRDefault="00B73EB4" w:rsidP="005C1AAE">
            <w:pPr>
              <w:spacing w:line="240" w:lineRule="auto"/>
            </w:pPr>
            <w:r>
              <w:rPr>
                <w:sz w:val="16"/>
                <w:szCs w:val="16"/>
              </w:rPr>
              <w:t>-zie verder tekstblok woonadres</w:t>
            </w:r>
            <w:r w:rsidRPr="00C508DD" w:rsidDel="004A0ACB">
              <w:rPr>
                <w:sz w:val="16"/>
                <w:szCs w:val="16"/>
              </w:rPr>
              <w:t xml:space="preserve"> </w:t>
            </w:r>
          </w:p>
        </w:tc>
      </w:tr>
    </w:tbl>
    <w:p w14:paraId="214EE537" w14:textId="77777777" w:rsidR="000F22B6" w:rsidRDefault="000F22B6" w:rsidP="000F22B6"/>
    <w:p w14:paraId="6ABC45E5" w14:textId="77777777" w:rsidR="00571F54" w:rsidRDefault="00571F54" w:rsidP="001B44A3">
      <w:pPr>
        <w:pStyle w:val="Kop4"/>
      </w:pPr>
      <w:r>
        <w:t xml:space="preserve">Variant 4: </w:t>
      </w:r>
      <w:r w:rsidR="00001987">
        <w:t>t</w:t>
      </w:r>
      <w:r>
        <w:t>wee natuurlijke personen (partners) met gezamenlijke burgerlijke staat en woonadres</w:t>
      </w:r>
    </w:p>
    <w:p w14:paraId="53D25701" w14:textId="77777777" w:rsidR="009308AA" w:rsidRPr="00AA3529" w:rsidRDefault="009308AA" w:rsidP="009308AA"/>
    <w:tbl>
      <w:tblPr>
        <w:tblStyle w:val="Professioneletabel"/>
        <w:tblW w:w="5037" w:type="pct"/>
        <w:tblLayout w:type="fixed"/>
        <w:tblLook w:val="01C0" w:firstRow="0" w:lastRow="1" w:firstColumn="1" w:lastColumn="1" w:noHBand="0" w:noVBand="0"/>
      </w:tblPr>
      <w:tblGrid>
        <w:gridCol w:w="4397"/>
        <w:gridCol w:w="5125"/>
      </w:tblGrid>
      <w:tr w:rsidR="006F5C49" w:rsidRPr="00C508DD" w14:paraId="21547B10" w14:textId="77777777" w:rsidTr="009308AA">
        <w:tc>
          <w:tcPr>
            <w:tcW w:w="2309" w:type="pct"/>
          </w:tcPr>
          <w:p w14:paraId="4760A205" w14:textId="77777777" w:rsidR="006F5C49" w:rsidRPr="00436461" w:rsidRDefault="006F5C49" w:rsidP="005C1AAE">
            <w:pPr>
              <w:rPr>
                <w:color w:val="FF0000"/>
                <w:szCs w:val="18"/>
                <w:highlight w:val="yellow"/>
              </w:rPr>
            </w:pPr>
          </w:p>
        </w:tc>
        <w:tc>
          <w:tcPr>
            <w:tcW w:w="2691" w:type="pct"/>
          </w:tcPr>
          <w:p w14:paraId="61347FCB" w14:textId="77777777" w:rsidR="006F5C49" w:rsidRDefault="006F5C49" w:rsidP="006F5C49"/>
          <w:p w14:paraId="361770C1" w14:textId="77777777" w:rsidR="00563C9D" w:rsidRDefault="006F5C49" w:rsidP="00563C9D">
            <w:pPr>
              <w:spacing w:line="240" w:lineRule="auto"/>
              <w:rPr>
                <w:u w:val="single"/>
              </w:rPr>
            </w:pPr>
            <w:r w:rsidRPr="00C933D4">
              <w:rPr>
                <w:u w:val="single"/>
              </w:rPr>
              <w:t>Mapping</w:t>
            </w:r>
            <w:r w:rsidR="00563C9D">
              <w:rPr>
                <w:u w:val="single"/>
              </w:rPr>
              <w:t xml:space="preserve"> variant 4</w:t>
            </w:r>
          </w:p>
          <w:p w14:paraId="3C4D6611" w14:textId="77777777" w:rsidR="0070044D" w:rsidRDefault="0070044D" w:rsidP="00563C9D">
            <w:pPr>
              <w:spacing w:line="240" w:lineRule="auto"/>
              <w:rPr>
                <w:sz w:val="16"/>
                <w:szCs w:val="16"/>
              </w:rPr>
            </w:pPr>
            <w:r w:rsidRPr="00C508DD">
              <w:rPr>
                <w:sz w:val="16"/>
                <w:szCs w:val="16"/>
              </w:rPr>
              <w:t>/</w:t>
            </w:r>
            <w:r>
              <w:rPr>
                <w:sz w:val="16"/>
                <w:szCs w:val="16"/>
              </w:rPr>
              <w:t>/IMKAD_Persoon/tia_Tekst</w:t>
            </w:r>
            <w:r w:rsidR="00B83666">
              <w:rPr>
                <w:sz w:val="16"/>
                <w:szCs w:val="16"/>
              </w:rPr>
              <w:t>K</w:t>
            </w:r>
            <w:r>
              <w:rPr>
                <w:sz w:val="16"/>
                <w:szCs w:val="16"/>
              </w:rPr>
              <w:t>euze</w:t>
            </w:r>
            <w:r w:rsidR="00563C9D">
              <w:rPr>
                <w:sz w:val="16"/>
                <w:szCs w:val="16"/>
              </w:rPr>
              <w:t>/</w:t>
            </w:r>
          </w:p>
          <w:p w14:paraId="00517EBC" w14:textId="77777777" w:rsidR="003A3F9B" w:rsidRDefault="00563C9D" w:rsidP="00563C9D">
            <w:pPr>
              <w:spacing w:line="240" w:lineRule="auto"/>
              <w:rPr>
                <w:sz w:val="16"/>
                <w:szCs w:val="16"/>
              </w:rPr>
            </w:pPr>
            <w:r>
              <w:rPr>
                <w:sz w:val="16"/>
                <w:szCs w:val="16"/>
              </w:rPr>
              <w:tab/>
            </w:r>
            <w:r w:rsidR="003A3F9B">
              <w:rPr>
                <w:sz w:val="16"/>
                <w:szCs w:val="16"/>
              </w:rPr>
              <w:t>./tagNaam (‘k_KeuzeblokVariant’)</w:t>
            </w:r>
          </w:p>
          <w:p w14:paraId="51779CA1" w14:textId="77777777" w:rsidR="003A3F9B" w:rsidRDefault="00563C9D" w:rsidP="00563C9D">
            <w:pPr>
              <w:spacing w:line="240" w:lineRule="auto"/>
              <w:rPr>
                <w:sz w:val="16"/>
                <w:szCs w:val="16"/>
              </w:rPr>
            </w:pPr>
            <w:r>
              <w:rPr>
                <w:sz w:val="16"/>
                <w:szCs w:val="16"/>
              </w:rPr>
              <w:tab/>
            </w:r>
            <w:r w:rsidR="003A3F9B">
              <w:rPr>
                <w:sz w:val="16"/>
                <w:szCs w:val="16"/>
              </w:rPr>
              <w:t>./tekst (‘4’)</w:t>
            </w:r>
          </w:p>
          <w:p w14:paraId="74C0BE61" w14:textId="77777777" w:rsidR="003D748F" w:rsidRPr="00421B3F" w:rsidRDefault="003D748F" w:rsidP="008B41A0">
            <w:pPr>
              <w:spacing w:line="240" w:lineRule="auto"/>
              <w:rPr>
                <w:szCs w:val="18"/>
              </w:rPr>
            </w:pPr>
          </w:p>
        </w:tc>
      </w:tr>
    </w:tbl>
    <w:p w14:paraId="4101D6F9" w14:textId="77777777" w:rsidR="009308AA" w:rsidRDefault="00AA3529" w:rsidP="001B44A3">
      <w:pPr>
        <w:pStyle w:val="Kop5"/>
        <w:tabs>
          <w:tab w:val="clear" w:pos="1008"/>
          <w:tab w:val="clear" w:pos="1588"/>
          <w:tab w:val="left" w:pos="993"/>
        </w:tabs>
        <w:ind w:left="0" w:firstLine="0"/>
      </w:pPr>
      <w:r>
        <w:rPr>
          <w:lang w:val="nl"/>
        </w:rPr>
        <w:t>IMKAD_Persoon</w:t>
      </w:r>
    </w:p>
    <w:tbl>
      <w:tblPr>
        <w:tblStyle w:val="Professioneletabel"/>
        <w:tblW w:w="5037" w:type="pct"/>
        <w:tblLayout w:type="fixed"/>
        <w:tblLook w:val="01C0" w:firstRow="0" w:lastRow="1" w:firstColumn="1" w:lastColumn="1" w:noHBand="0" w:noVBand="0"/>
      </w:tblPr>
      <w:tblGrid>
        <w:gridCol w:w="4397"/>
        <w:gridCol w:w="5119"/>
        <w:gridCol w:w="6"/>
      </w:tblGrid>
      <w:tr w:rsidR="00A30BE4" w:rsidRPr="00C508DD" w14:paraId="131B5CDE" w14:textId="77777777" w:rsidTr="00A30BE4">
        <w:trPr>
          <w:gridAfter w:val="1"/>
          <w:wAfter w:w="4" w:type="pct"/>
        </w:trPr>
        <w:tc>
          <w:tcPr>
            <w:tcW w:w="2308" w:type="pct"/>
          </w:tcPr>
          <w:p w14:paraId="7EA0F734" w14:textId="77777777" w:rsidR="00A30BE4" w:rsidRPr="000C7382" w:rsidRDefault="00A30BE4" w:rsidP="00120A69">
            <w:pPr>
              <w:rPr>
                <w:color w:val="800080"/>
                <w:szCs w:val="18"/>
                <w:highlight w:val="yellow"/>
                <w:lang w:val="en-US"/>
              </w:rPr>
            </w:pPr>
            <w:r w:rsidRPr="000C7382">
              <w:rPr>
                <w:color w:val="800080"/>
                <w:szCs w:val="18"/>
                <w:lang w:val="en-US"/>
              </w:rPr>
              <w:t>a.</w:t>
            </w:r>
          </w:p>
        </w:tc>
        <w:tc>
          <w:tcPr>
            <w:tcW w:w="2688" w:type="pct"/>
          </w:tcPr>
          <w:p w14:paraId="0038838D" w14:textId="77777777" w:rsidR="00A30BE4" w:rsidRDefault="00A30BE4" w:rsidP="00120A69">
            <w:r>
              <w:t>Optionele tekst. De persoon wordt altijd voorafgegaan door een nummering.</w:t>
            </w:r>
          </w:p>
        </w:tc>
      </w:tr>
      <w:tr w:rsidR="00F074BF" w:rsidRPr="00C508DD" w14:paraId="37C5BA03" w14:textId="77777777" w:rsidTr="00A30BE4">
        <w:tc>
          <w:tcPr>
            <w:tcW w:w="2309" w:type="pct"/>
          </w:tcPr>
          <w:p w14:paraId="1BC65D4F" w14:textId="77777777" w:rsidR="00F074BF" w:rsidRPr="008B2C91" w:rsidRDefault="00F074BF" w:rsidP="006611ED">
            <w:pPr>
              <w:rPr>
                <w:color w:val="FF0000"/>
              </w:rPr>
            </w:pPr>
            <w:r w:rsidRPr="004C2706">
              <w:rPr>
                <w:color w:val="FF0000"/>
                <w:szCs w:val="18"/>
                <w:highlight w:val="yellow"/>
                <w:lang w:val="en-US"/>
              </w:rPr>
              <w:t>TEKSTBLOK NATUURLIJK PERSOON</w:t>
            </w:r>
            <w:r>
              <w:rPr>
                <w:color w:val="FF0000"/>
                <w:szCs w:val="18"/>
                <w:lang w:val="en-US"/>
              </w:rPr>
              <w:t>,</w:t>
            </w:r>
          </w:p>
        </w:tc>
        <w:tc>
          <w:tcPr>
            <w:tcW w:w="2691" w:type="pct"/>
            <w:gridSpan w:val="2"/>
          </w:tcPr>
          <w:p w14:paraId="23F66B6F" w14:textId="77777777" w:rsidR="00F074BF" w:rsidRDefault="00AA3529" w:rsidP="006611ED">
            <w:r>
              <w:t>Va</w:t>
            </w:r>
            <w:r w:rsidR="009D7E8A">
              <w:t>s</w:t>
            </w:r>
            <w:r>
              <w:t xml:space="preserve">te tekst. </w:t>
            </w:r>
            <w:r w:rsidR="00F074BF" w:rsidRPr="007A2314">
              <w:t>De naam</w:t>
            </w:r>
            <w:r w:rsidR="00F074BF">
              <w:t xml:space="preserve"> en </w:t>
            </w:r>
            <w:r w:rsidR="00F074BF" w:rsidRPr="007A2314">
              <w:t>geboortegegevens van een natuurlijk persoon.</w:t>
            </w:r>
          </w:p>
          <w:p w14:paraId="3F84552B" w14:textId="77777777" w:rsidR="00F074BF" w:rsidRDefault="00F074BF" w:rsidP="006611ED"/>
          <w:p w14:paraId="52C43646" w14:textId="5FABD6FE" w:rsidR="0017184D" w:rsidRDefault="0017184D" w:rsidP="006611ED">
            <w:r>
              <w:t xml:space="preserve">Wanneer </w:t>
            </w:r>
            <w:del w:id="388" w:author="Groot, Karina de" w:date="2024-10-30T14:30:00Z" w16du:dateUtc="2024-10-30T13:30:00Z">
              <w:r w:rsidR="00B84D53" w:rsidDel="00A37EAF">
                <w:delText>T</w:delText>
              </w:r>
              <w:r w:rsidDel="00A37EAF">
                <w:delText xml:space="preserve">ekstblok </w:delText>
              </w:r>
              <w:r w:rsidR="00B84D53" w:rsidDel="00A37EAF">
                <w:delText>L</w:delText>
              </w:r>
              <w:r w:rsidDel="00A37EAF">
                <w:delText xml:space="preserve">egitimatie en </w:delText>
              </w:r>
            </w:del>
            <w:ins w:id="389" w:author="Groot, Karina de" w:date="2024-10-30T14:30:00Z" w16du:dateUtc="2024-10-30T13:30:00Z">
              <w:r w:rsidR="00A37EAF">
                <w:t xml:space="preserve">de </w:t>
              </w:r>
            </w:ins>
            <w:r>
              <w:t>paragraaf hoedanigheid niet volgen dan wordt de ‘,’ vervangen door een ‘</w:t>
            </w:r>
            <w:r w:rsidR="008B41A0">
              <w:t>;</w:t>
            </w:r>
            <w:r>
              <w:t>’.</w:t>
            </w:r>
          </w:p>
          <w:p w14:paraId="4C630B99" w14:textId="77777777" w:rsidR="0017184D" w:rsidRDefault="0017184D" w:rsidP="006611ED"/>
          <w:p w14:paraId="0EC0C334" w14:textId="77777777" w:rsidR="00F074BF" w:rsidRPr="009C51D0" w:rsidRDefault="00F074BF" w:rsidP="006611ED">
            <w:pPr>
              <w:spacing w:line="240" w:lineRule="auto"/>
              <w:rPr>
                <w:u w:val="single"/>
              </w:rPr>
            </w:pPr>
            <w:r w:rsidRPr="009C51D0">
              <w:rPr>
                <w:u w:val="single"/>
              </w:rPr>
              <w:t>Mapping:</w:t>
            </w:r>
          </w:p>
          <w:p w14:paraId="140D5478" w14:textId="77777777" w:rsidR="00F074BF" w:rsidRDefault="00F074BF" w:rsidP="006611ED">
            <w:pPr>
              <w:spacing w:line="240" w:lineRule="auto"/>
              <w:rPr>
                <w:sz w:val="16"/>
                <w:szCs w:val="16"/>
              </w:rPr>
            </w:pPr>
            <w:r w:rsidRPr="00C508DD">
              <w:rPr>
                <w:sz w:val="16"/>
                <w:szCs w:val="16"/>
              </w:rPr>
              <w:t>//</w:t>
            </w:r>
            <w:r>
              <w:rPr>
                <w:sz w:val="16"/>
                <w:szCs w:val="16"/>
              </w:rPr>
              <w:t>IMKAD_Persoon/</w:t>
            </w:r>
          </w:p>
          <w:p w14:paraId="5E6E4A5F" w14:textId="77777777" w:rsidR="00F074BF" w:rsidRDefault="00F074BF" w:rsidP="006611ED">
            <w:pPr>
              <w:spacing w:line="240" w:lineRule="auto"/>
              <w:ind w:left="227"/>
              <w:rPr>
                <w:sz w:val="16"/>
                <w:szCs w:val="16"/>
              </w:rPr>
            </w:pPr>
            <w:r>
              <w:rPr>
                <w:sz w:val="16"/>
                <w:szCs w:val="16"/>
              </w:rPr>
              <w:t>./tia_Gegevens</w:t>
            </w:r>
          </w:p>
          <w:p w14:paraId="482802FE" w14:textId="77777777" w:rsidR="00F074BF" w:rsidRDefault="00F074BF" w:rsidP="006611ED">
            <w:pPr>
              <w:spacing w:line="240" w:lineRule="auto"/>
              <w:ind w:left="227"/>
              <w:rPr>
                <w:sz w:val="16"/>
                <w:szCs w:val="16"/>
              </w:rPr>
            </w:pPr>
            <w:r>
              <w:rPr>
                <w:sz w:val="16"/>
                <w:szCs w:val="16"/>
              </w:rPr>
              <w:t>./tia_IndGerechtigde (‘true’)</w:t>
            </w:r>
            <w:r w:rsidR="0015450D">
              <w:rPr>
                <w:sz w:val="16"/>
                <w:szCs w:val="16"/>
              </w:rPr>
              <w:t xml:space="preserve"> (zie paragraaf </w:t>
            </w:r>
            <w:r w:rsidR="0015450D">
              <w:rPr>
                <w:sz w:val="16"/>
                <w:szCs w:val="16"/>
              </w:rPr>
              <w:fldChar w:fldCharType="begin"/>
            </w:r>
            <w:r w:rsidR="0015450D">
              <w:rPr>
                <w:sz w:val="16"/>
                <w:szCs w:val="16"/>
              </w:rPr>
              <w:instrText xml:space="preserve"> REF _Ref377738605 \r \h </w:instrText>
            </w:r>
            <w:r w:rsidR="0015450D">
              <w:rPr>
                <w:sz w:val="16"/>
                <w:szCs w:val="16"/>
              </w:rPr>
            </w:r>
            <w:r w:rsidR="0015450D">
              <w:rPr>
                <w:sz w:val="16"/>
                <w:szCs w:val="16"/>
              </w:rPr>
              <w:fldChar w:fldCharType="separate"/>
            </w:r>
            <w:r w:rsidR="00160287">
              <w:rPr>
                <w:sz w:val="16"/>
                <w:szCs w:val="16"/>
              </w:rPr>
              <w:t>2.1</w:t>
            </w:r>
            <w:r w:rsidR="0015450D">
              <w:rPr>
                <w:sz w:val="16"/>
                <w:szCs w:val="16"/>
              </w:rPr>
              <w:fldChar w:fldCharType="end"/>
            </w:r>
            <w:r w:rsidR="0015450D">
              <w:rPr>
                <w:sz w:val="16"/>
                <w:szCs w:val="16"/>
              </w:rPr>
              <w:t>)</w:t>
            </w:r>
          </w:p>
          <w:p w14:paraId="42079401" w14:textId="77777777" w:rsidR="00F074BF" w:rsidRDefault="00F074BF" w:rsidP="006611ED">
            <w:pPr>
              <w:spacing w:line="240" w:lineRule="auto"/>
            </w:pPr>
            <w:r w:rsidRPr="00FE1555">
              <w:rPr>
                <w:sz w:val="16"/>
                <w:szCs w:val="16"/>
              </w:rPr>
              <w:t xml:space="preserve">-zie verder tekstblok </w:t>
            </w:r>
            <w:r>
              <w:rPr>
                <w:sz w:val="16"/>
                <w:szCs w:val="16"/>
              </w:rPr>
              <w:t>natuurlijk persoon</w:t>
            </w:r>
          </w:p>
        </w:tc>
      </w:tr>
      <w:tr w:rsidR="00F074BF" w:rsidRPr="00760B62" w14:paraId="72A56169" w14:textId="77777777" w:rsidTr="00A30BE4">
        <w:tc>
          <w:tcPr>
            <w:tcW w:w="2309" w:type="pct"/>
          </w:tcPr>
          <w:p w14:paraId="377DE227" w14:textId="77777777" w:rsidR="00F074BF" w:rsidRPr="00760B62" w:rsidRDefault="00F074BF" w:rsidP="006611ED">
            <w:pPr>
              <w:rPr>
                <w:strike/>
                <w:color w:val="800080"/>
                <w:szCs w:val="18"/>
                <w:rPrChange w:id="390" w:author="Groot, Karina de" w:date="2024-10-30T14:14:00Z" w16du:dateUtc="2024-10-30T13:14:00Z">
                  <w:rPr>
                    <w:color w:val="800080"/>
                    <w:szCs w:val="18"/>
                  </w:rPr>
                </w:rPrChange>
              </w:rPr>
            </w:pPr>
            <w:r w:rsidRPr="00760B62">
              <w:rPr>
                <w:strike/>
                <w:color w:val="800080"/>
                <w:szCs w:val="18"/>
                <w:highlight w:val="yellow"/>
                <w:rPrChange w:id="391" w:author="Groot, Karina de" w:date="2024-10-30T14:14:00Z" w16du:dateUtc="2024-10-30T13:14:00Z">
                  <w:rPr>
                    <w:color w:val="800080"/>
                    <w:szCs w:val="18"/>
                    <w:highlight w:val="yellow"/>
                  </w:rPr>
                </w:rPrChange>
              </w:rPr>
              <w:lastRenderedPageBreak/>
              <w:t>TEKSTBLOK LEGITIMATIE</w:t>
            </w:r>
            <w:r w:rsidRPr="00760B62">
              <w:rPr>
                <w:strike/>
                <w:color w:val="800080"/>
                <w:szCs w:val="18"/>
                <w:rPrChange w:id="392" w:author="Groot, Karina de" w:date="2024-10-30T14:14:00Z" w16du:dateUtc="2024-10-30T13:14:00Z">
                  <w:rPr>
                    <w:color w:val="800080"/>
                    <w:szCs w:val="18"/>
                  </w:rPr>
                </w:rPrChange>
              </w:rPr>
              <w:t>,</w:t>
            </w:r>
          </w:p>
        </w:tc>
        <w:tc>
          <w:tcPr>
            <w:tcW w:w="2691" w:type="pct"/>
            <w:gridSpan w:val="2"/>
          </w:tcPr>
          <w:p w14:paraId="7359BC92" w14:textId="77777777" w:rsidR="00F074BF" w:rsidRPr="00760B62" w:rsidRDefault="00AA3529" w:rsidP="006611ED">
            <w:pPr>
              <w:spacing w:before="72"/>
              <w:rPr>
                <w:strike/>
                <w:rPrChange w:id="393" w:author="Groot, Karina de" w:date="2024-10-30T14:14:00Z" w16du:dateUtc="2024-10-30T13:14:00Z">
                  <w:rPr/>
                </w:rPrChange>
              </w:rPr>
            </w:pPr>
            <w:r w:rsidRPr="00760B62">
              <w:rPr>
                <w:strike/>
                <w:rPrChange w:id="394" w:author="Groot, Karina de" w:date="2024-10-30T14:14:00Z" w16du:dateUtc="2024-10-30T13:14:00Z">
                  <w:rPr/>
                </w:rPrChange>
              </w:rPr>
              <w:t xml:space="preserve">Optionele tekst. </w:t>
            </w:r>
            <w:r w:rsidR="00F074BF" w:rsidRPr="00760B62">
              <w:rPr>
                <w:strike/>
                <w:rPrChange w:id="395" w:author="Groot, Karina de" w:date="2024-10-30T14:14:00Z" w16du:dateUtc="2024-10-30T13:14:00Z">
                  <w:rPr/>
                </w:rPrChange>
              </w:rPr>
              <w:t>De gegevens van het legitimatiebewijs van een persoon.</w:t>
            </w:r>
          </w:p>
          <w:p w14:paraId="54A4150A" w14:textId="77777777" w:rsidR="00F074BF" w:rsidRPr="00760B62" w:rsidRDefault="00F074BF" w:rsidP="006611ED">
            <w:pPr>
              <w:spacing w:before="72"/>
              <w:rPr>
                <w:strike/>
                <w:rPrChange w:id="396" w:author="Groot, Karina de" w:date="2024-10-30T14:14:00Z" w16du:dateUtc="2024-10-30T13:14:00Z">
                  <w:rPr/>
                </w:rPrChange>
              </w:rPr>
            </w:pPr>
          </w:p>
          <w:p w14:paraId="35C7FEF8" w14:textId="77777777" w:rsidR="0017184D" w:rsidRPr="00760B62" w:rsidRDefault="0017184D" w:rsidP="006611ED">
            <w:pPr>
              <w:spacing w:before="72"/>
              <w:rPr>
                <w:strike/>
                <w:rPrChange w:id="397" w:author="Groot, Karina de" w:date="2024-10-30T14:14:00Z" w16du:dateUtc="2024-10-30T13:14:00Z">
                  <w:rPr/>
                </w:rPrChange>
              </w:rPr>
            </w:pPr>
            <w:r w:rsidRPr="00760B62">
              <w:rPr>
                <w:strike/>
                <w:rPrChange w:id="398" w:author="Groot, Karina de" w:date="2024-10-30T14:14:00Z" w16du:dateUtc="2024-10-30T13:14:00Z">
                  <w:rPr/>
                </w:rPrChange>
              </w:rPr>
              <w:t xml:space="preserve">Wanneer paragraaf hoedanigheid niet volgt dan wordt de ‘,’ vervangen door een </w:t>
            </w:r>
            <w:r w:rsidR="008B41A0" w:rsidRPr="00760B62">
              <w:rPr>
                <w:strike/>
                <w:rPrChange w:id="399" w:author="Groot, Karina de" w:date="2024-10-30T14:14:00Z" w16du:dateUtc="2024-10-30T13:14:00Z">
                  <w:rPr/>
                </w:rPrChange>
              </w:rPr>
              <w:t>‘;</w:t>
            </w:r>
            <w:r w:rsidRPr="00760B62">
              <w:rPr>
                <w:strike/>
                <w:rPrChange w:id="400" w:author="Groot, Karina de" w:date="2024-10-30T14:14:00Z" w16du:dateUtc="2024-10-30T13:14:00Z">
                  <w:rPr/>
                </w:rPrChange>
              </w:rPr>
              <w:t>’.</w:t>
            </w:r>
          </w:p>
          <w:p w14:paraId="548D3DDE" w14:textId="77777777" w:rsidR="0017184D" w:rsidRPr="00760B62" w:rsidRDefault="0017184D" w:rsidP="006611ED">
            <w:pPr>
              <w:spacing w:before="72"/>
              <w:rPr>
                <w:strike/>
                <w:rPrChange w:id="401" w:author="Groot, Karina de" w:date="2024-10-30T14:14:00Z" w16du:dateUtc="2024-10-30T13:14:00Z">
                  <w:rPr/>
                </w:rPrChange>
              </w:rPr>
            </w:pPr>
          </w:p>
          <w:p w14:paraId="498B5C51" w14:textId="77777777" w:rsidR="00F074BF" w:rsidRPr="00760B62" w:rsidRDefault="00F074BF" w:rsidP="006611ED">
            <w:pPr>
              <w:spacing w:line="240" w:lineRule="auto"/>
              <w:rPr>
                <w:strike/>
                <w:u w:val="single"/>
                <w:rPrChange w:id="402" w:author="Groot, Karina de" w:date="2024-10-30T14:14:00Z" w16du:dateUtc="2024-10-30T13:14:00Z">
                  <w:rPr>
                    <w:u w:val="single"/>
                  </w:rPr>
                </w:rPrChange>
              </w:rPr>
            </w:pPr>
            <w:r w:rsidRPr="00760B62">
              <w:rPr>
                <w:strike/>
                <w:u w:val="single"/>
                <w:rPrChange w:id="403" w:author="Groot, Karina de" w:date="2024-10-30T14:14:00Z" w16du:dateUtc="2024-10-30T13:14:00Z">
                  <w:rPr>
                    <w:u w:val="single"/>
                  </w:rPr>
                </w:rPrChange>
              </w:rPr>
              <w:t>Mapping:</w:t>
            </w:r>
          </w:p>
          <w:p w14:paraId="02617422" w14:textId="77777777" w:rsidR="00F074BF" w:rsidRPr="00760B62" w:rsidRDefault="00F074BF" w:rsidP="006611ED">
            <w:pPr>
              <w:spacing w:line="240" w:lineRule="auto"/>
              <w:rPr>
                <w:strike/>
                <w:sz w:val="16"/>
                <w:szCs w:val="16"/>
                <w:rPrChange w:id="404" w:author="Groot, Karina de" w:date="2024-10-30T14:14:00Z" w16du:dateUtc="2024-10-30T13:14:00Z">
                  <w:rPr>
                    <w:sz w:val="16"/>
                    <w:szCs w:val="16"/>
                  </w:rPr>
                </w:rPrChange>
              </w:rPr>
            </w:pPr>
            <w:r w:rsidRPr="00760B62">
              <w:rPr>
                <w:strike/>
                <w:sz w:val="16"/>
                <w:szCs w:val="16"/>
                <w:rPrChange w:id="405" w:author="Groot, Karina de" w:date="2024-10-30T14:14:00Z" w16du:dateUtc="2024-10-30T13:14:00Z">
                  <w:rPr>
                    <w:sz w:val="16"/>
                    <w:szCs w:val="16"/>
                  </w:rPr>
                </w:rPrChange>
              </w:rPr>
              <w:t>//IMKAD_Persoon/tia_Legitimatiebewijs</w:t>
            </w:r>
          </w:p>
          <w:p w14:paraId="6FB0F49F" w14:textId="77777777" w:rsidR="00F074BF" w:rsidRPr="00760B62" w:rsidRDefault="00F074BF" w:rsidP="006611ED">
            <w:pPr>
              <w:spacing w:line="240" w:lineRule="auto"/>
              <w:rPr>
                <w:strike/>
                <w:sz w:val="16"/>
                <w:szCs w:val="16"/>
                <w:rPrChange w:id="406" w:author="Groot, Karina de" w:date="2024-10-30T14:14:00Z" w16du:dateUtc="2024-10-30T13:14:00Z">
                  <w:rPr>
                    <w:sz w:val="16"/>
                    <w:szCs w:val="16"/>
                  </w:rPr>
                </w:rPrChange>
              </w:rPr>
            </w:pPr>
            <w:r w:rsidRPr="00760B62">
              <w:rPr>
                <w:strike/>
                <w:sz w:val="16"/>
                <w:szCs w:val="16"/>
                <w:rPrChange w:id="407" w:author="Groot, Karina de" w:date="2024-10-30T14:14:00Z" w16du:dateUtc="2024-10-30T13:14:00Z">
                  <w:rPr>
                    <w:sz w:val="16"/>
                    <w:szCs w:val="16"/>
                  </w:rPr>
                </w:rPrChange>
              </w:rPr>
              <w:t>-zie verder tekstblok legitimatie</w:t>
            </w:r>
          </w:p>
        </w:tc>
      </w:tr>
    </w:tbl>
    <w:p w14:paraId="4D96EE68" w14:textId="77777777" w:rsidR="00AA3529" w:rsidRDefault="00AA3529" w:rsidP="001B44A3">
      <w:pPr>
        <w:pStyle w:val="Kop5"/>
        <w:tabs>
          <w:tab w:val="clear" w:pos="1008"/>
          <w:tab w:val="clear" w:pos="1588"/>
          <w:tab w:val="left" w:pos="993"/>
        </w:tabs>
        <w:ind w:left="0" w:firstLine="0"/>
      </w:pPr>
      <w:r w:rsidRPr="00FF130B">
        <w:rPr>
          <w:lang w:val="nl"/>
        </w:rPr>
        <w:t>Hoe</w:t>
      </w:r>
      <w:r w:rsidRPr="001B44A3">
        <w:rPr>
          <w:iCs w:val="0"/>
          <w:lang w:val="nl"/>
        </w:rPr>
        <w:t>d</w:t>
      </w:r>
      <w:r w:rsidRPr="00FF130B">
        <w:rPr>
          <w:lang w:val="nl"/>
        </w:rPr>
        <w:t>anigheid</w:t>
      </w:r>
      <w:r>
        <w:t xml:space="preserve"> waarin IMKAD_Persoon handelt voor de partner</w:t>
      </w:r>
    </w:p>
    <w:p w14:paraId="3244EFF6" w14:textId="77777777" w:rsidR="00AA3529" w:rsidRDefault="00AA3529">
      <w:r>
        <w:t>Deze paragraaf is</w:t>
      </w:r>
      <w:r w:rsidR="00202007">
        <w:t xml:space="preserve"> geheel</w:t>
      </w:r>
      <w:r>
        <w:t xml:space="preserve"> optioneel.</w:t>
      </w:r>
      <w:r w:rsidR="0086490A" w:rsidRPr="0086490A">
        <w:t xml:space="preserve"> </w:t>
      </w:r>
      <w:r w:rsidR="0086490A">
        <w:t xml:space="preserve">Voor de layout zie paragraaf </w:t>
      </w:r>
      <w:r w:rsidR="0086490A">
        <w:fldChar w:fldCharType="begin"/>
      </w:r>
      <w:r w:rsidR="0086490A">
        <w:instrText xml:space="preserve"> REF _Ref380057040 \r \h </w:instrText>
      </w:r>
      <w:r w:rsidR="0086490A">
        <w:fldChar w:fldCharType="separate"/>
      </w:r>
      <w:r w:rsidR="00160287">
        <w:t>2.2</w:t>
      </w:r>
      <w:r w:rsidR="0086490A">
        <w:fldChar w:fldCharType="end"/>
      </w:r>
      <w:r w:rsidR="0086490A">
        <w:t>.</w:t>
      </w:r>
    </w:p>
    <w:p w14:paraId="19B68497" w14:textId="77777777" w:rsidR="001B44A3" w:rsidRDefault="001B44A3"/>
    <w:tbl>
      <w:tblPr>
        <w:tblStyle w:val="Professioneletabel"/>
        <w:tblW w:w="5041" w:type="pct"/>
        <w:tblLayout w:type="fixed"/>
        <w:tblLook w:val="01C0" w:firstRow="0" w:lastRow="1" w:firstColumn="1" w:lastColumn="1" w:noHBand="0" w:noVBand="0"/>
      </w:tblPr>
      <w:tblGrid>
        <w:gridCol w:w="4397"/>
        <w:gridCol w:w="5133"/>
      </w:tblGrid>
      <w:tr w:rsidR="008A4E20" w:rsidRPr="00C508DD" w14:paraId="79664BE9" w14:textId="77777777" w:rsidTr="00F074BF">
        <w:tc>
          <w:tcPr>
            <w:tcW w:w="2307" w:type="pct"/>
          </w:tcPr>
          <w:p w14:paraId="0A094EA1" w14:textId="77777777" w:rsidR="008A4E20" w:rsidRPr="00EA62F3" w:rsidRDefault="008A4E20" w:rsidP="006611ED">
            <w:pPr>
              <w:tabs>
                <w:tab w:val="left" w:pos="360"/>
              </w:tabs>
              <w:rPr>
                <w:rFonts w:cs="Arial"/>
                <w:color w:val="800080"/>
                <w:sz w:val="20"/>
              </w:rPr>
            </w:pPr>
            <w:r w:rsidRPr="00C05046">
              <w:rPr>
                <w:rFonts w:cs="Arial"/>
                <w:color w:val="800080"/>
                <w:sz w:val="20"/>
              </w:rPr>
              <w:t>te dezen handelend:</w:t>
            </w:r>
          </w:p>
          <w:p w14:paraId="221A2BB1" w14:textId="77777777" w:rsidR="008A4E20" w:rsidRPr="00EE3A93" w:rsidRDefault="008A4E20" w:rsidP="006611ED">
            <w:pPr>
              <w:ind w:left="133" w:firstLine="227"/>
              <w:rPr>
                <w:rFonts w:cs="Arial"/>
                <w:color w:val="800080"/>
                <w:sz w:val="20"/>
              </w:rPr>
            </w:pPr>
          </w:p>
          <w:p w14:paraId="610AD76D" w14:textId="77777777" w:rsidR="008A4E20" w:rsidRPr="00785AD4" w:rsidRDefault="008A4E20" w:rsidP="00AC0D8E">
            <w:pPr>
              <w:rPr>
                <w:rFonts w:cs="Arial"/>
                <w:color w:val="800080"/>
                <w:szCs w:val="18"/>
                <w:highlight w:val="yellow"/>
              </w:rPr>
            </w:pPr>
          </w:p>
        </w:tc>
        <w:tc>
          <w:tcPr>
            <w:tcW w:w="2693" w:type="pct"/>
          </w:tcPr>
          <w:p w14:paraId="77F75E4A" w14:textId="77777777" w:rsidR="00120A69" w:rsidRDefault="008A4E20" w:rsidP="00120A69">
            <w:r>
              <w:rPr>
                <w:lang w:val="nl"/>
              </w:rPr>
              <w:t>Optionele tekst</w:t>
            </w:r>
            <w:r w:rsidR="00202007">
              <w:rPr>
                <w:lang w:val="nl"/>
              </w:rPr>
              <w:t xml:space="preserve"> , wordt altijd getoond wanneer hoedanigheid getoond moet worden.</w:t>
            </w:r>
          </w:p>
          <w:p w14:paraId="67E93A16" w14:textId="77777777" w:rsidR="008A4E20" w:rsidRDefault="008A4E20" w:rsidP="00120A69">
            <w:pPr>
              <w:spacing w:line="240" w:lineRule="auto"/>
              <w:rPr>
                <w:lang w:val="nl"/>
              </w:rPr>
            </w:pPr>
          </w:p>
        </w:tc>
      </w:tr>
      <w:tr w:rsidR="008A4E20" w:rsidRPr="00C508DD" w14:paraId="52825971" w14:textId="77777777" w:rsidTr="00F074BF">
        <w:tc>
          <w:tcPr>
            <w:tcW w:w="2307" w:type="pct"/>
          </w:tcPr>
          <w:p w14:paraId="647B1564" w14:textId="77777777" w:rsidR="008A4E20" w:rsidRPr="00785AD4" w:rsidRDefault="008A4E20" w:rsidP="00AC0D8E">
            <w:pPr>
              <w:rPr>
                <w:rFonts w:cs="Arial"/>
                <w:color w:val="800080"/>
                <w:szCs w:val="18"/>
                <w:highlight w:val="yellow"/>
              </w:rPr>
            </w:pPr>
            <w:r w:rsidRPr="00AC65A8">
              <w:rPr>
                <w:rFonts w:cs="Arial"/>
                <w:color w:val="800080"/>
                <w:sz w:val="20"/>
              </w:rPr>
              <w:t>l.   v</w:t>
            </w:r>
            <w:r w:rsidRPr="00EE3A93">
              <w:rPr>
                <w:rFonts w:cs="Arial"/>
                <w:color w:val="800080"/>
                <w:sz w:val="20"/>
              </w:rPr>
              <w:t>oor zich</w:t>
            </w:r>
            <w:r>
              <w:rPr>
                <w:rFonts w:cs="Arial"/>
                <w:color w:val="800080"/>
                <w:sz w:val="20"/>
              </w:rPr>
              <w:t xml:space="preserve"> </w:t>
            </w:r>
            <w:r w:rsidRPr="00C762BE">
              <w:rPr>
                <w:rFonts w:cs="Arial"/>
                <w:color w:val="3366FF"/>
                <w:sz w:val="20"/>
              </w:rPr>
              <w:t>in privé</w:t>
            </w:r>
            <w:r w:rsidRPr="00EE3A93">
              <w:rPr>
                <w:rFonts w:cs="Arial"/>
                <w:color w:val="800080"/>
                <w:sz w:val="20"/>
              </w:rPr>
              <w:t>; en</w:t>
            </w:r>
          </w:p>
        </w:tc>
        <w:tc>
          <w:tcPr>
            <w:tcW w:w="2693" w:type="pct"/>
          </w:tcPr>
          <w:p w14:paraId="60F07EF5" w14:textId="77777777" w:rsidR="008A4E20" w:rsidRDefault="009F6710" w:rsidP="006611ED">
            <w:pPr>
              <w:spacing w:before="72"/>
            </w:pPr>
            <w:r>
              <w:t>Vaste tekst, met een verplichte keuze tussen:</w:t>
            </w:r>
          </w:p>
          <w:p w14:paraId="054370D9" w14:textId="77777777" w:rsidR="008A4E20" w:rsidRDefault="008A4E20" w:rsidP="002D32B1">
            <w:pPr>
              <w:numPr>
                <w:ilvl w:val="0"/>
                <w:numId w:val="6"/>
              </w:numPr>
              <w:spacing w:line="240" w:lineRule="auto"/>
              <w:ind w:left="357" w:hanging="357"/>
            </w:pPr>
            <w:r>
              <w:t>‘</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rsidRPr="000A5D05">
              <w:rPr>
                <w:rFonts w:cs="Arial"/>
                <w:color w:val="800080"/>
                <w:sz w:val="20"/>
              </w:rPr>
              <w:t>I</w:t>
            </w:r>
            <w:r>
              <w:rPr>
                <w:rFonts w:cs="Arial"/>
                <w:color w:val="800080"/>
                <w:sz w:val="20"/>
              </w:rPr>
              <w:t xml:space="preserve">    </w:t>
            </w:r>
            <w:r w:rsidRPr="00EE3A93">
              <w:rPr>
                <w:rFonts w:cs="Arial"/>
                <w:color w:val="800080"/>
                <w:sz w:val="20"/>
              </w:rPr>
              <w:t>voor zich; en</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t>’</w:t>
            </w:r>
          </w:p>
          <w:p w14:paraId="074CE145" w14:textId="77777777" w:rsidR="008A4E20" w:rsidRPr="000A5D05" w:rsidRDefault="008A4E20" w:rsidP="002D32B1">
            <w:pPr>
              <w:numPr>
                <w:ilvl w:val="0"/>
                <w:numId w:val="6"/>
              </w:numPr>
              <w:spacing w:line="240" w:lineRule="auto"/>
              <w:ind w:left="357" w:hanging="357"/>
              <w:rPr>
                <w:lang w:val="nl"/>
              </w:rPr>
            </w:pPr>
            <w:r>
              <w:t>‘</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rPr>
                <w:rFonts w:cs="Arial"/>
                <w:color w:val="800080"/>
                <w:sz w:val="20"/>
              </w:rPr>
              <w:t xml:space="preserve">I    </w:t>
            </w:r>
            <w:r w:rsidRPr="00EE3A93">
              <w:rPr>
                <w:rFonts w:cs="Arial"/>
                <w:color w:val="800080"/>
                <w:sz w:val="20"/>
              </w:rPr>
              <w:t>voor zich</w:t>
            </w:r>
            <w:r>
              <w:rPr>
                <w:rFonts w:cs="Arial"/>
                <w:color w:val="800080"/>
                <w:sz w:val="20"/>
              </w:rPr>
              <w:t xml:space="preserve"> </w:t>
            </w:r>
            <w:r w:rsidRPr="00C762BE">
              <w:rPr>
                <w:rFonts w:cs="Arial"/>
                <w:color w:val="3366FF"/>
                <w:sz w:val="20"/>
              </w:rPr>
              <w:t>in privé</w:t>
            </w:r>
            <w:r w:rsidRPr="00EE3A93">
              <w:rPr>
                <w:rFonts w:cs="Arial"/>
                <w:color w:val="800080"/>
                <w:sz w:val="20"/>
              </w:rPr>
              <w:t>; en</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t>’</w:t>
            </w:r>
          </w:p>
          <w:p w14:paraId="2B6ABC87" w14:textId="77777777" w:rsidR="008A4E20" w:rsidRDefault="008A4E20" w:rsidP="006611ED">
            <w:pPr>
              <w:spacing w:line="240" w:lineRule="auto"/>
            </w:pPr>
          </w:p>
          <w:p w14:paraId="38CF642E" w14:textId="77777777" w:rsidR="008A4E20" w:rsidRPr="000A5D05" w:rsidRDefault="008A4E20" w:rsidP="006611ED">
            <w:pPr>
              <w:spacing w:line="240" w:lineRule="auto"/>
              <w:rPr>
                <w:u w:val="single"/>
                <w:lang w:val="nl"/>
              </w:rPr>
            </w:pPr>
            <w:r w:rsidRPr="000A5D05">
              <w:rPr>
                <w:u w:val="single"/>
                <w:lang w:val="nl"/>
              </w:rPr>
              <w:t>Mapping</w:t>
            </w:r>
            <w:r>
              <w:rPr>
                <w:u w:val="single"/>
                <w:lang w:val="nl"/>
              </w:rPr>
              <w:t xml:space="preserve"> voor zich</w:t>
            </w:r>
            <w:r w:rsidRPr="000A5D05">
              <w:rPr>
                <w:u w:val="single"/>
                <w:lang w:val="nl"/>
              </w:rPr>
              <w:t>:</w:t>
            </w:r>
          </w:p>
          <w:p w14:paraId="07430A16" w14:textId="77777777" w:rsidR="008A4E20" w:rsidRPr="0036404C" w:rsidRDefault="008A4E20" w:rsidP="006611ED">
            <w:pPr>
              <w:spacing w:line="240" w:lineRule="auto"/>
              <w:rPr>
                <w:sz w:val="16"/>
                <w:szCs w:val="16"/>
              </w:rPr>
            </w:pPr>
            <w:r>
              <w:rPr>
                <w:sz w:val="16"/>
                <w:szCs w:val="16"/>
              </w:rPr>
              <w:t>/</w:t>
            </w:r>
            <w:r w:rsidRPr="0036404C">
              <w:rPr>
                <w:sz w:val="16"/>
                <w:szCs w:val="16"/>
              </w:rPr>
              <w:t>/</w:t>
            </w:r>
            <w:r>
              <w:rPr>
                <w:sz w:val="16"/>
                <w:szCs w:val="16"/>
              </w:rPr>
              <w:t>Hoedanigheid</w:t>
            </w:r>
            <w:r w:rsidRPr="0036404C">
              <w:rPr>
                <w:sz w:val="16"/>
                <w:szCs w:val="16"/>
              </w:rPr>
              <w:t>/</w:t>
            </w:r>
            <w:r>
              <w:rPr>
                <w:sz w:val="16"/>
                <w:szCs w:val="16"/>
              </w:rPr>
              <w:t>t</w:t>
            </w:r>
            <w:r w:rsidRPr="0036404C">
              <w:rPr>
                <w:sz w:val="16"/>
                <w:szCs w:val="16"/>
              </w:rPr>
              <w:t>ekstKeuze/</w:t>
            </w:r>
          </w:p>
          <w:p w14:paraId="31E6AB82" w14:textId="77777777" w:rsidR="008A4E20" w:rsidRPr="0036404C" w:rsidRDefault="008A4E20" w:rsidP="006611ED">
            <w:pPr>
              <w:spacing w:line="240" w:lineRule="auto"/>
              <w:rPr>
                <w:sz w:val="16"/>
                <w:szCs w:val="16"/>
              </w:rPr>
            </w:pPr>
            <w:r>
              <w:rPr>
                <w:sz w:val="16"/>
                <w:szCs w:val="16"/>
              </w:rPr>
              <w:tab/>
              <w:t>./tagNaam (‘k_HoedanigheidVoorZich</w:t>
            </w:r>
            <w:r w:rsidRPr="0036404C">
              <w:rPr>
                <w:sz w:val="16"/>
                <w:szCs w:val="16"/>
              </w:rPr>
              <w:t>’)</w:t>
            </w:r>
          </w:p>
          <w:p w14:paraId="794E78EF" w14:textId="77777777" w:rsidR="008A4E20" w:rsidRDefault="008A4E20" w:rsidP="008A4E20">
            <w:pPr>
              <w:spacing w:line="240" w:lineRule="auto"/>
              <w:rPr>
                <w:lang w:val="nl"/>
              </w:rPr>
            </w:pPr>
            <w:r>
              <w:rPr>
                <w:sz w:val="16"/>
                <w:szCs w:val="16"/>
              </w:rPr>
              <w:tab/>
            </w:r>
            <w:r w:rsidRPr="005675CC">
              <w:rPr>
                <w:sz w:val="16"/>
                <w:szCs w:val="16"/>
              </w:rPr>
              <w:t>./tekst</w:t>
            </w:r>
            <w:r w:rsidRPr="00B905B3">
              <w:rPr>
                <w:color w:val="000000"/>
                <w:sz w:val="16"/>
                <w:szCs w:val="16"/>
              </w:rPr>
              <w:t>(‘</w:t>
            </w:r>
            <w:r w:rsidRPr="00F12806">
              <w:rPr>
                <w:sz w:val="16"/>
                <w:szCs w:val="16"/>
              </w:rPr>
              <w:t>voor</w:t>
            </w:r>
            <w:r w:rsidRPr="00B905B3">
              <w:rPr>
                <w:rFonts w:cs="Arial"/>
                <w:color w:val="000000"/>
                <w:sz w:val="16"/>
                <w:szCs w:val="16"/>
              </w:rPr>
              <w:t xml:space="preserve"> </w:t>
            </w:r>
            <w:r w:rsidRPr="001A5526">
              <w:rPr>
                <w:sz w:val="16"/>
                <w:szCs w:val="16"/>
              </w:rPr>
              <w:t>zich</w:t>
            </w:r>
            <w:r w:rsidRPr="00B905B3">
              <w:rPr>
                <w:rFonts w:cs="Arial"/>
                <w:color w:val="000000"/>
                <w:sz w:val="16"/>
                <w:szCs w:val="16"/>
              </w:rPr>
              <w:t>; en</w:t>
            </w:r>
            <w:r w:rsidRPr="00B905B3">
              <w:rPr>
                <w:color w:val="000000"/>
                <w:sz w:val="16"/>
                <w:szCs w:val="16"/>
              </w:rPr>
              <w:t>’</w:t>
            </w:r>
            <w:r>
              <w:rPr>
                <w:color w:val="000000"/>
                <w:sz w:val="16"/>
                <w:szCs w:val="16"/>
              </w:rPr>
              <w:t xml:space="preserve">, </w:t>
            </w:r>
            <w:r w:rsidRPr="00022A3E">
              <w:rPr>
                <w:sz w:val="16"/>
                <w:szCs w:val="16"/>
              </w:rPr>
              <w:t>‘voor zich in privé; en’</w:t>
            </w:r>
            <w:r w:rsidRPr="00B905B3">
              <w:rPr>
                <w:color w:val="000000"/>
                <w:sz w:val="16"/>
                <w:szCs w:val="16"/>
              </w:rPr>
              <w:t>)</w:t>
            </w:r>
          </w:p>
        </w:tc>
      </w:tr>
      <w:tr w:rsidR="00321385" w:rsidRPr="00C508DD" w14:paraId="42784FA9" w14:textId="77777777" w:rsidTr="00F074BF">
        <w:tc>
          <w:tcPr>
            <w:tcW w:w="2307" w:type="pct"/>
          </w:tcPr>
          <w:p w14:paraId="6DAE1E30" w14:textId="77777777" w:rsidR="00321385" w:rsidRPr="00C762BE" w:rsidRDefault="00001987" w:rsidP="00AC0D8E">
            <w:pPr>
              <w:rPr>
                <w:rFonts w:cs="Arial"/>
                <w:color w:val="339966"/>
                <w:szCs w:val="18"/>
              </w:rPr>
            </w:pPr>
            <w:r w:rsidRPr="00BA6C49">
              <w:rPr>
                <w:rFonts w:cs="Arial"/>
                <w:color w:val="800080"/>
                <w:sz w:val="20"/>
              </w:rPr>
              <w:t>II</w:t>
            </w:r>
            <w:r>
              <w:rPr>
                <w:rFonts w:cs="Arial"/>
                <w:color w:val="800080"/>
                <w:sz w:val="20"/>
              </w:rPr>
              <w:t xml:space="preserve">. </w:t>
            </w:r>
            <w:r>
              <w:rPr>
                <w:rFonts w:cs="Arial"/>
                <w:color w:val="800080"/>
                <w:sz w:val="20"/>
              </w:rPr>
              <w:tab/>
              <w:t xml:space="preserve">  </w:t>
            </w:r>
            <w:r w:rsidRPr="007960ED">
              <w:rPr>
                <w:rFonts w:cs="Arial"/>
                <w:color w:val="FFFFFF"/>
                <w:sz w:val="20"/>
                <w:highlight w:val="darkYellow"/>
              </w:rPr>
              <w:t>KEUZEBLOK</w:t>
            </w:r>
            <w:r>
              <w:rPr>
                <w:rFonts w:cs="Arial"/>
                <w:color w:val="FFFFFF"/>
                <w:sz w:val="20"/>
                <w:highlight w:val="darkYellow"/>
              </w:rPr>
              <w:t>VARIANT</w:t>
            </w:r>
            <w:r w:rsidRPr="007960ED">
              <w:rPr>
                <w:rFonts w:cs="Arial"/>
                <w:color w:val="FFFFFF"/>
                <w:sz w:val="20"/>
                <w:highlight w:val="darkYellow"/>
              </w:rPr>
              <w:t xml:space="preserve"> HOEDANIGHEID</w:t>
            </w:r>
            <w:r w:rsidR="00321385">
              <w:rPr>
                <w:rFonts w:cs="Arial"/>
                <w:color w:val="800080"/>
                <w:szCs w:val="18"/>
              </w:rPr>
              <w:t>:</w:t>
            </w:r>
          </w:p>
        </w:tc>
        <w:tc>
          <w:tcPr>
            <w:tcW w:w="2693" w:type="pct"/>
          </w:tcPr>
          <w:p w14:paraId="4BC904FB" w14:textId="77777777" w:rsidR="00321385" w:rsidRDefault="00321385" w:rsidP="006611ED">
            <w:pPr>
              <w:spacing w:before="72"/>
            </w:pPr>
            <w:r>
              <w:t>Optionele tekst, met verplichte keuze tussen alle varianten. De hoedanigheid waarin de natuurlijk persoon, de partner vertegenwoordigt.</w:t>
            </w:r>
          </w:p>
          <w:p w14:paraId="79D10099" w14:textId="77777777" w:rsidR="00321385" w:rsidRDefault="00321385" w:rsidP="009F6710">
            <w:pPr>
              <w:spacing w:before="72"/>
            </w:pPr>
          </w:p>
          <w:p w14:paraId="6210F19B" w14:textId="77777777" w:rsidR="00321385" w:rsidRDefault="00321385" w:rsidP="006611ED">
            <w:pPr>
              <w:pStyle w:val="streepje"/>
              <w:numPr>
                <w:ilvl w:val="0"/>
                <w:numId w:val="0"/>
              </w:numPr>
            </w:pPr>
            <w:r w:rsidRPr="003C1030">
              <w:rPr>
                <w:u w:val="single"/>
              </w:rPr>
              <w:t>Mapping</w:t>
            </w:r>
            <w:r>
              <w:rPr>
                <w:u w:val="single"/>
              </w:rPr>
              <w:t xml:space="preserve"> Hoedanigheid waarin de persoon optreedt</w:t>
            </w:r>
            <w:r>
              <w:t>:</w:t>
            </w:r>
          </w:p>
          <w:p w14:paraId="3F11A33F" w14:textId="77777777" w:rsidR="00321385" w:rsidRDefault="00321385" w:rsidP="006611ED">
            <w:pPr>
              <w:spacing w:line="240" w:lineRule="auto"/>
              <w:rPr>
                <w:sz w:val="16"/>
                <w:szCs w:val="16"/>
              </w:rPr>
            </w:pPr>
            <w:r w:rsidRPr="00704672">
              <w:rPr>
                <w:sz w:val="16"/>
                <w:szCs w:val="16"/>
              </w:rPr>
              <w:t>//</w:t>
            </w:r>
            <w:r>
              <w:rPr>
                <w:sz w:val="16"/>
                <w:szCs w:val="16"/>
              </w:rPr>
              <w:t>IMKAD_Persoon</w:t>
            </w:r>
            <w:r w:rsidRPr="00843FEF">
              <w:rPr>
                <w:sz w:val="16"/>
                <w:szCs w:val="16"/>
              </w:rPr>
              <w:t>/</w:t>
            </w:r>
            <w:r>
              <w:rPr>
                <w:sz w:val="16"/>
                <w:szCs w:val="16"/>
              </w:rPr>
              <w:t>vertegenwoordigtRef [xlink:href="id van de hoedanigheid]</w:t>
            </w:r>
          </w:p>
          <w:p w14:paraId="22B07CDC" w14:textId="77777777" w:rsidR="00321385" w:rsidRDefault="00321385" w:rsidP="006611ED">
            <w:pPr>
              <w:spacing w:line="240" w:lineRule="auto"/>
              <w:rPr>
                <w:sz w:val="16"/>
                <w:szCs w:val="16"/>
              </w:rPr>
            </w:pPr>
            <w:r>
              <w:rPr>
                <w:sz w:val="16"/>
                <w:szCs w:val="16"/>
              </w:rPr>
              <w:t>//Hoedanigheid[id]</w:t>
            </w:r>
          </w:p>
          <w:p w14:paraId="67B2B6A5" w14:textId="77777777" w:rsidR="00321385" w:rsidRDefault="00321385" w:rsidP="006611ED">
            <w:pPr>
              <w:rPr>
                <w:sz w:val="16"/>
                <w:szCs w:val="16"/>
              </w:rPr>
            </w:pPr>
          </w:p>
          <w:p w14:paraId="4E15D705" w14:textId="77777777" w:rsidR="00321385" w:rsidRPr="000C77F5" w:rsidRDefault="00321385" w:rsidP="006611ED">
            <w:pPr>
              <w:spacing w:line="240" w:lineRule="auto"/>
              <w:rPr>
                <w:u w:val="single"/>
              </w:rPr>
            </w:pPr>
            <w:r w:rsidRPr="000C77F5">
              <w:rPr>
                <w:u w:val="single"/>
              </w:rPr>
              <w:t>Mapping persoon</w:t>
            </w:r>
            <w:r>
              <w:rPr>
                <w:u w:val="single"/>
              </w:rPr>
              <w:t xml:space="preserve"> </w:t>
            </w:r>
            <w:r w:rsidRPr="000C77F5">
              <w:rPr>
                <w:u w:val="single"/>
              </w:rPr>
              <w:t>die wordt vertegenwoordigd:</w:t>
            </w:r>
          </w:p>
          <w:p w14:paraId="36E6B70E" w14:textId="77777777" w:rsidR="00321385" w:rsidRDefault="00321385" w:rsidP="006611ED">
            <w:pPr>
              <w:spacing w:line="240" w:lineRule="auto"/>
              <w:rPr>
                <w:sz w:val="16"/>
                <w:szCs w:val="16"/>
              </w:rPr>
            </w:pPr>
            <w:r>
              <w:rPr>
                <w:sz w:val="16"/>
                <w:szCs w:val="16"/>
              </w:rPr>
              <w:t xml:space="preserve">-gerelateerde partner </w:t>
            </w:r>
          </w:p>
          <w:p w14:paraId="4C095E90" w14:textId="77777777" w:rsidR="00321385" w:rsidRDefault="00321385" w:rsidP="006611ED">
            <w:pPr>
              <w:spacing w:line="240" w:lineRule="auto"/>
              <w:rPr>
                <w:sz w:val="16"/>
                <w:szCs w:val="16"/>
              </w:rPr>
            </w:pPr>
            <w:r>
              <w:rPr>
                <w:sz w:val="16"/>
                <w:szCs w:val="16"/>
              </w:rPr>
              <w:t xml:space="preserve">//Hoedanigheid[id]/wordtVertegenwoordigdRef [xlink:href="id van de </w:t>
            </w:r>
            <w:r>
              <w:rPr>
                <w:sz w:val="16"/>
                <w:szCs w:val="16"/>
              </w:rPr>
              <w:tab/>
              <w:t>persoon]</w:t>
            </w:r>
          </w:p>
          <w:p w14:paraId="1E7DA949" w14:textId="77777777" w:rsidR="00321385" w:rsidRDefault="00321385" w:rsidP="006611ED">
            <w:pPr>
              <w:spacing w:line="240" w:lineRule="auto"/>
              <w:rPr>
                <w:sz w:val="16"/>
                <w:szCs w:val="16"/>
              </w:rPr>
            </w:pPr>
            <w:r w:rsidRPr="00704672">
              <w:rPr>
                <w:sz w:val="16"/>
                <w:szCs w:val="16"/>
              </w:rPr>
              <w:t>//</w:t>
            </w:r>
            <w:r>
              <w:rPr>
                <w:sz w:val="16"/>
                <w:szCs w:val="16"/>
              </w:rPr>
              <w:t>IMKAD_Persoon/GerelateerdPersoon[partner]/IMKAD_Pe</w:t>
            </w:r>
            <w:r w:rsidR="009D7E8A">
              <w:rPr>
                <w:sz w:val="16"/>
                <w:szCs w:val="16"/>
              </w:rPr>
              <w:t>r</w:t>
            </w:r>
            <w:r>
              <w:rPr>
                <w:sz w:val="16"/>
                <w:szCs w:val="16"/>
              </w:rPr>
              <w:t>soon[id]</w:t>
            </w:r>
          </w:p>
          <w:p w14:paraId="55D4095E" w14:textId="77777777" w:rsidR="00321385" w:rsidRPr="00DF2A68" w:rsidRDefault="00321385" w:rsidP="003C048C">
            <w:pPr>
              <w:spacing w:line="240" w:lineRule="auto"/>
              <w:rPr>
                <w:sz w:val="16"/>
                <w:szCs w:val="16"/>
              </w:rPr>
            </w:pPr>
          </w:p>
        </w:tc>
      </w:tr>
    </w:tbl>
    <w:p w14:paraId="1C94F18B" w14:textId="77777777" w:rsidR="008F5262" w:rsidRDefault="008F5262" w:rsidP="001B44A3">
      <w:pPr>
        <w:pStyle w:val="Kop5"/>
        <w:tabs>
          <w:tab w:val="clear" w:pos="1008"/>
          <w:tab w:val="clear" w:pos="1588"/>
          <w:tab w:val="left" w:pos="993"/>
        </w:tabs>
        <w:ind w:left="0" w:firstLine="0"/>
      </w:pPr>
      <w:r w:rsidRPr="001B44A3">
        <w:lastRenderedPageBreak/>
        <w:t>Gerelateerd</w:t>
      </w:r>
      <w:r>
        <w:rPr>
          <w:lang w:val="nl"/>
        </w:rPr>
        <w:t xml:space="preserve"> persoon ‘partner’ </w:t>
      </w:r>
    </w:p>
    <w:tbl>
      <w:tblPr>
        <w:tblStyle w:val="Professioneletabel"/>
        <w:tblW w:w="5041" w:type="pct"/>
        <w:tblLayout w:type="fixed"/>
        <w:tblLook w:val="01C0" w:firstRow="0" w:lastRow="1" w:firstColumn="1" w:lastColumn="1" w:noHBand="0" w:noVBand="0"/>
      </w:tblPr>
      <w:tblGrid>
        <w:gridCol w:w="4396"/>
        <w:gridCol w:w="5120"/>
        <w:gridCol w:w="6"/>
        <w:gridCol w:w="8"/>
      </w:tblGrid>
      <w:tr w:rsidR="008F5262" w:rsidRPr="00C508DD" w14:paraId="187E1F91" w14:textId="77777777" w:rsidTr="00A30BE4">
        <w:trPr>
          <w:gridAfter w:val="2"/>
          <w:wAfter w:w="8" w:type="pct"/>
        </w:trPr>
        <w:tc>
          <w:tcPr>
            <w:tcW w:w="2307" w:type="pct"/>
          </w:tcPr>
          <w:p w14:paraId="19033199" w14:textId="77777777" w:rsidR="008F5262" w:rsidRPr="004C2706" w:rsidRDefault="008F5262" w:rsidP="002A2504">
            <w:pPr>
              <w:rPr>
                <w:color w:val="FF0000"/>
                <w:szCs w:val="18"/>
                <w:highlight w:val="yellow"/>
                <w:lang w:val="en-US"/>
              </w:rPr>
            </w:pPr>
            <w:r w:rsidRPr="00C762BE">
              <w:rPr>
                <w:rFonts w:cs="Arial"/>
                <w:color w:val="339966"/>
                <w:sz w:val="20"/>
              </w:rPr>
              <w:t>b.</w:t>
            </w:r>
          </w:p>
        </w:tc>
        <w:tc>
          <w:tcPr>
            <w:tcW w:w="2686" w:type="pct"/>
          </w:tcPr>
          <w:p w14:paraId="2A9274BA" w14:textId="77777777" w:rsidR="008F5262" w:rsidRDefault="008F5262" w:rsidP="002A2504">
            <w:r>
              <w:t>Optionele nummering. De partner wordt in de volgende situaties voorafgegaan door een nummer:</w:t>
            </w:r>
          </w:p>
          <w:p w14:paraId="4F94DB9C" w14:textId="77777777" w:rsidR="008F5262" w:rsidRDefault="005B4CD8" w:rsidP="002A2504">
            <w:pPr>
              <w:numPr>
                <w:ilvl w:val="0"/>
                <w:numId w:val="6"/>
              </w:numPr>
            </w:pPr>
            <w:r>
              <w:t xml:space="preserve">de </w:t>
            </w:r>
            <w:r w:rsidR="008F5262">
              <w:t>partner wordt niet vertegenwoordigd,</w:t>
            </w:r>
          </w:p>
          <w:p w14:paraId="1CB9D9EC" w14:textId="77777777" w:rsidR="008F5262" w:rsidRDefault="005B4CD8" w:rsidP="002A2504">
            <w:pPr>
              <w:numPr>
                <w:ilvl w:val="0"/>
                <w:numId w:val="6"/>
              </w:numPr>
            </w:pPr>
            <w:r>
              <w:t xml:space="preserve">de </w:t>
            </w:r>
            <w:r w:rsidR="008F5262">
              <w:t>partner wordt vertegenwoordigd door gevolmachtigde (de gevolmachtigde neemt in dit geval het nummer over en wordt hierdoor voorafgegaan),</w:t>
            </w:r>
          </w:p>
          <w:p w14:paraId="20E9FBF1" w14:textId="77777777" w:rsidR="008F5262" w:rsidRDefault="008F5262" w:rsidP="002A2504"/>
          <w:p w14:paraId="4B7311C9" w14:textId="77777777" w:rsidR="008F5262" w:rsidRPr="007A2314" w:rsidRDefault="008F5262" w:rsidP="002A2504">
            <w:r>
              <w:t>Wordt de partner in hoedanigheid vertegenwoordigd door de natuurlijk persoon dan wordt de nummering niet getoond en wordt de partner aansluitend op de voorgaande tekst getoond.</w:t>
            </w:r>
          </w:p>
        </w:tc>
      </w:tr>
      <w:tr w:rsidR="00321385" w:rsidRPr="00C508DD" w14:paraId="4E1EF991" w14:textId="77777777" w:rsidTr="00A30BE4">
        <w:tc>
          <w:tcPr>
            <w:tcW w:w="2307" w:type="pct"/>
          </w:tcPr>
          <w:p w14:paraId="398DC575" w14:textId="77777777" w:rsidR="00321385" w:rsidRPr="00785AD4" w:rsidRDefault="00321385" w:rsidP="00AC0D8E">
            <w:pPr>
              <w:rPr>
                <w:color w:val="FF0000"/>
                <w:szCs w:val="18"/>
                <w:highlight w:val="yellow"/>
                <w:lang w:val="en-US"/>
              </w:rPr>
            </w:pPr>
            <w:r w:rsidRPr="00785AD4">
              <w:rPr>
                <w:rFonts w:cs="Arial"/>
                <w:color w:val="800080"/>
                <w:szCs w:val="18"/>
                <w:highlight w:val="yellow"/>
              </w:rPr>
              <w:t>TEKSTBLOK GEVOLMACHTIGDE</w:t>
            </w:r>
          </w:p>
        </w:tc>
        <w:tc>
          <w:tcPr>
            <w:tcW w:w="2693" w:type="pct"/>
            <w:gridSpan w:val="3"/>
          </w:tcPr>
          <w:p w14:paraId="0EDCF3CC" w14:textId="77777777" w:rsidR="00321385" w:rsidRDefault="00B364FE" w:rsidP="00AC0D8E">
            <w:r>
              <w:t xml:space="preserve">Optioneel tekstblok. </w:t>
            </w:r>
            <w:r w:rsidR="00321385">
              <w:t xml:space="preserve">Gegevens met betrekking tot </w:t>
            </w:r>
            <w:r>
              <w:t>de g</w:t>
            </w:r>
            <w:r w:rsidR="00321385">
              <w:t xml:space="preserve">evolmachtigde </w:t>
            </w:r>
            <w:r>
              <w:t xml:space="preserve">die </w:t>
            </w:r>
            <w:r w:rsidR="00321385">
              <w:t>de partner van de natuurlijk persoon</w:t>
            </w:r>
            <w:r>
              <w:t xml:space="preserve"> vertegenwoordigt</w:t>
            </w:r>
            <w:r w:rsidR="00321385">
              <w:t>.</w:t>
            </w:r>
          </w:p>
          <w:p w14:paraId="4D8187DD" w14:textId="77777777" w:rsidR="00321385" w:rsidRDefault="00321385" w:rsidP="00AC0D8E"/>
          <w:p w14:paraId="7D46104F" w14:textId="77777777" w:rsidR="00321385" w:rsidRDefault="00321385" w:rsidP="0070044D">
            <w:pPr>
              <w:spacing w:line="240" w:lineRule="auto"/>
            </w:pPr>
          </w:p>
          <w:p w14:paraId="03EC9D8A" w14:textId="77777777" w:rsidR="00321385" w:rsidRDefault="00321385" w:rsidP="0070044D">
            <w:pPr>
              <w:spacing w:line="240" w:lineRule="auto"/>
              <w:rPr>
                <w:u w:val="single"/>
              </w:rPr>
            </w:pPr>
            <w:r w:rsidRPr="00C508DD">
              <w:rPr>
                <w:u w:val="single"/>
              </w:rPr>
              <w:t>Mapping:</w:t>
            </w:r>
          </w:p>
          <w:p w14:paraId="27646DE8" w14:textId="77777777" w:rsidR="00B364FE" w:rsidRDefault="00B364FE" w:rsidP="00B364FE">
            <w:pPr>
              <w:spacing w:line="240" w:lineRule="auto"/>
              <w:rPr>
                <w:sz w:val="16"/>
                <w:szCs w:val="16"/>
              </w:rPr>
            </w:pPr>
            <w:r w:rsidRPr="00704672">
              <w:rPr>
                <w:sz w:val="16"/>
                <w:szCs w:val="16"/>
              </w:rPr>
              <w:t>//</w:t>
            </w:r>
            <w:r w:rsidRPr="00F33523">
              <w:rPr>
                <w:sz w:val="16"/>
                <w:szCs w:val="16"/>
              </w:rPr>
              <w:t>Gevolmachtigde</w:t>
            </w:r>
            <w:r>
              <w:rPr>
                <w:sz w:val="16"/>
                <w:szCs w:val="16"/>
              </w:rPr>
              <w:t xml:space="preserve">/vertegenwoordigtRef [xlink:href="id van de </w:t>
            </w:r>
            <w:r>
              <w:rPr>
                <w:sz w:val="16"/>
                <w:szCs w:val="16"/>
              </w:rPr>
              <w:tab/>
              <w:t>hoedanigheid]</w:t>
            </w:r>
          </w:p>
          <w:p w14:paraId="52D92EA7" w14:textId="77777777" w:rsidR="00B364FE" w:rsidRDefault="00B364FE" w:rsidP="00B364FE">
            <w:pPr>
              <w:spacing w:line="240" w:lineRule="auto"/>
              <w:rPr>
                <w:sz w:val="16"/>
                <w:szCs w:val="16"/>
              </w:rPr>
            </w:pPr>
            <w:r>
              <w:rPr>
                <w:sz w:val="16"/>
                <w:szCs w:val="16"/>
              </w:rPr>
              <w:t xml:space="preserve">//Hoedanigheid[id]/wordtVertegenwoordigdRef [xlink:href="id van de </w:t>
            </w:r>
            <w:r>
              <w:rPr>
                <w:sz w:val="16"/>
                <w:szCs w:val="16"/>
              </w:rPr>
              <w:tab/>
              <w:t>partner]</w:t>
            </w:r>
          </w:p>
          <w:p w14:paraId="70DFA08B" w14:textId="77777777" w:rsidR="00321385" w:rsidRPr="0096249E" w:rsidRDefault="00B364FE" w:rsidP="00B364FE">
            <w:pPr>
              <w:spacing w:line="240" w:lineRule="auto"/>
              <w:ind w:left="454"/>
              <w:rPr>
                <w:sz w:val="16"/>
                <w:szCs w:val="16"/>
              </w:rPr>
            </w:pPr>
            <w:r>
              <w:rPr>
                <w:sz w:val="16"/>
                <w:szCs w:val="16"/>
              </w:rPr>
              <w:t>-zie verder tekstblok gevolmachtigde</w:t>
            </w:r>
            <w:r w:rsidRPr="0036404C" w:rsidDel="00B364FE">
              <w:rPr>
                <w:sz w:val="16"/>
                <w:szCs w:val="16"/>
              </w:rPr>
              <w:t xml:space="preserve"> </w:t>
            </w:r>
          </w:p>
        </w:tc>
      </w:tr>
      <w:tr w:rsidR="00321385" w:rsidRPr="00C508DD" w14:paraId="3448E2DA" w14:textId="77777777" w:rsidTr="00A30BE4">
        <w:trPr>
          <w:gridAfter w:val="1"/>
          <w:wAfter w:w="4" w:type="pct"/>
        </w:trPr>
        <w:tc>
          <w:tcPr>
            <w:tcW w:w="2307" w:type="pct"/>
          </w:tcPr>
          <w:p w14:paraId="1559204C" w14:textId="77777777" w:rsidR="00321385" w:rsidRPr="004A0908" w:rsidRDefault="00321385" w:rsidP="005C1AAE">
            <w:pPr>
              <w:rPr>
                <w:color w:val="800080"/>
              </w:rPr>
            </w:pPr>
            <w:r w:rsidRPr="004A0908">
              <w:rPr>
                <w:color w:val="FF0000"/>
                <w:szCs w:val="18"/>
                <w:highlight w:val="yellow"/>
              </w:rPr>
              <w:t>TEKSTBLOK NATUURLIJK PERSOON</w:t>
            </w:r>
            <w:r w:rsidRPr="008D4540">
              <w:rPr>
                <w:color w:val="FF0000"/>
                <w:szCs w:val="18"/>
                <w:rPrChange w:id="408" w:author="Groot, Karina de" w:date="2024-11-01T13:53:00Z" w16du:dateUtc="2024-11-01T12:53:00Z">
                  <w:rPr>
                    <w:color w:val="800080"/>
                    <w:szCs w:val="18"/>
                  </w:rPr>
                </w:rPrChange>
              </w:rPr>
              <w:t>,</w:t>
            </w:r>
            <w:r w:rsidRPr="008D4540">
              <w:rPr>
                <w:color w:val="FF0000"/>
                <w:szCs w:val="18"/>
              </w:rPr>
              <w:t xml:space="preserve"> </w:t>
            </w:r>
          </w:p>
        </w:tc>
        <w:tc>
          <w:tcPr>
            <w:tcW w:w="2689" w:type="pct"/>
            <w:gridSpan w:val="2"/>
          </w:tcPr>
          <w:p w14:paraId="1738B750" w14:textId="77777777" w:rsidR="005B4CD8" w:rsidRDefault="005B4CD8" w:rsidP="005B4CD8">
            <w:r>
              <w:t xml:space="preserve">Vaste tekst. </w:t>
            </w:r>
            <w:r w:rsidRPr="007A2314">
              <w:t>De naam</w:t>
            </w:r>
            <w:r>
              <w:t xml:space="preserve"> en </w:t>
            </w:r>
            <w:r w:rsidRPr="007A2314">
              <w:t xml:space="preserve">geboortegegevens van </w:t>
            </w:r>
            <w:r>
              <w:t xml:space="preserve">de partner van de </w:t>
            </w:r>
            <w:r w:rsidRPr="007A2314">
              <w:t>natuurlijk persoon.</w:t>
            </w:r>
          </w:p>
          <w:p w14:paraId="75DD3846" w14:textId="77777777" w:rsidR="005B4CD8" w:rsidRDefault="005B4CD8" w:rsidP="005B4CD8"/>
          <w:p w14:paraId="42C4C8D2" w14:textId="77777777" w:rsidR="005B4CD8" w:rsidRPr="009C51D0" w:rsidRDefault="005B4CD8" w:rsidP="005B4CD8">
            <w:pPr>
              <w:spacing w:line="240" w:lineRule="auto"/>
              <w:rPr>
                <w:u w:val="single"/>
              </w:rPr>
            </w:pPr>
            <w:r w:rsidRPr="009C51D0">
              <w:rPr>
                <w:u w:val="single"/>
              </w:rPr>
              <w:t>Mapping:</w:t>
            </w:r>
          </w:p>
          <w:p w14:paraId="1258EFA4" w14:textId="77777777" w:rsidR="005B4CD8" w:rsidRDefault="005B4CD8" w:rsidP="005B4CD8">
            <w:pPr>
              <w:spacing w:line="240" w:lineRule="auto"/>
              <w:rPr>
                <w:sz w:val="16"/>
                <w:szCs w:val="16"/>
              </w:rPr>
            </w:pPr>
            <w:r w:rsidRPr="00C508DD">
              <w:rPr>
                <w:sz w:val="16"/>
                <w:szCs w:val="16"/>
              </w:rPr>
              <w:t>/</w:t>
            </w:r>
            <w:r>
              <w:rPr>
                <w:sz w:val="16"/>
                <w:szCs w:val="16"/>
              </w:rPr>
              <w:t>/IMKAD_Persoon/GerelateerdPersoon[partner]/IMKAD_Persoon/</w:t>
            </w:r>
          </w:p>
          <w:p w14:paraId="78EE27C3" w14:textId="77777777" w:rsidR="005B4CD8" w:rsidRDefault="005B4CD8" w:rsidP="005B4CD8">
            <w:pPr>
              <w:spacing w:line="240" w:lineRule="auto"/>
              <w:ind w:left="227"/>
              <w:rPr>
                <w:sz w:val="16"/>
                <w:szCs w:val="16"/>
              </w:rPr>
            </w:pPr>
            <w:r>
              <w:rPr>
                <w:sz w:val="16"/>
                <w:szCs w:val="16"/>
              </w:rPr>
              <w:t>./tia_Gegevens</w:t>
            </w:r>
          </w:p>
          <w:p w14:paraId="63786517" w14:textId="77777777" w:rsidR="005B4CD8" w:rsidRDefault="005B4CD8" w:rsidP="005B4CD8">
            <w:pPr>
              <w:spacing w:line="240" w:lineRule="auto"/>
              <w:ind w:left="227"/>
              <w:rPr>
                <w:sz w:val="16"/>
                <w:szCs w:val="16"/>
              </w:rPr>
            </w:pPr>
            <w:r>
              <w:rPr>
                <w:sz w:val="16"/>
                <w:szCs w:val="16"/>
              </w:rPr>
              <w:t xml:space="preserve">./tia_IndGerechtigde (‘true’) (zie paragraaf </w:t>
            </w:r>
            <w:r>
              <w:rPr>
                <w:sz w:val="16"/>
                <w:szCs w:val="16"/>
              </w:rPr>
              <w:fldChar w:fldCharType="begin"/>
            </w:r>
            <w:r>
              <w:rPr>
                <w:sz w:val="16"/>
                <w:szCs w:val="16"/>
              </w:rPr>
              <w:instrText xml:space="preserve"> REF _Ref377738605 \r \h </w:instrText>
            </w:r>
            <w:r>
              <w:rPr>
                <w:sz w:val="16"/>
                <w:szCs w:val="16"/>
              </w:rPr>
            </w:r>
            <w:r>
              <w:rPr>
                <w:sz w:val="16"/>
                <w:szCs w:val="16"/>
              </w:rPr>
              <w:fldChar w:fldCharType="separate"/>
            </w:r>
            <w:r w:rsidR="00160287">
              <w:rPr>
                <w:sz w:val="16"/>
                <w:szCs w:val="16"/>
              </w:rPr>
              <w:t>2.1</w:t>
            </w:r>
            <w:r>
              <w:rPr>
                <w:sz w:val="16"/>
                <w:szCs w:val="16"/>
              </w:rPr>
              <w:fldChar w:fldCharType="end"/>
            </w:r>
            <w:r>
              <w:rPr>
                <w:sz w:val="16"/>
                <w:szCs w:val="16"/>
              </w:rPr>
              <w:t>)</w:t>
            </w:r>
          </w:p>
          <w:p w14:paraId="1CCB09EF" w14:textId="77777777" w:rsidR="00321385" w:rsidRDefault="00321385" w:rsidP="004A0908"/>
        </w:tc>
      </w:tr>
      <w:tr w:rsidR="007D46B6" w:rsidRPr="0049093D" w14:paraId="1EAD591D" w14:textId="77777777" w:rsidTr="00A30BE4">
        <w:trPr>
          <w:gridAfter w:val="1"/>
          <w:wAfter w:w="4" w:type="pct"/>
        </w:trPr>
        <w:tc>
          <w:tcPr>
            <w:tcW w:w="2307" w:type="pct"/>
          </w:tcPr>
          <w:p w14:paraId="6B33948B" w14:textId="77777777" w:rsidR="007D46B6" w:rsidRPr="0049093D" w:rsidRDefault="007D46B6" w:rsidP="005C1AAE">
            <w:pPr>
              <w:rPr>
                <w:rFonts w:cs="Arial"/>
                <w:strike/>
                <w:color w:val="3366FF"/>
                <w:sz w:val="20"/>
                <w:rPrChange w:id="409" w:author="Groot, Karina de" w:date="2024-10-30T14:12:00Z" w16du:dateUtc="2024-10-30T13:12:00Z">
                  <w:rPr>
                    <w:rFonts w:cs="Arial"/>
                    <w:color w:val="3366FF"/>
                    <w:sz w:val="20"/>
                  </w:rPr>
                </w:rPrChange>
              </w:rPr>
            </w:pPr>
            <w:r w:rsidRPr="0049093D">
              <w:rPr>
                <w:strike/>
                <w:color w:val="800080"/>
                <w:szCs w:val="18"/>
                <w:highlight w:val="yellow"/>
                <w:rPrChange w:id="410" w:author="Groot, Karina de" w:date="2024-10-30T14:12:00Z" w16du:dateUtc="2024-10-30T13:12:00Z">
                  <w:rPr>
                    <w:color w:val="800080"/>
                    <w:szCs w:val="18"/>
                    <w:highlight w:val="yellow"/>
                  </w:rPr>
                </w:rPrChange>
              </w:rPr>
              <w:t>TEKSTBLOK LEGITIMATIE</w:t>
            </w:r>
            <w:r w:rsidRPr="0049093D">
              <w:rPr>
                <w:strike/>
                <w:color w:val="FF0000"/>
                <w:szCs w:val="18"/>
                <w:rPrChange w:id="411" w:author="Groot, Karina de" w:date="2024-10-30T14:12:00Z" w16du:dateUtc="2024-10-30T13:12:00Z">
                  <w:rPr>
                    <w:color w:val="FF0000"/>
                    <w:szCs w:val="18"/>
                  </w:rPr>
                </w:rPrChange>
              </w:rPr>
              <w:t>;</w:t>
            </w:r>
          </w:p>
        </w:tc>
        <w:tc>
          <w:tcPr>
            <w:tcW w:w="2689" w:type="pct"/>
            <w:gridSpan w:val="2"/>
          </w:tcPr>
          <w:p w14:paraId="34D6800C" w14:textId="77777777" w:rsidR="00AA325F" w:rsidRPr="0049093D" w:rsidRDefault="00AA325F" w:rsidP="00AA325F">
            <w:pPr>
              <w:spacing w:before="72"/>
              <w:rPr>
                <w:strike/>
                <w:rPrChange w:id="412" w:author="Groot, Karina de" w:date="2024-10-30T14:12:00Z" w16du:dateUtc="2024-10-30T13:12:00Z">
                  <w:rPr/>
                </w:rPrChange>
              </w:rPr>
            </w:pPr>
            <w:r w:rsidRPr="0049093D">
              <w:rPr>
                <w:strike/>
                <w:rPrChange w:id="413" w:author="Groot, Karina de" w:date="2024-10-30T14:12:00Z" w16du:dateUtc="2024-10-30T13:12:00Z">
                  <w:rPr/>
                </w:rPrChange>
              </w:rPr>
              <w:t>Optionele tekst. De gegevens van het legitimatiebewijs van de partner van de natuurlijk persoon.</w:t>
            </w:r>
          </w:p>
          <w:p w14:paraId="23FB2766" w14:textId="77777777" w:rsidR="00AA325F" w:rsidRPr="0049093D" w:rsidRDefault="00AA325F" w:rsidP="00AA325F">
            <w:pPr>
              <w:spacing w:line="240" w:lineRule="auto"/>
              <w:rPr>
                <w:strike/>
                <w:sz w:val="16"/>
                <w:szCs w:val="16"/>
                <w:rPrChange w:id="414" w:author="Groot, Karina de" w:date="2024-10-30T14:12:00Z" w16du:dateUtc="2024-10-30T13:12:00Z">
                  <w:rPr>
                    <w:sz w:val="16"/>
                    <w:szCs w:val="16"/>
                  </w:rPr>
                </w:rPrChange>
              </w:rPr>
            </w:pPr>
          </w:p>
          <w:p w14:paraId="75234221" w14:textId="77777777" w:rsidR="00AA325F" w:rsidRPr="0049093D" w:rsidRDefault="00AA325F" w:rsidP="00AA325F">
            <w:pPr>
              <w:spacing w:line="240" w:lineRule="auto"/>
              <w:rPr>
                <w:strike/>
                <w:u w:val="single"/>
                <w:rPrChange w:id="415" w:author="Groot, Karina de" w:date="2024-10-30T14:12:00Z" w16du:dateUtc="2024-10-30T13:12:00Z">
                  <w:rPr>
                    <w:u w:val="single"/>
                  </w:rPr>
                </w:rPrChange>
              </w:rPr>
            </w:pPr>
            <w:r w:rsidRPr="0049093D">
              <w:rPr>
                <w:strike/>
                <w:u w:val="single"/>
                <w:rPrChange w:id="416" w:author="Groot, Karina de" w:date="2024-10-30T14:12:00Z" w16du:dateUtc="2024-10-30T13:12:00Z">
                  <w:rPr>
                    <w:u w:val="single"/>
                  </w:rPr>
                </w:rPrChange>
              </w:rPr>
              <w:t>Mapping:</w:t>
            </w:r>
          </w:p>
          <w:p w14:paraId="64ACD02A" w14:textId="77777777" w:rsidR="00AA325F" w:rsidRPr="0049093D" w:rsidRDefault="00AA325F" w:rsidP="00AA325F">
            <w:pPr>
              <w:spacing w:line="240" w:lineRule="auto"/>
              <w:rPr>
                <w:strike/>
                <w:sz w:val="16"/>
                <w:szCs w:val="16"/>
                <w:rPrChange w:id="417" w:author="Groot, Karina de" w:date="2024-10-30T14:12:00Z" w16du:dateUtc="2024-10-30T13:12:00Z">
                  <w:rPr>
                    <w:sz w:val="16"/>
                    <w:szCs w:val="16"/>
                  </w:rPr>
                </w:rPrChange>
              </w:rPr>
            </w:pPr>
            <w:r w:rsidRPr="0049093D">
              <w:rPr>
                <w:strike/>
                <w:sz w:val="16"/>
                <w:szCs w:val="16"/>
                <w:rPrChange w:id="418" w:author="Groot, Karina de" w:date="2024-10-30T14:12:00Z" w16du:dateUtc="2024-10-30T13:12:00Z">
                  <w:rPr>
                    <w:sz w:val="16"/>
                    <w:szCs w:val="16"/>
                  </w:rPr>
                </w:rPrChange>
              </w:rPr>
              <w:t>//IMKAD_Persoon/GerelateerdPersoon[partner]/IMKAD_Persoon/</w:t>
            </w:r>
          </w:p>
          <w:p w14:paraId="54BAD5EA" w14:textId="77777777" w:rsidR="00AA325F" w:rsidRPr="0049093D" w:rsidRDefault="00AA325F" w:rsidP="00AA325F">
            <w:pPr>
              <w:spacing w:line="240" w:lineRule="auto"/>
              <w:ind w:left="227"/>
              <w:rPr>
                <w:strike/>
                <w:rPrChange w:id="419" w:author="Groot, Karina de" w:date="2024-10-30T14:12:00Z" w16du:dateUtc="2024-10-30T13:12:00Z">
                  <w:rPr/>
                </w:rPrChange>
              </w:rPr>
            </w:pPr>
            <w:r w:rsidRPr="0049093D">
              <w:rPr>
                <w:strike/>
                <w:sz w:val="16"/>
                <w:szCs w:val="16"/>
                <w:rPrChange w:id="420" w:author="Groot, Karina de" w:date="2024-10-30T14:12:00Z" w16du:dateUtc="2024-10-30T13:12:00Z">
                  <w:rPr>
                    <w:sz w:val="16"/>
                    <w:szCs w:val="16"/>
                  </w:rPr>
                </w:rPrChange>
              </w:rPr>
              <w:t>./tia_Legitimatiebewijs</w:t>
            </w:r>
          </w:p>
        </w:tc>
      </w:tr>
    </w:tbl>
    <w:p w14:paraId="7B405E9C" w14:textId="77777777" w:rsidR="008F5262" w:rsidRDefault="008F5262" w:rsidP="001B44A3">
      <w:pPr>
        <w:pStyle w:val="Kop5"/>
        <w:tabs>
          <w:tab w:val="clear" w:pos="1008"/>
          <w:tab w:val="clear" w:pos="1588"/>
          <w:tab w:val="left" w:pos="993"/>
        </w:tabs>
        <w:ind w:left="0" w:firstLine="0"/>
      </w:pPr>
      <w:r w:rsidRPr="001B44A3">
        <w:t>Gezamenlijke</w:t>
      </w:r>
      <w:r>
        <w:rPr>
          <w:lang w:val="nl"/>
        </w:rPr>
        <w:t xml:space="preserve"> burgerlijke staat en woonadres</w:t>
      </w:r>
    </w:p>
    <w:tbl>
      <w:tblPr>
        <w:tblStyle w:val="Professioneletabel"/>
        <w:tblW w:w="5037" w:type="pct"/>
        <w:tblLayout w:type="fixed"/>
        <w:tblLook w:val="01C0" w:firstRow="0" w:lastRow="1" w:firstColumn="1" w:lastColumn="1" w:noHBand="0" w:noVBand="0"/>
      </w:tblPr>
      <w:tblGrid>
        <w:gridCol w:w="4397"/>
        <w:gridCol w:w="5125"/>
      </w:tblGrid>
      <w:tr w:rsidR="00321385" w:rsidRPr="00C508DD" w14:paraId="488F78E7" w14:textId="77777777" w:rsidTr="008F5262">
        <w:tc>
          <w:tcPr>
            <w:tcW w:w="2309" w:type="pct"/>
          </w:tcPr>
          <w:p w14:paraId="6F7A85E6" w14:textId="7DBD475F" w:rsidR="00321385" w:rsidRPr="00802364" w:rsidRDefault="0049093D" w:rsidP="005C1AAE">
            <w:pPr>
              <w:rPr>
                <w:rFonts w:cs="Arial"/>
                <w:color w:val="008000"/>
                <w:sz w:val="20"/>
              </w:rPr>
            </w:pPr>
            <w:ins w:id="421" w:author="Groot, Karina de" w:date="2024-10-30T14:13:00Z" w16du:dateUtc="2024-10-30T13:13:00Z">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Pr>
                  <w:rFonts w:cs="Arial"/>
                  <w:color w:val="800080"/>
                  <w:sz w:val="20"/>
                </w:rPr>
                <w:t>de heer</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Pr>
                  <w:rFonts w:cs="Arial"/>
                  <w:color w:val="800080"/>
                  <w:sz w:val="20"/>
                </w:rPr>
                <w:t>/</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Pr>
                  <w:rFonts w:cs="Arial"/>
                  <w:color w:val="800080"/>
                  <w:sz w:val="20"/>
                </w:rPr>
                <w:t>mevrouw</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sidRPr="00C762BE" w:rsidDel="0049093D">
                <w:rPr>
                  <w:rFonts w:cs="Arial"/>
                  <w:color w:val="3366FF"/>
                  <w:sz w:val="20"/>
                </w:rPr>
                <w:t xml:space="preserve"> </w:t>
              </w:r>
            </w:ins>
            <w:del w:id="422" w:author="Groot, Karina de" w:date="2024-10-30T14:13:00Z" w16du:dateUtc="2024-10-30T13:13:00Z">
              <w:r w:rsidR="00321385" w:rsidRPr="00C762BE" w:rsidDel="0049093D">
                <w:rPr>
                  <w:rFonts w:cs="Arial"/>
                  <w:color w:val="3366FF"/>
                  <w:sz w:val="20"/>
                </w:rPr>
                <w:delText xml:space="preserve">de heer/mevrouw </w:delText>
              </w:r>
            </w:del>
            <w:r w:rsidR="00321385" w:rsidRPr="00B66644">
              <w:rPr>
                <w:rFonts w:cs="Arial"/>
                <w:sz w:val="20"/>
                <w:lang w:val="en-US"/>
              </w:rPr>
              <w:fldChar w:fldCharType="begin"/>
            </w:r>
            <w:r w:rsidR="00321385" w:rsidRPr="00B66644">
              <w:rPr>
                <w:rFonts w:cs="Arial"/>
                <w:sz w:val="20"/>
              </w:rPr>
              <w:instrText>MacroButton Nomacro §</w:instrText>
            </w:r>
            <w:r w:rsidR="00321385" w:rsidRPr="00B66644">
              <w:rPr>
                <w:rFonts w:cs="Arial"/>
                <w:sz w:val="20"/>
                <w:lang w:val="en-US"/>
              </w:rPr>
              <w:fldChar w:fldCharType="end"/>
            </w:r>
            <w:r w:rsidR="00321385">
              <w:rPr>
                <w:rFonts w:cs="Arial"/>
                <w:sz w:val="20"/>
              </w:rPr>
              <w:t>naam natuurlijk persoon</w:t>
            </w:r>
            <w:r w:rsidR="00321385" w:rsidRPr="00B66644">
              <w:rPr>
                <w:rFonts w:cs="Arial"/>
                <w:sz w:val="20"/>
                <w:lang w:val="en-US"/>
              </w:rPr>
              <w:fldChar w:fldCharType="begin"/>
            </w:r>
            <w:r w:rsidR="00321385" w:rsidRPr="00B66644">
              <w:rPr>
                <w:rFonts w:cs="Arial"/>
                <w:sz w:val="20"/>
              </w:rPr>
              <w:instrText>MacroButton Nomacro §</w:instrText>
            </w:r>
            <w:r w:rsidR="00321385" w:rsidRPr="00B66644">
              <w:rPr>
                <w:rFonts w:cs="Arial"/>
                <w:sz w:val="20"/>
                <w:lang w:val="en-US"/>
              </w:rPr>
              <w:fldChar w:fldCharType="end"/>
            </w:r>
            <w:r w:rsidR="00321385" w:rsidRPr="00D3501D">
              <w:rPr>
                <w:rFonts w:cs="Arial"/>
                <w:sz w:val="20"/>
              </w:rPr>
              <w:t xml:space="preserve"> </w:t>
            </w:r>
            <w:r w:rsidR="00321385" w:rsidRPr="00D3501D">
              <w:rPr>
                <w:rFonts w:cs="Arial"/>
                <w:color w:val="800080"/>
                <w:sz w:val="20"/>
              </w:rPr>
              <w:t>en</w:t>
            </w:r>
            <w:r w:rsidR="00321385">
              <w:rPr>
                <w:rFonts w:cs="Arial"/>
                <w:sz w:val="20"/>
              </w:rPr>
              <w:t xml:space="preserve"> </w:t>
            </w:r>
            <w:ins w:id="423" w:author="Groot, Karina de" w:date="2024-10-30T14:13:00Z" w16du:dateUtc="2024-10-30T13:13:00Z">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Pr>
                  <w:rFonts w:cs="Arial"/>
                  <w:color w:val="800080"/>
                  <w:sz w:val="20"/>
                </w:rPr>
                <w:t>de heer</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Pr>
                  <w:rFonts w:cs="Arial"/>
                  <w:color w:val="800080"/>
                  <w:sz w:val="20"/>
                </w:rPr>
                <w:t>/</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Pr>
                  <w:rFonts w:cs="Arial"/>
                  <w:color w:val="800080"/>
                  <w:sz w:val="20"/>
                </w:rPr>
                <w:t>mevrouw</w:t>
              </w:r>
            </w:ins>
            <w:ins w:id="424" w:author="Groot, Karina de" w:date="2024-10-30T14:14:00Z" w16du:dateUtc="2024-10-30T13:14:00Z">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ins>
            <w:ins w:id="425" w:author="Groot, Karina de" w:date="2024-10-30T14:13:00Z" w16du:dateUtc="2024-10-30T13:13:00Z">
              <w:r w:rsidRPr="00C762BE" w:rsidDel="0049093D">
                <w:rPr>
                  <w:rFonts w:cs="Arial"/>
                  <w:color w:val="3366FF"/>
                  <w:sz w:val="20"/>
                </w:rPr>
                <w:t xml:space="preserve"> </w:t>
              </w:r>
            </w:ins>
            <w:del w:id="426" w:author="Groot, Karina de" w:date="2024-10-30T14:13:00Z" w16du:dateUtc="2024-10-30T13:13:00Z">
              <w:r w:rsidR="00321385" w:rsidRPr="00C762BE" w:rsidDel="0049093D">
                <w:rPr>
                  <w:rFonts w:cs="Arial"/>
                  <w:color w:val="3366FF"/>
                  <w:sz w:val="20"/>
                </w:rPr>
                <w:delText xml:space="preserve">de heer/mevrouw </w:delText>
              </w:r>
            </w:del>
            <w:r w:rsidR="00321385" w:rsidRPr="00B66644">
              <w:rPr>
                <w:rFonts w:cs="Arial"/>
                <w:sz w:val="20"/>
                <w:lang w:val="en-US"/>
              </w:rPr>
              <w:fldChar w:fldCharType="begin"/>
            </w:r>
            <w:r w:rsidR="00321385" w:rsidRPr="00B66644">
              <w:rPr>
                <w:rFonts w:cs="Arial"/>
                <w:sz w:val="20"/>
              </w:rPr>
              <w:instrText>MacroButton Nomacro §</w:instrText>
            </w:r>
            <w:r w:rsidR="00321385" w:rsidRPr="00B66644">
              <w:rPr>
                <w:rFonts w:cs="Arial"/>
                <w:sz w:val="20"/>
                <w:lang w:val="en-US"/>
              </w:rPr>
              <w:fldChar w:fldCharType="end"/>
            </w:r>
            <w:r w:rsidR="00321385">
              <w:rPr>
                <w:rFonts w:cs="Arial"/>
                <w:sz w:val="20"/>
              </w:rPr>
              <w:t>naam natuurlijk persoon</w:t>
            </w:r>
            <w:r w:rsidR="00321385" w:rsidRPr="00B66644">
              <w:rPr>
                <w:rFonts w:cs="Arial"/>
                <w:sz w:val="20"/>
                <w:lang w:val="en-US"/>
              </w:rPr>
              <w:fldChar w:fldCharType="begin"/>
            </w:r>
            <w:r w:rsidR="00321385" w:rsidRPr="00B66644">
              <w:rPr>
                <w:rFonts w:cs="Arial"/>
                <w:sz w:val="20"/>
              </w:rPr>
              <w:instrText>MacroButton Nomacro §</w:instrText>
            </w:r>
            <w:r w:rsidR="00321385" w:rsidRPr="00B66644">
              <w:rPr>
                <w:rFonts w:cs="Arial"/>
                <w:sz w:val="20"/>
                <w:lang w:val="en-US"/>
              </w:rPr>
              <w:fldChar w:fldCharType="end"/>
            </w:r>
            <w:r w:rsidR="00321385" w:rsidRPr="00D3501D">
              <w:rPr>
                <w:rFonts w:cs="Arial"/>
                <w:sz w:val="20"/>
              </w:rPr>
              <w:t xml:space="preserve"> </w:t>
            </w:r>
            <w:ins w:id="427" w:author="Groot, Karina de" w:date="2024-11-01T13:48:00Z" w16du:dateUtc="2024-11-01T12:48:00Z">
              <w:r w:rsidR="00E33C1C" w:rsidRPr="00B66644">
                <w:rPr>
                  <w:rFonts w:cs="Arial"/>
                  <w:sz w:val="20"/>
                  <w:lang w:val="en-US"/>
                </w:rPr>
                <w:fldChar w:fldCharType="begin"/>
              </w:r>
              <w:r w:rsidR="00E33C1C" w:rsidRPr="00B66644">
                <w:rPr>
                  <w:rFonts w:cs="Arial"/>
                  <w:sz w:val="20"/>
                </w:rPr>
                <w:instrText>MacroButton Nomacro §</w:instrText>
              </w:r>
              <w:r w:rsidR="00E33C1C" w:rsidRPr="00B66644">
                <w:rPr>
                  <w:rFonts w:cs="Arial"/>
                  <w:sz w:val="20"/>
                  <w:lang w:val="en-US"/>
                </w:rPr>
                <w:fldChar w:fldCharType="end"/>
              </w:r>
            </w:ins>
            <w:r w:rsidR="00321385">
              <w:rPr>
                <w:rFonts w:cs="Arial"/>
                <w:color w:val="800080"/>
                <w:sz w:val="20"/>
              </w:rPr>
              <w:t>voornoemd</w:t>
            </w:r>
            <w:ins w:id="428" w:author="Groot, Karina de" w:date="2024-11-01T13:48:00Z" w16du:dateUtc="2024-11-01T12:48:00Z">
              <w:r w:rsidR="00E33C1C" w:rsidRPr="00B66644">
                <w:rPr>
                  <w:rFonts w:cs="Arial"/>
                  <w:sz w:val="20"/>
                  <w:lang w:val="en-US"/>
                </w:rPr>
                <w:fldChar w:fldCharType="begin"/>
              </w:r>
              <w:r w:rsidR="00E33C1C" w:rsidRPr="00B66644">
                <w:rPr>
                  <w:rFonts w:cs="Arial"/>
                  <w:sz w:val="20"/>
                </w:rPr>
                <w:instrText>MacroButton Nomacro §</w:instrText>
              </w:r>
              <w:r w:rsidR="00E33C1C" w:rsidRPr="00B66644">
                <w:rPr>
                  <w:rFonts w:cs="Arial"/>
                  <w:sz w:val="20"/>
                  <w:lang w:val="en-US"/>
                </w:rPr>
                <w:fldChar w:fldCharType="end"/>
              </w:r>
            </w:ins>
            <w:r w:rsidR="00321385">
              <w:rPr>
                <w:rFonts w:cs="Arial"/>
                <w:color w:val="800080"/>
                <w:sz w:val="20"/>
              </w:rPr>
              <w:t>,</w:t>
            </w:r>
          </w:p>
        </w:tc>
        <w:tc>
          <w:tcPr>
            <w:tcW w:w="2691" w:type="pct"/>
          </w:tcPr>
          <w:p w14:paraId="4A6FB2E1" w14:textId="77777777" w:rsidR="007F4A18" w:rsidRDefault="007F4A18" w:rsidP="007F4A18">
            <w:r>
              <w:t>Optionele tekst. Een opsomming van de namen van de natuurlijke personen, om aan te geven welke personen een gezamenlijk burgerlijke staat en woonadres hebben, wanneer een gevolmachtigde voor de partner optreedt.</w:t>
            </w:r>
          </w:p>
          <w:p w14:paraId="3A2E31FD" w14:textId="77777777" w:rsidR="007F4A18" w:rsidRDefault="007F4A18" w:rsidP="007F4A18">
            <w:pPr>
              <w:spacing w:line="240" w:lineRule="auto"/>
              <w:rPr>
                <w:sz w:val="16"/>
                <w:szCs w:val="16"/>
              </w:rPr>
            </w:pPr>
          </w:p>
          <w:p w14:paraId="5415CE1F" w14:textId="77777777" w:rsidR="001C1F84" w:rsidRDefault="001C1F84" w:rsidP="001C1F84">
            <w:pPr>
              <w:pStyle w:val="streepje"/>
              <w:numPr>
                <w:ilvl w:val="0"/>
                <w:numId w:val="0"/>
              </w:numPr>
              <w:rPr>
                <w:ins w:id="429" w:author="Groot, Karina de" w:date="2024-11-01T14:16:00Z" w16du:dateUtc="2024-11-01T13:16:00Z"/>
              </w:rPr>
            </w:pPr>
            <w:ins w:id="430" w:author="Groot, Karina de" w:date="2024-11-01T14:16:00Z" w16du:dateUtc="2024-11-01T13:16:00Z">
              <w:r>
                <w:t>De keuze voor ‘</w:t>
              </w:r>
              <w:r w:rsidRPr="001268FC">
                <w:rPr>
                  <w:color w:val="800080"/>
                  <w:szCs w:val="18"/>
                </w:rPr>
                <w:t xml:space="preserve">de </w:t>
              </w:r>
              <w:r w:rsidRPr="00035F81">
                <w:rPr>
                  <w:color w:val="800080"/>
                  <w:szCs w:val="18"/>
                </w:rPr>
                <w:t>heer</w:t>
              </w:r>
              <w:r>
                <w:t>’ of ‘</w:t>
              </w:r>
              <w:r w:rsidRPr="001268FC">
                <w:rPr>
                  <w:color w:val="800080"/>
                  <w:szCs w:val="18"/>
                </w:rPr>
                <w:t>mevrouw</w:t>
              </w:r>
              <w:r>
                <w:t>’ wordt gemaakt op basis van het geslacht van de persoon. Indien bij geslacht gekozen wordt voor ‘</w:t>
              </w:r>
              <w:r w:rsidRPr="00236400">
                <w:rPr>
                  <w:color w:val="800080"/>
                  <w:szCs w:val="18"/>
                </w:rPr>
                <w:t>onbekend</w:t>
              </w:r>
              <w:r>
                <w:t>’ dan wordt alleen de naam van de natuurlijke persoon getoond.</w:t>
              </w:r>
            </w:ins>
          </w:p>
          <w:p w14:paraId="0B59C5F6" w14:textId="77777777" w:rsidR="00760B62" w:rsidRDefault="00760B62" w:rsidP="00760B62">
            <w:pPr>
              <w:pStyle w:val="streepje"/>
              <w:rPr>
                <w:ins w:id="431" w:author="Groot, Karina de" w:date="2024-10-30T14:14:00Z" w16du:dateUtc="2024-10-30T13:14:00Z"/>
              </w:rPr>
            </w:pPr>
            <w:ins w:id="432" w:author="Groot, Karina de" w:date="2024-10-30T14:14:00Z" w16du:dateUtc="2024-10-30T13:14:00Z">
              <w:r>
                <w:t>bij tia:geslacht</w:t>
              </w:r>
              <w:r w:rsidDel="002528A8">
                <w:t xml:space="preserve"> </w:t>
              </w:r>
              <w:r w:rsidRPr="004A55EF">
                <w:t>= Man</w:t>
              </w:r>
              <w:r>
                <w:t>, dan tonen op PDF: de heer,</w:t>
              </w:r>
            </w:ins>
          </w:p>
          <w:p w14:paraId="0E0C170E" w14:textId="77777777" w:rsidR="00760B62" w:rsidRDefault="00760B62" w:rsidP="00760B62">
            <w:pPr>
              <w:pStyle w:val="streepje"/>
              <w:rPr>
                <w:ins w:id="433" w:author="Groot, Karina de" w:date="2024-10-30T14:14:00Z" w16du:dateUtc="2024-10-30T13:14:00Z"/>
              </w:rPr>
            </w:pPr>
            <w:ins w:id="434" w:author="Groot, Karina de" w:date="2024-10-30T14:14:00Z" w16du:dateUtc="2024-10-30T13:14:00Z">
              <w:r>
                <w:lastRenderedPageBreak/>
                <w:t>bij tia:geslacht</w:t>
              </w:r>
              <w:r w:rsidDel="002528A8">
                <w:t xml:space="preserve"> </w:t>
              </w:r>
              <w:r>
                <w:t>= Vrouw, dan tonen op PDF: mevrouw,</w:t>
              </w:r>
            </w:ins>
          </w:p>
          <w:p w14:paraId="00DD3FC5" w14:textId="77777777" w:rsidR="00760B62" w:rsidRPr="001268FC" w:rsidRDefault="00760B62" w:rsidP="00760B62">
            <w:pPr>
              <w:pStyle w:val="streepje"/>
              <w:rPr>
                <w:ins w:id="435" w:author="Groot, Karina de" w:date="2024-10-30T14:14:00Z" w16du:dateUtc="2024-10-30T13:14:00Z"/>
                <w:lang w:val="nl-NL"/>
              </w:rPr>
            </w:pPr>
            <w:ins w:id="436" w:author="Groot, Karina de" w:date="2024-10-30T14:14:00Z" w16du:dateUtc="2024-10-30T13:14:00Z">
              <w:r>
                <w:t>bij tia:geslacht</w:t>
              </w:r>
              <w:r w:rsidDel="002528A8">
                <w:t xml:space="preserve"> </w:t>
              </w:r>
              <w:r>
                <w:t xml:space="preserve">= Onbekend, dan wordt </w:t>
              </w:r>
              <w:r>
                <w:rPr>
                  <w:rFonts w:cs="Arial"/>
                  <w:sz w:val="20"/>
                  <w:lang w:val="en-US"/>
                </w:rPr>
                <w:fldChar w:fldCharType="begin"/>
              </w:r>
              <w:r>
                <w:rPr>
                  <w:rFonts w:cs="Arial"/>
                  <w:sz w:val="20"/>
                </w:rPr>
                <w:instrText>MacroButton Nomacro §</w:instrText>
              </w:r>
              <w:r>
                <w:rPr>
                  <w:rFonts w:cs="Arial"/>
                  <w:sz w:val="20"/>
                  <w:lang w:val="en-US"/>
                </w:rPr>
                <w:fldChar w:fldCharType="end"/>
              </w:r>
              <w:r w:rsidRPr="00035F81">
                <w:rPr>
                  <w:color w:val="800080"/>
                  <w:szCs w:val="18"/>
                </w:rPr>
                <w:t>de heer</w:t>
              </w:r>
              <w:r>
                <w:rPr>
                  <w:rFonts w:cs="Arial"/>
                  <w:sz w:val="20"/>
                  <w:lang w:val="en-US"/>
                </w:rPr>
                <w:fldChar w:fldCharType="begin"/>
              </w:r>
              <w:r>
                <w:rPr>
                  <w:rFonts w:cs="Arial"/>
                  <w:sz w:val="20"/>
                </w:rPr>
                <w:instrText>MacroButton Nomacro §</w:instrText>
              </w:r>
              <w:r>
                <w:rPr>
                  <w:rFonts w:cs="Arial"/>
                  <w:sz w:val="20"/>
                  <w:lang w:val="en-US"/>
                </w:rPr>
                <w:fldChar w:fldCharType="end"/>
              </w:r>
              <w:r w:rsidRPr="00035F81">
                <w:rPr>
                  <w:color w:val="800080"/>
                  <w:szCs w:val="18"/>
                </w:rPr>
                <w:t>/</w:t>
              </w:r>
              <w:r>
                <w:rPr>
                  <w:rFonts w:cs="Arial"/>
                  <w:sz w:val="20"/>
                  <w:lang w:val="en-US"/>
                </w:rPr>
                <w:fldChar w:fldCharType="begin"/>
              </w:r>
              <w:r>
                <w:rPr>
                  <w:rFonts w:cs="Arial"/>
                  <w:sz w:val="20"/>
                </w:rPr>
                <w:instrText>MacroButton Nomacro §</w:instrText>
              </w:r>
              <w:r>
                <w:rPr>
                  <w:rFonts w:cs="Arial"/>
                  <w:sz w:val="20"/>
                  <w:lang w:val="en-US"/>
                </w:rPr>
                <w:fldChar w:fldCharType="end"/>
              </w:r>
              <w:r w:rsidRPr="00035F81">
                <w:rPr>
                  <w:color w:val="800080"/>
                  <w:szCs w:val="18"/>
                </w:rPr>
                <w:t>mevrouw</w:t>
              </w:r>
              <w:r w:rsidRPr="006C7314" w:rsidDel="00E656CD">
                <w:rPr>
                  <w:color w:val="3366FF"/>
                  <w:szCs w:val="18"/>
                </w:rPr>
                <w:t xml:space="preserve"> </w:t>
              </w:r>
              <w:r>
                <w:rPr>
                  <w:lang w:val="nl-NL"/>
                </w:rPr>
                <w:t xml:space="preserve">niet getoond </w:t>
              </w:r>
              <w:r>
                <w:t>op de PDF.</w:t>
              </w:r>
            </w:ins>
          </w:p>
          <w:p w14:paraId="42E40736" w14:textId="77777777" w:rsidR="00760B62" w:rsidRDefault="00760B62" w:rsidP="00760B62">
            <w:pPr>
              <w:pStyle w:val="streepje"/>
              <w:numPr>
                <w:ilvl w:val="0"/>
                <w:numId w:val="0"/>
              </w:numPr>
              <w:rPr>
                <w:ins w:id="437" w:author="Groot, Karina de" w:date="2024-10-30T14:14:00Z" w16du:dateUtc="2024-10-30T13:14:00Z"/>
              </w:rPr>
            </w:pPr>
            <w:ins w:id="438" w:author="Groot, Karina de" w:date="2024-10-30T14:14:00Z" w16du:dateUtc="2024-10-30T13:14:00Z">
              <w:r>
                <w:rPr>
                  <w:lang w:val="nl-NL"/>
                </w:rPr>
                <w:t xml:space="preserve">-Heeft de persoon een adellijke titel dan wordt </w:t>
              </w:r>
              <w:r>
                <w:rPr>
                  <w:rFonts w:cs="Arial"/>
                  <w:sz w:val="20"/>
                  <w:lang w:val="en-US"/>
                </w:rPr>
                <w:fldChar w:fldCharType="begin"/>
              </w:r>
              <w:r>
                <w:rPr>
                  <w:rFonts w:cs="Arial"/>
                  <w:sz w:val="20"/>
                </w:rPr>
                <w:instrText>MacroButton Nomacro §</w:instrText>
              </w:r>
              <w:r>
                <w:rPr>
                  <w:rFonts w:cs="Arial"/>
                  <w:sz w:val="20"/>
                  <w:lang w:val="en-US"/>
                </w:rPr>
                <w:fldChar w:fldCharType="end"/>
              </w:r>
              <w:r w:rsidRPr="00035F81">
                <w:rPr>
                  <w:color w:val="800080"/>
                  <w:szCs w:val="18"/>
                </w:rPr>
                <w:t>de heer</w:t>
              </w:r>
              <w:r>
                <w:rPr>
                  <w:rFonts w:cs="Arial"/>
                  <w:sz w:val="20"/>
                  <w:lang w:val="en-US"/>
                </w:rPr>
                <w:fldChar w:fldCharType="begin"/>
              </w:r>
              <w:r>
                <w:rPr>
                  <w:rFonts w:cs="Arial"/>
                  <w:sz w:val="20"/>
                </w:rPr>
                <w:instrText>MacroButton Nomacro §</w:instrText>
              </w:r>
              <w:r>
                <w:rPr>
                  <w:rFonts w:cs="Arial"/>
                  <w:sz w:val="20"/>
                  <w:lang w:val="en-US"/>
                </w:rPr>
                <w:fldChar w:fldCharType="end"/>
              </w:r>
              <w:r w:rsidRPr="00035F81">
                <w:rPr>
                  <w:color w:val="800080"/>
                  <w:szCs w:val="18"/>
                </w:rPr>
                <w:t>/</w:t>
              </w:r>
              <w:r>
                <w:rPr>
                  <w:rFonts w:cs="Arial"/>
                  <w:sz w:val="20"/>
                  <w:lang w:val="en-US"/>
                </w:rPr>
                <w:fldChar w:fldCharType="begin"/>
              </w:r>
              <w:r>
                <w:rPr>
                  <w:rFonts w:cs="Arial"/>
                  <w:sz w:val="20"/>
                </w:rPr>
                <w:instrText>MacroButton Nomacro §</w:instrText>
              </w:r>
              <w:r>
                <w:rPr>
                  <w:rFonts w:cs="Arial"/>
                  <w:sz w:val="20"/>
                  <w:lang w:val="en-US"/>
                </w:rPr>
                <w:fldChar w:fldCharType="end"/>
              </w:r>
              <w:r w:rsidRPr="00035F81">
                <w:rPr>
                  <w:color w:val="800080"/>
                  <w:szCs w:val="18"/>
                </w:rPr>
                <w:t>mevrouw</w:t>
              </w:r>
              <w:r w:rsidRPr="006C7314" w:rsidDel="00E656CD">
                <w:rPr>
                  <w:color w:val="3366FF"/>
                  <w:szCs w:val="18"/>
                </w:rPr>
                <w:t xml:space="preserve"> </w:t>
              </w:r>
              <w:r w:rsidRPr="001268FC">
                <w:rPr>
                  <w:color w:val="000000" w:themeColor="text1"/>
                  <w:szCs w:val="18"/>
                </w:rPr>
                <w:t xml:space="preserve">ook </w:t>
              </w:r>
              <w:r>
                <w:rPr>
                  <w:lang w:val="nl-NL"/>
                </w:rPr>
                <w:t>niet getoond</w:t>
              </w:r>
            </w:ins>
          </w:p>
          <w:p w14:paraId="19407EFE" w14:textId="48006B01" w:rsidR="007F4A18" w:rsidDel="00760B62" w:rsidRDefault="007F4A18" w:rsidP="007F4A18">
            <w:pPr>
              <w:pStyle w:val="streepje"/>
              <w:numPr>
                <w:ilvl w:val="0"/>
                <w:numId w:val="0"/>
              </w:numPr>
              <w:rPr>
                <w:del w:id="439" w:author="Groot, Karina de" w:date="2024-10-30T14:14:00Z" w16du:dateUtc="2024-10-30T13:14:00Z"/>
              </w:rPr>
            </w:pPr>
            <w:del w:id="440" w:author="Groot, Karina de" w:date="2024-10-30T14:14:00Z" w16du:dateUtc="2024-10-30T13:14:00Z">
              <w:r w:rsidDel="00760B62">
                <w:delText>De keuze voor ‘</w:delText>
              </w:r>
              <w:r w:rsidRPr="00C762BE" w:rsidDel="00760B62">
                <w:rPr>
                  <w:color w:val="3366FF"/>
                </w:rPr>
                <w:delText>de heer</w:delText>
              </w:r>
              <w:r w:rsidDel="00760B62">
                <w:delText>’ of ‘</w:delText>
              </w:r>
              <w:r w:rsidRPr="00C762BE" w:rsidDel="00760B62">
                <w:rPr>
                  <w:color w:val="3366FF"/>
                </w:rPr>
                <w:delText>mevrouw</w:delText>
              </w:r>
              <w:r w:rsidDel="00760B62">
                <w:delText>’ wordt gemaakt op basis van het geslacht van de persoon.</w:delText>
              </w:r>
            </w:del>
          </w:p>
          <w:p w14:paraId="5A54A612" w14:textId="77777777" w:rsidR="007F4A18" w:rsidRDefault="007F4A18" w:rsidP="007F4A18">
            <w:pPr>
              <w:spacing w:line="240" w:lineRule="auto"/>
              <w:rPr>
                <w:sz w:val="16"/>
                <w:szCs w:val="16"/>
                <w:lang w:val="nl"/>
              </w:rPr>
            </w:pPr>
          </w:p>
          <w:p w14:paraId="7C73EB89" w14:textId="77777777" w:rsidR="00186463" w:rsidRDefault="00186463" w:rsidP="007F4A18">
            <w:pPr>
              <w:spacing w:line="240" w:lineRule="auto"/>
              <w:rPr>
                <w:sz w:val="16"/>
                <w:szCs w:val="16"/>
                <w:lang w:val="nl"/>
              </w:rPr>
            </w:pPr>
            <w:r>
              <w:t>Het al dan niet tonen van ‘</w:t>
            </w:r>
            <w:r w:rsidRPr="00977CB1">
              <w:rPr>
                <w:color w:val="800080"/>
              </w:rPr>
              <w:t>voornoemd</w:t>
            </w:r>
            <w:r>
              <w:t>’ is een gebruikerskeuze.</w:t>
            </w:r>
          </w:p>
          <w:p w14:paraId="061FCF4C" w14:textId="77777777" w:rsidR="00186463" w:rsidRPr="00943552" w:rsidRDefault="00186463" w:rsidP="007F4A18">
            <w:pPr>
              <w:spacing w:line="240" w:lineRule="auto"/>
              <w:rPr>
                <w:sz w:val="16"/>
                <w:szCs w:val="16"/>
                <w:lang w:val="nl"/>
              </w:rPr>
            </w:pPr>
          </w:p>
          <w:p w14:paraId="0D605913" w14:textId="77777777" w:rsidR="007F4A18" w:rsidRDefault="007F4A18" w:rsidP="007F4A18">
            <w:r>
              <w:t>De personen worden weergegeven in de volgorde zoals ze in de voorgaande tekst in de akte getoond zijn.</w:t>
            </w:r>
          </w:p>
          <w:p w14:paraId="4445E5CD" w14:textId="77777777" w:rsidR="007F4A18" w:rsidRPr="004F137E" w:rsidRDefault="007F4A18" w:rsidP="007F4A18">
            <w:pPr>
              <w:spacing w:line="240" w:lineRule="auto"/>
              <w:rPr>
                <w:sz w:val="16"/>
                <w:szCs w:val="16"/>
              </w:rPr>
            </w:pPr>
          </w:p>
          <w:p w14:paraId="488DB048" w14:textId="77777777" w:rsidR="007F4A18" w:rsidRDefault="007F4A18" w:rsidP="007F4A18">
            <w:pPr>
              <w:rPr>
                <w:u w:val="single"/>
              </w:rPr>
            </w:pPr>
            <w:r w:rsidRPr="00C508DD">
              <w:rPr>
                <w:u w:val="single"/>
              </w:rPr>
              <w:t>Mapping</w:t>
            </w:r>
            <w:r w:rsidR="00B6188C">
              <w:rPr>
                <w:u w:val="single"/>
              </w:rPr>
              <w:t xml:space="preserve"> opsomming namen</w:t>
            </w:r>
            <w:r w:rsidRPr="00C508DD">
              <w:rPr>
                <w:u w:val="single"/>
              </w:rPr>
              <w:t>:</w:t>
            </w:r>
          </w:p>
          <w:p w14:paraId="7EB08694" w14:textId="77777777" w:rsidR="007F4A18" w:rsidRDefault="007F4A18" w:rsidP="007F4A18">
            <w:pPr>
              <w:spacing w:line="240" w:lineRule="auto"/>
              <w:rPr>
                <w:sz w:val="16"/>
                <w:szCs w:val="16"/>
              </w:rPr>
            </w:pPr>
            <w:r w:rsidRPr="00C508DD">
              <w:rPr>
                <w:sz w:val="16"/>
                <w:szCs w:val="16"/>
              </w:rPr>
              <w:t>/</w:t>
            </w:r>
            <w:r>
              <w:rPr>
                <w:sz w:val="16"/>
                <w:szCs w:val="16"/>
              </w:rPr>
              <w:t>/IMKAD_Persoon/tia_TekstKeuze/</w:t>
            </w:r>
          </w:p>
          <w:p w14:paraId="5527E675" w14:textId="77777777" w:rsidR="007F4A18" w:rsidRDefault="007F4A18" w:rsidP="007F4A18">
            <w:pPr>
              <w:spacing w:line="240" w:lineRule="auto"/>
              <w:rPr>
                <w:sz w:val="16"/>
                <w:szCs w:val="16"/>
              </w:rPr>
            </w:pPr>
            <w:r>
              <w:rPr>
                <w:sz w:val="16"/>
                <w:szCs w:val="16"/>
              </w:rPr>
              <w:tab/>
            </w:r>
            <w:r w:rsidRPr="0036404C">
              <w:rPr>
                <w:sz w:val="16"/>
                <w:szCs w:val="16"/>
              </w:rPr>
              <w:t>./tagNaam (‘k_</w:t>
            </w:r>
            <w:r>
              <w:rPr>
                <w:sz w:val="16"/>
                <w:szCs w:val="16"/>
              </w:rPr>
              <w:t>toonNamenPersonen</w:t>
            </w:r>
            <w:r w:rsidRPr="0036404C">
              <w:rPr>
                <w:sz w:val="16"/>
                <w:szCs w:val="16"/>
              </w:rPr>
              <w:t>’)</w:t>
            </w:r>
          </w:p>
          <w:p w14:paraId="76C0F8BB" w14:textId="77777777" w:rsidR="007F4A18" w:rsidRDefault="007F4A18" w:rsidP="007F4A18">
            <w:pPr>
              <w:spacing w:line="240" w:lineRule="auto"/>
              <w:rPr>
                <w:sz w:val="16"/>
                <w:szCs w:val="16"/>
              </w:rPr>
            </w:pPr>
            <w:r>
              <w:rPr>
                <w:sz w:val="16"/>
                <w:szCs w:val="16"/>
              </w:rPr>
              <w:tab/>
              <w:t>./tekst (‘true’</w:t>
            </w:r>
            <w:r w:rsidR="00B178B2">
              <w:rPr>
                <w:sz w:val="16"/>
                <w:szCs w:val="16"/>
              </w:rPr>
              <w:t xml:space="preserve"> of ‘false’</w:t>
            </w:r>
            <w:r>
              <w:rPr>
                <w:sz w:val="16"/>
                <w:szCs w:val="16"/>
              </w:rPr>
              <w:t>)</w:t>
            </w:r>
          </w:p>
          <w:p w14:paraId="64132327" w14:textId="77777777" w:rsidR="007F4A18" w:rsidRDefault="007F4A18" w:rsidP="007F4A18">
            <w:pPr>
              <w:spacing w:line="240" w:lineRule="auto"/>
            </w:pPr>
          </w:p>
          <w:p w14:paraId="4D388DDF" w14:textId="77777777" w:rsidR="00B6188C" w:rsidRPr="00B6188C" w:rsidRDefault="00B6188C" w:rsidP="00B6188C">
            <w:pPr>
              <w:rPr>
                <w:u w:val="single"/>
              </w:rPr>
            </w:pPr>
            <w:r w:rsidRPr="00C508DD">
              <w:rPr>
                <w:u w:val="single"/>
              </w:rPr>
              <w:t>Mapping</w:t>
            </w:r>
            <w:r>
              <w:rPr>
                <w:u w:val="single"/>
              </w:rPr>
              <w:t xml:space="preserve"> voornoemd</w:t>
            </w:r>
            <w:r w:rsidRPr="00C508DD">
              <w:rPr>
                <w:u w:val="single"/>
              </w:rPr>
              <w:t>:</w:t>
            </w:r>
          </w:p>
          <w:p w14:paraId="0DA783C6" w14:textId="77777777" w:rsidR="00B178B2" w:rsidRDefault="00B178B2" w:rsidP="00B178B2">
            <w:pPr>
              <w:spacing w:line="240" w:lineRule="auto"/>
              <w:rPr>
                <w:sz w:val="16"/>
                <w:szCs w:val="16"/>
              </w:rPr>
            </w:pPr>
            <w:r w:rsidRPr="00C508DD">
              <w:rPr>
                <w:sz w:val="16"/>
                <w:szCs w:val="16"/>
              </w:rPr>
              <w:t>/</w:t>
            </w:r>
            <w:r>
              <w:rPr>
                <w:sz w:val="16"/>
                <w:szCs w:val="16"/>
              </w:rPr>
              <w:t>/IMKAD_Persoon/tia_TekstKeuze/</w:t>
            </w:r>
          </w:p>
          <w:p w14:paraId="6E76FBA6" w14:textId="77777777" w:rsidR="00B178B2" w:rsidRDefault="00B178B2" w:rsidP="00B178B2">
            <w:pPr>
              <w:spacing w:line="240" w:lineRule="auto"/>
              <w:rPr>
                <w:sz w:val="16"/>
                <w:szCs w:val="16"/>
              </w:rPr>
            </w:pPr>
            <w:r>
              <w:rPr>
                <w:sz w:val="16"/>
                <w:szCs w:val="16"/>
              </w:rPr>
              <w:tab/>
            </w:r>
            <w:r w:rsidRPr="0036404C">
              <w:rPr>
                <w:sz w:val="16"/>
                <w:szCs w:val="16"/>
              </w:rPr>
              <w:t>./tagNaam (‘k_</w:t>
            </w:r>
            <w:r>
              <w:rPr>
                <w:sz w:val="16"/>
                <w:szCs w:val="16"/>
              </w:rPr>
              <w:t>Voornoemd</w:t>
            </w:r>
            <w:r w:rsidRPr="0036404C">
              <w:rPr>
                <w:sz w:val="16"/>
                <w:szCs w:val="16"/>
              </w:rPr>
              <w:t>’)</w:t>
            </w:r>
          </w:p>
          <w:p w14:paraId="65A0FC66" w14:textId="77777777" w:rsidR="00B178B2" w:rsidRDefault="00B178B2" w:rsidP="00B178B2">
            <w:pPr>
              <w:spacing w:line="240" w:lineRule="auto"/>
            </w:pPr>
            <w:r>
              <w:rPr>
                <w:sz w:val="16"/>
                <w:szCs w:val="16"/>
              </w:rPr>
              <w:tab/>
              <w:t>./tekst (‘voornoemd’)</w:t>
            </w:r>
          </w:p>
          <w:p w14:paraId="6BFFC0E0" w14:textId="77777777" w:rsidR="00B178B2" w:rsidRDefault="00B178B2" w:rsidP="007F4A18">
            <w:pPr>
              <w:spacing w:line="240" w:lineRule="auto"/>
            </w:pPr>
          </w:p>
          <w:p w14:paraId="4D9739D3" w14:textId="77777777" w:rsidR="007F4A18" w:rsidRPr="00861B6A" w:rsidRDefault="007F4A18" w:rsidP="007F4A18">
            <w:pPr>
              <w:pStyle w:val="streepje"/>
              <w:numPr>
                <w:ilvl w:val="0"/>
                <w:numId w:val="0"/>
              </w:numPr>
              <w:spacing w:line="240" w:lineRule="auto"/>
              <w:rPr>
                <w:szCs w:val="18"/>
                <w:u w:val="single"/>
                <w:lang w:val="nl-NL"/>
              </w:rPr>
            </w:pPr>
            <w:r w:rsidRPr="00861B6A">
              <w:rPr>
                <w:szCs w:val="18"/>
                <w:u w:val="single"/>
                <w:lang w:val="nl-NL"/>
              </w:rPr>
              <w:t>Mapping naam persoon ingezetene:</w:t>
            </w:r>
          </w:p>
          <w:p w14:paraId="3D923596" w14:textId="77777777" w:rsidR="007F4A18" w:rsidRPr="00FF1C4A" w:rsidRDefault="007F4A18" w:rsidP="007F4A18">
            <w:pPr>
              <w:spacing w:line="240" w:lineRule="auto"/>
              <w:rPr>
                <w:sz w:val="16"/>
                <w:szCs w:val="16"/>
              </w:rPr>
            </w:pPr>
            <w:r w:rsidRPr="00FF1C4A">
              <w:rPr>
                <w:sz w:val="16"/>
                <w:szCs w:val="16"/>
              </w:rPr>
              <w:t>-indien aanwezig</w:t>
            </w:r>
          </w:p>
          <w:p w14:paraId="2D1E7E7B" w14:textId="77777777" w:rsidR="007F4A18" w:rsidRDefault="007F4A18" w:rsidP="007F4A18">
            <w:pPr>
              <w:spacing w:line="240" w:lineRule="auto"/>
              <w:rPr>
                <w:sz w:val="16"/>
                <w:szCs w:val="16"/>
              </w:rPr>
            </w:pPr>
            <w:r>
              <w:rPr>
                <w:sz w:val="16"/>
                <w:szCs w:val="16"/>
              </w:rPr>
              <w:t>/</w:t>
            </w:r>
            <w:r w:rsidRPr="0036404C">
              <w:rPr>
                <w:sz w:val="16"/>
                <w:szCs w:val="16"/>
              </w:rPr>
              <w:t>/IMKAD_Persoon/</w:t>
            </w:r>
          </w:p>
          <w:p w14:paraId="05E6F700" w14:textId="77777777" w:rsidR="007F4A18" w:rsidRDefault="007F4A18" w:rsidP="007F4A18">
            <w:pPr>
              <w:spacing w:line="240" w:lineRule="auto"/>
              <w:rPr>
                <w:sz w:val="16"/>
                <w:szCs w:val="16"/>
              </w:rPr>
            </w:pPr>
            <w:r>
              <w:rPr>
                <w:sz w:val="16"/>
                <w:szCs w:val="16"/>
              </w:rPr>
              <w:t>//IMKAD_Persoon/GerelateerdPersoon[</w:t>
            </w:r>
            <w:r w:rsidR="00AF1D76">
              <w:rPr>
                <w:sz w:val="16"/>
                <w:szCs w:val="16"/>
              </w:rPr>
              <w:t>partner</w:t>
            </w:r>
            <w:r>
              <w:rPr>
                <w:sz w:val="16"/>
                <w:szCs w:val="16"/>
              </w:rPr>
              <w:t>]/IMKAD_Persoon/</w:t>
            </w:r>
          </w:p>
          <w:p w14:paraId="089E64F7" w14:textId="77777777" w:rsidR="007F4A18" w:rsidRDefault="007F4A18" w:rsidP="007F4A18">
            <w:pPr>
              <w:spacing w:line="240" w:lineRule="auto"/>
              <w:rPr>
                <w:sz w:val="16"/>
                <w:szCs w:val="16"/>
              </w:rPr>
            </w:pPr>
            <w:r>
              <w:rPr>
                <w:sz w:val="16"/>
                <w:szCs w:val="16"/>
              </w:rPr>
              <w:tab/>
              <w:t>./</w:t>
            </w:r>
            <w:r w:rsidRPr="0036404C">
              <w:rPr>
                <w:sz w:val="16"/>
                <w:szCs w:val="16"/>
              </w:rPr>
              <w:t>tia_Gegevens/IMKAD_KadNatuurlijkPersoon</w:t>
            </w:r>
            <w:r>
              <w:rPr>
                <w:sz w:val="16"/>
                <w:szCs w:val="16"/>
              </w:rPr>
              <w:t>/</w:t>
            </w:r>
          </w:p>
          <w:p w14:paraId="3F94006B" w14:textId="77777777" w:rsidR="007F4A18" w:rsidRPr="00A517D2" w:rsidRDefault="007F4A18" w:rsidP="007F4A18">
            <w:pPr>
              <w:spacing w:line="240" w:lineRule="auto"/>
              <w:ind w:left="227"/>
              <w:rPr>
                <w:sz w:val="16"/>
                <w:szCs w:val="16"/>
              </w:rPr>
            </w:pPr>
            <w:r>
              <w:rPr>
                <w:sz w:val="16"/>
                <w:szCs w:val="16"/>
              </w:rPr>
              <w:tab/>
              <w:t>./</w:t>
            </w:r>
            <w:r w:rsidRPr="00A517D2">
              <w:rPr>
                <w:sz w:val="16"/>
                <w:szCs w:val="16"/>
              </w:rPr>
              <w:t>voornamen</w:t>
            </w:r>
          </w:p>
          <w:p w14:paraId="2BE0D48D" w14:textId="77777777" w:rsidR="007F4A18" w:rsidRPr="00A517D2" w:rsidRDefault="007F4A18" w:rsidP="007F4A18">
            <w:pPr>
              <w:spacing w:line="240" w:lineRule="auto"/>
              <w:ind w:left="227"/>
              <w:rPr>
                <w:sz w:val="16"/>
                <w:szCs w:val="16"/>
              </w:rPr>
            </w:pPr>
            <w:r>
              <w:rPr>
                <w:sz w:val="16"/>
                <w:szCs w:val="16"/>
              </w:rPr>
              <w:tab/>
            </w:r>
            <w:r w:rsidRPr="00A517D2">
              <w:rPr>
                <w:sz w:val="16"/>
                <w:szCs w:val="16"/>
              </w:rPr>
              <w:t>./voorvoegselsgeslachtsnaam</w:t>
            </w:r>
          </w:p>
          <w:p w14:paraId="6B46EA3B" w14:textId="77777777" w:rsidR="007F4A18" w:rsidRPr="0036404C" w:rsidRDefault="007F4A18" w:rsidP="007F4A18">
            <w:pPr>
              <w:spacing w:line="240" w:lineRule="auto"/>
              <w:ind w:left="227"/>
              <w:rPr>
                <w:sz w:val="16"/>
                <w:szCs w:val="16"/>
              </w:rPr>
            </w:pPr>
            <w:r>
              <w:rPr>
                <w:sz w:val="16"/>
                <w:szCs w:val="16"/>
              </w:rPr>
              <w:tab/>
            </w:r>
            <w:r w:rsidRPr="00A517D2">
              <w:rPr>
                <w:sz w:val="16"/>
                <w:szCs w:val="16"/>
              </w:rPr>
              <w:t>./geslachtsnaam</w:t>
            </w:r>
          </w:p>
          <w:p w14:paraId="1A94BE71" w14:textId="77777777" w:rsidR="007F4A18" w:rsidRPr="00C7117E" w:rsidRDefault="007F4A18" w:rsidP="007F4A18">
            <w:pPr>
              <w:spacing w:line="240" w:lineRule="auto"/>
              <w:rPr>
                <w:sz w:val="16"/>
                <w:szCs w:val="16"/>
              </w:rPr>
            </w:pPr>
            <w:r>
              <w:rPr>
                <w:sz w:val="16"/>
                <w:szCs w:val="16"/>
              </w:rPr>
              <w:t>-anders</w:t>
            </w:r>
          </w:p>
          <w:p w14:paraId="575AA2D5" w14:textId="77777777" w:rsidR="007F4A18" w:rsidRDefault="007F4A18" w:rsidP="007F4A18">
            <w:pPr>
              <w:spacing w:line="240" w:lineRule="auto"/>
              <w:rPr>
                <w:sz w:val="16"/>
                <w:szCs w:val="16"/>
              </w:rPr>
            </w:pPr>
            <w:r>
              <w:rPr>
                <w:sz w:val="16"/>
                <w:szCs w:val="16"/>
              </w:rPr>
              <w:t>/</w:t>
            </w:r>
            <w:r w:rsidRPr="0036404C">
              <w:rPr>
                <w:sz w:val="16"/>
                <w:szCs w:val="16"/>
              </w:rPr>
              <w:t>/IMKAD_Persoon</w:t>
            </w:r>
            <w:r>
              <w:rPr>
                <w:sz w:val="16"/>
                <w:szCs w:val="16"/>
              </w:rPr>
              <w:t>/</w:t>
            </w:r>
          </w:p>
          <w:p w14:paraId="4B259E8B" w14:textId="77777777" w:rsidR="007F4A18" w:rsidRDefault="007F4A18" w:rsidP="007F4A18">
            <w:pPr>
              <w:spacing w:line="240" w:lineRule="auto"/>
              <w:rPr>
                <w:sz w:val="16"/>
                <w:szCs w:val="16"/>
              </w:rPr>
            </w:pPr>
            <w:r>
              <w:rPr>
                <w:sz w:val="16"/>
                <w:szCs w:val="16"/>
              </w:rPr>
              <w:t>//IMKAD_Persoon/GerelateerdPersoon[</w:t>
            </w:r>
            <w:r w:rsidR="00AF1D76">
              <w:rPr>
                <w:sz w:val="16"/>
                <w:szCs w:val="16"/>
              </w:rPr>
              <w:t>partner</w:t>
            </w:r>
            <w:r>
              <w:rPr>
                <w:sz w:val="16"/>
                <w:szCs w:val="16"/>
              </w:rPr>
              <w:t>]/IMKAD_Persoon/</w:t>
            </w:r>
          </w:p>
          <w:p w14:paraId="7D401A2D" w14:textId="77777777" w:rsidR="007F4A18" w:rsidRDefault="007F4A18" w:rsidP="007F4A18">
            <w:pPr>
              <w:spacing w:line="240" w:lineRule="auto"/>
              <w:rPr>
                <w:sz w:val="16"/>
                <w:szCs w:val="16"/>
              </w:rPr>
            </w:pPr>
            <w:r>
              <w:rPr>
                <w:sz w:val="16"/>
                <w:szCs w:val="16"/>
              </w:rPr>
              <w:tab/>
              <w:t>.</w:t>
            </w:r>
            <w:r w:rsidRPr="0036404C">
              <w:rPr>
                <w:sz w:val="16"/>
                <w:szCs w:val="16"/>
              </w:rPr>
              <w:t>/tia_Gegevens/GBA_Ingezetene/</w:t>
            </w:r>
          </w:p>
          <w:p w14:paraId="1F392ED4" w14:textId="77777777" w:rsidR="007F4A18" w:rsidRPr="0036404C" w:rsidRDefault="007F4A18" w:rsidP="007F4A18">
            <w:pPr>
              <w:spacing w:line="240" w:lineRule="auto"/>
              <w:ind w:left="227"/>
              <w:rPr>
                <w:sz w:val="16"/>
                <w:szCs w:val="16"/>
              </w:rPr>
            </w:pPr>
            <w:r>
              <w:rPr>
                <w:sz w:val="16"/>
                <w:szCs w:val="16"/>
              </w:rPr>
              <w:tab/>
              <w:t>./naam/voornamen</w:t>
            </w:r>
          </w:p>
          <w:p w14:paraId="6FC645DE" w14:textId="77777777" w:rsidR="007F4A18" w:rsidRDefault="007F4A18" w:rsidP="007F4A18">
            <w:pPr>
              <w:spacing w:line="240" w:lineRule="auto"/>
              <w:ind w:left="227"/>
              <w:rPr>
                <w:sz w:val="16"/>
                <w:szCs w:val="16"/>
              </w:rPr>
            </w:pPr>
            <w:r>
              <w:rPr>
                <w:sz w:val="16"/>
                <w:szCs w:val="16"/>
              </w:rPr>
              <w:tab/>
              <w:t>./tia_VoorvoegselsNaam</w:t>
            </w:r>
          </w:p>
          <w:p w14:paraId="24734119" w14:textId="77777777" w:rsidR="007F4A18" w:rsidRPr="0036404C" w:rsidRDefault="007F4A18" w:rsidP="007F4A18">
            <w:pPr>
              <w:spacing w:line="240" w:lineRule="auto"/>
              <w:ind w:left="227"/>
              <w:rPr>
                <w:sz w:val="16"/>
                <w:szCs w:val="16"/>
              </w:rPr>
            </w:pPr>
            <w:r>
              <w:rPr>
                <w:sz w:val="16"/>
                <w:szCs w:val="16"/>
              </w:rPr>
              <w:tab/>
              <w:t>./tia_NaamZonderVoorvoegsels</w:t>
            </w:r>
          </w:p>
          <w:p w14:paraId="749521D6" w14:textId="77777777" w:rsidR="007F4A18" w:rsidRDefault="007F4A18" w:rsidP="007F4A18">
            <w:pPr>
              <w:spacing w:line="240" w:lineRule="auto"/>
              <w:rPr>
                <w:sz w:val="16"/>
                <w:szCs w:val="16"/>
              </w:rPr>
            </w:pPr>
          </w:p>
          <w:p w14:paraId="18401311" w14:textId="77777777" w:rsidR="007F4A18" w:rsidRPr="00861B6A" w:rsidRDefault="007F4A18" w:rsidP="007F4A18">
            <w:pPr>
              <w:spacing w:line="240" w:lineRule="auto"/>
              <w:rPr>
                <w:szCs w:val="18"/>
                <w:u w:val="single"/>
              </w:rPr>
            </w:pPr>
            <w:r w:rsidRPr="00861B6A">
              <w:rPr>
                <w:szCs w:val="18"/>
                <w:u w:val="single"/>
              </w:rPr>
              <w:t>Mapping geslacht ingezetene (in beide gevallen):</w:t>
            </w:r>
          </w:p>
          <w:p w14:paraId="6D28449F" w14:textId="77777777" w:rsidR="007F4A18" w:rsidRDefault="007F4A18" w:rsidP="007F4A18">
            <w:pPr>
              <w:spacing w:line="240" w:lineRule="auto"/>
              <w:rPr>
                <w:sz w:val="16"/>
                <w:szCs w:val="16"/>
              </w:rPr>
            </w:pPr>
            <w:r>
              <w:rPr>
                <w:sz w:val="16"/>
                <w:szCs w:val="16"/>
              </w:rPr>
              <w:t>/</w:t>
            </w:r>
            <w:r w:rsidRPr="0036404C">
              <w:rPr>
                <w:sz w:val="16"/>
                <w:szCs w:val="16"/>
              </w:rPr>
              <w:t>/IMKAD_Persoon/</w:t>
            </w:r>
          </w:p>
          <w:p w14:paraId="3CDD729C" w14:textId="77777777" w:rsidR="007F4A18" w:rsidRDefault="007F4A18" w:rsidP="007F4A18">
            <w:pPr>
              <w:spacing w:line="240" w:lineRule="auto"/>
              <w:rPr>
                <w:sz w:val="16"/>
                <w:szCs w:val="16"/>
              </w:rPr>
            </w:pPr>
            <w:r>
              <w:rPr>
                <w:sz w:val="16"/>
                <w:szCs w:val="16"/>
              </w:rPr>
              <w:t>//IMKAD_Persoon/GerelateerdPersoon[</w:t>
            </w:r>
            <w:r w:rsidR="00AF1D76">
              <w:rPr>
                <w:sz w:val="16"/>
                <w:szCs w:val="16"/>
              </w:rPr>
              <w:t>partner</w:t>
            </w:r>
            <w:r>
              <w:rPr>
                <w:sz w:val="16"/>
                <w:szCs w:val="16"/>
              </w:rPr>
              <w:t>]/IMKAD_Persoon/</w:t>
            </w:r>
          </w:p>
          <w:p w14:paraId="1682A56A" w14:textId="77777777" w:rsidR="007F4A18" w:rsidRPr="0036404C" w:rsidRDefault="007F4A18" w:rsidP="007F4A18">
            <w:pPr>
              <w:spacing w:line="240" w:lineRule="auto"/>
              <w:rPr>
                <w:sz w:val="16"/>
                <w:szCs w:val="16"/>
              </w:rPr>
            </w:pPr>
            <w:r>
              <w:rPr>
                <w:sz w:val="16"/>
                <w:szCs w:val="16"/>
              </w:rPr>
              <w:tab/>
              <w:t>./</w:t>
            </w:r>
            <w:r w:rsidRPr="0036404C">
              <w:rPr>
                <w:sz w:val="16"/>
                <w:szCs w:val="16"/>
              </w:rPr>
              <w:t>tia_Gegevens/GBA_Ingezetene/</w:t>
            </w:r>
          </w:p>
          <w:p w14:paraId="2D1085B6" w14:textId="5E29A070" w:rsidR="007F4A18" w:rsidRDefault="007F4A18" w:rsidP="007F4A18">
            <w:pPr>
              <w:spacing w:line="240" w:lineRule="auto"/>
              <w:ind w:left="227"/>
              <w:rPr>
                <w:sz w:val="16"/>
                <w:szCs w:val="16"/>
              </w:rPr>
            </w:pPr>
            <w:r>
              <w:rPr>
                <w:sz w:val="16"/>
                <w:szCs w:val="16"/>
              </w:rPr>
              <w:tab/>
            </w:r>
            <w:r w:rsidRPr="0036404C">
              <w:rPr>
                <w:sz w:val="16"/>
                <w:szCs w:val="16"/>
              </w:rPr>
              <w:t>./geslacht</w:t>
            </w:r>
            <w:ins w:id="441" w:author="Groot, Karina de" w:date="2024-10-30T14:15:00Z" w16du:dateUtc="2024-10-30T13:15:00Z">
              <w:r w:rsidR="00F94244">
                <w:rPr>
                  <w:sz w:val="16"/>
                  <w:szCs w:val="16"/>
                </w:rPr>
                <w:t xml:space="preserve"> (</w:t>
              </w:r>
            </w:ins>
            <w:ins w:id="442" w:author="Groot, Karina de" w:date="2024-11-22T11:10:00Z" w16du:dateUtc="2024-11-22T10:10:00Z">
              <w:r w:rsidR="00F627A8">
                <w:rPr>
                  <w:sz w:val="16"/>
                  <w:szCs w:val="16"/>
                </w:rPr>
                <w:t>M</w:t>
              </w:r>
            </w:ins>
            <w:ins w:id="443" w:author="Groot, Karina de" w:date="2024-10-30T14:15:00Z" w16du:dateUtc="2024-10-30T13:15:00Z">
              <w:r w:rsidR="00F94244">
                <w:rPr>
                  <w:sz w:val="16"/>
                  <w:szCs w:val="16"/>
                </w:rPr>
                <w:t>an,</w:t>
              </w:r>
            </w:ins>
            <w:ins w:id="444" w:author="Groot, Karina de" w:date="2024-11-22T11:10:00Z" w16du:dateUtc="2024-11-22T10:10:00Z">
              <w:r w:rsidR="00F627A8">
                <w:rPr>
                  <w:sz w:val="16"/>
                  <w:szCs w:val="16"/>
                </w:rPr>
                <w:t xml:space="preserve"> V</w:t>
              </w:r>
            </w:ins>
            <w:ins w:id="445" w:author="Groot, Karina de" w:date="2024-10-30T14:15:00Z" w16du:dateUtc="2024-10-30T13:15:00Z">
              <w:r w:rsidR="00F94244">
                <w:rPr>
                  <w:sz w:val="16"/>
                  <w:szCs w:val="16"/>
                </w:rPr>
                <w:t xml:space="preserve">rouw, </w:t>
              </w:r>
            </w:ins>
            <w:ins w:id="446" w:author="Groot, Karina de" w:date="2024-11-22T11:10:00Z" w16du:dateUtc="2024-11-22T10:10:00Z">
              <w:r w:rsidR="00F627A8">
                <w:rPr>
                  <w:sz w:val="16"/>
                  <w:szCs w:val="16"/>
                </w:rPr>
                <w:t>O</w:t>
              </w:r>
            </w:ins>
            <w:ins w:id="447" w:author="Groot, Karina de" w:date="2024-10-30T14:15:00Z" w16du:dateUtc="2024-10-30T13:15:00Z">
              <w:r w:rsidR="00F94244">
                <w:rPr>
                  <w:sz w:val="16"/>
                  <w:szCs w:val="16"/>
                </w:rPr>
                <w:t>nbekend=genderneutraal)</w:t>
              </w:r>
            </w:ins>
          </w:p>
          <w:p w14:paraId="6DE6656A" w14:textId="77777777" w:rsidR="007F4A18" w:rsidRPr="007806FD" w:rsidRDefault="007F4A18" w:rsidP="007F4A18">
            <w:pPr>
              <w:spacing w:line="240" w:lineRule="auto"/>
              <w:rPr>
                <w:sz w:val="16"/>
                <w:szCs w:val="16"/>
              </w:rPr>
            </w:pPr>
          </w:p>
          <w:p w14:paraId="3ACD8C98" w14:textId="77777777" w:rsidR="007F4A18" w:rsidRPr="00861B6A" w:rsidRDefault="007F4A18" w:rsidP="007F4A18">
            <w:pPr>
              <w:pStyle w:val="streepje"/>
              <w:numPr>
                <w:ilvl w:val="0"/>
                <w:numId w:val="0"/>
              </w:numPr>
              <w:spacing w:line="240" w:lineRule="auto"/>
              <w:rPr>
                <w:szCs w:val="18"/>
                <w:u w:val="single"/>
                <w:lang w:val="nl-NL"/>
              </w:rPr>
            </w:pPr>
            <w:r w:rsidRPr="00861B6A">
              <w:rPr>
                <w:szCs w:val="18"/>
                <w:u w:val="single"/>
                <w:lang w:val="nl-NL"/>
              </w:rPr>
              <w:t>Mapping naam en geslacht niet ingezetene:</w:t>
            </w:r>
          </w:p>
          <w:p w14:paraId="7A976B12" w14:textId="77777777" w:rsidR="007F4A18" w:rsidRDefault="007F4A18" w:rsidP="007F4A18">
            <w:pPr>
              <w:spacing w:line="240" w:lineRule="auto"/>
              <w:rPr>
                <w:sz w:val="16"/>
                <w:szCs w:val="16"/>
              </w:rPr>
            </w:pPr>
            <w:r>
              <w:rPr>
                <w:sz w:val="16"/>
                <w:szCs w:val="16"/>
              </w:rPr>
              <w:t>/</w:t>
            </w:r>
            <w:r w:rsidRPr="00105494">
              <w:rPr>
                <w:sz w:val="16"/>
                <w:szCs w:val="16"/>
              </w:rPr>
              <w:t>/IMKAD_Persoon/</w:t>
            </w:r>
          </w:p>
          <w:p w14:paraId="1DF39929" w14:textId="77777777" w:rsidR="007F4A18" w:rsidRDefault="007F4A18" w:rsidP="007F4A18">
            <w:pPr>
              <w:spacing w:line="240" w:lineRule="auto"/>
              <w:rPr>
                <w:sz w:val="16"/>
                <w:szCs w:val="16"/>
              </w:rPr>
            </w:pPr>
            <w:r>
              <w:rPr>
                <w:sz w:val="16"/>
                <w:szCs w:val="16"/>
              </w:rPr>
              <w:t>//IMKAD_Persoon/GerelateerdPersoon[</w:t>
            </w:r>
            <w:r w:rsidR="00AF1D76">
              <w:rPr>
                <w:sz w:val="16"/>
                <w:szCs w:val="16"/>
              </w:rPr>
              <w:t>partner</w:t>
            </w:r>
            <w:r>
              <w:rPr>
                <w:sz w:val="16"/>
                <w:szCs w:val="16"/>
              </w:rPr>
              <w:t>]/IMKAD_Persoon/</w:t>
            </w:r>
          </w:p>
          <w:p w14:paraId="25478B0B" w14:textId="77777777" w:rsidR="007F4A18" w:rsidRDefault="007F4A18" w:rsidP="007F4A18">
            <w:pPr>
              <w:spacing w:line="240" w:lineRule="auto"/>
              <w:rPr>
                <w:sz w:val="16"/>
              </w:rPr>
            </w:pPr>
            <w:r>
              <w:rPr>
                <w:sz w:val="16"/>
                <w:szCs w:val="16"/>
              </w:rPr>
              <w:tab/>
              <w:t>./</w:t>
            </w:r>
            <w:r w:rsidRPr="00105494">
              <w:rPr>
                <w:sz w:val="16"/>
                <w:szCs w:val="16"/>
              </w:rPr>
              <w:t>IMKAD</w:t>
            </w:r>
            <w:r w:rsidRPr="00D17D03">
              <w:rPr>
                <w:sz w:val="16"/>
              </w:rPr>
              <w:t>_NietIngezetene/</w:t>
            </w:r>
          </w:p>
          <w:p w14:paraId="44ADF3F8" w14:textId="77777777" w:rsidR="007F4A18" w:rsidRPr="00920AC6" w:rsidRDefault="007F4A18" w:rsidP="007F4A18">
            <w:pPr>
              <w:spacing w:line="240" w:lineRule="auto"/>
              <w:ind w:left="227"/>
              <w:rPr>
                <w:sz w:val="16"/>
                <w:szCs w:val="16"/>
              </w:rPr>
            </w:pPr>
            <w:r>
              <w:rPr>
                <w:sz w:val="16"/>
              </w:rPr>
              <w:tab/>
              <w:t>./</w:t>
            </w:r>
            <w:r w:rsidRPr="00920AC6">
              <w:rPr>
                <w:sz w:val="16"/>
                <w:szCs w:val="16"/>
              </w:rPr>
              <w:t>voornamen</w:t>
            </w:r>
          </w:p>
          <w:p w14:paraId="60755C2A" w14:textId="77777777" w:rsidR="007F4A18" w:rsidRPr="00920AC6" w:rsidRDefault="007F4A18" w:rsidP="007F4A18">
            <w:pPr>
              <w:spacing w:line="240" w:lineRule="auto"/>
              <w:ind w:left="227"/>
              <w:rPr>
                <w:sz w:val="16"/>
                <w:szCs w:val="16"/>
              </w:rPr>
            </w:pPr>
            <w:r>
              <w:rPr>
                <w:sz w:val="16"/>
                <w:szCs w:val="16"/>
              </w:rPr>
              <w:tab/>
            </w:r>
            <w:r w:rsidRPr="00920AC6">
              <w:rPr>
                <w:sz w:val="16"/>
                <w:szCs w:val="16"/>
              </w:rPr>
              <w:t>./voorvoegsels</w:t>
            </w:r>
          </w:p>
          <w:p w14:paraId="115DA6C1" w14:textId="77777777" w:rsidR="007F4A18" w:rsidRDefault="007F4A18" w:rsidP="007F4A18">
            <w:pPr>
              <w:spacing w:line="240" w:lineRule="auto"/>
              <w:ind w:left="227"/>
              <w:rPr>
                <w:sz w:val="16"/>
                <w:szCs w:val="16"/>
              </w:rPr>
            </w:pPr>
            <w:r>
              <w:rPr>
                <w:sz w:val="16"/>
                <w:szCs w:val="16"/>
              </w:rPr>
              <w:tab/>
            </w:r>
            <w:r w:rsidRPr="00920AC6">
              <w:rPr>
                <w:sz w:val="16"/>
                <w:szCs w:val="16"/>
              </w:rPr>
              <w:t>./geslachtsnaam</w:t>
            </w:r>
          </w:p>
          <w:p w14:paraId="50D2F861" w14:textId="1B03426E" w:rsidR="00321385" w:rsidRPr="00F90539" w:rsidRDefault="007F4A18" w:rsidP="00F90539">
            <w:pPr>
              <w:spacing w:line="240" w:lineRule="auto"/>
              <w:ind w:left="454"/>
              <w:rPr>
                <w:u w:val="single"/>
              </w:rPr>
            </w:pPr>
            <w:r w:rsidRPr="00920AC6">
              <w:rPr>
                <w:sz w:val="16"/>
                <w:szCs w:val="16"/>
              </w:rPr>
              <w:t>./geslacht</w:t>
            </w:r>
            <w:ins w:id="448" w:author="Groot, Karina de" w:date="2024-10-30T14:15:00Z" w16du:dateUtc="2024-10-30T13:15:00Z">
              <w:r w:rsidR="00F94244">
                <w:rPr>
                  <w:sz w:val="16"/>
                  <w:szCs w:val="16"/>
                </w:rPr>
                <w:t xml:space="preserve"> (</w:t>
              </w:r>
            </w:ins>
            <w:ins w:id="449" w:author="Groot, Karina de" w:date="2024-11-22T11:10:00Z" w16du:dateUtc="2024-11-22T10:10:00Z">
              <w:r w:rsidR="00F627A8">
                <w:rPr>
                  <w:sz w:val="16"/>
                  <w:szCs w:val="16"/>
                </w:rPr>
                <w:t>M</w:t>
              </w:r>
            </w:ins>
            <w:ins w:id="450" w:author="Groot, Karina de" w:date="2024-10-30T14:15:00Z" w16du:dateUtc="2024-10-30T13:15:00Z">
              <w:r w:rsidR="00F94244">
                <w:rPr>
                  <w:sz w:val="16"/>
                  <w:szCs w:val="16"/>
                </w:rPr>
                <w:t xml:space="preserve">an, </w:t>
              </w:r>
            </w:ins>
            <w:ins w:id="451" w:author="Groot, Karina de" w:date="2024-11-22T11:10:00Z" w16du:dateUtc="2024-11-22T10:10:00Z">
              <w:r w:rsidR="00F627A8">
                <w:rPr>
                  <w:sz w:val="16"/>
                  <w:szCs w:val="16"/>
                </w:rPr>
                <w:t>V</w:t>
              </w:r>
            </w:ins>
            <w:ins w:id="452" w:author="Groot, Karina de" w:date="2024-10-30T14:15:00Z" w16du:dateUtc="2024-10-30T13:15:00Z">
              <w:r w:rsidR="00F94244">
                <w:rPr>
                  <w:sz w:val="16"/>
                  <w:szCs w:val="16"/>
                </w:rPr>
                <w:t xml:space="preserve">rouw, </w:t>
              </w:r>
            </w:ins>
            <w:ins w:id="453" w:author="Groot, Karina de" w:date="2024-11-22T11:10:00Z" w16du:dateUtc="2024-11-22T10:10:00Z">
              <w:r w:rsidR="00F627A8">
                <w:rPr>
                  <w:sz w:val="16"/>
                  <w:szCs w:val="16"/>
                </w:rPr>
                <w:t>O</w:t>
              </w:r>
            </w:ins>
            <w:ins w:id="454" w:author="Groot, Karina de" w:date="2024-10-30T14:15:00Z" w16du:dateUtc="2024-10-30T13:15:00Z">
              <w:r w:rsidR="00F94244">
                <w:rPr>
                  <w:sz w:val="16"/>
                  <w:szCs w:val="16"/>
                </w:rPr>
                <w:t>nbekend=genderneutraal)</w:t>
              </w:r>
            </w:ins>
          </w:p>
        </w:tc>
      </w:tr>
      <w:tr w:rsidR="00321385" w:rsidRPr="00C508DD" w14:paraId="55362B8E" w14:textId="77777777" w:rsidTr="008F5262">
        <w:tc>
          <w:tcPr>
            <w:tcW w:w="2309" w:type="pct"/>
          </w:tcPr>
          <w:p w14:paraId="431E23B0" w14:textId="77777777" w:rsidR="00321385" w:rsidRPr="00AF3C2B" w:rsidRDefault="00321385" w:rsidP="005C1AAE">
            <w:pPr>
              <w:rPr>
                <w:rFonts w:cs="Arial"/>
                <w:color w:val="800080"/>
                <w:sz w:val="20"/>
              </w:rPr>
            </w:pPr>
            <w:r w:rsidRPr="00BC1D5C">
              <w:rPr>
                <w:rFonts w:cs="Arial"/>
                <w:color w:val="FF0000"/>
                <w:sz w:val="20"/>
                <w:highlight w:val="yellow"/>
              </w:rPr>
              <w:lastRenderedPageBreak/>
              <w:t>TEKSTBLOK BURGERLIJKE STAAT</w:t>
            </w:r>
            <w:r>
              <w:rPr>
                <w:rFonts w:cs="Arial"/>
                <w:color w:val="FF0000"/>
                <w:sz w:val="20"/>
              </w:rPr>
              <w:t>,</w:t>
            </w:r>
          </w:p>
        </w:tc>
        <w:tc>
          <w:tcPr>
            <w:tcW w:w="2691" w:type="pct"/>
          </w:tcPr>
          <w:p w14:paraId="764BF4BF" w14:textId="77777777" w:rsidR="00321385" w:rsidRDefault="00F75AA7" w:rsidP="00050A58">
            <w:r>
              <w:t>Vaste tekst, d</w:t>
            </w:r>
            <w:r w:rsidR="00321385">
              <w:t xml:space="preserve">e </w:t>
            </w:r>
            <w:r>
              <w:t>gezamenlijk b</w:t>
            </w:r>
            <w:r w:rsidR="00321385">
              <w:t>urgerlijke staat</w:t>
            </w:r>
            <w:r>
              <w:t xml:space="preserve"> van de natuurlijke personen</w:t>
            </w:r>
            <w:r w:rsidR="00321385">
              <w:t>.</w:t>
            </w:r>
            <w:r>
              <w:t xml:space="preserve"> </w:t>
            </w:r>
          </w:p>
          <w:p w14:paraId="5AF92D1C" w14:textId="77777777" w:rsidR="007E0C50" w:rsidRDefault="007E0C50" w:rsidP="00050A58"/>
          <w:p w14:paraId="24447067" w14:textId="77777777" w:rsidR="00321385" w:rsidRDefault="00321385" w:rsidP="00050A58">
            <w:pPr>
              <w:rPr>
                <w:u w:val="single"/>
              </w:rPr>
            </w:pPr>
            <w:r w:rsidRPr="00C508DD">
              <w:rPr>
                <w:u w:val="single"/>
              </w:rPr>
              <w:t>Mapping:</w:t>
            </w:r>
          </w:p>
          <w:p w14:paraId="7098E21A" w14:textId="77777777" w:rsidR="00321385" w:rsidRDefault="00321385" w:rsidP="00571F54">
            <w:pPr>
              <w:spacing w:line="240" w:lineRule="auto"/>
              <w:rPr>
                <w:sz w:val="16"/>
                <w:szCs w:val="16"/>
              </w:rPr>
            </w:pPr>
            <w:r w:rsidRPr="00C508DD">
              <w:rPr>
                <w:sz w:val="16"/>
                <w:szCs w:val="16"/>
              </w:rPr>
              <w:t>/</w:t>
            </w:r>
            <w:r>
              <w:rPr>
                <w:sz w:val="16"/>
                <w:szCs w:val="16"/>
              </w:rPr>
              <w:t>/IMKAD_Persoon/</w:t>
            </w:r>
          </w:p>
          <w:p w14:paraId="3426F29C" w14:textId="77777777" w:rsidR="00F75AA7" w:rsidRPr="00AF3C2B" w:rsidRDefault="00F75AA7" w:rsidP="00571F54">
            <w:pPr>
              <w:spacing w:line="240" w:lineRule="auto"/>
              <w:rPr>
                <w:rFonts w:cs="Arial"/>
                <w:sz w:val="16"/>
                <w:szCs w:val="16"/>
              </w:rPr>
            </w:pPr>
            <w:r>
              <w:rPr>
                <w:sz w:val="16"/>
                <w:szCs w:val="16"/>
              </w:rPr>
              <w:t>-zie verder mapping in tekstblok burgerlijke staat</w:t>
            </w:r>
            <w:r w:rsidR="007E0C50">
              <w:rPr>
                <w:sz w:val="16"/>
                <w:szCs w:val="16"/>
              </w:rPr>
              <w:t>, variant 2</w:t>
            </w:r>
          </w:p>
        </w:tc>
      </w:tr>
      <w:tr w:rsidR="00321385" w:rsidRPr="00C508DD" w14:paraId="6D63B937" w14:textId="77777777" w:rsidTr="008F5262">
        <w:tc>
          <w:tcPr>
            <w:tcW w:w="2309" w:type="pct"/>
          </w:tcPr>
          <w:p w14:paraId="1A31BB1C" w14:textId="77777777" w:rsidR="00321385" w:rsidRPr="005606A6" w:rsidRDefault="00321385" w:rsidP="005C1AAE">
            <w:pPr>
              <w:rPr>
                <w:color w:val="008000"/>
              </w:rPr>
            </w:pPr>
            <w:r>
              <w:rPr>
                <w:color w:val="FF0000"/>
              </w:rPr>
              <w:lastRenderedPageBreak/>
              <w:t>tezamen wonende te</w:t>
            </w:r>
            <w:r w:rsidRPr="00233135">
              <w:rPr>
                <w:color w:val="FF0000"/>
              </w:rPr>
              <w:t xml:space="preserve"> </w:t>
            </w:r>
            <w:r w:rsidRPr="00233135">
              <w:rPr>
                <w:color w:val="FF0000"/>
                <w:highlight w:val="yellow"/>
              </w:rPr>
              <w:t>TEKSTBLOK WOONADRES</w:t>
            </w:r>
          </w:p>
        </w:tc>
        <w:tc>
          <w:tcPr>
            <w:tcW w:w="2691" w:type="pct"/>
          </w:tcPr>
          <w:p w14:paraId="00E3D075" w14:textId="77777777" w:rsidR="004B29EE" w:rsidRDefault="004B29EE" w:rsidP="004B29EE">
            <w:pPr>
              <w:keepNext/>
            </w:pPr>
            <w:r>
              <w:t>Het gezamenlijke woonadres van de personen.</w:t>
            </w:r>
          </w:p>
          <w:p w14:paraId="3EC0BD38" w14:textId="77777777" w:rsidR="004B29EE" w:rsidRDefault="004B29EE" w:rsidP="004B29EE">
            <w:pPr>
              <w:keepNext/>
            </w:pPr>
          </w:p>
          <w:p w14:paraId="0327E756" w14:textId="77777777" w:rsidR="004B29EE" w:rsidRPr="009C51D0" w:rsidRDefault="004B29EE" w:rsidP="004B29EE">
            <w:pPr>
              <w:keepNext/>
              <w:spacing w:line="240" w:lineRule="auto"/>
              <w:rPr>
                <w:u w:val="single"/>
              </w:rPr>
            </w:pPr>
            <w:r w:rsidRPr="009C51D0">
              <w:rPr>
                <w:u w:val="single"/>
              </w:rPr>
              <w:t>Mapping:</w:t>
            </w:r>
          </w:p>
          <w:p w14:paraId="2CE292F4" w14:textId="77777777" w:rsidR="004B29EE" w:rsidRDefault="004B29EE" w:rsidP="004B29EE">
            <w:pPr>
              <w:keepNext/>
              <w:spacing w:line="240" w:lineRule="auto"/>
              <w:rPr>
                <w:sz w:val="16"/>
                <w:szCs w:val="16"/>
              </w:rPr>
            </w:pPr>
            <w:r w:rsidRPr="00C508DD">
              <w:rPr>
                <w:sz w:val="16"/>
                <w:szCs w:val="16"/>
              </w:rPr>
              <w:t>//</w:t>
            </w:r>
            <w:r>
              <w:rPr>
                <w:sz w:val="16"/>
                <w:szCs w:val="16"/>
              </w:rPr>
              <w:t>IMKAD_Persoon/</w:t>
            </w:r>
            <w:r w:rsidRPr="003F559F">
              <w:rPr>
                <w:sz w:val="16"/>
                <w:szCs w:val="16"/>
              </w:rPr>
              <w:t>IMKAD_WoonlocatiePersoon/</w:t>
            </w:r>
          </w:p>
          <w:p w14:paraId="0B2C63C7" w14:textId="77777777" w:rsidR="004B29EE" w:rsidRDefault="004B29EE" w:rsidP="004B29EE">
            <w:pPr>
              <w:keepNext/>
              <w:spacing w:line="240" w:lineRule="auto"/>
              <w:rPr>
                <w:sz w:val="16"/>
                <w:szCs w:val="16"/>
              </w:rPr>
            </w:pPr>
            <w:r>
              <w:rPr>
                <w:sz w:val="16"/>
                <w:szCs w:val="16"/>
              </w:rPr>
              <w:t>//IMKAD_Persoon/GerelateerdPersoon[</w:t>
            </w:r>
            <w:r w:rsidR="005923E5">
              <w:rPr>
                <w:sz w:val="16"/>
                <w:szCs w:val="16"/>
              </w:rPr>
              <w:t>partner</w:t>
            </w:r>
            <w:r>
              <w:rPr>
                <w:sz w:val="16"/>
                <w:szCs w:val="16"/>
              </w:rPr>
              <w:t>]/</w:t>
            </w:r>
          </w:p>
          <w:p w14:paraId="40FC7833" w14:textId="77777777" w:rsidR="004B29EE" w:rsidRDefault="004B29EE" w:rsidP="004B29EE">
            <w:pPr>
              <w:keepNext/>
              <w:spacing w:line="240" w:lineRule="auto"/>
              <w:rPr>
                <w:sz w:val="16"/>
                <w:szCs w:val="16"/>
              </w:rPr>
            </w:pPr>
            <w:r>
              <w:rPr>
                <w:sz w:val="16"/>
                <w:szCs w:val="16"/>
              </w:rPr>
              <w:tab/>
              <w:t>./IndGezamenlijkeWoonlocatie (‘true’)</w:t>
            </w:r>
          </w:p>
          <w:p w14:paraId="309C0B21" w14:textId="77777777" w:rsidR="00321385" w:rsidRPr="00571F54" w:rsidRDefault="004B29EE" w:rsidP="00571F54">
            <w:r>
              <w:rPr>
                <w:sz w:val="16"/>
                <w:szCs w:val="16"/>
              </w:rPr>
              <w:t>-zie verder tekstblok woonadres</w:t>
            </w:r>
          </w:p>
        </w:tc>
      </w:tr>
      <w:tr w:rsidR="00321385" w:rsidRPr="00C508DD" w14:paraId="42AD3765" w14:textId="77777777" w:rsidTr="008F5262">
        <w:tc>
          <w:tcPr>
            <w:tcW w:w="2309" w:type="pct"/>
          </w:tcPr>
          <w:p w14:paraId="25C57715" w14:textId="77777777" w:rsidR="00321385" w:rsidRPr="005606A6" w:rsidRDefault="00321385" w:rsidP="005C1AAE">
            <w:pPr>
              <w:rPr>
                <w:color w:val="008000"/>
              </w:rPr>
            </w:pPr>
            <w:r>
              <w:rPr>
                <w:color w:val="800080"/>
              </w:rPr>
              <w:t xml:space="preserve">(toekomstig adres: </w:t>
            </w:r>
            <w:r w:rsidRPr="008B2C91">
              <w:rPr>
                <w:color w:val="800080"/>
                <w:highlight w:val="yellow"/>
              </w:rPr>
              <w:t>TEKSTBLOK WOONADRES</w:t>
            </w:r>
            <w:r>
              <w:rPr>
                <w:color w:val="800080"/>
              </w:rPr>
              <w:t>)</w:t>
            </w:r>
          </w:p>
        </w:tc>
        <w:tc>
          <w:tcPr>
            <w:tcW w:w="2691" w:type="pct"/>
          </w:tcPr>
          <w:p w14:paraId="23761D19" w14:textId="77777777" w:rsidR="004B29EE" w:rsidRDefault="004B29EE" w:rsidP="004B29EE">
            <w:pPr>
              <w:spacing w:before="72"/>
            </w:pPr>
            <w:r>
              <w:t>Optionele tekst, die getoond wordt wanneer de personen een gezamenlijk toekomstig adres hebben.</w:t>
            </w:r>
          </w:p>
          <w:p w14:paraId="054711F7" w14:textId="77777777" w:rsidR="004B29EE" w:rsidRPr="00F90539" w:rsidRDefault="004B29EE" w:rsidP="004B29EE">
            <w:pPr>
              <w:spacing w:line="240" w:lineRule="auto"/>
              <w:rPr>
                <w:sz w:val="16"/>
                <w:szCs w:val="16"/>
              </w:rPr>
            </w:pPr>
          </w:p>
          <w:p w14:paraId="1288E7F5" w14:textId="77777777" w:rsidR="004B29EE" w:rsidRDefault="004B29EE" w:rsidP="004B29EE">
            <w:pPr>
              <w:keepNext/>
              <w:spacing w:line="240" w:lineRule="auto"/>
              <w:rPr>
                <w:u w:val="single"/>
              </w:rPr>
            </w:pPr>
            <w:r w:rsidRPr="009C51D0">
              <w:rPr>
                <w:u w:val="single"/>
              </w:rPr>
              <w:t>Mapping:</w:t>
            </w:r>
          </w:p>
          <w:p w14:paraId="29375076" w14:textId="77777777" w:rsidR="004B29EE" w:rsidRDefault="004B29EE" w:rsidP="004B29EE">
            <w:pPr>
              <w:spacing w:line="240" w:lineRule="auto"/>
              <w:rPr>
                <w:sz w:val="16"/>
                <w:szCs w:val="16"/>
              </w:rPr>
            </w:pPr>
            <w:r w:rsidRPr="00C508DD">
              <w:rPr>
                <w:sz w:val="16"/>
                <w:szCs w:val="16"/>
              </w:rPr>
              <w:t>//</w:t>
            </w:r>
            <w:r>
              <w:rPr>
                <w:sz w:val="16"/>
                <w:szCs w:val="16"/>
              </w:rPr>
              <w:t>IMKAD_Persoon/toekomstigAdres/</w:t>
            </w:r>
          </w:p>
          <w:p w14:paraId="4A168A05" w14:textId="77777777" w:rsidR="004B29EE" w:rsidRDefault="004B29EE" w:rsidP="004B29EE">
            <w:pPr>
              <w:spacing w:line="240" w:lineRule="auto"/>
              <w:rPr>
                <w:sz w:val="16"/>
                <w:szCs w:val="16"/>
              </w:rPr>
            </w:pPr>
            <w:r w:rsidRPr="00C508DD">
              <w:rPr>
                <w:sz w:val="16"/>
                <w:szCs w:val="16"/>
              </w:rPr>
              <w:t>//</w:t>
            </w:r>
            <w:r>
              <w:rPr>
                <w:sz w:val="16"/>
                <w:szCs w:val="16"/>
              </w:rPr>
              <w:t>IMKAD_Persoon/GerelateerdPersoon[</w:t>
            </w:r>
            <w:r w:rsidR="005923E5">
              <w:rPr>
                <w:sz w:val="16"/>
                <w:szCs w:val="16"/>
              </w:rPr>
              <w:t>partner</w:t>
            </w:r>
            <w:r>
              <w:rPr>
                <w:sz w:val="16"/>
                <w:szCs w:val="16"/>
              </w:rPr>
              <w:t>]/</w:t>
            </w:r>
          </w:p>
          <w:p w14:paraId="5DB9C2C6" w14:textId="77777777" w:rsidR="004B29EE" w:rsidRPr="009C51D0" w:rsidRDefault="004B29EE" w:rsidP="004B29EE">
            <w:pPr>
              <w:spacing w:line="240" w:lineRule="auto"/>
              <w:ind w:left="227"/>
              <w:rPr>
                <w:u w:val="single"/>
              </w:rPr>
            </w:pPr>
            <w:r>
              <w:rPr>
                <w:sz w:val="16"/>
                <w:szCs w:val="16"/>
              </w:rPr>
              <w:t>./IndGezamenlijkeToekomstigeWoonlocatie (‘true’)</w:t>
            </w:r>
          </w:p>
          <w:p w14:paraId="3A72016B" w14:textId="77777777" w:rsidR="00321385" w:rsidRPr="00571F54" w:rsidRDefault="004B29EE" w:rsidP="00571F54">
            <w:r>
              <w:rPr>
                <w:sz w:val="16"/>
                <w:szCs w:val="16"/>
              </w:rPr>
              <w:t>-zie verder tekstblok woonadres</w:t>
            </w:r>
          </w:p>
        </w:tc>
      </w:tr>
    </w:tbl>
    <w:p w14:paraId="0A32E926" w14:textId="77777777" w:rsidR="00571F54" w:rsidRDefault="00571F54" w:rsidP="000F22B6"/>
    <w:p w14:paraId="5E2706E8" w14:textId="77777777" w:rsidR="009761D0" w:rsidRDefault="00094A8A" w:rsidP="001B44A3">
      <w:pPr>
        <w:pStyle w:val="Kop4"/>
      </w:pPr>
      <w:r>
        <w:br w:type="page"/>
      </w:r>
      <w:r w:rsidR="005C1AAE">
        <w:lastRenderedPageBreak/>
        <w:t xml:space="preserve">Variant 5: </w:t>
      </w:r>
      <w:r w:rsidR="00001987">
        <w:t>t</w:t>
      </w:r>
      <w:r w:rsidR="00E96F89" w:rsidRPr="00E96F89">
        <w:t>wee of meer natuurlijke personen (</w:t>
      </w:r>
      <w:r w:rsidR="004C19BF">
        <w:t>volmachtgevers</w:t>
      </w:r>
      <w:r w:rsidR="00001987">
        <w:t>)</w:t>
      </w:r>
      <w:r w:rsidR="004C19BF">
        <w:t xml:space="preserve"> </w:t>
      </w:r>
      <w:r w:rsidR="00B13D66">
        <w:t>met eigen</w:t>
      </w:r>
      <w:r w:rsidR="00E96F89" w:rsidRPr="00E96F89">
        <w:t xml:space="preserve"> </w:t>
      </w:r>
      <w:r w:rsidR="00B13D66">
        <w:t>burgerlijke staat</w:t>
      </w:r>
      <w:r w:rsidR="00A8750F">
        <w:t xml:space="preserve"> en </w:t>
      </w:r>
      <w:r w:rsidR="00E96F89" w:rsidRPr="00E96F89">
        <w:t>woonadres</w:t>
      </w:r>
    </w:p>
    <w:p w14:paraId="1A40E3A6" w14:textId="77777777" w:rsidR="005C1AAE" w:rsidRDefault="005C1AAE" w:rsidP="009761D0"/>
    <w:tbl>
      <w:tblPr>
        <w:tblStyle w:val="Professioneletabel"/>
        <w:tblW w:w="5034" w:type="pct"/>
        <w:tblLayout w:type="fixed"/>
        <w:tblLook w:val="01C0" w:firstRow="0" w:lastRow="1" w:firstColumn="1" w:lastColumn="1" w:noHBand="0" w:noVBand="0"/>
      </w:tblPr>
      <w:tblGrid>
        <w:gridCol w:w="4396"/>
        <w:gridCol w:w="5120"/>
      </w:tblGrid>
      <w:tr w:rsidR="00DB2FFD" w:rsidRPr="00C508DD" w14:paraId="43FFD72D" w14:textId="77777777" w:rsidTr="007F2F16">
        <w:tc>
          <w:tcPr>
            <w:tcW w:w="2310" w:type="pct"/>
          </w:tcPr>
          <w:p w14:paraId="466A2A53" w14:textId="77777777" w:rsidR="00DB2FFD" w:rsidRPr="00436461" w:rsidRDefault="00DB2FFD" w:rsidP="005C1AAE">
            <w:pPr>
              <w:rPr>
                <w:rFonts w:ascii="Times New Roman" w:hAnsi="Times New Roman"/>
                <w:sz w:val="24"/>
                <w:szCs w:val="24"/>
              </w:rPr>
            </w:pPr>
          </w:p>
        </w:tc>
        <w:tc>
          <w:tcPr>
            <w:tcW w:w="2690" w:type="pct"/>
          </w:tcPr>
          <w:p w14:paraId="71E695E1" w14:textId="77777777" w:rsidR="00DB2FFD" w:rsidRDefault="00DB2FFD" w:rsidP="00F90539">
            <w:pPr>
              <w:spacing w:line="240" w:lineRule="auto"/>
            </w:pPr>
          </w:p>
          <w:p w14:paraId="3610CFE0" w14:textId="77777777" w:rsidR="00DB2FFD" w:rsidRPr="00C933D4" w:rsidRDefault="00DB2FFD" w:rsidP="00DB2FFD">
            <w:pPr>
              <w:spacing w:line="240" w:lineRule="auto"/>
              <w:rPr>
                <w:u w:val="single"/>
              </w:rPr>
            </w:pPr>
            <w:r w:rsidRPr="00C933D4">
              <w:rPr>
                <w:u w:val="single"/>
              </w:rPr>
              <w:t>Mapping</w:t>
            </w:r>
            <w:r w:rsidR="00F308F9">
              <w:rPr>
                <w:u w:val="single"/>
              </w:rPr>
              <w:t xml:space="preserve"> variant 5</w:t>
            </w:r>
            <w:r w:rsidRPr="00C933D4">
              <w:rPr>
                <w:u w:val="single"/>
              </w:rPr>
              <w:t>:</w:t>
            </w:r>
          </w:p>
          <w:p w14:paraId="3E039705" w14:textId="77777777" w:rsidR="0070044D" w:rsidRDefault="0070044D" w:rsidP="00F308F9">
            <w:pPr>
              <w:spacing w:line="240" w:lineRule="auto"/>
              <w:rPr>
                <w:sz w:val="16"/>
                <w:szCs w:val="16"/>
              </w:rPr>
            </w:pPr>
            <w:r w:rsidRPr="00C508DD">
              <w:rPr>
                <w:sz w:val="16"/>
                <w:szCs w:val="16"/>
              </w:rPr>
              <w:t>//</w:t>
            </w:r>
            <w:r>
              <w:rPr>
                <w:sz w:val="16"/>
                <w:szCs w:val="16"/>
              </w:rPr>
              <w:t>IMKAD_Persoon/tia_Tekst</w:t>
            </w:r>
            <w:r w:rsidR="00B83666">
              <w:rPr>
                <w:sz w:val="16"/>
                <w:szCs w:val="16"/>
              </w:rPr>
              <w:t>K</w:t>
            </w:r>
            <w:r>
              <w:rPr>
                <w:sz w:val="16"/>
                <w:szCs w:val="16"/>
              </w:rPr>
              <w:t>euze</w:t>
            </w:r>
            <w:r w:rsidR="00F308F9">
              <w:rPr>
                <w:sz w:val="16"/>
                <w:szCs w:val="16"/>
              </w:rPr>
              <w:t>/</w:t>
            </w:r>
          </w:p>
          <w:p w14:paraId="2AC58212" w14:textId="77777777" w:rsidR="000A4EBC" w:rsidRDefault="000A4EBC" w:rsidP="00587E01">
            <w:pPr>
              <w:spacing w:line="240" w:lineRule="auto"/>
              <w:ind w:left="454"/>
              <w:rPr>
                <w:sz w:val="16"/>
                <w:szCs w:val="16"/>
              </w:rPr>
            </w:pPr>
            <w:r>
              <w:rPr>
                <w:sz w:val="16"/>
                <w:szCs w:val="16"/>
              </w:rPr>
              <w:t>./tagNaam (‘k_KeuzeblokVariant’)</w:t>
            </w:r>
          </w:p>
          <w:p w14:paraId="761BAB8D" w14:textId="77777777" w:rsidR="00DB2FFD" w:rsidRDefault="000A4EBC" w:rsidP="00587E01">
            <w:pPr>
              <w:spacing w:line="240" w:lineRule="auto"/>
              <w:ind w:left="454"/>
              <w:rPr>
                <w:sz w:val="16"/>
                <w:szCs w:val="16"/>
              </w:rPr>
            </w:pPr>
            <w:r>
              <w:rPr>
                <w:sz w:val="16"/>
                <w:szCs w:val="16"/>
              </w:rPr>
              <w:t>./tekst (‘5’)</w:t>
            </w:r>
          </w:p>
          <w:p w14:paraId="1E913736" w14:textId="77777777" w:rsidR="008F5262" w:rsidRPr="00571F54" w:rsidRDefault="008F5262" w:rsidP="00587E01">
            <w:pPr>
              <w:spacing w:line="240" w:lineRule="auto"/>
              <w:ind w:left="454"/>
            </w:pPr>
          </w:p>
        </w:tc>
      </w:tr>
    </w:tbl>
    <w:p w14:paraId="48EEBAE7" w14:textId="77777777" w:rsidR="009761D0" w:rsidRPr="00B73EB4" w:rsidRDefault="009761D0" w:rsidP="001B44A3">
      <w:pPr>
        <w:pStyle w:val="Kop5"/>
        <w:tabs>
          <w:tab w:val="clear" w:pos="1008"/>
          <w:tab w:val="clear" w:pos="1588"/>
          <w:tab w:val="left" w:pos="993"/>
        </w:tabs>
        <w:ind w:left="0" w:firstLine="0"/>
        <w:rPr>
          <w:lang w:val="nl"/>
        </w:rPr>
      </w:pPr>
      <w:r w:rsidRPr="001B44A3">
        <w:t>IMKAD</w:t>
      </w:r>
      <w:r>
        <w:rPr>
          <w:lang w:val="nl"/>
        </w:rPr>
        <w:t>_Persoon</w:t>
      </w:r>
    </w:p>
    <w:tbl>
      <w:tblPr>
        <w:tblStyle w:val="Professioneletabel"/>
        <w:tblW w:w="5041" w:type="pct"/>
        <w:tblLayout w:type="fixed"/>
        <w:tblLook w:val="01C0" w:firstRow="0" w:lastRow="1" w:firstColumn="1" w:lastColumn="1" w:noHBand="0" w:noVBand="0"/>
      </w:tblPr>
      <w:tblGrid>
        <w:gridCol w:w="4398"/>
        <w:gridCol w:w="5121"/>
        <w:gridCol w:w="11"/>
      </w:tblGrid>
      <w:tr w:rsidR="009761D0" w:rsidRPr="00C508DD" w14:paraId="0318806D" w14:textId="77777777" w:rsidTr="00A30BE4">
        <w:tc>
          <w:tcPr>
            <w:tcW w:w="2307" w:type="pct"/>
          </w:tcPr>
          <w:p w14:paraId="09851CCB" w14:textId="77777777" w:rsidR="009761D0" w:rsidRPr="004C2706" w:rsidRDefault="009761D0" w:rsidP="002A2504">
            <w:pPr>
              <w:rPr>
                <w:color w:val="FF0000"/>
                <w:szCs w:val="18"/>
                <w:highlight w:val="yellow"/>
                <w:lang w:val="en-US"/>
              </w:rPr>
            </w:pPr>
            <w:r w:rsidRPr="000C7382">
              <w:rPr>
                <w:color w:val="800080"/>
                <w:szCs w:val="18"/>
                <w:lang w:val="en-US"/>
              </w:rPr>
              <w:t>a.</w:t>
            </w:r>
          </w:p>
        </w:tc>
        <w:tc>
          <w:tcPr>
            <w:tcW w:w="2693" w:type="pct"/>
            <w:gridSpan w:val="2"/>
          </w:tcPr>
          <w:p w14:paraId="52AE484C" w14:textId="77777777" w:rsidR="009761D0" w:rsidRPr="007A2314" w:rsidRDefault="009761D0" w:rsidP="002A2504">
            <w:r>
              <w:t>Optionele tekst. De persoon wordt altijd voorafgegaan door een nummering.</w:t>
            </w:r>
          </w:p>
        </w:tc>
      </w:tr>
      <w:tr w:rsidR="00A51FBF" w:rsidRPr="00C508DD" w14:paraId="65DB70FA" w14:textId="77777777" w:rsidTr="00A30BE4">
        <w:trPr>
          <w:gridAfter w:val="1"/>
          <w:wAfter w:w="7" w:type="pct"/>
        </w:trPr>
        <w:tc>
          <w:tcPr>
            <w:tcW w:w="2307" w:type="pct"/>
          </w:tcPr>
          <w:p w14:paraId="5E038FE4" w14:textId="77777777" w:rsidR="00A51FBF" w:rsidRPr="00BC1D5C" w:rsidRDefault="00A51FBF" w:rsidP="005C1AAE">
            <w:pPr>
              <w:rPr>
                <w:rFonts w:cs="Arial"/>
                <w:color w:val="FF0000"/>
                <w:sz w:val="20"/>
                <w:highlight w:val="yellow"/>
              </w:rPr>
            </w:pPr>
            <w:r w:rsidRPr="004C2706">
              <w:rPr>
                <w:color w:val="FF0000"/>
                <w:szCs w:val="18"/>
                <w:highlight w:val="yellow"/>
                <w:lang w:val="en-US"/>
              </w:rPr>
              <w:t>TEKSTBLOK NATUURLIJK PERSOON</w:t>
            </w:r>
            <w:r>
              <w:rPr>
                <w:color w:val="FF0000"/>
                <w:szCs w:val="18"/>
                <w:lang w:val="en-US"/>
              </w:rPr>
              <w:t>,</w:t>
            </w:r>
          </w:p>
        </w:tc>
        <w:tc>
          <w:tcPr>
            <w:tcW w:w="2687" w:type="pct"/>
          </w:tcPr>
          <w:p w14:paraId="49B403CF" w14:textId="77777777" w:rsidR="00A51FBF" w:rsidRDefault="007F261F" w:rsidP="006611ED">
            <w:r>
              <w:t>Vaste tekst, d</w:t>
            </w:r>
            <w:r w:rsidR="00A51FBF" w:rsidRPr="007A2314">
              <w:t>e naam</w:t>
            </w:r>
            <w:r w:rsidR="00A51FBF">
              <w:t xml:space="preserve"> en </w:t>
            </w:r>
            <w:r w:rsidR="00A51FBF" w:rsidRPr="007A2314">
              <w:t>geboortegegevens van een natuurlijk persoon.</w:t>
            </w:r>
          </w:p>
          <w:p w14:paraId="1A02EED9" w14:textId="77777777" w:rsidR="00A51FBF" w:rsidRDefault="00A51FBF" w:rsidP="006611ED">
            <w:r>
              <w:t>Van de persoon wordt vastgelegd of deze gerechtigde is.</w:t>
            </w:r>
          </w:p>
          <w:p w14:paraId="7D91BBB7" w14:textId="77777777" w:rsidR="00A51FBF" w:rsidRDefault="00A51FBF" w:rsidP="006611ED"/>
          <w:p w14:paraId="5ADB6738" w14:textId="77777777" w:rsidR="00A51FBF" w:rsidRPr="009C51D0" w:rsidRDefault="00A51FBF" w:rsidP="006611ED">
            <w:pPr>
              <w:spacing w:line="240" w:lineRule="auto"/>
              <w:rPr>
                <w:u w:val="single"/>
              </w:rPr>
            </w:pPr>
            <w:r w:rsidRPr="009C51D0">
              <w:rPr>
                <w:u w:val="single"/>
              </w:rPr>
              <w:t>Mapping:</w:t>
            </w:r>
          </w:p>
          <w:p w14:paraId="2E13C668" w14:textId="77777777" w:rsidR="00A51FBF" w:rsidRDefault="00A51FBF" w:rsidP="006611ED">
            <w:pPr>
              <w:spacing w:line="240" w:lineRule="auto"/>
              <w:rPr>
                <w:sz w:val="16"/>
                <w:szCs w:val="16"/>
              </w:rPr>
            </w:pPr>
            <w:r w:rsidRPr="00C508DD">
              <w:rPr>
                <w:sz w:val="16"/>
                <w:szCs w:val="16"/>
              </w:rPr>
              <w:t>//</w:t>
            </w:r>
            <w:r>
              <w:rPr>
                <w:sz w:val="16"/>
                <w:szCs w:val="16"/>
              </w:rPr>
              <w:t>IMKAD_Persoon/</w:t>
            </w:r>
          </w:p>
          <w:p w14:paraId="47AF4F4F" w14:textId="77777777" w:rsidR="00A51FBF" w:rsidRDefault="00A51FBF" w:rsidP="006611ED">
            <w:pPr>
              <w:spacing w:line="240" w:lineRule="auto"/>
              <w:ind w:left="227"/>
              <w:rPr>
                <w:sz w:val="16"/>
                <w:szCs w:val="16"/>
              </w:rPr>
            </w:pPr>
            <w:r>
              <w:rPr>
                <w:sz w:val="16"/>
                <w:szCs w:val="16"/>
              </w:rPr>
              <w:t>./tia_Gegevens</w:t>
            </w:r>
          </w:p>
          <w:p w14:paraId="2B826723" w14:textId="77777777" w:rsidR="00A51FBF" w:rsidRDefault="00A51FBF" w:rsidP="006611ED">
            <w:pPr>
              <w:spacing w:line="240" w:lineRule="auto"/>
              <w:ind w:left="227"/>
              <w:rPr>
                <w:sz w:val="16"/>
                <w:szCs w:val="16"/>
              </w:rPr>
            </w:pPr>
            <w:r>
              <w:rPr>
                <w:sz w:val="16"/>
                <w:szCs w:val="16"/>
              </w:rPr>
              <w:t>./tia_IndGerechtigde (‘true’)</w:t>
            </w:r>
            <w:r w:rsidR="0015450D">
              <w:rPr>
                <w:sz w:val="16"/>
                <w:szCs w:val="16"/>
              </w:rPr>
              <w:t xml:space="preserve"> (zie paragraaf </w:t>
            </w:r>
            <w:r w:rsidR="0015450D">
              <w:rPr>
                <w:sz w:val="16"/>
                <w:szCs w:val="16"/>
              </w:rPr>
              <w:fldChar w:fldCharType="begin"/>
            </w:r>
            <w:r w:rsidR="0015450D">
              <w:rPr>
                <w:sz w:val="16"/>
                <w:szCs w:val="16"/>
              </w:rPr>
              <w:instrText xml:space="preserve"> REF _Ref377738605 \r \h </w:instrText>
            </w:r>
            <w:r w:rsidR="0015450D">
              <w:rPr>
                <w:sz w:val="16"/>
                <w:szCs w:val="16"/>
              </w:rPr>
            </w:r>
            <w:r w:rsidR="0015450D">
              <w:rPr>
                <w:sz w:val="16"/>
                <w:szCs w:val="16"/>
              </w:rPr>
              <w:fldChar w:fldCharType="separate"/>
            </w:r>
            <w:r w:rsidR="00160287">
              <w:rPr>
                <w:sz w:val="16"/>
                <w:szCs w:val="16"/>
              </w:rPr>
              <w:t>2.1</w:t>
            </w:r>
            <w:r w:rsidR="0015450D">
              <w:rPr>
                <w:sz w:val="16"/>
                <w:szCs w:val="16"/>
              </w:rPr>
              <w:fldChar w:fldCharType="end"/>
            </w:r>
            <w:r w:rsidR="0015450D">
              <w:rPr>
                <w:sz w:val="16"/>
                <w:szCs w:val="16"/>
              </w:rPr>
              <w:t>)</w:t>
            </w:r>
          </w:p>
          <w:p w14:paraId="44BB7099" w14:textId="77777777" w:rsidR="00A51FBF" w:rsidRDefault="00A51FBF" w:rsidP="005C1AAE">
            <w:r w:rsidRPr="00FE1555">
              <w:rPr>
                <w:sz w:val="16"/>
                <w:szCs w:val="16"/>
              </w:rPr>
              <w:t xml:space="preserve">-zie verder tekstblok </w:t>
            </w:r>
            <w:r>
              <w:rPr>
                <w:sz w:val="16"/>
                <w:szCs w:val="16"/>
              </w:rPr>
              <w:t>natuurlijk persoon</w:t>
            </w:r>
          </w:p>
        </w:tc>
      </w:tr>
      <w:tr w:rsidR="00A51FBF" w:rsidRPr="00A35D65" w14:paraId="6E56A0E2" w14:textId="77777777" w:rsidTr="00A30BE4">
        <w:trPr>
          <w:gridAfter w:val="1"/>
          <w:wAfter w:w="7" w:type="pct"/>
        </w:trPr>
        <w:tc>
          <w:tcPr>
            <w:tcW w:w="2307" w:type="pct"/>
          </w:tcPr>
          <w:p w14:paraId="2E8A0708" w14:textId="77777777" w:rsidR="00A51FBF" w:rsidRPr="00A35D65" w:rsidRDefault="00A51FBF" w:rsidP="005C1AAE">
            <w:pPr>
              <w:rPr>
                <w:rFonts w:cs="Arial"/>
                <w:strike/>
                <w:color w:val="FF0000"/>
                <w:sz w:val="20"/>
                <w:highlight w:val="yellow"/>
                <w:rPrChange w:id="455" w:author="Groot, Karina de" w:date="2024-10-30T14:15:00Z" w16du:dateUtc="2024-10-30T13:15:00Z">
                  <w:rPr>
                    <w:rFonts w:cs="Arial"/>
                    <w:color w:val="FF0000"/>
                    <w:sz w:val="20"/>
                    <w:highlight w:val="yellow"/>
                  </w:rPr>
                </w:rPrChange>
              </w:rPr>
            </w:pPr>
            <w:r w:rsidRPr="00A35D65">
              <w:rPr>
                <w:strike/>
                <w:color w:val="800080"/>
                <w:szCs w:val="18"/>
                <w:highlight w:val="yellow"/>
                <w:rPrChange w:id="456" w:author="Groot, Karina de" w:date="2024-10-30T14:15:00Z" w16du:dateUtc="2024-10-30T13:15:00Z">
                  <w:rPr>
                    <w:color w:val="800080"/>
                    <w:szCs w:val="18"/>
                    <w:highlight w:val="yellow"/>
                  </w:rPr>
                </w:rPrChange>
              </w:rPr>
              <w:t>TEKSTBLOK LEGITIMATIE</w:t>
            </w:r>
            <w:r w:rsidRPr="00A35D65">
              <w:rPr>
                <w:strike/>
                <w:color w:val="800080"/>
                <w:szCs w:val="18"/>
                <w:rPrChange w:id="457" w:author="Groot, Karina de" w:date="2024-10-30T14:15:00Z" w16du:dateUtc="2024-10-30T13:15:00Z">
                  <w:rPr>
                    <w:color w:val="800080"/>
                    <w:szCs w:val="18"/>
                  </w:rPr>
                </w:rPrChange>
              </w:rPr>
              <w:t>,</w:t>
            </w:r>
          </w:p>
        </w:tc>
        <w:tc>
          <w:tcPr>
            <w:tcW w:w="2687" w:type="pct"/>
          </w:tcPr>
          <w:p w14:paraId="003C7A14" w14:textId="77777777" w:rsidR="00A51FBF" w:rsidRPr="00A35D65" w:rsidRDefault="007F261F" w:rsidP="006611ED">
            <w:pPr>
              <w:spacing w:before="72"/>
              <w:rPr>
                <w:strike/>
                <w:rPrChange w:id="458" w:author="Groot, Karina de" w:date="2024-10-30T14:15:00Z" w16du:dateUtc="2024-10-30T13:15:00Z">
                  <w:rPr/>
                </w:rPrChange>
              </w:rPr>
            </w:pPr>
            <w:r w:rsidRPr="00A35D65">
              <w:rPr>
                <w:strike/>
                <w:rPrChange w:id="459" w:author="Groot, Karina de" w:date="2024-10-30T14:15:00Z" w16du:dateUtc="2024-10-30T13:15:00Z">
                  <w:rPr/>
                </w:rPrChange>
              </w:rPr>
              <w:t>Optionele tekst, d</w:t>
            </w:r>
            <w:r w:rsidR="00A51FBF" w:rsidRPr="00A35D65">
              <w:rPr>
                <w:strike/>
                <w:rPrChange w:id="460" w:author="Groot, Karina de" w:date="2024-10-30T14:15:00Z" w16du:dateUtc="2024-10-30T13:15:00Z">
                  <w:rPr/>
                </w:rPrChange>
              </w:rPr>
              <w:t>e gegevens van het legitimatiebewijs van een persoon.</w:t>
            </w:r>
          </w:p>
          <w:p w14:paraId="2B23FF46" w14:textId="77777777" w:rsidR="00A51FBF" w:rsidRPr="00A35D65" w:rsidRDefault="00A51FBF" w:rsidP="006611ED">
            <w:pPr>
              <w:spacing w:before="72"/>
              <w:rPr>
                <w:strike/>
                <w:rPrChange w:id="461" w:author="Groot, Karina de" w:date="2024-10-30T14:15:00Z" w16du:dateUtc="2024-10-30T13:15:00Z">
                  <w:rPr/>
                </w:rPrChange>
              </w:rPr>
            </w:pPr>
          </w:p>
          <w:p w14:paraId="1F04E824" w14:textId="77777777" w:rsidR="00A51FBF" w:rsidRPr="00A35D65" w:rsidRDefault="00A51FBF" w:rsidP="006611ED">
            <w:pPr>
              <w:spacing w:line="240" w:lineRule="auto"/>
              <w:rPr>
                <w:strike/>
                <w:u w:val="single"/>
                <w:rPrChange w:id="462" w:author="Groot, Karina de" w:date="2024-10-30T14:15:00Z" w16du:dateUtc="2024-10-30T13:15:00Z">
                  <w:rPr>
                    <w:u w:val="single"/>
                  </w:rPr>
                </w:rPrChange>
              </w:rPr>
            </w:pPr>
            <w:r w:rsidRPr="00A35D65">
              <w:rPr>
                <w:strike/>
                <w:u w:val="single"/>
                <w:rPrChange w:id="463" w:author="Groot, Karina de" w:date="2024-10-30T14:15:00Z" w16du:dateUtc="2024-10-30T13:15:00Z">
                  <w:rPr>
                    <w:u w:val="single"/>
                  </w:rPr>
                </w:rPrChange>
              </w:rPr>
              <w:t>Mapping:</w:t>
            </w:r>
          </w:p>
          <w:p w14:paraId="1A4A686D" w14:textId="77777777" w:rsidR="00A51FBF" w:rsidRPr="00A35D65" w:rsidRDefault="00A51FBF" w:rsidP="006611ED">
            <w:pPr>
              <w:spacing w:line="240" w:lineRule="auto"/>
              <w:rPr>
                <w:strike/>
                <w:sz w:val="16"/>
                <w:szCs w:val="16"/>
                <w:rPrChange w:id="464" w:author="Groot, Karina de" w:date="2024-10-30T14:15:00Z" w16du:dateUtc="2024-10-30T13:15:00Z">
                  <w:rPr>
                    <w:sz w:val="16"/>
                    <w:szCs w:val="16"/>
                  </w:rPr>
                </w:rPrChange>
              </w:rPr>
            </w:pPr>
            <w:r w:rsidRPr="00A35D65">
              <w:rPr>
                <w:strike/>
                <w:sz w:val="16"/>
                <w:szCs w:val="16"/>
                <w:rPrChange w:id="465" w:author="Groot, Karina de" w:date="2024-10-30T14:15:00Z" w16du:dateUtc="2024-10-30T13:15:00Z">
                  <w:rPr>
                    <w:sz w:val="16"/>
                    <w:szCs w:val="16"/>
                  </w:rPr>
                </w:rPrChange>
              </w:rPr>
              <w:t>//IMKAD_Persoon/tia_Legitimatiebewijs</w:t>
            </w:r>
          </w:p>
          <w:p w14:paraId="3394CBAE" w14:textId="77777777" w:rsidR="00A51FBF" w:rsidRPr="00A35D65" w:rsidRDefault="00A51FBF" w:rsidP="005C1AAE">
            <w:pPr>
              <w:rPr>
                <w:strike/>
                <w:rPrChange w:id="466" w:author="Groot, Karina de" w:date="2024-10-30T14:15:00Z" w16du:dateUtc="2024-10-30T13:15:00Z">
                  <w:rPr/>
                </w:rPrChange>
              </w:rPr>
            </w:pPr>
            <w:r w:rsidRPr="00A35D65">
              <w:rPr>
                <w:strike/>
                <w:sz w:val="16"/>
                <w:szCs w:val="16"/>
                <w:rPrChange w:id="467" w:author="Groot, Karina de" w:date="2024-10-30T14:15:00Z" w16du:dateUtc="2024-10-30T13:15:00Z">
                  <w:rPr>
                    <w:sz w:val="16"/>
                    <w:szCs w:val="16"/>
                  </w:rPr>
                </w:rPrChange>
              </w:rPr>
              <w:t>-zie verder tekstblok legitimatie</w:t>
            </w:r>
          </w:p>
        </w:tc>
      </w:tr>
      <w:tr w:rsidR="00A51FBF" w:rsidRPr="00C508DD" w14:paraId="59EAEAD6" w14:textId="77777777" w:rsidTr="00A30BE4">
        <w:trPr>
          <w:gridAfter w:val="1"/>
          <w:wAfter w:w="7" w:type="pct"/>
        </w:trPr>
        <w:tc>
          <w:tcPr>
            <w:tcW w:w="2307" w:type="pct"/>
          </w:tcPr>
          <w:p w14:paraId="0C66F3AB" w14:textId="77777777" w:rsidR="00A51FBF" w:rsidRPr="00BC1D5C" w:rsidRDefault="00A51FBF" w:rsidP="005C1AAE">
            <w:pPr>
              <w:rPr>
                <w:rFonts w:cs="Arial"/>
                <w:color w:val="FF0000"/>
                <w:sz w:val="20"/>
                <w:highlight w:val="yellow"/>
              </w:rPr>
            </w:pPr>
            <w:r w:rsidRPr="00BC1D5C">
              <w:rPr>
                <w:rFonts w:cs="Arial"/>
                <w:color w:val="FF0000"/>
                <w:sz w:val="20"/>
                <w:highlight w:val="yellow"/>
              </w:rPr>
              <w:t>TEKSTBLOK BURGERLIJKE STAAT</w:t>
            </w:r>
            <w:r w:rsidRPr="009E1C7A">
              <w:rPr>
                <w:color w:val="FF0000"/>
                <w:szCs w:val="18"/>
              </w:rPr>
              <w:t>,</w:t>
            </w:r>
          </w:p>
        </w:tc>
        <w:tc>
          <w:tcPr>
            <w:tcW w:w="2687" w:type="pct"/>
          </w:tcPr>
          <w:p w14:paraId="649E9A72" w14:textId="77777777" w:rsidR="00A51FBF" w:rsidRPr="00D41CEF" w:rsidRDefault="00A51FBF" w:rsidP="006611ED">
            <w:r>
              <w:t>Vaste tekst, de b</w:t>
            </w:r>
            <w:r w:rsidRPr="00D41CEF">
              <w:t>urgerlijke staat</w:t>
            </w:r>
            <w:r>
              <w:t xml:space="preserve"> van de natuurlijk persoon.</w:t>
            </w:r>
          </w:p>
          <w:p w14:paraId="3397F183" w14:textId="77777777" w:rsidR="00A51FBF" w:rsidRDefault="00A51FBF" w:rsidP="006611ED"/>
          <w:p w14:paraId="67191038" w14:textId="77777777" w:rsidR="00A51FBF" w:rsidRDefault="00A51FBF" w:rsidP="006611ED">
            <w:pPr>
              <w:rPr>
                <w:u w:val="single"/>
              </w:rPr>
            </w:pPr>
            <w:r w:rsidRPr="00C508DD">
              <w:rPr>
                <w:u w:val="single"/>
              </w:rPr>
              <w:t>Mapping:</w:t>
            </w:r>
          </w:p>
          <w:p w14:paraId="4790282F" w14:textId="77777777" w:rsidR="00A51FBF" w:rsidRDefault="00A51FBF" w:rsidP="006611ED">
            <w:pPr>
              <w:spacing w:line="240" w:lineRule="auto"/>
              <w:rPr>
                <w:sz w:val="16"/>
                <w:szCs w:val="16"/>
              </w:rPr>
            </w:pPr>
            <w:r w:rsidRPr="00C508DD">
              <w:rPr>
                <w:sz w:val="16"/>
                <w:szCs w:val="16"/>
              </w:rPr>
              <w:t>//IMKAD_Persoon/</w:t>
            </w:r>
          </w:p>
          <w:p w14:paraId="006265E0" w14:textId="77777777" w:rsidR="00A51FBF" w:rsidRDefault="00A51FBF" w:rsidP="005C1AAE">
            <w:r w:rsidRPr="00FE1555">
              <w:rPr>
                <w:sz w:val="16"/>
                <w:szCs w:val="16"/>
              </w:rPr>
              <w:t xml:space="preserve">-zie verder tekstblok </w:t>
            </w:r>
            <w:r>
              <w:rPr>
                <w:sz w:val="16"/>
                <w:szCs w:val="16"/>
              </w:rPr>
              <w:t>burgerlijke staat</w:t>
            </w:r>
            <w:r w:rsidR="007E0C50">
              <w:rPr>
                <w:sz w:val="16"/>
                <w:szCs w:val="16"/>
              </w:rPr>
              <w:t>, variant 1</w:t>
            </w:r>
          </w:p>
        </w:tc>
      </w:tr>
      <w:tr w:rsidR="00A51FBF" w:rsidRPr="00C508DD" w14:paraId="45C680A2" w14:textId="77777777" w:rsidTr="00A30BE4">
        <w:trPr>
          <w:gridAfter w:val="1"/>
          <w:wAfter w:w="7" w:type="pct"/>
        </w:trPr>
        <w:tc>
          <w:tcPr>
            <w:tcW w:w="2307" w:type="pct"/>
          </w:tcPr>
          <w:p w14:paraId="243FF0E2" w14:textId="77777777" w:rsidR="00A51FBF" w:rsidRPr="00BC1D5C" w:rsidRDefault="00A51FBF" w:rsidP="005C1AAE">
            <w:pPr>
              <w:rPr>
                <w:rFonts w:cs="Arial"/>
                <w:color w:val="FF0000"/>
                <w:sz w:val="20"/>
                <w:highlight w:val="yellow"/>
              </w:rPr>
            </w:pPr>
            <w:r w:rsidRPr="0078307F">
              <w:rPr>
                <w:rFonts w:cs="Arial"/>
                <w:color w:val="FF0000"/>
                <w:sz w:val="20"/>
              </w:rPr>
              <w:t>wonende te</w:t>
            </w:r>
            <w:r w:rsidRPr="00C762BE">
              <w:rPr>
                <w:rFonts w:cs="Arial"/>
                <w:color w:val="339966"/>
                <w:sz w:val="20"/>
              </w:rPr>
              <w:t xml:space="preserve"> </w:t>
            </w:r>
            <w:r w:rsidRPr="0078307F">
              <w:rPr>
                <w:rFonts w:cs="Arial"/>
                <w:color w:val="FF0000"/>
                <w:sz w:val="20"/>
                <w:highlight w:val="yellow"/>
              </w:rPr>
              <w:t>TEKSTBLOK WOONADRES</w:t>
            </w:r>
          </w:p>
        </w:tc>
        <w:tc>
          <w:tcPr>
            <w:tcW w:w="2687" w:type="pct"/>
          </w:tcPr>
          <w:p w14:paraId="4408C77F" w14:textId="77777777" w:rsidR="00A51FBF" w:rsidRDefault="00A51FBF" w:rsidP="006611ED">
            <w:pPr>
              <w:rPr>
                <w:u w:val="single"/>
              </w:rPr>
            </w:pPr>
            <w:r>
              <w:t>Vaste tekst, het w</w:t>
            </w:r>
            <w:r w:rsidRPr="00A602FA">
              <w:t>oonadres van</w:t>
            </w:r>
            <w:r w:rsidRPr="007A2314">
              <w:t xml:space="preserve"> </w:t>
            </w:r>
            <w:r>
              <w:t>de natuurlijk</w:t>
            </w:r>
            <w:r w:rsidRPr="007A2314">
              <w:t xml:space="preserve"> persoon.</w:t>
            </w:r>
          </w:p>
          <w:p w14:paraId="1FDA3239" w14:textId="77777777" w:rsidR="00A51FBF" w:rsidRDefault="00A51FBF" w:rsidP="006611ED">
            <w:pPr>
              <w:rPr>
                <w:u w:val="single"/>
              </w:rPr>
            </w:pPr>
          </w:p>
          <w:p w14:paraId="10C57B71" w14:textId="77777777" w:rsidR="00A51FBF" w:rsidRPr="009C51D0" w:rsidRDefault="00A51FBF" w:rsidP="006611ED">
            <w:pPr>
              <w:spacing w:line="240" w:lineRule="auto"/>
              <w:rPr>
                <w:u w:val="single"/>
              </w:rPr>
            </w:pPr>
            <w:r w:rsidRPr="009C51D0">
              <w:rPr>
                <w:u w:val="single"/>
              </w:rPr>
              <w:t>Mapping:</w:t>
            </w:r>
          </w:p>
          <w:p w14:paraId="031D6383" w14:textId="77777777" w:rsidR="00A51FBF" w:rsidRDefault="00A51FBF" w:rsidP="006611ED">
            <w:pPr>
              <w:spacing w:line="240" w:lineRule="auto"/>
              <w:rPr>
                <w:sz w:val="16"/>
                <w:szCs w:val="16"/>
              </w:rPr>
            </w:pPr>
            <w:r w:rsidRPr="00C508DD">
              <w:rPr>
                <w:sz w:val="16"/>
                <w:szCs w:val="16"/>
              </w:rPr>
              <w:t>//</w:t>
            </w:r>
            <w:r>
              <w:rPr>
                <w:sz w:val="16"/>
                <w:szCs w:val="16"/>
              </w:rPr>
              <w:t>Partij/IMKAD_Persoon/</w:t>
            </w:r>
            <w:r w:rsidRPr="003F559F">
              <w:rPr>
                <w:sz w:val="16"/>
                <w:szCs w:val="16"/>
              </w:rPr>
              <w:t>IMKAD_WoonlocatiePersoon/</w:t>
            </w:r>
          </w:p>
          <w:p w14:paraId="197F5AAE" w14:textId="77777777" w:rsidR="00A51FBF" w:rsidRDefault="00A51FBF" w:rsidP="005C1AAE">
            <w:r w:rsidRPr="00FE1555">
              <w:rPr>
                <w:sz w:val="16"/>
                <w:szCs w:val="16"/>
              </w:rPr>
              <w:t xml:space="preserve">-zie verder tekstblok </w:t>
            </w:r>
            <w:r>
              <w:rPr>
                <w:sz w:val="16"/>
                <w:szCs w:val="16"/>
              </w:rPr>
              <w:t>woonadres</w:t>
            </w:r>
          </w:p>
        </w:tc>
      </w:tr>
      <w:tr w:rsidR="00A51FBF" w:rsidRPr="00C508DD" w14:paraId="16181BDA" w14:textId="77777777" w:rsidTr="00A30BE4">
        <w:trPr>
          <w:gridAfter w:val="1"/>
          <w:wAfter w:w="7" w:type="pct"/>
        </w:trPr>
        <w:tc>
          <w:tcPr>
            <w:tcW w:w="2307" w:type="pct"/>
          </w:tcPr>
          <w:p w14:paraId="6B4192E7" w14:textId="77777777" w:rsidR="00A51FBF" w:rsidRPr="005C1AAE" w:rsidRDefault="00A51FBF" w:rsidP="005C1AAE">
            <w:pPr>
              <w:rPr>
                <w:color w:val="800080"/>
                <w:szCs w:val="18"/>
                <w:highlight w:val="yellow"/>
              </w:rPr>
            </w:pPr>
            <w:r w:rsidRPr="0078307F">
              <w:rPr>
                <w:rFonts w:cs="Arial"/>
                <w:color w:val="800080"/>
                <w:sz w:val="20"/>
              </w:rPr>
              <w:t xml:space="preserve">(toekomstig adres: </w:t>
            </w:r>
            <w:r w:rsidRPr="0078307F">
              <w:rPr>
                <w:rFonts w:cs="Arial"/>
                <w:color w:val="800080"/>
                <w:sz w:val="20"/>
                <w:highlight w:val="yellow"/>
              </w:rPr>
              <w:t>TEKSTBLOK WOONADRES</w:t>
            </w:r>
            <w:r w:rsidRPr="0078307F">
              <w:rPr>
                <w:rFonts w:cs="Arial"/>
                <w:color w:val="800080"/>
                <w:sz w:val="20"/>
              </w:rPr>
              <w:t>)</w:t>
            </w:r>
            <w:r w:rsidRPr="00042989">
              <w:rPr>
                <w:rFonts w:cs="Arial"/>
                <w:color w:val="FF0000"/>
                <w:sz w:val="20"/>
              </w:rPr>
              <w:t>;</w:t>
            </w:r>
          </w:p>
        </w:tc>
        <w:tc>
          <w:tcPr>
            <w:tcW w:w="2687" w:type="pct"/>
          </w:tcPr>
          <w:p w14:paraId="4DAD8FC5" w14:textId="77777777" w:rsidR="00A51FBF" w:rsidRPr="00A51FBF" w:rsidRDefault="00A51FBF" w:rsidP="00A51FBF">
            <w:pPr>
              <w:spacing w:before="72"/>
            </w:pPr>
            <w:r>
              <w:t>Optionele tekst, de toekomstig w</w:t>
            </w:r>
            <w:r w:rsidRPr="00A602FA">
              <w:t>oonadres van</w:t>
            </w:r>
            <w:r w:rsidRPr="007A2314">
              <w:t xml:space="preserve"> </w:t>
            </w:r>
            <w:r>
              <w:t>de natuurlijk</w:t>
            </w:r>
            <w:r w:rsidRPr="007A2314">
              <w:t xml:space="preserve"> persoon.</w:t>
            </w:r>
          </w:p>
          <w:p w14:paraId="1671491E" w14:textId="77777777" w:rsidR="00A51FBF" w:rsidRDefault="00A51FBF" w:rsidP="006611ED">
            <w:pPr>
              <w:spacing w:before="72"/>
            </w:pPr>
          </w:p>
          <w:p w14:paraId="130EC17E" w14:textId="77777777" w:rsidR="00A51FBF" w:rsidRPr="009C51D0" w:rsidRDefault="00A51FBF" w:rsidP="006611ED">
            <w:pPr>
              <w:spacing w:line="240" w:lineRule="auto"/>
              <w:rPr>
                <w:u w:val="single"/>
              </w:rPr>
            </w:pPr>
            <w:r w:rsidRPr="009C51D0">
              <w:rPr>
                <w:u w:val="single"/>
              </w:rPr>
              <w:t>Mapping:</w:t>
            </w:r>
          </w:p>
          <w:p w14:paraId="3821BE17" w14:textId="77777777" w:rsidR="003D7189" w:rsidRDefault="00A51FBF" w:rsidP="006611ED">
            <w:pPr>
              <w:spacing w:line="240" w:lineRule="auto"/>
              <w:rPr>
                <w:sz w:val="16"/>
                <w:szCs w:val="16"/>
              </w:rPr>
            </w:pPr>
            <w:r w:rsidRPr="00C508DD">
              <w:rPr>
                <w:sz w:val="16"/>
                <w:szCs w:val="16"/>
              </w:rPr>
              <w:t>//</w:t>
            </w:r>
            <w:r>
              <w:rPr>
                <w:sz w:val="16"/>
                <w:szCs w:val="16"/>
              </w:rPr>
              <w:t>Partij/IMKAD_Persoon/toekomstigAdres/</w:t>
            </w:r>
          </w:p>
          <w:p w14:paraId="01863E7E" w14:textId="77777777" w:rsidR="00A51FBF" w:rsidRPr="007A2314" w:rsidRDefault="00A51FBF" w:rsidP="00FB478B">
            <w:r w:rsidRPr="00FE1555">
              <w:rPr>
                <w:sz w:val="16"/>
                <w:szCs w:val="16"/>
              </w:rPr>
              <w:t xml:space="preserve">-zie verder tekstblok </w:t>
            </w:r>
            <w:r>
              <w:rPr>
                <w:sz w:val="16"/>
                <w:szCs w:val="16"/>
              </w:rPr>
              <w:t>woonadres</w:t>
            </w:r>
          </w:p>
        </w:tc>
      </w:tr>
    </w:tbl>
    <w:p w14:paraId="35F136E4" w14:textId="77777777" w:rsidR="009761D0" w:rsidRDefault="009761D0" w:rsidP="001B44A3">
      <w:pPr>
        <w:pStyle w:val="Kop5"/>
        <w:tabs>
          <w:tab w:val="clear" w:pos="1008"/>
          <w:tab w:val="clear" w:pos="1588"/>
          <w:tab w:val="left" w:pos="993"/>
        </w:tabs>
        <w:ind w:left="0" w:firstLine="0"/>
      </w:pPr>
      <w:r w:rsidRPr="001B44A3">
        <w:t>Hoedanigheid</w:t>
      </w:r>
      <w:r>
        <w:t xml:space="preserve"> waarin IMKAD_Persoon handelt voor de volmachtgever</w:t>
      </w:r>
    </w:p>
    <w:p w14:paraId="01D38CC1" w14:textId="77777777" w:rsidR="0086490A" w:rsidRDefault="009761D0" w:rsidP="0086490A">
      <w:r>
        <w:t xml:space="preserve">Deze paragraaf is </w:t>
      </w:r>
      <w:r w:rsidR="00202007">
        <w:t xml:space="preserve">geheel </w:t>
      </w:r>
      <w:r>
        <w:t>optioneel.</w:t>
      </w:r>
      <w:r w:rsidR="0086490A" w:rsidRPr="0086490A">
        <w:t xml:space="preserve"> </w:t>
      </w:r>
      <w:r w:rsidR="0086490A">
        <w:t xml:space="preserve">Voor de layout zie paragraaf </w:t>
      </w:r>
      <w:r w:rsidR="0086490A">
        <w:fldChar w:fldCharType="begin"/>
      </w:r>
      <w:r w:rsidR="0086490A">
        <w:instrText xml:space="preserve"> REF _Ref380057040 \r \h </w:instrText>
      </w:r>
      <w:r w:rsidR="0086490A">
        <w:fldChar w:fldCharType="separate"/>
      </w:r>
      <w:r w:rsidR="00160287">
        <w:t>2.2</w:t>
      </w:r>
      <w:r w:rsidR="0086490A">
        <w:fldChar w:fldCharType="end"/>
      </w:r>
      <w:r w:rsidR="0086490A">
        <w:t>.</w:t>
      </w:r>
    </w:p>
    <w:p w14:paraId="2BCB81A9" w14:textId="77777777" w:rsidR="009761D0" w:rsidRDefault="009761D0" w:rsidP="009761D0"/>
    <w:p w14:paraId="3939F70E" w14:textId="77777777" w:rsidR="009761D0" w:rsidRDefault="009761D0"/>
    <w:tbl>
      <w:tblPr>
        <w:tblStyle w:val="Professioneletabel"/>
        <w:tblW w:w="5034" w:type="pct"/>
        <w:tblLayout w:type="fixed"/>
        <w:tblLook w:val="01C0" w:firstRow="0" w:lastRow="1" w:firstColumn="1" w:lastColumn="1" w:noHBand="0" w:noVBand="0"/>
      </w:tblPr>
      <w:tblGrid>
        <w:gridCol w:w="4396"/>
        <w:gridCol w:w="5120"/>
      </w:tblGrid>
      <w:tr w:rsidR="00752C43" w:rsidRPr="00C508DD" w14:paraId="49E29C95" w14:textId="77777777" w:rsidTr="007F2F16">
        <w:tc>
          <w:tcPr>
            <w:tcW w:w="2310" w:type="pct"/>
          </w:tcPr>
          <w:p w14:paraId="7FC7A993" w14:textId="77777777" w:rsidR="00752C43" w:rsidRPr="00EA62F3" w:rsidRDefault="00752C43" w:rsidP="006611ED">
            <w:pPr>
              <w:tabs>
                <w:tab w:val="left" w:pos="360"/>
              </w:tabs>
              <w:rPr>
                <w:rFonts w:cs="Arial"/>
                <w:color w:val="800080"/>
                <w:sz w:val="20"/>
              </w:rPr>
            </w:pPr>
            <w:r w:rsidRPr="00C05046">
              <w:rPr>
                <w:rFonts w:cs="Arial"/>
                <w:color w:val="800080"/>
                <w:sz w:val="20"/>
              </w:rPr>
              <w:lastRenderedPageBreak/>
              <w:t>te dezen handelend:</w:t>
            </w:r>
          </w:p>
          <w:p w14:paraId="29C17646" w14:textId="77777777" w:rsidR="00752C43" w:rsidRPr="00EE3A93" w:rsidRDefault="00752C43" w:rsidP="006611ED">
            <w:pPr>
              <w:ind w:left="133" w:firstLine="227"/>
              <w:rPr>
                <w:rFonts w:cs="Arial"/>
                <w:color w:val="800080"/>
                <w:sz w:val="20"/>
              </w:rPr>
            </w:pPr>
          </w:p>
          <w:p w14:paraId="7DE3174B" w14:textId="77777777" w:rsidR="00752C43" w:rsidRPr="00FD258F" w:rsidRDefault="00752C43" w:rsidP="00DB74FB">
            <w:pPr>
              <w:rPr>
                <w:rFonts w:cs="Arial"/>
                <w:color w:val="800080"/>
                <w:sz w:val="20"/>
                <w:highlight w:val="yellow"/>
              </w:rPr>
            </w:pPr>
          </w:p>
        </w:tc>
        <w:tc>
          <w:tcPr>
            <w:tcW w:w="2690" w:type="pct"/>
          </w:tcPr>
          <w:p w14:paraId="0C019D79" w14:textId="77777777" w:rsidR="00120A69" w:rsidRDefault="00752C43" w:rsidP="00120A69">
            <w:r>
              <w:rPr>
                <w:lang w:val="nl"/>
              </w:rPr>
              <w:t>Optionele tekst</w:t>
            </w:r>
            <w:r w:rsidR="00202007">
              <w:rPr>
                <w:lang w:val="nl"/>
              </w:rPr>
              <w:t>, wordt altijd getoond wanneer hoedanigheid getoond moet worden.</w:t>
            </w:r>
          </w:p>
          <w:p w14:paraId="3502DCEF" w14:textId="77777777" w:rsidR="00752C43" w:rsidRPr="00571F54" w:rsidRDefault="00752C43" w:rsidP="00120A69">
            <w:pPr>
              <w:spacing w:line="240" w:lineRule="auto"/>
            </w:pPr>
          </w:p>
        </w:tc>
      </w:tr>
      <w:tr w:rsidR="00014A54" w:rsidRPr="00C508DD" w14:paraId="642B71DC" w14:textId="77777777" w:rsidTr="007F2F16">
        <w:tc>
          <w:tcPr>
            <w:tcW w:w="2310" w:type="pct"/>
          </w:tcPr>
          <w:p w14:paraId="159DDF37" w14:textId="77777777" w:rsidR="00014A54" w:rsidRPr="00FD258F" w:rsidRDefault="00014A54" w:rsidP="00DB74FB">
            <w:pPr>
              <w:rPr>
                <w:rFonts w:cs="Arial"/>
                <w:color w:val="800080"/>
                <w:sz w:val="20"/>
                <w:highlight w:val="yellow"/>
              </w:rPr>
            </w:pPr>
            <w:r w:rsidRPr="00AC65A8">
              <w:rPr>
                <w:rFonts w:cs="Arial"/>
                <w:color w:val="800080"/>
                <w:sz w:val="20"/>
              </w:rPr>
              <w:t>l.   v</w:t>
            </w:r>
            <w:r w:rsidRPr="00EE3A93">
              <w:rPr>
                <w:rFonts w:cs="Arial"/>
                <w:color w:val="800080"/>
                <w:sz w:val="20"/>
              </w:rPr>
              <w:t>oor zich</w:t>
            </w:r>
            <w:r>
              <w:rPr>
                <w:rFonts w:cs="Arial"/>
                <w:color w:val="800080"/>
                <w:sz w:val="20"/>
              </w:rPr>
              <w:t xml:space="preserve"> </w:t>
            </w:r>
            <w:r w:rsidRPr="00C762BE">
              <w:rPr>
                <w:rFonts w:cs="Arial"/>
                <w:color w:val="3366FF"/>
                <w:sz w:val="20"/>
              </w:rPr>
              <w:t>in privé</w:t>
            </w:r>
            <w:r w:rsidRPr="00EE3A93">
              <w:rPr>
                <w:rFonts w:cs="Arial"/>
                <w:color w:val="800080"/>
                <w:sz w:val="20"/>
              </w:rPr>
              <w:t>; en</w:t>
            </w:r>
          </w:p>
        </w:tc>
        <w:tc>
          <w:tcPr>
            <w:tcW w:w="2690" w:type="pct"/>
          </w:tcPr>
          <w:p w14:paraId="648907B6" w14:textId="77777777" w:rsidR="00014A54" w:rsidRDefault="004F7AD7" w:rsidP="006611ED">
            <w:pPr>
              <w:spacing w:before="72"/>
            </w:pPr>
            <w:r>
              <w:t>Vaste tekst, met een verplichte keuze tussen:</w:t>
            </w:r>
          </w:p>
          <w:p w14:paraId="77F9BCF0" w14:textId="77777777" w:rsidR="00014A54" w:rsidRDefault="00014A54" w:rsidP="002D32B1">
            <w:pPr>
              <w:numPr>
                <w:ilvl w:val="0"/>
                <w:numId w:val="6"/>
              </w:numPr>
              <w:spacing w:line="240" w:lineRule="auto"/>
              <w:ind w:left="357" w:hanging="357"/>
            </w:pPr>
            <w:r>
              <w:t>‘</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rsidRPr="000A5D05">
              <w:rPr>
                <w:rFonts w:cs="Arial"/>
                <w:color w:val="800080"/>
                <w:sz w:val="20"/>
              </w:rPr>
              <w:t>I</w:t>
            </w:r>
            <w:r>
              <w:rPr>
                <w:rFonts w:cs="Arial"/>
                <w:color w:val="800080"/>
                <w:sz w:val="20"/>
              </w:rPr>
              <w:t xml:space="preserve">    </w:t>
            </w:r>
            <w:r w:rsidRPr="00EE3A93">
              <w:rPr>
                <w:rFonts w:cs="Arial"/>
                <w:color w:val="800080"/>
                <w:sz w:val="20"/>
              </w:rPr>
              <w:t>voor zich; en</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t>’</w:t>
            </w:r>
          </w:p>
          <w:p w14:paraId="42D22BA3" w14:textId="77777777" w:rsidR="00014A54" w:rsidRPr="000A5D05" w:rsidRDefault="00014A54" w:rsidP="002D32B1">
            <w:pPr>
              <w:numPr>
                <w:ilvl w:val="0"/>
                <w:numId w:val="6"/>
              </w:numPr>
              <w:spacing w:line="240" w:lineRule="auto"/>
              <w:ind w:left="357" w:hanging="357"/>
              <w:rPr>
                <w:lang w:val="nl"/>
              </w:rPr>
            </w:pPr>
            <w:r>
              <w:t>‘</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rPr>
                <w:rFonts w:cs="Arial"/>
                <w:color w:val="800080"/>
                <w:sz w:val="20"/>
              </w:rPr>
              <w:t xml:space="preserve">I    </w:t>
            </w:r>
            <w:r w:rsidRPr="00EE3A93">
              <w:rPr>
                <w:rFonts w:cs="Arial"/>
                <w:color w:val="800080"/>
                <w:sz w:val="20"/>
              </w:rPr>
              <w:t>voor zich</w:t>
            </w:r>
            <w:r>
              <w:rPr>
                <w:rFonts w:cs="Arial"/>
                <w:color w:val="800080"/>
                <w:sz w:val="20"/>
              </w:rPr>
              <w:t xml:space="preserve"> </w:t>
            </w:r>
            <w:r w:rsidRPr="00C762BE">
              <w:rPr>
                <w:rFonts w:cs="Arial"/>
                <w:color w:val="3366FF"/>
                <w:sz w:val="20"/>
              </w:rPr>
              <w:t>in privé</w:t>
            </w:r>
            <w:r w:rsidRPr="00EE3A93">
              <w:rPr>
                <w:rFonts w:cs="Arial"/>
                <w:color w:val="800080"/>
                <w:sz w:val="20"/>
              </w:rPr>
              <w:t>; en</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t>’</w:t>
            </w:r>
          </w:p>
          <w:p w14:paraId="13E0EE26" w14:textId="77777777" w:rsidR="00014A54" w:rsidRDefault="00014A54" w:rsidP="006611ED">
            <w:pPr>
              <w:spacing w:line="240" w:lineRule="auto"/>
            </w:pPr>
          </w:p>
          <w:p w14:paraId="371CEACB" w14:textId="77777777" w:rsidR="00014A54" w:rsidRPr="000A5D05" w:rsidRDefault="00014A54" w:rsidP="006611ED">
            <w:pPr>
              <w:spacing w:line="240" w:lineRule="auto"/>
              <w:rPr>
                <w:u w:val="single"/>
                <w:lang w:val="nl"/>
              </w:rPr>
            </w:pPr>
            <w:r w:rsidRPr="000A5D05">
              <w:rPr>
                <w:u w:val="single"/>
                <w:lang w:val="nl"/>
              </w:rPr>
              <w:t>Mapping</w:t>
            </w:r>
            <w:r>
              <w:rPr>
                <w:u w:val="single"/>
                <w:lang w:val="nl"/>
              </w:rPr>
              <w:t xml:space="preserve"> voor zich</w:t>
            </w:r>
            <w:r w:rsidRPr="000A5D05">
              <w:rPr>
                <w:u w:val="single"/>
                <w:lang w:val="nl"/>
              </w:rPr>
              <w:t>:</w:t>
            </w:r>
          </w:p>
          <w:p w14:paraId="6B68300E" w14:textId="77777777" w:rsidR="00014A54" w:rsidRPr="0036404C" w:rsidRDefault="00014A54" w:rsidP="006611ED">
            <w:pPr>
              <w:spacing w:line="240" w:lineRule="auto"/>
              <w:rPr>
                <w:sz w:val="16"/>
                <w:szCs w:val="16"/>
              </w:rPr>
            </w:pPr>
            <w:r>
              <w:rPr>
                <w:sz w:val="16"/>
                <w:szCs w:val="16"/>
              </w:rPr>
              <w:t>/</w:t>
            </w:r>
            <w:r w:rsidRPr="0036404C">
              <w:rPr>
                <w:sz w:val="16"/>
                <w:szCs w:val="16"/>
              </w:rPr>
              <w:t>/</w:t>
            </w:r>
            <w:r>
              <w:rPr>
                <w:sz w:val="16"/>
                <w:szCs w:val="16"/>
              </w:rPr>
              <w:t>Hoedanigheid</w:t>
            </w:r>
            <w:r w:rsidRPr="0036404C">
              <w:rPr>
                <w:sz w:val="16"/>
                <w:szCs w:val="16"/>
              </w:rPr>
              <w:t>/</w:t>
            </w:r>
            <w:r>
              <w:rPr>
                <w:sz w:val="16"/>
                <w:szCs w:val="16"/>
              </w:rPr>
              <w:t>t</w:t>
            </w:r>
            <w:r w:rsidRPr="0036404C">
              <w:rPr>
                <w:sz w:val="16"/>
                <w:szCs w:val="16"/>
              </w:rPr>
              <w:t>ekstKeuze/</w:t>
            </w:r>
          </w:p>
          <w:p w14:paraId="17087FC6" w14:textId="77777777" w:rsidR="00014A54" w:rsidRPr="0036404C" w:rsidRDefault="00014A54" w:rsidP="006611ED">
            <w:pPr>
              <w:spacing w:line="240" w:lineRule="auto"/>
              <w:rPr>
                <w:sz w:val="16"/>
                <w:szCs w:val="16"/>
              </w:rPr>
            </w:pPr>
            <w:r>
              <w:rPr>
                <w:sz w:val="16"/>
                <w:szCs w:val="16"/>
              </w:rPr>
              <w:tab/>
              <w:t>./tagNaam (‘k_HoedanigheidVoorZich</w:t>
            </w:r>
            <w:r w:rsidRPr="0036404C">
              <w:rPr>
                <w:sz w:val="16"/>
                <w:szCs w:val="16"/>
              </w:rPr>
              <w:t>’)</w:t>
            </w:r>
          </w:p>
          <w:p w14:paraId="3C1A9DFB" w14:textId="77777777" w:rsidR="00014A54" w:rsidRPr="00571F54" w:rsidRDefault="00014A54" w:rsidP="00014A54">
            <w:pPr>
              <w:spacing w:line="240" w:lineRule="auto"/>
            </w:pPr>
            <w:r>
              <w:rPr>
                <w:sz w:val="16"/>
                <w:szCs w:val="16"/>
              </w:rPr>
              <w:tab/>
            </w:r>
            <w:r w:rsidRPr="005675CC">
              <w:rPr>
                <w:sz w:val="16"/>
                <w:szCs w:val="16"/>
              </w:rPr>
              <w:t>./tekst</w:t>
            </w:r>
            <w:r w:rsidRPr="00B905B3">
              <w:rPr>
                <w:color w:val="000000"/>
                <w:sz w:val="16"/>
                <w:szCs w:val="16"/>
              </w:rPr>
              <w:t>(‘</w:t>
            </w:r>
            <w:r w:rsidRPr="00F12806">
              <w:rPr>
                <w:sz w:val="16"/>
                <w:szCs w:val="16"/>
              </w:rPr>
              <w:t>voor</w:t>
            </w:r>
            <w:r w:rsidRPr="00B905B3">
              <w:rPr>
                <w:rFonts w:cs="Arial"/>
                <w:color w:val="000000"/>
                <w:sz w:val="16"/>
                <w:szCs w:val="16"/>
              </w:rPr>
              <w:t xml:space="preserve"> </w:t>
            </w:r>
            <w:r w:rsidRPr="001A5526">
              <w:rPr>
                <w:sz w:val="16"/>
                <w:szCs w:val="16"/>
              </w:rPr>
              <w:t>zich</w:t>
            </w:r>
            <w:r w:rsidRPr="00B905B3">
              <w:rPr>
                <w:rFonts w:cs="Arial"/>
                <w:color w:val="000000"/>
                <w:sz w:val="16"/>
                <w:szCs w:val="16"/>
              </w:rPr>
              <w:t>; en</w:t>
            </w:r>
            <w:r w:rsidRPr="00B905B3">
              <w:rPr>
                <w:color w:val="000000"/>
                <w:sz w:val="16"/>
                <w:szCs w:val="16"/>
              </w:rPr>
              <w:t>’</w:t>
            </w:r>
            <w:r>
              <w:rPr>
                <w:color w:val="000000"/>
                <w:sz w:val="16"/>
                <w:szCs w:val="16"/>
              </w:rPr>
              <w:t xml:space="preserve">, </w:t>
            </w:r>
            <w:r w:rsidRPr="00022A3E">
              <w:rPr>
                <w:sz w:val="16"/>
                <w:szCs w:val="16"/>
              </w:rPr>
              <w:t>‘voor zich in privé; en’</w:t>
            </w:r>
            <w:r w:rsidRPr="00B905B3">
              <w:rPr>
                <w:color w:val="000000"/>
                <w:sz w:val="16"/>
                <w:szCs w:val="16"/>
              </w:rPr>
              <w:t>)</w:t>
            </w:r>
          </w:p>
        </w:tc>
      </w:tr>
      <w:tr w:rsidR="0005062A" w:rsidRPr="00C508DD" w14:paraId="1251EFCE" w14:textId="77777777" w:rsidTr="007F2F16">
        <w:tc>
          <w:tcPr>
            <w:tcW w:w="2310" w:type="pct"/>
          </w:tcPr>
          <w:p w14:paraId="71BBF04B" w14:textId="77777777" w:rsidR="0005062A" w:rsidRPr="00C762BE" w:rsidRDefault="00357E35" w:rsidP="00DB74FB">
            <w:pPr>
              <w:rPr>
                <w:rFonts w:cs="Arial"/>
                <w:color w:val="339966"/>
                <w:sz w:val="20"/>
              </w:rPr>
            </w:pPr>
            <w:r w:rsidRPr="00BA6C49">
              <w:rPr>
                <w:rFonts w:cs="Arial"/>
                <w:color w:val="800080"/>
                <w:sz w:val="20"/>
              </w:rPr>
              <w:t>II</w:t>
            </w:r>
            <w:r>
              <w:rPr>
                <w:rFonts w:cs="Arial"/>
                <w:color w:val="800080"/>
                <w:sz w:val="20"/>
              </w:rPr>
              <w:t xml:space="preserve">. </w:t>
            </w:r>
            <w:r>
              <w:rPr>
                <w:rFonts w:cs="Arial"/>
                <w:color w:val="800080"/>
                <w:sz w:val="20"/>
              </w:rPr>
              <w:tab/>
              <w:t xml:space="preserve"> </w:t>
            </w:r>
            <w:r w:rsidRPr="007960ED">
              <w:rPr>
                <w:rFonts w:cs="Arial"/>
                <w:color w:val="FFFFFF"/>
                <w:sz w:val="20"/>
                <w:highlight w:val="darkYellow"/>
              </w:rPr>
              <w:t>KEUZEBLOK</w:t>
            </w:r>
            <w:r>
              <w:rPr>
                <w:rFonts w:cs="Arial"/>
                <w:color w:val="FFFFFF"/>
                <w:sz w:val="20"/>
                <w:highlight w:val="darkYellow"/>
              </w:rPr>
              <w:t>VARIANT</w:t>
            </w:r>
            <w:r w:rsidRPr="007960ED">
              <w:rPr>
                <w:rFonts w:cs="Arial"/>
                <w:color w:val="FFFFFF"/>
                <w:sz w:val="20"/>
                <w:highlight w:val="darkYellow"/>
              </w:rPr>
              <w:t xml:space="preserve"> HOEDANIGHEID</w:t>
            </w:r>
            <w:r w:rsidR="0005062A">
              <w:rPr>
                <w:rFonts w:cs="Arial"/>
                <w:color w:val="800080"/>
                <w:szCs w:val="18"/>
              </w:rPr>
              <w:t>:</w:t>
            </w:r>
          </w:p>
        </w:tc>
        <w:tc>
          <w:tcPr>
            <w:tcW w:w="2690" w:type="pct"/>
          </w:tcPr>
          <w:p w14:paraId="51FE5240" w14:textId="77777777" w:rsidR="0005062A" w:rsidRDefault="0005062A" w:rsidP="006611ED">
            <w:pPr>
              <w:spacing w:before="72"/>
            </w:pPr>
            <w:r>
              <w:t>Optionele tekst, met verplichte keuze tussen alle varianten. De hoedanigheid waarin de natuurlijk persoon, één of meer volgende volmachtgevers vertegenwoordigt.</w:t>
            </w:r>
          </w:p>
          <w:p w14:paraId="24A63565" w14:textId="77777777" w:rsidR="0005062A" w:rsidRDefault="0005062A" w:rsidP="0086490A">
            <w:pPr>
              <w:spacing w:before="72"/>
            </w:pPr>
          </w:p>
          <w:p w14:paraId="175B3CDC" w14:textId="77777777" w:rsidR="0005062A" w:rsidRDefault="0005062A" w:rsidP="006611ED">
            <w:pPr>
              <w:pStyle w:val="streepje"/>
              <w:numPr>
                <w:ilvl w:val="0"/>
                <w:numId w:val="0"/>
              </w:numPr>
            </w:pPr>
            <w:r w:rsidRPr="003C1030">
              <w:rPr>
                <w:u w:val="single"/>
              </w:rPr>
              <w:t>Mapping</w:t>
            </w:r>
            <w:r>
              <w:rPr>
                <w:u w:val="single"/>
              </w:rPr>
              <w:t xml:space="preserve"> Hoedanigheid waarin de persoon optreedt</w:t>
            </w:r>
            <w:r>
              <w:t>:</w:t>
            </w:r>
          </w:p>
          <w:p w14:paraId="223A7D3F" w14:textId="77777777" w:rsidR="0005062A" w:rsidRDefault="0005062A" w:rsidP="006611ED">
            <w:pPr>
              <w:spacing w:line="240" w:lineRule="auto"/>
              <w:rPr>
                <w:sz w:val="16"/>
                <w:szCs w:val="16"/>
              </w:rPr>
            </w:pPr>
            <w:r w:rsidRPr="00704672">
              <w:rPr>
                <w:sz w:val="16"/>
                <w:szCs w:val="16"/>
              </w:rPr>
              <w:t>//</w:t>
            </w:r>
            <w:r>
              <w:rPr>
                <w:sz w:val="16"/>
                <w:szCs w:val="16"/>
              </w:rPr>
              <w:t>IMKAD_Persoon</w:t>
            </w:r>
            <w:r w:rsidRPr="00843FEF">
              <w:rPr>
                <w:sz w:val="16"/>
                <w:szCs w:val="16"/>
              </w:rPr>
              <w:t>/</w:t>
            </w:r>
            <w:r>
              <w:rPr>
                <w:sz w:val="16"/>
                <w:szCs w:val="16"/>
              </w:rPr>
              <w:t>vertegenwoordigtRef [xlink:href="id van de hoedanigheid]</w:t>
            </w:r>
          </w:p>
          <w:p w14:paraId="38E38BA4" w14:textId="77777777" w:rsidR="0005062A" w:rsidRDefault="0005062A" w:rsidP="006611ED">
            <w:pPr>
              <w:spacing w:line="240" w:lineRule="auto"/>
              <w:rPr>
                <w:sz w:val="16"/>
                <w:szCs w:val="16"/>
              </w:rPr>
            </w:pPr>
            <w:r>
              <w:rPr>
                <w:sz w:val="16"/>
                <w:szCs w:val="16"/>
              </w:rPr>
              <w:t>//Hoedanigheid[id]</w:t>
            </w:r>
          </w:p>
          <w:p w14:paraId="0C70DD6F" w14:textId="77777777" w:rsidR="0005062A" w:rsidRDefault="0005062A" w:rsidP="006611ED">
            <w:pPr>
              <w:rPr>
                <w:sz w:val="16"/>
                <w:szCs w:val="16"/>
              </w:rPr>
            </w:pPr>
          </w:p>
          <w:p w14:paraId="60EBB068" w14:textId="77777777" w:rsidR="0005062A" w:rsidRPr="000C77F5" w:rsidRDefault="0005062A" w:rsidP="006611ED">
            <w:pPr>
              <w:spacing w:line="240" w:lineRule="auto"/>
              <w:rPr>
                <w:u w:val="single"/>
              </w:rPr>
            </w:pPr>
            <w:r w:rsidRPr="000C77F5">
              <w:rPr>
                <w:u w:val="single"/>
              </w:rPr>
              <w:t>Mapping persoon</w:t>
            </w:r>
            <w:r>
              <w:rPr>
                <w:u w:val="single"/>
              </w:rPr>
              <w:t xml:space="preserve"> </w:t>
            </w:r>
            <w:r w:rsidRPr="000C77F5">
              <w:rPr>
                <w:u w:val="single"/>
              </w:rPr>
              <w:t>die wordt vertegenwoordigd:</w:t>
            </w:r>
          </w:p>
          <w:p w14:paraId="4CDB71C1" w14:textId="77777777" w:rsidR="0005062A" w:rsidRDefault="0005062A" w:rsidP="006611ED">
            <w:pPr>
              <w:spacing w:line="240" w:lineRule="auto"/>
              <w:rPr>
                <w:sz w:val="16"/>
                <w:szCs w:val="16"/>
              </w:rPr>
            </w:pPr>
            <w:r>
              <w:rPr>
                <w:sz w:val="16"/>
                <w:szCs w:val="16"/>
              </w:rPr>
              <w:t xml:space="preserve">-gerelateerde </w:t>
            </w:r>
            <w:r w:rsidR="00DA4042">
              <w:rPr>
                <w:sz w:val="16"/>
                <w:szCs w:val="16"/>
              </w:rPr>
              <w:t>volmachtgever</w:t>
            </w:r>
          </w:p>
          <w:p w14:paraId="19A7C924" w14:textId="77777777" w:rsidR="0005062A" w:rsidRDefault="0005062A" w:rsidP="006611ED">
            <w:pPr>
              <w:spacing w:line="240" w:lineRule="auto"/>
              <w:rPr>
                <w:sz w:val="16"/>
                <w:szCs w:val="16"/>
              </w:rPr>
            </w:pPr>
            <w:r>
              <w:rPr>
                <w:sz w:val="16"/>
                <w:szCs w:val="16"/>
              </w:rPr>
              <w:t xml:space="preserve">//Hoedanigheid[id]/wordtVertegenwoordigdRef [xlink:href="id van de </w:t>
            </w:r>
            <w:r>
              <w:rPr>
                <w:sz w:val="16"/>
                <w:szCs w:val="16"/>
              </w:rPr>
              <w:tab/>
              <w:t>persoon]</w:t>
            </w:r>
          </w:p>
          <w:p w14:paraId="54DC1D41" w14:textId="77777777" w:rsidR="00DA4042" w:rsidRDefault="0005062A" w:rsidP="006611ED">
            <w:pPr>
              <w:spacing w:line="240" w:lineRule="auto"/>
              <w:rPr>
                <w:sz w:val="16"/>
                <w:szCs w:val="16"/>
              </w:rPr>
            </w:pPr>
            <w:r w:rsidRPr="00704672">
              <w:rPr>
                <w:sz w:val="16"/>
                <w:szCs w:val="16"/>
              </w:rPr>
              <w:t>//</w:t>
            </w:r>
            <w:r>
              <w:rPr>
                <w:sz w:val="16"/>
                <w:szCs w:val="16"/>
              </w:rPr>
              <w:t>IMKAD_Persoon/GerelateerdPersoon[</w:t>
            </w:r>
            <w:r w:rsidR="00DA4042">
              <w:rPr>
                <w:sz w:val="16"/>
                <w:szCs w:val="16"/>
              </w:rPr>
              <w:t>volmachtgever</w:t>
            </w:r>
            <w:r>
              <w:rPr>
                <w:sz w:val="16"/>
                <w:szCs w:val="16"/>
              </w:rPr>
              <w:t>]/</w:t>
            </w:r>
          </w:p>
          <w:p w14:paraId="1B5B22C7" w14:textId="77777777" w:rsidR="0005062A" w:rsidRPr="00571F54" w:rsidRDefault="00DA4042" w:rsidP="004F7AD7">
            <w:pPr>
              <w:spacing w:line="240" w:lineRule="auto"/>
            </w:pPr>
            <w:r>
              <w:rPr>
                <w:sz w:val="16"/>
                <w:szCs w:val="16"/>
              </w:rPr>
              <w:tab/>
            </w:r>
            <w:r w:rsidR="0005062A">
              <w:rPr>
                <w:sz w:val="16"/>
                <w:szCs w:val="16"/>
              </w:rPr>
              <w:t>IMKAD_Pe</w:t>
            </w:r>
            <w:r w:rsidR="009D7E8A">
              <w:rPr>
                <w:sz w:val="16"/>
                <w:szCs w:val="16"/>
              </w:rPr>
              <w:t>r</w:t>
            </w:r>
            <w:r w:rsidR="0005062A">
              <w:rPr>
                <w:sz w:val="16"/>
                <w:szCs w:val="16"/>
              </w:rPr>
              <w:t>soon[id]</w:t>
            </w:r>
          </w:p>
        </w:tc>
      </w:tr>
    </w:tbl>
    <w:p w14:paraId="6C697E8F" w14:textId="77777777" w:rsidR="009761D0" w:rsidRDefault="009761D0" w:rsidP="001B44A3">
      <w:pPr>
        <w:pStyle w:val="Kop5"/>
        <w:tabs>
          <w:tab w:val="clear" w:pos="1008"/>
          <w:tab w:val="clear" w:pos="1588"/>
          <w:tab w:val="left" w:pos="993"/>
        </w:tabs>
        <w:ind w:left="0" w:firstLine="0"/>
        <w:rPr>
          <w:lang w:val="nl"/>
        </w:rPr>
      </w:pPr>
      <w:r>
        <w:rPr>
          <w:lang w:val="nl"/>
        </w:rPr>
        <w:t xml:space="preserve">Gerelateerd </w:t>
      </w:r>
      <w:r w:rsidRPr="001B44A3">
        <w:t>persoon</w:t>
      </w:r>
      <w:r>
        <w:rPr>
          <w:lang w:val="nl"/>
        </w:rPr>
        <w:t xml:space="preserve"> ‘volmachtgever’ </w:t>
      </w:r>
    </w:p>
    <w:p w14:paraId="26293427" w14:textId="77777777" w:rsidR="009761D0" w:rsidRDefault="009761D0" w:rsidP="009761D0">
      <w:pPr>
        <w:rPr>
          <w:lang w:val="nl"/>
        </w:rPr>
      </w:pPr>
      <w:r>
        <w:rPr>
          <w:lang w:val="nl"/>
        </w:rPr>
        <w:t>Deze paragraaf is verplicht en kan herhaald worden.</w:t>
      </w:r>
    </w:p>
    <w:p w14:paraId="15C28DEB" w14:textId="77777777" w:rsidR="001B44A3" w:rsidRPr="003C089A" w:rsidRDefault="001B44A3" w:rsidP="009761D0">
      <w:pPr>
        <w:rPr>
          <w:lang w:val="nl"/>
        </w:rPr>
      </w:pPr>
    </w:p>
    <w:tbl>
      <w:tblPr>
        <w:tblStyle w:val="Professioneletabel"/>
        <w:tblW w:w="5041" w:type="pct"/>
        <w:tblLayout w:type="fixed"/>
        <w:tblLook w:val="01C0" w:firstRow="0" w:lastRow="1" w:firstColumn="1" w:lastColumn="1" w:noHBand="0" w:noVBand="0"/>
      </w:tblPr>
      <w:tblGrid>
        <w:gridCol w:w="4397"/>
        <w:gridCol w:w="5133"/>
      </w:tblGrid>
      <w:tr w:rsidR="009761D0" w:rsidRPr="00C508DD" w14:paraId="579425E0" w14:textId="77777777" w:rsidTr="002A2504">
        <w:tc>
          <w:tcPr>
            <w:tcW w:w="2307" w:type="pct"/>
          </w:tcPr>
          <w:p w14:paraId="63CB2A5D" w14:textId="77777777" w:rsidR="009761D0" w:rsidRPr="004C2706" w:rsidRDefault="009761D0" w:rsidP="002A2504">
            <w:pPr>
              <w:rPr>
                <w:color w:val="FF0000"/>
                <w:szCs w:val="18"/>
                <w:highlight w:val="yellow"/>
                <w:lang w:val="en-US"/>
              </w:rPr>
            </w:pPr>
            <w:r w:rsidRPr="00C762BE">
              <w:rPr>
                <w:rFonts w:cs="Arial"/>
                <w:color w:val="339966"/>
                <w:sz w:val="20"/>
              </w:rPr>
              <w:t>b.</w:t>
            </w:r>
          </w:p>
        </w:tc>
        <w:tc>
          <w:tcPr>
            <w:tcW w:w="2693" w:type="pct"/>
          </w:tcPr>
          <w:p w14:paraId="04252242" w14:textId="77777777" w:rsidR="009761D0" w:rsidRDefault="009761D0" w:rsidP="002A2504">
            <w:r>
              <w:t>Optionele nummering. De volmachtgever wordt in de volgende situaties voorafgegaan door een nummer:</w:t>
            </w:r>
          </w:p>
          <w:p w14:paraId="1F9FE3BE" w14:textId="77777777" w:rsidR="009761D0" w:rsidRDefault="009761D0" w:rsidP="002A2504">
            <w:pPr>
              <w:numPr>
                <w:ilvl w:val="0"/>
                <w:numId w:val="6"/>
              </w:numPr>
            </w:pPr>
            <w:r>
              <w:t>één of meer volmachtgevers die niet worden vertegenwoordigd</w:t>
            </w:r>
            <w:r w:rsidR="005132CE">
              <w:t xml:space="preserve"> in hoedanigheid</w:t>
            </w:r>
            <w:r>
              <w:t>,</w:t>
            </w:r>
          </w:p>
          <w:p w14:paraId="53F0B87A" w14:textId="77777777" w:rsidR="009761D0" w:rsidRDefault="009761D0" w:rsidP="002A2504">
            <w:pPr>
              <w:numPr>
                <w:ilvl w:val="0"/>
                <w:numId w:val="6"/>
              </w:numPr>
            </w:pPr>
            <w:r>
              <w:t xml:space="preserve">één volmachtgever </w:t>
            </w:r>
            <w:r w:rsidR="005132CE">
              <w:t xml:space="preserve">die </w:t>
            </w:r>
            <w:r>
              <w:t>wordt vertegenwoordigd door een gevolmachtigde (de gevolmachtigde neemt in dit geval het nummer over en wordt hierdoor voorafgegaan),</w:t>
            </w:r>
          </w:p>
          <w:p w14:paraId="54E212F6" w14:textId="77777777" w:rsidR="009761D0" w:rsidRDefault="009761D0" w:rsidP="002A2504"/>
          <w:p w14:paraId="7FFE3DC2" w14:textId="77777777" w:rsidR="009761D0" w:rsidRPr="007A2314" w:rsidRDefault="009761D0" w:rsidP="002A2504">
            <w:r>
              <w:t>Wordt precies één volmachtgever in hoedanigheid vertegenwoordigd door de natuurlijk persoon of een voorgaande volmachtgever dan wordt de nummering niet getoond en wordt de volmachtgever aansluitend op de voorgaande tekst getoond.</w:t>
            </w:r>
          </w:p>
        </w:tc>
      </w:tr>
    </w:tbl>
    <w:p w14:paraId="697DD984" w14:textId="77777777" w:rsidR="009761D0" w:rsidRDefault="009761D0"/>
    <w:tbl>
      <w:tblPr>
        <w:tblStyle w:val="Professioneletabel"/>
        <w:tblW w:w="5034" w:type="pct"/>
        <w:tblLayout w:type="fixed"/>
        <w:tblLook w:val="01C0" w:firstRow="0" w:lastRow="1" w:firstColumn="1" w:lastColumn="1" w:noHBand="0" w:noVBand="0"/>
      </w:tblPr>
      <w:tblGrid>
        <w:gridCol w:w="4396"/>
        <w:gridCol w:w="5120"/>
      </w:tblGrid>
      <w:tr w:rsidR="006611ED" w:rsidRPr="00C508DD" w14:paraId="430F5A4B" w14:textId="77777777" w:rsidTr="007F2F16">
        <w:tc>
          <w:tcPr>
            <w:tcW w:w="2310" w:type="pct"/>
          </w:tcPr>
          <w:p w14:paraId="1C0E8050" w14:textId="77777777" w:rsidR="006611ED" w:rsidRPr="005C1AAE" w:rsidRDefault="006611ED" w:rsidP="00DB74FB">
            <w:pPr>
              <w:rPr>
                <w:color w:val="FF0000"/>
                <w:szCs w:val="18"/>
                <w:highlight w:val="yellow"/>
              </w:rPr>
            </w:pPr>
            <w:r w:rsidRPr="00785AD4">
              <w:rPr>
                <w:rFonts w:cs="Arial"/>
                <w:color w:val="800080"/>
                <w:szCs w:val="18"/>
                <w:highlight w:val="yellow"/>
              </w:rPr>
              <w:t>TEKSTBLOK GEVOLMACHTIGDE</w:t>
            </w:r>
            <w:r w:rsidRPr="00BD3E9D">
              <w:rPr>
                <w:rFonts w:cs="Arial"/>
                <w:color w:val="800080"/>
                <w:sz w:val="20"/>
              </w:rPr>
              <w:t>:</w:t>
            </w:r>
          </w:p>
        </w:tc>
        <w:tc>
          <w:tcPr>
            <w:tcW w:w="2690" w:type="pct"/>
          </w:tcPr>
          <w:p w14:paraId="735D2AFE" w14:textId="77777777" w:rsidR="006611ED" w:rsidRDefault="006611ED" w:rsidP="006611ED">
            <w:r>
              <w:t>Optioneel tekstblok. Gegevens met betrekking tot de gevolmachtigde die één of meer volmachtgevers gerelateerd aan de natuurlijk persoon vertegenwoordigt.</w:t>
            </w:r>
          </w:p>
          <w:p w14:paraId="58473960" w14:textId="77777777" w:rsidR="006611ED" w:rsidRDefault="006611ED" w:rsidP="006611ED"/>
          <w:p w14:paraId="3F70EF51" w14:textId="77777777" w:rsidR="006611ED" w:rsidRDefault="006611ED" w:rsidP="006611ED">
            <w:pPr>
              <w:rPr>
                <w:u w:val="single"/>
              </w:rPr>
            </w:pPr>
            <w:r w:rsidRPr="00C508DD">
              <w:rPr>
                <w:u w:val="single"/>
              </w:rPr>
              <w:lastRenderedPageBreak/>
              <w:t>Mapping:</w:t>
            </w:r>
          </w:p>
          <w:p w14:paraId="6A99CF4A" w14:textId="77777777" w:rsidR="006611ED" w:rsidRDefault="006611ED" w:rsidP="006611ED">
            <w:pPr>
              <w:spacing w:line="240" w:lineRule="auto"/>
              <w:rPr>
                <w:sz w:val="16"/>
                <w:szCs w:val="16"/>
              </w:rPr>
            </w:pPr>
            <w:r w:rsidRPr="00704672">
              <w:rPr>
                <w:sz w:val="16"/>
                <w:szCs w:val="16"/>
              </w:rPr>
              <w:t>//</w:t>
            </w:r>
            <w:r w:rsidRPr="00F33523">
              <w:rPr>
                <w:sz w:val="16"/>
                <w:szCs w:val="16"/>
              </w:rPr>
              <w:t>Gevolmachtigde</w:t>
            </w:r>
            <w:r>
              <w:rPr>
                <w:sz w:val="16"/>
                <w:szCs w:val="16"/>
              </w:rPr>
              <w:t xml:space="preserve">/vertegenwoordigtRef [xlink:href="id van de </w:t>
            </w:r>
            <w:r>
              <w:rPr>
                <w:sz w:val="16"/>
                <w:szCs w:val="16"/>
              </w:rPr>
              <w:tab/>
              <w:t>hoedanigheid]</w:t>
            </w:r>
          </w:p>
          <w:p w14:paraId="29B2340F" w14:textId="77777777" w:rsidR="006611ED" w:rsidRDefault="006611ED" w:rsidP="006611ED">
            <w:pPr>
              <w:spacing w:line="240" w:lineRule="auto"/>
              <w:rPr>
                <w:sz w:val="16"/>
                <w:szCs w:val="16"/>
              </w:rPr>
            </w:pPr>
            <w:r>
              <w:rPr>
                <w:sz w:val="16"/>
                <w:szCs w:val="16"/>
              </w:rPr>
              <w:t xml:space="preserve">//Hoedanigheid[id]/wordtVertegenwoordigdRef [xlink:href="id van de </w:t>
            </w:r>
            <w:r>
              <w:rPr>
                <w:sz w:val="16"/>
                <w:szCs w:val="16"/>
              </w:rPr>
              <w:tab/>
              <w:t>volmachtgever]</w:t>
            </w:r>
          </w:p>
          <w:p w14:paraId="3483E5B0" w14:textId="77777777" w:rsidR="006611ED" w:rsidRPr="007A2314" w:rsidRDefault="006611ED" w:rsidP="005C1AAE">
            <w:r>
              <w:rPr>
                <w:sz w:val="16"/>
                <w:szCs w:val="16"/>
              </w:rPr>
              <w:t>-zie verder tekstblok gevolmachtigde</w:t>
            </w:r>
          </w:p>
        </w:tc>
      </w:tr>
      <w:tr w:rsidR="000108C6" w:rsidRPr="00C508DD" w14:paraId="3DF4E741" w14:textId="77777777" w:rsidTr="007F2F16">
        <w:tc>
          <w:tcPr>
            <w:tcW w:w="2310" w:type="pct"/>
          </w:tcPr>
          <w:p w14:paraId="3F07C26B" w14:textId="77777777" w:rsidR="000108C6" w:rsidRPr="005C1AAE" w:rsidRDefault="000108C6" w:rsidP="00DB74FB">
            <w:pPr>
              <w:rPr>
                <w:color w:val="FF0000"/>
                <w:szCs w:val="18"/>
                <w:highlight w:val="yellow"/>
              </w:rPr>
            </w:pPr>
            <w:r>
              <w:rPr>
                <w:rFonts w:cs="Arial"/>
                <w:color w:val="800080"/>
                <w:szCs w:val="18"/>
              </w:rPr>
              <w:lastRenderedPageBreak/>
              <w:t>1.</w:t>
            </w:r>
          </w:p>
        </w:tc>
        <w:tc>
          <w:tcPr>
            <w:tcW w:w="2690" w:type="pct"/>
          </w:tcPr>
          <w:p w14:paraId="27BA4E2D" w14:textId="77777777" w:rsidR="000108C6" w:rsidRDefault="009761D0" w:rsidP="006D7416">
            <w:r>
              <w:t xml:space="preserve">Optionele tekst. </w:t>
            </w:r>
            <w:r w:rsidR="000108C6">
              <w:t xml:space="preserve">Wanneer meer dan één volmachtgever wordt vertegenwoordigd door de natuurlijk persoon of door de gevolmachtigde dan worden de volmachtgevers genummerd en start elke volmachtgever op een nieuwe regel. </w:t>
            </w:r>
          </w:p>
          <w:p w14:paraId="3155DCE1" w14:textId="77777777" w:rsidR="000108C6" w:rsidRDefault="000108C6" w:rsidP="006D7416"/>
          <w:p w14:paraId="460776FC" w14:textId="77777777" w:rsidR="000108C6" w:rsidRPr="001A0AFC" w:rsidRDefault="000108C6" w:rsidP="006D7416">
            <w:pPr>
              <w:rPr>
                <w:u w:val="single"/>
              </w:rPr>
            </w:pPr>
            <w:r w:rsidRPr="001A0AFC">
              <w:rPr>
                <w:u w:val="single"/>
              </w:rPr>
              <w:t>Mapping</w:t>
            </w:r>
            <w:r>
              <w:rPr>
                <w:u w:val="single"/>
              </w:rPr>
              <w:t xml:space="preserve"> nummering</w:t>
            </w:r>
            <w:r w:rsidRPr="001A0AFC">
              <w:rPr>
                <w:u w:val="single"/>
              </w:rPr>
              <w:t>:</w:t>
            </w:r>
          </w:p>
          <w:p w14:paraId="276C73D2" w14:textId="77777777" w:rsidR="000108C6" w:rsidRPr="001A0AFC" w:rsidRDefault="000108C6" w:rsidP="006D7416">
            <w:pPr>
              <w:spacing w:line="240" w:lineRule="auto"/>
              <w:rPr>
                <w:sz w:val="16"/>
                <w:szCs w:val="16"/>
              </w:rPr>
            </w:pPr>
            <w:r w:rsidRPr="001A0AFC">
              <w:rPr>
                <w:sz w:val="16"/>
                <w:szCs w:val="16"/>
              </w:rPr>
              <w:t xml:space="preserve">-één </w:t>
            </w:r>
            <w:r>
              <w:rPr>
                <w:sz w:val="16"/>
                <w:szCs w:val="16"/>
              </w:rPr>
              <w:t>volmachtgever, precies één ref aanwezig in Hoedanigheid</w:t>
            </w:r>
          </w:p>
          <w:p w14:paraId="06A403B4" w14:textId="77777777" w:rsidR="000108C6" w:rsidRPr="001A0AFC" w:rsidRDefault="000108C6" w:rsidP="006D7416">
            <w:pPr>
              <w:spacing w:line="240" w:lineRule="auto"/>
              <w:rPr>
                <w:sz w:val="16"/>
                <w:szCs w:val="16"/>
              </w:rPr>
            </w:pPr>
            <w:r w:rsidRPr="001A0AFC">
              <w:rPr>
                <w:sz w:val="16"/>
                <w:szCs w:val="16"/>
              </w:rPr>
              <w:t>-</w:t>
            </w:r>
            <w:r>
              <w:rPr>
                <w:sz w:val="16"/>
                <w:szCs w:val="16"/>
              </w:rPr>
              <w:t>meer volmachtgevers, meer dan één ref aanwezig in Hoedanigheid</w:t>
            </w:r>
          </w:p>
          <w:p w14:paraId="5D2EBDA5" w14:textId="77777777" w:rsidR="000108C6" w:rsidRDefault="000108C6" w:rsidP="006D7416">
            <w:pPr>
              <w:spacing w:line="240" w:lineRule="auto"/>
            </w:pPr>
            <w:r>
              <w:rPr>
                <w:sz w:val="16"/>
                <w:szCs w:val="16"/>
              </w:rPr>
              <w:t xml:space="preserve">//Hoedanigheid[id]/wordtVertegenwoordigdRef [xlink:href="id van de </w:t>
            </w:r>
            <w:r>
              <w:rPr>
                <w:sz w:val="16"/>
                <w:szCs w:val="16"/>
              </w:rPr>
              <w:tab/>
              <w:t>volmachtgever]</w:t>
            </w:r>
          </w:p>
          <w:p w14:paraId="652E580D" w14:textId="77777777" w:rsidR="000108C6" w:rsidRPr="007A2314" w:rsidRDefault="000108C6" w:rsidP="006D7416"/>
        </w:tc>
      </w:tr>
      <w:tr w:rsidR="000108C6" w:rsidRPr="00C508DD" w14:paraId="38C7198E" w14:textId="77777777" w:rsidTr="007F2F16">
        <w:tc>
          <w:tcPr>
            <w:tcW w:w="2310" w:type="pct"/>
          </w:tcPr>
          <w:p w14:paraId="77587E1A" w14:textId="77777777" w:rsidR="000108C6" w:rsidRPr="005C1AAE" w:rsidRDefault="000108C6" w:rsidP="00DB74FB">
            <w:pPr>
              <w:rPr>
                <w:color w:val="FF0000"/>
                <w:szCs w:val="18"/>
                <w:highlight w:val="yellow"/>
              </w:rPr>
            </w:pPr>
            <w:r w:rsidRPr="005C1AAE">
              <w:rPr>
                <w:color w:val="FF0000"/>
                <w:szCs w:val="18"/>
                <w:highlight w:val="yellow"/>
              </w:rPr>
              <w:t>TEKSTBLOK NATUURLIJK PERSOON</w:t>
            </w:r>
            <w:r w:rsidRPr="005C1AAE">
              <w:rPr>
                <w:color w:val="FF0000"/>
                <w:szCs w:val="18"/>
              </w:rPr>
              <w:t>,</w:t>
            </w:r>
          </w:p>
        </w:tc>
        <w:tc>
          <w:tcPr>
            <w:tcW w:w="2690" w:type="pct"/>
          </w:tcPr>
          <w:p w14:paraId="18EAB551" w14:textId="77777777" w:rsidR="000108C6" w:rsidRDefault="009761D0" w:rsidP="006D7416">
            <w:r>
              <w:t xml:space="preserve">Vaste tekst. </w:t>
            </w:r>
            <w:r w:rsidR="000108C6" w:rsidRPr="007A2314">
              <w:t>De naam</w:t>
            </w:r>
            <w:r w:rsidR="000108C6">
              <w:t xml:space="preserve"> en </w:t>
            </w:r>
            <w:r w:rsidR="000108C6" w:rsidRPr="007A2314">
              <w:t xml:space="preserve">geboortegegevens van </w:t>
            </w:r>
            <w:r w:rsidR="000108C6">
              <w:t>een volmachtgever (gerelateerde</w:t>
            </w:r>
            <w:r w:rsidR="000108C6" w:rsidRPr="007A2314">
              <w:t xml:space="preserve"> persoon</w:t>
            </w:r>
            <w:r w:rsidR="000108C6">
              <w:t>)</w:t>
            </w:r>
            <w:r w:rsidR="000108C6" w:rsidRPr="007A2314">
              <w:t>.</w:t>
            </w:r>
            <w:r w:rsidR="000108C6">
              <w:t xml:space="preserve"> </w:t>
            </w:r>
          </w:p>
          <w:p w14:paraId="7F3AA04A" w14:textId="77777777" w:rsidR="000108C6" w:rsidRDefault="000108C6" w:rsidP="006D7416"/>
          <w:p w14:paraId="07243C1C" w14:textId="77777777" w:rsidR="000108C6" w:rsidRPr="009C51D0" w:rsidRDefault="000108C6" w:rsidP="006D7416">
            <w:pPr>
              <w:spacing w:line="240" w:lineRule="auto"/>
              <w:rPr>
                <w:u w:val="single"/>
              </w:rPr>
            </w:pPr>
            <w:r w:rsidRPr="009C51D0">
              <w:rPr>
                <w:u w:val="single"/>
              </w:rPr>
              <w:t>Mapping:</w:t>
            </w:r>
          </w:p>
          <w:p w14:paraId="1422B027" w14:textId="77777777" w:rsidR="000108C6" w:rsidRDefault="000108C6" w:rsidP="006D7416">
            <w:pPr>
              <w:spacing w:line="240" w:lineRule="auto"/>
              <w:rPr>
                <w:sz w:val="16"/>
                <w:szCs w:val="16"/>
              </w:rPr>
            </w:pPr>
            <w:r w:rsidRPr="00C508DD">
              <w:rPr>
                <w:sz w:val="16"/>
                <w:szCs w:val="16"/>
              </w:rPr>
              <w:t>/</w:t>
            </w:r>
            <w:r>
              <w:rPr>
                <w:sz w:val="16"/>
                <w:szCs w:val="16"/>
              </w:rPr>
              <w:t>/IMKAD_Persoon/GerelateerdPersoon[volmachtgever]/</w:t>
            </w:r>
          </w:p>
          <w:p w14:paraId="11CC8191" w14:textId="77777777" w:rsidR="000108C6" w:rsidRDefault="000108C6" w:rsidP="006D7416">
            <w:pPr>
              <w:spacing w:line="240" w:lineRule="auto"/>
              <w:rPr>
                <w:sz w:val="16"/>
                <w:szCs w:val="16"/>
              </w:rPr>
            </w:pPr>
            <w:r>
              <w:rPr>
                <w:sz w:val="16"/>
                <w:szCs w:val="16"/>
              </w:rPr>
              <w:tab/>
              <w:t>IMKAD_Persoon/</w:t>
            </w:r>
          </w:p>
          <w:p w14:paraId="6D935065" w14:textId="77777777" w:rsidR="000108C6" w:rsidRDefault="000108C6" w:rsidP="006D7416">
            <w:pPr>
              <w:spacing w:line="240" w:lineRule="auto"/>
              <w:ind w:left="227"/>
              <w:rPr>
                <w:sz w:val="16"/>
                <w:szCs w:val="16"/>
              </w:rPr>
            </w:pPr>
            <w:r>
              <w:rPr>
                <w:sz w:val="16"/>
                <w:szCs w:val="16"/>
              </w:rPr>
              <w:t>./tia_Gegevens</w:t>
            </w:r>
          </w:p>
          <w:p w14:paraId="47801FC9" w14:textId="77777777" w:rsidR="000108C6" w:rsidRDefault="000108C6" w:rsidP="006D7416">
            <w:pPr>
              <w:spacing w:line="240" w:lineRule="auto"/>
              <w:ind w:left="227"/>
              <w:rPr>
                <w:sz w:val="16"/>
                <w:szCs w:val="16"/>
              </w:rPr>
            </w:pPr>
            <w:r>
              <w:rPr>
                <w:sz w:val="16"/>
                <w:szCs w:val="16"/>
              </w:rPr>
              <w:t>./tia_IndGerechtigde (‘true’)</w:t>
            </w:r>
            <w:r w:rsidR="0015450D">
              <w:rPr>
                <w:sz w:val="16"/>
                <w:szCs w:val="16"/>
              </w:rPr>
              <w:t xml:space="preserve"> (zie paragraaf </w:t>
            </w:r>
            <w:r w:rsidR="0015450D">
              <w:rPr>
                <w:sz w:val="16"/>
                <w:szCs w:val="16"/>
              </w:rPr>
              <w:fldChar w:fldCharType="begin"/>
            </w:r>
            <w:r w:rsidR="0015450D">
              <w:rPr>
                <w:sz w:val="16"/>
                <w:szCs w:val="16"/>
              </w:rPr>
              <w:instrText xml:space="preserve"> REF _Ref377738605 \r \h </w:instrText>
            </w:r>
            <w:r w:rsidR="0015450D">
              <w:rPr>
                <w:sz w:val="16"/>
                <w:szCs w:val="16"/>
              </w:rPr>
            </w:r>
            <w:r w:rsidR="0015450D">
              <w:rPr>
                <w:sz w:val="16"/>
                <w:szCs w:val="16"/>
              </w:rPr>
              <w:fldChar w:fldCharType="separate"/>
            </w:r>
            <w:r w:rsidR="00160287">
              <w:rPr>
                <w:sz w:val="16"/>
                <w:szCs w:val="16"/>
              </w:rPr>
              <w:t>2.1</w:t>
            </w:r>
            <w:r w:rsidR="0015450D">
              <w:rPr>
                <w:sz w:val="16"/>
                <w:szCs w:val="16"/>
              </w:rPr>
              <w:fldChar w:fldCharType="end"/>
            </w:r>
            <w:r w:rsidR="0015450D">
              <w:rPr>
                <w:sz w:val="16"/>
                <w:szCs w:val="16"/>
              </w:rPr>
              <w:t>)</w:t>
            </w:r>
          </w:p>
          <w:p w14:paraId="19504DD8" w14:textId="77777777" w:rsidR="000108C6" w:rsidRPr="007A2314" w:rsidRDefault="000108C6" w:rsidP="005C1AAE">
            <w:r>
              <w:rPr>
                <w:sz w:val="16"/>
                <w:szCs w:val="16"/>
              </w:rPr>
              <w:t>-zie verder tekstblok natuurlijk persoon</w:t>
            </w:r>
          </w:p>
        </w:tc>
      </w:tr>
      <w:tr w:rsidR="000108C6" w:rsidRPr="00A35D65" w14:paraId="76211D8B" w14:textId="77777777" w:rsidTr="007F2F16">
        <w:tc>
          <w:tcPr>
            <w:tcW w:w="2310" w:type="pct"/>
          </w:tcPr>
          <w:p w14:paraId="492C3E5E" w14:textId="77777777" w:rsidR="000108C6" w:rsidRPr="00A35D65" w:rsidRDefault="000108C6" w:rsidP="00DB74FB">
            <w:pPr>
              <w:rPr>
                <w:strike/>
                <w:color w:val="FF0000"/>
                <w:szCs w:val="18"/>
                <w:highlight w:val="yellow"/>
                <w:rPrChange w:id="468" w:author="Groot, Karina de" w:date="2024-10-30T14:16:00Z" w16du:dateUtc="2024-10-30T13:16:00Z">
                  <w:rPr>
                    <w:color w:val="FF0000"/>
                    <w:szCs w:val="18"/>
                    <w:highlight w:val="yellow"/>
                  </w:rPr>
                </w:rPrChange>
              </w:rPr>
            </w:pPr>
            <w:r w:rsidRPr="00A35D65">
              <w:rPr>
                <w:strike/>
                <w:color w:val="800080"/>
                <w:szCs w:val="18"/>
                <w:highlight w:val="yellow"/>
                <w:rPrChange w:id="469" w:author="Groot, Karina de" w:date="2024-10-30T14:16:00Z" w16du:dateUtc="2024-10-30T13:16:00Z">
                  <w:rPr>
                    <w:color w:val="800080"/>
                    <w:szCs w:val="18"/>
                    <w:highlight w:val="yellow"/>
                  </w:rPr>
                </w:rPrChange>
              </w:rPr>
              <w:t>TEKSTBLOK LEGITIMATIE</w:t>
            </w:r>
            <w:r w:rsidRPr="00A35D65">
              <w:rPr>
                <w:rFonts w:cs="Arial"/>
                <w:strike/>
                <w:color w:val="800080"/>
                <w:sz w:val="20"/>
                <w:rPrChange w:id="470" w:author="Groot, Karina de" w:date="2024-10-30T14:16:00Z" w16du:dateUtc="2024-10-30T13:16:00Z">
                  <w:rPr>
                    <w:rFonts w:cs="Arial"/>
                    <w:color w:val="800080"/>
                    <w:sz w:val="20"/>
                  </w:rPr>
                </w:rPrChange>
              </w:rPr>
              <w:t>,</w:t>
            </w:r>
          </w:p>
        </w:tc>
        <w:tc>
          <w:tcPr>
            <w:tcW w:w="2690" w:type="pct"/>
          </w:tcPr>
          <w:p w14:paraId="41617790" w14:textId="77777777" w:rsidR="000108C6" w:rsidRPr="00A35D65" w:rsidRDefault="009761D0" w:rsidP="006D7416">
            <w:pPr>
              <w:spacing w:before="72"/>
              <w:rPr>
                <w:strike/>
                <w:rPrChange w:id="471" w:author="Groot, Karina de" w:date="2024-10-30T14:16:00Z" w16du:dateUtc="2024-10-30T13:16:00Z">
                  <w:rPr/>
                </w:rPrChange>
              </w:rPr>
            </w:pPr>
            <w:r w:rsidRPr="00A35D65">
              <w:rPr>
                <w:strike/>
                <w:rPrChange w:id="472" w:author="Groot, Karina de" w:date="2024-10-30T14:16:00Z" w16du:dateUtc="2024-10-30T13:16:00Z">
                  <w:rPr/>
                </w:rPrChange>
              </w:rPr>
              <w:t xml:space="preserve">Optionele tekst. </w:t>
            </w:r>
            <w:r w:rsidR="000108C6" w:rsidRPr="00A35D65">
              <w:rPr>
                <w:strike/>
                <w:rPrChange w:id="473" w:author="Groot, Karina de" w:date="2024-10-30T14:16:00Z" w16du:dateUtc="2024-10-30T13:16:00Z">
                  <w:rPr/>
                </w:rPrChange>
              </w:rPr>
              <w:t>De gegevens van het legitimatiebewijs van de volmachtgever.</w:t>
            </w:r>
          </w:p>
          <w:p w14:paraId="533499DE" w14:textId="77777777" w:rsidR="000108C6" w:rsidRPr="00A35D65" w:rsidRDefault="000108C6" w:rsidP="006D7416">
            <w:pPr>
              <w:spacing w:before="72"/>
              <w:rPr>
                <w:strike/>
                <w:rPrChange w:id="474" w:author="Groot, Karina de" w:date="2024-10-30T14:16:00Z" w16du:dateUtc="2024-10-30T13:16:00Z">
                  <w:rPr/>
                </w:rPrChange>
              </w:rPr>
            </w:pPr>
          </w:p>
          <w:p w14:paraId="23FFA939" w14:textId="77777777" w:rsidR="000108C6" w:rsidRPr="00A35D65" w:rsidRDefault="000108C6" w:rsidP="006D7416">
            <w:pPr>
              <w:spacing w:line="240" w:lineRule="auto"/>
              <w:rPr>
                <w:strike/>
                <w:u w:val="single"/>
                <w:rPrChange w:id="475" w:author="Groot, Karina de" w:date="2024-10-30T14:16:00Z" w16du:dateUtc="2024-10-30T13:16:00Z">
                  <w:rPr>
                    <w:u w:val="single"/>
                  </w:rPr>
                </w:rPrChange>
              </w:rPr>
            </w:pPr>
            <w:r w:rsidRPr="00A35D65">
              <w:rPr>
                <w:strike/>
                <w:u w:val="single"/>
                <w:rPrChange w:id="476" w:author="Groot, Karina de" w:date="2024-10-30T14:16:00Z" w16du:dateUtc="2024-10-30T13:16:00Z">
                  <w:rPr>
                    <w:u w:val="single"/>
                  </w:rPr>
                </w:rPrChange>
              </w:rPr>
              <w:t>Mapping:</w:t>
            </w:r>
          </w:p>
          <w:p w14:paraId="220BC5CD" w14:textId="77777777" w:rsidR="00C95D27" w:rsidRPr="00A35D65" w:rsidRDefault="000108C6" w:rsidP="006D7416">
            <w:pPr>
              <w:spacing w:line="240" w:lineRule="auto"/>
              <w:rPr>
                <w:strike/>
                <w:sz w:val="16"/>
                <w:szCs w:val="16"/>
                <w:rPrChange w:id="477" w:author="Groot, Karina de" w:date="2024-10-30T14:16:00Z" w16du:dateUtc="2024-10-30T13:16:00Z">
                  <w:rPr>
                    <w:sz w:val="16"/>
                    <w:szCs w:val="16"/>
                  </w:rPr>
                </w:rPrChange>
              </w:rPr>
            </w:pPr>
            <w:r w:rsidRPr="00A35D65">
              <w:rPr>
                <w:strike/>
                <w:sz w:val="16"/>
                <w:szCs w:val="16"/>
                <w:rPrChange w:id="478" w:author="Groot, Karina de" w:date="2024-10-30T14:16:00Z" w16du:dateUtc="2024-10-30T13:16:00Z">
                  <w:rPr>
                    <w:sz w:val="16"/>
                    <w:szCs w:val="16"/>
                  </w:rPr>
                </w:rPrChange>
              </w:rPr>
              <w:t>//IMKAD_Persoon/GerelateerdPersoon[volmachtgever]/</w:t>
            </w:r>
          </w:p>
          <w:p w14:paraId="38B01800" w14:textId="77777777" w:rsidR="000108C6" w:rsidRPr="00A35D65" w:rsidRDefault="00C95D27" w:rsidP="006D7416">
            <w:pPr>
              <w:spacing w:line="240" w:lineRule="auto"/>
              <w:rPr>
                <w:strike/>
                <w:sz w:val="16"/>
                <w:szCs w:val="16"/>
                <w:rPrChange w:id="479" w:author="Groot, Karina de" w:date="2024-10-30T14:16:00Z" w16du:dateUtc="2024-10-30T13:16:00Z">
                  <w:rPr>
                    <w:sz w:val="16"/>
                    <w:szCs w:val="16"/>
                  </w:rPr>
                </w:rPrChange>
              </w:rPr>
            </w:pPr>
            <w:r w:rsidRPr="00A35D65">
              <w:rPr>
                <w:strike/>
                <w:sz w:val="16"/>
                <w:szCs w:val="16"/>
                <w:rPrChange w:id="480" w:author="Groot, Karina de" w:date="2024-10-30T14:16:00Z" w16du:dateUtc="2024-10-30T13:16:00Z">
                  <w:rPr>
                    <w:sz w:val="16"/>
                    <w:szCs w:val="16"/>
                  </w:rPr>
                </w:rPrChange>
              </w:rPr>
              <w:tab/>
            </w:r>
            <w:r w:rsidR="000108C6" w:rsidRPr="00A35D65">
              <w:rPr>
                <w:strike/>
                <w:sz w:val="16"/>
                <w:szCs w:val="16"/>
                <w:rPrChange w:id="481" w:author="Groot, Karina de" w:date="2024-10-30T14:16:00Z" w16du:dateUtc="2024-10-30T13:16:00Z">
                  <w:rPr>
                    <w:sz w:val="16"/>
                    <w:szCs w:val="16"/>
                  </w:rPr>
                </w:rPrChange>
              </w:rPr>
              <w:t>IMKAD_Persoon/</w:t>
            </w:r>
          </w:p>
          <w:p w14:paraId="56957943" w14:textId="77777777" w:rsidR="000108C6" w:rsidRPr="00A35D65" w:rsidRDefault="00C95D27" w:rsidP="006D7416">
            <w:pPr>
              <w:spacing w:line="240" w:lineRule="auto"/>
              <w:ind w:left="227"/>
              <w:rPr>
                <w:strike/>
                <w:sz w:val="16"/>
                <w:szCs w:val="16"/>
                <w:rPrChange w:id="482" w:author="Groot, Karina de" w:date="2024-10-30T14:16:00Z" w16du:dateUtc="2024-10-30T13:16:00Z">
                  <w:rPr>
                    <w:sz w:val="16"/>
                    <w:szCs w:val="16"/>
                  </w:rPr>
                </w:rPrChange>
              </w:rPr>
            </w:pPr>
            <w:r w:rsidRPr="00A35D65">
              <w:rPr>
                <w:strike/>
                <w:sz w:val="16"/>
                <w:szCs w:val="16"/>
                <w:rPrChange w:id="483" w:author="Groot, Karina de" w:date="2024-10-30T14:16:00Z" w16du:dateUtc="2024-10-30T13:16:00Z">
                  <w:rPr>
                    <w:sz w:val="16"/>
                    <w:szCs w:val="16"/>
                  </w:rPr>
                </w:rPrChange>
              </w:rPr>
              <w:tab/>
              <w:t>./</w:t>
            </w:r>
            <w:r w:rsidR="000108C6" w:rsidRPr="00A35D65">
              <w:rPr>
                <w:strike/>
                <w:sz w:val="16"/>
                <w:szCs w:val="16"/>
                <w:rPrChange w:id="484" w:author="Groot, Karina de" w:date="2024-10-30T14:16:00Z" w16du:dateUtc="2024-10-30T13:16:00Z">
                  <w:rPr>
                    <w:sz w:val="16"/>
                    <w:szCs w:val="16"/>
                  </w:rPr>
                </w:rPrChange>
              </w:rPr>
              <w:t>tia_Legitimatiebewijs</w:t>
            </w:r>
          </w:p>
          <w:p w14:paraId="3F59E132" w14:textId="77777777" w:rsidR="000108C6" w:rsidRPr="00A35D65" w:rsidRDefault="000108C6" w:rsidP="005C1AAE">
            <w:pPr>
              <w:rPr>
                <w:strike/>
                <w:rPrChange w:id="485" w:author="Groot, Karina de" w:date="2024-10-30T14:16:00Z" w16du:dateUtc="2024-10-30T13:16:00Z">
                  <w:rPr/>
                </w:rPrChange>
              </w:rPr>
            </w:pPr>
            <w:r w:rsidRPr="00A35D65">
              <w:rPr>
                <w:strike/>
                <w:sz w:val="16"/>
                <w:szCs w:val="16"/>
                <w:rPrChange w:id="486" w:author="Groot, Karina de" w:date="2024-10-30T14:16:00Z" w16du:dateUtc="2024-10-30T13:16:00Z">
                  <w:rPr>
                    <w:sz w:val="16"/>
                    <w:szCs w:val="16"/>
                  </w:rPr>
                </w:rPrChange>
              </w:rPr>
              <w:t>-zie verder tekstblok legitimatie</w:t>
            </w:r>
          </w:p>
        </w:tc>
      </w:tr>
      <w:tr w:rsidR="000108C6" w:rsidRPr="00C508DD" w14:paraId="547EFC84" w14:textId="77777777" w:rsidTr="007F2F16">
        <w:tc>
          <w:tcPr>
            <w:tcW w:w="2310" w:type="pct"/>
          </w:tcPr>
          <w:p w14:paraId="6F774A4A" w14:textId="77777777" w:rsidR="000108C6" w:rsidRPr="00DB74FB" w:rsidRDefault="000108C6" w:rsidP="00DB74FB">
            <w:pPr>
              <w:rPr>
                <w:rFonts w:cs="Arial"/>
                <w:color w:val="FF0000"/>
                <w:sz w:val="20"/>
              </w:rPr>
            </w:pPr>
            <w:r w:rsidRPr="00BC1D5C">
              <w:rPr>
                <w:rFonts w:cs="Arial"/>
                <w:color w:val="FF0000"/>
                <w:sz w:val="20"/>
                <w:highlight w:val="yellow"/>
              </w:rPr>
              <w:t>TEKSTBLOK BURGERLIJKE STAAT</w:t>
            </w:r>
          </w:p>
        </w:tc>
        <w:tc>
          <w:tcPr>
            <w:tcW w:w="2690" w:type="pct"/>
          </w:tcPr>
          <w:p w14:paraId="4E69EF32" w14:textId="77777777" w:rsidR="000108C6" w:rsidRDefault="009761D0" w:rsidP="006D7416">
            <w:pPr>
              <w:spacing w:before="72"/>
            </w:pPr>
            <w:r>
              <w:t xml:space="preserve">Vaste tekst. </w:t>
            </w:r>
            <w:r w:rsidR="000108C6" w:rsidRPr="007A2314">
              <w:t xml:space="preserve">De </w:t>
            </w:r>
            <w:r w:rsidR="000108C6">
              <w:t>burgerlijke staat</w:t>
            </w:r>
            <w:r w:rsidR="000108C6" w:rsidRPr="007A2314">
              <w:t xml:space="preserve"> van </w:t>
            </w:r>
            <w:r w:rsidR="000108C6">
              <w:t>de volmachtgever</w:t>
            </w:r>
            <w:r w:rsidR="000108C6" w:rsidRPr="007A2314">
              <w:t>.</w:t>
            </w:r>
            <w:r w:rsidR="000108C6">
              <w:t xml:space="preserve"> </w:t>
            </w:r>
          </w:p>
          <w:p w14:paraId="510A23CF" w14:textId="77777777" w:rsidR="000108C6" w:rsidRDefault="000108C6" w:rsidP="006D7416">
            <w:pPr>
              <w:spacing w:line="240" w:lineRule="auto"/>
              <w:rPr>
                <w:rFonts w:cs="Arial"/>
                <w:sz w:val="16"/>
                <w:szCs w:val="16"/>
              </w:rPr>
            </w:pPr>
          </w:p>
          <w:p w14:paraId="0D0CA374" w14:textId="77777777" w:rsidR="000108C6" w:rsidRDefault="000108C6" w:rsidP="006D7416">
            <w:pPr>
              <w:spacing w:line="240" w:lineRule="auto"/>
              <w:rPr>
                <w:rFonts w:cs="Arial"/>
                <w:sz w:val="16"/>
                <w:szCs w:val="16"/>
              </w:rPr>
            </w:pPr>
          </w:p>
          <w:p w14:paraId="38E75828" w14:textId="77777777" w:rsidR="000108C6" w:rsidRPr="009C51D0" w:rsidRDefault="000108C6" w:rsidP="006D7416">
            <w:pPr>
              <w:spacing w:line="240" w:lineRule="auto"/>
              <w:rPr>
                <w:u w:val="single"/>
              </w:rPr>
            </w:pPr>
            <w:r w:rsidRPr="009C51D0">
              <w:rPr>
                <w:u w:val="single"/>
              </w:rPr>
              <w:t>Mapping:</w:t>
            </w:r>
          </w:p>
          <w:p w14:paraId="1E2DC728" w14:textId="77777777" w:rsidR="00C95D27" w:rsidRDefault="000108C6" w:rsidP="006D7416">
            <w:pPr>
              <w:spacing w:line="240" w:lineRule="auto"/>
              <w:rPr>
                <w:sz w:val="16"/>
                <w:szCs w:val="16"/>
              </w:rPr>
            </w:pPr>
            <w:r>
              <w:rPr>
                <w:sz w:val="16"/>
                <w:szCs w:val="16"/>
              </w:rPr>
              <w:t>//IMKAD_Persoon/GerelateerdPersoon[volmachtgever]/</w:t>
            </w:r>
          </w:p>
          <w:p w14:paraId="5D3E0E17" w14:textId="77777777" w:rsidR="000108C6" w:rsidRDefault="00C95D27" w:rsidP="006D7416">
            <w:pPr>
              <w:spacing w:line="240" w:lineRule="auto"/>
              <w:rPr>
                <w:sz w:val="16"/>
                <w:szCs w:val="16"/>
              </w:rPr>
            </w:pPr>
            <w:r>
              <w:rPr>
                <w:sz w:val="16"/>
                <w:szCs w:val="16"/>
              </w:rPr>
              <w:tab/>
            </w:r>
            <w:r w:rsidR="000108C6">
              <w:rPr>
                <w:sz w:val="16"/>
                <w:szCs w:val="16"/>
              </w:rPr>
              <w:t>IMKAD_Persoon/</w:t>
            </w:r>
          </w:p>
          <w:p w14:paraId="30AF69EA" w14:textId="77777777" w:rsidR="000108C6" w:rsidRPr="00571F54" w:rsidRDefault="000108C6" w:rsidP="00F611A5">
            <w:r w:rsidRPr="00FE1555">
              <w:rPr>
                <w:sz w:val="16"/>
                <w:szCs w:val="16"/>
              </w:rPr>
              <w:t xml:space="preserve">-zie verder tekstblok </w:t>
            </w:r>
            <w:r>
              <w:rPr>
                <w:sz w:val="16"/>
                <w:szCs w:val="16"/>
              </w:rPr>
              <w:t>burgerlijke staat</w:t>
            </w:r>
            <w:r w:rsidR="009761D0">
              <w:rPr>
                <w:sz w:val="16"/>
                <w:szCs w:val="16"/>
              </w:rPr>
              <w:t>, variant 1</w:t>
            </w:r>
          </w:p>
        </w:tc>
      </w:tr>
      <w:tr w:rsidR="00FE6AB3" w:rsidRPr="00C508DD" w14:paraId="26E41243" w14:textId="77777777" w:rsidTr="007F2F16">
        <w:tc>
          <w:tcPr>
            <w:tcW w:w="2310" w:type="pct"/>
          </w:tcPr>
          <w:p w14:paraId="26AA2ADF" w14:textId="77777777" w:rsidR="00FE6AB3" w:rsidRPr="00D6596D" w:rsidRDefault="00FE6AB3" w:rsidP="0031378F">
            <w:pPr>
              <w:rPr>
                <w:rFonts w:ascii="Times New Roman" w:hAnsi="Times New Roman"/>
                <w:sz w:val="24"/>
                <w:szCs w:val="24"/>
                <w:lang w:val="en-US"/>
              </w:rPr>
            </w:pPr>
            <w:r>
              <w:rPr>
                <w:color w:val="FF0000"/>
              </w:rPr>
              <w:t xml:space="preserve">, </w:t>
            </w:r>
            <w:r w:rsidRPr="008B2C91">
              <w:rPr>
                <w:color w:val="FF0000"/>
              </w:rPr>
              <w:t>wonende te</w:t>
            </w:r>
            <w:r w:rsidRPr="00C95D27">
              <w:rPr>
                <w:color w:val="FF0000"/>
              </w:rPr>
              <w:t xml:space="preserve"> </w:t>
            </w:r>
            <w:r w:rsidRPr="008B2C91">
              <w:rPr>
                <w:color w:val="FF0000"/>
                <w:highlight w:val="yellow"/>
              </w:rPr>
              <w:t>TEKSTBLOK WOONADRES</w:t>
            </w:r>
          </w:p>
        </w:tc>
        <w:tc>
          <w:tcPr>
            <w:tcW w:w="2690" w:type="pct"/>
          </w:tcPr>
          <w:p w14:paraId="693B7B76" w14:textId="77777777" w:rsidR="00FE6AB3" w:rsidRDefault="00FE6AB3" w:rsidP="006D7416">
            <w:r>
              <w:t>Vaste tekst, het w</w:t>
            </w:r>
            <w:r w:rsidRPr="00A602FA">
              <w:t>oonadres van</w:t>
            </w:r>
            <w:r w:rsidRPr="007A2314">
              <w:t xml:space="preserve"> </w:t>
            </w:r>
            <w:r>
              <w:t>de volmachtgever</w:t>
            </w:r>
            <w:r w:rsidRPr="007A2314">
              <w:t>.</w:t>
            </w:r>
          </w:p>
          <w:p w14:paraId="29FC3E87" w14:textId="77777777" w:rsidR="00FE6AB3" w:rsidRPr="00600537" w:rsidRDefault="00FE6AB3" w:rsidP="006D7416">
            <w:pPr>
              <w:spacing w:line="240" w:lineRule="auto"/>
              <w:rPr>
                <w:sz w:val="16"/>
                <w:szCs w:val="16"/>
              </w:rPr>
            </w:pPr>
          </w:p>
          <w:p w14:paraId="4CF780A8" w14:textId="77777777" w:rsidR="00FE6AB3" w:rsidRDefault="00FE6AB3" w:rsidP="006D7416">
            <w:pPr>
              <w:spacing w:line="240" w:lineRule="auto"/>
              <w:rPr>
                <w:u w:val="single"/>
              </w:rPr>
            </w:pPr>
            <w:r w:rsidRPr="009C51D0">
              <w:rPr>
                <w:u w:val="single"/>
              </w:rPr>
              <w:t>Mapping:</w:t>
            </w:r>
          </w:p>
          <w:p w14:paraId="4E0F8F09" w14:textId="77777777" w:rsidR="00FE6AB3" w:rsidRDefault="00FE6AB3" w:rsidP="006D7416">
            <w:pPr>
              <w:spacing w:line="240" w:lineRule="auto"/>
              <w:rPr>
                <w:sz w:val="16"/>
                <w:szCs w:val="16"/>
              </w:rPr>
            </w:pPr>
            <w:r w:rsidRPr="00C508DD">
              <w:rPr>
                <w:sz w:val="16"/>
                <w:szCs w:val="16"/>
              </w:rPr>
              <w:t>/</w:t>
            </w:r>
            <w:r>
              <w:rPr>
                <w:sz w:val="16"/>
                <w:szCs w:val="16"/>
              </w:rPr>
              <w:t>/IMKAD_Persoon/GerelateerdPersoon[volmachtgever]/</w:t>
            </w:r>
          </w:p>
          <w:p w14:paraId="45EF3C96" w14:textId="77777777" w:rsidR="00FE6AB3" w:rsidRDefault="00FE6AB3" w:rsidP="006D7416">
            <w:pPr>
              <w:spacing w:line="240" w:lineRule="auto"/>
              <w:rPr>
                <w:sz w:val="16"/>
                <w:szCs w:val="16"/>
              </w:rPr>
            </w:pPr>
            <w:r>
              <w:rPr>
                <w:sz w:val="16"/>
                <w:szCs w:val="16"/>
              </w:rPr>
              <w:tab/>
              <w:t>./IndGezamenlijkeWoonlocatie (‘false’)</w:t>
            </w:r>
          </w:p>
          <w:p w14:paraId="05F42B0D" w14:textId="77777777" w:rsidR="00FE6AB3" w:rsidRDefault="00FE6AB3" w:rsidP="003A69CA">
            <w:pPr>
              <w:spacing w:line="240" w:lineRule="auto"/>
              <w:rPr>
                <w:sz w:val="16"/>
                <w:szCs w:val="16"/>
              </w:rPr>
            </w:pPr>
            <w:r w:rsidRPr="00C508DD">
              <w:rPr>
                <w:sz w:val="16"/>
                <w:szCs w:val="16"/>
              </w:rPr>
              <w:t>/</w:t>
            </w:r>
            <w:r>
              <w:rPr>
                <w:sz w:val="16"/>
                <w:szCs w:val="16"/>
              </w:rPr>
              <w:t>/IMKAD_Persoon/GerelateerdPersoon[volmachtgever]/</w:t>
            </w:r>
          </w:p>
          <w:p w14:paraId="03243C10" w14:textId="77777777" w:rsidR="00FE6AB3" w:rsidRDefault="00FE6AB3" w:rsidP="003A69CA">
            <w:pPr>
              <w:spacing w:line="240" w:lineRule="auto"/>
              <w:rPr>
                <w:sz w:val="16"/>
                <w:szCs w:val="16"/>
              </w:rPr>
            </w:pPr>
            <w:r>
              <w:rPr>
                <w:sz w:val="16"/>
                <w:szCs w:val="16"/>
              </w:rPr>
              <w:tab/>
              <w:t>IMKAD_Persoon/</w:t>
            </w:r>
            <w:r w:rsidRPr="003F559F">
              <w:rPr>
                <w:sz w:val="16"/>
                <w:szCs w:val="16"/>
              </w:rPr>
              <w:t>IMKAD_WoonlocatiePersoon/</w:t>
            </w:r>
          </w:p>
          <w:p w14:paraId="2020D6FB" w14:textId="77777777" w:rsidR="00FE6AB3" w:rsidRPr="00571F54" w:rsidRDefault="00FE6AB3" w:rsidP="003A69CA">
            <w:pPr>
              <w:spacing w:line="240" w:lineRule="auto"/>
            </w:pPr>
            <w:r>
              <w:rPr>
                <w:sz w:val="16"/>
                <w:szCs w:val="16"/>
              </w:rPr>
              <w:t>-zie verder mapping tekstblok woonadres</w:t>
            </w:r>
          </w:p>
        </w:tc>
      </w:tr>
      <w:tr w:rsidR="00FE6AB3" w:rsidRPr="00C508DD" w14:paraId="15EFE93D" w14:textId="77777777" w:rsidTr="007F2F16">
        <w:tc>
          <w:tcPr>
            <w:tcW w:w="2310" w:type="pct"/>
          </w:tcPr>
          <w:p w14:paraId="169D4BDD" w14:textId="77777777" w:rsidR="00FE6AB3" w:rsidRPr="00D6596D" w:rsidRDefault="00FE6AB3" w:rsidP="0031378F">
            <w:pPr>
              <w:rPr>
                <w:rFonts w:ascii="Times New Roman" w:hAnsi="Times New Roman"/>
                <w:sz w:val="24"/>
                <w:szCs w:val="24"/>
                <w:lang w:val="en-US"/>
              </w:rPr>
            </w:pPr>
            <w:r>
              <w:rPr>
                <w:color w:val="800080"/>
              </w:rPr>
              <w:t xml:space="preserve">(toekomstig adres: </w:t>
            </w:r>
            <w:r w:rsidRPr="008B2C91">
              <w:rPr>
                <w:color w:val="800080"/>
                <w:highlight w:val="yellow"/>
              </w:rPr>
              <w:t>TEKSTBLOK WOONADRES</w:t>
            </w:r>
            <w:r>
              <w:rPr>
                <w:color w:val="800080"/>
              </w:rPr>
              <w:t>)</w:t>
            </w:r>
          </w:p>
        </w:tc>
        <w:tc>
          <w:tcPr>
            <w:tcW w:w="2690" w:type="pct"/>
          </w:tcPr>
          <w:p w14:paraId="2B74279E" w14:textId="77777777" w:rsidR="00FE6AB3" w:rsidRDefault="00FE6AB3" w:rsidP="006D7416">
            <w:pPr>
              <w:spacing w:before="72"/>
            </w:pPr>
            <w:r>
              <w:t>Optionele tekst. Het toekomstige w</w:t>
            </w:r>
            <w:r w:rsidRPr="00A602FA">
              <w:t>oonadres van</w:t>
            </w:r>
            <w:r w:rsidRPr="007A2314">
              <w:t xml:space="preserve"> </w:t>
            </w:r>
            <w:r>
              <w:t>de volmachtgever</w:t>
            </w:r>
            <w:r w:rsidRPr="007A2314">
              <w:t>.</w:t>
            </w:r>
          </w:p>
          <w:p w14:paraId="22209312" w14:textId="77777777" w:rsidR="00FE6AB3" w:rsidRPr="00600537" w:rsidRDefault="00FE6AB3" w:rsidP="006D7416">
            <w:pPr>
              <w:spacing w:line="240" w:lineRule="auto"/>
              <w:rPr>
                <w:sz w:val="16"/>
                <w:szCs w:val="16"/>
              </w:rPr>
            </w:pPr>
          </w:p>
          <w:p w14:paraId="56B6D5A1" w14:textId="77777777" w:rsidR="00FE6AB3" w:rsidRPr="009C51D0" w:rsidRDefault="00FE6AB3" w:rsidP="006D7416">
            <w:pPr>
              <w:spacing w:line="240" w:lineRule="auto"/>
              <w:rPr>
                <w:u w:val="single"/>
              </w:rPr>
            </w:pPr>
            <w:r w:rsidRPr="009C51D0">
              <w:rPr>
                <w:u w:val="single"/>
              </w:rPr>
              <w:t>Mapping:</w:t>
            </w:r>
          </w:p>
          <w:p w14:paraId="3F2E7541" w14:textId="77777777" w:rsidR="00FE6AB3" w:rsidRDefault="00FE6AB3" w:rsidP="006D7416">
            <w:pPr>
              <w:spacing w:line="240" w:lineRule="auto"/>
              <w:rPr>
                <w:sz w:val="16"/>
                <w:szCs w:val="16"/>
              </w:rPr>
            </w:pPr>
            <w:r w:rsidRPr="00C508DD">
              <w:rPr>
                <w:sz w:val="16"/>
                <w:szCs w:val="16"/>
              </w:rPr>
              <w:lastRenderedPageBreak/>
              <w:t>/</w:t>
            </w:r>
            <w:r>
              <w:rPr>
                <w:sz w:val="16"/>
                <w:szCs w:val="16"/>
              </w:rPr>
              <w:t>/IMKAD_Persoon/GerelateerdPersoon[volmachtgever]/</w:t>
            </w:r>
          </w:p>
          <w:p w14:paraId="74550A70" w14:textId="77777777" w:rsidR="00FE6AB3" w:rsidRDefault="00FE6AB3" w:rsidP="006D7416">
            <w:pPr>
              <w:spacing w:line="240" w:lineRule="auto"/>
              <w:rPr>
                <w:sz w:val="16"/>
                <w:szCs w:val="16"/>
              </w:rPr>
            </w:pPr>
            <w:r>
              <w:rPr>
                <w:sz w:val="16"/>
                <w:szCs w:val="16"/>
              </w:rPr>
              <w:tab/>
              <w:t>./IndGezamenlijkeToekomstigeWoonlocatie (‘false’)</w:t>
            </w:r>
          </w:p>
          <w:p w14:paraId="7D7E63FE" w14:textId="77777777" w:rsidR="00FE6AB3" w:rsidRDefault="00FE6AB3" w:rsidP="003A69CA">
            <w:pPr>
              <w:spacing w:line="240" w:lineRule="auto"/>
              <w:rPr>
                <w:sz w:val="16"/>
                <w:szCs w:val="16"/>
              </w:rPr>
            </w:pPr>
            <w:r w:rsidRPr="00C508DD">
              <w:rPr>
                <w:sz w:val="16"/>
                <w:szCs w:val="16"/>
              </w:rPr>
              <w:t>/</w:t>
            </w:r>
            <w:r>
              <w:rPr>
                <w:sz w:val="16"/>
                <w:szCs w:val="16"/>
              </w:rPr>
              <w:t>/IMKAD_Persoon/GerelateerdPersoon[volmachtgever]/</w:t>
            </w:r>
          </w:p>
          <w:p w14:paraId="74CF0A78" w14:textId="77777777" w:rsidR="00FE6AB3" w:rsidRDefault="00FE6AB3" w:rsidP="003A69CA">
            <w:pPr>
              <w:spacing w:line="240" w:lineRule="auto"/>
              <w:rPr>
                <w:sz w:val="16"/>
                <w:szCs w:val="16"/>
              </w:rPr>
            </w:pPr>
            <w:r>
              <w:rPr>
                <w:sz w:val="16"/>
                <w:szCs w:val="16"/>
              </w:rPr>
              <w:tab/>
              <w:t>IMKAD_Persoon/toekomstigAdres/</w:t>
            </w:r>
          </w:p>
          <w:p w14:paraId="45D19FE5" w14:textId="77777777" w:rsidR="00FE6AB3" w:rsidRPr="00571F54" w:rsidRDefault="00FE6AB3" w:rsidP="003A69CA">
            <w:pPr>
              <w:spacing w:line="240" w:lineRule="auto"/>
            </w:pPr>
            <w:r>
              <w:rPr>
                <w:sz w:val="16"/>
                <w:szCs w:val="16"/>
              </w:rPr>
              <w:t>-zie verder mapping tekstblok woonadres</w:t>
            </w:r>
          </w:p>
        </w:tc>
      </w:tr>
      <w:tr w:rsidR="00FE6AB3" w:rsidRPr="00C508DD" w14:paraId="735714C7" w14:textId="77777777" w:rsidTr="007F2F16">
        <w:tc>
          <w:tcPr>
            <w:tcW w:w="2310" w:type="pct"/>
          </w:tcPr>
          <w:p w14:paraId="2FD382DB" w14:textId="77777777" w:rsidR="00FE6AB3" w:rsidRPr="001A2B6B" w:rsidRDefault="00FE6AB3" w:rsidP="0031378F">
            <w:pPr>
              <w:rPr>
                <w:color w:val="800080"/>
              </w:rPr>
            </w:pPr>
            <w:r w:rsidRPr="001A2B6B">
              <w:rPr>
                <w:color w:val="800080"/>
              </w:rPr>
              <w:lastRenderedPageBreak/>
              <w:t>;</w:t>
            </w:r>
          </w:p>
        </w:tc>
        <w:tc>
          <w:tcPr>
            <w:tcW w:w="2690" w:type="pct"/>
          </w:tcPr>
          <w:p w14:paraId="604FE027" w14:textId="77777777" w:rsidR="00FE6AB3" w:rsidRDefault="00FE6AB3" w:rsidP="0031378F">
            <w:pPr>
              <w:spacing w:before="72"/>
            </w:pPr>
            <w:r>
              <w:t xml:space="preserve">Optionele tekst. Wordt altijd </w:t>
            </w:r>
            <w:r w:rsidR="008E5918">
              <w:t>getoond</w:t>
            </w:r>
            <w:r>
              <w:t xml:space="preserve">, behalve na de laatste </w:t>
            </w:r>
            <w:r w:rsidR="008E5918">
              <w:t>volmachtgever</w:t>
            </w:r>
            <w:r>
              <w:t xml:space="preserve"> of </w:t>
            </w:r>
            <w:r w:rsidR="008E5918">
              <w:t>wanneer</w:t>
            </w:r>
            <w:r>
              <w:t xml:space="preserve"> het </w:t>
            </w:r>
            <w:r w:rsidR="00077DB5">
              <w:t>keuzeblokvariant</w:t>
            </w:r>
            <w:r>
              <w:t xml:space="preserve"> Hoedanigheid niet volgt.</w:t>
            </w:r>
          </w:p>
        </w:tc>
      </w:tr>
      <w:tr w:rsidR="00277A57" w:rsidRPr="00C508DD" w14:paraId="29EE5E00" w14:textId="77777777" w:rsidTr="00411520">
        <w:tc>
          <w:tcPr>
            <w:tcW w:w="2310" w:type="pct"/>
          </w:tcPr>
          <w:p w14:paraId="6EC5039C" w14:textId="77777777" w:rsidR="00277A57" w:rsidRPr="00FD258F" w:rsidRDefault="00277A57" w:rsidP="00411520">
            <w:pPr>
              <w:rPr>
                <w:rFonts w:cs="Arial"/>
                <w:color w:val="800080"/>
                <w:sz w:val="20"/>
                <w:highlight w:val="yellow"/>
              </w:rPr>
            </w:pPr>
            <w:r w:rsidRPr="00277A57">
              <w:rPr>
                <w:rFonts w:cs="Arial"/>
                <w:color w:val="800080"/>
                <w:sz w:val="20"/>
              </w:rPr>
              <w:t>en</w:t>
            </w:r>
          </w:p>
        </w:tc>
        <w:tc>
          <w:tcPr>
            <w:tcW w:w="2690" w:type="pct"/>
          </w:tcPr>
          <w:p w14:paraId="1728787A" w14:textId="77777777" w:rsidR="00277A57" w:rsidRDefault="00277A57" w:rsidP="00411520">
            <w:r>
              <w:t>Optionele tekst. De ‘</w:t>
            </w:r>
            <w:r w:rsidRPr="00277A57">
              <w:rPr>
                <w:color w:val="800080"/>
              </w:rPr>
              <w:t>en</w:t>
            </w:r>
            <w:r>
              <w:t>’ wordt getoond tussen volmachtgevers</w:t>
            </w:r>
            <w:r w:rsidR="00077DB5">
              <w:t xml:space="preserve"> wanneer paragraaf </w:t>
            </w:r>
            <w:r w:rsidR="00077DB5">
              <w:fldChar w:fldCharType="begin"/>
            </w:r>
            <w:r w:rsidR="00077DB5">
              <w:instrText xml:space="preserve"> REF _Ref377738381 \r \h </w:instrText>
            </w:r>
            <w:r w:rsidR="00077DB5">
              <w:fldChar w:fldCharType="separate"/>
            </w:r>
            <w:r w:rsidR="00160287">
              <w:t>1.4.1.5.4</w:t>
            </w:r>
            <w:r w:rsidR="00077DB5">
              <w:fldChar w:fldCharType="end"/>
            </w:r>
            <w:r w:rsidR="00077DB5">
              <w:t xml:space="preserve"> er niet tussen getoond wordt</w:t>
            </w:r>
            <w:r>
              <w:t>.</w:t>
            </w:r>
          </w:p>
          <w:p w14:paraId="06A29D17" w14:textId="77777777" w:rsidR="00277A57" w:rsidRDefault="00277A57" w:rsidP="00411520"/>
          <w:p w14:paraId="27713ABF" w14:textId="77777777" w:rsidR="00277A57" w:rsidRPr="00277A57" w:rsidRDefault="00277A57" w:rsidP="00411520">
            <w:pPr>
              <w:rPr>
                <w:u w:val="single"/>
              </w:rPr>
            </w:pPr>
            <w:r w:rsidRPr="00277A57">
              <w:rPr>
                <w:u w:val="single"/>
              </w:rPr>
              <w:t>Mapping:</w:t>
            </w:r>
          </w:p>
          <w:p w14:paraId="3DE77E7D" w14:textId="77777777" w:rsidR="00277A57" w:rsidRPr="00277A57" w:rsidRDefault="00277A57" w:rsidP="00277A57">
            <w:pPr>
              <w:spacing w:line="240" w:lineRule="auto"/>
              <w:rPr>
                <w:sz w:val="16"/>
                <w:szCs w:val="16"/>
              </w:rPr>
            </w:pPr>
            <w:r w:rsidRPr="00277A57">
              <w:rPr>
                <w:sz w:val="16"/>
                <w:szCs w:val="16"/>
              </w:rPr>
              <w:t>-meer dan één //IMKAD_Persoon/GerelateerdPersoon[volmachtgever]/</w:t>
            </w:r>
          </w:p>
          <w:p w14:paraId="74EC57BA" w14:textId="77777777" w:rsidR="00277A57" w:rsidRPr="00571F54" w:rsidRDefault="00277A57" w:rsidP="00277A57">
            <w:pPr>
              <w:spacing w:line="240" w:lineRule="auto"/>
            </w:pPr>
            <w:r>
              <w:rPr>
                <w:sz w:val="16"/>
                <w:szCs w:val="16"/>
              </w:rPr>
              <w:tab/>
            </w:r>
            <w:r w:rsidRPr="00277A57">
              <w:rPr>
                <w:sz w:val="16"/>
                <w:szCs w:val="16"/>
              </w:rPr>
              <w:t>IMKAD_Persoon aanwezig</w:t>
            </w:r>
          </w:p>
        </w:tc>
      </w:tr>
    </w:tbl>
    <w:p w14:paraId="38990157" w14:textId="77777777" w:rsidR="00511BA1" w:rsidRDefault="00511BA1" w:rsidP="001B44A3">
      <w:pPr>
        <w:pStyle w:val="Kop5"/>
        <w:tabs>
          <w:tab w:val="clear" w:pos="1008"/>
          <w:tab w:val="clear" w:pos="1588"/>
          <w:tab w:val="left" w:pos="993"/>
        </w:tabs>
        <w:ind w:left="0" w:firstLine="0"/>
      </w:pPr>
      <w:bookmarkStart w:id="487" w:name="_Ref377738381"/>
      <w:r w:rsidRPr="00FF130B">
        <w:rPr>
          <w:lang w:val="nl"/>
        </w:rPr>
        <w:t>Hoedanigheid</w:t>
      </w:r>
      <w:r>
        <w:t xml:space="preserve"> waarin een volmachtgever handelt voor één of meer volmachtgevers</w:t>
      </w:r>
      <w:bookmarkEnd w:id="487"/>
    </w:p>
    <w:p w14:paraId="60D52A30" w14:textId="77777777" w:rsidR="009761D0" w:rsidRDefault="00511BA1" w:rsidP="00511BA1">
      <w:r>
        <w:t>Deze paragraaf is optioneel en herhalend.</w:t>
      </w:r>
      <w:r w:rsidR="0086490A" w:rsidRPr="0086490A">
        <w:t xml:space="preserve"> </w:t>
      </w:r>
      <w:r w:rsidR="0086490A">
        <w:t xml:space="preserve">Voor de layout zie paragraaf </w:t>
      </w:r>
      <w:r w:rsidR="0086490A">
        <w:fldChar w:fldCharType="begin"/>
      </w:r>
      <w:r w:rsidR="0086490A">
        <w:instrText xml:space="preserve"> REF _Ref380057040 \r \h </w:instrText>
      </w:r>
      <w:r w:rsidR="0086490A">
        <w:fldChar w:fldCharType="separate"/>
      </w:r>
      <w:r w:rsidR="00160287">
        <w:t>2.2</w:t>
      </w:r>
      <w:r w:rsidR="0086490A">
        <w:fldChar w:fldCharType="end"/>
      </w:r>
      <w:r w:rsidR="0086490A">
        <w:t>.</w:t>
      </w:r>
    </w:p>
    <w:p w14:paraId="6CC06D7E" w14:textId="77777777" w:rsidR="001B44A3" w:rsidRDefault="001B44A3" w:rsidP="00511BA1"/>
    <w:tbl>
      <w:tblPr>
        <w:tblStyle w:val="Professioneletabel"/>
        <w:tblW w:w="5034" w:type="pct"/>
        <w:tblLayout w:type="fixed"/>
        <w:tblLook w:val="01C0" w:firstRow="0" w:lastRow="1" w:firstColumn="1" w:lastColumn="1" w:noHBand="0" w:noVBand="0"/>
      </w:tblPr>
      <w:tblGrid>
        <w:gridCol w:w="4396"/>
        <w:gridCol w:w="5120"/>
      </w:tblGrid>
      <w:tr w:rsidR="00B9563D" w:rsidRPr="00C508DD" w14:paraId="5CAEDA60" w14:textId="77777777" w:rsidTr="00411520">
        <w:tc>
          <w:tcPr>
            <w:tcW w:w="2310" w:type="pct"/>
          </w:tcPr>
          <w:p w14:paraId="2D3576DB" w14:textId="77777777" w:rsidR="00B9563D" w:rsidRPr="00EA62F3" w:rsidRDefault="00B9563D" w:rsidP="006D7416">
            <w:pPr>
              <w:tabs>
                <w:tab w:val="left" w:pos="360"/>
              </w:tabs>
              <w:rPr>
                <w:rFonts w:cs="Arial"/>
                <w:color w:val="800080"/>
                <w:sz w:val="20"/>
              </w:rPr>
            </w:pPr>
            <w:r w:rsidRPr="00C05046">
              <w:rPr>
                <w:rFonts w:cs="Arial"/>
                <w:color w:val="800080"/>
                <w:sz w:val="20"/>
              </w:rPr>
              <w:t>te dezen handelend:</w:t>
            </w:r>
          </w:p>
          <w:p w14:paraId="771D819A" w14:textId="77777777" w:rsidR="00B9563D" w:rsidRPr="00EE3A93" w:rsidRDefault="00B9563D" w:rsidP="006D7416">
            <w:pPr>
              <w:ind w:left="133" w:firstLine="227"/>
              <w:rPr>
                <w:rFonts w:cs="Arial"/>
                <w:color w:val="800080"/>
                <w:sz w:val="20"/>
              </w:rPr>
            </w:pPr>
          </w:p>
          <w:p w14:paraId="4201ED2D" w14:textId="77777777" w:rsidR="00B9563D" w:rsidRPr="00FD258F" w:rsidRDefault="00B9563D" w:rsidP="00411520">
            <w:pPr>
              <w:rPr>
                <w:rFonts w:cs="Arial"/>
                <w:color w:val="800080"/>
                <w:sz w:val="20"/>
                <w:highlight w:val="yellow"/>
              </w:rPr>
            </w:pPr>
          </w:p>
        </w:tc>
        <w:tc>
          <w:tcPr>
            <w:tcW w:w="2690" w:type="pct"/>
          </w:tcPr>
          <w:p w14:paraId="5EF4B77B" w14:textId="77777777" w:rsidR="00717335" w:rsidRDefault="00B9563D" w:rsidP="00717335">
            <w:r>
              <w:rPr>
                <w:lang w:val="nl"/>
              </w:rPr>
              <w:t>Optionele tekst</w:t>
            </w:r>
            <w:r w:rsidR="00202007">
              <w:rPr>
                <w:lang w:val="nl"/>
              </w:rPr>
              <w:t>, wordt altijd getoond wanneer hoedanigheid getoond moet worden.</w:t>
            </w:r>
          </w:p>
          <w:p w14:paraId="6D2FC53E" w14:textId="77777777" w:rsidR="00B9563D" w:rsidRPr="00571F54" w:rsidRDefault="00B9563D" w:rsidP="00717335">
            <w:pPr>
              <w:spacing w:line="240" w:lineRule="auto"/>
            </w:pPr>
          </w:p>
        </w:tc>
      </w:tr>
      <w:tr w:rsidR="00B9563D" w:rsidRPr="00C508DD" w14:paraId="303D59DC" w14:textId="77777777" w:rsidTr="00411520">
        <w:tc>
          <w:tcPr>
            <w:tcW w:w="2310" w:type="pct"/>
          </w:tcPr>
          <w:p w14:paraId="3AFC82A5" w14:textId="77777777" w:rsidR="00B9563D" w:rsidRPr="00FD258F" w:rsidRDefault="00357E35" w:rsidP="00411520">
            <w:pPr>
              <w:rPr>
                <w:rFonts w:cs="Arial"/>
                <w:color w:val="800080"/>
                <w:sz w:val="20"/>
                <w:highlight w:val="yellow"/>
              </w:rPr>
            </w:pPr>
            <w:r>
              <w:rPr>
                <w:rFonts w:cs="Arial"/>
                <w:color w:val="800080"/>
                <w:sz w:val="20"/>
              </w:rPr>
              <w:t>a</w:t>
            </w:r>
            <w:r w:rsidR="00B9563D" w:rsidRPr="00AC65A8">
              <w:rPr>
                <w:rFonts w:cs="Arial"/>
                <w:color w:val="800080"/>
                <w:sz w:val="20"/>
              </w:rPr>
              <w:t>.   v</w:t>
            </w:r>
            <w:r w:rsidR="00B9563D" w:rsidRPr="00EE3A93">
              <w:rPr>
                <w:rFonts w:cs="Arial"/>
                <w:color w:val="800080"/>
                <w:sz w:val="20"/>
              </w:rPr>
              <w:t>oor zich</w:t>
            </w:r>
            <w:r w:rsidR="00B9563D">
              <w:rPr>
                <w:rFonts w:cs="Arial"/>
                <w:color w:val="800080"/>
                <w:sz w:val="20"/>
              </w:rPr>
              <w:t xml:space="preserve"> </w:t>
            </w:r>
            <w:r w:rsidR="00B9563D" w:rsidRPr="00C762BE">
              <w:rPr>
                <w:rFonts w:cs="Arial"/>
                <w:color w:val="3366FF"/>
                <w:sz w:val="20"/>
              </w:rPr>
              <w:t>in privé</w:t>
            </w:r>
            <w:r w:rsidR="00B9563D" w:rsidRPr="00EE3A93">
              <w:rPr>
                <w:rFonts w:cs="Arial"/>
                <w:color w:val="800080"/>
                <w:sz w:val="20"/>
              </w:rPr>
              <w:t>; en</w:t>
            </w:r>
          </w:p>
        </w:tc>
        <w:tc>
          <w:tcPr>
            <w:tcW w:w="2690" w:type="pct"/>
          </w:tcPr>
          <w:p w14:paraId="042CD1C1" w14:textId="77777777" w:rsidR="00B9563D" w:rsidRDefault="00E730CE" w:rsidP="006D7416">
            <w:pPr>
              <w:spacing w:before="72"/>
            </w:pPr>
            <w:r>
              <w:t>Vaste tekst, met een verplichte keuze tussen:</w:t>
            </w:r>
          </w:p>
          <w:p w14:paraId="46779C79" w14:textId="77777777" w:rsidR="00B9563D" w:rsidRDefault="00B9563D" w:rsidP="002D32B1">
            <w:pPr>
              <w:numPr>
                <w:ilvl w:val="0"/>
                <w:numId w:val="6"/>
              </w:numPr>
              <w:spacing w:line="240" w:lineRule="auto"/>
              <w:ind w:left="357" w:hanging="357"/>
            </w:pPr>
            <w:r>
              <w:t>‘</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rsidRPr="000A5D05">
              <w:rPr>
                <w:rFonts w:cs="Arial"/>
                <w:color w:val="800080"/>
                <w:sz w:val="20"/>
              </w:rPr>
              <w:t>I</w:t>
            </w:r>
            <w:r>
              <w:rPr>
                <w:rFonts w:cs="Arial"/>
                <w:color w:val="800080"/>
                <w:sz w:val="20"/>
              </w:rPr>
              <w:t xml:space="preserve">    </w:t>
            </w:r>
            <w:r w:rsidRPr="00EE3A93">
              <w:rPr>
                <w:rFonts w:cs="Arial"/>
                <w:color w:val="800080"/>
                <w:sz w:val="20"/>
              </w:rPr>
              <w:t>voor zich; en</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t>’</w:t>
            </w:r>
          </w:p>
          <w:p w14:paraId="75BAB31B" w14:textId="77777777" w:rsidR="00B9563D" w:rsidRPr="000A5D05" w:rsidRDefault="00B9563D" w:rsidP="002D32B1">
            <w:pPr>
              <w:numPr>
                <w:ilvl w:val="0"/>
                <w:numId w:val="6"/>
              </w:numPr>
              <w:spacing w:line="240" w:lineRule="auto"/>
              <w:ind w:left="357" w:hanging="357"/>
              <w:rPr>
                <w:lang w:val="nl"/>
              </w:rPr>
            </w:pPr>
            <w:r>
              <w:t>‘</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rPr>
                <w:rFonts w:cs="Arial"/>
                <w:color w:val="800080"/>
                <w:sz w:val="20"/>
              </w:rPr>
              <w:t xml:space="preserve">I    </w:t>
            </w:r>
            <w:r w:rsidRPr="00EE3A93">
              <w:rPr>
                <w:rFonts w:cs="Arial"/>
                <w:color w:val="800080"/>
                <w:sz w:val="20"/>
              </w:rPr>
              <w:t>voor zich</w:t>
            </w:r>
            <w:r>
              <w:rPr>
                <w:rFonts w:cs="Arial"/>
                <w:color w:val="800080"/>
                <w:sz w:val="20"/>
              </w:rPr>
              <w:t xml:space="preserve"> </w:t>
            </w:r>
            <w:r w:rsidRPr="00C762BE">
              <w:rPr>
                <w:rFonts w:cs="Arial"/>
                <w:color w:val="3366FF"/>
                <w:sz w:val="20"/>
              </w:rPr>
              <w:t>in privé</w:t>
            </w:r>
            <w:r w:rsidRPr="00EE3A93">
              <w:rPr>
                <w:rFonts w:cs="Arial"/>
                <w:color w:val="800080"/>
                <w:sz w:val="20"/>
              </w:rPr>
              <w:t>; en</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t>’</w:t>
            </w:r>
          </w:p>
          <w:p w14:paraId="16761B42" w14:textId="77777777" w:rsidR="00B9563D" w:rsidRDefault="00B9563D" w:rsidP="006D7416">
            <w:pPr>
              <w:spacing w:line="240" w:lineRule="auto"/>
            </w:pPr>
          </w:p>
          <w:p w14:paraId="4C005D9C" w14:textId="77777777" w:rsidR="00B9563D" w:rsidRPr="000A5D05" w:rsidRDefault="00B9563D" w:rsidP="006D7416">
            <w:pPr>
              <w:spacing w:line="240" w:lineRule="auto"/>
              <w:rPr>
                <w:u w:val="single"/>
                <w:lang w:val="nl"/>
              </w:rPr>
            </w:pPr>
            <w:r w:rsidRPr="000A5D05">
              <w:rPr>
                <w:u w:val="single"/>
                <w:lang w:val="nl"/>
              </w:rPr>
              <w:t>Mapping</w:t>
            </w:r>
            <w:r>
              <w:rPr>
                <w:u w:val="single"/>
                <w:lang w:val="nl"/>
              </w:rPr>
              <w:t xml:space="preserve"> voor zich</w:t>
            </w:r>
            <w:r w:rsidRPr="000A5D05">
              <w:rPr>
                <w:u w:val="single"/>
                <w:lang w:val="nl"/>
              </w:rPr>
              <w:t>:</w:t>
            </w:r>
          </w:p>
          <w:p w14:paraId="45141113" w14:textId="77777777" w:rsidR="00B9563D" w:rsidRPr="0036404C" w:rsidRDefault="00B9563D" w:rsidP="006D7416">
            <w:pPr>
              <w:spacing w:line="240" w:lineRule="auto"/>
              <w:rPr>
                <w:sz w:val="16"/>
                <w:szCs w:val="16"/>
              </w:rPr>
            </w:pPr>
            <w:r>
              <w:rPr>
                <w:sz w:val="16"/>
                <w:szCs w:val="16"/>
              </w:rPr>
              <w:t>/</w:t>
            </w:r>
            <w:r w:rsidRPr="0036404C">
              <w:rPr>
                <w:sz w:val="16"/>
                <w:szCs w:val="16"/>
              </w:rPr>
              <w:t>/</w:t>
            </w:r>
            <w:r>
              <w:rPr>
                <w:sz w:val="16"/>
                <w:szCs w:val="16"/>
              </w:rPr>
              <w:t>Hoedanigheid</w:t>
            </w:r>
            <w:r w:rsidRPr="0036404C">
              <w:rPr>
                <w:sz w:val="16"/>
                <w:szCs w:val="16"/>
              </w:rPr>
              <w:t>/</w:t>
            </w:r>
            <w:r>
              <w:rPr>
                <w:sz w:val="16"/>
                <w:szCs w:val="16"/>
              </w:rPr>
              <w:t>t</w:t>
            </w:r>
            <w:r w:rsidRPr="0036404C">
              <w:rPr>
                <w:sz w:val="16"/>
                <w:szCs w:val="16"/>
              </w:rPr>
              <w:t>ekstKeuze/</w:t>
            </w:r>
          </w:p>
          <w:p w14:paraId="2DDFD2DB" w14:textId="77777777" w:rsidR="00B9563D" w:rsidRPr="0036404C" w:rsidRDefault="00B9563D" w:rsidP="006D7416">
            <w:pPr>
              <w:spacing w:line="240" w:lineRule="auto"/>
              <w:rPr>
                <w:sz w:val="16"/>
                <w:szCs w:val="16"/>
              </w:rPr>
            </w:pPr>
            <w:r>
              <w:rPr>
                <w:sz w:val="16"/>
                <w:szCs w:val="16"/>
              </w:rPr>
              <w:tab/>
              <w:t>./tagNaam (‘k_HoedanigheidVoorZich</w:t>
            </w:r>
            <w:r w:rsidRPr="0036404C">
              <w:rPr>
                <w:sz w:val="16"/>
                <w:szCs w:val="16"/>
              </w:rPr>
              <w:t>’)</w:t>
            </w:r>
          </w:p>
          <w:p w14:paraId="7EA8E3F0" w14:textId="77777777" w:rsidR="00B9563D" w:rsidRPr="00571F54" w:rsidRDefault="00B9563D" w:rsidP="00B9563D">
            <w:pPr>
              <w:spacing w:line="240" w:lineRule="auto"/>
            </w:pPr>
            <w:r>
              <w:rPr>
                <w:sz w:val="16"/>
                <w:szCs w:val="16"/>
              </w:rPr>
              <w:tab/>
            </w:r>
            <w:r w:rsidRPr="005675CC">
              <w:rPr>
                <w:sz w:val="16"/>
                <w:szCs w:val="16"/>
              </w:rPr>
              <w:t>./tekst</w:t>
            </w:r>
            <w:r w:rsidRPr="00B905B3">
              <w:rPr>
                <w:color w:val="000000"/>
                <w:sz w:val="16"/>
                <w:szCs w:val="16"/>
              </w:rPr>
              <w:t>(‘</w:t>
            </w:r>
            <w:r w:rsidRPr="00F12806">
              <w:rPr>
                <w:sz w:val="16"/>
                <w:szCs w:val="16"/>
              </w:rPr>
              <w:t>voor</w:t>
            </w:r>
            <w:r w:rsidRPr="00B905B3">
              <w:rPr>
                <w:rFonts w:cs="Arial"/>
                <w:color w:val="000000"/>
                <w:sz w:val="16"/>
                <w:szCs w:val="16"/>
              </w:rPr>
              <w:t xml:space="preserve"> </w:t>
            </w:r>
            <w:r w:rsidRPr="001A5526">
              <w:rPr>
                <w:sz w:val="16"/>
                <w:szCs w:val="16"/>
              </w:rPr>
              <w:t>zich</w:t>
            </w:r>
            <w:r w:rsidRPr="00B905B3">
              <w:rPr>
                <w:rFonts w:cs="Arial"/>
                <w:color w:val="000000"/>
                <w:sz w:val="16"/>
                <w:szCs w:val="16"/>
              </w:rPr>
              <w:t>; en</w:t>
            </w:r>
            <w:r w:rsidRPr="00B905B3">
              <w:rPr>
                <w:color w:val="000000"/>
                <w:sz w:val="16"/>
                <w:szCs w:val="16"/>
              </w:rPr>
              <w:t>’</w:t>
            </w:r>
            <w:r>
              <w:rPr>
                <w:color w:val="000000"/>
                <w:sz w:val="16"/>
                <w:szCs w:val="16"/>
              </w:rPr>
              <w:t xml:space="preserve">, </w:t>
            </w:r>
            <w:r w:rsidRPr="00022A3E">
              <w:rPr>
                <w:sz w:val="16"/>
                <w:szCs w:val="16"/>
              </w:rPr>
              <w:t>‘voor zich in privé; en’</w:t>
            </w:r>
            <w:r w:rsidRPr="00B905B3">
              <w:rPr>
                <w:color w:val="000000"/>
                <w:sz w:val="16"/>
                <w:szCs w:val="16"/>
              </w:rPr>
              <w:t>)</w:t>
            </w:r>
          </w:p>
        </w:tc>
      </w:tr>
      <w:tr w:rsidR="009C231E" w:rsidRPr="00C508DD" w14:paraId="7EF20A2E" w14:textId="77777777" w:rsidTr="00411520">
        <w:tc>
          <w:tcPr>
            <w:tcW w:w="2310" w:type="pct"/>
          </w:tcPr>
          <w:p w14:paraId="3CAD2783" w14:textId="77777777" w:rsidR="009C231E" w:rsidRPr="00C762BE" w:rsidRDefault="00357E35" w:rsidP="00411520">
            <w:pPr>
              <w:rPr>
                <w:rFonts w:cs="Arial"/>
                <w:color w:val="339966"/>
                <w:sz w:val="20"/>
              </w:rPr>
            </w:pPr>
            <w:r>
              <w:rPr>
                <w:rFonts w:cs="Arial"/>
                <w:color w:val="800080"/>
                <w:sz w:val="20"/>
              </w:rPr>
              <w:t xml:space="preserve">b. </w:t>
            </w:r>
            <w:r>
              <w:rPr>
                <w:rFonts w:cs="Arial"/>
                <w:color w:val="800080"/>
                <w:sz w:val="20"/>
              </w:rPr>
              <w:tab/>
              <w:t xml:space="preserve">  </w:t>
            </w:r>
            <w:r w:rsidRPr="007960ED">
              <w:rPr>
                <w:rFonts w:cs="Arial"/>
                <w:color w:val="FFFFFF"/>
                <w:sz w:val="20"/>
                <w:highlight w:val="darkYellow"/>
              </w:rPr>
              <w:t>KEUZEBLOK</w:t>
            </w:r>
            <w:r>
              <w:rPr>
                <w:rFonts w:cs="Arial"/>
                <w:color w:val="FFFFFF"/>
                <w:sz w:val="20"/>
                <w:highlight w:val="darkYellow"/>
              </w:rPr>
              <w:t>VARIANT</w:t>
            </w:r>
            <w:r w:rsidRPr="007960ED">
              <w:rPr>
                <w:rFonts w:cs="Arial"/>
                <w:color w:val="FFFFFF"/>
                <w:sz w:val="20"/>
                <w:highlight w:val="darkYellow"/>
              </w:rPr>
              <w:t xml:space="preserve"> HOEDANIGHEID</w:t>
            </w:r>
            <w:r w:rsidR="009C231E">
              <w:rPr>
                <w:rFonts w:cs="Arial"/>
                <w:color w:val="800080"/>
                <w:szCs w:val="18"/>
              </w:rPr>
              <w:t>:</w:t>
            </w:r>
          </w:p>
        </w:tc>
        <w:tc>
          <w:tcPr>
            <w:tcW w:w="2690" w:type="pct"/>
          </w:tcPr>
          <w:p w14:paraId="59D19738" w14:textId="77777777" w:rsidR="009C231E" w:rsidRDefault="009C231E" w:rsidP="006D7416">
            <w:pPr>
              <w:rPr>
                <w:lang w:val="nl"/>
              </w:rPr>
            </w:pPr>
            <w:r>
              <w:t>Optionele tekst, met verplichte keuze tussen alle varianten. De hoedanigheid waarin de volmachtgever, één of meer volgende volmachtgevers vertegenwoordigt.</w:t>
            </w:r>
          </w:p>
          <w:p w14:paraId="58A315E2" w14:textId="77777777" w:rsidR="00E730CE" w:rsidRPr="00E730CE" w:rsidRDefault="00E730CE" w:rsidP="006D7416">
            <w:pPr>
              <w:rPr>
                <w:lang w:val="nl"/>
              </w:rPr>
            </w:pPr>
          </w:p>
          <w:p w14:paraId="038B7771" w14:textId="77777777" w:rsidR="009C231E" w:rsidRDefault="009C231E" w:rsidP="006D7416">
            <w:pPr>
              <w:pStyle w:val="streepje"/>
              <w:numPr>
                <w:ilvl w:val="0"/>
                <w:numId w:val="0"/>
              </w:numPr>
            </w:pPr>
            <w:r w:rsidRPr="003C1030">
              <w:rPr>
                <w:u w:val="single"/>
              </w:rPr>
              <w:t>Mapping</w:t>
            </w:r>
            <w:r>
              <w:rPr>
                <w:u w:val="single"/>
              </w:rPr>
              <w:t xml:space="preserve"> Hoedanigheid waarin de volmachtgever optreedt</w:t>
            </w:r>
            <w:r>
              <w:t>:</w:t>
            </w:r>
          </w:p>
          <w:p w14:paraId="1871D297" w14:textId="77777777" w:rsidR="009C231E" w:rsidRDefault="009C231E" w:rsidP="006D7416">
            <w:pPr>
              <w:spacing w:line="240" w:lineRule="auto"/>
              <w:rPr>
                <w:sz w:val="16"/>
                <w:szCs w:val="16"/>
              </w:rPr>
            </w:pPr>
            <w:r w:rsidRPr="00704672">
              <w:rPr>
                <w:sz w:val="16"/>
                <w:szCs w:val="16"/>
              </w:rPr>
              <w:t>//</w:t>
            </w:r>
            <w:r>
              <w:rPr>
                <w:sz w:val="16"/>
                <w:szCs w:val="16"/>
              </w:rPr>
              <w:t>IMKAD_Persoon</w:t>
            </w:r>
            <w:r w:rsidRPr="00843FEF">
              <w:rPr>
                <w:sz w:val="16"/>
                <w:szCs w:val="16"/>
              </w:rPr>
              <w:t>/</w:t>
            </w:r>
            <w:r>
              <w:rPr>
                <w:sz w:val="16"/>
                <w:szCs w:val="16"/>
              </w:rPr>
              <w:t>GerelateerdPersoon[volmachtgever]/</w:t>
            </w:r>
          </w:p>
          <w:p w14:paraId="61A8A898" w14:textId="77777777" w:rsidR="009C231E" w:rsidRDefault="009C231E" w:rsidP="006D7416">
            <w:pPr>
              <w:spacing w:line="240" w:lineRule="auto"/>
              <w:rPr>
                <w:sz w:val="16"/>
                <w:szCs w:val="16"/>
              </w:rPr>
            </w:pPr>
            <w:r>
              <w:rPr>
                <w:sz w:val="16"/>
                <w:szCs w:val="16"/>
              </w:rPr>
              <w:tab/>
              <w:t xml:space="preserve">IMKAD_Persoon/vertegenwoordigtRef [xlink:href="id van de </w:t>
            </w:r>
            <w:r>
              <w:rPr>
                <w:sz w:val="16"/>
                <w:szCs w:val="16"/>
              </w:rPr>
              <w:tab/>
              <w:t>hoedanigheid]</w:t>
            </w:r>
          </w:p>
          <w:p w14:paraId="1E58C2D6" w14:textId="77777777" w:rsidR="009C231E" w:rsidRDefault="009C231E" w:rsidP="006D7416">
            <w:pPr>
              <w:spacing w:line="240" w:lineRule="auto"/>
              <w:rPr>
                <w:sz w:val="16"/>
                <w:szCs w:val="16"/>
              </w:rPr>
            </w:pPr>
            <w:r>
              <w:rPr>
                <w:sz w:val="16"/>
                <w:szCs w:val="16"/>
              </w:rPr>
              <w:t>//Hoedanigheid[id]</w:t>
            </w:r>
          </w:p>
          <w:p w14:paraId="4E3749A2" w14:textId="77777777" w:rsidR="009C231E" w:rsidRDefault="009C231E" w:rsidP="006D7416">
            <w:pPr>
              <w:rPr>
                <w:sz w:val="16"/>
                <w:szCs w:val="16"/>
              </w:rPr>
            </w:pPr>
          </w:p>
          <w:p w14:paraId="3A10A70A" w14:textId="77777777" w:rsidR="009C231E" w:rsidRPr="000C77F5" w:rsidRDefault="009C231E" w:rsidP="006D7416">
            <w:pPr>
              <w:spacing w:line="240" w:lineRule="auto"/>
              <w:rPr>
                <w:u w:val="single"/>
              </w:rPr>
            </w:pPr>
            <w:r w:rsidRPr="000C77F5">
              <w:rPr>
                <w:u w:val="single"/>
              </w:rPr>
              <w:t xml:space="preserve">Mapping </w:t>
            </w:r>
            <w:r>
              <w:rPr>
                <w:u w:val="single"/>
              </w:rPr>
              <w:t xml:space="preserve">volmachtgever </w:t>
            </w:r>
            <w:r w:rsidRPr="000C77F5">
              <w:rPr>
                <w:u w:val="single"/>
              </w:rPr>
              <w:t>die wordt vertegenwoordigd:</w:t>
            </w:r>
          </w:p>
          <w:p w14:paraId="2BE506A5" w14:textId="77777777" w:rsidR="009C231E" w:rsidRDefault="009C231E" w:rsidP="006D7416">
            <w:pPr>
              <w:spacing w:line="240" w:lineRule="auto"/>
              <w:rPr>
                <w:sz w:val="16"/>
                <w:szCs w:val="16"/>
              </w:rPr>
            </w:pPr>
            <w:r>
              <w:rPr>
                <w:sz w:val="16"/>
                <w:szCs w:val="16"/>
              </w:rPr>
              <w:t xml:space="preserve">//Hoedanigheid[id]/wordtVertegenwoordigdRef [xlink:href="id van de </w:t>
            </w:r>
            <w:r>
              <w:rPr>
                <w:sz w:val="16"/>
                <w:szCs w:val="16"/>
              </w:rPr>
              <w:tab/>
              <w:t>volmachtgever]</w:t>
            </w:r>
          </w:p>
          <w:p w14:paraId="0C3CC3E2" w14:textId="77777777" w:rsidR="009C231E" w:rsidRDefault="009C231E" w:rsidP="006D7416">
            <w:pPr>
              <w:spacing w:line="240" w:lineRule="auto"/>
              <w:rPr>
                <w:sz w:val="16"/>
                <w:szCs w:val="16"/>
              </w:rPr>
            </w:pPr>
            <w:r w:rsidRPr="00704672">
              <w:rPr>
                <w:sz w:val="16"/>
                <w:szCs w:val="16"/>
              </w:rPr>
              <w:t>//</w:t>
            </w:r>
            <w:r>
              <w:rPr>
                <w:sz w:val="16"/>
                <w:szCs w:val="16"/>
              </w:rPr>
              <w:t>IMKAD_Persoon/GerelateerdPersoon[volmachtgever]/</w:t>
            </w:r>
          </w:p>
          <w:p w14:paraId="123363B6" w14:textId="77777777" w:rsidR="009C231E" w:rsidRDefault="009C231E" w:rsidP="00E22940">
            <w:pPr>
              <w:spacing w:line="240" w:lineRule="auto"/>
            </w:pPr>
            <w:r>
              <w:rPr>
                <w:sz w:val="16"/>
                <w:szCs w:val="16"/>
              </w:rPr>
              <w:tab/>
              <w:t>IMKAD_Pe</w:t>
            </w:r>
            <w:r w:rsidR="009D7E8A">
              <w:rPr>
                <w:sz w:val="16"/>
                <w:szCs w:val="16"/>
              </w:rPr>
              <w:t>r</w:t>
            </w:r>
            <w:r>
              <w:rPr>
                <w:sz w:val="16"/>
                <w:szCs w:val="16"/>
              </w:rPr>
              <w:t>soon[id]</w:t>
            </w:r>
          </w:p>
          <w:p w14:paraId="5884EFD8" w14:textId="77777777" w:rsidR="009C231E" w:rsidRPr="00571F54" w:rsidRDefault="009C231E" w:rsidP="00411520"/>
        </w:tc>
      </w:tr>
    </w:tbl>
    <w:p w14:paraId="267D8950" w14:textId="77777777" w:rsidR="00723712" w:rsidRDefault="00723712" w:rsidP="00B276C6"/>
    <w:p w14:paraId="39098C9E" w14:textId="77777777" w:rsidR="0068738F" w:rsidRDefault="0086490A" w:rsidP="0068738F">
      <w:pPr>
        <w:pStyle w:val="Kop3"/>
      </w:pPr>
      <w:bookmarkStart w:id="488" w:name="_Ref379984398"/>
      <w:bookmarkStart w:id="489" w:name="_Toc380056914"/>
      <w:r>
        <w:br w:type="page"/>
      </w:r>
      <w:r w:rsidR="0068738F">
        <w:lastRenderedPageBreak/>
        <w:t xml:space="preserve">Hoedanigheid </w:t>
      </w:r>
      <w:r w:rsidR="00FE1A65">
        <w:t>tussen P</w:t>
      </w:r>
      <w:r w:rsidR="006D4A22">
        <w:t>artijen natuurlijk persoon</w:t>
      </w:r>
      <w:bookmarkEnd w:id="488"/>
      <w:bookmarkEnd w:id="489"/>
    </w:p>
    <w:p w14:paraId="3E6458F9" w14:textId="77777777" w:rsidR="0068738F" w:rsidRDefault="0068738F" w:rsidP="0068738F">
      <w:pPr>
        <w:rPr>
          <w:lang w:val="nl"/>
        </w:rPr>
      </w:pPr>
      <w:r>
        <w:rPr>
          <w:lang w:val="nl"/>
        </w:rPr>
        <w:t>Deze paragraaf is</w:t>
      </w:r>
      <w:r w:rsidR="009C7209">
        <w:rPr>
          <w:lang w:val="nl"/>
        </w:rPr>
        <w:t xml:space="preserve"> in zijn geheel</w:t>
      </w:r>
      <w:r>
        <w:rPr>
          <w:lang w:val="nl"/>
        </w:rPr>
        <w:t xml:space="preserve"> optioneel</w:t>
      </w:r>
      <w:r w:rsidR="002D32B1">
        <w:rPr>
          <w:lang w:val="nl"/>
        </w:rPr>
        <w:t xml:space="preserve"> en kan </w:t>
      </w:r>
      <w:r w:rsidR="00045746">
        <w:rPr>
          <w:lang w:val="nl"/>
        </w:rPr>
        <w:t>tussen</w:t>
      </w:r>
      <w:r w:rsidR="002D32B1">
        <w:rPr>
          <w:lang w:val="nl"/>
        </w:rPr>
        <w:t xml:space="preserve"> alle keuzeblokvarianten persoon getoond worden</w:t>
      </w:r>
      <w:r>
        <w:rPr>
          <w:lang w:val="nl"/>
        </w:rPr>
        <w:t>.</w:t>
      </w:r>
    </w:p>
    <w:p w14:paraId="2AB61E8D" w14:textId="77777777" w:rsidR="00D50E5A" w:rsidRDefault="00D50E5A" w:rsidP="0068738F">
      <w:pPr>
        <w:rPr>
          <w:lang w:val="nl"/>
        </w:rPr>
      </w:pPr>
    </w:p>
    <w:tbl>
      <w:tblPr>
        <w:tblStyle w:val="Professioneletabel"/>
        <w:tblW w:w="5034" w:type="pct"/>
        <w:tblLayout w:type="fixed"/>
        <w:tblLook w:val="01C0" w:firstRow="0" w:lastRow="1" w:firstColumn="1" w:lastColumn="1" w:noHBand="0" w:noVBand="0"/>
      </w:tblPr>
      <w:tblGrid>
        <w:gridCol w:w="4396"/>
        <w:gridCol w:w="5120"/>
      </w:tblGrid>
      <w:tr w:rsidR="0068738F" w:rsidRPr="00C508DD" w14:paraId="7A539F71" w14:textId="77777777" w:rsidTr="002A2504">
        <w:tc>
          <w:tcPr>
            <w:tcW w:w="2310" w:type="pct"/>
          </w:tcPr>
          <w:p w14:paraId="27BED5C0" w14:textId="5B66FE42" w:rsidR="0068738F" w:rsidRPr="0068738F" w:rsidRDefault="00911202">
            <w:pPr>
              <w:rPr>
                <w:rFonts w:cs="Arial"/>
                <w:color w:val="800080"/>
                <w:sz w:val="20"/>
              </w:rPr>
              <w:pPrChange w:id="490" w:author="Groot, Karina de" w:date="2024-10-30T14:19:00Z" w16du:dateUtc="2024-10-30T13:19:00Z">
                <w:pPr>
                  <w:tabs>
                    <w:tab w:val="left" w:pos="360"/>
                  </w:tabs>
                </w:pPr>
              </w:pPrChange>
            </w:pPr>
            <w:ins w:id="491" w:author="Groot, Karina de" w:date="2024-10-30T14:17:00Z" w16du:dateUtc="2024-10-30T13:17:00Z">
              <w:r w:rsidRPr="00911202">
                <w:rPr>
                  <w:rFonts w:cs="Arial"/>
                  <w:szCs w:val="18"/>
                  <w:lang w:val="en-US"/>
                  <w:rPrChange w:id="492" w:author="Groot, Karina de" w:date="2024-10-30T14:19:00Z" w16du:dateUtc="2024-10-30T13:19:00Z">
                    <w:rPr>
                      <w:rFonts w:cs="Arial"/>
                      <w:sz w:val="20"/>
                      <w:lang w:val="en-US"/>
                    </w:rPr>
                  </w:rPrChange>
                </w:rPr>
                <w:fldChar w:fldCharType="begin"/>
              </w:r>
              <w:r w:rsidRPr="00911202">
                <w:rPr>
                  <w:rFonts w:cs="Arial"/>
                  <w:szCs w:val="18"/>
                  <w:rPrChange w:id="493" w:author="Groot, Karina de" w:date="2024-10-30T14:19:00Z" w16du:dateUtc="2024-10-30T13:19:00Z">
                    <w:rPr>
                      <w:rFonts w:cs="Arial"/>
                      <w:sz w:val="20"/>
                    </w:rPr>
                  </w:rPrChange>
                </w:rPr>
                <w:instrText>MacroButton Nomacro §</w:instrText>
              </w:r>
              <w:r w:rsidRPr="00911202">
                <w:rPr>
                  <w:rFonts w:cs="Arial"/>
                  <w:szCs w:val="18"/>
                  <w:lang w:val="en-US"/>
                  <w:rPrChange w:id="494" w:author="Groot, Karina de" w:date="2024-10-30T14:19:00Z" w16du:dateUtc="2024-10-30T13:19:00Z">
                    <w:rPr>
                      <w:rFonts w:cs="Arial"/>
                      <w:sz w:val="20"/>
                      <w:lang w:val="en-US"/>
                    </w:rPr>
                  </w:rPrChange>
                </w:rPr>
                <w:fldChar w:fldCharType="end"/>
              </w:r>
              <w:r w:rsidRPr="00911202">
                <w:rPr>
                  <w:rFonts w:cs="Arial"/>
                  <w:color w:val="800080"/>
                  <w:szCs w:val="18"/>
                  <w:rPrChange w:id="495" w:author="Groot, Karina de" w:date="2024-10-30T14:19:00Z" w16du:dateUtc="2024-10-30T13:19:00Z">
                    <w:rPr>
                      <w:rFonts w:cs="Arial"/>
                      <w:color w:val="800080"/>
                      <w:sz w:val="20"/>
                    </w:rPr>
                  </w:rPrChange>
                </w:rPr>
                <w:t>de heer</w:t>
              </w:r>
              <w:r w:rsidRPr="00911202">
                <w:rPr>
                  <w:rFonts w:cs="Arial"/>
                  <w:szCs w:val="18"/>
                  <w:lang w:val="en-US"/>
                  <w:rPrChange w:id="496" w:author="Groot, Karina de" w:date="2024-10-30T14:19:00Z" w16du:dateUtc="2024-10-30T13:19:00Z">
                    <w:rPr>
                      <w:rFonts w:cs="Arial"/>
                      <w:sz w:val="20"/>
                      <w:lang w:val="en-US"/>
                    </w:rPr>
                  </w:rPrChange>
                </w:rPr>
                <w:fldChar w:fldCharType="begin"/>
              </w:r>
              <w:r w:rsidRPr="00911202">
                <w:rPr>
                  <w:rFonts w:cs="Arial"/>
                  <w:szCs w:val="18"/>
                  <w:rPrChange w:id="497" w:author="Groot, Karina de" w:date="2024-10-30T14:19:00Z" w16du:dateUtc="2024-10-30T13:19:00Z">
                    <w:rPr>
                      <w:rFonts w:cs="Arial"/>
                      <w:sz w:val="20"/>
                    </w:rPr>
                  </w:rPrChange>
                </w:rPr>
                <w:instrText>MacroButton Nomacro §</w:instrText>
              </w:r>
              <w:r w:rsidRPr="00911202">
                <w:rPr>
                  <w:rFonts w:cs="Arial"/>
                  <w:szCs w:val="18"/>
                  <w:lang w:val="en-US"/>
                  <w:rPrChange w:id="498" w:author="Groot, Karina de" w:date="2024-10-30T14:19:00Z" w16du:dateUtc="2024-10-30T13:19:00Z">
                    <w:rPr>
                      <w:rFonts w:cs="Arial"/>
                      <w:sz w:val="20"/>
                      <w:lang w:val="en-US"/>
                    </w:rPr>
                  </w:rPrChange>
                </w:rPr>
                <w:fldChar w:fldCharType="end"/>
              </w:r>
              <w:r w:rsidRPr="00911202">
                <w:rPr>
                  <w:rFonts w:cs="Arial"/>
                  <w:color w:val="800080"/>
                  <w:szCs w:val="18"/>
                  <w:rPrChange w:id="499" w:author="Groot, Karina de" w:date="2024-10-30T14:19:00Z" w16du:dateUtc="2024-10-30T13:19:00Z">
                    <w:rPr>
                      <w:rFonts w:cs="Arial"/>
                      <w:color w:val="800080"/>
                      <w:sz w:val="20"/>
                    </w:rPr>
                  </w:rPrChange>
                </w:rPr>
                <w:t>/</w:t>
              </w:r>
              <w:r w:rsidRPr="00911202">
                <w:rPr>
                  <w:rFonts w:cs="Arial"/>
                  <w:szCs w:val="18"/>
                  <w:lang w:val="en-US"/>
                  <w:rPrChange w:id="500" w:author="Groot, Karina de" w:date="2024-10-30T14:19:00Z" w16du:dateUtc="2024-10-30T13:19:00Z">
                    <w:rPr>
                      <w:rFonts w:cs="Arial"/>
                      <w:sz w:val="20"/>
                      <w:lang w:val="en-US"/>
                    </w:rPr>
                  </w:rPrChange>
                </w:rPr>
                <w:fldChar w:fldCharType="begin"/>
              </w:r>
              <w:r w:rsidRPr="00911202">
                <w:rPr>
                  <w:rFonts w:cs="Arial"/>
                  <w:szCs w:val="18"/>
                  <w:rPrChange w:id="501" w:author="Groot, Karina de" w:date="2024-10-30T14:19:00Z" w16du:dateUtc="2024-10-30T13:19:00Z">
                    <w:rPr>
                      <w:rFonts w:cs="Arial"/>
                      <w:sz w:val="20"/>
                    </w:rPr>
                  </w:rPrChange>
                </w:rPr>
                <w:instrText>MacroButton Nomacro §</w:instrText>
              </w:r>
              <w:r w:rsidRPr="00911202">
                <w:rPr>
                  <w:rFonts w:cs="Arial"/>
                  <w:szCs w:val="18"/>
                  <w:lang w:val="en-US"/>
                  <w:rPrChange w:id="502" w:author="Groot, Karina de" w:date="2024-10-30T14:19:00Z" w16du:dateUtc="2024-10-30T13:19:00Z">
                    <w:rPr>
                      <w:rFonts w:cs="Arial"/>
                      <w:sz w:val="20"/>
                      <w:lang w:val="en-US"/>
                    </w:rPr>
                  </w:rPrChange>
                </w:rPr>
                <w:fldChar w:fldCharType="end"/>
              </w:r>
              <w:r w:rsidRPr="00911202">
                <w:rPr>
                  <w:rFonts w:cs="Arial"/>
                  <w:color w:val="800080"/>
                  <w:szCs w:val="18"/>
                  <w:rPrChange w:id="503" w:author="Groot, Karina de" w:date="2024-10-30T14:19:00Z" w16du:dateUtc="2024-10-30T13:19:00Z">
                    <w:rPr>
                      <w:rFonts w:cs="Arial"/>
                      <w:color w:val="800080"/>
                      <w:sz w:val="20"/>
                    </w:rPr>
                  </w:rPrChange>
                </w:rPr>
                <w:t>mevrouw</w:t>
              </w:r>
              <w:r w:rsidRPr="00911202">
                <w:rPr>
                  <w:rFonts w:cs="Arial"/>
                  <w:szCs w:val="18"/>
                  <w:lang w:val="en-US"/>
                  <w:rPrChange w:id="504" w:author="Groot, Karina de" w:date="2024-10-30T14:19:00Z" w16du:dateUtc="2024-10-30T13:19:00Z">
                    <w:rPr>
                      <w:rFonts w:cs="Arial"/>
                      <w:sz w:val="20"/>
                      <w:lang w:val="en-US"/>
                    </w:rPr>
                  </w:rPrChange>
                </w:rPr>
                <w:fldChar w:fldCharType="begin"/>
              </w:r>
              <w:r w:rsidRPr="00911202">
                <w:rPr>
                  <w:rFonts w:cs="Arial"/>
                  <w:szCs w:val="18"/>
                  <w:rPrChange w:id="505" w:author="Groot, Karina de" w:date="2024-10-30T14:19:00Z" w16du:dateUtc="2024-10-30T13:19:00Z">
                    <w:rPr>
                      <w:rFonts w:cs="Arial"/>
                      <w:sz w:val="20"/>
                    </w:rPr>
                  </w:rPrChange>
                </w:rPr>
                <w:instrText>MacroButton Nomacro §</w:instrText>
              </w:r>
              <w:r w:rsidRPr="00911202">
                <w:rPr>
                  <w:rFonts w:cs="Arial"/>
                  <w:szCs w:val="18"/>
                  <w:lang w:val="en-US"/>
                  <w:rPrChange w:id="506" w:author="Groot, Karina de" w:date="2024-10-30T14:19:00Z" w16du:dateUtc="2024-10-30T13:19:00Z">
                    <w:rPr>
                      <w:rFonts w:cs="Arial"/>
                      <w:sz w:val="20"/>
                      <w:lang w:val="en-US"/>
                    </w:rPr>
                  </w:rPrChange>
                </w:rPr>
                <w:fldChar w:fldCharType="end"/>
              </w:r>
            </w:ins>
            <w:ins w:id="507" w:author="Groot, Karina de" w:date="2024-10-30T14:19:00Z" w16du:dateUtc="2024-10-30T13:19:00Z">
              <w:r>
                <w:rPr>
                  <w:rFonts w:cs="Arial"/>
                  <w:szCs w:val="18"/>
                  <w:lang w:val="en-US"/>
                </w:rPr>
                <w:t xml:space="preserve"> </w:t>
              </w:r>
            </w:ins>
            <w:del w:id="508" w:author="Groot, Karina de" w:date="2024-10-30T14:17:00Z" w16du:dateUtc="2024-10-30T13:17:00Z">
              <w:r w:rsidR="0068738F" w:rsidRPr="00911202" w:rsidDel="00911202">
                <w:rPr>
                  <w:rFonts w:cs="Arial"/>
                  <w:szCs w:val="18"/>
                  <w:lang w:val="en-US"/>
                  <w:rPrChange w:id="509" w:author="Groot, Karina de" w:date="2024-10-30T14:19:00Z" w16du:dateUtc="2024-10-30T13:19:00Z">
                    <w:rPr>
                      <w:rFonts w:cs="Arial"/>
                      <w:sz w:val="20"/>
                      <w:lang w:val="en-US"/>
                    </w:rPr>
                  </w:rPrChange>
                </w:rPr>
                <w:fldChar w:fldCharType="begin"/>
              </w:r>
              <w:r w:rsidR="0068738F" w:rsidRPr="00911202" w:rsidDel="00911202">
                <w:rPr>
                  <w:rFonts w:cs="Arial"/>
                  <w:szCs w:val="18"/>
                  <w:rPrChange w:id="510" w:author="Groot, Karina de" w:date="2024-10-30T14:19:00Z" w16du:dateUtc="2024-10-30T13:19:00Z">
                    <w:rPr>
                      <w:rFonts w:cs="Arial"/>
                      <w:sz w:val="20"/>
                    </w:rPr>
                  </w:rPrChange>
                </w:rPr>
                <w:delInstrText>MacroButton Nomacro §</w:delInstrText>
              </w:r>
              <w:r w:rsidR="0068738F" w:rsidRPr="00911202" w:rsidDel="00911202">
                <w:rPr>
                  <w:rFonts w:cs="Arial"/>
                  <w:szCs w:val="18"/>
                  <w:lang w:val="en-US"/>
                  <w:rPrChange w:id="511" w:author="Groot, Karina de" w:date="2024-10-30T14:19:00Z" w16du:dateUtc="2024-10-30T13:19:00Z">
                    <w:rPr>
                      <w:rFonts w:cs="Arial"/>
                      <w:sz w:val="20"/>
                      <w:lang w:val="en-US"/>
                    </w:rPr>
                  </w:rPrChange>
                </w:rPr>
                <w:fldChar w:fldCharType="end"/>
              </w:r>
              <w:r w:rsidR="0068738F" w:rsidRPr="00911202" w:rsidDel="00911202">
                <w:rPr>
                  <w:rFonts w:cs="Arial"/>
                  <w:color w:val="3366FF"/>
                  <w:szCs w:val="18"/>
                  <w:rPrChange w:id="512" w:author="Groot, Karina de" w:date="2024-10-30T14:19:00Z" w16du:dateUtc="2024-10-30T13:19:00Z">
                    <w:rPr>
                      <w:rFonts w:cs="Arial"/>
                      <w:color w:val="3366FF"/>
                      <w:sz w:val="20"/>
                    </w:rPr>
                  </w:rPrChange>
                </w:rPr>
                <w:delText xml:space="preserve">de heer/mevrouw </w:delText>
              </w:r>
            </w:del>
            <w:r w:rsidR="0068738F" w:rsidRPr="00911202">
              <w:rPr>
                <w:rFonts w:cs="Arial"/>
                <w:szCs w:val="18"/>
                <w:lang w:val="en-US"/>
                <w:rPrChange w:id="513" w:author="Groot, Karina de" w:date="2024-10-30T14:19:00Z" w16du:dateUtc="2024-10-30T13:19:00Z">
                  <w:rPr>
                    <w:rFonts w:cs="Arial"/>
                    <w:sz w:val="20"/>
                    <w:lang w:val="en-US"/>
                  </w:rPr>
                </w:rPrChange>
              </w:rPr>
              <w:fldChar w:fldCharType="begin"/>
            </w:r>
            <w:r w:rsidR="0068738F" w:rsidRPr="00911202">
              <w:rPr>
                <w:rFonts w:cs="Arial"/>
                <w:szCs w:val="18"/>
                <w:rPrChange w:id="514" w:author="Groot, Karina de" w:date="2024-10-30T14:19:00Z" w16du:dateUtc="2024-10-30T13:19:00Z">
                  <w:rPr>
                    <w:rFonts w:cs="Arial"/>
                    <w:sz w:val="20"/>
                  </w:rPr>
                </w:rPrChange>
              </w:rPr>
              <w:instrText>MacroButton Nomacro §</w:instrText>
            </w:r>
            <w:r w:rsidR="0068738F" w:rsidRPr="00911202">
              <w:rPr>
                <w:rFonts w:cs="Arial"/>
                <w:szCs w:val="18"/>
                <w:lang w:val="en-US"/>
                <w:rPrChange w:id="515" w:author="Groot, Karina de" w:date="2024-10-30T14:19:00Z" w16du:dateUtc="2024-10-30T13:19:00Z">
                  <w:rPr>
                    <w:rFonts w:cs="Arial"/>
                    <w:sz w:val="20"/>
                    <w:lang w:val="en-US"/>
                  </w:rPr>
                </w:rPrChange>
              </w:rPr>
              <w:fldChar w:fldCharType="end"/>
            </w:r>
            <w:r w:rsidR="0068738F" w:rsidRPr="00911202">
              <w:rPr>
                <w:rFonts w:cs="Arial"/>
                <w:szCs w:val="18"/>
                <w:rPrChange w:id="516" w:author="Groot, Karina de" w:date="2024-10-30T14:19:00Z" w16du:dateUtc="2024-10-30T13:19:00Z">
                  <w:rPr>
                    <w:rFonts w:cs="Arial"/>
                    <w:sz w:val="20"/>
                  </w:rPr>
                </w:rPrChange>
              </w:rPr>
              <w:t>naam natuurlijk persoon</w:t>
            </w:r>
            <w:r w:rsidR="0068738F" w:rsidRPr="00911202">
              <w:rPr>
                <w:rFonts w:cs="Arial"/>
                <w:szCs w:val="18"/>
                <w:lang w:val="en-US"/>
                <w:rPrChange w:id="517" w:author="Groot, Karina de" w:date="2024-10-30T14:19:00Z" w16du:dateUtc="2024-10-30T13:19:00Z">
                  <w:rPr>
                    <w:rFonts w:cs="Arial"/>
                    <w:sz w:val="20"/>
                    <w:lang w:val="en-US"/>
                  </w:rPr>
                </w:rPrChange>
              </w:rPr>
              <w:fldChar w:fldCharType="begin"/>
            </w:r>
            <w:r w:rsidR="0068738F" w:rsidRPr="00911202">
              <w:rPr>
                <w:rFonts w:cs="Arial"/>
                <w:szCs w:val="18"/>
                <w:rPrChange w:id="518" w:author="Groot, Karina de" w:date="2024-10-30T14:19:00Z" w16du:dateUtc="2024-10-30T13:19:00Z">
                  <w:rPr>
                    <w:rFonts w:cs="Arial"/>
                    <w:sz w:val="20"/>
                  </w:rPr>
                </w:rPrChange>
              </w:rPr>
              <w:instrText>MacroButton Nomacro §</w:instrText>
            </w:r>
            <w:r w:rsidR="0068738F" w:rsidRPr="00911202">
              <w:rPr>
                <w:rFonts w:cs="Arial"/>
                <w:szCs w:val="18"/>
                <w:lang w:val="en-US"/>
                <w:rPrChange w:id="519" w:author="Groot, Karina de" w:date="2024-10-30T14:19:00Z" w16du:dateUtc="2024-10-30T13:19:00Z">
                  <w:rPr>
                    <w:rFonts w:cs="Arial"/>
                    <w:sz w:val="20"/>
                    <w:lang w:val="en-US"/>
                  </w:rPr>
                </w:rPrChange>
              </w:rPr>
              <w:fldChar w:fldCharType="end"/>
            </w:r>
            <w:r w:rsidR="0068738F" w:rsidRPr="00911202">
              <w:rPr>
                <w:rFonts w:cs="Arial"/>
                <w:color w:val="800080"/>
                <w:szCs w:val="18"/>
                <w:rPrChange w:id="520" w:author="Groot, Karina de" w:date="2024-10-30T14:19:00Z" w16du:dateUtc="2024-10-30T13:19:00Z">
                  <w:rPr>
                    <w:rFonts w:cs="Arial"/>
                    <w:color w:val="800080"/>
                    <w:sz w:val="20"/>
                  </w:rPr>
                </w:rPrChange>
              </w:rPr>
              <w:t xml:space="preserve">, </w:t>
            </w:r>
            <w:ins w:id="521" w:author="Groot, Karina de" w:date="2024-10-30T14:18:00Z" w16du:dateUtc="2024-10-30T13:18:00Z">
              <w:r w:rsidRPr="00911202">
                <w:rPr>
                  <w:rFonts w:cs="Arial"/>
                  <w:szCs w:val="18"/>
                  <w:lang w:val="en-US"/>
                  <w:rPrChange w:id="522" w:author="Groot, Karina de" w:date="2024-10-30T14:19:00Z" w16du:dateUtc="2024-10-30T13:19:00Z">
                    <w:rPr>
                      <w:rFonts w:cs="Arial"/>
                      <w:sz w:val="20"/>
                      <w:lang w:val="en-US"/>
                    </w:rPr>
                  </w:rPrChange>
                </w:rPr>
                <w:fldChar w:fldCharType="begin"/>
              </w:r>
              <w:r w:rsidRPr="00911202">
                <w:rPr>
                  <w:rFonts w:cs="Arial"/>
                  <w:szCs w:val="18"/>
                  <w:rPrChange w:id="523" w:author="Groot, Karina de" w:date="2024-10-30T14:19:00Z" w16du:dateUtc="2024-10-30T13:19:00Z">
                    <w:rPr>
                      <w:rFonts w:cs="Arial"/>
                      <w:sz w:val="20"/>
                    </w:rPr>
                  </w:rPrChange>
                </w:rPr>
                <w:instrText>MacroButton Nomacro §</w:instrText>
              </w:r>
              <w:r w:rsidRPr="00911202">
                <w:rPr>
                  <w:rFonts w:cs="Arial"/>
                  <w:szCs w:val="18"/>
                  <w:lang w:val="en-US"/>
                  <w:rPrChange w:id="524" w:author="Groot, Karina de" w:date="2024-10-30T14:19:00Z" w16du:dateUtc="2024-10-30T13:19:00Z">
                    <w:rPr>
                      <w:rFonts w:cs="Arial"/>
                      <w:sz w:val="20"/>
                      <w:lang w:val="en-US"/>
                    </w:rPr>
                  </w:rPrChange>
                </w:rPr>
                <w:fldChar w:fldCharType="end"/>
              </w:r>
              <w:r w:rsidRPr="00911202">
                <w:rPr>
                  <w:rFonts w:cs="Arial"/>
                  <w:color w:val="800080"/>
                  <w:szCs w:val="18"/>
                  <w:rPrChange w:id="525" w:author="Groot, Karina de" w:date="2024-10-30T14:19:00Z" w16du:dateUtc="2024-10-30T13:19:00Z">
                    <w:rPr>
                      <w:rFonts w:cs="Arial"/>
                      <w:color w:val="800080"/>
                      <w:sz w:val="20"/>
                    </w:rPr>
                  </w:rPrChange>
                </w:rPr>
                <w:t>de heer</w:t>
              </w:r>
              <w:r w:rsidRPr="00911202">
                <w:rPr>
                  <w:rFonts w:cs="Arial"/>
                  <w:szCs w:val="18"/>
                  <w:lang w:val="en-US"/>
                  <w:rPrChange w:id="526" w:author="Groot, Karina de" w:date="2024-10-30T14:19:00Z" w16du:dateUtc="2024-10-30T13:19:00Z">
                    <w:rPr>
                      <w:rFonts w:cs="Arial"/>
                      <w:sz w:val="20"/>
                      <w:lang w:val="en-US"/>
                    </w:rPr>
                  </w:rPrChange>
                </w:rPr>
                <w:fldChar w:fldCharType="begin"/>
              </w:r>
              <w:r w:rsidRPr="00911202">
                <w:rPr>
                  <w:rFonts w:cs="Arial"/>
                  <w:szCs w:val="18"/>
                  <w:rPrChange w:id="527" w:author="Groot, Karina de" w:date="2024-10-30T14:19:00Z" w16du:dateUtc="2024-10-30T13:19:00Z">
                    <w:rPr>
                      <w:rFonts w:cs="Arial"/>
                      <w:sz w:val="20"/>
                    </w:rPr>
                  </w:rPrChange>
                </w:rPr>
                <w:instrText>MacroButton Nomacro §</w:instrText>
              </w:r>
              <w:r w:rsidRPr="00911202">
                <w:rPr>
                  <w:rFonts w:cs="Arial"/>
                  <w:szCs w:val="18"/>
                  <w:lang w:val="en-US"/>
                  <w:rPrChange w:id="528" w:author="Groot, Karina de" w:date="2024-10-30T14:19:00Z" w16du:dateUtc="2024-10-30T13:19:00Z">
                    <w:rPr>
                      <w:rFonts w:cs="Arial"/>
                      <w:sz w:val="20"/>
                      <w:lang w:val="en-US"/>
                    </w:rPr>
                  </w:rPrChange>
                </w:rPr>
                <w:fldChar w:fldCharType="end"/>
              </w:r>
              <w:r w:rsidRPr="00911202">
                <w:rPr>
                  <w:rFonts w:cs="Arial"/>
                  <w:color w:val="800080"/>
                  <w:szCs w:val="18"/>
                  <w:rPrChange w:id="529" w:author="Groot, Karina de" w:date="2024-10-30T14:19:00Z" w16du:dateUtc="2024-10-30T13:19:00Z">
                    <w:rPr>
                      <w:rFonts w:cs="Arial"/>
                      <w:color w:val="800080"/>
                      <w:sz w:val="20"/>
                    </w:rPr>
                  </w:rPrChange>
                </w:rPr>
                <w:t>/</w:t>
              </w:r>
              <w:r w:rsidRPr="00911202">
                <w:rPr>
                  <w:rFonts w:cs="Arial"/>
                  <w:szCs w:val="18"/>
                  <w:lang w:val="en-US"/>
                  <w:rPrChange w:id="530" w:author="Groot, Karina de" w:date="2024-10-30T14:19:00Z" w16du:dateUtc="2024-10-30T13:19:00Z">
                    <w:rPr>
                      <w:rFonts w:cs="Arial"/>
                      <w:sz w:val="20"/>
                      <w:lang w:val="en-US"/>
                    </w:rPr>
                  </w:rPrChange>
                </w:rPr>
                <w:fldChar w:fldCharType="begin"/>
              </w:r>
              <w:r w:rsidRPr="00911202">
                <w:rPr>
                  <w:rFonts w:cs="Arial"/>
                  <w:szCs w:val="18"/>
                  <w:rPrChange w:id="531" w:author="Groot, Karina de" w:date="2024-10-30T14:19:00Z" w16du:dateUtc="2024-10-30T13:19:00Z">
                    <w:rPr>
                      <w:rFonts w:cs="Arial"/>
                      <w:sz w:val="20"/>
                    </w:rPr>
                  </w:rPrChange>
                </w:rPr>
                <w:instrText>MacroButton Nomacro §</w:instrText>
              </w:r>
              <w:r w:rsidRPr="00911202">
                <w:rPr>
                  <w:rFonts w:cs="Arial"/>
                  <w:szCs w:val="18"/>
                  <w:lang w:val="en-US"/>
                  <w:rPrChange w:id="532" w:author="Groot, Karina de" w:date="2024-10-30T14:19:00Z" w16du:dateUtc="2024-10-30T13:19:00Z">
                    <w:rPr>
                      <w:rFonts w:cs="Arial"/>
                      <w:sz w:val="20"/>
                      <w:lang w:val="en-US"/>
                    </w:rPr>
                  </w:rPrChange>
                </w:rPr>
                <w:fldChar w:fldCharType="end"/>
              </w:r>
              <w:r w:rsidRPr="00911202">
                <w:rPr>
                  <w:rFonts w:cs="Arial"/>
                  <w:color w:val="800080"/>
                  <w:szCs w:val="18"/>
                  <w:rPrChange w:id="533" w:author="Groot, Karina de" w:date="2024-10-30T14:19:00Z" w16du:dateUtc="2024-10-30T13:19:00Z">
                    <w:rPr>
                      <w:rFonts w:cs="Arial"/>
                      <w:color w:val="800080"/>
                      <w:sz w:val="20"/>
                    </w:rPr>
                  </w:rPrChange>
                </w:rPr>
                <w:t>mevrouw</w:t>
              </w:r>
              <w:r w:rsidRPr="00911202">
                <w:rPr>
                  <w:rFonts w:cs="Arial"/>
                  <w:szCs w:val="18"/>
                  <w:lang w:val="en-US"/>
                  <w:rPrChange w:id="534" w:author="Groot, Karina de" w:date="2024-10-30T14:19:00Z" w16du:dateUtc="2024-10-30T13:19:00Z">
                    <w:rPr>
                      <w:rFonts w:cs="Arial"/>
                      <w:sz w:val="20"/>
                      <w:lang w:val="en-US"/>
                    </w:rPr>
                  </w:rPrChange>
                </w:rPr>
                <w:fldChar w:fldCharType="begin"/>
              </w:r>
              <w:r w:rsidRPr="00911202">
                <w:rPr>
                  <w:rFonts w:cs="Arial"/>
                  <w:szCs w:val="18"/>
                  <w:rPrChange w:id="535" w:author="Groot, Karina de" w:date="2024-10-30T14:19:00Z" w16du:dateUtc="2024-10-30T13:19:00Z">
                    <w:rPr>
                      <w:rFonts w:cs="Arial"/>
                      <w:sz w:val="20"/>
                    </w:rPr>
                  </w:rPrChange>
                </w:rPr>
                <w:instrText>MacroButton Nomacro §</w:instrText>
              </w:r>
              <w:r w:rsidRPr="00911202">
                <w:rPr>
                  <w:rFonts w:cs="Arial"/>
                  <w:szCs w:val="18"/>
                  <w:lang w:val="en-US"/>
                  <w:rPrChange w:id="536" w:author="Groot, Karina de" w:date="2024-10-30T14:19:00Z" w16du:dateUtc="2024-10-30T13:19:00Z">
                    <w:rPr>
                      <w:rFonts w:cs="Arial"/>
                      <w:sz w:val="20"/>
                      <w:lang w:val="en-US"/>
                    </w:rPr>
                  </w:rPrChange>
                </w:rPr>
                <w:fldChar w:fldCharType="end"/>
              </w:r>
            </w:ins>
            <w:ins w:id="537" w:author="Groot, Karina de" w:date="2024-10-30T14:19:00Z" w16du:dateUtc="2024-10-30T13:19:00Z">
              <w:r>
                <w:rPr>
                  <w:rFonts w:cs="Arial"/>
                  <w:szCs w:val="18"/>
                  <w:lang w:val="en-US"/>
                </w:rPr>
                <w:t xml:space="preserve"> </w:t>
              </w:r>
            </w:ins>
            <w:del w:id="538" w:author="Groot, Karina de" w:date="2024-10-30T14:18:00Z" w16du:dateUtc="2024-10-30T13:18:00Z">
              <w:r w:rsidR="0068738F" w:rsidRPr="00911202" w:rsidDel="00911202">
                <w:rPr>
                  <w:rFonts w:cs="Arial"/>
                  <w:color w:val="3366FF"/>
                  <w:szCs w:val="18"/>
                  <w:rPrChange w:id="539" w:author="Groot, Karina de" w:date="2024-10-30T14:19:00Z" w16du:dateUtc="2024-10-30T13:19:00Z">
                    <w:rPr>
                      <w:rFonts w:cs="Arial"/>
                      <w:color w:val="3366FF"/>
                      <w:sz w:val="20"/>
                    </w:rPr>
                  </w:rPrChange>
                </w:rPr>
                <w:delText xml:space="preserve">de heer/mevrouw </w:delText>
              </w:r>
            </w:del>
            <w:r w:rsidR="0068738F" w:rsidRPr="00911202">
              <w:rPr>
                <w:rFonts w:cs="Arial"/>
                <w:szCs w:val="18"/>
                <w:lang w:val="en-US"/>
                <w:rPrChange w:id="540" w:author="Groot, Karina de" w:date="2024-10-30T14:19:00Z" w16du:dateUtc="2024-10-30T13:19:00Z">
                  <w:rPr>
                    <w:rFonts w:cs="Arial"/>
                    <w:sz w:val="20"/>
                    <w:lang w:val="en-US"/>
                  </w:rPr>
                </w:rPrChange>
              </w:rPr>
              <w:fldChar w:fldCharType="begin"/>
            </w:r>
            <w:r w:rsidR="0068738F" w:rsidRPr="00911202">
              <w:rPr>
                <w:rFonts w:cs="Arial"/>
                <w:szCs w:val="18"/>
                <w:rPrChange w:id="541" w:author="Groot, Karina de" w:date="2024-10-30T14:19:00Z" w16du:dateUtc="2024-10-30T13:19:00Z">
                  <w:rPr>
                    <w:rFonts w:cs="Arial"/>
                    <w:sz w:val="20"/>
                  </w:rPr>
                </w:rPrChange>
              </w:rPr>
              <w:instrText>MacroButton Nomacro §</w:instrText>
            </w:r>
            <w:r w:rsidR="0068738F" w:rsidRPr="00911202">
              <w:rPr>
                <w:rFonts w:cs="Arial"/>
                <w:szCs w:val="18"/>
                <w:lang w:val="en-US"/>
                <w:rPrChange w:id="542" w:author="Groot, Karina de" w:date="2024-10-30T14:19:00Z" w16du:dateUtc="2024-10-30T13:19:00Z">
                  <w:rPr>
                    <w:rFonts w:cs="Arial"/>
                    <w:sz w:val="20"/>
                    <w:lang w:val="en-US"/>
                  </w:rPr>
                </w:rPrChange>
              </w:rPr>
              <w:fldChar w:fldCharType="end"/>
            </w:r>
            <w:r w:rsidR="0068738F" w:rsidRPr="00911202">
              <w:rPr>
                <w:rFonts w:cs="Arial"/>
                <w:szCs w:val="18"/>
                <w:rPrChange w:id="543" w:author="Groot, Karina de" w:date="2024-10-30T14:19:00Z" w16du:dateUtc="2024-10-30T13:19:00Z">
                  <w:rPr>
                    <w:rFonts w:cs="Arial"/>
                    <w:sz w:val="20"/>
                  </w:rPr>
                </w:rPrChange>
              </w:rPr>
              <w:t>naam natuurlijk persoon</w:t>
            </w:r>
            <w:r w:rsidR="0068738F" w:rsidRPr="00911202">
              <w:rPr>
                <w:rFonts w:cs="Arial"/>
                <w:szCs w:val="18"/>
                <w:lang w:val="en-US"/>
                <w:rPrChange w:id="544" w:author="Groot, Karina de" w:date="2024-10-30T14:19:00Z" w16du:dateUtc="2024-10-30T13:19:00Z">
                  <w:rPr>
                    <w:rFonts w:cs="Arial"/>
                    <w:sz w:val="20"/>
                    <w:lang w:val="en-US"/>
                  </w:rPr>
                </w:rPrChange>
              </w:rPr>
              <w:fldChar w:fldCharType="begin"/>
            </w:r>
            <w:r w:rsidR="0068738F" w:rsidRPr="00911202">
              <w:rPr>
                <w:rFonts w:cs="Arial"/>
                <w:szCs w:val="18"/>
                <w:rPrChange w:id="545" w:author="Groot, Karina de" w:date="2024-10-30T14:19:00Z" w16du:dateUtc="2024-10-30T13:19:00Z">
                  <w:rPr>
                    <w:rFonts w:cs="Arial"/>
                    <w:sz w:val="20"/>
                  </w:rPr>
                </w:rPrChange>
              </w:rPr>
              <w:instrText>MacroButton Nomacro §</w:instrText>
            </w:r>
            <w:r w:rsidR="0068738F" w:rsidRPr="00911202">
              <w:rPr>
                <w:rFonts w:cs="Arial"/>
                <w:szCs w:val="18"/>
                <w:lang w:val="en-US"/>
                <w:rPrChange w:id="546" w:author="Groot, Karina de" w:date="2024-10-30T14:19:00Z" w16du:dateUtc="2024-10-30T13:19:00Z">
                  <w:rPr>
                    <w:rFonts w:cs="Arial"/>
                    <w:sz w:val="20"/>
                    <w:lang w:val="en-US"/>
                  </w:rPr>
                </w:rPrChange>
              </w:rPr>
              <w:fldChar w:fldCharType="end"/>
            </w:r>
            <w:r w:rsidR="0068738F" w:rsidRPr="00911202">
              <w:rPr>
                <w:rFonts w:cs="Arial"/>
                <w:szCs w:val="18"/>
                <w:rPrChange w:id="547" w:author="Groot, Karina de" w:date="2024-10-30T14:19:00Z" w16du:dateUtc="2024-10-30T13:19:00Z">
                  <w:rPr>
                    <w:rFonts w:cs="Arial"/>
                    <w:sz w:val="20"/>
                  </w:rPr>
                </w:rPrChange>
              </w:rPr>
              <w:t xml:space="preserve"> </w:t>
            </w:r>
            <w:r w:rsidR="0068738F" w:rsidRPr="00911202">
              <w:rPr>
                <w:rFonts w:cs="Arial"/>
                <w:color w:val="800080"/>
                <w:szCs w:val="18"/>
                <w:rPrChange w:id="548" w:author="Groot, Karina de" w:date="2024-10-30T14:19:00Z" w16du:dateUtc="2024-10-30T13:19:00Z">
                  <w:rPr>
                    <w:rFonts w:cs="Arial"/>
                    <w:color w:val="800080"/>
                    <w:sz w:val="20"/>
                  </w:rPr>
                </w:rPrChange>
              </w:rPr>
              <w:t xml:space="preserve">en </w:t>
            </w:r>
            <w:ins w:id="549" w:author="Groot, Karina de" w:date="2024-10-30T14:18:00Z" w16du:dateUtc="2024-10-30T13:18:00Z">
              <w:r w:rsidRPr="00911202">
                <w:rPr>
                  <w:rFonts w:cs="Arial"/>
                  <w:szCs w:val="18"/>
                  <w:lang w:val="en-US"/>
                  <w:rPrChange w:id="550" w:author="Groot, Karina de" w:date="2024-10-30T14:19:00Z" w16du:dateUtc="2024-10-30T13:19:00Z">
                    <w:rPr>
                      <w:rFonts w:cs="Arial"/>
                      <w:sz w:val="20"/>
                      <w:lang w:val="en-US"/>
                    </w:rPr>
                  </w:rPrChange>
                </w:rPr>
                <w:fldChar w:fldCharType="begin"/>
              </w:r>
              <w:r w:rsidRPr="00911202">
                <w:rPr>
                  <w:rFonts w:cs="Arial"/>
                  <w:szCs w:val="18"/>
                  <w:rPrChange w:id="551" w:author="Groot, Karina de" w:date="2024-10-30T14:19:00Z" w16du:dateUtc="2024-10-30T13:19:00Z">
                    <w:rPr>
                      <w:rFonts w:cs="Arial"/>
                      <w:sz w:val="20"/>
                    </w:rPr>
                  </w:rPrChange>
                </w:rPr>
                <w:instrText>MacroButton Nomacro §</w:instrText>
              </w:r>
              <w:r w:rsidRPr="00911202">
                <w:rPr>
                  <w:rFonts w:cs="Arial"/>
                  <w:szCs w:val="18"/>
                  <w:lang w:val="en-US"/>
                  <w:rPrChange w:id="552" w:author="Groot, Karina de" w:date="2024-10-30T14:19:00Z" w16du:dateUtc="2024-10-30T13:19:00Z">
                    <w:rPr>
                      <w:rFonts w:cs="Arial"/>
                      <w:sz w:val="20"/>
                      <w:lang w:val="en-US"/>
                    </w:rPr>
                  </w:rPrChange>
                </w:rPr>
                <w:fldChar w:fldCharType="end"/>
              </w:r>
              <w:r w:rsidRPr="00911202">
                <w:rPr>
                  <w:rFonts w:cs="Arial"/>
                  <w:color w:val="800080"/>
                  <w:szCs w:val="18"/>
                  <w:rPrChange w:id="553" w:author="Groot, Karina de" w:date="2024-10-30T14:19:00Z" w16du:dateUtc="2024-10-30T13:19:00Z">
                    <w:rPr>
                      <w:rFonts w:cs="Arial"/>
                      <w:color w:val="800080"/>
                      <w:sz w:val="20"/>
                    </w:rPr>
                  </w:rPrChange>
                </w:rPr>
                <w:t>de heer</w:t>
              </w:r>
              <w:r w:rsidRPr="00911202">
                <w:rPr>
                  <w:rFonts w:cs="Arial"/>
                  <w:szCs w:val="18"/>
                  <w:lang w:val="en-US"/>
                  <w:rPrChange w:id="554" w:author="Groot, Karina de" w:date="2024-10-30T14:19:00Z" w16du:dateUtc="2024-10-30T13:19:00Z">
                    <w:rPr>
                      <w:rFonts w:cs="Arial"/>
                      <w:sz w:val="20"/>
                      <w:lang w:val="en-US"/>
                    </w:rPr>
                  </w:rPrChange>
                </w:rPr>
                <w:fldChar w:fldCharType="begin"/>
              </w:r>
              <w:r w:rsidRPr="00911202">
                <w:rPr>
                  <w:rFonts w:cs="Arial"/>
                  <w:szCs w:val="18"/>
                  <w:rPrChange w:id="555" w:author="Groot, Karina de" w:date="2024-10-30T14:19:00Z" w16du:dateUtc="2024-10-30T13:19:00Z">
                    <w:rPr>
                      <w:rFonts w:cs="Arial"/>
                      <w:sz w:val="20"/>
                    </w:rPr>
                  </w:rPrChange>
                </w:rPr>
                <w:instrText>MacroButton Nomacro §</w:instrText>
              </w:r>
              <w:r w:rsidRPr="00911202">
                <w:rPr>
                  <w:rFonts w:cs="Arial"/>
                  <w:szCs w:val="18"/>
                  <w:lang w:val="en-US"/>
                  <w:rPrChange w:id="556" w:author="Groot, Karina de" w:date="2024-10-30T14:19:00Z" w16du:dateUtc="2024-10-30T13:19:00Z">
                    <w:rPr>
                      <w:rFonts w:cs="Arial"/>
                      <w:sz w:val="20"/>
                      <w:lang w:val="en-US"/>
                    </w:rPr>
                  </w:rPrChange>
                </w:rPr>
                <w:fldChar w:fldCharType="end"/>
              </w:r>
              <w:r w:rsidRPr="00911202">
                <w:rPr>
                  <w:rFonts w:cs="Arial"/>
                  <w:color w:val="800080"/>
                  <w:szCs w:val="18"/>
                  <w:rPrChange w:id="557" w:author="Groot, Karina de" w:date="2024-10-30T14:19:00Z" w16du:dateUtc="2024-10-30T13:19:00Z">
                    <w:rPr>
                      <w:rFonts w:cs="Arial"/>
                      <w:color w:val="800080"/>
                      <w:sz w:val="20"/>
                    </w:rPr>
                  </w:rPrChange>
                </w:rPr>
                <w:t>/</w:t>
              </w:r>
              <w:r w:rsidRPr="00911202">
                <w:rPr>
                  <w:rFonts w:cs="Arial"/>
                  <w:szCs w:val="18"/>
                  <w:lang w:val="en-US"/>
                  <w:rPrChange w:id="558" w:author="Groot, Karina de" w:date="2024-10-30T14:19:00Z" w16du:dateUtc="2024-10-30T13:19:00Z">
                    <w:rPr>
                      <w:rFonts w:cs="Arial"/>
                      <w:sz w:val="20"/>
                      <w:lang w:val="en-US"/>
                    </w:rPr>
                  </w:rPrChange>
                </w:rPr>
                <w:fldChar w:fldCharType="begin"/>
              </w:r>
              <w:r w:rsidRPr="00911202">
                <w:rPr>
                  <w:rFonts w:cs="Arial"/>
                  <w:szCs w:val="18"/>
                  <w:rPrChange w:id="559" w:author="Groot, Karina de" w:date="2024-10-30T14:19:00Z" w16du:dateUtc="2024-10-30T13:19:00Z">
                    <w:rPr>
                      <w:rFonts w:cs="Arial"/>
                      <w:sz w:val="20"/>
                    </w:rPr>
                  </w:rPrChange>
                </w:rPr>
                <w:instrText>MacroButton Nomacro §</w:instrText>
              </w:r>
              <w:r w:rsidRPr="00911202">
                <w:rPr>
                  <w:rFonts w:cs="Arial"/>
                  <w:szCs w:val="18"/>
                  <w:lang w:val="en-US"/>
                  <w:rPrChange w:id="560" w:author="Groot, Karina de" w:date="2024-10-30T14:19:00Z" w16du:dateUtc="2024-10-30T13:19:00Z">
                    <w:rPr>
                      <w:rFonts w:cs="Arial"/>
                      <w:sz w:val="20"/>
                      <w:lang w:val="en-US"/>
                    </w:rPr>
                  </w:rPrChange>
                </w:rPr>
                <w:fldChar w:fldCharType="end"/>
              </w:r>
              <w:r w:rsidRPr="00911202">
                <w:rPr>
                  <w:rFonts w:cs="Arial"/>
                  <w:color w:val="800080"/>
                  <w:szCs w:val="18"/>
                  <w:rPrChange w:id="561" w:author="Groot, Karina de" w:date="2024-10-30T14:19:00Z" w16du:dateUtc="2024-10-30T13:19:00Z">
                    <w:rPr>
                      <w:rFonts w:cs="Arial"/>
                      <w:color w:val="800080"/>
                      <w:sz w:val="20"/>
                    </w:rPr>
                  </w:rPrChange>
                </w:rPr>
                <w:t>mevrouw</w:t>
              </w:r>
              <w:r w:rsidRPr="00911202">
                <w:rPr>
                  <w:rFonts w:cs="Arial"/>
                  <w:szCs w:val="18"/>
                  <w:lang w:val="en-US"/>
                  <w:rPrChange w:id="562" w:author="Groot, Karina de" w:date="2024-10-30T14:19:00Z" w16du:dateUtc="2024-10-30T13:19:00Z">
                    <w:rPr>
                      <w:rFonts w:cs="Arial"/>
                      <w:sz w:val="20"/>
                      <w:lang w:val="en-US"/>
                    </w:rPr>
                  </w:rPrChange>
                </w:rPr>
                <w:fldChar w:fldCharType="begin"/>
              </w:r>
              <w:r w:rsidRPr="00911202">
                <w:rPr>
                  <w:rFonts w:cs="Arial"/>
                  <w:szCs w:val="18"/>
                  <w:rPrChange w:id="563" w:author="Groot, Karina de" w:date="2024-10-30T14:19:00Z" w16du:dateUtc="2024-10-30T13:19:00Z">
                    <w:rPr>
                      <w:rFonts w:cs="Arial"/>
                      <w:sz w:val="20"/>
                    </w:rPr>
                  </w:rPrChange>
                </w:rPr>
                <w:instrText>MacroButton Nomacro §</w:instrText>
              </w:r>
              <w:r w:rsidRPr="00911202">
                <w:rPr>
                  <w:rFonts w:cs="Arial"/>
                  <w:szCs w:val="18"/>
                  <w:lang w:val="en-US"/>
                  <w:rPrChange w:id="564" w:author="Groot, Karina de" w:date="2024-10-30T14:19:00Z" w16du:dateUtc="2024-10-30T13:19:00Z">
                    <w:rPr>
                      <w:rFonts w:cs="Arial"/>
                      <w:sz w:val="20"/>
                      <w:lang w:val="en-US"/>
                    </w:rPr>
                  </w:rPrChange>
                </w:rPr>
                <w:fldChar w:fldCharType="end"/>
              </w:r>
            </w:ins>
            <w:ins w:id="565" w:author="Groot, Karina de" w:date="2024-10-30T14:19:00Z" w16du:dateUtc="2024-10-30T13:19:00Z">
              <w:r>
                <w:rPr>
                  <w:rFonts w:cs="Arial"/>
                  <w:szCs w:val="18"/>
                  <w:lang w:val="en-US"/>
                </w:rPr>
                <w:t xml:space="preserve"> </w:t>
              </w:r>
            </w:ins>
            <w:del w:id="566" w:author="Groot, Karina de" w:date="2024-10-30T14:18:00Z" w16du:dateUtc="2024-10-30T13:18:00Z">
              <w:r w:rsidR="0068738F" w:rsidRPr="00911202" w:rsidDel="00911202">
                <w:rPr>
                  <w:rFonts w:cs="Arial"/>
                  <w:color w:val="3366FF"/>
                  <w:szCs w:val="18"/>
                  <w:rPrChange w:id="567" w:author="Groot, Karina de" w:date="2024-10-30T14:19:00Z" w16du:dateUtc="2024-10-30T13:19:00Z">
                    <w:rPr>
                      <w:rFonts w:cs="Arial"/>
                      <w:color w:val="3366FF"/>
                      <w:sz w:val="20"/>
                    </w:rPr>
                  </w:rPrChange>
                </w:rPr>
                <w:delText>de heer/mevrouw</w:delText>
              </w:r>
            </w:del>
            <w:r w:rsidR="0068738F" w:rsidRPr="00911202">
              <w:rPr>
                <w:rFonts w:cs="Arial"/>
                <w:color w:val="3366FF"/>
                <w:szCs w:val="18"/>
                <w:rPrChange w:id="568" w:author="Groot, Karina de" w:date="2024-10-30T14:19:00Z" w16du:dateUtc="2024-10-30T13:19:00Z">
                  <w:rPr>
                    <w:rFonts w:cs="Arial"/>
                    <w:color w:val="3366FF"/>
                    <w:sz w:val="20"/>
                  </w:rPr>
                </w:rPrChange>
              </w:rPr>
              <w:t xml:space="preserve"> </w:t>
            </w:r>
            <w:r w:rsidR="0068738F" w:rsidRPr="00911202">
              <w:rPr>
                <w:rFonts w:cs="Arial"/>
                <w:szCs w:val="18"/>
                <w:lang w:val="en-US"/>
                <w:rPrChange w:id="569" w:author="Groot, Karina de" w:date="2024-10-30T14:19:00Z" w16du:dateUtc="2024-10-30T13:19:00Z">
                  <w:rPr>
                    <w:rFonts w:cs="Arial"/>
                    <w:sz w:val="20"/>
                    <w:lang w:val="en-US"/>
                  </w:rPr>
                </w:rPrChange>
              </w:rPr>
              <w:fldChar w:fldCharType="begin"/>
            </w:r>
            <w:r w:rsidR="0068738F" w:rsidRPr="00911202">
              <w:rPr>
                <w:rFonts w:cs="Arial"/>
                <w:szCs w:val="18"/>
                <w:rPrChange w:id="570" w:author="Groot, Karina de" w:date="2024-10-30T14:19:00Z" w16du:dateUtc="2024-10-30T13:19:00Z">
                  <w:rPr>
                    <w:rFonts w:cs="Arial"/>
                    <w:sz w:val="20"/>
                  </w:rPr>
                </w:rPrChange>
              </w:rPr>
              <w:instrText>MacroButton Nomacro §</w:instrText>
            </w:r>
            <w:r w:rsidR="0068738F" w:rsidRPr="00911202">
              <w:rPr>
                <w:rFonts w:cs="Arial"/>
                <w:szCs w:val="18"/>
                <w:lang w:val="en-US"/>
                <w:rPrChange w:id="571" w:author="Groot, Karina de" w:date="2024-10-30T14:19:00Z" w16du:dateUtc="2024-10-30T13:19:00Z">
                  <w:rPr>
                    <w:rFonts w:cs="Arial"/>
                    <w:sz w:val="20"/>
                    <w:lang w:val="en-US"/>
                  </w:rPr>
                </w:rPrChange>
              </w:rPr>
              <w:fldChar w:fldCharType="end"/>
            </w:r>
            <w:r w:rsidR="0068738F" w:rsidRPr="00911202">
              <w:rPr>
                <w:rFonts w:cs="Arial"/>
                <w:szCs w:val="18"/>
                <w:rPrChange w:id="572" w:author="Groot, Karina de" w:date="2024-10-30T14:19:00Z" w16du:dateUtc="2024-10-30T13:19:00Z">
                  <w:rPr>
                    <w:rFonts w:cs="Arial"/>
                    <w:sz w:val="20"/>
                  </w:rPr>
                </w:rPrChange>
              </w:rPr>
              <w:t>naam natuurlijk persoon</w:t>
            </w:r>
            <w:r w:rsidR="0068738F" w:rsidRPr="00911202">
              <w:rPr>
                <w:rFonts w:cs="Arial"/>
                <w:szCs w:val="18"/>
                <w:lang w:val="en-US"/>
                <w:rPrChange w:id="573" w:author="Groot, Karina de" w:date="2024-10-30T14:19:00Z" w16du:dateUtc="2024-10-30T13:19:00Z">
                  <w:rPr>
                    <w:rFonts w:cs="Arial"/>
                    <w:sz w:val="20"/>
                    <w:lang w:val="en-US"/>
                  </w:rPr>
                </w:rPrChange>
              </w:rPr>
              <w:fldChar w:fldCharType="begin"/>
            </w:r>
            <w:r w:rsidR="0068738F" w:rsidRPr="00911202">
              <w:rPr>
                <w:rFonts w:cs="Arial"/>
                <w:szCs w:val="18"/>
                <w:rPrChange w:id="574" w:author="Groot, Karina de" w:date="2024-10-30T14:19:00Z" w16du:dateUtc="2024-10-30T13:19:00Z">
                  <w:rPr>
                    <w:rFonts w:cs="Arial"/>
                    <w:sz w:val="20"/>
                  </w:rPr>
                </w:rPrChange>
              </w:rPr>
              <w:instrText>MacroButton Nomacro §</w:instrText>
            </w:r>
            <w:r w:rsidR="0068738F" w:rsidRPr="00911202">
              <w:rPr>
                <w:rFonts w:cs="Arial"/>
                <w:szCs w:val="18"/>
                <w:lang w:val="en-US"/>
                <w:rPrChange w:id="575" w:author="Groot, Karina de" w:date="2024-10-30T14:19:00Z" w16du:dateUtc="2024-10-30T13:19:00Z">
                  <w:rPr>
                    <w:rFonts w:cs="Arial"/>
                    <w:sz w:val="20"/>
                    <w:lang w:val="en-US"/>
                  </w:rPr>
                </w:rPrChange>
              </w:rPr>
              <w:fldChar w:fldCharType="end"/>
            </w:r>
            <w:r w:rsidR="0068738F" w:rsidRPr="00911202">
              <w:rPr>
                <w:rFonts w:cs="Arial"/>
                <w:szCs w:val="18"/>
                <w:rPrChange w:id="576" w:author="Groot, Karina de" w:date="2024-10-30T14:19:00Z" w16du:dateUtc="2024-10-30T13:19:00Z">
                  <w:rPr>
                    <w:rFonts w:cs="Arial"/>
                    <w:sz w:val="20"/>
                  </w:rPr>
                </w:rPrChange>
              </w:rPr>
              <w:t xml:space="preserve"> </w:t>
            </w:r>
            <w:ins w:id="577" w:author="Groot, Karina de" w:date="2024-11-01T14:12:00Z" w16du:dateUtc="2024-11-01T13:12:00Z">
              <w:r w:rsidR="00577066" w:rsidRPr="00236400">
                <w:rPr>
                  <w:rFonts w:cs="Arial"/>
                  <w:szCs w:val="18"/>
                  <w:lang w:val="en-US"/>
                </w:rPr>
                <w:fldChar w:fldCharType="begin"/>
              </w:r>
              <w:r w:rsidR="00577066" w:rsidRPr="00236400">
                <w:rPr>
                  <w:rFonts w:cs="Arial"/>
                  <w:szCs w:val="18"/>
                </w:rPr>
                <w:instrText>MacroButton Nomacro §</w:instrText>
              </w:r>
              <w:r w:rsidR="00577066" w:rsidRPr="00236400">
                <w:rPr>
                  <w:rFonts w:cs="Arial"/>
                  <w:szCs w:val="18"/>
                  <w:lang w:val="en-US"/>
                </w:rPr>
                <w:fldChar w:fldCharType="end"/>
              </w:r>
            </w:ins>
            <w:r w:rsidR="0068738F" w:rsidRPr="00911202">
              <w:rPr>
                <w:rFonts w:cs="Arial"/>
                <w:color w:val="800080"/>
                <w:szCs w:val="18"/>
                <w:rPrChange w:id="578" w:author="Groot, Karina de" w:date="2024-10-30T14:19:00Z" w16du:dateUtc="2024-10-30T13:19:00Z">
                  <w:rPr>
                    <w:rFonts w:cs="Arial"/>
                    <w:color w:val="800080"/>
                    <w:sz w:val="20"/>
                  </w:rPr>
                </w:rPrChange>
              </w:rPr>
              <w:t>voornoemd</w:t>
            </w:r>
            <w:ins w:id="579" w:author="Groot, Karina de" w:date="2024-11-01T14:13:00Z" w16du:dateUtc="2024-11-01T13:13:00Z">
              <w:r w:rsidR="00577066" w:rsidRPr="00236400">
                <w:rPr>
                  <w:rFonts w:cs="Arial"/>
                  <w:szCs w:val="18"/>
                  <w:lang w:val="en-US"/>
                </w:rPr>
                <w:fldChar w:fldCharType="begin"/>
              </w:r>
              <w:r w:rsidR="00577066" w:rsidRPr="00236400">
                <w:rPr>
                  <w:rFonts w:cs="Arial"/>
                  <w:szCs w:val="18"/>
                </w:rPr>
                <w:instrText>MacroButton Nomacro §</w:instrText>
              </w:r>
              <w:r w:rsidR="00577066" w:rsidRPr="00236400">
                <w:rPr>
                  <w:rFonts w:cs="Arial"/>
                  <w:szCs w:val="18"/>
                  <w:lang w:val="en-US"/>
                </w:rPr>
                <w:fldChar w:fldCharType="end"/>
              </w:r>
            </w:ins>
            <w:r w:rsidR="0068738F" w:rsidRPr="00911202">
              <w:rPr>
                <w:rFonts w:cs="Arial"/>
                <w:color w:val="800080"/>
                <w:szCs w:val="18"/>
                <w:rPrChange w:id="580" w:author="Groot, Karina de" w:date="2024-10-30T14:19:00Z" w16du:dateUtc="2024-10-30T13:19:00Z">
                  <w:rPr>
                    <w:rFonts w:cs="Arial"/>
                    <w:color w:val="800080"/>
                    <w:sz w:val="20"/>
                  </w:rPr>
                </w:rPrChange>
              </w:rPr>
              <w:t xml:space="preserve">, </w:t>
            </w:r>
            <w:del w:id="581" w:author="Groot, Karina de" w:date="2024-11-01T14:13:00Z" w16du:dateUtc="2024-11-01T13:13:00Z">
              <w:r w:rsidR="0068738F" w:rsidRPr="00911202" w:rsidDel="00577066">
                <w:rPr>
                  <w:rFonts w:cs="Arial"/>
                  <w:szCs w:val="18"/>
                  <w:lang w:val="en-US"/>
                  <w:rPrChange w:id="582" w:author="Groot, Karina de" w:date="2024-10-30T14:19:00Z" w16du:dateUtc="2024-10-30T13:19:00Z">
                    <w:rPr>
                      <w:rFonts w:cs="Arial"/>
                      <w:sz w:val="20"/>
                      <w:lang w:val="en-US"/>
                    </w:rPr>
                  </w:rPrChange>
                </w:rPr>
                <w:fldChar w:fldCharType="begin"/>
              </w:r>
              <w:r w:rsidR="0068738F" w:rsidRPr="00911202" w:rsidDel="00577066">
                <w:rPr>
                  <w:rFonts w:cs="Arial"/>
                  <w:szCs w:val="18"/>
                  <w:rPrChange w:id="583" w:author="Groot, Karina de" w:date="2024-10-30T14:19:00Z" w16du:dateUtc="2024-10-30T13:19:00Z">
                    <w:rPr>
                      <w:rFonts w:cs="Arial"/>
                      <w:sz w:val="20"/>
                    </w:rPr>
                  </w:rPrChange>
                </w:rPr>
                <w:delInstrText>MacroButton Nomacro §</w:delInstrText>
              </w:r>
              <w:r w:rsidR="0068738F" w:rsidRPr="00911202" w:rsidDel="00577066">
                <w:rPr>
                  <w:rFonts w:cs="Arial"/>
                  <w:szCs w:val="18"/>
                  <w:lang w:val="en-US"/>
                  <w:rPrChange w:id="584" w:author="Groot, Karina de" w:date="2024-10-30T14:19:00Z" w16du:dateUtc="2024-10-30T13:19:00Z">
                    <w:rPr>
                      <w:rFonts w:cs="Arial"/>
                      <w:sz w:val="20"/>
                      <w:lang w:val="en-US"/>
                    </w:rPr>
                  </w:rPrChange>
                </w:rPr>
                <w:fldChar w:fldCharType="end"/>
              </w:r>
            </w:del>
          </w:p>
        </w:tc>
        <w:tc>
          <w:tcPr>
            <w:tcW w:w="2690" w:type="pct"/>
          </w:tcPr>
          <w:p w14:paraId="5F1AE803" w14:textId="77777777" w:rsidR="007E5890" w:rsidRDefault="007E5890" w:rsidP="007E5890">
            <w:r>
              <w:t xml:space="preserve">Optionele tekst. Een </w:t>
            </w:r>
            <w:r w:rsidR="009C7209">
              <w:t xml:space="preserve">verplichte </w:t>
            </w:r>
            <w:r>
              <w:t>opsomming van de namen van de natuurlijke personen, die de personen uit een volgend tekstblok partij natuurlijk persoon vertegenwoordigen.</w:t>
            </w:r>
          </w:p>
          <w:p w14:paraId="26439CF3" w14:textId="77777777" w:rsidR="007E5890" w:rsidRDefault="007E5890" w:rsidP="007E5890">
            <w:pPr>
              <w:spacing w:line="240" w:lineRule="auto"/>
              <w:rPr>
                <w:sz w:val="16"/>
                <w:szCs w:val="16"/>
              </w:rPr>
            </w:pPr>
          </w:p>
          <w:p w14:paraId="06CAB0BF" w14:textId="77777777" w:rsidR="00597636" w:rsidRDefault="00597636" w:rsidP="00597636">
            <w:pPr>
              <w:pStyle w:val="streepje"/>
              <w:numPr>
                <w:ilvl w:val="0"/>
                <w:numId w:val="0"/>
              </w:numPr>
              <w:rPr>
                <w:ins w:id="585" w:author="Groot, Karina de" w:date="2024-11-01T14:16:00Z" w16du:dateUtc="2024-11-01T13:16:00Z"/>
              </w:rPr>
            </w:pPr>
            <w:ins w:id="586" w:author="Groot, Karina de" w:date="2024-11-01T14:16:00Z" w16du:dateUtc="2024-11-01T13:16:00Z">
              <w:r>
                <w:t>De keuze voor ‘</w:t>
              </w:r>
              <w:r w:rsidRPr="001268FC">
                <w:rPr>
                  <w:color w:val="800080"/>
                  <w:szCs w:val="18"/>
                </w:rPr>
                <w:t xml:space="preserve">de </w:t>
              </w:r>
              <w:r w:rsidRPr="00035F81">
                <w:rPr>
                  <w:color w:val="800080"/>
                  <w:szCs w:val="18"/>
                </w:rPr>
                <w:t>heer</w:t>
              </w:r>
              <w:r>
                <w:t>’ of ‘</w:t>
              </w:r>
              <w:r w:rsidRPr="001268FC">
                <w:rPr>
                  <w:color w:val="800080"/>
                  <w:szCs w:val="18"/>
                </w:rPr>
                <w:t>mevrouw</w:t>
              </w:r>
              <w:r>
                <w:t>’ wordt gemaakt op basis van het geslacht van de persoon. Indien bij geslacht gekozen wordt voor ‘</w:t>
              </w:r>
              <w:r w:rsidRPr="00236400">
                <w:rPr>
                  <w:color w:val="800080"/>
                  <w:szCs w:val="18"/>
                </w:rPr>
                <w:t>onbekend</w:t>
              </w:r>
              <w:r>
                <w:t>’ dan wordt alleen de naam van de natuurlijke persoon getoond.</w:t>
              </w:r>
            </w:ins>
          </w:p>
          <w:p w14:paraId="34142CCE" w14:textId="77777777" w:rsidR="000B66AE" w:rsidRPr="0084077D" w:rsidRDefault="000B66AE" w:rsidP="000B66AE">
            <w:pPr>
              <w:pStyle w:val="streepje"/>
              <w:rPr>
                <w:ins w:id="587" w:author="Groot, Karina de" w:date="2024-10-30T14:20:00Z" w16du:dateUtc="2024-10-30T13:20:00Z"/>
                <w:szCs w:val="18"/>
              </w:rPr>
            </w:pPr>
            <w:ins w:id="588" w:author="Groot, Karina de" w:date="2024-10-30T14:20:00Z" w16du:dateUtc="2024-10-30T13:20:00Z">
              <w:r w:rsidRPr="0084077D">
                <w:rPr>
                  <w:szCs w:val="18"/>
                </w:rPr>
                <w:t>bij tia:geslacht</w:t>
              </w:r>
              <w:r w:rsidRPr="0084077D" w:rsidDel="002528A8">
                <w:rPr>
                  <w:szCs w:val="18"/>
                </w:rPr>
                <w:t xml:space="preserve"> </w:t>
              </w:r>
              <w:r w:rsidRPr="0084077D">
                <w:rPr>
                  <w:szCs w:val="18"/>
                </w:rPr>
                <w:t>= Man, dan tonen op PDF: de heer,</w:t>
              </w:r>
            </w:ins>
          </w:p>
          <w:p w14:paraId="0507B38E" w14:textId="77777777" w:rsidR="000B66AE" w:rsidRPr="0084077D" w:rsidRDefault="000B66AE" w:rsidP="000B66AE">
            <w:pPr>
              <w:pStyle w:val="streepje"/>
              <w:rPr>
                <w:ins w:id="589" w:author="Groot, Karina de" w:date="2024-10-30T14:20:00Z" w16du:dateUtc="2024-10-30T13:20:00Z"/>
                <w:szCs w:val="18"/>
              </w:rPr>
            </w:pPr>
            <w:ins w:id="590" w:author="Groot, Karina de" w:date="2024-10-30T14:20:00Z" w16du:dateUtc="2024-10-30T13:20:00Z">
              <w:r w:rsidRPr="0084077D">
                <w:rPr>
                  <w:szCs w:val="18"/>
                </w:rPr>
                <w:t>bij tia:geslacht</w:t>
              </w:r>
              <w:r w:rsidRPr="0084077D" w:rsidDel="002528A8">
                <w:rPr>
                  <w:szCs w:val="18"/>
                </w:rPr>
                <w:t xml:space="preserve"> </w:t>
              </w:r>
              <w:r w:rsidRPr="0084077D">
                <w:rPr>
                  <w:szCs w:val="18"/>
                </w:rPr>
                <w:t>= Vrouw, dan tonen op PDF: mevrouw,</w:t>
              </w:r>
            </w:ins>
          </w:p>
          <w:p w14:paraId="13800476" w14:textId="77777777" w:rsidR="000B66AE" w:rsidRPr="0084077D" w:rsidRDefault="000B66AE" w:rsidP="000B66AE">
            <w:pPr>
              <w:pStyle w:val="streepje"/>
              <w:rPr>
                <w:ins w:id="591" w:author="Groot, Karina de" w:date="2024-10-30T14:20:00Z" w16du:dateUtc="2024-10-30T13:20:00Z"/>
                <w:szCs w:val="18"/>
                <w:lang w:val="nl-NL"/>
              </w:rPr>
            </w:pPr>
            <w:ins w:id="592" w:author="Groot, Karina de" w:date="2024-10-30T14:20:00Z" w16du:dateUtc="2024-10-30T13:20:00Z">
              <w:r w:rsidRPr="0084077D">
                <w:rPr>
                  <w:szCs w:val="18"/>
                </w:rPr>
                <w:t>bij tia:geslacht</w:t>
              </w:r>
              <w:r w:rsidRPr="0084077D" w:rsidDel="002528A8">
                <w:rPr>
                  <w:szCs w:val="18"/>
                </w:rPr>
                <w:t xml:space="preserve"> </w:t>
              </w:r>
              <w:r w:rsidRPr="0084077D">
                <w:rPr>
                  <w:szCs w:val="18"/>
                </w:rPr>
                <w:t xml:space="preserve">= Onbekend, dan wordt </w:t>
              </w:r>
              <w:r w:rsidRPr="0084077D">
                <w:rPr>
                  <w:rFonts w:cs="Arial"/>
                  <w:szCs w:val="18"/>
                  <w:lang w:val="en-US"/>
                </w:rPr>
                <w:fldChar w:fldCharType="begin"/>
              </w:r>
              <w:r w:rsidRPr="0084077D">
                <w:rPr>
                  <w:rFonts w:cs="Arial"/>
                  <w:szCs w:val="18"/>
                </w:rPr>
                <w:instrText>MacroButton Nomacro §</w:instrText>
              </w:r>
              <w:r w:rsidRPr="0084077D">
                <w:rPr>
                  <w:rFonts w:cs="Arial"/>
                  <w:szCs w:val="18"/>
                  <w:lang w:val="en-US"/>
                </w:rPr>
                <w:fldChar w:fldCharType="end"/>
              </w:r>
              <w:r w:rsidRPr="0084077D">
                <w:rPr>
                  <w:color w:val="800080"/>
                  <w:szCs w:val="18"/>
                </w:rPr>
                <w:t>de heer</w:t>
              </w:r>
              <w:r w:rsidRPr="0084077D">
                <w:rPr>
                  <w:rFonts w:cs="Arial"/>
                  <w:szCs w:val="18"/>
                  <w:lang w:val="en-US"/>
                </w:rPr>
                <w:fldChar w:fldCharType="begin"/>
              </w:r>
              <w:r w:rsidRPr="0084077D">
                <w:rPr>
                  <w:rFonts w:cs="Arial"/>
                  <w:szCs w:val="18"/>
                </w:rPr>
                <w:instrText>MacroButton Nomacro §</w:instrText>
              </w:r>
              <w:r w:rsidRPr="0084077D">
                <w:rPr>
                  <w:rFonts w:cs="Arial"/>
                  <w:szCs w:val="18"/>
                  <w:lang w:val="en-US"/>
                </w:rPr>
                <w:fldChar w:fldCharType="end"/>
              </w:r>
              <w:r w:rsidRPr="0084077D">
                <w:rPr>
                  <w:color w:val="800080"/>
                  <w:szCs w:val="18"/>
                </w:rPr>
                <w:t>/</w:t>
              </w:r>
              <w:r w:rsidRPr="0084077D">
                <w:rPr>
                  <w:rFonts w:cs="Arial"/>
                  <w:szCs w:val="18"/>
                  <w:lang w:val="en-US"/>
                </w:rPr>
                <w:fldChar w:fldCharType="begin"/>
              </w:r>
              <w:r w:rsidRPr="0084077D">
                <w:rPr>
                  <w:rFonts w:cs="Arial"/>
                  <w:szCs w:val="18"/>
                </w:rPr>
                <w:instrText>MacroButton Nomacro §</w:instrText>
              </w:r>
              <w:r w:rsidRPr="0084077D">
                <w:rPr>
                  <w:rFonts w:cs="Arial"/>
                  <w:szCs w:val="18"/>
                  <w:lang w:val="en-US"/>
                </w:rPr>
                <w:fldChar w:fldCharType="end"/>
              </w:r>
              <w:r w:rsidRPr="0084077D">
                <w:rPr>
                  <w:color w:val="800080"/>
                  <w:szCs w:val="18"/>
                </w:rPr>
                <w:t>mevrouw</w:t>
              </w:r>
              <w:r w:rsidRPr="0084077D" w:rsidDel="00E656CD">
                <w:rPr>
                  <w:color w:val="3366FF"/>
                  <w:szCs w:val="18"/>
                </w:rPr>
                <w:t xml:space="preserve"> </w:t>
              </w:r>
              <w:r w:rsidRPr="0084077D">
                <w:rPr>
                  <w:szCs w:val="18"/>
                  <w:lang w:val="nl-NL"/>
                </w:rPr>
                <w:t xml:space="preserve">niet getoond </w:t>
              </w:r>
              <w:r w:rsidRPr="0084077D">
                <w:rPr>
                  <w:szCs w:val="18"/>
                </w:rPr>
                <w:t>op de PDF.</w:t>
              </w:r>
            </w:ins>
          </w:p>
          <w:p w14:paraId="3137ED59" w14:textId="77777777" w:rsidR="000B66AE" w:rsidRPr="0084077D" w:rsidRDefault="000B66AE" w:rsidP="000B66AE">
            <w:pPr>
              <w:pStyle w:val="streepje"/>
              <w:numPr>
                <w:ilvl w:val="0"/>
                <w:numId w:val="0"/>
              </w:numPr>
              <w:rPr>
                <w:ins w:id="593" w:author="Groot, Karina de" w:date="2024-10-30T14:20:00Z" w16du:dateUtc="2024-10-30T13:20:00Z"/>
                <w:szCs w:val="18"/>
              </w:rPr>
            </w:pPr>
            <w:ins w:id="594" w:author="Groot, Karina de" w:date="2024-10-30T14:20:00Z" w16du:dateUtc="2024-10-30T13:20:00Z">
              <w:r w:rsidRPr="0084077D">
                <w:rPr>
                  <w:szCs w:val="18"/>
                  <w:lang w:val="nl-NL"/>
                </w:rPr>
                <w:t xml:space="preserve">-Heeft de persoon een adellijke titel dan wordt </w:t>
              </w:r>
              <w:r w:rsidRPr="0084077D">
                <w:rPr>
                  <w:rFonts w:cs="Arial"/>
                  <w:szCs w:val="18"/>
                  <w:lang w:val="en-US"/>
                </w:rPr>
                <w:fldChar w:fldCharType="begin"/>
              </w:r>
              <w:r w:rsidRPr="0084077D">
                <w:rPr>
                  <w:rFonts w:cs="Arial"/>
                  <w:szCs w:val="18"/>
                </w:rPr>
                <w:instrText>MacroButton Nomacro §</w:instrText>
              </w:r>
              <w:r w:rsidRPr="0084077D">
                <w:rPr>
                  <w:rFonts w:cs="Arial"/>
                  <w:szCs w:val="18"/>
                  <w:lang w:val="en-US"/>
                </w:rPr>
                <w:fldChar w:fldCharType="end"/>
              </w:r>
              <w:r w:rsidRPr="0084077D">
                <w:rPr>
                  <w:color w:val="800080"/>
                  <w:szCs w:val="18"/>
                </w:rPr>
                <w:t>de heer</w:t>
              </w:r>
              <w:r w:rsidRPr="0084077D">
                <w:rPr>
                  <w:rFonts w:cs="Arial"/>
                  <w:szCs w:val="18"/>
                  <w:lang w:val="en-US"/>
                </w:rPr>
                <w:fldChar w:fldCharType="begin"/>
              </w:r>
              <w:r w:rsidRPr="0084077D">
                <w:rPr>
                  <w:rFonts w:cs="Arial"/>
                  <w:szCs w:val="18"/>
                </w:rPr>
                <w:instrText>MacroButton Nomacro §</w:instrText>
              </w:r>
              <w:r w:rsidRPr="0084077D">
                <w:rPr>
                  <w:rFonts w:cs="Arial"/>
                  <w:szCs w:val="18"/>
                  <w:lang w:val="en-US"/>
                </w:rPr>
                <w:fldChar w:fldCharType="end"/>
              </w:r>
              <w:r w:rsidRPr="0084077D">
                <w:rPr>
                  <w:color w:val="800080"/>
                  <w:szCs w:val="18"/>
                </w:rPr>
                <w:t>/</w:t>
              </w:r>
              <w:r w:rsidRPr="0084077D">
                <w:rPr>
                  <w:rFonts w:cs="Arial"/>
                  <w:szCs w:val="18"/>
                  <w:lang w:val="en-US"/>
                </w:rPr>
                <w:fldChar w:fldCharType="begin"/>
              </w:r>
              <w:r w:rsidRPr="0084077D">
                <w:rPr>
                  <w:rFonts w:cs="Arial"/>
                  <w:szCs w:val="18"/>
                </w:rPr>
                <w:instrText>MacroButton Nomacro §</w:instrText>
              </w:r>
              <w:r w:rsidRPr="0084077D">
                <w:rPr>
                  <w:rFonts w:cs="Arial"/>
                  <w:szCs w:val="18"/>
                  <w:lang w:val="en-US"/>
                </w:rPr>
                <w:fldChar w:fldCharType="end"/>
              </w:r>
              <w:r w:rsidRPr="0084077D">
                <w:rPr>
                  <w:color w:val="800080"/>
                  <w:szCs w:val="18"/>
                </w:rPr>
                <w:t>mevrouw</w:t>
              </w:r>
              <w:r w:rsidRPr="0084077D" w:rsidDel="00E656CD">
                <w:rPr>
                  <w:color w:val="3366FF"/>
                  <w:szCs w:val="18"/>
                </w:rPr>
                <w:t xml:space="preserve"> </w:t>
              </w:r>
              <w:r w:rsidRPr="0084077D">
                <w:rPr>
                  <w:color w:val="000000" w:themeColor="text1"/>
                  <w:szCs w:val="18"/>
                </w:rPr>
                <w:t xml:space="preserve">ook </w:t>
              </w:r>
              <w:r w:rsidRPr="0084077D">
                <w:rPr>
                  <w:szCs w:val="18"/>
                  <w:lang w:val="nl-NL"/>
                </w:rPr>
                <w:t>niet getoond</w:t>
              </w:r>
            </w:ins>
          </w:p>
          <w:p w14:paraId="0AE8D24C" w14:textId="4A1F5C27" w:rsidR="007E5890" w:rsidDel="000B66AE" w:rsidRDefault="007E5890" w:rsidP="007E5890">
            <w:pPr>
              <w:pStyle w:val="streepje"/>
              <w:numPr>
                <w:ilvl w:val="0"/>
                <w:numId w:val="0"/>
              </w:numPr>
              <w:rPr>
                <w:del w:id="595" w:author="Groot, Karina de" w:date="2024-10-30T14:20:00Z" w16du:dateUtc="2024-10-30T13:20:00Z"/>
              </w:rPr>
            </w:pPr>
            <w:del w:id="596" w:author="Groot, Karina de" w:date="2024-10-30T14:20:00Z" w16du:dateUtc="2024-10-30T13:20:00Z">
              <w:r w:rsidDel="000B66AE">
                <w:delText>De keuze voor ‘</w:delText>
              </w:r>
              <w:r w:rsidRPr="00C762BE" w:rsidDel="000B66AE">
                <w:rPr>
                  <w:color w:val="3366FF"/>
                </w:rPr>
                <w:delText>de heer</w:delText>
              </w:r>
              <w:r w:rsidDel="000B66AE">
                <w:delText>’ of ‘</w:delText>
              </w:r>
              <w:r w:rsidRPr="00C762BE" w:rsidDel="000B66AE">
                <w:rPr>
                  <w:color w:val="3366FF"/>
                </w:rPr>
                <w:delText>mevrouw</w:delText>
              </w:r>
              <w:r w:rsidDel="000B66AE">
                <w:delText>’ wordt gemaakt op basis van het geslacht van de persoon.</w:delText>
              </w:r>
            </w:del>
          </w:p>
          <w:p w14:paraId="20D8740B" w14:textId="77777777" w:rsidR="007E5890" w:rsidRDefault="007E5890" w:rsidP="007E5890">
            <w:pPr>
              <w:spacing w:line="240" w:lineRule="auto"/>
              <w:rPr>
                <w:sz w:val="16"/>
                <w:szCs w:val="16"/>
                <w:lang w:val="nl"/>
              </w:rPr>
            </w:pPr>
          </w:p>
          <w:p w14:paraId="2AE899F2" w14:textId="77777777" w:rsidR="00186463" w:rsidRDefault="00186463" w:rsidP="007E5890">
            <w:pPr>
              <w:spacing w:line="240" w:lineRule="auto"/>
              <w:rPr>
                <w:sz w:val="16"/>
                <w:szCs w:val="16"/>
                <w:lang w:val="nl"/>
              </w:rPr>
            </w:pPr>
            <w:r>
              <w:t>Het al dan niet tonen van ‘</w:t>
            </w:r>
            <w:r w:rsidRPr="00977CB1">
              <w:rPr>
                <w:color w:val="800080"/>
              </w:rPr>
              <w:t>voornoemd</w:t>
            </w:r>
            <w:r>
              <w:t>’ is een gebruikerskeuze.</w:t>
            </w:r>
          </w:p>
          <w:p w14:paraId="3866AB7C" w14:textId="77777777" w:rsidR="00186463" w:rsidRPr="00943552" w:rsidRDefault="00186463" w:rsidP="007E5890">
            <w:pPr>
              <w:spacing w:line="240" w:lineRule="auto"/>
              <w:rPr>
                <w:sz w:val="16"/>
                <w:szCs w:val="16"/>
                <w:lang w:val="nl"/>
              </w:rPr>
            </w:pPr>
          </w:p>
          <w:p w14:paraId="55CD9454" w14:textId="77777777" w:rsidR="007E5890" w:rsidRDefault="007E5890" w:rsidP="007E5890">
            <w:r>
              <w:t>De personen worden weergegeven in de volgorde zoals ze in de voorgaande tekst in de akte getoond zijn.</w:t>
            </w:r>
          </w:p>
          <w:p w14:paraId="4AC04404" w14:textId="77777777" w:rsidR="007E5890" w:rsidRDefault="007E5890" w:rsidP="007E5890">
            <w:pPr>
              <w:spacing w:line="240" w:lineRule="auto"/>
              <w:rPr>
                <w:sz w:val="16"/>
                <w:szCs w:val="16"/>
              </w:rPr>
            </w:pPr>
          </w:p>
          <w:p w14:paraId="4CFE1DB3" w14:textId="77777777" w:rsidR="00846747" w:rsidRPr="00846747" w:rsidRDefault="00846747" w:rsidP="007E5890">
            <w:pPr>
              <w:spacing w:line="240" w:lineRule="auto"/>
              <w:rPr>
                <w:szCs w:val="18"/>
              </w:rPr>
            </w:pPr>
            <w:r w:rsidRPr="00846747">
              <w:rPr>
                <w:szCs w:val="18"/>
              </w:rPr>
              <w:t>Alle personen uit de volgende Partij natuurlijke persoon worden vertegenwoordigd.</w:t>
            </w:r>
          </w:p>
          <w:p w14:paraId="4BC64A79" w14:textId="77777777" w:rsidR="007E5890" w:rsidRDefault="007E5890" w:rsidP="007E5890">
            <w:pPr>
              <w:spacing w:line="240" w:lineRule="auto"/>
              <w:rPr>
                <w:sz w:val="16"/>
                <w:szCs w:val="16"/>
              </w:rPr>
            </w:pPr>
          </w:p>
          <w:p w14:paraId="1123D3C2" w14:textId="77777777" w:rsidR="00863C29" w:rsidRDefault="00863C29" w:rsidP="00863C29">
            <w:pPr>
              <w:rPr>
                <w:u w:val="single"/>
              </w:rPr>
            </w:pPr>
            <w:r w:rsidRPr="00C508DD">
              <w:rPr>
                <w:u w:val="single"/>
              </w:rPr>
              <w:t>Mapping</w:t>
            </w:r>
            <w:r w:rsidR="002557C0">
              <w:rPr>
                <w:u w:val="single"/>
              </w:rPr>
              <w:t xml:space="preserve"> opsomming namen</w:t>
            </w:r>
            <w:r w:rsidRPr="00C508DD">
              <w:rPr>
                <w:u w:val="single"/>
              </w:rPr>
              <w:t>:</w:t>
            </w:r>
          </w:p>
          <w:p w14:paraId="267F7E1D" w14:textId="77777777" w:rsidR="00863C29" w:rsidRDefault="00863C29" w:rsidP="00863C29">
            <w:pPr>
              <w:spacing w:line="240" w:lineRule="auto"/>
              <w:rPr>
                <w:sz w:val="16"/>
                <w:szCs w:val="16"/>
              </w:rPr>
            </w:pPr>
            <w:r w:rsidRPr="00C508DD">
              <w:rPr>
                <w:sz w:val="16"/>
                <w:szCs w:val="16"/>
              </w:rPr>
              <w:t>/</w:t>
            </w:r>
            <w:r>
              <w:rPr>
                <w:sz w:val="16"/>
                <w:szCs w:val="16"/>
              </w:rPr>
              <w:t>/Hoedanigheid/tekstKeuze/</w:t>
            </w:r>
          </w:p>
          <w:p w14:paraId="0415E0B3" w14:textId="77777777" w:rsidR="00863C29" w:rsidRDefault="00863C29" w:rsidP="00863C29">
            <w:pPr>
              <w:spacing w:line="240" w:lineRule="auto"/>
              <w:rPr>
                <w:sz w:val="16"/>
                <w:szCs w:val="16"/>
              </w:rPr>
            </w:pPr>
            <w:r>
              <w:rPr>
                <w:sz w:val="16"/>
                <w:szCs w:val="16"/>
              </w:rPr>
              <w:tab/>
            </w:r>
            <w:r w:rsidRPr="0036404C">
              <w:rPr>
                <w:sz w:val="16"/>
                <w:szCs w:val="16"/>
              </w:rPr>
              <w:t>./tagNaam (‘k_</w:t>
            </w:r>
            <w:r w:rsidR="00817C4C">
              <w:rPr>
                <w:sz w:val="16"/>
                <w:szCs w:val="16"/>
              </w:rPr>
              <w:t>HoedanigheidBenaming</w:t>
            </w:r>
            <w:r w:rsidRPr="0036404C">
              <w:rPr>
                <w:sz w:val="16"/>
                <w:szCs w:val="16"/>
              </w:rPr>
              <w:t>’)</w:t>
            </w:r>
          </w:p>
          <w:p w14:paraId="5659F56A" w14:textId="77777777" w:rsidR="00863C29" w:rsidRDefault="00863C29" w:rsidP="00863C29">
            <w:pPr>
              <w:spacing w:line="240" w:lineRule="auto"/>
              <w:rPr>
                <w:sz w:val="16"/>
                <w:szCs w:val="16"/>
              </w:rPr>
            </w:pPr>
            <w:r>
              <w:rPr>
                <w:sz w:val="16"/>
                <w:szCs w:val="16"/>
              </w:rPr>
              <w:tab/>
              <w:t>./tekst (‘</w:t>
            </w:r>
            <w:r w:rsidR="00817C4C">
              <w:rPr>
                <w:sz w:val="16"/>
                <w:szCs w:val="16"/>
              </w:rPr>
              <w:t>1</w:t>
            </w:r>
            <w:r>
              <w:rPr>
                <w:sz w:val="16"/>
                <w:szCs w:val="16"/>
              </w:rPr>
              <w:t>’)</w:t>
            </w:r>
          </w:p>
          <w:p w14:paraId="5428BACC" w14:textId="77777777" w:rsidR="00863C29" w:rsidRDefault="00863C29" w:rsidP="00863C29">
            <w:pPr>
              <w:spacing w:line="240" w:lineRule="auto"/>
            </w:pPr>
          </w:p>
          <w:p w14:paraId="39931567" w14:textId="77777777" w:rsidR="002557C0" w:rsidRPr="002557C0" w:rsidRDefault="002557C0" w:rsidP="002557C0">
            <w:pPr>
              <w:rPr>
                <w:u w:val="single"/>
              </w:rPr>
            </w:pPr>
            <w:r w:rsidRPr="00C508DD">
              <w:rPr>
                <w:u w:val="single"/>
              </w:rPr>
              <w:t>Mapping</w:t>
            </w:r>
            <w:r>
              <w:rPr>
                <w:u w:val="single"/>
              </w:rPr>
              <w:t xml:space="preserve"> voornoemd</w:t>
            </w:r>
            <w:r w:rsidRPr="00C508DD">
              <w:rPr>
                <w:u w:val="single"/>
              </w:rPr>
              <w:t>:</w:t>
            </w:r>
          </w:p>
          <w:p w14:paraId="5AA8DC78" w14:textId="77777777" w:rsidR="00863C29" w:rsidRDefault="00863C29" w:rsidP="00863C29">
            <w:pPr>
              <w:spacing w:line="240" w:lineRule="auto"/>
              <w:rPr>
                <w:sz w:val="16"/>
                <w:szCs w:val="16"/>
              </w:rPr>
            </w:pPr>
            <w:r w:rsidRPr="00C508DD">
              <w:rPr>
                <w:sz w:val="16"/>
                <w:szCs w:val="16"/>
              </w:rPr>
              <w:t>/</w:t>
            </w:r>
            <w:r>
              <w:rPr>
                <w:sz w:val="16"/>
                <w:szCs w:val="16"/>
              </w:rPr>
              <w:t>/Hoedanigheid/tekstKeuze/</w:t>
            </w:r>
          </w:p>
          <w:p w14:paraId="1B1ECF72" w14:textId="77777777" w:rsidR="00863C29" w:rsidRDefault="00863C29" w:rsidP="00863C29">
            <w:pPr>
              <w:spacing w:line="240" w:lineRule="auto"/>
              <w:rPr>
                <w:sz w:val="16"/>
                <w:szCs w:val="16"/>
              </w:rPr>
            </w:pPr>
            <w:r>
              <w:rPr>
                <w:sz w:val="16"/>
                <w:szCs w:val="16"/>
              </w:rPr>
              <w:tab/>
            </w:r>
            <w:r w:rsidRPr="0036404C">
              <w:rPr>
                <w:sz w:val="16"/>
                <w:szCs w:val="16"/>
              </w:rPr>
              <w:t>./tagNaam (‘k_</w:t>
            </w:r>
            <w:r w:rsidR="00817C4C">
              <w:rPr>
                <w:sz w:val="16"/>
                <w:szCs w:val="16"/>
              </w:rPr>
              <w:t>Hoedanigheid</w:t>
            </w:r>
            <w:r>
              <w:rPr>
                <w:sz w:val="16"/>
                <w:szCs w:val="16"/>
              </w:rPr>
              <w:t>Voornoemd</w:t>
            </w:r>
            <w:r w:rsidRPr="0036404C">
              <w:rPr>
                <w:sz w:val="16"/>
                <w:szCs w:val="16"/>
              </w:rPr>
              <w:t>’)</w:t>
            </w:r>
          </w:p>
          <w:p w14:paraId="080918D1" w14:textId="77777777" w:rsidR="00863C29" w:rsidRDefault="00863C29" w:rsidP="00863C29">
            <w:pPr>
              <w:spacing w:line="240" w:lineRule="auto"/>
            </w:pPr>
            <w:r>
              <w:rPr>
                <w:sz w:val="16"/>
                <w:szCs w:val="16"/>
              </w:rPr>
              <w:tab/>
              <w:t>./tekst (‘voornoemd’)</w:t>
            </w:r>
          </w:p>
          <w:p w14:paraId="6009B994" w14:textId="77777777" w:rsidR="00863C29" w:rsidRDefault="00863C29" w:rsidP="007E5890">
            <w:pPr>
              <w:spacing w:line="240" w:lineRule="auto"/>
              <w:rPr>
                <w:sz w:val="16"/>
                <w:szCs w:val="16"/>
              </w:rPr>
            </w:pPr>
          </w:p>
          <w:p w14:paraId="702150AF" w14:textId="77777777" w:rsidR="007E5890" w:rsidRPr="007E5890" w:rsidRDefault="007E5890" w:rsidP="007E5890">
            <w:pPr>
              <w:spacing w:line="240" w:lineRule="auto"/>
              <w:rPr>
                <w:szCs w:val="18"/>
                <w:u w:val="single"/>
              </w:rPr>
            </w:pPr>
            <w:r w:rsidRPr="007E5890">
              <w:rPr>
                <w:szCs w:val="18"/>
                <w:u w:val="single"/>
              </w:rPr>
              <w:t>Mapping vertegenwoordigende personen:</w:t>
            </w:r>
          </w:p>
          <w:p w14:paraId="49213552" w14:textId="77777777" w:rsidR="00C13486" w:rsidRDefault="007E5890" w:rsidP="007E5890">
            <w:pPr>
              <w:spacing w:line="240" w:lineRule="auto"/>
              <w:rPr>
                <w:sz w:val="16"/>
                <w:szCs w:val="16"/>
              </w:rPr>
            </w:pPr>
            <w:r w:rsidRPr="00704672">
              <w:rPr>
                <w:sz w:val="16"/>
                <w:szCs w:val="16"/>
              </w:rPr>
              <w:t>//</w:t>
            </w:r>
            <w:r>
              <w:rPr>
                <w:sz w:val="16"/>
                <w:szCs w:val="16"/>
              </w:rPr>
              <w:t>IMKAD_Persoon</w:t>
            </w:r>
            <w:r w:rsidRPr="00843FEF">
              <w:rPr>
                <w:sz w:val="16"/>
                <w:szCs w:val="16"/>
              </w:rPr>
              <w:t>/</w:t>
            </w:r>
            <w:r w:rsidR="00C13486">
              <w:rPr>
                <w:sz w:val="16"/>
                <w:szCs w:val="16"/>
              </w:rPr>
              <w:t xml:space="preserve">vertegenwoordigtRef [xlink:href="id van de </w:t>
            </w:r>
            <w:r w:rsidR="00C13486">
              <w:rPr>
                <w:sz w:val="16"/>
                <w:szCs w:val="16"/>
              </w:rPr>
              <w:tab/>
              <w:t>hoedanigheid]</w:t>
            </w:r>
          </w:p>
          <w:p w14:paraId="1A076C6C" w14:textId="77777777" w:rsidR="007E5890" w:rsidRDefault="007E5890" w:rsidP="007E5890">
            <w:pPr>
              <w:spacing w:line="240" w:lineRule="auto"/>
              <w:rPr>
                <w:sz w:val="16"/>
                <w:szCs w:val="16"/>
              </w:rPr>
            </w:pPr>
            <w:r>
              <w:rPr>
                <w:sz w:val="16"/>
                <w:szCs w:val="16"/>
              </w:rPr>
              <w:t>en/of één of meer</w:t>
            </w:r>
          </w:p>
          <w:p w14:paraId="29D738B6" w14:textId="77777777" w:rsidR="007E5890" w:rsidRDefault="007E5890" w:rsidP="007E5890">
            <w:pPr>
              <w:spacing w:line="240" w:lineRule="auto"/>
              <w:rPr>
                <w:sz w:val="16"/>
                <w:szCs w:val="16"/>
              </w:rPr>
            </w:pPr>
            <w:r>
              <w:rPr>
                <w:sz w:val="16"/>
                <w:szCs w:val="16"/>
              </w:rPr>
              <w:t xml:space="preserve">//IMKAD_Persoon/GerelateerdPersoon[partner, huisgenoot, </w:t>
            </w:r>
            <w:r>
              <w:rPr>
                <w:sz w:val="16"/>
                <w:szCs w:val="16"/>
              </w:rPr>
              <w:tab/>
              <w:t xml:space="preserve">volmachtgever]/IMKAD_Persoon/vertegenwoordigtRef </w:t>
            </w:r>
            <w:r w:rsidR="00C13486">
              <w:rPr>
                <w:sz w:val="16"/>
                <w:szCs w:val="16"/>
              </w:rPr>
              <w:tab/>
            </w:r>
            <w:r>
              <w:rPr>
                <w:sz w:val="16"/>
                <w:szCs w:val="16"/>
              </w:rPr>
              <w:t>[xlink:href="id van de hoedanigheid]</w:t>
            </w:r>
          </w:p>
          <w:p w14:paraId="40A770EA" w14:textId="77777777" w:rsidR="007E5890" w:rsidRDefault="007E5890" w:rsidP="007E5890">
            <w:pPr>
              <w:spacing w:line="240" w:lineRule="auto"/>
              <w:rPr>
                <w:sz w:val="16"/>
                <w:szCs w:val="16"/>
              </w:rPr>
            </w:pPr>
            <w:r>
              <w:rPr>
                <w:sz w:val="16"/>
                <w:szCs w:val="16"/>
              </w:rPr>
              <w:t>//Hoedanigheid[id]</w:t>
            </w:r>
          </w:p>
          <w:p w14:paraId="72A38FD4" w14:textId="77777777" w:rsidR="007E5890" w:rsidRDefault="007E5890" w:rsidP="007E5890">
            <w:pPr>
              <w:spacing w:line="240" w:lineRule="auto"/>
              <w:rPr>
                <w:sz w:val="16"/>
                <w:szCs w:val="16"/>
              </w:rPr>
            </w:pPr>
          </w:p>
          <w:p w14:paraId="07D1BB85" w14:textId="77777777" w:rsidR="00846747" w:rsidRDefault="007E5890" w:rsidP="007E5890">
            <w:pPr>
              <w:spacing w:line="240" w:lineRule="auto"/>
              <w:rPr>
                <w:sz w:val="16"/>
                <w:szCs w:val="16"/>
              </w:rPr>
            </w:pPr>
            <w:r w:rsidRPr="007E5890">
              <w:rPr>
                <w:szCs w:val="18"/>
                <w:u w:val="single"/>
              </w:rPr>
              <w:t>Mapping personen uit volgend</w:t>
            </w:r>
            <w:r w:rsidR="00846747">
              <w:rPr>
                <w:szCs w:val="18"/>
                <w:u w:val="single"/>
              </w:rPr>
              <w:t>e</w:t>
            </w:r>
            <w:r w:rsidRPr="007E5890">
              <w:rPr>
                <w:szCs w:val="18"/>
                <w:u w:val="single"/>
              </w:rPr>
              <w:t xml:space="preserve"> PNP die vertegenwoordigd worden:</w:t>
            </w:r>
          </w:p>
          <w:p w14:paraId="14138867" w14:textId="77777777" w:rsidR="007E5890" w:rsidRDefault="007E5890" w:rsidP="007E5890">
            <w:pPr>
              <w:spacing w:line="240" w:lineRule="auto"/>
              <w:rPr>
                <w:sz w:val="16"/>
                <w:szCs w:val="16"/>
              </w:rPr>
            </w:pPr>
            <w:r>
              <w:rPr>
                <w:sz w:val="16"/>
                <w:szCs w:val="16"/>
              </w:rPr>
              <w:t>//Hoedanigheid[id]/wordt</w:t>
            </w:r>
            <w:r w:rsidR="000F2F10">
              <w:rPr>
                <w:sz w:val="16"/>
                <w:szCs w:val="16"/>
              </w:rPr>
              <w:t xml:space="preserve">VertegenwoordigdRef [xlink:href="id van de </w:t>
            </w:r>
            <w:r w:rsidR="000F2F10">
              <w:rPr>
                <w:sz w:val="16"/>
                <w:szCs w:val="16"/>
              </w:rPr>
              <w:tab/>
              <w:t>IMKAD_Persoon uit volgend PNP]</w:t>
            </w:r>
          </w:p>
          <w:p w14:paraId="4C649BE7" w14:textId="77777777" w:rsidR="007E5890" w:rsidRDefault="007E5890" w:rsidP="007E5890">
            <w:pPr>
              <w:spacing w:line="240" w:lineRule="auto"/>
            </w:pPr>
          </w:p>
          <w:p w14:paraId="4ABDC782" w14:textId="77777777" w:rsidR="007E5890" w:rsidRPr="00861B6A" w:rsidRDefault="007E5890" w:rsidP="007E5890">
            <w:pPr>
              <w:pStyle w:val="streepje"/>
              <w:numPr>
                <w:ilvl w:val="0"/>
                <w:numId w:val="0"/>
              </w:numPr>
              <w:spacing w:line="240" w:lineRule="auto"/>
              <w:rPr>
                <w:szCs w:val="18"/>
                <w:u w:val="single"/>
                <w:lang w:val="nl-NL"/>
              </w:rPr>
            </w:pPr>
            <w:r w:rsidRPr="00861B6A">
              <w:rPr>
                <w:szCs w:val="18"/>
                <w:u w:val="single"/>
                <w:lang w:val="nl-NL"/>
              </w:rPr>
              <w:t>Mapping naam persoon ingezetene:</w:t>
            </w:r>
          </w:p>
          <w:p w14:paraId="6D9B90DA" w14:textId="77777777" w:rsidR="007E5890" w:rsidRPr="00FF1C4A" w:rsidRDefault="007E5890" w:rsidP="007E5890">
            <w:pPr>
              <w:spacing w:line="240" w:lineRule="auto"/>
              <w:rPr>
                <w:sz w:val="16"/>
                <w:szCs w:val="16"/>
              </w:rPr>
            </w:pPr>
            <w:r w:rsidRPr="00FF1C4A">
              <w:rPr>
                <w:sz w:val="16"/>
                <w:szCs w:val="16"/>
              </w:rPr>
              <w:t>-indien aanwezig</w:t>
            </w:r>
          </w:p>
          <w:p w14:paraId="0410F81B" w14:textId="77777777" w:rsidR="007E5890" w:rsidRDefault="007E5890" w:rsidP="007E5890">
            <w:pPr>
              <w:spacing w:line="240" w:lineRule="auto"/>
              <w:rPr>
                <w:sz w:val="16"/>
                <w:szCs w:val="16"/>
              </w:rPr>
            </w:pPr>
            <w:r>
              <w:rPr>
                <w:sz w:val="16"/>
                <w:szCs w:val="16"/>
              </w:rPr>
              <w:t>/</w:t>
            </w:r>
            <w:r w:rsidRPr="0036404C">
              <w:rPr>
                <w:sz w:val="16"/>
                <w:szCs w:val="16"/>
              </w:rPr>
              <w:t>/IMKAD_Persoon/</w:t>
            </w:r>
          </w:p>
          <w:p w14:paraId="1A0ACF7F" w14:textId="77777777" w:rsidR="007E5890" w:rsidRDefault="007E5890" w:rsidP="007E5890">
            <w:pPr>
              <w:spacing w:line="240" w:lineRule="auto"/>
              <w:rPr>
                <w:sz w:val="16"/>
                <w:szCs w:val="16"/>
              </w:rPr>
            </w:pPr>
            <w:r>
              <w:rPr>
                <w:sz w:val="16"/>
                <w:szCs w:val="16"/>
              </w:rPr>
              <w:t>//IMKAD_Persoon/GerelateerdPersoon[partner</w:t>
            </w:r>
            <w:r w:rsidR="000F2F10">
              <w:rPr>
                <w:sz w:val="16"/>
                <w:szCs w:val="16"/>
              </w:rPr>
              <w:t xml:space="preserve">, huisgenoot, </w:t>
            </w:r>
            <w:r w:rsidR="000F2F10">
              <w:rPr>
                <w:sz w:val="16"/>
                <w:szCs w:val="16"/>
              </w:rPr>
              <w:tab/>
              <w:t>volmachtgever</w:t>
            </w:r>
            <w:r>
              <w:rPr>
                <w:sz w:val="16"/>
                <w:szCs w:val="16"/>
              </w:rPr>
              <w:t>]/IMKAD_Persoon/</w:t>
            </w:r>
          </w:p>
          <w:p w14:paraId="2BC6EAA5" w14:textId="77777777" w:rsidR="007E5890" w:rsidRDefault="007E5890" w:rsidP="007E5890">
            <w:pPr>
              <w:spacing w:line="240" w:lineRule="auto"/>
              <w:rPr>
                <w:sz w:val="16"/>
                <w:szCs w:val="16"/>
              </w:rPr>
            </w:pPr>
            <w:r>
              <w:rPr>
                <w:sz w:val="16"/>
                <w:szCs w:val="16"/>
              </w:rPr>
              <w:lastRenderedPageBreak/>
              <w:tab/>
            </w:r>
            <w:r w:rsidR="000F2F10">
              <w:rPr>
                <w:sz w:val="16"/>
                <w:szCs w:val="16"/>
              </w:rPr>
              <w:tab/>
            </w:r>
            <w:r>
              <w:rPr>
                <w:sz w:val="16"/>
                <w:szCs w:val="16"/>
              </w:rPr>
              <w:t>./</w:t>
            </w:r>
            <w:r w:rsidRPr="0036404C">
              <w:rPr>
                <w:sz w:val="16"/>
                <w:szCs w:val="16"/>
              </w:rPr>
              <w:t>tia_Gegevens/IMKAD_KadNatuurlijkPersoon</w:t>
            </w:r>
            <w:r>
              <w:rPr>
                <w:sz w:val="16"/>
                <w:szCs w:val="16"/>
              </w:rPr>
              <w:t>/</w:t>
            </w:r>
          </w:p>
          <w:p w14:paraId="09247591" w14:textId="77777777" w:rsidR="007E5890" w:rsidRPr="00A517D2" w:rsidRDefault="007E5890" w:rsidP="007E5890">
            <w:pPr>
              <w:spacing w:line="240" w:lineRule="auto"/>
              <w:ind w:left="227"/>
              <w:rPr>
                <w:sz w:val="16"/>
                <w:szCs w:val="16"/>
              </w:rPr>
            </w:pPr>
            <w:r>
              <w:rPr>
                <w:sz w:val="16"/>
                <w:szCs w:val="16"/>
              </w:rPr>
              <w:tab/>
            </w:r>
            <w:r w:rsidR="000F2F10">
              <w:rPr>
                <w:sz w:val="16"/>
                <w:szCs w:val="16"/>
              </w:rPr>
              <w:tab/>
            </w:r>
            <w:r>
              <w:rPr>
                <w:sz w:val="16"/>
                <w:szCs w:val="16"/>
              </w:rPr>
              <w:t>./</w:t>
            </w:r>
            <w:r w:rsidRPr="00A517D2">
              <w:rPr>
                <w:sz w:val="16"/>
                <w:szCs w:val="16"/>
              </w:rPr>
              <w:t>voornamen</w:t>
            </w:r>
          </w:p>
          <w:p w14:paraId="56BEE2F0" w14:textId="77777777" w:rsidR="007E5890" w:rsidRPr="00A517D2" w:rsidRDefault="007E5890" w:rsidP="007E5890">
            <w:pPr>
              <w:spacing w:line="240" w:lineRule="auto"/>
              <w:ind w:left="227"/>
              <w:rPr>
                <w:sz w:val="16"/>
                <w:szCs w:val="16"/>
              </w:rPr>
            </w:pPr>
            <w:r>
              <w:rPr>
                <w:sz w:val="16"/>
                <w:szCs w:val="16"/>
              </w:rPr>
              <w:tab/>
            </w:r>
            <w:r w:rsidR="000F2F10">
              <w:rPr>
                <w:sz w:val="16"/>
                <w:szCs w:val="16"/>
              </w:rPr>
              <w:tab/>
            </w:r>
            <w:r w:rsidRPr="00A517D2">
              <w:rPr>
                <w:sz w:val="16"/>
                <w:szCs w:val="16"/>
              </w:rPr>
              <w:t>./voorvoegselsgeslachtsnaam</w:t>
            </w:r>
          </w:p>
          <w:p w14:paraId="7414F1EB" w14:textId="77777777" w:rsidR="007E5890" w:rsidRPr="0036404C" w:rsidRDefault="007E5890" w:rsidP="007E5890">
            <w:pPr>
              <w:spacing w:line="240" w:lineRule="auto"/>
              <w:ind w:left="227"/>
              <w:rPr>
                <w:sz w:val="16"/>
                <w:szCs w:val="16"/>
              </w:rPr>
            </w:pPr>
            <w:r>
              <w:rPr>
                <w:sz w:val="16"/>
                <w:szCs w:val="16"/>
              </w:rPr>
              <w:tab/>
            </w:r>
            <w:r w:rsidR="000F2F10">
              <w:rPr>
                <w:sz w:val="16"/>
                <w:szCs w:val="16"/>
              </w:rPr>
              <w:tab/>
            </w:r>
            <w:r w:rsidRPr="00A517D2">
              <w:rPr>
                <w:sz w:val="16"/>
                <w:szCs w:val="16"/>
              </w:rPr>
              <w:t>./geslachtsnaam</w:t>
            </w:r>
          </w:p>
          <w:p w14:paraId="6291B151" w14:textId="77777777" w:rsidR="007E5890" w:rsidRPr="00C7117E" w:rsidRDefault="007E5890" w:rsidP="007E5890">
            <w:pPr>
              <w:spacing w:line="240" w:lineRule="auto"/>
              <w:rPr>
                <w:sz w:val="16"/>
                <w:szCs w:val="16"/>
              </w:rPr>
            </w:pPr>
            <w:r>
              <w:rPr>
                <w:sz w:val="16"/>
                <w:szCs w:val="16"/>
              </w:rPr>
              <w:t>-anders</w:t>
            </w:r>
          </w:p>
          <w:p w14:paraId="0A4C4E77" w14:textId="77777777" w:rsidR="007E5890" w:rsidRDefault="007E5890" w:rsidP="007E5890">
            <w:pPr>
              <w:spacing w:line="240" w:lineRule="auto"/>
              <w:rPr>
                <w:sz w:val="16"/>
                <w:szCs w:val="16"/>
              </w:rPr>
            </w:pPr>
            <w:r>
              <w:rPr>
                <w:sz w:val="16"/>
                <w:szCs w:val="16"/>
              </w:rPr>
              <w:t>/</w:t>
            </w:r>
            <w:r w:rsidRPr="0036404C">
              <w:rPr>
                <w:sz w:val="16"/>
                <w:szCs w:val="16"/>
              </w:rPr>
              <w:t>/IMKAD_Persoon</w:t>
            </w:r>
            <w:r>
              <w:rPr>
                <w:sz w:val="16"/>
                <w:szCs w:val="16"/>
              </w:rPr>
              <w:t>/</w:t>
            </w:r>
          </w:p>
          <w:p w14:paraId="2C6ADD22" w14:textId="77777777" w:rsidR="007E5890" w:rsidRDefault="007E5890" w:rsidP="007E5890">
            <w:pPr>
              <w:spacing w:line="240" w:lineRule="auto"/>
              <w:rPr>
                <w:sz w:val="16"/>
                <w:szCs w:val="16"/>
              </w:rPr>
            </w:pPr>
            <w:r>
              <w:rPr>
                <w:sz w:val="16"/>
                <w:szCs w:val="16"/>
              </w:rPr>
              <w:t>//IMKAD_Persoon/GerelateerdPersoon[partner</w:t>
            </w:r>
            <w:r w:rsidR="000F2F10">
              <w:rPr>
                <w:sz w:val="16"/>
                <w:szCs w:val="16"/>
              </w:rPr>
              <w:t xml:space="preserve">, huisgenoot, </w:t>
            </w:r>
            <w:r w:rsidR="000F2F10">
              <w:rPr>
                <w:sz w:val="16"/>
                <w:szCs w:val="16"/>
              </w:rPr>
              <w:tab/>
              <w:t>volmachtgever</w:t>
            </w:r>
            <w:r>
              <w:rPr>
                <w:sz w:val="16"/>
                <w:szCs w:val="16"/>
              </w:rPr>
              <w:t>]/IMKAD_Persoon/</w:t>
            </w:r>
          </w:p>
          <w:p w14:paraId="1AB23A25" w14:textId="77777777" w:rsidR="007E5890" w:rsidRDefault="007E5890" w:rsidP="007E5890">
            <w:pPr>
              <w:spacing w:line="240" w:lineRule="auto"/>
              <w:rPr>
                <w:sz w:val="16"/>
                <w:szCs w:val="16"/>
              </w:rPr>
            </w:pPr>
            <w:r>
              <w:rPr>
                <w:sz w:val="16"/>
                <w:szCs w:val="16"/>
              </w:rPr>
              <w:tab/>
            </w:r>
            <w:r w:rsidR="000F2F10">
              <w:rPr>
                <w:sz w:val="16"/>
                <w:szCs w:val="16"/>
              </w:rPr>
              <w:tab/>
            </w:r>
            <w:r>
              <w:rPr>
                <w:sz w:val="16"/>
                <w:szCs w:val="16"/>
              </w:rPr>
              <w:t>.</w:t>
            </w:r>
            <w:r w:rsidRPr="0036404C">
              <w:rPr>
                <w:sz w:val="16"/>
                <w:szCs w:val="16"/>
              </w:rPr>
              <w:t>/tia_Gegevens/GBA_Ingezetene/</w:t>
            </w:r>
          </w:p>
          <w:p w14:paraId="426D5A49" w14:textId="77777777" w:rsidR="007E5890" w:rsidRPr="0036404C" w:rsidRDefault="007E5890" w:rsidP="007E5890">
            <w:pPr>
              <w:spacing w:line="240" w:lineRule="auto"/>
              <w:ind w:left="227"/>
              <w:rPr>
                <w:sz w:val="16"/>
                <w:szCs w:val="16"/>
              </w:rPr>
            </w:pPr>
            <w:r>
              <w:rPr>
                <w:sz w:val="16"/>
                <w:szCs w:val="16"/>
              </w:rPr>
              <w:tab/>
            </w:r>
            <w:r w:rsidR="000F2F10">
              <w:rPr>
                <w:sz w:val="16"/>
                <w:szCs w:val="16"/>
              </w:rPr>
              <w:tab/>
            </w:r>
            <w:r>
              <w:rPr>
                <w:sz w:val="16"/>
                <w:szCs w:val="16"/>
              </w:rPr>
              <w:t>./naam/voornamen</w:t>
            </w:r>
          </w:p>
          <w:p w14:paraId="782D68E0" w14:textId="77777777" w:rsidR="007E5890" w:rsidRDefault="007E5890" w:rsidP="007E5890">
            <w:pPr>
              <w:spacing w:line="240" w:lineRule="auto"/>
              <w:ind w:left="227"/>
              <w:rPr>
                <w:sz w:val="16"/>
                <w:szCs w:val="16"/>
              </w:rPr>
            </w:pPr>
            <w:r>
              <w:rPr>
                <w:sz w:val="16"/>
                <w:szCs w:val="16"/>
              </w:rPr>
              <w:tab/>
            </w:r>
            <w:r w:rsidR="000F2F10">
              <w:rPr>
                <w:sz w:val="16"/>
                <w:szCs w:val="16"/>
              </w:rPr>
              <w:tab/>
            </w:r>
            <w:r>
              <w:rPr>
                <w:sz w:val="16"/>
                <w:szCs w:val="16"/>
              </w:rPr>
              <w:t>./tia_VoorvoegselsNaam</w:t>
            </w:r>
          </w:p>
          <w:p w14:paraId="011D48B9" w14:textId="77777777" w:rsidR="007E5890" w:rsidRPr="0036404C" w:rsidRDefault="007E5890" w:rsidP="007E5890">
            <w:pPr>
              <w:spacing w:line="240" w:lineRule="auto"/>
              <w:ind w:left="227"/>
              <w:rPr>
                <w:sz w:val="16"/>
                <w:szCs w:val="16"/>
              </w:rPr>
            </w:pPr>
            <w:r>
              <w:rPr>
                <w:sz w:val="16"/>
                <w:szCs w:val="16"/>
              </w:rPr>
              <w:tab/>
            </w:r>
            <w:r w:rsidR="000F2F10">
              <w:rPr>
                <w:sz w:val="16"/>
                <w:szCs w:val="16"/>
              </w:rPr>
              <w:tab/>
            </w:r>
            <w:r>
              <w:rPr>
                <w:sz w:val="16"/>
                <w:szCs w:val="16"/>
              </w:rPr>
              <w:t>./tia_NaamZonderVoorvoegsels</w:t>
            </w:r>
          </w:p>
          <w:p w14:paraId="5B7B91AF" w14:textId="77777777" w:rsidR="007E5890" w:rsidRDefault="007E5890" w:rsidP="007E5890">
            <w:pPr>
              <w:spacing w:line="240" w:lineRule="auto"/>
              <w:rPr>
                <w:sz w:val="16"/>
                <w:szCs w:val="16"/>
              </w:rPr>
            </w:pPr>
          </w:p>
          <w:p w14:paraId="2E90D46C" w14:textId="77777777" w:rsidR="007E5890" w:rsidRPr="00861B6A" w:rsidRDefault="007E5890" w:rsidP="007E5890">
            <w:pPr>
              <w:spacing w:line="240" w:lineRule="auto"/>
              <w:rPr>
                <w:szCs w:val="18"/>
                <w:u w:val="single"/>
              </w:rPr>
            </w:pPr>
            <w:r w:rsidRPr="00861B6A">
              <w:rPr>
                <w:szCs w:val="18"/>
                <w:u w:val="single"/>
              </w:rPr>
              <w:t>Mapping geslacht ingezetene (in beide gevallen):</w:t>
            </w:r>
          </w:p>
          <w:p w14:paraId="0531FD1E" w14:textId="77777777" w:rsidR="007E5890" w:rsidRDefault="007E5890" w:rsidP="007E5890">
            <w:pPr>
              <w:spacing w:line="240" w:lineRule="auto"/>
              <w:rPr>
                <w:sz w:val="16"/>
                <w:szCs w:val="16"/>
              </w:rPr>
            </w:pPr>
            <w:r>
              <w:rPr>
                <w:sz w:val="16"/>
                <w:szCs w:val="16"/>
              </w:rPr>
              <w:t>/</w:t>
            </w:r>
            <w:r w:rsidRPr="0036404C">
              <w:rPr>
                <w:sz w:val="16"/>
                <w:szCs w:val="16"/>
              </w:rPr>
              <w:t>/IMKAD_Persoon/</w:t>
            </w:r>
          </w:p>
          <w:p w14:paraId="69C81F1E" w14:textId="77777777" w:rsidR="007E5890" w:rsidRDefault="007E5890" w:rsidP="007E5890">
            <w:pPr>
              <w:spacing w:line="240" w:lineRule="auto"/>
              <w:rPr>
                <w:sz w:val="16"/>
                <w:szCs w:val="16"/>
              </w:rPr>
            </w:pPr>
            <w:r>
              <w:rPr>
                <w:sz w:val="16"/>
                <w:szCs w:val="16"/>
              </w:rPr>
              <w:t>//IMKAD_Persoon/GerelateerdPersoon[partner</w:t>
            </w:r>
            <w:r w:rsidR="002A2504">
              <w:rPr>
                <w:sz w:val="16"/>
                <w:szCs w:val="16"/>
              </w:rPr>
              <w:t xml:space="preserve">, huisgenoot, </w:t>
            </w:r>
            <w:r w:rsidR="002A2504">
              <w:rPr>
                <w:sz w:val="16"/>
                <w:szCs w:val="16"/>
              </w:rPr>
              <w:tab/>
              <w:t>volmachtgever</w:t>
            </w:r>
            <w:r>
              <w:rPr>
                <w:sz w:val="16"/>
                <w:szCs w:val="16"/>
              </w:rPr>
              <w:t>]/IMKAD_Persoon/</w:t>
            </w:r>
          </w:p>
          <w:p w14:paraId="3D5EBD15" w14:textId="77777777" w:rsidR="007E5890" w:rsidRPr="0036404C" w:rsidRDefault="007E5890" w:rsidP="007E5890">
            <w:pPr>
              <w:spacing w:line="240" w:lineRule="auto"/>
              <w:rPr>
                <w:sz w:val="16"/>
                <w:szCs w:val="16"/>
              </w:rPr>
            </w:pPr>
            <w:r>
              <w:rPr>
                <w:sz w:val="16"/>
                <w:szCs w:val="16"/>
              </w:rPr>
              <w:tab/>
            </w:r>
            <w:r w:rsidR="002A2504">
              <w:rPr>
                <w:sz w:val="16"/>
                <w:szCs w:val="16"/>
              </w:rPr>
              <w:tab/>
            </w:r>
            <w:r>
              <w:rPr>
                <w:sz w:val="16"/>
                <w:szCs w:val="16"/>
              </w:rPr>
              <w:t>./</w:t>
            </w:r>
            <w:r w:rsidRPr="0036404C">
              <w:rPr>
                <w:sz w:val="16"/>
                <w:szCs w:val="16"/>
              </w:rPr>
              <w:t>tia_Gegevens/GBA_Ingezetene/</w:t>
            </w:r>
          </w:p>
          <w:p w14:paraId="768899C7" w14:textId="6C0EF4A5" w:rsidR="007E5890" w:rsidRDefault="007E5890" w:rsidP="007E5890">
            <w:pPr>
              <w:spacing w:line="240" w:lineRule="auto"/>
              <w:ind w:left="227"/>
              <w:rPr>
                <w:sz w:val="16"/>
                <w:szCs w:val="16"/>
              </w:rPr>
            </w:pPr>
            <w:r>
              <w:rPr>
                <w:sz w:val="16"/>
                <w:szCs w:val="16"/>
              </w:rPr>
              <w:tab/>
            </w:r>
            <w:r w:rsidR="002A2504">
              <w:rPr>
                <w:sz w:val="16"/>
                <w:szCs w:val="16"/>
              </w:rPr>
              <w:tab/>
            </w:r>
            <w:r w:rsidRPr="0036404C">
              <w:rPr>
                <w:sz w:val="16"/>
                <w:szCs w:val="16"/>
              </w:rPr>
              <w:t>./geslacht</w:t>
            </w:r>
            <w:ins w:id="597" w:author="Groot, Karina de" w:date="2024-10-30T14:20:00Z" w16du:dateUtc="2024-10-30T13:20:00Z">
              <w:r w:rsidR="00A71BF4">
                <w:rPr>
                  <w:sz w:val="16"/>
                  <w:szCs w:val="16"/>
                </w:rPr>
                <w:t xml:space="preserve"> (</w:t>
              </w:r>
            </w:ins>
            <w:ins w:id="598" w:author="Groot, Karina de" w:date="2024-11-22T11:11:00Z" w16du:dateUtc="2024-11-22T10:11:00Z">
              <w:r w:rsidR="00A75534">
                <w:rPr>
                  <w:sz w:val="16"/>
                  <w:szCs w:val="16"/>
                </w:rPr>
                <w:t>M</w:t>
              </w:r>
            </w:ins>
            <w:ins w:id="599" w:author="Groot, Karina de" w:date="2024-10-30T14:20:00Z" w16du:dateUtc="2024-10-30T13:20:00Z">
              <w:r w:rsidR="00A71BF4">
                <w:rPr>
                  <w:sz w:val="16"/>
                  <w:szCs w:val="16"/>
                </w:rPr>
                <w:t xml:space="preserve">an, </w:t>
              </w:r>
            </w:ins>
            <w:ins w:id="600" w:author="Groot, Karina de" w:date="2024-11-22T11:11:00Z" w16du:dateUtc="2024-11-22T10:11:00Z">
              <w:r w:rsidR="00A75534">
                <w:rPr>
                  <w:sz w:val="16"/>
                  <w:szCs w:val="16"/>
                </w:rPr>
                <w:t>V</w:t>
              </w:r>
            </w:ins>
            <w:ins w:id="601" w:author="Groot, Karina de" w:date="2024-10-30T14:20:00Z" w16du:dateUtc="2024-10-30T13:20:00Z">
              <w:r w:rsidR="00A71BF4">
                <w:rPr>
                  <w:sz w:val="16"/>
                  <w:szCs w:val="16"/>
                </w:rPr>
                <w:t xml:space="preserve">rouw, </w:t>
              </w:r>
            </w:ins>
            <w:ins w:id="602" w:author="Groot, Karina de" w:date="2024-11-22T11:11:00Z" w16du:dateUtc="2024-11-22T10:11:00Z">
              <w:r w:rsidR="00A75534">
                <w:rPr>
                  <w:sz w:val="16"/>
                  <w:szCs w:val="16"/>
                </w:rPr>
                <w:t>O</w:t>
              </w:r>
            </w:ins>
            <w:ins w:id="603" w:author="Groot, Karina de" w:date="2024-10-30T14:20:00Z" w16du:dateUtc="2024-10-30T13:20:00Z">
              <w:r w:rsidR="00A71BF4">
                <w:rPr>
                  <w:sz w:val="16"/>
                  <w:szCs w:val="16"/>
                </w:rPr>
                <w:t>nbekend=genderneutraal</w:t>
              </w:r>
            </w:ins>
          </w:p>
          <w:p w14:paraId="71806E9C" w14:textId="77777777" w:rsidR="007E5890" w:rsidRPr="007806FD" w:rsidRDefault="007E5890" w:rsidP="007E5890">
            <w:pPr>
              <w:spacing w:line="240" w:lineRule="auto"/>
              <w:rPr>
                <w:sz w:val="16"/>
                <w:szCs w:val="16"/>
              </w:rPr>
            </w:pPr>
          </w:p>
          <w:p w14:paraId="672058AC" w14:textId="77777777" w:rsidR="007E5890" w:rsidRPr="00861B6A" w:rsidRDefault="007E5890" w:rsidP="007E5890">
            <w:pPr>
              <w:pStyle w:val="streepje"/>
              <w:numPr>
                <w:ilvl w:val="0"/>
                <w:numId w:val="0"/>
              </w:numPr>
              <w:spacing w:line="240" w:lineRule="auto"/>
              <w:rPr>
                <w:szCs w:val="18"/>
                <w:u w:val="single"/>
                <w:lang w:val="nl-NL"/>
              </w:rPr>
            </w:pPr>
            <w:r w:rsidRPr="00861B6A">
              <w:rPr>
                <w:szCs w:val="18"/>
                <w:u w:val="single"/>
                <w:lang w:val="nl-NL"/>
              </w:rPr>
              <w:t>Mapping naam en geslacht niet ingezetene:</w:t>
            </w:r>
          </w:p>
          <w:p w14:paraId="5EF69E04" w14:textId="77777777" w:rsidR="007E5890" w:rsidRDefault="007E5890" w:rsidP="007E5890">
            <w:pPr>
              <w:spacing w:line="240" w:lineRule="auto"/>
              <w:rPr>
                <w:sz w:val="16"/>
                <w:szCs w:val="16"/>
              </w:rPr>
            </w:pPr>
            <w:r>
              <w:rPr>
                <w:sz w:val="16"/>
                <w:szCs w:val="16"/>
              </w:rPr>
              <w:t>/</w:t>
            </w:r>
            <w:r w:rsidRPr="00105494">
              <w:rPr>
                <w:sz w:val="16"/>
                <w:szCs w:val="16"/>
              </w:rPr>
              <w:t>/IMKAD_Persoon/</w:t>
            </w:r>
          </w:p>
          <w:p w14:paraId="3618EFFF" w14:textId="77777777" w:rsidR="007E5890" w:rsidRDefault="007E5890" w:rsidP="007E5890">
            <w:pPr>
              <w:spacing w:line="240" w:lineRule="auto"/>
              <w:rPr>
                <w:sz w:val="16"/>
                <w:szCs w:val="16"/>
              </w:rPr>
            </w:pPr>
            <w:r>
              <w:rPr>
                <w:sz w:val="16"/>
                <w:szCs w:val="16"/>
              </w:rPr>
              <w:t>//IMKAD_Persoon/GerelateerdPersoon[partner</w:t>
            </w:r>
            <w:r w:rsidR="002A2504">
              <w:rPr>
                <w:sz w:val="16"/>
                <w:szCs w:val="16"/>
              </w:rPr>
              <w:t xml:space="preserve">, huisgenoot, </w:t>
            </w:r>
            <w:r w:rsidR="002A2504">
              <w:rPr>
                <w:sz w:val="16"/>
                <w:szCs w:val="16"/>
              </w:rPr>
              <w:tab/>
              <w:t>volmachtgever</w:t>
            </w:r>
            <w:r>
              <w:rPr>
                <w:sz w:val="16"/>
                <w:szCs w:val="16"/>
              </w:rPr>
              <w:t>]/IMKAD_Persoon/</w:t>
            </w:r>
          </w:p>
          <w:p w14:paraId="75BBDCBB" w14:textId="77777777" w:rsidR="007E5890" w:rsidRDefault="007E5890" w:rsidP="007E5890">
            <w:pPr>
              <w:spacing w:line="240" w:lineRule="auto"/>
              <w:rPr>
                <w:sz w:val="16"/>
              </w:rPr>
            </w:pPr>
            <w:r>
              <w:rPr>
                <w:sz w:val="16"/>
                <w:szCs w:val="16"/>
              </w:rPr>
              <w:tab/>
            </w:r>
            <w:r w:rsidR="002A2504">
              <w:rPr>
                <w:sz w:val="16"/>
                <w:szCs w:val="16"/>
              </w:rPr>
              <w:tab/>
            </w:r>
            <w:r>
              <w:rPr>
                <w:sz w:val="16"/>
                <w:szCs w:val="16"/>
              </w:rPr>
              <w:t>./</w:t>
            </w:r>
            <w:r w:rsidRPr="00105494">
              <w:rPr>
                <w:sz w:val="16"/>
                <w:szCs w:val="16"/>
              </w:rPr>
              <w:t>IMKAD</w:t>
            </w:r>
            <w:r w:rsidRPr="00D17D03">
              <w:rPr>
                <w:sz w:val="16"/>
              </w:rPr>
              <w:t>_NietIngezetene/</w:t>
            </w:r>
          </w:p>
          <w:p w14:paraId="430FDCA2" w14:textId="77777777" w:rsidR="007E5890" w:rsidRPr="00920AC6" w:rsidRDefault="007E5890" w:rsidP="007E5890">
            <w:pPr>
              <w:spacing w:line="240" w:lineRule="auto"/>
              <w:ind w:left="227"/>
              <w:rPr>
                <w:sz w:val="16"/>
                <w:szCs w:val="16"/>
              </w:rPr>
            </w:pPr>
            <w:r>
              <w:rPr>
                <w:sz w:val="16"/>
              </w:rPr>
              <w:tab/>
            </w:r>
            <w:r w:rsidR="002A2504">
              <w:rPr>
                <w:sz w:val="16"/>
              </w:rPr>
              <w:tab/>
            </w:r>
            <w:r>
              <w:rPr>
                <w:sz w:val="16"/>
              </w:rPr>
              <w:t>./</w:t>
            </w:r>
            <w:r w:rsidRPr="00920AC6">
              <w:rPr>
                <w:sz w:val="16"/>
                <w:szCs w:val="16"/>
              </w:rPr>
              <w:t>voornamen</w:t>
            </w:r>
          </w:p>
          <w:p w14:paraId="528FFF81" w14:textId="77777777" w:rsidR="007E5890" w:rsidRPr="00920AC6" w:rsidRDefault="007E5890" w:rsidP="007E5890">
            <w:pPr>
              <w:spacing w:line="240" w:lineRule="auto"/>
              <w:ind w:left="227"/>
              <w:rPr>
                <w:sz w:val="16"/>
                <w:szCs w:val="16"/>
              </w:rPr>
            </w:pPr>
            <w:r>
              <w:rPr>
                <w:sz w:val="16"/>
                <w:szCs w:val="16"/>
              </w:rPr>
              <w:tab/>
            </w:r>
            <w:r w:rsidR="002A2504">
              <w:rPr>
                <w:sz w:val="16"/>
                <w:szCs w:val="16"/>
              </w:rPr>
              <w:tab/>
            </w:r>
            <w:r w:rsidRPr="00920AC6">
              <w:rPr>
                <w:sz w:val="16"/>
                <w:szCs w:val="16"/>
              </w:rPr>
              <w:t>./voorvoegsels</w:t>
            </w:r>
          </w:p>
          <w:p w14:paraId="7949CABB" w14:textId="77777777" w:rsidR="007E5890" w:rsidRDefault="007E5890" w:rsidP="007E5890">
            <w:pPr>
              <w:spacing w:line="240" w:lineRule="auto"/>
              <w:ind w:left="227"/>
              <w:rPr>
                <w:sz w:val="16"/>
                <w:szCs w:val="16"/>
              </w:rPr>
            </w:pPr>
            <w:r>
              <w:rPr>
                <w:sz w:val="16"/>
                <w:szCs w:val="16"/>
              </w:rPr>
              <w:tab/>
            </w:r>
            <w:r w:rsidR="002A2504">
              <w:rPr>
                <w:sz w:val="16"/>
                <w:szCs w:val="16"/>
              </w:rPr>
              <w:tab/>
            </w:r>
            <w:r w:rsidRPr="00920AC6">
              <w:rPr>
                <w:sz w:val="16"/>
                <w:szCs w:val="16"/>
              </w:rPr>
              <w:t>./geslachtsnaam</w:t>
            </w:r>
          </w:p>
          <w:p w14:paraId="2AFEE3A0" w14:textId="56514E82" w:rsidR="00A71BF4" w:rsidRDefault="007E5890" w:rsidP="00A71BF4">
            <w:pPr>
              <w:spacing w:line="240" w:lineRule="auto"/>
              <w:ind w:left="227"/>
              <w:rPr>
                <w:ins w:id="604" w:author="Groot, Karina de" w:date="2024-10-30T14:21:00Z" w16du:dateUtc="2024-10-30T13:21:00Z"/>
                <w:sz w:val="16"/>
                <w:szCs w:val="16"/>
              </w:rPr>
            </w:pPr>
            <w:r>
              <w:rPr>
                <w:sz w:val="16"/>
                <w:szCs w:val="16"/>
              </w:rPr>
              <w:tab/>
            </w:r>
            <w:r w:rsidR="002A2504">
              <w:rPr>
                <w:sz w:val="16"/>
                <w:szCs w:val="16"/>
              </w:rPr>
              <w:tab/>
            </w:r>
            <w:r w:rsidRPr="00920AC6">
              <w:rPr>
                <w:sz w:val="16"/>
                <w:szCs w:val="16"/>
              </w:rPr>
              <w:t>./geslacht</w:t>
            </w:r>
            <w:ins w:id="605" w:author="Groot, Karina de" w:date="2024-10-30T14:21:00Z" w16du:dateUtc="2024-10-30T13:21:00Z">
              <w:r w:rsidR="00A71BF4">
                <w:rPr>
                  <w:sz w:val="16"/>
                  <w:szCs w:val="16"/>
                </w:rPr>
                <w:t xml:space="preserve"> (</w:t>
              </w:r>
            </w:ins>
            <w:ins w:id="606" w:author="Groot, Karina de" w:date="2024-11-22T11:11:00Z" w16du:dateUtc="2024-11-22T10:11:00Z">
              <w:r w:rsidR="00A75534">
                <w:rPr>
                  <w:sz w:val="16"/>
                  <w:szCs w:val="16"/>
                </w:rPr>
                <w:t>M</w:t>
              </w:r>
            </w:ins>
            <w:ins w:id="607" w:author="Groot, Karina de" w:date="2024-10-30T14:21:00Z" w16du:dateUtc="2024-10-30T13:21:00Z">
              <w:r w:rsidR="00A71BF4">
                <w:rPr>
                  <w:sz w:val="16"/>
                  <w:szCs w:val="16"/>
                </w:rPr>
                <w:t xml:space="preserve">an, </w:t>
              </w:r>
            </w:ins>
            <w:ins w:id="608" w:author="Groot, Karina de" w:date="2024-11-22T11:11:00Z" w16du:dateUtc="2024-11-22T10:11:00Z">
              <w:r w:rsidR="00A75534">
                <w:rPr>
                  <w:sz w:val="16"/>
                  <w:szCs w:val="16"/>
                </w:rPr>
                <w:t>V</w:t>
              </w:r>
            </w:ins>
            <w:ins w:id="609" w:author="Groot, Karina de" w:date="2024-10-30T14:21:00Z" w16du:dateUtc="2024-10-30T13:21:00Z">
              <w:r w:rsidR="00A71BF4">
                <w:rPr>
                  <w:sz w:val="16"/>
                  <w:szCs w:val="16"/>
                </w:rPr>
                <w:t xml:space="preserve">rouw, </w:t>
              </w:r>
            </w:ins>
            <w:ins w:id="610" w:author="Groot, Karina de" w:date="2024-11-22T11:11:00Z" w16du:dateUtc="2024-11-22T10:11:00Z">
              <w:r w:rsidR="00A75534">
                <w:rPr>
                  <w:sz w:val="16"/>
                  <w:szCs w:val="16"/>
                </w:rPr>
                <w:t>O</w:t>
              </w:r>
            </w:ins>
            <w:ins w:id="611" w:author="Groot, Karina de" w:date="2024-10-30T14:21:00Z" w16du:dateUtc="2024-10-30T13:21:00Z">
              <w:r w:rsidR="00A71BF4">
                <w:rPr>
                  <w:sz w:val="16"/>
                  <w:szCs w:val="16"/>
                </w:rPr>
                <w:t>nbekend=genderneutraal</w:t>
              </w:r>
            </w:ins>
            <w:ins w:id="612" w:author="Groot, Karina de" w:date="2024-11-01T14:17:00Z" w16du:dateUtc="2024-11-01T13:17:00Z">
              <w:r w:rsidR="00283156">
                <w:rPr>
                  <w:sz w:val="16"/>
                  <w:szCs w:val="16"/>
                </w:rPr>
                <w:t>)</w:t>
              </w:r>
            </w:ins>
          </w:p>
          <w:p w14:paraId="1EF36418" w14:textId="0F6F3A09" w:rsidR="0068738F" w:rsidRDefault="0068738F">
            <w:pPr>
              <w:spacing w:line="240" w:lineRule="auto"/>
              <w:pPrChange w:id="613" w:author="Groot, Karina de" w:date="2024-10-30T14:21:00Z" w16du:dateUtc="2024-10-30T13:21:00Z">
                <w:pPr>
                  <w:spacing w:line="240" w:lineRule="auto"/>
                  <w:ind w:left="227"/>
                </w:pPr>
              </w:pPrChange>
            </w:pPr>
          </w:p>
        </w:tc>
      </w:tr>
      <w:tr w:rsidR="0068738F" w:rsidRPr="00C508DD" w14:paraId="67F2B96D" w14:textId="77777777" w:rsidTr="002A2504">
        <w:tc>
          <w:tcPr>
            <w:tcW w:w="2310" w:type="pct"/>
          </w:tcPr>
          <w:p w14:paraId="7518B120" w14:textId="77777777" w:rsidR="0068738F" w:rsidRPr="001A2B6B" w:rsidRDefault="0068738F" w:rsidP="002A2504">
            <w:pPr>
              <w:rPr>
                <w:color w:val="800080"/>
              </w:rPr>
            </w:pPr>
            <w:r w:rsidRPr="00C05046">
              <w:rPr>
                <w:rFonts w:cs="Arial"/>
                <w:color w:val="800080"/>
                <w:sz w:val="20"/>
              </w:rPr>
              <w:lastRenderedPageBreak/>
              <w:t>te dezen</w:t>
            </w:r>
            <w:r>
              <w:rPr>
                <w:rFonts w:cs="Arial"/>
                <w:color w:val="800080"/>
                <w:sz w:val="20"/>
              </w:rPr>
              <w:t xml:space="preserve"> </w:t>
            </w:r>
            <w:r w:rsidRPr="00C762BE">
              <w:rPr>
                <w:rFonts w:cs="Arial"/>
                <w:color w:val="3366FF"/>
                <w:sz w:val="20"/>
              </w:rPr>
              <w:t>gezamenlijk</w:t>
            </w:r>
            <w:r w:rsidRPr="00C05046">
              <w:rPr>
                <w:rFonts w:cs="Arial"/>
                <w:color w:val="800080"/>
                <w:sz w:val="20"/>
              </w:rPr>
              <w:t xml:space="preserve"> handelend:</w:t>
            </w:r>
          </w:p>
        </w:tc>
        <w:tc>
          <w:tcPr>
            <w:tcW w:w="2690" w:type="pct"/>
          </w:tcPr>
          <w:p w14:paraId="4F501B39" w14:textId="77777777" w:rsidR="00395C57" w:rsidRDefault="002A2504" w:rsidP="00395C57">
            <w:r>
              <w:rPr>
                <w:lang w:val="nl"/>
              </w:rPr>
              <w:t xml:space="preserve">Optionele tekst. </w:t>
            </w:r>
            <w:r w:rsidR="00395C57">
              <w:rPr>
                <w:lang w:val="nl"/>
              </w:rPr>
              <w:t xml:space="preserve">Deze tekst wordt </w:t>
            </w:r>
            <w:r w:rsidR="009C7209">
              <w:rPr>
                <w:lang w:val="nl"/>
              </w:rPr>
              <w:t xml:space="preserve">altijd </w:t>
            </w:r>
            <w:r w:rsidR="00395C57">
              <w:rPr>
                <w:lang w:val="nl"/>
              </w:rPr>
              <w:t xml:space="preserve">getoond wanneer </w:t>
            </w:r>
            <w:del w:id="614" w:author="Groot, Karina de" w:date="2024-10-30T14:20:00Z" w16du:dateUtc="2024-10-30T13:20:00Z">
              <w:r w:rsidR="00395C57" w:rsidDel="00A71BF4">
                <w:rPr>
                  <w:lang w:val="nl"/>
                </w:rPr>
                <w:delText xml:space="preserve"> </w:delText>
              </w:r>
            </w:del>
            <w:r w:rsidR="00395C57">
              <w:rPr>
                <w:lang w:val="nl"/>
              </w:rPr>
              <w:t>person</w:t>
            </w:r>
            <w:r w:rsidR="009C7209">
              <w:rPr>
                <w:lang w:val="nl"/>
              </w:rPr>
              <w:t>en</w:t>
            </w:r>
            <w:r w:rsidR="00395C57">
              <w:rPr>
                <w:lang w:val="nl"/>
              </w:rPr>
              <w:t xml:space="preserve"> in hoedanigheid handel</w:t>
            </w:r>
            <w:r w:rsidR="009C7209">
              <w:rPr>
                <w:lang w:val="nl"/>
              </w:rPr>
              <w:t>en voor een volgende Partij natuurlijk persoon</w:t>
            </w:r>
            <w:r w:rsidR="00395C57">
              <w:rPr>
                <w:lang w:val="nl"/>
              </w:rPr>
              <w:t>.</w:t>
            </w:r>
          </w:p>
          <w:p w14:paraId="4F314AA0" w14:textId="77777777" w:rsidR="00395C57" w:rsidRDefault="00395C57" w:rsidP="00395C57"/>
          <w:p w14:paraId="3108ABB3" w14:textId="77777777" w:rsidR="00395C57" w:rsidRDefault="00395C57" w:rsidP="00395C57">
            <w:r>
              <w:t>Wanneer meer person</w:t>
            </w:r>
            <w:r w:rsidR="009C7209">
              <w:t>en</w:t>
            </w:r>
            <w:r>
              <w:t xml:space="preserve"> in hoedanigheid handel</w:t>
            </w:r>
            <w:r w:rsidR="009C7209">
              <w:t>en</w:t>
            </w:r>
            <w:r>
              <w:t xml:space="preserve"> dan wordt ‘</w:t>
            </w:r>
            <w:r w:rsidRPr="00C762BE">
              <w:rPr>
                <w:rFonts w:cs="Arial"/>
                <w:color w:val="3366FF"/>
                <w:sz w:val="20"/>
              </w:rPr>
              <w:t>gezamenlijk</w:t>
            </w:r>
            <w:r>
              <w:t>’ getoond</w:t>
            </w:r>
            <w:r w:rsidR="009C7209">
              <w:t>, bij één persoon niet</w:t>
            </w:r>
            <w:r>
              <w:t>.</w:t>
            </w:r>
          </w:p>
          <w:p w14:paraId="34AFC81F" w14:textId="77777777" w:rsidR="00395C57" w:rsidRDefault="00395C57" w:rsidP="00395C57"/>
          <w:p w14:paraId="569D1BC9" w14:textId="77777777" w:rsidR="0068738F" w:rsidRDefault="0068738F" w:rsidP="002A2504">
            <w:pPr>
              <w:spacing w:line="240" w:lineRule="auto"/>
            </w:pPr>
          </w:p>
          <w:p w14:paraId="643FD5A5" w14:textId="77777777" w:rsidR="003E3028" w:rsidRPr="003E3028" w:rsidRDefault="003E3028" w:rsidP="002A2504">
            <w:pPr>
              <w:spacing w:line="240" w:lineRule="auto"/>
              <w:rPr>
                <w:u w:val="single"/>
              </w:rPr>
            </w:pPr>
            <w:r w:rsidRPr="003E3028">
              <w:rPr>
                <w:u w:val="single"/>
              </w:rPr>
              <w:t>Mapping gezamenlijk:</w:t>
            </w:r>
          </w:p>
          <w:p w14:paraId="7FF3FCCB" w14:textId="77777777" w:rsidR="003E3028" w:rsidRDefault="003E3028" w:rsidP="003E3028">
            <w:pPr>
              <w:spacing w:line="240" w:lineRule="auto"/>
              <w:rPr>
                <w:sz w:val="16"/>
                <w:szCs w:val="16"/>
              </w:rPr>
            </w:pPr>
            <w:r>
              <w:rPr>
                <w:sz w:val="16"/>
                <w:szCs w:val="16"/>
              </w:rPr>
              <w:t xml:space="preserve">-meer dan één ref naar hoedanigheid aanwezig </w:t>
            </w:r>
          </w:p>
          <w:p w14:paraId="4E36007D" w14:textId="77777777" w:rsidR="003E3028" w:rsidRDefault="003E3028" w:rsidP="003E3028">
            <w:pPr>
              <w:spacing w:line="240" w:lineRule="auto"/>
              <w:rPr>
                <w:sz w:val="16"/>
                <w:szCs w:val="16"/>
              </w:rPr>
            </w:pPr>
            <w:r w:rsidRPr="00704672">
              <w:rPr>
                <w:sz w:val="16"/>
                <w:szCs w:val="16"/>
              </w:rPr>
              <w:t>//</w:t>
            </w:r>
            <w:r>
              <w:rPr>
                <w:sz w:val="16"/>
                <w:szCs w:val="16"/>
              </w:rPr>
              <w:t>IMKAD_Persoon</w:t>
            </w:r>
            <w:r w:rsidRPr="00843FEF">
              <w:rPr>
                <w:sz w:val="16"/>
                <w:szCs w:val="16"/>
              </w:rPr>
              <w:t>/</w:t>
            </w:r>
            <w:r>
              <w:rPr>
                <w:sz w:val="16"/>
                <w:szCs w:val="16"/>
              </w:rPr>
              <w:t xml:space="preserve">vertegenwoordigtRef [xlink:href="id van de </w:t>
            </w:r>
            <w:r>
              <w:rPr>
                <w:sz w:val="16"/>
                <w:szCs w:val="16"/>
              </w:rPr>
              <w:tab/>
              <w:t>hoedanigheid]</w:t>
            </w:r>
          </w:p>
          <w:p w14:paraId="08BDA849" w14:textId="77777777" w:rsidR="003E3028" w:rsidRDefault="003E3028" w:rsidP="003E3028">
            <w:pPr>
              <w:spacing w:line="240" w:lineRule="auto"/>
              <w:rPr>
                <w:sz w:val="16"/>
                <w:szCs w:val="16"/>
              </w:rPr>
            </w:pPr>
            <w:r>
              <w:rPr>
                <w:sz w:val="16"/>
                <w:szCs w:val="16"/>
              </w:rPr>
              <w:t>en één of meer</w:t>
            </w:r>
          </w:p>
          <w:p w14:paraId="6EEDA912" w14:textId="77777777" w:rsidR="003E3028" w:rsidRDefault="003E3028" w:rsidP="003E3028">
            <w:pPr>
              <w:spacing w:line="240" w:lineRule="auto"/>
            </w:pPr>
            <w:r>
              <w:rPr>
                <w:sz w:val="16"/>
                <w:szCs w:val="16"/>
              </w:rPr>
              <w:t xml:space="preserve">//IMKAD_Persoon/GerelateerdPersoon[partner, huisgenoot, </w:t>
            </w:r>
            <w:r>
              <w:rPr>
                <w:sz w:val="16"/>
                <w:szCs w:val="16"/>
              </w:rPr>
              <w:tab/>
              <w:t xml:space="preserve">volmachtgever]/IMKAD_Persoon/vertegenwoordigtRef </w:t>
            </w:r>
            <w:r>
              <w:rPr>
                <w:sz w:val="16"/>
                <w:szCs w:val="16"/>
              </w:rPr>
              <w:tab/>
              <w:t>[xlink:href="id van de hoedanigheid]</w:t>
            </w:r>
          </w:p>
          <w:p w14:paraId="2E7C0C5B" w14:textId="77777777" w:rsidR="003E3028" w:rsidRDefault="003E3028" w:rsidP="002A2504">
            <w:pPr>
              <w:spacing w:line="240" w:lineRule="auto"/>
            </w:pPr>
          </w:p>
        </w:tc>
      </w:tr>
      <w:tr w:rsidR="0068738F" w:rsidRPr="00C508DD" w14:paraId="18A318DB" w14:textId="77777777" w:rsidTr="002A2504">
        <w:tc>
          <w:tcPr>
            <w:tcW w:w="2310" w:type="pct"/>
          </w:tcPr>
          <w:p w14:paraId="65C0778B" w14:textId="77777777" w:rsidR="0068738F" w:rsidRPr="0068738F" w:rsidRDefault="0068738F" w:rsidP="002A2504">
            <w:pPr>
              <w:rPr>
                <w:rFonts w:cs="Arial"/>
                <w:sz w:val="20"/>
              </w:rPr>
            </w:pPr>
            <w:r w:rsidRPr="00EA62F3">
              <w:rPr>
                <w:rFonts w:cs="Arial"/>
                <w:sz w:val="20"/>
              </w:rPr>
              <w:fldChar w:fldCharType="begin"/>
            </w:r>
            <w:r w:rsidRPr="00EA62F3">
              <w:rPr>
                <w:rFonts w:cs="Arial"/>
                <w:sz w:val="20"/>
              </w:rPr>
              <w:instrText>MacroButton Nomacro §</w:instrText>
            </w:r>
            <w:r w:rsidRPr="00EA62F3">
              <w:rPr>
                <w:rFonts w:cs="Arial"/>
                <w:sz w:val="20"/>
              </w:rPr>
              <w:fldChar w:fldCharType="end"/>
            </w:r>
            <w:r w:rsidRPr="00AC65A8">
              <w:rPr>
                <w:rFonts w:cs="Arial"/>
                <w:color w:val="800080"/>
                <w:sz w:val="20"/>
              </w:rPr>
              <w:t>l.   v</w:t>
            </w:r>
            <w:r w:rsidRPr="00EE3A93">
              <w:rPr>
                <w:rFonts w:cs="Arial"/>
                <w:color w:val="800080"/>
                <w:sz w:val="20"/>
              </w:rPr>
              <w:t>oor zich</w:t>
            </w:r>
            <w:r>
              <w:rPr>
                <w:rFonts w:cs="Arial"/>
                <w:color w:val="800080"/>
                <w:sz w:val="20"/>
              </w:rPr>
              <w:t xml:space="preserve"> </w:t>
            </w:r>
            <w:r w:rsidRPr="00C762BE">
              <w:rPr>
                <w:rFonts w:cs="Arial"/>
                <w:color w:val="3366FF"/>
                <w:sz w:val="20"/>
              </w:rPr>
              <w:t>in privé</w:t>
            </w:r>
            <w:r w:rsidRPr="00EE3A93">
              <w:rPr>
                <w:rFonts w:cs="Arial"/>
                <w:color w:val="800080"/>
                <w:sz w:val="20"/>
              </w:rPr>
              <w:t>; en</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p>
        </w:tc>
        <w:tc>
          <w:tcPr>
            <w:tcW w:w="2690" w:type="pct"/>
          </w:tcPr>
          <w:p w14:paraId="23B6ED62" w14:textId="77777777" w:rsidR="002A2504" w:rsidRDefault="002A2504" w:rsidP="002A2504">
            <w:pPr>
              <w:spacing w:before="72"/>
            </w:pPr>
            <w:r>
              <w:t>Optionele tekst die wordt getoond als de keuzetekst is gevuld. De keuze mogelijkheden zijn:</w:t>
            </w:r>
          </w:p>
          <w:p w14:paraId="3BBD92EE" w14:textId="77777777" w:rsidR="002A2504" w:rsidRDefault="002A2504" w:rsidP="002D32B1">
            <w:pPr>
              <w:numPr>
                <w:ilvl w:val="0"/>
                <w:numId w:val="6"/>
              </w:numPr>
              <w:spacing w:line="240" w:lineRule="auto"/>
              <w:ind w:left="357" w:hanging="357"/>
            </w:pPr>
            <w:r>
              <w:t>‘</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rsidRPr="000A5D05">
              <w:rPr>
                <w:rFonts w:cs="Arial"/>
                <w:color w:val="800080"/>
                <w:sz w:val="20"/>
              </w:rPr>
              <w:t>I</w:t>
            </w:r>
            <w:r>
              <w:rPr>
                <w:rFonts w:cs="Arial"/>
                <w:color w:val="800080"/>
                <w:sz w:val="20"/>
              </w:rPr>
              <w:t xml:space="preserve">    </w:t>
            </w:r>
            <w:r w:rsidRPr="00EE3A93">
              <w:rPr>
                <w:rFonts w:cs="Arial"/>
                <w:color w:val="800080"/>
                <w:sz w:val="20"/>
              </w:rPr>
              <w:t>voor zich; en</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t>’</w:t>
            </w:r>
          </w:p>
          <w:p w14:paraId="72BA957E" w14:textId="77777777" w:rsidR="002A2504" w:rsidRPr="000A5D05" w:rsidRDefault="002A2504" w:rsidP="002D32B1">
            <w:pPr>
              <w:numPr>
                <w:ilvl w:val="0"/>
                <w:numId w:val="6"/>
              </w:numPr>
              <w:spacing w:line="240" w:lineRule="auto"/>
              <w:ind w:left="357" w:hanging="357"/>
              <w:rPr>
                <w:lang w:val="nl"/>
              </w:rPr>
            </w:pPr>
            <w:r>
              <w:t>‘</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rPr>
                <w:rFonts w:cs="Arial"/>
                <w:color w:val="800080"/>
                <w:sz w:val="20"/>
              </w:rPr>
              <w:t xml:space="preserve">I    </w:t>
            </w:r>
            <w:r w:rsidRPr="00EE3A93">
              <w:rPr>
                <w:rFonts w:cs="Arial"/>
                <w:color w:val="800080"/>
                <w:sz w:val="20"/>
              </w:rPr>
              <w:t>voor zich</w:t>
            </w:r>
            <w:r>
              <w:rPr>
                <w:rFonts w:cs="Arial"/>
                <w:color w:val="800080"/>
                <w:sz w:val="20"/>
              </w:rPr>
              <w:t xml:space="preserve"> </w:t>
            </w:r>
            <w:r w:rsidRPr="00C762BE">
              <w:rPr>
                <w:rFonts w:cs="Arial"/>
                <w:color w:val="3366FF"/>
                <w:sz w:val="20"/>
              </w:rPr>
              <w:t>in privé</w:t>
            </w:r>
            <w:r w:rsidRPr="00EE3A93">
              <w:rPr>
                <w:rFonts w:cs="Arial"/>
                <w:color w:val="800080"/>
                <w:sz w:val="20"/>
              </w:rPr>
              <w:t>; en</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t>’</w:t>
            </w:r>
          </w:p>
          <w:p w14:paraId="7B05E53A" w14:textId="77777777" w:rsidR="002A2504" w:rsidRDefault="002A2504" w:rsidP="002A2504">
            <w:pPr>
              <w:spacing w:line="240" w:lineRule="auto"/>
            </w:pPr>
          </w:p>
          <w:p w14:paraId="2C37D5FC" w14:textId="77777777" w:rsidR="002A2504" w:rsidRPr="000A5D05" w:rsidRDefault="002A2504" w:rsidP="002A2504">
            <w:pPr>
              <w:spacing w:line="240" w:lineRule="auto"/>
              <w:rPr>
                <w:u w:val="single"/>
                <w:lang w:val="nl"/>
              </w:rPr>
            </w:pPr>
            <w:r w:rsidRPr="000A5D05">
              <w:rPr>
                <w:u w:val="single"/>
                <w:lang w:val="nl"/>
              </w:rPr>
              <w:t>Mapping</w:t>
            </w:r>
            <w:r>
              <w:rPr>
                <w:u w:val="single"/>
                <w:lang w:val="nl"/>
              </w:rPr>
              <w:t xml:space="preserve"> voor zich</w:t>
            </w:r>
            <w:r w:rsidRPr="000A5D05">
              <w:rPr>
                <w:u w:val="single"/>
                <w:lang w:val="nl"/>
              </w:rPr>
              <w:t>:</w:t>
            </w:r>
          </w:p>
          <w:p w14:paraId="7518FE62" w14:textId="77777777" w:rsidR="002A2504" w:rsidRPr="0036404C" w:rsidRDefault="002A2504" w:rsidP="002A2504">
            <w:pPr>
              <w:spacing w:line="240" w:lineRule="auto"/>
              <w:rPr>
                <w:sz w:val="16"/>
                <w:szCs w:val="16"/>
              </w:rPr>
            </w:pPr>
            <w:r>
              <w:rPr>
                <w:sz w:val="16"/>
                <w:szCs w:val="16"/>
              </w:rPr>
              <w:t>/</w:t>
            </w:r>
            <w:r w:rsidRPr="0036404C">
              <w:rPr>
                <w:sz w:val="16"/>
                <w:szCs w:val="16"/>
              </w:rPr>
              <w:t>/</w:t>
            </w:r>
            <w:r>
              <w:rPr>
                <w:sz w:val="16"/>
                <w:szCs w:val="16"/>
              </w:rPr>
              <w:t>Hoedanigheid</w:t>
            </w:r>
            <w:r w:rsidRPr="0036404C">
              <w:rPr>
                <w:sz w:val="16"/>
                <w:szCs w:val="16"/>
              </w:rPr>
              <w:t>/</w:t>
            </w:r>
            <w:r>
              <w:rPr>
                <w:sz w:val="16"/>
                <w:szCs w:val="16"/>
              </w:rPr>
              <w:t>t</w:t>
            </w:r>
            <w:r w:rsidRPr="0036404C">
              <w:rPr>
                <w:sz w:val="16"/>
                <w:szCs w:val="16"/>
              </w:rPr>
              <w:t>ekstKeuze/</w:t>
            </w:r>
          </w:p>
          <w:p w14:paraId="5AE3EDA3" w14:textId="77777777" w:rsidR="002A2504" w:rsidRPr="0036404C" w:rsidRDefault="002A2504" w:rsidP="002A2504">
            <w:pPr>
              <w:spacing w:line="240" w:lineRule="auto"/>
              <w:rPr>
                <w:sz w:val="16"/>
                <w:szCs w:val="16"/>
              </w:rPr>
            </w:pPr>
            <w:r>
              <w:rPr>
                <w:sz w:val="16"/>
                <w:szCs w:val="16"/>
              </w:rPr>
              <w:tab/>
              <w:t>./tagNaam (‘k_HoedanigheidVoorZich</w:t>
            </w:r>
            <w:r w:rsidRPr="0036404C">
              <w:rPr>
                <w:sz w:val="16"/>
                <w:szCs w:val="16"/>
              </w:rPr>
              <w:t>’)</w:t>
            </w:r>
          </w:p>
          <w:p w14:paraId="75205FC0" w14:textId="77777777" w:rsidR="0068738F" w:rsidRDefault="002A2504" w:rsidP="00FF62A4">
            <w:pPr>
              <w:spacing w:line="240" w:lineRule="auto"/>
              <w:rPr>
                <w:color w:val="000000"/>
                <w:sz w:val="16"/>
                <w:szCs w:val="16"/>
              </w:rPr>
            </w:pPr>
            <w:r>
              <w:rPr>
                <w:sz w:val="16"/>
                <w:szCs w:val="16"/>
              </w:rPr>
              <w:tab/>
            </w:r>
            <w:r w:rsidRPr="005675CC">
              <w:rPr>
                <w:sz w:val="16"/>
                <w:szCs w:val="16"/>
              </w:rPr>
              <w:t>./tekst</w:t>
            </w:r>
            <w:r w:rsidRPr="00B905B3">
              <w:rPr>
                <w:color w:val="000000"/>
                <w:sz w:val="16"/>
                <w:szCs w:val="16"/>
              </w:rPr>
              <w:t>(‘</w:t>
            </w:r>
            <w:r w:rsidRPr="00F12806">
              <w:rPr>
                <w:sz w:val="16"/>
                <w:szCs w:val="16"/>
              </w:rPr>
              <w:t>voor</w:t>
            </w:r>
            <w:r w:rsidRPr="00B905B3">
              <w:rPr>
                <w:rFonts w:cs="Arial"/>
                <w:color w:val="000000"/>
                <w:sz w:val="16"/>
                <w:szCs w:val="16"/>
              </w:rPr>
              <w:t xml:space="preserve"> </w:t>
            </w:r>
            <w:r w:rsidRPr="001A5526">
              <w:rPr>
                <w:sz w:val="16"/>
                <w:szCs w:val="16"/>
              </w:rPr>
              <w:t>zich</w:t>
            </w:r>
            <w:r w:rsidRPr="00B905B3">
              <w:rPr>
                <w:rFonts w:cs="Arial"/>
                <w:color w:val="000000"/>
                <w:sz w:val="16"/>
                <w:szCs w:val="16"/>
              </w:rPr>
              <w:t>; en</w:t>
            </w:r>
            <w:r w:rsidRPr="00B905B3">
              <w:rPr>
                <w:color w:val="000000"/>
                <w:sz w:val="16"/>
                <w:szCs w:val="16"/>
              </w:rPr>
              <w:t>’</w:t>
            </w:r>
            <w:r>
              <w:rPr>
                <w:color w:val="000000"/>
                <w:sz w:val="16"/>
                <w:szCs w:val="16"/>
              </w:rPr>
              <w:t xml:space="preserve">, </w:t>
            </w:r>
            <w:r w:rsidRPr="00022A3E">
              <w:rPr>
                <w:sz w:val="16"/>
                <w:szCs w:val="16"/>
              </w:rPr>
              <w:t>‘voor zich in privé; en’</w:t>
            </w:r>
            <w:r w:rsidRPr="00B905B3">
              <w:rPr>
                <w:color w:val="000000"/>
                <w:sz w:val="16"/>
                <w:szCs w:val="16"/>
              </w:rPr>
              <w:t>)</w:t>
            </w:r>
          </w:p>
          <w:p w14:paraId="76064B46" w14:textId="77777777" w:rsidR="009C7209" w:rsidRDefault="009C7209" w:rsidP="00FF62A4">
            <w:pPr>
              <w:spacing w:line="240" w:lineRule="auto"/>
              <w:rPr>
                <w:color w:val="000000"/>
                <w:sz w:val="16"/>
                <w:szCs w:val="16"/>
              </w:rPr>
            </w:pPr>
          </w:p>
          <w:p w14:paraId="6A82A673" w14:textId="77777777" w:rsidR="009C7209" w:rsidRPr="00521F38" w:rsidRDefault="009C7209" w:rsidP="00FF62A4">
            <w:pPr>
              <w:spacing w:line="240" w:lineRule="auto"/>
              <w:rPr>
                <w:color w:val="000000"/>
                <w:szCs w:val="18"/>
                <w:u w:val="single"/>
              </w:rPr>
            </w:pPr>
            <w:r w:rsidRPr="00521F38">
              <w:rPr>
                <w:color w:val="000000"/>
                <w:szCs w:val="18"/>
                <w:u w:val="single"/>
              </w:rPr>
              <w:t xml:space="preserve">Mapping </w:t>
            </w:r>
            <w:r w:rsidR="00521F38" w:rsidRPr="00521F38">
              <w:rPr>
                <w:color w:val="000000"/>
                <w:szCs w:val="18"/>
                <w:u w:val="single"/>
              </w:rPr>
              <w:t>g</w:t>
            </w:r>
            <w:r w:rsidRPr="00521F38">
              <w:rPr>
                <w:color w:val="000000"/>
                <w:szCs w:val="18"/>
                <w:u w:val="single"/>
              </w:rPr>
              <w:t>erechtigde personen:</w:t>
            </w:r>
          </w:p>
          <w:p w14:paraId="31388AE1" w14:textId="77777777" w:rsidR="00045746" w:rsidRDefault="00045746" w:rsidP="009C7209">
            <w:pPr>
              <w:spacing w:line="240" w:lineRule="auto"/>
              <w:rPr>
                <w:sz w:val="16"/>
                <w:szCs w:val="16"/>
              </w:rPr>
            </w:pPr>
            <w:r>
              <w:rPr>
                <w:sz w:val="16"/>
                <w:szCs w:val="16"/>
              </w:rPr>
              <w:t>-let op: de mapping kan afwijkend zijn van de eerder in de keuzeblokvariant persoon beschreven waarde, de hier beschreven mapping is dan zoals vastgelegd moet zijn voor de persoon!</w:t>
            </w:r>
          </w:p>
          <w:p w14:paraId="6134B24D" w14:textId="77777777" w:rsidR="00C326D1" w:rsidRDefault="00C326D1" w:rsidP="009C7209">
            <w:pPr>
              <w:spacing w:line="240" w:lineRule="auto"/>
              <w:rPr>
                <w:sz w:val="16"/>
                <w:szCs w:val="16"/>
              </w:rPr>
            </w:pPr>
          </w:p>
          <w:p w14:paraId="3DA928A3" w14:textId="77777777" w:rsidR="00FB4D37" w:rsidRDefault="00FB4D37" w:rsidP="009C7209">
            <w:pPr>
              <w:spacing w:line="240" w:lineRule="auto"/>
              <w:rPr>
                <w:sz w:val="16"/>
                <w:szCs w:val="16"/>
              </w:rPr>
            </w:pPr>
            <w:r>
              <w:rPr>
                <w:sz w:val="16"/>
                <w:szCs w:val="16"/>
              </w:rPr>
              <w:t xml:space="preserve">-zie ‘mapping vertegenwoordigende personen’ aangevuld met: </w:t>
            </w:r>
          </w:p>
          <w:p w14:paraId="1D88C7F0" w14:textId="77777777" w:rsidR="009C7209" w:rsidRDefault="009C7209" w:rsidP="009C7209">
            <w:pPr>
              <w:spacing w:line="240" w:lineRule="auto"/>
              <w:rPr>
                <w:sz w:val="16"/>
                <w:szCs w:val="16"/>
              </w:rPr>
            </w:pPr>
            <w:r>
              <w:rPr>
                <w:sz w:val="16"/>
                <w:szCs w:val="16"/>
              </w:rPr>
              <w:t>/</w:t>
            </w:r>
            <w:r w:rsidRPr="0036404C">
              <w:rPr>
                <w:sz w:val="16"/>
                <w:szCs w:val="16"/>
              </w:rPr>
              <w:t>/IMKAD_Persoon/</w:t>
            </w:r>
          </w:p>
          <w:p w14:paraId="236B0A0C" w14:textId="77777777" w:rsidR="009C7209" w:rsidRDefault="009C7209" w:rsidP="009C7209">
            <w:pPr>
              <w:spacing w:line="240" w:lineRule="auto"/>
              <w:rPr>
                <w:color w:val="000000"/>
                <w:sz w:val="16"/>
                <w:szCs w:val="16"/>
              </w:rPr>
            </w:pPr>
            <w:r>
              <w:rPr>
                <w:sz w:val="16"/>
                <w:szCs w:val="16"/>
              </w:rPr>
              <w:t xml:space="preserve">//IMKAD_Persoon/GerelateerdPersoon[partner, huisgenoot, </w:t>
            </w:r>
            <w:r>
              <w:rPr>
                <w:sz w:val="16"/>
                <w:szCs w:val="16"/>
              </w:rPr>
              <w:tab/>
              <w:t>volmachtgever]/IMKAD_Persoon/</w:t>
            </w:r>
          </w:p>
          <w:p w14:paraId="5C6D2940" w14:textId="77777777" w:rsidR="00521F38" w:rsidRDefault="00521F38" w:rsidP="00FF62A4">
            <w:pPr>
              <w:spacing w:line="240" w:lineRule="auto"/>
              <w:rPr>
                <w:color w:val="000000"/>
                <w:sz w:val="16"/>
                <w:szCs w:val="16"/>
              </w:rPr>
            </w:pPr>
            <w:r>
              <w:rPr>
                <w:color w:val="000000"/>
                <w:sz w:val="16"/>
                <w:szCs w:val="16"/>
              </w:rPr>
              <w:t xml:space="preserve">-k_HoedanigheidVoorZich aanwezig dan </w:t>
            </w:r>
            <w:r>
              <w:rPr>
                <w:sz w:val="16"/>
                <w:szCs w:val="16"/>
              </w:rPr>
              <w:t xml:space="preserve">./tia_IndGerechtigde (‘true’) </w:t>
            </w:r>
          </w:p>
          <w:p w14:paraId="62D4739C" w14:textId="77777777" w:rsidR="00521F38" w:rsidRDefault="00521F38" w:rsidP="00FF62A4">
            <w:pPr>
              <w:spacing w:line="240" w:lineRule="auto"/>
              <w:rPr>
                <w:color w:val="000000"/>
                <w:sz w:val="16"/>
                <w:szCs w:val="16"/>
              </w:rPr>
            </w:pPr>
            <w:r>
              <w:rPr>
                <w:color w:val="000000"/>
                <w:sz w:val="16"/>
                <w:szCs w:val="16"/>
              </w:rPr>
              <w:t xml:space="preserve">-k_HoedanigheidVoorZich niet aanwezig dan </w:t>
            </w:r>
            <w:r>
              <w:rPr>
                <w:sz w:val="16"/>
                <w:szCs w:val="16"/>
              </w:rPr>
              <w:t xml:space="preserve">./tia_IndGerechtigde (‘true’) (zie paragraaf </w:t>
            </w:r>
            <w:r>
              <w:rPr>
                <w:sz w:val="16"/>
                <w:szCs w:val="16"/>
              </w:rPr>
              <w:fldChar w:fldCharType="begin"/>
            </w:r>
            <w:r>
              <w:rPr>
                <w:sz w:val="16"/>
                <w:szCs w:val="16"/>
              </w:rPr>
              <w:instrText xml:space="preserve"> REF _Ref377738605 \r \h </w:instrText>
            </w:r>
            <w:r>
              <w:rPr>
                <w:sz w:val="16"/>
                <w:szCs w:val="16"/>
              </w:rPr>
            </w:r>
            <w:r>
              <w:rPr>
                <w:sz w:val="16"/>
                <w:szCs w:val="16"/>
              </w:rPr>
              <w:fldChar w:fldCharType="separate"/>
            </w:r>
            <w:r w:rsidR="00160287">
              <w:rPr>
                <w:sz w:val="16"/>
                <w:szCs w:val="16"/>
              </w:rPr>
              <w:t>2.1</w:t>
            </w:r>
            <w:r>
              <w:rPr>
                <w:sz w:val="16"/>
                <w:szCs w:val="16"/>
              </w:rPr>
              <w:fldChar w:fldCharType="end"/>
            </w:r>
            <w:r>
              <w:rPr>
                <w:sz w:val="16"/>
                <w:szCs w:val="16"/>
              </w:rPr>
              <w:t>)</w:t>
            </w:r>
          </w:p>
          <w:p w14:paraId="0B640F14" w14:textId="77777777" w:rsidR="009C7209" w:rsidRDefault="009C7209" w:rsidP="00FF62A4">
            <w:pPr>
              <w:spacing w:line="240" w:lineRule="auto"/>
            </w:pPr>
          </w:p>
        </w:tc>
      </w:tr>
      <w:tr w:rsidR="002A2504" w:rsidRPr="00C508DD" w14:paraId="382D30AE" w14:textId="77777777" w:rsidTr="002A2504">
        <w:tc>
          <w:tcPr>
            <w:tcW w:w="2310" w:type="pct"/>
          </w:tcPr>
          <w:p w14:paraId="43FD51F0" w14:textId="77777777" w:rsidR="002A2504" w:rsidRPr="00EA62F3" w:rsidRDefault="002A2504" w:rsidP="002A2504">
            <w:pPr>
              <w:rPr>
                <w:rFonts w:cs="Arial"/>
                <w:sz w:val="20"/>
              </w:rPr>
            </w:pPr>
            <w:r w:rsidRPr="00BA6C49">
              <w:rPr>
                <w:rFonts w:cs="Arial"/>
                <w:color w:val="800080"/>
                <w:sz w:val="20"/>
              </w:rPr>
              <w:lastRenderedPageBreak/>
              <w:t>II</w:t>
            </w:r>
            <w:r>
              <w:rPr>
                <w:rFonts w:cs="Arial"/>
                <w:color w:val="800080"/>
                <w:sz w:val="20"/>
              </w:rPr>
              <w:t xml:space="preserve">. </w:t>
            </w:r>
            <w:r>
              <w:rPr>
                <w:rFonts w:cs="Arial"/>
                <w:color w:val="800080"/>
                <w:sz w:val="20"/>
              </w:rPr>
              <w:tab/>
              <w:t xml:space="preserve">   </w:t>
            </w:r>
            <w:r w:rsidRPr="007960ED">
              <w:rPr>
                <w:rFonts w:cs="Arial"/>
                <w:color w:val="FFFFFF"/>
                <w:sz w:val="20"/>
                <w:highlight w:val="darkYellow"/>
              </w:rPr>
              <w:t>KEUZEBLOK</w:t>
            </w:r>
            <w:r>
              <w:rPr>
                <w:rFonts w:cs="Arial"/>
                <w:color w:val="FFFFFF"/>
                <w:sz w:val="20"/>
                <w:highlight w:val="darkYellow"/>
              </w:rPr>
              <w:t>VARIANT</w:t>
            </w:r>
            <w:r w:rsidRPr="007960ED">
              <w:rPr>
                <w:rFonts w:cs="Arial"/>
                <w:color w:val="FFFFFF"/>
                <w:sz w:val="20"/>
                <w:highlight w:val="darkYellow"/>
              </w:rPr>
              <w:t xml:space="preserve"> HOEDANIGHEID</w:t>
            </w:r>
            <w:r w:rsidRPr="00C05046">
              <w:rPr>
                <w:rFonts w:cs="Arial"/>
                <w:color w:val="800080"/>
                <w:sz w:val="20"/>
              </w:rPr>
              <w:t>:</w:t>
            </w:r>
          </w:p>
        </w:tc>
        <w:tc>
          <w:tcPr>
            <w:tcW w:w="2690" w:type="pct"/>
          </w:tcPr>
          <w:p w14:paraId="683D4FDB" w14:textId="77777777" w:rsidR="002A2504" w:rsidRDefault="002A2504" w:rsidP="002A2504">
            <w:pPr>
              <w:spacing w:before="72"/>
            </w:pPr>
            <w:r>
              <w:t>Optionele tekst, met verplichte keuze tussen alle varianten. De hoedanigheid waarin de</w:t>
            </w:r>
            <w:r w:rsidR="00FF62A4">
              <w:t xml:space="preserve"> gekozen</w:t>
            </w:r>
            <w:r>
              <w:t xml:space="preserve"> personen, de</w:t>
            </w:r>
            <w:r w:rsidR="00FF62A4">
              <w:t xml:space="preserve"> personen uit de v</w:t>
            </w:r>
            <w:r>
              <w:t>olgende PNP vertegenwoordigen.</w:t>
            </w:r>
          </w:p>
          <w:p w14:paraId="132D8570" w14:textId="77777777" w:rsidR="002A2504" w:rsidRDefault="002A2504" w:rsidP="0086490A">
            <w:pPr>
              <w:spacing w:before="72"/>
            </w:pPr>
          </w:p>
          <w:p w14:paraId="5464DD59" w14:textId="77777777" w:rsidR="002A2504" w:rsidRDefault="002A2504" w:rsidP="002A2504">
            <w:pPr>
              <w:pStyle w:val="streepje"/>
              <w:numPr>
                <w:ilvl w:val="0"/>
                <w:numId w:val="0"/>
              </w:numPr>
            </w:pPr>
            <w:r w:rsidRPr="003C1030">
              <w:rPr>
                <w:u w:val="single"/>
              </w:rPr>
              <w:t>Mapping</w:t>
            </w:r>
            <w:r>
              <w:rPr>
                <w:u w:val="single"/>
              </w:rPr>
              <w:t xml:space="preserve"> Hoedanigheid</w:t>
            </w:r>
            <w:r>
              <w:t>:</w:t>
            </w:r>
          </w:p>
          <w:p w14:paraId="3C8C79FF" w14:textId="77777777" w:rsidR="002A2504" w:rsidRDefault="002A2504" w:rsidP="002A2504">
            <w:pPr>
              <w:spacing w:line="240" w:lineRule="auto"/>
              <w:rPr>
                <w:sz w:val="16"/>
                <w:szCs w:val="16"/>
              </w:rPr>
            </w:pPr>
            <w:r>
              <w:rPr>
                <w:sz w:val="16"/>
                <w:szCs w:val="16"/>
              </w:rPr>
              <w:t xml:space="preserve">-zie </w:t>
            </w:r>
            <w:r w:rsidR="00FB4D37">
              <w:rPr>
                <w:sz w:val="16"/>
                <w:szCs w:val="16"/>
              </w:rPr>
              <w:t>keuzeblokvariant hoedanigheid</w:t>
            </w:r>
          </w:p>
          <w:p w14:paraId="7430FD3B" w14:textId="77777777" w:rsidR="002A2504" w:rsidRDefault="002A2504" w:rsidP="002A2504"/>
          <w:p w14:paraId="166FB939" w14:textId="77777777" w:rsidR="002A2504" w:rsidRPr="00A41D18" w:rsidRDefault="002A2504" w:rsidP="002A2504">
            <w:pPr>
              <w:spacing w:line="240" w:lineRule="auto"/>
              <w:rPr>
                <w:szCs w:val="18"/>
                <w:u w:val="single"/>
              </w:rPr>
            </w:pPr>
            <w:r w:rsidRPr="00A41D18">
              <w:rPr>
                <w:szCs w:val="18"/>
                <w:u w:val="single"/>
              </w:rPr>
              <w:t>Mapping nummering:</w:t>
            </w:r>
          </w:p>
          <w:p w14:paraId="57216BB0" w14:textId="77777777" w:rsidR="002A2504" w:rsidRDefault="002A2504" w:rsidP="0022017E">
            <w:pPr>
              <w:spacing w:line="240" w:lineRule="auto"/>
            </w:pPr>
            <w:r>
              <w:rPr>
                <w:sz w:val="16"/>
                <w:szCs w:val="16"/>
              </w:rPr>
              <w:t>-zie ‘mapping voor zich’</w:t>
            </w:r>
            <w:r w:rsidR="00FB4D37">
              <w:rPr>
                <w:sz w:val="16"/>
                <w:szCs w:val="16"/>
              </w:rPr>
              <w:t xml:space="preserve"> k_HoedanigheidVoorZich aanwezig of niet aanwezig</w:t>
            </w:r>
          </w:p>
        </w:tc>
      </w:tr>
      <w:tr w:rsidR="003614BA" w:rsidRPr="00C508DD" w14:paraId="05BEDF3F" w14:textId="77777777" w:rsidTr="003614BA">
        <w:tc>
          <w:tcPr>
            <w:tcW w:w="5000" w:type="pct"/>
            <w:gridSpan w:val="2"/>
          </w:tcPr>
          <w:p w14:paraId="38B152B6" w14:textId="77777777" w:rsidR="003614BA" w:rsidRDefault="003614BA" w:rsidP="002A2504">
            <w:pPr>
              <w:spacing w:before="72"/>
            </w:pPr>
            <w:r>
              <w:t>Hierna volgt het volgende tekstblok Partij natuurlijk persoon</w:t>
            </w:r>
            <w:r w:rsidR="00FE1A65">
              <w:t>, dit kunnen alle varianten zijn</w:t>
            </w:r>
            <w:r>
              <w:t>. Wanneer deze PNP uit één persoon bestaat dan wordt de tekst aansluitend op de hoedanigheid tekst getoond. Bestaat de PNP uit meer personen dan worden deze genummerd conform de gekozen variant</w:t>
            </w:r>
            <w:r w:rsidR="00584CC5">
              <w:t xml:space="preserve"> en modeldocument</w:t>
            </w:r>
            <w:r>
              <w:t>.</w:t>
            </w:r>
          </w:p>
        </w:tc>
      </w:tr>
    </w:tbl>
    <w:p w14:paraId="0687202C" w14:textId="77777777" w:rsidR="0068738F" w:rsidRDefault="0068738F" w:rsidP="0068738F"/>
    <w:p w14:paraId="08E9F8E0" w14:textId="77777777" w:rsidR="00EB3805" w:rsidRDefault="006D43A8" w:rsidP="00EB3805">
      <w:pPr>
        <w:pStyle w:val="Kop3"/>
        <w:numPr>
          <w:ilvl w:val="2"/>
          <w:numId w:val="1"/>
        </w:numPr>
      </w:pPr>
      <w:bookmarkStart w:id="615" w:name="_Toc377116607"/>
      <w:r>
        <w:br w:type="page"/>
      </w:r>
      <w:bookmarkStart w:id="616" w:name="_Toc380056915"/>
      <w:r w:rsidR="00EB3805" w:rsidRPr="00701B43">
        <w:lastRenderedPageBreak/>
        <w:t>Keuzeblokvariant</w:t>
      </w:r>
      <w:r w:rsidR="00EB3805">
        <w:t xml:space="preserve"> hoedanigheid</w:t>
      </w:r>
      <w:bookmarkEnd w:id="615"/>
      <w:bookmarkEnd w:id="616"/>
    </w:p>
    <w:p w14:paraId="12FD6865" w14:textId="77777777" w:rsidR="00EB3805" w:rsidRDefault="00EB3805" w:rsidP="00EB3805">
      <w:bookmarkStart w:id="617" w:name="_Toc364430428"/>
    </w:p>
    <w:p w14:paraId="1E9A94F4" w14:textId="77777777" w:rsidR="00EB3805" w:rsidRDefault="00EB3805" w:rsidP="00EB3805">
      <w:r>
        <w:t>Variant 1: gevolmachtigde</w:t>
      </w:r>
      <w:bookmarkEnd w:id="617"/>
    </w:p>
    <w:tbl>
      <w:tblPr>
        <w:tblStyle w:val="Professioneletabel"/>
        <w:tblW w:w="5000" w:type="pct"/>
        <w:tblLayout w:type="fixed"/>
        <w:tblLook w:val="01C0" w:firstRow="0" w:lastRow="1" w:firstColumn="1" w:lastColumn="1" w:noHBand="0" w:noVBand="0"/>
      </w:tblPr>
      <w:tblGrid>
        <w:gridCol w:w="4280"/>
        <w:gridCol w:w="5172"/>
      </w:tblGrid>
      <w:tr w:rsidR="00EB3805" w14:paraId="4242B5DE" w14:textId="77777777" w:rsidTr="002D32B1">
        <w:tc>
          <w:tcPr>
            <w:tcW w:w="2264" w:type="pct"/>
            <w:tcBorders>
              <w:top w:val="single" w:sz="6" w:space="0" w:color="000000"/>
              <w:left w:val="single" w:sz="6" w:space="0" w:color="000000"/>
              <w:bottom w:val="single" w:sz="6" w:space="0" w:color="000000"/>
              <w:right w:val="single" w:sz="6" w:space="0" w:color="000000"/>
            </w:tcBorders>
          </w:tcPr>
          <w:p w14:paraId="2B511934" w14:textId="77777777" w:rsidR="00EB3805" w:rsidRPr="003954DE" w:rsidRDefault="00EB3805" w:rsidP="002D32B1">
            <w:pPr>
              <w:spacing w:line="240" w:lineRule="auto"/>
              <w:rPr>
                <w:rFonts w:cs="Arial"/>
                <w:color w:val="800080"/>
                <w:sz w:val="20"/>
              </w:rPr>
            </w:pPr>
            <w:r w:rsidRPr="00CB0317">
              <w:rPr>
                <w:rFonts w:cs="Arial"/>
                <w:color w:val="FF0000"/>
                <w:sz w:val="20"/>
              </w:rPr>
              <w:t>als</w:t>
            </w:r>
            <w:r>
              <w:rPr>
                <w:rFonts w:cs="Arial"/>
                <w:color w:val="800080"/>
                <w:sz w:val="20"/>
              </w:rPr>
              <w:t xml:space="preserve"> </w:t>
            </w:r>
            <w:r w:rsidRPr="00C762BE">
              <w:rPr>
                <w:rFonts w:cs="Arial"/>
                <w:color w:val="339966"/>
                <w:sz w:val="20"/>
              </w:rPr>
              <w:t>mondeling/schriftelijk</w:t>
            </w:r>
            <w:r>
              <w:rPr>
                <w:rFonts w:cs="Arial"/>
                <w:color w:val="800080"/>
                <w:sz w:val="20"/>
              </w:rPr>
              <w:t xml:space="preserve"> </w:t>
            </w:r>
            <w:r w:rsidRPr="00CB0317">
              <w:rPr>
                <w:rFonts w:cs="Arial"/>
                <w:color w:val="FF0000"/>
                <w:sz w:val="20"/>
              </w:rPr>
              <w:t>gevolmachtigde</w:t>
            </w:r>
            <w:r w:rsidRPr="00565CE3">
              <w:rPr>
                <w:rFonts w:cs="Arial"/>
                <w:color w:val="800080"/>
                <w:sz w:val="20"/>
              </w:rPr>
              <w:t>n</w:t>
            </w:r>
            <w:r w:rsidRPr="00CB0317">
              <w:rPr>
                <w:rFonts w:cs="Arial"/>
                <w:color w:val="FF0000"/>
                <w:sz w:val="20"/>
              </w:rPr>
              <w:t xml:space="preserve"> van</w:t>
            </w:r>
          </w:p>
          <w:p w14:paraId="61409B15" w14:textId="77777777" w:rsidR="00EB3805" w:rsidRDefault="00EB3805" w:rsidP="002D32B1">
            <w:pPr>
              <w:snapToGrid w:val="0"/>
              <w:rPr>
                <w:rFonts w:ascii="Times New Roman" w:hAnsi="Times New Roman"/>
                <w:sz w:val="24"/>
                <w:szCs w:val="24"/>
              </w:rPr>
            </w:pPr>
          </w:p>
        </w:tc>
        <w:tc>
          <w:tcPr>
            <w:tcW w:w="2736" w:type="pct"/>
            <w:tcBorders>
              <w:top w:val="single" w:sz="6" w:space="0" w:color="000000"/>
              <w:left w:val="single" w:sz="6" w:space="0" w:color="000000"/>
              <w:bottom w:val="single" w:sz="6" w:space="0" w:color="000000"/>
              <w:right w:val="single" w:sz="6" w:space="0" w:color="000000"/>
            </w:tcBorders>
          </w:tcPr>
          <w:p w14:paraId="068A6181" w14:textId="77777777" w:rsidR="00EB3805" w:rsidRDefault="00EB3805" w:rsidP="002D32B1">
            <w:r>
              <w:t>Combinatie van vaste en optionele tekst. Mogelijkheden:</w:t>
            </w:r>
          </w:p>
          <w:p w14:paraId="05CB426C" w14:textId="77777777" w:rsidR="00EB3805" w:rsidRDefault="00EB3805" w:rsidP="002D32B1">
            <w:pPr>
              <w:pStyle w:val="streepje"/>
              <w:numPr>
                <w:ilvl w:val="0"/>
                <w:numId w:val="10"/>
              </w:numPr>
            </w:pPr>
            <w:r>
              <w:t>‘</w:t>
            </w:r>
            <w:r w:rsidRPr="00CB0317">
              <w:rPr>
                <w:rFonts w:cs="Arial"/>
                <w:color w:val="FF0000"/>
                <w:sz w:val="20"/>
              </w:rPr>
              <w:t>als</w:t>
            </w:r>
            <w:r>
              <w:rPr>
                <w:rFonts w:cs="Arial"/>
                <w:color w:val="800080"/>
                <w:sz w:val="20"/>
              </w:rPr>
              <w:t xml:space="preserve"> </w:t>
            </w:r>
            <w:r w:rsidRPr="00C762BE">
              <w:rPr>
                <w:rFonts w:cs="Arial"/>
                <w:color w:val="339966"/>
                <w:sz w:val="20"/>
              </w:rPr>
              <w:t>mondeling</w:t>
            </w:r>
            <w:r>
              <w:rPr>
                <w:rFonts w:cs="Arial"/>
                <w:color w:val="800080"/>
                <w:sz w:val="20"/>
              </w:rPr>
              <w:t xml:space="preserve"> </w:t>
            </w:r>
            <w:r w:rsidRPr="00CB0317">
              <w:rPr>
                <w:rFonts w:cs="Arial"/>
                <w:color w:val="FF0000"/>
                <w:sz w:val="20"/>
              </w:rPr>
              <w:t>gevolmachtigde</w:t>
            </w:r>
            <w:r w:rsidRPr="00565CE3">
              <w:rPr>
                <w:rFonts w:cs="Arial"/>
                <w:color w:val="800080"/>
                <w:sz w:val="20"/>
              </w:rPr>
              <w:t>n</w:t>
            </w:r>
            <w:r w:rsidRPr="00CB0317">
              <w:rPr>
                <w:rFonts w:cs="Arial"/>
                <w:color w:val="FF0000"/>
                <w:sz w:val="20"/>
              </w:rPr>
              <w:t xml:space="preserve"> van</w:t>
            </w:r>
            <w:r>
              <w:t>’</w:t>
            </w:r>
          </w:p>
          <w:p w14:paraId="61BFD152" w14:textId="77777777" w:rsidR="00EB3805" w:rsidRDefault="00EB3805" w:rsidP="002D32B1">
            <w:pPr>
              <w:pStyle w:val="streepje"/>
              <w:numPr>
                <w:ilvl w:val="0"/>
                <w:numId w:val="10"/>
              </w:numPr>
            </w:pPr>
            <w:r>
              <w:t>‘</w:t>
            </w:r>
            <w:r w:rsidRPr="00CB0317">
              <w:rPr>
                <w:rFonts w:cs="Arial"/>
                <w:color w:val="FF0000"/>
                <w:sz w:val="20"/>
              </w:rPr>
              <w:t>als</w:t>
            </w:r>
            <w:r>
              <w:rPr>
                <w:rFonts w:cs="Arial"/>
                <w:color w:val="800080"/>
                <w:sz w:val="20"/>
              </w:rPr>
              <w:t xml:space="preserve"> </w:t>
            </w:r>
            <w:r w:rsidRPr="00C762BE">
              <w:rPr>
                <w:rFonts w:cs="Arial"/>
                <w:color w:val="339966"/>
                <w:sz w:val="20"/>
              </w:rPr>
              <w:t>schriftelijk</w:t>
            </w:r>
            <w:r>
              <w:rPr>
                <w:rFonts w:cs="Arial"/>
                <w:color w:val="800080"/>
                <w:sz w:val="20"/>
              </w:rPr>
              <w:t xml:space="preserve"> </w:t>
            </w:r>
            <w:r w:rsidRPr="00CB0317">
              <w:rPr>
                <w:rFonts w:cs="Arial"/>
                <w:color w:val="FF0000"/>
                <w:sz w:val="20"/>
              </w:rPr>
              <w:t>gevolmachtigde</w:t>
            </w:r>
            <w:r w:rsidRPr="00565CE3">
              <w:rPr>
                <w:rFonts w:cs="Arial"/>
                <w:color w:val="800080"/>
                <w:sz w:val="20"/>
              </w:rPr>
              <w:t>n</w:t>
            </w:r>
            <w:r w:rsidRPr="00CB0317">
              <w:rPr>
                <w:rFonts w:cs="Arial"/>
                <w:color w:val="FF0000"/>
                <w:sz w:val="20"/>
              </w:rPr>
              <w:t xml:space="preserve"> van</w:t>
            </w:r>
            <w:r>
              <w:t>’</w:t>
            </w:r>
          </w:p>
          <w:p w14:paraId="16CE1773" w14:textId="77777777" w:rsidR="00EB3805" w:rsidRDefault="00EB3805" w:rsidP="002D32B1"/>
          <w:p w14:paraId="7B665663" w14:textId="77777777" w:rsidR="00EB3805" w:rsidRDefault="00EB3805" w:rsidP="002D32B1">
            <w:pPr>
              <w:spacing w:line="240" w:lineRule="auto"/>
            </w:pPr>
            <w:r w:rsidRPr="0034087C">
              <w:rPr>
                <w:rFonts w:cs="Arial"/>
                <w:szCs w:val="18"/>
              </w:rPr>
              <w:t xml:space="preserve">Indien meer </w:t>
            </w:r>
            <w:r w:rsidR="00045746">
              <w:rPr>
                <w:rFonts w:cs="Arial"/>
                <w:szCs w:val="18"/>
              </w:rPr>
              <w:t>person</w:t>
            </w:r>
            <w:r w:rsidR="00C326D1">
              <w:rPr>
                <w:rFonts w:cs="Arial"/>
                <w:szCs w:val="18"/>
              </w:rPr>
              <w:t>en</w:t>
            </w:r>
            <w:r w:rsidRPr="0034087C">
              <w:rPr>
                <w:rFonts w:cs="Arial"/>
                <w:szCs w:val="18"/>
              </w:rPr>
              <w:t xml:space="preserve"> in hoedanigheid optred</w:t>
            </w:r>
            <w:r w:rsidR="00C326D1">
              <w:rPr>
                <w:rFonts w:cs="Arial"/>
                <w:szCs w:val="18"/>
              </w:rPr>
              <w:t>en</w:t>
            </w:r>
            <w:r w:rsidRPr="0034087C">
              <w:rPr>
                <w:rFonts w:cs="Arial"/>
                <w:szCs w:val="18"/>
              </w:rPr>
              <w:t xml:space="preserve"> </w:t>
            </w:r>
            <w:r>
              <w:t>dan wordt ‘</w:t>
            </w:r>
            <w:r w:rsidRPr="00B45E71">
              <w:rPr>
                <w:color w:val="FF0000"/>
              </w:rPr>
              <w:t>gevolmachtigde</w:t>
            </w:r>
            <w:r w:rsidRPr="00B45E71">
              <w:rPr>
                <w:color w:val="800080"/>
              </w:rPr>
              <w:t>n</w:t>
            </w:r>
            <w:r>
              <w:t xml:space="preserve">’ getoond, </w:t>
            </w:r>
            <w:r w:rsidR="00C326D1">
              <w:t>bij één persoon</w:t>
            </w:r>
            <w:r>
              <w:t xml:space="preserve"> ‘</w:t>
            </w:r>
            <w:r w:rsidRPr="00B45E71">
              <w:rPr>
                <w:color w:val="FF0000"/>
              </w:rPr>
              <w:t>gevolmachtigde</w:t>
            </w:r>
            <w:r w:rsidRPr="00B45E71">
              <w:t>’</w:t>
            </w:r>
            <w:r>
              <w:t>.</w:t>
            </w:r>
          </w:p>
          <w:p w14:paraId="200D1C56" w14:textId="77777777" w:rsidR="00EB3805" w:rsidRDefault="00EB3805" w:rsidP="002D32B1">
            <w:pPr>
              <w:spacing w:line="240" w:lineRule="auto"/>
            </w:pPr>
          </w:p>
          <w:p w14:paraId="3204D933" w14:textId="77777777" w:rsidR="00EB3805" w:rsidRDefault="00EB3805" w:rsidP="002D32B1">
            <w:pPr>
              <w:spacing w:line="240" w:lineRule="auto"/>
            </w:pPr>
          </w:p>
          <w:p w14:paraId="7F0D37B7" w14:textId="77777777" w:rsidR="00EB3805" w:rsidRDefault="00EB3805" w:rsidP="002D32B1">
            <w:pPr>
              <w:spacing w:line="240" w:lineRule="auto"/>
            </w:pPr>
            <w:r w:rsidRPr="002A5238">
              <w:rPr>
                <w:u w:val="single"/>
              </w:rPr>
              <w:t>Mapping aantal personen</w:t>
            </w:r>
            <w:r w:rsidRPr="0034087C">
              <w:t>:</w:t>
            </w:r>
          </w:p>
          <w:p w14:paraId="391F5E8B" w14:textId="77777777" w:rsidR="00A91015" w:rsidRDefault="00EB3805" w:rsidP="002D32B1">
            <w:pPr>
              <w:spacing w:line="240" w:lineRule="auto"/>
              <w:rPr>
                <w:sz w:val="16"/>
                <w:szCs w:val="16"/>
              </w:rPr>
            </w:pPr>
            <w:r>
              <w:rPr>
                <w:sz w:val="16"/>
                <w:szCs w:val="16"/>
              </w:rPr>
              <w:t xml:space="preserve">-enkelvoud </w:t>
            </w:r>
          </w:p>
          <w:p w14:paraId="037AC61A" w14:textId="77777777" w:rsidR="00EB3805" w:rsidRDefault="00A91015" w:rsidP="002D32B1">
            <w:pPr>
              <w:spacing w:line="240" w:lineRule="auto"/>
              <w:rPr>
                <w:sz w:val="16"/>
                <w:szCs w:val="16"/>
              </w:rPr>
            </w:pPr>
            <w:r>
              <w:rPr>
                <w:sz w:val="16"/>
                <w:szCs w:val="16"/>
              </w:rPr>
              <w:t>één IMKAD_Persoon of IMKAD_Persoon/GerelateerdPersoon/IMKAD_Persoon heeft vertegenwoordigtRef [xlink:href="id van de hoedanigheid] naar //Hoedanigheid[id]</w:t>
            </w:r>
          </w:p>
          <w:p w14:paraId="180E917D" w14:textId="77777777" w:rsidR="00A91015" w:rsidRDefault="00EB3805" w:rsidP="002D32B1">
            <w:pPr>
              <w:spacing w:line="240" w:lineRule="auto"/>
              <w:rPr>
                <w:sz w:val="16"/>
                <w:szCs w:val="16"/>
              </w:rPr>
            </w:pPr>
            <w:r>
              <w:rPr>
                <w:sz w:val="16"/>
                <w:szCs w:val="16"/>
              </w:rPr>
              <w:t>-meervoud</w:t>
            </w:r>
          </w:p>
          <w:p w14:paraId="01F02B2D" w14:textId="77777777" w:rsidR="00EB3805" w:rsidRDefault="00A91015" w:rsidP="002D32B1">
            <w:pPr>
              <w:spacing w:line="240" w:lineRule="auto"/>
            </w:pPr>
            <w:r>
              <w:rPr>
                <w:sz w:val="16"/>
                <w:szCs w:val="16"/>
              </w:rPr>
              <w:t>meer IMKAD_Persoon en/of IMKAD_Persoon/GerelateerdPersoon/IMKAD_Persoon hebben een vertegenwoordigtRef [xlink:href="id van de hoedanigheid] naar //Hoedanigheid[id]</w:t>
            </w:r>
          </w:p>
          <w:p w14:paraId="75B50AC0" w14:textId="77777777" w:rsidR="00EB3805" w:rsidRDefault="00EB3805" w:rsidP="002D32B1">
            <w:pPr>
              <w:spacing w:line="240" w:lineRule="auto"/>
            </w:pPr>
          </w:p>
          <w:p w14:paraId="3D6A6ACD" w14:textId="77777777" w:rsidR="00EB3805" w:rsidRDefault="00EB3805" w:rsidP="002D32B1">
            <w:pPr>
              <w:spacing w:line="240" w:lineRule="auto"/>
              <w:rPr>
                <w:u w:val="single"/>
              </w:rPr>
            </w:pPr>
            <w:r>
              <w:rPr>
                <w:u w:val="single"/>
              </w:rPr>
              <w:t>Mapping tekst:</w:t>
            </w:r>
          </w:p>
          <w:p w14:paraId="36901F67" w14:textId="77777777" w:rsidR="00EB3805" w:rsidRPr="0036404C" w:rsidRDefault="00EB3805" w:rsidP="002D32B1">
            <w:pPr>
              <w:spacing w:line="240" w:lineRule="auto"/>
              <w:rPr>
                <w:sz w:val="16"/>
                <w:szCs w:val="16"/>
              </w:rPr>
            </w:pPr>
            <w:r>
              <w:rPr>
                <w:sz w:val="16"/>
                <w:szCs w:val="16"/>
              </w:rPr>
              <w:t>/</w:t>
            </w:r>
            <w:r w:rsidRPr="0036404C">
              <w:rPr>
                <w:sz w:val="16"/>
                <w:szCs w:val="16"/>
              </w:rPr>
              <w:t>/</w:t>
            </w:r>
            <w:r>
              <w:rPr>
                <w:sz w:val="16"/>
                <w:szCs w:val="16"/>
              </w:rPr>
              <w:t>Hoedanigheid</w:t>
            </w:r>
            <w:r w:rsidR="0093012A">
              <w:rPr>
                <w:sz w:val="16"/>
                <w:szCs w:val="16"/>
              </w:rPr>
              <w:t>[id]</w:t>
            </w:r>
            <w:r w:rsidRPr="0036404C">
              <w:rPr>
                <w:sz w:val="16"/>
                <w:szCs w:val="16"/>
              </w:rPr>
              <w:t>/</w:t>
            </w:r>
            <w:r>
              <w:rPr>
                <w:sz w:val="16"/>
                <w:szCs w:val="16"/>
              </w:rPr>
              <w:t>t</w:t>
            </w:r>
            <w:r w:rsidRPr="0036404C">
              <w:rPr>
                <w:sz w:val="16"/>
                <w:szCs w:val="16"/>
              </w:rPr>
              <w:t>ekstKeuze/</w:t>
            </w:r>
          </w:p>
          <w:p w14:paraId="52117F98" w14:textId="77777777" w:rsidR="00EB3805" w:rsidRDefault="00EB3805" w:rsidP="002D32B1">
            <w:pPr>
              <w:spacing w:line="240" w:lineRule="auto"/>
              <w:rPr>
                <w:sz w:val="16"/>
                <w:szCs w:val="16"/>
              </w:rPr>
            </w:pPr>
            <w:r>
              <w:rPr>
                <w:sz w:val="16"/>
                <w:szCs w:val="16"/>
              </w:rPr>
              <w:tab/>
              <w:t>./tagNaam (‘k_HoedanigheidVariant’)</w:t>
            </w:r>
          </w:p>
          <w:p w14:paraId="0458C782" w14:textId="77777777" w:rsidR="00EB3805" w:rsidRDefault="00EB3805" w:rsidP="002D32B1">
            <w:pPr>
              <w:snapToGrid w:val="0"/>
              <w:spacing w:line="240" w:lineRule="auto"/>
              <w:rPr>
                <w:sz w:val="16"/>
                <w:szCs w:val="16"/>
              </w:rPr>
            </w:pPr>
            <w:r>
              <w:rPr>
                <w:sz w:val="16"/>
                <w:szCs w:val="16"/>
              </w:rPr>
              <w:tab/>
              <w:t>./tekst (‘5’)</w:t>
            </w:r>
          </w:p>
          <w:p w14:paraId="5CEA7F2C" w14:textId="77777777" w:rsidR="00EB3805" w:rsidRDefault="00EB3805" w:rsidP="002D32B1">
            <w:pPr>
              <w:spacing w:line="240" w:lineRule="auto"/>
            </w:pPr>
          </w:p>
          <w:p w14:paraId="2B1D96A0" w14:textId="77777777" w:rsidR="00EB3805" w:rsidRDefault="00EB3805" w:rsidP="002D32B1">
            <w:pPr>
              <w:spacing w:line="240" w:lineRule="auto"/>
              <w:rPr>
                <w:sz w:val="16"/>
                <w:szCs w:val="16"/>
              </w:rPr>
            </w:pPr>
            <w:r>
              <w:rPr>
                <w:sz w:val="16"/>
                <w:szCs w:val="16"/>
              </w:rPr>
              <w:tab/>
              <w:t>./tagNaam (‘k_HoedanigheidTekstVariant5’)</w:t>
            </w:r>
          </w:p>
          <w:p w14:paraId="29283139" w14:textId="77777777" w:rsidR="00EB3805" w:rsidRDefault="00EB3805" w:rsidP="002D32B1">
            <w:pPr>
              <w:snapToGrid w:val="0"/>
              <w:spacing w:line="240" w:lineRule="auto"/>
              <w:rPr>
                <w:sz w:val="16"/>
                <w:szCs w:val="16"/>
              </w:rPr>
            </w:pPr>
            <w:r>
              <w:rPr>
                <w:sz w:val="16"/>
                <w:szCs w:val="16"/>
              </w:rPr>
              <w:tab/>
              <w:t>./tekst (‘1’, ‘2’)</w:t>
            </w:r>
          </w:p>
          <w:p w14:paraId="05F51AEC" w14:textId="77777777" w:rsidR="00EB3805" w:rsidRDefault="00EB3805" w:rsidP="002D32B1">
            <w:pPr>
              <w:spacing w:line="240" w:lineRule="auto"/>
              <w:ind w:left="227"/>
            </w:pPr>
          </w:p>
          <w:p w14:paraId="27168097" w14:textId="77777777" w:rsidR="00EB3805" w:rsidRDefault="00EB3805" w:rsidP="002D32B1">
            <w:pPr>
              <w:spacing w:line="240" w:lineRule="auto"/>
              <w:ind w:left="227"/>
            </w:pPr>
            <w:r>
              <w:t>Getoond wordt:</w:t>
            </w:r>
          </w:p>
          <w:p w14:paraId="254FE4D1" w14:textId="77777777" w:rsidR="00C762BE" w:rsidRPr="004D7401" w:rsidRDefault="00C762BE" w:rsidP="002D32B1">
            <w:pPr>
              <w:pStyle w:val="streepje"/>
              <w:numPr>
                <w:ilvl w:val="0"/>
                <w:numId w:val="0"/>
              </w:numPr>
              <w:tabs>
                <w:tab w:val="clear" w:pos="227"/>
                <w:tab w:val="clear" w:pos="454"/>
                <w:tab w:val="left" w:pos="529"/>
              </w:tabs>
              <w:ind w:left="246"/>
            </w:pPr>
            <w:r w:rsidRPr="004D7401">
              <w:t>1</w:t>
            </w:r>
            <w:r w:rsidRPr="004D7401">
              <w:tab/>
            </w:r>
            <w:r w:rsidRPr="00677B58">
              <w:rPr>
                <w:rFonts w:cs="Arial"/>
                <w:sz w:val="20"/>
              </w:rPr>
              <w:t>als mondeling gevolmachtigde</w:t>
            </w:r>
            <w:r w:rsidRPr="00565CE3">
              <w:rPr>
                <w:rFonts w:cs="Arial"/>
                <w:color w:val="800080"/>
                <w:sz w:val="20"/>
              </w:rPr>
              <w:t>n</w:t>
            </w:r>
            <w:r w:rsidRPr="00CB0317">
              <w:rPr>
                <w:rFonts w:cs="Arial"/>
                <w:color w:val="FF0000"/>
                <w:sz w:val="20"/>
              </w:rPr>
              <w:t xml:space="preserve"> </w:t>
            </w:r>
            <w:r w:rsidRPr="00677B58">
              <w:rPr>
                <w:rFonts w:cs="Arial"/>
                <w:sz w:val="20"/>
              </w:rPr>
              <w:t>van</w:t>
            </w:r>
          </w:p>
          <w:p w14:paraId="0509F61A" w14:textId="77777777" w:rsidR="00C762BE" w:rsidRPr="004D7401" w:rsidRDefault="00C762BE" w:rsidP="002D32B1">
            <w:pPr>
              <w:pStyle w:val="streepje"/>
              <w:numPr>
                <w:ilvl w:val="0"/>
                <w:numId w:val="0"/>
              </w:numPr>
              <w:tabs>
                <w:tab w:val="clear" w:pos="227"/>
                <w:tab w:val="clear" w:pos="454"/>
                <w:tab w:val="left" w:pos="529"/>
              </w:tabs>
              <w:ind w:left="246"/>
            </w:pPr>
            <w:r w:rsidRPr="004D7401">
              <w:t>2</w:t>
            </w:r>
            <w:r w:rsidRPr="004D7401">
              <w:tab/>
            </w:r>
            <w:r w:rsidRPr="00677B58">
              <w:rPr>
                <w:rFonts w:cs="Arial"/>
                <w:sz w:val="20"/>
              </w:rPr>
              <w:t>als schriftelijk gevolmachtigde</w:t>
            </w:r>
            <w:r w:rsidRPr="00565CE3">
              <w:rPr>
                <w:rFonts w:cs="Arial"/>
                <w:color w:val="800080"/>
                <w:sz w:val="20"/>
              </w:rPr>
              <w:t>n</w:t>
            </w:r>
            <w:r w:rsidRPr="00CB0317">
              <w:rPr>
                <w:rFonts w:cs="Arial"/>
                <w:color w:val="FF0000"/>
                <w:sz w:val="20"/>
              </w:rPr>
              <w:t xml:space="preserve"> </w:t>
            </w:r>
            <w:r w:rsidRPr="00677B58">
              <w:rPr>
                <w:rFonts w:cs="Arial"/>
                <w:sz w:val="20"/>
              </w:rPr>
              <w:t>van</w:t>
            </w:r>
          </w:p>
          <w:p w14:paraId="6A33048E" w14:textId="77777777" w:rsidR="00EB3805" w:rsidRDefault="00EB3805" w:rsidP="002D32B1">
            <w:r>
              <w:t xml:space="preserve"> </w:t>
            </w:r>
          </w:p>
        </w:tc>
      </w:tr>
    </w:tbl>
    <w:p w14:paraId="1447F046" w14:textId="77777777" w:rsidR="00EB3805" w:rsidRDefault="00EB3805" w:rsidP="00EB3805">
      <w:bookmarkStart w:id="618" w:name="_Toc364430429"/>
    </w:p>
    <w:p w14:paraId="26D9731D" w14:textId="77777777" w:rsidR="00EB3805" w:rsidRDefault="00EB3805" w:rsidP="00EB3805">
      <w:r>
        <w:t>Variant 2: curator</w:t>
      </w:r>
      <w:bookmarkEnd w:id="618"/>
    </w:p>
    <w:tbl>
      <w:tblPr>
        <w:tblStyle w:val="Professioneletabel"/>
        <w:tblW w:w="5000" w:type="pct"/>
        <w:tblLayout w:type="fixed"/>
        <w:tblLook w:val="01C0" w:firstRow="0" w:lastRow="1" w:firstColumn="1" w:lastColumn="1" w:noHBand="0" w:noVBand="0"/>
      </w:tblPr>
      <w:tblGrid>
        <w:gridCol w:w="4280"/>
        <w:gridCol w:w="5172"/>
      </w:tblGrid>
      <w:tr w:rsidR="00EB3805" w14:paraId="173A67D1" w14:textId="77777777" w:rsidTr="002D32B1">
        <w:tc>
          <w:tcPr>
            <w:tcW w:w="2264" w:type="pct"/>
            <w:tcBorders>
              <w:top w:val="single" w:sz="6" w:space="0" w:color="000000"/>
              <w:left w:val="single" w:sz="6" w:space="0" w:color="000000"/>
              <w:bottom w:val="single" w:sz="6" w:space="0" w:color="000000"/>
              <w:right w:val="single" w:sz="6" w:space="0" w:color="000000"/>
            </w:tcBorders>
          </w:tcPr>
          <w:p w14:paraId="7F21F686" w14:textId="4D56E091" w:rsidR="00EB3805" w:rsidRPr="003954DE" w:rsidRDefault="00EB3805" w:rsidP="002D32B1">
            <w:pPr>
              <w:spacing w:line="240" w:lineRule="auto"/>
              <w:rPr>
                <w:rFonts w:cs="Arial"/>
                <w:color w:val="800080"/>
                <w:sz w:val="20"/>
              </w:rPr>
            </w:pPr>
            <w:r>
              <w:rPr>
                <w:rFonts w:cs="Arial"/>
                <w:color w:val="FF0000"/>
                <w:sz w:val="20"/>
              </w:rPr>
              <w:t xml:space="preserve">in </w:t>
            </w:r>
            <w:r w:rsidRPr="00C762BE">
              <w:rPr>
                <w:rFonts w:cs="Arial"/>
                <w:color w:val="339966"/>
                <w:sz w:val="20"/>
              </w:rPr>
              <w:t>zijn/haar/</w:t>
            </w:r>
            <w:ins w:id="619" w:author="Groot, Karina de" w:date="2024-10-30T14:22:00Z" w16du:dateUtc="2024-10-30T13:22:00Z">
              <w:r w:rsidR="00A71BF4">
                <w:rPr>
                  <w:rFonts w:cs="Arial"/>
                  <w:color w:val="339966"/>
                  <w:sz w:val="20"/>
                </w:rPr>
                <w:t>diens/</w:t>
              </w:r>
            </w:ins>
            <w:r w:rsidRPr="00C762BE">
              <w:rPr>
                <w:rFonts w:cs="Arial"/>
                <w:color w:val="339966"/>
                <w:sz w:val="20"/>
              </w:rPr>
              <w:t>hun</w:t>
            </w:r>
            <w:r>
              <w:rPr>
                <w:rFonts w:cs="Arial"/>
                <w:color w:val="FF0000"/>
                <w:sz w:val="20"/>
              </w:rPr>
              <w:t xml:space="preserve"> hoedanigheid van curator</w:t>
            </w:r>
            <w:r w:rsidRPr="0022233A">
              <w:rPr>
                <w:rFonts w:cs="Arial"/>
                <w:color w:val="800080"/>
                <w:sz w:val="20"/>
              </w:rPr>
              <w:t>en</w:t>
            </w:r>
            <w:r>
              <w:rPr>
                <w:rFonts w:cs="Arial"/>
                <w:color w:val="FF0000"/>
                <w:sz w:val="20"/>
              </w:rPr>
              <w:t xml:space="preserve"> </w:t>
            </w:r>
            <w:ins w:id="620" w:author="Groot, Karina de" w:date="2024-11-01T15:02:00Z" w16du:dateUtc="2024-11-01T14:02:00Z">
              <w:r w:rsidR="00FD55AF" w:rsidRPr="00CB0317">
                <w:rPr>
                  <w:rFonts w:cs="Arial"/>
                  <w:sz w:val="20"/>
                </w:rPr>
                <w:fldChar w:fldCharType="begin"/>
              </w:r>
              <w:r w:rsidR="00FD55AF" w:rsidRPr="00CB0317">
                <w:rPr>
                  <w:rFonts w:cs="Arial"/>
                  <w:sz w:val="20"/>
                </w:rPr>
                <w:instrText>MacroButton Nomacro §</w:instrText>
              </w:r>
              <w:r w:rsidR="00FD55AF" w:rsidRPr="00CB0317">
                <w:rPr>
                  <w:rFonts w:cs="Arial"/>
                  <w:sz w:val="20"/>
                </w:rPr>
                <w:fldChar w:fldCharType="end"/>
              </w:r>
            </w:ins>
            <w:r w:rsidRPr="00CB0317">
              <w:rPr>
                <w:rFonts w:cs="Arial"/>
                <w:color w:val="800080"/>
                <w:sz w:val="20"/>
              </w:rPr>
              <w:t>(</w:t>
            </w:r>
            <w:r w:rsidRPr="0022233A">
              <w:rPr>
                <w:rFonts w:cs="Arial"/>
                <w:color w:val="800080"/>
                <w:sz w:val="20"/>
              </w:rPr>
              <w:t>krachtens</w:t>
            </w:r>
            <w:r>
              <w:rPr>
                <w:rFonts w:cs="Arial"/>
                <w:color w:val="800080"/>
                <w:sz w:val="20"/>
              </w:rPr>
              <w:t xml:space="preserve"> beschikking van de kantonrechter te </w:t>
            </w:r>
            <w:r w:rsidRPr="00CB0317">
              <w:rPr>
                <w:rFonts w:cs="Arial"/>
                <w:sz w:val="20"/>
              </w:rPr>
              <w:fldChar w:fldCharType="begin"/>
            </w:r>
            <w:r w:rsidRPr="00CB0317">
              <w:rPr>
                <w:rFonts w:cs="Arial"/>
                <w:sz w:val="20"/>
              </w:rPr>
              <w:instrText>MacroButton Nomacro §</w:instrText>
            </w:r>
            <w:r w:rsidRPr="00CB0317">
              <w:rPr>
                <w:rFonts w:cs="Arial"/>
                <w:sz w:val="20"/>
              </w:rPr>
              <w:fldChar w:fldCharType="end"/>
            </w:r>
            <w:r w:rsidRPr="00CB0317">
              <w:rPr>
                <w:rFonts w:cs="Arial"/>
                <w:sz w:val="20"/>
              </w:rPr>
              <w:t>plaats</w:t>
            </w:r>
            <w:r w:rsidRPr="00CB0317">
              <w:rPr>
                <w:rFonts w:cs="Arial"/>
                <w:sz w:val="20"/>
              </w:rPr>
              <w:fldChar w:fldCharType="begin"/>
            </w:r>
            <w:r w:rsidRPr="00CB0317">
              <w:rPr>
                <w:rFonts w:cs="Arial"/>
                <w:sz w:val="20"/>
              </w:rPr>
              <w:instrText>MacroButton Nomacro §</w:instrText>
            </w:r>
            <w:r w:rsidRPr="00CB0317">
              <w:rPr>
                <w:rFonts w:cs="Arial"/>
                <w:sz w:val="20"/>
              </w:rPr>
              <w:fldChar w:fldCharType="end"/>
            </w:r>
            <w:r w:rsidRPr="00CB0317">
              <w:rPr>
                <w:rFonts w:cs="Arial"/>
                <w:color w:val="800080"/>
                <w:sz w:val="20"/>
              </w:rPr>
              <w:t xml:space="preserve">, de dato </w:t>
            </w:r>
            <w:r w:rsidRPr="00CB0317">
              <w:rPr>
                <w:rFonts w:cs="Arial"/>
                <w:sz w:val="20"/>
              </w:rPr>
              <w:fldChar w:fldCharType="begin"/>
            </w:r>
            <w:r w:rsidRPr="00CB0317">
              <w:rPr>
                <w:rFonts w:cs="Arial"/>
                <w:sz w:val="20"/>
              </w:rPr>
              <w:instrText>MacroButton Nomacro §</w:instrText>
            </w:r>
            <w:r w:rsidRPr="00CB0317">
              <w:rPr>
                <w:rFonts w:cs="Arial"/>
                <w:sz w:val="20"/>
              </w:rPr>
              <w:fldChar w:fldCharType="end"/>
            </w:r>
            <w:r>
              <w:rPr>
                <w:rFonts w:cs="Arial"/>
                <w:sz w:val="20"/>
              </w:rPr>
              <w:t>datum</w:t>
            </w:r>
            <w:r w:rsidRPr="00CB0317">
              <w:rPr>
                <w:rFonts w:cs="Arial"/>
                <w:sz w:val="20"/>
              </w:rPr>
              <w:fldChar w:fldCharType="begin"/>
            </w:r>
            <w:r w:rsidRPr="00CB0317">
              <w:rPr>
                <w:rFonts w:cs="Arial"/>
                <w:sz w:val="20"/>
              </w:rPr>
              <w:instrText>MacroButton Nomacro §</w:instrText>
            </w:r>
            <w:r w:rsidRPr="00CB0317">
              <w:rPr>
                <w:rFonts w:cs="Arial"/>
                <w:sz w:val="20"/>
              </w:rPr>
              <w:fldChar w:fldCharType="end"/>
            </w:r>
            <w:r>
              <w:rPr>
                <w:rFonts w:cs="Arial"/>
                <w:color w:val="800080"/>
                <w:sz w:val="20"/>
              </w:rPr>
              <w:t>)</w:t>
            </w:r>
            <w:ins w:id="621" w:author="Groot, Karina de" w:date="2024-11-01T15:02:00Z" w16du:dateUtc="2024-11-01T14:02:00Z">
              <w:r w:rsidR="00FD55AF" w:rsidRPr="00CB0317">
                <w:rPr>
                  <w:rFonts w:cs="Arial"/>
                  <w:sz w:val="20"/>
                </w:rPr>
                <w:fldChar w:fldCharType="begin"/>
              </w:r>
              <w:r w:rsidR="00FD55AF" w:rsidRPr="00CB0317">
                <w:rPr>
                  <w:rFonts w:cs="Arial"/>
                  <w:sz w:val="20"/>
                </w:rPr>
                <w:instrText>MacroButton Nomacro §</w:instrText>
              </w:r>
              <w:r w:rsidR="00FD55AF" w:rsidRPr="00CB0317">
                <w:rPr>
                  <w:rFonts w:cs="Arial"/>
                  <w:sz w:val="20"/>
                </w:rPr>
                <w:fldChar w:fldCharType="end"/>
              </w:r>
            </w:ins>
            <w:r>
              <w:rPr>
                <w:rFonts w:cs="Arial"/>
                <w:color w:val="800080"/>
                <w:sz w:val="20"/>
              </w:rPr>
              <w:t xml:space="preserve"> </w:t>
            </w:r>
            <w:ins w:id="622" w:author="Groot, Karina de" w:date="2024-11-01T15:01:00Z" w16du:dateUtc="2024-11-01T14:01:00Z">
              <w:r w:rsidR="006215B4" w:rsidRPr="00CB0317">
                <w:rPr>
                  <w:rFonts w:cs="Arial"/>
                  <w:sz w:val="20"/>
                </w:rPr>
                <w:fldChar w:fldCharType="begin"/>
              </w:r>
              <w:r w:rsidR="006215B4" w:rsidRPr="00CB0317">
                <w:rPr>
                  <w:rFonts w:cs="Arial"/>
                  <w:sz w:val="20"/>
                </w:rPr>
                <w:instrText>MacroButton Nomacro §</w:instrText>
              </w:r>
              <w:r w:rsidR="006215B4" w:rsidRPr="00CB0317">
                <w:rPr>
                  <w:rFonts w:cs="Arial"/>
                  <w:sz w:val="20"/>
                </w:rPr>
                <w:fldChar w:fldCharType="end"/>
              </w:r>
            </w:ins>
            <w:r w:rsidRPr="000D627B">
              <w:rPr>
                <w:rFonts w:cs="Arial"/>
                <w:color w:val="800080"/>
                <w:sz w:val="20"/>
              </w:rPr>
              <w:t>in het faillissement</w:t>
            </w:r>
            <w:ins w:id="623" w:author="Groot, Karina de" w:date="2024-11-01T15:01:00Z" w16du:dateUtc="2024-11-01T14:01:00Z">
              <w:r w:rsidR="006215B4" w:rsidRPr="00CB0317">
                <w:rPr>
                  <w:rFonts w:cs="Arial"/>
                  <w:sz w:val="20"/>
                </w:rPr>
                <w:fldChar w:fldCharType="begin"/>
              </w:r>
              <w:r w:rsidR="006215B4" w:rsidRPr="00CB0317">
                <w:rPr>
                  <w:rFonts w:cs="Arial"/>
                  <w:sz w:val="20"/>
                </w:rPr>
                <w:instrText>MacroButton Nomacro §</w:instrText>
              </w:r>
              <w:r w:rsidR="006215B4" w:rsidRPr="00CB0317">
                <w:rPr>
                  <w:rFonts w:cs="Arial"/>
                  <w:sz w:val="20"/>
                </w:rPr>
                <w:fldChar w:fldCharType="end"/>
              </w:r>
            </w:ins>
            <w:r>
              <w:rPr>
                <w:rFonts w:cs="Arial"/>
                <w:color w:val="FF0000"/>
                <w:sz w:val="20"/>
              </w:rPr>
              <w:t xml:space="preserve"> van</w:t>
            </w:r>
          </w:p>
          <w:p w14:paraId="54FB6E76" w14:textId="77777777" w:rsidR="00EB3805" w:rsidRDefault="00EB3805" w:rsidP="002D32B1">
            <w:pPr>
              <w:snapToGrid w:val="0"/>
              <w:rPr>
                <w:rFonts w:ascii="Times New Roman" w:hAnsi="Times New Roman"/>
                <w:sz w:val="24"/>
                <w:szCs w:val="24"/>
              </w:rPr>
            </w:pPr>
          </w:p>
        </w:tc>
        <w:tc>
          <w:tcPr>
            <w:tcW w:w="2736" w:type="pct"/>
            <w:tcBorders>
              <w:top w:val="single" w:sz="6" w:space="0" w:color="000000"/>
              <w:left w:val="single" w:sz="6" w:space="0" w:color="000000"/>
              <w:bottom w:val="single" w:sz="6" w:space="0" w:color="000000"/>
              <w:right w:val="single" w:sz="6" w:space="0" w:color="000000"/>
            </w:tcBorders>
          </w:tcPr>
          <w:p w14:paraId="4CC98167" w14:textId="77777777" w:rsidR="00EB3805" w:rsidRDefault="00EB3805" w:rsidP="002D32B1">
            <w:r>
              <w:t>Combinatie van vaste en optionele tekst. Mogelijkheden:</w:t>
            </w:r>
          </w:p>
          <w:p w14:paraId="697632C5" w14:textId="544E5E2F" w:rsidR="00EB3805" w:rsidRPr="007D688C" w:rsidRDefault="00EB3805" w:rsidP="002D32B1">
            <w:pPr>
              <w:pStyle w:val="streepje"/>
              <w:numPr>
                <w:ilvl w:val="0"/>
                <w:numId w:val="11"/>
              </w:numPr>
              <w:rPr>
                <w:szCs w:val="18"/>
              </w:rPr>
            </w:pPr>
            <w:r w:rsidRPr="007D688C">
              <w:rPr>
                <w:szCs w:val="18"/>
              </w:rPr>
              <w:t>‘</w:t>
            </w:r>
            <w:r w:rsidRPr="007D688C">
              <w:rPr>
                <w:rFonts w:cs="Arial"/>
                <w:color w:val="FF0000"/>
                <w:szCs w:val="18"/>
              </w:rPr>
              <w:t xml:space="preserve">in </w:t>
            </w:r>
            <w:ins w:id="624" w:author="Groot, Karina de" w:date="2024-10-30T14:22:00Z" w16du:dateUtc="2024-10-30T13:22:00Z">
              <w:r w:rsidR="00A71BF4" w:rsidRPr="00A71BF4">
                <w:rPr>
                  <w:rFonts w:cs="Arial"/>
                  <w:color w:val="339966"/>
                  <w:szCs w:val="18"/>
                  <w:rPrChange w:id="625" w:author="Groot, Karina de" w:date="2024-10-30T14:22:00Z" w16du:dateUtc="2024-10-30T13:22:00Z">
                    <w:rPr>
                      <w:rFonts w:cs="Arial"/>
                      <w:color w:val="339966"/>
                      <w:sz w:val="20"/>
                    </w:rPr>
                  </w:rPrChange>
                </w:rPr>
                <w:t>zijn/haar/diens/hun</w:t>
              </w:r>
              <w:r w:rsidR="00A71BF4">
                <w:rPr>
                  <w:rFonts w:cs="Arial"/>
                  <w:color w:val="FF0000"/>
                  <w:sz w:val="20"/>
                </w:rPr>
                <w:t xml:space="preserve"> </w:t>
              </w:r>
            </w:ins>
            <w:del w:id="626" w:author="Groot, Karina de" w:date="2024-10-30T14:22:00Z" w16du:dateUtc="2024-10-30T13:22:00Z">
              <w:r w:rsidRPr="00C762BE" w:rsidDel="00A71BF4">
                <w:rPr>
                  <w:rFonts w:cs="Arial"/>
                  <w:color w:val="339966"/>
                  <w:szCs w:val="18"/>
                </w:rPr>
                <w:delText>zijn/haar/hun</w:delText>
              </w:r>
              <w:r w:rsidRPr="007D688C" w:rsidDel="00A71BF4">
                <w:rPr>
                  <w:rFonts w:cs="Arial"/>
                  <w:color w:val="FF0000"/>
                  <w:szCs w:val="18"/>
                </w:rPr>
                <w:delText xml:space="preserve"> </w:delText>
              </w:r>
            </w:del>
            <w:r w:rsidRPr="007D688C">
              <w:rPr>
                <w:rFonts w:cs="Arial"/>
                <w:color w:val="FF0000"/>
                <w:szCs w:val="18"/>
              </w:rPr>
              <w:t>hoedanigheid van curator</w:t>
            </w:r>
            <w:r w:rsidRPr="00FF416E">
              <w:rPr>
                <w:rFonts w:cs="Arial"/>
                <w:color w:val="800080"/>
                <w:szCs w:val="18"/>
              </w:rPr>
              <w:t>en</w:t>
            </w:r>
            <w:r w:rsidRPr="007D688C">
              <w:rPr>
                <w:rFonts w:cs="Arial"/>
                <w:color w:val="FF0000"/>
                <w:szCs w:val="18"/>
              </w:rPr>
              <w:t xml:space="preserve"> van</w:t>
            </w:r>
            <w:r w:rsidRPr="007D688C">
              <w:rPr>
                <w:szCs w:val="18"/>
              </w:rPr>
              <w:t>’</w:t>
            </w:r>
          </w:p>
          <w:p w14:paraId="76868E0C" w14:textId="22A7E1A0" w:rsidR="00EB3805" w:rsidRPr="007D688C" w:rsidRDefault="00EB3805" w:rsidP="002D32B1">
            <w:pPr>
              <w:pStyle w:val="streepje"/>
              <w:numPr>
                <w:ilvl w:val="0"/>
                <w:numId w:val="11"/>
              </w:numPr>
              <w:rPr>
                <w:szCs w:val="18"/>
              </w:rPr>
            </w:pPr>
            <w:r w:rsidRPr="007D688C">
              <w:rPr>
                <w:szCs w:val="18"/>
              </w:rPr>
              <w:t>‘</w:t>
            </w:r>
            <w:r w:rsidRPr="007D688C">
              <w:rPr>
                <w:rFonts w:cs="Arial"/>
                <w:color w:val="FF0000"/>
                <w:szCs w:val="18"/>
              </w:rPr>
              <w:t xml:space="preserve">in </w:t>
            </w:r>
            <w:ins w:id="627" w:author="Groot, Karina de" w:date="2024-10-30T14:22:00Z" w16du:dateUtc="2024-10-30T13:22:00Z">
              <w:r w:rsidR="00A71BF4" w:rsidRPr="001268FC">
                <w:rPr>
                  <w:rFonts w:cs="Arial"/>
                  <w:color w:val="339966"/>
                  <w:szCs w:val="18"/>
                </w:rPr>
                <w:t>zijn/haar/diens/hun</w:t>
              </w:r>
              <w:r w:rsidR="00A71BF4">
                <w:rPr>
                  <w:rFonts w:cs="Arial"/>
                  <w:color w:val="FF0000"/>
                  <w:sz w:val="20"/>
                </w:rPr>
                <w:t xml:space="preserve"> </w:t>
              </w:r>
            </w:ins>
            <w:del w:id="628" w:author="Groot, Karina de" w:date="2024-10-30T14:22:00Z" w16du:dateUtc="2024-10-30T13:22:00Z">
              <w:r w:rsidRPr="00C762BE" w:rsidDel="00A71BF4">
                <w:rPr>
                  <w:rFonts w:cs="Arial"/>
                  <w:color w:val="339966"/>
                  <w:szCs w:val="18"/>
                </w:rPr>
                <w:delText>zijn/haar/hun</w:delText>
              </w:r>
              <w:r w:rsidRPr="007D688C" w:rsidDel="00A71BF4">
                <w:rPr>
                  <w:rFonts w:cs="Arial"/>
                  <w:color w:val="FF0000"/>
                  <w:szCs w:val="18"/>
                </w:rPr>
                <w:delText xml:space="preserve"> </w:delText>
              </w:r>
            </w:del>
            <w:r w:rsidRPr="007D688C">
              <w:rPr>
                <w:rFonts w:cs="Arial"/>
                <w:color w:val="FF0000"/>
                <w:szCs w:val="18"/>
              </w:rPr>
              <w:t>hoedanigheid van curator</w:t>
            </w:r>
            <w:r w:rsidRPr="00FF416E">
              <w:rPr>
                <w:rFonts w:cs="Arial"/>
                <w:color w:val="800080"/>
                <w:szCs w:val="18"/>
              </w:rPr>
              <w:t>en</w:t>
            </w:r>
            <w:r w:rsidRPr="007D688C">
              <w:rPr>
                <w:rFonts w:cs="Arial"/>
                <w:color w:val="FF0000"/>
                <w:szCs w:val="18"/>
              </w:rPr>
              <w:t xml:space="preserve"> </w:t>
            </w:r>
            <w:r w:rsidRPr="007D688C">
              <w:rPr>
                <w:rFonts w:cs="Arial"/>
                <w:color w:val="800080"/>
                <w:szCs w:val="18"/>
              </w:rPr>
              <w:t>in het faillissement</w:t>
            </w:r>
            <w:r w:rsidRPr="007D688C">
              <w:rPr>
                <w:rFonts w:cs="Arial"/>
                <w:color w:val="FF0000"/>
                <w:szCs w:val="18"/>
              </w:rPr>
              <w:t xml:space="preserve"> van</w:t>
            </w:r>
            <w:r w:rsidRPr="007D688C">
              <w:rPr>
                <w:szCs w:val="18"/>
              </w:rPr>
              <w:t>’</w:t>
            </w:r>
          </w:p>
          <w:p w14:paraId="23046470" w14:textId="5CF29985" w:rsidR="00EB3805" w:rsidRPr="007D688C" w:rsidRDefault="00EB3805" w:rsidP="002D32B1">
            <w:pPr>
              <w:pStyle w:val="streepje"/>
              <w:numPr>
                <w:ilvl w:val="0"/>
                <w:numId w:val="11"/>
              </w:numPr>
              <w:rPr>
                <w:szCs w:val="18"/>
              </w:rPr>
            </w:pPr>
            <w:r w:rsidRPr="007D688C">
              <w:rPr>
                <w:szCs w:val="18"/>
              </w:rPr>
              <w:t>‘</w:t>
            </w:r>
            <w:r w:rsidRPr="007D688C">
              <w:rPr>
                <w:rFonts w:cs="Arial"/>
                <w:color w:val="FF0000"/>
                <w:szCs w:val="18"/>
              </w:rPr>
              <w:t xml:space="preserve">in </w:t>
            </w:r>
            <w:ins w:id="629" w:author="Groot, Karina de" w:date="2024-10-30T14:23:00Z" w16du:dateUtc="2024-10-30T13:23:00Z">
              <w:r w:rsidR="00A71BF4" w:rsidRPr="001268FC">
                <w:rPr>
                  <w:rFonts w:cs="Arial"/>
                  <w:color w:val="339966"/>
                  <w:szCs w:val="18"/>
                </w:rPr>
                <w:t>zijn/haar/diens/hun</w:t>
              </w:r>
              <w:r w:rsidR="00A71BF4">
                <w:rPr>
                  <w:rFonts w:cs="Arial"/>
                  <w:color w:val="FF0000"/>
                  <w:sz w:val="20"/>
                </w:rPr>
                <w:t xml:space="preserve"> </w:t>
              </w:r>
            </w:ins>
            <w:del w:id="630" w:author="Groot, Karina de" w:date="2024-10-30T14:23:00Z" w16du:dateUtc="2024-10-30T13:23:00Z">
              <w:r w:rsidRPr="00C762BE" w:rsidDel="00A71BF4">
                <w:rPr>
                  <w:rFonts w:cs="Arial"/>
                  <w:color w:val="339966"/>
                  <w:szCs w:val="18"/>
                </w:rPr>
                <w:delText>zijn/haar/hun</w:delText>
              </w:r>
              <w:r w:rsidRPr="007D688C" w:rsidDel="00A71BF4">
                <w:rPr>
                  <w:rFonts w:cs="Arial"/>
                  <w:color w:val="FF0000"/>
                  <w:szCs w:val="18"/>
                </w:rPr>
                <w:delText xml:space="preserve"> </w:delText>
              </w:r>
            </w:del>
            <w:r w:rsidRPr="007D688C">
              <w:rPr>
                <w:rFonts w:cs="Arial"/>
                <w:color w:val="FF0000"/>
                <w:szCs w:val="18"/>
              </w:rPr>
              <w:t>hoedanigheid van curator</w:t>
            </w:r>
            <w:r w:rsidRPr="00FF416E">
              <w:rPr>
                <w:rFonts w:cs="Arial"/>
                <w:color w:val="800080"/>
                <w:szCs w:val="18"/>
              </w:rPr>
              <w:t>en</w:t>
            </w:r>
            <w:r w:rsidRPr="007D688C">
              <w:rPr>
                <w:rFonts w:cs="Arial"/>
                <w:color w:val="FF0000"/>
                <w:szCs w:val="18"/>
              </w:rPr>
              <w:t xml:space="preserve"> </w:t>
            </w:r>
            <w:r w:rsidRPr="007D688C">
              <w:rPr>
                <w:rFonts w:cs="Arial"/>
                <w:color w:val="800080"/>
                <w:szCs w:val="18"/>
              </w:rPr>
              <w:t xml:space="preserve">(krachtens beschikking van de kantonrechter te </w:t>
            </w:r>
            <w:r w:rsidRPr="007D688C">
              <w:rPr>
                <w:rFonts w:cs="Arial"/>
                <w:szCs w:val="18"/>
              </w:rPr>
              <w:fldChar w:fldCharType="begin"/>
            </w:r>
            <w:r w:rsidRPr="007D688C">
              <w:rPr>
                <w:rFonts w:cs="Arial"/>
                <w:szCs w:val="18"/>
              </w:rPr>
              <w:instrText>MacroButton Nomacro §</w:instrText>
            </w:r>
            <w:r w:rsidRPr="007D688C">
              <w:rPr>
                <w:rFonts w:cs="Arial"/>
                <w:szCs w:val="18"/>
              </w:rPr>
              <w:fldChar w:fldCharType="end"/>
            </w:r>
            <w:r w:rsidRPr="007D688C">
              <w:rPr>
                <w:rFonts w:cs="Arial"/>
                <w:szCs w:val="18"/>
              </w:rPr>
              <w:t>plaats</w:t>
            </w:r>
            <w:r w:rsidRPr="007D688C">
              <w:rPr>
                <w:rFonts w:cs="Arial"/>
                <w:szCs w:val="18"/>
              </w:rPr>
              <w:fldChar w:fldCharType="begin"/>
            </w:r>
            <w:r w:rsidRPr="007D688C">
              <w:rPr>
                <w:rFonts w:cs="Arial"/>
                <w:szCs w:val="18"/>
              </w:rPr>
              <w:instrText>MacroButton Nomacro §</w:instrText>
            </w:r>
            <w:r w:rsidRPr="007D688C">
              <w:rPr>
                <w:rFonts w:cs="Arial"/>
                <w:szCs w:val="18"/>
              </w:rPr>
              <w:fldChar w:fldCharType="end"/>
            </w:r>
            <w:r w:rsidRPr="007D688C">
              <w:rPr>
                <w:rFonts w:cs="Arial"/>
                <w:color w:val="800080"/>
                <w:szCs w:val="18"/>
              </w:rPr>
              <w:t xml:space="preserve">, de dato </w:t>
            </w:r>
            <w:r w:rsidRPr="007D688C">
              <w:rPr>
                <w:rFonts w:cs="Arial"/>
                <w:szCs w:val="18"/>
              </w:rPr>
              <w:fldChar w:fldCharType="begin"/>
            </w:r>
            <w:r w:rsidRPr="007D688C">
              <w:rPr>
                <w:rFonts w:cs="Arial"/>
                <w:szCs w:val="18"/>
              </w:rPr>
              <w:instrText>MacroButton Nomacro §</w:instrText>
            </w:r>
            <w:r w:rsidRPr="007D688C">
              <w:rPr>
                <w:rFonts w:cs="Arial"/>
                <w:szCs w:val="18"/>
              </w:rPr>
              <w:fldChar w:fldCharType="end"/>
            </w:r>
            <w:r w:rsidRPr="007D688C">
              <w:rPr>
                <w:rFonts w:cs="Arial"/>
                <w:szCs w:val="18"/>
              </w:rPr>
              <w:t>datum</w:t>
            </w:r>
            <w:r w:rsidRPr="007D688C">
              <w:rPr>
                <w:rFonts w:cs="Arial"/>
                <w:szCs w:val="18"/>
              </w:rPr>
              <w:fldChar w:fldCharType="begin"/>
            </w:r>
            <w:r w:rsidRPr="007D688C">
              <w:rPr>
                <w:rFonts w:cs="Arial"/>
                <w:szCs w:val="18"/>
              </w:rPr>
              <w:instrText>MacroButton Nomacro §</w:instrText>
            </w:r>
            <w:r w:rsidRPr="007D688C">
              <w:rPr>
                <w:rFonts w:cs="Arial"/>
                <w:szCs w:val="18"/>
              </w:rPr>
              <w:fldChar w:fldCharType="end"/>
            </w:r>
            <w:r w:rsidRPr="007D688C">
              <w:rPr>
                <w:rFonts w:cs="Arial"/>
                <w:color w:val="800080"/>
                <w:szCs w:val="18"/>
              </w:rPr>
              <w:t xml:space="preserve">) </w:t>
            </w:r>
            <w:r w:rsidRPr="007D688C">
              <w:rPr>
                <w:rFonts w:cs="Arial"/>
                <w:color w:val="FF0000"/>
                <w:szCs w:val="18"/>
              </w:rPr>
              <w:t>van</w:t>
            </w:r>
            <w:r w:rsidRPr="007D688C">
              <w:rPr>
                <w:szCs w:val="18"/>
              </w:rPr>
              <w:t>’</w:t>
            </w:r>
          </w:p>
          <w:p w14:paraId="7A8DDCBF" w14:textId="4FCE6259" w:rsidR="00EB3805" w:rsidRPr="007D688C" w:rsidRDefault="00EB3805" w:rsidP="002D32B1">
            <w:pPr>
              <w:pStyle w:val="streepje"/>
              <w:numPr>
                <w:ilvl w:val="0"/>
                <w:numId w:val="11"/>
              </w:numPr>
              <w:rPr>
                <w:szCs w:val="18"/>
              </w:rPr>
            </w:pPr>
            <w:r w:rsidRPr="007D688C">
              <w:rPr>
                <w:szCs w:val="18"/>
              </w:rPr>
              <w:t>‘</w:t>
            </w:r>
            <w:r w:rsidRPr="007D688C">
              <w:rPr>
                <w:rFonts w:cs="Arial"/>
                <w:color w:val="FF0000"/>
                <w:szCs w:val="18"/>
              </w:rPr>
              <w:t xml:space="preserve">in </w:t>
            </w:r>
            <w:ins w:id="631" w:author="Groot, Karina de" w:date="2024-10-30T14:23:00Z" w16du:dateUtc="2024-10-30T13:23:00Z">
              <w:r w:rsidR="00A71BF4" w:rsidRPr="001268FC">
                <w:rPr>
                  <w:rFonts w:cs="Arial"/>
                  <w:color w:val="339966"/>
                  <w:szCs w:val="18"/>
                </w:rPr>
                <w:t>zijn/haar/diens/hun</w:t>
              </w:r>
              <w:r w:rsidR="00A71BF4">
                <w:rPr>
                  <w:rFonts w:cs="Arial"/>
                  <w:color w:val="FF0000"/>
                  <w:sz w:val="20"/>
                </w:rPr>
                <w:t xml:space="preserve"> </w:t>
              </w:r>
            </w:ins>
            <w:del w:id="632" w:author="Groot, Karina de" w:date="2024-10-30T14:23:00Z" w16du:dateUtc="2024-10-30T13:23:00Z">
              <w:r w:rsidRPr="00C762BE" w:rsidDel="00A71BF4">
                <w:rPr>
                  <w:rFonts w:cs="Arial"/>
                  <w:color w:val="339966"/>
                  <w:szCs w:val="18"/>
                </w:rPr>
                <w:delText>zijn/haar/hun</w:delText>
              </w:r>
              <w:r w:rsidRPr="007D688C" w:rsidDel="00A71BF4">
                <w:rPr>
                  <w:rFonts w:cs="Arial"/>
                  <w:color w:val="FF0000"/>
                  <w:szCs w:val="18"/>
                </w:rPr>
                <w:delText xml:space="preserve"> </w:delText>
              </w:r>
            </w:del>
            <w:r w:rsidRPr="007D688C">
              <w:rPr>
                <w:rFonts w:cs="Arial"/>
                <w:color w:val="FF0000"/>
                <w:szCs w:val="18"/>
              </w:rPr>
              <w:t>hoedanigheid van curator</w:t>
            </w:r>
            <w:r w:rsidRPr="00FF416E">
              <w:rPr>
                <w:rFonts w:cs="Arial"/>
                <w:color w:val="800080"/>
                <w:szCs w:val="18"/>
              </w:rPr>
              <w:t>en</w:t>
            </w:r>
            <w:r w:rsidRPr="007D688C">
              <w:rPr>
                <w:rFonts w:cs="Arial"/>
                <w:color w:val="FF0000"/>
                <w:szCs w:val="18"/>
              </w:rPr>
              <w:t xml:space="preserve"> </w:t>
            </w:r>
            <w:r w:rsidRPr="007D688C">
              <w:rPr>
                <w:rFonts w:cs="Arial"/>
                <w:color w:val="800080"/>
                <w:szCs w:val="18"/>
              </w:rPr>
              <w:t xml:space="preserve">(krachtens beschikking van de kantonrechter te </w:t>
            </w:r>
            <w:r w:rsidRPr="007D688C">
              <w:rPr>
                <w:rFonts w:cs="Arial"/>
                <w:szCs w:val="18"/>
              </w:rPr>
              <w:fldChar w:fldCharType="begin"/>
            </w:r>
            <w:r w:rsidRPr="007D688C">
              <w:rPr>
                <w:rFonts w:cs="Arial"/>
                <w:szCs w:val="18"/>
              </w:rPr>
              <w:instrText>MacroButton Nomacro §</w:instrText>
            </w:r>
            <w:r w:rsidRPr="007D688C">
              <w:rPr>
                <w:rFonts w:cs="Arial"/>
                <w:szCs w:val="18"/>
              </w:rPr>
              <w:fldChar w:fldCharType="end"/>
            </w:r>
            <w:r w:rsidRPr="007D688C">
              <w:rPr>
                <w:rFonts w:cs="Arial"/>
                <w:szCs w:val="18"/>
              </w:rPr>
              <w:t>plaats</w:t>
            </w:r>
            <w:r w:rsidRPr="007D688C">
              <w:rPr>
                <w:rFonts w:cs="Arial"/>
                <w:szCs w:val="18"/>
              </w:rPr>
              <w:fldChar w:fldCharType="begin"/>
            </w:r>
            <w:r w:rsidRPr="007D688C">
              <w:rPr>
                <w:rFonts w:cs="Arial"/>
                <w:szCs w:val="18"/>
              </w:rPr>
              <w:instrText>MacroButton Nomacro §</w:instrText>
            </w:r>
            <w:r w:rsidRPr="007D688C">
              <w:rPr>
                <w:rFonts w:cs="Arial"/>
                <w:szCs w:val="18"/>
              </w:rPr>
              <w:fldChar w:fldCharType="end"/>
            </w:r>
            <w:r w:rsidRPr="007D688C">
              <w:rPr>
                <w:rFonts w:cs="Arial"/>
                <w:color w:val="800080"/>
                <w:szCs w:val="18"/>
              </w:rPr>
              <w:t xml:space="preserve">, de dato </w:t>
            </w:r>
            <w:r w:rsidRPr="007D688C">
              <w:rPr>
                <w:rFonts w:cs="Arial"/>
                <w:szCs w:val="18"/>
              </w:rPr>
              <w:fldChar w:fldCharType="begin"/>
            </w:r>
            <w:r w:rsidRPr="007D688C">
              <w:rPr>
                <w:rFonts w:cs="Arial"/>
                <w:szCs w:val="18"/>
              </w:rPr>
              <w:instrText>MacroButton Nomacro §</w:instrText>
            </w:r>
            <w:r w:rsidRPr="007D688C">
              <w:rPr>
                <w:rFonts w:cs="Arial"/>
                <w:szCs w:val="18"/>
              </w:rPr>
              <w:fldChar w:fldCharType="end"/>
            </w:r>
            <w:r w:rsidRPr="007D688C">
              <w:rPr>
                <w:rFonts w:cs="Arial"/>
                <w:szCs w:val="18"/>
              </w:rPr>
              <w:t>datum</w:t>
            </w:r>
            <w:r w:rsidRPr="007D688C">
              <w:rPr>
                <w:rFonts w:cs="Arial"/>
                <w:szCs w:val="18"/>
              </w:rPr>
              <w:fldChar w:fldCharType="begin"/>
            </w:r>
            <w:r w:rsidRPr="007D688C">
              <w:rPr>
                <w:rFonts w:cs="Arial"/>
                <w:szCs w:val="18"/>
              </w:rPr>
              <w:instrText>MacroButton Nomacro §</w:instrText>
            </w:r>
            <w:r w:rsidRPr="007D688C">
              <w:rPr>
                <w:rFonts w:cs="Arial"/>
                <w:szCs w:val="18"/>
              </w:rPr>
              <w:fldChar w:fldCharType="end"/>
            </w:r>
            <w:r w:rsidRPr="007D688C">
              <w:rPr>
                <w:rFonts w:cs="Arial"/>
                <w:color w:val="800080"/>
                <w:szCs w:val="18"/>
              </w:rPr>
              <w:t>) in het faillissement</w:t>
            </w:r>
            <w:r w:rsidRPr="007D688C">
              <w:rPr>
                <w:rFonts w:cs="Arial"/>
                <w:color w:val="FF0000"/>
                <w:szCs w:val="18"/>
              </w:rPr>
              <w:t xml:space="preserve"> van</w:t>
            </w:r>
            <w:r w:rsidRPr="007D688C">
              <w:rPr>
                <w:szCs w:val="18"/>
              </w:rPr>
              <w:t>’</w:t>
            </w:r>
          </w:p>
          <w:p w14:paraId="2F5A9734" w14:textId="77777777" w:rsidR="00EB3805" w:rsidRDefault="00EB3805" w:rsidP="002D32B1"/>
          <w:p w14:paraId="41677DA2" w14:textId="77777777" w:rsidR="00EB3805" w:rsidRDefault="00EB3805" w:rsidP="002D32B1">
            <w:pPr>
              <w:spacing w:line="240" w:lineRule="auto"/>
            </w:pPr>
            <w:r w:rsidRPr="0034087C">
              <w:rPr>
                <w:rFonts w:cs="Arial"/>
                <w:szCs w:val="18"/>
              </w:rPr>
              <w:t xml:space="preserve">Indien meer </w:t>
            </w:r>
            <w:r w:rsidR="00AF4FF8">
              <w:rPr>
                <w:rFonts w:cs="Arial"/>
                <w:szCs w:val="18"/>
              </w:rPr>
              <w:t>personen</w:t>
            </w:r>
            <w:r w:rsidRPr="0034087C">
              <w:rPr>
                <w:rFonts w:cs="Arial"/>
                <w:szCs w:val="18"/>
              </w:rPr>
              <w:t xml:space="preserve"> in hoedanigheid optred</w:t>
            </w:r>
            <w:r w:rsidR="00AF4FF8">
              <w:rPr>
                <w:rFonts w:cs="Arial"/>
                <w:szCs w:val="18"/>
              </w:rPr>
              <w:t>en</w:t>
            </w:r>
            <w:r w:rsidRPr="0034087C">
              <w:rPr>
                <w:rFonts w:cs="Arial"/>
                <w:szCs w:val="18"/>
              </w:rPr>
              <w:t xml:space="preserve"> </w:t>
            </w:r>
            <w:r>
              <w:t>dan wordt ‘</w:t>
            </w:r>
            <w:r w:rsidRPr="00C762BE">
              <w:rPr>
                <w:color w:val="339966"/>
              </w:rPr>
              <w:t>hun</w:t>
            </w:r>
            <w:r>
              <w:t>’ en ‘</w:t>
            </w:r>
            <w:r w:rsidRPr="00645259">
              <w:rPr>
                <w:color w:val="FF0000"/>
              </w:rPr>
              <w:t>curator</w:t>
            </w:r>
            <w:r w:rsidRPr="00645259">
              <w:rPr>
                <w:color w:val="800080"/>
              </w:rPr>
              <w:t>en</w:t>
            </w:r>
            <w:r w:rsidRPr="0022233A">
              <w:t xml:space="preserve">’ </w:t>
            </w:r>
            <w:r>
              <w:t>getoond.</w:t>
            </w:r>
          </w:p>
          <w:p w14:paraId="3A4B7E3A" w14:textId="77777777" w:rsidR="00EB3805" w:rsidRDefault="00EB3805" w:rsidP="002D32B1"/>
          <w:p w14:paraId="7438E137" w14:textId="4B18584A" w:rsidR="00A71BF4" w:rsidRPr="00A71BF4" w:rsidRDefault="00EB3805" w:rsidP="002D32B1">
            <w:pPr>
              <w:spacing w:line="240" w:lineRule="auto"/>
            </w:pPr>
            <w:r w:rsidRPr="0034087C">
              <w:rPr>
                <w:rFonts w:cs="Arial"/>
                <w:szCs w:val="18"/>
              </w:rPr>
              <w:lastRenderedPageBreak/>
              <w:t xml:space="preserve">Indien één </w:t>
            </w:r>
            <w:r w:rsidR="00AF4FF8">
              <w:rPr>
                <w:rFonts w:cs="Arial"/>
                <w:szCs w:val="18"/>
              </w:rPr>
              <w:t>persoon</w:t>
            </w:r>
            <w:r w:rsidRPr="0034087C">
              <w:rPr>
                <w:rFonts w:cs="Arial"/>
                <w:szCs w:val="18"/>
              </w:rPr>
              <w:t xml:space="preserve"> in hoedanigheid optreedt</w:t>
            </w:r>
            <w:r>
              <w:t xml:space="preserve"> dan wordt ‘</w:t>
            </w:r>
            <w:r w:rsidRPr="00C762BE">
              <w:rPr>
                <w:color w:val="339966"/>
              </w:rPr>
              <w:t>zijn</w:t>
            </w:r>
            <w:r>
              <w:t>’ of ‘</w:t>
            </w:r>
            <w:r w:rsidRPr="00C762BE">
              <w:rPr>
                <w:color w:val="339966"/>
              </w:rPr>
              <w:t>haar</w:t>
            </w:r>
            <w:r>
              <w:t xml:space="preserve">’ </w:t>
            </w:r>
            <w:ins w:id="633" w:author="Groot, Karina de" w:date="2024-11-01T14:54:00Z" w16du:dateUtc="2024-11-01T13:54:00Z">
              <w:r w:rsidR="005A562F">
                <w:t>of ‘</w:t>
              </w:r>
              <w:r w:rsidR="005A562F" w:rsidRPr="005A562F">
                <w:rPr>
                  <w:color w:val="339966"/>
                  <w:rPrChange w:id="634" w:author="Groot, Karina de" w:date="2024-11-01T14:55:00Z" w16du:dateUtc="2024-11-01T13:55:00Z">
                    <w:rPr/>
                  </w:rPrChange>
                </w:rPr>
                <w:t>diens</w:t>
              </w:r>
              <w:r w:rsidR="005A562F">
                <w:t xml:space="preserve">’ </w:t>
              </w:r>
            </w:ins>
            <w:r>
              <w:t>getoond, afhankelijk van het geslacht van de persoon</w:t>
            </w:r>
            <w:del w:id="635" w:author="Groot, Karina de" w:date="2024-11-01T14:55:00Z" w16du:dateUtc="2024-11-01T13:55:00Z">
              <w:r w:rsidDel="005A562F">
                <w:delText xml:space="preserve">. </w:delText>
              </w:r>
            </w:del>
            <w:ins w:id="636" w:author="Groot, Karina de" w:date="2024-11-01T14:55:00Z" w16du:dateUtc="2024-11-01T13:55:00Z">
              <w:r w:rsidR="005A562F">
                <w:t>.</w:t>
              </w:r>
            </w:ins>
          </w:p>
          <w:p w14:paraId="27C50C94" w14:textId="77777777" w:rsidR="00EB3805" w:rsidRDefault="00EB3805" w:rsidP="002D32B1">
            <w:pPr>
              <w:spacing w:line="240" w:lineRule="auto"/>
              <w:rPr>
                <w:u w:val="single"/>
              </w:rPr>
            </w:pPr>
          </w:p>
          <w:p w14:paraId="4D804509" w14:textId="77777777" w:rsidR="00EB3805" w:rsidRDefault="00EB3805" w:rsidP="002D32B1">
            <w:pPr>
              <w:spacing w:line="240" w:lineRule="auto"/>
            </w:pPr>
            <w:r w:rsidRPr="002A5238">
              <w:rPr>
                <w:u w:val="single"/>
              </w:rPr>
              <w:t>Mapping aantal personen</w:t>
            </w:r>
            <w:r w:rsidRPr="0034087C">
              <w:t>:</w:t>
            </w:r>
          </w:p>
          <w:p w14:paraId="4CE537BF" w14:textId="77777777" w:rsidR="00EB3805" w:rsidRPr="0034087C" w:rsidRDefault="00EB3805" w:rsidP="002D32B1">
            <w:pPr>
              <w:spacing w:line="240" w:lineRule="auto"/>
              <w:rPr>
                <w:sz w:val="16"/>
                <w:szCs w:val="16"/>
              </w:rPr>
            </w:pPr>
            <w:r w:rsidRPr="0034087C">
              <w:rPr>
                <w:sz w:val="16"/>
                <w:szCs w:val="16"/>
              </w:rPr>
              <w:t xml:space="preserve">-zie </w:t>
            </w:r>
            <w:r>
              <w:rPr>
                <w:sz w:val="16"/>
                <w:szCs w:val="16"/>
              </w:rPr>
              <w:t>voorgaande ‘mapping aantal personen’.</w:t>
            </w:r>
          </w:p>
          <w:p w14:paraId="10986D30" w14:textId="77777777" w:rsidR="00EB3805" w:rsidRDefault="00EB3805" w:rsidP="002D32B1"/>
          <w:p w14:paraId="42A172E6" w14:textId="77777777" w:rsidR="00EB3805" w:rsidRDefault="00EB3805" w:rsidP="002D32B1">
            <w:pPr>
              <w:spacing w:line="240" w:lineRule="auto"/>
              <w:rPr>
                <w:u w:val="single"/>
              </w:rPr>
            </w:pPr>
            <w:r>
              <w:rPr>
                <w:u w:val="single"/>
              </w:rPr>
              <w:t>Mapping plaats en datum:</w:t>
            </w:r>
          </w:p>
          <w:p w14:paraId="46C1BEB1" w14:textId="77777777" w:rsidR="00EB3805" w:rsidRPr="006335F0" w:rsidRDefault="00EB3805" w:rsidP="002D32B1">
            <w:pPr>
              <w:spacing w:line="240" w:lineRule="auto"/>
              <w:rPr>
                <w:rFonts w:cs="Arial"/>
                <w:sz w:val="16"/>
                <w:szCs w:val="16"/>
              </w:rPr>
            </w:pPr>
            <w:r w:rsidRPr="006335F0">
              <w:rPr>
                <w:sz w:val="16"/>
                <w:szCs w:val="16"/>
              </w:rPr>
              <w:t>//</w:t>
            </w:r>
            <w:r w:rsidR="0093012A">
              <w:rPr>
                <w:sz w:val="16"/>
                <w:szCs w:val="16"/>
              </w:rPr>
              <w:t>IMKAD_Persoon</w:t>
            </w:r>
            <w:r w:rsidRPr="006335F0">
              <w:rPr>
                <w:sz w:val="16"/>
                <w:szCs w:val="16"/>
              </w:rPr>
              <w:t>/</w:t>
            </w:r>
            <w:r>
              <w:rPr>
                <w:sz w:val="16"/>
                <w:szCs w:val="16"/>
              </w:rPr>
              <w:t>gegevensOndertekening</w:t>
            </w:r>
          </w:p>
          <w:p w14:paraId="11BD5DAD" w14:textId="77777777" w:rsidR="00EB3805" w:rsidRPr="00645259" w:rsidRDefault="00EB3805" w:rsidP="002D32B1">
            <w:pPr>
              <w:spacing w:line="240" w:lineRule="auto"/>
              <w:ind w:left="227"/>
              <w:rPr>
                <w:sz w:val="16"/>
                <w:szCs w:val="16"/>
              </w:rPr>
            </w:pPr>
            <w:r w:rsidRPr="00645259">
              <w:rPr>
                <w:sz w:val="16"/>
                <w:szCs w:val="16"/>
              </w:rPr>
              <w:t>./soortOndertekening(‘beschikking kantonrechter’)</w:t>
            </w:r>
          </w:p>
          <w:p w14:paraId="28BF735E" w14:textId="77777777" w:rsidR="00EB3805" w:rsidRPr="00645259" w:rsidRDefault="00EB3805" w:rsidP="002D32B1">
            <w:pPr>
              <w:spacing w:line="240" w:lineRule="auto"/>
              <w:ind w:left="227"/>
              <w:rPr>
                <w:sz w:val="16"/>
                <w:szCs w:val="16"/>
              </w:rPr>
            </w:pPr>
            <w:r w:rsidRPr="00645259">
              <w:rPr>
                <w:sz w:val="16"/>
                <w:szCs w:val="16"/>
              </w:rPr>
              <w:t>./naamGemeente</w:t>
            </w:r>
          </w:p>
          <w:p w14:paraId="53B9957E" w14:textId="77777777" w:rsidR="00EB3805" w:rsidRDefault="00EB3805" w:rsidP="002D32B1">
            <w:pPr>
              <w:spacing w:line="240" w:lineRule="auto"/>
              <w:ind w:left="227"/>
            </w:pPr>
            <w:r w:rsidRPr="00645259">
              <w:rPr>
                <w:sz w:val="16"/>
                <w:szCs w:val="16"/>
              </w:rPr>
              <w:t>./datum</w:t>
            </w:r>
          </w:p>
          <w:p w14:paraId="11A8F365" w14:textId="77777777" w:rsidR="00EB3805" w:rsidRDefault="0093012A" w:rsidP="0093012A">
            <w:pPr>
              <w:spacing w:line="240" w:lineRule="auto"/>
            </w:pPr>
            <w:r>
              <w:rPr>
                <w:sz w:val="16"/>
                <w:szCs w:val="16"/>
              </w:rPr>
              <w:t>-wanneer meer personen in hoedanig</w:t>
            </w:r>
            <w:r w:rsidR="00F873FF">
              <w:rPr>
                <w:sz w:val="16"/>
                <w:szCs w:val="16"/>
              </w:rPr>
              <w:t>heid</w:t>
            </w:r>
            <w:r>
              <w:rPr>
                <w:sz w:val="16"/>
                <w:szCs w:val="16"/>
              </w:rPr>
              <w:t xml:space="preserve"> optreden</w:t>
            </w:r>
            <w:r w:rsidR="00F873FF">
              <w:rPr>
                <w:sz w:val="16"/>
                <w:szCs w:val="16"/>
              </w:rPr>
              <w:t>,</w:t>
            </w:r>
            <w:r>
              <w:rPr>
                <w:sz w:val="16"/>
                <w:szCs w:val="16"/>
              </w:rPr>
              <w:t xml:space="preserve"> dan de ondertekening gegevens van de eerste persoon.</w:t>
            </w:r>
          </w:p>
          <w:p w14:paraId="198E1D65" w14:textId="77777777" w:rsidR="0093012A" w:rsidRDefault="0093012A" w:rsidP="002D32B1">
            <w:pPr>
              <w:spacing w:line="240" w:lineRule="auto"/>
              <w:rPr>
                <w:u w:val="single"/>
              </w:rPr>
            </w:pPr>
          </w:p>
          <w:p w14:paraId="7C0A6BE7" w14:textId="77777777" w:rsidR="0093012A" w:rsidRPr="002A5238" w:rsidRDefault="0093012A" w:rsidP="0093012A">
            <w:pPr>
              <w:spacing w:line="240" w:lineRule="auto"/>
              <w:rPr>
                <w:u w:val="single"/>
              </w:rPr>
            </w:pPr>
            <w:r w:rsidRPr="002A5238">
              <w:rPr>
                <w:u w:val="single"/>
              </w:rPr>
              <w:t xml:space="preserve">Mapping </w:t>
            </w:r>
            <w:r>
              <w:rPr>
                <w:u w:val="single"/>
              </w:rPr>
              <w:t>geslacht ingezetene</w:t>
            </w:r>
            <w:r w:rsidRPr="002A5238">
              <w:rPr>
                <w:u w:val="single"/>
              </w:rPr>
              <w:t>:</w:t>
            </w:r>
          </w:p>
          <w:p w14:paraId="36DA704F" w14:textId="7E7C9864" w:rsidR="0093012A" w:rsidRDefault="0093012A" w:rsidP="0093012A">
            <w:pPr>
              <w:spacing w:line="240" w:lineRule="auto"/>
              <w:rPr>
                <w:sz w:val="16"/>
                <w:szCs w:val="16"/>
              </w:rPr>
            </w:pPr>
            <w:r>
              <w:rPr>
                <w:sz w:val="16"/>
                <w:szCs w:val="16"/>
              </w:rPr>
              <w:t>/</w:t>
            </w:r>
            <w:r w:rsidRPr="0036404C">
              <w:rPr>
                <w:sz w:val="16"/>
                <w:szCs w:val="16"/>
              </w:rPr>
              <w:t>/IMKAD_Persoon/tia_Gegevens/GBA_Ingezetene/geslacht</w:t>
            </w:r>
            <w:ins w:id="637" w:author="Groot, Karina de" w:date="2024-11-22T10:42:00Z" w16du:dateUtc="2024-11-22T09:42:00Z">
              <w:r w:rsidR="009936AD">
                <w:rPr>
                  <w:sz w:val="16"/>
                  <w:szCs w:val="16"/>
                </w:rPr>
                <w:t xml:space="preserve"> </w:t>
              </w:r>
            </w:ins>
            <w:ins w:id="638" w:author="Groot, Karina de" w:date="2024-11-01T14:55:00Z" w16du:dateUtc="2024-11-01T13:55:00Z">
              <w:r w:rsidR="00D36809">
                <w:rPr>
                  <w:sz w:val="16"/>
                  <w:szCs w:val="16"/>
                </w:rPr>
                <w:t>(</w:t>
              </w:r>
            </w:ins>
            <w:ins w:id="639" w:author="Groot, Karina de" w:date="2024-11-22T10:42:00Z" w16du:dateUtc="2024-11-22T09:42:00Z">
              <w:r w:rsidR="009936AD">
                <w:rPr>
                  <w:sz w:val="16"/>
                  <w:szCs w:val="16"/>
                </w:rPr>
                <w:t>M</w:t>
              </w:r>
            </w:ins>
            <w:ins w:id="640" w:author="Groot, Karina de" w:date="2024-11-01T14:55:00Z" w16du:dateUtc="2024-11-01T13:55:00Z">
              <w:r w:rsidR="00D36809">
                <w:rPr>
                  <w:sz w:val="16"/>
                  <w:szCs w:val="16"/>
                </w:rPr>
                <w:t xml:space="preserve">an, </w:t>
              </w:r>
            </w:ins>
            <w:ins w:id="641" w:author="Groot, Karina de" w:date="2024-11-22T10:42:00Z" w16du:dateUtc="2024-11-22T09:42:00Z">
              <w:r w:rsidR="009936AD">
                <w:rPr>
                  <w:sz w:val="16"/>
                  <w:szCs w:val="16"/>
                </w:rPr>
                <w:t>V</w:t>
              </w:r>
            </w:ins>
            <w:ins w:id="642" w:author="Groot, Karina de" w:date="2024-11-01T14:55:00Z" w16du:dateUtc="2024-11-01T13:55:00Z">
              <w:r w:rsidR="00D36809">
                <w:rPr>
                  <w:sz w:val="16"/>
                  <w:szCs w:val="16"/>
                </w:rPr>
                <w:t xml:space="preserve">rouw, </w:t>
              </w:r>
            </w:ins>
            <w:ins w:id="643" w:author="Groot, Karina de" w:date="2024-11-22T10:42:00Z" w16du:dateUtc="2024-11-22T09:42:00Z">
              <w:r w:rsidR="009936AD">
                <w:rPr>
                  <w:sz w:val="16"/>
                  <w:szCs w:val="16"/>
                </w:rPr>
                <w:t>O</w:t>
              </w:r>
            </w:ins>
            <w:ins w:id="644" w:author="Groot, Karina de" w:date="2024-11-01T14:55:00Z" w16du:dateUtc="2024-11-01T13:55:00Z">
              <w:r w:rsidR="00D36809">
                <w:rPr>
                  <w:sz w:val="16"/>
                  <w:szCs w:val="16"/>
                </w:rPr>
                <w:t>nbekend</w:t>
              </w:r>
            </w:ins>
            <w:ins w:id="645" w:author="Groot, Karina de" w:date="2024-11-01T14:56:00Z" w16du:dateUtc="2024-11-01T13:56:00Z">
              <w:r w:rsidR="00D36809">
                <w:rPr>
                  <w:sz w:val="16"/>
                  <w:szCs w:val="16"/>
                </w:rPr>
                <w:t>)</w:t>
              </w:r>
            </w:ins>
          </w:p>
          <w:p w14:paraId="7513560C" w14:textId="77777777" w:rsidR="0093012A" w:rsidRDefault="0093012A" w:rsidP="0093012A"/>
          <w:p w14:paraId="01D8F1EA" w14:textId="77777777" w:rsidR="0093012A" w:rsidRPr="002A5238" w:rsidRDefault="0093012A" w:rsidP="0093012A">
            <w:pPr>
              <w:spacing w:line="240" w:lineRule="auto"/>
              <w:rPr>
                <w:u w:val="single"/>
              </w:rPr>
            </w:pPr>
            <w:r w:rsidRPr="002A5238">
              <w:rPr>
                <w:u w:val="single"/>
              </w:rPr>
              <w:t xml:space="preserve">Mapping </w:t>
            </w:r>
            <w:r>
              <w:rPr>
                <w:u w:val="single"/>
              </w:rPr>
              <w:t>geslacht niet-ingezetene</w:t>
            </w:r>
            <w:r w:rsidRPr="002A5238">
              <w:rPr>
                <w:u w:val="single"/>
              </w:rPr>
              <w:t>:</w:t>
            </w:r>
          </w:p>
          <w:p w14:paraId="26D228BA" w14:textId="53F1F696" w:rsidR="00D36809" w:rsidRDefault="0093012A" w:rsidP="00D36809">
            <w:pPr>
              <w:spacing w:line="240" w:lineRule="auto"/>
              <w:rPr>
                <w:ins w:id="646" w:author="Groot, Karina de" w:date="2024-11-01T14:56:00Z" w16du:dateUtc="2024-11-01T13:56:00Z"/>
                <w:sz w:val="16"/>
                <w:szCs w:val="16"/>
              </w:rPr>
            </w:pPr>
            <w:r>
              <w:rPr>
                <w:sz w:val="16"/>
                <w:szCs w:val="16"/>
              </w:rPr>
              <w:t>/</w:t>
            </w:r>
            <w:r w:rsidRPr="00105494">
              <w:rPr>
                <w:sz w:val="16"/>
                <w:szCs w:val="16"/>
              </w:rPr>
              <w:t>/IMKAD_Persoon /IMKAD</w:t>
            </w:r>
            <w:r w:rsidRPr="00D17D03">
              <w:rPr>
                <w:sz w:val="16"/>
              </w:rPr>
              <w:t>_NietIngezetene/</w:t>
            </w:r>
            <w:r w:rsidRPr="00920AC6">
              <w:rPr>
                <w:sz w:val="16"/>
                <w:szCs w:val="16"/>
              </w:rPr>
              <w:t>geslacht</w:t>
            </w:r>
            <w:ins w:id="647" w:author="Groot, Karina de" w:date="2024-11-01T14:56:00Z" w16du:dateUtc="2024-11-01T13:56:00Z">
              <w:r w:rsidR="00D36809">
                <w:rPr>
                  <w:sz w:val="16"/>
                  <w:szCs w:val="16"/>
                </w:rPr>
                <w:t>(</w:t>
              </w:r>
            </w:ins>
            <w:ins w:id="648" w:author="Groot, Karina de" w:date="2024-11-22T11:07:00Z" w16du:dateUtc="2024-11-22T10:07:00Z">
              <w:r w:rsidR="004E66B3">
                <w:rPr>
                  <w:sz w:val="16"/>
                  <w:szCs w:val="16"/>
                </w:rPr>
                <w:t>M</w:t>
              </w:r>
            </w:ins>
            <w:ins w:id="649" w:author="Groot, Karina de" w:date="2024-11-01T14:56:00Z" w16du:dateUtc="2024-11-01T13:56:00Z">
              <w:r w:rsidR="00D36809">
                <w:rPr>
                  <w:sz w:val="16"/>
                  <w:szCs w:val="16"/>
                </w:rPr>
                <w:t xml:space="preserve">an, </w:t>
              </w:r>
            </w:ins>
            <w:ins w:id="650" w:author="Groot, Karina de" w:date="2024-11-22T11:07:00Z" w16du:dateUtc="2024-11-22T10:07:00Z">
              <w:r w:rsidR="004E66B3">
                <w:rPr>
                  <w:sz w:val="16"/>
                  <w:szCs w:val="16"/>
                </w:rPr>
                <w:t>V</w:t>
              </w:r>
            </w:ins>
            <w:ins w:id="651" w:author="Groot, Karina de" w:date="2024-11-01T14:56:00Z" w16du:dateUtc="2024-11-01T13:56:00Z">
              <w:r w:rsidR="00D36809">
                <w:rPr>
                  <w:sz w:val="16"/>
                  <w:szCs w:val="16"/>
                </w:rPr>
                <w:t xml:space="preserve">rouw, </w:t>
              </w:r>
            </w:ins>
            <w:ins w:id="652" w:author="Groot, Karina de" w:date="2024-11-22T11:07:00Z" w16du:dateUtc="2024-11-22T10:07:00Z">
              <w:r w:rsidR="004E66B3">
                <w:rPr>
                  <w:sz w:val="16"/>
                  <w:szCs w:val="16"/>
                </w:rPr>
                <w:t>O</w:t>
              </w:r>
            </w:ins>
            <w:ins w:id="653" w:author="Groot, Karina de" w:date="2024-11-01T14:56:00Z" w16du:dateUtc="2024-11-01T13:56:00Z">
              <w:r w:rsidR="00D36809">
                <w:rPr>
                  <w:sz w:val="16"/>
                  <w:szCs w:val="16"/>
                </w:rPr>
                <w:t>nbekend)</w:t>
              </w:r>
            </w:ins>
          </w:p>
          <w:p w14:paraId="7AC552AE" w14:textId="7AA013BD" w:rsidR="0093012A" w:rsidDel="00D36809" w:rsidRDefault="0093012A" w:rsidP="0093012A">
            <w:pPr>
              <w:spacing w:line="240" w:lineRule="auto"/>
              <w:rPr>
                <w:del w:id="654" w:author="Groot, Karina de" w:date="2024-11-01T14:56:00Z" w16du:dateUtc="2024-11-01T13:56:00Z"/>
                <w:sz w:val="16"/>
                <w:szCs w:val="16"/>
              </w:rPr>
            </w:pPr>
          </w:p>
          <w:p w14:paraId="7F01D1A6" w14:textId="77777777" w:rsidR="00EB3805" w:rsidRDefault="00EB3805" w:rsidP="002D32B1">
            <w:pPr>
              <w:spacing w:line="240" w:lineRule="auto"/>
              <w:ind w:left="227"/>
              <w:rPr>
                <w:sz w:val="16"/>
                <w:szCs w:val="16"/>
              </w:rPr>
            </w:pPr>
          </w:p>
          <w:p w14:paraId="03D4C891" w14:textId="77777777" w:rsidR="00EB3805" w:rsidRDefault="00EB3805" w:rsidP="002D32B1">
            <w:pPr>
              <w:rPr>
                <w:u w:val="single"/>
              </w:rPr>
            </w:pPr>
            <w:r>
              <w:rPr>
                <w:u w:val="single"/>
              </w:rPr>
              <w:t>Mapping tekst:</w:t>
            </w:r>
          </w:p>
          <w:p w14:paraId="151F0E83" w14:textId="77777777" w:rsidR="00EB3805" w:rsidRPr="0036404C" w:rsidRDefault="00EB3805" w:rsidP="0093012A">
            <w:pPr>
              <w:spacing w:line="240" w:lineRule="auto"/>
              <w:rPr>
                <w:sz w:val="16"/>
                <w:szCs w:val="16"/>
              </w:rPr>
            </w:pPr>
            <w:r>
              <w:rPr>
                <w:sz w:val="16"/>
                <w:szCs w:val="16"/>
              </w:rPr>
              <w:t>/</w:t>
            </w:r>
            <w:r w:rsidRPr="0036404C">
              <w:rPr>
                <w:sz w:val="16"/>
                <w:szCs w:val="16"/>
              </w:rPr>
              <w:t>/</w:t>
            </w:r>
            <w:r>
              <w:rPr>
                <w:sz w:val="16"/>
                <w:szCs w:val="16"/>
              </w:rPr>
              <w:t>Hoedanigheid</w:t>
            </w:r>
            <w:r w:rsidR="0093012A">
              <w:rPr>
                <w:sz w:val="16"/>
                <w:szCs w:val="16"/>
              </w:rPr>
              <w:t>[id]</w:t>
            </w:r>
            <w:r w:rsidRPr="0036404C">
              <w:rPr>
                <w:sz w:val="16"/>
                <w:szCs w:val="16"/>
              </w:rPr>
              <w:t>/</w:t>
            </w:r>
            <w:r>
              <w:rPr>
                <w:sz w:val="16"/>
                <w:szCs w:val="16"/>
              </w:rPr>
              <w:t>t</w:t>
            </w:r>
            <w:r w:rsidRPr="0036404C">
              <w:rPr>
                <w:sz w:val="16"/>
                <w:szCs w:val="16"/>
              </w:rPr>
              <w:t>ekstKeuze/</w:t>
            </w:r>
          </w:p>
          <w:p w14:paraId="637C7507" w14:textId="77777777" w:rsidR="00EB3805" w:rsidRDefault="00EB3805" w:rsidP="002D32B1">
            <w:pPr>
              <w:spacing w:line="240" w:lineRule="auto"/>
              <w:rPr>
                <w:sz w:val="16"/>
                <w:szCs w:val="16"/>
              </w:rPr>
            </w:pPr>
            <w:r>
              <w:rPr>
                <w:sz w:val="16"/>
                <w:szCs w:val="16"/>
              </w:rPr>
              <w:tab/>
              <w:t>./tagNaam (‘k_HoedanigheidVariant’)</w:t>
            </w:r>
          </w:p>
          <w:p w14:paraId="38A28BA6" w14:textId="77777777" w:rsidR="00EB3805" w:rsidRDefault="00EB3805" w:rsidP="002D32B1">
            <w:pPr>
              <w:spacing w:line="240" w:lineRule="auto"/>
              <w:rPr>
                <w:sz w:val="16"/>
                <w:szCs w:val="16"/>
              </w:rPr>
            </w:pPr>
            <w:r>
              <w:rPr>
                <w:sz w:val="16"/>
                <w:szCs w:val="16"/>
              </w:rPr>
              <w:tab/>
              <w:t>./tekst (‘6’)</w:t>
            </w:r>
          </w:p>
          <w:p w14:paraId="4ED42DAE" w14:textId="77777777" w:rsidR="00EB3805" w:rsidRDefault="00EB3805" w:rsidP="002D32B1">
            <w:pPr>
              <w:spacing w:before="72" w:line="240" w:lineRule="auto"/>
              <w:rPr>
                <w:sz w:val="16"/>
                <w:szCs w:val="16"/>
              </w:rPr>
            </w:pPr>
          </w:p>
          <w:p w14:paraId="3CE945E7" w14:textId="77777777" w:rsidR="00EB3805" w:rsidRDefault="00EB3805" w:rsidP="002D32B1">
            <w:pPr>
              <w:spacing w:line="240" w:lineRule="auto"/>
              <w:rPr>
                <w:sz w:val="16"/>
                <w:szCs w:val="16"/>
              </w:rPr>
            </w:pPr>
            <w:r>
              <w:rPr>
                <w:sz w:val="16"/>
                <w:szCs w:val="16"/>
              </w:rPr>
              <w:tab/>
              <w:t>./tagNaam (‘k_HoedanigheidTekstVariant6’)</w:t>
            </w:r>
          </w:p>
          <w:p w14:paraId="5C2B72A7" w14:textId="77777777" w:rsidR="00EB3805" w:rsidRDefault="00EB3805" w:rsidP="002D32B1">
            <w:pPr>
              <w:snapToGrid w:val="0"/>
              <w:spacing w:line="240" w:lineRule="auto"/>
              <w:rPr>
                <w:sz w:val="16"/>
                <w:szCs w:val="16"/>
              </w:rPr>
            </w:pPr>
            <w:r>
              <w:rPr>
                <w:sz w:val="16"/>
                <w:szCs w:val="16"/>
              </w:rPr>
              <w:tab/>
              <w:t>./tekst (‘1’ t/m ‘4’)</w:t>
            </w:r>
          </w:p>
          <w:p w14:paraId="09DA524E" w14:textId="77777777" w:rsidR="00EB3805" w:rsidRDefault="00EB3805" w:rsidP="002D32B1">
            <w:pPr>
              <w:spacing w:line="240" w:lineRule="auto"/>
              <w:ind w:left="227"/>
            </w:pPr>
          </w:p>
          <w:p w14:paraId="17942174" w14:textId="77777777" w:rsidR="00EB3805" w:rsidRDefault="00EB3805" w:rsidP="002D32B1">
            <w:pPr>
              <w:spacing w:line="240" w:lineRule="auto"/>
              <w:ind w:left="227"/>
            </w:pPr>
            <w:r>
              <w:t>Getoond wordt:</w:t>
            </w:r>
          </w:p>
          <w:p w14:paraId="28D40B93" w14:textId="1F90ED06" w:rsidR="00C762BE" w:rsidRPr="004D7401" w:rsidRDefault="00C762BE" w:rsidP="002D32B1">
            <w:pPr>
              <w:pStyle w:val="streepje"/>
              <w:numPr>
                <w:ilvl w:val="0"/>
                <w:numId w:val="0"/>
              </w:numPr>
              <w:tabs>
                <w:tab w:val="clear" w:pos="227"/>
                <w:tab w:val="clear" w:pos="454"/>
                <w:tab w:val="left" w:pos="671"/>
              </w:tabs>
              <w:ind w:left="246"/>
            </w:pPr>
            <w:r w:rsidRPr="004D7401">
              <w:t>1</w:t>
            </w:r>
            <w:r w:rsidRPr="004D7401">
              <w:tab/>
            </w:r>
            <w:r w:rsidRPr="00677B58">
              <w:rPr>
                <w:rFonts w:cs="Arial"/>
                <w:sz w:val="20"/>
              </w:rPr>
              <w:t>in</w:t>
            </w:r>
            <w:r w:rsidRPr="004D7401">
              <w:rPr>
                <w:rFonts w:cs="Arial"/>
                <w:color w:val="FF0000"/>
                <w:sz w:val="20"/>
              </w:rPr>
              <w:t xml:space="preserve"> </w:t>
            </w:r>
            <w:r w:rsidRPr="00C762BE">
              <w:rPr>
                <w:rFonts w:cs="Arial"/>
                <w:color w:val="339966"/>
                <w:sz w:val="20"/>
              </w:rPr>
              <w:t>zijn/haar/</w:t>
            </w:r>
            <w:ins w:id="655" w:author="Groot, Karina de" w:date="2024-10-30T14:25:00Z" w16du:dateUtc="2024-10-30T13:25:00Z">
              <w:r w:rsidR="00832204">
                <w:rPr>
                  <w:rFonts w:cs="Arial"/>
                  <w:color w:val="339966"/>
                  <w:sz w:val="20"/>
                </w:rPr>
                <w:t>diens/</w:t>
              </w:r>
            </w:ins>
            <w:r w:rsidRPr="00C762BE">
              <w:rPr>
                <w:rFonts w:cs="Arial"/>
                <w:color w:val="339966"/>
                <w:sz w:val="20"/>
              </w:rPr>
              <w:t>hun</w:t>
            </w:r>
            <w:r w:rsidRPr="004D7401">
              <w:rPr>
                <w:rFonts w:cs="Arial"/>
                <w:color w:val="FF0000"/>
                <w:sz w:val="20"/>
              </w:rPr>
              <w:t xml:space="preserve"> </w:t>
            </w:r>
            <w:r w:rsidRPr="00677B58">
              <w:rPr>
                <w:rFonts w:cs="Arial"/>
                <w:sz w:val="20"/>
              </w:rPr>
              <w:t>hoedanigheid van curator</w:t>
            </w:r>
            <w:r w:rsidRPr="00FF416E">
              <w:rPr>
                <w:rFonts w:cs="Arial"/>
                <w:color w:val="800080"/>
                <w:sz w:val="20"/>
              </w:rPr>
              <w:t>en</w:t>
            </w:r>
            <w:r w:rsidRPr="004D7401">
              <w:rPr>
                <w:rFonts w:cs="Arial"/>
                <w:color w:val="FF0000"/>
                <w:sz w:val="20"/>
              </w:rPr>
              <w:t xml:space="preserve"> </w:t>
            </w:r>
            <w:r w:rsidRPr="00677B58">
              <w:rPr>
                <w:rFonts w:cs="Arial"/>
                <w:sz w:val="20"/>
              </w:rPr>
              <w:t>van</w:t>
            </w:r>
          </w:p>
          <w:p w14:paraId="69CCD53A" w14:textId="4511DBCF" w:rsidR="00C762BE" w:rsidRPr="004D7401" w:rsidRDefault="00C762BE" w:rsidP="002D32B1">
            <w:pPr>
              <w:pStyle w:val="streepje"/>
              <w:numPr>
                <w:ilvl w:val="0"/>
                <w:numId w:val="0"/>
              </w:numPr>
              <w:tabs>
                <w:tab w:val="clear" w:pos="227"/>
                <w:tab w:val="clear" w:pos="454"/>
                <w:tab w:val="left" w:pos="671"/>
              </w:tabs>
              <w:ind w:left="246"/>
            </w:pPr>
            <w:r w:rsidRPr="004D7401">
              <w:t>2</w:t>
            </w:r>
            <w:r w:rsidRPr="004D7401">
              <w:tab/>
            </w:r>
            <w:r w:rsidRPr="00677B58">
              <w:rPr>
                <w:rFonts w:cs="Arial"/>
                <w:sz w:val="20"/>
              </w:rPr>
              <w:t>in</w:t>
            </w:r>
            <w:r w:rsidRPr="004D7401">
              <w:rPr>
                <w:rFonts w:cs="Arial"/>
                <w:color w:val="FF0000"/>
                <w:sz w:val="20"/>
              </w:rPr>
              <w:t xml:space="preserve"> </w:t>
            </w:r>
            <w:r w:rsidRPr="00C762BE">
              <w:rPr>
                <w:rFonts w:cs="Arial"/>
                <w:color w:val="339966"/>
                <w:sz w:val="20"/>
              </w:rPr>
              <w:t>zijn/haar/</w:t>
            </w:r>
            <w:ins w:id="656" w:author="Groot, Karina de" w:date="2024-10-30T14:25:00Z" w16du:dateUtc="2024-10-30T13:25:00Z">
              <w:r w:rsidR="00832204">
                <w:rPr>
                  <w:rFonts w:cs="Arial"/>
                  <w:color w:val="339966"/>
                  <w:sz w:val="20"/>
                </w:rPr>
                <w:t>diens/</w:t>
              </w:r>
            </w:ins>
            <w:r w:rsidRPr="00C762BE">
              <w:rPr>
                <w:rFonts w:cs="Arial"/>
                <w:color w:val="339966"/>
                <w:sz w:val="20"/>
              </w:rPr>
              <w:t>hun</w:t>
            </w:r>
            <w:r w:rsidRPr="004D7401">
              <w:rPr>
                <w:rFonts w:cs="Arial"/>
                <w:color w:val="FF0000"/>
                <w:sz w:val="20"/>
              </w:rPr>
              <w:t xml:space="preserve"> </w:t>
            </w:r>
            <w:r w:rsidRPr="00677B58">
              <w:rPr>
                <w:rFonts w:cs="Arial"/>
                <w:sz w:val="20"/>
              </w:rPr>
              <w:t>hoedanigheid van curator</w:t>
            </w:r>
            <w:r w:rsidRPr="00FF416E">
              <w:rPr>
                <w:rFonts w:cs="Arial"/>
                <w:color w:val="800080"/>
                <w:sz w:val="20"/>
              </w:rPr>
              <w:t>en</w:t>
            </w:r>
            <w:r w:rsidRPr="004D7401">
              <w:rPr>
                <w:rFonts w:cs="Arial"/>
                <w:color w:val="FF0000"/>
                <w:sz w:val="20"/>
              </w:rPr>
              <w:t xml:space="preserve"> </w:t>
            </w:r>
            <w:r w:rsidRPr="00677B58">
              <w:rPr>
                <w:rFonts w:cs="Arial"/>
                <w:sz w:val="20"/>
              </w:rPr>
              <w:t>in het faillissement van</w:t>
            </w:r>
          </w:p>
          <w:p w14:paraId="721CEF34" w14:textId="4E1FA44B" w:rsidR="00C762BE" w:rsidRPr="004D7401" w:rsidRDefault="00C762BE" w:rsidP="002D32B1">
            <w:pPr>
              <w:pStyle w:val="streepje"/>
              <w:numPr>
                <w:ilvl w:val="0"/>
                <w:numId w:val="0"/>
              </w:numPr>
              <w:tabs>
                <w:tab w:val="clear" w:pos="227"/>
                <w:tab w:val="clear" w:pos="454"/>
                <w:tab w:val="left" w:pos="671"/>
              </w:tabs>
              <w:ind w:left="246"/>
            </w:pPr>
            <w:r w:rsidRPr="004D7401">
              <w:t>3</w:t>
            </w:r>
            <w:r w:rsidRPr="004D7401">
              <w:tab/>
            </w:r>
            <w:r w:rsidRPr="00677B58">
              <w:rPr>
                <w:rFonts w:cs="Arial"/>
                <w:sz w:val="20"/>
              </w:rPr>
              <w:t>in</w:t>
            </w:r>
            <w:r w:rsidRPr="004D7401">
              <w:rPr>
                <w:rFonts w:cs="Arial"/>
                <w:color w:val="FF0000"/>
                <w:sz w:val="20"/>
              </w:rPr>
              <w:t xml:space="preserve"> </w:t>
            </w:r>
            <w:r w:rsidRPr="00C762BE">
              <w:rPr>
                <w:rFonts w:cs="Arial"/>
                <w:color w:val="339966"/>
                <w:sz w:val="20"/>
              </w:rPr>
              <w:t>zijn/haar/</w:t>
            </w:r>
            <w:ins w:id="657" w:author="Groot, Karina de" w:date="2024-10-30T14:25:00Z" w16du:dateUtc="2024-10-30T13:25:00Z">
              <w:r w:rsidR="00832204">
                <w:rPr>
                  <w:rFonts w:cs="Arial"/>
                  <w:color w:val="339966"/>
                  <w:sz w:val="20"/>
                </w:rPr>
                <w:t>diens</w:t>
              </w:r>
            </w:ins>
            <w:ins w:id="658" w:author="Groot, Karina de" w:date="2024-10-30T14:26:00Z" w16du:dateUtc="2024-10-30T13:26:00Z">
              <w:r w:rsidR="00832204">
                <w:rPr>
                  <w:rFonts w:cs="Arial"/>
                  <w:color w:val="339966"/>
                  <w:sz w:val="20"/>
                </w:rPr>
                <w:t>/</w:t>
              </w:r>
            </w:ins>
            <w:r w:rsidRPr="00C762BE">
              <w:rPr>
                <w:rFonts w:cs="Arial"/>
                <w:color w:val="339966"/>
                <w:sz w:val="20"/>
              </w:rPr>
              <w:t>hun</w:t>
            </w:r>
            <w:r w:rsidRPr="004D7401">
              <w:rPr>
                <w:rFonts w:cs="Arial"/>
                <w:color w:val="FF0000"/>
                <w:sz w:val="20"/>
              </w:rPr>
              <w:t xml:space="preserve"> </w:t>
            </w:r>
            <w:r w:rsidRPr="00677B58">
              <w:rPr>
                <w:rFonts w:cs="Arial"/>
                <w:sz w:val="20"/>
              </w:rPr>
              <w:t>hoedanigheid van curator</w:t>
            </w:r>
            <w:r w:rsidRPr="00FF416E">
              <w:rPr>
                <w:rFonts w:cs="Arial"/>
                <w:color w:val="800080"/>
                <w:sz w:val="20"/>
              </w:rPr>
              <w:t>en</w:t>
            </w:r>
            <w:r w:rsidRPr="004D7401">
              <w:rPr>
                <w:rFonts w:cs="Arial"/>
                <w:color w:val="FF0000"/>
                <w:sz w:val="20"/>
              </w:rPr>
              <w:t xml:space="preserve"> </w:t>
            </w:r>
            <w:r w:rsidRPr="00677B58">
              <w:rPr>
                <w:rFonts w:cs="Arial"/>
                <w:sz w:val="20"/>
              </w:rPr>
              <w:t xml:space="preserve">(krachtens beschikking van de kantonrechter te </w:t>
            </w:r>
            <w:r w:rsidRPr="00677B58">
              <w:rPr>
                <w:rFonts w:cs="Arial"/>
                <w:sz w:val="20"/>
              </w:rPr>
              <w:fldChar w:fldCharType="begin"/>
            </w:r>
            <w:r w:rsidRPr="00677B58">
              <w:rPr>
                <w:rFonts w:cs="Arial"/>
                <w:sz w:val="20"/>
              </w:rPr>
              <w:instrText>MacroButton Nomacro §</w:instrText>
            </w:r>
            <w:r w:rsidRPr="00677B58">
              <w:rPr>
                <w:rFonts w:cs="Arial"/>
                <w:sz w:val="20"/>
              </w:rPr>
              <w:fldChar w:fldCharType="end"/>
            </w:r>
            <w:r w:rsidRPr="00677B58">
              <w:rPr>
                <w:rFonts w:cs="Arial"/>
                <w:sz w:val="20"/>
              </w:rPr>
              <w:t>plaats</w:t>
            </w:r>
            <w:r w:rsidRPr="00677B58">
              <w:rPr>
                <w:rFonts w:cs="Arial"/>
                <w:sz w:val="20"/>
              </w:rPr>
              <w:fldChar w:fldCharType="begin"/>
            </w:r>
            <w:r w:rsidRPr="00677B58">
              <w:rPr>
                <w:rFonts w:cs="Arial"/>
                <w:sz w:val="20"/>
              </w:rPr>
              <w:instrText>MacroButton Nomacro §</w:instrText>
            </w:r>
            <w:r w:rsidRPr="00677B58">
              <w:rPr>
                <w:rFonts w:cs="Arial"/>
                <w:sz w:val="20"/>
              </w:rPr>
              <w:fldChar w:fldCharType="end"/>
            </w:r>
            <w:r w:rsidRPr="00677B58">
              <w:rPr>
                <w:rFonts w:cs="Arial"/>
                <w:sz w:val="20"/>
              </w:rPr>
              <w:t xml:space="preserve">, de dato </w:t>
            </w:r>
            <w:r w:rsidRPr="00677B58">
              <w:rPr>
                <w:rFonts w:cs="Arial"/>
                <w:sz w:val="20"/>
              </w:rPr>
              <w:fldChar w:fldCharType="begin"/>
            </w:r>
            <w:r w:rsidRPr="00677B58">
              <w:rPr>
                <w:rFonts w:cs="Arial"/>
                <w:sz w:val="20"/>
              </w:rPr>
              <w:instrText>MacroButton Nomacro §</w:instrText>
            </w:r>
            <w:r w:rsidRPr="00677B58">
              <w:rPr>
                <w:rFonts w:cs="Arial"/>
                <w:sz w:val="20"/>
              </w:rPr>
              <w:fldChar w:fldCharType="end"/>
            </w:r>
            <w:r w:rsidRPr="00677B58">
              <w:rPr>
                <w:rFonts w:cs="Arial"/>
                <w:sz w:val="20"/>
              </w:rPr>
              <w:t>datum</w:t>
            </w:r>
            <w:r w:rsidRPr="00677B58">
              <w:rPr>
                <w:rFonts w:cs="Arial"/>
                <w:sz w:val="20"/>
              </w:rPr>
              <w:fldChar w:fldCharType="begin"/>
            </w:r>
            <w:r w:rsidRPr="00677B58">
              <w:rPr>
                <w:rFonts w:cs="Arial"/>
                <w:sz w:val="20"/>
              </w:rPr>
              <w:instrText>MacroButton Nomacro §</w:instrText>
            </w:r>
            <w:r w:rsidRPr="00677B58">
              <w:rPr>
                <w:rFonts w:cs="Arial"/>
                <w:sz w:val="20"/>
              </w:rPr>
              <w:fldChar w:fldCharType="end"/>
            </w:r>
            <w:r w:rsidRPr="00677B58">
              <w:rPr>
                <w:rFonts w:cs="Arial"/>
                <w:sz w:val="20"/>
              </w:rPr>
              <w:t>) van</w:t>
            </w:r>
          </w:p>
          <w:p w14:paraId="5B1195A0" w14:textId="4E163D1B" w:rsidR="00C762BE" w:rsidRPr="004D7401" w:rsidRDefault="00C762BE" w:rsidP="002D32B1">
            <w:pPr>
              <w:pStyle w:val="streepje"/>
              <w:numPr>
                <w:ilvl w:val="0"/>
                <w:numId w:val="0"/>
              </w:numPr>
              <w:tabs>
                <w:tab w:val="clear" w:pos="227"/>
                <w:tab w:val="clear" w:pos="454"/>
                <w:tab w:val="left" w:pos="671"/>
              </w:tabs>
              <w:ind w:left="246"/>
            </w:pPr>
            <w:r w:rsidRPr="004D7401">
              <w:t>4</w:t>
            </w:r>
            <w:r w:rsidRPr="004D7401">
              <w:tab/>
            </w:r>
            <w:r w:rsidRPr="00677B58">
              <w:rPr>
                <w:rFonts w:cs="Arial"/>
                <w:sz w:val="20"/>
              </w:rPr>
              <w:t>in</w:t>
            </w:r>
            <w:r w:rsidRPr="004D7401">
              <w:rPr>
                <w:rFonts w:cs="Arial"/>
                <w:color w:val="FF0000"/>
                <w:sz w:val="20"/>
              </w:rPr>
              <w:t xml:space="preserve"> </w:t>
            </w:r>
            <w:r w:rsidRPr="00C762BE">
              <w:rPr>
                <w:rFonts w:cs="Arial"/>
                <w:color w:val="339966"/>
                <w:sz w:val="20"/>
              </w:rPr>
              <w:t>zijn/haar</w:t>
            </w:r>
            <w:ins w:id="659" w:author="Groot, Karina de" w:date="2024-10-30T14:26:00Z" w16du:dateUtc="2024-10-30T13:26:00Z">
              <w:r w:rsidR="00832204">
                <w:rPr>
                  <w:rFonts w:cs="Arial"/>
                  <w:color w:val="339966"/>
                  <w:sz w:val="20"/>
                </w:rPr>
                <w:t>diens/</w:t>
              </w:r>
            </w:ins>
            <w:r w:rsidRPr="00C762BE">
              <w:rPr>
                <w:rFonts w:cs="Arial"/>
                <w:color w:val="339966"/>
                <w:sz w:val="20"/>
              </w:rPr>
              <w:t>/hun</w:t>
            </w:r>
            <w:r w:rsidRPr="004D7401">
              <w:rPr>
                <w:rFonts w:cs="Arial"/>
                <w:color w:val="FF0000"/>
                <w:sz w:val="20"/>
              </w:rPr>
              <w:t xml:space="preserve"> </w:t>
            </w:r>
            <w:r w:rsidRPr="00677B58">
              <w:rPr>
                <w:rFonts w:cs="Arial"/>
                <w:sz w:val="20"/>
              </w:rPr>
              <w:t>hoedanigheid van curator</w:t>
            </w:r>
            <w:r w:rsidRPr="00FF416E">
              <w:rPr>
                <w:rFonts w:cs="Arial"/>
                <w:color w:val="800080"/>
                <w:sz w:val="20"/>
              </w:rPr>
              <w:t>en</w:t>
            </w:r>
            <w:r w:rsidRPr="004D7401">
              <w:rPr>
                <w:rFonts w:cs="Arial"/>
                <w:color w:val="FF0000"/>
                <w:sz w:val="20"/>
              </w:rPr>
              <w:t xml:space="preserve"> </w:t>
            </w:r>
            <w:r w:rsidRPr="00677B58">
              <w:rPr>
                <w:rFonts w:cs="Arial"/>
                <w:sz w:val="20"/>
              </w:rPr>
              <w:t xml:space="preserve">(krachtens beschikking van de kantonrechter te </w:t>
            </w:r>
            <w:r w:rsidRPr="00677B58">
              <w:rPr>
                <w:rFonts w:cs="Arial"/>
                <w:sz w:val="20"/>
              </w:rPr>
              <w:fldChar w:fldCharType="begin"/>
            </w:r>
            <w:r w:rsidRPr="00677B58">
              <w:rPr>
                <w:rFonts w:cs="Arial"/>
                <w:sz w:val="20"/>
              </w:rPr>
              <w:instrText>MacroButton Nomacro §</w:instrText>
            </w:r>
            <w:r w:rsidRPr="00677B58">
              <w:rPr>
                <w:rFonts w:cs="Arial"/>
                <w:sz w:val="20"/>
              </w:rPr>
              <w:fldChar w:fldCharType="end"/>
            </w:r>
            <w:r w:rsidRPr="00677B58">
              <w:rPr>
                <w:rFonts w:cs="Arial"/>
                <w:sz w:val="20"/>
              </w:rPr>
              <w:t>plaats</w:t>
            </w:r>
            <w:r w:rsidRPr="00677B58">
              <w:rPr>
                <w:rFonts w:cs="Arial"/>
                <w:sz w:val="20"/>
              </w:rPr>
              <w:fldChar w:fldCharType="begin"/>
            </w:r>
            <w:r w:rsidRPr="00677B58">
              <w:rPr>
                <w:rFonts w:cs="Arial"/>
                <w:sz w:val="20"/>
              </w:rPr>
              <w:instrText>MacroButton Nomacro §</w:instrText>
            </w:r>
            <w:r w:rsidRPr="00677B58">
              <w:rPr>
                <w:rFonts w:cs="Arial"/>
                <w:sz w:val="20"/>
              </w:rPr>
              <w:fldChar w:fldCharType="end"/>
            </w:r>
            <w:r w:rsidRPr="00677B58">
              <w:rPr>
                <w:rFonts w:cs="Arial"/>
                <w:sz w:val="20"/>
              </w:rPr>
              <w:t xml:space="preserve">, de dato </w:t>
            </w:r>
            <w:r w:rsidRPr="00677B58">
              <w:rPr>
                <w:rFonts w:cs="Arial"/>
                <w:sz w:val="20"/>
              </w:rPr>
              <w:fldChar w:fldCharType="begin"/>
            </w:r>
            <w:r w:rsidRPr="00677B58">
              <w:rPr>
                <w:rFonts w:cs="Arial"/>
                <w:sz w:val="20"/>
              </w:rPr>
              <w:instrText>MacroButton Nomacro §</w:instrText>
            </w:r>
            <w:r w:rsidRPr="00677B58">
              <w:rPr>
                <w:rFonts w:cs="Arial"/>
                <w:sz w:val="20"/>
              </w:rPr>
              <w:fldChar w:fldCharType="end"/>
            </w:r>
            <w:r w:rsidRPr="00677B58">
              <w:rPr>
                <w:rFonts w:cs="Arial"/>
                <w:sz w:val="20"/>
              </w:rPr>
              <w:t>datum</w:t>
            </w:r>
            <w:r w:rsidRPr="00677B58">
              <w:rPr>
                <w:rFonts w:cs="Arial"/>
                <w:sz w:val="20"/>
              </w:rPr>
              <w:fldChar w:fldCharType="begin"/>
            </w:r>
            <w:r w:rsidRPr="00677B58">
              <w:rPr>
                <w:rFonts w:cs="Arial"/>
                <w:sz w:val="20"/>
              </w:rPr>
              <w:instrText>MacroButton Nomacro §</w:instrText>
            </w:r>
            <w:r w:rsidRPr="00677B58">
              <w:rPr>
                <w:rFonts w:cs="Arial"/>
                <w:sz w:val="20"/>
              </w:rPr>
              <w:fldChar w:fldCharType="end"/>
            </w:r>
            <w:r w:rsidRPr="00677B58">
              <w:rPr>
                <w:rFonts w:cs="Arial"/>
                <w:sz w:val="20"/>
              </w:rPr>
              <w:t>) in het faillissement van</w:t>
            </w:r>
          </w:p>
          <w:p w14:paraId="4CA5FF27" w14:textId="77777777" w:rsidR="00EB3805" w:rsidRDefault="00EB3805" w:rsidP="002D32B1">
            <w:pPr>
              <w:snapToGrid w:val="0"/>
              <w:spacing w:line="240" w:lineRule="auto"/>
            </w:pPr>
          </w:p>
        </w:tc>
      </w:tr>
    </w:tbl>
    <w:p w14:paraId="36AD7EF0" w14:textId="77777777" w:rsidR="00EB3805" w:rsidRDefault="00EB3805" w:rsidP="00EB3805">
      <w:bookmarkStart w:id="660" w:name="_Toc364430430"/>
    </w:p>
    <w:bookmarkEnd w:id="660"/>
    <w:p w14:paraId="38EB9800" w14:textId="77777777" w:rsidR="00EB3805" w:rsidRDefault="00EB3805" w:rsidP="00EB3805">
      <w:r>
        <w:t>Variant 3: bewindvoerder</w:t>
      </w:r>
    </w:p>
    <w:tbl>
      <w:tblPr>
        <w:tblStyle w:val="Professioneletabel"/>
        <w:tblW w:w="5000" w:type="pct"/>
        <w:tblLayout w:type="fixed"/>
        <w:tblLook w:val="01C0" w:firstRow="0" w:lastRow="1" w:firstColumn="1" w:lastColumn="1" w:noHBand="0" w:noVBand="0"/>
      </w:tblPr>
      <w:tblGrid>
        <w:gridCol w:w="4280"/>
        <w:gridCol w:w="5172"/>
      </w:tblGrid>
      <w:tr w:rsidR="00EB3805" w14:paraId="05E12D8B" w14:textId="77777777" w:rsidTr="002D32B1">
        <w:tc>
          <w:tcPr>
            <w:tcW w:w="2264" w:type="pct"/>
            <w:tcBorders>
              <w:top w:val="single" w:sz="6" w:space="0" w:color="000000"/>
              <w:left w:val="single" w:sz="6" w:space="0" w:color="000000"/>
              <w:bottom w:val="single" w:sz="6" w:space="0" w:color="000000"/>
              <w:right w:val="single" w:sz="6" w:space="0" w:color="000000"/>
            </w:tcBorders>
          </w:tcPr>
          <w:p w14:paraId="41331789" w14:textId="3B41BCF7" w:rsidR="00EB3805" w:rsidRPr="009025D0" w:rsidRDefault="00EB3805" w:rsidP="002D32B1">
            <w:pPr>
              <w:spacing w:line="240" w:lineRule="auto"/>
              <w:rPr>
                <w:rFonts w:cs="Arial"/>
                <w:color w:val="FF0000"/>
                <w:sz w:val="20"/>
              </w:rPr>
            </w:pPr>
            <w:r>
              <w:rPr>
                <w:rFonts w:cs="Arial"/>
                <w:color w:val="FF0000"/>
                <w:sz w:val="20"/>
              </w:rPr>
              <w:t>als bewindvoerder</w:t>
            </w:r>
            <w:r>
              <w:rPr>
                <w:rFonts w:cs="Arial"/>
                <w:color w:val="800080"/>
                <w:sz w:val="20"/>
              </w:rPr>
              <w:t>s</w:t>
            </w:r>
            <w:r>
              <w:rPr>
                <w:rFonts w:cs="Arial"/>
                <w:color w:val="FF0000"/>
                <w:sz w:val="20"/>
              </w:rPr>
              <w:t xml:space="preserve"> </w:t>
            </w:r>
            <w:ins w:id="661" w:author="Groot, Karina de" w:date="2024-11-01T15:04:00Z" w16du:dateUtc="2024-11-01T14:04:00Z">
              <w:r w:rsidR="00110618" w:rsidRPr="00CB0317">
                <w:rPr>
                  <w:rFonts w:cs="Arial"/>
                  <w:sz w:val="20"/>
                </w:rPr>
                <w:fldChar w:fldCharType="begin"/>
              </w:r>
              <w:r w:rsidR="00110618" w:rsidRPr="00CB0317">
                <w:rPr>
                  <w:rFonts w:cs="Arial"/>
                  <w:sz w:val="20"/>
                </w:rPr>
                <w:instrText>MacroButton Nomacro §</w:instrText>
              </w:r>
              <w:r w:rsidR="00110618" w:rsidRPr="00CB0317">
                <w:rPr>
                  <w:rFonts w:cs="Arial"/>
                  <w:sz w:val="20"/>
                </w:rPr>
                <w:fldChar w:fldCharType="end"/>
              </w:r>
            </w:ins>
            <w:r w:rsidRPr="00CB0317">
              <w:rPr>
                <w:rFonts w:cs="Arial"/>
                <w:color w:val="800080"/>
                <w:sz w:val="20"/>
              </w:rPr>
              <w:t>(</w:t>
            </w:r>
            <w:r>
              <w:rPr>
                <w:rFonts w:cs="Arial"/>
                <w:color w:val="800080"/>
                <w:sz w:val="20"/>
              </w:rPr>
              <w:t xml:space="preserve">krachtens beschikking van de kantonrechter te </w:t>
            </w:r>
            <w:r w:rsidRPr="00CB0317">
              <w:rPr>
                <w:rFonts w:cs="Arial"/>
                <w:sz w:val="20"/>
              </w:rPr>
              <w:fldChar w:fldCharType="begin"/>
            </w:r>
            <w:r w:rsidRPr="00CB0317">
              <w:rPr>
                <w:rFonts w:cs="Arial"/>
                <w:sz w:val="20"/>
              </w:rPr>
              <w:instrText>MacroButton Nomacro §</w:instrText>
            </w:r>
            <w:r w:rsidRPr="00CB0317">
              <w:rPr>
                <w:rFonts w:cs="Arial"/>
                <w:sz w:val="20"/>
              </w:rPr>
              <w:fldChar w:fldCharType="end"/>
            </w:r>
            <w:r w:rsidRPr="00CB0317">
              <w:rPr>
                <w:rFonts w:cs="Arial"/>
                <w:sz w:val="20"/>
              </w:rPr>
              <w:t>plaats</w:t>
            </w:r>
            <w:r w:rsidRPr="00CB0317">
              <w:rPr>
                <w:rFonts w:cs="Arial"/>
                <w:sz w:val="20"/>
              </w:rPr>
              <w:fldChar w:fldCharType="begin"/>
            </w:r>
            <w:r w:rsidRPr="00CB0317">
              <w:rPr>
                <w:rFonts w:cs="Arial"/>
                <w:sz w:val="20"/>
              </w:rPr>
              <w:instrText>MacroButton Nomacro §</w:instrText>
            </w:r>
            <w:r w:rsidRPr="00CB0317">
              <w:rPr>
                <w:rFonts w:cs="Arial"/>
                <w:sz w:val="20"/>
              </w:rPr>
              <w:fldChar w:fldCharType="end"/>
            </w:r>
            <w:r w:rsidRPr="00CB0317">
              <w:rPr>
                <w:rFonts w:cs="Arial"/>
                <w:color w:val="800080"/>
                <w:sz w:val="20"/>
              </w:rPr>
              <w:t xml:space="preserve">, de dato </w:t>
            </w:r>
            <w:r w:rsidRPr="00CB0317">
              <w:rPr>
                <w:rFonts w:cs="Arial"/>
                <w:sz w:val="20"/>
              </w:rPr>
              <w:fldChar w:fldCharType="begin"/>
            </w:r>
            <w:r w:rsidRPr="00CB0317">
              <w:rPr>
                <w:rFonts w:cs="Arial"/>
                <w:sz w:val="20"/>
              </w:rPr>
              <w:instrText>MacroButton Nomacro §</w:instrText>
            </w:r>
            <w:r w:rsidRPr="00CB0317">
              <w:rPr>
                <w:rFonts w:cs="Arial"/>
                <w:sz w:val="20"/>
              </w:rPr>
              <w:fldChar w:fldCharType="end"/>
            </w:r>
            <w:r>
              <w:rPr>
                <w:rFonts w:cs="Arial"/>
                <w:sz w:val="20"/>
              </w:rPr>
              <w:t>datum</w:t>
            </w:r>
            <w:r w:rsidRPr="00CB0317">
              <w:rPr>
                <w:rFonts w:cs="Arial"/>
                <w:sz w:val="20"/>
              </w:rPr>
              <w:fldChar w:fldCharType="begin"/>
            </w:r>
            <w:r w:rsidRPr="00CB0317">
              <w:rPr>
                <w:rFonts w:cs="Arial"/>
                <w:sz w:val="20"/>
              </w:rPr>
              <w:instrText>MacroButton Nomacro §</w:instrText>
            </w:r>
            <w:r w:rsidRPr="00CB0317">
              <w:rPr>
                <w:rFonts w:cs="Arial"/>
                <w:sz w:val="20"/>
              </w:rPr>
              <w:fldChar w:fldCharType="end"/>
            </w:r>
            <w:r>
              <w:rPr>
                <w:rFonts w:cs="Arial"/>
                <w:color w:val="800080"/>
                <w:sz w:val="20"/>
              </w:rPr>
              <w:t>)</w:t>
            </w:r>
            <w:ins w:id="662" w:author="Groot, Karina de" w:date="2024-11-01T15:04:00Z" w16du:dateUtc="2024-11-01T14:04:00Z">
              <w:r w:rsidR="00110618" w:rsidRPr="00CB0317">
                <w:rPr>
                  <w:rFonts w:cs="Arial"/>
                  <w:sz w:val="20"/>
                </w:rPr>
                <w:fldChar w:fldCharType="begin"/>
              </w:r>
              <w:r w:rsidR="00110618" w:rsidRPr="00CB0317">
                <w:rPr>
                  <w:rFonts w:cs="Arial"/>
                  <w:sz w:val="20"/>
                </w:rPr>
                <w:instrText>MacroButton Nomacro §</w:instrText>
              </w:r>
              <w:r w:rsidR="00110618" w:rsidRPr="00CB0317">
                <w:rPr>
                  <w:rFonts w:cs="Arial"/>
                  <w:sz w:val="20"/>
                </w:rPr>
                <w:fldChar w:fldCharType="end"/>
              </w:r>
            </w:ins>
            <w:r>
              <w:rPr>
                <w:rFonts w:cs="Arial"/>
                <w:color w:val="800080"/>
                <w:sz w:val="20"/>
              </w:rPr>
              <w:t xml:space="preserve"> </w:t>
            </w:r>
            <w:r w:rsidRPr="000D627B">
              <w:rPr>
                <w:rFonts w:cs="Arial"/>
                <w:color w:val="FF0000"/>
                <w:sz w:val="20"/>
              </w:rPr>
              <w:t>over</w:t>
            </w:r>
            <w:r w:rsidRPr="00C762BE">
              <w:rPr>
                <w:rFonts w:cs="Arial"/>
                <w:color w:val="339966"/>
                <w:sz w:val="20"/>
              </w:rPr>
              <w:t xml:space="preserve"> de goederen/ het vermogen</w:t>
            </w:r>
            <w:r>
              <w:rPr>
                <w:rFonts w:cs="Arial"/>
                <w:color w:val="800080"/>
                <w:sz w:val="20"/>
              </w:rPr>
              <w:t xml:space="preserve"> </w:t>
            </w:r>
            <w:r w:rsidRPr="009025D0">
              <w:rPr>
                <w:rFonts w:cs="Arial"/>
                <w:color w:val="FF0000"/>
                <w:sz w:val="20"/>
              </w:rPr>
              <w:t>van</w:t>
            </w:r>
          </w:p>
          <w:p w14:paraId="601AACF2" w14:textId="77777777" w:rsidR="00EB3805" w:rsidRDefault="00EB3805" w:rsidP="002D32B1">
            <w:pPr>
              <w:snapToGrid w:val="0"/>
              <w:rPr>
                <w:rFonts w:ascii="Times New Roman" w:hAnsi="Times New Roman"/>
                <w:sz w:val="24"/>
                <w:szCs w:val="24"/>
              </w:rPr>
            </w:pPr>
          </w:p>
        </w:tc>
        <w:tc>
          <w:tcPr>
            <w:tcW w:w="2736" w:type="pct"/>
            <w:tcBorders>
              <w:top w:val="single" w:sz="6" w:space="0" w:color="000000"/>
              <w:left w:val="single" w:sz="6" w:space="0" w:color="000000"/>
              <w:bottom w:val="single" w:sz="6" w:space="0" w:color="000000"/>
              <w:right w:val="single" w:sz="6" w:space="0" w:color="000000"/>
            </w:tcBorders>
          </w:tcPr>
          <w:p w14:paraId="7A69B95F" w14:textId="77777777" w:rsidR="00EB3805" w:rsidRDefault="00EB3805" w:rsidP="002D32B1">
            <w:r>
              <w:t>Combinatie van vaste en optionele tekst. Mogelijkheden:</w:t>
            </w:r>
          </w:p>
          <w:p w14:paraId="44F95C36" w14:textId="77777777" w:rsidR="00EB3805" w:rsidRDefault="00EB3805" w:rsidP="002D32B1">
            <w:pPr>
              <w:pStyle w:val="streepje"/>
              <w:numPr>
                <w:ilvl w:val="0"/>
                <w:numId w:val="12"/>
              </w:numPr>
            </w:pPr>
            <w:r>
              <w:t>‘</w:t>
            </w:r>
            <w:r>
              <w:rPr>
                <w:rFonts w:cs="Arial"/>
                <w:color w:val="FF0000"/>
                <w:sz w:val="20"/>
              </w:rPr>
              <w:t>als bewindvoerder</w:t>
            </w:r>
            <w:r>
              <w:rPr>
                <w:rFonts w:cs="Arial"/>
                <w:color w:val="800080"/>
                <w:sz w:val="20"/>
              </w:rPr>
              <w:t xml:space="preserve">s </w:t>
            </w:r>
            <w:r w:rsidRPr="000D627B">
              <w:rPr>
                <w:rFonts w:cs="Arial"/>
                <w:color w:val="FF0000"/>
                <w:sz w:val="20"/>
              </w:rPr>
              <w:t>over</w:t>
            </w:r>
            <w:r w:rsidRPr="00C762BE">
              <w:rPr>
                <w:rFonts w:cs="Arial"/>
                <w:color w:val="339966"/>
                <w:sz w:val="20"/>
              </w:rPr>
              <w:t xml:space="preserve"> de goederen</w:t>
            </w:r>
            <w:r>
              <w:rPr>
                <w:rFonts w:cs="Arial"/>
                <w:color w:val="800080"/>
                <w:sz w:val="20"/>
              </w:rPr>
              <w:t xml:space="preserve"> </w:t>
            </w:r>
            <w:r w:rsidRPr="009025D0">
              <w:rPr>
                <w:rFonts w:cs="Arial"/>
                <w:color w:val="FF0000"/>
                <w:sz w:val="20"/>
              </w:rPr>
              <w:t>van</w:t>
            </w:r>
            <w:r>
              <w:t>’</w:t>
            </w:r>
          </w:p>
          <w:p w14:paraId="2D535045" w14:textId="77777777" w:rsidR="00EB3805" w:rsidRDefault="00EB3805" w:rsidP="002D32B1">
            <w:pPr>
              <w:pStyle w:val="streepje"/>
              <w:numPr>
                <w:ilvl w:val="0"/>
                <w:numId w:val="12"/>
              </w:numPr>
            </w:pPr>
            <w:r w:rsidRPr="000F51A0">
              <w:t>‘</w:t>
            </w:r>
            <w:r>
              <w:rPr>
                <w:rFonts w:cs="Arial"/>
                <w:color w:val="FF0000"/>
                <w:sz w:val="20"/>
              </w:rPr>
              <w:t>als bewindvoerder</w:t>
            </w:r>
            <w:r>
              <w:rPr>
                <w:rFonts w:cs="Arial"/>
                <w:color w:val="800080"/>
                <w:sz w:val="20"/>
              </w:rPr>
              <w:t>s</w:t>
            </w:r>
            <w:r>
              <w:rPr>
                <w:rFonts w:cs="Arial"/>
                <w:color w:val="FF0000"/>
                <w:sz w:val="20"/>
              </w:rPr>
              <w:t xml:space="preserve"> </w:t>
            </w:r>
            <w:r w:rsidRPr="00CB0317">
              <w:rPr>
                <w:rFonts w:cs="Arial"/>
                <w:color w:val="800080"/>
                <w:sz w:val="20"/>
              </w:rPr>
              <w:t>(</w:t>
            </w:r>
            <w:r>
              <w:rPr>
                <w:rFonts w:cs="Arial"/>
                <w:color w:val="800080"/>
                <w:sz w:val="20"/>
              </w:rPr>
              <w:t xml:space="preserve">krachtens beschikking van de kantonrechter te </w:t>
            </w:r>
            <w:r w:rsidRPr="00CB0317">
              <w:rPr>
                <w:rFonts w:cs="Arial"/>
                <w:sz w:val="20"/>
              </w:rPr>
              <w:fldChar w:fldCharType="begin"/>
            </w:r>
            <w:r w:rsidRPr="00CB0317">
              <w:rPr>
                <w:rFonts w:cs="Arial"/>
                <w:sz w:val="20"/>
              </w:rPr>
              <w:instrText>MacroButton Nomacro §</w:instrText>
            </w:r>
            <w:r w:rsidRPr="00CB0317">
              <w:rPr>
                <w:rFonts w:cs="Arial"/>
                <w:sz w:val="20"/>
              </w:rPr>
              <w:fldChar w:fldCharType="end"/>
            </w:r>
            <w:r w:rsidRPr="00CB0317">
              <w:rPr>
                <w:rFonts w:cs="Arial"/>
                <w:sz w:val="20"/>
              </w:rPr>
              <w:t>plaats</w:t>
            </w:r>
            <w:r w:rsidRPr="00CB0317">
              <w:rPr>
                <w:rFonts w:cs="Arial"/>
                <w:sz w:val="20"/>
              </w:rPr>
              <w:fldChar w:fldCharType="begin"/>
            </w:r>
            <w:r w:rsidRPr="00CB0317">
              <w:rPr>
                <w:rFonts w:cs="Arial"/>
                <w:sz w:val="20"/>
              </w:rPr>
              <w:instrText>MacroButton Nomacro §</w:instrText>
            </w:r>
            <w:r w:rsidRPr="00CB0317">
              <w:rPr>
                <w:rFonts w:cs="Arial"/>
                <w:sz w:val="20"/>
              </w:rPr>
              <w:fldChar w:fldCharType="end"/>
            </w:r>
            <w:r w:rsidRPr="00CB0317">
              <w:rPr>
                <w:rFonts w:cs="Arial"/>
                <w:color w:val="800080"/>
                <w:sz w:val="20"/>
              </w:rPr>
              <w:t xml:space="preserve">, de dato </w:t>
            </w:r>
            <w:r w:rsidRPr="00CB0317">
              <w:rPr>
                <w:rFonts w:cs="Arial"/>
                <w:sz w:val="20"/>
              </w:rPr>
              <w:fldChar w:fldCharType="begin"/>
            </w:r>
            <w:r w:rsidRPr="00CB0317">
              <w:rPr>
                <w:rFonts w:cs="Arial"/>
                <w:sz w:val="20"/>
              </w:rPr>
              <w:instrText>MacroButton Nomacro §</w:instrText>
            </w:r>
            <w:r w:rsidRPr="00CB0317">
              <w:rPr>
                <w:rFonts w:cs="Arial"/>
                <w:sz w:val="20"/>
              </w:rPr>
              <w:fldChar w:fldCharType="end"/>
            </w:r>
            <w:r>
              <w:rPr>
                <w:rFonts w:cs="Arial"/>
                <w:sz w:val="20"/>
              </w:rPr>
              <w:t>datum</w:t>
            </w:r>
            <w:r w:rsidRPr="00CB0317">
              <w:rPr>
                <w:rFonts w:cs="Arial"/>
                <w:sz w:val="20"/>
              </w:rPr>
              <w:fldChar w:fldCharType="begin"/>
            </w:r>
            <w:r w:rsidRPr="00CB0317">
              <w:rPr>
                <w:rFonts w:cs="Arial"/>
                <w:sz w:val="20"/>
              </w:rPr>
              <w:instrText>MacroButton Nomacro §</w:instrText>
            </w:r>
            <w:r w:rsidRPr="00CB0317">
              <w:rPr>
                <w:rFonts w:cs="Arial"/>
                <w:sz w:val="20"/>
              </w:rPr>
              <w:fldChar w:fldCharType="end"/>
            </w:r>
            <w:r>
              <w:rPr>
                <w:rFonts w:cs="Arial"/>
                <w:color w:val="800080"/>
                <w:sz w:val="20"/>
              </w:rPr>
              <w:t xml:space="preserve">) </w:t>
            </w:r>
            <w:r w:rsidRPr="000D627B">
              <w:rPr>
                <w:rFonts w:cs="Arial"/>
                <w:color w:val="FF0000"/>
                <w:sz w:val="20"/>
              </w:rPr>
              <w:t>over</w:t>
            </w:r>
            <w:r w:rsidRPr="00C762BE">
              <w:rPr>
                <w:rFonts w:cs="Arial"/>
                <w:color w:val="339966"/>
                <w:sz w:val="20"/>
              </w:rPr>
              <w:t xml:space="preserve"> de goederen</w:t>
            </w:r>
            <w:r>
              <w:rPr>
                <w:rFonts w:cs="Arial"/>
                <w:color w:val="800080"/>
                <w:sz w:val="20"/>
              </w:rPr>
              <w:t xml:space="preserve"> </w:t>
            </w:r>
            <w:r w:rsidRPr="009025D0">
              <w:rPr>
                <w:rFonts w:cs="Arial"/>
                <w:color w:val="FF0000"/>
                <w:sz w:val="20"/>
              </w:rPr>
              <w:t>van</w:t>
            </w:r>
            <w:r w:rsidRPr="000F51A0">
              <w:t>’</w:t>
            </w:r>
          </w:p>
          <w:p w14:paraId="703B39EF" w14:textId="77777777" w:rsidR="00EB3805" w:rsidRDefault="00EB3805" w:rsidP="002D32B1">
            <w:pPr>
              <w:pStyle w:val="streepje"/>
              <w:numPr>
                <w:ilvl w:val="0"/>
                <w:numId w:val="12"/>
              </w:numPr>
            </w:pPr>
            <w:r>
              <w:t>‘</w:t>
            </w:r>
            <w:r>
              <w:rPr>
                <w:rFonts w:cs="Arial"/>
                <w:color w:val="FF0000"/>
                <w:sz w:val="20"/>
              </w:rPr>
              <w:t>als bewindvoerder</w:t>
            </w:r>
            <w:r>
              <w:rPr>
                <w:rFonts w:cs="Arial"/>
                <w:color w:val="800080"/>
                <w:sz w:val="20"/>
              </w:rPr>
              <w:t xml:space="preserve">s </w:t>
            </w:r>
            <w:r w:rsidRPr="000D627B">
              <w:rPr>
                <w:rFonts w:cs="Arial"/>
                <w:color w:val="FF0000"/>
                <w:sz w:val="20"/>
              </w:rPr>
              <w:t>over</w:t>
            </w:r>
            <w:r w:rsidRPr="00C762BE">
              <w:rPr>
                <w:rFonts w:cs="Arial"/>
                <w:color w:val="339966"/>
                <w:sz w:val="20"/>
              </w:rPr>
              <w:t xml:space="preserve"> het vermogen</w:t>
            </w:r>
            <w:r>
              <w:rPr>
                <w:rFonts w:cs="Arial"/>
                <w:color w:val="800080"/>
                <w:sz w:val="20"/>
              </w:rPr>
              <w:t xml:space="preserve"> </w:t>
            </w:r>
            <w:r w:rsidRPr="009025D0">
              <w:rPr>
                <w:rFonts w:cs="Arial"/>
                <w:color w:val="FF0000"/>
                <w:sz w:val="20"/>
              </w:rPr>
              <w:t>van</w:t>
            </w:r>
            <w:r>
              <w:t>’</w:t>
            </w:r>
          </w:p>
          <w:p w14:paraId="2B2A81FB" w14:textId="77777777" w:rsidR="00EB3805" w:rsidRDefault="00EB3805" w:rsidP="002D32B1">
            <w:pPr>
              <w:pStyle w:val="streepje"/>
              <w:numPr>
                <w:ilvl w:val="0"/>
                <w:numId w:val="12"/>
              </w:numPr>
            </w:pPr>
            <w:r w:rsidRPr="000F51A0">
              <w:lastRenderedPageBreak/>
              <w:t>‘</w:t>
            </w:r>
            <w:r>
              <w:rPr>
                <w:rFonts w:cs="Arial"/>
                <w:color w:val="FF0000"/>
                <w:sz w:val="20"/>
              </w:rPr>
              <w:t>als bewindvoerder</w:t>
            </w:r>
            <w:r>
              <w:rPr>
                <w:rFonts w:cs="Arial"/>
                <w:color w:val="800080"/>
                <w:sz w:val="20"/>
              </w:rPr>
              <w:t>s</w:t>
            </w:r>
            <w:r>
              <w:rPr>
                <w:rFonts w:cs="Arial"/>
                <w:color w:val="FF0000"/>
                <w:sz w:val="20"/>
              </w:rPr>
              <w:t xml:space="preserve"> </w:t>
            </w:r>
            <w:r w:rsidRPr="00CB0317">
              <w:rPr>
                <w:rFonts w:cs="Arial"/>
                <w:color w:val="800080"/>
                <w:sz w:val="20"/>
              </w:rPr>
              <w:t>(</w:t>
            </w:r>
            <w:r>
              <w:rPr>
                <w:rFonts w:cs="Arial"/>
                <w:color w:val="800080"/>
                <w:sz w:val="20"/>
              </w:rPr>
              <w:t xml:space="preserve">krachtens beschikking van de kantonrechter te </w:t>
            </w:r>
            <w:r w:rsidRPr="00CB0317">
              <w:rPr>
                <w:rFonts w:cs="Arial"/>
                <w:sz w:val="20"/>
              </w:rPr>
              <w:fldChar w:fldCharType="begin"/>
            </w:r>
            <w:r w:rsidRPr="00CB0317">
              <w:rPr>
                <w:rFonts w:cs="Arial"/>
                <w:sz w:val="20"/>
              </w:rPr>
              <w:instrText>MacroButton Nomacro §</w:instrText>
            </w:r>
            <w:r w:rsidRPr="00CB0317">
              <w:rPr>
                <w:rFonts w:cs="Arial"/>
                <w:sz w:val="20"/>
              </w:rPr>
              <w:fldChar w:fldCharType="end"/>
            </w:r>
            <w:r w:rsidRPr="00CB0317">
              <w:rPr>
                <w:rFonts w:cs="Arial"/>
                <w:sz w:val="20"/>
              </w:rPr>
              <w:t>plaats</w:t>
            </w:r>
            <w:r w:rsidRPr="00CB0317">
              <w:rPr>
                <w:rFonts w:cs="Arial"/>
                <w:sz w:val="20"/>
              </w:rPr>
              <w:fldChar w:fldCharType="begin"/>
            </w:r>
            <w:r w:rsidRPr="00CB0317">
              <w:rPr>
                <w:rFonts w:cs="Arial"/>
                <w:sz w:val="20"/>
              </w:rPr>
              <w:instrText>MacroButton Nomacro §</w:instrText>
            </w:r>
            <w:r w:rsidRPr="00CB0317">
              <w:rPr>
                <w:rFonts w:cs="Arial"/>
                <w:sz w:val="20"/>
              </w:rPr>
              <w:fldChar w:fldCharType="end"/>
            </w:r>
            <w:r w:rsidRPr="00CB0317">
              <w:rPr>
                <w:rFonts w:cs="Arial"/>
                <w:color w:val="800080"/>
                <w:sz w:val="20"/>
              </w:rPr>
              <w:t xml:space="preserve">, de dato </w:t>
            </w:r>
            <w:r w:rsidRPr="00CB0317">
              <w:rPr>
                <w:rFonts w:cs="Arial"/>
                <w:sz w:val="20"/>
              </w:rPr>
              <w:fldChar w:fldCharType="begin"/>
            </w:r>
            <w:r w:rsidRPr="00CB0317">
              <w:rPr>
                <w:rFonts w:cs="Arial"/>
                <w:sz w:val="20"/>
              </w:rPr>
              <w:instrText>MacroButton Nomacro §</w:instrText>
            </w:r>
            <w:r w:rsidRPr="00CB0317">
              <w:rPr>
                <w:rFonts w:cs="Arial"/>
                <w:sz w:val="20"/>
              </w:rPr>
              <w:fldChar w:fldCharType="end"/>
            </w:r>
            <w:r>
              <w:rPr>
                <w:rFonts w:cs="Arial"/>
                <w:sz w:val="20"/>
              </w:rPr>
              <w:t>datum</w:t>
            </w:r>
            <w:r w:rsidRPr="00CB0317">
              <w:rPr>
                <w:rFonts w:cs="Arial"/>
                <w:sz w:val="20"/>
              </w:rPr>
              <w:fldChar w:fldCharType="begin"/>
            </w:r>
            <w:r w:rsidRPr="00CB0317">
              <w:rPr>
                <w:rFonts w:cs="Arial"/>
                <w:sz w:val="20"/>
              </w:rPr>
              <w:instrText>MacroButton Nomacro §</w:instrText>
            </w:r>
            <w:r w:rsidRPr="00CB0317">
              <w:rPr>
                <w:rFonts w:cs="Arial"/>
                <w:sz w:val="20"/>
              </w:rPr>
              <w:fldChar w:fldCharType="end"/>
            </w:r>
            <w:r>
              <w:rPr>
                <w:rFonts w:cs="Arial"/>
                <w:color w:val="800080"/>
                <w:sz w:val="20"/>
              </w:rPr>
              <w:t xml:space="preserve">) </w:t>
            </w:r>
            <w:r w:rsidRPr="000D627B">
              <w:rPr>
                <w:rFonts w:cs="Arial"/>
                <w:color w:val="FF0000"/>
                <w:sz w:val="20"/>
              </w:rPr>
              <w:t>over</w:t>
            </w:r>
            <w:r w:rsidRPr="00C762BE">
              <w:rPr>
                <w:rFonts w:cs="Arial"/>
                <w:color w:val="339966"/>
                <w:sz w:val="20"/>
              </w:rPr>
              <w:t xml:space="preserve"> het vermogen</w:t>
            </w:r>
            <w:r>
              <w:rPr>
                <w:rFonts w:cs="Arial"/>
                <w:color w:val="800080"/>
                <w:sz w:val="20"/>
              </w:rPr>
              <w:t xml:space="preserve"> </w:t>
            </w:r>
            <w:r w:rsidRPr="009025D0">
              <w:rPr>
                <w:rFonts w:cs="Arial"/>
                <w:color w:val="FF0000"/>
                <w:sz w:val="20"/>
              </w:rPr>
              <w:t>van</w:t>
            </w:r>
            <w:r>
              <w:t>’</w:t>
            </w:r>
          </w:p>
          <w:p w14:paraId="18C95347" w14:textId="77777777" w:rsidR="00EB3805" w:rsidRDefault="00EB3805" w:rsidP="002D32B1"/>
          <w:p w14:paraId="7E8C7D24" w14:textId="77777777" w:rsidR="00EB3805" w:rsidRDefault="00EB3805" w:rsidP="002D32B1">
            <w:r w:rsidRPr="0034087C">
              <w:rPr>
                <w:rFonts w:cs="Arial"/>
                <w:szCs w:val="18"/>
              </w:rPr>
              <w:t xml:space="preserve">Indien meer </w:t>
            </w:r>
            <w:r w:rsidR="00AF4FF8">
              <w:rPr>
                <w:rFonts w:cs="Arial"/>
                <w:szCs w:val="18"/>
              </w:rPr>
              <w:t>personen</w:t>
            </w:r>
            <w:r w:rsidRPr="0034087C">
              <w:rPr>
                <w:rFonts w:cs="Arial"/>
                <w:szCs w:val="18"/>
              </w:rPr>
              <w:t xml:space="preserve"> in hoedanigheid optred</w:t>
            </w:r>
            <w:r w:rsidR="00AF4FF8">
              <w:rPr>
                <w:rFonts w:cs="Arial"/>
                <w:szCs w:val="18"/>
              </w:rPr>
              <w:t>en</w:t>
            </w:r>
            <w:r>
              <w:t xml:space="preserve"> dan wordt de tekst ‘</w:t>
            </w:r>
            <w:r w:rsidRPr="00377C38">
              <w:rPr>
                <w:color w:val="FF0000"/>
              </w:rPr>
              <w:t>bewindvoerder</w:t>
            </w:r>
            <w:r w:rsidRPr="00377C38">
              <w:rPr>
                <w:color w:val="800080"/>
              </w:rPr>
              <w:t>s</w:t>
            </w:r>
            <w:r w:rsidRPr="00377C38">
              <w:t>’</w:t>
            </w:r>
            <w:r>
              <w:t xml:space="preserve"> getoond, </w:t>
            </w:r>
            <w:r w:rsidR="00AF4FF8">
              <w:t>bij één persoon</w:t>
            </w:r>
            <w:r>
              <w:t xml:space="preserve"> ‘</w:t>
            </w:r>
            <w:r w:rsidRPr="00377C38">
              <w:rPr>
                <w:color w:val="FF0000"/>
              </w:rPr>
              <w:t>bewindvoerder</w:t>
            </w:r>
            <w:r w:rsidRPr="00377C38">
              <w:t>’</w:t>
            </w:r>
            <w:r>
              <w:t>.</w:t>
            </w:r>
          </w:p>
          <w:p w14:paraId="6EA9D0AD" w14:textId="77777777" w:rsidR="00EB3805" w:rsidRDefault="00EB3805" w:rsidP="002D32B1"/>
          <w:p w14:paraId="03B76DC5" w14:textId="77777777" w:rsidR="00EB3805" w:rsidRPr="002A5238" w:rsidRDefault="00EB3805" w:rsidP="002D32B1">
            <w:pPr>
              <w:spacing w:line="240" w:lineRule="auto"/>
              <w:rPr>
                <w:u w:val="single"/>
              </w:rPr>
            </w:pPr>
            <w:r w:rsidRPr="002A5238">
              <w:rPr>
                <w:u w:val="single"/>
              </w:rPr>
              <w:t>Mapping aantal personen:</w:t>
            </w:r>
          </w:p>
          <w:p w14:paraId="2EFAC7DA" w14:textId="77777777" w:rsidR="00EB3805" w:rsidRDefault="00EB3805" w:rsidP="002D32B1">
            <w:pPr>
              <w:spacing w:line="240" w:lineRule="auto"/>
              <w:rPr>
                <w:sz w:val="16"/>
                <w:szCs w:val="16"/>
              </w:rPr>
            </w:pPr>
            <w:r w:rsidRPr="0034087C">
              <w:rPr>
                <w:sz w:val="16"/>
                <w:szCs w:val="16"/>
              </w:rPr>
              <w:t xml:space="preserve">-zie </w:t>
            </w:r>
            <w:r>
              <w:rPr>
                <w:sz w:val="16"/>
                <w:szCs w:val="16"/>
              </w:rPr>
              <w:t>voorgaande ‘mapping aantal personen’.</w:t>
            </w:r>
          </w:p>
          <w:p w14:paraId="65D1D341" w14:textId="77777777" w:rsidR="00EB3805" w:rsidRDefault="00EB3805" w:rsidP="002D32B1"/>
          <w:p w14:paraId="3DA25561" w14:textId="77777777" w:rsidR="00EB3805" w:rsidRDefault="00EB3805" w:rsidP="002D32B1">
            <w:pPr>
              <w:spacing w:line="240" w:lineRule="auto"/>
              <w:rPr>
                <w:u w:val="single"/>
              </w:rPr>
            </w:pPr>
            <w:r>
              <w:rPr>
                <w:u w:val="single"/>
              </w:rPr>
              <w:t>Mapping plaats en datum:</w:t>
            </w:r>
          </w:p>
          <w:p w14:paraId="17B2523E" w14:textId="77777777" w:rsidR="00AF4FF8" w:rsidRPr="006335F0" w:rsidRDefault="00AF4FF8" w:rsidP="00AF4FF8">
            <w:pPr>
              <w:spacing w:line="240" w:lineRule="auto"/>
              <w:rPr>
                <w:rFonts w:cs="Arial"/>
                <w:sz w:val="16"/>
                <w:szCs w:val="16"/>
              </w:rPr>
            </w:pPr>
            <w:r w:rsidRPr="006335F0">
              <w:rPr>
                <w:sz w:val="16"/>
                <w:szCs w:val="16"/>
              </w:rPr>
              <w:t>//</w:t>
            </w:r>
            <w:r>
              <w:rPr>
                <w:sz w:val="16"/>
                <w:szCs w:val="16"/>
              </w:rPr>
              <w:t>IMKAD_Persoon</w:t>
            </w:r>
            <w:r w:rsidRPr="006335F0">
              <w:rPr>
                <w:sz w:val="16"/>
                <w:szCs w:val="16"/>
              </w:rPr>
              <w:t>/</w:t>
            </w:r>
            <w:r>
              <w:rPr>
                <w:sz w:val="16"/>
                <w:szCs w:val="16"/>
              </w:rPr>
              <w:t>gegevensOndertekening</w:t>
            </w:r>
          </w:p>
          <w:p w14:paraId="2F09CC7F" w14:textId="77777777" w:rsidR="00AF4FF8" w:rsidRPr="00645259" w:rsidRDefault="00AF4FF8" w:rsidP="00AF4FF8">
            <w:pPr>
              <w:spacing w:line="240" w:lineRule="auto"/>
              <w:ind w:left="227"/>
              <w:rPr>
                <w:sz w:val="16"/>
                <w:szCs w:val="16"/>
              </w:rPr>
            </w:pPr>
            <w:r w:rsidRPr="00645259">
              <w:rPr>
                <w:sz w:val="16"/>
                <w:szCs w:val="16"/>
              </w:rPr>
              <w:t>./soortOndertekening(‘beschikking kantonrechter’)</w:t>
            </w:r>
          </w:p>
          <w:p w14:paraId="25F6F1EA" w14:textId="77777777" w:rsidR="00AF4FF8" w:rsidRPr="00645259" w:rsidRDefault="00AF4FF8" w:rsidP="00AF4FF8">
            <w:pPr>
              <w:spacing w:line="240" w:lineRule="auto"/>
              <w:ind w:left="227"/>
              <w:rPr>
                <w:sz w:val="16"/>
                <w:szCs w:val="16"/>
              </w:rPr>
            </w:pPr>
            <w:r w:rsidRPr="00645259">
              <w:rPr>
                <w:sz w:val="16"/>
                <w:szCs w:val="16"/>
              </w:rPr>
              <w:t>./naamGemeente</w:t>
            </w:r>
          </w:p>
          <w:p w14:paraId="0DAB6651" w14:textId="77777777" w:rsidR="00AF4FF8" w:rsidRDefault="00AF4FF8" w:rsidP="00AF4FF8">
            <w:pPr>
              <w:spacing w:line="240" w:lineRule="auto"/>
              <w:ind w:left="227"/>
            </w:pPr>
            <w:r w:rsidRPr="00645259">
              <w:rPr>
                <w:sz w:val="16"/>
                <w:szCs w:val="16"/>
              </w:rPr>
              <w:t>./datum</w:t>
            </w:r>
          </w:p>
          <w:p w14:paraId="0380EFC5" w14:textId="77777777" w:rsidR="00AF4FF8" w:rsidRDefault="00AF4FF8" w:rsidP="00AF4FF8">
            <w:pPr>
              <w:spacing w:line="240" w:lineRule="auto"/>
            </w:pPr>
            <w:r>
              <w:rPr>
                <w:sz w:val="16"/>
                <w:szCs w:val="16"/>
              </w:rPr>
              <w:t>-wanneer meer personen in hoedanig</w:t>
            </w:r>
            <w:r w:rsidR="00F873FF">
              <w:rPr>
                <w:sz w:val="16"/>
                <w:szCs w:val="16"/>
              </w:rPr>
              <w:t>heid</w:t>
            </w:r>
            <w:r>
              <w:rPr>
                <w:sz w:val="16"/>
                <w:szCs w:val="16"/>
              </w:rPr>
              <w:t xml:space="preserve"> optreden</w:t>
            </w:r>
            <w:r w:rsidR="00F873FF">
              <w:rPr>
                <w:sz w:val="16"/>
                <w:szCs w:val="16"/>
              </w:rPr>
              <w:t>,</w:t>
            </w:r>
            <w:r>
              <w:rPr>
                <w:sz w:val="16"/>
                <w:szCs w:val="16"/>
              </w:rPr>
              <w:t xml:space="preserve"> dan de ondertekening gegevens van de eerste persoon.</w:t>
            </w:r>
          </w:p>
          <w:p w14:paraId="047B10D7" w14:textId="77777777" w:rsidR="00EB3805" w:rsidRDefault="00EB3805" w:rsidP="002D32B1"/>
          <w:p w14:paraId="0041CB65" w14:textId="77777777" w:rsidR="00EB3805" w:rsidRDefault="00EB3805" w:rsidP="002D32B1">
            <w:pPr>
              <w:spacing w:line="240" w:lineRule="auto"/>
              <w:rPr>
                <w:u w:val="single"/>
              </w:rPr>
            </w:pPr>
            <w:r>
              <w:rPr>
                <w:u w:val="single"/>
              </w:rPr>
              <w:t>Mapping tekst:</w:t>
            </w:r>
          </w:p>
          <w:p w14:paraId="77249983" w14:textId="77777777" w:rsidR="00EB3805" w:rsidRPr="0036404C" w:rsidRDefault="00EB3805" w:rsidP="00AF4FF8">
            <w:pPr>
              <w:spacing w:line="240" w:lineRule="auto"/>
              <w:rPr>
                <w:sz w:val="16"/>
                <w:szCs w:val="16"/>
              </w:rPr>
            </w:pPr>
            <w:r>
              <w:rPr>
                <w:sz w:val="16"/>
                <w:szCs w:val="16"/>
              </w:rPr>
              <w:t>/</w:t>
            </w:r>
            <w:r w:rsidRPr="0036404C">
              <w:rPr>
                <w:sz w:val="16"/>
                <w:szCs w:val="16"/>
              </w:rPr>
              <w:t>/</w:t>
            </w:r>
            <w:r>
              <w:rPr>
                <w:sz w:val="16"/>
                <w:szCs w:val="16"/>
              </w:rPr>
              <w:t>Hoedanigheid</w:t>
            </w:r>
            <w:r w:rsidRPr="0036404C">
              <w:rPr>
                <w:sz w:val="16"/>
                <w:szCs w:val="16"/>
              </w:rPr>
              <w:t>/</w:t>
            </w:r>
            <w:r>
              <w:rPr>
                <w:sz w:val="16"/>
                <w:szCs w:val="16"/>
              </w:rPr>
              <w:t>t</w:t>
            </w:r>
            <w:r w:rsidRPr="0036404C">
              <w:rPr>
                <w:sz w:val="16"/>
                <w:szCs w:val="16"/>
              </w:rPr>
              <w:t>ekstKeuze/</w:t>
            </w:r>
          </w:p>
          <w:p w14:paraId="52221CCB" w14:textId="77777777" w:rsidR="00EB3805" w:rsidRDefault="00EB3805" w:rsidP="002D32B1">
            <w:pPr>
              <w:spacing w:line="240" w:lineRule="auto"/>
              <w:rPr>
                <w:sz w:val="16"/>
                <w:szCs w:val="16"/>
              </w:rPr>
            </w:pPr>
            <w:r>
              <w:rPr>
                <w:sz w:val="16"/>
                <w:szCs w:val="16"/>
              </w:rPr>
              <w:tab/>
              <w:t>./tagNaam (‘k_HoedanigheidVariant’)</w:t>
            </w:r>
          </w:p>
          <w:p w14:paraId="01B776AF" w14:textId="77777777" w:rsidR="00EB3805" w:rsidRDefault="00EB3805" w:rsidP="002D32B1">
            <w:pPr>
              <w:spacing w:line="240" w:lineRule="auto"/>
              <w:rPr>
                <w:sz w:val="16"/>
                <w:szCs w:val="16"/>
              </w:rPr>
            </w:pPr>
            <w:r>
              <w:rPr>
                <w:sz w:val="16"/>
                <w:szCs w:val="16"/>
              </w:rPr>
              <w:tab/>
              <w:t>./tekst (‘7’)</w:t>
            </w:r>
          </w:p>
          <w:p w14:paraId="7650D05E" w14:textId="77777777" w:rsidR="00EB3805" w:rsidRDefault="00EB3805" w:rsidP="002D32B1">
            <w:pPr>
              <w:spacing w:before="72" w:line="240" w:lineRule="auto"/>
              <w:rPr>
                <w:sz w:val="16"/>
                <w:szCs w:val="16"/>
              </w:rPr>
            </w:pPr>
          </w:p>
          <w:p w14:paraId="15569A38" w14:textId="77777777" w:rsidR="00EB3805" w:rsidRDefault="00EB3805" w:rsidP="002D32B1">
            <w:pPr>
              <w:spacing w:line="240" w:lineRule="auto"/>
              <w:rPr>
                <w:sz w:val="16"/>
                <w:szCs w:val="16"/>
              </w:rPr>
            </w:pPr>
            <w:r>
              <w:rPr>
                <w:sz w:val="16"/>
                <w:szCs w:val="16"/>
              </w:rPr>
              <w:tab/>
              <w:t>./tagNaam (‘k_HoedanigheidTekstVariant7’)</w:t>
            </w:r>
          </w:p>
          <w:p w14:paraId="36670852" w14:textId="77777777" w:rsidR="00EB3805" w:rsidRDefault="00EB3805" w:rsidP="002D32B1">
            <w:pPr>
              <w:snapToGrid w:val="0"/>
              <w:spacing w:line="240" w:lineRule="auto"/>
              <w:rPr>
                <w:sz w:val="16"/>
                <w:szCs w:val="16"/>
              </w:rPr>
            </w:pPr>
            <w:r>
              <w:rPr>
                <w:sz w:val="16"/>
                <w:szCs w:val="16"/>
              </w:rPr>
              <w:tab/>
              <w:t>./tekst (‘1’ t/m ‘4’)</w:t>
            </w:r>
          </w:p>
          <w:p w14:paraId="29B7118D" w14:textId="77777777" w:rsidR="00EB3805" w:rsidRDefault="00EB3805" w:rsidP="002D32B1">
            <w:pPr>
              <w:spacing w:line="240" w:lineRule="auto"/>
            </w:pPr>
          </w:p>
          <w:p w14:paraId="6F2906F1" w14:textId="77777777" w:rsidR="00EB3805" w:rsidRDefault="00EB3805" w:rsidP="002D32B1">
            <w:pPr>
              <w:spacing w:line="240" w:lineRule="auto"/>
              <w:ind w:left="227"/>
            </w:pPr>
            <w:r>
              <w:t>Getoond wordt:</w:t>
            </w:r>
          </w:p>
          <w:p w14:paraId="13FC38A6" w14:textId="77777777" w:rsidR="00C762BE" w:rsidRPr="004D7401" w:rsidRDefault="00C762BE" w:rsidP="002D32B1">
            <w:pPr>
              <w:pStyle w:val="streepje"/>
              <w:numPr>
                <w:ilvl w:val="0"/>
                <w:numId w:val="0"/>
              </w:numPr>
              <w:tabs>
                <w:tab w:val="clear" w:pos="227"/>
                <w:tab w:val="clear" w:pos="454"/>
                <w:tab w:val="left" w:pos="671"/>
              </w:tabs>
              <w:ind w:left="246"/>
            </w:pPr>
            <w:r w:rsidRPr="004D7401">
              <w:t>1</w:t>
            </w:r>
            <w:r w:rsidRPr="004D7401">
              <w:tab/>
            </w:r>
            <w:r w:rsidRPr="00677B58">
              <w:rPr>
                <w:rFonts w:cs="Arial"/>
                <w:sz w:val="20"/>
              </w:rPr>
              <w:t>als bewindvoerder</w:t>
            </w:r>
            <w:r>
              <w:rPr>
                <w:rFonts w:cs="Arial"/>
                <w:color w:val="800080"/>
                <w:sz w:val="20"/>
              </w:rPr>
              <w:t>s</w:t>
            </w:r>
            <w:r w:rsidRPr="00677B58">
              <w:rPr>
                <w:rFonts w:cs="Arial"/>
                <w:sz w:val="20"/>
              </w:rPr>
              <w:t xml:space="preserve"> over de goederen van</w:t>
            </w:r>
          </w:p>
          <w:p w14:paraId="4E15FDC3" w14:textId="77777777" w:rsidR="00C762BE" w:rsidRPr="004D7401" w:rsidRDefault="00C762BE" w:rsidP="002D32B1">
            <w:pPr>
              <w:pStyle w:val="streepje"/>
              <w:numPr>
                <w:ilvl w:val="0"/>
                <w:numId w:val="0"/>
              </w:numPr>
              <w:tabs>
                <w:tab w:val="clear" w:pos="227"/>
                <w:tab w:val="clear" w:pos="454"/>
                <w:tab w:val="left" w:pos="671"/>
              </w:tabs>
              <w:ind w:left="246"/>
            </w:pPr>
            <w:r w:rsidRPr="004D7401">
              <w:t>2</w:t>
            </w:r>
            <w:r w:rsidRPr="004D7401">
              <w:tab/>
            </w:r>
            <w:r w:rsidRPr="00677B58">
              <w:rPr>
                <w:rFonts w:cs="Arial"/>
                <w:sz w:val="20"/>
              </w:rPr>
              <w:t>als bewindvoerder</w:t>
            </w:r>
            <w:r>
              <w:rPr>
                <w:rFonts w:cs="Arial"/>
                <w:color w:val="800080"/>
                <w:sz w:val="20"/>
              </w:rPr>
              <w:t>s</w:t>
            </w:r>
            <w:r>
              <w:rPr>
                <w:rFonts w:cs="Arial"/>
                <w:color w:val="FF0000"/>
                <w:sz w:val="20"/>
              </w:rPr>
              <w:t xml:space="preserve"> </w:t>
            </w:r>
            <w:r w:rsidRPr="00677B58">
              <w:rPr>
                <w:rFonts w:cs="Arial"/>
                <w:sz w:val="20"/>
              </w:rPr>
              <w:t>(krachtens beschikking van de kantonrechter te</w:t>
            </w:r>
            <w:r>
              <w:rPr>
                <w:rFonts w:cs="Arial"/>
                <w:color w:val="800080"/>
                <w:sz w:val="20"/>
              </w:rPr>
              <w:t xml:space="preserve"> </w:t>
            </w:r>
            <w:r w:rsidRPr="00CB0317">
              <w:rPr>
                <w:rFonts w:cs="Arial"/>
                <w:sz w:val="20"/>
              </w:rPr>
              <w:fldChar w:fldCharType="begin"/>
            </w:r>
            <w:r w:rsidRPr="00CB0317">
              <w:rPr>
                <w:rFonts w:cs="Arial"/>
                <w:sz w:val="20"/>
              </w:rPr>
              <w:instrText>MacroButton Nomacro §</w:instrText>
            </w:r>
            <w:r w:rsidRPr="00CB0317">
              <w:rPr>
                <w:rFonts w:cs="Arial"/>
                <w:sz w:val="20"/>
              </w:rPr>
              <w:fldChar w:fldCharType="end"/>
            </w:r>
            <w:r w:rsidRPr="00CB0317">
              <w:rPr>
                <w:rFonts w:cs="Arial"/>
                <w:sz w:val="20"/>
              </w:rPr>
              <w:t>plaats</w:t>
            </w:r>
            <w:r w:rsidRPr="00677B58">
              <w:rPr>
                <w:rFonts w:cs="Arial"/>
                <w:sz w:val="20"/>
              </w:rPr>
              <w:fldChar w:fldCharType="begin"/>
            </w:r>
            <w:r w:rsidRPr="00677B58">
              <w:rPr>
                <w:rFonts w:cs="Arial"/>
                <w:sz w:val="20"/>
              </w:rPr>
              <w:instrText>MacroButton Nomacro §</w:instrText>
            </w:r>
            <w:r w:rsidRPr="00677B58">
              <w:rPr>
                <w:rFonts w:cs="Arial"/>
                <w:sz w:val="20"/>
              </w:rPr>
              <w:fldChar w:fldCharType="end"/>
            </w:r>
            <w:r w:rsidRPr="00677B58">
              <w:rPr>
                <w:rFonts w:cs="Arial"/>
                <w:sz w:val="20"/>
              </w:rPr>
              <w:t xml:space="preserve">, de dato </w:t>
            </w:r>
            <w:r w:rsidRPr="00677B58">
              <w:rPr>
                <w:rFonts w:cs="Arial"/>
                <w:sz w:val="20"/>
              </w:rPr>
              <w:fldChar w:fldCharType="begin"/>
            </w:r>
            <w:r w:rsidRPr="00677B58">
              <w:rPr>
                <w:rFonts w:cs="Arial"/>
                <w:sz w:val="20"/>
              </w:rPr>
              <w:instrText>MacroButton Nomacro §</w:instrText>
            </w:r>
            <w:r w:rsidRPr="00677B58">
              <w:rPr>
                <w:rFonts w:cs="Arial"/>
                <w:sz w:val="20"/>
              </w:rPr>
              <w:fldChar w:fldCharType="end"/>
            </w:r>
            <w:r w:rsidRPr="00677B58">
              <w:rPr>
                <w:rFonts w:cs="Arial"/>
                <w:sz w:val="20"/>
              </w:rPr>
              <w:t>datum</w:t>
            </w:r>
            <w:r w:rsidRPr="00677B58">
              <w:rPr>
                <w:rFonts w:cs="Arial"/>
                <w:sz w:val="20"/>
              </w:rPr>
              <w:fldChar w:fldCharType="begin"/>
            </w:r>
            <w:r w:rsidRPr="00677B58">
              <w:rPr>
                <w:rFonts w:cs="Arial"/>
                <w:sz w:val="20"/>
              </w:rPr>
              <w:instrText>MacroButton Nomacro §</w:instrText>
            </w:r>
            <w:r w:rsidRPr="00677B58">
              <w:rPr>
                <w:rFonts w:cs="Arial"/>
                <w:sz w:val="20"/>
              </w:rPr>
              <w:fldChar w:fldCharType="end"/>
            </w:r>
            <w:r w:rsidRPr="00677B58">
              <w:rPr>
                <w:rFonts w:cs="Arial"/>
                <w:sz w:val="20"/>
              </w:rPr>
              <w:t>) over de goederen van</w:t>
            </w:r>
          </w:p>
          <w:p w14:paraId="3CB50A4A" w14:textId="77777777" w:rsidR="00C762BE" w:rsidRPr="004D7401" w:rsidRDefault="00C762BE" w:rsidP="002D32B1">
            <w:pPr>
              <w:pStyle w:val="streepje"/>
              <w:numPr>
                <w:ilvl w:val="0"/>
                <w:numId w:val="0"/>
              </w:numPr>
              <w:tabs>
                <w:tab w:val="clear" w:pos="227"/>
                <w:tab w:val="clear" w:pos="454"/>
                <w:tab w:val="left" w:pos="671"/>
              </w:tabs>
              <w:ind w:left="246"/>
            </w:pPr>
            <w:r w:rsidRPr="004D7401">
              <w:t>3</w:t>
            </w:r>
            <w:r w:rsidRPr="004D7401">
              <w:tab/>
            </w:r>
            <w:r w:rsidRPr="00677B58">
              <w:rPr>
                <w:rFonts w:cs="Arial"/>
                <w:sz w:val="20"/>
              </w:rPr>
              <w:t>als bewindvoerder</w:t>
            </w:r>
            <w:r>
              <w:rPr>
                <w:rFonts w:cs="Arial"/>
                <w:color w:val="800080"/>
                <w:sz w:val="20"/>
              </w:rPr>
              <w:t>s</w:t>
            </w:r>
            <w:r w:rsidRPr="00677B58">
              <w:rPr>
                <w:rFonts w:cs="Arial"/>
                <w:sz w:val="20"/>
              </w:rPr>
              <w:t xml:space="preserve"> over het vermogen van</w:t>
            </w:r>
          </w:p>
          <w:p w14:paraId="08589AAB" w14:textId="77777777" w:rsidR="00C762BE" w:rsidRPr="004D7401" w:rsidRDefault="00C762BE" w:rsidP="002D32B1">
            <w:pPr>
              <w:pStyle w:val="streepje"/>
              <w:numPr>
                <w:ilvl w:val="0"/>
                <w:numId w:val="0"/>
              </w:numPr>
              <w:tabs>
                <w:tab w:val="clear" w:pos="227"/>
                <w:tab w:val="clear" w:pos="454"/>
                <w:tab w:val="left" w:pos="671"/>
              </w:tabs>
              <w:ind w:left="246"/>
            </w:pPr>
            <w:r w:rsidRPr="004D7401">
              <w:t>4</w:t>
            </w:r>
            <w:r w:rsidRPr="004D7401">
              <w:tab/>
            </w:r>
            <w:r w:rsidRPr="00677B58">
              <w:rPr>
                <w:rFonts w:cs="Arial"/>
                <w:sz w:val="20"/>
              </w:rPr>
              <w:t>als bewindvoerder</w:t>
            </w:r>
            <w:r>
              <w:rPr>
                <w:rFonts w:cs="Arial"/>
                <w:color w:val="800080"/>
                <w:sz w:val="20"/>
              </w:rPr>
              <w:t>s</w:t>
            </w:r>
            <w:r>
              <w:rPr>
                <w:rFonts w:cs="Arial"/>
                <w:color w:val="FF0000"/>
                <w:sz w:val="20"/>
              </w:rPr>
              <w:t xml:space="preserve"> </w:t>
            </w:r>
            <w:r w:rsidRPr="00677B58">
              <w:rPr>
                <w:rFonts w:cs="Arial"/>
                <w:sz w:val="20"/>
              </w:rPr>
              <w:t xml:space="preserve">(krachtens beschikking van de kantonrechter te </w:t>
            </w:r>
            <w:r w:rsidRPr="00677B58">
              <w:rPr>
                <w:rFonts w:cs="Arial"/>
                <w:sz w:val="20"/>
              </w:rPr>
              <w:fldChar w:fldCharType="begin"/>
            </w:r>
            <w:r w:rsidRPr="00677B58">
              <w:rPr>
                <w:rFonts w:cs="Arial"/>
                <w:sz w:val="20"/>
              </w:rPr>
              <w:instrText>MacroButton Nomacro §</w:instrText>
            </w:r>
            <w:r w:rsidRPr="00677B58">
              <w:rPr>
                <w:rFonts w:cs="Arial"/>
                <w:sz w:val="20"/>
              </w:rPr>
              <w:fldChar w:fldCharType="end"/>
            </w:r>
            <w:r w:rsidRPr="00677B58">
              <w:rPr>
                <w:rFonts w:cs="Arial"/>
                <w:sz w:val="20"/>
              </w:rPr>
              <w:t>plaats</w:t>
            </w:r>
            <w:r w:rsidRPr="00677B58">
              <w:rPr>
                <w:rFonts w:cs="Arial"/>
                <w:sz w:val="20"/>
              </w:rPr>
              <w:fldChar w:fldCharType="begin"/>
            </w:r>
            <w:r w:rsidRPr="00677B58">
              <w:rPr>
                <w:rFonts w:cs="Arial"/>
                <w:sz w:val="20"/>
              </w:rPr>
              <w:instrText>MacroButton Nomacro §</w:instrText>
            </w:r>
            <w:r w:rsidRPr="00677B58">
              <w:rPr>
                <w:rFonts w:cs="Arial"/>
                <w:sz w:val="20"/>
              </w:rPr>
              <w:fldChar w:fldCharType="end"/>
            </w:r>
            <w:r w:rsidRPr="00677B58">
              <w:rPr>
                <w:rFonts w:cs="Arial"/>
                <w:sz w:val="20"/>
              </w:rPr>
              <w:t xml:space="preserve">, de dato </w:t>
            </w:r>
            <w:r w:rsidRPr="00677B58">
              <w:rPr>
                <w:rFonts w:cs="Arial"/>
                <w:sz w:val="20"/>
              </w:rPr>
              <w:fldChar w:fldCharType="begin"/>
            </w:r>
            <w:r w:rsidRPr="00677B58">
              <w:rPr>
                <w:rFonts w:cs="Arial"/>
                <w:sz w:val="20"/>
              </w:rPr>
              <w:instrText>MacroButton Nomacro §</w:instrText>
            </w:r>
            <w:r w:rsidRPr="00677B58">
              <w:rPr>
                <w:rFonts w:cs="Arial"/>
                <w:sz w:val="20"/>
              </w:rPr>
              <w:fldChar w:fldCharType="end"/>
            </w:r>
            <w:r w:rsidRPr="00677B58">
              <w:rPr>
                <w:rFonts w:cs="Arial"/>
                <w:sz w:val="20"/>
              </w:rPr>
              <w:t>datum</w:t>
            </w:r>
            <w:r w:rsidRPr="00677B58">
              <w:rPr>
                <w:rFonts w:cs="Arial"/>
                <w:sz w:val="20"/>
              </w:rPr>
              <w:fldChar w:fldCharType="begin"/>
            </w:r>
            <w:r w:rsidRPr="00677B58">
              <w:rPr>
                <w:rFonts w:cs="Arial"/>
                <w:sz w:val="20"/>
              </w:rPr>
              <w:instrText>MacroButton Nomacro §</w:instrText>
            </w:r>
            <w:r w:rsidRPr="00677B58">
              <w:rPr>
                <w:rFonts w:cs="Arial"/>
                <w:sz w:val="20"/>
              </w:rPr>
              <w:fldChar w:fldCharType="end"/>
            </w:r>
            <w:r w:rsidRPr="00677B58">
              <w:rPr>
                <w:rFonts w:cs="Arial"/>
                <w:sz w:val="20"/>
              </w:rPr>
              <w:t>) over het vermogen van</w:t>
            </w:r>
          </w:p>
          <w:p w14:paraId="4A32472C" w14:textId="77777777" w:rsidR="00EB3805" w:rsidRDefault="00EB3805" w:rsidP="002D32B1"/>
        </w:tc>
      </w:tr>
    </w:tbl>
    <w:p w14:paraId="2A9CD6B5" w14:textId="77777777" w:rsidR="005A36EB" w:rsidRDefault="004632E2" w:rsidP="005A36EB">
      <w:pPr>
        <w:pStyle w:val="Kop1"/>
      </w:pPr>
      <w:bookmarkStart w:id="663" w:name="_Toc380044239"/>
      <w:bookmarkStart w:id="664" w:name="_Toc380056891"/>
      <w:bookmarkStart w:id="665" w:name="_Toc380056916"/>
      <w:bookmarkStart w:id="666" w:name="_Toc380056917"/>
      <w:bookmarkEnd w:id="663"/>
      <w:bookmarkEnd w:id="664"/>
      <w:bookmarkEnd w:id="665"/>
      <w:r>
        <w:lastRenderedPageBreak/>
        <w:t>Aanvullende eisen</w:t>
      </w:r>
      <w:bookmarkEnd w:id="666"/>
    </w:p>
    <w:p w14:paraId="5DE5B3D8" w14:textId="77777777" w:rsidR="004A5B69" w:rsidRDefault="004A5B69" w:rsidP="00300F70">
      <w:pPr>
        <w:pStyle w:val="Kop2"/>
      </w:pPr>
      <w:bookmarkStart w:id="667" w:name="_Ref377738605"/>
      <w:bookmarkStart w:id="668" w:name="_Toc380056918"/>
      <w:r>
        <w:t>Gerechtigde personen</w:t>
      </w:r>
      <w:bookmarkEnd w:id="667"/>
      <w:bookmarkEnd w:id="668"/>
    </w:p>
    <w:p w14:paraId="50315A5B" w14:textId="77777777" w:rsidR="00BE3CBE" w:rsidRDefault="00BE3CBE" w:rsidP="00BE3CBE"/>
    <w:p w14:paraId="10643CB0" w14:textId="77777777" w:rsidR="00BE3CBE" w:rsidRDefault="00BE3CBE" w:rsidP="00BE3CBE">
      <w:r>
        <w:t>Het al dan niet gerechtigde zijn van een persoon wordt niet gebruikt om de aktetekst samen te stellen maar is noodzakelijk voor de juiste registratie van de personen die een recht verkrijgen. Dit wordt gecontroleerd in de backend.</w:t>
      </w:r>
    </w:p>
    <w:p w14:paraId="7078E76E" w14:textId="77777777" w:rsidR="00F52E41" w:rsidRDefault="00F52E41" w:rsidP="00BE3CBE"/>
    <w:p w14:paraId="69534957" w14:textId="77777777" w:rsidR="00F52E41" w:rsidRPr="00BE3CBE" w:rsidRDefault="00E71A83" w:rsidP="00BE3CBE">
      <w:pPr>
        <w:rPr>
          <w:lang w:val="nl"/>
        </w:rPr>
      </w:pPr>
      <w:r>
        <w:t>Wanneer een persoon alleen andere personen vertegenwoordigt</w:t>
      </w:r>
      <w:r w:rsidR="00FC4E1E">
        <w:t xml:space="preserve"> binnen een Partij natuurlijk persoon</w:t>
      </w:r>
      <w:r>
        <w:t xml:space="preserve">, zelf geen gerechtigde is en </w:t>
      </w:r>
      <w:r w:rsidR="0038015F">
        <w:t xml:space="preserve">niet ‘voor zich’ handelt dan is deze persoon een gevolmachtigde die via tekstblok Gevolmachtigde </w:t>
      </w:r>
      <w:r w:rsidR="00FC4E1E">
        <w:t>in de tekst kan worden getoond.</w:t>
      </w:r>
    </w:p>
    <w:p w14:paraId="3B317B7A" w14:textId="77777777" w:rsidR="00B23D6C" w:rsidRPr="00B23D6C" w:rsidRDefault="00B23D6C" w:rsidP="00B23D6C">
      <w:pPr>
        <w:pStyle w:val="Kop3"/>
      </w:pPr>
      <w:bookmarkStart w:id="669" w:name="_Toc380056919"/>
      <w:r>
        <w:t xml:space="preserve">Binnen </w:t>
      </w:r>
      <w:r w:rsidR="008E5876">
        <w:t>ee</w:t>
      </w:r>
      <w:r>
        <w:t xml:space="preserve">n </w:t>
      </w:r>
      <w:r w:rsidR="007D6B8F">
        <w:t>P</w:t>
      </w:r>
      <w:r>
        <w:t>artij natuurlijk persoon</w:t>
      </w:r>
      <w:bookmarkEnd w:id="669"/>
    </w:p>
    <w:p w14:paraId="745ACE3C" w14:textId="77777777" w:rsidR="00FD74BB" w:rsidRDefault="003F2ED4" w:rsidP="004A5B69">
      <w:r>
        <w:t>Alle personen in een Partij natuurlijk persoon zijn gerechtigde personen in de akte</w:t>
      </w:r>
      <w:r w:rsidR="00B23D6C">
        <w:t>.</w:t>
      </w:r>
      <w:r>
        <w:t xml:space="preserve"> </w:t>
      </w:r>
      <w:r w:rsidR="00B23D6C">
        <w:t>V</w:t>
      </w:r>
      <w:r>
        <w:t xml:space="preserve">oor elke IMKAD_Persoon en IMKAD_Persoon/GerelateerdPersoon/IMKAD_Persoon </w:t>
      </w:r>
      <w:r w:rsidR="00B23D6C">
        <w:t>wordt</w:t>
      </w:r>
      <w:r>
        <w:t xml:space="preserve"> dit aangegeven met ./tia_IndGerechtigde=true. </w:t>
      </w:r>
    </w:p>
    <w:p w14:paraId="5AA6C89C" w14:textId="77777777" w:rsidR="004A5B69" w:rsidRDefault="004A5B69" w:rsidP="004A5B69"/>
    <w:p w14:paraId="4B6AE967" w14:textId="77777777" w:rsidR="00B23D6C" w:rsidRDefault="008E5876" w:rsidP="00B23D6C">
      <w:pPr>
        <w:pStyle w:val="Kop3"/>
      </w:pPr>
      <w:bookmarkStart w:id="670" w:name="_Toc380056920"/>
      <w:r>
        <w:t>Tussen Partijen natuurlijk persoon</w:t>
      </w:r>
      <w:bookmarkEnd w:id="670"/>
    </w:p>
    <w:p w14:paraId="5F89015D" w14:textId="77777777" w:rsidR="00B23D6C" w:rsidRDefault="00B23D6C" w:rsidP="007E20B1">
      <w:pPr>
        <w:pStyle w:val="streepje"/>
        <w:numPr>
          <w:ilvl w:val="0"/>
          <w:numId w:val="0"/>
        </w:numPr>
      </w:pPr>
      <w:r>
        <w:t xml:space="preserve">De personen uit een Partij natuurlijk persoon die in hoedanigheid optreden voor personen uit een volgende Partij natuurlijk persoon zijn gerechtigde wanneer zij </w:t>
      </w:r>
      <w:r w:rsidR="003C2EDD">
        <w:t xml:space="preserve">in hoedanigheid </w:t>
      </w:r>
      <w:r>
        <w:t>‘voor zich’ optreden</w:t>
      </w:r>
      <w:r w:rsidR="00E51F0A">
        <w:t xml:space="preserve"> binnen de </w:t>
      </w:r>
      <w:r w:rsidR="008012BA">
        <w:t>P</w:t>
      </w:r>
      <w:r w:rsidR="00E51F0A">
        <w:t>artij</w:t>
      </w:r>
      <w:r w:rsidR="008012BA">
        <w:t xml:space="preserve"> natuurlijk persoon </w:t>
      </w:r>
      <w:r w:rsidR="00E51F0A">
        <w:t>of voor de volgende Partij natuurlijk persoon</w:t>
      </w:r>
      <w:r>
        <w:t xml:space="preserve">, anders niet (zie paragraaf </w:t>
      </w:r>
      <w:r>
        <w:fldChar w:fldCharType="begin"/>
      </w:r>
      <w:r>
        <w:instrText xml:space="preserve"> REF _Ref379984398 \r \h </w:instrText>
      </w:r>
      <w:r>
        <w:fldChar w:fldCharType="separate"/>
      </w:r>
      <w:r w:rsidR="00160287">
        <w:t>1.4.2</w:t>
      </w:r>
      <w:r>
        <w:fldChar w:fldCharType="end"/>
      </w:r>
      <w:r>
        <w:t xml:space="preserve">. </w:t>
      </w:r>
    </w:p>
    <w:p w14:paraId="26062AAC" w14:textId="77777777" w:rsidR="00B23D6C" w:rsidRDefault="00B23D6C" w:rsidP="007E20B1">
      <w:pPr>
        <w:pStyle w:val="streepje"/>
        <w:numPr>
          <w:ilvl w:val="0"/>
          <w:numId w:val="0"/>
        </w:numPr>
      </w:pPr>
    </w:p>
    <w:p w14:paraId="559FD2D0" w14:textId="77777777" w:rsidR="003707F7" w:rsidRDefault="003707F7" w:rsidP="003707F7">
      <w:pPr>
        <w:pStyle w:val="streepje"/>
        <w:numPr>
          <w:ilvl w:val="0"/>
          <w:numId w:val="0"/>
        </w:numPr>
      </w:pPr>
      <w:r>
        <w:t xml:space="preserve">Een </w:t>
      </w:r>
      <w:r w:rsidR="003C2EDD">
        <w:t xml:space="preserve">persoon is gerechtigde </w:t>
      </w:r>
      <w:r w:rsidR="000C4D18">
        <w:t xml:space="preserve">(./tia_IndGerechtigde=true) </w:t>
      </w:r>
      <w:r w:rsidR="003C2EDD">
        <w:t xml:space="preserve">wanneer </w:t>
      </w:r>
      <w:r w:rsidR="00FC0CD4">
        <w:t>voor deze persoon:</w:t>
      </w:r>
      <w:r>
        <w:t xml:space="preserve"> </w:t>
      </w:r>
    </w:p>
    <w:p w14:paraId="6F675698" w14:textId="77777777" w:rsidR="003C2EDD" w:rsidRPr="003707F7" w:rsidRDefault="003C2EDD" w:rsidP="003707F7">
      <w:pPr>
        <w:pStyle w:val="streepje"/>
        <w:numPr>
          <w:ilvl w:val="0"/>
          <w:numId w:val="0"/>
        </w:numPr>
      </w:pPr>
      <w:r w:rsidRPr="003707F7">
        <w:rPr>
          <w:szCs w:val="18"/>
        </w:rPr>
        <w:t>//</w:t>
      </w:r>
      <w:r w:rsidRPr="003707F7">
        <w:t>Hoedanigheid</w:t>
      </w:r>
      <w:r w:rsidRPr="003707F7">
        <w:rPr>
          <w:szCs w:val="18"/>
        </w:rPr>
        <w:t>[id]/tekstKeuze (‘k_HoedanigheidVoorZich’)</w:t>
      </w:r>
      <w:r w:rsidR="00FC0CD4" w:rsidRPr="003707F7">
        <w:rPr>
          <w:szCs w:val="18"/>
        </w:rPr>
        <w:t xml:space="preserve"> aanwezig is in minimaal één van de hoedanigheden waarin opgetreden wordt</w:t>
      </w:r>
      <w:r w:rsidR="003707F7">
        <w:rPr>
          <w:szCs w:val="18"/>
        </w:rPr>
        <w:t>.</w:t>
      </w:r>
    </w:p>
    <w:p w14:paraId="6A71E7AC" w14:textId="77777777" w:rsidR="000C4D18" w:rsidRPr="003707F7" w:rsidRDefault="000C4D18" w:rsidP="00FC0CD4">
      <w:pPr>
        <w:spacing w:line="240" w:lineRule="auto"/>
        <w:rPr>
          <w:szCs w:val="18"/>
        </w:rPr>
      </w:pPr>
    </w:p>
    <w:p w14:paraId="2ED1A566" w14:textId="77777777" w:rsidR="000C4D18" w:rsidRPr="003707F7" w:rsidRDefault="003707F7" w:rsidP="003707F7">
      <w:pPr>
        <w:pStyle w:val="streepje"/>
        <w:numPr>
          <w:ilvl w:val="0"/>
          <w:numId w:val="0"/>
        </w:numPr>
        <w:rPr>
          <w:szCs w:val="18"/>
        </w:rPr>
      </w:pPr>
      <w:r>
        <w:rPr>
          <w:szCs w:val="18"/>
        </w:rPr>
        <w:t xml:space="preserve">Een </w:t>
      </w:r>
      <w:r w:rsidR="000C4D18" w:rsidRPr="003707F7">
        <w:rPr>
          <w:szCs w:val="18"/>
        </w:rPr>
        <w:t xml:space="preserve">persoon is geen </w:t>
      </w:r>
      <w:r w:rsidR="000C4D18" w:rsidRPr="003707F7">
        <w:t>gerechtigde</w:t>
      </w:r>
      <w:r w:rsidR="000C4D18" w:rsidRPr="003707F7">
        <w:rPr>
          <w:szCs w:val="18"/>
        </w:rPr>
        <w:t xml:space="preserve"> (./tia_IndGerechtigde=false) wanneer voor deze persoon:</w:t>
      </w:r>
    </w:p>
    <w:p w14:paraId="3BC313D2" w14:textId="77777777" w:rsidR="00FC0CD4" w:rsidRPr="003707F7" w:rsidRDefault="00FC0CD4" w:rsidP="003707F7">
      <w:pPr>
        <w:pStyle w:val="streepje"/>
        <w:numPr>
          <w:ilvl w:val="0"/>
          <w:numId w:val="0"/>
        </w:numPr>
        <w:rPr>
          <w:szCs w:val="18"/>
        </w:rPr>
      </w:pPr>
      <w:r w:rsidRPr="003707F7">
        <w:rPr>
          <w:szCs w:val="18"/>
        </w:rPr>
        <w:t>//Hoedanigheid[id]/tekstKeuze (‘k_HoedanigheidVoorZich’) niet aanwezig is in de hoedanigheden waarin opgetreden wordt</w:t>
      </w:r>
      <w:r w:rsidR="003707F7">
        <w:rPr>
          <w:szCs w:val="18"/>
        </w:rPr>
        <w:t>.</w:t>
      </w:r>
    </w:p>
    <w:p w14:paraId="45DC29FE" w14:textId="77777777" w:rsidR="00BE3CBE" w:rsidRPr="00B23D6C" w:rsidRDefault="00BE3CBE" w:rsidP="007E20B1">
      <w:pPr>
        <w:pStyle w:val="streepje"/>
        <w:numPr>
          <w:ilvl w:val="0"/>
          <w:numId w:val="0"/>
        </w:numPr>
      </w:pPr>
    </w:p>
    <w:p w14:paraId="2A43D2C9" w14:textId="77777777" w:rsidR="00C25937" w:rsidRDefault="004E17F2" w:rsidP="00300F70">
      <w:pPr>
        <w:pStyle w:val="Kop2"/>
      </w:pPr>
      <w:r>
        <w:rPr>
          <w:lang w:val="nl-NL"/>
        </w:rPr>
        <w:br w:type="page"/>
      </w:r>
      <w:bookmarkStart w:id="671" w:name="_Toc379966128"/>
      <w:bookmarkStart w:id="672" w:name="_Toc379966209"/>
      <w:bookmarkStart w:id="673" w:name="_Toc380044244"/>
      <w:bookmarkStart w:id="674" w:name="_Toc380056896"/>
      <w:bookmarkStart w:id="675" w:name="_Toc380056921"/>
      <w:bookmarkStart w:id="676" w:name="_Toc377452443"/>
      <w:bookmarkStart w:id="677" w:name="_Toc377458985"/>
      <w:bookmarkStart w:id="678" w:name="_Toc377385080"/>
      <w:bookmarkStart w:id="679" w:name="_Toc377451158"/>
      <w:bookmarkStart w:id="680" w:name="_Toc377451199"/>
      <w:bookmarkStart w:id="681" w:name="_Toc377452445"/>
      <w:bookmarkStart w:id="682" w:name="_Toc377458987"/>
      <w:bookmarkStart w:id="683" w:name="_Toc377385082"/>
      <w:bookmarkStart w:id="684" w:name="_Toc377451160"/>
      <w:bookmarkStart w:id="685" w:name="_Toc377451201"/>
      <w:bookmarkStart w:id="686" w:name="_Toc377452447"/>
      <w:bookmarkStart w:id="687" w:name="_Toc377458989"/>
      <w:bookmarkStart w:id="688" w:name="_Toc377385084"/>
      <w:bookmarkStart w:id="689" w:name="_Toc377451162"/>
      <w:bookmarkStart w:id="690" w:name="_Toc377451203"/>
      <w:bookmarkStart w:id="691" w:name="_Toc377452449"/>
      <w:bookmarkStart w:id="692" w:name="_Toc377458991"/>
      <w:bookmarkStart w:id="693" w:name="_Toc376934724"/>
      <w:bookmarkStart w:id="694" w:name="_Toc380056925"/>
      <w:bookmarkStart w:id="695" w:name="_Ref38005704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r w:rsidR="00C25937">
        <w:lastRenderedPageBreak/>
        <w:t>Layout</w:t>
      </w:r>
      <w:bookmarkEnd w:id="693"/>
      <w:bookmarkEnd w:id="694"/>
      <w:bookmarkEnd w:id="695"/>
    </w:p>
    <w:p w14:paraId="06FA36E0" w14:textId="77777777" w:rsidR="00C25937" w:rsidRDefault="00C25937" w:rsidP="00C25937">
      <w:pPr>
        <w:pStyle w:val="streepje"/>
        <w:numPr>
          <w:ilvl w:val="0"/>
          <w:numId w:val="0"/>
        </w:numPr>
        <w:snapToGrid w:val="0"/>
      </w:pPr>
      <w:r>
        <w:t>De tekst ten behoeve van de hoedanigheid ‘te dezen handelend’ begint:</w:t>
      </w:r>
    </w:p>
    <w:p w14:paraId="4817D849" w14:textId="77777777" w:rsidR="00C25937" w:rsidRDefault="00C25937" w:rsidP="00C25937">
      <w:pPr>
        <w:numPr>
          <w:ilvl w:val="0"/>
          <w:numId w:val="9"/>
        </w:numPr>
      </w:pPr>
      <w:r>
        <w:t xml:space="preserve">doorlopend op dezelfde regel wanneer één </w:t>
      </w:r>
      <w:r w:rsidR="00050384">
        <w:t>persoon</w:t>
      </w:r>
      <w:r>
        <w:t xml:space="preserve"> in hoedanigheid handelt,</w:t>
      </w:r>
    </w:p>
    <w:p w14:paraId="55D1491A" w14:textId="77777777" w:rsidR="00C25937" w:rsidRDefault="00C25937" w:rsidP="00C25937">
      <w:pPr>
        <w:numPr>
          <w:ilvl w:val="0"/>
          <w:numId w:val="9"/>
        </w:numPr>
      </w:pPr>
      <w:r>
        <w:t xml:space="preserve">doorlopend op dezelfde regel wanneer meer </w:t>
      </w:r>
      <w:r w:rsidR="00AA06DF">
        <w:t xml:space="preserve">gerelateerde </w:t>
      </w:r>
      <w:r w:rsidR="00050384">
        <w:t>personen</w:t>
      </w:r>
      <w:r>
        <w:t xml:space="preserve"> met </w:t>
      </w:r>
      <w:r w:rsidR="00050384">
        <w:t xml:space="preserve">een </w:t>
      </w:r>
      <w:r>
        <w:t>gezamenlijke burgerlijke staat en/of gezamenlijk woonadres in hoedanigheid handelen,</w:t>
      </w:r>
    </w:p>
    <w:p w14:paraId="58EE4974" w14:textId="77777777" w:rsidR="00050384" w:rsidRDefault="00050384" w:rsidP="00C25937">
      <w:pPr>
        <w:numPr>
          <w:ilvl w:val="0"/>
          <w:numId w:val="9"/>
        </w:numPr>
      </w:pPr>
      <w:r w:rsidDel="001843F8">
        <w:t xml:space="preserve">altijd </w:t>
      </w:r>
      <w:r>
        <w:t xml:space="preserve">op de volgende regel wanneer meer </w:t>
      </w:r>
      <w:r w:rsidR="00AA06DF">
        <w:t>gerelateerde person</w:t>
      </w:r>
      <w:r>
        <w:t>en zonder gezamenlijke burgerlijke staat en/of gezamenlijk woonadres in hoedanigheid handelen.</w:t>
      </w:r>
    </w:p>
    <w:p w14:paraId="4884CD45" w14:textId="77777777" w:rsidR="005A36EB" w:rsidRDefault="005A36EB" w:rsidP="005A36EB"/>
    <w:p w14:paraId="29C399A6" w14:textId="77777777" w:rsidR="00DF2F8C" w:rsidRDefault="00DF2F8C" w:rsidP="005A36EB">
      <w:r>
        <w:t>De hoedanigheidtekst ‘te dezen handelend’ eindigt:</w:t>
      </w:r>
    </w:p>
    <w:p w14:paraId="4FEA3704" w14:textId="77777777" w:rsidR="00DF2F8C" w:rsidRDefault="00DF2F8C" w:rsidP="00DF2F8C">
      <w:pPr>
        <w:numPr>
          <w:ilvl w:val="0"/>
          <w:numId w:val="9"/>
        </w:numPr>
      </w:pPr>
      <w:r>
        <w:t>met een dubbele punt wanneer ‘voor zich’ op de volgende regel volgt,</w:t>
      </w:r>
    </w:p>
    <w:p w14:paraId="674D79C1" w14:textId="77777777" w:rsidR="00DF2F8C" w:rsidRDefault="00DF2F8C" w:rsidP="00DF2F8C">
      <w:pPr>
        <w:numPr>
          <w:ilvl w:val="0"/>
          <w:numId w:val="9"/>
        </w:numPr>
      </w:pPr>
      <w:r>
        <w:t>zonder leesteken wanneer ‘voor zich’ niet getoond wordt.</w:t>
      </w:r>
    </w:p>
    <w:p w14:paraId="2244D122" w14:textId="77777777" w:rsidR="00DF2F8C" w:rsidRDefault="00DF2F8C" w:rsidP="005A36EB"/>
    <w:p w14:paraId="4517CE08" w14:textId="77777777" w:rsidR="00DF2F8C" w:rsidRDefault="00DF2F8C" w:rsidP="005A36EB">
      <w:r>
        <w:t>De keuzeblokvariant hoedanigheid tekst begint:</w:t>
      </w:r>
    </w:p>
    <w:p w14:paraId="3D47EA17" w14:textId="77777777" w:rsidR="00675E19" w:rsidRDefault="00675E19" w:rsidP="00DF2F8C">
      <w:pPr>
        <w:numPr>
          <w:ilvl w:val="0"/>
          <w:numId w:val="9"/>
        </w:numPr>
      </w:pPr>
      <w:r>
        <w:t>genummerd en op de volgende regel wanneer ‘voor zich’ wel getoond wordt,</w:t>
      </w:r>
    </w:p>
    <w:p w14:paraId="0AEC3E63" w14:textId="77777777" w:rsidR="00DF2F8C" w:rsidRDefault="008E5876" w:rsidP="00DF2F8C">
      <w:pPr>
        <w:numPr>
          <w:ilvl w:val="0"/>
          <w:numId w:val="9"/>
        </w:numPr>
      </w:pPr>
      <w:r>
        <w:t xml:space="preserve">zonder nummering en </w:t>
      </w:r>
      <w:r w:rsidR="00DF2F8C">
        <w:t>doorlopend op dezelfde regel na ‘te dezen handelend’ wanneer ‘voor zich’ niet getoond wordt</w:t>
      </w:r>
      <w:r w:rsidR="00675E19">
        <w:t>.</w:t>
      </w:r>
    </w:p>
    <w:p w14:paraId="24222120" w14:textId="77777777" w:rsidR="00DF2F8C" w:rsidRDefault="00DF2F8C" w:rsidP="005A36EB"/>
    <w:p w14:paraId="4C5D9534" w14:textId="77777777" w:rsidR="00AA06DF" w:rsidRDefault="00AA06DF" w:rsidP="005A36EB">
      <w:r>
        <w:t>De keuzeblokvariant hoedanigheid tekst eindigt:</w:t>
      </w:r>
    </w:p>
    <w:p w14:paraId="3D31B7CB" w14:textId="77777777" w:rsidR="00AA06DF" w:rsidRDefault="00AA06DF" w:rsidP="005A36EB">
      <w:pPr>
        <w:numPr>
          <w:ilvl w:val="0"/>
          <w:numId w:val="9"/>
        </w:numPr>
      </w:pPr>
      <w:r>
        <w:t>met een dubbele punt wanneer meer personen worden vertegenwoordig</w:t>
      </w:r>
      <w:r w:rsidR="009D7E8A">
        <w:t>d</w:t>
      </w:r>
      <w:r>
        <w:t>,</w:t>
      </w:r>
    </w:p>
    <w:p w14:paraId="3764C0A9" w14:textId="77777777" w:rsidR="00AA06DF" w:rsidRDefault="00AA06DF" w:rsidP="005A36EB">
      <w:pPr>
        <w:numPr>
          <w:ilvl w:val="0"/>
          <w:numId w:val="9"/>
        </w:numPr>
      </w:pPr>
      <w:r>
        <w:t>zonder leesteken wanneer één persoon wordt verte</w:t>
      </w:r>
      <w:r w:rsidR="00412FBE">
        <w:t>g</w:t>
      </w:r>
      <w:r>
        <w:t>enwoordig</w:t>
      </w:r>
      <w:r w:rsidR="009D7E8A">
        <w:t>d</w:t>
      </w:r>
      <w:r>
        <w:t>.</w:t>
      </w:r>
    </w:p>
    <w:p w14:paraId="2F3FEC09" w14:textId="77777777" w:rsidR="005A36EB" w:rsidRDefault="005A36EB" w:rsidP="005A36EB"/>
    <w:p w14:paraId="424EEA8A" w14:textId="77777777" w:rsidR="00050384" w:rsidRPr="00412FBE" w:rsidRDefault="00AA06DF" w:rsidP="00050384">
      <w:r w:rsidRPr="00412FBE">
        <w:t>De persoon of personen die worden vertegenwoordig</w:t>
      </w:r>
      <w:r w:rsidR="009D7E8A">
        <w:t>d</w:t>
      </w:r>
      <w:r w:rsidRPr="00412FBE">
        <w:t xml:space="preserve"> beginnen:</w:t>
      </w:r>
    </w:p>
    <w:p w14:paraId="68887EBB" w14:textId="77777777" w:rsidR="00AA06DF" w:rsidRPr="00AA06DF" w:rsidRDefault="00AA06DF" w:rsidP="00AA06DF">
      <w:pPr>
        <w:numPr>
          <w:ilvl w:val="0"/>
          <w:numId w:val="9"/>
        </w:numPr>
        <w:rPr>
          <w:lang w:val="nl"/>
        </w:rPr>
      </w:pPr>
      <w:r>
        <w:t>doorlopend op dezelfde regels wanneer één persoon wordt vertegenwoordig</w:t>
      </w:r>
      <w:r w:rsidR="009D7E8A">
        <w:t>d</w:t>
      </w:r>
      <w:r>
        <w:t>,</w:t>
      </w:r>
    </w:p>
    <w:p w14:paraId="5772BA87" w14:textId="77777777" w:rsidR="00AA06DF" w:rsidRPr="00AD65F5" w:rsidRDefault="00AA06DF" w:rsidP="00AA06DF">
      <w:pPr>
        <w:numPr>
          <w:ilvl w:val="0"/>
          <w:numId w:val="9"/>
        </w:numPr>
        <w:rPr>
          <w:lang w:val="nl"/>
        </w:rPr>
      </w:pPr>
      <w:r>
        <w:t>op de volgende regel wanneer meer personen worden vertegenwoordig</w:t>
      </w:r>
      <w:r w:rsidR="009D7E8A">
        <w:t>d</w:t>
      </w:r>
      <w:r>
        <w:t>.</w:t>
      </w:r>
    </w:p>
    <w:p w14:paraId="676AAAC7" w14:textId="77777777" w:rsidR="00050384" w:rsidRDefault="00A30BE4" w:rsidP="00300F70">
      <w:pPr>
        <w:pStyle w:val="Kop2"/>
        <w:rPr>
          <w:u w:val="single"/>
        </w:rPr>
      </w:pPr>
      <w:r>
        <w:br w:type="page"/>
      </w:r>
      <w:bookmarkStart w:id="696" w:name="_Toc380056926"/>
      <w:r w:rsidR="000476FD" w:rsidRPr="000476FD">
        <w:lastRenderedPageBreak/>
        <w:t>Mapping</w:t>
      </w:r>
      <w:bookmarkEnd w:id="696"/>
    </w:p>
    <w:p w14:paraId="0226770D" w14:textId="77777777" w:rsidR="000476FD" w:rsidRDefault="000476FD" w:rsidP="00050384">
      <w:r>
        <w:t>De volgorde waarin de personen in de essentialia xml zijn opgenomen is leidend voor de volgorde waarin de personen in de akte getoond worden.</w:t>
      </w:r>
    </w:p>
    <w:p w14:paraId="18B1F0A3" w14:textId="77777777" w:rsidR="000476FD" w:rsidRDefault="000476FD" w:rsidP="00050384"/>
    <w:p w14:paraId="7D69588F" w14:textId="77777777" w:rsidR="00050384" w:rsidRDefault="00050384" w:rsidP="000476FD">
      <w:pPr>
        <w:pStyle w:val="streepje"/>
        <w:numPr>
          <w:ilvl w:val="0"/>
          <w:numId w:val="0"/>
        </w:numPr>
      </w:pPr>
      <w:r>
        <w:t xml:space="preserve">Een Gevolmachtigde </w:t>
      </w:r>
      <w:r w:rsidR="000476FD">
        <w:t xml:space="preserve">die </w:t>
      </w:r>
      <w:r>
        <w:t xml:space="preserve">in </w:t>
      </w:r>
      <w:r w:rsidR="000476FD">
        <w:t>d</w:t>
      </w:r>
      <w:r>
        <w:t>e essentialia</w:t>
      </w:r>
      <w:r w:rsidR="000476FD">
        <w:t xml:space="preserve"> xml</w:t>
      </w:r>
      <w:r>
        <w:t xml:space="preserve"> referenties</w:t>
      </w:r>
      <w:r w:rsidR="000476FD">
        <w:t xml:space="preserve"> heeft</w:t>
      </w:r>
      <w:r>
        <w:t xml:space="preserve"> naar </w:t>
      </w:r>
      <w:r w:rsidR="000476FD">
        <w:t>p</w:t>
      </w:r>
      <w:r>
        <w:t xml:space="preserve">ersonen </w:t>
      </w:r>
      <w:r w:rsidR="000476FD">
        <w:t xml:space="preserve">(via hoedanigheid) wordt </w:t>
      </w:r>
      <w:r>
        <w:t xml:space="preserve">in de akte </w:t>
      </w:r>
      <w:r w:rsidR="000476FD">
        <w:t xml:space="preserve">getoond </w:t>
      </w:r>
      <w:r>
        <w:t xml:space="preserve">voor de </w:t>
      </w:r>
      <w:r w:rsidR="000476FD">
        <w:t>eerste p</w:t>
      </w:r>
      <w:r>
        <w:t>ersoon</w:t>
      </w:r>
      <w:r w:rsidR="000476FD">
        <w:t xml:space="preserve"> die wordt vertegenwoordig</w:t>
      </w:r>
      <w:r w:rsidR="009D7E8A">
        <w:t>d</w:t>
      </w:r>
      <w:r w:rsidR="000476FD">
        <w:t xml:space="preserve"> door de gevolmachtigde </w:t>
      </w:r>
      <w:r>
        <w:t xml:space="preserve">in </w:t>
      </w:r>
      <w:r w:rsidR="000476FD">
        <w:t>d</w:t>
      </w:r>
      <w:r>
        <w:t>e essentialia</w:t>
      </w:r>
      <w:r w:rsidR="000476FD">
        <w:t xml:space="preserve"> xml</w:t>
      </w:r>
      <w:r>
        <w:t>.</w:t>
      </w:r>
    </w:p>
    <w:p w14:paraId="4D775165" w14:textId="77777777" w:rsidR="00EF74CC" w:rsidRDefault="00EF74CC" w:rsidP="0079697E"/>
    <w:p w14:paraId="757A7BCF" w14:textId="77777777" w:rsidR="004A5B69" w:rsidRDefault="004A5B69" w:rsidP="004A5B69">
      <w:r>
        <w:t>Een natuurlijk persoon kan vertegenwoordigd worden door:</w:t>
      </w:r>
    </w:p>
    <w:p w14:paraId="76ECB885" w14:textId="77777777" w:rsidR="004A5B69" w:rsidRDefault="004A5B69" w:rsidP="004A5B69">
      <w:pPr>
        <w:pStyle w:val="streepje"/>
      </w:pPr>
      <w:r>
        <w:t xml:space="preserve">een gevolmachtigde op partij-niveau, of </w:t>
      </w:r>
    </w:p>
    <w:p w14:paraId="726FBE20" w14:textId="77777777" w:rsidR="004A5B69" w:rsidRDefault="004A5B69" w:rsidP="0007385D">
      <w:pPr>
        <w:pStyle w:val="streepje"/>
      </w:pPr>
      <w:r>
        <w:t>een gevolmacht</w:t>
      </w:r>
      <w:r w:rsidR="009D7E8A">
        <w:t>i</w:t>
      </w:r>
      <w:r>
        <w:t xml:space="preserve">gde op persoonsniveau, of </w:t>
      </w:r>
    </w:p>
    <w:p w14:paraId="43DDBC8C" w14:textId="77777777" w:rsidR="004A5B69" w:rsidRDefault="004A5B69" w:rsidP="0007385D">
      <w:pPr>
        <w:pStyle w:val="streepje"/>
      </w:pPr>
      <w:r>
        <w:t xml:space="preserve">een andere natuurlijk persoon, </w:t>
      </w:r>
    </w:p>
    <w:p w14:paraId="2C97287E" w14:textId="77777777" w:rsidR="004A5B69" w:rsidRDefault="004A5B69" w:rsidP="004A5B69">
      <w:pPr>
        <w:pStyle w:val="streepje"/>
        <w:numPr>
          <w:ilvl w:val="0"/>
          <w:numId w:val="0"/>
        </w:numPr>
      </w:pPr>
      <w:r>
        <w:t>niet door meer dan één van de genoemde opties.</w:t>
      </w:r>
    </w:p>
    <w:p w14:paraId="3DF93740" w14:textId="77777777" w:rsidR="00FB7D25" w:rsidRDefault="00FB7D25" w:rsidP="0079697E">
      <w:pPr>
        <w:rPr>
          <w:lang w:val="nl"/>
        </w:rPr>
      </w:pPr>
    </w:p>
    <w:p w14:paraId="1CC9650C" w14:textId="77777777" w:rsidR="0007385D" w:rsidRDefault="0007385D" w:rsidP="0079697E">
      <w:pPr>
        <w:rPr>
          <w:u w:val="single"/>
          <w:lang w:val="nl"/>
        </w:rPr>
      </w:pPr>
      <w:r w:rsidRPr="0007385D">
        <w:rPr>
          <w:u w:val="single"/>
          <w:lang w:val="nl"/>
        </w:rPr>
        <w:t>Gevolmachtigde vertegenwoordigt hele (modeldocument) partij</w:t>
      </w:r>
    </w:p>
    <w:p w14:paraId="75364C2E" w14:textId="77777777" w:rsidR="0007385D" w:rsidRPr="0007385D" w:rsidRDefault="0007385D" w:rsidP="0079697E">
      <w:pPr>
        <w:rPr>
          <w:u w:val="single"/>
          <w:lang w:val="nl"/>
        </w:rPr>
      </w:pPr>
    </w:p>
    <w:tbl>
      <w:tblPr>
        <w:tblStyle w:val="Tabelraster"/>
        <w:tblW w:w="0" w:type="auto"/>
        <w:tblLook w:val="01E0" w:firstRow="1" w:lastRow="1" w:firstColumn="1" w:lastColumn="1" w:noHBand="0" w:noVBand="0"/>
      </w:tblPr>
      <w:tblGrid>
        <w:gridCol w:w="9458"/>
      </w:tblGrid>
      <w:tr w:rsidR="0007385D" w14:paraId="1D7A72B1" w14:textId="77777777" w:rsidTr="0007385D">
        <w:tc>
          <w:tcPr>
            <w:tcW w:w="9608" w:type="dxa"/>
          </w:tcPr>
          <w:p w14:paraId="3F158436" w14:textId="77777777" w:rsidR="0007385D" w:rsidRDefault="0007385D" w:rsidP="0007385D">
            <w:pPr>
              <w:pStyle w:val="streepje"/>
              <w:numPr>
                <w:ilvl w:val="0"/>
                <w:numId w:val="0"/>
              </w:numPr>
            </w:pPr>
            <w:r>
              <w:t>GEVOLMACHTIGDE (en eventueel gerelateerde gevolmachtigden) [1..1]</w:t>
            </w:r>
          </w:p>
          <w:p w14:paraId="377DDD11" w14:textId="77777777" w:rsidR="0007385D" w:rsidRDefault="0007385D" w:rsidP="0007385D">
            <w:pPr>
              <w:pStyle w:val="streepje"/>
              <w:numPr>
                <w:ilvl w:val="0"/>
                <w:numId w:val="0"/>
              </w:numPr>
            </w:pPr>
            <w:r>
              <w:sym w:font="Wingdings" w:char="F0E0"/>
            </w:r>
            <w:r>
              <w:t xml:space="preserve"> vertegenwoordigtRef </w:t>
            </w:r>
            <w:r>
              <w:rPr>
                <w:sz w:val="16"/>
                <w:szCs w:val="16"/>
              </w:rPr>
              <w:t>[xlink:href="id van de hoedanigheid] [1..1]</w:t>
            </w:r>
          </w:p>
          <w:p w14:paraId="729699A8" w14:textId="77777777" w:rsidR="0007385D" w:rsidRDefault="0007385D" w:rsidP="0007385D">
            <w:pPr>
              <w:pStyle w:val="streepje"/>
              <w:numPr>
                <w:ilvl w:val="0"/>
                <w:numId w:val="0"/>
              </w:numPr>
            </w:pPr>
          </w:p>
          <w:p w14:paraId="1691C2FC" w14:textId="77777777" w:rsidR="0007385D" w:rsidRDefault="0007385D" w:rsidP="0007385D">
            <w:pPr>
              <w:pStyle w:val="streepje"/>
              <w:numPr>
                <w:ilvl w:val="0"/>
                <w:numId w:val="0"/>
              </w:numPr>
            </w:pPr>
            <w:r>
              <w:t>HOEDANIGHEID[ID]</w:t>
            </w:r>
          </w:p>
          <w:p w14:paraId="70F2083F" w14:textId="77777777" w:rsidR="0007385D" w:rsidRDefault="0007385D" w:rsidP="0007385D">
            <w:pPr>
              <w:pStyle w:val="streepje"/>
              <w:numPr>
                <w:ilvl w:val="0"/>
                <w:numId w:val="0"/>
              </w:numPr>
            </w:pPr>
            <w:r>
              <w:sym w:font="Wingdings" w:char="F0E0"/>
            </w:r>
            <w:r>
              <w:t xml:space="preserve"> tekstKeuzes voor te tonen Hoedanigheidstekst</w:t>
            </w:r>
          </w:p>
          <w:p w14:paraId="10335CC4" w14:textId="77777777" w:rsidR="0007385D" w:rsidRDefault="0007385D" w:rsidP="0007385D">
            <w:pPr>
              <w:pStyle w:val="streepje"/>
              <w:numPr>
                <w:ilvl w:val="0"/>
                <w:numId w:val="0"/>
              </w:numPr>
            </w:pPr>
            <w:r>
              <w:sym w:font="Wingdings" w:char="F0E0"/>
            </w:r>
            <w:r>
              <w:t xml:space="preserve"> wordtVertegenwoordigdRef niet aanwezig</w:t>
            </w:r>
          </w:p>
        </w:tc>
      </w:tr>
    </w:tbl>
    <w:p w14:paraId="7D8EBF92" w14:textId="77777777" w:rsidR="0007385D" w:rsidRDefault="0007385D" w:rsidP="0079697E">
      <w:pPr>
        <w:rPr>
          <w:lang w:val="nl"/>
        </w:rPr>
      </w:pPr>
    </w:p>
    <w:p w14:paraId="68584AFC" w14:textId="77777777" w:rsidR="0007385D" w:rsidRDefault="0007385D" w:rsidP="0079697E">
      <w:pPr>
        <w:rPr>
          <w:lang w:val="nl"/>
        </w:rPr>
      </w:pPr>
    </w:p>
    <w:p w14:paraId="1E4184A2" w14:textId="77777777" w:rsidR="0007385D" w:rsidRPr="00A24E05" w:rsidRDefault="0007385D" w:rsidP="0007385D">
      <w:pPr>
        <w:rPr>
          <w:u w:val="single"/>
          <w:lang w:val="nl"/>
        </w:rPr>
      </w:pPr>
      <w:r w:rsidRPr="00A24E05">
        <w:rPr>
          <w:u w:val="single"/>
          <w:lang w:val="nl"/>
        </w:rPr>
        <w:t>Gevolmachtigde vertegenwoordigt gerelateerd persoon</w:t>
      </w:r>
    </w:p>
    <w:p w14:paraId="528A0195" w14:textId="77777777" w:rsidR="0007385D" w:rsidRDefault="0007385D" w:rsidP="0007385D">
      <w:pPr>
        <w:rPr>
          <w:lang w:val="nl"/>
        </w:rPr>
      </w:pPr>
    </w:p>
    <w:tbl>
      <w:tblPr>
        <w:tblStyle w:val="Tabelraster"/>
        <w:tblW w:w="9747" w:type="dxa"/>
        <w:tblLook w:val="01E0" w:firstRow="1" w:lastRow="1" w:firstColumn="1" w:lastColumn="1" w:noHBand="0" w:noVBand="0"/>
      </w:tblPr>
      <w:tblGrid>
        <w:gridCol w:w="9747"/>
      </w:tblGrid>
      <w:tr w:rsidR="0007385D" w14:paraId="148A2A14" w14:textId="77777777" w:rsidTr="00F25AAA">
        <w:tc>
          <w:tcPr>
            <w:tcW w:w="9747" w:type="dxa"/>
          </w:tcPr>
          <w:p w14:paraId="136B9CF4" w14:textId="77777777" w:rsidR="0007385D" w:rsidRDefault="0007385D" w:rsidP="00F25AAA">
            <w:pPr>
              <w:pStyle w:val="streepje"/>
              <w:numPr>
                <w:ilvl w:val="0"/>
                <w:numId w:val="0"/>
              </w:numPr>
            </w:pPr>
            <w:r>
              <w:t>GEVOLMACHTIGDE (en eventueel gerelateerde gevolmachtigden) [1..1]</w:t>
            </w:r>
          </w:p>
          <w:p w14:paraId="2270FEBB" w14:textId="77777777" w:rsidR="0007385D" w:rsidRDefault="0007385D" w:rsidP="00F25AAA">
            <w:pPr>
              <w:pStyle w:val="streepje"/>
              <w:numPr>
                <w:ilvl w:val="0"/>
                <w:numId w:val="0"/>
              </w:numPr>
            </w:pPr>
            <w:r>
              <w:sym w:font="Wingdings" w:char="F0E0"/>
            </w:r>
            <w:r>
              <w:t xml:space="preserve"> vertegenwoordigtRef </w:t>
            </w:r>
            <w:r>
              <w:rPr>
                <w:sz w:val="16"/>
                <w:szCs w:val="16"/>
              </w:rPr>
              <w:t>[xlink:href="id van de hoedanigheid] [1..1]</w:t>
            </w:r>
          </w:p>
          <w:p w14:paraId="63E9075A" w14:textId="77777777" w:rsidR="0007385D" w:rsidRDefault="0007385D" w:rsidP="00F25AAA">
            <w:pPr>
              <w:pStyle w:val="streepje"/>
              <w:numPr>
                <w:ilvl w:val="0"/>
                <w:numId w:val="0"/>
              </w:numPr>
            </w:pPr>
          </w:p>
          <w:p w14:paraId="7DCBE31B" w14:textId="77777777" w:rsidR="0007385D" w:rsidRDefault="0007385D" w:rsidP="00F25AAA">
            <w:pPr>
              <w:pStyle w:val="streepje"/>
              <w:numPr>
                <w:ilvl w:val="0"/>
                <w:numId w:val="0"/>
              </w:numPr>
            </w:pPr>
            <w:r>
              <w:t>HOEDANIGHEID[ID]</w:t>
            </w:r>
          </w:p>
          <w:p w14:paraId="11D473BB" w14:textId="77777777" w:rsidR="0007385D" w:rsidRDefault="0007385D" w:rsidP="00F25AAA">
            <w:pPr>
              <w:pStyle w:val="streepje"/>
              <w:numPr>
                <w:ilvl w:val="0"/>
                <w:numId w:val="0"/>
              </w:numPr>
            </w:pPr>
            <w:r>
              <w:sym w:font="Wingdings" w:char="F0E0"/>
            </w:r>
            <w:r>
              <w:t xml:space="preserve"> tekstKeuzes voor te tonen Hoedanigheidstekst</w:t>
            </w:r>
          </w:p>
          <w:p w14:paraId="1E687639" w14:textId="77777777" w:rsidR="0007385D" w:rsidRDefault="0007385D" w:rsidP="00F25AAA">
            <w:pPr>
              <w:pStyle w:val="streepje"/>
              <w:numPr>
                <w:ilvl w:val="0"/>
                <w:numId w:val="0"/>
              </w:numPr>
            </w:pPr>
            <w:r>
              <w:sym w:font="Wingdings" w:char="F0E0"/>
            </w:r>
            <w:r>
              <w:t xml:space="preserve"> wordtVertegenwoordigdRef </w:t>
            </w:r>
            <w:r>
              <w:rPr>
                <w:sz w:val="16"/>
                <w:szCs w:val="16"/>
              </w:rPr>
              <w:t>[xlink:href="id van de gerelateerde persoon die wordt vertegenwoordigd] [1..*]</w:t>
            </w:r>
          </w:p>
          <w:p w14:paraId="288C1F68" w14:textId="77777777" w:rsidR="0007385D" w:rsidRDefault="0007385D" w:rsidP="00F25AAA">
            <w:pPr>
              <w:pStyle w:val="streepje"/>
              <w:numPr>
                <w:ilvl w:val="0"/>
                <w:numId w:val="0"/>
              </w:numPr>
            </w:pPr>
          </w:p>
          <w:p w14:paraId="229DA330" w14:textId="77777777" w:rsidR="0007385D" w:rsidRDefault="0007385D" w:rsidP="00F25AAA">
            <w:pPr>
              <w:rPr>
                <w:lang w:val="nl"/>
              </w:rPr>
            </w:pPr>
            <w:r w:rsidRPr="003F5D4C">
              <w:rPr>
                <w:b/>
              </w:rPr>
              <w:t>PNP1</w:t>
            </w:r>
            <w:r>
              <w:t xml:space="preserve"> IMKAD_PERSOON/GERELATEERDPERSOON[partner/huisgenoot/volmachtgever]/IMKAD_PERSOON[ID] [1..*]</w:t>
            </w:r>
          </w:p>
        </w:tc>
      </w:tr>
    </w:tbl>
    <w:p w14:paraId="137CF93D" w14:textId="77777777" w:rsidR="0007385D" w:rsidRDefault="0007385D" w:rsidP="0079697E">
      <w:pPr>
        <w:rPr>
          <w:lang w:val="nl"/>
        </w:rPr>
      </w:pPr>
    </w:p>
    <w:p w14:paraId="3C7266F0" w14:textId="77777777" w:rsidR="0007385D" w:rsidRDefault="0007385D" w:rsidP="0079697E">
      <w:pPr>
        <w:rPr>
          <w:lang w:val="nl"/>
        </w:rPr>
      </w:pPr>
    </w:p>
    <w:p w14:paraId="0BE3CD7F" w14:textId="77777777" w:rsidR="0007385D" w:rsidRDefault="0007385D" w:rsidP="0079697E">
      <w:pPr>
        <w:rPr>
          <w:lang w:val="nl"/>
        </w:rPr>
      </w:pPr>
    </w:p>
    <w:p w14:paraId="3D4F3F7A" w14:textId="77777777" w:rsidR="00A24E05" w:rsidRPr="00A24E05" w:rsidRDefault="000600C7" w:rsidP="0079697E">
      <w:pPr>
        <w:rPr>
          <w:u w:val="single"/>
          <w:lang w:val="nl"/>
        </w:rPr>
      </w:pPr>
      <w:r>
        <w:rPr>
          <w:u w:val="single"/>
          <w:lang w:val="nl"/>
        </w:rPr>
        <w:br w:type="page"/>
      </w:r>
      <w:r w:rsidR="00A24E05" w:rsidRPr="00A24E05">
        <w:rPr>
          <w:u w:val="single"/>
          <w:lang w:val="nl"/>
        </w:rPr>
        <w:lastRenderedPageBreak/>
        <w:t>IMKAD_Persoon vertegenwoordigt gerelateerd persoon</w:t>
      </w:r>
    </w:p>
    <w:p w14:paraId="244309F5" w14:textId="77777777" w:rsidR="00A24E05" w:rsidRDefault="00A24E05" w:rsidP="0079697E">
      <w:pPr>
        <w:rPr>
          <w:lang w:val="nl"/>
        </w:rPr>
      </w:pPr>
    </w:p>
    <w:tbl>
      <w:tblPr>
        <w:tblStyle w:val="Tabelraster"/>
        <w:tblW w:w="9747" w:type="dxa"/>
        <w:tblLook w:val="01E0" w:firstRow="1" w:lastRow="1" w:firstColumn="1" w:lastColumn="1" w:noHBand="0" w:noVBand="0"/>
      </w:tblPr>
      <w:tblGrid>
        <w:gridCol w:w="9747"/>
      </w:tblGrid>
      <w:tr w:rsidR="00A24E05" w14:paraId="56CB57C8" w14:textId="77777777" w:rsidTr="003F5D4C">
        <w:tc>
          <w:tcPr>
            <w:tcW w:w="9747" w:type="dxa"/>
          </w:tcPr>
          <w:p w14:paraId="3AE1BF4A" w14:textId="77777777" w:rsidR="00A24E05" w:rsidRDefault="003F5D4C" w:rsidP="00A24E05">
            <w:pPr>
              <w:pStyle w:val="streepje"/>
              <w:numPr>
                <w:ilvl w:val="0"/>
                <w:numId w:val="0"/>
              </w:numPr>
            </w:pPr>
            <w:r w:rsidRPr="003F5D4C">
              <w:rPr>
                <w:b/>
              </w:rPr>
              <w:t>PNP1</w:t>
            </w:r>
            <w:r>
              <w:t xml:space="preserve"> </w:t>
            </w:r>
            <w:r w:rsidR="00A24E05">
              <w:t>IMKAD_PERSOON [1..1]</w:t>
            </w:r>
          </w:p>
          <w:p w14:paraId="01745812" w14:textId="77777777" w:rsidR="00A24E05" w:rsidRDefault="00A24E05" w:rsidP="00A24E05">
            <w:pPr>
              <w:pStyle w:val="streepje"/>
              <w:numPr>
                <w:ilvl w:val="0"/>
                <w:numId w:val="0"/>
              </w:numPr>
            </w:pPr>
            <w:r>
              <w:sym w:font="Wingdings" w:char="F0E0"/>
            </w:r>
            <w:r>
              <w:t xml:space="preserve"> vertegenwoordigtRef </w:t>
            </w:r>
            <w:r>
              <w:rPr>
                <w:sz w:val="16"/>
                <w:szCs w:val="16"/>
              </w:rPr>
              <w:t>[xlink:href="id van de hoedanigheid] [1..*]</w:t>
            </w:r>
          </w:p>
          <w:p w14:paraId="67636A60" w14:textId="77777777" w:rsidR="00A24E05" w:rsidRDefault="00A24E05" w:rsidP="00A24E05">
            <w:pPr>
              <w:pStyle w:val="streepje"/>
              <w:numPr>
                <w:ilvl w:val="0"/>
                <w:numId w:val="0"/>
              </w:numPr>
            </w:pPr>
          </w:p>
          <w:p w14:paraId="6BF4DBC9" w14:textId="77777777" w:rsidR="00A24E05" w:rsidRDefault="00A24E05" w:rsidP="00A24E05">
            <w:pPr>
              <w:pStyle w:val="streepje"/>
              <w:numPr>
                <w:ilvl w:val="0"/>
                <w:numId w:val="0"/>
              </w:numPr>
            </w:pPr>
            <w:r>
              <w:t>HOEDANIGHEID[ID]</w:t>
            </w:r>
          </w:p>
          <w:p w14:paraId="2BA09D71" w14:textId="77777777" w:rsidR="00A24E05" w:rsidRDefault="00A24E05" w:rsidP="00A24E05">
            <w:pPr>
              <w:pStyle w:val="streepje"/>
              <w:numPr>
                <w:ilvl w:val="0"/>
                <w:numId w:val="0"/>
              </w:numPr>
            </w:pPr>
            <w:r>
              <w:sym w:font="Wingdings" w:char="F0E0"/>
            </w:r>
            <w:r>
              <w:t xml:space="preserve"> tekstKeuzes voor te tonen Hoedanigheidstekst</w:t>
            </w:r>
          </w:p>
          <w:p w14:paraId="4BC4AF6C" w14:textId="77777777" w:rsidR="00A24E05" w:rsidRDefault="00A24E05" w:rsidP="00A24E05">
            <w:pPr>
              <w:pStyle w:val="streepje"/>
              <w:numPr>
                <w:ilvl w:val="0"/>
                <w:numId w:val="0"/>
              </w:numPr>
            </w:pPr>
            <w:r>
              <w:sym w:font="Wingdings" w:char="F0E0"/>
            </w:r>
            <w:r>
              <w:t xml:space="preserve"> wordtVertegenwoordigdRef </w:t>
            </w:r>
            <w:r>
              <w:rPr>
                <w:sz w:val="16"/>
                <w:szCs w:val="16"/>
              </w:rPr>
              <w:t>[xlink:href="id van de gerelateerde persoon die wordt vertegenwoordigd] [1..*]</w:t>
            </w:r>
          </w:p>
          <w:p w14:paraId="538AA4FD" w14:textId="77777777" w:rsidR="00A24E05" w:rsidRDefault="00A24E05" w:rsidP="00A24E05">
            <w:pPr>
              <w:pStyle w:val="streepje"/>
              <w:numPr>
                <w:ilvl w:val="0"/>
                <w:numId w:val="0"/>
              </w:numPr>
            </w:pPr>
          </w:p>
          <w:p w14:paraId="08E86730" w14:textId="77777777" w:rsidR="00A24E05" w:rsidRDefault="003F5D4C" w:rsidP="0079697E">
            <w:pPr>
              <w:rPr>
                <w:lang w:val="nl"/>
              </w:rPr>
            </w:pPr>
            <w:r w:rsidRPr="003F5D4C">
              <w:rPr>
                <w:b/>
              </w:rPr>
              <w:t>PNP1</w:t>
            </w:r>
            <w:r>
              <w:t xml:space="preserve"> </w:t>
            </w:r>
            <w:r w:rsidR="00A24E05">
              <w:t>IMKAD_PERSOON/GERELATEERDPERSOON[partner</w:t>
            </w:r>
            <w:r>
              <w:t>/</w:t>
            </w:r>
            <w:r w:rsidR="00A24E05">
              <w:t>huisgenoot</w:t>
            </w:r>
            <w:r>
              <w:t>/</w:t>
            </w:r>
            <w:r w:rsidR="00A24E05">
              <w:t>volmachtgever]/IMKAD_PERSOON[ID] [1..*]</w:t>
            </w:r>
          </w:p>
        </w:tc>
      </w:tr>
    </w:tbl>
    <w:p w14:paraId="51F3681A" w14:textId="77777777" w:rsidR="00A24E05" w:rsidRDefault="00A24E05" w:rsidP="0079697E">
      <w:pPr>
        <w:rPr>
          <w:lang w:val="nl"/>
        </w:rPr>
      </w:pPr>
    </w:p>
    <w:p w14:paraId="01ED7C20" w14:textId="77777777" w:rsidR="00A24E05" w:rsidRDefault="00A24E05" w:rsidP="0079697E">
      <w:pPr>
        <w:rPr>
          <w:u w:val="single"/>
          <w:lang w:val="nl"/>
        </w:rPr>
      </w:pPr>
      <w:r w:rsidRPr="00A24E05">
        <w:rPr>
          <w:u w:val="single"/>
          <w:lang w:val="nl"/>
        </w:rPr>
        <w:t>Gerelateerd persoon vertegenwoordigt gerelateerd persoon</w:t>
      </w:r>
    </w:p>
    <w:p w14:paraId="0EBF8077" w14:textId="77777777" w:rsidR="00A24E05" w:rsidRPr="00A24E05" w:rsidRDefault="00A24E05" w:rsidP="0079697E">
      <w:pPr>
        <w:rPr>
          <w:u w:val="single"/>
          <w:lang w:val="nl"/>
        </w:rPr>
      </w:pPr>
    </w:p>
    <w:tbl>
      <w:tblPr>
        <w:tblStyle w:val="Tabelraster"/>
        <w:tblW w:w="9747" w:type="dxa"/>
        <w:tblLook w:val="01E0" w:firstRow="1" w:lastRow="1" w:firstColumn="1" w:lastColumn="1" w:noHBand="0" w:noVBand="0"/>
      </w:tblPr>
      <w:tblGrid>
        <w:gridCol w:w="9747"/>
      </w:tblGrid>
      <w:tr w:rsidR="00A24E05" w14:paraId="1C21E72A" w14:textId="77777777" w:rsidTr="003F5D4C">
        <w:tc>
          <w:tcPr>
            <w:tcW w:w="9747" w:type="dxa"/>
          </w:tcPr>
          <w:p w14:paraId="63B0087B" w14:textId="77777777" w:rsidR="00A24E05" w:rsidRDefault="003F5D4C" w:rsidP="00A24E05">
            <w:pPr>
              <w:pStyle w:val="streepje"/>
              <w:numPr>
                <w:ilvl w:val="0"/>
                <w:numId w:val="0"/>
              </w:numPr>
            </w:pPr>
            <w:r w:rsidRPr="003F5D4C">
              <w:rPr>
                <w:b/>
              </w:rPr>
              <w:t>PNP1</w:t>
            </w:r>
            <w:r>
              <w:t xml:space="preserve"> </w:t>
            </w:r>
            <w:r w:rsidR="00A24E05">
              <w:t>IMKAD_PERSOON/GERELATEERDPERSOON[partner</w:t>
            </w:r>
            <w:r>
              <w:t>/</w:t>
            </w:r>
            <w:r w:rsidR="00A24E05">
              <w:t>huisgenoot</w:t>
            </w:r>
            <w:r>
              <w:t>/</w:t>
            </w:r>
            <w:r w:rsidR="00A24E05">
              <w:t>volmachtgever]/IMKAD_PERSOON[ID] [1..*]</w:t>
            </w:r>
          </w:p>
          <w:p w14:paraId="734250D0" w14:textId="77777777" w:rsidR="00A24E05" w:rsidRDefault="00A24E05" w:rsidP="00A24E05">
            <w:pPr>
              <w:pStyle w:val="streepje"/>
              <w:numPr>
                <w:ilvl w:val="0"/>
                <w:numId w:val="0"/>
              </w:numPr>
            </w:pPr>
            <w:r>
              <w:sym w:font="Wingdings" w:char="F0E0"/>
            </w:r>
            <w:r>
              <w:t xml:space="preserve"> vertegenwoordigtRef </w:t>
            </w:r>
            <w:r>
              <w:rPr>
                <w:sz w:val="16"/>
                <w:szCs w:val="16"/>
              </w:rPr>
              <w:t>[xlink:href="id van de hoedanigheid] [1..*]</w:t>
            </w:r>
          </w:p>
          <w:p w14:paraId="52233E9C" w14:textId="77777777" w:rsidR="00A24E05" w:rsidRDefault="00A24E05" w:rsidP="00A24E05">
            <w:pPr>
              <w:pStyle w:val="streepje"/>
              <w:numPr>
                <w:ilvl w:val="0"/>
                <w:numId w:val="0"/>
              </w:numPr>
            </w:pPr>
          </w:p>
          <w:p w14:paraId="2D25DB09" w14:textId="77777777" w:rsidR="00A24E05" w:rsidRDefault="00A24E05" w:rsidP="00A24E05">
            <w:pPr>
              <w:pStyle w:val="streepje"/>
              <w:numPr>
                <w:ilvl w:val="0"/>
                <w:numId w:val="0"/>
              </w:numPr>
            </w:pPr>
            <w:r>
              <w:t>HOEDANIGHEID[ID]</w:t>
            </w:r>
          </w:p>
          <w:p w14:paraId="2050C57C" w14:textId="77777777" w:rsidR="00A24E05" w:rsidRDefault="00A24E05" w:rsidP="00A24E05">
            <w:pPr>
              <w:pStyle w:val="streepje"/>
              <w:numPr>
                <w:ilvl w:val="0"/>
                <w:numId w:val="0"/>
              </w:numPr>
            </w:pPr>
            <w:r>
              <w:sym w:font="Wingdings" w:char="F0E0"/>
            </w:r>
            <w:r>
              <w:t xml:space="preserve"> tekstKeuzes voor te tonen Hoedanigheidstekst</w:t>
            </w:r>
          </w:p>
          <w:p w14:paraId="55B4D806" w14:textId="77777777" w:rsidR="00A24E05" w:rsidRDefault="00A24E05" w:rsidP="00A24E05">
            <w:pPr>
              <w:pStyle w:val="streepje"/>
              <w:numPr>
                <w:ilvl w:val="0"/>
                <w:numId w:val="0"/>
              </w:numPr>
            </w:pPr>
            <w:r>
              <w:sym w:font="Wingdings" w:char="F0E0"/>
            </w:r>
            <w:r>
              <w:t xml:space="preserve"> wordtVertegenwoordigdRef </w:t>
            </w:r>
            <w:r>
              <w:rPr>
                <w:sz w:val="16"/>
                <w:szCs w:val="16"/>
              </w:rPr>
              <w:t>[xlink:href="id van de gerelateerde persoon die wordt vertegenwoordigd] [1..*]</w:t>
            </w:r>
          </w:p>
          <w:p w14:paraId="15D03DF1" w14:textId="77777777" w:rsidR="00A24E05" w:rsidRDefault="00A24E05" w:rsidP="00A24E05">
            <w:pPr>
              <w:pStyle w:val="streepje"/>
              <w:numPr>
                <w:ilvl w:val="0"/>
                <w:numId w:val="0"/>
              </w:numPr>
            </w:pPr>
          </w:p>
          <w:p w14:paraId="70E4FF45" w14:textId="77777777" w:rsidR="00A24E05" w:rsidRDefault="003F5D4C" w:rsidP="0079697E">
            <w:pPr>
              <w:rPr>
                <w:lang w:val="nl"/>
              </w:rPr>
            </w:pPr>
            <w:r w:rsidRPr="003F5D4C">
              <w:rPr>
                <w:b/>
              </w:rPr>
              <w:t>PNP1</w:t>
            </w:r>
            <w:r>
              <w:t xml:space="preserve"> </w:t>
            </w:r>
            <w:r w:rsidR="00A24E05">
              <w:t>IMKAD_PERSOON/GERELATEERDPERSOON[partner</w:t>
            </w:r>
            <w:r>
              <w:t>/</w:t>
            </w:r>
            <w:r w:rsidR="00A24E05">
              <w:t>huisgenoot</w:t>
            </w:r>
            <w:r>
              <w:t>/</w:t>
            </w:r>
            <w:r w:rsidR="00A24E05">
              <w:t>volmachtgever]/IMKAD_PERSOON[ID] [1..*]</w:t>
            </w:r>
          </w:p>
        </w:tc>
      </w:tr>
    </w:tbl>
    <w:p w14:paraId="5BADFBB7" w14:textId="77777777" w:rsidR="00A24E05" w:rsidRDefault="00A24E05" w:rsidP="0079697E">
      <w:pPr>
        <w:rPr>
          <w:lang w:val="nl"/>
        </w:rPr>
      </w:pPr>
    </w:p>
    <w:p w14:paraId="3C9E83EE" w14:textId="77777777" w:rsidR="00A24E05" w:rsidRDefault="00A24E05" w:rsidP="00A24E05">
      <w:pPr>
        <w:pStyle w:val="streepje"/>
        <w:numPr>
          <w:ilvl w:val="0"/>
          <w:numId w:val="0"/>
        </w:numPr>
      </w:pPr>
    </w:p>
    <w:p w14:paraId="2838233E" w14:textId="77777777" w:rsidR="00A24E05" w:rsidRPr="002F69ED" w:rsidRDefault="005B0A5C" w:rsidP="00A24E05">
      <w:pPr>
        <w:pStyle w:val="streepje"/>
        <w:numPr>
          <w:ilvl w:val="0"/>
          <w:numId w:val="0"/>
        </w:numPr>
        <w:rPr>
          <w:u w:val="single"/>
        </w:rPr>
      </w:pPr>
      <w:r w:rsidRPr="002F69ED">
        <w:rPr>
          <w:u w:val="single"/>
        </w:rPr>
        <w:t>Personen uit PNP vertegenwoordigen personen uit volgend PNP</w:t>
      </w:r>
    </w:p>
    <w:p w14:paraId="0CACDCF0" w14:textId="77777777" w:rsidR="005B0A5C" w:rsidRDefault="005B0A5C" w:rsidP="00A24E05">
      <w:pPr>
        <w:pStyle w:val="streepje"/>
        <w:numPr>
          <w:ilvl w:val="0"/>
          <w:numId w:val="0"/>
        </w:numPr>
      </w:pPr>
    </w:p>
    <w:tbl>
      <w:tblPr>
        <w:tblStyle w:val="Tabelraster"/>
        <w:tblW w:w="9747" w:type="dxa"/>
        <w:tblLook w:val="01E0" w:firstRow="1" w:lastRow="1" w:firstColumn="1" w:lastColumn="1" w:noHBand="0" w:noVBand="0"/>
      </w:tblPr>
      <w:tblGrid>
        <w:gridCol w:w="9747"/>
      </w:tblGrid>
      <w:tr w:rsidR="005B0A5C" w14:paraId="6CD54BEA" w14:textId="77777777" w:rsidTr="003F5D4C">
        <w:tc>
          <w:tcPr>
            <w:tcW w:w="9747" w:type="dxa"/>
          </w:tcPr>
          <w:p w14:paraId="5EA4ADBD" w14:textId="77777777" w:rsidR="005B0A5C" w:rsidRDefault="002F69ED" w:rsidP="005B0A5C">
            <w:pPr>
              <w:pStyle w:val="streepje"/>
              <w:numPr>
                <w:ilvl w:val="0"/>
                <w:numId w:val="0"/>
              </w:numPr>
            </w:pPr>
            <w:r w:rsidRPr="002F69ED">
              <w:rPr>
                <w:b/>
              </w:rPr>
              <w:t>PNP1</w:t>
            </w:r>
            <w:r>
              <w:t xml:space="preserve"> </w:t>
            </w:r>
            <w:r w:rsidR="005B0A5C">
              <w:t>IMKAD_PERSOON [1..1]</w:t>
            </w:r>
          </w:p>
          <w:p w14:paraId="6EAA2198" w14:textId="77777777" w:rsidR="005B0A5C" w:rsidRDefault="002F69ED" w:rsidP="005B0A5C">
            <w:pPr>
              <w:pStyle w:val="streepje"/>
              <w:numPr>
                <w:ilvl w:val="0"/>
                <w:numId w:val="0"/>
              </w:numPr>
            </w:pPr>
            <w:r w:rsidRPr="002F69ED">
              <w:rPr>
                <w:b/>
              </w:rPr>
              <w:t>PNP1</w:t>
            </w:r>
            <w:r>
              <w:t xml:space="preserve"> </w:t>
            </w:r>
            <w:r w:rsidR="005B0A5C">
              <w:t>IMKAD_PERSOON/GERELATEERDPERSOON[partner</w:t>
            </w:r>
            <w:r w:rsidR="003F5D4C">
              <w:t>/</w:t>
            </w:r>
            <w:r w:rsidR="005B0A5C">
              <w:t>huisgenoot</w:t>
            </w:r>
            <w:r w:rsidR="003F5D4C">
              <w:t>/</w:t>
            </w:r>
            <w:r w:rsidR="005B0A5C">
              <w:t>volmachtgever]/IMKAD_PERSOON[ID] [0..*]</w:t>
            </w:r>
          </w:p>
          <w:p w14:paraId="0FD7C0AE" w14:textId="77777777" w:rsidR="005B0A5C" w:rsidRDefault="005B0A5C" w:rsidP="005B0A5C">
            <w:pPr>
              <w:pStyle w:val="streepje"/>
              <w:numPr>
                <w:ilvl w:val="0"/>
                <w:numId w:val="0"/>
              </w:numPr>
            </w:pPr>
            <w:r>
              <w:sym w:font="Wingdings" w:char="F0E0"/>
            </w:r>
            <w:r>
              <w:t xml:space="preserve"> vertegenwoordigtRef </w:t>
            </w:r>
            <w:r>
              <w:rPr>
                <w:sz w:val="16"/>
                <w:szCs w:val="16"/>
              </w:rPr>
              <w:t>[xlink:href="id van de hoedanigheid] [1..</w:t>
            </w:r>
            <w:r w:rsidR="000600C7">
              <w:rPr>
                <w:sz w:val="16"/>
                <w:szCs w:val="16"/>
              </w:rPr>
              <w:t>*</w:t>
            </w:r>
            <w:r>
              <w:rPr>
                <w:sz w:val="16"/>
                <w:szCs w:val="16"/>
              </w:rPr>
              <w:t>]</w:t>
            </w:r>
          </w:p>
          <w:p w14:paraId="63077B72" w14:textId="77777777" w:rsidR="005B0A5C" w:rsidRDefault="005B0A5C" w:rsidP="005B0A5C">
            <w:pPr>
              <w:pStyle w:val="streepje"/>
              <w:numPr>
                <w:ilvl w:val="0"/>
                <w:numId w:val="0"/>
              </w:numPr>
            </w:pPr>
          </w:p>
          <w:p w14:paraId="3117B302" w14:textId="77777777" w:rsidR="005B0A5C" w:rsidRDefault="005B0A5C" w:rsidP="005B0A5C">
            <w:pPr>
              <w:pStyle w:val="streepje"/>
              <w:numPr>
                <w:ilvl w:val="0"/>
                <w:numId w:val="0"/>
              </w:numPr>
            </w:pPr>
            <w:r>
              <w:t>HOEDANIGHEID[ID]</w:t>
            </w:r>
          </w:p>
          <w:p w14:paraId="753B3175" w14:textId="77777777" w:rsidR="005B0A5C" w:rsidRDefault="005B0A5C" w:rsidP="005B0A5C">
            <w:pPr>
              <w:pStyle w:val="streepje"/>
              <w:numPr>
                <w:ilvl w:val="0"/>
                <w:numId w:val="0"/>
              </w:numPr>
            </w:pPr>
            <w:r>
              <w:sym w:font="Wingdings" w:char="F0E0"/>
            </w:r>
            <w:r>
              <w:t xml:space="preserve"> tekstKeuzes voor te tonen Hoedanigheidstekst</w:t>
            </w:r>
          </w:p>
          <w:p w14:paraId="7AE55E9F" w14:textId="77777777" w:rsidR="005B0A5C" w:rsidRDefault="005B0A5C" w:rsidP="005B0A5C">
            <w:pPr>
              <w:pStyle w:val="streepje"/>
              <w:numPr>
                <w:ilvl w:val="0"/>
                <w:numId w:val="0"/>
              </w:numPr>
            </w:pPr>
            <w:r>
              <w:sym w:font="Wingdings" w:char="F0E0"/>
            </w:r>
            <w:r>
              <w:t xml:space="preserve"> wordtVertegenwoordigdRef </w:t>
            </w:r>
            <w:r>
              <w:rPr>
                <w:sz w:val="16"/>
                <w:szCs w:val="16"/>
              </w:rPr>
              <w:t xml:space="preserve">[xlink:href="id van de </w:t>
            </w:r>
            <w:r w:rsidR="000600C7">
              <w:rPr>
                <w:sz w:val="16"/>
                <w:szCs w:val="16"/>
              </w:rPr>
              <w:t>IMKAD_P</w:t>
            </w:r>
            <w:r>
              <w:rPr>
                <w:sz w:val="16"/>
                <w:szCs w:val="16"/>
              </w:rPr>
              <w:t>ersoon die wordt vertegenwoordigd] [1..</w:t>
            </w:r>
            <w:r w:rsidR="000600C7">
              <w:rPr>
                <w:sz w:val="16"/>
                <w:szCs w:val="16"/>
              </w:rPr>
              <w:t>1</w:t>
            </w:r>
            <w:r>
              <w:rPr>
                <w:sz w:val="16"/>
                <w:szCs w:val="16"/>
              </w:rPr>
              <w:t>]</w:t>
            </w:r>
          </w:p>
          <w:p w14:paraId="4C6BE32F" w14:textId="77777777" w:rsidR="005B0A5C" w:rsidRDefault="005B0A5C" w:rsidP="005B0A5C">
            <w:pPr>
              <w:pStyle w:val="streepje"/>
              <w:numPr>
                <w:ilvl w:val="0"/>
                <w:numId w:val="0"/>
              </w:numPr>
            </w:pPr>
          </w:p>
          <w:p w14:paraId="61F771CA" w14:textId="77777777" w:rsidR="005B0A5C" w:rsidRDefault="002F69ED" w:rsidP="00A24E05">
            <w:pPr>
              <w:pStyle w:val="streepje"/>
              <w:numPr>
                <w:ilvl w:val="0"/>
                <w:numId w:val="0"/>
              </w:numPr>
            </w:pPr>
            <w:r w:rsidRPr="002F69ED">
              <w:rPr>
                <w:b/>
              </w:rPr>
              <w:t>PNP2</w:t>
            </w:r>
            <w:r>
              <w:t xml:space="preserve"> IMKAD_PERSOON [1..1]</w:t>
            </w:r>
          </w:p>
        </w:tc>
      </w:tr>
    </w:tbl>
    <w:p w14:paraId="4DCE41AC" w14:textId="77777777" w:rsidR="005B0A5C" w:rsidRPr="003F5D4C" w:rsidRDefault="005B0A5C" w:rsidP="00A24E05">
      <w:pPr>
        <w:pStyle w:val="streepje"/>
        <w:numPr>
          <w:ilvl w:val="0"/>
          <w:numId w:val="0"/>
        </w:numPr>
        <w:rPr>
          <w:lang w:val="nl-NL"/>
        </w:rPr>
      </w:pPr>
    </w:p>
    <w:p w14:paraId="7CBA5273" w14:textId="77777777" w:rsidR="005A36EB" w:rsidRPr="005A36EB" w:rsidRDefault="005A36EB" w:rsidP="00A24E05">
      <w:pPr>
        <w:pStyle w:val="streepje"/>
        <w:numPr>
          <w:ilvl w:val="0"/>
          <w:numId w:val="0"/>
        </w:numPr>
      </w:pPr>
    </w:p>
    <w:sectPr w:rsidR="005A36EB" w:rsidRPr="005A36EB" w:rsidSect="002B5054">
      <w:headerReference w:type="default" r:id="rId12"/>
      <w:footerReference w:type="default" r:id="rId13"/>
      <w:pgSz w:w="11906" w:h="16838" w:code="9"/>
      <w:pgMar w:top="2977" w:right="1304" w:bottom="1304" w:left="1134" w:header="567" w:footer="431"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66CD6F" w14:textId="77777777" w:rsidR="00E160FA" w:rsidRDefault="00E160FA">
      <w:r>
        <w:separator/>
      </w:r>
    </w:p>
  </w:endnote>
  <w:endnote w:type="continuationSeparator" w:id="0">
    <w:p w14:paraId="75575A58" w14:textId="77777777" w:rsidR="00E160FA" w:rsidRDefault="00E16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5BCD1" w14:textId="77777777" w:rsidR="00496581" w:rsidRDefault="00496581">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2EF597" w14:textId="77777777" w:rsidR="00496581" w:rsidRDefault="00496581" w:rsidP="00B03963">
    <w:pPr>
      <w:pStyle w:val="Voettekst"/>
      <w:ind w:left="284" w:hanging="28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6C8ED" w14:textId="77777777" w:rsidR="00496581" w:rsidRDefault="00496581" w:rsidP="00B03963">
    <w:pPr>
      <w:pStyle w:val="Voettekst"/>
      <w:ind w:left="284" w:hanging="28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1AE028" w14:textId="77777777" w:rsidR="00E160FA" w:rsidRDefault="00E160FA">
      <w:r>
        <w:separator/>
      </w:r>
    </w:p>
  </w:footnote>
  <w:footnote w:type="continuationSeparator" w:id="0">
    <w:p w14:paraId="689A5066" w14:textId="77777777" w:rsidR="00E160FA" w:rsidRDefault="00E160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92BE9C" w14:textId="2F9249A0" w:rsidR="00496581" w:rsidRDefault="0049658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33282" w14:textId="77777777" w:rsidR="00496581" w:rsidRDefault="00496581">
    <w:pPr>
      <w:pStyle w:val="Koptekst"/>
    </w:pPr>
    <w:r>
      <w:rPr>
        <w:noProof/>
        <w:snapToGrid/>
        <w:lang w:eastAsia="nl-NL"/>
      </w:rPr>
      <w:drawing>
        <wp:anchor distT="0" distB="0" distL="114300" distR="114300" simplePos="0" relativeHeight="251656704" behindDoc="0" locked="0" layoutInCell="1" allowOverlap="1" wp14:anchorId="55271E8F" wp14:editId="58CC3B20">
          <wp:simplePos x="0" y="0"/>
          <wp:positionH relativeFrom="page">
            <wp:posOffset>3032760</wp:posOffset>
          </wp:positionH>
          <wp:positionV relativeFrom="page">
            <wp:posOffset>512445</wp:posOffset>
          </wp:positionV>
          <wp:extent cx="942975" cy="190500"/>
          <wp:effectExtent l="0" t="0" r="9525" b="0"/>
          <wp:wrapNone/>
          <wp:docPr id="14" name="Afbeelding 14"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2" w:rightFromText="142" w:vertAnchor="page" w:horzAnchor="page" w:tblpX="6784" w:tblpY="625"/>
      <w:tblW w:w="0" w:type="auto"/>
      <w:tblCellMar>
        <w:left w:w="70" w:type="dxa"/>
        <w:right w:w="70" w:type="dxa"/>
      </w:tblCellMar>
      <w:tblLook w:val="0000" w:firstRow="0" w:lastRow="0" w:firstColumn="0" w:lastColumn="0" w:noHBand="0" w:noVBand="0"/>
    </w:tblPr>
    <w:tblGrid>
      <w:gridCol w:w="4748"/>
    </w:tblGrid>
    <w:tr w:rsidR="00496581" w14:paraId="3A2C4242" w14:textId="77777777" w:rsidTr="00340553">
      <w:tc>
        <w:tcPr>
          <w:tcW w:w="4748" w:type="dxa"/>
        </w:tcPr>
        <w:p w14:paraId="7D6C2DF6" w14:textId="77777777" w:rsidR="00496581" w:rsidRDefault="00496581" w:rsidP="00340553">
          <w:pPr>
            <w:pStyle w:val="tussenkopje"/>
            <w:spacing w:before="0"/>
          </w:pPr>
          <w:r>
            <w:t>Datum</w:t>
          </w:r>
        </w:p>
      </w:tc>
    </w:tr>
    <w:bookmarkStart w:id="697" w:name="Datum"/>
    <w:tr w:rsidR="00496581" w14:paraId="6AAE9652" w14:textId="77777777" w:rsidTr="00340553">
      <w:tc>
        <w:tcPr>
          <w:tcW w:w="4748" w:type="dxa"/>
        </w:tcPr>
        <w:p w14:paraId="4EF6BC9C" w14:textId="219655C2" w:rsidR="00496581" w:rsidRDefault="00496581" w:rsidP="00340553">
          <w:pPr>
            <w:spacing w:line="240" w:lineRule="atLeast"/>
          </w:pPr>
          <w:r>
            <w:fldChar w:fldCharType="begin"/>
          </w:r>
          <w:r>
            <w:instrText xml:space="preserve"> STYLEREF Datumopmaakprofiel\l  \* MERGEFORMAT </w:instrText>
          </w:r>
          <w:r>
            <w:fldChar w:fldCharType="separate"/>
          </w:r>
          <w:r w:rsidR="002B2043">
            <w:rPr>
              <w:noProof/>
            </w:rPr>
            <w:t>30 oktober 2024</w:t>
          </w:r>
          <w:r>
            <w:fldChar w:fldCharType="end"/>
          </w:r>
          <w:bookmarkEnd w:id="697"/>
        </w:p>
      </w:tc>
    </w:tr>
    <w:tr w:rsidR="00496581" w14:paraId="40F127A9" w14:textId="77777777" w:rsidTr="00340553">
      <w:tc>
        <w:tcPr>
          <w:tcW w:w="4748" w:type="dxa"/>
        </w:tcPr>
        <w:p w14:paraId="46C9A5F9" w14:textId="77777777" w:rsidR="00496581" w:rsidRDefault="00496581" w:rsidP="00340553">
          <w:pPr>
            <w:pStyle w:val="tussenkopje"/>
          </w:pPr>
          <w:r>
            <w:t>Titel</w:t>
          </w:r>
        </w:p>
      </w:tc>
    </w:tr>
    <w:tr w:rsidR="00496581" w14:paraId="41605781" w14:textId="77777777" w:rsidTr="00340553">
      <w:tc>
        <w:tcPr>
          <w:tcW w:w="4748" w:type="dxa"/>
        </w:tcPr>
        <w:p w14:paraId="7E8B4EF0" w14:textId="77777777" w:rsidR="00496581" w:rsidRPr="003412EA" w:rsidRDefault="00496581" w:rsidP="00340553">
          <w:pPr>
            <w:spacing w:line="240" w:lineRule="atLeast"/>
            <w:rPr>
              <w:b/>
            </w:rPr>
          </w:pPr>
          <w:r>
            <w:rPr>
              <w:b/>
            </w:rPr>
            <w:fldChar w:fldCharType="begin"/>
          </w:r>
          <w:r>
            <w:rPr>
              <w:b/>
            </w:rPr>
            <w:instrText xml:space="preserve"> REF bmTitel \h  \* MERGEFORMAT </w:instrText>
          </w:r>
          <w:r>
            <w:rPr>
              <w:b/>
            </w:rPr>
          </w:r>
          <w:r>
            <w:rPr>
              <w:b/>
            </w:rPr>
            <w:fldChar w:fldCharType="separate"/>
          </w:r>
          <w:r>
            <w:t>Toelichting Tekstblok – Partij natuurlijk persoon v3.2NL</w:t>
          </w:r>
          <w:r>
            <w:rPr>
              <w:b/>
            </w:rPr>
            <w:fldChar w:fldCharType="end"/>
          </w:r>
        </w:p>
      </w:tc>
    </w:tr>
    <w:tr w:rsidR="00496581" w14:paraId="1C57BB5F" w14:textId="77777777" w:rsidTr="00340553">
      <w:tc>
        <w:tcPr>
          <w:tcW w:w="4748" w:type="dxa"/>
        </w:tcPr>
        <w:p w14:paraId="2809D5B1" w14:textId="77777777" w:rsidR="00496581" w:rsidRDefault="00496581" w:rsidP="00340553">
          <w:pPr>
            <w:pStyle w:val="tussenkopje"/>
          </w:pPr>
          <w:r>
            <w:t>Versie</w:t>
          </w:r>
        </w:p>
      </w:tc>
    </w:tr>
    <w:bookmarkStart w:id="698" w:name="Versie"/>
    <w:tr w:rsidR="00496581" w14:paraId="0300EC90" w14:textId="77777777" w:rsidTr="00340553">
      <w:tc>
        <w:tcPr>
          <w:tcW w:w="4748" w:type="dxa"/>
        </w:tcPr>
        <w:p w14:paraId="6CBBFDB5" w14:textId="7767E224" w:rsidR="00496581" w:rsidRDefault="00496581" w:rsidP="00340553">
          <w:pPr>
            <w:spacing w:line="240" w:lineRule="atLeast"/>
          </w:pPr>
          <w:r>
            <w:fldChar w:fldCharType="begin"/>
          </w:r>
          <w:r>
            <w:instrText xml:space="preserve"> STYLEREF Versie\l  \* MERGEFORMAT </w:instrText>
          </w:r>
          <w:r>
            <w:fldChar w:fldCharType="separate"/>
          </w:r>
          <w:r w:rsidR="002B2043">
            <w:rPr>
              <w:noProof/>
            </w:rPr>
            <w:t>4.0</w:t>
          </w:r>
          <w:r>
            <w:fldChar w:fldCharType="end"/>
          </w:r>
          <w:bookmarkEnd w:id="698"/>
        </w:p>
      </w:tc>
    </w:tr>
    <w:tr w:rsidR="00496581" w14:paraId="2ACDB1AE" w14:textId="77777777" w:rsidTr="00340553">
      <w:tc>
        <w:tcPr>
          <w:tcW w:w="4748" w:type="dxa"/>
        </w:tcPr>
        <w:p w14:paraId="558001B0" w14:textId="77777777" w:rsidR="00496581" w:rsidRDefault="00496581" w:rsidP="00340553">
          <w:pPr>
            <w:pStyle w:val="tussenkopje"/>
          </w:pPr>
          <w:r>
            <w:t>Blad</w:t>
          </w:r>
        </w:p>
      </w:tc>
    </w:tr>
    <w:tr w:rsidR="00496581" w14:paraId="433AD12A" w14:textId="77777777" w:rsidTr="00340553">
      <w:tc>
        <w:tcPr>
          <w:tcW w:w="4748" w:type="dxa"/>
        </w:tcPr>
        <w:p w14:paraId="30262A8B" w14:textId="77777777" w:rsidR="00496581" w:rsidRDefault="00496581" w:rsidP="00340553">
          <w:pPr>
            <w:spacing w:line="240" w:lineRule="atLeast"/>
          </w:pPr>
          <w:r>
            <w:fldChar w:fldCharType="begin"/>
          </w:r>
          <w:r>
            <w:instrText xml:space="preserve"> PAGE  \* MERGEFORMAT </w:instrText>
          </w:r>
          <w:r>
            <w:fldChar w:fldCharType="separate"/>
          </w:r>
          <w:r w:rsidR="00631FD2">
            <w:rPr>
              <w:noProof/>
            </w:rPr>
            <w:t>6</w:t>
          </w:r>
          <w:r>
            <w:fldChar w:fldCharType="end"/>
          </w:r>
          <w:r>
            <w:t xml:space="preserve"> van </w:t>
          </w:r>
          <w:r>
            <w:rPr>
              <w:rStyle w:val="Paginanummer"/>
              <w:bCs/>
              <w:sz w:val="20"/>
            </w:rPr>
            <w:fldChar w:fldCharType="begin"/>
          </w:r>
          <w:r>
            <w:rPr>
              <w:rStyle w:val="Paginanummer"/>
              <w:bCs/>
              <w:sz w:val="20"/>
            </w:rPr>
            <w:instrText xml:space="preserve"> NUMPAGES </w:instrText>
          </w:r>
          <w:r>
            <w:rPr>
              <w:rStyle w:val="Paginanummer"/>
              <w:bCs/>
              <w:sz w:val="20"/>
            </w:rPr>
            <w:fldChar w:fldCharType="separate"/>
          </w:r>
          <w:r w:rsidR="00631FD2">
            <w:rPr>
              <w:rStyle w:val="Paginanummer"/>
              <w:bCs/>
              <w:noProof/>
              <w:sz w:val="20"/>
            </w:rPr>
            <w:t>36</w:t>
          </w:r>
          <w:r>
            <w:rPr>
              <w:rStyle w:val="Paginanummer"/>
              <w:bCs/>
              <w:sz w:val="20"/>
            </w:rPr>
            <w:fldChar w:fldCharType="end"/>
          </w:r>
          <w:r>
            <w:t xml:space="preserve"> </w:t>
          </w:r>
        </w:p>
      </w:tc>
    </w:tr>
  </w:tbl>
  <w:p w14:paraId="42771AB7" w14:textId="77777777" w:rsidR="00496581" w:rsidRDefault="00496581">
    <w:pPr>
      <w:pStyle w:val="Koptekst"/>
    </w:pPr>
    <w:r>
      <w:rPr>
        <w:noProof/>
        <w:snapToGrid/>
        <w:lang w:eastAsia="nl-NL"/>
      </w:rPr>
      <w:drawing>
        <wp:anchor distT="0" distB="0" distL="114300" distR="114300" simplePos="0" relativeHeight="251658752" behindDoc="1" locked="0" layoutInCell="1" allowOverlap="1" wp14:anchorId="2E051909" wp14:editId="149E4304">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E0238"/>
    <w:multiLevelType w:val="hybridMultilevel"/>
    <w:tmpl w:val="F0188AB0"/>
    <w:lvl w:ilvl="0" w:tplc="C4D01D42">
      <w:start w:val="1"/>
      <w:numFmt w:val="bullet"/>
      <w:pStyle w:val="streepje"/>
      <w:lvlText w:val="-"/>
      <w:lvlJc w:val="left"/>
      <w:pPr>
        <w:tabs>
          <w:tab w:val="num" w:pos="284"/>
        </w:tabs>
        <w:ind w:left="284" w:hanging="284"/>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B32196"/>
    <w:multiLevelType w:val="hybridMultilevel"/>
    <w:tmpl w:val="4190A382"/>
    <w:lvl w:ilvl="0" w:tplc="0413000F">
      <w:start w:val="1"/>
      <w:numFmt w:val="decimal"/>
      <w:lvlText w:val="%1."/>
      <w:lvlJc w:val="left"/>
      <w:pPr>
        <w:tabs>
          <w:tab w:val="num" w:pos="717"/>
        </w:tabs>
        <w:ind w:left="717" w:hanging="360"/>
      </w:pPr>
      <w:rPr>
        <w:rFonts w:hint="default"/>
        <w:color w:val="800080"/>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69D6FAE"/>
    <w:multiLevelType w:val="hybridMultilevel"/>
    <w:tmpl w:val="86FE306C"/>
    <w:lvl w:ilvl="0" w:tplc="0413000F">
      <w:start w:val="1"/>
      <w:numFmt w:val="decimal"/>
      <w:lvlText w:val="%1."/>
      <w:lvlJc w:val="left"/>
      <w:pPr>
        <w:tabs>
          <w:tab w:val="num" w:pos="360"/>
        </w:tabs>
        <w:ind w:left="360" w:hanging="36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1B7921"/>
    <w:multiLevelType w:val="hybridMultilevel"/>
    <w:tmpl w:val="93B633D2"/>
    <w:lvl w:ilvl="0" w:tplc="0413000F">
      <w:start w:val="1"/>
      <w:numFmt w:val="decimal"/>
      <w:lvlText w:val="%1."/>
      <w:lvlJc w:val="left"/>
      <w:pPr>
        <w:tabs>
          <w:tab w:val="num" w:pos="360"/>
        </w:tabs>
        <w:ind w:left="360" w:hanging="36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BB0386"/>
    <w:multiLevelType w:val="hybridMultilevel"/>
    <w:tmpl w:val="BC12A28E"/>
    <w:lvl w:ilvl="0" w:tplc="6E26135A">
      <w:numFmt w:val="bullet"/>
      <w:lvlText w:val="-"/>
      <w:lvlJc w:val="left"/>
      <w:pPr>
        <w:tabs>
          <w:tab w:val="num" w:pos="585"/>
        </w:tabs>
        <w:ind w:left="585" w:hanging="360"/>
      </w:pPr>
      <w:rPr>
        <w:rFonts w:ascii="Arial" w:eastAsia="Times New Roman" w:hAnsi="Arial" w:cs="Arial" w:hint="default"/>
      </w:rPr>
    </w:lvl>
    <w:lvl w:ilvl="1" w:tplc="04130003" w:tentative="1">
      <w:start w:val="1"/>
      <w:numFmt w:val="bullet"/>
      <w:lvlText w:val="o"/>
      <w:lvlJc w:val="left"/>
      <w:pPr>
        <w:tabs>
          <w:tab w:val="num" w:pos="1305"/>
        </w:tabs>
        <w:ind w:left="1305" w:hanging="360"/>
      </w:pPr>
      <w:rPr>
        <w:rFonts w:ascii="Courier New" w:hAnsi="Courier New" w:cs="Courier New" w:hint="default"/>
      </w:rPr>
    </w:lvl>
    <w:lvl w:ilvl="2" w:tplc="04130005" w:tentative="1">
      <w:start w:val="1"/>
      <w:numFmt w:val="bullet"/>
      <w:lvlText w:val=""/>
      <w:lvlJc w:val="left"/>
      <w:pPr>
        <w:tabs>
          <w:tab w:val="num" w:pos="2025"/>
        </w:tabs>
        <w:ind w:left="2025" w:hanging="360"/>
      </w:pPr>
      <w:rPr>
        <w:rFonts w:ascii="Wingdings" w:hAnsi="Wingdings" w:hint="default"/>
      </w:rPr>
    </w:lvl>
    <w:lvl w:ilvl="3" w:tplc="04130001" w:tentative="1">
      <w:start w:val="1"/>
      <w:numFmt w:val="bullet"/>
      <w:lvlText w:val=""/>
      <w:lvlJc w:val="left"/>
      <w:pPr>
        <w:tabs>
          <w:tab w:val="num" w:pos="2745"/>
        </w:tabs>
        <w:ind w:left="2745" w:hanging="360"/>
      </w:pPr>
      <w:rPr>
        <w:rFonts w:ascii="Symbol" w:hAnsi="Symbol" w:hint="default"/>
      </w:rPr>
    </w:lvl>
    <w:lvl w:ilvl="4" w:tplc="04130003" w:tentative="1">
      <w:start w:val="1"/>
      <w:numFmt w:val="bullet"/>
      <w:lvlText w:val="o"/>
      <w:lvlJc w:val="left"/>
      <w:pPr>
        <w:tabs>
          <w:tab w:val="num" w:pos="3465"/>
        </w:tabs>
        <w:ind w:left="3465" w:hanging="360"/>
      </w:pPr>
      <w:rPr>
        <w:rFonts w:ascii="Courier New" w:hAnsi="Courier New" w:cs="Courier New" w:hint="default"/>
      </w:rPr>
    </w:lvl>
    <w:lvl w:ilvl="5" w:tplc="04130005" w:tentative="1">
      <w:start w:val="1"/>
      <w:numFmt w:val="bullet"/>
      <w:lvlText w:val=""/>
      <w:lvlJc w:val="left"/>
      <w:pPr>
        <w:tabs>
          <w:tab w:val="num" w:pos="4185"/>
        </w:tabs>
        <w:ind w:left="4185" w:hanging="360"/>
      </w:pPr>
      <w:rPr>
        <w:rFonts w:ascii="Wingdings" w:hAnsi="Wingdings" w:hint="default"/>
      </w:rPr>
    </w:lvl>
    <w:lvl w:ilvl="6" w:tplc="04130001" w:tentative="1">
      <w:start w:val="1"/>
      <w:numFmt w:val="bullet"/>
      <w:lvlText w:val=""/>
      <w:lvlJc w:val="left"/>
      <w:pPr>
        <w:tabs>
          <w:tab w:val="num" w:pos="4905"/>
        </w:tabs>
        <w:ind w:left="4905" w:hanging="360"/>
      </w:pPr>
      <w:rPr>
        <w:rFonts w:ascii="Symbol" w:hAnsi="Symbol" w:hint="default"/>
      </w:rPr>
    </w:lvl>
    <w:lvl w:ilvl="7" w:tplc="04130003" w:tentative="1">
      <w:start w:val="1"/>
      <w:numFmt w:val="bullet"/>
      <w:lvlText w:val="o"/>
      <w:lvlJc w:val="left"/>
      <w:pPr>
        <w:tabs>
          <w:tab w:val="num" w:pos="5625"/>
        </w:tabs>
        <w:ind w:left="5625" w:hanging="360"/>
      </w:pPr>
      <w:rPr>
        <w:rFonts w:ascii="Courier New" w:hAnsi="Courier New" w:cs="Courier New" w:hint="default"/>
      </w:rPr>
    </w:lvl>
    <w:lvl w:ilvl="8" w:tplc="04130005" w:tentative="1">
      <w:start w:val="1"/>
      <w:numFmt w:val="bullet"/>
      <w:lvlText w:val=""/>
      <w:lvlJc w:val="left"/>
      <w:pPr>
        <w:tabs>
          <w:tab w:val="num" w:pos="6345"/>
        </w:tabs>
        <w:ind w:left="6345" w:hanging="360"/>
      </w:pPr>
      <w:rPr>
        <w:rFonts w:ascii="Wingdings" w:hAnsi="Wingdings" w:hint="default"/>
      </w:rPr>
    </w:lvl>
  </w:abstractNum>
  <w:abstractNum w:abstractNumId="5" w15:restartNumberingAfterBreak="0">
    <w:nsid w:val="3B7124F8"/>
    <w:multiLevelType w:val="hybridMultilevel"/>
    <w:tmpl w:val="4E209930"/>
    <w:lvl w:ilvl="0" w:tplc="1892DAFA">
      <w:start w:val="2"/>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A477C41"/>
    <w:multiLevelType w:val="hybridMultilevel"/>
    <w:tmpl w:val="3EAE20A4"/>
    <w:lvl w:ilvl="0" w:tplc="9ACE3B44">
      <w:start w:val="1"/>
      <w:numFmt w:val="decimal"/>
      <w:lvlText w:val="%1."/>
      <w:lvlJc w:val="left"/>
      <w:pPr>
        <w:tabs>
          <w:tab w:val="num" w:pos="360"/>
        </w:tabs>
        <w:ind w:left="360" w:hanging="36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BF73067"/>
    <w:multiLevelType w:val="hybridMultilevel"/>
    <w:tmpl w:val="DDD6ECC2"/>
    <w:lvl w:ilvl="0" w:tplc="0413000F">
      <w:start w:val="1"/>
      <w:numFmt w:val="bullet"/>
      <w:pStyle w:val="opsomInspr"/>
      <w:lvlText w:val=""/>
      <w:lvlJc w:val="left"/>
      <w:pPr>
        <w:tabs>
          <w:tab w:val="num" w:pos="587"/>
        </w:tabs>
        <w:ind w:left="454" w:hanging="227"/>
      </w:pPr>
      <w:rPr>
        <w:rFonts w:ascii="Symbol" w:hAnsi="Symbol" w:hint="default"/>
        <w:sz w:val="18"/>
      </w:rPr>
    </w:lvl>
    <w:lvl w:ilvl="1" w:tplc="04130019">
      <w:start w:val="1"/>
      <w:numFmt w:val="bullet"/>
      <w:lvlText w:val="o"/>
      <w:lvlJc w:val="left"/>
      <w:pPr>
        <w:tabs>
          <w:tab w:val="num" w:pos="366"/>
        </w:tabs>
        <w:ind w:left="366" w:hanging="360"/>
      </w:pPr>
      <w:rPr>
        <w:rFonts w:ascii="Courier New" w:hAnsi="Courier New" w:hint="default"/>
      </w:rPr>
    </w:lvl>
    <w:lvl w:ilvl="2" w:tplc="0413001B">
      <w:start w:val="1"/>
      <w:numFmt w:val="bullet"/>
      <w:lvlText w:val=""/>
      <w:lvlJc w:val="left"/>
      <w:pPr>
        <w:tabs>
          <w:tab w:val="num" w:pos="1086"/>
        </w:tabs>
        <w:ind w:left="1086" w:hanging="360"/>
      </w:pPr>
      <w:rPr>
        <w:rFonts w:ascii="Wingdings" w:hAnsi="Wingdings" w:hint="default"/>
      </w:rPr>
    </w:lvl>
    <w:lvl w:ilvl="3" w:tplc="0413000F" w:tentative="1">
      <w:start w:val="1"/>
      <w:numFmt w:val="bullet"/>
      <w:lvlText w:val=""/>
      <w:lvlJc w:val="left"/>
      <w:pPr>
        <w:tabs>
          <w:tab w:val="num" w:pos="1806"/>
        </w:tabs>
        <w:ind w:left="1806" w:hanging="360"/>
      </w:pPr>
      <w:rPr>
        <w:rFonts w:ascii="Symbol" w:hAnsi="Symbol" w:hint="default"/>
      </w:rPr>
    </w:lvl>
    <w:lvl w:ilvl="4" w:tplc="04130019" w:tentative="1">
      <w:start w:val="1"/>
      <w:numFmt w:val="bullet"/>
      <w:lvlText w:val="o"/>
      <w:lvlJc w:val="left"/>
      <w:pPr>
        <w:tabs>
          <w:tab w:val="num" w:pos="2526"/>
        </w:tabs>
        <w:ind w:left="2526" w:hanging="360"/>
      </w:pPr>
      <w:rPr>
        <w:rFonts w:ascii="Courier New" w:hAnsi="Courier New" w:hint="default"/>
      </w:rPr>
    </w:lvl>
    <w:lvl w:ilvl="5" w:tplc="0413001B" w:tentative="1">
      <w:start w:val="1"/>
      <w:numFmt w:val="bullet"/>
      <w:lvlText w:val=""/>
      <w:lvlJc w:val="left"/>
      <w:pPr>
        <w:tabs>
          <w:tab w:val="num" w:pos="3246"/>
        </w:tabs>
        <w:ind w:left="3246" w:hanging="360"/>
      </w:pPr>
      <w:rPr>
        <w:rFonts w:ascii="Wingdings" w:hAnsi="Wingdings" w:hint="default"/>
      </w:rPr>
    </w:lvl>
    <w:lvl w:ilvl="6" w:tplc="0413000F" w:tentative="1">
      <w:start w:val="1"/>
      <w:numFmt w:val="bullet"/>
      <w:lvlText w:val=""/>
      <w:lvlJc w:val="left"/>
      <w:pPr>
        <w:tabs>
          <w:tab w:val="num" w:pos="3966"/>
        </w:tabs>
        <w:ind w:left="3966" w:hanging="360"/>
      </w:pPr>
      <w:rPr>
        <w:rFonts w:ascii="Symbol" w:hAnsi="Symbol" w:hint="default"/>
      </w:rPr>
    </w:lvl>
    <w:lvl w:ilvl="7" w:tplc="04130019" w:tentative="1">
      <w:start w:val="1"/>
      <w:numFmt w:val="bullet"/>
      <w:lvlText w:val="o"/>
      <w:lvlJc w:val="left"/>
      <w:pPr>
        <w:tabs>
          <w:tab w:val="num" w:pos="4686"/>
        </w:tabs>
        <w:ind w:left="4686" w:hanging="360"/>
      </w:pPr>
      <w:rPr>
        <w:rFonts w:ascii="Courier New" w:hAnsi="Courier New" w:hint="default"/>
      </w:rPr>
    </w:lvl>
    <w:lvl w:ilvl="8" w:tplc="0413001B" w:tentative="1">
      <w:start w:val="1"/>
      <w:numFmt w:val="bullet"/>
      <w:lvlText w:val=""/>
      <w:lvlJc w:val="left"/>
      <w:pPr>
        <w:tabs>
          <w:tab w:val="num" w:pos="5406"/>
        </w:tabs>
        <w:ind w:left="5406" w:hanging="360"/>
      </w:pPr>
      <w:rPr>
        <w:rFonts w:ascii="Wingdings" w:hAnsi="Wingdings" w:hint="default"/>
      </w:rPr>
    </w:lvl>
  </w:abstractNum>
  <w:abstractNum w:abstractNumId="9"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576"/>
        </w:tabs>
        <w:ind w:left="1576"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0" w15:restartNumberingAfterBreak="0">
    <w:nsid w:val="751C16D5"/>
    <w:multiLevelType w:val="hybridMultilevel"/>
    <w:tmpl w:val="3EEA2134"/>
    <w:lvl w:ilvl="0" w:tplc="0413000F">
      <w:start w:val="1"/>
      <w:numFmt w:val="decimal"/>
      <w:lvlText w:val="%1."/>
      <w:lvlJc w:val="left"/>
      <w:pPr>
        <w:tabs>
          <w:tab w:val="num" w:pos="717"/>
        </w:tabs>
        <w:ind w:left="717" w:hanging="360"/>
      </w:pPr>
      <w:rPr>
        <w:rFonts w:hint="default"/>
        <w:color w:val="80008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16cid:durableId="1179274701">
    <w:abstractNumId w:val="9"/>
  </w:num>
  <w:num w:numId="2" w16cid:durableId="692152449">
    <w:abstractNumId w:val="9"/>
  </w:num>
  <w:num w:numId="3" w16cid:durableId="1213426962">
    <w:abstractNumId w:val="8"/>
  </w:num>
  <w:num w:numId="4" w16cid:durableId="666983059">
    <w:abstractNumId w:val="6"/>
  </w:num>
  <w:num w:numId="5" w16cid:durableId="328171348">
    <w:abstractNumId w:val="0"/>
  </w:num>
  <w:num w:numId="6" w16cid:durableId="1645115617">
    <w:abstractNumId w:val="5"/>
  </w:num>
  <w:num w:numId="7" w16cid:durableId="1505823519">
    <w:abstractNumId w:val="10"/>
  </w:num>
  <w:num w:numId="8" w16cid:durableId="12389990">
    <w:abstractNumId w:val="1"/>
  </w:num>
  <w:num w:numId="9" w16cid:durableId="1536893775">
    <w:abstractNumId w:val="4"/>
  </w:num>
  <w:num w:numId="10" w16cid:durableId="557475663">
    <w:abstractNumId w:val="3"/>
  </w:num>
  <w:num w:numId="11" w16cid:durableId="471363940">
    <w:abstractNumId w:val="7"/>
  </w:num>
  <w:num w:numId="12" w16cid:durableId="252980232">
    <w:abstractNumId w:val="2"/>
  </w:num>
  <w:num w:numId="13" w16cid:durableId="891888620">
    <w:abstractNumId w:val="9"/>
  </w:num>
  <w:num w:numId="14" w16cid:durableId="726339001">
    <w:abstractNumId w:val="9"/>
  </w:num>
  <w:num w:numId="15" w16cid:durableId="1173034938">
    <w:abstractNumId w:val="9"/>
  </w:num>
  <w:num w:numId="16" w16cid:durableId="1508060407">
    <w:abstractNumId w:val="9"/>
  </w:num>
  <w:num w:numId="17" w16cid:durableId="42675506">
    <w:abstractNumId w:val="9"/>
  </w:num>
  <w:num w:numId="18" w16cid:durableId="596907923">
    <w:abstractNumId w:val="9"/>
  </w:num>
  <w:num w:numId="19" w16cid:durableId="1072657494">
    <w:abstractNumId w:val="9"/>
  </w:num>
  <w:num w:numId="20" w16cid:durableId="1675955673">
    <w:abstractNumId w:val="9"/>
  </w:num>
  <w:num w:numId="21" w16cid:durableId="698164108">
    <w:abstractNumId w:val="9"/>
  </w:num>
  <w:num w:numId="22" w16cid:durableId="1925339050">
    <w:abstractNumId w:val="9"/>
  </w:num>
  <w:num w:numId="23" w16cid:durableId="912082326">
    <w:abstractNumId w:val="9"/>
  </w:num>
  <w:num w:numId="24" w16cid:durableId="1586721203">
    <w:abstractNumId w:val="9"/>
  </w:num>
  <w:num w:numId="25" w16cid:durableId="643656148">
    <w:abstractNumId w:val="9"/>
  </w:num>
  <w:num w:numId="26" w16cid:durableId="1288587333">
    <w:abstractNumId w:val="9"/>
  </w:num>
  <w:num w:numId="27" w16cid:durableId="246035281">
    <w:abstractNumId w:val="9"/>
  </w:num>
  <w:num w:numId="28" w16cid:durableId="15619380">
    <w:abstractNumId w:val="9"/>
  </w:num>
  <w:num w:numId="29" w16cid:durableId="331690309">
    <w:abstractNumId w:val="0"/>
  </w:num>
  <w:num w:numId="30" w16cid:durableId="1163622506">
    <w:abstractNumId w:val="0"/>
  </w:num>
  <w:num w:numId="31" w16cid:durableId="46145211">
    <w:abstractNumId w:val="0"/>
  </w:num>
  <w:num w:numId="32" w16cid:durableId="990450832">
    <w:abstractNumId w:val="0"/>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root, Karina de">
    <w15:presenceInfo w15:providerId="None" w15:userId="Groot, Karina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activeWritingStyle w:appName="MSWord" w:lang="nl-NL" w:vendorID="9" w:dllVersion="512" w:checkStyle="1"/>
  <w:activeWritingStyle w:appName="MSWord" w:lang="nl-NL" w:vendorID="1" w:dllVersion="512" w:checkStyle="1"/>
  <w:activeWritingStyle w:appName="MSWord" w:lang="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1987"/>
    <w:rsid w:val="000022F8"/>
    <w:rsid w:val="00004C4C"/>
    <w:rsid w:val="00005407"/>
    <w:rsid w:val="00005571"/>
    <w:rsid w:val="000108C6"/>
    <w:rsid w:val="00011618"/>
    <w:rsid w:val="00012893"/>
    <w:rsid w:val="0001338A"/>
    <w:rsid w:val="00013A7C"/>
    <w:rsid w:val="00014A54"/>
    <w:rsid w:val="0001524B"/>
    <w:rsid w:val="000168C1"/>
    <w:rsid w:val="00017916"/>
    <w:rsid w:val="00017959"/>
    <w:rsid w:val="000200D9"/>
    <w:rsid w:val="00020163"/>
    <w:rsid w:val="000216FE"/>
    <w:rsid w:val="00021FB6"/>
    <w:rsid w:val="000221DD"/>
    <w:rsid w:val="000237B5"/>
    <w:rsid w:val="00025B0C"/>
    <w:rsid w:val="00026FD1"/>
    <w:rsid w:val="00030CF3"/>
    <w:rsid w:val="00031394"/>
    <w:rsid w:val="00031882"/>
    <w:rsid w:val="0003600F"/>
    <w:rsid w:val="0003660A"/>
    <w:rsid w:val="000400E1"/>
    <w:rsid w:val="00040366"/>
    <w:rsid w:val="0004124D"/>
    <w:rsid w:val="00041F4E"/>
    <w:rsid w:val="00042989"/>
    <w:rsid w:val="00044799"/>
    <w:rsid w:val="00045746"/>
    <w:rsid w:val="000476FD"/>
    <w:rsid w:val="00050384"/>
    <w:rsid w:val="0005062A"/>
    <w:rsid w:val="00050A58"/>
    <w:rsid w:val="00051628"/>
    <w:rsid w:val="00051C4E"/>
    <w:rsid w:val="00052234"/>
    <w:rsid w:val="00052254"/>
    <w:rsid w:val="000523FA"/>
    <w:rsid w:val="00052783"/>
    <w:rsid w:val="00052956"/>
    <w:rsid w:val="0005347B"/>
    <w:rsid w:val="00053AAB"/>
    <w:rsid w:val="00053C74"/>
    <w:rsid w:val="00054004"/>
    <w:rsid w:val="000544E7"/>
    <w:rsid w:val="00055A87"/>
    <w:rsid w:val="00055EF9"/>
    <w:rsid w:val="00056536"/>
    <w:rsid w:val="00056C53"/>
    <w:rsid w:val="00057069"/>
    <w:rsid w:val="00057378"/>
    <w:rsid w:val="0005760F"/>
    <w:rsid w:val="000579C5"/>
    <w:rsid w:val="000600C7"/>
    <w:rsid w:val="00060B4F"/>
    <w:rsid w:val="00060B61"/>
    <w:rsid w:val="000619E5"/>
    <w:rsid w:val="0006275A"/>
    <w:rsid w:val="00063A89"/>
    <w:rsid w:val="000654BB"/>
    <w:rsid w:val="000670F8"/>
    <w:rsid w:val="000677AC"/>
    <w:rsid w:val="00067B8A"/>
    <w:rsid w:val="00067BB3"/>
    <w:rsid w:val="00071F78"/>
    <w:rsid w:val="0007200F"/>
    <w:rsid w:val="0007385D"/>
    <w:rsid w:val="00076F5E"/>
    <w:rsid w:val="000770BB"/>
    <w:rsid w:val="00077DB5"/>
    <w:rsid w:val="000813BB"/>
    <w:rsid w:val="00083121"/>
    <w:rsid w:val="00083E6C"/>
    <w:rsid w:val="000845FA"/>
    <w:rsid w:val="000865A5"/>
    <w:rsid w:val="0008708F"/>
    <w:rsid w:val="00090725"/>
    <w:rsid w:val="0009207E"/>
    <w:rsid w:val="00093CFA"/>
    <w:rsid w:val="00094A8A"/>
    <w:rsid w:val="000A04B4"/>
    <w:rsid w:val="000A0E63"/>
    <w:rsid w:val="000A0EA1"/>
    <w:rsid w:val="000A4EBC"/>
    <w:rsid w:val="000A66B3"/>
    <w:rsid w:val="000A70AC"/>
    <w:rsid w:val="000A77B3"/>
    <w:rsid w:val="000A787C"/>
    <w:rsid w:val="000B1694"/>
    <w:rsid w:val="000B44DF"/>
    <w:rsid w:val="000B4BBF"/>
    <w:rsid w:val="000B4CD1"/>
    <w:rsid w:val="000B530F"/>
    <w:rsid w:val="000B5CAE"/>
    <w:rsid w:val="000B66AE"/>
    <w:rsid w:val="000B74F1"/>
    <w:rsid w:val="000C126D"/>
    <w:rsid w:val="000C33B3"/>
    <w:rsid w:val="000C4C66"/>
    <w:rsid w:val="000C4D18"/>
    <w:rsid w:val="000C7382"/>
    <w:rsid w:val="000C7D0E"/>
    <w:rsid w:val="000D18D7"/>
    <w:rsid w:val="000D1FE3"/>
    <w:rsid w:val="000D3BDA"/>
    <w:rsid w:val="000D3C60"/>
    <w:rsid w:val="000D42E6"/>
    <w:rsid w:val="000D4BDB"/>
    <w:rsid w:val="000D5C53"/>
    <w:rsid w:val="000D5E8B"/>
    <w:rsid w:val="000D6CAC"/>
    <w:rsid w:val="000D78E6"/>
    <w:rsid w:val="000E079F"/>
    <w:rsid w:val="000E0CF2"/>
    <w:rsid w:val="000E0DE1"/>
    <w:rsid w:val="000F0D7F"/>
    <w:rsid w:val="000F16B5"/>
    <w:rsid w:val="000F22B6"/>
    <w:rsid w:val="000F2F10"/>
    <w:rsid w:val="000F3311"/>
    <w:rsid w:val="000F493C"/>
    <w:rsid w:val="000F50D4"/>
    <w:rsid w:val="000F702C"/>
    <w:rsid w:val="000F79A2"/>
    <w:rsid w:val="000F7C30"/>
    <w:rsid w:val="00102295"/>
    <w:rsid w:val="00104583"/>
    <w:rsid w:val="001055D2"/>
    <w:rsid w:val="00106786"/>
    <w:rsid w:val="001067E0"/>
    <w:rsid w:val="00106F44"/>
    <w:rsid w:val="00110157"/>
    <w:rsid w:val="00110618"/>
    <w:rsid w:val="00110CA7"/>
    <w:rsid w:val="001120D4"/>
    <w:rsid w:val="001123F8"/>
    <w:rsid w:val="001130C7"/>
    <w:rsid w:val="00113485"/>
    <w:rsid w:val="00114244"/>
    <w:rsid w:val="001144A8"/>
    <w:rsid w:val="0011696F"/>
    <w:rsid w:val="0012046F"/>
    <w:rsid w:val="00120A69"/>
    <w:rsid w:val="0012181B"/>
    <w:rsid w:val="00124287"/>
    <w:rsid w:val="0012465C"/>
    <w:rsid w:val="00124A67"/>
    <w:rsid w:val="0012509E"/>
    <w:rsid w:val="00126A15"/>
    <w:rsid w:val="00126F3E"/>
    <w:rsid w:val="0012742A"/>
    <w:rsid w:val="00133BB9"/>
    <w:rsid w:val="00133C5E"/>
    <w:rsid w:val="001343B1"/>
    <w:rsid w:val="0013567C"/>
    <w:rsid w:val="00135DA4"/>
    <w:rsid w:val="00136E60"/>
    <w:rsid w:val="00137BBF"/>
    <w:rsid w:val="00142B34"/>
    <w:rsid w:val="00144888"/>
    <w:rsid w:val="00144B08"/>
    <w:rsid w:val="00144F37"/>
    <w:rsid w:val="00145092"/>
    <w:rsid w:val="00145484"/>
    <w:rsid w:val="001461D9"/>
    <w:rsid w:val="0014622E"/>
    <w:rsid w:val="0014657B"/>
    <w:rsid w:val="00147EB9"/>
    <w:rsid w:val="001514FA"/>
    <w:rsid w:val="00152FAD"/>
    <w:rsid w:val="0015450D"/>
    <w:rsid w:val="00154B89"/>
    <w:rsid w:val="00154EAB"/>
    <w:rsid w:val="0015507F"/>
    <w:rsid w:val="001567E6"/>
    <w:rsid w:val="00156B8A"/>
    <w:rsid w:val="00156B93"/>
    <w:rsid w:val="00160287"/>
    <w:rsid w:val="001618E2"/>
    <w:rsid w:val="00162A6B"/>
    <w:rsid w:val="001638FF"/>
    <w:rsid w:val="001647FD"/>
    <w:rsid w:val="00165E46"/>
    <w:rsid w:val="00170D29"/>
    <w:rsid w:val="00171107"/>
    <w:rsid w:val="0017184D"/>
    <w:rsid w:val="0017212E"/>
    <w:rsid w:val="001730C1"/>
    <w:rsid w:val="00173E4A"/>
    <w:rsid w:val="001743D2"/>
    <w:rsid w:val="00175FD3"/>
    <w:rsid w:val="00176FDA"/>
    <w:rsid w:val="0018011A"/>
    <w:rsid w:val="00181FA7"/>
    <w:rsid w:val="00183622"/>
    <w:rsid w:val="00185CFC"/>
    <w:rsid w:val="00186463"/>
    <w:rsid w:val="00187530"/>
    <w:rsid w:val="00187BBF"/>
    <w:rsid w:val="001909FD"/>
    <w:rsid w:val="00191EC3"/>
    <w:rsid w:val="00194211"/>
    <w:rsid w:val="001948B9"/>
    <w:rsid w:val="001A0476"/>
    <w:rsid w:val="001A0AFC"/>
    <w:rsid w:val="001A0CC3"/>
    <w:rsid w:val="001A22F0"/>
    <w:rsid w:val="001A2B6B"/>
    <w:rsid w:val="001A2E0E"/>
    <w:rsid w:val="001A5526"/>
    <w:rsid w:val="001A5769"/>
    <w:rsid w:val="001A5981"/>
    <w:rsid w:val="001A7441"/>
    <w:rsid w:val="001B119F"/>
    <w:rsid w:val="001B35AA"/>
    <w:rsid w:val="001B381D"/>
    <w:rsid w:val="001B3F92"/>
    <w:rsid w:val="001B439C"/>
    <w:rsid w:val="001B44A3"/>
    <w:rsid w:val="001B6420"/>
    <w:rsid w:val="001B7E02"/>
    <w:rsid w:val="001C1F84"/>
    <w:rsid w:val="001C2750"/>
    <w:rsid w:val="001C34F5"/>
    <w:rsid w:val="001C6F72"/>
    <w:rsid w:val="001C72DF"/>
    <w:rsid w:val="001C77FB"/>
    <w:rsid w:val="001C7CFC"/>
    <w:rsid w:val="001C7DCC"/>
    <w:rsid w:val="001D0A65"/>
    <w:rsid w:val="001D1884"/>
    <w:rsid w:val="001D2E1A"/>
    <w:rsid w:val="001D4A73"/>
    <w:rsid w:val="001D515D"/>
    <w:rsid w:val="001D5286"/>
    <w:rsid w:val="001D5ECE"/>
    <w:rsid w:val="001E0A6E"/>
    <w:rsid w:val="001E5AC7"/>
    <w:rsid w:val="001E5BEB"/>
    <w:rsid w:val="001E6AC8"/>
    <w:rsid w:val="001F0740"/>
    <w:rsid w:val="001F0E67"/>
    <w:rsid w:val="001F46A7"/>
    <w:rsid w:val="001F50C5"/>
    <w:rsid w:val="001F63EA"/>
    <w:rsid w:val="001F6EE8"/>
    <w:rsid w:val="001F7092"/>
    <w:rsid w:val="001F7DAA"/>
    <w:rsid w:val="00202007"/>
    <w:rsid w:val="00203E69"/>
    <w:rsid w:val="002054AD"/>
    <w:rsid w:val="002068D6"/>
    <w:rsid w:val="0021075A"/>
    <w:rsid w:val="00210E51"/>
    <w:rsid w:val="0021170D"/>
    <w:rsid w:val="00212F45"/>
    <w:rsid w:val="00213025"/>
    <w:rsid w:val="0021479A"/>
    <w:rsid w:val="002154C4"/>
    <w:rsid w:val="0021646D"/>
    <w:rsid w:val="0021680B"/>
    <w:rsid w:val="0022017E"/>
    <w:rsid w:val="00220D74"/>
    <w:rsid w:val="0022235D"/>
    <w:rsid w:val="00222497"/>
    <w:rsid w:val="0022338C"/>
    <w:rsid w:val="00224238"/>
    <w:rsid w:val="00225835"/>
    <w:rsid w:val="0022613A"/>
    <w:rsid w:val="00226E22"/>
    <w:rsid w:val="00227854"/>
    <w:rsid w:val="00230E78"/>
    <w:rsid w:val="00231954"/>
    <w:rsid w:val="00233135"/>
    <w:rsid w:val="00236A5C"/>
    <w:rsid w:val="00236AF8"/>
    <w:rsid w:val="00244A4B"/>
    <w:rsid w:val="00244CE3"/>
    <w:rsid w:val="00246D91"/>
    <w:rsid w:val="00247E61"/>
    <w:rsid w:val="0025151A"/>
    <w:rsid w:val="00251994"/>
    <w:rsid w:val="002544F0"/>
    <w:rsid w:val="00254B68"/>
    <w:rsid w:val="00254FAF"/>
    <w:rsid w:val="002557BA"/>
    <w:rsid w:val="002557C0"/>
    <w:rsid w:val="00255DE0"/>
    <w:rsid w:val="002600EE"/>
    <w:rsid w:val="00260817"/>
    <w:rsid w:val="00261A4B"/>
    <w:rsid w:val="0026293D"/>
    <w:rsid w:val="00264552"/>
    <w:rsid w:val="0026511B"/>
    <w:rsid w:val="00265199"/>
    <w:rsid w:val="0026576D"/>
    <w:rsid w:val="00270119"/>
    <w:rsid w:val="0027162D"/>
    <w:rsid w:val="00273437"/>
    <w:rsid w:val="00273BA4"/>
    <w:rsid w:val="00273F0D"/>
    <w:rsid w:val="00276333"/>
    <w:rsid w:val="00277A57"/>
    <w:rsid w:val="00280B9A"/>
    <w:rsid w:val="0028246A"/>
    <w:rsid w:val="00283156"/>
    <w:rsid w:val="002833AE"/>
    <w:rsid w:val="00283475"/>
    <w:rsid w:val="00285BAF"/>
    <w:rsid w:val="002915C6"/>
    <w:rsid w:val="00293F69"/>
    <w:rsid w:val="00294A2A"/>
    <w:rsid w:val="00294DC4"/>
    <w:rsid w:val="00294DEA"/>
    <w:rsid w:val="00297B7E"/>
    <w:rsid w:val="002A003B"/>
    <w:rsid w:val="002A010E"/>
    <w:rsid w:val="002A1CF7"/>
    <w:rsid w:val="002A2504"/>
    <w:rsid w:val="002A4B2B"/>
    <w:rsid w:val="002A5ACB"/>
    <w:rsid w:val="002A64B8"/>
    <w:rsid w:val="002A6E28"/>
    <w:rsid w:val="002A7631"/>
    <w:rsid w:val="002A7BBF"/>
    <w:rsid w:val="002A7EF0"/>
    <w:rsid w:val="002B2043"/>
    <w:rsid w:val="002B2BED"/>
    <w:rsid w:val="002B2EFF"/>
    <w:rsid w:val="002B48DD"/>
    <w:rsid w:val="002B5054"/>
    <w:rsid w:val="002B6B36"/>
    <w:rsid w:val="002C01C0"/>
    <w:rsid w:val="002C0368"/>
    <w:rsid w:val="002C13CF"/>
    <w:rsid w:val="002C177B"/>
    <w:rsid w:val="002C30C3"/>
    <w:rsid w:val="002C43AC"/>
    <w:rsid w:val="002C477C"/>
    <w:rsid w:val="002C4FA2"/>
    <w:rsid w:val="002C68F9"/>
    <w:rsid w:val="002C75C2"/>
    <w:rsid w:val="002D32B1"/>
    <w:rsid w:val="002D4BD0"/>
    <w:rsid w:val="002D6F14"/>
    <w:rsid w:val="002D7069"/>
    <w:rsid w:val="002E0C80"/>
    <w:rsid w:val="002E31DC"/>
    <w:rsid w:val="002E5438"/>
    <w:rsid w:val="002E6806"/>
    <w:rsid w:val="002E70B6"/>
    <w:rsid w:val="002E71D9"/>
    <w:rsid w:val="002E729C"/>
    <w:rsid w:val="002E77F6"/>
    <w:rsid w:val="002F1DCE"/>
    <w:rsid w:val="002F3C41"/>
    <w:rsid w:val="002F3F0E"/>
    <w:rsid w:val="002F62DD"/>
    <w:rsid w:val="002F69ED"/>
    <w:rsid w:val="002F7E3E"/>
    <w:rsid w:val="003008D7"/>
    <w:rsid w:val="00300F70"/>
    <w:rsid w:val="00301055"/>
    <w:rsid w:val="00301BA3"/>
    <w:rsid w:val="00307677"/>
    <w:rsid w:val="003107F2"/>
    <w:rsid w:val="00310FA3"/>
    <w:rsid w:val="0031378F"/>
    <w:rsid w:val="003137E5"/>
    <w:rsid w:val="00314C5B"/>
    <w:rsid w:val="00315302"/>
    <w:rsid w:val="00321385"/>
    <w:rsid w:val="00321695"/>
    <w:rsid w:val="003228A3"/>
    <w:rsid w:val="003232CB"/>
    <w:rsid w:val="003243E6"/>
    <w:rsid w:val="0032463E"/>
    <w:rsid w:val="003258F8"/>
    <w:rsid w:val="00326C7F"/>
    <w:rsid w:val="00327795"/>
    <w:rsid w:val="00327851"/>
    <w:rsid w:val="00330790"/>
    <w:rsid w:val="00330F42"/>
    <w:rsid w:val="00332A6F"/>
    <w:rsid w:val="00333AE2"/>
    <w:rsid w:val="00334298"/>
    <w:rsid w:val="00337F83"/>
    <w:rsid w:val="00340553"/>
    <w:rsid w:val="003412EA"/>
    <w:rsid w:val="00341947"/>
    <w:rsid w:val="00342357"/>
    <w:rsid w:val="00343045"/>
    <w:rsid w:val="003432F3"/>
    <w:rsid w:val="003449B1"/>
    <w:rsid w:val="00346394"/>
    <w:rsid w:val="00346773"/>
    <w:rsid w:val="00347F1C"/>
    <w:rsid w:val="00350244"/>
    <w:rsid w:val="003505C8"/>
    <w:rsid w:val="00351269"/>
    <w:rsid w:val="00352F14"/>
    <w:rsid w:val="00354EB8"/>
    <w:rsid w:val="003555B3"/>
    <w:rsid w:val="003557FA"/>
    <w:rsid w:val="003564CC"/>
    <w:rsid w:val="0035789A"/>
    <w:rsid w:val="00357E35"/>
    <w:rsid w:val="003605D2"/>
    <w:rsid w:val="00360878"/>
    <w:rsid w:val="003614BA"/>
    <w:rsid w:val="003618D7"/>
    <w:rsid w:val="00364256"/>
    <w:rsid w:val="00364DC3"/>
    <w:rsid w:val="003657ED"/>
    <w:rsid w:val="00367AE9"/>
    <w:rsid w:val="00367E8B"/>
    <w:rsid w:val="003704C1"/>
    <w:rsid w:val="003707F7"/>
    <w:rsid w:val="003722D5"/>
    <w:rsid w:val="00375206"/>
    <w:rsid w:val="00375721"/>
    <w:rsid w:val="0038015F"/>
    <w:rsid w:val="00381059"/>
    <w:rsid w:val="00381BEC"/>
    <w:rsid w:val="00382169"/>
    <w:rsid w:val="00382478"/>
    <w:rsid w:val="003831A8"/>
    <w:rsid w:val="0038452E"/>
    <w:rsid w:val="0039214E"/>
    <w:rsid w:val="00394D9C"/>
    <w:rsid w:val="00395755"/>
    <w:rsid w:val="00395C57"/>
    <w:rsid w:val="003A10A3"/>
    <w:rsid w:val="003A2E56"/>
    <w:rsid w:val="003A3F9B"/>
    <w:rsid w:val="003A4165"/>
    <w:rsid w:val="003A5ADD"/>
    <w:rsid w:val="003A62F8"/>
    <w:rsid w:val="003A69CA"/>
    <w:rsid w:val="003B0BED"/>
    <w:rsid w:val="003B149A"/>
    <w:rsid w:val="003B22EF"/>
    <w:rsid w:val="003B236B"/>
    <w:rsid w:val="003B4767"/>
    <w:rsid w:val="003B755A"/>
    <w:rsid w:val="003C03ED"/>
    <w:rsid w:val="003C048C"/>
    <w:rsid w:val="003C089A"/>
    <w:rsid w:val="003C0D49"/>
    <w:rsid w:val="003C0EFF"/>
    <w:rsid w:val="003C2EDD"/>
    <w:rsid w:val="003C335E"/>
    <w:rsid w:val="003C350C"/>
    <w:rsid w:val="003C71C6"/>
    <w:rsid w:val="003D02B3"/>
    <w:rsid w:val="003D2811"/>
    <w:rsid w:val="003D3F1D"/>
    <w:rsid w:val="003D5DD4"/>
    <w:rsid w:val="003D5F2C"/>
    <w:rsid w:val="003D7189"/>
    <w:rsid w:val="003D748F"/>
    <w:rsid w:val="003E03DB"/>
    <w:rsid w:val="003E0444"/>
    <w:rsid w:val="003E1B71"/>
    <w:rsid w:val="003E22CD"/>
    <w:rsid w:val="003E3028"/>
    <w:rsid w:val="003E45D9"/>
    <w:rsid w:val="003E4811"/>
    <w:rsid w:val="003E7B00"/>
    <w:rsid w:val="003F06A3"/>
    <w:rsid w:val="003F1B63"/>
    <w:rsid w:val="003F267F"/>
    <w:rsid w:val="003F29FF"/>
    <w:rsid w:val="003F2ED4"/>
    <w:rsid w:val="003F4E96"/>
    <w:rsid w:val="003F56B0"/>
    <w:rsid w:val="003F57C4"/>
    <w:rsid w:val="003F5C34"/>
    <w:rsid w:val="003F5D4C"/>
    <w:rsid w:val="003F5F00"/>
    <w:rsid w:val="004015CB"/>
    <w:rsid w:val="00402BAD"/>
    <w:rsid w:val="00406757"/>
    <w:rsid w:val="0041098C"/>
    <w:rsid w:val="00410E29"/>
    <w:rsid w:val="00410EE8"/>
    <w:rsid w:val="00411520"/>
    <w:rsid w:val="00412FBE"/>
    <w:rsid w:val="00413575"/>
    <w:rsid w:val="00413F3C"/>
    <w:rsid w:val="00414114"/>
    <w:rsid w:val="00414CB1"/>
    <w:rsid w:val="0041690C"/>
    <w:rsid w:val="00421B3F"/>
    <w:rsid w:val="004247E2"/>
    <w:rsid w:val="004250DC"/>
    <w:rsid w:val="00430314"/>
    <w:rsid w:val="004311AB"/>
    <w:rsid w:val="00432145"/>
    <w:rsid w:val="004328B5"/>
    <w:rsid w:val="00433741"/>
    <w:rsid w:val="00433D41"/>
    <w:rsid w:val="00436461"/>
    <w:rsid w:val="00436D14"/>
    <w:rsid w:val="00437140"/>
    <w:rsid w:val="00437596"/>
    <w:rsid w:val="00440164"/>
    <w:rsid w:val="0044122E"/>
    <w:rsid w:val="0044142F"/>
    <w:rsid w:val="00441820"/>
    <w:rsid w:val="00442132"/>
    <w:rsid w:val="00442F16"/>
    <w:rsid w:val="00444347"/>
    <w:rsid w:val="00444458"/>
    <w:rsid w:val="004455BE"/>
    <w:rsid w:val="00445643"/>
    <w:rsid w:val="004456A0"/>
    <w:rsid w:val="00445C14"/>
    <w:rsid w:val="00447EB0"/>
    <w:rsid w:val="00451807"/>
    <w:rsid w:val="00453329"/>
    <w:rsid w:val="00454455"/>
    <w:rsid w:val="00454C76"/>
    <w:rsid w:val="00455CB3"/>
    <w:rsid w:val="00456B33"/>
    <w:rsid w:val="00456E66"/>
    <w:rsid w:val="00460231"/>
    <w:rsid w:val="00461093"/>
    <w:rsid w:val="00462F19"/>
    <w:rsid w:val="004632E2"/>
    <w:rsid w:val="0046378E"/>
    <w:rsid w:val="00465153"/>
    <w:rsid w:val="00465990"/>
    <w:rsid w:val="00465E55"/>
    <w:rsid w:val="00467941"/>
    <w:rsid w:val="00470EA2"/>
    <w:rsid w:val="00471663"/>
    <w:rsid w:val="00471C34"/>
    <w:rsid w:val="00473278"/>
    <w:rsid w:val="00473655"/>
    <w:rsid w:val="00474151"/>
    <w:rsid w:val="00474564"/>
    <w:rsid w:val="0047485F"/>
    <w:rsid w:val="00475FFA"/>
    <w:rsid w:val="00481DDE"/>
    <w:rsid w:val="00482E89"/>
    <w:rsid w:val="0048391A"/>
    <w:rsid w:val="00484488"/>
    <w:rsid w:val="004868E4"/>
    <w:rsid w:val="00487B9F"/>
    <w:rsid w:val="00490150"/>
    <w:rsid w:val="004901A5"/>
    <w:rsid w:val="0049093D"/>
    <w:rsid w:val="0049153A"/>
    <w:rsid w:val="0049193B"/>
    <w:rsid w:val="00496581"/>
    <w:rsid w:val="00496C70"/>
    <w:rsid w:val="0049725F"/>
    <w:rsid w:val="004A0908"/>
    <w:rsid w:val="004A0ACB"/>
    <w:rsid w:val="004A1466"/>
    <w:rsid w:val="004A1631"/>
    <w:rsid w:val="004A1A02"/>
    <w:rsid w:val="004A29E9"/>
    <w:rsid w:val="004A4A8B"/>
    <w:rsid w:val="004A5B69"/>
    <w:rsid w:val="004A72B5"/>
    <w:rsid w:val="004B09B0"/>
    <w:rsid w:val="004B1F47"/>
    <w:rsid w:val="004B23A7"/>
    <w:rsid w:val="004B29EE"/>
    <w:rsid w:val="004B6BCA"/>
    <w:rsid w:val="004B6E45"/>
    <w:rsid w:val="004C07F7"/>
    <w:rsid w:val="004C0C11"/>
    <w:rsid w:val="004C132C"/>
    <w:rsid w:val="004C1421"/>
    <w:rsid w:val="004C19BF"/>
    <w:rsid w:val="004C2706"/>
    <w:rsid w:val="004C3160"/>
    <w:rsid w:val="004C431D"/>
    <w:rsid w:val="004C52E8"/>
    <w:rsid w:val="004C6A45"/>
    <w:rsid w:val="004C78A6"/>
    <w:rsid w:val="004D01ED"/>
    <w:rsid w:val="004D04D3"/>
    <w:rsid w:val="004D2C41"/>
    <w:rsid w:val="004D31C0"/>
    <w:rsid w:val="004D4029"/>
    <w:rsid w:val="004D4A64"/>
    <w:rsid w:val="004D7113"/>
    <w:rsid w:val="004D736C"/>
    <w:rsid w:val="004D7494"/>
    <w:rsid w:val="004D7774"/>
    <w:rsid w:val="004E1454"/>
    <w:rsid w:val="004E17F2"/>
    <w:rsid w:val="004E18A2"/>
    <w:rsid w:val="004E3E4F"/>
    <w:rsid w:val="004E48F7"/>
    <w:rsid w:val="004E5200"/>
    <w:rsid w:val="004E5927"/>
    <w:rsid w:val="004E6389"/>
    <w:rsid w:val="004E6464"/>
    <w:rsid w:val="004E66B3"/>
    <w:rsid w:val="004E6D73"/>
    <w:rsid w:val="004F11D9"/>
    <w:rsid w:val="004F137E"/>
    <w:rsid w:val="004F163F"/>
    <w:rsid w:val="004F29C8"/>
    <w:rsid w:val="004F56E8"/>
    <w:rsid w:val="004F6006"/>
    <w:rsid w:val="004F65C0"/>
    <w:rsid w:val="004F7AD7"/>
    <w:rsid w:val="005011D7"/>
    <w:rsid w:val="005020A4"/>
    <w:rsid w:val="005024DA"/>
    <w:rsid w:val="00503581"/>
    <w:rsid w:val="005044B4"/>
    <w:rsid w:val="00511BA1"/>
    <w:rsid w:val="00511FE3"/>
    <w:rsid w:val="005132CE"/>
    <w:rsid w:val="00513372"/>
    <w:rsid w:val="0051376E"/>
    <w:rsid w:val="00513F04"/>
    <w:rsid w:val="00515FDE"/>
    <w:rsid w:val="005162E0"/>
    <w:rsid w:val="00516376"/>
    <w:rsid w:val="0051696E"/>
    <w:rsid w:val="00520E34"/>
    <w:rsid w:val="00521F38"/>
    <w:rsid w:val="00522081"/>
    <w:rsid w:val="005239AE"/>
    <w:rsid w:val="00524386"/>
    <w:rsid w:val="00525C5D"/>
    <w:rsid w:val="00526035"/>
    <w:rsid w:val="00530050"/>
    <w:rsid w:val="00531A3F"/>
    <w:rsid w:val="00533C5B"/>
    <w:rsid w:val="0053442D"/>
    <w:rsid w:val="0053650E"/>
    <w:rsid w:val="005371C4"/>
    <w:rsid w:val="005402F4"/>
    <w:rsid w:val="00540A3C"/>
    <w:rsid w:val="00542330"/>
    <w:rsid w:val="005425E4"/>
    <w:rsid w:val="005429FD"/>
    <w:rsid w:val="00543241"/>
    <w:rsid w:val="0054368D"/>
    <w:rsid w:val="00543B8D"/>
    <w:rsid w:val="00546ADC"/>
    <w:rsid w:val="00550BD1"/>
    <w:rsid w:val="00551F9E"/>
    <w:rsid w:val="005522B5"/>
    <w:rsid w:val="0055443F"/>
    <w:rsid w:val="0055444F"/>
    <w:rsid w:val="00554EEC"/>
    <w:rsid w:val="00555525"/>
    <w:rsid w:val="005555A9"/>
    <w:rsid w:val="00557D72"/>
    <w:rsid w:val="00560389"/>
    <w:rsid w:val="005606FC"/>
    <w:rsid w:val="00560DEB"/>
    <w:rsid w:val="00561641"/>
    <w:rsid w:val="005638C7"/>
    <w:rsid w:val="00563964"/>
    <w:rsid w:val="00563C9D"/>
    <w:rsid w:val="00563E2D"/>
    <w:rsid w:val="0056417F"/>
    <w:rsid w:val="00564CA5"/>
    <w:rsid w:val="00565382"/>
    <w:rsid w:val="00565CD0"/>
    <w:rsid w:val="00570D9C"/>
    <w:rsid w:val="00571F54"/>
    <w:rsid w:val="00573459"/>
    <w:rsid w:val="00575E7C"/>
    <w:rsid w:val="00575F65"/>
    <w:rsid w:val="00577066"/>
    <w:rsid w:val="005779ED"/>
    <w:rsid w:val="00581ABA"/>
    <w:rsid w:val="00582CBF"/>
    <w:rsid w:val="00584328"/>
    <w:rsid w:val="00584722"/>
    <w:rsid w:val="00584CC5"/>
    <w:rsid w:val="00587E01"/>
    <w:rsid w:val="0059054F"/>
    <w:rsid w:val="0059099B"/>
    <w:rsid w:val="005923E5"/>
    <w:rsid w:val="0059427B"/>
    <w:rsid w:val="005942AA"/>
    <w:rsid w:val="00594DA9"/>
    <w:rsid w:val="00594F7E"/>
    <w:rsid w:val="00597241"/>
    <w:rsid w:val="00597636"/>
    <w:rsid w:val="005A015B"/>
    <w:rsid w:val="005A0427"/>
    <w:rsid w:val="005A36EB"/>
    <w:rsid w:val="005A3A06"/>
    <w:rsid w:val="005A3E17"/>
    <w:rsid w:val="005A40A9"/>
    <w:rsid w:val="005A562F"/>
    <w:rsid w:val="005A56B6"/>
    <w:rsid w:val="005A6E00"/>
    <w:rsid w:val="005A70E0"/>
    <w:rsid w:val="005A7FE9"/>
    <w:rsid w:val="005B0440"/>
    <w:rsid w:val="005B0A5C"/>
    <w:rsid w:val="005B1532"/>
    <w:rsid w:val="005B1F31"/>
    <w:rsid w:val="005B48B3"/>
    <w:rsid w:val="005B4CD8"/>
    <w:rsid w:val="005B4F42"/>
    <w:rsid w:val="005B6575"/>
    <w:rsid w:val="005C030F"/>
    <w:rsid w:val="005C1AAE"/>
    <w:rsid w:val="005C2072"/>
    <w:rsid w:val="005C59D8"/>
    <w:rsid w:val="005C63A5"/>
    <w:rsid w:val="005D198B"/>
    <w:rsid w:val="005D3536"/>
    <w:rsid w:val="005D5CAA"/>
    <w:rsid w:val="005D5EB8"/>
    <w:rsid w:val="005D6866"/>
    <w:rsid w:val="005E0552"/>
    <w:rsid w:val="005E0EB3"/>
    <w:rsid w:val="005E12E7"/>
    <w:rsid w:val="005E1BF4"/>
    <w:rsid w:val="005E44D5"/>
    <w:rsid w:val="005E4F5F"/>
    <w:rsid w:val="005E4FC6"/>
    <w:rsid w:val="005E60ED"/>
    <w:rsid w:val="005E62AD"/>
    <w:rsid w:val="005E6728"/>
    <w:rsid w:val="005E6A6D"/>
    <w:rsid w:val="005E79F3"/>
    <w:rsid w:val="005F07D4"/>
    <w:rsid w:val="005F0AD1"/>
    <w:rsid w:val="005F3260"/>
    <w:rsid w:val="005F3C91"/>
    <w:rsid w:val="005F47C4"/>
    <w:rsid w:val="005F63FF"/>
    <w:rsid w:val="005F6808"/>
    <w:rsid w:val="005F7CEA"/>
    <w:rsid w:val="00600537"/>
    <w:rsid w:val="006013D8"/>
    <w:rsid w:val="00602699"/>
    <w:rsid w:val="00602DFD"/>
    <w:rsid w:val="00604FE5"/>
    <w:rsid w:val="00606DA1"/>
    <w:rsid w:val="00610747"/>
    <w:rsid w:val="00612115"/>
    <w:rsid w:val="006124B8"/>
    <w:rsid w:val="00612C00"/>
    <w:rsid w:val="00613681"/>
    <w:rsid w:val="006149A9"/>
    <w:rsid w:val="006174A3"/>
    <w:rsid w:val="00617572"/>
    <w:rsid w:val="006215B4"/>
    <w:rsid w:val="006241C2"/>
    <w:rsid w:val="006252B9"/>
    <w:rsid w:val="0062641F"/>
    <w:rsid w:val="00626EA6"/>
    <w:rsid w:val="00627198"/>
    <w:rsid w:val="00630963"/>
    <w:rsid w:val="006315E7"/>
    <w:rsid w:val="006316D6"/>
    <w:rsid w:val="006317EF"/>
    <w:rsid w:val="00631FD2"/>
    <w:rsid w:val="00635924"/>
    <w:rsid w:val="00636E87"/>
    <w:rsid w:val="00640670"/>
    <w:rsid w:val="00641C13"/>
    <w:rsid w:val="006434A2"/>
    <w:rsid w:val="006436F8"/>
    <w:rsid w:val="00643B87"/>
    <w:rsid w:val="00645042"/>
    <w:rsid w:val="00645D15"/>
    <w:rsid w:val="00645F51"/>
    <w:rsid w:val="006501A0"/>
    <w:rsid w:val="00651B65"/>
    <w:rsid w:val="0065296A"/>
    <w:rsid w:val="00654D50"/>
    <w:rsid w:val="006574D0"/>
    <w:rsid w:val="006611ED"/>
    <w:rsid w:val="00662092"/>
    <w:rsid w:val="0066282B"/>
    <w:rsid w:val="00670183"/>
    <w:rsid w:val="006706C0"/>
    <w:rsid w:val="00670EE9"/>
    <w:rsid w:val="00672801"/>
    <w:rsid w:val="00672CA7"/>
    <w:rsid w:val="00673C56"/>
    <w:rsid w:val="00674638"/>
    <w:rsid w:val="00675D2A"/>
    <w:rsid w:val="00675E19"/>
    <w:rsid w:val="0067655D"/>
    <w:rsid w:val="0067684A"/>
    <w:rsid w:val="00680BA3"/>
    <w:rsid w:val="00680D25"/>
    <w:rsid w:val="00680FDB"/>
    <w:rsid w:val="0068128C"/>
    <w:rsid w:val="00681649"/>
    <w:rsid w:val="006827A1"/>
    <w:rsid w:val="0068347C"/>
    <w:rsid w:val="006837FA"/>
    <w:rsid w:val="0068609A"/>
    <w:rsid w:val="00686B57"/>
    <w:rsid w:val="00686FF3"/>
    <w:rsid w:val="006870A4"/>
    <w:rsid w:val="0068738F"/>
    <w:rsid w:val="0069044F"/>
    <w:rsid w:val="00692969"/>
    <w:rsid w:val="00692DC4"/>
    <w:rsid w:val="006947F3"/>
    <w:rsid w:val="00695BCF"/>
    <w:rsid w:val="00696D9D"/>
    <w:rsid w:val="00697CC3"/>
    <w:rsid w:val="006A05D8"/>
    <w:rsid w:val="006A0719"/>
    <w:rsid w:val="006A41E7"/>
    <w:rsid w:val="006A4220"/>
    <w:rsid w:val="006A523A"/>
    <w:rsid w:val="006A5F93"/>
    <w:rsid w:val="006A7005"/>
    <w:rsid w:val="006A7006"/>
    <w:rsid w:val="006B0731"/>
    <w:rsid w:val="006B1B9A"/>
    <w:rsid w:val="006B1F7D"/>
    <w:rsid w:val="006B289E"/>
    <w:rsid w:val="006B58AF"/>
    <w:rsid w:val="006C1857"/>
    <w:rsid w:val="006C1E89"/>
    <w:rsid w:val="006C34AB"/>
    <w:rsid w:val="006C616D"/>
    <w:rsid w:val="006C6C34"/>
    <w:rsid w:val="006C7743"/>
    <w:rsid w:val="006D1058"/>
    <w:rsid w:val="006D11BD"/>
    <w:rsid w:val="006D17F6"/>
    <w:rsid w:val="006D2889"/>
    <w:rsid w:val="006D43A8"/>
    <w:rsid w:val="006D4A22"/>
    <w:rsid w:val="006D4BF9"/>
    <w:rsid w:val="006D56A8"/>
    <w:rsid w:val="006D597C"/>
    <w:rsid w:val="006D663A"/>
    <w:rsid w:val="006D7416"/>
    <w:rsid w:val="006E26A8"/>
    <w:rsid w:val="006E2E1A"/>
    <w:rsid w:val="006E567E"/>
    <w:rsid w:val="006E78AB"/>
    <w:rsid w:val="006F1D88"/>
    <w:rsid w:val="006F3164"/>
    <w:rsid w:val="006F3919"/>
    <w:rsid w:val="006F41C7"/>
    <w:rsid w:val="006F4259"/>
    <w:rsid w:val="006F5AFC"/>
    <w:rsid w:val="006F5C49"/>
    <w:rsid w:val="006F5FE3"/>
    <w:rsid w:val="006F61AA"/>
    <w:rsid w:val="006F67B2"/>
    <w:rsid w:val="0070044D"/>
    <w:rsid w:val="00701B83"/>
    <w:rsid w:val="00702E1F"/>
    <w:rsid w:val="00703463"/>
    <w:rsid w:val="00704672"/>
    <w:rsid w:val="0070517C"/>
    <w:rsid w:val="00705A8A"/>
    <w:rsid w:val="00711378"/>
    <w:rsid w:val="0071272A"/>
    <w:rsid w:val="00712E6E"/>
    <w:rsid w:val="00712F54"/>
    <w:rsid w:val="0071493B"/>
    <w:rsid w:val="00714B8D"/>
    <w:rsid w:val="00714FC9"/>
    <w:rsid w:val="007155C0"/>
    <w:rsid w:val="00716D74"/>
    <w:rsid w:val="00717335"/>
    <w:rsid w:val="00720A13"/>
    <w:rsid w:val="00721ACE"/>
    <w:rsid w:val="007224C4"/>
    <w:rsid w:val="00723712"/>
    <w:rsid w:val="00723E21"/>
    <w:rsid w:val="00725F82"/>
    <w:rsid w:val="0072655F"/>
    <w:rsid w:val="00726BDC"/>
    <w:rsid w:val="00726C9E"/>
    <w:rsid w:val="00726E71"/>
    <w:rsid w:val="0073054F"/>
    <w:rsid w:val="007316B3"/>
    <w:rsid w:val="00732597"/>
    <w:rsid w:val="00733125"/>
    <w:rsid w:val="00735024"/>
    <w:rsid w:val="00735290"/>
    <w:rsid w:val="0073530F"/>
    <w:rsid w:val="007359FC"/>
    <w:rsid w:val="0073637B"/>
    <w:rsid w:val="00736C52"/>
    <w:rsid w:val="00736ED2"/>
    <w:rsid w:val="007407B1"/>
    <w:rsid w:val="00740D1F"/>
    <w:rsid w:val="00741719"/>
    <w:rsid w:val="007417CE"/>
    <w:rsid w:val="007420B7"/>
    <w:rsid w:val="00747E83"/>
    <w:rsid w:val="007506D5"/>
    <w:rsid w:val="00752C43"/>
    <w:rsid w:val="00752E01"/>
    <w:rsid w:val="00754564"/>
    <w:rsid w:val="007554EB"/>
    <w:rsid w:val="00756014"/>
    <w:rsid w:val="00760B62"/>
    <w:rsid w:val="00761024"/>
    <w:rsid w:val="007633C3"/>
    <w:rsid w:val="0076481B"/>
    <w:rsid w:val="00765439"/>
    <w:rsid w:val="0076737C"/>
    <w:rsid w:val="00770041"/>
    <w:rsid w:val="007705E4"/>
    <w:rsid w:val="00770911"/>
    <w:rsid w:val="00771385"/>
    <w:rsid w:val="007728AE"/>
    <w:rsid w:val="00773DBF"/>
    <w:rsid w:val="007744CB"/>
    <w:rsid w:val="0077504C"/>
    <w:rsid w:val="007765D4"/>
    <w:rsid w:val="00776818"/>
    <w:rsid w:val="007778BD"/>
    <w:rsid w:val="00777D1F"/>
    <w:rsid w:val="00777D39"/>
    <w:rsid w:val="007814DB"/>
    <w:rsid w:val="007823B9"/>
    <w:rsid w:val="00782CBE"/>
    <w:rsid w:val="007851F0"/>
    <w:rsid w:val="00785704"/>
    <w:rsid w:val="00785AD4"/>
    <w:rsid w:val="00787F3E"/>
    <w:rsid w:val="00794773"/>
    <w:rsid w:val="00794F7E"/>
    <w:rsid w:val="007954D5"/>
    <w:rsid w:val="0079697E"/>
    <w:rsid w:val="0079728D"/>
    <w:rsid w:val="007A1939"/>
    <w:rsid w:val="007A1DE6"/>
    <w:rsid w:val="007A2314"/>
    <w:rsid w:val="007A3235"/>
    <w:rsid w:val="007A4533"/>
    <w:rsid w:val="007A4CC4"/>
    <w:rsid w:val="007A4EDD"/>
    <w:rsid w:val="007A5D88"/>
    <w:rsid w:val="007A65C2"/>
    <w:rsid w:val="007B15F8"/>
    <w:rsid w:val="007B1F31"/>
    <w:rsid w:val="007B3630"/>
    <w:rsid w:val="007B4DB6"/>
    <w:rsid w:val="007B523B"/>
    <w:rsid w:val="007B7475"/>
    <w:rsid w:val="007B78E2"/>
    <w:rsid w:val="007B7DE3"/>
    <w:rsid w:val="007C0E64"/>
    <w:rsid w:val="007C24B7"/>
    <w:rsid w:val="007C2702"/>
    <w:rsid w:val="007C53E1"/>
    <w:rsid w:val="007C5C0B"/>
    <w:rsid w:val="007C683C"/>
    <w:rsid w:val="007C6ACB"/>
    <w:rsid w:val="007D0F69"/>
    <w:rsid w:val="007D1472"/>
    <w:rsid w:val="007D1C8D"/>
    <w:rsid w:val="007D22F5"/>
    <w:rsid w:val="007D3375"/>
    <w:rsid w:val="007D46B6"/>
    <w:rsid w:val="007D5C96"/>
    <w:rsid w:val="007D6B8F"/>
    <w:rsid w:val="007D7446"/>
    <w:rsid w:val="007D7C2D"/>
    <w:rsid w:val="007E03F6"/>
    <w:rsid w:val="007E0C50"/>
    <w:rsid w:val="007E1766"/>
    <w:rsid w:val="007E20B1"/>
    <w:rsid w:val="007E3850"/>
    <w:rsid w:val="007E3A85"/>
    <w:rsid w:val="007E4227"/>
    <w:rsid w:val="007E5890"/>
    <w:rsid w:val="007E5B24"/>
    <w:rsid w:val="007E61AF"/>
    <w:rsid w:val="007E61C0"/>
    <w:rsid w:val="007E61DB"/>
    <w:rsid w:val="007F0E2A"/>
    <w:rsid w:val="007F0E4A"/>
    <w:rsid w:val="007F261F"/>
    <w:rsid w:val="007F2F16"/>
    <w:rsid w:val="007F401E"/>
    <w:rsid w:val="007F406D"/>
    <w:rsid w:val="007F4A18"/>
    <w:rsid w:val="007F4BFA"/>
    <w:rsid w:val="007F60C6"/>
    <w:rsid w:val="007F7C8E"/>
    <w:rsid w:val="00800F43"/>
    <w:rsid w:val="008012BA"/>
    <w:rsid w:val="008012D9"/>
    <w:rsid w:val="00801612"/>
    <w:rsid w:val="008016B8"/>
    <w:rsid w:val="008051D8"/>
    <w:rsid w:val="00805603"/>
    <w:rsid w:val="008058D2"/>
    <w:rsid w:val="00807EF9"/>
    <w:rsid w:val="00810374"/>
    <w:rsid w:val="0081070A"/>
    <w:rsid w:val="00810BED"/>
    <w:rsid w:val="0081279F"/>
    <w:rsid w:val="00812C0D"/>
    <w:rsid w:val="00813806"/>
    <w:rsid w:val="00813D11"/>
    <w:rsid w:val="00813F05"/>
    <w:rsid w:val="0081780B"/>
    <w:rsid w:val="00817C4C"/>
    <w:rsid w:val="008215D2"/>
    <w:rsid w:val="00826016"/>
    <w:rsid w:val="00826D2A"/>
    <w:rsid w:val="008315FB"/>
    <w:rsid w:val="00832204"/>
    <w:rsid w:val="00833A05"/>
    <w:rsid w:val="00834366"/>
    <w:rsid w:val="00834A2B"/>
    <w:rsid w:val="00836C62"/>
    <w:rsid w:val="008410B2"/>
    <w:rsid w:val="008416A1"/>
    <w:rsid w:val="008427C2"/>
    <w:rsid w:val="0084312D"/>
    <w:rsid w:val="008444C3"/>
    <w:rsid w:val="00845331"/>
    <w:rsid w:val="00846747"/>
    <w:rsid w:val="0084723F"/>
    <w:rsid w:val="0085053E"/>
    <w:rsid w:val="00851FAE"/>
    <w:rsid w:val="008525D3"/>
    <w:rsid w:val="00854586"/>
    <w:rsid w:val="00856CAB"/>
    <w:rsid w:val="00857117"/>
    <w:rsid w:val="00860295"/>
    <w:rsid w:val="00861C60"/>
    <w:rsid w:val="00862260"/>
    <w:rsid w:val="00863C29"/>
    <w:rsid w:val="0086490A"/>
    <w:rsid w:val="008669CB"/>
    <w:rsid w:val="00866D65"/>
    <w:rsid w:val="00870088"/>
    <w:rsid w:val="0087021F"/>
    <w:rsid w:val="00871454"/>
    <w:rsid w:val="00871E15"/>
    <w:rsid w:val="0087435F"/>
    <w:rsid w:val="00875334"/>
    <w:rsid w:val="00875557"/>
    <w:rsid w:val="00877B5F"/>
    <w:rsid w:val="00877DBB"/>
    <w:rsid w:val="00882D7A"/>
    <w:rsid w:val="00884509"/>
    <w:rsid w:val="0088569A"/>
    <w:rsid w:val="00887612"/>
    <w:rsid w:val="00887DBC"/>
    <w:rsid w:val="00887E2F"/>
    <w:rsid w:val="00890B4B"/>
    <w:rsid w:val="00890D79"/>
    <w:rsid w:val="00891073"/>
    <w:rsid w:val="00892AA3"/>
    <w:rsid w:val="0089323E"/>
    <w:rsid w:val="00893251"/>
    <w:rsid w:val="0089567D"/>
    <w:rsid w:val="008966E2"/>
    <w:rsid w:val="00896CAE"/>
    <w:rsid w:val="00896F5F"/>
    <w:rsid w:val="00897F39"/>
    <w:rsid w:val="008A2365"/>
    <w:rsid w:val="008A2FB0"/>
    <w:rsid w:val="008A36D0"/>
    <w:rsid w:val="008A4126"/>
    <w:rsid w:val="008A4390"/>
    <w:rsid w:val="008A441D"/>
    <w:rsid w:val="008A4CE1"/>
    <w:rsid w:val="008A4E20"/>
    <w:rsid w:val="008A5DB7"/>
    <w:rsid w:val="008A6156"/>
    <w:rsid w:val="008B06D2"/>
    <w:rsid w:val="008B2C91"/>
    <w:rsid w:val="008B32CE"/>
    <w:rsid w:val="008B41A0"/>
    <w:rsid w:val="008B571F"/>
    <w:rsid w:val="008B7EBB"/>
    <w:rsid w:val="008C022A"/>
    <w:rsid w:val="008C3AB2"/>
    <w:rsid w:val="008C4F94"/>
    <w:rsid w:val="008C70F2"/>
    <w:rsid w:val="008C748D"/>
    <w:rsid w:val="008D0530"/>
    <w:rsid w:val="008D32BA"/>
    <w:rsid w:val="008D35B0"/>
    <w:rsid w:val="008D3FA0"/>
    <w:rsid w:val="008D4540"/>
    <w:rsid w:val="008D55C9"/>
    <w:rsid w:val="008D67DD"/>
    <w:rsid w:val="008D6F0F"/>
    <w:rsid w:val="008D7768"/>
    <w:rsid w:val="008E129B"/>
    <w:rsid w:val="008E2BF0"/>
    <w:rsid w:val="008E3710"/>
    <w:rsid w:val="008E4E30"/>
    <w:rsid w:val="008E5876"/>
    <w:rsid w:val="008E5918"/>
    <w:rsid w:val="008F0647"/>
    <w:rsid w:val="008F0950"/>
    <w:rsid w:val="008F1FDF"/>
    <w:rsid w:val="008F469F"/>
    <w:rsid w:val="008F5262"/>
    <w:rsid w:val="008F5BF0"/>
    <w:rsid w:val="009004D7"/>
    <w:rsid w:val="009020A3"/>
    <w:rsid w:val="00902591"/>
    <w:rsid w:val="00902EDD"/>
    <w:rsid w:val="00903928"/>
    <w:rsid w:val="00904BB1"/>
    <w:rsid w:val="0090589A"/>
    <w:rsid w:val="00905F2E"/>
    <w:rsid w:val="00907AA1"/>
    <w:rsid w:val="009103E1"/>
    <w:rsid w:val="00910CD8"/>
    <w:rsid w:val="00910DA2"/>
    <w:rsid w:val="00911202"/>
    <w:rsid w:val="00912E18"/>
    <w:rsid w:val="00913F2A"/>
    <w:rsid w:val="009153C9"/>
    <w:rsid w:val="0091580A"/>
    <w:rsid w:val="009267CE"/>
    <w:rsid w:val="00926D8D"/>
    <w:rsid w:val="00926DF3"/>
    <w:rsid w:val="00926E0D"/>
    <w:rsid w:val="0093012A"/>
    <w:rsid w:val="0093057C"/>
    <w:rsid w:val="00930863"/>
    <w:rsid w:val="009308AA"/>
    <w:rsid w:val="00930FC0"/>
    <w:rsid w:val="009316DE"/>
    <w:rsid w:val="00932622"/>
    <w:rsid w:val="00934C2B"/>
    <w:rsid w:val="00934FBB"/>
    <w:rsid w:val="00935028"/>
    <w:rsid w:val="00936117"/>
    <w:rsid w:val="00936710"/>
    <w:rsid w:val="00937C97"/>
    <w:rsid w:val="00940930"/>
    <w:rsid w:val="00941010"/>
    <w:rsid w:val="009419D9"/>
    <w:rsid w:val="00941BFF"/>
    <w:rsid w:val="00942397"/>
    <w:rsid w:val="00943446"/>
    <w:rsid w:val="00943552"/>
    <w:rsid w:val="009437B2"/>
    <w:rsid w:val="00943EC1"/>
    <w:rsid w:val="00944C9C"/>
    <w:rsid w:val="00945297"/>
    <w:rsid w:val="00945B46"/>
    <w:rsid w:val="00945D10"/>
    <w:rsid w:val="009501B9"/>
    <w:rsid w:val="0095242D"/>
    <w:rsid w:val="00953E64"/>
    <w:rsid w:val="00953F15"/>
    <w:rsid w:val="00954483"/>
    <w:rsid w:val="009546C6"/>
    <w:rsid w:val="00954E15"/>
    <w:rsid w:val="00955E00"/>
    <w:rsid w:val="00957AA9"/>
    <w:rsid w:val="00960C13"/>
    <w:rsid w:val="0096249E"/>
    <w:rsid w:val="00963592"/>
    <w:rsid w:val="00963CAF"/>
    <w:rsid w:val="0096433F"/>
    <w:rsid w:val="009711EB"/>
    <w:rsid w:val="00971E22"/>
    <w:rsid w:val="0097214B"/>
    <w:rsid w:val="009723FE"/>
    <w:rsid w:val="009725DF"/>
    <w:rsid w:val="00972CA1"/>
    <w:rsid w:val="00973C6C"/>
    <w:rsid w:val="009744E2"/>
    <w:rsid w:val="00975E4C"/>
    <w:rsid w:val="00975FF6"/>
    <w:rsid w:val="009761D0"/>
    <w:rsid w:val="0097628B"/>
    <w:rsid w:val="00976C76"/>
    <w:rsid w:val="00977F2A"/>
    <w:rsid w:val="00981826"/>
    <w:rsid w:val="00981B09"/>
    <w:rsid w:val="00982252"/>
    <w:rsid w:val="0098430A"/>
    <w:rsid w:val="00984700"/>
    <w:rsid w:val="0098493B"/>
    <w:rsid w:val="00985AD4"/>
    <w:rsid w:val="00985FBF"/>
    <w:rsid w:val="00986415"/>
    <w:rsid w:val="0098771A"/>
    <w:rsid w:val="00987D5A"/>
    <w:rsid w:val="00987FE9"/>
    <w:rsid w:val="00990264"/>
    <w:rsid w:val="00991CB0"/>
    <w:rsid w:val="00992724"/>
    <w:rsid w:val="009936AD"/>
    <w:rsid w:val="0099488A"/>
    <w:rsid w:val="00995BCD"/>
    <w:rsid w:val="0099627E"/>
    <w:rsid w:val="0099720E"/>
    <w:rsid w:val="00997799"/>
    <w:rsid w:val="009A0155"/>
    <w:rsid w:val="009A0E6B"/>
    <w:rsid w:val="009A13AD"/>
    <w:rsid w:val="009A4ED3"/>
    <w:rsid w:val="009A63D3"/>
    <w:rsid w:val="009A7909"/>
    <w:rsid w:val="009A7E70"/>
    <w:rsid w:val="009B0A94"/>
    <w:rsid w:val="009B1DE1"/>
    <w:rsid w:val="009B3670"/>
    <w:rsid w:val="009B44F4"/>
    <w:rsid w:val="009B474C"/>
    <w:rsid w:val="009B50C1"/>
    <w:rsid w:val="009B7475"/>
    <w:rsid w:val="009C178F"/>
    <w:rsid w:val="009C231E"/>
    <w:rsid w:val="009C2330"/>
    <w:rsid w:val="009C23DC"/>
    <w:rsid w:val="009C2C34"/>
    <w:rsid w:val="009C4068"/>
    <w:rsid w:val="009C43F2"/>
    <w:rsid w:val="009C51D0"/>
    <w:rsid w:val="009C5C2F"/>
    <w:rsid w:val="009C6E48"/>
    <w:rsid w:val="009C7209"/>
    <w:rsid w:val="009D0ED2"/>
    <w:rsid w:val="009D19DE"/>
    <w:rsid w:val="009D5F81"/>
    <w:rsid w:val="009D7E8A"/>
    <w:rsid w:val="009E015D"/>
    <w:rsid w:val="009E18A9"/>
    <w:rsid w:val="009E1C7A"/>
    <w:rsid w:val="009E1DC6"/>
    <w:rsid w:val="009E1FB6"/>
    <w:rsid w:val="009E3CA3"/>
    <w:rsid w:val="009E4769"/>
    <w:rsid w:val="009E4CC3"/>
    <w:rsid w:val="009E6FB5"/>
    <w:rsid w:val="009E7887"/>
    <w:rsid w:val="009E7D32"/>
    <w:rsid w:val="009F0AF9"/>
    <w:rsid w:val="009F11B0"/>
    <w:rsid w:val="009F183E"/>
    <w:rsid w:val="009F1A2A"/>
    <w:rsid w:val="009F2798"/>
    <w:rsid w:val="009F6710"/>
    <w:rsid w:val="00A03E3E"/>
    <w:rsid w:val="00A05783"/>
    <w:rsid w:val="00A05AFB"/>
    <w:rsid w:val="00A06FC5"/>
    <w:rsid w:val="00A10DB5"/>
    <w:rsid w:val="00A10DDD"/>
    <w:rsid w:val="00A131A0"/>
    <w:rsid w:val="00A14E63"/>
    <w:rsid w:val="00A15158"/>
    <w:rsid w:val="00A1732B"/>
    <w:rsid w:val="00A176EE"/>
    <w:rsid w:val="00A17880"/>
    <w:rsid w:val="00A2016A"/>
    <w:rsid w:val="00A236B3"/>
    <w:rsid w:val="00A2420D"/>
    <w:rsid w:val="00A24805"/>
    <w:rsid w:val="00A24E05"/>
    <w:rsid w:val="00A254B6"/>
    <w:rsid w:val="00A260D9"/>
    <w:rsid w:val="00A2755F"/>
    <w:rsid w:val="00A30BE4"/>
    <w:rsid w:val="00A31CF6"/>
    <w:rsid w:val="00A3244C"/>
    <w:rsid w:val="00A33DA3"/>
    <w:rsid w:val="00A35835"/>
    <w:rsid w:val="00A35D65"/>
    <w:rsid w:val="00A36E5F"/>
    <w:rsid w:val="00A37EAF"/>
    <w:rsid w:val="00A404CD"/>
    <w:rsid w:val="00A425A7"/>
    <w:rsid w:val="00A5100F"/>
    <w:rsid w:val="00A51FBF"/>
    <w:rsid w:val="00A520FB"/>
    <w:rsid w:val="00A542F5"/>
    <w:rsid w:val="00A5697E"/>
    <w:rsid w:val="00A60133"/>
    <w:rsid w:val="00A602FA"/>
    <w:rsid w:val="00A60F54"/>
    <w:rsid w:val="00A626D4"/>
    <w:rsid w:val="00A63833"/>
    <w:rsid w:val="00A65BE0"/>
    <w:rsid w:val="00A67B30"/>
    <w:rsid w:val="00A70046"/>
    <w:rsid w:val="00A71BF4"/>
    <w:rsid w:val="00A7438F"/>
    <w:rsid w:val="00A747B2"/>
    <w:rsid w:val="00A749E6"/>
    <w:rsid w:val="00A75534"/>
    <w:rsid w:val="00A77031"/>
    <w:rsid w:val="00A80D01"/>
    <w:rsid w:val="00A84C5E"/>
    <w:rsid w:val="00A85B5D"/>
    <w:rsid w:val="00A87491"/>
    <w:rsid w:val="00A8750F"/>
    <w:rsid w:val="00A87911"/>
    <w:rsid w:val="00A91015"/>
    <w:rsid w:val="00A9324F"/>
    <w:rsid w:val="00A94258"/>
    <w:rsid w:val="00A95868"/>
    <w:rsid w:val="00A9630F"/>
    <w:rsid w:val="00A96AA7"/>
    <w:rsid w:val="00A97099"/>
    <w:rsid w:val="00A9745E"/>
    <w:rsid w:val="00AA06DF"/>
    <w:rsid w:val="00AA0C8B"/>
    <w:rsid w:val="00AA1E30"/>
    <w:rsid w:val="00AA25B5"/>
    <w:rsid w:val="00AA325F"/>
    <w:rsid w:val="00AA3529"/>
    <w:rsid w:val="00AA4F98"/>
    <w:rsid w:val="00AA5C79"/>
    <w:rsid w:val="00AA6C8B"/>
    <w:rsid w:val="00AB05B9"/>
    <w:rsid w:val="00AB3619"/>
    <w:rsid w:val="00AB4182"/>
    <w:rsid w:val="00AB56BF"/>
    <w:rsid w:val="00AB5F4F"/>
    <w:rsid w:val="00AC0C4C"/>
    <w:rsid w:val="00AC0D8E"/>
    <w:rsid w:val="00AC15F5"/>
    <w:rsid w:val="00AC1C0D"/>
    <w:rsid w:val="00AC1CA7"/>
    <w:rsid w:val="00AC3182"/>
    <w:rsid w:val="00AC391E"/>
    <w:rsid w:val="00AC4F5D"/>
    <w:rsid w:val="00AC7EAD"/>
    <w:rsid w:val="00AD0366"/>
    <w:rsid w:val="00AD0524"/>
    <w:rsid w:val="00AD070B"/>
    <w:rsid w:val="00AD0C0B"/>
    <w:rsid w:val="00AD29CC"/>
    <w:rsid w:val="00AD44E2"/>
    <w:rsid w:val="00AD53AD"/>
    <w:rsid w:val="00AD65F5"/>
    <w:rsid w:val="00AD706A"/>
    <w:rsid w:val="00AD78E4"/>
    <w:rsid w:val="00AE1F33"/>
    <w:rsid w:val="00AE28FA"/>
    <w:rsid w:val="00AE42DB"/>
    <w:rsid w:val="00AE7522"/>
    <w:rsid w:val="00AE7B56"/>
    <w:rsid w:val="00AF16BF"/>
    <w:rsid w:val="00AF1D76"/>
    <w:rsid w:val="00AF2256"/>
    <w:rsid w:val="00AF3C2B"/>
    <w:rsid w:val="00AF4AC3"/>
    <w:rsid w:val="00AF4FF8"/>
    <w:rsid w:val="00AF570E"/>
    <w:rsid w:val="00AF6A96"/>
    <w:rsid w:val="00AF709B"/>
    <w:rsid w:val="00B02B43"/>
    <w:rsid w:val="00B036FC"/>
    <w:rsid w:val="00B03963"/>
    <w:rsid w:val="00B0516B"/>
    <w:rsid w:val="00B06143"/>
    <w:rsid w:val="00B06C58"/>
    <w:rsid w:val="00B130CF"/>
    <w:rsid w:val="00B13D66"/>
    <w:rsid w:val="00B13F36"/>
    <w:rsid w:val="00B153EF"/>
    <w:rsid w:val="00B15C82"/>
    <w:rsid w:val="00B16702"/>
    <w:rsid w:val="00B178B2"/>
    <w:rsid w:val="00B17C14"/>
    <w:rsid w:val="00B23D6C"/>
    <w:rsid w:val="00B24E92"/>
    <w:rsid w:val="00B252B0"/>
    <w:rsid w:val="00B2755B"/>
    <w:rsid w:val="00B276C6"/>
    <w:rsid w:val="00B3234B"/>
    <w:rsid w:val="00B32F13"/>
    <w:rsid w:val="00B364FE"/>
    <w:rsid w:val="00B377EF"/>
    <w:rsid w:val="00B37869"/>
    <w:rsid w:val="00B37A61"/>
    <w:rsid w:val="00B42BAF"/>
    <w:rsid w:val="00B45BF1"/>
    <w:rsid w:val="00B466C6"/>
    <w:rsid w:val="00B50010"/>
    <w:rsid w:val="00B538FF"/>
    <w:rsid w:val="00B5457D"/>
    <w:rsid w:val="00B55ADB"/>
    <w:rsid w:val="00B56E10"/>
    <w:rsid w:val="00B57422"/>
    <w:rsid w:val="00B57AD5"/>
    <w:rsid w:val="00B61467"/>
    <w:rsid w:val="00B6188C"/>
    <w:rsid w:val="00B61D7E"/>
    <w:rsid w:val="00B63D44"/>
    <w:rsid w:val="00B700B6"/>
    <w:rsid w:val="00B71326"/>
    <w:rsid w:val="00B734DA"/>
    <w:rsid w:val="00B73EB4"/>
    <w:rsid w:val="00B755F1"/>
    <w:rsid w:val="00B75AF6"/>
    <w:rsid w:val="00B7600C"/>
    <w:rsid w:val="00B76BFE"/>
    <w:rsid w:val="00B77A6A"/>
    <w:rsid w:val="00B77C3A"/>
    <w:rsid w:val="00B77CEB"/>
    <w:rsid w:val="00B80334"/>
    <w:rsid w:val="00B80742"/>
    <w:rsid w:val="00B82EDE"/>
    <w:rsid w:val="00B83666"/>
    <w:rsid w:val="00B83BBD"/>
    <w:rsid w:val="00B84D53"/>
    <w:rsid w:val="00B8589C"/>
    <w:rsid w:val="00B90A4E"/>
    <w:rsid w:val="00B92D59"/>
    <w:rsid w:val="00B93B24"/>
    <w:rsid w:val="00B94223"/>
    <w:rsid w:val="00B944E7"/>
    <w:rsid w:val="00B94F44"/>
    <w:rsid w:val="00B9519A"/>
    <w:rsid w:val="00B9563D"/>
    <w:rsid w:val="00B95E5B"/>
    <w:rsid w:val="00B96C73"/>
    <w:rsid w:val="00B973B7"/>
    <w:rsid w:val="00B97AED"/>
    <w:rsid w:val="00BA0BFF"/>
    <w:rsid w:val="00BA124B"/>
    <w:rsid w:val="00BA160C"/>
    <w:rsid w:val="00BA312F"/>
    <w:rsid w:val="00BA423D"/>
    <w:rsid w:val="00BA5DC3"/>
    <w:rsid w:val="00BA6804"/>
    <w:rsid w:val="00BA6F05"/>
    <w:rsid w:val="00BA71C0"/>
    <w:rsid w:val="00BA7BFC"/>
    <w:rsid w:val="00BB06FA"/>
    <w:rsid w:val="00BB1196"/>
    <w:rsid w:val="00BB1429"/>
    <w:rsid w:val="00BB146C"/>
    <w:rsid w:val="00BB2356"/>
    <w:rsid w:val="00BB2C49"/>
    <w:rsid w:val="00BB31A2"/>
    <w:rsid w:val="00BB388B"/>
    <w:rsid w:val="00BB3B4E"/>
    <w:rsid w:val="00BB62EE"/>
    <w:rsid w:val="00BB6B26"/>
    <w:rsid w:val="00BC0C76"/>
    <w:rsid w:val="00BC1341"/>
    <w:rsid w:val="00BC1796"/>
    <w:rsid w:val="00BC1E9A"/>
    <w:rsid w:val="00BC3AF2"/>
    <w:rsid w:val="00BC4ACD"/>
    <w:rsid w:val="00BC7019"/>
    <w:rsid w:val="00BC739A"/>
    <w:rsid w:val="00BC7AB3"/>
    <w:rsid w:val="00BC7AC7"/>
    <w:rsid w:val="00BD103F"/>
    <w:rsid w:val="00BD2EC4"/>
    <w:rsid w:val="00BD3E9D"/>
    <w:rsid w:val="00BD6A4C"/>
    <w:rsid w:val="00BD7513"/>
    <w:rsid w:val="00BE0753"/>
    <w:rsid w:val="00BE0AD2"/>
    <w:rsid w:val="00BE0B88"/>
    <w:rsid w:val="00BE122F"/>
    <w:rsid w:val="00BE3CBE"/>
    <w:rsid w:val="00BE53D9"/>
    <w:rsid w:val="00BE726A"/>
    <w:rsid w:val="00BF1419"/>
    <w:rsid w:val="00BF18B4"/>
    <w:rsid w:val="00BF4621"/>
    <w:rsid w:val="00BF6098"/>
    <w:rsid w:val="00BF6551"/>
    <w:rsid w:val="00BF670A"/>
    <w:rsid w:val="00BF7654"/>
    <w:rsid w:val="00C0014C"/>
    <w:rsid w:val="00C0203F"/>
    <w:rsid w:val="00C030E0"/>
    <w:rsid w:val="00C039B7"/>
    <w:rsid w:val="00C06179"/>
    <w:rsid w:val="00C0708B"/>
    <w:rsid w:val="00C07528"/>
    <w:rsid w:val="00C07899"/>
    <w:rsid w:val="00C10BF2"/>
    <w:rsid w:val="00C12950"/>
    <w:rsid w:val="00C12CFB"/>
    <w:rsid w:val="00C13486"/>
    <w:rsid w:val="00C13BE9"/>
    <w:rsid w:val="00C15569"/>
    <w:rsid w:val="00C15F4A"/>
    <w:rsid w:val="00C17020"/>
    <w:rsid w:val="00C1745A"/>
    <w:rsid w:val="00C220A9"/>
    <w:rsid w:val="00C249FF"/>
    <w:rsid w:val="00C25937"/>
    <w:rsid w:val="00C26BE6"/>
    <w:rsid w:val="00C30964"/>
    <w:rsid w:val="00C30DE2"/>
    <w:rsid w:val="00C30F68"/>
    <w:rsid w:val="00C326D1"/>
    <w:rsid w:val="00C32940"/>
    <w:rsid w:val="00C343A8"/>
    <w:rsid w:val="00C34D8A"/>
    <w:rsid w:val="00C35184"/>
    <w:rsid w:val="00C3640A"/>
    <w:rsid w:val="00C371B9"/>
    <w:rsid w:val="00C4166F"/>
    <w:rsid w:val="00C417D7"/>
    <w:rsid w:val="00C418F7"/>
    <w:rsid w:val="00C423D6"/>
    <w:rsid w:val="00C43294"/>
    <w:rsid w:val="00C43C5C"/>
    <w:rsid w:val="00C44E25"/>
    <w:rsid w:val="00C45155"/>
    <w:rsid w:val="00C45D8C"/>
    <w:rsid w:val="00C4678B"/>
    <w:rsid w:val="00C474CB"/>
    <w:rsid w:val="00C508DD"/>
    <w:rsid w:val="00C50B45"/>
    <w:rsid w:val="00C50C08"/>
    <w:rsid w:val="00C51F13"/>
    <w:rsid w:val="00C52A00"/>
    <w:rsid w:val="00C5526A"/>
    <w:rsid w:val="00C560D2"/>
    <w:rsid w:val="00C566C5"/>
    <w:rsid w:val="00C61D81"/>
    <w:rsid w:val="00C62C21"/>
    <w:rsid w:val="00C62F14"/>
    <w:rsid w:val="00C635A1"/>
    <w:rsid w:val="00C63857"/>
    <w:rsid w:val="00C64D37"/>
    <w:rsid w:val="00C66ACB"/>
    <w:rsid w:val="00C66F8C"/>
    <w:rsid w:val="00C67D46"/>
    <w:rsid w:val="00C70846"/>
    <w:rsid w:val="00C70CBC"/>
    <w:rsid w:val="00C712FB"/>
    <w:rsid w:val="00C712FD"/>
    <w:rsid w:val="00C71FFF"/>
    <w:rsid w:val="00C724AE"/>
    <w:rsid w:val="00C72648"/>
    <w:rsid w:val="00C72DC7"/>
    <w:rsid w:val="00C73E6F"/>
    <w:rsid w:val="00C7424A"/>
    <w:rsid w:val="00C762BE"/>
    <w:rsid w:val="00C76443"/>
    <w:rsid w:val="00C764CA"/>
    <w:rsid w:val="00C76FDC"/>
    <w:rsid w:val="00C809A8"/>
    <w:rsid w:val="00C80E82"/>
    <w:rsid w:val="00C81878"/>
    <w:rsid w:val="00C81DE6"/>
    <w:rsid w:val="00C81EE3"/>
    <w:rsid w:val="00C8494A"/>
    <w:rsid w:val="00C9120F"/>
    <w:rsid w:val="00C91B00"/>
    <w:rsid w:val="00C91CF7"/>
    <w:rsid w:val="00C95ABD"/>
    <w:rsid w:val="00C95C33"/>
    <w:rsid w:val="00C95D27"/>
    <w:rsid w:val="00C97F6E"/>
    <w:rsid w:val="00CA2E64"/>
    <w:rsid w:val="00CA317C"/>
    <w:rsid w:val="00CA3212"/>
    <w:rsid w:val="00CA32E5"/>
    <w:rsid w:val="00CA5DFA"/>
    <w:rsid w:val="00CA792C"/>
    <w:rsid w:val="00CB08B9"/>
    <w:rsid w:val="00CB1640"/>
    <w:rsid w:val="00CB1C3C"/>
    <w:rsid w:val="00CB1DD5"/>
    <w:rsid w:val="00CB27BB"/>
    <w:rsid w:val="00CB451D"/>
    <w:rsid w:val="00CB53A9"/>
    <w:rsid w:val="00CB67AF"/>
    <w:rsid w:val="00CB7BC1"/>
    <w:rsid w:val="00CC0F8A"/>
    <w:rsid w:val="00CC109B"/>
    <w:rsid w:val="00CC2348"/>
    <w:rsid w:val="00CC2543"/>
    <w:rsid w:val="00CC39DE"/>
    <w:rsid w:val="00CC44C5"/>
    <w:rsid w:val="00CC4BB7"/>
    <w:rsid w:val="00CC60AF"/>
    <w:rsid w:val="00CC6881"/>
    <w:rsid w:val="00CD040F"/>
    <w:rsid w:val="00CD1549"/>
    <w:rsid w:val="00CD1A91"/>
    <w:rsid w:val="00CD521B"/>
    <w:rsid w:val="00CD567B"/>
    <w:rsid w:val="00CD60DE"/>
    <w:rsid w:val="00CE090D"/>
    <w:rsid w:val="00CE091C"/>
    <w:rsid w:val="00CE19E2"/>
    <w:rsid w:val="00CE3BF3"/>
    <w:rsid w:val="00CE4295"/>
    <w:rsid w:val="00CE4A43"/>
    <w:rsid w:val="00CE52B1"/>
    <w:rsid w:val="00CF14F8"/>
    <w:rsid w:val="00CF1FA2"/>
    <w:rsid w:val="00CF34AC"/>
    <w:rsid w:val="00CF3754"/>
    <w:rsid w:val="00CF3AD8"/>
    <w:rsid w:val="00CF40D5"/>
    <w:rsid w:val="00CF5E6E"/>
    <w:rsid w:val="00CF70CF"/>
    <w:rsid w:val="00CF7DBB"/>
    <w:rsid w:val="00D01D41"/>
    <w:rsid w:val="00D02FC1"/>
    <w:rsid w:val="00D03245"/>
    <w:rsid w:val="00D049D4"/>
    <w:rsid w:val="00D05632"/>
    <w:rsid w:val="00D05E3F"/>
    <w:rsid w:val="00D0659F"/>
    <w:rsid w:val="00D106BC"/>
    <w:rsid w:val="00D121C2"/>
    <w:rsid w:val="00D13197"/>
    <w:rsid w:val="00D13680"/>
    <w:rsid w:val="00D17281"/>
    <w:rsid w:val="00D204BE"/>
    <w:rsid w:val="00D21123"/>
    <w:rsid w:val="00D22EEB"/>
    <w:rsid w:val="00D23963"/>
    <w:rsid w:val="00D259AE"/>
    <w:rsid w:val="00D27289"/>
    <w:rsid w:val="00D275C8"/>
    <w:rsid w:val="00D308CD"/>
    <w:rsid w:val="00D3236F"/>
    <w:rsid w:val="00D324EB"/>
    <w:rsid w:val="00D32AE2"/>
    <w:rsid w:val="00D332F2"/>
    <w:rsid w:val="00D339CB"/>
    <w:rsid w:val="00D356F3"/>
    <w:rsid w:val="00D358DF"/>
    <w:rsid w:val="00D362DE"/>
    <w:rsid w:val="00D365CF"/>
    <w:rsid w:val="00D36809"/>
    <w:rsid w:val="00D36C6D"/>
    <w:rsid w:val="00D37D81"/>
    <w:rsid w:val="00D40483"/>
    <w:rsid w:val="00D40FC8"/>
    <w:rsid w:val="00D41505"/>
    <w:rsid w:val="00D41CEF"/>
    <w:rsid w:val="00D42054"/>
    <w:rsid w:val="00D42098"/>
    <w:rsid w:val="00D425CA"/>
    <w:rsid w:val="00D42612"/>
    <w:rsid w:val="00D45F78"/>
    <w:rsid w:val="00D475F0"/>
    <w:rsid w:val="00D50E5A"/>
    <w:rsid w:val="00D51AFD"/>
    <w:rsid w:val="00D53029"/>
    <w:rsid w:val="00D5570A"/>
    <w:rsid w:val="00D55734"/>
    <w:rsid w:val="00D55752"/>
    <w:rsid w:val="00D55DDB"/>
    <w:rsid w:val="00D604DC"/>
    <w:rsid w:val="00D61C6F"/>
    <w:rsid w:val="00D64117"/>
    <w:rsid w:val="00D66807"/>
    <w:rsid w:val="00D678E5"/>
    <w:rsid w:val="00D67A61"/>
    <w:rsid w:val="00D71087"/>
    <w:rsid w:val="00D71B56"/>
    <w:rsid w:val="00D75068"/>
    <w:rsid w:val="00D76030"/>
    <w:rsid w:val="00D77047"/>
    <w:rsid w:val="00D776D1"/>
    <w:rsid w:val="00D80A68"/>
    <w:rsid w:val="00D841A8"/>
    <w:rsid w:val="00D8472C"/>
    <w:rsid w:val="00D84FD1"/>
    <w:rsid w:val="00D858B0"/>
    <w:rsid w:val="00D86227"/>
    <w:rsid w:val="00D90826"/>
    <w:rsid w:val="00D93191"/>
    <w:rsid w:val="00D93FE7"/>
    <w:rsid w:val="00D946B3"/>
    <w:rsid w:val="00D959D9"/>
    <w:rsid w:val="00D9711F"/>
    <w:rsid w:val="00DA1CAF"/>
    <w:rsid w:val="00DA3542"/>
    <w:rsid w:val="00DA3B4A"/>
    <w:rsid w:val="00DA4042"/>
    <w:rsid w:val="00DA4298"/>
    <w:rsid w:val="00DA4A07"/>
    <w:rsid w:val="00DA567C"/>
    <w:rsid w:val="00DA59EC"/>
    <w:rsid w:val="00DA5F5F"/>
    <w:rsid w:val="00DB1969"/>
    <w:rsid w:val="00DB2834"/>
    <w:rsid w:val="00DB2FFD"/>
    <w:rsid w:val="00DB36C9"/>
    <w:rsid w:val="00DB3AF1"/>
    <w:rsid w:val="00DB6076"/>
    <w:rsid w:val="00DB69EB"/>
    <w:rsid w:val="00DB74FB"/>
    <w:rsid w:val="00DC205F"/>
    <w:rsid w:val="00DC2861"/>
    <w:rsid w:val="00DC3D1D"/>
    <w:rsid w:val="00DD104A"/>
    <w:rsid w:val="00DD3945"/>
    <w:rsid w:val="00DD3A48"/>
    <w:rsid w:val="00DD3D1D"/>
    <w:rsid w:val="00DD40C1"/>
    <w:rsid w:val="00DD5275"/>
    <w:rsid w:val="00DD6C4D"/>
    <w:rsid w:val="00DD7E3A"/>
    <w:rsid w:val="00DE012B"/>
    <w:rsid w:val="00DE4949"/>
    <w:rsid w:val="00DE5238"/>
    <w:rsid w:val="00DE6F98"/>
    <w:rsid w:val="00DE7921"/>
    <w:rsid w:val="00DF25A9"/>
    <w:rsid w:val="00DF2A68"/>
    <w:rsid w:val="00DF2F8C"/>
    <w:rsid w:val="00DF716E"/>
    <w:rsid w:val="00DF73F0"/>
    <w:rsid w:val="00E01647"/>
    <w:rsid w:val="00E01DA1"/>
    <w:rsid w:val="00E03058"/>
    <w:rsid w:val="00E03383"/>
    <w:rsid w:val="00E0345C"/>
    <w:rsid w:val="00E035F9"/>
    <w:rsid w:val="00E04482"/>
    <w:rsid w:val="00E0465D"/>
    <w:rsid w:val="00E05B9C"/>
    <w:rsid w:val="00E100E4"/>
    <w:rsid w:val="00E1172D"/>
    <w:rsid w:val="00E14669"/>
    <w:rsid w:val="00E15359"/>
    <w:rsid w:val="00E160FA"/>
    <w:rsid w:val="00E16164"/>
    <w:rsid w:val="00E1645D"/>
    <w:rsid w:val="00E20186"/>
    <w:rsid w:val="00E202A5"/>
    <w:rsid w:val="00E20E39"/>
    <w:rsid w:val="00E21998"/>
    <w:rsid w:val="00E21ED4"/>
    <w:rsid w:val="00E22940"/>
    <w:rsid w:val="00E23FD7"/>
    <w:rsid w:val="00E24900"/>
    <w:rsid w:val="00E24B54"/>
    <w:rsid w:val="00E25068"/>
    <w:rsid w:val="00E306B0"/>
    <w:rsid w:val="00E30B58"/>
    <w:rsid w:val="00E324BF"/>
    <w:rsid w:val="00E32CC4"/>
    <w:rsid w:val="00E33975"/>
    <w:rsid w:val="00E33C1C"/>
    <w:rsid w:val="00E4082E"/>
    <w:rsid w:val="00E41284"/>
    <w:rsid w:val="00E43FD7"/>
    <w:rsid w:val="00E445ED"/>
    <w:rsid w:val="00E44FDF"/>
    <w:rsid w:val="00E45F7C"/>
    <w:rsid w:val="00E45F82"/>
    <w:rsid w:val="00E463AB"/>
    <w:rsid w:val="00E47396"/>
    <w:rsid w:val="00E507CB"/>
    <w:rsid w:val="00E51F0A"/>
    <w:rsid w:val="00E5278E"/>
    <w:rsid w:val="00E528A4"/>
    <w:rsid w:val="00E52E3F"/>
    <w:rsid w:val="00E54673"/>
    <w:rsid w:val="00E54C73"/>
    <w:rsid w:val="00E550F3"/>
    <w:rsid w:val="00E55B89"/>
    <w:rsid w:val="00E562BC"/>
    <w:rsid w:val="00E5680E"/>
    <w:rsid w:val="00E576BD"/>
    <w:rsid w:val="00E61A1E"/>
    <w:rsid w:val="00E61D9B"/>
    <w:rsid w:val="00E622E6"/>
    <w:rsid w:val="00E654A8"/>
    <w:rsid w:val="00E71A83"/>
    <w:rsid w:val="00E72C55"/>
    <w:rsid w:val="00E72DE8"/>
    <w:rsid w:val="00E730CE"/>
    <w:rsid w:val="00E74084"/>
    <w:rsid w:val="00E748C7"/>
    <w:rsid w:val="00E76ACB"/>
    <w:rsid w:val="00E775DB"/>
    <w:rsid w:val="00E77709"/>
    <w:rsid w:val="00E8226F"/>
    <w:rsid w:val="00E8274E"/>
    <w:rsid w:val="00E8567C"/>
    <w:rsid w:val="00E85686"/>
    <w:rsid w:val="00E86C8A"/>
    <w:rsid w:val="00E91926"/>
    <w:rsid w:val="00E92D89"/>
    <w:rsid w:val="00E9465E"/>
    <w:rsid w:val="00E94D30"/>
    <w:rsid w:val="00E96F89"/>
    <w:rsid w:val="00EA0C3C"/>
    <w:rsid w:val="00EA20C5"/>
    <w:rsid w:val="00EA290F"/>
    <w:rsid w:val="00EA4CEA"/>
    <w:rsid w:val="00EA4DB6"/>
    <w:rsid w:val="00EA595D"/>
    <w:rsid w:val="00EA62F3"/>
    <w:rsid w:val="00EA6360"/>
    <w:rsid w:val="00EA6635"/>
    <w:rsid w:val="00EA66E7"/>
    <w:rsid w:val="00EA6BA1"/>
    <w:rsid w:val="00EB0C23"/>
    <w:rsid w:val="00EB0C85"/>
    <w:rsid w:val="00EB0CF9"/>
    <w:rsid w:val="00EB0F1D"/>
    <w:rsid w:val="00EB1C67"/>
    <w:rsid w:val="00EB3805"/>
    <w:rsid w:val="00EB47F5"/>
    <w:rsid w:val="00EB5734"/>
    <w:rsid w:val="00EB5AA1"/>
    <w:rsid w:val="00EB66BC"/>
    <w:rsid w:val="00EB6720"/>
    <w:rsid w:val="00EB6AFB"/>
    <w:rsid w:val="00EB6C17"/>
    <w:rsid w:val="00EC4D0A"/>
    <w:rsid w:val="00EC63AD"/>
    <w:rsid w:val="00EC6D77"/>
    <w:rsid w:val="00EC7CC9"/>
    <w:rsid w:val="00ED0D74"/>
    <w:rsid w:val="00ED1632"/>
    <w:rsid w:val="00ED41AA"/>
    <w:rsid w:val="00ED49FD"/>
    <w:rsid w:val="00ED6BBB"/>
    <w:rsid w:val="00ED7543"/>
    <w:rsid w:val="00EE0A26"/>
    <w:rsid w:val="00EE11DA"/>
    <w:rsid w:val="00EE1956"/>
    <w:rsid w:val="00EE3236"/>
    <w:rsid w:val="00EE3BE6"/>
    <w:rsid w:val="00EE3CF7"/>
    <w:rsid w:val="00EE59EC"/>
    <w:rsid w:val="00EE5B68"/>
    <w:rsid w:val="00EE7848"/>
    <w:rsid w:val="00EE7F04"/>
    <w:rsid w:val="00EF2F4E"/>
    <w:rsid w:val="00EF3936"/>
    <w:rsid w:val="00EF4136"/>
    <w:rsid w:val="00EF6583"/>
    <w:rsid w:val="00EF68AD"/>
    <w:rsid w:val="00EF74CC"/>
    <w:rsid w:val="00EF7EEF"/>
    <w:rsid w:val="00F0385E"/>
    <w:rsid w:val="00F04E05"/>
    <w:rsid w:val="00F04E20"/>
    <w:rsid w:val="00F065C8"/>
    <w:rsid w:val="00F074BF"/>
    <w:rsid w:val="00F111CE"/>
    <w:rsid w:val="00F12681"/>
    <w:rsid w:val="00F12806"/>
    <w:rsid w:val="00F13E75"/>
    <w:rsid w:val="00F154E0"/>
    <w:rsid w:val="00F15983"/>
    <w:rsid w:val="00F1607D"/>
    <w:rsid w:val="00F20055"/>
    <w:rsid w:val="00F20AD1"/>
    <w:rsid w:val="00F20C45"/>
    <w:rsid w:val="00F2175A"/>
    <w:rsid w:val="00F22F9C"/>
    <w:rsid w:val="00F2384A"/>
    <w:rsid w:val="00F23ABD"/>
    <w:rsid w:val="00F25AAA"/>
    <w:rsid w:val="00F26DD3"/>
    <w:rsid w:val="00F2766B"/>
    <w:rsid w:val="00F2783D"/>
    <w:rsid w:val="00F27E26"/>
    <w:rsid w:val="00F308F9"/>
    <w:rsid w:val="00F326EA"/>
    <w:rsid w:val="00F35A90"/>
    <w:rsid w:val="00F35ABB"/>
    <w:rsid w:val="00F35BA1"/>
    <w:rsid w:val="00F36B99"/>
    <w:rsid w:val="00F37CAB"/>
    <w:rsid w:val="00F41F16"/>
    <w:rsid w:val="00F436F8"/>
    <w:rsid w:val="00F44907"/>
    <w:rsid w:val="00F452C6"/>
    <w:rsid w:val="00F50E83"/>
    <w:rsid w:val="00F516F3"/>
    <w:rsid w:val="00F52E41"/>
    <w:rsid w:val="00F53159"/>
    <w:rsid w:val="00F5371E"/>
    <w:rsid w:val="00F53B19"/>
    <w:rsid w:val="00F57A57"/>
    <w:rsid w:val="00F611A5"/>
    <w:rsid w:val="00F620A5"/>
    <w:rsid w:val="00F621E1"/>
    <w:rsid w:val="00F627A8"/>
    <w:rsid w:val="00F62DF7"/>
    <w:rsid w:val="00F638DE"/>
    <w:rsid w:val="00F65A5F"/>
    <w:rsid w:val="00F65CE4"/>
    <w:rsid w:val="00F665CB"/>
    <w:rsid w:val="00F66AB7"/>
    <w:rsid w:val="00F66C83"/>
    <w:rsid w:val="00F67B67"/>
    <w:rsid w:val="00F70363"/>
    <w:rsid w:val="00F73187"/>
    <w:rsid w:val="00F738E9"/>
    <w:rsid w:val="00F75AA7"/>
    <w:rsid w:val="00F76D4B"/>
    <w:rsid w:val="00F811F4"/>
    <w:rsid w:val="00F81271"/>
    <w:rsid w:val="00F8172C"/>
    <w:rsid w:val="00F81DB3"/>
    <w:rsid w:val="00F825C5"/>
    <w:rsid w:val="00F82666"/>
    <w:rsid w:val="00F83654"/>
    <w:rsid w:val="00F83CC8"/>
    <w:rsid w:val="00F847F8"/>
    <w:rsid w:val="00F85806"/>
    <w:rsid w:val="00F86040"/>
    <w:rsid w:val="00F8685C"/>
    <w:rsid w:val="00F8703F"/>
    <w:rsid w:val="00F873FF"/>
    <w:rsid w:val="00F90539"/>
    <w:rsid w:val="00F90ADD"/>
    <w:rsid w:val="00F92038"/>
    <w:rsid w:val="00F92561"/>
    <w:rsid w:val="00F92D08"/>
    <w:rsid w:val="00F94244"/>
    <w:rsid w:val="00F94541"/>
    <w:rsid w:val="00F95D3A"/>
    <w:rsid w:val="00F96D8E"/>
    <w:rsid w:val="00F97455"/>
    <w:rsid w:val="00FA1A99"/>
    <w:rsid w:val="00FA2DAE"/>
    <w:rsid w:val="00FA7029"/>
    <w:rsid w:val="00FB1E63"/>
    <w:rsid w:val="00FB2038"/>
    <w:rsid w:val="00FB2D4E"/>
    <w:rsid w:val="00FB3E20"/>
    <w:rsid w:val="00FB478B"/>
    <w:rsid w:val="00FB4D37"/>
    <w:rsid w:val="00FB5E12"/>
    <w:rsid w:val="00FB6CC0"/>
    <w:rsid w:val="00FB7917"/>
    <w:rsid w:val="00FB7D25"/>
    <w:rsid w:val="00FC0BF6"/>
    <w:rsid w:val="00FC0CD4"/>
    <w:rsid w:val="00FC3903"/>
    <w:rsid w:val="00FC4E1E"/>
    <w:rsid w:val="00FC74C8"/>
    <w:rsid w:val="00FC7CCE"/>
    <w:rsid w:val="00FD1381"/>
    <w:rsid w:val="00FD18B0"/>
    <w:rsid w:val="00FD18C2"/>
    <w:rsid w:val="00FD2F2D"/>
    <w:rsid w:val="00FD3E28"/>
    <w:rsid w:val="00FD42C6"/>
    <w:rsid w:val="00FD512F"/>
    <w:rsid w:val="00FD55AF"/>
    <w:rsid w:val="00FD600C"/>
    <w:rsid w:val="00FD6181"/>
    <w:rsid w:val="00FD7178"/>
    <w:rsid w:val="00FD74BB"/>
    <w:rsid w:val="00FD752F"/>
    <w:rsid w:val="00FE0E86"/>
    <w:rsid w:val="00FE1555"/>
    <w:rsid w:val="00FE1A65"/>
    <w:rsid w:val="00FE2C4D"/>
    <w:rsid w:val="00FE2D46"/>
    <w:rsid w:val="00FE386F"/>
    <w:rsid w:val="00FE4E87"/>
    <w:rsid w:val="00FE5921"/>
    <w:rsid w:val="00FE5B33"/>
    <w:rsid w:val="00FE60D1"/>
    <w:rsid w:val="00FE6AB3"/>
    <w:rsid w:val="00FF130B"/>
    <w:rsid w:val="00FF3F50"/>
    <w:rsid w:val="00FF49FB"/>
    <w:rsid w:val="00FF4AF4"/>
    <w:rsid w:val="00FF4E1B"/>
    <w:rsid w:val="00FF5A0D"/>
    <w:rsid w:val="00FF62A4"/>
    <w:rsid w:val="00FF73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69365C"/>
  <w15:chartTrackingRefBased/>
  <w15:docId w15:val="{25DA15F6-A8B8-481C-86FF-96D4ABD99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Rood"/>
    <w:qFormat/>
    <w:rsid w:val="00D36809"/>
    <w:pPr>
      <w:spacing w:line="280" w:lineRule="atLeast"/>
    </w:pPr>
    <w:rPr>
      <w:rFonts w:ascii="Arial" w:hAnsi="Arial"/>
      <w:snapToGrid w:val="0"/>
      <w:kern w:val="28"/>
      <w:sz w:val="18"/>
      <w:lang w:eastAsia="en-US"/>
    </w:rPr>
  </w:style>
  <w:style w:type="paragraph" w:styleId="Kop1">
    <w:name w:val="heading 1"/>
    <w:basedOn w:val="Standaard"/>
    <w:next w:val="Standaard"/>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left" w:pos="1588"/>
      </w:tabs>
      <w:spacing w:before="240"/>
      <w:outlineLvl w:val="3"/>
    </w:pPr>
    <w:rPr>
      <w:i/>
      <w:szCs w:val="28"/>
    </w:rPr>
  </w:style>
  <w:style w:type="paragraph" w:styleId="Kop5">
    <w:name w:val="heading 5"/>
    <w:basedOn w:val="Kop4"/>
    <w:next w:val="Standaard"/>
    <w:qFormat/>
    <w:pPr>
      <w:numPr>
        <w:ilvl w:val="4"/>
      </w:numPr>
      <w:tabs>
        <w:tab w:val="clear" w:pos="1576"/>
        <w:tab w:val="num" w:pos="1008"/>
        <w:tab w:val="left" w:pos="1588"/>
      </w:tabs>
      <w:ind w:left="1008"/>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link w:val="VoettekstChar"/>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aliases w:val="Subtitel"/>
    <w:basedOn w:val="Koptekst"/>
    <w:qFormat/>
    <w:pPr>
      <w:tabs>
        <w:tab w:val="clear" w:pos="4536"/>
        <w:tab w:val="clear" w:pos="9072"/>
      </w:tabs>
    </w:pPr>
    <w:rPr>
      <w:lang w:val="es-ES_tradnl"/>
    </w:rPr>
  </w:style>
  <w:style w:type="paragraph" w:styleId="Inhopg1">
    <w:name w:val="toc 1"/>
    <w:basedOn w:val="Standaard"/>
    <w:next w:val="Standaard"/>
    <w:autoRedefine/>
    <w:semiHidden/>
    <w:pPr>
      <w:tabs>
        <w:tab w:val="left" w:pos="680"/>
        <w:tab w:val="right" w:leader="dot" w:pos="8778"/>
      </w:tabs>
      <w:spacing w:before="240"/>
      <w:ind w:left="680" w:hanging="680"/>
    </w:pPr>
    <w:rPr>
      <w:b/>
      <w:bCs/>
      <w:noProof/>
    </w:rPr>
  </w:style>
  <w:style w:type="paragraph" w:styleId="Inhopg2">
    <w:name w:val="toc 2"/>
    <w:basedOn w:val="Inhopg1"/>
    <w:next w:val="Standaard"/>
    <w:autoRedefine/>
    <w:semiHidden/>
    <w:pPr>
      <w:spacing w:before="0"/>
    </w:pPr>
    <w:rPr>
      <w:b w:val="0"/>
      <w:bCs w:val="0"/>
      <w:szCs w:val="18"/>
    </w:rPr>
  </w:style>
  <w:style w:type="paragraph" w:styleId="Inhopg3">
    <w:name w:val="toc 3"/>
    <w:basedOn w:val="Inhopg2"/>
    <w:next w:val="Standaard"/>
    <w:autoRedefine/>
    <w:semiHidden/>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basedOn w:val="Standaardalinea-lettertype"/>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basedOn w:val="Standaardalinea-lettertyp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basedOn w:val="Standaardalinea-lettertyp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basedOn w:val="Standaardalinea-lettertyp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basedOn w:val="Standaardalinea-lettertype"/>
    <w:qFormat/>
    <w:rsid w:val="00857117"/>
    <w:rPr>
      <w:b/>
      <w:bCs/>
    </w:rPr>
  </w:style>
  <w:style w:type="character" w:styleId="Nadruk">
    <w:name w:val="Emphasis"/>
    <w:basedOn w:val="Standaardalinea-lettertype"/>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basedOn w:val="Standaardalinea-lettertype"/>
    <w:rsid w:val="00E035F9"/>
    <w:rPr>
      <w:color w:val="800080"/>
      <w:u w:val="single"/>
    </w:rPr>
  </w:style>
  <w:style w:type="character" w:customStyle="1" w:styleId="VoettekstChar">
    <w:name w:val="Voettekst Char"/>
    <w:basedOn w:val="Standaardalinea-lettertype"/>
    <w:link w:val="Voettekst"/>
    <w:rsid w:val="005F7CEA"/>
    <w:rPr>
      <w:rFonts w:ascii="Arial" w:hAnsi="Arial"/>
      <w:snapToGrid w:val="0"/>
      <w:kern w:val="28"/>
      <w:sz w:val="18"/>
      <w:lang w:val="nl-NL" w:eastAsia="en-US" w:bidi="ar-SA"/>
    </w:rPr>
  </w:style>
  <w:style w:type="paragraph" w:styleId="Normaalweb">
    <w:name w:val="Normal (Web)"/>
    <w:basedOn w:val="Standaard"/>
    <w:rsid w:val="005F7CEA"/>
    <w:pPr>
      <w:spacing w:before="100" w:beforeAutospacing="1" w:after="100" w:afterAutospacing="1" w:line="240" w:lineRule="auto"/>
    </w:pPr>
    <w:rPr>
      <w:rFonts w:ascii="Times New Roman" w:hAnsi="Times New Roman"/>
      <w:snapToGrid/>
      <w:kern w:val="0"/>
      <w:sz w:val="24"/>
      <w:szCs w:val="24"/>
      <w:lang w:eastAsia="nl-NL"/>
    </w:rPr>
  </w:style>
  <w:style w:type="character" w:customStyle="1" w:styleId="tx1">
    <w:name w:val="tx1"/>
    <w:basedOn w:val="Standaardalinea-lettertype"/>
    <w:rsid w:val="005F7CEA"/>
    <w:rPr>
      <w:b/>
      <w:bCs/>
    </w:rPr>
  </w:style>
  <w:style w:type="paragraph" w:styleId="Revisie">
    <w:name w:val="Revision"/>
    <w:hidden/>
    <w:uiPriority w:val="99"/>
    <w:semiHidden/>
    <w:rsid w:val="000C7D0E"/>
    <w:rPr>
      <w:rFonts w:ascii="Arial" w:hAnsi="Arial"/>
      <w:snapToGrid w:val="0"/>
      <w:kern w:val="28"/>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370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4F488-9432-4F9A-899B-5F82E5679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37</Pages>
  <Words>8997</Words>
  <Characters>49484</Characters>
  <Application>Microsoft Office Word</Application>
  <DocSecurity>0</DocSecurity>
  <Lines>412</Lines>
  <Paragraphs>116</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58365</CharactersWithSpaces>
  <SharedDoc>false</SharedDoc>
  <HLinks>
    <vt:vector size="96" baseType="variant">
      <vt:variant>
        <vt:i4>1769535</vt:i4>
      </vt:variant>
      <vt:variant>
        <vt:i4>107</vt:i4>
      </vt:variant>
      <vt:variant>
        <vt:i4>0</vt:i4>
      </vt:variant>
      <vt:variant>
        <vt:i4>5</vt:i4>
      </vt:variant>
      <vt:variant>
        <vt:lpwstr/>
      </vt:variant>
      <vt:variant>
        <vt:lpwstr>_Toc380056926</vt:lpwstr>
      </vt:variant>
      <vt:variant>
        <vt:i4>1769535</vt:i4>
      </vt:variant>
      <vt:variant>
        <vt:i4>101</vt:i4>
      </vt:variant>
      <vt:variant>
        <vt:i4>0</vt:i4>
      </vt:variant>
      <vt:variant>
        <vt:i4>5</vt:i4>
      </vt:variant>
      <vt:variant>
        <vt:lpwstr/>
      </vt:variant>
      <vt:variant>
        <vt:lpwstr>_Toc380056925</vt:lpwstr>
      </vt:variant>
      <vt:variant>
        <vt:i4>1769535</vt:i4>
      </vt:variant>
      <vt:variant>
        <vt:i4>95</vt:i4>
      </vt:variant>
      <vt:variant>
        <vt:i4>0</vt:i4>
      </vt:variant>
      <vt:variant>
        <vt:i4>5</vt:i4>
      </vt:variant>
      <vt:variant>
        <vt:lpwstr/>
      </vt:variant>
      <vt:variant>
        <vt:lpwstr>_Toc380056920</vt:lpwstr>
      </vt:variant>
      <vt:variant>
        <vt:i4>1572927</vt:i4>
      </vt:variant>
      <vt:variant>
        <vt:i4>89</vt:i4>
      </vt:variant>
      <vt:variant>
        <vt:i4>0</vt:i4>
      </vt:variant>
      <vt:variant>
        <vt:i4>5</vt:i4>
      </vt:variant>
      <vt:variant>
        <vt:lpwstr/>
      </vt:variant>
      <vt:variant>
        <vt:lpwstr>_Toc380056919</vt:lpwstr>
      </vt:variant>
      <vt:variant>
        <vt:i4>1572927</vt:i4>
      </vt:variant>
      <vt:variant>
        <vt:i4>83</vt:i4>
      </vt:variant>
      <vt:variant>
        <vt:i4>0</vt:i4>
      </vt:variant>
      <vt:variant>
        <vt:i4>5</vt:i4>
      </vt:variant>
      <vt:variant>
        <vt:lpwstr/>
      </vt:variant>
      <vt:variant>
        <vt:lpwstr>_Toc380056918</vt:lpwstr>
      </vt:variant>
      <vt:variant>
        <vt:i4>1572927</vt:i4>
      </vt:variant>
      <vt:variant>
        <vt:i4>77</vt:i4>
      </vt:variant>
      <vt:variant>
        <vt:i4>0</vt:i4>
      </vt:variant>
      <vt:variant>
        <vt:i4>5</vt:i4>
      </vt:variant>
      <vt:variant>
        <vt:lpwstr/>
      </vt:variant>
      <vt:variant>
        <vt:lpwstr>_Toc380056917</vt:lpwstr>
      </vt:variant>
      <vt:variant>
        <vt:i4>1572927</vt:i4>
      </vt:variant>
      <vt:variant>
        <vt:i4>71</vt:i4>
      </vt:variant>
      <vt:variant>
        <vt:i4>0</vt:i4>
      </vt:variant>
      <vt:variant>
        <vt:i4>5</vt:i4>
      </vt:variant>
      <vt:variant>
        <vt:lpwstr/>
      </vt:variant>
      <vt:variant>
        <vt:lpwstr>_Toc380056915</vt:lpwstr>
      </vt:variant>
      <vt:variant>
        <vt:i4>1572927</vt:i4>
      </vt:variant>
      <vt:variant>
        <vt:i4>65</vt:i4>
      </vt:variant>
      <vt:variant>
        <vt:i4>0</vt:i4>
      </vt:variant>
      <vt:variant>
        <vt:i4>5</vt:i4>
      </vt:variant>
      <vt:variant>
        <vt:lpwstr/>
      </vt:variant>
      <vt:variant>
        <vt:lpwstr>_Toc380056914</vt:lpwstr>
      </vt:variant>
      <vt:variant>
        <vt:i4>1572927</vt:i4>
      </vt:variant>
      <vt:variant>
        <vt:i4>59</vt:i4>
      </vt:variant>
      <vt:variant>
        <vt:i4>0</vt:i4>
      </vt:variant>
      <vt:variant>
        <vt:i4>5</vt:i4>
      </vt:variant>
      <vt:variant>
        <vt:lpwstr/>
      </vt:variant>
      <vt:variant>
        <vt:lpwstr>_Toc380056913</vt:lpwstr>
      </vt:variant>
      <vt:variant>
        <vt:i4>1572927</vt:i4>
      </vt:variant>
      <vt:variant>
        <vt:i4>53</vt:i4>
      </vt:variant>
      <vt:variant>
        <vt:i4>0</vt:i4>
      </vt:variant>
      <vt:variant>
        <vt:i4>5</vt:i4>
      </vt:variant>
      <vt:variant>
        <vt:lpwstr/>
      </vt:variant>
      <vt:variant>
        <vt:lpwstr>_Toc380056912</vt:lpwstr>
      </vt:variant>
      <vt:variant>
        <vt:i4>1572927</vt:i4>
      </vt:variant>
      <vt:variant>
        <vt:i4>47</vt:i4>
      </vt:variant>
      <vt:variant>
        <vt:i4>0</vt:i4>
      </vt:variant>
      <vt:variant>
        <vt:i4>5</vt:i4>
      </vt:variant>
      <vt:variant>
        <vt:lpwstr/>
      </vt:variant>
      <vt:variant>
        <vt:lpwstr>_Toc380056911</vt:lpwstr>
      </vt:variant>
      <vt:variant>
        <vt:i4>1572927</vt:i4>
      </vt:variant>
      <vt:variant>
        <vt:i4>41</vt:i4>
      </vt:variant>
      <vt:variant>
        <vt:i4>0</vt:i4>
      </vt:variant>
      <vt:variant>
        <vt:i4>5</vt:i4>
      </vt:variant>
      <vt:variant>
        <vt:lpwstr/>
      </vt:variant>
      <vt:variant>
        <vt:lpwstr>_Toc380056910</vt:lpwstr>
      </vt:variant>
      <vt:variant>
        <vt:i4>1638463</vt:i4>
      </vt:variant>
      <vt:variant>
        <vt:i4>35</vt:i4>
      </vt:variant>
      <vt:variant>
        <vt:i4>0</vt:i4>
      </vt:variant>
      <vt:variant>
        <vt:i4>5</vt:i4>
      </vt:variant>
      <vt:variant>
        <vt:lpwstr/>
      </vt:variant>
      <vt:variant>
        <vt:lpwstr>_Toc380056909</vt:lpwstr>
      </vt:variant>
      <vt:variant>
        <vt:i4>1638463</vt:i4>
      </vt:variant>
      <vt:variant>
        <vt:i4>29</vt:i4>
      </vt:variant>
      <vt:variant>
        <vt:i4>0</vt:i4>
      </vt:variant>
      <vt:variant>
        <vt:i4>5</vt:i4>
      </vt:variant>
      <vt:variant>
        <vt:lpwstr/>
      </vt:variant>
      <vt:variant>
        <vt:lpwstr>_Toc380056908</vt:lpwstr>
      </vt:variant>
      <vt:variant>
        <vt:i4>1638463</vt:i4>
      </vt:variant>
      <vt:variant>
        <vt:i4>23</vt:i4>
      </vt:variant>
      <vt:variant>
        <vt:i4>0</vt:i4>
      </vt:variant>
      <vt:variant>
        <vt:i4>5</vt:i4>
      </vt:variant>
      <vt:variant>
        <vt:lpwstr/>
      </vt:variant>
      <vt:variant>
        <vt:lpwstr>_Toc380056907</vt:lpwstr>
      </vt:variant>
      <vt:variant>
        <vt:i4>1638463</vt:i4>
      </vt:variant>
      <vt:variant>
        <vt:i4>17</vt:i4>
      </vt:variant>
      <vt:variant>
        <vt:i4>0</vt:i4>
      </vt:variant>
      <vt:variant>
        <vt:i4>5</vt:i4>
      </vt:variant>
      <vt:variant>
        <vt:lpwstr/>
      </vt:variant>
      <vt:variant>
        <vt:lpwstr>_Toc380056906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IT/RZ/AA/IE</dc:creator>
  <cp:keywords/>
  <dc:description/>
  <cp:lastModifiedBy>Groot, Karina de</cp:lastModifiedBy>
  <cp:revision>61</cp:revision>
  <cp:lastPrinted>2014-02-13T12:34:00Z</cp:lastPrinted>
  <dcterms:created xsi:type="dcterms:W3CDTF">2024-10-30T08:21:00Z</dcterms:created>
  <dcterms:modified xsi:type="dcterms:W3CDTF">2025-01-16T13:44:00Z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Versie">
    <vt:lpwstr>3.4</vt:lpwstr>
  </property>
  <property fmtid="{D5CDD505-2E9C-101B-9397-08002B2CF9AE}" pid="4" name="Datum">
    <vt:filetime>2012-04-05T22:00:00Z</vt:filetime>
  </property>
  <property fmtid="{D5CDD505-2E9C-101B-9397-08002B2CF9AE}" pid="5" name="propAfbeelding">
    <vt:lpwstr>Zichtbaar</vt:lpwstr>
  </property>
</Properties>
</file>