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23B0A" w14:textId="77777777" w:rsidR="007D3091" w:rsidRDefault="007D3091" w:rsidP="00753545">
      <w:pPr>
        <w:pStyle w:val="Kop1"/>
        <w:spacing w:line="240" w:lineRule="auto"/>
      </w:pPr>
      <w:r>
        <w:t>Tekstblok Partij natuurlijk persoon</w:t>
      </w:r>
    </w:p>
    <w:p w14:paraId="773FEB4F" w14:textId="7F9BDD70" w:rsidR="007D3091" w:rsidRPr="00810CA1" w:rsidRDefault="007D3091" w:rsidP="00753545">
      <w:pPr>
        <w:pStyle w:val="Kop3"/>
        <w:spacing w:line="240" w:lineRule="auto"/>
      </w:pPr>
      <w:r w:rsidRPr="00810CA1">
        <w:t xml:space="preserve">versie </w:t>
      </w:r>
      <w:del w:id="0" w:author="Schootbrugge, Jean-Michel van de" w:date="2024-10-22T15:48:00Z" w16du:dateUtc="2024-10-22T13:48:00Z">
        <w:r w:rsidR="00C56D9F" w:rsidDel="00A70C10">
          <w:delText>3.</w:delText>
        </w:r>
        <w:r w:rsidR="00D74DEB" w:rsidDel="00A70C10">
          <w:delText>2</w:delText>
        </w:r>
      </w:del>
      <w:ins w:id="1" w:author="Schootbrugge, Jean-Michel van de" w:date="2024-10-22T15:48:00Z" w16du:dateUtc="2024-10-22T13:48:00Z">
        <w:r w:rsidR="00A70C10">
          <w:t>4.0</w:t>
        </w:r>
      </w:ins>
      <w:r w:rsidRPr="00810CA1">
        <w:t xml:space="preserve"> dd</w:t>
      </w:r>
      <w:r w:rsidR="00D11FFC" w:rsidRPr="00810CA1">
        <w:t>.</w:t>
      </w:r>
      <w:r w:rsidR="005868EE">
        <w:t xml:space="preserve"> </w:t>
      </w:r>
      <w:del w:id="2" w:author="Schootbrugge, Jean-Michel van de" w:date="2024-10-22T15:48:00Z" w16du:dateUtc="2024-10-22T13:48:00Z">
        <w:r w:rsidR="0011754E" w:rsidDel="00A70C10">
          <w:delText>1</w:delText>
        </w:r>
        <w:r w:rsidR="00C47CDA" w:rsidDel="00A70C10">
          <w:delText xml:space="preserve">9 </w:delText>
        </w:r>
      </w:del>
      <w:ins w:id="3" w:author="Schootbrugge, Jean-Michel van de" w:date="2024-10-22T15:48:00Z" w16du:dateUtc="2024-10-22T13:48:00Z">
        <w:r w:rsidR="00A70C10">
          <w:t xml:space="preserve">1 </w:t>
        </w:r>
      </w:ins>
      <w:del w:id="4" w:author="Schootbrugge, Jean-Michel van de" w:date="2024-10-22T15:48:00Z" w16du:dateUtc="2024-10-22T13:48:00Z">
        <w:r w:rsidR="00C47CDA" w:rsidDel="00A70C10">
          <w:delText>december</w:delText>
        </w:r>
        <w:r w:rsidR="002F22FF" w:rsidDel="00A70C10">
          <w:delText xml:space="preserve"> </w:delText>
        </w:r>
      </w:del>
      <w:ins w:id="5" w:author="Schootbrugge, Jean-Michel van de" w:date="2024-10-22T15:48:00Z" w16du:dateUtc="2024-10-22T13:48:00Z">
        <w:r w:rsidR="00A70C10">
          <w:t>nove</w:t>
        </w:r>
      </w:ins>
      <w:ins w:id="6" w:author="Schootbrugge, Jean-Michel van de" w:date="2024-10-22T15:49:00Z" w16du:dateUtc="2024-10-22T13:49:00Z">
        <w:r w:rsidR="00A70C10">
          <w:t>mber</w:t>
        </w:r>
      </w:ins>
      <w:ins w:id="7" w:author="Schootbrugge, Jean-Michel van de" w:date="2024-10-22T15:48:00Z" w16du:dateUtc="2024-10-22T13:48:00Z">
        <w:r w:rsidR="00A70C10">
          <w:t xml:space="preserve"> </w:t>
        </w:r>
      </w:ins>
      <w:r w:rsidR="002F22FF">
        <w:t>20</w:t>
      </w:r>
      <w:ins w:id="8" w:author="Schootbrugge, Jean-Michel van de" w:date="2024-10-22T15:49:00Z" w16du:dateUtc="2024-10-22T13:49:00Z">
        <w:r w:rsidR="003D190C">
          <w:t>2</w:t>
        </w:r>
      </w:ins>
      <w:del w:id="9" w:author="Schootbrugge, Jean-Michel van de" w:date="2024-10-22T15:49:00Z" w16du:dateUtc="2024-10-22T13:49:00Z">
        <w:r w:rsidR="002F22FF" w:rsidDel="003D190C">
          <w:delText>1</w:delText>
        </w:r>
      </w:del>
      <w:r w:rsidR="002F22FF">
        <w:t>4</w:t>
      </w:r>
    </w:p>
    <w:p w14:paraId="6A333F7D" w14:textId="77777777" w:rsidR="007D3091" w:rsidRDefault="007D3091" w:rsidP="00753545">
      <w:pPr>
        <w:spacing w:line="240" w:lineRule="auto"/>
      </w:pPr>
    </w:p>
    <w:p w14:paraId="4B17A01C" w14:textId="65F4B3CC" w:rsidR="00A03D7D" w:rsidRDefault="00315305" w:rsidP="00753545">
      <w:pPr>
        <w:tabs>
          <w:tab w:val="left" w:pos="540"/>
        </w:tabs>
        <w:spacing w:line="240" w:lineRule="auto"/>
        <w:ind w:left="360" w:hanging="360"/>
        <w:rPr>
          <w:rFonts w:cs="Arial"/>
          <w:color w:val="800080"/>
          <w:sz w:val="20"/>
        </w:rPr>
      </w:pPr>
      <w:r w:rsidRPr="00A442BF">
        <w:rPr>
          <w:rFonts w:cs="Arial"/>
          <w:color w:val="800080"/>
          <w:sz w:val="20"/>
        </w:rPr>
        <w:t>a</w:t>
      </w:r>
      <w:r w:rsidR="00A442BF" w:rsidRPr="00A442BF">
        <w:rPr>
          <w:rFonts w:cs="Arial"/>
          <w:color w:val="800080"/>
          <w:sz w:val="20"/>
        </w:rPr>
        <w:t>.</w:t>
      </w:r>
      <w:r w:rsidR="009E4223">
        <w:rPr>
          <w:rFonts w:cs="Arial"/>
          <w:color w:val="800080"/>
          <w:sz w:val="20"/>
        </w:rPr>
        <w:tab/>
      </w:r>
      <w:r w:rsidR="00A20DCD">
        <w:rPr>
          <w:rFonts w:cs="Arial"/>
          <w:color w:val="FF0000"/>
          <w:sz w:val="20"/>
        </w:rPr>
        <w:tab/>
      </w:r>
      <w:r w:rsidR="00585A44" w:rsidRPr="00A77482">
        <w:rPr>
          <w:rFonts w:cs="Arial"/>
          <w:color w:val="FF0000"/>
          <w:sz w:val="20"/>
          <w:highlight w:val="yellow"/>
        </w:rPr>
        <w:t>TEKSTBLOK NATUURLIJK PERSOON</w:t>
      </w:r>
      <w:del w:id="10" w:author="Schootbrugge, Jean-Michel van de" w:date="2024-10-22T15:49:00Z" w16du:dateUtc="2024-10-22T13:49:00Z">
        <w:r w:rsidR="00585A44" w:rsidRPr="00A77482" w:rsidDel="003D190C">
          <w:rPr>
            <w:rFonts w:cs="Arial"/>
            <w:color w:val="FF0000"/>
            <w:sz w:val="20"/>
            <w:highlight w:val="yellow"/>
          </w:rPr>
          <w:delText xml:space="preserve"> versie </w:delText>
        </w:r>
        <w:r w:rsidR="00270B7D" w:rsidRPr="00A77482" w:rsidDel="003D190C">
          <w:rPr>
            <w:rFonts w:cs="Arial"/>
            <w:color w:val="FF0000"/>
            <w:sz w:val="20"/>
            <w:highlight w:val="yellow"/>
          </w:rPr>
          <w:delText>2.</w:delText>
        </w:r>
        <w:r w:rsidR="00244D17" w:rsidDel="003D190C">
          <w:rPr>
            <w:rFonts w:cs="Arial"/>
            <w:color w:val="FF0000"/>
            <w:sz w:val="20"/>
            <w:highlight w:val="yellow"/>
          </w:rPr>
          <w:delText>4</w:delText>
        </w:r>
      </w:del>
      <w:r w:rsidR="00585A44" w:rsidRPr="00A77482">
        <w:rPr>
          <w:rFonts w:cs="Arial"/>
          <w:color w:val="FF0000"/>
          <w:sz w:val="20"/>
        </w:rPr>
        <w:t>,</w:t>
      </w:r>
      <w:del w:id="11" w:author="Schootbrugge, Jean-Michel van de" w:date="2024-10-22T15:44:00Z" w16du:dateUtc="2024-10-22T13:44:00Z">
        <w:r w:rsidR="00585A44" w:rsidRPr="00A77482" w:rsidDel="00EE6E43">
          <w:rPr>
            <w:rFonts w:cs="Arial"/>
            <w:color w:val="800080"/>
            <w:sz w:val="20"/>
          </w:rPr>
          <w:delText xml:space="preserve"> </w:delText>
        </w:r>
        <w:r w:rsidR="00585A44" w:rsidRPr="00A77482" w:rsidDel="00EE6E43">
          <w:rPr>
            <w:rFonts w:cs="Arial"/>
            <w:color w:val="800080"/>
            <w:sz w:val="20"/>
            <w:highlight w:val="yellow"/>
          </w:rPr>
          <w:delText xml:space="preserve">TEKSTBLOK LEGITIMATIE versie </w:delText>
        </w:r>
        <w:r w:rsidR="00270B7D" w:rsidRPr="00A77482" w:rsidDel="00EE6E43">
          <w:rPr>
            <w:rFonts w:cs="Arial"/>
            <w:color w:val="800080"/>
            <w:sz w:val="20"/>
            <w:highlight w:val="yellow"/>
          </w:rPr>
          <w:delText>2.0</w:delText>
        </w:r>
        <w:r w:rsidR="00585A44" w:rsidRPr="00A77482" w:rsidDel="00EE6E43">
          <w:rPr>
            <w:rFonts w:cs="Arial"/>
            <w:color w:val="800080"/>
            <w:sz w:val="20"/>
          </w:rPr>
          <w:delText>,</w:delText>
        </w:r>
        <w:r w:rsidR="00BC1D5C" w:rsidDel="00EE6E43">
          <w:rPr>
            <w:rFonts w:cs="Arial"/>
            <w:color w:val="800080"/>
            <w:sz w:val="20"/>
          </w:rPr>
          <w:delText xml:space="preserve"> </w:delText>
        </w:r>
      </w:del>
      <w:ins w:id="12" w:author="Schootbrugge, Jean-Michel van de" w:date="2024-10-22T15:44:00Z" w16du:dateUtc="2024-10-22T13:44:00Z">
        <w:del w:id="13" w:author="Groot, Karina de" w:date="2024-10-30T13:52:00Z" w16du:dateUtc="2024-10-30T12:52:00Z">
          <w:r w:rsidR="00EE6E43" w:rsidDel="000C0489">
            <w:rPr>
              <w:rFonts w:cs="Arial"/>
              <w:color w:val="800080"/>
              <w:sz w:val="20"/>
            </w:rPr>
            <w:br/>
          </w:r>
        </w:del>
      </w:ins>
      <w:del w:id="14" w:author="Groot, Karina de" w:date="2024-10-30T13:52:00Z" w16du:dateUtc="2024-10-30T12:52:00Z">
        <w:r w:rsidR="00A20DCD" w:rsidDel="000C0489">
          <w:rPr>
            <w:rFonts w:cs="Arial"/>
            <w:color w:val="800080"/>
            <w:sz w:val="20"/>
          </w:rPr>
          <w:tab/>
        </w:r>
      </w:del>
      <w:ins w:id="15" w:author="Groot, Karina de" w:date="2024-10-30T13:52:00Z" w16du:dateUtc="2024-10-30T12:52:00Z">
        <w:r w:rsidR="000C0489">
          <w:rPr>
            <w:rFonts w:cs="Arial"/>
            <w:color w:val="800080"/>
            <w:sz w:val="20"/>
          </w:rPr>
          <w:t xml:space="preserve"> </w:t>
        </w:r>
      </w:ins>
      <w:r w:rsidR="00A77482" w:rsidRPr="00A77482">
        <w:rPr>
          <w:rFonts w:cs="Arial"/>
          <w:color w:val="FFFFFF"/>
          <w:sz w:val="20"/>
          <w:highlight w:val="darkYellow"/>
        </w:rPr>
        <w:t>KEUZEBLOK</w:t>
      </w:r>
      <w:r w:rsidR="00A77482" w:rsidRPr="007960ED">
        <w:rPr>
          <w:rFonts w:cs="Arial"/>
          <w:color w:val="FFFFFF"/>
          <w:sz w:val="20"/>
          <w:highlight w:val="darkYellow"/>
        </w:rPr>
        <w:t>VARIANT</w:t>
      </w:r>
      <w:r w:rsidR="007960ED" w:rsidRPr="007960ED">
        <w:rPr>
          <w:rFonts w:cs="Arial"/>
          <w:color w:val="FFFFFF"/>
          <w:sz w:val="20"/>
          <w:highlight w:val="darkYellow"/>
        </w:rPr>
        <w:t xml:space="preserve"> PERSOON</w:t>
      </w:r>
      <w:r w:rsidR="00052ECC">
        <w:rPr>
          <w:rFonts w:cs="Arial"/>
          <w:color w:val="800080"/>
          <w:sz w:val="20"/>
        </w:rPr>
        <w:t xml:space="preserve">, </w:t>
      </w:r>
    </w:p>
    <w:p w14:paraId="64663C1E" w14:textId="77777777" w:rsidR="00E12B7A" w:rsidRDefault="00A03D7D" w:rsidP="00753545">
      <w:pPr>
        <w:tabs>
          <w:tab w:val="left" w:pos="540"/>
          <w:tab w:val="left" w:pos="900"/>
        </w:tabs>
        <w:spacing w:line="240" w:lineRule="auto"/>
        <w:ind w:left="540" w:hanging="540"/>
        <w:rPr>
          <w:rFonts w:cs="Arial"/>
          <w:color w:val="800080"/>
          <w:sz w:val="20"/>
        </w:rPr>
      </w:pPr>
      <w:r>
        <w:rPr>
          <w:rFonts w:cs="Arial"/>
          <w:color w:val="800080"/>
          <w:sz w:val="20"/>
        </w:rPr>
        <w:tab/>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sidRPr="00410FAF">
        <w:rPr>
          <w:rFonts w:cs="Arial"/>
          <w:color w:val="800080"/>
          <w:sz w:val="20"/>
          <w:rPrChange w:id="16" w:author="Schootbrugge, Jean-Michel van de" w:date="2024-10-22T15:35:00Z" w16du:dateUtc="2024-10-22T13:35:00Z">
            <w:rPr>
              <w:rFonts w:cs="Arial"/>
              <w:color w:val="3366FF"/>
              <w:sz w:val="20"/>
            </w:rPr>
          </w:rPrChange>
        </w:rPr>
        <w:t xml:space="preserve">de heer/mevrouw </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sidRPr="000018B1">
        <w:rPr>
          <w:rFonts w:cs="Arial"/>
          <w:color w:val="800080"/>
          <w:sz w:val="20"/>
        </w:rPr>
        <w:t>,</w:t>
      </w:r>
      <w:r w:rsidR="009D0AA1">
        <w:rPr>
          <w:rFonts w:cs="Arial"/>
          <w:color w:val="800080"/>
          <w:sz w:val="20"/>
        </w:rPr>
        <w:t xml:space="preserve"> </w:t>
      </w:r>
      <w:r w:rsidR="009D0AA1" w:rsidRPr="00410FAF">
        <w:rPr>
          <w:rFonts w:cs="Arial"/>
          <w:color w:val="800080"/>
          <w:sz w:val="20"/>
          <w:rPrChange w:id="17" w:author="Schootbrugge, Jean-Michel van de" w:date="2024-10-22T15:36:00Z" w16du:dateUtc="2024-10-22T13:36:00Z">
            <w:rPr>
              <w:rFonts w:cs="Arial"/>
              <w:color w:val="3366FF"/>
              <w:sz w:val="20"/>
            </w:rPr>
          </w:rPrChange>
        </w:rPr>
        <w:t xml:space="preserve">de heer/mevrouw </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sidRPr="00D3501D">
        <w:rPr>
          <w:rFonts w:cs="Arial"/>
          <w:sz w:val="20"/>
        </w:rPr>
        <w:t xml:space="preserve"> </w:t>
      </w:r>
      <w:r w:rsidR="009D0AA1">
        <w:rPr>
          <w:rFonts w:cs="Arial"/>
          <w:color w:val="800080"/>
          <w:sz w:val="20"/>
        </w:rPr>
        <w:t xml:space="preserve">en </w:t>
      </w:r>
      <w:r w:rsidR="009D0AA1" w:rsidRPr="00410FAF">
        <w:rPr>
          <w:rFonts w:cs="Arial"/>
          <w:color w:val="800080"/>
          <w:sz w:val="20"/>
          <w:rPrChange w:id="18" w:author="Schootbrugge, Jean-Michel van de" w:date="2024-10-22T15:36:00Z" w16du:dateUtc="2024-10-22T13:36:00Z">
            <w:rPr>
              <w:rFonts w:cs="Arial"/>
              <w:color w:val="3366FF"/>
              <w:sz w:val="20"/>
            </w:rPr>
          </w:rPrChange>
        </w:rPr>
        <w:t>de heer/mevrouw</w:t>
      </w:r>
      <w:r w:rsidR="009D0AA1">
        <w:rPr>
          <w:rFonts w:cs="Arial"/>
          <w:color w:val="3366FF"/>
          <w:sz w:val="20"/>
        </w:rPr>
        <w:t xml:space="preserve"> </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Pr>
          <w:rFonts w:cs="Arial"/>
          <w:sz w:val="20"/>
        </w:rPr>
        <w:t>naam natuurlijk persoon</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sidRPr="000018B1">
        <w:rPr>
          <w:rFonts w:cs="Arial"/>
          <w:sz w:val="20"/>
        </w:rPr>
        <w:t xml:space="preserve"> </w:t>
      </w:r>
      <w:r w:rsidR="009D0AA1">
        <w:rPr>
          <w:rFonts w:cs="Arial"/>
          <w:color w:val="800080"/>
          <w:sz w:val="20"/>
        </w:rPr>
        <w:t>voornoemd,</w:t>
      </w:r>
      <w:r w:rsidR="009D0AA1" w:rsidRPr="00B66644">
        <w:rPr>
          <w:rFonts w:cs="Arial"/>
          <w:sz w:val="20"/>
          <w:lang w:val="en-US"/>
        </w:rPr>
        <w:fldChar w:fldCharType="begin"/>
      </w:r>
      <w:r w:rsidR="009D0AA1" w:rsidRPr="00B66644">
        <w:rPr>
          <w:rFonts w:cs="Arial"/>
          <w:sz w:val="20"/>
        </w:rPr>
        <w:instrText>MacroButton Nomacro §</w:instrText>
      </w:r>
      <w:r w:rsidR="009D0AA1" w:rsidRPr="00B66644">
        <w:rPr>
          <w:rFonts w:cs="Arial"/>
          <w:sz w:val="20"/>
          <w:lang w:val="en-US"/>
        </w:rPr>
        <w:fldChar w:fldCharType="end"/>
      </w:r>
      <w:r w:rsidR="009D0AA1">
        <w:rPr>
          <w:rFonts w:cs="Arial"/>
          <w:color w:val="800080"/>
          <w:sz w:val="20"/>
        </w:rPr>
        <w:t xml:space="preserve"> </w:t>
      </w:r>
      <w:r w:rsidR="00A46D40" w:rsidRPr="009D0AA1">
        <w:rPr>
          <w:rFonts w:cs="Arial"/>
          <w:color w:val="800080"/>
          <w:sz w:val="20"/>
        </w:rPr>
        <w:t xml:space="preserve">te dezen </w:t>
      </w:r>
      <w:r w:rsidR="00A46D40" w:rsidRPr="009D0AA1">
        <w:rPr>
          <w:rFonts w:cs="Arial"/>
          <w:color w:val="3366FF"/>
          <w:sz w:val="20"/>
        </w:rPr>
        <w:t>gezamenlijk</w:t>
      </w:r>
      <w:r w:rsidR="00A46D40" w:rsidRPr="009D0AA1">
        <w:rPr>
          <w:rFonts w:cs="Arial"/>
          <w:color w:val="800080"/>
          <w:sz w:val="20"/>
        </w:rPr>
        <w:t xml:space="preserve"> handelend</w:t>
      </w:r>
      <w:r w:rsidR="00E12B7A">
        <w:rPr>
          <w:rFonts w:cs="Arial"/>
          <w:color w:val="800080"/>
          <w:sz w:val="20"/>
        </w:rPr>
        <w:t>:</w:t>
      </w:r>
    </w:p>
    <w:p w14:paraId="411D44F5" w14:textId="77777777" w:rsidR="00E12B7A" w:rsidRPr="00EE3A93" w:rsidRDefault="00E12B7A" w:rsidP="00753545">
      <w:pPr>
        <w:tabs>
          <w:tab w:val="left" w:pos="1080"/>
        </w:tabs>
        <w:spacing w:line="240" w:lineRule="auto"/>
        <w:ind w:left="540"/>
        <w:rPr>
          <w:rFonts w:cs="Arial"/>
          <w:color w:val="800080"/>
          <w:sz w:val="20"/>
        </w:rPr>
      </w:pPr>
      <w:r w:rsidRPr="00EE3A93">
        <w:rPr>
          <w:rFonts w:cs="Arial"/>
          <w:sz w:val="20"/>
        </w:rPr>
        <w:fldChar w:fldCharType="begin"/>
      </w:r>
      <w:r w:rsidRPr="00EE3A93">
        <w:rPr>
          <w:rFonts w:cs="Arial"/>
          <w:sz w:val="20"/>
        </w:rPr>
        <w:instrText>MacroButton Nomacro §</w:instrText>
      </w:r>
      <w:r w:rsidRPr="00EE3A93">
        <w:rPr>
          <w:rFonts w:cs="Arial"/>
          <w:sz w:val="20"/>
        </w:rPr>
        <w:fldChar w:fldCharType="end"/>
      </w: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r w:rsidRPr="00EE3A93">
        <w:rPr>
          <w:rFonts w:cs="Arial"/>
          <w:sz w:val="20"/>
        </w:rPr>
        <w:fldChar w:fldCharType="begin"/>
      </w:r>
      <w:r w:rsidRPr="00EE3A93">
        <w:rPr>
          <w:rFonts w:cs="Arial"/>
          <w:sz w:val="20"/>
        </w:rPr>
        <w:instrText>MacroButton Nomacro §</w:instrText>
      </w:r>
      <w:r w:rsidRPr="00EE3A93">
        <w:rPr>
          <w:rFonts w:cs="Arial"/>
          <w:sz w:val="20"/>
        </w:rPr>
        <w:fldChar w:fldCharType="end"/>
      </w:r>
    </w:p>
    <w:p w14:paraId="1AEB40B9" w14:textId="77777777" w:rsidR="004D7C4A" w:rsidRDefault="00BA6C49" w:rsidP="00753545">
      <w:pPr>
        <w:tabs>
          <w:tab w:val="left" w:pos="540"/>
          <w:tab w:val="left" w:pos="900"/>
        </w:tabs>
        <w:spacing w:line="240" w:lineRule="auto"/>
        <w:ind w:left="1080" w:hanging="540"/>
        <w:rPr>
          <w:sz w:val="20"/>
        </w:rPr>
      </w:pPr>
      <w:r w:rsidRPr="00BA6C49">
        <w:rPr>
          <w:rFonts w:cs="Arial"/>
          <w:color w:val="800080"/>
          <w:sz w:val="20"/>
        </w:rPr>
        <w:t>II</w:t>
      </w:r>
      <w:r>
        <w:rPr>
          <w:rFonts w:cs="Arial"/>
          <w:color w:val="800080"/>
          <w:sz w:val="20"/>
        </w:rPr>
        <w:t xml:space="preserve">. </w:t>
      </w:r>
      <w:r>
        <w:rPr>
          <w:rFonts w:cs="Arial"/>
          <w:color w:val="800080"/>
          <w:sz w:val="20"/>
        </w:rPr>
        <w:tab/>
        <w:t xml:space="preserve">   </w:t>
      </w:r>
      <w:r w:rsidR="007960ED" w:rsidRPr="007960ED">
        <w:rPr>
          <w:rFonts w:cs="Arial"/>
          <w:color w:val="FFFFFF"/>
          <w:sz w:val="20"/>
          <w:highlight w:val="darkYellow"/>
        </w:rPr>
        <w:t>KEUZEBLOK</w:t>
      </w:r>
      <w:r>
        <w:rPr>
          <w:rFonts w:cs="Arial"/>
          <w:color w:val="FFFFFF"/>
          <w:sz w:val="20"/>
          <w:highlight w:val="darkYellow"/>
        </w:rPr>
        <w:t>VARIANT</w:t>
      </w:r>
      <w:r w:rsidR="007960ED" w:rsidRPr="007960ED">
        <w:rPr>
          <w:rFonts w:cs="Arial"/>
          <w:color w:val="FFFFFF"/>
          <w:sz w:val="20"/>
          <w:highlight w:val="darkYellow"/>
        </w:rPr>
        <w:t xml:space="preserve"> </w:t>
      </w:r>
      <w:r w:rsidR="007511E0" w:rsidRPr="007960ED">
        <w:rPr>
          <w:rFonts w:cs="Arial"/>
          <w:color w:val="FFFFFF"/>
          <w:sz w:val="20"/>
          <w:highlight w:val="darkYellow"/>
        </w:rPr>
        <w:t>HOEDANIGHEID</w:t>
      </w:r>
      <w:r w:rsidR="00DA6D62">
        <w:rPr>
          <w:rFonts w:cs="Arial"/>
          <w:color w:val="800080"/>
          <w:sz w:val="20"/>
        </w:rPr>
        <w:t>:</w:t>
      </w:r>
      <w:r w:rsidR="007511E0" w:rsidRPr="007511E0">
        <w:rPr>
          <w:rFonts w:cs="Arial"/>
          <w:color w:val="800080"/>
          <w:sz w:val="20"/>
        </w:rPr>
        <w:t xml:space="preserve"> </w:t>
      </w:r>
    </w:p>
    <w:p w14:paraId="4E1ECB41" w14:textId="77777777" w:rsidR="009E4223" w:rsidRDefault="009E4223" w:rsidP="00753545">
      <w:pPr>
        <w:spacing w:line="240" w:lineRule="auto"/>
        <w:ind w:left="900" w:hanging="900"/>
        <w:rPr>
          <w:sz w:val="20"/>
        </w:rPr>
      </w:pPr>
    </w:p>
    <w:p w14:paraId="0E68527C" w14:textId="77777777" w:rsidR="009E4223" w:rsidRDefault="009E4223" w:rsidP="00753545">
      <w:pPr>
        <w:spacing w:line="240" w:lineRule="auto"/>
        <w:rPr>
          <w:sz w:val="20"/>
        </w:rPr>
      </w:pPr>
      <w:r>
        <w:rPr>
          <w:sz w:val="20"/>
        </w:rPr>
        <w:t>Opmerking: een nummer kan iedere keer een letter, cijfer of romeins cijfer zijn. Deze keuzeopties zijn t.b.v. de leesbaarheid niet telkens uitgeschreven.</w:t>
      </w:r>
      <w:r w:rsidR="00BA6C49">
        <w:rPr>
          <w:sz w:val="20"/>
        </w:rPr>
        <w:t xml:space="preserve"> Een variant kan maar één keer gekozen worden.</w:t>
      </w:r>
    </w:p>
    <w:p w14:paraId="533118AA" w14:textId="77777777" w:rsidR="00106794" w:rsidRPr="00106794" w:rsidRDefault="00106794" w:rsidP="00753545">
      <w:pPr>
        <w:spacing w:line="240" w:lineRule="auto"/>
        <w:rPr>
          <w:rFonts w:cs="Arial"/>
          <w:sz w:val="20"/>
        </w:rPr>
      </w:pPr>
      <w:r>
        <w:rPr>
          <w:sz w:val="20"/>
        </w:rPr>
        <w:t xml:space="preserve">De tekst (incl. keuzeblokvariant Hoedanigheid) en de komma na keuzeblokvariant Persoon worden alleen getoond indien er een volgend tekstblok Partij natuurlijk persoon volgt. Als deze tekst weggelaten wordt, volgt de tekst 'te dezen handelend …' direct aansluitend aan keuzeblokvariant Persoon, behalve bij variant 5, daar begint het altijd op een volgende regel. </w:t>
      </w:r>
    </w:p>
    <w:p w14:paraId="1D8C25C0" w14:textId="77777777" w:rsidR="009E4223" w:rsidRDefault="0078509C" w:rsidP="00D74DEB">
      <w:pPr>
        <w:spacing w:line="240" w:lineRule="auto"/>
        <w:rPr>
          <w:sz w:val="20"/>
        </w:rPr>
      </w:pPr>
      <w:r>
        <w:rPr>
          <w:sz w:val="20"/>
        </w:rPr>
        <w:t xml:space="preserve">Indien een persoon </w:t>
      </w:r>
      <w:r w:rsidR="00D74DEB">
        <w:rPr>
          <w:sz w:val="20"/>
        </w:rPr>
        <w:t xml:space="preserve">binnen de variant </w:t>
      </w:r>
      <w:r>
        <w:rPr>
          <w:sz w:val="20"/>
        </w:rPr>
        <w:t xml:space="preserve">voor de ander(en) optreedt, dan treedt hij ook altijd op </w:t>
      </w:r>
      <w:r w:rsidR="00D74DEB">
        <w:rPr>
          <w:sz w:val="20"/>
        </w:rPr>
        <w:t>'voor zich</w:t>
      </w:r>
      <w:r>
        <w:rPr>
          <w:sz w:val="20"/>
        </w:rPr>
        <w:t>.</w:t>
      </w:r>
      <w:del w:id="19" w:author="Groot, Karina de" w:date="2024-11-18T10:18:00Z" w16du:dateUtc="2024-11-18T09:18:00Z">
        <w:r w:rsidDel="00A95938">
          <w:rPr>
            <w:sz w:val="20"/>
          </w:rPr>
          <w:delText>.</w:delText>
        </w:r>
      </w:del>
      <w:r>
        <w:rPr>
          <w:sz w:val="20"/>
        </w:rPr>
        <w:t>'.</w:t>
      </w:r>
    </w:p>
    <w:p w14:paraId="2490F11F" w14:textId="77777777" w:rsidR="002D58B3" w:rsidRDefault="002D58B3" w:rsidP="00753545">
      <w:pPr>
        <w:spacing w:line="240" w:lineRule="auto"/>
        <w:ind w:left="900" w:hanging="900"/>
        <w:rPr>
          <w:rFonts w:cs="Arial"/>
          <w:b/>
          <w:sz w:val="20"/>
        </w:rPr>
      </w:pPr>
    </w:p>
    <w:p w14:paraId="677EF8D8" w14:textId="77777777" w:rsidR="00585A44" w:rsidRPr="00A77482" w:rsidRDefault="00A77482" w:rsidP="00753545">
      <w:pPr>
        <w:spacing w:line="240" w:lineRule="auto"/>
        <w:rPr>
          <w:rFonts w:cs="Arial"/>
          <w:b/>
          <w:sz w:val="20"/>
        </w:rPr>
      </w:pPr>
      <w:r w:rsidRPr="00A77482">
        <w:rPr>
          <w:rFonts w:cs="Arial"/>
          <w:b/>
          <w:sz w:val="20"/>
        </w:rPr>
        <w:t>Keuzeblokken</w:t>
      </w:r>
    </w:p>
    <w:p w14:paraId="0D1D545B" w14:textId="77777777" w:rsidR="00A77482" w:rsidRPr="00A77482" w:rsidRDefault="00A77482" w:rsidP="00753545">
      <w:pPr>
        <w:spacing w:line="240" w:lineRule="auto"/>
        <w:rPr>
          <w:rFonts w:cs="Arial"/>
          <w:sz w:val="20"/>
        </w:rPr>
      </w:pPr>
      <w:r w:rsidRPr="00A77482">
        <w:rPr>
          <w:rFonts w:cs="Arial"/>
          <w:sz w:val="20"/>
        </w:rPr>
        <w:t>De keuzeblokken zijn specifiek voor dit tekstblok en worden in geen van de andere tekstblokken gebruikt.</w:t>
      </w:r>
      <w:r w:rsidR="009F75BF">
        <w:rPr>
          <w:rFonts w:cs="Arial"/>
          <w:sz w:val="20"/>
        </w:rPr>
        <w:t xml:space="preserve"> </w:t>
      </w:r>
      <w:r w:rsidR="009F75BF" w:rsidRPr="0078307F">
        <w:rPr>
          <w:sz w:val="20"/>
        </w:rPr>
        <w:t xml:space="preserve">Om het benodigde tekstblok niet ingewikkeld te maken is er voor gekozen om de mogelijke varianten </w:t>
      </w:r>
      <w:r w:rsidR="00DC001B">
        <w:rPr>
          <w:sz w:val="20"/>
        </w:rPr>
        <w:t>per k</w:t>
      </w:r>
      <w:r w:rsidR="009F75BF">
        <w:rPr>
          <w:sz w:val="20"/>
        </w:rPr>
        <w:t xml:space="preserve">euzeblok </w:t>
      </w:r>
      <w:r w:rsidR="009F75BF" w:rsidRPr="0078307F">
        <w:rPr>
          <w:sz w:val="20"/>
        </w:rPr>
        <w:t>afzonderlijk uit te schrijven.</w:t>
      </w:r>
    </w:p>
    <w:p w14:paraId="3939F163" w14:textId="77777777" w:rsidR="00A77482" w:rsidRDefault="00A77482" w:rsidP="00753545">
      <w:pPr>
        <w:spacing w:line="240" w:lineRule="auto"/>
      </w:pPr>
    </w:p>
    <w:p w14:paraId="7EEE43FE" w14:textId="77777777" w:rsidR="007960ED" w:rsidRPr="007960ED" w:rsidRDefault="007960ED" w:rsidP="00753545">
      <w:pPr>
        <w:spacing w:line="240" w:lineRule="auto"/>
        <w:rPr>
          <w:b/>
          <w:sz w:val="20"/>
        </w:rPr>
      </w:pPr>
      <w:r w:rsidRPr="007960ED">
        <w:rPr>
          <w:b/>
          <w:sz w:val="20"/>
        </w:rPr>
        <w:t>KEUZEBLOKVARIANT HOEDANIGHEID</w:t>
      </w:r>
    </w:p>
    <w:p w14:paraId="15B37018" w14:textId="77777777" w:rsidR="007960ED" w:rsidRPr="007960ED" w:rsidRDefault="007960ED" w:rsidP="00753545">
      <w:pPr>
        <w:spacing w:line="240" w:lineRule="auto"/>
        <w:rPr>
          <w:sz w:val="20"/>
        </w:rPr>
      </w:pPr>
      <w:r w:rsidRPr="007960ED">
        <w:rPr>
          <w:sz w:val="20"/>
        </w:rPr>
        <w:t>Er zijn verschillende tekstfragmenten omtrent d</w:t>
      </w:r>
      <w:r w:rsidR="009F75BF">
        <w:rPr>
          <w:sz w:val="20"/>
        </w:rPr>
        <w:t>e hoedanigheid die opgenomen kunnen</w:t>
      </w:r>
      <w:r w:rsidRPr="007960ED">
        <w:rPr>
          <w:sz w:val="20"/>
        </w:rPr>
        <w:t xml:space="preserve"> worden in een akte. Dit keuzeblok</w:t>
      </w:r>
      <w:r w:rsidR="00A46D40">
        <w:rPr>
          <w:sz w:val="20"/>
        </w:rPr>
        <w:t xml:space="preserve"> is optioneel en</w:t>
      </w:r>
      <w:r w:rsidRPr="007960ED">
        <w:rPr>
          <w:sz w:val="20"/>
        </w:rPr>
        <w:t xml:space="preserve"> ondersteunt de volgende varianten:</w:t>
      </w:r>
    </w:p>
    <w:p w14:paraId="1FE01646" w14:textId="77777777" w:rsidR="007960ED" w:rsidRPr="007960ED" w:rsidRDefault="007960ED" w:rsidP="00753545">
      <w:pPr>
        <w:numPr>
          <w:ilvl w:val="0"/>
          <w:numId w:val="4"/>
        </w:numPr>
        <w:spacing w:line="240" w:lineRule="auto"/>
        <w:rPr>
          <w:sz w:val="20"/>
        </w:rPr>
      </w:pPr>
      <w:r w:rsidRPr="007960ED">
        <w:rPr>
          <w:sz w:val="20"/>
        </w:rPr>
        <w:t>variant 1: mondeling of schriftelijk gevolmachtigde</w:t>
      </w:r>
    </w:p>
    <w:p w14:paraId="72C32ED4" w14:textId="77777777" w:rsidR="007960ED" w:rsidRPr="007960ED" w:rsidRDefault="007960ED" w:rsidP="00753545">
      <w:pPr>
        <w:numPr>
          <w:ilvl w:val="0"/>
          <w:numId w:val="4"/>
        </w:numPr>
        <w:spacing w:line="240" w:lineRule="auto"/>
        <w:rPr>
          <w:sz w:val="20"/>
        </w:rPr>
      </w:pPr>
      <w:r w:rsidRPr="007960ED">
        <w:rPr>
          <w:sz w:val="20"/>
        </w:rPr>
        <w:t>variant 2: curator</w:t>
      </w:r>
    </w:p>
    <w:p w14:paraId="44E86C15" w14:textId="77777777" w:rsidR="007960ED" w:rsidRPr="007960ED" w:rsidRDefault="007960ED" w:rsidP="00753545">
      <w:pPr>
        <w:numPr>
          <w:ilvl w:val="0"/>
          <w:numId w:val="4"/>
        </w:numPr>
        <w:spacing w:line="240" w:lineRule="auto"/>
        <w:rPr>
          <w:sz w:val="20"/>
        </w:rPr>
      </w:pPr>
      <w:r w:rsidRPr="007960ED">
        <w:rPr>
          <w:sz w:val="20"/>
        </w:rPr>
        <w:t>variant 3: bewindvoerder</w:t>
      </w:r>
    </w:p>
    <w:p w14:paraId="23873F37" w14:textId="77777777" w:rsidR="007960ED" w:rsidRDefault="007960ED" w:rsidP="00753545">
      <w:pPr>
        <w:spacing w:line="240" w:lineRule="auto"/>
      </w:pPr>
    </w:p>
    <w:p w14:paraId="1690F5CD" w14:textId="77777777" w:rsidR="007960ED" w:rsidRPr="00D96991" w:rsidRDefault="007960ED" w:rsidP="00753545">
      <w:pPr>
        <w:spacing w:line="240" w:lineRule="auto"/>
        <w:rPr>
          <w:b/>
          <w:sz w:val="24"/>
          <w:szCs w:val="24"/>
        </w:rPr>
      </w:pPr>
      <w:r>
        <w:rPr>
          <w:b/>
          <w:sz w:val="24"/>
          <w:szCs w:val="24"/>
        </w:rPr>
        <w:t>Tekstfragmenten keuzeblok</w:t>
      </w:r>
      <w:r w:rsidRPr="00D96991">
        <w:rPr>
          <w:b/>
          <w:sz w:val="24"/>
          <w:szCs w:val="24"/>
        </w:rPr>
        <w:t>variant</w:t>
      </w:r>
      <w:r>
        <w:rPr>
          <w:b/>
          <w:sz w:val="24"/>
          <w:szCs w:val="24"/>
        </w:rPr>
        <w:t xml:space="preserve"> Hoedanigheid</w:t>
      </w:r>
    </w:p>
    <w:p w14:paraId="523284A0" w14:textId="77777777" w:rsidR="007960ED" w:rsidRDefault="007960ED" w:rsidP="00753545">
      <w:pPr>
        <w:spacing w:line="240" w:lineRule="auto"/>
      </w:pPr>
    </w:p>
    <w:p w14:paraId="7716CF14" w14:textId="77777777" w:rsidR="007960ED" w:rsidRPr="007960ED" w:rsidRDefault="007960ED" w:rsidP="00753545">
      <w:pPr>
        <w:spacing w:line="240" w:lineRule="auto"/>
        <w:rPr>
          <w:sz w:val="20"/>
          <w:u w:val="single"/>
        </w:rPr>
      </w:pPr>
      <w:r w:rsidRPr="007960ED">
        <w:rPr>
          <w:sz w:val="20"/>
          <w:u w:val="single"/>
        </w:rPr>
        <w:t>Variant 1:</w:t>
      </w:r>
    </w:p>
    <w:p w14:paraId="4113341E" w14:textId="77777777" w:rsidR="007960ED" w:rsidRPr="007960ED" w:rsidRDefault="007960ED" w:rsidP="00753545">
      <w:pPr>
        <w:tabs>
          <w:tab w:val="left" w:pos="540"/>
        </w:tabs>
        <w:spacing w:line="240" w:lineRule="auto"/>
        <w:rPr>
          <w:color w:val="800080"/>
          <w:sz w:val="20"/>
        </w:rPr>
      </w:pPr>
      <w:r w:rsidRPr="007960ED">
        <w:rPr>
          <w:color w:val="FF0000"/>
          <w:sz w:val="20"/>
        </w:rPr>
        <w:t>als</w:t>
      </w:r>
      <w:r w:rsidRPr="007960ED">
        <w:rPr>
          <w:color w:val="800080"/>
          <w:sz w:val="20"/>
        </w:rPr>
        <w:t xml:space="preserve"> </w:t>
      </w:r>
      <w:r w:rsidRPr="007960ED">
        <w:rPr>
          <w:color w:val="339966"/>
          <w:sz w:val="20"/>
        </w:rPr>
        <w:t>mondeling/schriftelijk</w:t>
      </w:r>
      <w:r w:rsidRPr="007960ED">
        <w:rPr>
          <w:color w:val="800080"/>
          <w:sz w:val="20"/>
        </w:rPr>
        <w:t xml:space="preserve"> </w:t>
      </w:r>
      <w:r w:rsidRPr="007960ED">
        <w:rPr>
          <w:color w:val="FF0000"/>
          <w:sz w:val="20"/>
        </w:rPr>
        <w:t>gevolmachtigde</w:t>
      </w:r>
      <w:r w:rsidRPr="007960ED">
        <w:rPr>
          <w:color w:val="800080"/>
          <w:sz w:val="20"/>
        </w:rPr>
        <w:t>n</w:t>
      </w:r>
      <w:r w:rsidRPr="007960ED">
        <w:rPr>
          <w:color w:val="FF0000"/>
          <w:sz w:val="20"/>
        </w:rPr>
        <w:t xml:space="preserve"> van </w:t>
      </w:r>
    </w:p>
    <w:p w14:paraId="18C33480" w14:textId="77777777" w:rsidR="007960ED" w:rsidRPr="007960ED" w:rsidRDefault="007960ED" w:rsidP="00753545">
      <w:pPr>
        <w:spacing w:line="240" w:lineRule="auto"/>
        <w:rPr>
          <w:sz w:val="20"/>
          <w:u w:val="single"/>
        </w:rPr>
      </w:pPr>
      <w:r w:rsidRPr="007960ED">
        <w:rPr>
          <w:sz w:val="20"/>
          <w:u w:val="single"/>
        </w:rPr>
        <w:t>Einde variant 1</w:t>
      </w:r>
    </w:p>
    <w:p w14:paraId="13C1BE90" w14:textId="77777777" w:rsidR="007960ED" w:rsidRPr="007960ED" w:rsidRDefault="007960ED" w:rsidP="00753545">
      <w:pPr>
        <w:spacing w:line="240" w:lineRule="auto"/>
        <w:rPr>
          <w:b/>
          <w:sz w:val="20"/>
        </w:rPr>
      </w:pPr>
    </w:p>
    <w:p w14:paraId="0AB8464D" w14:textId="77777777" w:rsidR="007960ED" w:rsidRPr="007960ED" w:rsidRDefault="007960ED" w:rsidP="00753545">
      <w:pPr>
        <w:spacing w:line="240" w:lineRule="auto"/>
        <w:rPr>
          <w:sz w:val="20"/>
          <w:u w:val="single"/>
        </w:rPr>
      </w:pPr>
      <w:r w:rsidRPr="007960ED">
        <w:rPr>
          <w:sz w:val="20"/>
          <w:u w:val="single"/>
        </w:rPr>
        <w:t>Variant 2:</w:t>
      </w:r>
    </w:p>
    <w:p w14:paraId="5A6D9CFC" w14:textId="6C9D4507" w:rsidR="007960ED" w:rsidRPr="007960ED" w:rsidRDefault="007960ED" w:rsidP="00753545">
      <w:pPr>
        <w:tabs>
          <w:tab w:val="left" w:pos="540"/>
        </w:tabs>
        <w:spacing w:line="240" w:lineRule="auto"/>
        <w:rPr>
          <w:sz w:val="20"/>
        </w:rPr>
      </w:pPr>
      <w:r w:rsidRPr="007960ED">
        <w:rPr>
          <w:color w:val="FF0000"/>
          <w:sz w:val="20"/>
        </w:rPr>
        <w:t xml:space="preserve">in </w:t>
      </w:r>
      <w:r w:rsidRPr="007960ED">
        <w:rPr>
          <w:color w:val="339966"/>
          <w:sz w:val="20"/>
        </w:rPr>
        <w:t>zijn/haar/</w:t>
      </w:r>
      <w:ins w:id="20" w:author="Schootbrugge, Jean-Michel van de" w:date="2024-10-22T15:42:00Z" w16du:dateUtc="2024-10-22T13:42:00Z">
        <w:r w:rsidR="005478FF">
          <w:rPr>
            <w:color w:val="339966"/>
            <w:sz w:val="20"/>
          </w:rPr>
          <w:t>diens/</w:t>
        </w:r>
      </w:ins>
      <w:r w:rsidRPr="007960ED">
        <w:rPr>
          <w:color w:val="339966"/>
          <w:sz w:val="20"/>
        </w:rPr>
        <w:t>hun</w:t>
      </w:r>
      <w:r w:rsidRPr="007960ED">
        <w:rPr>
          <w:color w:val="FF0000"/>
          <w:sz w:val="20"/>
        </w:rPr>
        <w:t xml:space="preserve"> hoedanigheid van curator</w:t>
      </w:r>
      <w:r w:rsidRPr="007960ED">
        <w:rPr>
          <w:color w:val="800080"/>
          <w:sz w:val="20"/>
        </w:rPr>
        <w:t>en</w:t>
      </w:r>
      <w:r w:rsidRPr="007960ED">
        <w:rPr>
          <w:color w:val="FF0000"/>
          <w:sz w:val="20"/>
        </w:rPr>
        <w:t xml:space="preserve"> </w:t>
      </w:r>
      <w:r w:rsidRPr="007960ED">
        <w:rPr>
          <w:color w:val="800080"/>
          <w:sz w:val="20"/>
        </w:rPr>
        <w:t xml:space="preserve">(krachtens beschikking van de kantonrechter te </w:t>
      </w:r>
      <w:r w:rsidRPr="007960ED">
        <w:rPr>
          <w:sz w:val="20"/>
        </w:rPr>
        <w:fldChar w:fldCharType="begin"/>
      </w:r>
      <w:r w:rsidRPr="007960ED">
        <w:rPr>
          <w:sz w:val="20"/>
        </w:rPr>
        <w:instrText>MacroButton Nomacro §</w:instrText>
      </w:r>
      <w:r w:rsidRPr="007960ED">
        <w:rPr>
          <w:sz w:val="20"/>
        </w:rPr>
        <w:fldChar w:fldCharType="end"/>
      </w:r>
      <w:r w:rsidRPr="007960ED">
        <w:rPr>
          <w:sz w:val="20"/>
        </w:rPr>
        <w:t>plaats</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de dato </w:t>
      </w:r>
      <w:r w:rsidRPr="007960ED">
        <w:rPr>
          <w:sz w:val="20"/>
        </w:rPr>
        <w:fldChar w:fldCharType="begin"/>
      </w:r>
      <w:r w:rsidRPr="007960ED">
        <w:rPr>
          <w:sz w:val="20"/>
        </w:rPr>
        <w:instrText>MacroButton Nomacro §</w:instrText>
      </w:r>
      <w:r w:rsidRPr="007960ED">
        <w:rPr>
          <w:sz w:val="20"/>
        </w:rPr>
        <w:fldChar w:fldCharType="end"/>
      </w:r>
      <w:r w:rsidRPr="007960ED">
        <w:rPr>
          <w:sz w:val="20"/>
        </w:rPr>
        <w:t>datum</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w:t>
      </w:r>
      <w:r w:rsidRPr="007960ED">
        <w:rPr>
          <w:color w:val="FF0000"/>
          <w:sz w:val="20"/>
        </w:rPr>
        <w:t xml:space="preserve"> </w:t>
      </w:r>
      <w:r w:rsidRPr="007960ED">
        <w:rPr>
          <w:color w:val="800080"/>
          <w:sz w:val="20"/>
        </w:rPr>
        <w:t>in het faillissement</w:t>
      </w:r>
      <w:r w:rsidRPr="007960ED">
        <w:rPr>
          <w:color w:val="FF0000"/>
          <w:sz w:val="20"/>
        </w:rPr>
        <w:t xml:space="preserve"> van</w:t>
      </w:r>
    </w:p>
    <w:p w14:paraId="3A2C6569" w14:textId="77777777" w:rsidR="007960ED" w:rsidRPr="007960ED" w:rsidRDefault="007960ED" w:rsidP="00753545">
      <w:pPr>
        <w:spacing w:line="240" w:lineRule="auto"/>
        <w:rPr>
          <w:sz w:val="20"/>
          <w:u w:val="single"/>
        </w:rPr>
      </w:pPr>
      <w:r w:rsidRPr="007960ED">
        <w:rPr>
          <w:sz w:val="20"/>
          <w:u w:val="single"/>
        </w:rPr>
        <w:t>Einde variant 2</w:t>
      </w:r>
    </w:p>
    <w:p w14:paraId="543B3C45" w14:textId="77777777" w:rsidR="007960ED" w:rsidRPr="007960ED" w:rsidRDefault="007960ED" w:rsidP="00753545">
      <w:pPr>
        <w:spacing w:line="240" w:lineRule="auto"/>
        <w:rPr>
          <w:b/>
          <w:sz w:val="20"/>
        </w:rPr>
      </w:pPr>
    </w:p>
    <w:p w14:paraId="7F83F5B5" w14:textId="77777777" w:rsidR="007960ED" w:rsidRPr="007960ED" w:rsidRDefault="007960ED" w:rsidP="00753545">
      <w:pPr>
        <w:spacing w:line="240" w:lineRule="auto"/>
        <w:rPr>
          <w:sz w:val="20"/>
          <w:u w:val="single"/>
        </w:rPr>
      </w:pPr>
      <w:r w:rsidRPr="007960ED">
        <w:rPr>
          <w:sz w:val="20"/>
          <w:u w:val="single"/>
        </w:rPr>
        <w:t>Variant 3:</w:t>
      </w:r>
    </w:p>
    <w:p w14:paraId="04762E5F" w14:textId="77777777" w:rsidR="007960ED" w:rsidRPr="007960ED" w:rsidRDefault="007960ED" w:rsidP="00753545">
      <w:pPr>
        <w:tabs>
          <w:tab w:val="left" w:pos="540"/>
        </w:tabs>
        <w:spacing w:line="240" w:lineRule="auto"/>
        <w:rPr>
          <w:color w:val="FF0000"/>
          <w:sz w:val="20"/>
        </w:rPr>
      </w:pPr>
      <w:r w:rsidRPr="007960ED">
        <w:rPr>
          <w:color w:val="FF0000"/>
          <w:sz w:val="20"/>
        </w:rPr>
        <w:t>als bewindvoerder</w:t>
      </w:r>
      <w:r w:rsidRPr="007960ED">
        <w:rPr>
          <w:color w:val="800080"/>
          <w:sz w:val="20"/>
        </w:rPr>
        <w:t>s</w:t>
      </w:r>
      <w:r w:rsidRPr="007960ED">
        <w:rPr>
          <w:color w:val="FF0000"/>
          <w:sz w:val="20"/>
        </w:rPr>
        <w:t xml:space="preserve"> </w:t>
      </w:r>
      <w:r w:rsidRPr="007960ED">
        <w:rPr>
          <w:color w:val="800080"/>
          <w:sz w:val="20"/>
        </w:rPr>
        <w:t xml:space="preserve">(krachtens beschikking van de kantonrechter te </w:t>
      </w:r>
      <w:r w:rsidRPr="007960ED">
        <w:rPr>
          <w:sz w:val="20"/>
        </w:rPr>
        <w:fldChar w:fldCharType="begin"/>
      </w:r>
      <w:r w:rsidRPr="007960ED">
        <w:rPr>
          <w:sz w:val="20"/>
        </w:rPr>
        <w:instrText>MacroButton Nomacro §</w:instrText>
      </w:r>
      <w:r w:rsidRPr="007960ED">
        <w:rPr>
          <w:sz w:val="20"/>
        </w:rPr>
        <w:fldChar w:fldCharType="end"/>
      </w:r>
      <w:r w:rsidRPr="007960ED">
        <w:rPr>
          <w:sz w:val="20"/>
        </w:rPr>
        <w:t>plaats</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de dato </w:t>
      </w:r>
      <w:r w:rsidRPr="007960ED">
        <w:rPr>
          <w:sz w:val="20"/>
        </w:rPr>
        <w:fldChar w:fldCharType="begin"/>
      </w:r>
      <w:r w:rsidRPr="007960ED">
        <w:rPr>
          <w:sz w:val="20"/>
        </w:rPr>
        <w:instrText>MacroButton Nomacro §</w:instrText>
      </w:r>
      <w:r w:rsidRPr="007960ED">
        <w:rPr>
          <w:sz w:val="20"/>
        </w:rPr>
        <w:fldChar w:fldCharType="end"/>
      </w:r>
      <w:r w:rsidRPr="007960ED">
        <w:rPr>
          <w:sz w:val="20"/>
        </w:rPr>
        <w:t>datum</w:t>
      </w:r>
      <w:r w:rsidRPr="007960ED">
        <w:rPr>
          <w:sz w:val="20"/>
        </w:rPr>
        <w:fldChar w:fldCharType="begin"/>
      </w:r>
      <w:r w:rsidRPr="007960ED">
        <w:rPr>
          <w:sz w:val="20"/>
        </w:rPr>
        <w:instrText>MacroButton Nomacro §</w:instrText>
      </w:r>
      <w:r w:rsidRPr="007960ED">
        <w:rPr>
          <w:sz w:val="20"/>
        </w:rPr>
        <w:fldChar w:fldCharType="end"/>
      </w:r>
      <w:r w:rsidRPr="007960ED">
        <w:rPr>
          <w:color w:val="800080"/>
          <w:sz w:val="20"/>
        </w:rPr>
        <w:t xml:space="preserve">) </w:t>
      </w:r>
      <w:r w:rsidRPr="007960ED">
        <w:rPr>
          <w:color w:val="FF0000"/>
          <w:sz w:val="20"/>
        </w:rPr>
        <w:t xml:space="preserve">over </w:t>
      </w:r>
      <w:r w:rsidRPr="007960ED">
        <w:rPr>
          <w:color w:val="339966"/>
          <w:sz w:val="20"/>
        </w:rPr>
        <w:t>de goederen/ het vermogen</w:t>
      </w:r>
      <w:r w:rsidRPr="007960ED">
        <w:rPr>
          <w:color w:val="800080"/>
          <w:sz w:val="20"/>
        </w:rPr>
        <w:t xml:space="preserve"> </w:t>
      </w:r>
      <w:r w:rsidRPr="007960ED">
        <w:rPr>
          <w:color w:val="FF0000"/>
          <w:sz w:val="20"/>
        </w:rPr>
        <w:t>van</w:t>
      </w:r>
    </w:p>
    <w:p w14:paraId="44DDB1AD" w14:textId="77777777" w:rsidR="007960ED" w:rsidRPr="007960ED" w:rsidRDefault="007960ED" w:rsidP="00753545">
      <w:pPr>
        <w:spacing w:line="240" w:lineRule="auto"/>
        <w:rPr>
          <w:sz w:val="20"/>
          <w:u w:val="single"/>
        </w:rPr>
      </w:pPr>
      <w:r w:rsidRPr="007960ED">
        <w:rPr>
          <w:sz w:val="20"/>
          <w:u w:val="single"/>
        </w:rPr>
        <w:t>Einde variant 3</w:t>
      </w:r>
    </w:p>
    <w:p w14:paraId="07F61869" w14:textId="77777777" w:rsidR="007960ED" w:rsidRDefault="007960ED" w:rsidP="00753545">
      <w:pPr>
        <w:spacing w:line="240" w:lineRule="auto"/>
        <w:rPr>
          <w:sz w:val="20"/>
        </w:rPr>
      </w:pPr>
    </w:p>
    <w:p w14:paraId="07133077" w14:textId="77777777" w:rsidR="00BA6C49" w:rsidRDefault="00BA6C49" w:rsidP="00753545">
      <w:pPr>
        <w:spacing w:line="240" w:lineRule="auto"/>
        <w:rPr>
          <w:sz w:val="20"/>
        </w:rPr>
      </w:pPr>
    </w:p>
    <w:p w14:paraId="0637012D" w14:textId="77777777" w:rsidR="007960ED" w:rsidRPr="007960ED" w:rsidRDefault="007960ED" w:rsidP="00753545">
      <w:pPr>
        <w:spacing w:line="240" w:lineRule="auto"/>
        <w:rPr>
          <w:b/>
          <w:sz w:val="20"/>
        </w:rPr>
      </w:pPr>
      <w:r w:rsidRPr="007960ED">
        <w:rPr>
          <w:b/>
          <w:sz w:val="20"/>
        </w:rPr>
        <w:t>Voorbeeld tekst</w:t>
      </w:r>
      <w:r w:rsidR="00DD2E96">
        <w:rPr>
          <w:b/>
          <w:sz w:val="20"/>
        </w:rPr>
        <w:t>fragment k</w:t>
      </w:r>
      <w:r w:rsidRPr="007960ED">
        <w:rPr>
          <w:b/>
          <w:sz w:val="20"/>
        </w:rPr>
        <w:t>euzeblokvariant Hoedanigheid</w:t>
      </w:r>
    </w:p>
    <w:p w14:paraId="0734DAD1" w14:textId="77777777" w:rsidR="007960ED" w:rsidRPr="007960ED" w:rsidRDefault="007960ED" w:rsidP="00753545">
      <w:pPr>
        <w:spacing w:line="240" w:lineRule="auto"/>
        <w:rPr>
          <w:sz w:val="20"/>
        </w:rPr>
      </w:pPr>
      <w:r w:rsidRPr="007960ED">
        <w:rPr>
          <w:sz w:val="20"/>
        </w:rPr>
        <w:t>Variant 1</w:t>
      </w:r>
    </w:p>
    <w:p w14:paraId="11BB31A3" w14:textId="77777777" w:rsidR="007960ED" w:rsidRPr="007960ED" w:rsidRDefault="007960ED" w:rsidP="00753545">
      <w:pPr>
        <w:numPr>
          <w:ilvl w:val="0"/>
          <w:numId w:val="5"/>
        </w:numPr>
        <w:spacing w:line="240" w:lineRule="auto"/>
        <w:rPr>
          <w:sz w:val="20"/>
        </w:rPr>
      </w:pPr>
      <w:r w:rsidRPr="007960ED">
        <w:rPr>
          <w:sz w:val="20"/>
        </w:rPr>
        <w:t xml:space="preserve">als schriftelijk gevolmachtigde van </w:t>
      </w:r>
    </w:p>
    <w:p w14:paraId="556BE60C" w14:textId="77777777" w:rsidR="007960ED" w:rsidRPr="007960ED" w:rsidRDefault="007960ED" w:rsidP="00753545">
      <w:pPr>
        <w:numPr>
          <w:ilvl w:val="0"/>
          <w:numId w:val="5"/>
        </w:numPr>
        <w:spacing w:line="240" w:lineRule="auto"/>
        <w:rPr>
          <w:sz w:val="20"/>
        </w:rPr>
      </w:pPr>
      <w:r w:rsidRPr="007960ED">
        <w:rPr>
          <w:sz w:val="20"/>
        </w:rPr>
        <w:t>als mondeling gevolmachtigde van</w:t>
      </w:r>
    </w:p>
    <w:p w14:paraId="27653E2A" w14:textId="77777777" w:rsidR="007960ED" w:rsidRPr="007960ED" w:rsidRDefault="007960ED" w:rsidP="00753545">
      <w:pPr>
        <w:spacing w:line="240" w:lineRule="auto"/>
        <w:rPr>
          <w:sz w:val="20"/>
        </w:rPr>
      </w:pPr>
    </w:p>
    <w:p w14:paraId="720EA8FF" w14:textId="77777777" w:rsidR="007960ED" w:rsidRPr="007960ED" w:rsidRDefault="007960ED" w:rsidP="00753545">
      <w:pPr>
        <w:spacing w:line="240" w:lineRule="auto"/>
        <w:rPr>
          <w:sz w:val="20"/>
        </w:rPr>
      </w:pPr>
      <w:r w:rsidRPr="007960ED">
        <w:rPr>
          <w:sz w:val="20"/>
        </w:rPr>
        <w:t>Variant 2</w:t>
      </w:r>
    </w:p>
    <w:p w14:paraId="37763360" w14:textId="77777777" w:rsidR="007960ED" w:rsidRPr="007960ED" w:rsidRDefault="007960ED" w:rsidP="00753545">
      <w:pPr>
        <w:numPr>
          <w:ilvl w:val="0"/>
          <w:numId w:val="5"/>
        </w:numPr>
        <w:spacing w:line="240" w:lineRule="auto"/>
        <w:rPr>
          <w:sz w:val="20"/>
        </w:rPr>
      </w:pPr>
      <w:r w:rsidRPr="007960ED">
        <w:rPr>
          <w:sz w:val="20"/>
        </w:rPr>
        <w:t>in zijn hoedanigheid van curator in het faillissement van</w:t>
      </w:r>
    </w:p>
    <w:p w14:paraId="4C9DC3B7" w14:textId="7899E2B2" w:rsidR="007960ED" w:rsidRPr="007960ED" w:rsidRDefault="007960ED" w:rsidP="00753545">
      <w:pPr>
        <w:numPr>
          <w:ilvl w:val="0"/>
          <w:numId w:val="5"/>
        </w:numPr>
        <w:spacing w:line="240" w:lineRule="auto"/>
        <w:rPr>
          <w:sz w:val="20"/>
        </w:rPr>
      </w:pPr>
      <w:r w:rsidRPr="007960ED">
        <w:rPr>
          <w:sz w:val="20"/>
        </w:rPr>
        <w:t xml:space="preserve">in </w:t>
      </w:r>
      <w:del w:id="21" w:author="Schootbrugge, Jean-Michel van de" w:date="2024-10-25T14:27:00Z" w16du:dateUtc="2024-10-25T12:27:00Z">
        <w:r w:rsidRPr="007960ED" w:rsidDel="006B13C6">
          <w:rPr>
            <w:sz w:val="20"/>
          </w:rPr>
          <w:delText xml:space="preserve">zijn </w:delText>
        </w:r>
      </w:del>
      <w:ins w:id="22" w:author="Schootbrugge, Jean-Michel van de" w:date="2024-10-25T14:27:00Z" w16du:dateUtc="2024-10-25T12:27:00Z">
        <w:r w:rsidR="006B13C6">
          <w:rPr>
            <w:sz w:val="20"/>
          </w:rPr>
          <w:t>diens</w:t>
        </w:r>
        <w:r w:rsidR="006B13C6" w:rsidRPr="007960ED">
          <w:rPr>
            <w:sz w:val="20"/>
          </w:rPr>
          <w:t xml:space="preserve"> </w:t>
        </w:r>
      </w:ins>
      <w:r w:rsidRPr="007960ED">
        <w:rPr>
          <w:sz w:val="20"/>
        </w:rPr>
        <w:t>hoedanigheid van curator van</w:t>
      </w:r>
    </w:p>
    <w:p w14:paraId="5B6A1527" w14:textId="77777777" w:rsidR="007960ED" w:rsidRPr="007960ED" w:rsidRDefault="007960ED" w:rsidP="00753545">
      <w:pPr>
        <w:numPr>
          <w:ilvl w:val="0"/>
          <w:numId w:val="5"/>
        </w:numPr>
        <w:spacing w:line="240" w:lineRule="auto"/>
        <w:rPr>
          <w:sz w:val="20"/>
        </w:rPr>
      </w:pPr>
      <w:r w:rsidRPr="007960ED">
        <w:rPr>
          <w:sz w:val="20"/>
        </w:rPr>
        <w:t>in zijn hoedanigheid van curator (krachtens beschikking van de kantonrechter te Apeldoorn, de dato 13 april tweeduizend twaalf) van</w:t>
      </w:r>
    </w:p>
    <w:p w14:paraId="0FBA5290" w14:textId="77777777" w:rsidR="007960ED" w:rsidRPr="007960ED" w:rsidRDefault="007960ED" w:rsidP="00753545">
      <w:pPr>
        <w:spacing w:line="240" w:lineRule="auto"/>
        <w:rPr>
          <w:sz w:val="20"/>
        </w:rPr>
      </w:pPr>
    </w:p>
    <w:p w14:paraId="79FE062C" w14:textId="77777777" w:rsidR="007960ED" w:rsidRPr="007960ED" w:rsidRDefault="007960ED" w:rsidP="00753545">
      <w:pPr>
        <w:spacing w:line="240" w:lineRule="auto"/>
        <w:rPr>
          <w:sz w:val="20"/>
        </w:rPr>
      </w:pPr>
      <w:r w:rsidRPr="007960ED">
        <w:rPr>
          <w:sz w:val="20"/>
        </w:rPr>
        <w:t>Variant 3</w:t>
      </w:r>
    </w:p>
    <w:p w14:paraId="213FB81A" w14:textId="77777777" w:rsidR="007960ED" w:rsidRPr="007960ED" w:rsidRDefault="007960ED" w:rsidP="00753545">
      <w:pPr>
        <w:numPr>
          <w:ilvl w:val="0"/>
          <w:numId w:val="5"/>
        </w:numPr>
        <w:spacing w:line="240" w:lineRule="auto"/>
        <w:rPr>
          <w:sz w:val="20"/>
        </w:rPr>
      </w:pPr>
      <w:r w:rsidRPr="007960ED">
        <w:rPr>
          <w:sz w:val="20"/>
        </w:rPr>
        <w:t>als bewindvoerders (krachtens beschikking van de kantonrechter te Apeldoorn, de dato 13 april tweeduizend twaalf) over de goederen van</w:t>
      </w:r>
    </w:p>
    <w:p w14:paraId="24868980" w14:textId="77777777" w:rsidR="007960ED" w:rsidRPr="007960ED" w:rsidRDefault="007960ED" w:rsidP="00753545">
      <w:pPr>
        <w:numPr>
          <w:ilvl w:val="0"/>
          <w:numId w:val="5"/>
        </w:numPr>
        <w:spacing w:line="240" w:lineRule="auto"/>
        <w:rPr>
          <w:sz w:val="20"/>
        </w:rPr>
      </w:pPr>
      <w:r w:rsidRPr="007960ED">
        <w:rPr>
          <w:sz w:val="20"/>
        </w:rPr>
        <w:t>als bewindvoerder over het vermogen van</w:t>
      </w:r>
    </w:p>
    <w:p w14:paraId="5855B4FC" w14:textId="77777777" w:rsidR="007960ED" w:rsidRDefault="007960ED" w:rsidP="00753545">
      <w:pPr>
        <w:spacing w:line="240" w:lineRule="auto"/>
      </w:pPr>
    </w:p>
    <w:p w14:paraId="6B0D1E4E" w14:textId="77777777" w:rsidR="00A77482" w:rsidRDefault="00A77482" w:rsidP="00753545">
      <w:pPr>
        <w:spacing w:line="240" w:lineRule="auto"/>
        <w:rPr>
          <w:b/>
          <w:sz w:val="20"/>
        </w:rPr>
      </w:pPr>
      <w:r w:rsidRPr="00F74269">
        <w:rPr>
          <w:b/>
          <w:sz w:val="20"/>
        </w:rPr>
        <w:t xml:space="preserve">KEUZEBLOKVARIANT </w:t>
      </w:r>
      <w:r w:rsidR="007960ED">
        <w:rPr>
          <w:b/>
          <w:sz w:val="20"/>
        </w:rPr>
        <w:t>PERSOON</w:t>
      </w:r>
    </w:p>
    <w:p w14:paraId="715092B7" w14:textId="77777777" w:rsidR="0078307F" w:rsidRPr="0078307F" w:rsidRDefault="0078307F" w:rsidP="00753545">
      <w:pPr>
        <w:spacing w:line="240" w:lineRule="auto"/>
        <w:rPr>
          <w:sz w:val="20"/>
        </w:rPr>
      </w:pPr>
      <w:r w:rsidRPr="0078307F">
        <w:rPr>
          <w:sz w:val="20"/>
        </w:rPr>
        <w:t xml:space="preserve">Een Natuurlijk persoon kan op verschillende manieren, met verschillende relaties optreden in een akte. Dit </w:t>
      </w:r>
      <w:r w:rsidR="00A46D40">
        <w:rPr>
          <w:sz w:val="20"/>
        </w:rPr>
        <w:t>keuze</w:t>
      </w:r>
      <w:r w:rsidRPr="0078307F">
        <w:rPr>
          <w:sz w:val="20"/>
        </w:rPr>
        <w:t xml:space="preserve">blok </w:t>
      </w:r>
      <w:r w:rsidR="00A46D40">
        <w:rPr>
          <w:sz w:val="20"/>
        </w:rPr>
        <w:t xml:space="preserve">is verplicht en </w:t>
      </w:r>
      <w:r w:rsidRPr="0078307F">
        <w:rPr>
          <w:sz w:val="20"/>
        </w:rPr>
        <w:t>ondersteunt de volgende varianten:</w:t>
      </w:r>
    </w:p>
    <w:p w14:paraId="3B196467" w14:textId="77777777" w:rsidR="00BB5712" w:rsidRDefault="00BB5712" w:rsidP="00753545">
      <w:pPr>
        <w:spacing w:line="240" w:lineRule="auto"/>
        <w:ind w:left="1080" w:hanging="1080"/>
        <w:rPr>
          <w:sz w:val="20"/>
        </w:rPr>
      </w:pPr>
    </w:p>
    <w:p w14:paraId="582D88E0" w14:textId="77777777" w:rsidR="00A77482" w:rsidRPr="00F74269" w:rsidRDefault="00A77482" w:rsidP="00753545">
      <w:pPr>
        <w:spacing w:line="240" w:lineRule="auto"/>
        <w:ind w:left="1080" w:hanging="1080"/>
        <w:rPr>
          <w:sz w:val="20"/>
        </w:rPr>
      </w:pPr>
      <w:r w:rsidRPr="00F74269">
        <w:rPr>
          <w:sz w:val="20"/>
        </w:rPr>
        <w:t xml:space="preserve">Variant </w:t>
      </w:r>
      <w:r w:rsidR="00D21136">
        <w:rPr>
          <w:sz w:val="20"/>
        </w:rPr>
        <w:t>1</w:t>
      </w:r>
      <w:r w:rsidRPr="00F74269">
        <w:rPr>
          <w:sz w:val="20"/>
        </w:rPr>
        <w:t>:</w:t>
      </w:r>
      <w:r w:rsidRPr="00F74269">
        <w:rPr>
          <w:sz w:val="20"/>
        </w:rPr>
        <w:tab/>
      </w:r>
      <w:r w:rsidR="003B56BC">
        <w:rPr>
          <w:rFonts w:cs="Arial"/>
          <w:sz w:val="20"/>
        </w:rPr>
        <w:t>éé</w:t>
      </w:r>
      <w:r w:rsidR="003B56BC">
        <w:rPr>
          <w:sz w:val="20"/>
        </w:rPr>
        <w:t>n natuurlijk</w:t>
      </w:r>
      <w:r w:rsidRPr="00F74269">
        <w:rPr>
          <w:sz w:val="20"/>
        </w:rPr>
        <w:t xml:space="preserve"> perso</w:t>
      </w:r>
      <w:r w:rsidR="003B56BC">
        <w:rPr>
          <w:sz w:val="20"/>
        </w:rPr>
        <w:t>on</w:t>
      </w:r>
      <w:r w:rsidRPr="00F74269">
        <w:rPr>
          <w:sz w:val="20"/>
        </w:rPr>
        <w:t xml:space="preserve"> die zelfstandig optre</w:t>
      </w:r>
      <w:r w:rsidR="003B56BC">
        <w:rPr>
          <w:sz w:val="20"/>
        </w:rPr>
        <w:t>e</w:t>
      </w:r>
      <w:r w:rsidRPr="00F74269">
        <w:rPr>
          <w:sz w:val="20"/>
        </w:rPr>
        <w:t>d</w:t>
      </w:r>
      <w:r w:rsidR="003B56BC">
        <w:rPr>
          <w:sz w:val="20"/>
        </w:rPr>
        <w:t>t</w:t>
      </w:r>
      <w:r w:rsidRPr="00F74269">
        <w:rPr>
          <w:sz w:val="20"/>
        </w:rPr>
        <w:t>.</w:t>
      </w:r>
    </w:p>
    <w:p w14:paraId="65E8E1D3" w14:textId="77777777" w:rsidR="00B1628E" w:rsidRDefault="00A77482" w:rsidP="00753545">
      <w:pPr>
        <w:spacing w:line="240" w:lineRule="auto"/>
        <w:ind w:left="1080" w:hanging="1080"/>
        <w:rPr>
          <w:sz w:val="20"/>
        </w:rPr>
      </w:pPr>
      <w:r w:rsidRPr="00F74269">
        <w:rPr>
          <w:sz w:val="20"/>
        </w:rPr>
        <w:t xml:space="preserve">Variant 2: </w:t>
      </w:r>
      <w:r w:rsidR="00F74269">
        <w:rPr>
          <w:sz w:val="20"/>
        </w:rPr>
        <w:tab/>
      </w:r>
      <w:r w:rsidRPr="00F74269">
        <w:rPr>
          <w:sz w:val="20"/>
        </w:rPr>
        <w:t>twee natuurlijke personen met een gezamenlijke burgerlijke staat</w:t>
      </w:r>
      <w:r w:rsidR="00E5384A">
        <w:rPr>
          <w:sz w:val="20"/>
        </w:rPr>
        <w:t xml:space="preserve"> en verschillend woonadres</w:t>
      </w:r>
      <w:r w:rsidR="009B415F">
        <w:rPr>
          <w:sz w:val="20"/>
        </w:rPr>
        <w:t xml:space="preserve">, </w:t>
      </w:r>
      <w:r w:rsidR="00B1628E">
        <w:rPr>
          <w:sz w:val="20"/>
        </w:rPr>
        <w:t>met optioneel</w:t>
      </w:r>
      <w:r w:rsidR="00F25C12">
        <w:rPr>
          <w:sz w:val="20"/>
        </w:rPr>
        <w:t xml:space="preserve"> één van de keuzes</w:t>
      </w:r>
      <w:r w:rsidR="00B1628E">
        <w:rPr>
          <w:sz w:val="20"/>
        </w:rPr>
        <w:t>:</w:t>
      </w:r>
    </w:p>
    <w:p w14:paraId="322C3D6F" w14:textId="77777777" w:rsidR="00B1628E" w:rsidRDefault="009B415F" w:rsidP="00753545">
      <w:pPr>
        <w:numPr>
          <w:ilvl w:val="0"/>
          <w:numId w:val="2"/>
        </w:numPr>
        <w:spacing w:line="240" w:lineRule="auto"/>
        <w:rPr>
          <w:sz w:val="20"/>
        </w:rPr>
      </w:pPr>
      <w:r>
        <w:rPr>
          <w:sz w:val="20"/>
        </w:rPr>
        <w:t xml:space="preserve">een gevolmachtigde </w:t>
      </w:r>
      <w:r w:rsidR="00B1628E">
        <w:rPr>
          <w:sz w:val="20"/>
        </w:rPr>
        <w:t xml:space="preserve">die </w:t>
      </w:r>
      <w:r>
        <w:rPr>
          <w:sz w:val="20"/>
        </w:rPr>
        <w:t>optreedt namens één persoon</w:t>
      </w:r>
      <w:r w:rsidR="00F25C12">
        <w:rPr>
          <w:sz w:val="20"/>
        </w:rPr>
        <w:t>;</w:t>
      </w:r>
      <w:r w:rsidR="00B1628E">
        <w:rPr>
          <w:sz w:val="20"/>
        </w:rPr>
        <w:t xml:space="preserve">  </w:t>
      </w:r>
    </w:p>
    <w:p w14:paraId="663DA6BC" w14:textId="77777777" w:rsidR="00A77482" w:rsidRPr="00F74269" w:rsidRDefault="00B1628E" w:rsidP="00753545">
      <w:pPr>
        <w:numPr>
          <w:ilvl w:val="0"/>
          <w:numId w:val="2"/>
        </w:numPr>
        <w:spacing w:line="240" w:lineRule="auto"/>
        <w:rPr>
          <w:sz w:val="20"/>
        </w:rPr>
      </w:pPr>
      <w:r w:rsidRPr="00F74269">
        <w:rPr>
          <w:rFonts w:cs="Arial"/>
          <w:sz w:val="20"/>
        </w:rPr>
        <w:t>éé</w:t>
      </w:r>
      <w:r w:rsidRPr="00F74269">
        <w:rPr>
          <w:sz w:val="20"/>
        </w:rPr>
        <w:t xml:space="preserve">n </w:t>
      </w:r>
      <w:r w:rsidR="00F25C12">
        <w:rPr>
          <w:sz w:val="20"/>
        </w:rPr>
        <w:t xml:space="preserve">persoon die </w:t>
      </w:r>
      <w:r w:rsidRPr="00F74269">
        <w:rPr>
          <w:sz w:val="20"/>
        </w:rPr>
        <w:t>namens zichzelf en namens de ander optreedt</w:t>
      </w:r>
      <w:r w:rsidR="00E5384A">
        <w:rPr>
          <w:sz w:val="20"/>
        </w:rPr>
        <w:t>.</w:t>
      </w:r>
    </w:p>
    <w:p w14:paraId="66326B36" w14:textId="77777777" w:rsidR="00F25C12" w:rsidRDefault="00A77482" w:rsidP="00753545">
      <w:pPr>
        <w:spacing w:line="240" w:lineRule="auto"/>
        <w:ind w:left="1080" w:hanging="1080"/>
        <w:rPr>
          <w:sz w:val="20"/>
        </w:rPr>
      </w:pPr>
      <w:r w:rsidRPr="00F74269">
        <w:rPr>
          <w:sz w:val="20"/>
        </w:rPr>
        <w:t xml:space="preserve">Variant 3: </w:t>
      </w:r>
      <w:r w:rsidRPr="00F74269">
        <w:rPr>
          <w:sz w:val="20"/>
        </w:rPr>
        <w:tab/>
        <w:t xml:space="preserve">twee </w:t>
      </w:r>
      <w:r w:rsidR="004D43BA">
        <w:rPr>
          <w:sz w:val="20"/>
        </w:rPr>
        <w:t xml:space="preserve">of meer </w:t>
      </w:r>
      <w:r w:rsidRPr="00F74269">
        <w:rPr>
          <w:sz w:val="20"/>
        </w:rPr>
        <w:t xml:space="preserve">natuurlijke personen </w:t>
      </w:r>
      <w:r w:rsidR="00E5384A">
        <w:rPr>
          <w:sz w:val="20"/>
        </w:rPr>
        <w:t xml:space="preserve">zonder affectieve relatie en met een </w:t>
      </w:r>
      <w:r w:rsidRPr="00F74269">
        <w:rPr>
          <w:sz w:val="20"/>
        </w:rPr>
        <w:t>gezamenlijk woonadres</w:t>
      </w:r>
      <w:r w:rsidR="00F25C12">
        <w:rPr>
          <w:sz w:val="20"/>
        </w:rPr>
        <w:t>,</w:t>
      </w:r>
      <w:r w:rsidR="00F25C12" w:rsidRPr="00F25C12">
        <w:rPr>
          <w:sz w:val="20"/>
        </w:rPr>
        <w:t xml:space="preserve"> </w:t>
      </w:r>
      <w:r w:rsidR="00F25C12">
        <w:rPr>
          <w:sz w:val="20"/>
        </w:rPr>
        <w:t>met optioneel de keuzes:</w:t>
      </w:r>
    </w:p>
    <w:p w14:paraId="3747EC8E" w14:textId="77777777" w:rsidR="00F25C12" w:rsidRDefault="00F25C12" w:rsidP="00753545">
      <w:pPr>
        <w:numPr>
          <w:ilvl w:val="0"/>
          <w:numId w:val="2"/>
        </w:numPr>
        <w:spacing w:line="240" w:lineRule="auto"/>
        <w:rPr>
          <w:sz w:val="20"/>
        </w:rPr>
      </w:pPr>
      <w:r>
        <w:rPr>
          <w:sz w:val="20"/>
        </w:rPr>
        <w:t>een gevolmachtigde die optreedt namens één</w:t>
      </w:r>
      <w:r w:rsidR="00D66142">
        <w:rPr>
          <w:sz w:val="20"/>
        </w:rPr>
        <w:t xml:space="preserve"> of meerdere personen</w:t>
      </w:r>
      <w:r>
        <w:rPr>
          <w:sz w:val="20"/>
        </w:rPr>
        <w:t xml:space="preserve">;  </w:t>
      </w:r>
    </w:p>
    <w:p w14:paraId="5D4AD9AD" w14:textId="77777777" w:rsidR="00E5384A" w:rsidRDefault="00F25C12" w:rsidP="00753545">
      <w:pPr>
        <w:numPr>
          <w:ilvl w:val="0"/>
          <w:numId w:val="2"/>
        </w:numPr>
        <w:spacing w:line="240" w:lineRule="auto"/>
        <w:rPr>
          <w:sz w:val="20"/>
        </w:rPr>
      </w:pPr>
      <w:r w:rsidRPr="00F74269">
        <w:rPr>
          <w:rFonts w:cs="Arial"/>
          <w:sz w:val="20"/>
        </w:rPr>
        <w:t>éé</w:t>
      </w:r>
      <w:r w:rsidRPr="00F74269">
        <w:rPr>
          <w:sz w:val="20"/>
        </w:rPr>
        <w:t>n</w:t>
      </w:r>
      <w:r>
        <w:rPr>
          <w:sz w:val="20"/>
        </w:rPr>
        <w:t xml:space="preserve"> </w:t>
      </w:r>
      <w:r w:rsidR="00326297">
        <w:rPr>
          <w:sz w:val="20"/>
        </w:rPr>
        <w:t xml:space="preserve">of meerdere personen </w:t>
      </w:r>
      <w:r>
        <w:rPr>
          <w:sz w:val="20"/>
        </w:rPr>
        <w:t xml:space="preserve">die </w:t>
      </w:r>
      <w:r w:rsidRPr="00F74269">
        <w:rPr>
          <w:sz w:val="20"/>
        </w:rPr>
        <w:t>namens zichzelf en namens de ander</w:t>
      </w:r>
      <w:r w:rsidR="004D43BA">
        <w:rPr>
          <w:sz w:val="20"/>
        </w:rPr>
        <w:t>(en)</w:t>
      </w:r>
      <w:r w:rsidRPr="00F74269">
        <w:rPr>
          <w:sz w:val="20"/>
        </w:rPr>
        <w:t xml:space="preserve"> optre</w:t>
      </w:r>
      <w:r w:rsidR="00326297">
        <w:rPr>
          <w:sz w:val="20"/>
        </w:rPr>
        <w:t>den</w:t>
      </w:r>
      <w:r>
        <w:rPr>
          <w:sz w:val="20"/>
        </w:rPr>
        <w:t>.</w:t>
      </w:r>
    </w:p>
    <w:p w14:paraId="1B8DB6BD" w14:textId="77777777" w:rsidR="00F25C12" w:rsidRDefault="00A77482" w:rsidP="00753545">
      <w:pPr>
        <w:spacing w:line="240" w:lineRule="auto"/>
        <w:ind w:left="1080" w:hanging="1080"/>
        <w:rPr>
          <w:sz w:val="20"/>
        </w:rPr>
      </w:pPr>
      <w:r w:rsidRPr="00F74269">
        <w:rPr>
          <w:sz w:val="20"/>
        </w:rPr>
        <w:t xml:space="preserve">Variant 4: </w:t>
      </w:r>
      <w:r w:rsidRPr="00F74269">
        <w:rPr>
          <w:sz w:val="20"/>
        </w:rPr>
        <w:tab/>
        <w:t xml:space="preserve">twee natuurlijke personen met een gezamenlijke burgerlijke staat en </w:t>
      </w:r>
      <w:r w:rsidR="00C8068D">
        <w:rPr>
          <w:sz w:val="20"/>
        </w:rPr>
        <w:t xml:space="preserve">een gezamenlijk </w:t>
      </w:r>
      <w:r w:rsidRPr="00F74269">
        <w:rPr>
          <w:sz w:val="20"/>
        </w:rPr>
        <w:t>woonadres</w:t>
      </w:r>
      <w:r w:rsidR="006D5F75">
        <w:rPr>
          <w:sz w:val="20"/>
        </w:rPr>
        <w:t xml:space="preserve">, </w:t>
      </w:r>
      <w:r w:rsidR="00F25C12">
        <w:rPr>
          <w:sz w:val="20"/>
        </w:rPr>
        <w:t>met optioneel één van de keuzes:</w:t>
      </w:r>
    </w:p>
    <w:p w14:paraId="26A831ED" w14:textId="77777777" w:rsidR="00F25C12" w:rsidRDefault="00F25C12" w:rsidP="00753545">
      <w:pPr>
        <w:numPr>
          <w:ilvl w:val="0"/>
          <w:numId w:val="2"/>
        </w:numPr>
        <w:spacing w:line="240" w:lineRule="auto"/>
        <w:rPr>
          <w:sz w:val="20"/>
        </w:rPr>
      </w:pPr>
      <w:r>
        <w:rPr>
          <w:sz w:val="20"/>
        </w:rPr>
        <w:t xml:space="preserve">een gevolmachtigde die optreedt namens één persoon;  </w:t>
      </w:r>
    </w:p>
    <w:p w14:paraId="1D900C98" w14:textId="77777777" w:rsidR="00E5384A" w:rsidRDefault="00F25C12" w:rsidP="00753545">
      <w:pPr>
        <w:numPr>
          <w:ilvl w:val="0"/>
          <w:numId w:val="2"/>
        </w:numPr>
        <w:spacing w:line="240" w:lineRule="auto"/>
        <w:rPr>
          <w:sz w:val="20"/>
        </w:rPr>
      </w:pPr>
      <w:r w:rsidRPr="00F74269">
        <w:rPr>
          <w:rFonts w:cs="Arial"/>
          <w:sz w:val="20"/>
        </w:rPr>
        <w:t>éé</w:t>
      </w:r>
      <w:r w:rsidRPr="00F74269">
        <w:rPr>
          <w:sz w:val="20"/>
        </w:rPr>
        <w:t xml:space="preserve">n </w:t>
      </w:r>
      <w:r>
        <w:rPr>
          <w:sz w:val="20"/>
        </w:rPr>
        <w:t>persoon die namens zichzelf en n</w:t>
      </w:r>
      <w:r w:rsidRPr="00F74269">
        <w:rPr>
          <w:sz w:val="20"/>
        </w:rPr>
        <w:t>amens de ander optreedt</w:t>
      </w:r>
      <w:r>
        <w:rPr>
          <w:sz w:val="20"/>
        </w:rPr>
        <w:t>.</w:t>
      </w:r>
    </w:p>
    <w:p w14:paraId="3A3FDF3D" w14:textId="77777777" w:rsidR="00D21136" w:rsidRDefault="00D21136" w:rsidP="00753545">
      <w:pPr>
        <w:spacing w:line="240" w:lineRule="auto"/>
        <w:ind w:left="1080" w:hanging="1080"/>
        <w:rPr>
          <w:sz w:val="20"/>
        </w:rPr>
      </w:pPr>
      <w:r>
        <w:rPr>
          <w:sz w:val="20"/>
        </w:rPr>
        <w:t>Variant 5:</w:t>
      </w:r>
      <w:r>
        <w:rPr>
          <w:sz w:val="20"/>
        </w:rPr>
        <w:tab/>
        <w:t>twee of meer natuurlijke personen die zelfstandig optreden (zonder onderlinge affectieve relatie en verschillend woonadres)</w:t>
      </w:r>
      <w:r w:rsidRPr="004D43BA">
        <w:rPr>
          <w:sz w:val="20"/>
        </w:rPr>
        <w:t xml:space="preserve"> </w:t>
      </w:r>
      <w:r>
        <w:rPr>
          <w:sz w:val="20"/>
        </w:rPr>
        <w:t xml:space="preserve">met </w:t>
      </w:r>
      <w:r w:rsidR="00094397">
        <w:rPr>
          <w:sz w:val="20"/>
        </w:rPr>
        <w:t>optioneel</w:t>
      </w:r>
      <w:r w:rsidR="00755842">
        <w:rPr>
          <w:sz w:val="20"/>
        </w:rPr>
        <w:t xml:space="preserve"> de keuzes</w:t>
      </w:r>
      <w:r>
        <w:rPr>
          <w:sz w:val="20"/>
        </w:rPr>
        <w:t>:</w:t>
      </w:r>
    </w:p>
    <w:p w14:paraId="3F63ED98" w14:textId="77777777" w:rsidR="00755842" w:rsidRDefault="00D21136" w:rsidP="00753545">
      <w:pPr>
        <w:numPr>
          <w:ilvl w:val="0"/>
          <w:numId w:val="2"/>
        </w:numPr>
        <w:spacing w:line="240" w:lineRule="auto"/>
        <w:rPr>
          <w:sz w:val="20"/>
        </w:rPr>
      </w:pPr>
      <w:r>
        <w:rPr>
          <w:sz w:val="20"/>
        </w:rPr>
        <w:t>een gevolmachtigde die optreedt namens één</w:t>
      </w:r>
      <w:r w:rsidR="00D66142">
        <w:rPr>
          <w:sz w:val="20"/>
        </w:rPr>
        <w:t xml:space="preserve"> of meerdere personen</w:t>
      </w:r>
      <w:r w:rsidR="00755842">
        <w:rPr>
          <w:sz w:val="20"/>
        </w:rPr>
        <w:t>;</w:t>
      </w:r>
    </w:p>
    <w:p w14:paraId="779EB02A" w14:textId="77777777" w:rsidR="007960ED" w:rsidRDefault="00755842" w:rsidP="00753545">
      <w:pPr>
        <w:numPr>
          <w:ilvl w:val="0"/>
          <w:numId w:val="2"/>
        </w:numPr>
        <w:spacing w:line="240" w:lineRule="auto"/>
        <w:rPr>
          <w:b/>
          <w:sz w:val="24"/>
          <w:szCs w:val="24"/>
        </w:rPr>
      </w:pPr>
      <w:r w:rsidRPr="00F74269">
        <w:rPr>
          <w:rFonts w:cs="Arial"/>
          <w:sz w:val="20"/>
        </w:rPr>
        <w:t>éé</w:t>
      </w:r>
      <w:r w:rsidRPr="00F74269">
        <w:rPr>
          <w:sz w:val="20"/>
        </w:rPr>
        <w:t xml:space="preserve">n </w:t>
      </w:r>
      <w:r>
        <w:rPr>
          <w:sz w:val="20"/>
        </w:rPr>
        <w:t xml:space="preserve">persoon die </w:t>
      </w:r>
      <w:r w:rsidRPr="00F74269">
        <w:rPr>
          <w:sz w:val="20"/>
        </w:rPr>
        <w:t>namens zichzelf en namens de ander</w:t>
      </w:r>
      <w:r>
        <w:rPr>
          <w:sz w:val="20"/>
        </w:rPr>
        <w:t>(en)</w:t>
      </w:r>
      <w:r w:rsidRPr="00F74269">
        <w:rPr>
          <w:sz w:val="20"/>
        </w:rPr>
        <w:t xml:space="preserve"> optreedt</w:t>
      </w:r>
      <w:r>
        <w:rPr>
          <w:sz w:val="20"/>
        </w:rPr>
        <w:t>.</w:t>
      </w:r>
    </w:p>
    <w:p w14:paraId="1DD93432" w14:textId="77777777" w:rsidR="007960ED" w:rsidRDefault="007960ED" w:rsidP="00753545">
      <w:pPr>
        <w:spacing w:line="240" w:lineRule="auto"/>
        <w:rPr>
          <w:b/>
          <w:sz w:val="24"/>
          <w:szCs w:val="24"/>
        </w:rPr>
      </w:pPr>
    </w:p>
    <w:p w14:paraId="30B41C3C" w14:textId="77777777" w:rsidR="00F74269" w:rsidRPr="007960ED" w:rsidRDefault="00F74269" w:rsidP="00753545">
      <w:pPr>
        <w:spacing w:line="240" w:lineRule="auto"/>
        <w:rPr>
          <w:b/>
          <w:sz w:val="24"/>
          <w:szCs w:val="24"/>
        </w:rPr>
      </w:pPr>
      <w:r w:rsidRPr="007960ED">
        <w:rPr>
          <w:b/>
          <w:sz w:val="24"/>
          <w:szCs w:val="24"/>
        </w:rPr>
        <w:t>Tekstfragmenten</w:t>
      </w:r>
      <w:r w:rsidR="00315305" w:rsidRPr="007960ED">
        <w:rPr>
          <w:b/>
          <w:sz w:val="24"/>
          <w:szCs w:val="24"/>
        </w:rPr>
        <w:t xml:space="preserve"> keuzeblokvariant</w:t>
      </w:r>
      <w:r w:rsidR="007960ED">
        <w:rPr>
          <w:b/>
          <w:sz w:val="24"/>
          <w:szCs w:val="24"/>
        </w:rPr>
        <w:t xml:space="preserve"> Persoon</w:t>
      </w:r>
    </w:p>
    <w:p w14:paraId="08ABFADF" w14:textId="77777777" w:rsidR="00F74269" w:rsidRPr="00F74269" w:rsidRDefault="00F74269" w:rsidP="00753545">
      <w:pPr>
        <w:spacing w:line="240" w:lineRule="auto"/>
        <w:rPr>
          <w:b/>
        </w:rPr>
      </w:pPr>
    </w:p>
    <w:p w14:paraId="48C40505" w14:textId="77777777" w:rsidR="00A77482" w:rsidRPr="00F74269" w:rsidRDefault="00F74269" w:rsidP="00753545">
      <w:pPr>
        <w:spacing w:line="240" w:lineRule="auto"/>
        <w:rPr>
          <w:sz w:val="20"/>
          <w:u w:val="single"/>
        </w:rPr>
      </w:pPr>
      <w:r w:rsidRPr="00F74269">
        <w:rPr>
          <w:sz w:val="20"/>
          <w:u w:val="single"/>
        </w:rPr>
        <w:t>Variant 1:</w:t>
      </w:r>
    </w:p>
    <w:p w14:paraId="230159A6" w14:textId="02811D00" w:rsidR="00F74269" w:rsidRPr="0069568C" w:rsidRDefault="00BC1D5C" w:rsidP="00753545">
      <w:pPr>
        <w:tabs>
          <w:tab w:val="left" w:pos="540"/>
        </w:tabs>
        <w:spacing w:line="240" w:lineRule="auto"/>
        <w:ind w:left="540"/>
        <w:rPr>
          <w:rFonts w:cs="Arial"/>
          <w:color w:val="008000"/>
          <w:sz w:val="20"/>
        </w:rPr>
      </w:pPr>
      <w:r w:rsidRPr="00BC1D5C">
        <w:rPr>
          <w:rFonts w:cs="Arial"/>
          <w:color w:val="FF0000"/>
          <w:sz w:val="20"/>
          <w:highlight w:val="yellow"/>
        </w:rPr>
        <w:t>TEKSTBLOK BURGERLIJKE STAAT</w:t>
      </w:r>
      <w:del w:id="23" w:author="Schootbrugge, Jean-Michel van de" w:date="2024-10-22T15:49:00Z" w16du:dateUtc="2024-10-22T13:49:00Z">
        <w:r w:rsidRPr="00BC1D5C" w:rsidDel="003D190C">
          <w:rPr>
            <w:rFonts w:cs="Arial"/>
            <w:color w:val="FF0000"/>
            <w:sz w:val="20"/>
            <w:highlight w:val="yellow"/>
          </w:rPr>
          <w:delText xml:space="preserve"> versie 1.0</w:delText>
        </w:r>
      </w:del>
      <w:r w:rsidRPr="00BC1D5C">
        <w:rPr>
          <w:rFonts w:cs="Arial"/>
          <w:color w:val="FF0000"/>
          <w:sz w:val="20"/>
        </w:rPr>
        <w:t>,</w:t>
      </w:r>
      <w:r>
        <w:rPr>
          <w:rFonts w:cs="Arial"/>
          <w:color w:val="FF0000"/>
          <w:sz w:val="20"/>
        </w:rPr>
        <w:t xml:space="preserve"> </w:t>
      </w:r>
      <w:r w:rsidR="00F74269" w:rsidRPr="00F74269">
        <w:rPr>
          <w:rFonts w:cs="Arial"/>
          <w:color w:val="FF0000"/>
          <w:sz w:val="20"/>
        </w:rPr>
        <w:t>wonende te</w:t>
      </w:r>
      <w:r w:rsidR="00F74269" w:rsidRPr="00F74269">
        <w:rPr>
          <w:rFonts w:cs="Arial"/>
          <w:color w:val="339966"/>
          <w:sz w:val="20"/>
        </w:rPr>
        <w:t xml:space="preserve"> </w:t>
      </w:r>
      <w:r w:rsidR="00F74269" w:rsidRPr="00F74269">
        <w:rPr>
          <w:rFonts w:cs="Arial"/>
          <w:color w:val="FF0000"/>
          <w:sz w:val="20"/>
          <w:highlight w:val="yellow"/>
        </w:rPr>
        <w:t>TEKSTBLOK WOONADRES</w:t>
      </w:r>
      <w:del w:id="24" w:author="Schootbrugge, Jean-Michel van de" w:date="2024-10-22T15:49:00Z" w16du:dateUtc="2024-10-22T13:49:00Z">
        <w:r w:rsidR="00F74269" w:rsidRPr="00F74269" w:rsidDel="003D190C">
          <w:rPr>
            <w:rFonts w:cs="Arial"/>
            <w:color w:val="FF0000"/>
            <w:sz w:val="20"/>
            <w:highlight w:val="yellow"/>
          </w:rPr>
          <w:delText xml:space="preserve"> versie 2.</w:delText>
        </w:r>
        <w:r w:rsidR="0069568C" w:rsidDel="003D190C">
          <w:rPr>
            <w:rFonts w:cs="Arial"/>
            <w:color w:val="FF0000"/>
            <w:sz w:val="20"/>
            <w:highlight w:val="yellow"/>
          </w:rPr>
          <w:delText>1</w:delText>
        </w:r>
      </w:del>
      <w:r w:rsidR="00F74269" w:rsidRPr="00F74269">
        <w:rPr>
          <w:rFonts w:cs="Arial"/>
          <w:color w:val="800080"/>
          <w:sz w:val="20"/>
        </w:rPr>
        <w:t xml:space="preserve"> (toekomstig adres: </w:t>
      </w:r>
      <w:r w:rsidR="00F74269" w:rsidRPr="00F74269">
        <w:rPr>
          <w:rFonts w:cs="Arial"/>
          <w:color w:val="800080"/>
          <w:sz w:val="20"/>
          <w:highlight w:val="yellow"/>
        </w:rPr>
        <w:t>TEKSTBLOK WOONADRES</w:t>
      </w:r>
      <w:del w:id="25" w:author="Schootbrugge, Jean-Michel van de" w:date="2024-10-22T15:50:00Z" w16du:dateUtc="2024-10-22T13:50:00Z">
        <w:r w:rsidR="00F74269" w:rsidRPr="00F74269" w:rsidDel="003D190C">
          <w:rPr>
            <w:rFonts w:cs="Arial"/>
            <w:color w:val="800080"/>
            <w:sz w:val="20"/>
            <w:highlight w:val="yellow"/>
          </w:rPr>
          <w:delText xml:space="preserve"> versie 2.</w:delText>
        </w:r>
        <w:r w:rsidR="0069568C" w:rsidDel="003D190C">
          <w:rPr>
            <w:rFonts w:cs="Arial"/>
            <w:color w:val="800080"/>
            <w:sz w:val="20"/>
            <w:highlight w:val="yellow"/>
          </w:rPr>
          <w:delText>1</w:delText>
        </w:r>
      </w:del>
      <w:r w:rsidR="00F74269" w:rsidRPr="00F74269">
        <w:rPr>
          <w:rFonts w:cs="Arial"/>
          <w:color w:val="800080"/>
          <w:sz w:val="20"/>
        </w:rPr>
        <w:t>)</w:t>
      </w:r>
    </w:p>
    <w:p w14:paraId="05D8FE10" w14:textId="77777777" w:rsidR="00F74269" w:rsidRDefault="00F74269" w:rsidP="00753545">
      <w:pPr>
        <w:spacing w:line="240" w:lineRule="auto"/>
        <w:rPr>
          <w:rFonts w:cs="Arial"/>
          <w:sz w:val="20"/>
          <w:u w:val="single"/>
        </w:rPr>
      </w:pPr>
      <w:r w:rsidRPr="00F74269">
        <w:rPr>
          <w:rFonts w:cs="Arial"/>
          <w:sz w:val="20"/>
          <w:u w:val="single"/>
        </w:rPr>
        <w:t>Einde variant 1</w:t>
      </w:r>
    </w:p>
    <w:p w14:paraId="70976D99" w14:textId="77777777" w:rsidR="004D43BA" w:rsidRDefault="004D43BA" w:rsidP="00753545">
      <w:pPr>
        <w:spacing w:line="240" w:lineRule="auto"/>
        <w:rPr>
          <w:rFonts w:cs="Arial"/>
          <w:sz w:val="20"/>
        </w:rPr>
      </w:pPr>
    </w:p>
    <w:p w14:paraId="7C5472DA" w14:textId="77777777" w:rsidR="00F74269" w:rsidRPr="00F74269" w:rsidRDefault="00F74269" w:rsidP="00753545">
      <w:pPr>
        <w:spacing w:line="240" w:lineRule="auto"/>
        <w:rPr>
          <w:rFonts w:cs="Arial"/>
          <w:sz w:val="20"/>
          <w:u w:val="single"/>
        </w:rPr>
      </w:pPr>
      <w:r w:rsidRPr="00F74269">
        <w:rPr>
          <w:rFonts w:cs="Arial"/>
          <w:sz w:val="20"/>
          <w:u w:val="single"/>
        </w:rPr>
        <w:t>Variant 2:</w:t>
      </w:r>
    </w:p>
    <w:p w14:paraId="4EC7012B" w14:textId="0FD50756" w:rsidR="00D612F7" w:rsidRDefault="00F74269" w:rsidP="00753545">
      <w:pPr>
        <w:tabs>
          <w:tab w:val="left" w:pos="540"/>
          <w:tab w:val="left" w:pos="720"/>
          <w:tab w:val="left" w:pos="900"/>
        </w:tabs>
        <w:spacing w:line="240" w:lineRule="auto"/>
        <w:ind w:left="540"/>
        <w:rPr>
          <w:rFonts w:cs="Arial"/>
          <w:color w:val="800080"/>
          <w:sz w:val="20"/>
        </w:rPr>
      </w:pPr>
      <w:r w:rsidRPr="00B66644">
        <w:rPr>
          <w:rFonts w:cs="Arial"/>
          <w:color w:val="FF0000"/>
          <w:sz w:val="20"/>
        </w:rPr>
        <w:t>wonende te</w:t>
      </w:r>
      <w:r w:rsidRPr="00B66644">
        <w:rPr>
          <w:rFonts w:cs="Arial"/>
          <w:color w:val="339966"/>
          <w:sz w:val="20"/>
        </w:rPr>
        <w:t xml:space="preserve"> </w:t>
      </w:r>
      <w:r w:rsidRPr="00B66644">
        <w:rPr>
          <w:rFonts w:cs="Arial"/>
          <w:color w:val="FF0000"/>
          <w:sz w:val="20"/>
          <w:highlight w:val="yellow"/>
        </w:rPr>
        <w:t>TEKSTBLOK WOONADRES</w:t>
      </w:r>
      <w:del w:id="26" w:author="Schootbrugge, Jean-Michel van de" w:date="2024-10-22T15:50:00Z" w16du:dateUtc="2024-10-22T13:50:00Z">
        <w:r w:rsidRPr="00B66644" w:rsidDel="003D190C">
          <w:rPr>
            <w:rFonts w:cs="Arial"/>
            <w:color w:val="FF0000"/>
            <w:sz w:val="20"/>
            <w:highlight w:val="yellow"/>
          </w:rPr>
          <w:delText xml:space="preserve"> versie 2.</w:delText>
        </w:r>
        <w:r w:rsidR="00AD07BB" w:rsidDel="003D190C">
          <w:rPr>
            <w:rFonts w:cs="Arial"/>
            <w:color w:val="FF0000"/>
            <w:sz w:val="20"/>
            <w:highlight w:val="yellow"/>
          </w:rPr>
          <w:delText>1</w:delText>
        </w:r>
      </w:del>
      <w:r w:rsidRPr="00B66644">
        <w:rPr>
          <w:rFonts w:cs="Arial"/>
          <w:color w:val="800080"/>
          <w:sz w:val="20"/>
        </w:rPr>
        <w:t xml:space="preserve"> (toekomstig adres: </w:t>
      </w:r>
      <w:r w:rsidRPr="00B66644">
        <w:rPr>
          <w:rFonts w:cs="Arial"/>
          <w:color w:val="800080"/>
          <w:sz w:val="20"/>
          <w:highlight w:val="yellow"/>
        </w:rPr>
        <w:t>TEKSTBLOK WOONADRES</w:t>
      </w:r>
      <w:del w:id="27" w:author="Schootbrugge, Jean-Michel van de" w:date="2024-10-22T15:50:00Z" w16du:dateUtc="2024-10-22T13:50:00Z">
        <w:r w:rsidRPr="00B66644" w:rsidDel="00D5590C">
          <w:rPr>
            <w:rFonts w:cs="Arial"/>
            <w:color w:val="800080"/>
            <w:sz w:val="20"/>
            <w:highlight w:val="yellow"/>
          </w:rPr>
          <w:delText xml:space="preserve"> versie 2.</w:delText>
        </w:r>
        <w:r w:rsidR="00AD07BB" w:rsidDel="00D5590C">
          <w:rPr>
            <w:rFonts w:cs="Arial"/>
            <w:color w:val="800080"/>
            <w:sz w:val="20"/>
            <w:highlight w:val="yellow"/>
          </w:rPr>
          <w:delText>1</w:delText>
        </w:r>
      </w:del>
      <w:r w:rsidRPr="00B66644">
        <w:rPr>
          <w:rFonts w:cs="Arial"/>
          <w:color w:val="800080"/>
          <w:sz w:val="20"/>
        </w:rPr>
        <w:t>)</w:t>
      </w:r>
      <w:r w:rsidR="002151AF">
        <w:rPr>
          <w:rFonts w:cs="Arial"/>
          <w:color w:val="FF0000"/>
          <w:sz w:val="20"/>
        </w:rPr>
        <w:t>;</w:t>
      </w:r>
      <w:r w:rsidR="00E12B7A">
        <w:rPr>
          <w:rFonts w:cs="Arial"/>
          <w:color w:val="800080"/>
          <w:sz w:val="20"/>
        </w:rPr>
        <w:t xml:space="preserve"> te dezen handelend</w:t>
      </w:r>
      <w:r w:rsidR="00D612F7">
        <w:rPr>
          <w:rFonts w:cs="Arial"/>
          <w:color w:val="800080"/>
          <w:sz w:val="20"/>
        </w:rPr>
        <w:t>:</w:t>
      </w:r>
    </w:p>
    <w:p w14:paraId="43849EB8" w14:textId="77777777" w:rsidR="00D612F7" w:rsidRPr="00EE3A93" w:rsidRDefault="00D612F7"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14:paraId="51C9D95A" w14:textId="77777777" w:rsidR="00F74269" w:rsidRPr="00DA6D62" w:rsidRDefault="00BA6C49" w:rsidP="00BA6C49">
      <w:pPr>
        <w:tabs>
          <w:tab w:val="left" w:pos="540"/>
          <w:tab w:val="left" w:pos="900"/>
        </w:tabs>
        <w:spacing w:line="240" w:lineRule="auto"/>
        <w:ind w:left="540"/>
        <w:rPr>
          <w:rFonts w:cs="Arial"/>
          <w:color w:val="800080"/>
          <w:sz w:val="20"/>
        </w:rPr>
      </w:pPr>
      <w:r w:rsidRPr="00BA6C49">
        <w:rPr>
          <w:rFonts w:cs="Arial"/>
          <w:color w:val="800080"/>
          <w:sz w:val="20"/>
        </w:rPr>
        <w:t>II</w:t>
      </w:r>
      <w:r>
        <w:rPr>
          <w:rFonts w:cs="Arial"/>
          <w:color w:val="800080"/>
          <w:sz w:val="20"/>
        </w:rPr>
        <w:t>.</w:t>
      </w:r>
      <w:r w:rsidRPr="00BA6C49">
        <w:rPr>
          <w:rFonts w:cs="Arial"/>
          <w:color w:val="FFFFFF"/>
          <w:sz w:val="20"/>
        </w:rPr>
        <w:tab/>
      </w:r>
      <w:r w:rsidR="00D612F7" w:rsidRPr="007960ED">
        <w:rPr>
          <w:rFonts w:cs="Arial"/>
          <w:color w:val="FFFFFF"/>
          <w:sz w:val="20"/>
          <w:highlight w:val="darkYellow"/>
        </w:rPr>
        <w:t>KEUZEBLOK</w:t>
      </w:r>
      <w:r>
        <w:rPr>
          <w:rFonts w:cs="Arial"/>
          <w:color w:val="FFFFFF"/>
          <w:sz w:val="20"/>
          <w:highlight w:val="darkYellow"/>
        </w:rPr>
        <w:t>VARIANT</w:t>
      </w:r>
      <w:r w:rsidR="00D612F7" w:rsidRPr="007960ED">
        <w:rPr>
          <w:rFonts w:cs="Arial"/>
          <w:color w:val="FFFFFF"/>
          <w:sz w:val="20"/>
          <w:highlight w:val="darkYellow"/>
        </w:rPr>
        <w:t xml:space="preserve"> HOEDANIGHEID</w:t>
      </w:r>
    </w:p>
    <w:p w14:paraId="47A429BC" w14:textId="75BA0D72" w:rsidR="00D3501D" w:rsidRPr="00A60601" w:rsidRDefault="00F25878" w:rsidP="00753545">
      <w:pPr>
        <w:tabs>
          <w:tab w:val="left" w:pos="540"/>
        </w:tabs>
        <w:spacing w:line="240" w:lineRule="auto"/>
        <w:ind w:left="540" w:hanging="540"/>
        <w:rPr>
          <w:rFonts w:cs="Arial"/>
          <w:color w:val="FF0000"/>
          <w:sz w:val="20"/>
        </w:rPr>
      </w:pPr>
      <w:r w:rsidRPr="00A442BF">
        <w:rPr>
          <w:rFonts w:cs="Arial"/>
          <w:color w:val="339966"/>
          <w:sz w:val="20"/>
        </w:rPr>
        <w:t>b</w:t>
      </w:r>
      <w:r w:rsidR="00A442BF" w:rsidRPr="00A442BF">
        <w:rPr>
          <w:rFonts w:cs="Arial"/>
          <w:color w:val="339966"/>
          <w:sz w:val="20"/>
        </w:rPr>
        <w:t>.</w:t>
      </w:r>
      <w:r w:rsidR="00F04798">
        <w:rPr>
          <w:rFonts w:cs="Arial"/>
          <w:color w:val="339966"/>
          <w:sz w:val="20"/>
        </w:rPr>
        <w:tab/>
      </w:r>
      <w:r w:rsidR="001F223C" w:rsidRPr="00F011F1">
        <w:rPr>
          <w:rFonts w:cs="Arial"/>
          <w:color w:val="800080"/>
          <w:sz w:val="20"/>
          <w:highlight w:val="yellow"/>
        </w:rPr>
        <w:t>TEKSTBLOK GEVOLMACHTIGDE</w:t>
      </w:r>
      <w:del w:id="28" w:author="Schootbrugge, Jean-Michel van de" w:date="2024-10-22T15:50:00Z" w16du:dateUtc="2024-10-22T13:50:00Z">
        <w:r w:rsidR="001F223C" w:rsidRPr="00F011F1" w:rsidDel="00D5590C">
          <w:rPr>
            <w:rFonts w:cs="Arial"/>
            <w:color w:val="800080"/>
            <w:sz w:val="20"/>
            <w:highlight w:val="yellow"/>
          </w:rPr>
          <w:delText xml:space="preserve"> versie 2.</w:delText>
        </w:r>
        <w:r w:rsidR="00803FDB" w:rsidDel="00D5590C">
          <w:rPr>
            <w:rFonts w:cs="Arial"/>
            <w:color w:val="800080"/>
            <w:sz w:val="20"/>
            <w:highlight w:val="yellow"/>
          </w:rPr>
          <w:delText>7</w:delText>
        </w:r>
      </w:del>
      <w:r w:rsidR="001F223C" w:rsidRPr="001F223C">
        <w:rPr>
          <w:rFonts w:cs="Arial"/>
          <w:color w:val="800080"/>
          <w:sz w:val="20"/>
        </w:rPr>
        <w:t xml:space="preserve"> </w:t>
      </w:r>
      <w:r w:rsidR="00F74269" w:rsidRPr="00B66644">
        <w:rPr>
          <w:rFonts w:cs="Arial"/>
          <w:color w:val="FF0000"/>
          <w:sz w:val="20"/>
          <w:highlight w:val="yellow"/>
        </w:rPr>
        <w:t>TEKSTBLOK  NATUURLIJK PERSOON</w:t>
      </w:r>
      <w:del w:id="29" w:author="Schootbrugge, Jean-Michel van de" w:date="2024-10-22T15:50:00Z" w16du:dateUtc="2024-10-22T13:50:00Z">
        <w:r w:rsidR="00F74269" w:rsidRPr="00B66644" w:rsidDel="00D5590C">
          <w:rPr>
            <w:rFonts w:cs="Arial"/>
            <w:color w:val="FF0000"/>
            <w:sz w:val="20"/>
            <w:highlight w:val="yellow"/>
          </w:rPr>
          <w:delText xml:space="preserve"> versie 2.</w:delText>
        </w:r>
        <w:r w:rsidR="00244D17" w:rsidDel="00D5590C">
          <w:rPr>
            <w:rFonts w:cs="Arial"/>
            <w:color w:val="FF0000"/>
            <w:sz w:val="20"/>
            <w:highlight w:val="yellow"/>
          </w:rPr>
          <w:delText>4</w:delText>
        </w:r>
      </w:del>
      <w:r w:rsidR="00F74269" w:rsidRPr="00B66644">
        <w:rPr>
          <w:rFonts w:cs="Arial"/>
          <w:color w:val="FF0000"/>
          <w:sz w:val="20"/>
        </w:rPr>
        <w:t>,</w:t>
      </w:r>
      <w:r w:rsidR="00F74269" w:rsidRPr="00B66644">
        <w:rPr>
          <w:rFonts w:cs="Arial"/>
          <w:color w:val="800080"/>
          <w:sz w:val="20"/>
        </w:rPr>
        <w:t xml:space="preserve"> </w:t>
      </w:r>
      <w:del w:id="30" w:author="Schootbrugge, Jean-Michel van de" w:date="2024-10-22T15:45:00Z" w16du:dateUtc="2024-10-22T13:45:00Z">
        <w:r w:rsidR="00F74269" w:rsidRPr="00B66644" w:rsidDel="009469AF">
          <w:rPr>
            <w:rFonts w:cs="Arial"/>
            <w:color w:val="800080"/>
            <w:sz w:val="20"/>
            <w:highlight w:val="yellow"/>
          </w:rPr>
          <w:delText>TEKSTBLOK LEGITIMATIE versie 2.0</w:delText>
        </w:r>
        <w:r w:rsidR="00F74269" w:rsidRPr="00B66644" w:rsidDel="009469AF">
          <w:rPr>
            <w:rFonts w:cs="Arial"/>
            <w:color w:val="800080"/>
            <w:sz w:val="20"/>
          </w:rPr>
          <w:delText>,</w:delText>
        </w:r>
        <w:r w:rsidR="005606A6" w:rsidRPr="00B66644" w:rsidDel="009469AF">
          <w:rPr>
            <w:rFonts w:cs="Arial"/>
            <w:color w:val="800080"/>
            <w:sz w:val="20"/>
          </w:rPr>
          <w:delText xml:space="preserve"> </w:delText>
        </w:r>
      </w:del>
      <w:r w:rsidR="005606A6" w:rsidRPr="00B66644">
        <w:rPr>
          <w:rFonts w:cs="Arial"/>
          <w:color w:val="FF0000"/>
          <w:sz w:val="20"/>
        </w:rPr>
        <w:t>wonende te</w:t>
      </w:r>
      <w:r w:rsidR="005606A6" w:rsidRPr="00B66644">
        <w:rPr>
          <w:rFonts w:cs="Arial"/>
          <w:color w:val="339966"/>
          <w:sz w:val="20"/>
        </w:rPr>
        <w:t xml:space="preserve"> </w:t>
      </w:r>
      <w:r w:rsidR="005606A6" w:rsidRPr="00B66644">
        <w:rPr>
          <w:rFonts w:cs="Arial"/>
          <w:color w:val="FF0000"/>
          <w:sz w:val="20"/>
          <w:highlight w:val="yellow"/>
        </w:rPr>
        <w:t>TEKSTBLOK WOONADRES</w:t>
      </w:r>
      <w:del w:id="31" w:author="Schootbrugge, Jean-Michel van de" w:date="2024-10-22T15:50:00Z" w16du:dateUtc="2024-10-22T13:50:00Z">
        <w:r w:rsidR="005606A6" w:rsidRPr="00B66644" w:rsidDel="00D5590C">
          <w:rPr>
            <w:rFonts w:cs="Arial"/>
            <w:color w:val="FF0000"/>
            <w:sz w:val="20"/>
            <w:highlight w:val="yellow"/>
          </w:rPr>
          <w:delText xml:space="preserve"> versie 2.</w:delText>
        </w:r>
        <w:r w:rsidR="00AD07BB" w:rsidDel="00D5590C">
          <w:rPr>
            <w:rFonts w:cs="Arial"/>
            <w:color w:val="FF0000"/>
            <w:sz w:val="20"/>
            <w:highlight w:val="yellow"/>
          </w:rPr>
          <w:delText>1</w:delText>
        </w:r>
      </w:del>
      <w:r w:rsidR="005606A6" w:rsidRPr="00B66644">
        <w:rPr>
          <w:rFonts w:cs="Arial"/>
          <w:color w:val="800080"/>
          <w:sz w:val="20"/>
        </w:rPr>
        <w:t xml:space="preserve"> (toekomstig adres: </w:t>
      </w:r>
      <w:r w:rsidR="005606A6" w:rsidRPr="00B66644">
        <w:rPr>
          <w:rFonts w:cs="Arial"/>
          <w:color w:val="800080"/>
          <w:sz w:val="20"/>
          <w:highlight w:val="yellow"/>
        </w:rPr>
        <w:t>TEKSTBLOK WOONADRES</w:t>
      </w:r>
      <w:del w:id="32" w:author="Schootbrugge, Jean-Michel van de" w:date="2024-10-22T15:50:00Z" w16du:dateUtc="2024-10-22T13:50:00Z">
        <w:r w:rsidR="005606A6" w:rsidRPr="00B66644" w:rsidDel="00D5590C">
          <w:rPr>
            <w:rFonts w:cs="Arial"/>
            <w:color w:val="800080"/>
            <w:sz w:val="20"/>
            <w:highlight w:val="yellow"/>
          </w:rPr>
          <w:delText xml:space="preserve"> versie 2.</w:delText>
        </w:r>
        <w:r w:rsidR="00AD07BB" w:rsidDel="00D5590C">
          <w:rPr>
            <w:rFonts w:cs="Arial"/>
            <w:color w:val="800080"/>
            <w:sz w:val="20"/>
            <w:highlight w:val="yellow"/>
          </w:rPr>
          <w:delText>1</w:delText>
        </w:r>
      </w:del>
      <w:r w:rsidR="005606A6" w:rsidRPr="00B66644">
        <w:rPr>
          <w:rFonts w:cs="Arial"/>
          <w:color w:val="800080"/>
          <w:sz w:val="20"/>
        </w:rPr>
        <w:t>)</w:t>
      </w:r>
      <w:r w:rsidR="00A60601">
        <w:rPr>
          <w:rFonts w:cs="Arial"/>
          <w:color w:val="FF0000"/>
          <w:sz w:val="20"/>
        </w:rPr>
        <w:t>;</w:t>
      </w:r>
    </w:p>
    <w:p w14:paraId="7FE1FB8B" w14:textId="4DC007A6" w:rsidR="005606A6" w:rsidRPr="00B53843" w:rsidRDefault="00D3501D" w:rsidP="00753545">
      <w:pPr>
        <w:tabs>
          <w:tab w:val="left" w:pos="360"/>
        </w:tabs>
        <w:spacing w:line="240" w:lineRule="auto"/>
        <w:rPr>
          <w:rFonts w:cs="Arial"/>
          <w:color w:val="800080"/>
          <w:sz w:val="20"/>
        </w:rPr>
      </w:pPr>
      <w:r w:rsidRPr="00B46288">
        <w:rPr>
          <w:rFonts w:cs="Arial"/>
          <w:color w:val="800080"/>
          <w:sz w:val="20"/>
          <w:rPrChange w:id="33" w:author="Schootbrugge, Jean-Michel van de" w:date="2024-10-22T15:42:00Z" w16du:dateUtc="2024-10-22T13:42:00Z">
            <w:rPr>
              <w:rFonts w:cs="Arial"/>
              <w:color w:val="3366FF"/>
              <w:sz w:val="20"/>
            </w:rPr>
          </w:rPrChange>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B46288">
        <w:rPr>
          <w:rFonts w:cs="Arial"/>
          <w:color w:val="800080"/>
          <w:sz w:val="20"/>
          <w:rPrChange w:id="34" w:author="Schootbrugge, Jean-Michel van de" w:date="2024-10-22T15:43:00Z" w16du:dateUtc="2024-10-22T13:43:00Z">
            <w:rPr>
              <w:rFonts w:cs="Arial"/>
              <w:color w:val="3366FF"/>
              <w:sz w:val="20"/>
            </w:rPr>
          </w:rPrChange>
        </w:rPr>
        <w:t>de heer/mevrouw</w:t>
      </w:r>
      <w:r>
        <w:rPr>
          <w:rFonts w:cs="Arial"/>
          <w:color w:val="3366FF"/>
          <w:sz w:val="20"/>
        </w:rPr>
        <w:t xml:space="preserve">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voornoemd,</w:t>
      </w:r>
      <w:r w:rsidRPr="00D3501D">
        <w:rPr>
          <w:rFonts w:cs="Arial"/>
          <w:sz w:val="20"/>
        </w:rPr>
        <w:t xml:space="preserve"> </w:t>
      </w:r>
      <w:r w:rsidR="00BC1D5C" w:rsidRPr="00BC1D5C">
        <w:rPr>
          <w:rFonts w:cs="Arial"/>
          <w:color w:val="FF0000"/>
          <w:sz w:val="20"/>
          <w:highlight w:val="yellow"/>
        </w:rPr>
        <w:t xml:space="preserve"> TEKSTBLOK BURGERLIJKE STAAT</w:t>
      </w:r>
      <w:del w:id="35" w:author="Schootbrugge, Jean-Michel van de" w:date="2024-10-22T15:50:00Z" w16du:dateUtc="2024-10-22T13:50:00Z">
        <w:r w:rsidR="00BC1D5C" w:rsidRPr="00BC1D5C" w:rsidDel="00D5590C">
          <w:rPr>
            <w:rFonts w:cs="Arial"/>
            <w:color w:val="FF0000"/>
            <w:sz w:val="20"/>
            <w:highlight w:val="yellow"/>
          </w:rPr>
          <w:delText xml:space="preserve"> versie 1.0</w:delText>
        </w:r>
      </w:del>
    </w:p>
    <w:p w14:paraId="1B7BF311" w14:textId="77777777" w:rsidR="00A10EEF" w:rsidRDefault="00664924" w:rsidP="00753545">
      <w:pPr>
        <w:spacing w:line="240" w:lineRule="auto"/>
        <w:rPr>
          <w:rFonts w:cs="Arial"/>
          <w:sz w:val="20"/>
          <w:u w:val="single"/>
        </w:rPr>
      </w:pPr>
      <w:r w:rsidRPr="00664924">
        <w:rPr>
          <w:rFonts w:cs="Arial"/>
          <w:sz w:val="20"/>
          <w:u w:val="single"/>
        </w:rPr>
        <w:t>Einde variant 2</w:t>
      </w:r>
    </w:p>
    <w:p w14:paraId="7D28987B" w14:textId="77777777" w:rsidR="00965088" w:rsidRDefault="00965088" w:rsidP="00753545">
      <w:pPr>
        <w:spacing w:line="240" w:lineRule="auto"/>
        <w:rPr>
          <w:rFonts w:cs="Arial"/>
          <w:sz w:val="20"/>
        </w:rPr>
      </w:pPr>
      <w:r>
        <w:rPr>
          <w:rFonts w:cs="Arial"/>
          <w:sz w:val="20"/>
        </w:rPr>
        <w:t>Opmerking: indien de eerste persoon in deze variant in een hoedanigheid optreedt voor de ander</w:t>
      </w:r>
      <w:r w:rsidRPr="00965088">
        <w:rPr>
          <w:rFonts w:cs="Arial"/>
          <w:sz w:val="20"/>
        </w:rPr>
        <w:t xml:space="preserve"> </w:t>
      </w:r>
      <w:r>
        <w:rPr>
          <w:rFonts w:cs="Arial"/>
          <w:sz w:val="20"/>
        </w:rPr>
        <w:t>kan Tekstblok gevolmachtigde niet voorkomen bij de tweede persoon en krijgt de tweede persoon geen nummer, maar heeft hij het nummer dat opgenomen is</w:t>
      </w:r>
      <w:r w:rsidR="00F361E7">
        <w:rPr>
          <w:rFonts w:cs="Arial"/>
          <w:sz w:val="20"/>
        </w:rPr>
        <w:t xml:space="preserve"> in het keuzeblok H</w:t>
      </w:r>
      <w:r>
        <w:rPr>
          <w:rFonts w:cs="Arial"/>
          <w:sz w:val="20"/>
        </w:rPr>
        <w:t>oedanigheid. De tekst van de tweede persoon volgt dan ook aansluitend aan keuzeblok Hoedanigheid</w:t>
      </w:r>
      <w:r w:rsidR="00F04798">
        <w:rPr>
          <w:rFonts w:cs="Arial"/>
          <w:sz w:val="20"/>
        </w:rPr>
        <w:t>.</w:t>
      </w:r>
    </w:p>
    <w:p w14:paraId="196EA790" w14:textId="77777777" w:rsidR="00A10EEF" w:rsidRDefault="00A10EEF" w:rsidP="00753545">
      <w:pPr>
        <w:spacing w:line="240" w:lineRule="auto"/>
        <w:rPr>
          <w:rFonts w:cs="Arial"/>
          <w:sz w:val="20"/>
          <w:u w:val="single"/>
        </w:rPr>
      </w:pPr>
    </w:p>
    <w:p w14:paraId="451F02F9" w14:textId="77777777" w:rsidR="00664924" w:rsidRPr="00664924" w:rsidRDefault="00664924" w:rsidP="00753545">
      <w:pPr>
        <w:spacing w:line="240" w:lineRule="auto"/>
        <w:rPr>
          <w:rFonts w:cs="Arial"/>
          <w:sz w:val="20"/>
          <w:u w:val="single"/>
        </w:rPr>
      </w:pPr>
      <w:r w:rsidRPr="00664924">
        <w:rPr>
          <w:rFonts w:cs="Arial"/>
          <w:sz w:val="20"/>
          <w:u w:val="single"/>
        </w:rPr>
        <w:t>Variant 3:</w:t>
      </w:r>
    </w:p>
    <w:p w14:paraId="51C1E51F" w14:textId="62EBEECB" w:rsidR="00BC6E25" w:rsidRDefault="00BC1D5C" w:rsidP="00753545">
      <w:pPr>
        <w:tabs>
          <w:tab w:val="left" w:pos="540"/>
          <w:tab w:val="left" w:pos="720"/>
          <w:tab w:val="left" w:pos="900"/>
        </w:tabs>
        <w:spacing w:line="240" w:lineRule="auto"/>
        <w:ind w:left="540"/>
        <w:rPr>
          <w:rFonts w:cs="Arial"/>
          <w:color w:val="800080"/>
          <w:sz w:val="20"/>
        </w:rPr>
      </w:pPr>
      <w:r w:rsidRPr="00BC1D5C">
        <w:rPr>
          <w:rFonts w:cs="Arial"/>
          <w:color w:val="FF0000"/>
          <w:sz w:val="20"/>
          <w:highlight w:val="yellow"/>
        </w:rPr>
        <w:t>TEKSTBLOK BURGERLIJKE STAAT</w:t>
      </w:r>
      <w:del w:id="36" w:author="Schootbrugge, Jean-Michel van de" w:date="2024-10-22T15:51:00Z" w16du:dateUtc="2024-10-22T13:51:00Z">
        <w:r w:rsidRPr="00BC1D5C" w:rsidDel="00D5590C">
          <w:rPr>
            <w:rFonts w:cs="Arial"/>
            <w:color w:val="FF0000"/>
            <w:sz w:val="20"/>
            <w:highlight w:val="yellow"/>
          </w:rPr>
          <w:delText xml:space="preserve"> versie 1.0</w:delText>
        </w:r>
      </w:del>
      <w:r w:rsidR="002151AF">
        <w:rPr>
          <w:rFonts w:cs="Arial"/>
          <w:color w:val="FF0000"/>
          <w:sz w:val="20"/>
        </w:rPr>
        <w:t>;</w:t>
      </w:r>
      <w:r w:rsidR="001F223C">
        <w:rPr>
          <w:rFonts w:cs="Arial"/>
          <w:color w:val="FF0000"/>
          <w:sz w:val="20"/>
        </w:rPr>
        <w:t xml:space="preserve"> </w:t>
      </w:r>
      <w:r w:rsidR="00BC6E25">
        <w:rPr>
          <w:rFonts w:cs="Arial"/>
          <w:color w:val="800080"/>
          <w:sz w:val="20"/>
        </w:rPr>
        <w:t>te dezen handelend:</w:t>
      </w:r>
    </w:p>
    <w:p w14:paraId="167FA7DD" w14:textId="77777777" w:rsidR="00BC6E25" w:rsidRPr="00EE3A93" w:rsidRDefault="00BC6E25"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14:paraId="3A577558" w14:textId="77777777" w:rsidR="00585A44" w:rsidRPr="00B66644" w:rsidRDefault="00BA6C49" w:rsidP="00BA6C49">
      <w:pPr>
        <w:tabs>
          <w:tab w:val="left" w:pos="540"/>
          <w:tab w:val="left" w:pos="900"/>
        </w:tabs>
        <w:spacing w:line="240" w:lineRule="auto"/>
        <w:ind w:left="360" w:firstLine="180"/>
        <w:rPr>
          <w:rFonts w:cs="Arial"/>
          <w:color w:val="FF0000"/>
          <w:sz w:val="20"/>
        </w:rPr>
      </w:pPr>
      <w:r w:rsidRPr="00BA6C49">
        <w:rPr>
          <w:rFonts w:cs="Arial"/>
          <w:color w:val="800080"/>
          <w:sz w:val="20"/>
        </w:rPr>
        <w:t>II</w:t>
      </w:r>
      <w:r>
        <w:rPr>
          <w:rFonts w:cs="Arial"/>
          <w:color w:val="800080"/>
          <w:sz w:val="20"/>
        </w:rPr>
        <w:t>.</w:t>
      </w:r>
      <w:r w:rsidRPr="00BA6C49">
        <w:rPr>
          <w:rFonts w:cs="Arial"/>
          <w:color w:val="800080"/>
          <w:sz w:val="20"/>
        </w:rPr>
        <w:tab/>
      </w:r>
      <w:r w:rsidR="00BC6E25" w:rsidRPr="007960ED">
        <w:rPr>
          <w:rFonts w:cs="Arial"/>
          <w:color w:val="FFFFFF"/>
          <w:sz w:val="20"/>
          <w:highlight w:val="darkYellow"/>
        </w:rPr>
        <w:t>KEUZEBLOK</w:t>
      </w:r>
      <w:r>
        <w:rPr>
          <w:rFonts w:cs="Arial"/>
          <w:color w:val="FFFFFF"/>
          <w:sz w:val="20"/>
          <w:highlight w:val="darkYellow"/>
        </w:rPr>
        <w:t>VARIANT</w:t>
      </w:r>
      <w:r w:rsidR="00BC6E25" w:rsidRPr="007960ED">
        <w:rPr>
          <w:rFonts w:cs="Arial"/>
          <w:color w:val="FFFFFF"/>
          <w:sz w:val="20"/>
          <w:highlight w:val="darkYellow"/>
        </w:rPr>
        <w:t xml:space="preserve"> HOEDANIGHEID</w:t>
      </w:r>
      <w:r w:rsidR="00A70853" w:rsidRPr="00A70853">
        <w:rPr>
          <w:rFonts w:cs="Arial"/>
          <w:color w:val="800080"/>
          <w:sz w:val="20"/>
        </w:rPr>
        <w:t>:</w:t>
      </w:r>
      <w:r w:rsidR="00BC6E25" w:rsidRPr="00F011F1" w:rsidDel="00BC6E25">
        <w:rPr>
          <w:rFonts w:cs="Arial"/>
          <w:color w:val="800080"/>
          <w:sz w:val="20"/>
          <w:highlight w:val="yellow"/>
        </w:rPr>
        <w:t xml:space="preserve"> </w:t>
      </w:r>
    </w:p>
    <w:p w14:paraId="483D8351" w14:textId="1A64B138" w:rsidR="00DE22A6" w:rsidRDefault="00A442BF" w:rsidP="00753545">
      <w:pPr>
        <w:tabs>
          <w:tab w:val="left" w:pos="360"/>
          <w:tab w:val="left" w:pos="540"/>
        </w:tabs>
        <w:spacing w:line="240" w:lineRule="auto"/>
        <w:ind w:left="360" w:hanging="360"/>
        <w:rPr>
          <w:rFonts w:cs="Arial"/>
          <w:color w:val="339966"/>
          <w:sz w:val="20"/>
        </w:rPr>
      </w:pPr>
      <w:r w:rsidRPr="00A442BF">
        <w:rPr>
          <w:rFonts w:cs="Arial"/>
          <w:color w:val="339966"/>
          <w:sz w:val="20"/>
        </w:rPr>
        <w:t>b.</w:t>
      </w:r>
      <w:r w:rsidR="009E4223">
        <w:rPr>
          <w:rFonts w:cs="Arial"/>
          <w:color w:val="339966"/>
          <w:sz w:val="20"/>
        </w:rPr>
        <w:tab/>
      </w:r>
      <w:r w:rsidR="00BC6E25">
        <w:rPr>
          <w:rFonts w:cs="Arial"/>
          <w:color w:val="339966"/>
          <w:sz w:val="20"/>
        </w:rPr>
        <w:tab/>
      </w:r>
      <w:r w:rsidR="001F223C" w:rsidRPr="00F011F1">
        <w:rPr>
          <w:rFonts w:cs="Arial"/>
          <w:color w:val="800080"/>
          <w:sz w:val="20"/>
          <w:highlight w:val="yellow"/>
        </w:rPr>
        <w:t>TEK</w:t>
      </w:r>
      <w:r w:rsidR="00244D17">
        <w:rPr>
          <w:rFonts w:cs="Arial"/>
          <w:color w:val="800080"/>
          <w:sz w:val="20"/>
          <w:highlight w:val="yellow"/>
        </w:rPr>
        <w:t>STBLOK GEVOLMACHTIGDE</w:t>
      </w:r>
      <w:del w:id="37" w:author="Schootbrugge, Jean-Michel van de" w:date="2024-10-22T15:51:00Z" w16du:dateUtc="2024-10-22T13:51:00Z">
        <w:r w:rsidR="00244D17" w:rsidDel="00D5590C">
          <w:rPr>
            <w:rFonts w:cs="Arial"/>
            <w:color w:val="800080"/>
            <w:sz w:val="20"/>
            <w:highlight w:val="yellow"/>
          </w:rPr>
          <w:delText xml:space="preserve"> versie 2.</w:delText>
        </w:r>
        <w:r w:rsidR="00803FDB" w:rsidDel="00D5590C">
          <w:rPr>
            <w:rFonts w:cs="Arial"/>
            <w:color w:val="800080"/>
            <w:sz w:val="20"/>
            <w:highlight w:val="yellow"/>
          </w:rPr>
          <w:delText>7</w:delText>
        </w:r>
      </w:del>
      <w:r w:rsidR="00DA6D62">
        <w:rPr>
          <w:rFonts w:cs="Arial"/>
          <w:color w:val="800080"/>
          <w:sz w:val="20"/>
        </w:rPr>
        <w:t>:</w:t>
      </w:r>
    </w:p>
    <w:p w14:paraId="7AE385CD" w14:textId="593270EB" w:rsidR="00A70853" w:rsidRDefault="000B6B6F" w:rsidP="00753545">
      <w:pPr>
        <w:numPr>
          <w:ilvl w:val="0"/>
          <w:numId w:val="6"/>
        </w:numPr>
        <w:tabs>
          <w:tab w:val="clear" w:pos="1257"/>
          <w:tab w:val="left" w:pos="540"/>
          <w:tab w:val="num" w:pos="900"/>
        </w:tabs>
        <w:spacing w:line="240" w:lineRule="auto"/>
        <w:ind w:left="900"/>
        <w:rPr>
          <w:rFonts w:cs="Arial"/>
          <w:color w:val="800080"/>
          <w:sz w:val="20"/>
        </w:rPr>
      </w:pPr>
      <w:r w:rsidRPr="00B66644">
        <w:rPr>
          <w:rFonts w:cs="Arial"/>
          <w:color w:val="FF0000"/>
          <w:sz w:val="20"/>
          <w:highlight w:val="yellow"/>
        </w:rPr>
        <w:t>TEKSTBLOK  NATUURLIJK PERSOON</w:t>
      </w:r>
      <w:del w:id="38" w:author="Schootbrugge, Jean-Michel van de" w:date="2024-10-22T15:51:00Z" w16du:dateUtc="2024-10-22T13:51:00Z">
        <w:r w:rsidRPr="00B66644" w:rsidDel="00D5590C">
          <w:rPr>
            <w:rFonts w:cs="Arial"/>
            <w:color w:val="FF0000"/>
            <w:sz w:val="20"/>
            <w:highlight w:val="yellow"/>
          </w:rPr>
          <w:delText xml:space="preserve"> versie 2.</w:delText>
        </w:r>
        <w:r w:rsidR="00244D17" w:rsidDel="00D5590C">
          <w:rPr>
            <w:rFonts w:cs="Arial"/>
            <w:color w:val="FF0000"/>
            <w:sz w:val="20"/>
            <w:highlight w:val="yellow"/>
          </w:rPr>
          <w:delText>4</w:delText>
        </w:r>
      </w:del>
      <w:r w:rsidRPr="00B66644">
        <w:rPr>
          <w:rFonts w:cs="Arial"/>
          <w:color w:val="FF0000"/>
          <w:sz w:val="20"/>
        </w:rPr>
        <w:t>,</w:t>
      </w:r>
      <w:r w:rsidRPr="00B66644">
        <w:rPr>
          <w:rFonts w:cs="Arial"/>
          <w:color w:val="800080"/>
          <w:sz w:val="20"/>
        </w:rPr>
        <w:t xml:space="preserve"> </w:t>
      </w:r>
      <w:del w:id="39" w:author="Schootbrugge, Jean-Michel van de" w:date="2024-10-22T15:45:00Z" w16du:dateUtc="2024-10-22T13:45:00Z">
        <w:r w:rsidRPr="00B66644" w:rsidDel="00A64E1F">
          <w:rPr>
            <w:rFonts w:cs="Arial"/>
            <w:color w:val="800080"/>
            <w:sz w:val="20"/>
            <w:highlight w:val="yellow"/>
          </w:rPr>
          <w:delText>TEKSTBLOK LEGITIMATIE versie 2.0</w:delText>
        </w:r>
        <w:r w:rsidRPr="00B66644" w:rsidDel="00A64E1F">
          <w:rPr>
            <w:rFonts w:cs="Arial"/>
            <w:color w:val="800080"/>
            <w:sz w:val="20"/>
          </w:rPr>
          <w:delText>,</w:delText>
        </w:r>
        <w:r w:rsidR="005A68A4" w:rsidDel="00A64E1F">
          <w:rPr>
            <w:rFonts w:cs="Arial"/>
            <w:color w:val="008000"/>
            <w:sz w:val="20"/>
          </w:rPr>
          <w:delText xml:space="preserve"> </w:delText>
        </w:r>
      </w:del>
      <w:r w:rsidR="00BC1D5C" w:rsidRPr="00BC1D5C">
        <w:rPr>
          <w:rFonts w:cs="Arial"/>
          <w:color w:val="FF0000"/>
          <w:sz w:val="20"/>
          <w:highlight w:val="yellow"/>
        </w:rPr>
        <w:t>TEKSTBLOK BURGERLIJKE STAAT</w:t>
      </w:r>
      <w:del w:id="40" w:author="Schootbrugge, Jean-Michel van de" w:date="2024-10-22T15:51:00Z" w16du:dateUtc="2024-10-22T13:51:00Z">
        <w:r w:rsidR="00BC1D5C" w:rsidRPr="00BC1D5C" w:rsidDel="00D5590C">
          <w:rPr>
            <w:rFonts w:cs="Arial"/>
            <w:color w:val="FF0000"/>
            <w:sz w:val="20"/>
            <w:highlight w:val="yellow"/>
          </w:rPr>
          <w:delText xml:space="preserve"> versie 1.0</w:delText>
        </w:r>
      </w:del>
      <w:r w:rsidR="0092728D">
        <w:rPr>
          <w:rFonts w:cs="Arial"/>
          <w:color w:val="FF0000"/>
          <w:sz w:val="20"/>
        </w:rPr>
        <w:t>;</w:t>
      </w:r>
      <w:r w:rsidR="00C029D4">
        <w:rPr>
          <w:rFonts w:cs="Arial"/>
          <w:color w:val="FF0000"/>
          <w:sz w:val="20"/>
        </w:rPr>
        <w:t xml:space="preserve"> </w:t>
      </w:r>
      <w:r w:rsidR="00A70853" w:rsidRPr="00B66644">
        <w:rPr>
          <w:rFonts w:cs="Arial"/>
          <w:sz w:val="20"/>
          <w:lang w:val="en-US"/>
        </w:rPr>
        <w:fldChar w:fldCharType="begin"/>
      </w:r>
      <w:r w:rsidR="00A70853" w:rsidRPr="00B66644">
        <w:rPr>
          <w:rFonts w:cs="Arial"/>
          <w:sz w:val="20"/>
        </w:rPr>
        <w:instrText>MacroButton Nomacro §</w:instrText>
      </w:r>
      <w:r w:rsidR="00A70853" w:rsidRPr="00B66644">
        <w:rPr>
          <w:rFonts w:cs="Arial"/>
          <w:sz w:val="20"/>
          <w:lang w:val="en-US"/>
        </w:rPr>
        <w:fldChar w:fldCharType="end"/>
      </w:r>
      <w:r w:rsidR="00A70853" w:rsidRPr="00A70853">
        <w:rPr>
          <w:rFonts w:cs="Arial"/>
          <w:color w:val="800080"/>
          <w:sz w:val="20"/>
        </w:rPr>
        <w:t>en</w:t>
      </w:r>
      <w:r w:rsidR="00A70853" w:rsidRPr="00B66644">
        <w:rPr>
          <w:rFonts w:cs="Arial"/>
          <w:sz w:val="20"/>
          <w:lang w:val="en-US"/>
        </w:rPr>
        <w:fldChar w:fldCharType="begin"/>
      </w:r>
      <w:r w:rsidR="00A70853" w:rsidRPr="00B66644">
        <w:rPr>
          <w:rFonts w:cs="Arial"/>
          <w:sz w:val="20"/>
        </w:rPr>
        <w:instrText>MacroButton Nomacro §</w:instrText>
      </w:r>
      <w:r w:rsidR="00A70853" w:rsidRPr="00B66644">
        <w:rPr>
          <w:rFonts w:cs="Arial"/>
          <w:sz w:val="20"/>
          <w:lang w:val="en-US"/>
        </w:rPr>
        <w:fldChar w:fldCharType="end"/>
      </w:r>
      <w:r w:rsidR="00A70853" w:rsidRPr="00A70853">
        <w:rPr>
          <w:rFonts w:cs="Arial"/>
          <w:sz w:val="20"/>
        </w:rPr>
        <w:t xml:space="preserve"> </w:t>
      </w:r>
      <w:r w:rsidR="00A70853">
        <w:rPr>
          <w:rFonts w:cs="Arial"/>
          <w:color w:val="800080"/>
          <w:sz w:val="20"/>
        </w:rPr>
        <w:t>te dezen handelend:</w:t>
      </w:r>
    </w:p>
    <w:p w14:paraId="0590FF57" w14:textId="77777777" w:rsidR="00A70853" w:rsidRPr="00EE3A93" w:rsidRDefault="0011754E" w:rsidP="00753545">
      <w:pPr>
        <w:tabs>
          <w:tab w:val="left" w:pos="900"/>
          <w:tab w:val="left" w:pos="1260"/>
        </w:tabs>
        <w:spacing w:line="240" w:lineRule="auto"/>
        <w:ind w:left="1260" w:hanging="360"/>
        <w:rPr>
          <w:rFonts w:cs="Arial"/>
          <w:color w:val="800080"/>
          <w:sz w:val="20"/>
        </w:rPr>
      </w:pPr>
      <w:r>
        <w:rPr>
          <w:rFonts w:cs="Arial"/>
          <w:color w:val="800080"/>
          <w:sz w:val="20"/>
        </w:rPr>
        <w:t>I</w:t>
      </w:r>
      <w:r w:rsidR="00A70853">
        <w:rPr>
          <w:rFonts w:cs="Arial"/>
          <w:color w:val="800080"/>
          <w:sz w:val="20"/>
        </w:rPr>
        <w:t>.</w:t>
      </w:r>
      <w:r w:rsidR="00A70853">
        <w:rPr>
          <w:rFonts w:cs="Arial"/>
          <w:color w:val="800080"/>
          <w:sz w:val="20"/>
        </w:rPr>
        <w:tab/>
      </w:r>
      <w:r w:rsidR="00A70853" w:rsidRPr="00EE3A93">
        <w:rPr>
          <w:rFonts w:cs="Arial"/>
          <w:color w:val="800080"/>
          <w:sz w:val="20"/>
        </w:rPr>
        <w:t>voor zich</w:t>
      </w:r>
      <w:r w:rsidR="00A70853">
        <w:rPr>
          <w:rFonts w:cs="Arial"/>
          <w:color w:val="800080"/>
          <w:sz w:val="20"/>
        </w:rPr>
        <w:t xml:space="preserve"> </w:t>
      </w:r>
      <w:r w:rsidR="00A70853">
        <w:rPr>
          <w:rFonts w:cs="Arial"/>
          <w:color w:val="3366FF"/>
          <w:sz w:val="20"/>
        </w:rPr>
        <w:t>in privé</w:t>
      </w:r>
      <w:r w:rsidR="00A70853" w:rsidRPr="00EE3A93">
        <w:rPr>
          <w:rFonts w:cs="Arial"/>
          <w:color w:val="800080"/>
          <w:sz w:val="20"/>
        </w:rPr>
        <w:t>; en</w:t>
      </w:r>
    </w:p>
    <w:p w14:paraId="26A05571" w14:textId="77777777" w:rsidR="00A70853" w:rsidRPr="00B66644" w:rsidRDefault="0011754E" w:rsidP="00BA6C49">
      <w:pPr>
        <w:tabs>
          <w:tab w:val="left" w:pos="540"/>
          <w:tab w:val="left" w:pos="1260"/>
        </w:tabs>
        <w:spacing w:line="240" w:lineRule="auto"/>
        <w:ind w:left="360" w:firstLine="540"/>
        <w:rPr>
          <w:rFonts w:cs="Arial"/>
          <w:color w:val="FF0000"/>
          <w:sz w:val="20"/>
        </w:rPr>
      </w:pPr>
      <w:r>
        <w:rPr>
          <w:rFonts w:cs="Arial"/>
          <w:color w:val="800080"/>
          <w:sz w:val="20"/>
        </w:rPr>
        <w:t>II</w:t>
      </w:r>
      <w:r w:rsidR="00BA6C49" w:rsidRPr="00BA6C49">
        <w:rPr>
          <w:rFonts w:cs="Arial"/>
          <w:color w:val="800080"/>
          <w:sz w:val="20"/>
        </w:rPr>
        <w:t>.</w:t>
      </w:r>
      <w:r w:rsidR="00BA6C49">
        <w:rPr>
          <w:rFonts w:cs="Arial"/>
          <w:color w:val="800080"/>
          <w:sz w:val="20"/>
        </w:rPr>
        <w:tab/>
      </w:r>
      <w:r w:rsidR="00A70853" w:rsidRPr="007960ED">
        <w:rPr>
          <w:rFonts w:cs="Arial"/>
          <w:color w:val="FFFFFF"/>
          <w:sz w:val="20"/>
          <w:highlight w:val="darkYellow"/>
        </w:rPr>
        <w:t>KEUZEBLOK</w:t>
      </w:r>
      <w:r w:rsidR="00BA6C49">
        <w:rPr>
          <w:rFonts w:cs="Arial"/>
          <w:color w:val="FFFFFF"/>
          <w:sz w:val="20"/>
          <w:highlight w:val="darkYellow"/>
        </w:rPr>
        <w:t>VARIANT</w:t>
      </w:r>
      <w:r w:rsidR="00A70853" w:rsidRPr="007960ED">
        <w:rPr>
          <w:rFonts w:cs="Arial"/>
          <w:color w:val="FFFFFF"/>
          <w:sz w:val="20"/>
          <w:highlight w:val="darkYellow"/>
        </w:rPr>
        <w:t xml:space="preserve"> HOEDANIGHEID</w:t>
      </w:r>
      <w:r w:rsidR="00A70853" w:rsidRPr="00A70853">
        <w:rPr>
          <w:rFonts w:cs="Arial"/>
          <w:color w:val="800080"/>
          <w:sz w:val="20"/>
        </w:rPr>
        <w:t>:</w:t>
      </w:r>
      <w:r w:rsidR="00A70853" w:rsidRPr="00F011F1" w:rsidDel="00BC6E25">
        <w:rPr>
          <w:rFonts w:cs="Arial"/>
          <w:color w:val="800080"/>
          <w:sz w:val="20"/>
          <w:highlight w:val="yellow"/>
        </w:rPr>
        <w:t xml:space="preserve"> </w:t>
      </w:r>
    </w:p>
    <w:p w14:paraId="6FFAA9AA" w14:textId="1D9633DE" w:rsidR="00664924" w:rsidRPr="007029C4" w:rsidRDefault="006D5F75" w:rsidP="00753545">
      <w:pPr>
        <w:tabs>
          <w:tab w:val="left" w:pos="360"/>
        </w:tabs>
        <w:spacing w:line="240" w:lineRule="auto"/>
        <w:rPr>
          <w:rFonts w:cs="Arial"/>
          <w:sz w:val="20"/>
        </w:rPr>
      </w:pPr>
      <w:r w:rsidRPr="00B46288">
        <w:rPr>
          <w:rFonts w:cs="Arial"/>
          <w:color w:val="800080"/>
          <w:sz w:val="20"/>
          <w:rPrChange w:id="41" w:author="Schootbrugge, Jean-Michel van de" w:date="2024-10-22T15:43:00Z" w16du:dateUtc="2024-10-22T13:43:00Z">
            <w:rPr>
              <w:rFonts w:cs="Arial"/>
              <w:color w:val="3366FF"/>
              <w:sz w:val="20"/>
            </w:rPr>
          </w:rPrChange>
        </w:rPr>
        <w:lastRenderedPageBreak/>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000018B1" w:rsidRPr="000018B1">
        <w:rPr>
          <w:rFonts w:cs="Arial"/>
          <w:color w:val="800080"/>
          <w:sz w:val="20"/>
        </w:rPr>
        <w:t>,</w:t>
      </w:r>
      <w:r w:rsidR="009D0AA1">
        <w:rPr>
          <w:rFonts w:cs="Arial"/>
          <w:color w:val="800080"/>
          <w:sz w:val="20"/>
        </w:rPr>
        <w:t xml:space="preserve"> </w:t>
      </w:r>
      <w:r w:rsidRPr="00B46288">
        <w:rPr>
          <w:rFonts w:cs="Arial"/>
          <w:color w:val="800080"/>
          <w:sz w:val="20"/>
          <w:rPrChange w:id="42" w:author="Schootbrugge, Jean-Michel van de" w:date="2024-10-22T15:43:00Z" w16du:dateUtc="2024-10-22T13:43:00Z">
            <w:rPr>
              <w:rFonts w:cs="Arial"/>
              <w:color w:val="3366FF"/>
              <w:sz w:val="20"/>
            </w:rPr>
          </w:rPrChange>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00CB54BA">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000018B1">
        <w:rPr>
          <w:rFonts w:cs="Arial"/>
          <w:color w:val="800080"/>
          <w:sz w:val="20"/>
        </w:rPr>
        <w:t xml:space="preserve">en </w:t>
      </w:r>
      <w:r w:rsidR="000018B1" w:rsidRPr="00B46288">
        <w:rPr>
          <w:rFonts w:cs="Arial"/>
          <w:color w:val="800080"/>
          <w:sz w:val="20"/>
          <w:rPrChange w:id="43" w:author="Schootbrugge, Jean-Michel van de" w:date="2024-10-22T15:43:00Z" w16du:dateUtc="2024-10-22T13:43:00Z">
            <w:rPr>
              <w:rFonts w:cs="Arial"/>
              <w:color w:val="3366FF"/>
              <w:sz w:val="20"/>
            </w:rPr>
          </w:rPrChange>
        </w:rPr>
        <w:t xml:space="preserve">de heer/mevrouw </w:t>
      </w:r>
      <w:r w:rsidR="000018B1" w:rsidRPr="00B66644">
        <w:rPr>
          <w:rFonts w:cs="Arial"/>
          <w:sz w:val="20"/>
          <w:lang w:val="en-US"/>
        </w:rPr>
        <w:fldChar w:fldCharType="begin"/>
      </w:r>
      <w:r w:rsidR="000018B1" w:rsidRPr="00B66644">
        <w:rPr>
          <w:rFonts w:cs="Arial"/>
          <w:sz w:val="20"/>
        </w:rPr>
        <w:instrText>MacroButton Nomacro §</w:instrText>
      </w:r>
      <w:r w:rsidR="000018B1" w:rsidRPr="00B66644">
        <w:rPr>
          <w:rFonts w:cs="Arial"/>
          <w:sz w:val="20"/>
          <w:lang w:val="en-US"/>
        </w:rPr>
        <w:fldChar w:fldCharType="end"/>
      </w:r>
      <w:r w:rsidR="000018B1">
        <w:rPr>
          <w:rFonts w:cs="Arial"/>
          <w:sz w:val="20"/>
        </w:rPr>
        <w:t>naam natuurlijk persoon</w:t>
      </w:r>
      <w:r w:rsidR="000018B1" w:rsidRPr="00B66644">
        <w:rPr>
          <w:rFonts w:cs="Arial"/>
          <w:sz w:val="20"/>
          <w:lang w:val="en-US"/>
        </w:rPr>
        <w:fldChar w:fldCharType="begin"/>
      </w:r>
      <w:r w:rsidR="000018B1" w:rsidRPr="00B66644">
        <w:rPr>
          <w:rFonts w:cs="Arial"/>
          <w:sz w:val="20"/>
        </w:rPr>
        <w:instrText>MacroButton Nomacro §</w:instrText>
      </w:r>
      <w:r w:rsidR="000018B1" w:rsidRPr="00B66644">
        <w:rPr>
          <w:rFonts w:cs="Arial"/>
          <w:sz w:val="20"/>
          <w:lang w:val="en-US"/>
        </w:rPr>
        <w:fldChar w:fldCharType="end"/>
      </w:r>
      <w:r w:rsidR="000018B1" w:rsidRPr="000018B1">
        <w:rPr>
          <w:rFonts w:cs="Arial"/>
          <w:sz w:val="20"/>
        </w:rPr>
        <w:t xml:space="preserve"> </w:t>
      </w:r>
      <w:r>
        <w:rPr>
          <w:rFonts w:cs="Arial"/>
          <w:color w:val="800080"/>
          <w:sz w:val="20"/>
        </w:rPr>
        <w:t>voornoemd,</w:t>
      </w:r>
      <w:r w:rsidRPr="00C029D4">
        <w:rPr>
          <w:rFonts w:cs="Arial"/>
          <w:color w:val="FF0000"/>
          <w:sz w:val="20"/>
        </w:rPr>
        <w:t xml:space="preserve"> </w:t>
      </w:r>
      <w:r w:rsidR="00C029D4" w:rsidRPr="00C029D4">
        <w:rPr>
          <w:rFonts w:cs="Arial"/>
          <w:color w:val="FF0000"/>
          <w:sz w:val="20"/>
        </w:rPr>
        <w:t xml:space="preserve">tezamen </w:t>
      </w:r>
      <w:r w:rsidR="000B6B6F" w:rsidRPr="00B66644">
        <w:rPr>
          <w:rFonts w:cs="Arial"/>
          <w:color w:val="FF0000"/>
          <w:sz w:val="20"/>
        </w:rPr>
        <w:t xml:space="preserve">wonende te </w:t>
      </w:r>
      <w:r w:rsidR="000B6B6F" w:rsidRPr="00B66644">
        <w:rPr>
          <w:rFonts w:cs="Arial"/>
          <w:color w:val="FF0000"/>
          <w:sz w:val="20"/>
          <w:highlight w:val="yellow"/>
        </w:rPr>
        <w:t>TEKSTBLOK WOONADRES</w:t>
      </w:r>
      <w:del w:id="44" w:author="Schootbrugge, Jean-Michel van de" w:date="2024-10-22T15:51:00Z" w16du:dateUtc="2024-10-22T13:51:00Z">
        <w:r w:rsidR="000B6B6F" w:rsidRPr="00B66644" w:rsidDel="00D5590C">
          <w:rPr>
            <w:rFonts w:cs="Arial"/>
            <w:color w:val="FF0000"/>
            <w:sz w:val="20"/>
            <w:highlight w:val="yellow"/>
          </w:rPr>
          <w:delText xml:space="preserve"> versie 2.</w:delText>
        </w:r>
        <w:r w:rsidR="00913008" w:rsidDel="00D5590C">
          <w:rPr>
            <w:rFonts w:cs="Arial"/>
            <w:color w:val="FF0000"/>
            <w:sz w:val="20"/>
            <w:highlight w:val="yellow"/>
          </w:rPr>
          <w:delText>1</w:delText>
        </w:r>
      </w:del>
      <w:r w:rsidR="000B6B6F" w:rsidRPr="00B66644">
        <w:rPr>
          <w:rFonts w:cs="Arial"/>
          <w:color w:val="800080"/>
          <w:sz w:val="20"/>
        </w:rPr>
        <w:t xml:space="preserve"> (toekomstig adres: </w:t>
      </w:r>
      <w:r w:rsidR="000B6B6F" w:rsidRPr="00B66644">
        <w:rPr>
          <w:rFonts w:cs="Arial"/>
          <w:color w:val="800080"/>
          <w:sz w:val="20"/>
          <w:highlight w:val="yellow"/>
        </w:rPr>
        <w:t>TEKSTBLOK WOONADRES</w:t>
      </w:r>
      <w:del w:id="45" w:author="Schootbrugge, Jean-Michel van de" w:date="2024-10-22T15:51:00Z" w16du:dateUtc="2024-10-22T13:51:00Z">
        <w:r w:rsidR="000B6B6F" w:rsidRPr="00B66644" w:rsidDel="00D5590C">
          <w:rPr>
            <w:rFonts w:cs="Arial"/>
            <w:color w:val="800080"/>
            <w:sz w:val="20"/>
            <w:highlight w:val="yellow"/>
          </w:rPr>
          <w:delText xml:space="preserve"> versie 2.</w:delText>
        </w:r>
        <w:r w:rsidR="00913008" w:rsidDel="00D5590C">
          <w:rPr>
            <w:rFonts w:cs="Arial"/>
            <w:color w:val="800080"/>
            <w:sz w:val="20"/>
            <w:highlight w:val="yellow"/>
          </w:rPr>
          <w:delText>1</w:delText>
        </w:r>
      </w:del>
      <w:r w:rsidR="000B6B6F" w:rsidRPr="00B66644">
        <w:rPr>
          <w:rFonts w:cs="Arial"/>
          <w:color w:val="800080"/>
          <w:sz w:val="20"/>
        </w:rPr>
        <w:t>)</w:t>
      </w:r>
    </w:p>
    <w:p w14:paraId="7E4BC1E2" w14:textId="77777777" w:rsidR="000B6B6F" w:rsidRPr="000B6B6F" w:rsidRDefault="000B6B6F" w:rsidP="00753545">
      <w:pPr>
        <w:spacing w:line="240" w:lineRule="auto"/>
        <w:rPr>
          <w:u w:val="single"/>
        </w:rPr>
      </w:pPr>
      <w:r w:rsidRPr="000B6B6F">
        <w:rPr>
          <w:u w:val="single"/>
        </w:rPr>
        <w:t>Einde variant 3</w:t>
      </w:r>
    </w:p>
    <w:p w14:paraId="3B5A074B" w14:textId="121D0331" w:rsidR="00BC6E25" w:rsidRDefault="00887858" w:rsidP="00753545">
      <w:pPr>
        <w:pStyle w:val="Tekstopmerking"/>
        <w:spacing w:line="240" w:lineRule="auto"/>
      </w:pPr>
      <w:r>
        <w:t>Opmerking: i</w:t>
      </w:r>
      <w:r w:rsidR="00F361E7">
        <w:t xml:space="preserve">ndien </w:t>
      </w:r>
      <w:r w:rsidR="00533702">
        <w:t>er na tekstblok Gevolmachtigde of keuzeblok Hoedanigheid</w:t>
      </w:r>
      <w:r w:rsidR="00F361E7">
        <w:t xml:space="preserve"> twee of meer personen</w:t>
      </w:r>
      <w:r w:rsidR="00533702">
        <w:t xml:space="preserve"> volgen, </w:t>
      </w:r>
      <w:r w:rsidR="00F361E7">
        <w:t>zijn</w:t>
      </w:r>
      <w:r w:rsidR="00BC6E25">
        <w:t xml:space="preserve"> de daar op volgende tekstblokken Natuurlijk Persoon</w:t>
      </w:r>
      <w:del w:id="46" w:author="Schootbrugge, Jean-Michel van de" w:date="2024-10-22T15:46:00Z" w16du:dateUtc="2024-10-22T13:46:00Z">
        <w:r w:rsidR="00BC6E25" w:rsidDel="007C1216">
          <w:delText xml:space="preserve">, </w:delText>
        </w:r>
      </w:del>
      <w:del w:id="47" w:author="Schootbrugge, Jean-Michel van de" w:date="2024-10-22T15:45:00Z" w16du:dateUtc="2024-10-22T13:45:00Z">
        <w:r w:rsidR="00BC6E25" w:rsidDel="007C1216">
          <w:delText>Legitimatie</w:delText>
        </w:r>
      </w:del>
      <w:r w:rsidR="00BC6E25">
        <w:t xml:space="preserve"> en Burgerlijke Staat samen </w:t>
      </w:r>
      <w:r w:rsidR="00F361E7">
        <w:t>herhalend</w:t>
      </w:r>
      <w:r w:rsidR="00BC6E25">
        <w:t>. Alleen</w:t>
      </w:r>
      <w:r w:rsidR="00A70853">
        <w:t xml:space="preserve"> als</w:t>
      </w:r>
      <w:r w:rsidR="00BC6E25">
        <w:t xml:space="preserve"> gevolmachtigde(n) </w:t>
      </w:r>
      <w:r w:rsidR="00A70853">
        <w:t xml:space="preserve">of natuurlijke personen </w:t>
      </w:r>
      <w:r w:rsidR="00BC6E25">
        <w:t>optreden voor meerdere personen dan wordt er een numme</w:t>
      </w:r>
      <w:r w:rsidR="00CE5552">
        <w:t>r aan ieder</w:t>
      </w:r>
      <w:r w:rsidR="00BC6E25">
        <w:t xml:space="preserve"> persoon toegekend en wordt het woordje 'en' getoond</w:t>
      </w:r>
      <w:r w:rsidR="001B415D">
        <w:t xml:space="preserve"> na iedere persoon, behalve bij de laatste.</w:t>
      </w:r>
      <w:r w:rsidR="00A70853">
        <w:t xml:space="preserve"> </w:t>
      </w:r>
    </w:p>
    <w:p w14:paraId="07D69C65" w14:textId="77777777" w:rsidR="00A70853" w:rsidRDefault="00A70853" w:rsidP="00753545">
      <w:pPr>
        <w:pStyle w:val="Tekstopmerking"/>
        <w:spacing w:line="240" w:lineRule="auto"/>
      </w:pPr>
      <w:r>
        <w:t>Treedt een gevolmachtigde of natuurlijk persoon op voor één ander persoon dan volgen de gegevens van die persoon aansluitend</w:t>
      </w:r>
      <w:r w:rsidR="002112FD">
        <w:t xml:space="preserve"> aan tekstblok Gevolmachtigde</w:t>
      </w:r>
      <w:r w:rsidR="00533702">
        <w:t xml:space="preserve"> of keuzeblok Hoedanigheid</w:t>
      </w:r>
      <w:r>
        <w:t>.</w:t>
      </w:r>
    </w:p>
    <w:p w14:paraId="4F3A817E" w14:textId="77777777" w:rsidR="002112FD" w:rsidRPr="00533702" w:rsidRDefault="00533702" w:rsidP="00753545">
      <w:pPr>
        <w:spacing w:line="240" w:lineRule="auto"/>
        <w:rPr>
          <w:rFonts w:cs="Arial"/>
          <w:sz w:val="20"/>
        </w:rPr>
      </w:pPr>
      <w:r w:rsidRPr="00533702">
        <w:rPr>
          <w:rFonts w:cs="Arial"/>
          <w:sz w:val="20"/>
        </w:rPr>
        <w:t>I</w:t>
      </w:r>
      <w:r w:rsidR="002112FD" w:rsidRPr="00533702">
        <w:rPr>
          <w:rFonts w:cs="Arial"/>
          <w:sz w:val="20"/>
        </w:rPr>
        <w:t xml:space="preserve">ndien een natuurlijk persoon in deze variant in een hoedanigheid optreedt voor de ander kan Tekstblok gevolmachtigde niet voorkomen bij </w:t>
      </w:r>
      <w:r w:rsidRPr="00533702">
        <w:rPr>
          <w:rFonts w:cs="Arial"/>
          <w:sz w:val="20"/>
        </w:rPr>
        <w:t>d</w:t>
      </w:r>
      <w:r w:rsidR="002112FD" w:rsidRPr="00533702">
        <w:rPr>
          <w:rFonts w:cs="Arial"/>
          <w:sz w:val="20"/>
        </w:rPr>
        <w:t>e persoon voor wie hij optreedt en krijgt de</w:t>
      </w:r>
      <w:r w:rsidRPr="00533702">
        <w:rPr>
          <w:rFonts w:cs="Arial"/>
          <w:sz w:val="20"/>
        </w:rPr>
        <w:t>ze</w:t>
      </w:r>
      <w:r w:rsidR="002112FD" w:rsidRPr="00533702">
        <w:rPr>
          <w:rFonts w:cs="Arial"/>
          <w:sz w:val="20"/>
        </w:rPr>
        <w:t xml:space="preserve"> persoon geen nummer, maar heeft hij het nummer dat opgenomen is in het keuzeblok Hoedanigheid. </w:t>
      </w:r>
    </w:p>
    <w:p w14:paraId="12869E76" w14:textId="77777777" w:rsidR="00BC6E25" w:rsidRPr="0059623A" w:rsidRDefault="00BC6E25" w:rsidP="00753545">
      <w:pPr>
        <w:spacing w:line="240" w:lineRule="auto"/>
        <w:rPr>
          <w:sz w:val="20"/>
        </w:rPr>
      </w:pPr>
    </w:p>
    <w:p w14:paraId="5179C69E" w14:textId="77777777" w:rsidR="000B6B6F" w:rsidRDefault="0059623A" w:rsidP="00753545">
      <w:pPr>
        <w:spacing w:line="240" w:lineRule="auto"/>
        <w:rPr>
          <w:sz w:val="20"/>
          <w:u w:val="single"/>
        </w:rPr>
      </w:pPr>
      <w:r w:rsidRPr="0059623A">
        <w:rPr>
          <w:sz w:val="20"/>
          <w:u w:val="single"/>
        </w:rPr>
        <w:t>Variant 4:</w:t>
      </w:r>
    </w:p>
    <w:p w14:paraId="47C58C9D" w14:textId="77777777" w:rsidR="00326297" w:rsidRDefault="00326297" w:rsidP="00753545">
      <w:pPr>
        <w:tabs>
          <w:tab w:val="left" w:pos="540"/>
        </w:tabs>
        <w:spacing w:line="240" w:lineRule="auto"/>
        <w:ind w:left="540"/>
        <w:rPr>
          <w:rFonts w:cs="Arial"/>
          <w:color w:val="800080"/>
          <w:sz w:val="20"/>
        </w:rPr>
      </w:pPr>
      <w:r>
        <w:rPr>
          <w:rFonts w:cs="Arial"/>
          <w:color w:val="800080"/>
          <w:sz w:val="20"/>
        </w:rPr>
        <w:t>te dezen handelend:</w:t>
      </w:r>
    </w:p>
    <w:p w14:paraId="00B04E7D" w14:textId="77777777" w:rsidR="00326297" w:rsidRPr="00EE3A93" w:rsidRDefault="00326297" w:rsidP="00753545">
      <w:pPr>
        <w:tabs>
          <w:tab w:val="left" w:pos="540"/>
          <w:tab w:val="left" w:pos="900"/>
          <w:tab w:val="left" w:pos="1080"/>
        </w:tabs>
        <w:spacing w:line="240" w:lineRule="auto"/>
        <w:ind w:left="1260" w:hanging="72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14:paraId="06BFB0A9" w14:textId="77777777" w:rsidR="00326297" w:rsidRPr="00326297" w:rsidRDefault="00BA6C49" w:rsidP="00BA6C49">
      <w:pPr>
        <w:tabs>
          <w:tab w:val="left" w:pos="540"/>
          <w:tab w:val="left" w:pos="900"/>
        </w:tabs>
        <w:spacing w:line="240" w:lineRule="auto"/>
        <w:ind w:left="360" w:firstLine="180"/>
        <w:rPr>
          <w:rFonts w:cs="Arial"/>
          <w:color w:val="FF0000"/>
          <w:sz w:val="20"/>
        </w:rPr>
      </w:pPr>
      <w:r w:rsidRPr="00BA6C49">
        <w:rPr>
          <w:rFonts w:cs="Arial"/>
          <w:color w:val="800080"/>
          <w:sz w:val="20"/>
        </w:rPr>
        <w:t>II.</w:t>
      </w:r>
      <w:r w:rsidRPr="00BA6C49">
        <w:rPr>
          <w:rFonts w:cs="Arial"/>
          <w:color w:val="FFFFFF"/>
          <w:sz w:val="20"/>
        </w:rPr>
        <w:tab/>
      </w:r>
      <w:r w:rsidR="00326297" w:rsidRPr="007960ED">
        <w:rPr>
          <w:rFonts w:cs="Arial"/>
          <w:color w:val="FFFFFF"/>
          <w:sz w:val="20"/>
          <w:highlight w:val="darkYellow"/>
        </w:rPr>
        <w:t>KEUZEBLOK</w:t>
      </w:r>
      <w:r>
        <w:rPr>
          <w:rFonts w:cs="Arial"/>
          <w:color w:val="FFFFFF"/>
          <w:sz w:val="20"/>
          <w:highlight w:val="darkYellow"/>
        </w:rPr>
        <w:t>VARIANT</w:t>
      </w:r>
      <w:r w:rsidR="00326297" w:rsidRPr="007960ED">
        <w:rPr>
          <w:rFonts w:cs="Arial"/>
          <w:color w:val="FFFFFF"/>
          <w:sz w:val="20"/>
          <w:highlight w:val="darkYellow"/>
        </w:rPr>
        <w:t xml:space="preserve"> HOEDANIGHEID</w:t>
      </w:r>
      <w:r w:rsidR="00326297" w:rsidRPr="00F011F1" w:rsidDel="00BC6E25">
        <w:rPr>
          <w:rFonts w:cs="Arial"/>
          <w:color w:val="800080"/>
          <w:sz w:val="20"/>
          <w:highlight w:val="yellow"/>
        </w:rPr>
        <w:t xml:space="preserve"> </w:t>
      </w:r>
    </w:p>
    <w:p w14:paraId="02E8ED0F" w14:textId="380C70E9" w:rsidR="00460690" w:rsidRDefault="00A442BF" w:rsidP="00753545">
      <w:pPr>
        <w:tabs>
          <w:tab w:val="left" w:pos="540"/>
        </w:tabs>
        <w:spacing w:line="240" w:lineRule="auto"/>
        <w:ind w:left="540" w:hanging="540"/>
        <w:rPr>
          <w:rFonts w:cs="Arial"/>
          <w:color w:val="800080"/>
          <w:sz w:val="20"/>
        </w:rPr>
      </w:pPr>
      <w:r w:rsidRPr="00A442BF">
        <w:rPr>
          <w:rFonts w:cs="Arial"/>
          <w:color w:val="339966"/>
          <w:sz w:val="20"/>
        </w:rPr>
        <w:t>b.</w:t>
      </w:r>
      <w:r w:rsidR="00326297">
        <w:rPr>
          <w:rFonts w:cs="Arial"/>
          <w:color w:val="339966"/>
          <w:sz w:val="20"/>
        </w:rPr>
        <w:tab/>
      </w:r>
      <w:r w:rsidR="00055E4D" w:rsidRPr="00F011F1">
        <w:rPr>
          <w:rFonts w:cs="Arial"/>
          <w:color w:val="800080"/>
          <w:sz w:val="20"/>
          <w:highlight w:val="yellow"/>
        </w:rPr>
        <w:t>TEK</w:t>
      </w:r>
      <w:r w:rsidR="00244D17">
        <w:rPr>
          <w:rFonts w:cs="Arial"/>
          <w:color w:val="800080"/>
          <w:sz w:val="20"/>
          <w:highlight w:val="yellow"/>
        </w:rPr>
        <w:t>STBLOK GEVOLMACHTIGDE</w:t>
      </w:r>
      <w:del w:id="48" w:author="Schootbrugge, Jean-Michel van de" w:date="2024-10-22T15:51:00Z" w16du:dateUtc="2024-10-22T13:51:00Z">
        <w:r w:rsidR="00244D17" w:rsidDel="00D5590C">
          <w:rPr>
            <w:rFonts w:cs="Arial"/>
            <w:color w:val="800080"/>
            <w:sz w:val="20"/>
            <w:highlight w:val="yellow"/>
          </w:rPr>
          <w:delText xml:space="preserve"> versie 2.</w:delText>
        </w:r>
        <w:r w:rsidR="00803FDB" w:rsidDel="00D5590C">
          <w:rPr>
            <w:rFonts w:cs="Arial"/>
            <w:color w:val="800080"/>
            <w:sz w:val="20"/>
            <w:highlight w:val="yellow"/>
          </w:rPr>
          <w:delText>7</w:delText>
        </w:r>
      </w:del>
      <w:r w:rsidR="00326297" w:rsidRPr="00326297">
        <w:rPr>
          <w:rFonts w:cs="Arial"/>
          <w:color w:val="800080"/>
          <w:sz w:val="20"/>
        </w:rPr>
        <w:t xml:space="preserve"> </w:t>
      </w:r>
      <w:r w:rsidR="0059623A" w:rsidRPr="00B66644">
        <w:rPr>
          <w:rFonts w:cs="Arial"/>
          <w:color w:val="FF0000"/>
          <w:sz w:val="20"/>
          <w:highlight w:val="yellow"/>
        </w:rPr>
        <w:t>TEKSTBLOK  NATUURLIJK PERSOON</w:t>
      </w:r>
      <w:del w:id="49" w:author="Schootbrugge, Jean-Michel van de" w:date="2024-10-22T15:51:00Z" w16du:dateUtc="2024-10-22T13:51:00Z">
        <w:r w:rsidR="0059623A" w:rsidRPr="00B66644" w:rsidDel="00D5590C">
          <w:rPr>
            <w:rFonts w:cs="Arial"/>
            <w:color w:val="FF0000"/>
            <w:sz w:val="20"/>
            <w:highlight w:val="yellow"/>
          </w:rPr>
          <w:delText xml:space="preserve"> versie 2.</w:delText>
        </w:r>
        <w:r w:rsidR="00244D17" w:rsidDel="00D5590C">
          <w:rPr>
            <w:rFonts w:cs="Arial"/>
            <w:color w:val="FF0000"/>
            <w:sz w:val="20"/>
            <w:highlight w:val="yellow"/>
          </w:rPr>
          <w:delText>4</w:delText>
        </w:r>
      </w:del>
      <w:del w:id="50" w:author="Schootbrugge, Jean-Michel van de" w:date="2024-10-22T15:46:00Z" w16du:dateUtc="2024-10-22T13:46:00Z">
        <w:r w:rsidR="0059623A" w:rsidRPr="007A00E7" w:rsidDel="007C1216">
          <w:rPr>
            <w:rFonts w:cs="Arial"/>
            <w:color w:val="800080"/>
            <w:sz w:val="20"/>
          </w:rPr>
          <w:delText>,</w:delText>
        </w:r>
        <w:r w:rsidR="0059623A" w:rsidRPr="00B66644" w:rsidDel="007C1216">
          <w:rPr>
            <w:rFonts w:cs="Arial"/>
            <w:color w:val="800080"/>
            <w:sz w:val="20"/>
          </w:rPr>
          <w:delText xml:space="preserve"> </w:delText>
        </w:r>
        <w:r w:rsidR="0059623A" w:rsidRPr="00B66644" w:rsidDel="007C1216">
          <w:rPr>
            <w:rFonts w:cs="Arial"/>
            <w:color w:val="800080"/>
            <w:sz w:val="20"/>
            <w:highlight w:val="yellow"/>
          </w:rPr>
          <w:delText>TEKSTBLOK LEGITIMATIE versie 2.0</w:delText>
        </w:r>
      </w:del>
      <w:r w:rsidR="007A00E7">
        <w:rPr>
          <w:rFonts w:cs="Arial"/>
          <w:color w:val="FF0000"/>
          <w:sz w:val="20"/>
        </w:rPr>
        <w:t>;</w:t>
      </w:r>
      <w:r w:rsidR="0059623A" w:rsidRPr="00B66644">
        <w:rPr>
          <w:rFonts w:cs="Arial"/>
          <w:color w:val="800080"/>
          <w:sz w:val="20"/>
        </w:rPr>
        <w:t xml:space="preserve"> </w:t>
      </w:r>
    </w:p>
    <w:p w14:paraId="3CDB1721" w14:textId="2C2F4358" w:rsidR="0059623A" w:rsidRPr="00B66644" w:rsidRDefault="000018B1" w:rsidP="00753545">
      <w:pPr>
        <w:tabs>
          <w:tab w:val="left" w:pos="360"/>
        </w:tabs>
        <w:spacing w:line="240" w:lineRule="auto"/>
        <w:rPr>
          <w:rFonts w:cs="Arial"/>
          <w:sz w:val="20"/>
        </w:rPr>
      </w:pPr>
      <w:r w:rsidRPr="00B46288">
        <w:rPr>
          <w:rFonts w:cs="Arial"/>
          <w:color w:val="800080"/>
          <w:sz w:val="20"/>
          <w:rPrChange w:id="51" w:author="Schootbrugge, Jean-Michel van de" w:date="2024-10-22T15:43:00Z" w16du:dateUtc="2024-10-22T13:43:00Z">
            <w:rPr>
              <w:rFonts w:cs="Arial"/>
              <w:color w:val="3366FF"/>
              <w:sz w:val="20"/>
            </w:rPr>
          </w:rPrChange>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sidRPr="00D3501D">
        <w:rPr>
          <w:rFonts w:cs="Arial"/>
          <w:color w:val="800080"/>
          <w:sz w:val="20"/>
        </w:rPr>
        <w:t>en</w:t>
      </w:r>
      <w:r>
        <w:rPr>
          <w:rFonts w:cs="Arial"/>
          <w:sz w:val="20"/>
        </w:rPr>
        <w:t xml:space="preserve"> </w:t>
      </w:r>
      <w:r w:rsidRPr="00B46288">
        <w:rPr>
          <w:rFonts w:cs="Arial"/>
          <w:color w:val="800080"/>
          <w:sz w:val="20"/>
          <w:rPrChange w:id="52" w:author="Schootbrugge, Jean-Michel van de" w:date="2024-10-22T15:43:00Z" w16du:dateUtc="2024-10-22T13:43:00Z">
            <w:rPr>
              <w:rFonts w:cs="Arial"/>
              <w:color w:val="3366FF"/>
              <w:sz w:val="20"/>
            </w:rPr>
          </w:rPrChange>
        </w:rPr>
        <w:t xml:space="preserve">de heer/mevrouw </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Pr>
          <w:rFonts w:cs="Arial"/>
          <w:sz w:val="20"/>
        </w:rPr>
        <w:t>naam natuurlijk persoon</w:t>
      </w:r>
      <w:r w:rsidRPr="00B66644">
        <w:rPr>
          <w:rFonts w:cs="Arial"/>
          <w:sz w:val="20"/>
          <w:lang w:val="en-US"/>
        </w:rPr>
        <w:fldChar w:fldCharType="begin"/>
      </w:r>
      <w:r w:rsidRPr="00B66644">
        <w:rPr>
          <w:rFonts w:cs="Arial"/>
          <w:sz w:val="20"/>
        </w:rPr>
        <w:instrText>MacroButton Nomacro §</w:instrText>
      </w:r>
      <w:r w:rsidRPr="00B66644">
        <w:rPr>
          <w:rFonts w:cs="Arial"/>
          <w:sz w:val="20"/>
          <w:lang w:val="en-US"/>
        </w:rPr>
        <w:fldChar w:fldCharType="end"/>
      </w:r>
      <w:r w:rsidRPr="00D3501D">
        <w:rPr>
          <w:rFonts w:cs="Arial"/>
          <w:sz w:val="20"/>
        </w:rPr>
        <w:t xml:space="preserve"> </w:t>
      </w:r>
      <w:r>
        <w:rPr>
          <w:rFonts w:cs="Arial"/>
          <w:color w:val="800080"/>
          <w:sz w:val="20"/>
        </w:rPr>
        <w:t xml:space="preserve">voornoemd, </w:t>
      </w:r>
      <w:r w:rsidR="00BC1D5C" w:rsidRPr="00BC1D5C">
        <w:rPr>
          <w:rFonts w:cs="Arial"/>
          <w:color w:val="FF0000"/>
          <w:sz w:val="20"/>
          <w:highlight w:val="yellow"/>
        </w:rPr>
        <w:t>TEKSTBLOK BURGERLIJKE STAAT</w:t>
      </w:r>
      <w:del w:id="53" w:author="Schootbrugge, Jean-Michel van de" w:date="2024-10-22T15:51:00Z" w16du:dateUtc="2024-10-22T13:51:00Z">
        <w:r w:rsidR="00BC1D5C" w:rsidRPr="00BC1D5C" w:rsidDel="00D5590C">
          <w:rPr>
            <w:rFonts w:cs="Arial"/>
            <w:color w:val="FF0000"/>
            <w:sz w:val="20"/>
            <w:highlight w:val="yellow"/>
          </w:rPr>
          <w:delText xml:space="preserve"> </w:delText>
        </w:r>
      </w:del>
      <w:del w:id="54" w:author="Schootbrugge, Jean-Michel van de" w:date="2024-10-22T15:52:00Z" w16du:dateUtc="2024-10-22T13:52:00Z">
        <w:r w:rsidR="00BC1D5C" w:rsidRPr="00BC1D5C" w:rsidDel="00D5590C">
          <w:rPr>
            <w:rFonts w:cs="Arial"/>
            <w:color w:val="FF0000"/>
            <w:sz w:val="20"/>
            <w:highlight w:val="yellow"/>
          </w:rPr>
          <w:delText>versie 1.0</w:delText>
        </w:r>
      </w:del>
      <w:r w:rsidR="00C029D4">
        <w:rPr>
          <w:rFonts w:cs="Arial"/>
          <w:color w:val="FF0000"/>
          <w:sz w:val="20"/>
        </w:rPr>
        <w:t>,</w:t>
      </w:r>
      <w:r w:rsidR="00913008" w:rsidRPr="00802364">
        <w:rPr>
          <w:rFonts w:cs="Arial"/>
          <w:color w:val="008000"/>
          <w:sz w:val="20"/>
        </w:rPr>
        <w:t xml:space="preserve"> </w:t>
      </w:r>
      <w:r w:rsidR="00913008">
        <w:rPr>
          <w:rFonts w:cs="Arial"/>
          <w:color w:val="FF0000"/>
          <w:sz w:val="20"/>
        </w:rPr>
        <w:t xml:space="preserve">tezamen </w:t>
      </w:r>
      <w:r w:rsidR="0059623A" w:rsidRPr="00B66644">
        <w:rPr>
          <w:rFonts w:cs="Arial"/>
          <w:color w:val="FF0000"/>
          <w:sz w:val="20"/>
        </w:rPr>
        <w:t>wonende</w:t>
      </w:r>
      <w:r w:rsidR="009653B5" w:rsidRPr="00B66644">
        <w:rPr>
          <w:rFonts w:cs="Arial"/>
          <w:sz w:val="20"/>
        </w:rPr>
        <w:t xml:space="preserve"> </w:t>
      </w:r>
      <w:r w:rsidR="0059623A" w:rsidRPr="00B66644">
        <w:rPr>
          <w:rFonts w:cs="Arial"/>
          <w:color w:val="FF0000"/>
          <w:sz w:val="20"/>
        </w:rPr>
        <w:t>te</w:t>
      </w:r>
      <w:r w:rsidR="0059623A" w:rsidRPr="00B66644">
        <w:rPr>
          <w:rFonts w:cs="Arial"/>
          <w:color w:val="800080"/>
          <w:sz w:val="20"/>
        </w:rPr>
        <w:t xml:space="preserve"> </w:t>
      </w:r>
      <w:r w:rsidR="0059623A" w:rsidRPr="00B66644">
        <w:rPr>
          <w:rFonts w:cs="Arial"/>
          <w:color w:val="FF0000"/>
          <w:sz w:val="20"/>
          <w:highlight w:val="yellow"/>
        </w:rPr>
        <w:t xml:space="preserve">TEKSTBLOK WOONADRES </w:t>
      </w:r>
      <w:del w:id="55" w:author="Schootbrugge, Jean-Michel van de" w:date="2024-10-22T15:52:00Z" w16du:dateUtc="2024-10-22T13:52:00Z">
        <w:r w:rsidR="0059623A" w:rsidRPr="00B66644" w:rsidDel="00D5590C">
          <w:rPr>
            <w:rFonts w:cs="Arial"/>
            <w:color w:val="FF0000"/>
            <w:sz w:val="20"/>
            <w:highlight w:val="yellow"/>
          </w:rPr>
          <w:delText>versie 2.</w:delText>
        </w:r>
        <w:r w:rsidR="00913008" w:rsidDel="00D5590C">
          <w:rPr>
            <w:rFonts w:cs="Arial"/>
            <w:color w:val="FF0000"/>
            <w:sz w:val="20"/>
            <w:highlight w:val="yellow"/>
          </w:rPr>
          <w:delText>1</w:delText>
        </w:r>
        <w:r w:rsidR="0059623A" w:rsidRPr="00B66644" w:rsidDel="004923DF">
          <w:rPr>
            <w:rFonts w:cs="Arial"/>
            <w:color w:val="800080"/>
            <w:sz w:val="20"/>
          </w:rPr>
          <w:delText xml:space="preserve"> </w:delText>
        </w:r>
      </w:del>
      <w:r w:rsidR="0059623A" w:rsidRPr="00B66644">
        <w:rPr>
          <w:rFonts w:cs="Arial"/>
          <w:color w:val="800080"/>
          <w:sz w:val="20"/>
        </w:rPr>
        <w:t xml:space="preserve">(toekomstig adres: </w:t>
      </w:r>
      <w:r w:rsidR="0059623A" w:rsidRPr="00B66644">
        <w:rPr>
          <w:rFonts w:cs="Arial"/>
          <w:color w:val="800080"/>
          <w:sz w:val="20"/>
          <w:highlight w:val="yellow"/>
        </w:rPr>
        <w:t>TEKSTBLOK WOONADRES</w:t>
      </w:r>
      <w:del w:id="56" w:author="Schootbrugge, Jean-Michel van de" w:date="2024-10-22T15:52:00Z" w16du:dateUtc="2024-10-22T13:52:00Z">
        <w:r w:rsidR="0059623A" w:rsidRPr="00B66644" w:rsidDel="004923DF">
          <w:rPr>
            <w:rFonts w:cs="Arial"/>
            <w:color w:val="800080"/>
            <w:sz w:val="20"/>
            <w:highlight w:val="yellow"/>
          </w:rPr>
          <w:delText xml:space="preserve"> versie 2.</w:delText>
        </w:r>
        <w:r w:rsidR="00913008" w:rsidDel="004923DF">
          <w:rPr>
            <w:rFonts w:cs="Arial"/>
            <w:color w:val="800080"/>
            <w:sz w:val="20"/>
            <w:highlight w:val="yellow"/>
          </w:rPr>
          <w:delText>1</w:delText>
        </w:r>
      </w:del>
      <w:r w:rsidR="0059623A" w:rsidRPr="00B66644">
        <w:rPr>
          <w:rFonts w:cs="Arial"/>
          <w:color w:val="800080"/>
          <w:sz w:val="20"/>
        </w:rPr>
        <w:t>)</w:t>
      </w:r>
    </w:p>
    <w:p w14:paraId="3C131170" w14:textId="77777777" w:rsidR="0059623A" w:rsidRDefault="009653B5" w:rsidP="00753545">
      <w:pPr>
        <w:spacing w:line="240" w:lineRule="auto"/>
        <w:rPr>
          <w:sz w:val="20"/>
          <w:u w:val="single"/>
        </w:rPr>
      </w:pPr>
      <w:r w:rsidRPr="009653B5">
        <w:rPr>
          <w:sz w:val="20"/>
          <w:u w:val="single"/>
        </w:rPr>
        <w:t>Einde variant 4</w:t>
      </w:r>
    </w:p>
    <w:p w14:paraId="4290D093" w14:textId="77777777" w:rsidR="0078307F" w:rsidRDefault="0086600D" w:rsidP="00753545">
      <w:pPr>
        <w:spacing w:line="240" w:lineRule="auto"/>
        <w:rPr>
          <w:sz w:val="20"/>
        </w:rPr>
      </w:pPr>
      <w:r w:rsidRPr="0086600D">
        <w:rPr>
          <w:sz w:val="20"/>
        </w:rPr>
        <w:t xml:space="preserve">Opmerking: </w:t>
      </w:r>
      <w:r w:rsidR="004211E1">
        <w:rPr>
          <w:sz w:val="20"/>
        </w:rPr>
        <w:t>v</w:t>
      </w:r>
      <w:r>
        <w:rPr>
          <w:sz w:val="20"/>
        </w:rPr>
        <w:t xml:space="preserve">ariant wordt voorafgegaan door een komma. </w:t>
      </w:r>
      <w:r w:rsidR="00230889">
        <w:rPr>
          <w:sz w:val="20"/>
        </w:rPr>
        <w:t>Indien deze variant gekozen wordt dient de komma vervangen te worden door een puntkomma</w:t>
      </w:r>
      <w:r w:rsidR="00326297">
        <w:rPr>
          <w:sz w:val="20"/>
        </w:rPr>
        <w:t>, tenzij 'te dezen handelend …' volgt.</w:t>
      </w:r>
    </w:p>
    <w:p w14:paraId="489E7DE7" w14:textId="77777777" w:rsidR="0086600D" w:rsidRDefault="004E76BA" w:rsidP="00753545">
      <w:pPr>
        <w:spacing w:line="240" w:lineRule="auto"/>
        <w:rPr>
          <w:rFonts w:cs="Arial"/>
          <w:sz w:val="20"/>
        </w:rPr>
      </w:pPr>
      <w:r>
        <w:rPr>
          <w:rFonts w:cs="Arial"/>
          <w:sz w:val="20"/>
        </w:rPr>
        <w:t>Indien de eerste persoon in deze variant in een hoedanigheid optreedt voor de ander</w:t>
      </w:r>
      <w:r w:rsidRPr="00965088">
        <w:rPr>
          <w:rFonts w:cs="Arial"/>
          <w:sz w:val="20"/>
        </w:rPr>
        <w:t xml:space="preserve"> </w:t>
      </w:r>
      <w:r>
        <w:rPr>
          <w:rFonts w:cs="Arial"/>
          <w:sz w:val="20"/>
        </w:rPr>
        <w:t>kan Tekstblok gevolmachtigde niet voorkomen bij de tweede persoon en krijgt de tweede persoon geen nummer, maar heeft hij het nummer dat opgenomen is in het keuzeblok hoedanigheid. De tekst van de tweede persoon volgt dan ook aansluitend aan keuzeblok Hoedanigheid.</w:t>
      </w:r>
    </w:p>
    <w:p w14:paraId="0350F358" w14:textId="77777777" w:rsidR="004E76BA" w:rsidRPr="0086600D" w:rsidRDefault="004E76BA" w:rsidP="00753545">
      <w:pPr>
        <w:spacing w:line="240" w:lineRule="auto"/>
        <w:rPr>
          <w:sz w:val="20"/>
        </w:rPr>
      </w:pPr>
    </w:p>
    <w:p w14:paraId="53942413" w14:textId="77777777" w:rsidR="0078307F" w:rsidRDefault="0078307F" w:rsidP="00753545">
      <w:pPr>
        <w:spacing w:line="240" w:lineRule="auto"/>
        <w:rPr>
          <w:sz w:val="20"/>
          <w:u w:val="single"/>
        </w:rPr>
      </w:pPr>
      <w:r>
        <w:rPr>
          <w:sz w:val="20"/>
          <w:u w:val="single"/>
        </w:rPr>
        <w:t>Variant 5:</w:t>
      </w:r>
    </w:p>
    <w:p w14:paraId="7538D414" w14:textId="7CFE8314" w:rsidR="001C27A7" w:rsidRDefault="00BC1D5C" w:rsidP="00753545">
      <w:pPr>
        <w:tabs>
          <w:tab w:val="left" w:pos="540"/>
          <w:tab w:val="left" w:pos="720"/>
          <w:tab w:val="left" w:pos="900"/>
        </w:tabs>
        <w:spacing w:line="240" w:lineRule="auto"/>
        <w:ind w:left="540"/>
        <w:rPr>
          <w:rFonts w:cs="Arial"/>
          <w:color w:val="800080"/>
          <w:sz w:val="20"/>
        </w:rPr>
      </w:pPr>
      <w:r w:rsidRPr="00BC1D5C">
        <w:rPr>
          <w:rFonts w:cs="Arial"/>
          <w:color w:val="FF0000"/>
          <w:sz w:val="20"/>
          <w:highlight w:val="yellow"/>
        </w:rPr>
        <w:t>TEKSTBLOK BURGERLIJKE STAAT</w:t>
      </w:r>
      <w:del w:id="57" w:author="Schootbrugge, Jean-Michel van de" w:date="2024-10-22T15:47:00Z" w16du:dateUtc="2024-10-22T13:47:00Z">
        <w:r w:rsidRPr="00BC1D5C" w:rsidDel="00D7041F">
          <w:rPr>
            <w:rFonts w:cs="Arial"/>
            <w:color w:val="FF0000"/>
            <w:sz w:val="20"/>
            <w:highlight w:val="yellow"/>
          </w:rPr>
          <w:delText xml:space="preserve"> versie 1.0</w:delText>
        </w:r>
      </w:del>
      <w:r w:rsidR="00A06936">
        <w:rPr>
          <w:rFonts w:cs="Arial"/>
          <w:color w:val="FF0000"/>
          <w:sz w:val="20"/>
        </w:rPr>
        <w:t>,</w:t>
      </w:r>
      <w:r w:rsidR="00A06936" w:rsidRPr="0078307F">
        <w:rPr>
          <w:rFonts w:cs="Arial"/>
          <w:color w:val="FF0000"/>
          <w:sz w:val="20"/>
        </w:rPr>
        <w:t xml:space="preserve"> wonende te </w:t>
      </w:r>
      <w:r w:rsidR="00A06936" w:rsidRPr="0078307F">
        <w:rPr>
          <w:rFonts w:cs="Arial"/>
          <w:color w:val="FF0000"/>
          <w:sz w:val="20"/>
          <w:highlight w:val="yellow"/>
        </w:rPr>
        <w:t>TEKSTBLOK WOONADRES</w:t>
      </w:r>
      <w:del w:id="58" w:author="Schootbrugge, Jean-Michel van de" w:date="2024-10-22T15:52:00Z" w16du:dateUtc="2024-10-22T13:52:00Z">
        <w:r w:rsidR="00A06936" w:rsidRPr="0078307F" w:rsidDel="004923DF">
          <w:rPr>
            <w:rFonts w:cs="Arial"/>
            <w:color w:val="FF0000"/>
            <w:sz w:val="20"/>
            <w:highlight w:val="yellow"/>
          </w:rPr>
          <w:delText xml:space="preserve"> versie 2.</w:delText>
        </w:r>
        <w:r w:rsidR="00A06936" w:rsidDel="004923DF">
          <w:rPr>
            <w:rFonts w:cs="Arial"/>
            <w:color w:val="FF0000"/>
            <w:sz w:val="20"/>
            <w:highlight w:val="yellow"/>
          </w:rPr>
          <w:delText>1</w:delText>
        </w:r>
      </w:del>
      <w:r w:rsidR="00A06936" w:rsidRPr="0078307F">
        <w:rPr>
          <w:rFonts w:cs="Arial"/>
          <w:color w:val="800080"/>
          <w:sz w:val="20"/>
        </w:rPr>
        <w:t xml:space="preserve"> (toekomstig adres: </w:t>
      </w:r>
      <w:r w:rsidR="00A06936" w:rsidRPr="0078307F">
        <w:rPr>
          <w:rFonts w:cs="Arial"/>
          <w:color w:val="800080"/>
          <w:sz w:val="20"/>
          <w:highlight w:val="yellow"/>
        </w:rPr>
        <w:t>TEKSTBLOK WOONADRES</w:t>
      </w:r>
      <w:del w:id="59" w:author="Schootbrugge, Jean-Michel van de" w:date="2024-10-22T15:52:00Z" w16du:dateUtc="2024-10-22T13:52:00Z">
        <w:r w:rsidR="00A06936" w:rsidRPr="0078307F" w:rsidDel="004923DF">
          <w:rPr>
            <w:rFonts w:cs="Arial"/>
            <w:color w:val="800080"/>
            <w:sz w:val="20"/>
            <w:highlight w:val="yellow"/>
          </w:rPr>
          <w:delText xml:space="preserve"> versie 2.</w:delText>
        </w:r>
        <w:r w:rsidR="00A06936" w:rsidDel="004923DF">
          <w:rPr>
            <w:rFonts w:cs="Arial"/>
            <w:color w:val="800080"/>
            <w:sz w:val="20"/>
            <w:highlight w:val="yellow"/>
          </w:rPr>
          <w:delText>1</w:delText>
        </w:r>
      </w:del>
      <w:r w:rsidR="00A06936" w:rsidRPr="0078307F">
        <w:rPr>
          <w:rFonts w:cs="Arial"/>
          <w:color w:val="800080"/>
          <w:sz w:val="20"/>
        </w:rPr>
        <w:t>)</w:t>
      </w:r>
      <w:r w:rsidR="00BA0318">
        <w:rPr>
          <w:rFonts w:cs="Arial"/>
          <w:color w:val="FF0000"/>
          <w:sz w:val="20"/>
        </w:rPr>
        <w:t>;</w:t>
      </w:r>
      <w:r>
        <w:rPr>
          <w:rFonts w:cs="Arial"/>
          <w:color w:val="FF0000"/>
          <w:sz w:val="20"/>
        </w:rPr>
        <w:t xml:space="preserve"> </w:t>
      </w:r>
      <w:r w:rsidR="001C27A7">
        <w:rPr>
          <w:rFonts w:cs="Arial"/>
          <w:color w:val="800080"/>
          <w:sz w:val="20"/>
        </w:rPr>
        <w:t>te dezen handelend:</w:t>
      </w:r>
    </w:p>
    <w:p w14:paraId="202CF8AE" w14:textId="77777777" w:rsidR="001C27A7" w:rsidRPr="00EE3A93" w:rsidRDefault="001C27A7" w:rsidP="00753545">
      <w:pPr>
        <w:tabs>
          <w:tab w:val="left" w:pos="900"/>
          <w:tab w:val="left" w:pos="1080"/>
        </w:tabs>
        <w:spacing w:line="240" w:lineRule="auto"/>
        <w:ind w:left="1080" w:hanging="540"/>
        <w:rPr>
          <w:rFonts w:cs="Arial"/>
          <w:color w:val="800080"/>
          <w:sz w:val="20"/>
        </w:rPr>
      </w:pPr>
      <w:r>
        <w:rPr>
          <w:rFonts w:cs="Arial"/>
          <w:color w:val="800080"/>
          <w:sz w:val="20"/>
        </w:rPr>
        <w:t>I.</w:t>
      </w:r>
      <w:r>
        <w:rPr>
          <w:rFonts w:cs="Arial"/>
          <w:color w:val="800080"/>
          <w:sz w:val="20"/>
        </w:rPr>
        <w:tab/>
      </w:r>
      <w:r w:rsidRPr="00EE3A93">
        <w:rPr>
          <w:rFonts w:cs="Arial"/>
          <w:color w:val="800080"/>
          <w:sz w:val="20"/>
        </w:rPr>
        <w:t>voor zich</w:t>
      </w:r>
      <w:r>
        <w:rPr>
          <w:rFonts w:cs="Arial"/>
          <w:color w:val="800080"/>
          <w:sz w:val="20"/>
        </w:rPr>
        <w:t xml:space="preserve"> </w:t>
      </w:r>
      <w:r>
        <w:rPr>
          <w:rFonts w:cs="Arial"/>
          <w:color w:val="3366FF"/>
          <w:sz w:val="20"/>
        </w:rPr>
        <w:t>in privé</w:t>
      </w:r>
      <w:r w:rsidRPr="00EE3A93">
        <w:rPr>
          <w:rFonts w:cs="Arial"/>
          <w:color w:val="800080"/>
          <w:sz w:val="20"/>
        </w:rPr>
        <w:t>; en</w:t>
      </w:r>
    </w:p>
    <w:p w14:paraId="784CF6F6" w14:textId="77777777" w:rsidR="00F25878" w:rsidRPr="001C27A7" w:rsidRDefault="00BA6C49" w:rsidP="00BA6C49">
      <w:pPr>
        <w:tabs>
          <w:tab w:val="left" w:pos="540"/>
          <w:tab w:val="left" w:pos="900"/>
          <w:tab w:val="left" w:pos="1260"/>
          <w:tab w:val="left" w:pos="1620"/>
        </w:tabs>
        <w:spacing w:line="240" w:lineRule="auto"/>
        <w:ind w:left="360" w:firstLine="180"/>
        <w:rPr>
          <w:rFonts w:cs="Arial"/>
          <w:color w:val="FF0000"/>
          <w:sz w:val="20"/>
        </w:rPr>
      </w:pPr>
      <w:r w:rsidRPr="00BA6C49">
        <w:rPr>
          <w:rFonts w:cs="Arial"/>
          <w:color w:val="800080"/>
          <w:sz w:val="20"/>
        </w:rPr>
        <w:t>II.</w:t>
      </w:r>
      <w:r w:rsidRPr="00BA6C49">
        <w:rPr>
          <w:rFonts w:cs="Arial"/>
          <w:color w:val="FFFFFF"/>
          <w:sz w:val="20"/>
        </w:rPr>
        <w:tab/>
      </w:r>
      <w:r w:rsidR="001C27A7" w:rsidRPr="007960ED">
        <w:rPr>
          <w:rFonts w:cs="Arial"/>
          <w:color w:val="FFFFFF"/>
          <w:sz w:val="20"/>
          <w:highlight w:val="darkYellow"/>
        </w:rPr>
        <w:t>KEUZEBLOK</w:t>
      </w:r>
      <w:r>
        <w:rPr>
          <w:rFonts w:cs="Arial"/>
          <w:color w:val="FFFFFF"/>
          <w:sz w:val="20"/>
          <w:highlight w:val="darkYellow"/>
        </w:rPr>
        <w:t>VARIANT</w:t>
      </w:r>
      <w:r w:rsidR="001C27A7" w:rsidRPr="007960ED">
        <w:rPr>
          <w:rFonts w:cs="Arial"/>
          <w:color w:val="FFFFFF"/>
          <w:sz w:val="20"/>
          <w:highlight w:val="darkYellow"/>
        </w:rPr>
        <w:t xml:space="preserve"> HOEDANIGHEID</w:t>
      </w:r>
      <w:r w:rsidR="001C27A7" w:rsidRPr="00A70853">
        <w:rPr>
          <w:rFonts w:cs="Arial"/>
          <w:color w:val="800080"/>
          <w:sz w:val="20"/>
        </w:rPr>
        <w:t>:</w:t>
      </w:r>
      <w:r w:rsidR="001C27A7" w:rsidRPr="00F011F1" w:rsidDel="00BC6E25">
        <w:rPr>
          <w:rFonts w:cs="Arial"/>
          <w:color w:val="800080"/>
          <w:sz w:val="20"/>
          <w:highlight w:val="yellow"/>
        </w:rPr>
        <w:t xml:space="preserve"> </w:t>
      </w:r>
    </w:p>
    <w:p w14:paraId="3BAB2DB5" w14:textId="12A35808" w:rsidR="004C29EF" w:rsidRDefault="00A442BF" w:rsidP="00753545">
      <w:pPr>
        <w:tabs>
          <w:tab w:val="left" w:pos="540"/>
        </w:tabs>
        <w:spacing w:line="240" w:lineRule="auto"/>
        <w:ind w:left="540" w:hanging="540"/>
        <w:rPr>
          <w:rFonts w:cs="Arial"/>
          <w:color w:val="800080"/>
          <w:sz w:val="20"/>
        </w:rPr>
      </w:pPr>
      <w:r w:rsidRPr="00A442BF">
        <w:rPr>
          <w:rFonts w:cs="Arial"/>
          <w:color w:val="339966"/>
          <w:sz w:val="20"/>
        </w:rPr>
        <w:t>b.</w:t>
      </w:r>
      <w:r w:rsidR="009E4223">
        <w:rPr>
          <w:rFonts w:cs="Arial"/>
          <w:color w:val="339966"/>
          <w:sz w:val="20"/>
        </w:rPr>
        <w:tab/>
      </w:r>
      <w:r w:rsidR="00094397" w:rsidRPr="00F011F1">
        <w:rPr>
          <w:rFonts w:cs="Arial"/>
          <w:color w:val="800080"/>
          <w:sz w:val="20"/>
          <w:highlight w:val="yellow"/>
        </w:rPr>
        <w:t>TEK</w:t>
      </w:r>
      <w:r w:rsidR="00094397">
        <w:rPr>
          <w:rFonts w:cs="Arial"/>
          <w:color w:val="800080"/>
          <w:sz w:val="20"/>
          <w:highlight w:val="yellow"/>
        </w:rPr>
        <w:t xml:space="preserve">STBLOK </w:t>
      </w:r>
      <w:r w:rsidR="00094397" w:rsidRPr="00094397">
        <w:rPr>
          <w:rFonts w:cs="Arial"/>
          <w:color w:val="800080"/>
          <w:sz w:val="20"/>
          <w:highlight w:val="yellow"/>
        </w:rPr>
        <w:t>GEVOLMACHTIGDE</w:t>
      </w:r>
      <w:del w:id="60" w:author="Schootbrugge, Jean-Michel van de" w:date="2024-10-22T15:52:00Z" w16du:dateUtc="2024-10-22T13:52:00Z">
        <w:r w:rsidR="00094397" w:rsidRPr="00094397" w:rsidDel="004923DF">
          <w:rPr>
            <w:rFonts w:cs="Arial"/>
            <w:color w:val="800080"/>
            <w:sz w:val="20"/>
            <w:highlight w:val="yellow"/>
          </w:rPr>
          <w:delText>versie 2.</w:delText>
        </w:r>
        <w:r w:rsidR="00803FDB" w:rsidDel="004923DF">
          <w:rPr>
            <w:rFonts w:cs="Arial"/>
            <w:color w:val="800080"/>
            <w:sz w:val="20"/>
            <w:highlight w:val="yellow"/>
          </w:rPr>
          <w:delText>7</w:delText>
        </w:r>
      </w:del>
      <w:r w:rsidR="00DA6D62">
        <w:rPr>
          <w:rFonts w:cs="Arial"/>
          <w:color w:val="800080"/>
          <w:sz w:val="20"/>
        </w:rPr>
        <w:t>:</w:t>
      </w:r>
      <w:r w:rsidR="00094397" w:rsidRPr="00094397">
        <w:rPr>
          <w:rFonts w:cs="Arial"/>
          <w:color w:val="800080"/>
          <w:sz w:val="20"/>
        </w:rPr>
        <w:t xml:space="preserve"> </w:t>
      </w:r>
    </w:p>
    <w:p w14:paraId="310559CA" w14:textId="43498620" w:rsidR="001C27A7" w:rsidRDefault="0078307F" w:rsidP="00753545">
      <w:pPr>
        <w:numPr>
          <w:ilvl w:val="0"/>
          <w:numId w:val="8"/>
        </w:numPr>
        <w:tabs>
          <w:tab w:val="clear" w:pos="1257"/>
          <w:tab w:val="left" w:pos="540"/>
          <w:tab w:val="num" w:pos="900"/>
        </w:tabs>
        <w:spacing w:line="240" w:lineRule="auto"/>
        <w:ind w:left="900"/>
        <w:rPr>
          <w:rFonts w:cs="Arial"/>
          <w:color w:val="800080"/>
          <w:sz w:val="20"/>
        </w:rPr>
      </w:pPr>
      <w:r w:rsidRPr="0078307F">
        <w:rPr>
          <w:rFonts w:cs="Arial"/>
          <w:color w:val="FF0000"/>
          <w:sz w:val="20"/>
          <w:highlight w:val="yellow"/>
        </w:rPr>
        <w:t>TEKSTBLOK  NATUURLIJK PERSOON</w:t>
      </w:r>
      <w:del w:id="61" w:author="Schootbrugge, Jean-Michel van de" w:date="2024-10-22T15:52:00Z" w16du:dateUtc="2024-10-22T13:52:00Z">
        <w:r w:rsidRPr="0078307F" w:rsidDel="004923DF">
          <w:rPr>
            <w:rFonts w:cs="Arial"/>
            <w:color w:val="FF0000"/>
            <w:sz w:val="20"/>
            <w:highlight w:val="yellow"/>
          </w:rPr>
          <w:delText xml:space="preserve"> versie 2.</w:delText>
        </w:r>
        <w:r w:rsidR="00244D17" w:rsidDel="004923DF">
          <w:rPr>
            <w:rFonts w:cs="Arial"/>
            <w:color w:val="FF0000"/>
            <w:sz w:val="20"/>
            <w:highlight w:val="yellow"/>
          </w:rPr>
          <w:delText>4</w:delText>
        </w:r>
      </w:del>
      <w:r w:rsidRPr="0078307F">
        <w:rPr>
          <w:rFonts w:cs="Arial"/>
          <w:color w:val="FF0000"/>
          <w:sz w:val="20"/>
        </w:rPr>
        <w:t>,</w:t>
      </w:r>
      <w:r w:rsidRPr="0078307F">
        <w:rPr>
          <w:rFonts w:cs="Arial"/>
          <w:color w:val="800080"/>
          <w:sz w:val="20"/>
        </w:rPr>
        <w:t xml:space="preserve"> </w:t>
      </w:r>
      <w:del w:id="62" w:author="Schootbrugge, Jean-Michel van de" w:date="2024-10-22T15:46:00Z" w16du:dateUtc="2024-10-22T13:46:00Z">
        <w:r w:rsidRPr="0078307F" w:rsidDel="00E35DD1">
          <w:rPr>
            <w:rFonts w:cs="Arial"/>
            <w:color w:val="800080"/>
            <w:sz w:val="20"/>
            <w:highlight w:val="yellow"/>
          </w:rPr>
          <w:delText>TEKSTBLOK LEGITIMATIE versie 2.0</w:delText>
        </w:r>
        <w:r w:rsidRPr="0078307F" w:rsidDel="00E35DD1">
          <w:rPr>
            <w:rFonts w:cs="Arial"/>
            <w:color w:val="800080"/>
            <w:sz w:val="20"/>
          </w:rPr>
          <w:delText>,</w:delText>
        </w:r>
        <w:r w:rsidR="00B66644" w:rsidRPr="00B66644" w:rsidDel="00E35DD1">
          <w:rPr>
            <w:rFonts w:cs="Arial"/>
            <w:sz w:val="20"/>
          </w:rPr>
          <w:delText xml:space="preserve"> </w:delText>
        </w:r>
      </w:del>
      <w:r w:rsidR="00BC1D5C" w:rsidRPr="00BC1D5C">
        <w:rPr>
          <w:rFonts w:cs="Arial"/>
          <w:color w:val="FF0000"/>
          <w:sz w:val="20"/>
          <w:highlight w:val="yellow"/>
        </w:rPr>
        <w:t>TEKSTBLOK BURGERLIJKE STAAT</w:t>
      </w:r>
      <w:del w:id="63" w:author="Schootbrugge, Jean-Michel van de" w:date="2024-10-22T15:52:00Z" w16du:dateUtc="2024-10-22T13:52:00Z">
        <w:r w:rsidR="00BC1D5C" w:rsidRPr="00BC1D5C" w:rsidDel="004923DF">
          <w:rPr>
            <w:rFonts w:cs="Arial"/>
            <w:color w:val="FF0000"/>
            <w:sz w:val="20"/>
            <w:highlight w:val="yellow"/>
          </w:rPr>
          <w:delText xml:space="preserve"> versie 1.0</w:delText>
        </w:r>
      </w:del>
      <w:r w:rsidRPr="0078307F">
        <w:rPr>
          <w:rFonts w:cs="Arial"/>
          <w:color w:val="FF0000"/>
          <w:sz w:val="20"/>
        </w:rPr>
        <w:t xml:space="preserve">, wonende te </w:t>
      </w:r>
      <w:r w:rsidRPr="0078307F">
        <w:rPr>
          <w:rFonts w:cs="Arial"/>
          <w:color w:val="FF0000"/>
          <w:sz w:val="20"/>
          <w:highlight w:val="yellow"/>
        </w:rPr>
        <w:t>TEKSTBLOK WOONADRES</w:t>
      </w:r>
      <w:del w:id="64" w:author="Schootbrugge, Jean-Michel van de" w:date="2024-10-22T15:52:00Z" w16du:dateUtc="2024-10-22T13:52:00Z">
        <w:r w:rsidRPr="0078307F" w:rsidDel="004923DF">
          <w:rPr>
            <w:rFonts w:cs="Arial"/>
            <w:color w:val="FF0000"/>
            <w:sz w:val="20"/>
            <w:highlight w:val="yellow"/>
          </w:rPr>
          <w:delText xml:space="preserve"> versie 2.</w:delText>
        </w:r>
        <w:r w:rsidR="00913008" w:rsidDel="004923DF">
          <w:rPr>
            <w:rFonts w:cs="Arial"/>
            <w:color w:val="FF0000"/>
            <w:sz w:val="20"/>
            <w:highlight w:val="yellow"/>
          </w:rPr>
          <w:delText>1</w:delText>
        </w:r>
      </w:del>
      <w:r w:rsidRPr="0078307F">
        <w:rPr>
          <w:rFonts w:cs="Arial"/>
          <w:color w:val="800080"/>
          <w:sz w:val="20"/>
        </w:rPr>
        <w:t xml:space="preserve"> (toekomstig adres: </w:t>
      </w:r>
      <w:r w:rsidRPr="0078307F">
        <w:rPr>
          <w:rFonts w:cs="Arial"/>
          <w:color w:val="800080"/>
          <w:sz w:val="20"/>
          <w:highlight w:val="yellow"/>
        </w:rPr>
        <w:t>TEKSTBLOK WOONADRES</w:t>
      </w:r>
      <w:del w:id="65" w:author="Schootbrugge, Jean-Michel van de" w:date="2024-10-22T15:53:00Z" w16du:dateUtc="2024-10-22T13:53:00Z">
        <w:r w:rsidRPr="0078307F" w:rsidDel="004923DF">
          <w:rPr>
            <w:rFonts w:cs="Arial"/>
            <w:color w:val="800080"/>
            <w:sz w:val="20"/>
            <w:highlight w:val="yellow"/>
          </w:rPr>
          <w:delText xml:space="preserve"> versie 2.</w:delText>
        </w:r>
        <w:r w:rsidR="00913008" w:rsidDel="004923DF">
          <w:rPr>
            <w:rFonts w:cs="Arial"/>
            <w:color w:val="800080"/>
            <w:sz w:val="20"/>
            <w:highlight w:val="yellow"/>
          </w:rPr>
          <w:delText>1</w:delText>
        </w:r>
      </w:del>
      <w:r w:rsidRPr="0078307F">
        <w:rPr>
          <w:rFonts w:cs="Arial"/>
          <w:color w:val="800080"/>
          <w:sz w:val="20"/>
        </w:rPr>
        <w:t>)</w:t>
      </w:r>
      <w:r w:rsidR="00BA0318" w:rsidRPr="00213079">
        <w:rPr>
          <w:rFonts w:cs="Arial"/>
          <w:color w:val="800080"/>
          <w:sz w:val="20"/>
        </w:rPr>
        <w:t>;</w:t>
      </w:r>
      <w:r w:rsidR="001C27A7">
        <w:rPr>
          <w:rFonts w:cs="Arial"/>
          <w:color w:val="800080"/>
          <w:sz w:val="20"/>
        </w:rPr>
        <w:t xml:space="preserve"> </w:t>
      </w:r>
      <w:r w:rsidR="001C27A7" w:rsidRPr="00B66644">
        <w:rPr>
          <w:rFonts w:cs="Arial"/>
          <w:sz w:val="20"/>
          <w:lang w:val="en-US"/>
        </w:rPr>
        <w:fldChar w:fldCharType="begin"/>
      </w:r>
      <w:r w:rsidR="001C27A7" w:rsidRPr="00B66644">
        <w:rPr>
          <w:rFonts w:cs="Arial"/>
          <w:sz w:val="20"/>
        </w:rPr>
        <w:instrText>MacroButton Nomacro §</w:instrText>
      </w:r>
      <w:r w:rsidR="001C27A7" w:rsidRPr="00B66644">
        <w:rPr>
          <w:rFonts w:cs="Arial"/>
          <w:sz w:val="20"/>
          <w:lang w:val="en-US"/>
        </w:rPr>
        <w:fldChar w:fldCharType="end"/>
      </w:r>
      <w:r w:rsidR="001C27A7" w:rsidRPr="00A70853">
        <w:rPr>
          <w:rFonts w:cs="Arial"/>
          <w:color w:val="800080"/>
          <w:sz w:val="20"/>
        </w:rPr>
        <w:t>en</w:t>
      </w:r>
      <w:r w:rsidR="001C27A7" w:rsidRPr="00B66644">
        <w:rPr>
          <w:rFonts w:cs="Arial"/>
          <w:sz w:val="20"/>
          <w:lang w:val="en-US"/>
        </w:rPr>
        <w:fldChar w:fldCharType="begin"/>
      </w:r>
      <w:r w:rsidR="001C27A7" w:rsidRPr="00B66644">
        <w:rPr>
          <w:rFonts w:cs="Arial"/>
          <w:sz w:val="20"/>
        </w:rPr>
        <w:instrText>MacroButton Nomacro §</w:instrText>
      </w:r>
      <w:r w:rsidR="001C27A7" w:rsidRPr="00B66644">
        <w:rPr>
          <w:rFonts w:cs="Arial"/>
          <w:sz w:val="20"/>
          <w:lang w:val="en-US"/>
        </w:rPr>
        <w:fldChar w:fldCharType="end"/>
      </w:r>
      <w:r w:rsidR="001C27A7" w:rsidRPr="00A70853">
        <w:rPr>
          <w:rFonts w:cs="Arial"/>
          <w:sz w:val="20"/>
        </w:rPr>
        <w:t xml:space="preserve"> </w:t>
      </w:r>
      <w:r w:rsidR="001C27A7">
        <w:rPr>
          <w:rFonts w:cs="Arial"/>
          <w:color w:val="800080"/>
          <w:sz w:val="20"/>
        </w:rPr>
        <w:t>te dezen handelend:</w:t>
      </w:r>
    </w:p>
    <w:p w14:paraId="3552567A" w14:textId="77777777" w:rsidR="001C27A7" w:rsidRPr="00EE3A93" w:rsidRDefault="0011754E" w:rsidP="00753545">
      <w:pPr>
        <w:tabs>
          <w:tab w:val="left" w:pos="900"/>
          <w:tab w:val="left" w:pos="1260"/>
        </w:tabs>
        <w:spacing w:line="240" w:lineRule="auto"/>
        <w:ind w:left="1260" w:hanging="360"/>
        <w:rPr>
          <w:rFonts w:cs="Arial"/>
          <w:color w:val="800080"/>
          <w:sz w:val="20"/>
        </w:rPr>
      </w:pPr>
      <w:r>
        <w:rPr>
          <w:rFonts w:cs="Arial"/>
          <w:color w:val="800080"/>
          <w:sz w:val="20"/>
        </w:rPr>
        <w:t>I</w:t>
      </w:r>
      <w:r w:rsidR="001C27A7">
        <w:rPr>
          <w:rFonts w:cs="Arial"/>
          <w:color w:val="800080"/>
          <w:sz w:val="20"/>
        </w:rPr>
        <w:t>.</w:t>
      </w:r>
      <w:r w:rsidR="001C27A7">
        <w:rPr>
          <w:rFonts w:cs="Arial"/>
          <w:color w:val="800080"/>
          <w:sz w:val="20"/>
        </w:rPr>
        <w:tab/>
      </w:r>
      <w:r w:rsidR="001C27A7" w:rsidRPr="00EE3A93">
        <w:rPr>
          <w:rFonts w:cs="Arial"/>
          <w:color w:val="800080"/>
          <w:sz w:val="20"/>
        </w:rPr>
        <w:t>voor zich</w:t>
      </w:r>
      <w:r w:rsidR="001C27A7">
        <w:rPr>
          <w:rFonts w:cs="Arial"/>
          <w:color w:val="800080"/>
          <w:sz w:val="20"/>
        </w:rPr>
        <w:t xml:space="preserve"> </w:t>
      </w:r>
      <w:r w:rsidR="001C27A7">
        <w:rPr>
          <w:rFonts w:cs="Arial"/>
          <w:color w:val="3366FF"/>
          <w:sz w:val="20"/>
        </w:rPr>
        <w:t>in privé</w:t>
      </w:r>
      <w:r w:rsidR="001C27A7" w:rsidRPr="00EE3A93">
        <w:rPr>
          <w:rFonts w:cs="Arial"/>
          <w:color w:val="800080"/>
          <w:sz w:val="20"/>
        </w:rPr>
        <w:t>; en</w:t>
      </w:r>
    </w:p>
    <w:p w14:paraId="32CC53B9" w14:textId="77777777" w:rsidR="0078307F" w:rsidRPr="001C27A7" w:rsidRDefault="0011754E" w:rsidP="00415EC0">
      <w:pPr>
        <w:tabs>
          <w:tab w:val="left" w:pos="540"/>
          <w:tab w:val="left" w:pos="1260"/>
        </w:tabs>
        <w:spacing w:line="240" w:lineRule="auto"/>
        <w:ind w:left="360" w:firstLine="540"/>
        <w:rPr>
          <w:rFonts w:cs="Arial"/>
          <w:color w:val="FF0000"/>
          <w:sz w:val="20"/>
        </w:rPr>
      </w:pPr>
      <w:r>
        <w:rPr>
          <w:rFonts w:cs="Arial"/>
          <w:color w:val="800080"/>
          <w:sz w:val="20"/>
        </w:rPr>
        <w:t>II</w:t>
      </w:r>
      <w:r w:rsidR="00415EC0" w:rsidRPr="00415EC0">
        <w:rPr>
          <w:rFonts w:cs="Arial"/>
          <w:color w:val="800080"/>
          <w:sz w:val="20"/>
        </w:rPr>
        <w:t>.</w:t>
      </w:r>
      <w:r w:rsidR="00415EC0" w:rsidRPr="00415EC0">
        <w:rPr>
          <w:rFonts w:cs="Arial"/>
          <w:color w:val="800080"/>
          <w:sz w:val="20"/>
        </w:rPr>
        <w:tab/>
      </w:r>
      <w:r w:rsidR="001C27A7" w:rsidRPr="007960ED">
        <w:rPr>
          <w:rFonts w:cs="Arial"/>
          <w:color w:val="FFFFFF"/>
          <w:sz w:val="20"/>
          <w:highlight w:val="darkYellow"/>
        </w:rPr>
        <w:t>KEUZEBLOK</w:t>
      </w:r>
      <w:r w:rsidR="00BA6C49">
        <w:rPr>
          <w:rFonts w:cs="Arial"/>
          <w:color w:val="FFFFFF"/>
          <w:sz w:val="20"/>
          <w:highlight w:val="darkYellow"/>
        </w:rPr>
        <w:t>VARIANT</w:t>
      </w:r>
      <w:r w:rsidR="001C27A7" w:rsidRPr="007960ED">
        <w:rPr>
          <w:rFonts w:cs="Arial"/>
          <w:color w:val="FFFFFF"/>
          <w:sz w:val="20"/>
          <w:highlight w:val="darkYellow"/>
        </w:rPr>
        <w:t xml:space="preserve"> HOEDANIGHEID</w:t>
      </w:r>
      <w:r w:rsidR="001C27A7" w:rsidRPr="00A70853">
        <w:rPr>
          <w:rFonts w:cs="Arial"/>
          <w:color w:val="800080"/>
          <w:sz w:val="20"/>
        </w:rPr>
        <w:t>:</w:t>
      </w:r>
      <w:r w:rsidR="001C27A7" w:rsidRPr="00F011F1" w:rsidDel="00BC6E25">
        <w:rPr>
          <w:rFonts w:cs="Arial"/>
          <w:color w:val="800080"/>
          <w:sz w:val="20"/>
          <w:highlight w:val="yellow"/>
        </w:rPr>
        <w:t xml:space="preserve"> </w:t>
      </w:r>
    </w:p>
    <w:p w14:paraId="63B4AC08" w14:textId="77777777" w:rsidR="00BB5712" w:rsidRDefault="0078307F" w:rsidP="00753545">
      <w:pPr>
        <w:spacing w:line="240" w:lineRule="auto"/>
        <w:rPr>
          <w:sz w:val="20"/>
        </w:rPr>
      </w:pPr>
      <w:r w:rsidRPr="0078307F">
        <w:rPr>
          <w:sz w:val="20"/>
          <w:u w:val="single"/>
        </w:rPr>
        <w:t>Einde variant 5</w:t>
      </w:r>
    </w:p>
    <w:p w14:paraId="2538A838" w14:textId="77777777" w:rsidR="0059623A" w:rsidRDefault="004939C2" w:rsidP="00753545">
      <w:pPr>
        <w:spacing w:line="240" w:lineRule="auto"/>
        <w:rPr>
          <w:sz w:val="20"/>
        </w:rPr>
      </w:pPr>
      <w:r>
        <w:rPr>
          <w:sz w:val="20"/>
        </w:rPr>
        <w:t xml:space="preserve">Opmerking: </w:t>
      </w:r>
      <w:r w:rsidR="00CE5552">
        <w:rPr>
          <w:sz w:val="20"/>
        </w:rPr>
        <w:t>de laatste puntkomma vervalt bij</w:t>
      </w:r>
      <w:r w:rsidR="00213079">
        <w:rPr>
          <w:sz w:val="20"/>
        </w:rPr>
        <w:t xml:space="preserve"> de laatste persoon </w:t>
      </w:r>
      <w:r w:rsidR="00CE5552">
        <w:rPr>
          <w:sz w:val="20"/>
        </w:rPr>
        <w:t>en</w:t>
      </w:r>
      <w:r w:rsidR="00213079">
        <w:rPr>
          <w:sz w:val="20"/>
        </w:rPr>
        <w:t xml:space="preserve"> </w:t>
      </w:r>
      <w:r w:rsidR="00CE5552">
        <w:rPr>
          <w:sz w:val="20"/>
        </w:rPr>
        <w:t>in het geval dat</w:t>
      </w:r>
      <w:r w:rsidR="00213079">
        <w:rPr>
          <w:sz w:val="20"/>
        </w:rPr>
        <w:t xml:space="preserve"> </w:t>
      </w:r>
      <w:r>
        <w:rPr>
          <w:sz w:val="20"/>
        </w:rPr>
        <w:t xml:space="preserve">na de keuzevariant </w:t>
      </w:r>
      <w:r w:rsidR="00CE5552">
        <w:rPr>
          <w:sz w:val="20"/>
        </w:rPr>
        <w:t xml:space="preserve">keuzeblok </w:t>
      </w:r>
      <w:r>
        <w:rPr>
          <w:sz w:val="20"/>
        </w:rPr>
        <w:t>Hoedanigheid niet</w:t>
      </w:r>
      <w:r w:rsidR="00213079">
        <w:rPr>
          <w:sz w:val="20"/>
        </w:rPr>
        <w:t xml:space="preserve"> meer volgt</w:t>
      </w:r>
      <w:r w:rsidR="00CE5552">
        <w:rPr>
          <w:sz w:val="20"/>
        </w:rPr>
        <w:t>.</w:t>
      </w:r>
      <w:r>
        <w:rPr>
          <w:sz w:val="20"/>
        </w:rPr>
        <w:t xml:space="preserve"> </w:t>
      </w:r>
    </w:p>
    <w:p w14:paraId="099A22BF" w14:textId="62777A3C" w:rsidR="00CE5552" w:rsidRDefault="00CE5552" w:rsidP="00CE5552">
      <w:pPr>
        <w:pStyle w:val="Tekstopmerking"/>
        <w:spacing w:line="240" w:lineRule="auto"/>
      </w:pPr>
      <w:r>
        <w:t>Indien er na tekstblok Gevolmachtigde of keuzeblok Hoedanigheid twee of meer personen volgen, zijn de daar op volgende tekstblokken Natuurlijk Persoon</w:t>
      </w:r>
      <w:del w:id="66" w:author="Schootbrugge, Jean-Michel van de" w:date="2024-10-22T15:46:00Z" w16du:dateUtc="2024-10-22T13:46:00Z">
        <w:r w:rsidDel="00E35DD1">
          <w:delText>, Legitimatie</w:delText>
        </w:r>
      </w:del>
      <w:r>
        <w:t xml:space="preserve"> en Burgerlijke Staat en Woonadres samen herhalend. </w:t>
      </w:r>
    </w:p>
    <w:p w14:paraId="7933A7EA" w14:textId="77777777" w:rsidR="00CE5552" w:rsidRDefault="00CE5552" w:rsidP="00CE5552">
      <w:pPr>
        <w:pStyle w:val="Tekstopmerking"/>
        <w:spacing w:line="240" w:lineRule="auto"/>
      </w:pPr>
      <w:r>
        <w:t xml:space="preserve">Alleen als gevolmachtigde(n) of natuurlijke personen optreden voor meerdere personen dan wordt er een nummer aan ieder persoon toegekend en wordt het woordje 'en' getoond na iedere persoon, behalve bij de laatste. </w:t>
      </w:r>
    </w:p>
    <w:p w14:paraId="4DBDB47E" w14:textId="77777777" w:rsidR="00CE5552" w:rsidRDefault="00CE5552" w:rsidP="00CE5552">
      <w:pPr>
        <w:pStyle w:val="Tekstopmerking"/>
        <w:spacing w:line="240" w:lineRule="auto"/>
      </w:pPr>
      <w:r>
        <w:t>Treedt een gevolmachtigde of natuurlijk persoon op voor één ander persoon dan volgen de gegevens van die persoon aansluitend aan tekstblok Gevolmachtigde of keuzeblok Hoedanigheid.</w:t>
      </w:r>
    </w:p>
    <w:p w14:paraId="01C2229D" w14:textId="77777777" w:rsidR="00CE5552" w:rsidRPr="00533702" w:rsidRDefault="00CE5552" w:rsidP="00CE5552">
      <w:pPr>
        <w:spacing w:line="240" w:lineRule="auto"/>
        <w:rPr>
          <w:rFonts w:cs="Arial"/>
          <w:sz w:val="20"/>
        </w:rPr>
      </w:pPr>
      <w:r w:rsidRPr="00533702">
        <w:rPr>
          <w:rFonts w:cs="Arial"/>
          <w:sz w:val="20"/>
        </w:rPr>
        <w:t xml:space="preserve">Indien een natuurlijk persoon in deze variant in een hoedanigheid optreedt voor de ander kan Tekstblok gevolmachtigde niet voorkomen bij de persoon voor wie hij optreedt en krijgt deze persoon geen nummer, maar heeft hij het nummer dat opgenomen is in het keuzeblok Hoedanigheid. </w:t>
      </w:r>
    </w:p>
    <w:p w14:paraId="0FB6968A" w14:textId="77777777" w:rsidR="001B13BD" w:rsidRDefault="001B13BD" w:rsidP="00753545">
      <w:pPr>
        <w:spacing w:line="240" w:lineRule="auto"/>
        <w:rPr>
          <w:b/>
          <w:sz w:val="20"/>
        </w:rPr>
      </w:pPr>
    </w:p>
    <w:p w14:paraId="6AB9D3C5" w14:textId="77777777" w:rsidR="000B1473" w:rsidRPr="000B1473" w:rsidRDefault="000B1473" w:rsidP="00753545">
      <w:pPr>
        <w:spacing w:line="240" w:lineRule="auto"/>
        <w:rPr>
          <w:b/>
          <w:sz w:val="20"/>
        </w:rPr>
      </w:pPr>
    </w:p>
    <w:p w14:paraId="75FE20C7" w14:textId="77777777" w:rsidR="0059623A" w:rsidRDefault="00A61BF9" w:rsidP="00753545">
      <w:pPr>
        <w:spacing w:line="240" w:lineRule="auto"/>
        <w:rPr>
          <w:b/>
          <w:sz w:val="24"/>
          <w:szCs w:val="24"/>
        </w:rPr>
      </w:pPr>
      <w:r w:rsidRPr="00A61BF9">
        <w:rPr>
          <w:b/>
          <w:sz w:val="24"/>
          <w:szCs w:val="24"/>
        </w:rPr>
        <w:t>Voorbeelden tekstfragmenten</w:t>
      </w:r>
      <w:r w:rsidR="007960ED">
        <w:rPr>
          <w:b/>
          <w:sz w:val="24"/>
          <w:szCs w:val="24"/>
        </w:rPr>
        <w:t xml:space="preserve"> tekstblok</w:t>
      </w:r>
    </w:p>
    <w:p w14:paraId="313C67EE" w14:textId="77777777" w:rsidR="00D448DB" w:rsidRDefault="00D448DB" w:rsidP="00753545">
      <w:pPr>
        <w:spacing w:line="240" w:lineRule="auto"/>
        <w:rPr>
          <w:b/>
          <w:sz w:val="24"/>
          <w:szCs w:val="24"/>
        </w:rPr>
      </w:pPr>
    </w:p>
    <w:p w14:paraId="756BF631" w14:textId="77777777" w:rsidR="005D1CE6" w:rsidRPr="00797B27" w:rsidRDefault="005D1CE6" w:rsidP="00753545">
      <w:pPr>
        <w:spacing w:line="240" w:lineRule="auto"/>
        <w:rPr>
          <w:rFonts w:cs="Arial"/>
          <w:sz w:val="20"/>
          <w:u w:val="single"/>
        </w:rPr>
      </w:pPr>
      <w:r w:rsidRPr="00797B27">
        <w:rPr>
          <w:rFonts w:cs="Arial"/>
          <w:sz w:val="20"/>
          <w:u w:val="single"/>
        </w:rPr>
        <w:lastRenderedPageBreak/>
        <w:t>Variant 1 (voorbeeld 1):</w:t>
      </w:r>
    </w:p>
    <w:p w14:paraId="49D0A2BF" w14:textId="2589C896" w:rsidR="005D1CE6" w:rsidRPr="00797B27" w:rsidRDefault="005D1CE6" w:rsidP="00753545">
      <w:pPr>
        <w:spacing w:line="240" w:lineRule="auto"/>
        <w:rPr>
          <w:rFonts w:cs="Arial"/>
          <w:sz w:val="20"/>
        </w:rPr>
      </w:pPr>
      <w:r w:rsidRPr="00797B27">
        <w:rPr>
          <w:rFonts w:cs="Arial"/>
          <w:sz w:val="20"/>
        </w:rPr>
        <w:t xml:space="preserve">professor Mr. Jan baron ter Brink MBA, geboren te Utrecht op elf maart negentienhonderdzesenvijftig, </w:t>
      </w:r>
      <w:del w:id="67" w:author="Schootbrugge, Jean-Michel van de" w:date="2024-10-22T15:55:00Z" w16du:dateUtc="2024-10-22T13:55:00Z">
        <w:r w:rsidRPr="00797B27" w:rsidDel="00D84C67">
          <w:rPr>
            <w:rFonts w:cs="Arial"/>
            <w:sz w:val="20"/>
          </w:rPr>
          <w:delText>zich identificerende met zijn paspoort, met kenmerk 12345AB, uitgegeven te Aalsmeer, op veertien december tweeduizend acht,</w:delText>
        </w:r>
      </w:del>
      <w:r w:rsidRPr="00797B27">
        <w:rPr>
          <w:rFonts w:cs="Arial"/>
          <w:sz w:val="20"/>
        </w:rPr>
        <w:t xml:space="preserve"> onder het maken van partnerschapsvoorwaarden geregistreerd partner van Drs. Pieternella van Weegen, wonende te 3412 AB Amsterdam, Zaanweg </w:t>
      </w:r>
      <w:smartTag w:uri="urn:schemas-microsoft-com:office:smarttags" w:element="metricconverter">
        <w:smartTagPr>
          <w:attr w:name="ProductID" w:val="24 A"/>
        </w:smartTagPr>
        <w:r w:rsidRPr="00797B27">
          <w:rPr>
            <w:rFonts w:cs="Arial"/>
            <w:sz w:val="20"/>
          </w:rPr>
          <w:t>24 A</w:t>
        </w:r>
      </w:smartTag>
      <w:r w:rsidRPr="00797B27">
        <w:rPr>
          <w:rFonts w:cs="Arial"/>
          <w:sz w:val="20"/>
        </w:rPr>
        <w:t xml:space="preserve"> bis (toekomstig adres: 1812 RZ Bussum, Elstbaan 14)</w:t>
      </w:r>
    </w:p>
    <w:p w14:paraId="6400576B" w14:textId="77777777" w:rsidR="005D1CE6" w:rsidRPr="00797B27" w:rsidRDefault="005D1CE6" w:rsidP="00753545">
      <w:pPr>
        <w:spacing w:line="240" w:lineRule="auto"/>
        <w:rPr>
          <w:rFonts w:cs="Arial"/>
          <w:sz w:val="20"/>
          <w:u w:val="single"/>
        </w:rPr>
      </w:pPr>
    </w:p>
    <w:p w14:paraId="7C26A27F" w14:textId="7B3A6B9D" w:rsidR="005D1CE6" w:rsidRPr="00797B27" w:rsidRDefault="005D1CE6" w:rsidP="00753545">
      <w:pPr>
        <w:spacing w:line="240" w:lineRule="auto"/>
        <w:rPr>
          <w:rFonts w:cs="Arial"/>
          <w:sz w:val="20"/>
          <w:u w:val="single"/>
        </w:rPr>
      </w:pPr>
      <w:r w:rsidRPr="00797B27">
        <w:rPr>
          <w:rFonts w:cs="Arial"/>
          <w:sz w:val="20"/>
          <w:u w:val="single"/>
        </w:rPr>
        <w:t>Variant 1 (voorbeeld 2</w:t>
      </w:r>
      <w:ins w:id="68" w:author="Schootbrugge, Jean-Michel van de" w:date="2024-10-22T15:56:00Z" w16du:dateUtc="2024-10-22T13:56:00Z">
        <w:r w:rsidR="006A3310">
          <w:rPr>
            <w:rFonts w:cs="Arial"/>
            <w:sz w:val="20"/>
            <w:u w:val="single"/>
          </w:rPr>
          <w:t xml:space="preserve"> genderneutraal</w:t>
        </w:r>
      </w:ins>
      <w:r w:rsidRPr="00797B27">
        <w:rPr>
          <w:rFonts w:cs="Arial"/>
          <w:sz w:val="20"/>
          <w:u w:val="single"/>
        </w:rPr>
        <w:t>):</w:t>
      </w:r>
    </w:p>
    <w:p w14:paraId="7134E14A" w14:textId="7A33F5D9" w:rsidR="005D1CE6" w:rsidRPr="00797B27" w:rsidRDefault="005D1CE6" w:rsidP="00753545">
      <w:pPr>
        <w:spacing w:line="240" w:lineRule="auto"/>
        <w:rPr>
          <w:rFonts w:cs="Arial"/>
          <w:sz w:val="20"/>
        </w:rPr>
      </w:pPr>
      <w:del w:id="69" w:author="Schootbrugge, Jean-Michel van de" w:date="2024-10-22T15:56:00Z" w16du:dateUtc="2024-10-22T13:56:00Z">
        <w:r w:rsidRPr="00797B27" w:rsidDel="006A3310">
          <w:rPr>
            <w:rFonts w:cs="Arial"/>
            <w:sz w:val="20"/>
          </w:rPr>
          <w:delText xml:space="preserve">mevrouw </w:delText>
        </w:r>
      </w:del>
      <w:r w:rsidRPr="00797B27">
        <w:rPr>
          <w:rFonts w:cs="Arial"/>
          <w:sz w:val="20"/>
        </w:rPr>
        <w:t>Ellie Baan, geboren te Edam op drie mei negentienhonderdvijfenveertig, gehuwd, wonende te 2314 XS Oss, Singel 13</w:t>
      </w:r>
    </w:p>
    <w:p w14:paraId="14B3B72A" w14:textId="77777777" w:rsidR="005D1CE6" w:rsidRPr="00797B27" w:rsidRDefault="005D1CE6" w:rsidP="00753545">
      <w:pPr>
        <w:spacing w:line="240" w:lineRule="auto"/>
        <w:rPr>
          <w:rFonts w:cs="Arial"/>
          <w:sz w:val="20"/>
        </w:rPr>
      </w:pPr>
    </w:p>
    <w:p w14:paraId="4D8693A9" w14:textId="77777777" w:rsidR="005D1CE6" w:rsidRPr="00797B27" w:rsidRDefault="005D1CE6" w:rsidP="00753545">
      <w:pPr>
        <w:spacing w:line="240" w:lineRule="auto"/>
        <w:rPr>
          <w:rFonts w:cs="Arial"/>
          <w:sz w:val="20"/>
          <w:u w:val="single"/>
        </w:rPr>
      </w:pPr>
      <w:r w:rsidRPr="00797B27">
        <w:rPr>
          <w:rFonts w:cs="Arial"/>
          <w:sz w:val="20"/>
          <w:u w:val="single"/>
        </w:rPr>
        <w:t>Variant 2 (voorbeeld 1a):</w:t>
      </w:r>
    </w:p>
    <w:p w14:paraId="3EDB8639" w14:textId="286AA6A1" w:rsidR="005D1CE6" w:rsidRPr="00797B27" w:rsidRDefault="005D1CE6" w:rsidP="00753545">
      <w:pPr>
        <w:numPr>
          <w:ilvl w:val="0"/>
          <w:numId w:val="1"/>
        </w:numPr>
        <w:spacing w:line="240" w:lineRule="auto"/>
        <w:ind w:left="357" w:hanging="357"/>
        <w:rPr>
          <w:rFonts w:cs="Arial"/>
          <w:sz w:val="20"/>
        </w:rPr>
      </w:pPr>
      <w:r w:rsidRPr="00797B27">
        <w:rPr>
          <w:rFonts w:cs="Arial"/>
          <w:sz w:val="20"/>
        </w:rPr>
        <w:t xml:space="preserve">de heer professor Mr. Jan ter Brink MBA, bij de gemeentelijke basisregistratie bekend als professor Mr. Jannus markies ter Brink MBA, geboren te Utrecht op elf maart negentienhonderdzesenvijftig, </w:t>
      </w:r>
      <w:del w:id="70" w:author="Schootbrugge, Jean-Michel van de" w:date="2024-10-22T15:56:00Z" w16du:dateUtc="2024-10-22T13:56:00Z">
        <w:r w:rsidRPr="00797B27" w:rsidDel="0091622D">
          <w:rPr>
            <w:rFonts w:cs="Arial"/>
            <w:sz w:val="20"/>
          </w:rPr>
          <w:delText xml:space="preserve">zich identificerende met zijn paspoort, met kenmerk 12345AB, uitgegeven te Aalsmeer, op veertien december tweeduizend acht, </w:delText>
        </w:r>
      </w:del>
      <w:r w:rsidRPr="00797B27">
        <w:rPr>
          <w:rFonts w:cs="Arial"/>
          <w:sz w:val="20"/>
        </w:rPr>
        <w:t xml:space="preserve">wonende te 3412 AB Amsterdam, Zaanweg </w:t>
      </w:r>
      <w:smartTag w:uri="urn:schemas-microsoft-com:office:smarttags" w:element="metricconverter">
        <w:smartTagPr>
          <w:attr w:name="ProductID" w:val="24 A"/>
        </w:smartTagPr>
        <w:r w:rsidRPr="00797B27">
          <w:rPr>
            <w:rFonts w:cs="Arial"/>
            <w:sz w:val="20"/>
          </w:rPr>
          <w:t>24 A</w:t>
        </w:r>
      </w:smartTag>
      <w:r w:rsidRPr="00797B27">
        <w:rPr>
          <w:rFonts w:cs="Arial"/>
          <w:sz w:val="20"/>
        </w:rPr>
        <w:t xml:space="preserve"> bis (toekomstig adres: 1812 RZ Bussum, Elstbaan 14);</w:t>
      </w:r>
    </w:p>
    <w:p w14:paraId="06B90BA8" w14:textId="45404BED" w:rsidR="005D1CE6" w:rsidRPr="00797B27" w:rsidRDefault="005D1CE6" w:rsidP="00753545">
      <w:pPr>
        <w:numPr>
          <w:ilvl w:val="0"/>
          <w:numId w:val="1"/>
        </w:numPr>
        <w:spacing w:line="240" w:lineRule="auto"/>
        <w:ind w:left="357" w:hanging="357"/>
        <w:rPr>
          <w:rFonts w:cs="Arial"/>
          <w:sz w:val="20"/>
        </w:rPr>
      </w:pPr>
      <w:r w:rsidRPr="00797B27">
        <w:rPr>
          <w:rFonts w:cs="Arial"/>
          <w:sz w:val="20"/>
        </w:rPr>
        <w:t>mevrouw Mr. Ellie ter Vest,</w:t>
      </w:r>
      <w:r w:rsidR="00E43679">
        <w:rPr>
          <w:rFonts w:cs="Arial"/>
          <w:sz w:val="20"/>
        </w:rPr>
        <w:t xml:space="preserve"> </w:t>
      </w:r>
      <w:r w:rsidRPr="00797B27">
        <w:rPr>
          <w:rFonts w:cs="Arial"/>
          <w:sz w:val="20"/>
        </w:rPr>
        <w:t xml:space="preserve">geboren te Utrecht op twaalf december negentienhonderdzesenvijftig, wonende te 3421 AB Amsterdam, Kade 12, gehuwd, te dezen handelend als bewindvoerder over het vermogen van jonkvrouw Drs. Brigit gravin ter Brink MBA, geboren te Amersfoort op zestien november negentienhonderdvijftig, </w:t>
      </w:r>
      <w:del w:id="71" w:author="Schootbrugge, Jean-Michel van de" w:date="2024-10-22T15:57:00Z" w16du:dateUtc="2024-10-22T13:57:00Z">
        <w:r w:rsidRPr="00797B27" w:rsidDel="0091622D">
          <w:rPr>
            <w:rFonts w:cs="Arial"/>
            <w:sz w:val="20"/>
          </w:rPr>
          <w:delText xml:space="preserve">zich identificerende met haar rijbewijs, met kenmerk 12345AB, uitgegeven te Zeist, op twee mei tweeduizend drie, </w:delText>
        </w:r>
      </w:del>
      <w:r w:rsidRPr="00797B27">
        <w:rPr>
          <w:rFonts w:cs="Arial"/>
          <w:sz w:val="20"/>
        </w:rPr>
        <w:t xml:space="preserve">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 </w:t>
      </w:r>
    </w:p>
    <w:p w14:paraId="0400E26F" w14:textId="77777777" w:rsidR="005D1CE6" w:rsidRPr="00797B27" w:rsidRDefault="005D1CE6" w:rsidP="00753545">
      <w:pPr>
        <w:tabs>
          <w:tab w:val="left" w:pos="360"/>
        </w:tabs>
        <w:spacing w:line="240" w:lineRule="auto"/>
        <w:rPr>
          <w:rFonts w:cs="Arial"/>
          <w:sz w:val="20"/>
        </w:rPr>
      </w:pPr>
      <w:r w:rsidRPr="00797B27">
        <w:rPr>
          <w:rFonts w:cs="Arial"/>
          <w:sz w:val="20"/>
        </w:rPr>
        <w:t>de heer Jan ter Brink en mevrouw Brigit ter Brink voornoemd, 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14:paraId="30FB6ADB" w14:textId="77777777" w:rsidR="005D1CE6" w:rsidRPr="00797B27" w:rsidRDefault="005D1CE6" w:rsidP="00753545">
      <w:pPr>
        <w:spacing w:line="240" w:lineRule="auto"/>
        <w:rPr>
          <w:rFonts w:cs="Arial"/>
          <w:sz w:val="20"/>
          <w:u w:val="single"/>
        </w:rPr>
      </w:pPr>
    </w:p>
    <w:p w14:paraId="383F25AE" w14:textId="77777777" w:rsidR="005D1CE6" w:rsidRPr="00797B27" w:rsidRDefault="005D1CE6" w:rsidP="00753545">
      <w:pPr>
        <w:spacing w:line="240" w:lineRule="auto"/>
        <w:rPr>
          <w:rFonts w:cs="Arial"/>
          <w:sz w:val="20"/>
          <w:u w:val="single"/>
        </w:rPr>
      </w:pPr>
      <w:r w:rsidRPr="00797B27">
        <w:rPr>
          <w:rFonts w:cs="Arial"/>
          <w:sz w:val="20"/>
          <w:u w:val="single"/>
        </w:rPr>
        <w:t>Variant 2 (voorbeeld 2):</w:t>
      </w:r>
    </w:p>
    <w:p w14:paraId="6995610B"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wonende te 3412 AB Amsterdam, Zaanweg 24;</w:t>
      </w:r>
    </w:p>
    <w:p w14:paraId="22B8E539"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2314 XS Oss, Singel 13; </w:t>
      </w:r>
    </w:p>
    <w:p w14:paraId="2A3E89B6" w14:textId="77777777" w:rsidR="005D1CE6" w:rsidRPr="00797B27" w:rsidRDefault="005D1CE6" w:rsidP="00753545">
      <w:pPr>
        <w:tabs>
          <w:tab w:val="left" w:pos="36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14:paraId="3C35C1F7" w14:textId="77777777" w:rsidR="005D1CE6" w:rsidRPr="00797B27" w:rsidRDefault="005D1CE6" w:rsidP="00753545">
      <w:pPr>
        <w:spacing w:line="240" w:lineRule="auto"/>
        <w:rPr>
          <w:rFonts w:cs="Arial"/>
          <w:sz w:val="20"/>
        </w:rPr>
      </w:pPr>
    </w:p>
    <w:p w14:paraId="755EF911" w14:textId="77777777" w:rsidR="005D1CE6" w:rsidRPr="00797B27" w:rsidRDefault="005D1CE6" w:rsidP="00753545">
      <w:pPr>
        <w:spacing w:line="240" w:lineRule="auto"/>
        <w:rPr>
          <w:rFonts w:cs="Arial"/>
          <w:sz w:val="20"/>
          <w:u w:val="single"/>
        </w:rPr>
      </w:pPr>
      <w:r w:rsidRPr="00797B27">
        <w:rPr>
          <w:rFonts w:cs="Arial"/>
          <w:sz w:val="20"/>
          <w:u w:val="single"/>
        </w:rPr>
        <w:t>Variant 2 (voorbeeld 3):</w:t>
      </w:r>
    </w:p>
    <w:p w14:paraId="5786074C" w14:textId="77777777" w:rsidR="005D1CE6" w:rsidRPr="00797B27" w:rsidRDefault="005D1CE6" w:rsidP="00753545">
      <w:pPr>
        <w:tabs>
          <w:tab w:val="left" w:pos="0"/>
          <w:tab w:val="left" w:pos="360"/>
        </w:tabs>
        <w:spacing w:line="240" w:lineRule="auto"/>
        <w:rPr>
          <w:rFonts w:cs="Arial"/>
          <w:sz w:val="20"/>
        </w:rPr>
      </w:pPr>
      <w:r w:rsidRPr="00797B27">
        <w:rPr>
          <w:rFonts w:cs="Arial"/>
          <w:sz w:val="20"/>
        </w:rPr>
        <w:t>de heer Jan ter Brink, geboren te Utrecht op elf maart negentienhonderdzesenvijftig, wonende te 3412 AB Amsterdam, Zaanw</w:t>
      </w:r>
      <w:r w:rsidR="00E43679">
        <w:rPr>
          <w:rFonts w:cs="Arial"/>
          <w:sz w:val="20"/>
        </w:rPr>
        <w:t>eg 24;</w:t>
      </w:r>
      <w:r w:rsidRPr="00797B27">
        <w:rPr>
          <w:rFonts w:cs="Arial"/>
          <w:sz w:val="20"/>
        </w:rPr>
        <w:t xml:space="preserve"> te dezen handelend: </w:t>
      </w:r>
    </w:p>
    <w:p w14:paraId="4BD2CDD8" w14:textId="77777777" w:rsidR="005D1CE6" w:rsidRPr="00797B27" w:rsidRDefault="005D1CE6" w:rsidP="00753545">
      <w:pPr>
        <w:numPr>
          <w:ilvl w:val="0"/>
          <w:numId w:val="10"/>
        </w:numPr>
        <w:tabs>
          <w:tab w:val="left" w:pos="0"/>
          <w:tab w:val="left" w:pos="360"/>
        </w:tabs>
        <w:spacing w:line="240" w:lineRule="auto"/>
        <w:ind w:left="0" w:firstLine="0"/>
        <w:rPr>
          <w:rFonts w:cs="Arial"/>
          <w:sz w:val="20"/>
        </w:rPr>
      </w:pPr>
      <w:r w:rsidRPr="00797B27">
        <w:rPr>
          <w:rFonts w:cs="Arial"/>
          <w:sz w:val="20"/>
        </w:rPr>
        <w:t>voor zich; en</w:t>
      </w:r>
    </w:p>
    <w:p w14:paraId="712FAC23" w14:textId="77777777" w:rsidR="005D1CE6" w:rsidRPr="00797B27" w:rsidRDefault="005D1CE6" w:rsidP="00753545">
      <w:pPr>
        <w:numPr>
          <w:ilvl w:val="0"/>
          <w:numId w:val="10"/>
        </w:numPr>
        <w:tabs>
          <w:tab w:val="left" w:pos="360"/>
        </w:tabs>
        <w:spacing w:line="240" w:lineRule="auto"/>
        <w:ind w:left="360" w:hanging="360"/>
        <w:rPr>
          <w:rFonts w:cs="Arial"/>
          <w:sz w:val="20"/>
        </w:rPr>
      </w:pPr>
      <w:r w:rsidRPr="00797B27">
        <w:rPr>
          <w:rFonts w:cs="Arial"/>
          <w:sz w:val="20"/>
        </w:rPr>
        <w:t xml:space="preserve">als mondeling gevolmachtigde van mevrouw Ellie Baan, geboren te Edam op drie mei negentienhonderdvijfenveertig, wonende te 2314 XS Oss, Singel 13; </w:t>
      </w:r>
    </w:p>
    <w:p w14:paraId="4CEB9E4B" w14:textId="77777777" w:rsidR="005D1CE6" w:rsidRPr="00797B27" w:rsidRDefault="005D1CE6" w:rsidP="00E43679">
      <w:pPr>
        <w:tabs>
          <w:tab w:val="left" w:pos="36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w:t>
      </w:r>
    </w:p>
    <w:p w14:paraId="06248C86" w14:textId="77777777" w:rsidR="005D1CE6" w:rsidRPr="00797B27" w:rsidRDefault="005D1CE6" w:rsidP="00753545">
      <w:pPr>
        <w:tabs>
          <w:tab w:val="left" w:pos="360"/>
        </w:tabs>
        <w:spacing w:line="240" w:lineRule="auto"/>
        <w:ind w:left="360"/>
        <w:rPr>
          <w:rFonts w:cs="Arial"/>
          <w:sz w:val="20"/>
        </w:rPr>
      </w:pPr>
      <w:r w:rsidRPr="00797B27">
        <w:rPr>
          <w:rFonts w:cs="Arial"/>
          <w:sz w:val="20"/>
        </w:rPr>
        <w:br w:type="page"/>
      </w:r>
    </w:p>
    <w:p w14:paraId="432FAC06" w14:textId="77777777" w:rsidR="005D1CE6" w:rsidRPr="00797B27" w:rsidRDefault="005D1CE6" w:rsidP="00753545">
      <w:pPr>
        <w:spacing w:line="240" w:lineRule="auto"/>
        <w:rPr>
          <w:rFonts w:cs="Arial"/>
          <w:sz w:val="20"/>
          <w:u w:val="single"/>
        </w:rPr>
      </w:pPr>
    </w:p>
    <w:p w14:paraId="16E736A0" w14:textId="77777777" w:rsidR="005D1CE6" w:rsidRPr="00797B27" w:rsidRDefault="005D1CE6" w:rsidP="00753545">
      <w:pPr>
        <w:spacing w:line="240" w:lineRule="auto"/>
        <w:rPr>
          <w:rFonts w:cs="Arial"/>
          <w:sz w:val="20"/>
          <w:u w:val="single"/>
        </w:rPr>
      </w:pPr>
      <w:r w:rsidRPr="00797B27">
        <w:rPr>
          <w:rFonts w:cs="Arial"/>
          <w:sz w:val="20"/>
          <w:u w:val="single"/>
        </w:rPr>
        <w:t>Variant 2 i.c.m. variant 1 (voorbeeld 4a):</w:t>
      </w:r>
    </w:p>
    <w:p w14:paraId="3F2766CD" w14:textId="77777777"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 xml:space="preserve">de heer Jan ter Brink, geboren te Utrecht op elf maart negentienhonderdzesenvijftig, wonende </w:t>
      </w:r>
      <w:r w:rsidRPr="00797B27">
        <w:rPr>
          <w:rFonts w:cs="Arial"/>
          <w:sz w:val="20"/>
        </w:rPr>
        <w:tab/>
        <w:t>te 3412 AB Amsterdam, Zaanweg 24;</w:t>
      </w:r>
    </w:p>
    <w:p w14:paraId="659F95AB" w14:textId="77777777" w:rsidR="005D1CE6" w:rsidRPr="00797B27" w:rsidRDefault="005D1CE6" w:rsidP="00753545">
      <w:pPr>
        <w:tabs>
          <w:tab w:val="left" w:pos="360"/>
        </w:tabs>
        <w:spacing w:line="240" w:lineRule="auto"/>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w:t>
      </w:r>
      <w:r w:rsidRPr="00797B27">
        <w:rPr>
          <w:rFonts w:cs="Arial"/>
          <w:sz w:val="20"/>
        </w:rPr>
        <w:tab/>
        <w:t xml:space="preserve">2314 XS Oss, Singel 13; </w:t>
      </w:r>
    </w:p>
    <w:p w14:paraId="363DC119" w14:textId="77777777" w:rsidR="005D1CE6" w:rsidRPr="00797B27" w:rsidRDefault="005D1CE6" w:rsidP="00753545">
      <w:pPr>
        <w:tabs>
          <w:tab w:val="left" w:pos="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 de heer Jan ter Brink en mevrouw Ellie Baan voornoemd, te dezen gezamenlijk handelend als bewindvoerders over het vermogen van de heer Piet van Dijk, geboren te Zaandam op elf januari negentienhonderdtwaalf, ongehuwd en niet geregistreerd als partner, wonende te 1233 KK Rotterdam, Dijkzicht 12</w:t>
      </w:r>
    </w:p>
    <w:p w14:paraId="7A25BF35" w14:textId="77777777" w:rsidR="005D1CE6" w:rsidRPr="00797B27" w:rsidRDefault="005D1CE6" w:rsidP="00753545">
      <w:pPr>
        <w:tabs>
          <w:tab w:val="left" w:pos="360"/>
        </w:tabs>
        <w:spacing w:line="240" w:lineRule="auto"/>
        <w:rPr>
          <w:rFonts w:cs="Arial"/>
          <w:color w:val="FF0000"/>
          <w:sz w:val="20"/>
        </w:rPr>
      </w:pPr>
    </w:p>
    <w:p w14:paraId="1525605F" w14:textId="77777777" w:rsidR="005D1CE6" w:rsidRPr="00797B27" w:rsidRDefault="005D1CE6" w:rsidP="00753545">
      <w:pPr>
        <w:spacing w:line="240" w:lineRule="auto"/>
        <w:rPr>
          <w:rFonts w:cs="Arial"/>
          <w:sz w:val="20"/>
          <w:u w:val="single"/>
        </w:rPr>
      </w:pPr>
      <w:r w:rsidRPr="00797B27">
        <w:rPr>
          <w:rFonts w:cs="Arial"/>
          <w:sz w:val="20"/>
          <w:u w:val="single"/>
        </w:rPr>
        <w:t>Variant 2 i.c.m. variant 1 (voorbeeld 4b):</w:t>
      </w:r>
    </w:p>
    <w:p w14:paraId="55EEE9C3" w14:textId="77777777"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 xml:space="preserve">de heer Jan ter Brink, geboren te Utrecht op elf maart negentienhonderdzesenvijftig, wonende </w:t>
      </w:r>
      <w:r w:rsidRPr="00797B27">
        <w:rPr>
          <w:rFonts w:cs="Arial"/>
          <w:sz w:val="20"/>
        </w:rPr>
        <w:tab/>
        <w:t>te 3412 AB Amsterdam, Zaanweg 24;</w:t>
      </w:r>
    </w:p>
    <w:p w14:paraId="498AC218" w14:textId="77777777" w:rsidR="005D1CE6" w:rsidRPr="00797B27" w:rsidRDefault="005D1CE6" w:rsidP="00753545">
      <w:pPr>
        <w:tabs>
          <w:tab w:val="left" w:pos="360"/>
        </w:tabs>
        <w:spacing w:line="240" w:lineRule="auto"/>
        <w:rPr>
          <w:rFonts w:cs="Arial"/>
          <w:sz w:val="20"/>
        </w:rPr>
      </w:pPr>
      <w:r w:rsidRPr="00797B27">
        <w:rPr>
          <w:rFonts w:cs="Arial"/>
          <w:sz w:val="20"/>
        </w:rPr>
        <w:t>b.</w:t>
      </w:r>
      <w:r w:rsidRPr="00797B27">
        <w:rPr>
          <w:rFonts w:cs="Arial"/>
          <w:sz w:val="20"/>
        </w:rPr>
        <w:tab/>
        <w:t xml:space="preserve">mevrouw Ellie Baan, geboren te Edam op drie mei negentienhonderdvijfenveertig, wonende te </w:t>
      </w:r>
      <w:r w:rsidRPr="00797B27">
        <w:rPr>
          <w:rFonts w:cs="Arial"/>
          <w:sz w:val="20"/>
        </w:rPr>
        <w:tab/>
        <w:t xml:space="preserve">2314 XS Oss, Singel 13; </w:t>
      </w:r>
    </w:p>
    <w:p w14:paraId="6B44EDE7" w14:textId="77777777" w:rsidR="00137081" w:rsidRDefault="005D1CE6" w:rsidP="00137081">
      <w:pPr>
        <w:tabs>
          <w:tab w:val="left" w:pos="0"/>
        </w:tabs>
        <w:spacing w:line="240" w:lineRule="auto"/>
        <w:rPr>
          <w:rFonts w:cs="Arial"/>
          <w:sz w:val="20"/>
        </w:rPr>
      </w:pPr>
      <w:r w:rsidRPr="00797B27">
        <w:rPr>
          <w:rFonts w:cs="Arial"/>
          <w:sz w:val="20"/>
        </w:rPr>
        <w:t>onder het maken van partnerschapsvoorwaarden geregistreerd partners</w:t>
      </w:r>
      <w:r w:rsidRPr="00797B27">
        <w:rPr>
          <w:rFonts w:cs="Arial"/>
          <w:color w:val="008000"/>
          <w:sz w:val="20"/>
        </w:rPr>
        <w:t xml:space="preserve"> </w:t>
      </w:r>
      <w:r w:rsidRPr="00797B27">
        <w:rPr>
          <w:rFonts w:cs="Arial"/>
          <w:sz w:val="20"/>
        </w:rPr>
        <w:t>in de zin van het geregistreerd partnerschap, te dezen gezamenlijk handelend</w:t>
      </w:r>
      <w:r w:rsidR="00137081">
        <w:rPr>
          <w:rFonts w:cs="Arial"/>
          <w:sz w:val="20"/>
        </w:rPr>
        <w:t>:</w:t>
      </w:r>
    </w:p>
    <w:p w14:paraId="4E67B94B" w14:textId="77777777" w:rsidR="00137081" w:rsidRPr="00E43679" w:rsidRDefault="00137081" w:rsidP="00E43679">
      <w:pPr>
        <w:numPr>
          <w:ilvl w:val="0"/>
          <w:numId w:val="11"/>
        </w:numPr>
        <w:tabs>
          <w:tab w:val="clear" w:pos="1800"/>
          <w:tab w:val="num" w:pos="0"/>
          <w:tab w:val="num" w:pos="360"/>
        </w:tabs>
        <w:spacing w:line="240" w:lineRule="auto"/>
        <w:ind w:left="360" w:hanging="360"/>
        <w:rPr>
          <w:rFonts w:cs="Arial"/>
          <w:sz w:val="20"/>
        </w:rPr>
      </w:pPr>
      <w:r w:rsidRPr="00E43679">
        <w:rPr>
          <w:rFonts w:cs="Arial"/>
          <w:sz w:val="20"/>
        </w:rPr>
        <w:t>voor zich; en</w:t>
      </w:r>
    </w:p>
    <w:p w14:paraId="7C3C4E2E" w14:textId="77777777" w:rsidR="005D1CE6" w:rsidRPr="00E43679" w:rsidRDefault="00137081" w:rsidP="00E43679">
      <w:pPr>
        <w:numPr>
          <w:ilvl w:val="0"/>
          <w:numId w:val="11"/>
        </w:numPr>
        <w:tabs>
          <w:tab w:val="num" w:pos="360"/>
        </w:tabs>
        <w:spacing w:line="240" w:lineRule="auto"/>
        <w:ind w:left="360" w:hanging="360"/>
        <w:rPr>
          <w:rFonts w:cs="Arial"/>
          <w:sz w:val="20"/>
        </w:rPr>
      </w:pPr>
      <w:r w:rsidRPr="00E43679">
        <w:rPr>
          <w:rFonts w:cs="Arial"/>
          <w:sz w:val="20"/>
        </w:rPr>
        <w:t>als bewindvoerders</w:t>
      </w:r>
      <w:r w:rsidR="005D1CE6" w:rsidRPr="00E43679">
        <w:rPr>
          <w:rFonts w:cs="Arial"/>
          <w:sz w:val="20"/>
        </w:rPr>
        <w:t xml:space="preserve"> over het vermogen van de heer Piet van Dijk, geboren te Zaandam op elf januari negentienhonderdtwaalf, ongehuwd en niet geregistreerd als partner, wonende te 1233 KK Rotterdam, Dijkzicht 12</w:t>
      </w:r>
    </w:p>
    <w:p w14:paraId="3090360B" w14:textId="77777777" w:rsidR="005D1CE6" w:rsidRPr="00797B27" w:rsidRDefault="005D1CE6" w:rsidP="00753545">
      <w:pPr>
        <w:spacing w:line="240" w:lineRule="auto"/>
        <w:rPr>
          <w:rFonts w:cs="Arial"/>
          <w:sz w:val="20"/>
          <w:u w:val="single"/>
        </w:rPr>
      </w:pPr>
    </w:p>
    <w:p w14:paraId="27761D3D" w14:textId="77777777" w:rsidR="005D1CE6" w:rsidRPr="00797B27" w:rsidRDefault="005D1CE6" w:rsidP="00753545">
      <w:pPr>
        <w:spacing w:line="240" w:lineRule="auto"/>
        <w:rPr>
          <w:rFonts w:cs="Arial"/>
          <w:sz w:val="20"/>
          <w:u w:val="single"/>
        </w:rPr>
      </w:pPr>
      <w:r w:rsidRPr="00797B27">
        <w:rPr>
          <w:rFonts w:cs="Arial"/>
          <w:sz w:val="20"/>
          <w:u w:val="single"/>
        </w:rPr>
        <w:t>Variant 3 (voorbeeld 1):</w:t>
      </w:r>
    </w:p>
    <w:p w14:paraId="794C6D72" w14:textId="4E0F0116"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 xml:space="preserve">jonkheer Mr. Jan ter Brink MBA, geboren te Utrecht op elf maart negentienhonderdzesenvijftig, </w:t>
      </w:r>
      <w:del w:id="72" w:author="Schootbrugge, Jean-Michel van de" w:date="2024-10-22T15:58:00Z" w16du:dateUtc="2024-10-22T13:58:00Z">
        <w:r w:rsidRPr="00797B27" w:rsidDel="00DA39D8">
          <w:rPr>
            <w:rFonts w:cs="Arial"/>
            <w:sz w:val="20"/>
          </w:rPr>
          <w:delText xml:space="preserve">zich identificerende met zijn paspoort, met kenmerk 12345AB, uitgegeven te Aalsmeer, op veertien december tweeduizend acht, </w:delText>
        </w:r>
      </w:del>
      <w:r w:rsidRPr="00797B27">
        <w:rPr>
          <w:rFonts w:cs="Arial"/>
          <w:sz w:val="20"/>
        </w:rPr>
        <w:t xml:space="preserve">niet hertrouwde weduwnaar, niet geregistreerd als partner in de zin van het geregistreerd partnerschap; </w:t>
      </w:r>
    </w:p>
    <w:p w14:paraId="040FA8C7" w14:textId="756AF11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Mr. Ellie ter Vest, geboren te Utrecht op twaalf december negentienhonderdzesenvijftig, wonende te 3421 AB Amsterdam, Kade 12, gehuwd, te dezen handelend als schriftelijk gevolmachtigde van mevrouw professor Drs. Brigit Faber MBA, geboren te Amersfoort op zestien november negentienhonderdvijftig, </w:t>
      </w:r>
      <w:del w:id="73" w:author="Schootbrugge, Jean-Michel van de" w:date="2024-10-22T15:58:00Z" w16du:dateUtc="2024-10-22T13:58:00Z">
        <w:r w:rsidRPr="00797B27" w:rsidDel="00A87FD9">
          <w:rPr>
            <w:rFonts w:cs="Arial"/>
            <w:sz w:val="20"/>
          </w:rPr>
          <w:delText xml:space="preserve">zich identificerende met haar rijbewijs, met kenmerk 12345AB, uitgegeven te Zeist, op twee mei tweeduizend drie, </w:delText>
        </w:r>
      </w:del>
      <w:r w:rsidRPr="00797B27">
        <w:rPr>
          <w:rFonts w:cs="Arial"/>
          <w:sz w:val="20"/>
        </w:rPr>
        <w:t>onder het maken van huwelijkse voorwaarden gehuwd met Ernst Faber;</w:t>
      </w:r>
    </w:p>
    <w:p w14:paraId="67CA7F3B" w14:textId="77777777" w:rsidR="005D1CE6" w:rsidRPr="00797B27" w:rsidRDefault="005D1CE6" w:rsidP="00753545">
      <w:pPr>
        <w:spacing w:line="240" w:lineRule="auto"/>
        <w:rPr>
          <w:rFonts w:cs="Arial"/>
          <w:sz w:val="20"/>
        </w:rPr>
      </w:pPr>
      <w:r w:rsidRPr="00797B27">
        <w:rPr>
          <w:rFonts w:cs="Arial"/>
          <w:sz w:val="20"/>
        </w:rPr>
        <w:t>de heer Jan ter Brink en mevrouw Brigit Fabe</w:t>
      </w:r>
      <w:r w:rsidR="00FD77BF">
        <w:rPr>
          <w:rFonts w:cs="Arial"/>
          <w:sz w:val="20"/>
        </w:rPr>
        <w:t>r</w:t>
      </w:r>
      <w:r w:rsidRPr="00797B27">
        <w:rPr>
          <w:rFonts w:cs="Arial"/>
          <w:sz w:val="20"/>
        </w:rPr>
        <w:t xml:space="preserve">,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w:t>
      </w:r>
    </w:p>
    <w:p w14:paraId="5E7FE953" w14:textId="77777777" w:rsidR="005D1CE6" w:rsidRPr="00797B27" w:rsidRDefault="005D1CE6" w:rsidP="00753545">
      <w:pPr>
        <w:spacing w:line="240" w:lineRule="auto"/>
        <w:rPr>
          <w:rFonts w:cs="Arial"/>
          <w:sz w:val="20"/>
          <w:u w:val="single"/>
        </w:rPr>
      </w:pPr>
    </w:p>
    <w:p w14:paraId="6C270EC2" w14:textId="77777777" w:rsidR="005D1CE6" w:rsidRPr="00797B27" w:rsidRDefault="005D1CE6" w:rsidP="00753545">
      <w:pPr>
        <w:spacing w:line="240" w:lineRule="auto"/>
        <w:rPr>
          <w:rFonts w:cs="Arial"/>
          <w:sz w:val="20"/>
          <w:u w:val="single"/>
        </w:rPr>
      </w:pPr>
      <w:r w:rsidRPr="00797B27">
        <w:rPr>
          <w:rFonts w:cs="Arial"/>
          <w:sz w:val="20"/>
          <w:u w:val="single"/>
        </w:rPr>
        <w:t>Variant 3 (voorbeeld 2):</w:t>
      </w:r>
    </w:p>
    <w:p w14:paraId="316E211D"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gehuwd;</w:t>
      </w:r>
    </w:p>
    <w:p w14:paraId="68F91A18"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mevrouw Ellie Baan, geboren te Edam op drie mei negentienhonderdvijfenveertig, onder het maken van partnerschapsvoorwaarden geregistreerd partner in de zin van het geregistreerd partnerschap;</w:t>
      </w:r>
    </w:p>
    <w:p w14:paraId="376AEC47"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tezamen wonende te 2314 XS Oss, Singel 13 </w:t>
      </w:r>
    </w:p>
    <w:p w14:paraId="1BF7264E" w14:textId="77777777" w:rsidR="005D1CE6" w:rsidRPr="00797B27" w:rsidRDefault="005D1CE6" w:rsidP="00753545">
      <w:pPr>
        <w:spacing w:line="240" w:lineRule="auto"/>
        <w:rPr>
          <w:rFonts w:cs="Arial"/>
          <w:sz w:val="20"/>
        </w:rPr>
      </w:pPr>
    </w:p>
    <w:p w14:paraId="73852EE3" w14:textId="77777777" w:rsidR="005D1CE6" w:rsidRPr="00797B27" w:rsidRDefault="005D1CE6" w:rsidP="00753545">
      <w:pPr>
        <w:spacing w:line="240" w:lineRule="auto"/>
        <w:rPr>
          <w:rFonts w:cs="Arial"/>
          <w:sz w:val="20"/>
          <w:u w:val="single"/>
        </w:rPr>
      </w:pPr>
      <w:r w:rsidRPr="00797B27">
        <w:rPr>
          <w:rFonts w:cs="Arial"/>
          <w:sz w:val="20"/>
          <w:u w:val="single"/>
        </w:rPr>
        <w:t>Variant 3 (voorbeeld 3):</w:t>
      </w:r>
    </w:p>
    <w:p w14:paraId="5764AF47" w14:textId="60E6E008" w:rsidR="005D1CE6" w:rsidRPr="00797B27" w:rsidRDefault="005D1CE6" w:rsidP="00753545">
      <w:pPr>
        <w:tabs>
          <w:tab w:val="left" w:pos="360"/>
        </w:tabs>
        <w:spacing w:line="240" w:lineRule="auto"/>
        <w:rPr>
          <w:rFonts w:cs="Arial"/>
          <w:sz w:val="20"/>
        </w:rPr>
      </w:pPr>
      <w:r w:rsidRPr="00797B27">
        <w:rPr>
          <w:rFonts w:cs="Arial"/>
          <w:sz w:val="20"/>
        </w:rPr>
        <w:t xml:space="preserve">jonkheer Mr. Jan ter Brink MBA, geboren te Utrecht op elf maart negentienhonderdzesenvijftig, </w:t>
      </w:r>
      <w:del w:id="74" w:author="Schootbrugge, Jean-Michel van de" w:date="2024-10-22T15:59:00Z" w16du:dateUtc="2024-10-22T13:59:00Z">
        <w:r w:rsidRPr="00797B27" w:rsidDel="00A87FD9">
          <w:rPr>
            <w:rFonts w:cs="Arial"/>
            <w:sz w:val="20"/>
          </w:rPr>
          <w:delText xml:space="preserve">zich identificerende met zijn paspoort, met kenmerk 12345AB, uitgegeven te Aalsmeer, op veertien december tweeduizend acht, </w:delText>
        </w:r>
      </w:del>
      <w:r w:rsidRPr="00797B27">
        <w:rPr>
          <w:rFonts w:cs="Arial"/>
          <w:sz w:val="20"/>
        </w:rPr>
        <w:t>niet hertrouwde weduwnaar, niet geregistreerd als partner in de zin van</w:t>
      </w:r>
      <w:r w:rsidR="00E43679">
        <w:rPr>
          <w:rFonts w:cs="Arial"/>
          <w:sz w:val="20"/>
        </w:rPr>
        <w:t xml:space="preserve"> het geregistreerd partnerschap;</w:t>
      </w:r>
      <w:r w:rsidRPr="00797B27">
        <w:rPr>
          <w:rFonts w:cs="Arial"/>
          <w:sz w:val="20"/>
        </w:rPr>
        <w:t xml:space="preserve"> te dezen handelend: </w:t>
      </w:r>
    </w:p>
    <w:p w14:paraId="4CA51786" w14:textId="77777777" w:rsidR="005D1CE6" w:rsidRPr="00797B27" w:rsidRDefault="005D1CE6" w:rsidP="003F6832">
      <w:pPr>
        <w:numPr>
          <w:ilvl w:val="0"/>
          <w:numId w:val="26"/>
        </w:numPr>
        <w:tabs>
          <w:tab w:val="clear" w:pos="2160"/>
          <w:tab w:val="num" w:pos="360"/>
        </w:tabs>
        <w:spacing w:line="240" w:lineRule="auto"/>
        <w:ind w:hanging="2160"/>
        <w:rPr>
          <w:rFonts w:cs="Arial"/>
          <w:sz w:val="20"/>
        </w:rPr>
      </w:pPr>
      <w:r w:rsidRPr="00797B27">
        <w:rPr>
          <w:rFonts w:cs="Arial"/>
          <w:sz w:val="20"/>
        </w:rPr>
        <w:t>voor zich; en</w:t>
      </w:r>
    </w:p>
    <w:p w14:paraId="74845C9F" w14:textId="77777777" w:rsidR="005D1CE6" w:rsidRPr="00797B27" w:rsidRDefault="005D1CE6" w:rsidP="003F6832">
      <w:pPr>
        <w:numPr>
          <w:ilvl w:val="0"/>
          <w:numId w:val="26"/>
        </w:numPr>
        <w:tabs>
          <w:tab w:val="clear" w:pos="2160"/>
          <w:tab w:val="num" w:pos="360"/>
        </w:tabs>
        <w:spacing w:line="240" w:lineRule="auto"/>
        <w:ind w:left="360" w:hanging="360"/>
        <w:rPr>
          <w:rFonts w:cs="Arial"/>
          <w:sz w:val="20"/>
        </w:rPr>
      </w:pPr>
      <w:r w:rsidRPr="00797B27">
        <w:rPr>
          <w:rFonts w:cs="Arial"/>
          <w:sz w:val="20"/>
        </w:rPr>
        <w:t>als bewindvoerder over het vermogen van mevrouw Ellie Baan, geboren te Edam op drie mei negentienhonderdvijfenveertig, onder het maken van partnerschapsvoorwaarden geregistreerd partner in de zin van het geregistreerd partnerschap;</w:t>
      </w:r>
    </w:p>
    <w:p w14:paraId="14E24403" w14:textId="77777777" w:rsidR="005D1CE6" w:rsidRPr="00797B27" w:rsidRDefault="005D1CE6" w:rsidP="00753545">
      <w:pPr>
        <w:tabs>
          <w:tab w:val="left" w:pos="360"/>
        </w:tabs>
        <w:spacing w:line="240" w:lineRule="auto"/>
        <w:rPr>
          <w:rFonts w:cs="Arial"/>
          <w:sz w:val="20"/>
        </w:rPr>
      </w:pPr>
      <w:r w:rsidRPr="00797B27">
        <w:rPr>
          <w:rFonts w:cs="Arial"/>
          <w:sz w:val="20"/>
        </w:rPr>
        <w:t xml:space="preserve">tezamen wonende te 2314 XS Oss, Singel 13 </w:t>
      </w:r>
    </w:p>
    <w:p w14:paraId="4757F17E" w14:textId="77777777" w:rsidR="00797B27" w:rsidRPr="00797B27" w:rsidRDefault="002A3C18" w:rsidP="00753545">
      <w:pPr>
        <w:spacing w:line="240" w:lineRule="auto"/>
        <w:rPr>
          <w:rFonts w:cs="Arial"/>
          <w:sz w:val="20"/>
          <w:u w:val="single"/>
        </w:rPr>
      </w:pPr>
      <w:r>
        <w:rPr>
          <w:rFonts w:cs="Arial"/>
          <w:sz w:val="20"/>
          <w:u w:val="single"/>
        </w:rPr>
        <w:br w:type="page"/>
      </w:r>
      <w:r w:rsidR="00797B27">
        <w:rPr>
          <w:rFonts w:cs="Arial"/>
          <w:sz w:val="20"/>
          <w:u w:val="single"/>
        </w:rPr>
        <w:lastRenderedPageBreak/>
        <w:t>Variant 3 (voorbeeld 4):</w:t>
      </w:r>
    </w:p>
    <w:p w14:paraId="13D856C7" w14:textId="66659EE7" w:rsidR="005D1CE6" w:rsidRPr="00797B27" w:rsidRDefault="005D1CE6" w:rsidP="00753545">
      <w:pPr>
        <w:spacing w:line="240" w:lineRule="auto"/>
        <w:ind w:left="360" w:hanging="360"/>
        <w:rPr>
          <w:rFonts w:cs="Arial"/>
          <w:sz w:val="20"/>
        </w:rPr>
      </w:pPr>
      <w:r w:rsidRPr="00797B27">
        <w:rPr>
          <w:rFonts w:cs="Arial"/>
          <w:sz w:val="20"/>
        </w:rPr>
        <w:t>a.   professor Mr. Anton baron van der Meer MBA, bij de gemeentelijke basisregistratie bekend als professor Mr. Antonius baron van der Meer MBA, geboren te Utrecht op eenendertig maart negentienhonderdvierenveertig,</w:t>
      </w:r>
      <w:r w:rsidRPr="00797B27">
        <w:rPr>
          <w:rFonts w:cs="Arial"/>
          <w:color w:val="FF0000"/>
          <w:sz w:val="20"/>
        </w:rPr>
        <w:t xml:space="preserve"> </w:t>
      </w:r>
      <w:del w:id="75" w:author="Schootbrugge, Jean-Michel van de" w:date="2024-10-22T15:59:00Z" w16du:dateUtc="2024-10-22T13:59:00Z">
        <w:r w:rsidRPr="00797B27" w:rsidDel="00001B59">
          <w:rPr>
            <w:rFonts w:cs="Arial"/>
            <w:sz w:val="20"/>
          </w:rPr>
          <w:delText xml:space="preserve">zich identificerende met zijn Nederlandse identiteitskaart, met kenmerk DWLK8333, uitgegeven te Deventer, op tien april tweeduizendtien, </w:delText>
        </w:r>
      </w:del>
      <w:r w:rsidRPr="00797B27">
        <w:rPr>
          <w:rFonts w:cs="Arial"/>
          <w:sz w:val="20"/>
        </w:rPr>
        <w:t>onder het maken van partnerschapsvoorwaarden geregistreerd partner in de zin van het geregistreerd partnersc</w:t>
      </w:r>
      <w:r w:rsidR="00E43679">
        <w:rPr>
          <w:rFonts w:cs="Arial"/>
          <w:sz w:val="20"/>
        </w:rPr>
        <w:t>hap van Marie-Claire van Buiten;</w:t>
      </w:r>
      <w:r w:rsidRPr="00797B27">
        <w:rPr>
          <w:rFonts w:cs="Arial"/>
          <w:sz w:val="20"/>
        </w:rPr>
        <w:t xml:space="preserve"> te dezen handelend:</w:t>
      </w:r>
    </w:p>
    <w:p w14:paraId="6D85C843" w14:textId="77777777" w:rsidR="005D1CE6" w:rsidRPr="00797B27" w:rsidRDefault="005D1CE6" w:rsidP="00753545">
      <w:pPr>
        <w:numPr>
          <w:ilvl w:val="0"/>
          <w:numId w:val="12"/>
        </w:numPr>
        <w:tabs>
          <w:tab w:val="clear" w:pos="1800"/>
          <w:tab w:val="num" w:pos="720"/>
        </w:tabs>
        <w:spacing w:line="240" w:lineRule="auto"/>
        <w:rPr>
          <w:rFonts w:cs="Arial"/>
          <w:sz w:val="20"/>
        </w:rPr>
      </w:pPr>
      <w:r w:rsidRPr="00797B27">
        <w:rPr>
          <w:rFonts w:cs="Arial"/>
          <w:sz w:val="20"/>
        </w:rPr>
        <w:t>voor zich; en</w:t>
      </w:r>
    </w:p>
    <w:p w14:paraId="4060A67B" w14:textId="77777777" w:rsidR="005D1CE6" w:rsidRPr="00797B27" w:rsidRDefault="005D1CE6" w:rsidP="00753545">
      <w:pPr>
        <w:numPr>
          <w:ilvl w:val="0"/>
          <w:numId w:val="12"/>
        </w:numPr>
        <w:tabs>
          <w:tab w:val="clear" w:pos="1800"/>
          <w:tab w:val="num" w:pos="720"/>
        </w:tabs>
        <w:spacing w:line="240" w:lineRule="auto"/>
        <w:rPr>
          <w:rFonts w:cs="Arial"/>
          <w:sz w:val="20"/>
        </w:rPr>
      </w:pPr>
      <w:r w:rsidRPr="00797B27">
        <w:rPr>
          <w:rFonts w:cs="Arial"/>
          <w:sz w:val="20"/>
        </w:rPr>
        <w:t>als mondeling gevolmachtigde van:</w:t>
      </w:r>
    </w:p>
    <w:p w14:paraId="56DF8523" w14:textId="5DAE50F9" w:rsidR="005D1CE6" w:rsidRPr="00797B27" w:rsidRDefault="005D1CE6" w:rsidP="002A3C18">
      <w:pPr>
        <w:numPr>
          <w:ilvl w:val="0"/>
          <w:numId w:val="13"/>
        </w:numPr>
        <w:tabs>
          <w:tab w:val="clear" w:pos="720"/>
          <w:tab w:val="num" w:pos="1080"/>
        </w:tabs>
        <w:spacing w:line="240" w:lineRule="auto"/>
        <w:ind w:left="1080"/>
        <w:rPr>
          <w:rFonts w:cs="Arial"/>
          <w:sz w:val="20"/>
        </w:rPr>
      </w:pPr>
      <w:r w:rsidRPr="00797B27">
        <w:rPr>
          <w:rFonts w:cs="Arial"/>
          <w:sz w:val="20"/>
        </w:rPr>
        <w:t xml:space="preserve">mevrouw professor Drs. Brigit van der Meer MBA, geboren te Amersfoort op zestien november negentienhonderdvijftig, </w:t>
      </w:r>
      <w:del w:id="76" w:author="Schootbrugge, Jean-Michel van de" w:date="2024-10-22T15:59:00Z" w16du:dateUtc="2024-10-22T13:59:00Z">
        <w:r w:rsidRPr="00797B27" w:rsidDel="00001B59">
          <w:rPr>
            <w:rFonts w:cs="Arial"/>
            <w:sz w:val="20"/>
          </w:rPr>
          <w:delText xml:space="preserve">zich identificerende met haar rijbewijs, met kenmerk 12345AB, uitgegeven te Zeist, op twee mei tweeduizend drie, </w:delText>
        </w:r>
      </w:del>
      <w:r w:rsidRPr="00797B27">
        <w:rPr>
          <w:rFonts w:cs="Arial"/>
          <w:sz w:val="20"/>
        </w:rPr>
        <w:t>ongehuwd en niet geregistreerd als partner in de zin van het geregistreerd partnerschap; en</w:t>
      </w:r>
    </w:p>
    <w:p w14:paraId="5803825B" w14:textId="1F6CF1AF" w:rsidR="003D7C3B" w:rsidRDefault="005D1CE6" w:rsidP="003D7C3B">
      <w:pPr>
        <w:numPr>
          <w:ilvl w:val="0"/>
          <w:numId w:val="13"/>
        </w:numPr>
        <w:tabs>
          <w:tab w:val="clear" w:pos="720"/>
          <w:tab w:val="left" w:pos="1080"/>
        </w:tabs>
        <w:spacing w:line="240" w:lineRule="auto"/>
        <w:ind w:left="1080"/>
        <w:rPr>
          <w:rFonts w:cs="Arial"/>
          <w:sz w:val="20"/>
        </w:rPr>
      </w:pPr>
      <w:r w:rsidRPr="00797B27">
        <w:rPr>
          <w:rFonts w:cs="Arial"/>
          <w:sz w:val="20"/>
        </w:rPr>
        <w:t>de heer Marcus Landheer, geboren te Zwolle op dertien mei negentienhonderdachtenzestig</w:t>
      </w:r>
      <w:del w:id="77" w:author="Schootbrugge, Jean-Michel van de" w:date="2024-10-22T15:59:00Z" w16du:dateUtc="2024-10-22T13:59:00Z">
        <w:r w:rsidRPr="00797B27" w:rsidDel="00001B59">
          <w:rPr>
            <w:rFonts w:cs="Arial"/>
            <w:sz w:val="20"/>
          </w:rPr>
          <w:delText>, zich identificerende met zijn paspoort, met kenmerk 455HJ566, uitgegeven te Zwolle, op vijftien februari tweeduizend zes</w:delText>
        </w:r>
      </w:del>
      <w:r w:rsidRPr="00797B27">
        <w:rPr>
          <w:rFonts w:cs="Arial"/>
          <w:sz w:val="20"/>
        </w:rPr>
        <w:t>, onder het maken van huwelijkse voorw</w:t>
      </w:r>
      <w:r w:rsidR="00E43679">
        <w:rPr>
          <w:rFonts w:cs="Arial"/>
          <w:sz w:val="20"/>
        </w:rPr>
        <w:t>aarden gehuwd met Ilse Landheer;</w:t>
      </w:r>
      <w:r w:rsidRPr="00797B27">
        <w:rPr>
          <w:rFonts w:cs="Arial"/>
          <w:sz w:val="20"/>
        </w:rPr>
        <w:t xml:space="preserve"> te dezen handelend:</w:t>
      </w:r>
    </w:p>
    <w:p w14:paraId="19ACB374" w14:textId="77777777" w:rsidR="003D7C3B" w:rsidRPr="00797B27" w:rsidRDefault="003D7C3B" w:rsidP="003D7C3B">
      <w:pPr>
        <w:numPr>
          <w:ilvl w:val="0"/>
          <w:numId w:val="32"/>
        </w:numPr>
        <w:tabs>
          <w:tab w:val="clear" w:pos="1800"/>
          <w:tab w:val="num" w:pos="1620"/>
        </w:tabs>
        <w:spacing w:line="240" w:lineRule="auto"/>
        <w:ind w:hanging="720"/>
        <w:rPr>
          <w:rFonts w:cs="Arial"/>
          <w:sz w:val="20"/>
        </w:rPr>
      </w:pPr>
      <w:r w:rsidRPr="00797B27">
        <w:rPr>
          <w:rFonts w:cs="Arial"/>
          <w:sz w:val="20"/>
        </w:rPr>
        <w:t>voor zich; en</w:t>
      </w:r>
    </w:p>
    <w:p w14:paraId="116D2D2E" w14:textId="77777777" w:rsidR="003D7C3B" w:rsidRDefault="003D7C3B" w:rsidP="003D7C3B">
      <w:pPr>
        <w:numPr>
          <w:ilvl w:val="0"/>
          <w:numId w:val="32"/>
        </w:numPr>
        <w:tabs>
          <w:tab w:val="clear" w:pos="1800"/>
          <w:tab w:val="left" w:pos="1620"/>
        </w:tabs>
        <w:spacing w:line="240" w:lineRule="auto"/>
        <w:ind w:left="1620" w:hanging="540"/>
        <w:rPr>
          <w:rFonts w:cs="Arial"/>
          <w:sz w:val="20"/>
        </w:rPr>
      </w:pPr>
      <w:r w:rsidRPr="00797B27">
        <w:rPr>
          <w:rFonts w:cs="Arial"/>
          <w:sz w:val="20"/>
        </w:rPr>
        <w:t>als mondeling gevolmachtigde van:</w:t>
      </w:r>
    </w:p>
    <w:p w14:paraId="246AEE7E" w14:textId="1212490E" w:rsidR="005D1CE6" w:rsidRPr="00797B27" w:rsidRDefault="005D1CE6" w:rsidP="00753545">
      <w:pPr>
        <w:numPr>
          <w:ilvl w:val="1"/>
          <w:numId w:val="13"/>
        </w:numPr>
        <w:tabs>
          <w:tab w:val="clear" w:pos="720"/>
        </w:tabs>
        <w:spacing w:line="240" w:lineRule="auto"/>
        <w:ind w:left="2160" w:hanging="540"/>
        <w:rPr>
          <w:rFonts w:cs="Arial"/>
          <w:sz w:val="20"/>
        </w:rPr>
      </w:pPr>
      <w:r w:rsidRPr="00797B27">
        <w:rPr>
          <w:rFonts w:cs="Arial"/>
          <w:sz w:val="20"/>
        </w:rPr>
        <w:t xml:space="preserve">mevrouw Maartje de Bakker, geboren te Apeldoorn op zestien maart negentienhonderdvijftig, </w:t>
      </w:r>
      <w:del w:id="78" w:author="Schootbrugge, Jean-Michel van de" w:date="2024-10-22T16:05:00Z" w16du:dateUtc="2024-10-22T14:05:00Z">
        <w:r w:rsidRPr="00797B27" w:rsidDel="003757DA">
          <w:rPr>
            <w:rFonts w:cs="Arial"/>
            <w:sz w:val="20"/>
          </w:rPr>
          <w:delText xml:space="preserve">zich identificerende met haar rijbewijs, met kenmerk 12dsfjfdfk, uitgegeven te Apeldoorn, op zes juni tweeduizend drie, </w:delText>
        </w:r>
      </w:del>
      <w:r w:rsidRPr="00797B27">
        <w:rPr>
          <w:rFonts w:cs="Arial"/>
          <w:sz w:val="20"/>
        </w:rPr>
        <w:t>ongehuwd en niet geregistreerd als partner in de zin van het geregistreerd partnerschap; en</w:t>
      </w:r>
    </w:p>
    <w:p w14:paraId="354C14C4" w14:textId="01E84DF5" w:rsidR="005D1CE6" w:rsidRPr="00797B27" w:rsidRDefault="005D1CE6" w:rsidP="00753545">
      <w:pPr>
        <w:numPr>
          <w:ilvl w:val="1"/>
          <w:numId w:val="13"/>
        </w:numPr>
        <w:tabs>
          <w:tab w:val="clear" w:pos="720"/>
          <w:tab w:val="num" w:pos="2160"/>
        </w:tabs>
        <w:spacing w:line="240" w:lineRule="auto"/>
        <w:ind w:left="2160" w:hanging="540"/>
        <w:rPr>
          <w:rFonts w:cs="Arial"/>
          <w:sz w:val="20"/>
        </w:rPr>
      </w:pPr>
      <w:r w:rsidRPr="00797B27">
        <w:rPr>
          <w:rFonts w:cs="Arial"/>
          <w:sz w:val="20"/>
        </w:rPr>
        <w:t xml:space="preserve">de heer Dirk Jan van der Meer, geboren te Amersfoort op dertien januari negentienhonderdachtenveertig, </w:t>
      </w:r>
      <w:del w:id="79" w:author="Schootbrugge, Jean-Michel van de" w:date="2024-10-22T16:05:00Z" w16du:dateUtc="2024-10-22T14:05:00Z">
        <w:r w:rsidRPr="00797B27" w:rsidDel="003757DA">
          <w:rPr>
            <w:rFonts w:cs="Arial"/>
            <w:sz w:val="20"/>
          </w:rPr>
          <w:delText xml:space="preserve">zich identificerende met zijn paspoort, met kenmerk DJK84545, uitgegeven te Utrecht, op vijftien februari tweeduizend twee, </w:delText>
        </w:r>
      </w:del>
      <w:r w:rsidRPr="00797B27">
        <w:rPr>
          <w:rFonts w:cs="Arial"/>
          <w:sz w:val="20"/>
        </w:rPr>
        <w:t>onder het maken van huwelijkse voorwaarden gehuwd met Jantina Thérèse Boer;</w:t>
      </w:r>
    </w:p>
    <w:p w14:paraId="42C5777F" w14:textId="334B8AAA" w:rsidR="005D1CE6" w:rsidRPr="00797B27" w:rsidRDefault="005D1CE6" w:rsidP="00753545">
      <w:pPr>
        <w:numPr>
          <w:ilvl w:val="0"/>
          <w:numId w:val="14"/>
        </w:numPr>
        <w:spacing w:line="240" w:lineRule="auto"/>
        <w:rPr>
          <w:rFonts w:cs="Arial"/>
          <w:sz w:val="20"/>
        </w:rPr>
      </w:pPr>
      <w:r w:rsidRPr="00797B27">
        <w:rPr>
          <w:rFonts w:cs="Arial"/>
          <w:sz w:val="20"/>
        </w:rPr>
        <w:t xml:space="preserve">mevrouw Mr. Maria van der Wal, geboren te Apeldoorn op twaalf mei negentienhonderdzesenzestig, wonende te 3421 AB Amsterdam, Kade 10, gehuwd, te dezen handelend als schriftelijk gevolmachtigde van mevrouw Drs. Esther van der Meer, geboren te Amersfoort op eenentwintig mei negentienhonderdzesenveertig, </w:t>
      </w:r>
      <w:del w:id="80" w:author="Schootbrugge, Jean-Michel van de" w:date="2024-10-22T16:00:00Z" w16du:dateUtc="2024-10-22T14:00:00Z">
        <w:r w:rsidRPr="00797B27" w:rsidDel="004519B4">
          <w:rPr>
            <w:rFonts w:cs="Arial"/>
            <w:sz w:val="20"/>
          </w:rPr>
          <w:delText xml:space="preserve">zich identificerende met haar Nederlandse identiteitskaart met kenmerk PDK556JK, uitgegeven te Utrecht, op twintig april tweeduizend vijf, </w:delText>
        </w:r>
      </w:del>
      <w:r w:rsidRPr="00797B27">
        <w:rPr>
          <w:rFonts w:cs="Arial"/>
          <w:sz w:val="20"/>
        </w:rPr>
        <w:t>de niet hertrouwde weduwe van Henry Franciscus Muis, niet geregistreerd als partner in de zin van het geregistreerd partnerschap;</w:t>
      </w:r>
    </w:p>
    <w:p w14:paraId="2C862A3D" w14:textId="77777777" w:rsidR="005D1CE6" w:rsidRPr="00797B27" w:rsidRDefault="005D1CE6" w:rsidP="00753545">
      <w:pPr>
        <w:spacing w:line="240" w:lineRule="auto"/>
        <w:rPr>
          <w:rFonts w:cs="Arial"/>
          <w:sz w:val="20"/>
        </w:rPr>
      </w:pPr>
      <w:r w:rsidRPr="00797B27">
        <w:rPr>
          <w:rFonts w:cs="Arial"/>
          <w:sz w:val="20"/>
        </w:rPr>
        <w:t xml:space="preserve">de heer Anton van der Meer, mevrouw professor Brigit van der Meer, </w:t>
      </w:r>
      <w:r w:rsidR="00C47CDA">
        <w:rPr>
          <w:rFonts w:cs="Arial"/>
          <w:sz w:val="20"/>
        </w:rPr>
        <w:t xml:space="preserve">de heer Marcus Landheer, </w:t>
      </w:r>
      <w:r w:rsidR="00C47CDA" w:rsidRPr="00797B27">
        <w:rPr>
          <w:rFonts w:cs="Arial"/>
          <w:sz w:val="20"/>
        </w:rPr>
        <w:t>mevrouw Maartje de Bakker</w:t>
      </w:r>
      <w:r w:rsidR="00C47CDA">
        <w:rPr>
          <w:rFonts w:cs="Arial"/>
          <w:sz w:val="20"/>
        </w:rPr>
        <w:t>,</w:t>
      </w:r>
      <w:r w:rsidR="00C47CDA" w:rsidRPr="00797B27">
        <w:rPr>
          <w:rFonts w:cs="Arial"/>
          <w:sz w:val="20"/>
        </w:rPr>
        <w:t xml:space="preserve"> </w:t>
      </w:r>
      <w:r w:rsidRPr="00797B27">
        <w:rPr>
          <w:rFonts w:cs="Arial"/>
          <w:sz w:val="20"/>
        </w:rPr>
        <w:t>de heer Dirk Jan van der Meer en mevrouw Esther van der Meer voornoemd, tezamen wonende te 2314 XS Oss, Singel 13 (toekomstig adres: 1812 RZ Bussum, Elstbaan 14)</w:t>
      </w:r>
    </w:p>
    <w:p w14:paraId="320F3D9A" w14:textId="77777777" w:rsidR="005D1CE6" w:rsidRPr="00797B27" w:rsidRDefault="005D1CE6" w:rsidP="00753545">
      <w:pPr>
        <w:spacing w:line="240" w:lineRule="auto"/>
        <w:rPr>
          <w:rFonts w:cs="Arial"/>
          <w:sz w:val="20"/>
        </w:rPr>
      </w:pPr>
    </w:p>
    <w:p w14:paraId="0DBB15D0" w14:textId="77777777" w:rsidR="005D1CE6" w:rsidRPr="00797B27" w:rsidRDefault="005D1CE6" w:rsidP="00753545">
      <w:pPr>
        <w:spacing w:line="240" w:lineRule="auto"/>
        <w:rPr>
          <w:rFonts w:cs="Arial"/>
          <w:sz w:val="20"/>
          <w:u w:val="single"/>
        </w:rPr>
      </w:pPr>
      <w:r w:rsidRPr="00797B27">
        <w:rPr>
          <w:rFonts w:cs="Arial"/>
          <w:sz w:val="20"/>
          <w:u w:val="single"/>
        </w:rPr>
        <w:t>Variant 3 i.c.m. variant 1 (voorbeeld 5)</w:t>
      </w:r>
    </w:p>
    <w:p w14:paraId="5D40905F" w14:textId="7C2C5398" w:rsidR="005D1CE6" w:rsidRPr="00797B27" w:rsidRDefault="005D1CE6" w:rsidP="00753545">
      <w:pPr>
        <w:tabs>
          <w:tab w:val="left" w:pos="360"/>
        </w:tabs>
        <w:spacing w:line="240" w:lineRule="auto"/>
        <w:rPr>
          <w:rFonts w:cs="Arial"/>
          <w:sz w:val="20"/>
        </w:rPr>
      </w:pPr>
      <w:r w:rsidRPr="00797B27">
        <w:rPr>
          <w:rFonts w:cs="Arial"/>
          <w:sz w:val="20"/>
        </w:rPr>
        <w:t xml:space="preserve">a. </w:t>
      </w:r>
      <w:r w:rsidRPr="00797B27">
        <w:rPr>
          <w:rFonts w:cs="Arial"/>
          <w:sz w:val="20"/>
        </w:rPr>
        <w:tab/>
        <w:t xml:space="preserve">de heer Dirk Jan van der Meer, geboren te Amersfoort op dertien januari </w:t>
      </w:r>
      <w:r w:rsidRPr="00797B27">
        <w:rPr>
          <w:rFonts w:cs="Arial"/>
          <w:sz w:val="20"/>
        </w:rPr>
        <w:tab/>
        <w:t xml:space="preserve">negentienhonderdachtenveertig, </w:t>
      </w:r>
      <w:del w:id="81" w:author="Schootbrugge, Jean-Michel van de" w:date="2024-10-22T16:00:00Z" w16du:dateUtc="2024-10-22T14:00:00Z">
        <w:r w:rsidRPr="00797B27" w:rsidDel="004519B4">
          <w:rPr>
            <w:rFonts w:cs="Arial"/>
            <w:sz w:val="20"/>
          </w:rPr>
          <w:delText xml:space="preserve">zich identificerende met zijn paspoort, met kenmerk </w:delText>
        </w:r>
        <w:r w:rsidRPr="00797B27" w:rsidDel="004519B4">
          <w:rPr>
            <w:rFonts w:cs="Arial"/>
            <w:sz w:val="20"/>
          </w:rPr>
          <w:tab/>
          <w:delText xml:space="preserve">DJK84545, uitgegeven te Utrecht, op vijftien februari tweeduizend twee, </w:delText>
        </w:r>
      </w:del>
      <w:r w:rsidRPr="00797B27">
        <w:rPr>
          <w:rFonts w:cs="Arial"/>
          <w:sz w:val="20"/>
        </w:rPr>
        <w:t xml:space="preserve">onder het maken van </w:t>
      </w:r>
      <w:del w:id="82" w:author="Schootbrugge, Jean-Michel van de" w:date="2024-10-22T16:00:00Z" w16du:dateUtc="2024-10-22T14:00:00Z">
        <w:r w:rsidRPr="00797B27" w:rsidDel="00C2469D">
          <w:rPr>
            <w:rFonts w:cs="Arial"/>
            <w:sz w:val="20"/>
          </w:rPr>
          <w:tab/>
        </w:r>
      </w:del>
      <w:r w:rsidRPr="00797B27">
        <w:rPr>
          <w:rFonts w:cs="Arial"/>
          <w:sz w:val="20"/>
        </w:rPr>
        <w:t>huwelijkse voorwaarden gehuwd met</w:t>
      </w:r>
      <w:ins w:id="83" w:author="Schootbrugge, Jean-Michel van de" w:date="2024-10-22T16:00:00Z" w16du:dateUtc="2024-10-22T14:00:00Z">
        <w:r w:rsidR="00C2469D">
          <w:rPr>
            <w:rFonts w:cs="Arial"/>
            <w:sz w:val="20"/>
          </w:rPr>
          <w:t xml:space="preserve"> </w:t>
        </w:r>
      </w:ins>
      <w:del w:id="84" w:author="Schootbrugge, Jean-Michel van de" w:date="2024-10-22T16:00:00Z" w16du:dateUtc="2024-10-22T14:00:00Z">
        <w:r w:rsidRPr="00797B27" w:rsidDel="00C2469D">
          <w:rPr>
            <w:rFonts w:cs="Arial"/>
            <w:sz w:val="20"/>
          </w:rPr>
          <w:delText xml:space="preserve"> </w:delText>
        </w:r>
      </w:del>
      <w:r w:rsidRPr="00797B27">
        <w:rPr>
          <w:rFonts w:cs="Arial"/>
          <w:sz w:val="20"/>
        </w:rPr>
        <w:t>Jantina Thérèse Boer;</w:t>
      </w:r>
    </w:p>
    <w:p w14:paraId="10EF751D" w14:textId="2937AA01"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b.   mevrouw Mr. Maria van der Wal, geboren te Apeldoorn op twaalf mei negentienhonderdzesenzestig, wonende te 3421 AB Amsterdam, Kade 10, gehuwd, te dezen handelend als schriftelijk gevolmachtigde van mevrouw Drs. Esther van der Meer, geboren te Amersfoort op eenentwintig mei negentienhonderdzesenveertig, </w:t>
      </w:r>
      <w:del w:id="85" w:author="Schootbrugge, Jean-Michel van de" w:date="2024-10-22T16:01:00Z" w16du:dateUtc="2024-10-22T14:01:00Z">
        <w:r w:rsidRPr="00797B27" w:rsidDel="00C2469D">
          <w:rPr>
            <w:rFonts w:cs="Arial"/>
            <w:sz w:val="20"/>
          </w:rPr>
          <w:delText xml:space="preserve">zich identificerende met haar Nederlandse identiteitskaart met kenmerk PDK556JK, uitgegeven te Utrecht, op twintig april tweeduizend vijf, </w:delText>
        </w:r>
      </w:del>
      <w:r w:rsidRPr="00797B27">
        <w:rPr>
          <w:rFonts w:cs="Arial"/>
          <w:sz w:val="20"/>
        </w:rPr>
        <w:t>de niet hertrouwde weduwe van Henry Franciscus Muis, niet geregistreerd als partner in de zin van het geregistreerd partnerschap;</w:t>
      </w:r>
    </w:p>
    <w:p w14:paraId="4D6CA2E4" w14:textId="77777777" w:rsidR="005D1CE6" w:rsidRPr="00797B27" w:rsidRDefault="005D1CE6" w:rsidP="00753545">
      <w:pPr>
        <w:tabs>
          <w:tab w:val="left" w:pos="1080"/>
        </w:tabs>
        <w:spacing w:line="240" w:lineRule="auto"/>
        <w:rPr>
          <w:rFonts w:cs="Arial"/>
          <w:sz w:val="20"/>
        </w:rPr>
      </w:pPr>
      <w:r w:rsidRPr="00797B27">
        <w:rPr>
          <w:rFonts w:cs="Arial"/>
          <w:sz w:val="20"/>
        </w:rPr>
        <w:t>de heer Dirk Jan van der Meer en mevro</w:t>
      </w:r>
      <w:r w:rsidR="00FD77BF">
        <w:rPr>
          <w:rFonts w:cs="Arial"/>
          <w:sz w:val="20"/>
        </w:rPr>
        <w:t>uw Esther van der Meer</w:t>
      </w:r>
      <w:r w:rsidRPr="00797B27">
        <w:rPr>
          <w:rFonts w:cs="Arial"/>
          <w:sz w:val="20"/>
        </w:rPr>
        <w:t>, tezamen wonende te 2314 XS Oss, Singel 13, te dezen gezamenlijk handelend als bewindvoerders over het vermogen van Mevrouw Janna van der Meer, geboren te Amersfoort op vijf december negentienhonderdvijfenvijftig, ongehuwd en niet geregistreerd als partner, wonende te 3412 AB Amsterdam, Zaanweg 24</w:t>
      </w:r>
    </w:p>
    <w:p w14:paraId="5BB1D7FF" w14:textId="77777777" w:rsidR="005D1CE6" w:rsidRPr="00797B27" w:rsidRDefault="005D1CE6" w:rsidP="00753545">
      <w:pPr>
        <w:spacing w:line="240" w:lineRule="auto"/>
        <w:rPr>
          <w:rFonts w:cs="Arial"/>
          <w:sz w:val="20"/>
          <w:u w:val="single"/>
        </w:rPr>
      </w:pPr>
    </w:p>
    <w:p w14:paraId="50B8434D" w14:textId="77777777" w:rsidR="005D1CE6" w:rsidRPr="00797B27" w:rsidRDefault="00E43679" w:rsidP="00753545">
      <w:pPr>
        <w:spacing w:line="240" w:lineRule="auto"/>
        <w:rPr>
          <w:rFonts w:cs="Arial"/>
          <w:sz w:val="20"/>
          <w:u w:val="single"/>
        </w:rPr>
      </w:pPr>
      <w:r>
        <w:rPr>
          <w:rFonts w:cs="Arial"/>
          <w:sz w:val="20"/>
          <w:u w:val="single"/>
        </w:rPr>
        <w:br w:type="page"/>
      </w:r>
      <w:r w:rsidR="005D1CE6" w:rsidRPr="00797B27">
        <w:rPr>
          <w:rFonts w:cs="Arial"/>
          <w:sz w:val="20"/>
          <w:u w:val="single"/>
        </w:rPr>
        <w:lastRenderedPageBreak/>
        <w:t>Variant 3 (voorbeeld 6):</w:t>
      </w:r>
    </w:p>
    <w:p w14:paraId="47FACFDE" w14:textId="1A925D78"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 xml:space="preserve">de heer professor Mr. Jan ter Brink MBA, geboren te Utrecht op elf maart negentienhonderdzesenvijftig, </w:t>
      </w:r>
      <w:del w:id="86" w:author="Schootbrugge, Jean-Michel van de" w:date="2024-10-22T16:01:00Z" w16du:dateUtc="2024-10-22T14:01:00Z">
        <w:r w:rsidRPr="00797B27" w:rsidDel="00C2469D">
          <w:rPr>
            <w:rFonts w:cs="Arial"/>
            <w:sz w:val="20"/>
          </w:rPr>
          <w:delText xml:space="preserve">zich identificerende met zijn paspoort, met kenmerk 12345AB, uitgegeven te Aalsmeer, op veertien december tweeduizend acht, </w:delText>
        </w:r>
      </w:del>
      <w:r w:rsidRPr="00797B27">
        <w:rPr>
          <w:rFonts w:cs="Arial"/>
          <w:sz w:val="20"/>
        </w:rPr>
        <w:t xml:space="preserve">niet hertrouwde weduwnaar, niet geregistreerd als partner in de zin van het geregistreerd partnerschap; </w:t>
      </w:r>
    </w:p>
    <w:p w14:paraId="7C054AE4"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de heer professor Mr. Jan van der Marel MBA, geboren te Amsterdam op twaalf december negentienhonderdzesenvijftig, werkzaam ten kantore van mij, notaris, kantoorhoudende te 3421 AB Amsterdam, Kraanvogel </w:t>
      </w:r>
      <w:smartTag w:uri="urn:schemas-microsoft-com:office:smarttags" w:element="metricconverter">
        <w:smartTagPr>
          <w:attr w:name="ProductID" w:val="25 A"/>
        </w:smartTagPr>
        <w:r w:rsidRPr="00797B27">
          <w:rPr>
            <w:rFonts w:cs="Arial"/>
            <w:sz w:val="20"/>
          </w:rPr>
          <w:t>25 A</w:t>
        </w:r>
      </w:smartTag>
      <w:r w:rsidRPr="00797B27">
        <w:rPr>
          <w:rFonts w:cs="Arial"/>
          <w:sz w:val="20"/>
        </w:rPr>
        <w:t xml:space="preserve"> bis, te dezen handelend onder de verantwoordelijkheid van mij, notaris, </w:t>
      </w:r>
      <w:r w:rsidR="00E43679">
        <w:rPr>
          <w:rFonts w:cs="Arial"/>
          <w:sz w:val="20"/>
        </w:rPr>
        <w:t>en</w:t>
      </w:r>
      <w:r w:rsidRPr="00797B27">
        <w:rPr>
          <w:rFonts w:cs="Arial"/>
          <w:sz w:val="20"/>
        </w:rPr>
        <w:t xml:space="preserve"> als mondeling gevolmachtigde van:</w:t>
      </w:r>
    </w:p>
    <w:p w14:paraId="72170576" w14:textId="5D4ADDE6"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 xml:space="preserve">mevrouw professor Drs. Brigit ter Vest MBA, geboren te Amersfoort op zestien november negentienhonderdvijftig, </w:t>
      </w:r>
      <w:del w:id="87" w:author="Schootbrugge, Jean-Michel van de" w:date="2024-10-22T16:01:00Z" w16du:dateUtc="2024-10-22T14:01:00Z">
        <w:r w:rsidRPr="00797B27" w:rsidDel="00C2469D">
          <w:rPr>
            <w:rFonts w:cs="Arial"/>
            <w:sz w:val="20"/>
          </w:rPr>
          <w:delText xml:space="preserve">zich identificerende met haar rijbewijs, met kenmerk 12345AB, uitgegeven te Zeist, op twee mei tweeduizend drie, </w:delText>
        </w:r>
      </w:del>
      <w:r w:rsidRPr="00797B27">
        <w:rPr>
          <w:rFonts w:cs="Arial"/>
          <w:sz w:val="20"/>
        </w:rPr>
        <w:t>onder het maken van huwelijkse voorwaarden gehuwd met Ernst Faber; en</w:t>
      </w:r>
    </w:p>
    <w:p w14:paraId="78396AC9" w14:textId="77777777"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mevrouw Janna van der Meer, geboren te Amersfoort op vijf december negentienhonderdvijfenvijftig, ongehuwd en niet geregistreerd als partner; en</w:t>
      </w:r>
    </w:p>
    <w:p w14:paraId="4DC2A904" w14:textId="77777777" w:rsidR="005D1CE6" w:rsidRPr="00797B27" w:rsidRDefault="005D1CE6" w:rsidP="00753545">
      <w:pPr>
        <w:numPr>
          <w:ilvl w:val="0"/>
          <w:numId w:val="15"/>
        </w:numPr>
        <w:tabs>
          <w:tab w:val="left" w:pos="360"/>
        </w:tabs>
        <w:spacing w:line="240" w:lineRule="auto"/>
        <w:rPr>
          <w:rFonts w:cs="Arial"/>
          <w:sz w:val="20"/>
        </w:rPr>
      </w:pPr>
      <w:r w:rsidRPr="00797B27">
        <w:rPr>
          <w:rFonts w:cs="Arial"/>
          <w:sz w:val="20"/>
        </w:rPr>
        <w:t>mevrouw Pita van der Meer, geboren te Amersfoort op vijf juni negentienhondervijftig, ongehuwd en niet geregistreerd als partner;</w:t>
      </w:r>
    </w:p>
    <w:p w14:paraId="3FDACC01" w14:textId="77777777" w:rsidR="005D1CE6" w:rsidRPr="00797B27" w:rsidRDefault="005D1CE6" w:rsidP="00753545">
      <w:pPr>
        <w:tabs>
          <w:tab w:val="left" w:pos="360"/>
        </w:tabs>
        <w:spacing w:line="240" w:lineRule="auto"/>
        <w:rPr>
          <w:rFonts w:cs="Arial"/>
          <w:sz w:val="20"/>
        </w:rPr>
      </w:pPr>
      <w:r w:rsidRPr="00797B27">
        <w:rPr>
          <w:rFonts w:cs="Arial"/>
          <w:sz w:val="20"/>
        </w:rPr>
        <w:t>de heer Jan ter Brink, mevrouw Brigit ter Vest, mevrouw Janna van der Meer en mevrouw Pita van der Meer voornoemd, tezamen wonende te 8451 FG Alkmaar, Vijverweg 856</w:t>
      </w:r>
    </w:p>
    <w:p w14:paraId="47D11C21" w14:textId="77777777" w:rsidR="005D1CE6" w:rsidRPr="00797B27" w:rsidRDefault="005D1CE6" w:rsidP="00753545">
      <w:pPr>
        <w:spacing w:line="240" w:lineRule="auto"/>
        <w:rPr>
          <w:rFonts w:cs="Arial"/>
          <w:sz w:val="20"/>
        </w:rPr>
      </w:pPr>
    </w:p>
    <w:p w14:paraId="3C30E8B1" w14:textId="77777777" w:rsidR="005D1CE6" w:rsidRPr="00797B27" w:rsidRDefault="005D1CE6" w:rsidP="00753545">
      <w:pPr>
        <w:spacing w:line="240" w:lineRule="auto"/>
        <w:rPr>
          <w:rFonts w:cs="Arial"/>
          <w:sz w:val="20"/>
          <w:u w:val="single"/>
        </w:rPr>
      </w:pPr>
      <w:r w:rsidRPr="00797B27">
        <w:rPr>
          <w:rFonts w:cs="Arial"/>
          <w:sz w:val="20"/>
          <w:u w:val="single"/>
        </w:rPr>
        <w:t>Variant 4 (voorbeeld 1):</w:t>
      </w:r>
    </w:p>
    <w:p w14:paraId="3B5BABD0" w14:textId="6170C39A"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professor Mr. Jan ter Brink MBA, geboren te Utrecht op elf maart negentienhonderdzesenvijftig</w:t>
      </w:r>
      <w:del w:id="88" w:author="Schootbrugge, Jean-Michel van de" w:date="2024-10-22T16:01:00Z" w16du:dateUtc="2024-10-22T14:01:00Z">
        <w:r w:rsidRPr="00797B27" w:rsidDel="002058A7">
          <w:rPr>
            <w:rFonts w:cs="Arial"/>
            <w:sz w:val="20"/>
          </w:rPr>
          <w:delText>,</w:delText>
        </w:r>
        <w:r w:rsidRPr="00797B27" w:rsidDel="00C2469D">
          <w:rPr>
            <w:rFonts w:cs="Arial"/>
            <w:sz w:val="20"/>
          </w:rPr>
          <w:delText xml:space="preserve"> zich identificerende met zijn paspoort, met kenmerk 12345AB, uitgegeven te Aalsmeer, op veertien december tweeduizend acht</w:delText>
        </w:r>
      </w:del>
      <w:r w:rsidRPr="00797B27">
        <w:rPr>
          <w:rFonts w:cs="Arial"/>
          <w:sz w:val="20"/>
        </w:rPr>
        <w:t>;</w:t>
      </w:r>
    </w:p>
    <w:p w14:paraId="46DB186A" w14:textId="167BE71D"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de heer professor Mr. Jan van der Marel, geboren te Amsterdam op twaalf december negentienhonderdzesenvijftig, </w:t>
      </w:r>
      <w:del w:id="89" w:author="Schootbrugge, Jean-Michel van de" w:date="2024-10-22T16:01:00Z" w16du:dateUtc="2024-10-22T14:01:00Z">
        <w:r w:rsidRPr="00797B27" w:rsidDel="002058A7">
          <w:rPr>
            <w:rFonts w:cs="Arial"/>
            <w:sz w:val="20"/>
          </w:rPr>
          <w:delText xml:space="preserve">zich identificerende met zijn paspoort, met kenmerk 23456AS, uitgegeven te Haarlem, op elf mei negentienhonderzeventig, </w:delText>
        </w:r>
      </w:del>
      <w:r w:rsidRPr="00797B27">
        <w:rPr>
          <w:rFonts w:cs="Arial"/>
          <w:sz w:val="20"/>
        </w:rPr>
        <w:t>wonende te 1623 BB Ijmuiden, Kaagstraat 12, ongehuwd en niet geregistreerd als partner in de zin van het geregistreerd partnerschap, te dezen handelend als mondeling gevolmachtigde van professor jonkvrouw Drs. Brigit ter Vest MBA, geboren te Amersfoort op zestien november negentienhonderdvijftig,</w:t>
      </w:r>
      <w:del w:id="90" w:author="Schootbrugge, Jean-Michel van de" w:date="2024-10-22T16:03:00Z" w16du:dateUtc="2024-10-22T14:03:00Z">
        <w:r w:rsidRPr="00797B27" w:rsidDel="00A60251">
          <w:rPr>
            <w:rFonts w:cs="Arial"/>
            <w:sz w:val="20"/>
          </w:rPr>
          <w:delText xml:space="preserve"> zich identificerende met haar rijbewijs, met kenmerk 12345AB, uitgegeven te Zeist, op twee mei tweeduizend drie</w:delText>
        </w:r>
      </w:del>
      <w:r w:rsidRPr="00797B27">
        <w:rPr>
          <w:rFonts w:cs="Arial"/>
          <w:sz w:val="20"/>
        </w:rPr>
        <w:t xml:space="preserve">; </w:t>
      </w:r>
    </w:p>
    <w:p w14:paraId="5E4469C8" w14:textId="77777777" w:rsidR="005D1CE6" w:rsidRPr="00797B27" w:rsidRDefault="005D1CE6" w:rsidP="00753545">
      <w:pPr>
        <w:spacing w:line="240" w:lineRule="auto"/>
        <w:rPr>
          <w:rFonts w:cs="Arial"/>
          <w:sz w:val="20"/>
        </w:rPr>
      </w:pPr>
      <w:r w:rsidRPr="00797B27">
        <w:rPr>
          <w:rFonts w:cs="Arial"/>
          <w:sz w:val="20"/>
        </w:rPr>
        <w:t xml:space="preserve">de heer Ter Brink en mevrouw Ter Vest voornoemd, beiden ongehuwd en niet geregistreerd als partner,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w:t>
      </w:r>
    </w:p>
    <w:p w14:paraId="019AFE3E" w14:textId="77777777" w:rsidR="005D1CE6" w:rsidRPr="00797B27" w:rsidRDefault="005D1CE6" w:rsidP="00753545">
      <w:pPr>
        <w:spacing w:line="240" w:lineRule="auto"/>
        <w:rPr>
          <w:rFonts w:cs="Arial"/>
          <w:sz w:val="20"/>
        </w:rPr>
      </w:pPr>
    </w:p>
    <w:p w14:paraId="3218492C" w14:textId="77777777" w:rsidR="005D1CE6" w:rsidRPr="00797B27" w:rsidRDefault="005D1CE6" w:rsidP="00753545">
      <w:pPr>
        <w:spacing w:line="240" w:lineRule="auto"/>
        <w:rPr>
          <w:rFonts w:cs="Arial"/>
          <w:sz w:val="20"/>
          <w:u w:val="single"/>
        </w:rPr>
      </w:pPr>
      <w:r w:rsidRPr="00797B27">
        <w:rPr>
          <w:rFonts w:cs="Arial"/>
          <w:sz w:val="20"/>
          <w:u w:val="single"/>
        </w:rPr>
        <w:t>Variant 4 (voorbeeld 2):</w:t>
      </w:r>
    </w:p>
    <w:p w14:paraId="68BBDCBF" w14:textId="77777777"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de heer Jan ter Brink, geboren te Utrecht op elf maart negentienhonderdzesenvijftig;</w:t>
      </w:r>
    </w:p>
    <w:p w14:paraId="0A1086D6"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t>
      </w:r>
    </w:p>
    <w:p w14:paraId="371169B4"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gehuwd, tezamen wonende te 2314 XS Oss, Singel 13 </w:t>
      </w:r>
    </w:p>
    <w:p w14:paraId="3210ED71" w14:textId="77777777" w:rsidR="005D1CE6" w:rsidRPr="00797B27" w:rsidRDefault="005D1CE6" w:rsidP="00753545">
      <w:pPr>
        <w:spacing w:line="240" w:lineRule="auto"/>
        <w:rPr>
          <w:rFonts w:cs="Arial"/>
          <w:sz w:val="20"/>
        </w:rPr>
      </w:pPr>
    </w:p>
    <w:p w14:paraId="4E71D3BA" w14:textId="77777777" w:rsidR="005D1CE6" w:rsidRPr="00797B27" w:rsidRDefault="005D1CE6" w:rsidP="00753545">
      <w:pPr>
        <w:spacing w:line="240" w:lineRule="auto"/>
        <w:rPr>
          <w:rFonts w:cs="Arial"/>
          <w:sz w:val="20"/>
          <w:u w:val="single"/>
        </w:rPr>
      </w:pPr>
      <w:r w:rsidRPr="00797B27">
        <w:rPr>
          <w:rFonts w:cs="Arial"/>
          <w:sz w:val="20"/>
          <w:u w:val="single"/>
        </w:rPr>
        <w:t>Variant 4 i.c.m. variant 1 (voorbeeld 3):</w:t>
      </w:r>
    </w:p>
    <w:p w14:paraId="7FD471F0" w14:textId="77777777" w:rsidR="005D1CE6" w:rsidRPr="00797B27" w:rsidRDefault="005D1CE6" w:rsidP="00753545">
      <w:pPr>
        <w:tabs>
          <w:tab w:val="left" w:pos="360"/>
        </w:tabs>
        <w:spacing w:line="240" w:lineRule="auto"/>
        <w:rPr>
          <w:rFonts w:cs="Arial"/>
          <w:sz w:val="20"/>
        </w:rPr>
      </w:pPr>
      <w:r w:rsidRPr="00797B27">
        <w:rPr>
          <w:rFonts w:cs="Arial"/>
          <w:sz w:val="20"/>
        </w:rPr>
        <w:t>a.</w:t>
      </w:r>
      <w:r w:rsidRPr="00797B27">
        <w:rPr>
          <w:rFonts w:cs="Arial"/>
          <w:sz w:val="20"/>
        </w:rPr>
        <w:tab/>
        <w:t>de heer Jan ter Brink, geboren te Utrecht op elf maart negentienhonderdzesenvijftig;</w:t>
      </w:r>
    </w:p>
    <w:p w14:paraId="14240F8F"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Ellie Baan, geboren te Edam op drie mei negentienhonderdvijfenveertig; </w:t>
      </w:r>
    </w:p>
    <w:p w14:paraId="46758EBB" w14:textId="77777777" w:rsidR="005D1CE6" w:rsidRPr="00797B27" w:rsidRDefault="005D1CE6" w:rsidP="00753545">
      <w:pPr>
        <w:tabs>
          <w:tab w:val="left" w:pos="0"/>
        </w:tabs>
        <w:spacing w:line="240" w:lineRule="auto"/>
        <w:rPr>
          <w:rFonts w:cs="Arial"/>
          <w:sz w:val="20"/>
        </w:rPr>
      </w:pPr>
      <w:r w:rsidRPr="00797B27">
        <w:rPr>
          <w:rFonts w:cs="Arial"/>
          <w:sz w:val="20"/>
        </w:rPr>
        <w:t>gehuwd, tezamen wonende te 2314 XS Oss, Singel 13, te dezen gezamenlijk handelend:</w:t>
      </w:r>
    </w:p>
    <w:p w14:paraId="26F1751A" w14:textId="77777777" w:rsidR="005D1CE6" w:rsidRPr="00E43679" w:rsidRDefault="005D1CE6" w:rsidP="00E43679">
      <w:pPr>
        <w:numPr>
          <w:ilvl w:val="0"/>
          <w:numId w:val="16"/>
        </w:numPr>
        <w:tabs>
          <w:tab w:val="clear" w:pos="2868"/>
          <w:tab w:val="num" w:pos="12"/>
          <w:tab w:val="num" w:pos="360"/>
        </w:tabs>
        <w:spacing w:line="240" w:lineRule="auto"/>
        <w:ind w:left="360" w:hanging="360"/>
        <w:rPr>
          <w:rFonts w:cs="Arial"/>
          <w:sz w:val="20"/>
        </w:rPr>
      </w:pPr>
      <w:r w:rsidRPr="00E43679">
        <w:rPr>
          <w:rFonts w:cs="Arial"/>
          <w:sz w:val="20"/>
        </w:rPr>
        <w:t>voor zich, in privé; en</w:t>
      </w:r>
    </w:p>
    <w:p w14:paraId="18261FC5" w14:textId="77777777" w:rsidR="005D1CE6" w:rsidRPr="00E43679" w:rsidRDefault="005D1CE6" w:rsidP="00E43679">
      <w:pPr>
        <w:numPr>
          <w:ilvl w:val="0"/>
          <w:numId w:val="16"/>
        </w:numPr>
        <w:tabs>
          <w:tab w:val="clear" w:pos="2868"/>
          <w:tab w:val="num" w:pos="360"/>
        </w:tabs>
        <w:spacing w:line="240" w:lineRule="auto"/>
        <w:ind w:left="360" w:hanging="360"/>
        <w:rPr>
          <w:rFonts w:cs="Arial"/>
          <w:sz w:val="20"/>
        </w:rPr>
      </w:pPr>
      <w:r w:rsidRPr="00E43679">
        <w:rPr>
          <w:rFonts w:cs="Arial"/>
          <w:sz w:val="20"/>
        </w:rPr>
        <w:t xml:space="preserve">als bewindvoerders (krachtens beschikking van de kantonrechter te Apeldoorn, de dato 13 april tweeduizend twaalf) over de goederen van de heer Karel ter Brink, geboren te Opheusden op 15 september negentienhonderdvijfentachtig, ongehuwd en niet geregistreerd als partner, wonende te 1634 CC Bunnik, Klipper </w:t>
      </w:r>
      <w:smartTag w:uri="urn:schemas-microsoft-com:office:smarttags" w:element="metricconverter">
        <w:smartTagPr>
          <w:attr w:name="ProductID" w:val="34 A"/>
        </w:smartTagPr>
        <w:r w:rsidRPr="00E43679">
          <w:rPr>
            <w:rFonts w:cs="Arial"/>
            <w:sz w:val="20"/>
          </w:rPr>
          <w:t>34 A</w:t>
        </w:r>
      </w:smartTag>
      <w:r w:rsidRPr="00E43679">
        <w:rPr>
          <w:rFonts w:cs="Arial"/>
          <w:sz w:val="20"/>
        </w:rPr>
        <w:t xml:space="preserve"> bis</w:t>
      </w:r>
    </w:p>
    <w:p w14:paraId="099D7A53" w14:textId="77777777" w:rsidR="005D1CE6" w:rsidRPr="00797B27" w:rsidRDefault="005D1CE6" w:rsidP="00753545">
      <w:pPr>
        <w:tabs>
          <w:tab w:val="left" w:pos="360"/>
        </w:tabs>
        <w:spacing w:line="240" w:lineRule="auto"/>
        <w:ind w:left="360" w:hanging="360"/>
        <w:rPr>
          <w:rFonts w:cs="Arial"/>
          <w:sz w:val="20"/>
        </w:rPr>
      </w:pPr>
    </w:p>
    <w:p w14:paraId="796A66A4" w14:textId="77777777" w:rsidR="005D1CE6" w:rsidRPr="00797B27" w:rsidRDefault="005D1CE6" w:rsidP="00BC0D4C">
      <w:pPr>
        <w:tabs>
          <w:tab w:val="left" w:pos="0"/>
        </w:tabs>
        <w:spacing w:line="240" w:lineRule="auto"/>
        <w:rPr>
          <w:rFonts w:cs="Arial"/>
          <w:sz w:val="20"/>
        </w:rPr>
      </w:pPr>
      <w:r w:rsidRPr="00797B27">
        <w:rPr>
          <w:rFonts w:cs="Arial"/>
          <w:sz w:val="20"/>
          <w:u w:val="single"/>
        </w:rPr>
        <w:t>Variant 4 (voorbeeld 4):</w:t>
      </w:r>
    </w:p>
    <w:p w14:paraId="01F08D08" w14:textId="77777777" w:rsidR="005D1CE6" w:rsidRPr="00797B27" w:rsidRDefault="005D1CE6" w:rsidP="00753545">
      <w:pPr>
        <w:tabs>
          <w:tab w:val="left" w:pos="360"/>
        </w:tabs>
        <w:spacing w:line="240" w:lineRule="auto"/>
        <w:rPr>
          <w:rFonts w:cs="Arial"/>
          <w:sz w:val="20"/>
        </w:rPr>
      </w:pPr>
      <w:r w:rsidRPr="00797B27">
        <w:rPr>
          <w:rFonts w:cs="Arial"/>
          <w:sz w:val="20"/>
        </w:rPr>
        <w:t>de heer Jan ter Brink, geboren te Utrecht op elf maa</w:t>
      </w:r>
      <w:r w:rsidR="00E43679">
        <w:rPr>
          <w:rFonts w:cs="Arial"/>
          <w:sz w:val="20"/>
        </w:rPr>
        <w:t>rt negentienhonderdzesenvijftig,</w:t>
      </w:r>
      <w:r w:rsidRPr="00797B27">
        <w:rPr>
          <w:rFonts w:cs="Arial"/>
          <w:sz w:val="20"/>
        </w:rPr>
        <w:t xml:space="preserve"> te dezen handelend: </w:t>
      </w:r>
    </w:p>
    <w:p w14:paraId="045F0B4E" w14:textId="77777777" w:rsidR="005D1CE6" w:rsidRPr="00797B27" w:rsidRDefault="005D1CE6" w:rsidP="00753545">
      <w:pPr>
        <w:numPr>
          <w:ilvl w:val="0"/>
          <w:numId w:val="17"/>
        </w:numPr>
        <w:tabs>
          <w:tab w:val="clear" w:pos="2163"/>
          <w:tab w:val="num" w:pos="360"/>
        </w:tabs>
        <w:spacing w:line="240" w:lineRule="auto"/>
        <w:ind w:left="1803" w:hanging="1803"/>
        <w:rPr>
          <w:rFonts w:cs="Arial"/>
          <w:sz w:val="20"/>
        </w:rPr>
      </w:pPr>
      <w:r w:rsidRPr="00797B27">
        <w:rPr>
          <w:rFonts w:cs="Arial"/>
          <w:sz w:val="20"/>
        </w:rPr>
        <w:t>voor zich; en</w:t>
      </w:r>
    </w:p>
    <w:p w14:paraId="4D4166EF" w14:textId="77777777" w:rsidR="005D1CE6" w:rsidRPr="00797B27" w:rsidRDefault="005D1CE6" w:rsidP="00753545">
      <w:pPr>
        <w:numPr>
          <w:ilvl w:val="0"/>
          <w:numId w:val="17"/>
        </w:numPr>
        <w:tabs>
          <w:tab w:val="clear" w:pos="2163"/>
          <w:tab w:val="num" w:pos="360"/>
        </w:tabs>
        <w:spacing w:line="240" w:lineRule="auto"/>
        <w:ind w:left="360" w:hanging="360"/>
        <w:rPr>
          <w:rFonts w:cs="Arial"/>
          <w:sz w:val="20"/>
        </w:rPr>
      </w:pPr>
      <w:r w:rsidRPr="00797B27">
        <w:rPr>
          <w:rFonts w:cs="Arial"/>
          <w:sz w:val="20"/>
        </w:rPr>
        <w:t xml:space="preserve">als mondeling gevolmachtigde van mevrouw Ellie Baan, geboren te Edam op drie mei negentienhonderdvijfenveertig; </w:t>
      </w:r>
    </w:p>
    <w:p w14:paraId="6116C71D" w14:textId="77777777" w:rsidR="005D1CE6" w:rsidRPr="00797B27" w:rsidRDefault="005D1CE6" w:rsidP="00753545">
      <w:pPr>
        <w:tabs>
          <w:tab w:val="left" w:pos="360"/>
        </w:tabs>
        <w:spacing w:line="240" w:lineRule="auto"/>
        <w:rPr>
          <w:rFonts w:cs="Arial"/>
          <w:b/>
          <w:sz w:val="20"/>
        </w:rPr>
      </w:pPr>
      <w:r w:rsidRPr="00797B27">
        <w:rPr>
          <w:rFonts w:cs="Arial"/>
          <w:sz w:val="20"/>
        </w:rPr>
        <w:t xml:space="preserve">onder het maken van huwelijkse voorwaarden gehuwde echtgenoten, tezamen wonende te 1634 CC Bunnik, Klipper </w:t>
      </w:r>
      <w:smartTag w:uri="urn:schemas-microsoft-com:office:smarttags" w:element="metricconverter">
        <w:smartTagPr>
          <w:attr w:name="ProductID" w:val="34 A"/>
        </w:smartTagPr>
        <w:r w:rsidRPr="00797B27">
          <w:rPr>
            <w:rFonts w:cs="Arial"/>
            <w:sz w:val="20"/>
          </w:rPr>
          <w:t>34 A</w:t>
        </w:r>
      </w:smartTag>
      <w:r w:rsidRPr="00797B27">
        <w:rPr>
          <w:rFonts w:cs="Arial"/>
          <w:sz w:val="20"/>
        </w:rPr>
        <w:t xml:space="preserve"> bis (toekomstig adres: 1812 RZ Bussum, Elstbaan 14)</w:t>
      </w:r>
    </w:p>
    <w:p w14:paraId="41E18E75" w14:textId="77777777" w:rsidR="005D1CE6" w:rsidRPr="00797B27" w:rsidRDefault="005D1CE6" w:rsidP="00753545">
      <w:pPr>
        <w:spacing w:line="240" w:lineRule="auto"/>
        <w:rPr>
          <w:rFonts w:cs="Arial"/>
          <w:sz w:val="20"/>
        </w:rPr>
      </w:pPr>
    </w:p>
    <w:p w14:paraId="05230011" w14:textId="77777777" w:rsidR="005D1CE6" w:rsidRPr="00797B27" w:rsidRDefault="008E3880" w:rsidP="00753545">
      <w:pPr>
        <w:spacing w:line="240" w:lineRule="auto"/>
        <w:rPr>
          <w:rFonts w:cs="Arial"/>
          <w:sz w:val="20"/>
          <w:u w:val="single"/>
        </w:rPr>
      </w:pPr>
      <w:r>
        <w:rPr>
          <w:rFonts w:cs="Arial"/>
          <w:sz w:val="20"/>
          <w:u w:val="single"/>
        </w:rPr>
        <w:br w:type="page"/>
      </w:r>
      <w:r w:rsidR="005D1CE6" w:rsidRPr="00797B27">
        <w:rPr>
          <w:rFonts w:cs="Arial"/>
          <w:sz w:val="20"/>
          <w:u w:val="single"/>
        </w:rPr>
        <w:lastRenderedPageBreak/>
        <w:t>Variant 5 (voorbeeld 1):</w:t>
      </w:r>
    </w:p>
    <w:p w14:paraId="2AC62C52" w14:textId="565C3B20" w:rsidR="005D1CE6" w:rsidRPr="00797B27" w:rsidRDefault="005D1CE6" w:rsidP="00753545">
      <w:pPr>
        <w:spacing w:line="240" w:lineRule="auto"/>
        <w:ind w:left="360" w:hanging="360"/>
        <w:rPr>
          <w:rFonts w:cs="Arial"/>
          <w:sz w:val="20"/>
        </w:rPr>
      </w:pPr>
      <w:r w:rsidRPr="00797B27">
        <w:rPr>
          <w:rFonts w:cs="Arial"/>
          <w:sz w:val="20"/>
        </w:rPr>
        <w:t>a.   de heer professor Mr. Anton van der Meer MBA, bij de gemeentelijke basisregistratie bekend als professor Baron Mr. Antonius Jonkheer van der Meer MBA, geboren te Utrecht op eenendertig maart negentienhonderdvierenveertig,</w:t>
      </w:r>
      <w:r w:rsidRPr="00797B27">
        <w:rPr>
          <w:rFonts w:cs="Arial"/>
          <w:color w:val="FF0000"/>
          <w:sz w:val="20"/>
        </w:rPr>
        <w:t xml:space="preserve"> </w:t>
      </w:r>
      <w:del w:id="91" w:author="Schootbrugge, Jean-Michel van de" w:date="2024-10-22T16:03:00Z" w16du:dateUtc="2024-10-22T14:03:00Z">
        <w:r w:rsidRPr="00797B27" w:rsidDel="00A60251">
          <w:rPr>
            <w:rFonts w:cs="Arial"/>
            <w:sz w:val="20"/>
          </w:rPr>
          <w:delText xml:space="preserve">zich identificerende met zijn Nederlandse identiteitskaart, met kenmerk DWLK8333, uitgegeven te Deventer, op tien april tweeduizendtien, </w:delText>
        </w:r>
      </w:del>
      <w:r w:rsidRPr="00797B27">
        <w:rPr>
          <w:rFonts w:cs="Arial"/>
          <w:sz w:val="20"/>
        </w:rPr>
        <w:t xml:space="preserve">onder het maken van partnerschapsvoorwaarden geregistreerd partner in de zin van het geregistreerd partnerschap van Marie-Claire van Buiten, wonende te 3434 GR Nieuwegein, Jan van Halststraat </w:t>
      </w:r>
      <w:smartTag w:uri="urn:schemas-microsoft-com:office:smarttags" w:element="metricconverter">
        <w:smartTagPr>
          <w:attr w:name="ProductID" w:val="5 A"/>
        </w:smartTagPr>
        <w:r w:rsidRPr="00797B27">
          <w:rPr>
            <w:rFonts w:cs="Arial"/>
            <w:sz w:val="20"/>
          </w:rPr>
          <w:t>5 A</w:t>
        </w:r>
      </w:smartTag>
      <w:r w:rsidRPr="00797B27">
        <w:rPr>
          <w:rFonts w:cs="Arial"/>
          <w:sz w:val="20"/>
        </w:rPr>
        <w:t xml:space="preserve"> bis, volgens gegevens van de basisregistratie adressen bekend als: 3434GR Ni</w:t>
      </w:r>
      <w:r w:rsidR="00E43679">
        <w:rPr>
          <w:rFonts w:cs="Arial"/>
          <w:sz w:val="20"/>
        </w:rPr>
        <w:t>euwegein, Jan van Halststraat 5;</w:t>
      </w:r>
      <w:r w:rsidRPr="00797B27">
        <w:rPr>
          <w:rFonts w:cs="Arial"/>
          <w:sz w:val="20"/>
        </w:rPr>
        <w:t xml:space="preserve"> te dezen handelend:</w:t>
      </w:r>
    </w:p>
    <w:p w14:paraId="0F9F1CB6" w14:textId="77777777" w:rsidR="005D1CE6" w:rsidRPr="00797B27" w:rsidRDefault="005D1CE6" w:rsidP="00753545">
      <w:pPr>
        <w:numPr>
          <w:ilvl w:val="0"/>
          <w:numId w:val="18"/>
        </w:numPr>
        <w:tabs>
          <w:tab w:val="clear" w:pos="1800"/>
          <w:tab w:val="num" w:pos="720"/>
        </w:tabs>
        <w:spacing w:line="240" w:lineRule="auto"/>
        <w:rPr>
          <w:rFonts w:cs="Arial"/>
          <w:sz w:val="20"/>
        </w:rPr>
      </w:pPr>
      <w:r w:rsidRPr="00797B27">
        <w:rPr>
          <w:rFonts w:cs="Arial"/>
          <w:sz w:val="20"/>
        </w:rPr>
        <w:t>voor zich; en</w:t>
      </w:r>
    </w:p>
    <w:p w14:paraId="661D1A34" w14:textId="15980AA6" w:rsidR="005D1CE6" w:rsidRPr="00797B27" w:rsidRDefault="005D1CE6" w:rsidP="00753545">
      <w:pPr>
        <w:numPr>
          <w:ilvl w:val="0"/>
          <w:numId w:val="18"/>
        </w:numPr>
        <w:tabs>
          <w:tab w:val="clear" w:pos="1800"/>
          <w:tab w:val="num" w:pos="720"/>
        </w:tabs>
        <w:spacing w:line="240" w:lineRule="auto"/>
        <w:ind w:left="720" w:hanging="360"/>
        <w:rPr>
          <w:rFonts w:cs="Arial"/>
          <w:sz w:val="20"/>
        </w:rPr>
      </w:pPr>
      <w:r w:rsidRPr="00797B27">
        <w:rPr>
          <w:rFonts w:cs="Arial"/>
          <w:sz w:val="20"/>
        </w:rPr>
        <w:t xml:space="preserve">als mondeling gevolmachtigde van professor Drs. Brigit gravin van der Meer MBA, geboren te Amersfoort op zestien november negentienhonderdvijftig, </w:t>
      </w:r>
      <w:del w:id="92" w:author="Schootbrugge, Jean-Michel van de" w:date="2024-10-22T16:03:00Z" w16du:dateUtc="2024-10-22T14:03:00Z">
        <w:r w:rsidRPr="00797B27" w:rsidDel="00A60251">
          <w:rPr>
            <w:rFonts w:cs="Arial"/>
            <w:sz w:val="20"/>
          </w:rPr>
          <w:delText xml:space="preserve">zich identificerende met haar rijbewijs, met kenmerk 12345AB, uitgegeven te Zeist, op twee mei tweeduizend drie, </w:delText>
        </w:r>
      </w:del>
      <w:r w:rsidRPr="00797B27">
        <w:rPr>
          <w:rFonts w:cs="Arial"/>
          <w:sz w:val="20"/>
        </w:rPr>
        <w:t xml:space="preserve">ongehuwd en niet geregistreerd als partner in de zin van het geregistreerd partnerschap, wonende te 3412 AB Amsterdam, Zaanweg 24 (toekomstig adres: 1812 RZ Bussum, Elstbaan 14); </w:t>
      </w:r>
    </w:p>
    <w:p w14:paraId="05831D8D" w14:textId="18B0A6AB" w:rsidR="005D1CE6" w:rsidRPr="00797B27" w:rsidRDefault="005D1CE6" w:rsidP="00753545">
      <w:pPr>
        <w:tabs>
          <w:tab w:val="left" w:pos="360"/>
        </w:tabs>
        <w:spacing w:line="240" w:lineRule="auto"/>
        <w:ind w:left="360" w:hanging="360"/>
        <w:rPr>
          <w:rFonts w:cs="Arial"/>
          <w:sz w:val="20"/>
        </w:rPr>
      </w:pPr>
      <w:r w:rsidRPr="00797B27">
        <w:rPr>
          <w:rFonts w:cs="Arial"/>
          <w:sz w:val="20"/>
        </w:rPr>
        <w:t xml:space="preserve">b.   mevrouw Mr. Maria van der Wal, geboren te Apeldoorn op twaalf mei negentienhonderdzesenzestig, wonende te 3421 AB Amsterdam, Kade 10, gehuwd, te dezen handelend als schriftelijk gevolmachtigde van de heer Dirk Jan van der Meer, geboren te Amersfoort op dertien januari negentienhonderdachtenveertig, </w:t>
      </w:r>
      <w:del w:id="93" w:author="Schootbrugge, Jean-Michel van de" w:date="2024-10-22T16:04:00Z" w16du:dateUtc="2024-10-22T14:04:00Z">
        <w:r w:rsidRPr="00797B27" w:rsidDel="00A60251">
          <w:rPr>
            <w:rFonts w:cs="Arial"/>
            <w:sz w:val="20"/>
          </w:rPr>
          <w:delText xml:space="preserve">zich identificerende met zijn paspoort, met kenmerk DJK84545, uitgegeven te Utrecht, op vijftien februari tweeduizend twee, </w:delText>
        </w:r>
      </w:del>
      <w:r w:rsidRPr="00797B27">
        <w:rPr>
          <w:rFonts w:cs="Arial"/>
          <w:sz w:val="20"/>
        </w:rPr>
        <w:t>onder het maken van huwelijkse voorwaarden gehuwd met Jantina Thérèse Boer, wonende te 7422 XF Deventer, Bloemstraat 86;</w:t>
      </w:r>
    </w:p>
    <w:p w14:paraId="121169D7" w14:textId="78DEE8A2" w:rsidR="005D1CE6" w:rsidRPr="00797B27" w:rsidRDefault="005D1CE6" w:rsidP="00753545">
      <w:pPr>
        <w:spacing w:line="240" w:lineRule="auto"/>
        <w:ind w:left="360" w:hanging="360"/>
        <w:rPr>
          <w:rFonts w:cs="Arial"/>
          <w:sz w:val="20"/>
        </w:rPr>
      </w:pPr>
      <w:r w:rsidRPr="00797B27">
        <w:rPr>
          <w:rFonts w:cs="Arial"/>
          <w:sz w:val="20"/>
        </w:rPr>
        <w:t xml:space="preserve">c.   mevrouw Drs. Esther van der Meer, geboren te Amersfoort op eenentwintig mei; negentienhonderdzesenveertig, </w:t>
      </w:r>
      <w:del w:id="94" w:author="Schootbrugge, Jean-Michel van de" w:date="2024-10-22T16:05:00Z" w16du:dateUtc="2024-10-22T14:05:00Z">
        <w:r w:rsidRPr="00797B27" w:rsidDel="003757DA">
          <w:rPr>
            <w:rFonts w:cs="Arial"/>
            <w:sz w:val="20"/>
          </w:rPr>
          <w:delText xml:space="preserve">zich identificerende met haar Nederlandse identiteitskaart met kenmerk PDK556JK, uitgegeven te Utrecht, op twintig april tweeduizend vijf, </w:delText>
        </w:r>
      </w:del>
      <w:r w:rsidRPr="00797B27">
        <w:rPr>
          <w:rFonts w:cs="Arial"/>
          <w:sz w:val="20"/>
        </w:rPr>
        <w:t>de niet hertrouwde weduwe van Henry Franciscus Muis, niet geregistreerd als partner in de zin van het geregistreerd partnerschap, wonende te 6584 KL Utrecht, Kleisingel 3 bis</w:t>
      </w:r>
    </w:p>
    <w:p w14:paraId="411618C0" w14:textId="77777777" w:rsidR="005D1CE6" w:rsidRPr="00797B27" w:rsidRDefault="005D1CE6" w:rsidP="00753545">
      <w:pPr>
        <w:spacing w:line="240" w:lineRule="auto"/>
        <w:rPr>
          <w:rFonts w:cs="Arial"/>
          <w:sz w:val="20"/>
        </w:rPr>
      </w:pPr>
    </w:p>
    <w:p w14:paraId="07C047B5" w14:textId="77777777" w:rsidR="005D1CE6" w:rsidRPr="00797B27" w:rsidRDefault="005D1CE6" w:rsidP="00753545">
      <w:pPr>
        <w:spacing w:line="240" w:lineRule="auto"/>
        <w:rPr>
          <w:rFonts w:cs="Arial"/>
          <w:sz w:val="20"/>
          <w:u w:val="single"/>
        </w:rPr>
      </w:pPr>
      <w:r w:rsidRPr="00797B27">
        <w:rPr>
          <w:rFonts w:cs="Arial"/>
          <w:sz w:val="20"/>
          <w:u w:val="single"/>
        </w:rPr>
        <w:t>Variant 5 (voorbeeld 2):</w:t>
      </w:r>
    </w:p>
    <w:p w14:paraId="768BA8F1" w14:textId="77777777" w:rsidR="005D1CE6" w:rsidRPr="00797B27" w:rsidRDefault="005D1CE6" w:rsidP="00E43679">
      <w:pPr>
        <w:tabs>
          <w:tab w:val="left" w:pos="0"/>
        </w:tabs>
        <w:spacing w:line="240" w:lineRule="auto"/>
        <w:rPr>
          <w:rFonts w:cs="Arial"/>
          <w:sz w:val="20"/>
        </w:rPr>
      </w:pPr>
      <w:r w:rsidRPr="00797B27">
        <w:rPr>
          <w:rFonts w:cs="Arial"/>
          <w:sz w:val="20"/>
        </w:rPr>
        <w:t>de heer Jan ter Brink, geboren te Utrecht op elf maart negentienhonderdzesenvijftig, ongehuwd en niet geregistreerd als partner in de zin van het geregistreerd partnerschap, wonend</w:t>
      </w:r>
      <w:r w:rsidR="00E43679">
        <w:rPr>
          <w:rFonts w:cs="Arial"/>
          <w:sz w:val="20"/>
        </w:rPr>
        <w:t>e te 1634 CC Bunnik, Klipper 34;</w:t>
      </w:r>
      <w:r w:rsidRPr="00797B27">
        <w:rPr>
          <w:rFonts w:cs="Arial"/>
          <w:sz w:val="20"/>
        </w:rPr>
        <w:t xml:space="preserve"> te dezen handelend:</w:t>
      </w:r>
    </w:p>
    <w:p w14:paraId="66DD1C9C" w14:textId="77777777" w:rsidR="005D1CE6" w:rsidRPr="00797B27" w:rsidRDefault="005D1CE6" w:rsidP="00E43679">
      <w:pPr>
        <w:numPr>
          <w:ilvl w:val="0"/>
          <w:numId w:val="19"/>
        </w:numPr>
        <w:tabs>
          <w:tab w:val="clear" w:pos="1800"/>
          <w:tab w:val="left" w:pos="360"/>
          <w:tab w:val="num" w:pos="720"/>
        </w:tabs>
        <w:spacing w:line="240" w:lineRule="auto"/>
        <w:ind w:hanging="1800"/>
        <w:rPr>
          <w:rFonts w:cs="Arial"/>
          <w:sz w:val="20"/>
        </w:rPr>
      </w:pPr>
      <w:r w:rsidRPr="00797B27">
        <w:rPr>
          <w:rFonts w:cs="Arial"/>
          <w:sz w:val="20"/>
        </w:rPr>
        <w:t>voor zich</w:t>
      </w:r>
      <w:r w:rsidR="00E43679">
        <w:rPr>
          <w:rFonts w:cs="Arial"/>
          <w:sz w:val="20"/>
        </w:rPr>
        <w:t>;</w:t>
      </w:r>
      <w:r w:rsidRPr="00797B27">
        <w:rPr>
          <w:rFonts w:cs="Arial"/>
          <w:sz w:val="20"/>
        </w:rPr>
        <w:t xml:space="preserve"> en</w:t>
      </w:r>
    </w:p>
    <w:p w14:paraId="4B9F7EA3" w14:textId="77777777" w:rsidR="005D1CE6" w:rsidRPr="00797B27" w:rsidRDefault="005D1CE6" w:rsidP="00E43679">
      <w:pPr>
        <w:numPr>
          <w:ilvl w:val="0"/>
          <w:numId w:val="19"/>
        </w:numPr>
        <w:tabs>
          <w:tab w:val="clear" w:pos="1800"/>
          <w:tab w:val="num" w:pos="360"/>
        </w:tabs>
        <w:spacing w:line="240" w:lineRule="auto"/>
        <w:ind w:left="36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14:paraId="40CA179E" w14:textId="77777777" w:rsidR="005D1CE6" w:rsidRPr="00797B27" w:rsidRDefault="005D1CE6" w:rsidP="00753545">
      <w:pPr>
        <w:spacing w:line="240" w:lineRule="auto"/>
        <w:rPr>
          <w:rFonts w:cs="Arial"/>
          <w:sz w:val="20"/>
        </w:rPr>
      </w:pPr>
    </w:p>
    <w:p w14:paraId="23F8F186" w14:textId="77777777" w:rsidR="005D1CE6" w:rsidRPr="00797B27" w:rsidRDefault="005D1CE6" w:rsidP="00753545">
      <w:pPr>
        <w:spacing w:line="240" w:lineRule="auto"/>
        <w:rPr>
          <w:rFonts w:cs="Arial"/>
          <w:sz w:val="20"/>
          <w:u w:val="single"/>
        </w:rPr>
      </w:pPr>
      <w:r w:rsidRPr="00797B27">
        <w:rPr>
          <w:rFonts w:cs="Arial"/>
          <w:sz w:val="20"/>
          <w:u w:val="single"/>
        </w:rPr>
        <w:t>Variant 5 i.c.m. variant 1 (voorbeeld 3):</w:t>
      </w:r>
    </w:p>
    <w:p w14:paraId="20567574"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ongehuwd en niet geregistreerd als partner in de zin van h</w:t>
      </w:r>
      <w:r w:rsidR="00E43679">
        <w:rPr>
          <w:rFonts w:cs="Arial"/>
          <w:sz w:val="20"/>
        </w:rPr>
        <w:t xml:space="preserve">et geregistreerd partnerschap, </w:t>
      </w:r>
      <w:r w:rsidRPr="00797B27">
        <w:rPr>
          <w:rFonts w:cs="Arial"/>
          <w:sz w:val="20"/>
        </w:rPr>
        <w:t>wonende te 1634 CC Bunnik, Klipper 34; te dezen handelend:</w:t>
      </w:r>
    </w:p>
    <w:p w14:paraId="2FE49977" w14:textId="77777777" w:rsidR="005D1CE6" w:rsidRPr="00797B27" w:rsidRDefault="00E43679" w:rsidP="00753545">
      <w:pPr>
        <w:numPr>
          <w:ilvl w:val="0"/>
          <w:numId w:val="20"/>
        </w:numPr>
        <w:tabs>
          <w:tab w:val="clear" w:pos="2148"/>
          <w:tab w:val="left" w:pos="720"/>
        </w:tabs>
        <w:spacing w:line="240" w:lineRule="auto"/>
        <w:ind w:left="720" w:hanging="360"/>
        <w:rPr>
          <w:rFonts w:cs="Arial"/>
          <w:sz w:val="20"/>
        </w:rPr>
      </w:pPr>
      <w:r>
        <w:rPr>
          <w:rFonts w:cs="Arial"/>
          <w:sz w:val="20"/>
        </w:rPr>
        <w:t>voor zich;</w:t>
      </w:r>
      <w:r w:rsidR="005D1CE6" w:rsidRPr="00797B27">
        <w:rPr>
          <w:rFonts w:cs="Arial"/>
          <w:sz w:val="20"/>
        </w:rPr>
        <w:t xml:space="preserve"> en</w:t>
      </w:r>
    </w:p>
    <w:p w14:paraId="6FE03827" w14:textId="77777777" w:rsidR="005D1CE6" w:rsidRPr="00797B27" w:rsidRDefault="005D1CE6" w:rsidP="00753545">
      <w:pPr>
        <w:numPr>
          <w:ilvl w:val="0"/>
          <w:numId w:val="20"/>
        </w:numPr>
        <w:tabs>
          <w:tab w:val="clear" w:pos="2148"/>
          <w:tab w:val="left" w:pos="720"/>
        </w:tabs>
        <w:spacing w:line="240" w:lineRule="auto"/>
        <w:ind w:left="72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14:paraId="07D72CC7" w14:textId="44CB4C0C" w:rsidR="005D1CE6" w:rsidRPr="00797B27" w:rsidRDefault="005D1CE6" w:rsidP="00753545">
      <w:pPr>
        <w:tabs>
          <w:tab w:val="left" w:pos="360"/>
        </w:tabs>
        <w:spacing w:line="240" w:lineRule="auto"/>
        <w:ind w:left="360" w:hanging="360"/>
        <w:rPr>
          <w:rFonts w:cs="Arial"/>
          <w:sz w:val="20"/>
        </w:rPr>
      </w:pPr>
      <w:r w:rsidRPr="00797B27">
        <w:rPr>
          <w:rFonts w:cs="Arial"/>
          <w:sz w:val="20"/>
        </w:rPr>
        <w:t>b.</w:t>
      </w:r>
      <w:r w:rsidRPr="00797B27">
        <w:rPr>
          <w:rFonts w:cs="Arial"/>
          <w:sz w:val="20"/>
        </w:rPr>
        <w:tab/>
        <w:t xml:space="preserve">mevrouw Mr. Maria van der Wal, geboren te Apeldoorn op twaalf mei negentienhonderdzesenzestig, wonende te 3421 AB Amsterdam, Kade 10, gehuwd, te dezen handelend als schriftelijk gevolmachtigde van de heer Dirk Jan van der Meer, geboren te Amersfoort op dertien januari negentienhonderdachtenveertig, </w:t>
      </w:r>
      <w:del w:id="95" w:author="Schootbrugge, Jean-Michel van de" w:date="2024-10-22T16:04:00Z" w16du:dateUtc="2024-10-22T14:04:00Z">
        <w:r w:rsidRPr="00797B27" w:rsidDel="00A60251">
          <w:rPr>
            <w:rFonts w:cs="Arial"/>
            <w:sz w:val="20"/>
          </w:rPr>
          <w:delText xml:space="preserve">zich identificerende met zijn paspoort, met kenmerk DJK84545, uitgegeven te Utrecht, op vijftien februari tweeduizend twee, </w:delText>
        </w:r>
      </w:del>
      <w:r w:rsidRPr="00797B27">
        <w:rPr>
          <w:rFonts w:cs="Arial"/>
          <w:sz w:val="20"/>
        </w:rPr>
        <w:t>onder het maken van huwelijkse voorwaarden gehuwd met Jantina Thérèse Boer, wonende te 7422 XF Deventer, Bloemstraat 86;</w:t>
      </w:r>
    </w:p>
    <w:p w14:paraId="64DD8477" w14:textId="513479FD" w:rsidR="005D1CE6" w:rsidRPr="00797B27" w:rsidRDefault="005D1CE6" w:rsidP="00753545">
      <w:pPr>
        <w:spacing w:line="240" w:lineRule="auto"/>
        <w:ind w:left="360" w:hanging="360"/>
        <w:rPr>
          <w:rFonts w:cs="Arial"/>
          <w:color w:val="800080"/>
          <w:sz w:val="20"/>
        </w:rPr>
      </w:pPr>
      <w:r w:rsidRPr="00797B27">
        <w:rPr>
          <w:rFonts w:cs="Arial"/>
          <w:sz w:val="20"/>
        </w:rPr>
        <w:t>c.</w:t>
      </w:r>
      <w:r w:rsidRPr="00797B27">
        <w:rPr>
          <w:rFonts w:cs="Arial"/>
          <w:sz w:val="20"/>
        </w:rPr>
        <w:tab/>
        <w:t xml:space="preserve">mevrouw Drs. Esther van der Meer, geboren te Amersfoort op eenentwintig mei; negentienhonderdzesenveertig, </w:t>
      </w:r>
      <w:del w:id="96" w:author="Schootbrugge, Jean-Michel van de" w:date="2024-10-22T16:04:00Z" w16du:dateUtc="2024-10-22T14:04:00Z">
        <w:r w:rsidRPr="00797B27" w:rsidDel="00037C9E">
          <w:rPr>
            <w:rFonts w:cs="Arial"/>
            <w:sz w:val="20"/>
          </w:rPr>
          <w:delText xml:space="preserve">zich identificerende met haar Nederlandse identiteitskaart met kenmerk PDK556JK, uitgegeven te Utrecht, op twintig april tweeduizend vijf, </w:delText>
        </w:r>
      </w:del>
      <w:r w:rsidRPr="00797B27">
        <w:rPr>
          <w:rFonts w:cs="Arial"/>
          <w:sz w:val="20"/>
        </w:rPr>
        <w:t>de niet hertrouwde weduwe van Henry Franciscus Muis, niet geregistreerd als partner in de zin van het geregistreerd partnerschap, wonende te 6584 KL Utrecht, Kleisingel 3 bis</w:t>
      </w:r>
      <w:r w:rsidRPr="00797B27">
        <w:rPr>
          <w:rFonts w:cs="Arial"/>
          <w:color w:val="800080"/>
          <w:sz w:val="20"/>
        </w:rPr>
        <w:t>;</w:t>
      </w:r>
    </w:p>
    <w:p w14:paraId="212FAF96" w14:textId="77777777" w:rsidR="005D1CE6" w:rsidRPr="00797B27" w:rsidRDefault="005D1CE6" w:rsidP="00753545">
      <w:pPr>
        <w:spacing w:line="240" w:lineRule="auto"/>
        <w:rPr>
          <w:rFonts w:cs="Arial"/>
          <w:sz w:val="20"/>
        </w:rPr>
      </w:pPr>
      <w:r w:rsidRPr="00797B27">
        <w:rPr>
          <w:rFonts w:cs="Arial"/>
          <w:sz w:val="20"/>
        </w:rPr>
        <w:t>de heer Dirk Jan van der Meer en mevrouw Esther van der Meer voornoemd, te dezen gezamenlijk handelend als bewindvoerders over het vermogen van Mevrouw Janna van der Meer, geboren te Amersfoort op vijf december negentienhonderdvijfenvijftig, ongehuwd en niet geregistreerd als partner, wonende te 3412 AB Amsterdam, Zaanweg 24</w:t>
      </w:r>
    </w:p>
    <w:p w14:paraId="3D6FC59D" w14:textId="77777777" w:rsidR="005D1CE6" w:rsidRPr="00797B27" w:rsidRDefault="005D1CE6" w:rsidP="00753545">
      <w:pPr>
        <w:spacing w:line="240" w:lineRule="auto"/>
        <w:rPr>
          <w:rFonts w:cs="Arial"/>
          <w:sz w:val="20"/>
        </w:rPr>
      </w:pPr>
    </w:p>
    <w:p w14:paraId="03FCF3C0" w14:textId="77777777" w:rsidR="005D1CE6" w:rsidRPr="00797B27" w:rsidRDefault="005D1CE6" w:rsidP="00753545">
      <w:pPr>
        <w:spacing w:line="240" w:lineRule="auto"/>
        <w:rPr>
          <w:rFonts w:cs="Arial"/>
          <w:sz w:val="20"/>
          <w:u w:val="single"/>
        </w:rPr>
      </w:pPr>
      <w:r w:rsidRPr="00797B27">
        <w:rPr>
          <w:rFonts w:cs="Arial"/>
          <w:sz w:val="20"/>
          <w:u w:val="single"/>
        </w:rPr>
        <w:t>Variant 5 (voorbeeld 4):</w:t>
      </w:r>
    </w:p>
    <w:p w14:paraId="1A1FCCD1"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t>a.</w:t>
      </w:r>
      <w:r w:rsidRPr="00797B27">
        <w:rPr>
          <w:rFonts w:cs="Arial"/>
          <w:sz w:val="20"/>
        </w:rPr>
        <w:tab/>
        <w:t>de heer Jan ter Brink, geboren te Utrecht op elf maart negentienhonderdzesenvijftig, ongehuwd en niet geregistreerd als partner in de zin van het geregistreerd partnerschap, wonend</w:t>
      </w:r>
      <w:r w:rsidR="00E43679">
        <w:rPr>
          <w:rFonts w:cs="Arial"/>
          <w:sz w:val="20"/>
        </w:rPr>
        <w:t>e te 1634 CC Bunnik, Klipper 34;</w:t>
      </w:r>
      <w:r w:rsidRPr="00797B27">
        <w:rPr>
          <w:rFonts w:cs="Arial"/>
          <w:sz w:val="20"/>
        </w:rPr>
        <w:t xml:space="preserve"> te dezen handelend:</w:t>
      </w:r>
    </w:p>
    <w:p w14:paraId="51012D04" w14:textId="77777777" w:rsidR="005D1CE6" w:rsidRPr="00797B27" w:rsidRDefault="00E43679" w:rsidP="00753545">
      <w:pPr>
        <w:numPr>
          <w:ilvl w:val="0"/>
          <w:numId w:val="21"/>
        </w:numPr>
        <w:tabs>
          <w:tab w:val="clear" w:pos="1800"/>
          <w:tab w:val="left" w:pos="360"/>
        </w:tabs>
        <w:spacing w:line="240" w:lineRule="auto"/>
        <w:rPr>
          <w:rFonts w:cs="Arial"/>
          <w:sz w:val="20"/>
        </w:rPr>
      </w:pPr>
      <w:r>
        <w:rPr>
          <w:rFonts w:cs="Arial"/>
          <w:sz w:val="20"/>
        </w:rPr>
        <w:t>voor zich;</w:t>
      </w:r>
      <w:r w:rsidR="005D1CE6" w:rsidRPr="00797B27">
        <w:rPr>
          <w:rFonts w:cs="Arial"/>
          <w:sz w:val="20"/>
        </w:rPr>
        <w:t xml:space="preserve"> en</w:t>
      </w:r>
    </w:p>
    <w:p w14:paraId="3528CA0C" w14:textId="77777777" w:rsidR="005D1CE6" w:rsidRPr="00797B27" w:rsidRDefault="005D1CE6" w:rsidP="00753545">
      <w:pPr>
        <w:numPr>
          <w:ilvl w:val="0"/>
          <w:numId w:val="21"/>
        </w:numPr>
        <w:tabs>
          <w:tab w:val="clear" w:pos="1800"/>
          <w:tab w:val="left" w:pos="360"/>
        </w:tabs>
        <w:spacing w:line="240" w:lineRule="auto"/>
        <w:ind w:left="720" w:hanging="360"/>
        <w:rPr>
          <w:rFonts w:cs="Arial"/>
          <w:sz w:val="20"/>
        </w:rPr>
      </w:pPr>
      <w:r w:rsidRPr="00797B27">
        <w:rPr>
          <w:rFonts w:cs="Arial"/>
          <w:sz w:val="20"/>
        </w:rPr>
        <w:t>als schriftelijk gevolmachtigde van mevrouw Brigit ter Vest, geboren te Amersfoort op zestien november negentienhonderdvijftig, gehuwd, wonende te 2314 XS Oss, Singel 13;</w:t>
      </w:r>
    </w:p>
    <w:p w14:paraId="78DBEECB" w14:textId="77777777" w:rsidR="005D1CE6" w:rsidRPr="00797B27" w:rsidRDefault="005D1CE6" w:rsidP="00753545">
      <w:pPr>
        <w:tabs>
          <w:tab w:val="left" w:pos="360"/>
        </w:tabs>
        <w:spacing w:line="240" w:lineRule="auto"/>
        <w:ind w:left="360" w:hanging="360"/>
        <w:rPr>
          <w:rFonts w:cs="Arial"/>
          <w:sz w:val="20"/>
        </w:rPr>
      </w:pPr>
      <w:r w:rsidRPr="00797B27">
        <w:rPr>
          <w:rFonts w:cs="Arial"/>
          <w:sz w:val="20"/>
        </w:rPr>
        <w:lastRenderedPageBreak/>
        <w:t>b.   mevrouw Mr. Maria van der Wal, geboren te Apeldoorn op twaalf mei negentienhonderdzesenzestig, wonende te 3421 AB Amsterdam, Kade 10, gehuwd, te dezen handelend als schriftelijk gevolmachtigde van:</w:t>
      </w:r>
    </w:p>
    <w:p w14:paraId="2864EA0B" w14:textId="4CABD8E4"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 xml:space="preserve">mevrouw professor Drs. Sandra van den Burg MBA, geboren te Amersfoort op zestien november negentienhonderdvijftig, </w:t>
      </w:r>
      <w:del w:id="97" w:author="Schootbrugge, Jean-Michel van de" w:date="2024-10-22T16:05:00Z" w16du:dateUtc="2024-10-22T14:05:00Z">
        <w:r w:rsidRPr="00797B27" w:rsidDel="00037C9E">
          <w:rPr>
            <w:rFonts w:cs="Arial"/>
            <w:sz w:val="20"/>
          </w:rPr>
          <w:delText xml:space="preserve">zich identificerende met haar rijbewijs, met kenmerk 12345AB, uitgegeven te Zeist, op twee mei tweeduizend drie, </w:delText>
        </w:r>
      </w:del>
      <w:r w:rsidRPr="00797B27">
        <w:rPr>
          <w:rFonts w:cs="Arial"/>
          <w:sz w:val="20"/>
        </w:rPr>
        <w:t>onder het maken van huwelijkse voorwaarden gehuwd met Ernst Faber, wonende te 3412 AB Amsterdam, Zaanweg 35; en</w:t>
      </w:r>
    </w:p>
    <w:p w14:paraId="42736B0F" w14:textId="77777777"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mevrouw Janna van der Meer, geboren te Amersfoort op vijf december negentienhonderdvijfenvijftig, ongehuwd en niet geregistreerd als partner, wonende te 3412 AB Amsterdam, Zaanweg 24; en</w:t>
      </w:r>
    </w:p>
    <w:p w14:paraId="60DEE7BA" w14:textId="77777777" w:rsidR="005D1CE6" w:rsidRPr="00797B27" w:rsidRDefault="005D1CE6" w:rsidP="00753545">
      <w:pPr>
        <w:numPr>
          <w:ilvl w:val="0"/>
          <w:numId w:val="22"/>
        </w:numPr>
        <w:tabs>
          <w:tab w:val="left" w:pos="360"/>
        </w:tabs>
        <w:spacing w:line="240" w:lineRule="auto"/>
        <w:rPr>
          <w:rFonts w:cs="Arial"/>
          <w:sz w:val="20"/>
        </w:rPr>
      </w:pPr>
      <w:r w:rsidRPr="00797B27">
        <w:rPr>
          <w:rFonts w:cs="Arial"/>
          <w:sz w:val="20"/>
        </w:rPr>
        <w:t>mevrouw Pita van der Meer, geboren te Amersfoort op vijf april negentienhonderdvijftig, ongehuwd en niet geregistreerd als partner, wonende te 8451 FG Alkmaar, Vijverweg 856</w:t>
      </w:r>
    </w:p>
    <w:p w14:paraId="626CBD22" w14:textId="77777777" w:rsidR="008D3336" w:rsidRDefault="008D3336" w:rsidP="00753545">
      <w:pPr>
        <w:spacing w:line="240" w:lineRule="auto"/>
        <w:rPr>
          <w:u w:val="single"/>
        </w:rPr>
      </w:pPr>
    </w:p>
    <w:p w14:paraId="00A0B725" w14:textId="77777777" w:rsidR="00AB4111" w:rsidRDefault="00AB4111" w:rsidP="00753545">
      <w:pPr>
        <w:spacing w:line="240" w:lineRule="auto"/>
      </w:pPr>
    </w:p>
    <w:p w14:paraId="309EA83C" w14:textId="77777777" w:rsidR="00AB4111" w:rsidRDefault="00AB4111" w:rsidP="00753545">
      <w:pPr>
        <w:spacing w:line="240" w:lineRule="auto"/>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585A44" w14:paraId="562272B1" w14:textId="77777777" w:rsidTr="003B56BC">
        <w:trPr>
          <w:trHeight w:val="332"/>
        </w:trPr>
        <w:tc>
          <w:tcPr>
            <w:tcW w:w="5173" w:type="dxa"/>
            <w:vAlign w:val="bottom"/>
          </w:tcPr>
          <w:p w14:paraId="51A8DC90" w14:textId="77777777" w:rsidR="00585A44" w:rsidRDefault="00585A44" w:rsidP="00753545">
            <w:pPr>
              <w:pStyle w:val="kopje"/>
              <w:spacing w:line="240" w:lineRule="auto"/>
              <w:rPr>
                <w:b w:val="0"/>
                <w:bCs/>
              </w:rPr>
            </w:pPr>
            <w:r>
              <w:t>Versiehistorie</w:t>
            </w:r>
          </w:p>
        </w:tc>
      </w:tr>
    </w:tbl>
    <w:p w14:paraId="0296C187" w14:textId="77777777" w:rsidR="00585A44" w:rsidRDefault="00585A44" w:rsidP="00753545">
      <w:pPr>
        <w:spacing w:line="240" w:lineRule="auto"/>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585A44" w14:paraId="2EA6E06B" w14:textId="77777777" w:rsidTr="003B56BC">
        <w:trPr>
          <w:trHeight w:hRule="exact" w:val="281"/>
          <w:tblHeader/>
        </w:trPr>
        <w:tc>
          <w:tcPr>
            <w:tcW w:w="779" w:type="dxa"/>
            <w:vAlign w:val="bottom"/>
          </w:tcPr>
          <w:p w14:paraId="6C8B079F" w14:textId="77777777" w:rsidR="00585A44" w:rsidRDefault="00585A44" w:rsidP="00753545">
            <w:pPr>
              <w:pStyle w:val="tussenkopje"/>
              <w:spacing w:before="0" w:line="240" w:lineRule="auto"/>
              <w:rPr>
                <w:lang w:val="nl-NL"/>
              </w:rPr>
            </w:pPr>
            <w:r>
              <w:rPr>
                <w:lang w:val="nl-NL"/>
              </w:rPr>
              <w:t>Versie</w:t>
            </w:r>
          </w:p>
        </w:tc>
        <w:tc>
          <w:tcPr>
            <w:tcW w:w="1701" w:type="dxa"/>
            <w:vAlign w:val="bottom"/>
          </w:tcPr>
          <w:p w14:paraId="2CB045B8" w14:textId="77777777" w:rsidR="00585A44" w:rsidRDefault="00585A44" w:rsidP="00753545">
            <w:pPr>
              <w:pStyle w:val="tussenkopje"/>
              <w:spacing w:before="0" w:line="240" w:lineRule="auto"/>
              <w:rPr>
                <w:lang w:val="nl-NL"/>
              </w:rPr>
            </w:pPr>
            <w:r>
              <w:rPr>
                <w:lang w:val="nl-NL"/>
              </w:rPr>
              <w:t>Datum</w:t>
            </w:r>
          </w:p>
        </w:tc>
        <w:tc>
          <w:tcPr>
            <w:tcW w:w="1985" w:type="dxa"/>
            <w:vAlign w:val="bottom"/>
          </w:tcPr>
          <w:p w14:paraId="016F5E11" w14:textId="77777777" w:rsidR="00585A44" w:rsidRDefault="00585A44" w:rsidP="00753545">
            <w:pPr>
              <w:pStyle w:val="tussenkopje"/>
              <w:spacing w:before="0" w:line="240" w:lineRule="auto"/>
              <w:rPr>
                <w:lang w:val="nl-NL"/>
              </w:rPr>
            </w:pPr>
            <w:r>
              <w:rPr>
                <w:lang w:val="nl-NL"/>
              </w:rPr>
              <w:t>Auteur</w:t>
            </w:r>
          </w:p>
        </w:tc>
        <w:tc>
          <w:tcPr>
            <w:tcW w:w="4394" w:type="dxa"/>
            <w:vAlign w:val="bottom"/>
          </w:tcPr>
          <w:p w14:paraId="28786AD3" w14:textId="77777777" w:rsidR="00585A44" w:rsidRDefault="00585A44" w:rsidP="00753545">
            <w:pPr>
              <w:pStyle w:val="tussenkopje"/>
              <w:spacing w:before="0" w:line="240" w:lineRule="auto"/>
              <w:rPr>
                <w:lang w:val="nl-NL"/>
              </w:rPr>
            </w:pPr>
            <w:r>
              <w:rPr>
                <w:lang w:val="nl-NL"/>
              </w:rPr>
              <w:t>Opmerking</w:t>
            </w:r>
          </w:p>
        </w:tc>
      </w:tr>
      <w:tr w:rsidR="00D11FFC" w:rsidRPr="00343045" w14:paraId="331BC84D" w14:textId="77777777" w:rsidTr="003B56BC">
        <w:tc>
          <w:tcPr>
            <w:tcW w:w="779" w:type="dxa"/>
          </w:tcPr>
          <w:p w14:paraId="52FC3DF4" w14:textId="77777777" w:rsidR="00D11FFC" w:rsidRPr="00E87A62" w:rsidRDefault="00270B7D" w:rsidP="00753545">
            <w:pPr>
              <w:pStyle w:val="Koptekst"/>
              <w:tabs>
                <w:tab w:val="clear" w:pos="4536"/>
                <w:tab w:val="clear" w:pos="9072"/>
              </w:tabs>
              <w:spacing w:line="240" w:lineRule="auto"/>
              <w:rPr>
                <w:rStyle w:val="Versie"/>
              </w:rPr>
            </w:pPr>
            <w:bookmarkStart w:id="98" w:name="bmVersie"/>
            <w:bookmarkEnd w:id="98"/>
            <w:r>
              <w:rPr>
                <w:rStyle w:val="Versie"/>
              </w:rPr>
              <w:t>2.0</w:t>
            </w:r>
            <w:r w:rsidR="00D11FFC">
              <w:rPr>
                <w:rStyle w:val="Versie"/>
              </w:rPr>
              <w:t>.</w:t>
            </w:r>
          </w:p>
        </w:tc>
        <w:tc>
          <w:tcPr>
            <w:tcW w:w="1701" w:type="dxa"/>
          </w:tcPr>
          <w:p w14:paraId="31E18A01" w14:textId="77777777" w:rsidR="00D11FFC" w:rsidRPr="00E87A62" w:rsidRDefault="00D11FFC" w:rsidP="00753545">
            <w:pPr>
              <w:spacing w:line="240" w:lineRule="auto"/>
              <w:rPr>
                <w:rStyle w:val="Datumopmaakprofiel"/>
              </w:rPr>
            </w:pPr>
            <w:r>
              <w:rPr>
                <w:rStyle w:val="Datumopmaakprofiel"/>
              </w:rPr>
              <w:t>2</w:t>
            </w:r>
            <w:r w:rsidR="00270B7D">
              <w:rPr>
                <w:rStyle w:val="Datumopmaakprofiel"/>
              </w:rPr>
              <w:t xml:space="preserve">0 mei </w:t>
            </w:r>
            <w:r>
              <w:rPr>
                <w:rStyle w:val="Datumopmaakprofiel"/>
              </w:rPr>
              <w:t>2010</w:t>
            </w:r>
          </w:p>
        </w:tc>
        <w:tc>
          <w:tcPr>
            <w:tcW w:w="1985" w:type="dxa"/>
          </w:tcPr>
          <w:p w14:paraId="347807C1" w14:textId="77777777" w:rsidR="00D11FFC" w:rsidRPr="00E87A62" w:rsidRDefault="00270B7D" w:rsidP="00753545">
            <w:pPr>
              <w:spacing w:line="240" w:lineRule="auto"/>
            </w:pPr>
            <w:r>
              <w:t>RZ/PPB</w:t>
            </w:r>
          </w:p>
        </w:tc>
        <w:tc>
          <w:tcPr>
            <w:tcW w:w="4394" w:type="dxa"/>
          </w:tcPr>
          <w:p w14:paraId="7BCE4436" w14:textId="77777777" w:rsidR="00D11FFC" w:rsidRPr="00360659" w:rsidRDefault="00270B7D" w:rsidP="00753545">
            <w:pPr>
              <w:spacing w:line="240" w:lineRule="auto"/>
            </w:pPr>
            <w:r>
              <w:t xml:space="preserve">Publicatieversie (geanonimiseerde kopie van werkversie 1.4.2, tevens verwijzingen opgenomen naar de publicatieversies van de betrokken tekstblokken) </w:t>
            </w:r>
          </w:p>
        </w:tc>
      </w:tr>
      <w:tr w:rsidR="00941E2D" w:rsidRPr="00343045" w14:paraId="27BB95D1" w14:textId="77777777" w:rsidTr="003B56BC">
        <w:tc>
          <w:tcPr>
            <w:tcW w:w="779" w:type="dxa"/>
          </w:tcPr>
          <w:p w14:paraId="4BDFEF0A" w14:textId="77777777" w:rsidR="00941E2D" w:rsidRDefault="00D47A0D" w:rsidP="00753545">
            <w:pPr>
              <w:pStyle w:val="Koptekst"/>
              <w:tabs>
                <w:tab w:val="clear" w:pos="4536"/>
                <w:tab w:val="clear" w:pos="9072"/>
              </w:tabs>
              <w:spacing w:line="240" w:lineRule="auto"/>
              <w:rPr>
                <w:rStyle w:val="Versie"/>
              </w:rPr>
            </w:pPr>
            <w:r>
              <w:rPr>
                <w:rStyle w:val="Versie"/>
              </w:rPr>
              <w:t>2.1</w:t>
            </w:r>
          </w:p>
        </w:tc>
        <w:tc>
          <w:tcPr>
            <w:tcW w:w="1701" w:type="dxa"/>
          </w:tcPr>
          <w:p w14:paraId="68E22DE5" w14:textId="77777777" w:rsidR="00941E2D" w:rsidRDefault="00D47A0D" w:rsidP="00753545">
            <w:pPr>
              <w:spacing w:line="240" w:lineRule="auto"/>
              <w:rPr>
                <w:rStyle w:val="Datumopmaakprofiel"/>
              </w:rPr>
            </w:pPr>
            <w:r>
              <w:rPr>
                <w:rStyle w:val="Datumopmaakprofiel"/>
              </w:rPr>
              <w:t>13 december 2010</w:t>
            </w:r>
          </w:p>
        </w:tc>
        <w:tc>
          <w:tcPr>
            <w:tcW w:w="1985" w:type="dxa"/>
          </w:tcPr>
          <w:p w14:paraId="48078D2C" w14:textId="77777777" w:rsidR="00941E2D" w:rsidRDefault="00D47A0D" w:rsidP="00753545">
            <w:pPr>
              <w:spacing w:line="240" w:lineRule="auto"/>
            </w:pPr>
            <w:r>
              <w:t>RZ/PPB</w:t>
            </w:r>
          </w:p>
        </w:tc>
        <w:tc>
          <w:tcPr>
            <w:tcW w:w="4394" w:type="dxa"/>
          </w:tcPr>
          <w:p w14:paraId="64BFA8CC" w14:textId="77777777" w:rsidR="00941E2D" w:rsidRDefault="00D47A0D" w:rsidP="00753545">
            <w:pPr>
              <w:spacing w:line="240" w:lineRule="auto"/>
            </w:pPr>
            <w:r>
              <w:t xml:space="preserve">Mogelijkheid toegevoegd </w:t>
            </w:r>
          </w:p>
        </w:tc>
      </w:tr>
      <w:tr w:rsidR="003B56BC" w:rsidRPr="00343045" w14:paraId="25C4E2AF" w14:textId="77777777" w:rsidTr="003B56BC">
        <w:tc>
          <w:tcPr>
            <w:tcW w:w="779" w:type="dxa"/>
          </w:tcPr>
          <w:p w14:paraId="626F487E" w14:textId="77777777" w:rsidR="003B56BC" w:rsidRDefault="003B56BC" w:rsidP="00753545">
            <w:pPr>
              <w:pStyle w:val="Koptekst"/>
              <w:tabs>
                <w:tab w:val="clear" w:pos="4536"/>
                <w:tab w:val="clear" w:pos="9072"/>
              </w:tabs>
              <w:spacing w:line="240" w:lineRule="auto"/>
              <w:rPr>
                <w:rStyle w:val="Versie"/>
              </w:rPr>
            </w:pPr>
            <w:r>
              <w:rPr>
                <w:rStyle w:val="Versie"/>
              </w:rPr>
              <w:t>2.2</w:t>
            </w:r>
          </w:p>
        </w:tc>
        <w:tc>
          <w:tcPr>
            <w:tcW w:w="1701" w:type="dxa"/>
          </w:tcPr>
          <w:p w14:paraId="623CF43F" w14:textId="77777777" w:rsidR="003B56BC" w:rsidRDefault="003B56BC" w:rsidP="00753545">
            <w:pPr>
              <w:spacing w:line="240" w:lineRule="auto"/>
              <w:rPr>
                <w:rStyle w:val="Datumopmaakprofiel"/>
              </w:rPr>
            </w:pPr>
            <w:r>
              <w:rPr>
                <w:rStyle w:val="Datumopmaakprofiel"/>
              </w:rPr>
              <w:t>14 december 2010</w:t>
            </w:r>
          </w:p>
        </w:tc>
        <w:tc>
          <w:tcPr>
            <w:tcW w:w="1985" w:type="dxa"/>
          </w:tcPr>
          <w:p w14:paraId="5772F2FF" w14:textId="77777777" w:rsidR="003B56BC" w:rsidRDefault="003B56BC" w:rsidP="00753545">
            <w:pPr>
              <w:spacing w:line="240" w:lineRule="auto"/>
            </w:pPr>
            <w:r>
              <w:t>RZ/PPB</w:t>
            </w:r>
          </w:p>
        </w:tc>
        <w:tc>
          <w:tcPr>
            <w:tcW w:w="4394" w:type="dxa"/>
          </w:tcPr>
          <w:p w14:paraId="6FE0FFDE" w14:textId="77777777" w:rsidR="003B56BC" w:rsidRDefault="003B56BC" w:rsidP="00753545">
            <w:pPr>
              <w:spacing w:line="240" w:lineRule="auto"/>
            </w:pPr>
            <w:r>
              <w:t>De mogelijkheden van het tekstblok Paar natuurlijke personen in dit tekstblok opgenomen.</w:t>
            </w:r>
          </w:p>
        </w:tc>
      </w:tr>
      <w:tr w:rsidR="00F3670B" w:rsidRPr="00343045" w14:paraId="68C85804" w14:textId="77777777" w:rsidTr="003B56BC">
        <w:tc>
          <w:tcPr>
            <w:tcW w:w="779" w:type="dxa"/>
          </w:tcPr>
          <w:p w14:paraId="0D3910F2" w14:textId="77777777" w:rsidR="00F3670B" w:rsidRDefault="00F3670B" w:rsidP="00753545">
            <w:pPr>
              <w:pStyle w:val="Koptekst"/>
              <w:tabs>
                <w:tab w:val="clear" w:pos="4536"/>
                <w:tab w:val="clear" w:pos="9072"/>
              </w:tabs>
              <w:spacing w:line="240" w:lineRule="auto"/>
              <w:rPr>
                <w:rStyle w:val="Versie"/>
              </w:rPr>
            </w:pPr>
            <w:r>
              <w:rPr>
                <w:rStyle w:val="Versie"/>
              </w:rPr>
              <w:t>2.3</w:t>
            </w:r>
          </w:p>
        </w:tc>
        <w:tc>
          <w:tcPr>
            <w:tcW w:w="1701" w:type="dxa"/>
          </w:tcPr>
          <w:p w14:paraId="614BBE52" w14:textId="77777777" w:rsidR="00F3670B" w:rsidRDefault="00F3670B" w:rsidP="00753545">
            <w:pPr>
              <w:spacing w:line="240" w:lineRule="auto"/>
              <w:rPr>
                <w:rStyle w:val="Datumopmaakprofiel"/>
              </w:rPr>
            </w:pPr>
            <w:r>
              <w:rPr>
                <w:rStyle w:val="Datumopmaakprofiel"/>
              </w:rPr>
              <w:t>1</w:t>
            </w:r>
            <w:r w:rsidR="00A442BF">
              <w:rPr>
                <w:rStyle w:val="Datumopmaakprofiel"/>
              </w:rPr>
              <w:t>8</w:t>
            </w:r>
            <w:r>
              <w:rPr>
                <w:rStyle w:val="Datumopmaakprofiel"/>
              </w:rPr>
              <w:t xml:space="preserve"> januari 2011</w:t>
            </w:r>
          </w:p>
        </w:tc>
        <w:tc>
          <w:tcPr>
            <w:tcW w:w="1985" w:type="dxa"/>
          </w:tcPr>
          <w:p w14:paraId="31D148A6" w14:textId="77777777" w:rsidR="00F3670B" w:rsidRDefault="00F3670B" w:rsidP="00753545">
            <w:pPr>
              <w:spacing w:line="240" w:lineRule="auto"/>
            </w:pPr>
            <w:r>
              <w:t>RZ/PPB</w:t>
            </w:r>
          </w:p>
        </w:tc>
        <w:tc>
          <w:tcPr>
            <w:tcW w:w="4394" w:type="dxa"/>
          </w:tcPr>
          <w:p w14:paraId="44DCE19F" w14:textId="77777777" w:rsidR="00F3670B" w:rsidRDefault="00F3670B" w:rsidP="00753545">
            <w:pPr>
              <w:spacing w:line="240" w:lineRule="auto"/>
            </w:pPr>
            <w:r>
              <w:t>Aanpassingen n.a.v. specificaties ICT</w:t>
            </w:r>
          </w:p>
        </w:tc>
      </w:tr>
      <w:tr w:rsidR="0001104C" w:rsidRPr="00343045" w14:paraId="78CAECC6" w14:textId="77777777" w:rsidTr="003B56BC">
        <w:tc>
          <w:tcPr>
            <w:tcW w:w="779" w:type="dxa"/>
          </w:tcPr>
          <w:p w14:paraId="68E587B0" w14:textId="77777777" w:rsidR="0001104C" w:rsidRDefault="0001104C" w:rsidP="00753545">
            <w:pPr>
              <w:pStyle w:val="Koptekst"/>
              <w:tabs>
                <w:tab w:val="clear" w:pos="4536"/>
                <w:tab w:val="clear" w:pos="9072"/>
              </w:tabs>
              <w:spacing w:line="240" w:lineRule="auto"/>
              <w:rPr>
                <w:rStyle w:val="Versie"/>
              </w:rPr>
            </w:pPr>
            <w:r>
              <w:rPr>
                <w:rStyle w:val="Versie"/>
              </w:rPr>
              <w:t>2.4</w:t>
            </w:r>
          </w:p>
        </w:tc>
        <w:tc>
          <w:tcPr>
            <w:tcW w:w="1701" w:type="dxa"/>
          </w:tcPr>
          <w:p w14:paraId="48935CE7" w14:textId="77777777" w:rsidR="0001104C" w:rsidRDefault="0001104C" w:rsidP="00753545">
            <w:pPr>
              <w:spacing w:line="240" w:lineRule="auto"/>
              <w:rPr>
                <w:rStyle w:val="Datumopmaakprofiel"/>
              </w:rPr>
            </w:pPr>
            <w:r>
              <w:rPr>
                <w:rStyle w:val="Datumopmaakprofiel"/>
              </w:rPr>
              <w:t>26 jamuari 2011</w:t>
            </w:r>
          </w:p>
        </w:tc>
        <w:tc>
          <w:tcPr>
            <w:tcW w:w="1985" w:type="dxa"/>
          </w:tcPr>
          <w:p w14:paraId="585FEE52" w14:textId="77777777" w:rsidR="0001104C" w:rsidRDefault="0001104C" w:rsidP="00753545">
            <w:pPr>
              <w:spacing w:line="240" w:lineRule="auto"/>
            </w:pPr>
            <w:r>
              <w:t>RZ/PPB</w:t>
            </w:r>
          </w:p>
        </w:tc>
        <w:tc>
          <w:tcPr>
            <w:tcW w:w="4394" w:type="dxa"/>
          </w:tcPr>
          <w:p w14:paraId="7346A8E9" w14:textId="77777777" w:rsidR="0001104C" w:rsidRDefault="0001104C" w:rsidP="00753545">
            <w:pPr>
              <w:spacing w:line="240" w:lineRule="auto"/>
            </w:pPr>
            <w:r>
              <w:t>Aanpassingen n.a.v. review t.b.v. de bouw door ICT</w:t>
            </w:r>
          </w:p>
        </w:tc>
      </w:tr>
      <w:tr w:rsidR="00BE0E5D" w:rsidRPr="00343045" w14:paraId="0C46F76C" w14:textId="77777777" w:rsidTr="003B56BC">
        <w:tc>
          <w:tcPr>
            <w:tcW w:w="779" w:type="dxa"/>
          </w:tcPr>
          <w:p w14:paraId="1BEA6B22" w14:textId="77777777" w:rsidR="00BE0E5D" w:rsidRDefault="00BE0E5D" w:rsidP="00753545">
            <w:pPr>
              <w:pStyle w:val="Koptekst"/>
              <w:tabs>
                <w:tab w:val="clear" w:pos="4536"/>
                <w:tab w:val="clear" w:pos="9072"/>
              </w:tabs>
              <w:spacing w:line="240" w:lineRule="auto"/>
              <w:rPr>
                <w:rStyle w:val="Versie"/>
              </w:rPr>
            </w:pPr>
            <w:r>
              <w:rPr>
                <w:rStyle w:val="Versie"/>
              </w:rPr>
              <w:t>2.5</w:t>
            </w:r>
          </w:p>
        </w:tc>
        <w:tc>
          <w:tcPr>
            <w:tcW w:w="1701" w:type="dxa"/>
          </w:tcPr>
          <w:p w14:paraId="0B1CACEE" w14:textId="77777777" w:rsidR="00BE0E5D" w:rsidRDefault="00BE0E5D" w:rsidP="00753545">
            <w:pPr>
              <w:spacing w:line="240" w:lineRule="auto"/>
              <w:rPr>
                <w:rStyle w:val="Datumopmaakprofiel"/>
              </w:rPr>
            </w:pPr>
            <w:r>
              <w:rPr>
                <w:rStyle w:val="Datumopmaakprofiel"/>
              </w:rPr>
              <w:t>14 juli 2011</w:t>
            </w:r>
          </w:p>
        </w:tc>
        <w:tc>
          <w:tcPr>
            <w:tcW w:w="1985" w:type="dxa"/>
          </w:tcPr>
          <w:p w14:paraId="6622D510" w14:textId="77777777" w:rsidR="00BE0E5D" w:rsidRDefault="00BE0E5D" w:rsidP="00753545">
            <w:pPr>
              <w:spacing w:line="240" w:lineRule="auto"/>
            </w:pPr>
            <w:r>
              <w:t>RZ/PPB</w:t>
            </w:r>
          </w:p>
        </w:tc>
        <w:tc>
          <w:tcPr>
            <w:tcW w:w="4394" w:type="dxa"/>
          </w:tcPr>
          <w:p w14:paraId="6154C644" w14:textId="77777777" w:rsidR="00BE0E5D" w:rsidRDefault="00BE0E5D" w:rsidP="00753545">
            <w:pPr>
              <w:spacing w:line="240" w:lineRule="auto"/>
            </w:pPr>
            <w:r>
              <w:t>Omschrijvingen m.b.t. partnerschap gewijzigd</w:t>
            </w:r>
          </w:p>
        </w:tc>
      </w:tr>
      <w:tr w:rsidR="0005677D" w:rsidRPr="00343045" w14:paraId="36B1FB81" w14:textId="77777777" w:rsidTr="003B56BC">
        <w:tc>
          <w:tcPr>
            <w:tcW w:w="779" w:type="dxa"/>
          </w:tcPr>
          <w:p w14:paraId="198EA01C" w14:textId="77777777" w:rsidR="0005677D" w:rsidRDefault="0005677D" w:rsidP="00753545">
            <w:pPr>
              <w:pStyle w:val="Koptekst"/>
              <w:tabs>
                <w:tab w:val="clear" w:pos="4536"/>
                <w:tab w:val="clear" w:pos="9072"/>
              </w:tabs>
              <w:spacing w:line="240" w:lineRule="auto"/>
              <w:rPr>
                <w:rStyle w:val="Versie"/>
              </w:rPr>
            </w:pPr>
            <w:r>
              <w:rPr>
                <w:rStyle w:val="Versie"/>
              </w:rPr>
              <w:t>2.6</w:t>
            </w:r>
          </w:p>
        </w:tc>
        <w:tc>
          <w:tcPr>
            <w:tcW w:w="1701" w:type="dxa"/>
          </w:tcPr>
          <w:p w14:paraId="0FA11CA7" w14:textId="77777777" w:rsidR="0005677D" w:rsidRDefault="0005677D" w:rsidP="00753545">
            <w:pPr>
              <w:spacing w:line="240" w:lineRule="auto"/>
              <w:rPr>
                <w:rStyle w:val="Datumopmaakprofiel"/>
              </w:rPr>
            </w:pPr>
            <w:r>
              <w:rPr>
                <w:rStyle w:val="Datumopmaakprofiel"/>
              </w:rPr>
              <w:t>25 augustus 2011</w:t>
            </w:r>
          </w:p>
        </w:tc>
        <w:tc>
          <w:tcPr>
            <w:tcW w:w="1985" w:type="dxa"/>
          </w:tcPr>
          <w:p w14:paraId="32D4FB46" w14:textId="77777777" w:rsidR="0005677D" w:rsidRDefault="0005677D" w:rsidP="00753545">
            <w:pPr>
              <w:spacing w:line="240" w:lineRule="auto"/>
            </w:pPr>
            <w:r>
              <w:t>RZ/PPB</w:t>
            </w:r>
          </w:p>
        </w:tc>
        <w:tc>
          <w:tcPr>
            <w:tcW w:w="4394" w:type="dxa"/>
          </w:tcPr>
          <w:p w14:paraId="2FB886A5" w14:textId="77777777" w:rsidR="0005677D" w:rsidRDefault="0005677D" w:rsidP="00753545">
            <w:pPr>
              <w:spacing w:line="240" w:lineRule="auto"/>
            </w:pPr>
            <w:r>
              <w:t>Gegevens burgerlijke staat aangepast</w:t>
            </w:r>
          </w:p>
          <w:p w14:paraId="55123617" w14:textId="77777777" w:rsidR="00085E40" w:rsidRDefault="00085E40" w:rsidP="00753545">
            <w:pPr>
              <w:spacing w:line="240" w:lineRule="auto"/>
            </w:pPr>
            <w:r>
              <w:t>Nieuwe versies van gebruikte tekstblokken</w:t>
            </w:r>
          </w:p>
        </w:tc>
      </w:tr>
      <w:tr w:rsidR="005868EE" w:rsidRPr="00343045" w14:paraId="5C50DCAE" w14:textId="77777777" w:rsidTr="003B56BC">
        <w:tc>
          <w:tcPr>
            <w:tcW w:w="779" w:type="dxa"/>
          </w:tcPr>
          <w:p w14:paraId="650A53F6" w14:textId="77777777" w:rsidR="005868EE" w:rsidRDefault="005868EE" w:rsidP="00753545">
            <w:pPr>
              <w:pStyle w:val="Koptekst"/>
              <w:tabs>
                <w:tab w:val="clear" w:pos="4536"/>
                <w:tab w:val="clear" w:pos="9072"/>
              </w:tabs>
              <w:spacing w:line="240" w:lineRule="auto"/>
              <w:rPr>
                <w:rStyle w:val="Versie"/>
              </w:rPr>
            </w:pPr>
            <w:r>
              <w:rPr>
                <w:rStyle w:val="Versie"/>
              </w:rPr>
              <w:t>2.</w:t>
            </w:r>
            <w:r w:rsidR="003835D1" w:rsidRPr="003835D1">
              <w:rPr>
                <w:rFonts w:cs="Arial"/>
                <w:bCs w:val="0"/>
                <w:sz w:val="18"/>
                <w:szCs w:val="18"/>
              </w:rPr>
              <w:t>7</w:t>
            </w:r>
          </w:p>
        </w:tc>
        <w:tc>
          <w:tcPr>
            <w:tcW w:w="1701" w:type="dxa"/>
          </w:tcPr>
          <w:p w14:paraId="5843E4E0" w14:textId="77777777" w:rsidR="005868EE" w:rsidRDefault="00FE04C9" w:rsidP="00753545">
            <w:pPr>
              <w:spacing w:line="240" w:lineRule="auto"/>
              <w:rPr>
                <w:rStyle w:val="Datumopmaakprofiel"/>
              </w:rPr>
            </w:pPr>
            <w:r>
              <w:rPr>
                <w:rStyle w:val="Datumopmaakprofiel"/>
              </w:rPr>
              <w:t>8 februari</w:t>
            </w:r>
          </w:p>
        </w:tc>
        <w:tc>
          <w:tcPr>
            <w:tcW w:w="1985" w:type="dxa"/>
          </w:tcPr>
          <w:p w14:paraId="3FB03D6B" w14:textId="77777777" w:rsidR="005868EE" w:rsidRDefault="005868EE" w:rsidP="00753545">
            <w:pPr>
              <w:spacing w:line="240" w:lineRule="auto"/>
            </w:pPr>
            <w:r>
              <w:t>RZ/PPB</w:t>
            </w:r>
          </w:p>
        </w:tc>
        <w:tc>
          <w:tcPr>
            <w:tcW w:w="4394" w:type="dxa"/>
          </w:tcPr>
          <w:p w14:paraId="6730F5C1" w14:textId="77777777" w:rsidR="005868EE" w:rsidRDefault="00FE04C9" w:rsidP="00753545">
            <w:pPr>
              <w:spacing w:line="240" w:lineRule="auto"/>
            </w:pPr>
            <w:r>
              <w:t>Huwelijkse staat aangepast</w:t>
            </w:r>
          </w:p>
        </w:tc>
      </w:tr>
      <w:tr w:rsidR="003835D1" w14:paraId="57EF1FC3" w14:textId="77777777" w:rsidTr="001F2F8C">
        <w:tc>
          <w:tcPr>
            <w:tcW w:w="779" w:type="dxa"/>
          </w:tcPr>
          <w:p w14:paraId="252EEACF" w14:textId="77777777" w:rsidR="003835D1" w:rsidRDefault="003835D1" w:rsidP="00753545">
            <w:pPr>
              <w:pStyle w:val="Koptekst"/>
              <w:tabs>
                <w:tab w:val="clear" w:pos="4536"/>
                <w:tab w:val="clear" w:pos="9072"/>
              </w:tabs>
              <w:spacing w:line="240" w:lineRule="auto"/>
              <w:rPr>
                <w:rStyle w:val="Versie"/>
              </w:rPr>
            </w:pPr>
            <w:r>
              <w:rPr>
                <w:rStyle w:val="Versie"/>
              </w:rPr>
              <w:t>2.8</w:t>
            </w:r>
          </w:p>
        </w:tc>
        <w:tc>
          <w:tcPr>
            <w:tcW w:w="1701" w:type="dxa"/>
          </w:tcPr>
          <w:p w14:paraId="13F2DABF" w14:textId="77777777" w:rsidR="003835D1" w:rsidRDefault="00A66019" w:rsidP="00753545">
            <w:pPr>
              <w:spacing w:line="240" w:lineRule="auto"/>
              <w:rPr>
                <w:rStyle w:val="Datumopmaakprofiel"/>
              </w:rPr>
            </w:pPr>
            <w:r>
              <w:rPr>
                <w:rStyle w:val="Datumopmaakprofiel"/>
              </w:rPr>
              <w:t>21</w:t>
            </w:r>
            <w:r w:rsidR="003835D1">
              <w:rPr>
                <w:rStyle w:val="Datumopmaakprofiel"/>
              </w:rPr>
              <w:t xml:space="preserve"> februari</w:t>
            </w:r>
          </w:p>
        </w:tc>
        <w:tc>
          <w:tcPr>
            <w:tcW w:w="1985" w:type="dxa"/>
          </w:tcPr>
          <w:p w14:paraId="66BE992A" w14:textId="77777777" w:rsidR="003835D1" w:rsidRDefault="003835D1" w:rsidP="00753545">
            <w:pPr>
              <w:spacing w:line="240" w:lineRule="auto"/>
            </w:pPr>
            <w:r>
              <w:t>RZ/PPB</w:t>
            </w:r>
          </w:p>
        </w:tc>
        <w:tc>
          <w:tcPr>
            <w:tcW w:w="4394" w:type="dxa"/>
          </w:tcPr>
          <w:p w14:paraId="3906E0E9" w14:textId="77777777" w:rsidR="003835D1" w:rsidRDefault="003835D1" w:rsidP="00753545">
            <w:pPr>
              <w:spacing w:line="240" w:lineRule="auto"/>
            </w:pPr>
            <w:r>
              <w:t xml:space="preserve">Variant </w:t>
            </w:r>
            <w:r w:rsidR="00D03C2D">
              <w:t>5 en 7 uitgebreid</w:t>
            </w:r>
            <w:r>
              <w:t xml:space="preserve"> en tekstblok VOF/CV/MS toegevoegd</w:t>
            </w:r>
          </w:p>
        </w:tc>
      </w:tr>
      <w:tr w:rsidR="00894EDF" w14:paraId="5BAC34A4" w14:textId="77777777" w:rsidTr="001F2F8C">
        <w:tc>
          <w:tcPr>
            <w:tcW w:w="779" w:type="dxa"/>
          </w:tcPr>
          <w:p w14:paraId="0BA262DF" w14:textId="77777777" w:rsidR="00894EDF" w:rsidRDefault="00894EDF" w:rsidP="00753545">
            <w:pPr>
              <w:pStyle w:val="Koptekst"/>
              <w:tabs>
                <w:tab w:val="clear" w:pos="4536"/>
                <w:tab w:val="clear" w:pos="9072"/>
              </w:tabs>
              <w:spacing w:line="240" w:lineRule="auto"/>
              <w:rPr>
                <w:rStyle w:val="Versie"/>
              </w:rPr>
            </w:pPr>
            <w:r>
              <w:rPr>
                <w:rStyle w:val="Versie"/>
              </w:rPr>
              <w:t>2.9</w:t>
            </w:r>
          </w:p>
        </w:tc>
        <w:tc>
          <w:tcPr>
            <w:tcW w:w="1701" w:type="dxa"/>
          </w:tcPr>
          <w:p w14:paraId="6FB7AF1E" w14:textId="77777777" w:rsidR="00894EDF" w:rsidRDefault="00894EDF" w:rsidP="00753545">
            <w:pPr>
              <w:spacing w:line="240" w:lineRule="auto"/>
              <w:rPr>
                <w:rStyle w:val="Datumopmaakprofiel"/>
              </w:rPr>
            </w:pPr>
            <w:r>
              <w:rPr>
                <w:rStyle w:val="Datumopmaakprofiel"/>
              </w:rPr>
              <w:t>02 april 2012</w:t>
            </w:r>
          </w:p>
        </w:tc>
        <w:tc>
          <w:tcPr>
            <w:tcW w:w="1985" w:type="dxa"/>
          </w:tcPr>
          <w:p w14:paraId="74C6153F" w14:textId="77777777" w:rsidR="00894EDF" w:rsidRDefault="00894EDF" w:rsidP="00753545">
            <w:pPr>
              <w:spacing w:line="240" w:lineRule="auto"/>
            </w:pPr>
            <w:r>
              <w:t>RZ/PPB</w:t>
            </w:r>
          </w:p>
        </w:tc>
        <w:tc>
          <w:tcPr>
            <w:tcW w:w="4394" w:type="dxa"/>
          </w:tcPr>
          <w:p w14:paraId="6E29FBC2" w14:textId="77777777" w:rsidR="00894EDF" w:rsidRDefault="00894EDF" w:rsidP="00753545">
            <w:pPr>
              <w:spacing w:line="240" w:lineRule="auto"/>
            </w:pPr>
            <w:r>
              <w:t xml:space="preserve">Versienr. </w:t>
            </w:r>
            <w:r w:rsidR="00686353">
              <w:t>T</w:t>
            </w:r>
            <w:r>
              <w:t>ekstblok CV/VOF/MS aangepast</w:t>
            </w:r>
          </w:p>
        </w:tc>
      </w:tr>
      <w:tr w:rsidR="00D86D23" w14:paraId="6AFAE428" w14:textId="77777777" w:rsidTr="001F2F8C">
        <w:tc>
          <w:tcPr>
            <w:tcW w:w="779" w:type="dxa"/>
          </w:tcPr>
          <w:p w14:paraId="786C5875" w14:textId="77777777" w:rsidR="00D86D23" w:rsidRDefault="00D86D23" w:rsidP="00753545">
            <w:pPr>
              <w:pStyle w:val="Koptekst"/>
              <w:tabs>
                <w:tab w:val="clear" w:pos="4536"/>
                <w:tab w:val="clear" w:pos="9072"/>
              </w:tabs>
              <w:spacing w:line="240" w:lineRule="auto"/>
              <w:rPr>
                <w:rStyle w:val="Versie"/>
              </w:rPr>
            </w:pPr>
            <w:r>
              <w:rPr>
                <w:rStyle w:val="Versie"/>
              </w:rPr>
              <w:t>3.0</w:t>
            </w:r>
          </w:p>
        </w:tc>
        <w:tc>
          <w:tcPr>
            <w:tcW w:w="1701" w:type="dxa"/>
          </w:tcPr>
          <w:p w14:paraId="6F8A7B62" w14:textId="77777777" w:rsidR="00D86D23" w:rsidRDefault="00CC0855" w:rsidP="00753545">
            <w:pPr>
              <w:spacing w:line="240" w:lineRule="auto"/>
              <w:rPr>
                <w:rStyle w:val="Datumopmaakprofiel"/>
              </w:rPr>
            </w:pPr>
            <w:r>
              <w:rPr>
                <w:rStyle w:val="Datumopmaakprofiel"/>
              </w:rPr>
              <w:t>12 juni</w:t>
            </w:r>
            <w:r w:rsidR="004B1D0B">
              <w:rPr>
                <w:rStyle w:val="Datumopmaakprofiel"/>
              </w:rPr>
              <w:t xml:space="preserve"> 2013</w:t>
            </w:r>
          </w:p>
        </w:tc>
        <w:tc>
          <w:tcPr>
            <w:tcW w:w="1985" w:type="dxa"/>
          </w:tcPr>
          <w:p w14:paraId="2EAC5A9C" w14:textId="77777777" w:rsidR="00D86D23" w:rsidRDefault="00C56D9F" w:rsidP="00753545">
            <w:pPr>
              <w:spacing w:line="240" w:lineRule="auto"/>
            </w:pPr>
            <w:r>
              <w:t>RZ/PPB</w:t>
            </w:r>
          </w:p>
        </w:tc>
        <w:tc>
          <w:tcPr>
            <w:tcW w:w="4394" w:type="dxa"/>
          </w:tcPr>
          <w:p w14:paraId="251CDDD4" w14:textId="77777777" w:rsidR="00D86D23" w:rsidRDefault="001A7B72" w:rsidP="00753545">
            <w:pPr>
              <w:spacing w:line="240" w:lineRule="auto"/>
            </w:pPr>
            <w:r>
              <w:t>Tekstblok B</w:t>
            </w:r>
            <w:r w:rsidR="00127579">
              <w:t>urgerlijke staat</w:t>
            </w:r>
            <w:r>
              <w:t xml:space="preserve"> toegevoegd</w:t>
            </w:r>
            <w:r w:rsidR="00B86A5C">
              <w:t xml:space="preserve">, </w:t>
            </w:r>
            <w:r>
              <w:t>Tekstblok Hoedanigheid en Tekstblok Gevolmachtigde</w:t>
            </w:r>
            <w:r w:rsidR="00553C99">
              <w:t xml:space="preserve"> toegevoegd</w:t>
            </w:r>
            <w:r w:rsidR="00795DE2">
              <w:t xml:space="preserve"> bij enkele varianten</w:t>
            </w:r>
            <w:r w:rsidR="00D3501D">
              <w:t xml:space="preserve"> </w:t>
            </w:r>
            <w:r w:rsidR="00127579">
              <w:t xml:space="preserve">al dan niet </w:t>
            </w:r>
            <w:r w:rsidR="00D3501D">
              <w:t xml:space="preserve">icm de tekst 'de heer/mevrouw voornoemd', </w:t>
            </w:r>
            <w:r w:rsidR="00244D17">
              <w:t>aang</w:t>
            </w:r>
            <w:r w:rsidR="00CC0855">
              <w:t>epast naar nieuwste versies tek</w:t>
            </w:r>
            <w:r w:rsidR="00244D17">
              <w:t>s</w:t>
            </w:r>
            <w:r w:rsidR="00CC0855">
              <w:t>t</w:t>
            </w:r>
            <w:r w:rsidR="00244D17">
              <w:t>blokken</w:t>
            </w:r>
          </w:p>
          <w:p w14:paraId="5F76C89C" w14:textId="77777777" w:rsidR="00C56D9F" w:rsidRDefault="00C56D9F" w:rsidP="00753545">
            <w:pPr>
              <w:spacing w:line="240" w:lineRule="auto"/>
            </w:pPr>
          </w:p>
        </w:tc>
      </w:tr>
      <w:tr w:rsidR="00F54FEB" w14:paraId="16CB9C3A" w14:textId="77777777" w:rsidTr="001F2F8C">
        <w:tc>
          <w:tcPr>
            <w:tcW w:w="779" w:type="dxa"/>
          </w:tcPr>
          <w:p w14:paraId="360FCA6B" w14:textId="77777777" w:rsidR="00F54FEB" w:rsidRDefault="009E5918" w:rsidP="00753545">
            <w:pPr>
              <w:pStyle w:val="Koptekst"/>
              <w:tabs>
                <w:tab w:val="clear" w:pos="4536"/>
                <w:tab w:val="clear" w:pos="9072"/>
              </w:tabs>
              <w:spacing w:line="240" w:lineRule="auto"/>
              <w:rPr>
                <w:rStyle w:val="Versie"/>
              </w:rPr>
            </w:pPr>
            <w:r>
              <w:rPr>
                <w:rStyle w:val="Versie"/>
              </w:rPr>
              <w:t>3.1</w:t>
            </w:r>
          </w:p>
        </w:tc>
        <w:tc>
          <w:tcPr>
            <w:tcW w:w="1701" w:type="dxa"/>
          </w:tcPr>
          <w:p w14:paraId="16D53654" w14:textId="77777777" w:rsidR="00F54FEB" w:rsidRDefault="00A20DCD" w:rsidP="00753545">
            <w:pPr>
              <w:spacing w:line="240" w:lineRule="auto"/>
              <w:rPr>
                <w:rStyle w:val="Datumopmaakprofiel"/>
              </w:rPr>
            </w:pPr>
            <w:r>
              <w:rPr>
                <w:rStyle w:val="Datumopmaakprofiel"/>
              </w:rPr>
              <w:t>1 november</w:t>
            </w:r>
            <w:r w:rsidR="00F54FEB">
              <w:rPr>
                <w:rStyle w:val="Datumopmaakprofiel"/>
              </w:rPr>
              <w:t xml:space="preserve"> 2013</w:t>
            </w:r>
          </w:p>
        </w:tc>
        <w:tc>
          <w:tcPr>
            <w:tcW w:w="1985" w:type="dxa"/>
          </w:tcPr>
          <w:p w14:paraId="0C91E4A0" w14:textId="77777777" w:rsidR="00F54FEB" w:rsidRDefault="00F54FEB" w:rsidP="00753545">
            <w:pPr>
              <w:spacing w:line="240" w:lineRule="auto"/>
            </w:pPr>
            <w:r>
              <w:t>RZ/PPB</w:t>
            </w:r>
          </w:p>
        </w:tc>
        <w:tc>
          <w:tcPr>
            <w:tcW w:w="4394" w:type="dxa"/>
          </w:tcPr>
          <w:p w14:paraId="53FC72C4" w14:textId="77777777" w:rsidR="00F54FEB" w:rsidRDefault="00A20DCD" w:rsidP="00753545">
            <w:pPr>
              <w:spacing w:line="240" w:lineRule="auto"/>
            </w:pPr>
            <w:r>
              <w:t>Tekstvoorbeelden aangepast en</w:t>
            </w:r>
            <w:r w:rsidR="003F4147">
              <w:t xml:space="preserve"> een</w:t>
            </w:r>
            <w:r>
              <w:t xml:space="preserve"> toegevoegd, Tekstblok Rechtspersoon verwijderd. Voor het opnemen van een VOF/CV/MS dient Partij NNP gebruikt te worden. Teksfragmenten aangepast mbt het begin van Tekstblok hoedanigheid wel/niet op een nieuwe regel en ":" toegevoegd na tekstblokken Gevolmachtigde en Hoedangheid</w:t>
            </w:r>
          </w:p>
        </w:tc>
      </w:tr>
      <w:tr w:rsidR="00344B54" w14:paraId="63BE31B3" w14:textId="77777777" w:rsidTr="001F2F8C">
        <w:tc>
          <w:tcPr>
            <w:tcW w:w="779" w:type="dxa"/>
            <w:vMerge w:val="restart"/>
          </w:tcPr>
          <w:p w14:paraId="1C351A70" w14:textId="77777777" w:rsidR="00344B54" w:rsidRDefault="00344B54" w:rsidP="00753545">
            <w:pPr>
              <w:pStyle w:val="Koptekst"/>
              <w:tabs>
                <w:tab w:val="clear" w:pos="4536"/>
                <w:tab w:val="clear" w:pos="9072"/>
              </w:tabs>
              <w:spacing w:line="240" w:lineRule="auto"/>
              <w:rPr>
                <w:rStyle w:val="Versie"/>
              </w:rPr>
            </w:pPr>
            <w:r>
              <w:rPr>
                <w:rStyle w:val="Versie"/>
              </w:rPr>
              <w:t>3</w:t>
            </w:r>
            <w:r w:rsidRPr="00344B54">
              <w:rPr>
                <w:rStyle w:val="Versie"/>
                <w:szCs w:val="18"/>
              </w:rPr>
              <w:t>.</w:t>
            </w:r>
            <w:r w:rsidRPr="00344B54">
              <w:rPr>
                <w:bCs w:val="0"/>
                <w:sz w:val="18"/>
                <w:szCs w:val="18"/>
              </w:rPr>
              <w:t>2</w:t>
            </w:r>
          </w:p>
        </w:tc>
        <w:tc>
          <w:tcPr>
            <w:tcW w:w="1701" w:type="dxa"/>
          </w:tcPr>
          <w:p w14:paraId="3C440B76" w14:textId="77777777" w:rsidR="00344B54" w:rsidRDefault="00344B54" w:rsidP="00753545">
            <w:pPr>
              <w:spacing w:line="240" w:lineRule="auto"/>
              <w:rPr>
                <w:rStyle w:val="Datumopmaakprofiel"/>
              </w:rPr>
            </w:pPr>
            <w:r>
              <w:rPr>
                <w:rStyle w:val="Datumopmaakprofiel"/>
              </w:rPr>
              <w:t>15 april 2014</w:t>
            </w:r>
          </w:p>
        </w:tc>
        <w:tc>
          <w:tcPr>
            <w:tcW w:w="1985" w:type="dxa"/>
          </w:tcPr>
          <w:p w14:paraId="1978805E" w14:textId="77777777" w:rsidR="00344B54" w:rsidRDefault="00344B54" w:rsidP="00753545">
            <w:pPr>
              <w:spacing w:line="240" w:lineRule="auto"/>
            </w:pPr>
            <w:r>
              <w:t>RZ/PPB</w:t>
            </w:r>
          </w:p>
        </w:tc>
        <w:tc>
          <w:tcPr>
            <w:tcW w:w="4394" w:type="dxa"/>
          </w:tcPr>
          <w:p w14:paraId="3EE1491A" w14:textId="77777777" w:rsidR="00344B54" w:rsidRDefault="00344B54" w:rsidP="00753545">
            <w:pPr>
              <w:spacing w:line="240" w:lineRule="auto"/>
            </w:pPr>
            <w:r>
              <w:t>Tekstblok Hoedanigheid vervangen voor keuzeblok Hoedanigheid, nummering en inspringing aangepast, aangepast naar nieuwste versies tekstblokken</w:t>
            </w:r>
          </w:p>
        </w:tc>
      </w:tr>
      <w:tr w:rsidR="0039244C" w14:paraId="3E33F7DD" w14:textId="77777777" w:rsidTr="001F2F8C">
        <w:tc>
          <w:tcPr>
            <w:tcW w:w="779" w:type="dxa"/>
            <w:vMerge/>
          </w:tcPr>
          <w:p w14:paraId="12859644" w14:textId="77777777" w:rsidR="0039244C" w:rsidRDefault="0039244C" w:rsidP="00753545">
            <w:pPr>
              <w:pStyle w:val="Koptekst"/>
              <w:tabs>
                <w:tab w:val="clear" w:pos="4536"/>
                <w:tab w:val="clear" w:pos="9072"/>
              </w:tabs>
              <w:spacing w:line="240" w:lineRule="auto"/>
              <w:rPr>
                <w:rStyle w:val="Versie"/>
              </w:rPr>
            </w:pPr>
          </w:p>
        </w:tc>
        <w:tc>
          <w:tcPr>
            <w:tcW w:w="1701" w:type="dxa"/>
          </w:tcPr>
          <w:p w14:paraId="29E27A4F" w14:textId="77777777" w:rsidR="0039244C" w:rsidRDefault="0039244C" w:rsidP="00753545">
            <w:pPr>
              <w:spacing w:line="240" w:lineRule="auto"/>
              <w:rPr>
                <w:rStyle w:val="Datumopmaakprofiel"/>
              </w:rPr>
            </w:pPr>
            <w:r>
              <w:rPr>
                <w:rStyle w:val="Datumopmaakprofiel"/>
              </w:rPr>
              <w:t>19 december 2014</w:t>
            </w:r>
          </w:p>
        </w:tc>
        <w:tc>
          <w:tcPr>
            <w:tcW w:w="1985" w:type="dxa"/>
          </w:tcPr>
          <w:p w14:paraId="707AE6BD" w14:textId="77777777" w:rsidR="0039244C" w:rsidRDefault="0039244C" w:rsidP="00753545">
            <w:pPr>
              <w:spacing w:line="240" w:lineRule="auto"/>
            </w:pPr>
            <w:r>
              <w:t>LG/PPB</w:t>
            </w:r>
          </w:p>
        </w:tc>
        <w:tc>
          <w:tcPr>
            <w:tcW w:w="4394" w:type="dxa"/>
          </w:tcPr>
          <w:p w14:paraId="35F2C9C9" w14:textId="77777777" w:rsidR="0039244C" w:rsidRDefault="0039244C" w:rsidP="00753545">
            <w:pPr>
              <w:spacing w:line="240" w:lineRule="auto"/>
            </w:pPr>
            <w:r>
              <w:t>Voorbeeld van Variant 3 (voorbeeld 4) aangepast</w:t>
            </w:r>
          </w:p>
        </w:tc>
      </w:tr>
      <w:tr w:rsidR="0074091E" w14:paraId="1D807480" w14:textId="77777777" w:rsidTr="001F2F8C">
        <w:trPr>
          <w:ins w:id="99" w:author="Schootbrugge, Jean-Michel van de" w:date="2024-10-25T14:22:00Z"/>
        </w:trPr>
        <w:tc>
          <w:tcPr>
            <w:tcW w:w="779" w:type="dxa"/>
          </w:tcPr>
          <w:p w14:paraId="4004C5BB" w14:textId="057173F4" w:rsidR="0074091E" w:rsidRDefault="0074091E" w:rsidP="00753545">
            <w:pPr>
              <w:pStyle w:val="Koptekst"/>
              <w:tabs>
                <w:tab w:val="clear" w:pos="4536"/>
                <w:tab w:val="clear" w:pos="9072"/>
              </w:tabs>
              <w:spacing w:line="240" w:lineRule="auto"/>
              <w:rPr>
                <w:ins w:id="100" w:author="Schootbrugge, Jean-Michel van de" w:date="2024-10-25T14:22:00Z" w16du:dateUtc="2024-10-25T12:22:00Z"/>
                <w:rStyle w:val="Versie"/>
              </w:rPr>
            </w:pPr>
            <w:ins w:id="101" w:author="Schootbrugge, Jean-Michel van de" w:date="2024-10-25T14:22:00Z" w16du:dateUtc="2024-10-25T12:22:00Z">
              <w:r>
                <w:rPr>
                  <w:rStyle w:val="Versie"/>
                </w:rPr>
                <w:t>4.0</w:t>
              </w:r>
            </w:ins>
          </w:p>
        </w:tc>
        <w:tc>
          <w:tcPr>
            <w:tcW w:w="1701" w:type="dxa"/>
          </w:tcPr>
          <w:p w14:paraId="122266CF" w14:textId="1665474A" w:rsidR="0074091E" w:rsidRDefault="0074091E" w:rsidP="00753545">
            <w:pPr>
              <w:spacing w:line="240" w:lineRule="auto"/>
              <w:rPr>
                <w:ins w:id="102" w:author="Schootbrugge, Jean-Michel van de" w:date="2024-10-25T14:22:00Z" w16du:dateUtc="2024-10-25T12:22:00Z"/>
                <w:rStyle w:val="Datumopmaakprofiel"/>
              </w:rPr>
            </w:pPr>
            <w:ins w:id="103" w:author="Schootbrugge, Jean-Michel van de" w:date="2024-10-25T14:22:00Z" w16du:dateUtc="2024-10-25T12:22:00Z">
              <w:r>
                <w:rPr>
                  <w:rStyle w:val="Datumopmaakprofiel"/>
                </w:rPr>
                <w:t>1 november 2024</w:t>
              </w:r>
            </w:ins>
          </w:p>
        </w:tc>
        <w:tc>
          <w:tcPr>
            <w:tcW w:w="1985" w:type="dxa"/>
          </w:tcPr>
          <w:p w14:paraId="4CCEDECD" w14:textId="21588395" w:rsidR="0074091E" w:rsidRDefault="0074091E" w:rsidP="00753545">
            <w:pPr>
              <w:spacing w:line="240" w:lineRule="auto"/>
              <w:rPr>
                <w:ins w:id="104" w:author="Schootbrugge, Jean-Michel van de" w:date="2024-10-25T14:22:00Z" w16du:dateUtc="2024-10-25T12:22:00Z"/>
              </w:rPr>
            </w:pPr>
            <w:ins w:id="105" w:author="Schootbrugge, Jean-Michel van de" w:date="2024-10-25T14:22:00Z" w16du:dateUtc="2024-10-25T12:22:00Z">
              <w:r>
                <w:t>DPI/ODR</w:t>
              </w:r>
            </w:ins>
          </w:p>
        </w:tc>
        <w:tc>
          <w:tcPr>
            <w:tcW w:w="4394" w:type="dxa"/>
          </w:tcPr>
          <w:p w14:paraId="374642E1" w14:textId="12567C81" w:rsidR="0074091E" w:rsidRDefault="00DE6F2D" w:rsidP="00753545">
            <w:pPr>
              <w:spacing w:line="240" w:lineRule="auto"/>
              <w:rPr>
                <w:ins w:id="106" w:author="Schootbrugge, Jean-Michel van de" w:date="2024-10-25T14:22:00Z" w16du:dateUtc="2024-10-25T12:22:00Z"/>
              </w:rPr>
            </w:pPr>
            <w:ins w:id="107" w:author="Schootbrugge, Jean-Michel van de" w:date="2024-10-25T14:22:00Z" w16du:dateUtc="2024-10-25T12:22:00Z">
              <w:r>
                <w:t>Genderneutraal maken van de tekstblokken</w:t>
              </w:r>
            </w:ins>
          </w:p>
        </w:tc>
      </w:tr>
    </w:tbl>
    <w:p w14:paraId="6AB8BCF0" w14:textId="77777777" w:rsidR="00F74269" w:rsidRPr="007D3091" w:rsidRDefault="00F74269" w:rsidP="00753545">
      <w:pPr>
        <w:spacing w:line="240" w:lineRule="auto"/>
      </w:pPr>
    </w:p>
    <w:sectPr w:rsidR="00F74269" w:rsidRPr="007D309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D1C1F" w14:textId="77777777" w:rsidR="007B0B27" w:rsidRDefault="007B0B27">
      <w:r>
        <w:separator/>
      </w:r>
    </w:p>
  </w:endnote>
  <w:endnote w:type="continuationSeparator" w:id="0">
    <w:p w14:paraId="6AA24F64" w14:textId="77777777" w:rsidR="007B0B27" w:rsidRDefault="007B0B27">
      <w:r>
        <w:continuationSeparator/>
      </w:r>
    </w:p>
  </w:endnote>
  <w:endnote w:type="continuationNotice" w:id="1">
    <w:p w14:paraId="170CED65" w14:textId="77777777" w:rsidR="007B0B27" w:rsidRDefault="007B0B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76CA6" w14:textId="77777777" w:rsidR="0039244C" w:rsidRDefault="0039244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8513F" w14:textId="77777777" w:rsidR="0039244C" w:rsidRDefault="0039244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1F193" w14:textId="77777777" w:rsidR="0039244C" w:rsidRDefault="003924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F3BA0" w14:textId="77777777" w:rsidR="007B0B27" w:rsidRDefault="007B0B27">
      <w:r>
        <w:separator/>
      </w:r>
    </w:p>
  </w:footnote>
  <w:footnote w:type="continuationSeparator" w:id="0">
    <w:p w14:paraId="57EA86C1" w14:textId="77777777" w:rsidR="007B0B27" w:rsidRDefault="007B0B27">
      <w:r>
        <w:continuationSeparator/>
      </w:r>
    </w:p>
  </w:footnote>
  <w:footnote w:type="continuationNotice" w:id="1">
    <w:p w14:paraId="527F2B62" w14:textId="77777777" w:rsidR="007B0B27" w:rsidRDefault="007B0B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77F13" w14:textId="77777777" w:rsidR="0039244C" w:rsidRDefault="0039244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7601E" w14:textId="77777777" w:rsidR="0039244C" w:rsidRDefault="0039244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04B47" w14:textId="77777777" w:rsidR="0039244C" w:rsidRDefault="0039244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F285E"/>
    <w:multiLevelType w:val="multilevel"/>
    <w:tmpl w:val="F27074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EA6A19"/>
    <w:multiLevelType w:val="hybridMultilevel"/>
    <w:tmpl w:val="75CA5E30"/>
    <w:lvl w:ilvl="0" w:tplc="0413000F">
      <w:start w:val="1"/>
      <w:numFmt w:val="decimal"/>
      <w:lvlText w:val="%1."/>
      <w:lvlJc w:val="left"/>
      <w:pPr>
        <w:tabs>
          <w:tab w:val="num" w:pos="720"/>
        </w:tabs>
        <w:ind w:left="720" w:hanging="360"/>
      </w:pPr>
      <w:rPr>
        <w:rFonts w:hint="default"/>
      </w:rPr>
    </w:lvl>
    <w:lvl w:ilvl="1" w:tplc="E94A459A">
      <w:start w:val="1"/>
      <w:numFmt w:val="lowerLetter"/>
      <w:lvlText w:val="%2."/>
      <w:lvlJc w:val="left"/>
      <w:pPr>
        <w:tabs>
          <w:tab w:val="num" w:pos="720"/>
        </w:tabs>
        <w:ind w:left="720" w:hanging="360"/>
      </w:pPr>
      <w:rPr>
        <w:rFonts w:hint="default"/>
      </w:rPr>
    </w:lvl>
    <w:lvl w:ilvl="2" w:tplc="486234B2">
      <w:start w:val="1"/>
      <w:numFmt w:val="upperRoman"/>
      <w:lvlText w:val="%3."/>
      <w:lvlJc w:val="right"/>
      <w:pPr>
        <w:tabs>
          <w:tab w:val="num" w:pos="2160"/>
        </w:tabs>
        <w:ind w:left="2160" w:hanging="180"/>
      </w:pPr>
      <w:rPr>
        <w:rFonts w:hint="default"/>
        <w:color w:val="auto"/>
      </w:r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F7F26B5"/>
    <w:multiLevelType w:val="hybridMultilevel"/>
    <w:tmpl w:val="3718F96A"/>
    <w:lvl w:ilvl="0" w:tplc="04130019">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0FE4468E"/>
    <w:multiLevelType w:val="hybridMultilevel"/>
    <w:tmpl w:val="F27074F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0FE1DA1"/>
    <w:multiLevelType w:val="hybridMultilevel"/>
    <w:tmpl w:val="A4AE2B40"/>
    <w:lvl w:ilvl="0" w:tplc="437C4C82">
      <w:start w:val="1"/>
      <w:numFmt w:val="upperRoman"/>
      <w:lvlText w:val="%1."/>
      <w:lvlJc w:val="left"/>
      <w:pPr>
        <w:tabs>
          <w:tab w:val="num" w:pos="2160"/>
        </w:tabs>
        <w:ind w:left="216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4647E44"/>
    <w:multiLevelType w:val="hybridMultilevel"/>
    <w:tmpl w:val="965A7D12"/>
    <w:lvl w:ilvl="0" w:tplc="437C4C82">
      <w:start w:val="1"/>
      <w:numFmt w:val="upperRoman"/>
      <w:lvlText w:val="%1."/>
      <w:lvlJc w:val="left"/>
      <w:pPr>
        <w:tabs>
          <w:tab w:val="num" w:pos="1800"/>
        </w:tabs>
        <w:ind w:left="1800" w:hanging="1440"/>
      </w:pPr>
      <w:rPr>
        <w:rFonts w:hint="default"/>
      </w:rPr>
    </w:lvl>
    <w:lvl w:ilvl="1" w:tplc="071646F0">
      <w:start w:val="2"/>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0C8457C"/>
    <w:multiLevelType w:val="hybridMultilevel"/>
    <w:tmpl w:val="C0FC288E"/>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083"/>
        </w:tabs>
        <w:ind w:left="1083" w:hanging="360"/>
      </w:pPr>
      <w:rPr>
        <w:rFonts w:ascii="Courier New" w:hAnsi="Courier New" w:cs="Courier New" w:hint="default"/>
      </w:rPr>
    </w:lvl>
    <w:lvl w:ilvl="2" w:tplc="04130005" w:tentative="1">
      <w:start w:val="1"/>
      <w:numFmt w:val="bullet"/>
      <w:lvlText w:val=""/>
      <w:lvlJc w:val="left"/>
      <w:pPr>
        <w:tabs>
          <w:tab w:val="num" w:pos="1803"/>
        </w:tabs>
        <w:ind w:left="1803" w:hanging="360"/>
      </w:pPr>
      <w:rPr>
        <w:rFonts w:ascii="Wingdings" w:hAnsi="Wingdings" w:hint="default"/>
      </w:rPr>
    </w:lvl>
    <w:lvl w:ilvl="3" w:tplc="04130001" w:tentative="1">
      <w:start w:val="1"/>
      <w:numFmt w:val="bullet"/>
      <w:lvlText w:val=""/>
      <w:lvlJc w:val="left"/>
      <w:pPr>
        <w:tabs>
          <w:tab w:val="num" w:pos="2523"/>
        </w:tabs>
        <w:ind w:left="2523" w:hanging="360"/>
      </w:pPr>
      <w:rPr>
        <w:rFonts w:ascii="Symbol" w:hAnsi="Symbol" w:hint="default"/>
      </w:rPr>
    </w:lvl>
    <w:lvl w:ilvl="4" w:tplc="04130003" w:tentative="1">
      <w:start w:val="1"/>
      <w:numFmt w:val="bullet"/>
      <w:lvlText w:val="o"/>
      <w:lvlJc w:val="left"/>
      <w:pPr>
        <w:tabs>
          <w:tab w:val="num" w:pos="3243"/>
        </w:tabs>
        <w:ind w:left="3243" w:hanging="360"/>
      </w:pPr>
      <w:rPr>
        <w:rFonts w:ascii="Courier New" w:hAnsi="Courier New" w:cs="Courier New" w:hint="default"/>
      </w:rPr>
    </w:lvl>
    <w:lvl w:ilvl="5" w:tplc="04130005" w:tentative="1">
      <w:start w:val="1"/>
      <w:numFmt w:val="bullet"/>
      <w:lvlText w:val=""/>
      <w:lvlJc w:val="left"/>
      <w:pPr>
        <w:tabs>
          <w:tab w:val="num" w:pos="3963"/>
        </w:tabs>
        <w:ind w:left="3963" w:hanging="360"/>
      </w:pPr>
      <w:rPr>
        <w:rFonts w:ascii="Wingdings" w:hAnsi="Wingdings" w:hint="default"/>
      </w:rPr>
    </w:lvl>
    <w:lvl w:ilvl="6" w:tplc="04130001" w:tentative="1">
      <w:start w:val="1"/>
      <w:numFmt w:val="bullet"/>
      <w:lvlText w:val=""/>
      <w:lvlJc w:val="left"/>
      <w:pPr>
        <w:tabs>
          <w:tab w:val="num" w:pos="4683"/>
        </w:tabs>
        <w:ind w:left="4683" w:hanging="360"/>
      </w:pPr>
      <w:rPr>
        <w:rFonts w:ascii="Symbol" w:hAnsi="Symbol" w:hint="default"/>
      </w:rPr>
    </w:lvl>
    <w:lvl w:ilvl="7" w:tplc="04130003" w:tentative="1">
      <w:start w:val="1"/>
      <w:numFmt w:val="bullet"/>
      <w:lvlText w:val="o"/>
      <w:lvlJc w:val="left"/>
      <w:pPr>
        <w:tabs>
          <w:tab w:val="num" w:pos="5403"/>
        </w:tabs>
        <w:ind w:left="5403" w:hanging="360"/>
      </w:pPr>
      <w:rPr>
        <w:rFonts w:ascii="Courier New" w:hAnsi="Courier New" w:cs="Courier New" w:hint="default"/>
      </w:rPr>
    </w:lvl>
    <w:lvl w:ilvl="8" w:tplc="04130005" w:tentative="1">
      <w:start w:val="1"/>
      <w:numFmt w:val="bullet"/>
      <w:lvlText w:val=""/>
      <w:lvlJc w:val="left"/>
      <w:pPr>
        <w:tabs>
          <w:tab w:val="num" w:pos="6123"/>
        </w:tabs>
        <w:ind w:left="6123" w:hanging="360"/>
      </w:pPr>
      <w:rPr>
        <w:rFonts w:ascii="Wingdings" w:hAnsi="Wingdings" w:hint="default"/>
      </w:rPr>
    </w:lvl>
  </w:abstractNum>
  <w:abstractNum w:abstractNumId="7" w15:restartNumberingAfterBreak="0">
    <w:nsid w:val="284107C4"/>
    <w:multiLevelType w:val="hybridMultilevel"/>
    <w:tmpl w:val="1414815E"/>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8" w15:restartNumberingAfterBreak="0">
    <w:nsid w:val="2AD55F24"/>
    <w:multiLevelType w:val="hybridMultilevel"/>
    <w:tmpl w:val="747AD7DC"/>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9" w15:restartNumberingAfterBreak="0">
    <w:nsid w:val="2B3A79C9"/>
    <w:multiLevelType w:val="hybridMultilevel"/>
    <w:tmpl w:val="766469C8"/>
    <w:lvl w:ilvl="0" w:tplc="3D4A8B48">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720"/>
        </w:tabs>
        <w:ind w:left="720" w:hanging="360"/>
      </w:pPr>
    </w:lvl>
    <w:lvl w:ilvl="2" w:tplc="0413001B" w:tentative="1">
      <w:start w:val="1"/>
      <w:numFmt w:val="lowerRoman"/>
      <w:lvlText w:val="%3."/>
      <w:lvlJc w:val="right"/>
      <w:pPr>
        <w:tabs>
          <w:tab w:val="num" w:pos="1440"/>
        </w:tabs>
        <w:ind w:left="1440" w:hanging="180"/>
      </w:pPr>
    </w:lvl>
    <w:lvl w:ilvl="3" w:tplc="0413000F" w:tentative="1">
      <w:start w:val="1"/>
      <w:numFmt w:val="decimal"/>
      <w:lvlText w:val="%4."/>
      <w:lvlJc w:val="left"/>
      <w:pPr>
        <w:tabs>
          <w:tab w:val="num" w:pos="2160"/>
        </w:tabs>
        <w:ind w:left="2160" w:hanging="360"/>
      </w:pPr>
    </w:lvl>
    <w:lvl w:ilvl="4" w:tplc="04130019" w:tentative="1">
      <w:start w:val="1"/>
      <w:numFmt w:val="lowerLetter"/>
      <w:lvlText w:val="%5."/>
      <w:lvlJc w:val="left"/>
      <w:pPr>
        <w:tabs>
          <w:tab w:val="num" w:pos="2880"/>
        </w:tabs>
        <w:ind w:left="2880" w:hanging="360"/>
      </w:pPr>
    </w:lvl>
    <w:lvl w:ilvl="5" w:tplc="0413001B" w:tentative="1">
      <w:start w:val="1"/>
      <w:numFmt w:val="lowerRoman"/>
      <w:lvlText w:val="%6."/>
      <w:lvlJc w:val="right"/>
      <w:pPr>
        <w:tabs>
          <w:tab w:val="num" w:pos="3600"/>
        </w:tabs>
        <w:ind w:left="3600" w:hanging="180"/>
      </w:pPr>
    </w:lvl>
    <w:lvl w:ilvl="6" w:tplc="0413000F" w:tentative="1">
      <w:start w:val="1"/>
      <w:numFmt w:val="decimal"/>
      <w:lvlText w:val="%7."/>
      <w:lvlJc w:val="left"/>
      <w:pPr>
        <w:tabs>
          <w:tab w:val="num" w:pos="4320"/>
        </w:tabs>
        <w:ind w:left="4320" w:hanging="360"/>
      </w:pPr>
    </w:lvl>
    <w:lvl w:ilvl="7" w:tplc="04130019" w:tentative="1">
      <w:start w:val="1"/>
      <w:numFmt w:val="lowerLetter"/>
      <w:lvlText w:val="%8."/>
      <w:lvlJc w:val="left"/>
      <w:pPr>
        <w:tabs>
          <w:tab w:val="num" w:pos="5040"/>
        </w:tabs>
        <w:ind w:left="5040" w:hanging="360"/>
      </w:pPr>
    </w:lvl>
    <w:lvl w:ilvl="8" w:tplc="0413001B" w:tentative="1">
      <w:start w:val="1"/>
      <w:numFmt w:val="lowerRoman"/>
      <w:lvlText w:val="%9."/>
      <w:lvlJc w:val="right"/>
      <w:pPr>
        <w:tabs>
          <w:tab w:val="num" w:pos="5760"/>
        </w:tabs>
        <w:ind w:left="5760" w:hanging="180"/>
      </w:pPr>
    </w:lvl>
  </w:abstractNum>
  <w:abstractNum w:abstractNumId="10" w15:restartNumberingAfterBreak="0">
    <w:nsid w:val="2DA84F27"/>
    <w:multiLevelType w:val="hybridMultilevel"/>
    <w:tmpl w:val="904C4594"/>
    <w:lvl w:ilvl="0" w:tplc="81F8AA40">
      <w:start w:val="1"/>
      <w:numFmt w:val="upperRoman"/>
      <w:lvlText w:val="%1."/>
      <w:lvlJc w:val="left"/>
      <w:pPr>
        <w:tabs>
          <w:tab w:val="num" w:pos="2163"/>
        </w:tabs>
        <w:ind w:left="2163" w:hanging="1440"/>
      </w:pPr>
      <w:rPr>
        <w:rFonts w:hint="default"/>
      </w:rPr>
    </w:lvl>
    <w:lvl w:ilvl="1" w:tplc="04130019" w:tentative="1">
      <w:start w:val="1"/>
      <w:numFmt w:val="lowerLetter"/>
      <w:lvlText w:val="%2."/>
      <w:lvlJc w:val="left"/>
      <w:pPr>
        <w:tabs>
          <w:tab w:val="num" w:pos="1803"/>
        </w:tabs>
        <w:ind w:left="1803" w:hanging="360"/>
      </w:pPr>
    </w:lvl>
    <w:lvl w:ilvl="2" w:tplc="0413001B" w:tentative="1">
      <w:start w:val="1"/>
      <w:numFmt w:val="lowerRoman"/>
      <w:lvlText w:val="%3."/>
      <w:lvlJc w:val="right"/>
      <w:pPr>
        <w:tabs>
          <w:tab w:val="num" w:pos="2523"/>
        </w:tabs>
        <w:ind w:left="2523" w:hanging="180"/>
      </w:pPr>
    </w:lvl>
    <w:lvl w:ilvl="3" w:tplc="0413000F" w:tentative="1">
      <w:start w:val="1"/>
      <w:numFmt w:val="decimal"/>
      <w:lvlText w:val="%4."/>
      <w:lvlJc w:val="left"/>
      <w:pPr>
        <w:tabs>
          <w:tab w:val="num" w:pos="3243"/>
        </w:tabs>
        <w:ind w:left="3243" w:hanging="360"/>
      </w:pPr>
    </w:lvl>
    <w:lvl w:ilvl="4" w:tplc="04130019" w:tentative="1">
      <w:start w:val="1"/>
      <w:numFmt w:val="lowerLetter"/>
      <w:lvlText w:val="%5."/>
      <w:lvlJc w:val="left"/>
      <w:pPr>
        <w:tabs>
          <w:tab w:val="num" w:pos="3963"/>
        </w:tabs>
        <w:ind w:left="3963" w:hanging="360"/>
      </w:pPr>
    </w:lvl>
    <w:lvl w:ilvl="5" w:tplc="0413001B" w:tentative="1">
      <w:start w:val="1"/>
      <w:numFmt w:val="lowerRoman"/>
      <w:lvlText w:val="%6."/>
      <w:lvlJc w:val="right"/>
      <w:pPr>
        <w:tabs>
          <w:tab w:val="num" w:pos="4683"/>
        </w:tabs>
        <w:ind w:left="4683" w:hanging="180"/>
      </w:pPr>
    </w:lvl>
    <w:lvl w:ilvl="6" w:tplc="0413000F" w:tentative="1">
      <w:start w:val="1"/>
      <w:numFmt w:val="decimal"/>
      <w:lvlText w:val="%7."/>
      <w:lvlJc w:val="left"/>
      <w:pPr>
        <w:tabs>
          <w:tab w:val="num" w:pos="5403"/>
        </w:tabs>
        <w:ind w:left="5403" w:hanging="360"/>
      </w:pPr>
    </w:lvl>
    <w:lvl w:ilvl="7" w:tplc="04130019" w:tentative="1">
      <w:start w:val="1"/>
      <w:numFmt w:val="lowerLetter"/>
      <w:lvlText w:val="%8."/>
      <w:lvlJc w:val="left"/>
      <w:pPr>
        <w:tabs>
          <w:tab w:val="num" w:pos="6123"/>
        </w:tabs>
        <w:ind w:left="6123" w:hanging="360"/>
      </w:pPr>
    </w:lvl>
    <w:lvl w:ilvl="8" w:tplc="0413001B" w:tentative="1">
      <w:start w:val="1"/>
      <w:numFmt w:val="lowerRoman"/>
      <w:lvlText w:val="%9."/>
      <w:lvlJc w:val="right"/>
      <w:pPr>
        <w:tabs>
          <w:tab w:val="num" w:pos="6843"/>
        </w:tabs>
        <w:ind w:left="6843" w:hanging="180"/>
      </w:pPr>
    </w:lvl>
  </w:abstractNum>
  <w:abstractNum w:abstractNumId="11" w15:restartNumberingAfterBreak="0">
    <w:nsid w:val="31D44AF0"/>
    <w:multiLevelType w:val="hybridMultilevel"/>
    <w:tmpl w:val="BCD856AC"/>
    <w:lvl w:ilvl="0" w:tplc="63EE276E">
      <w:start w:val="1"/>
      <w:numFmt w:val="bullet"/>
      <w:lvlText w:val="-"/>
      <w:lvlJc w:val="left"/>
      <w:pPr>
        <w:tabs>
          <w:tab w:val="num" w:pos="1800"/>
        </w:tabs>
        <w:ind w:left="1800" w:hanging="363"/>
      </w:pPr>
      <w:rPr>
        <w:rFonts w:ascii="Arial" w:eastAsia="Times New Roman" w:hAnsi="Arial" w:hint="default"/>
      </w:rPr>
    </w:lvl>
    <w:lvl w:ilvl="1" w:tplc="04130003" w:tentative="1">
      <w:start w:val="1"/>
      <w:numFmt w:val="bullet"/>
      <w:lvlText w:val="o"/>
      <w:lvlJc w:val="left"/>
      <w:pPr>
        <w:tabs>
          <w:tab w:val="num" w:pos="2520"/>
        </w:tabs>
        <w:ind w:left="2520" w:hanging="360"/>
      </w:pPr>
      <w:rPr>
        <w:rFonts w:ascii="Courier New" w:hAnsi="Courier New" w:cs="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cs="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cs="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F30607B"/>
    <w:multiLevelType w:val="hybridMultilevel"/>
    <w:tmpl w:val="C4E40A1A"/>
    <w:lvl w:ilvl="0" w:tplc="B5226156">
      <w:start w:val="1"/>
      <w:numFmt w:val="bullet"/>
      <w:lvlText w:val="-"/>
      <w:lvlJc w:val="left"/>
      <w:pPr>
        <w:tabs>
          <w:tab w:val="num" w:pos="720"/>
        </w:tabs>
        <w:ind w:left="720" w:hanging="363"/>
      </w:pPr>
      <w:rPr>
        <w:rFonts w:ascii="Arial" w:hAnsi="Aria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501FE2"/>
    <w:multiLevelType w:val="hybridMultilevel"/>
    <w:tmpl w:val="6458E212"/>
    <w:lvl w:ilvl="0" w:tplc="D39A3CAA">
      <w:start w:val="1"/>
      <w:numFmt w:val="upperRoman"/>
      <w:lvlText w:val="%1."/>
      <w:lvlJc w:val="right"/>
      <w:pPr>
        <w:tabs>
          <w:tab w:val="num" w:pos="1260"/>
        </w:tabs>
        <w:ind w:left="1260" w:hanging="180"/>
      </w:pPr>
      <w:rPr>
        <w:rFonts w:hint="default"/>
        <w:color w:val="auto"/>
      </w:r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4" w15:restartNumberingAfterBreak="0">
    <w:nsid w:val="409D0102"/>
    <w:multiLevelType w:val="hybridMultilevel"/>
    <w:tmpl w:val="9432E33E"/>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5D11B9C"/>
    <w:multiLevelType w:val="hybridMultilevel"/>
    <w:tmpl w:val="E2FCA108"/>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AF61019"/>
    <w:multiLevelType w:val="hybridMultilevel"/>
    <w:tmpl w:val="70864F20"/>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B414471"/>
    <w:multiLevelType w:val="hybridMultilevel"/>
    <w:tmpl w:val="D4F68CFC"/>
    <w:lvl w:ilvl="0" w:tplc="81F8AA40">
      <w:start w:val="1"/>
      <w:numFmt w:val="upperRoman"/>
      <w:lvlText w:val="%1."/>
      <w:lvlJc w:val="left"/>
      <w:pPr>
        <w:tabs>
          <w:tab w:val="num" w:pos="2148"/>
        </w:tabs>
        <w:ind w:left="2148" w:hanging="1440"/>
      </w:pPr>
      <w:rPr>
        <w:rFonts w:hint="default"/>
      </w:rPr>
    </w:lvl>
    <w:lvl w:ilvl="1" w:tplc="04130019" w:tentative="1">
      <w:start w:val="1"/>
      <w:numFmt w:val="lowerLetter"/>
      <w:lvlText w:val="%2."/>
      <w:lvlJc w:val="left"/>
      <w:pPr>
        <w:tabs>
          <w:tab w:val="num" w:pos="1788"/>
        </w:tabs>
        <w:ind w:left="1788" w:hanging="360"/>
      </w:pPr>
    </w:lvl>
    <w:lvl w:ilvl="2" w:tplc="0413001B" w:tentative="1">
      <w:start w:val="1"/>
      <w:numFmt w:val="lowerRoman"/>
      <w:lvlText w:val="%3."/>
      <w:lvlJc w:val="right"/>
      <w:pPr>
        <w:tabs>
          <w:tab w:val="num" w:pos="2508"/>
        </w:tabs>
        <w:ind w:left="2508" w:hanging="180"/>
      </w:pPr>
    </w:lvl>
    <w:lvl w:ilvl="3" w:tplc="0413000F" w:tentative="1">
      <w:start w:val="1"/>
      <w:numFmt w:val="decimal"/>
      <w:lvlText w:val="%4."/>
      <w:lvlJc w:val="left"/>
      <w:pPr>
        <w:tabs>
          <w:tab w:val="num" w:pos="3228"/>
        </w:tabs>
        <w:ind w:left="3228" w:hanging="360"/>
      </w:pPr>
    </w:lvl>
    <w:lvl w:ilvl="4" w:tplc="04130019" w:tentative="1">
      <w:start w:val="1"/>
      <w:numFmt w:val="lowerLetter"/>
      <w:lvlText w:val="%5."/>
      <w:lvlJc w:val="left"/>
      <w:pPr>
        <w:tabs>
          <w:tab w:val="num" w:pos="3948"/>
        </w:tabs>
        <w:ind w:left="3948" w:hanging="360"/>
      </w:pPr>
    </w:lvl>
    <w:lvl w:ilvl="5" w:tplc="0413001B" w:tentative="1">
      <w:start w:val="1"/>
      <w:numFmt w:val="lowerRoman"/>
      <w:lvlText w:val="%6."/>
      <w:lvlJc w:val="right"/>
      <w:pPr>
        <w:tabs>
          <w:tab w:val="num" w:pos="4668"/>
        </w:tabs>
        <w:ind w:left="4668" w:hanging="180"/>
      </w:pPr>
    </w:lvl>
    <w:lvl w:ilvl="6" w:tplc="0413000F" w:tentative="1">
      <w:start w:val="1"/>
      <w:numFmt w:val="decimal"/>
      <w:lvlText w:val="%7."/>
      <w:lvlJc w:val="left"/>
      <w:pPr>
        <w:tabs>
          <w:tab w:val="num" w:pos="5388"/>
        </w:tabs>
        <w:ind w:left="5388" w:hanging="360"/>
      </w:pPr>
    </w:lvl>
    <w:lvl w:ilvl="7" w:tplc="04130019" w:tentative="1">
      <w:start w:val="1"/>
      <w:numFmt w:val="lowerLetter"/>
      <w:lvlText w:val="%8."/>
      <w:lvlJc w:val="left"/>
      <w:pPr>
        <w:tabs>
          <w:tab w:val="num" w:pos="6108"/>
        </w:tabs>
        <w:ind w:left="6108" w:hanging="360"/>
      </w:pPr>
    </w:lvl>
    <w:lvl w:ilvl="8" w:tplc="0413001B" w:tentative="1">
      <w:start w:val="1"/>
      <w:numFmt w:val="lowerRoman"/>
      <w:lvlText w:val="%9."/>
      <w:lvlJc w:val="right"/>
      <w:pPr>
        <w:tabs>
          <w:tab w:val="num" w:pos="6828"/>
        </w:tabs>
        <w:ind w:left="6828" w:hanging="180"/>
      </w:pPr>
    </w:lvl>
  </w:abstractNum>
  <w:abstractNum w:abstractNumId="18" w15:restartNumberingAfterBreak="0">
    <w:nsid w:val="527F06E7"/>
    <w:multiLevelType w:val="hybridMultilevel"/>
    <w:tmpl w:val="F2CAE67C"/>
    <w:lvl w:ilvl="0" w:tplc="89F285D6">
      <w:start w:val="1"/>
      <w:numFmt w:val="bullet"/>
      <w:lvlText w:val="-"/>
      <w:lvlJc w:val="left"/>
      <w:pPr>
        <w:tabs>
          <w:tab w:val="num" w:pos="357"/>
        </w:tabs>
        <w:ind w:left="357" w:hanging="357"/>
      </w:pPr>
      <w:rPr>
        <w:rFonts w:ascii="Helvetica" w:hAnsi="Helvetic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C03FE"/>
    <w:multiLevelType w:val="hybridMultilevel"/>
    <w:tmpl w:val="C374E724"/>
    <w:lvl w:ilvl="0" w:tplc="81F8AA40">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94F78DA"/>
    <w:multiLevelType w:val="hybridMultilevel"/>
    <w:tmpl w:val="7B141B22"/>
    <w:lvl w:ilvl="0" w:tplc="8C505864">
      <w:start w:val="2"/>
      <w:numFmt w:val="lowerLetter"/>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1" w15:restartNumberingAfterBreak="0">
    <w:nsid w:val="5FA04C5A"/>
    <w:multiLevelType w:val="hybridMultilevel"/>
    <w:tmpl w:val="AC7ED27C"/>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2" w15:restartNumberingAfterBreak="0">
    <w:nsid w:val="67846DF5"/>
    <w:multiLevelType w:val="multilevel"/>
    <w:tmpl w:val="1A36FD2C"/>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15:restartNumberingAfterBreak="0">
    <w:nsid w:val="6811327F"/>
    <w:multiLevelType w:val="hybridMultilevel"/>
    <w:tmpl w:val="EE5AB75C"/>
    <w:lvl w:ilvl="0" w:tplc="81F8AA40">
      <w:start w:val="1"/>
      <w:numFmt w:val="upperRoman"/>
      <w:lvlText w:val="%1."/>
      <w:lvlJc w:val="left"/>
      <w:pPr>
        <w:tabs>
          <w:tab w:val="num" w:pos="2868"/>
        </w:tabs>
        <w:ind w:left="2868" w:hanging="1440"/>
      </w:pPr>
      <w:rPr>
        <w:rFonts w:hint="default"/>
      </w:rPr>
    </w:lvl>
    <w:lvl w:ilvl="1" w:tplc="04130019">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24" w15:restartNumberingAfterBreak="0">
    <w:nsid w:val="6B2651BD"/>
    <w:multiLevelType w:val="hybridMultilevel"/>
    <w:tmpl w:val="1B34FF9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6EFE4D5A"/>
    <w:multiLevelType w:val="multilevel"/>
    <w:tmpl w:val="842C1C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092558A"/>
    <w:multiLevelType w:val="hybridMultilevel"/>
    <w:tmpl w:val="70BC5712"/>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abstractNum w:abstractNumId="27" w15:restartNumberingAfterBreak="0">
    <w:nsid w:val="737C3286"/>
    <w:multiLevelType w:val="hybridMultilevel"/>
    <w:tmpl w:val="1D5EE812"/>
    <w:lvl w:ilvl="0" w:tplc="437C4C82">
      <w:start w:val="1"/>
      <w:numFmt w:val="upperRoman"/>
      <w:lvlText w:val="%1."/>
      <w:lvlJc w:val="left"/>
      <w:pPr>
        <w:tabs>
          <w:tab w:val="num" w:pos="1800"/>
        </w:tabs>
        <w:ind w:left="1800" w:hanging="144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41178F3"/>
    <w:multiLevelType w:val="hybridMultilevel"/>
    <w:tmpl w:val="A69C50E6"/>
    <w:lvl w:ilvl="0" w:tplc="3D4A8B48">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9" w15:restartNumberingAfterBreak="0">
    <w:nsid w:val="76A27AC1"/>
    <w:multiLevelType w:val="hybridMultilevel"/>
    <w:tmpl w:val="0FACAC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78937329"/>
    <w:multiLevelType w:val="multilevel"/>
    <w:tmpl w:val="9A60D90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EA41D7B"/>
    <w:multiLevelType w:val="hybridMultilevel"/>
    <w:tmpl w:val="71705DE8"/>
    <w:lvl w:ilvl="0" w:tplc="3B14CA78">
      <w:start w:val="1"/>
      <w:numFmt w:val="decimal"/>
      <w:lvlText w:val="%1."/>
      <w:lvlJc w:val="left"/>
      <w:pPr>
        <w:tabs>
          <w:tab w:val="num" w:pos="1257"/>
        </w:tabs>
        <w:ind w:left="1257" w:hanging="360"/>
      </w:pPr>
      <w:rPr>
        <w:rFonts w:hint="default"/>
        <w:color w:val="800080"/>
      </w:rPr>
    </w:lvl>
    <w:lvl w:ilvl="1" w:tplc="04130019" w:tentative="1">
      <w:start w:val="1"/>
      <w:numFmt w:val="lowerLetter"/>
      <w:lvlText w:val="%2."/>
      <w:lvlJc w:val="left"/>
      <w:pPr>
        <w:tabs>
          <w:tab w:val="num" w:pos="1980"/>
        </w:tabs>
        <w:ind w:left="1980" w:hanging="360"/>
      </w:pPr>
    </w:lvl>
    <w:lvl w:ilvl="2" w:tplc="0413001B" w:tentative="1">
      <w:start w:val="1"/>
      <w:numFmt w:val="lowerRoman"/>
      <w:lvlText w:val="%3."/>
      <w:lvlJc w:val="right"/>
      <w:pPr>
        <w:tabs>
          <w:tab w:val="num" w:pos="2700"/>
        </w:tabs>
        <w:ind w:left="2700" w:hanging="180"/>
      </w:pPr>
    </w:lvl>
    <w:lvl w:ilvl="3" w:tplc="0413000F" w:tentative="1">
      <w:start w:val="1"/>
      <w:numFmt w:val="decimal"/>
      <w:lvlText w:val="%4."/>
      <w:lvlJc w:val="left"/>
      <w:pPr>
        <w:tabs>
          <w:tab w:val="num" w:pos="3420"/>
        </w:tabs>
        <w:ind w:left="3420" w:hanging="360"/>
      </w:pPr>
    </w:lvl>
    <w:lvl w:ilvl="4" w:tplc="04130019" w:tentative="1">
      <w:start w:val="1"/>
      <w:numFmt w:val="lowerLetter"/>
      <w:lvlText w:val="%5."/>
      <w:lvlJc w:val="left"/>
      <w:pPr>
        <w:tabs>
          <w:tab w:val="num" w:pos="4140"/>
        </w:tabs>
        <w:ind w:left="4140" w:hanging="360"/>
      </w:pPr>
    </w:lvl>
    <w:lvl w:ilvl="5" w:tplc="0413001B" w:tentative="1">
      <w:start w:val="1"/>
      <w:numFmt w:val="lowerRoman"/>
      <w:lvlText w:val="%6."/>
      <w:lvlJc w:val="right"/>
      <w:pPr>
        <w:tabs>
          <w:tab w:val="num" w:pos="4860"/>
        </w:tabs>
        <w:ind w:left="4860" w:hanging="180"/>
      </w:pPr>
    </w:lvl>
    <w:lvl w:ilvl="6" w:tplc="0413000F" w:tentative="1">
      <w:start w:val="1"/>
      <w:numFmt w:val="decimal"/>
      <w:lvlText w:val="%7."/>
      <w:lvlJc w:val="left"/>
      <w:pPr>
        <w:tabs>
          <w:tab w:val="num" w:pos="5580"/>
        </w:tabs>
        <w:ind w:left="5580" w:hanging="360"/>
      </w:pPr>
    </w:lvl>
    <w:lvl w:ilvl="7" w:tplc="04130019" w:tentative="1">
      <w:start w:val="1"/>
      <w:numFmt w:val="lowerLetter"/>
      <w:lvlText w:val="%8."/>
      <w:lvlJc w:val="left"/>
      <w:pPr>
        <w:tabs>
          <w:tab w:val="num" w:pos="6300"/>
        </w:tabs>
        <w:ind w:left="6300" w:hanging="360"/>
      </w:pPr>
    </w:lvl>
    <w:lvl w:ilvl="8" w:tplc="0413001B" w:tentative="1">
      <w:start w:val="1"/>
      <w:numFmt w:val="lowerRoman"/>
      <w:lvlText w:val="%9."/>
      <w:lvlJc w:val="right"/>
      <w:pPr>
        <w:tabs>
          <w:tab w:val="num" w:pos="7020"/>
        </w:tabs>
        <w:ind w:left="7020" w:hanging="180"/>
      </w:pPr>
    </w:lvl>
  </w:abstractNum>
  <w:num w:numId="1" w16cid:durableId="75250844">
    <w:abstractNumId w:val="2"/>
  </w:num>
  <w:num w:numId="2" w16cid:durableId="577518398">
    <w:abstractNumId w:val="11"/>
  </w:num>
  <w:num w:numId="3" w16cid:durableId="75565866">
    <w:abstractNumId w:val="12"/>
  </w:num>
  <w:num w:numId="4" w16cid:durableId="1381856563">
    <w:abstractNumId w:val="6"/>
  </w:num>
  <w:num w:numId="5" w16cid:durableId="1594246405">
    <w:abstractNumId w:val="18"/>
  </w:num>
  <w:num w:numId="6" w16cid:durableId="1351177943">
    <w:abstractNumId w:val="7"/>
  </w:num>
  <w:num w:numId="7" w16cid:durableId="2019916337">
    <w:abstractNumId w:val="26"/>
  </w:num>
  <w:num w:numId="8" w16cid:durableId="1320420878">
    <w:abstractNumId w:val="31"/>
  </w:num>
  <w:num w:numId="9" w16cid:durableId="1639065792">
    <w:abstractNumId w:val="8"/>
  </w:num>
  <w:num w:numId="10" w16cid:durableId="606818363">
    <w:abstractNumId w:val="27"/>
  </w:num>
  <w:num w:numId="11" w16cid:durableId="979991739">
    <w:abstractNumId w:val="16"/>
  </w:num>
  <w:num w:numId="12" w16cid:durableId="699283220">
    <w:abstractNumId w:val="5"/>
  </w:num>
  <w:num w:numId="13" w16cid:durableId="2022466958">
    <w:abstractNumId w:val="1"/>
  </w:num>
  <w:num w:numId="14" w16cid:durableId="1012561968">
    <w:abstractNumId w:val="20"/>
  </w:num>
  <w:num w:numId="15" w16cid:durableId="1375813904">
    <w:abstractNumId w:val="9"/>
  </w:num>
  <w:num w:numId="16" w16cid:durableId="2131777985">
    <w:abstractNumId w:val="23"/>
  </w:num>
  <w:num w:numId="17" w16cid:durableId="60250663">
    <w:abstractNumId w:val="10"/>
  </w:num>
  <w:num w:numId="18" w16cid:durableId="1804885018">
    <w:abstractNumId w:val="19"/>
  </w:num>
  <w:num w:numId="19" w16cid:durableId="857892774">
    <w:abstractNumId w:val="15"/>
  </w:num>
  <w:num w:numId="20" w16cid:durableId="230506517">
    <w:abstractNumId w:val="17"/>
  </w:num>
  <w:num w:numId="21" w16cid:durableId="305748707">
    <w:abstractNumId w:val="14"/>
  </w:num>
  <w:num w:numId="22" w16cid:durableId="2068916302">
    <w:abstractNumId w:val="28"/>
  </w:num>
  <w:num w:numId="23" w16cid:durableId="1128662820">
    <w:abstractNumId w:val="13"/>
  </w:num>
  <w:num w:numId="24" w16cid:durableId="1527789961">
    <w:abstractNumId w:val="24"/>
  </w:num>
  <w:num w:numId="25" w16cid:durableId="734939392">
    <w:abstractNumId w:val="29"/>
  </w:num>
  <w:num w:numId="26" w16cid:durableId="1002926160">
    <w:abstractNumId w:val="4"/>
  </w:num>
  <w:num w:numId="27" w16cid:durableId="1742673156">
    <w:abstractNumId w:val="30"/>
  </w:num>
  <w:num w:numId="28" w16cid:durableId="1895001827">
    <w:abstractNumId w:val="22"/>
  </w:num>
  <w:num w:numId="29" w16cid:durableId="1274944496">
    <w:abstractNumId w:val="25"/>
  </w:num>
  <w:num w:numId="30" w16cid:durableId="481578142">
    <w:abstractNumId w:val="3"/>
  </w:num>
  <w:num w:numId="31" w16cid:durableId="582419426">
    <w:abstractNumId w:val="0"/>
  </w:num>
  <w:num w:numId="32" w16cid:durableId="2661557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ootbrugge, Jean-Michel van de">
    <w15:presenceInfo w15:providerId="AD" w15:userId="S::Jean-Michel.vandeSchootbrugge@kadaster.nl::c5d12ae5-a140-482f-a2e7-2152ef91105d"/>
  </w15:person>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091"/>
    <w:rsid w:val="000000E9"/>
    <w:rsid w:val="000018B1"/>
    <w:rsid w:val="00001B59"/>
    <w:rsid w:val="00006618"/>
    <w:rsid w:val="00010DD0"/>
    <w:rsid w:val="0001104C"/>
    <w:rsid w:val="00023EEB"/>
    <w:rsid w:val="00027961"/>
    <w:rsid w:val="00032248"/>
    <w:rsid w:val="000339AE"/>
    <w:rsid w:val="000376FF"/>
    <w:rsid w:val="00037C9E"/>
    <w:rsid w:val="00051802"/>
    <w:rsid w:val="00052ECC"/>
    <w:rsid w:val="00055E4D"/>
    <w:rsid w:val="0005677D"/>
    <w:rsid w:val="000604A6"/>
    <w:rsid w:val="00070893"/>
    <w:rsid w:val="000738CC"/>
    <w:rsid w:val="00083A09"/>
    <w:rsid w:val="00084BF5"/>
    <w:rsid w:val="00085E40"/>
    <w:rsid w:val="000914F7"/>
    <w:rsid w:val="00094397"/>
    <w:rsid w:val="00096DA2"/>
    <w:rsid w:val="000A0027"/>
    <w:rsid w:val="000B1473"/>
    <w:rsid w:val="000B4341"/>
    <w:rsid w:val="000B6B6F"/>
    <w:rsid w:val="000C0489"/>
    <w:rsid w:val="000C5EB3"/>
    <w:rsid w:val="000D055C"/>
    <w:rsid w:val="000D2BF1"/>
    <w:rsid w:val="000D5BC4"/>
    <w:rsid w:val="000D7114"/>
    <w:rsid w:val="000F0C71"/>
    <w:rsid w:val="000F3AB7"/>
    <w:rsid w:val="000F402A"/>
    <w:rsid w:val="000F6645"/>
    <w:rsid w:val="001004BE"/>
    <w:rsid w:val="00106794"/>
    <w:rsid w:val="00113743"/>
    <w:rsid w:val="0011754E"/>
    <w:rsid w:val="001252A3"/>
    <w:rsid w:val="00126A2B"/>
    <w:rsid w:val="001272C4"/>
    <w:rsid w:val="00127579"/>
    <w:rsid w:val="0013073A"/>
    <w:rsid w:val="00131D46"/>
    <w:rsid w:val="0013218F"/>
    <w:rsid w:val="00136803"/>
    <w:rsid w:val="00137081"/>
    <w:rsid w:val="00147435"/>
    <w:rsid w:val="00156595"/>
    <w:rsid w:val="001671FB"/>
    <w:rsid w:val="00167852"/>
    <w:rsid w:val="001757A6"/>
    <w:rsid w:val="0017761C"/>
    <w:rsid w:val="0017788D"/>
    <w:rsid w:val="001835B0"/>
    <w:rsid w:val="0018680E"/>
    <w:rsid w:val="00192D04"/>
    <w:rsid w:val="00193B7A"/>
    <w:rsid w:val="001A042C"/>
    <w:rsid w:val="001A4608"/>
    <w:rsid w:val="001A4935"/>
    <w:rsid w:val="001A7B72"/>
    <w:rsid w:val="001B13BD"/>
    <w:rsid w:val="001B415D"/>
    <w:rsid w:val="001B7CCD"/>
    <w:rsid w:val="001C27A7"/>
    <w:rsid w:val="001D4D5E"/>
    <w:rsid w:val="001D61A7"/>
    <w:rsid w:val="001D64A7"/>
    <w:rsid w:val="001D674C"/>
    <w:rsid w:val="001F223C"/>
    <w:rsid w:val="001F2F8C"/>
    <w:rsid w:val="001F3ABD"/>
    <w:rsid w:val="001F3CB2"/>
    <w:rsid w:val="001F72F4"/>
    <w:rsid w:val="002058A7"/>
    <w:rsid w:val="00210172"/>
    <w:rsid w:val="00210EE6"/>
    <w:rsid w:val="002112FD"/>
    <w:rsid w:val="00213079"/>
    <w:rsid w:val="002151AF"/>
    <w:rsid w:val="002157A6"/>
    <w:rsid w:val="00222888"/>
    <w:rsid w:val="00230889"/>
    <w:rsid w:val="00234295"/>
    <w:rsid w:val="00234F2E"/>
    <w:rsid w:val="00235393"/>
    <w:rsid w:val="00244D17"/>
    <w:rsid w:val="00270B7D"/>
    <w:rsid w:val="002711E1"/>
    <w:rsid w:val="00277533"/>
    <w:rsid w:val="002807AF"/>
    <w:rsid w:val="00285A3D"/>
    <w:rsid w:val="00286006"/>
    <w:rsid w:val="0029462A"/>
    <w:rsid w:val="0029562B"/>
    <w:rsid w:val="002A0605"/>
    <w:rsid w:val="002A1B0B"/>
    <w:rsid w:val="002A3C18"/>
    <w:rsid w:val="002B3ECE"/>
    <w:rsid w:val="002B6BF0"/>
    <w:rsid w:val="002C74F2"/>
    <w:rsid w:val="002D58B3"/>
    <w:rsid w:val="002E2022"/>
    <w:rsid w:val="002E3472"/>
    <w:rsid w:val="002E5097"/>
    <w:rsid w:val="002F16F7"/>
    <w:rsid w:val="002F22FF"/>
    <w:rsid w:val="003052C6"/>
    <w:rsid w:val="003060BC"/>
    <w:rsid w:val="00313D45"/>
    <w:rsid w:val="00315305"/>
    <w:rsid w:val="003205F5"/>
    <w:rsid w:val="00321A6B"/>
    <w:rsid w:val="00326297"/>
    <w:rsid w:val="00327C7D"/>
    <w:rsid w:val="00332CA8"/>
    <w:rsid w:val="00333C31"/>
    <w:rsid w:val="00344B54"/>
    <w:rsid w:val="00350F30"/>
    <w:rsid w:val="0035425B"/>
    <w:rsid w:val="00360CE3"/>
    <w:rsid w:val="003615A6"/>
    <w:rsid w:val="00365E03"/>
    <w:rsid w:val="00370E55"/>
    <w:rsid w:val="00373B10"/>
    <w:rsid w:val="003757DA"/>
    <w:rsid w:val="003765A5"/>
    <w:rsid w:val="00377FA0"/>
    <w:rsid w:val="003835D1"/>
    <w:rsid w:val="00384063"/>
    <w:rsid w:val="00386B9E"/>
    <w:rsid w:val="0039244C"/>
    <w:rsid w:val="003935EF"/>
    <w:rsid w:val="00396D4F"/>
    <w:rsid w:val="003B2B52"/>
    <w:rsid w:val="003B56BC"/>
    <w:rsid w:val="003B62B7"/>
    <w:rsid w:val="003B6896"/>
    <w:rsid w:val="003C0C35"/>
    <w:rsid w:val="003D0A18"/>
    <w:rsid w:val="003D190C"/>
    <w:rsid w:val="003D2826"/>
    <w:rsid w:val="003D5AEA"/>
    <w:rsid w:val="003D7C3B"/>
    <w:rsid w:val="003D7FB7"/>
    <w:rsid w:val="003E6727"/>
    <w:rsid w:val="003F4147"/>
    <w:rsid w:val="003F5BA2"/>
    <w:rsid w:val="003F6832"/>
    <w:rsid w:val="003F72F8"/>
    <w:rsid w:val="00410FAF"/>
    <w:rsid w:val="004143A8"/>
    <w:rsid w:val="00415EC0"/>
    <w:rsid w:val="0041675C"/>
    <w:rsid w:val="004211E1"/>
    <w:rsid w:val="00422BA5"/>
    <w:rsid w:val="004249E9"/>
    <w:rsid w:val="00434082"/>
    <w:rsid w:val="00435D18"/>
    <w:rsid w:val="00444163"/>
    <w:rsid w:val="004519B4"/>
    <w:rsid w:val="00453A9E"/>
    <w:rsid w:val="00460690"/>
    <w:rsid w:val="00464C53"/>
    <w:rsid w:val="00473B33"/>
    <w:rsid w:val="0047572A"/>
    <w:rsid w:val="00486986"/>
    <w:rsid w:val="00487E03"/>
    <w:rsid w:val="00490DEA"/>
    <w:rsid w:val="004923DF"/>
    <w:rsid w:val="004939C2"/>
    <w:rsid w:val="004B14FB"/>
    <w:rsid w:val="004B1D0B"/>
    <w:rsid w:val="004B6CA6"/>
    <w:rsid w:val="004B793E"/>
    <w:rsid w:val="004C194D"/>
    <w:rsid w:val="004C29EF"/>
    <w:rsid w:val="004C311F"/>
    <w:rsid w:val="004D43BA"/>
    <w:rsid w:val="004D7C4A"/>
    <w:rsid w:val="004E2C76"/>
    <w:rsid w:val="004E76BA"/>
    <w:rsid w:val="004E777E"/>
    <w:rsid w:val="004F0164"/>
    <w:rsid w:val="004F48B5"/>
    <w:rsid w:val="004F53FB"/>
    <w:rsid w:val="005027B9"/>
    <w:rsid w:val="00521573"/>
    <w:rsid w:val="00533702"/>
    <w:rsid w:val="00543622"/>
    <w:rsid w:val="00545F0B"/>
    <w:rsid w:val="005478FF"/>
    <w:rsid w:val="00553C99"/>
    <w:rsid w:val="005606A6"/>
    <w:rsid w:val="00566253"/>
    <w:rsid w:val="00570AB8"/>
    <w:rsid w:val="0058333C"/>
    <w:rsid w:val="00583E95"/>
    <w:rsid w:val="00585A44"/>
    <w:rsid w:val="005868EE"/>
    <w:rsid w:val="00593C58"/>
    <w:rsid w:val="0059623A"/>
    <w:rsid w:val="005A2842"/>
    <w:rsid w:val="005A2A20"/>
    <w:rsid w:val="005A68A4"/>
    <w:rsid w:val="005B0DD2"/>
    <w:rsid w:val="005B3238"/>
    <w:rsid w:val="005B7159"/>
    <w:rsid w:val="005C0AF0"/>
    <w:rsid w:val="005D1991"/>
    <w:rsid w:val="005D1CE6"/>
    <w:rsid w:val="005F17E3"/>
    <w:rsid w:val="005F33DA"/>
    <w:rsid w:val="006003D9"/>
    <w:rsid w:val="00612C4F"/>
    <w:rsid w:val="006143E4"/>
    <w:rsid w:val="006158DD"/>
    <w:rsid w:val="00615A5C"/>
    <w:rsid w:val="006244FA"/>
    <w:rsid w:val="00637036"/>
    <w:rsid w:val="00646309"/>
    <w:rsid w:val="006555CD"/>
    <w:rsid w:val="006647F7"/>
    <w:rsid w:val="00664924"/>
    <w:rsid w:val="00666973"/>
    <w:rsid w:val="0066766E"/>
    <w:rsid w:val="0066794B"/>
    <w:rsid w:val="00685EB0"/>
    <w:rsid w:val="00686353"/>
    <w:rsid w:val="00692A6B"/>
    <w:rsid w:val="00694D82"/>
    <w:rsid w:val="0069568C"/>
    <w:rsid w:val="006A0100"/>
    <w:rsid w:val="006A0F7B"/>
    <w:rsid w:val="006A3310"/>
    <w:rsid w:val="006A644B"/>
    <w:rsid w:val="006A79D9"/>
    <w:rsid w:val="006B13C6"/>
    <w:rsid w:val="006B79FC"/>
    <w:rsid w:val="006C0E69"/>
    <w:rsid w:val="006C6563"/>
    <w:rsid w:val="006D0916"/>
    <w:rsid w:val="006D3925"/>
    <w:rsid w:val="006D5E78"/>
    <w:rsid w:val="006D5F75"/>
    <w:rsid w:val="006D6647"/>
    <w:rsid w:val="006E2FF1"/>
    <w:rsid w:val="006E5F1C"/>
    <w:rsid w:val="006E7883"/>
    <w:rsid w:val="006F34C3"/>
    <w:rsid w:val="007029C4"/>
    <w:rsid w:val="0071703A"/>
    <w:rsid w:val="007172DA"/>
    <w:rsid w:val="007209F0"/>
    <w:rsid w:val="00720A4C"/>
    <w:rsid w:val="0074091E"/>
    <w:rsid w:val="00745AAF"/>
    <w:rsid w:val="007476C0"/>
    <w:rsid w:val="007511E0"/>
    <w:rsid w:val="00753545"/>
    <w:rsid w:val="007557AC"/>
    <w:rsid w:val="00755842"/>
    <w:rsid w:val="00764ABE"/>
    <w:rsid w:val="00765D2A"/>
    <w:rsid w:val="007661FB"/>
    <w:rsid w:val="007767EB"/>
    <w:rsid w:val="00782CBE"/>
    <w:rsid w:val="0078307F"/>
    <w:rsid w:val="00783920"/>
    <w:rsid w:val="0078509C"/>
    <w:rsid w:val="00785596"/>
    <w:rsid w:val="00787FF1"/>
    <w:rsid w:val="007909FB"/>
    <w:rsid w:val="00795DE2"/>
    <w:rsid w:val="00795E78"/>
    <w:rsid w:val="007960ED"/>
    <w:rsid w:val="00797B27"/>
    <w:rsid w:val="007A00E7"/>
    <w:rsid w:val="007A028B"/>
    <w:rsid w:val="007A0DF2"/>
    <w:rsid w:val="007A1458"/>
    <w:rsid w:val="007A4CA7"/>
    <w:rsid w:val="007B0B27"/>
    <w:rsid w:val="007B3B14"/>
    <w:rsid w:val="007B62B8"/>
    <w:rsid w:val="007C1216"/>
    <w:rsid w:val="007C3E61"/>
    <w:rsid w:val="007C44FD"/>
    <w:rsid w:val="007D3091"/>
    <w:rsid w:val="007D5A60"/>
    <w:rsid w:val="007E1D3E"/>
    <w:rsid w:val="007E45DC"/>
    <w:rsid w:val="007F3119"/>
    <w:rsid w:val="00802364"/>
    <w:rsid w:val="00803FDB"/>
    <w:rsid w:val="00805628"/>
    <w:rsid w:val="00806BC4"/>
    <w:rsid w:val="0081613E"/>
    <w:rsid w:val="00817653"/>
    <w:rsid w:val="0082721F"/>
    <w:rsid w:val="00830EED"/>
    <w:rsid w:val="00831123"/>
    <w:rsid w:val="00834204"/>
    <w:rsid w:val="008441B9"/>
    <w:rsid w:val="0085245B"/>
    <w:rsid w:val="008558E9"/>
    <w:rsid w:val="0085716B"/>
    <w:rsid w:val="00863D87"/>
    <w:rsid w:val="0086600D"/>
    <w:rsid w:val="0086685F"/>
    <w:rsid w:val="00874A96"/>
    <w:rsid w:val="00875624"/>
    <w:rsid w:val="00876EC4"/>
    <w:rsid w:val="00883951"/>
    <w:rsid w:val="00885F30"/>
    <w:rsid w:val="00887858"/>
    <w:rsid w:val="00894EDF"/>
    <w:rsid w:val="008A05F9"/>
    <w:rsid w:val="008A61D1"/>
    <w:rsid w:val="008B1603"/>
    <w:rsid w:val="008B2D97"/>
    <w:rsid w:val="008C1845"/>
    <w:rsid w:val="008C30A9"/>
    <w:rsid w:val="008D095B"/>
    <w:rsid w:val="008D3336"/>
    <w:rsid w:val="008D6742"/>
    <w:rsid w:val="008D6D43"/>
    <w:rsid w:val="008E0536"/>
    <w:rsid w:val="008E26BE"/>
    <w:rsid w:val="008E3880"/>
    <w:rsid w:val="008F4735"/>
    <w:rsid w:val="008F6BA1"/>
    <w:rsid w:val="009036DA"/>
    <w:rsid w:val="00904618"/>
    <w:rsid w:val="009105D6"/>
    <w:rsid w:val="00913008"/>
    <w:rsid w:val="0091622D"/>
    <w:rsid w:val="00922AF2"/>
    <w:rsid w:val="0092728D"/>
    <w:rsid w:val="00936548"/>
    <w:rsid w:val="00941E2D"/>
    <w:rsid w:val="009444F4"/>
    <w:rsid w:val="009469AF"/>
    <w:rsid w:val="00947C2C"/>
    <w:rsid w:val="00956E20"/>
    <w:rsid w:val="009644A7"/>
    <w:rsid w:val="00965088"/>
    <w:rsid w:val="00965289"/>
    <w:rsid w:val="009653B5"/>
    <w:rsid w:val="009722BE"/>
    <w:rsid w:val="0097369D"/>
    <w:rsid w:val="00983C0F"/>
    <w:rsid w:val="0099052B"/>
    <w:rsid w:val="00997D6A"/>
    <w:rsid w:val="009B1500"/>
    <w:rsid w:val="009B415F"/>
    <w:rsid w:val="009B6D89"/>
    <w:rsid w:val="009D0406"/>
    <w:rsid w:val="009D0AA1"/>
    <w:rsid w:val="009D2A8A"/>
    <w:rsid w:val="009D4A9C"/>
    <w:rsid w:val="009E4223"/>
    <w:rsid w:val="009E5918"/>
    <w:rsid w:val="009F75BF"/>
    <w:rsid w:val="00A03D7D"/>
    <w:rsid w:val="00A06936"/>
    <w:rsid w:val="00A10EEF"/>
    <w:rsid w:val="00A20DCD"/>
    <w:rsid w:val="00A21782"/>
    <w:rsid w:val="00A24324"/>
    <w:rsid w:val="00A26457"/>
    <w:rsid w:val="00A26B5A"/>
    <w:rsid w:val="00A42700"/>
    <w:rsid w:val="00A442BF"/>
    <w:rsid w:val="00A46D40"/>
    <w:rsid w:val="00A47882"/>
    <w:rsid w:val="00A52ABD"/>
    <w:rsid w:val="00A54623"/>
    <w:rsid w:val="00A54779"/>
    <w:rsid w:val="00A60251"/>
    <w:rsid w:val="00A60601"/>
    <w:rsid w:val="00A61BF9"/>
    <w:rsid w:val="00A62C4F"/>
    <w:rsid w:val="00A64E1F"/>
    <w:rsid w:val="00A66019"/>
    <w:rsid w:val="00A707AC"/>
    <w:rsid w:val="00A70853"/>
    <w:rsid w:val="00A70C10"/>
    <w:rsid w:val="00A724B9"/>
    <w:rsid w:val="00A72746"/>
    <w:rsid w:val="00A759B1"/>
    <w:rsid w:val="00A77482"/>
    <w:rsid w:val="00A84714"/>
    <w:rsid w:val="00A87FD9"/>
    <w:rsid w:val="00A95938"/>
    <w:rsid w:val="00AA46ED"/>
    <w:rsid w:val="00AA5971"/>
    <w:rsid w:val="00AB2D06"/>
    <w:rsid w:val="00AB3006"/>
    <w:rsid w:val="00AB4111"/>
    <w:rsid w:val="00AB50B4"/>
    <w:rsid w:val="00AB77FB"/>
    <w:rsid w:val="00AD07BB"/>
    <w:rsid w:val="00AD0E46"/>
    <w:rsid w:val="00AD5D96"/>
    <w:rsid w:val="00AD7AE9"/>
    <w:rsid w:val="00AE0C48"/>
    <w:rsid w:val="00AE44D7"/>
    <w:rsid w:val="00AF6447"/>
    <w:rsid w:val="00AF6B0A"/>
    <w:rsid w:val="00B019FD"/>
    <w:rsid w:val="00B01C85"/>
    <w:rsid w:val="00B0248A"/>
    <w:rsid w:val="00B135F1"/>
    <w:rsid w:val="00B1628E"/>
    <w:rsid w:val="00B178CD"/>
    <w:rsid w:val="00B36C2C"/>
    <w:rsid w:val="00B3772A"/>
    <w:rsid w:val="00B46288"/>
    <w:rsid w:val="00B462BA"/>
    <w:rsid w:val="00B47B98"/>
    <w:rsid w:val="00B53843"/>
    <w:rsid w:val="00B55422"/>
    <w:rsid w:val="00B63B4F"/>
    <w:rsid w:val="00B66644"/>
    <w:rsid w:val="00B67DDA"/>
    <w:rsid w:val="00B71E0B"/>
    <w:rsid w:val="00B7773E"/>
    <w:rsid w:val="00B80ADB"/>
    <w:rsid w:val="00B821C6"/>
    <w:rsid w:val="00B86A5C"/>
    <w:rsid w:val="00B9444E"/>
    <w:rsid w:val="00B9782C"/>
    <w:rsid w:val="00BA0318"/>
    <w:rsid w:val="00BA18A3"/>
    <w:rsid w:val="00BA6C49"/>
    <w:rsid w:val="00BA7231"/>
    <w:rsid w:val="00BA79E4"/>
    <w:rsid w:val="00BB5712"/>
    <w:rsid w:val="00BC0D4C"/>
    <w:rsid w:val="00BC0F1B"/>
    <w:rsid w:val="00BC1D5C"/>
    <w:rsid w:val="00BC6E25"/>
    <w:rsid w:val="00BD4A5B"/>
    <w:rsid w:val="00BE0E5D"/>
    <w:rsid w:val="00BF6CAD"/>
    <w:rsid w:val="00C00306"/>
    <w:rsid w:val="00C029D4"/>
    <w:rsid w:val="00C03936"/>
    <w:rsid w:val="00C2469D"/>
    <w:rsid w:val="00C274C3"/>
    <w:rsid w:val="00C47CDA"/>
    <w:rsid w:val="00C529A8"/>
    <w:rsid w:val="00C56D9F"/>
    <w:rsid w:val="00C6059F"/>
    <w:rsid w:val="00C60773"/>
    <w:rsid w:val="00C61809"/>
    <w:rsid w:val="00C61D00"/>
    <w:rsid w:val="00C754F5"/>
    <w:rsid w:val="00C77CBE"/>
    <w:rsid w:val="00C8068D"/>
    <w:rsid w:val="00C85EF9"/>
    <w:rsid w:val="00C865E2"/>
    <w:rsid w:val="00C95723"/>
    <w:rsid w:val="00CA43B3"/>
    <w:rsid w:val="00CA56DB"/>
    <w:rsid w:val="00CB54BA"/>
    <w:rsid w:val="00CB69C6"/>
    <w:rsid w:val="00CB7892"/>
    <w:rsid w:val="00CC0855"/>
    <w:rsid w:val="00CC1146"/>
    <w:rsid w:val="00CD03DA"/>
    <w:rsid w:val="00CE1834"/>
    <w:rsid w:val="00CE5552"/>
    <w:rsid w:val="00CF4E76"/>
    <w:rsid w:val="00D03C2D"/>
    <w:rsid w:val="00D11FFC"/>
    <w:rsid w:val="00D204D7"/>
    <w:rsid w:val="00D21136"/>
    <w:rsid w:val="00D3501D"/>
    <w:rsid w:val="00D448DB"/>
    <w:rsid w:val="00D47A0D"/>
    <w:rsid w:val="00D51085"/>
    <w:rsid w:val="00D5590C"/>
    <w:rsid w:val="00D562B9"/>
    <w:rsid w:val="00D612F7"/>
    <w:rsid w:val="00D66103"/>
    <w:rsid w:val="00D66142"/>
    <w:rsid w:val="00D700DE"/>
    <w:rsid w:val="00D7041F"/>
    <w:rsid w:val="00D74AE6"/>
    <w:rsid w:val="00D74DEB"/>
    <w:rsid w:val="00D801A9"/>
    <w:rsid w:val="00D83774"/>
    <w:rsid w:val="00D84C67"/>
    <w:rsid w:val="00D86082"/>
    <w:rsid w:val="00D86D23"/>
    <w:rsid w:val="00D950EA"/>
    <w:rsid w:val="00DA39D8"/>
    <w:rsid w:val="00DA6D62"/>
    <w:rsid w:val="00DB677E"/>
    <w:rsid w:val="00DC001B"/>
    <w:rsid w:val="00DD0777"/>
    <w:rsid w:val="00DD2E96"/>
    <w:rsid w:val="00DD7A82"/>
    <w:rsid w:val="00DE22A6"/>
    <w:rsid w:val="00DE628F"/>
    <w:rsid w:val="00DE6F2D"/>
    <w:rsid w:val="00DF2A87"/>
    <w:rsid w:val="00E00463"/>
    <w:rsid w:val="00E03D63"/>
    <w:rsid w:val="00E12B7A"/>
    <w:rsid w:val="00E13B77"/>
    <w:rsid w:val="00E27CBE"/>
    <w:rsid w:val="00E330E0"/>
    <w:rsid w:val="00E35DD1"/>
    <w:rsid w:val="00E36058"/>
    <w:rsid w:val="00E43679"/>
    <w:rsid w:val="00E46262"/>
    <w:rsid w:val="00E5384A"/>
    <w:rsid w:val="00E5463F"/>
    <w:rsid w:val="00E564AE"/>
    <w:rsid w:val="00E6236B"/>
    <w:rsid w:val="00E954A3"/>
    <w:rsid w:val="00E95A42"/>
    <w:rsid w:val="00EA1DFD"/>
    <w:rsid w:val="00EA6371"/>
    <w:rsid w:val="00EB1E5E"/>
    <w:rsid w:val="00EC27DB"/>
    <w:rsid w:val="00EC4004"/>
    <w:rsid w:val="00EC7F78"/>
    <w:rsid w:val="00ED5BA4"/>
    <w:rsid w:val="00ED6A64"/>
    <w:rsid w:val="00ED78DE"/>
    <w:rsid w:val="00EE4488"/>
    <w:rsid w:val="00EE49F7"/>
    <w:rsid w:val="00EE6E43"/>
    <w:rsid w:val="00EF17C7"/>
    <w:rsid w:val="00F011F1"/>
    <w:rsid w:val="00F03767"/>
    <w:rsid w:val="00F04798"/>
    <w:rsid w:val="00F14C4B"/>
    <w:rsid w:val="00F17E74"/>
    <w:rsid w:val="00F2194B"/>
    <w:rsid w:val="00F25878"/>
    <w:rsid w:val="00F25C12"/>
    <w:rsid w:val="00F314F3"/>
    <w:rsid w:val="00F36117"/>
    <w:rsid w:val="00F361E7"/>
    <w:rsid w:val="00F3670B"/>
    <w:rsid w:val="00F37099"/>
    <w:rsid w:val="00F54FEB"/>
    <w:rsid w:val="00F55555"/>
    <w:rsid w:val="00F576C9"/>
    <w:rsid w:val="00F7040E"/>
    <w:rsid w:val="00F734D4"/>
    <w:rsid w:val="00F74269"/>
    <w:rsid w:val="00F77191"/>
    <w:rsid w:val="00F8093B"/>
    <w:rsid w:val="00F87E45"/>
    <w:rsid w:val="00F90FCB"/>
    <w:rsid w:val="00FA4525"/>
    <w:rsid w:val="00FB044E"/>
    <w:rsid w:val="00FB1318"/>
    <w:rsid w:val="00FB5221"/>
    <w:rsid w:val="00FB599C"/>
    <w:rsid w:val="00FC2B49"/>
    <w:rsid w:val="00FD77BF"/>
    <w:rsid w:val="00FE04C9"/>
    <w:rsid w:val="00FE26D9"/>
    <w:rsid w:val="00FF1D35"/>
    <w:rsid w:val="00FF6F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087E3740"/>
  <w15:chartTrackingRefBased/>
  <w15:docId w15:val="{333C2E16-7B46-4877-943F-32453B5B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3D0A18"/>
    <w:pPr>
      <w:spacing w:line="280" w:lineRule="atLeast"/>
    </w:pPr>
    <w:rPr>
      <w:rFonts w:ascii="Arial" w:hAnsi="Arial"/>
      <w:snapToGrid w:val="0"/>
      <w:kern w:val="28"/>
      <w:sz w:val="18"/>
      <w:lang w:eastAsia="en-US"/>
    </w:rPr>
  </w:style>
  <w:style w:type="paragraph" w:styleId="Kop1">
    <w:name w:val="heading 1"/>
    <w:basedOn w:val="Standaard"/>
    <w:next w:val="Standaard"/>
    <w:qFormat/>
    <w:rsid w:val="007D3091"/>
    <w:pPr>
      <w:keepNext/>
      <w:spacing w:before="240" w:after="60"/>
      <w:outlineLvl w:val="0"/>
    </w:pPr>
    <w:rPr>
      <w:rFonts w:cs="Arial"/>
      <w:b/>
      <w:bCs/>
      <w:kern w:val="32"/>
      <w:sz w:val="32"/>
      <w:szCs w:val="32"/>
    </w:rPr>
  </w:style>
  <w:style w:type="paragraph" w:styleId="Kop3">
    <w:name w:val="heading 3"/>
    <w:basedOn w:val="Standaard"/>
    <w:next w:val="Standaard"/>
    <w:qFormat/>
    <w:rsid w:val="007D3091"/>
    <w:pPr>
      <w:keepNext/>
      <w:spacing w:before="240" w:after="60"/>
      <w:outlineLvl w:val="2"/>
    </w:pPr>
    <w:rPr>
      <w:rFonts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585A44"/>
    <w:pPr>
      <w:tabs>
        <w:tab w:val="center" w:pos="4536"/>
        <w:tab w:val="right" w:pos="9072"/>
      </w:tabs>
      <w:spacing w:line="240" w:lineRule="exact"/>
    </w:pPr>
    <w:rPr>
      <w:bCs/>
      <w:sz w:val="20"/>
    </w:rPr>
  </w:style>
  <w:style w:type="character" w:customStyle="1" w:styleId="Versie">
    <w:name w:val="Versie"/>
    <w:basedOn w:val="Standaardalinea-lettertype"/>
    <w:rsid w:val="00585A44"/>
    <w:rPr>
      <w:rFonts w:ascii="Helvetica" w:hAnsi="Helvetica"/>
      <w:sz w:val="18"/>
      <w:lang w:val="nl-NL"/>
    </w:rPr>
  </w:style>
  <w:style w:type="character" w:customStyle="1" w:styleId="Datumopmaakprofiel">
    <w:name w:val="Datumopmaakprofiel"/>
    <w:basedOn w:val="Versie"/>
    <w:rsid w:val="00585A44"/>
    <w:rPr>
      <w:rFonts w:ascii="Helvetica" w:hAnsi="Helvetica"/>
      <w:sz w:val="18"/>
      <w:lang w:val="nl-NL"/>
    </w:rPr>
  </w:style>
  <w:style w:type="paragraph" w:customStyle="1" w:styleId="kopje">
    <w:name w:val="kopje"/>
    <w:basedOn w:val="Standaard"/>
    <w:next w:val="Standaard"/>
    <w:rsid w:val="00585A44"/>
    <w:pPr>
      <w:snapToGrid w:val="0"/>
      <w:spacing w:before="120" w:line="280" w:lineRule="auto"/>
    </w:pPr>
    <w:rPr>
      <w:b/>
      <w:snapToGrid/>
    </w:rPr>
  </w:style>
  <w:style w:type="paragraph" w:customStyle="1" w:styleId="tussenkopje">
    <w:name w:val="tussenkopje"/>
    <w:basedOn w:val="Standaard"/>
    <w:rsid w:val="00585A44"/>
    <w:pPr>
      <w:snapToGrid w:val="0"/>
      <w:spacing w:before="90" w:line="240" w:lineRule="atLeast"/>
    </w:pPr>
    <w:rPr>
      <w:snapToGrid/>
      <w:sz w:val="14"/>
      <w:lang w:val="nl"/>
    </w:rPr>
  </w:style>
  <w:style w:type="paragraph" w:styleId="Voettekst">
    <w:name w:val="footer"/>
    <w:basedOn w:val="Standaard"/>
    <w:rsid w:val="000A0027"/>
    <w:pPr>
      <w:tabs>
        <w:tab w:val="center" w:pos="4153"/>
        <w:tab w:val="right" w:pos="8306"/>
      </w:tabs>
    </w:pPr>
  </w:style>
  <w:style w:type="paragraph" w:styleId="Ballontekst">
    <w:name w:val="Balloon Text"/>
    <w:basedOn w:val="Standaard"/>
    <w:semiHidden/>
    <w:rsid w:val="00D11FFC"/>
    <w:rPr>
      <w:rFonts w:ascii="Tahoma" w:hAnsi="Tahoma" w:cs="Tahoma"/>
      <w:sz w:val="16"/>
      <w:szCs w:val="16"/>
    </w:rPr>
  </w:style>
  <w:style w:type="character" w:styleId="Verwijzingopmerking">
    <w:name w:val="annotation reference"/>
    <w:basedOn w:val="Standaardalinea-lettertype"/>
    <w:semiHidden/>
    <w:rsid w:val="00315305"/>
    <w:rPr>
      <w:sz w:val="16"/>
      <w:szCs w:val="16"/>
    </w:rPr>
  </w:style>
  <w:style w:type="paragraph" w:styleId="Tekstopmerking">
    <w:name w:val="annotation text"/>
    <w:basedOn w:val="Standaard"/>
    <w:semiHidden/>
    <w:rsid w:val="00315305"/>
    <w:rPr>
      <w:sz w:val="20"/>
    </w:rPr>
  </w:style>
  <w:style w:type="paragraph" w:styleId="Onderwerpvanopmerking">
    <w:name w:val="annotation subject"/>
    <w:basedOn w:val="Tekstopmerking"/>
    <w:next w:val="Tekstopmerking"/>
    <w:semiHidden/>
    <w:rsid w:val="00315305"/>
    <w:rPr>
      <w:b/>
      <w:bCs/>
    </w:rPr>
  </w:style>
  <w:style w:type="paragraph" w:styleId="Ondertitel">
    <w:name w:val="Subtitle"/>
    <w:aliases w:val="Subtitel"/>
    <w:basedOn w:val="Standaard"/>
    <w:link w:val="OndertitelChar"/>
    <w:qFormat/>
    <w:rsid w:val="000D2BF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0D2BF1"/>
    <w:rPr>
      <w:rFonts w:asciiTheme="minorHAnsi" w:eastAsiaTheme="minorEastAsia" w:hAnsiTheme="minorHAnsi" w:cstheme="minorBidi"/>
      <w:snapToGrid w:val="0"/>
      <w:color w:val="5A5A5A" w:themeColor="text1" w:themeTint="A5"/>
      <w:spacing w:val="15"/>
      <w:kern w:val="28"/>
      <w:sz w:val="22"/>
      <w:szCs w:val="22"/>
      <w:lang w:eastAsia="en-US"/>
    </w:rPr>
  </w:style>
  <w:style w:type="paragraph" w:styleId="Revisie">
    <w:name w:val="Revision"/>
    <w:hidden/>
    <w:uiPriority w:val="99"/>
    <w:semiHidden/>
    <w:rsid w:val="00D86082"/>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8266B8-0A71-4D55-95C7-69C21010D88B}">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7D6E7836-50E4-470D-8AAD-70F782243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7205EC-319F-44EA-9714-7508694A5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2864</TotalTime>
  <Pages>9</Pages>
  <Words>4825</Words>
  <Characters>26539</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Tekstblok Partij natuurlijk persoon</vt:lpstr>
    </vt:vector>
  </TitlesOfParts>
  <Company>Kadaster</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Tekstblok Partij natuurlijk persoon</dc:title>
  <dc:subject/>
  <dc:creator>RZ/PPB</dc:creator>
  <cp:keywords/>
  <dc:description/>
  <cp:lastModifiedBy>Groot, Karina de</cp:lastModifiedBy>
  <cp:revision>34</cp:revision>
  <cp:lastPrinted>2013-08-14T11:45:00Z</cp:lastPrinted>
  <dcterms:created xsi:type="dcterms:W3CDTF">2024-10-22T13:35:00Z</dcterms:created>
  <dcterms:modified xsi:type="dcterms:W3CDTF">2024-11-18T09:18:00Z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-401446730</vt:i4>
  </property>
  <property fmtid="{D5CDD505-2E9C-101B-9397-08002B2CF9AE}" pid="3" name="_NewReviewCycle">
    <vt:lpwstr/>
  </property>
  <property fmtid="{D5CDD505-2E9C-101B-9397-08002B2CF9AE}" pid="4" name="_EmailSubject">
    <vt:lpwstr>tekstblokken</vt:lpwstr>
  </property>
  <property fmtid="{D5CDD505-2E9C-101B-9397-08002B2CF9AE}" pid="5" name="_AuthorEmail">
    <vt:lpwstr>Esther.Ouwerkerk@kadaster.nl</vt:lpwstr>
  </property>
  <property fmtid="{D5CDD505-2E9C-101B-9397-08002B2CF9AE}" pid="6" name="_AuthorEmailDisplayName">
    <vt:lpwstr>Ouwerkerk, Esther</vt:lpwstr>
  </property>
  <property fmtid="{D5CDD505-2E9C-101B-9397-08002B2CF9AE}" pid="7" name="_PreviousAdHocReviewCycleID">
    <vt:i4>-2103439987</vt:i4>
  </property>
  <property fmtid="{D5CDD505-2E9C-101B-9397-08002B2CF9AE}" pid="8" name="_ReviewingToolsShownOnce">
    <vt:lpwstr/>
  </property>
  <property fmtid="{D5CDD505-2E9C-101B-9397-08002B2CF9AE}" pid="9" name="ContentTypeId">
    <vt:lpwstr>0x010100C3721B4ED37D594995FEC4B09AA09F5C</vt:lpwstr>
  </property>
  <property fmtid="{D5CDD505-2E9C-101B-9397-08002B2CF9AE}" pid="10" name="MediaServiceImageTags">
    <vt:lpwstr/>
  </property>
</Properties>
</file>