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46EA" w14:textId="77777777" w:rsidR="00810CA1" w:rsidRDefault="00810CA1" w:rsidP="00810CA1">
      <w:pPr>
        <w:pStyle w:val="Kop1"/>
      </w:pPr>
      <w:r>
        <w:t>Tekstblok Aanhef</w:t>
      </w:r>
      <w:r w:rsidRPr="00810CA1">
        <w:t xml:space="preserve"> </w:t>
      </w:r>
      <w:r w:rsidR="0054423C">
        <w:t>– Notariële verklaring</w:t>
      </w:r>
    </w:p>
    <w:p w14:paraId="3BDF75EB" w14:textId="6008E3B2" w:rsidR="00DF4995" w:rsidRDefault="00810CA1" w:rsidP="00E453FC">
      <w:pPr>
        <w:pStyle w:val="Kop3"/>
        <w:rPr>
          <w:color w:val="339966"/>
          <w:sz w:val="20"/>
        </w:rPr>
      </w:pPr>
      <w:r w:rsidRPr="009B3915">
        <w:t xml:space="preserve">versie </w:t>
      </w:r>
      <w:ins w:id="0" w:author="Vos, Inae" w:date="2019-11-28T14:37:00Z">
        <w:r w:rsidR="00E45F7E">
          <w:t>2.0</w:t>
        </w:r>
      </w:ins>
      <w:del w:id="1" w:author="Vos, Inae" w:date="2019-11-28T14:37:00Z">
        <w:r w:rsidR="00DF4995" w:rsidRPr="00E453FC" w:rsidDel="00E45F7E">
          <w:delText>1.9</w:delText>
        </w:r>
      </w:del>
      <w:r w:rsidR="001903DE" w:rsidRPr="009B3915">
        <w:rPr>
          <w:bCs w:val="0"/>
        </w:rPr>
        <w:t>,</w:t>
      </w:r>
      <w:r w:rsidRPr="009B3915">
        <w:rPr>
          <w:bCs w:val="0"/>
        </w:rPr>
        <w:t xml:space="preserve"> dd.</w:t>
      </w:r>
      <w:r w:rsidR="005127FD" w:rsidRPr="009B3915">
        <w:rPr>
          <w:bCs w:val="0"/>
        </w:rPr>
        <w:t xml:space="preserve"> </w:t>
      </w:r>
      <w:ins w:id="2" w:author="Vos, Inae" w:date="2019-11-28T14:37:00Z">
        <w:r w:rsidR="00E45F7E">
          <w:t>28</w:t>
        </w:r>
      </w:ins>
      <w:del w:id="3" w:author="Vos, Inae" w:date="2019-11-28T14:37:00Z">
        <w:r w:rsidR="00DF4995" w:rsidRPr="00E453FC" w:rsidDel="00E45F7E">
          <w:delText>30</w:delText>
        </w:r>
      </w:del>
      <w:r w:rsidR="00DF4995" w:rsidRPr="00E453FC">
        <w:t xml:space="preserve"> november 201</w:t>
      </w:r>
      <w:ins w:id="4" w:author="Vos, Inae" w:date="2019-11-28T14:37:00Z">
        <w:r w:rsidR="00E45F7E">
          <w:t>9</w:t>
        </w:r>
      </w:ins>
      <w:del w:id="5" w:author="Vos, Inae" w:date="2019-11-28T14:37:00Z">
        <w:r w:rsidR="00DF4995" w:rsidRPr="00E453FC" w:rsidDel="00E45F7E">
          <w:delText>7</w:delText>
        </w:r>
      </w:del>
    </w:p>
    <w:p w14:paraId="06BB9C54" w14:textId="77777777" w:rsidR="00DF4995" w:rsidRPr="00E453FC" w:rsidRDefault="00DF4995"/>
    <w:p w14:paraId="666901D4" w14:textId="77777777" w:rsidR="00583236" w:rsidRPr="00AF20AE" w:rsidRDefault="00583236" w:rsidP="00BC3F11">
      <w:pPr>
        <w:rPr>
          <w:rFonts w:cs="Arial"/>
          <w:b/>
          <w:sz w:val="24"/>
          <w:szCs w:val="24"/>
        </w:rPr>
      </w:pPr>
      <w:r w:rsidRPr="00AF20AE">
        <w:rPr>
          <w:rFonts w:cs="Arial"/>
          <w:b/>
          <w:sz w:val="24"/>
          <w:szCs w:val="24"/>
        </w:rPr>
        <w:t>Tekstfragment</w:t>
      </w:r>
    </w:p>
    <w:p w14:paraId="65780E83" w14:textId="77777777" w:rsidR="00583236" w:rsidRPr="00583236" w:rsidRDefault="00583236" w:rsidP="00BC3F11">
      <w:pPr>
        <w:rPr>
          <w:rFonts w:cs="Arial"/>
          <w:b/>
          <w:color w:val="339966"/>
          <w:sz w:val="24"/>
          <w:szCs w:val="24"/>
        </w:rPr>
      </w:pPr>
    </w:p>
    <w:p w14:paraId="49D19207" w14:textId="6941AEA0" w:rsidR="005127FD" w:rsidRPr="00B75BD1" w:rsidRDefault="005127FD" w:rsidP="00A66891">
      <w:pPr>
        <w:spacing w:line="240" w:lineRule="auto"/>
        <w:rPr>
          <w:rFonts w:cs="Arial"/>
          <w:color w:val="339966"/>
          <w:sz w:val="20"/>
        </w:rPr>
      </w:pPr>
      <w:r w:rsidRPr="00B75BD1">
        <w:rPr>
          <w:rFonts w:cs="Arial"/>
          <w:color w:val="339966"/>
          <w:sz w:val="20"/>
        </w:rPr>
        <w:t>Op/Heden,/Vandaag</w:t>
      </w:r>
      <w:r w:rsidRPr="00B75BD1">
        <w:rPr>
          <w:rFonts w:cs="Arial"/>
          <w:color w:val="008000"/>
          <w:sz w:val="20"/>
        </w:rPr>
        <w:t>,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datum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FF0000"/>
          <w:sz w:val="20"/>
        </w:rPr>
        <w:t xml:space="preserve">, </w:t>
      </w:r>
      <w:r w:rsidRPr="00B75BD1">
        <w:rPr>
          <w:rFonts w:cs="Arial"/>
          <w:color w:val="339966"/>
          <w:sz w:val="20"/>
        </w:rPr>
        <w:t>verklaart</w:t>
      </w:r>
      <w:r w:rsidR="00322C3F" w:rsidRPr="00B75BD1">
        <w:rPr>
          <w:rFonts w:cs="Arial"/>
          <w:color w:val="339966"/>
          <w:sz w:val="20"/>
        </w:rPr>
        <w:t>/verklaar ik</w:t>
      </w:r>
      <w:r w:rsidR="00DF4593">
        <w:rPr>
          <w:rFonts w:cs="Arial"/>
          <w:color w:val="339966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="00DE7F69" w:rsidRPr="00B75BD1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583236" w:rsidRPr="00D04C0E">
        <w:rPr>
          <w:rFonts w:cs="Arial"/>
          <w:color w:val="FF0000"/>
          <w:sz w:val="20"/>
        </w:rPr>
        <w:t>,</w:t>
      </w:r>
      <w:r w:rsidR="00B75BD1" w:rsidRPr="00B75BD1">
        <w:rPr>
          <w:rFonts w:cs="Arial"/>
          <w:color w:val="800080"/>
          <w:sz w:val="20"/>
        </w:rPr>
        <w:t xml:space="preserve"> </w:t>
      </w:r>
      <w:r w:rsidRPr="00E97EB2">
        <w:rPr>
          <w:rFonts w:cs="Arial"/>
          <w:color w:val="339966"/>
          <w:sz w:val="20"/>
        </w:rPr>
        <w:t>notaris</w:t>
      </w:r>
      <w:r w:rsidRPr="00B75BD1">
        <w:rPr>
          <w:rFonts w:cs="Arial"/>
          <w:color w:val="008000"/>
          <w:sz w:val="20"/>
        </w:rPr>
        <w:t xml:space="preserve"> </w:t>
      </w:r>
      <w:r w:rsidRPr="00E97EB2">
        <w:rPr>
          <w:rFonts w:cs="Arial"/>
          <w:color w:val="00FFFF"/>
          <w:sz w:val="20"/>
        </w:rPr>
        <w:t>in de gemeente</w:t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ins w:id="6" w:author="Vos, Inae" w:date="2019-11-28T14:37:00Z">
        <w:r w:rsidR="00E45F7E" w:rsidRPr="00E45F7E">
          <w:rPr>
            <w:rFonts w:cs="Arial"/>
            <w:color w:val="800080"/>
            <w:sz w:val="20"/>
            <w:lang w:val="en-US"/>
            <w:rPrChange w:id="7" w:author="Vos, Inae" w:date="2019-11-28T14:37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Pr="00E45F7E">
        <w:rPr>
          <w:rFonts w:cs="Arial"/>
          <w:color w:val="800080"/>
          <w:sz w:val="20"/>
          <w:rPrChange w:id="8" w:author="Vos, Inae" w:date="2019-11-28T14:37:00Z">
            <w:rPr>
              <w:rFonts w:cs="Arial"/>
              <w:color w:val="008000"/>
              <w:sz w:val="20"/>
            </w:rPr>
          </w:rPrChange>
        </w:rPr>
        <w:t xml:space="preserve"> </w:t>
      </w:r>
      <w:r w:rsidRPr="00E97EB2">
        <w:rPr>
          <w:rFonts w:cs="Arial"/>
          <w:color w:val="00FFFF"/>
          <w:sz w:val="20"/>
        </w:rPr>
        <w:t>kantoorhoudende 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/gevestigd 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/met plaats van vestiging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7E4FEF" w:rsidRPr="00E97EB2">
        <w:rPr>
          <w:rFonts w:cs="Arial"/>
          <w:color w:val="00FFFF"/>
          <w:sz w:val="20"/>
        </w:rPr>
        <w:t>/ in de gemeente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proofErr w:type="spellStart"/>
      <w:r w:rsidR="0037717F" w:rsidRPr="00B75BD1">
        <w:rPr>
          <w:rFonts w:cs="Arial"/>
          <w:sz w:val="20"/>
        </w:rPr>
        <w:t>gemeente</w:t>
      </w:r>
      <w:proofErr w:type="spellEnd"/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CB6B0E" w:rsidRPr="00CB6B0E">
        <w:rPr>
          <w:rFonts w:cs="Arial"/>
          <w:sz w:val="20"/>
        </w:rPr>
        <w:t xml:space="preserve"> </w:t>
      </w:r>
      <w:r w:rsidR="00CB6B0E" w:rsidRPr="00CB6B0E">
        <w:rPr>
          <w:rFonts w:cs="Arial"/>
          <w:color w:val="339966"/>
          <w:sz w:val="20"/>
        </w:rPr>
        <w:t>/</w:t>
      </w:r>
      <w:r w:rsidR="00CB6B0E" w:rsidRPr="00CB6B0E">
        <w:rPr>
          <w:rFonts w:cs="Arial"/>
          <w:sz w:val="20"/>
        </w:rPr>
        <w:t xml:space="preserve"> </w:t>
      </w:r>
      <w:r w:rsidR="00CB6B0E" w:rsidRPr="00B75BD1">
        <w:rPr>
          <w:color w:val="FFFFFF"/>
          <w:sz w:val="20"/>
          <w:highlight w:val="darkYellow"/>
        </w:rPr>
        <w:t>KEUZEBLOKVARIANT WAARNEMING</w:t>
      </w:r>
      <w:r w:rsidR="00583236" w:rsidRPr="00B75BD1">
        <w:rPr>
          <w:rFonts w:cs="Arial"/>
          <w:color w:val="FF0000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als volgt</w:t>
      </w:r>
      <w:r w:rsidR="00583236" w:rsidRPr="00B75BD1">
        <w:rPr>
          <w:rFonts w:cs="Arial"/>
          <w:color w:val="339966"/>
          <w:sz w:val="20"/>
        </w:rPr>
        <w:t>/dat ik mij zoveel mogelijk heb overtuigd van het volgende</w:t>
      </w:r>
    </w:p>
    <w:p w14:paraId="07DBF99A" w14:textId="77777777" w:rsidR="00E97EB2" w:rsidRDefault="00E97EB2" w:rsidP="00A66891">
      <w:pPr>
        <w:spacing w:line="240" w:lineRule="auto"/>
        <w:rPr>
          <w:sz w:val="20"/>
        </w:rPr>
      </w:pPr>
    </w:p>
    <w:p w14:paraId="1D03415E" w14:textId="77777777" w:rsidR="00E97EB2" w:rsidRDefault="00E97EB2" w:rsidP="00A66891">
      <w:pPr>
        <w:spacing w:line="240" w:lineRule="auto"/>
        <w:rPr>
          <w:sz w:val="20"/>
        </w:rPr>
      </w:pPr>
      <w:r>
        <w:rPr>
          <w:sz w:val="20"/>
        </w:rPr>
        <w:t>Aanhef van de notariële verklaring met daarin de notaris die de akte heeft opgesteld. Deze kan eventueel afwijken van de notaris die de akte equivalent verklaart en digitaal ondertekent.</w:t>
      </w:r>
    </w:p>
    <w:p w14:paraId="20EF845F" w14:textId="77777777" w:rsidR="00E97EB2" w:rsidRPr="00325192" w:rsidRDefault="00E97EB2" w:rsidP="00A66891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Waarneming.</w:t>
      </w:r>
    </w:p>
    <w:p w14:paraId="1FB60675" w14:textId="77777777" w:rsidR="00B75BD1" w:rsidRPr="00B75BD1" w:rsidRDefault="00B75BD1" w:rsidP="00A66891">
      <w:pPr>
        <w:spacing w:line="240" w:lineRule="auto"/>
        <w:rPr>
          <w:sz w:val="20"/>
        </w:rPr>
      </w:pPr>
    </w:p>
    <w:p w14:paraId="25227718" w14:textId="77777777" w:rsidR="00B75BD1" w:rsidRPr="00B75BD1" w:rsidRDefault="00B75BD1" w:rsidP="00A66891">
      <w:pPr>
        <w:spacing w:line="240" w:lineRule="auto"/>
        <w:rPr>
          <w:b/>
          <w:sz w:val="20"/>
        </w:rPr>
      </w:pPr>
      <w:r w:rsidRPr="00B75BD1">
        <w:rPr>
          <w:b/>
          <w:sz w:val="20"/>
        </w:rPr>
        <w:t>KEUZEBLOKVARIANT WAARNEMING</w:t>
      </w:r>
    </w:p>
    <w:p w14:paraId="363F9D39" w14:textId="77777777" w:rsidR="00B75BD1" w:rsidRPr="00B75BD1" w:rsidRDefault="004A299B" w:rsidP="00A66891">
      <w:pPr>
        <w:spacing w:line="240" w:lineRule="auto"/>
        <w:rPr>
          <w:sz w:val="20"/>
        </w:rPr>
      </w:pPr>
      <w:r>
        <w:rPr>
          <w:sz w:val="20"/>
        </w:rPr>
        <w:t xml:space="preserve">Dit keuzeblok is optioneel </w:t>
      </w:r>
      <w:r w:rsidR="00B75BD1" w:rsidRPr="00B75BD1">
        <w:rPr>
          <w:sz w:val="20"/>
        </w:rPr>
        <w:t>en ondersteunt de volgende varianten:</w:t>
      </w:r>
    </w:p>
    <w:p w14:paraId="417F74D0" w14:textId="77777777" w:rsidR="00D04C0E" w:rsidRDefault="00B75BD1" w:rsidP="00A66891">
      <w:pPr>
        <w:numPr>
          <w:ilvl w:val="0"/>
          <w:numId w:val="1"/>
        </w:numPr>
        <w:spacing w:line="240" w:lineRule="auto"/>
        <w:rPr>
          <w:sz w:val="20"/>
        </w:rPr>
      </w:pPr>
      <w:r w:rsidRPr="00B75BD1">
        <w:rPr>
          <w:sz w:val="20"/>
        </w:rPr>
        <w:t xml:space="preserve">variant 1: </w:t>
      </w:r>
      <w:r w:rsidR="00D04C0E">
        <w:rPr>
          <w:sz w:val="20"/>
        </w:rPr>
        <w:t>waarneming</w:t>
      </w:r>
    </w:p>
    <w:p w14:paraId="51B138FC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A94732">
        <w:rPr>
          <w:sz w:val="20"/>
        </w:rPr>
        <w:t xml:space="preserve">vacant </w:t>
      </w:r>
      <w:r w:rsidR="00DE2432">
        <w:rPr>
          <w:sz w:val="20"/>
        </w:rPr>
        <w:t>kantoor/protocol</w:t>
      </w:r>
    </w:p>
    <w:p w14:paraId="16E40B31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B75BD1" w:rsidRPr="00B75BD1">
        <w:rPr>
          <w:sz w:val="20"/>
        </w:rPr>
        <w:t>: verlof</w:t>
      </w:r>
    </w:p>
    <w:p w14:paraId="458E2301" w14:textId="77777777" w:rsid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B75BD1" w:rsidRPr="00B75BD1">
        <w:rPr>
          <w:sz w:val="20"/>
        </w:rPr>
        <w:t>: toegevoegd notaris</w:t>
      </w:r>
    </w:p>
    <w:p w14:paraId="78E1ACC9" w14:textId="77777777" w:rsidR="008E0997" w:rsidRPr="00B75BD1" w:rsidRDefault="008E0997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5: waarneming </w:t>
      </w:r>
      <w:r w:rsidR="00193886">
        <w:rPr>
          <w:sz w:val="20"/>
        </w:rPr>
        <w:t>kantoor/</w:t>
      </w:r>
      <w:r>
        <w:rPr>
          <w:sz w:val="20"/>
        </w:rPr>
        <w:t>protocol</w:t>
      </w:r>
    </w:p>
    <w:p w14:paraId="04AE898B" w14:textId="77777777" w:rsidR="00B75BD1" w:rsidRDefault="00B75BD1" w:rsidP="00A66891">
      <w:pPr>
        <w:spacing w:line="240" w:lineRule="auto"/>
        <w:rPr>
          <w:color w:val="800080"/>
        </w:rPr>
      </w:pPr>
    </w:p>
    <w:p w14:paraId="36DF49FA" w14:textId="77777777" w:rsidR="00B75BD1" w:rsidRPr="00D04C0E" w:rsidRDefault="00B75BD1" w:rsidP="00A66891">
      <w:pPr>
        <w:spacing w:line="240" w:lineRule="auto"/>
        <w:rPr>
          <w:color w:val="800080"/>
          <w:sz w:val="20"/>
        </w:rPr>
      </w:pPr>
      <w:r w:rsidRPr="00D04C0E">
        <w:rPr>
          <w:b/>
          <w:sz w:val="20"/>
        </w:rPr>
        <w:t>Tekstfragmenten keuzeblokvariant Waarneming</w:t>
      </w:r>
    </w:p>
    <w:p w14:paraId="2F25C34E" w14:textId="77777777" w:rsidR="00B75BD1" w:rsidRDefault="00B75BD1" w:rsidP="00A66891">
      <w:pPr>
        <w:spacing w:line="240" w:lineRule="auto"/>
        <w:rPr>
          <w:color w:val="800080"/>
        </w:rPr>
      </w:pPr>
    </w:p>
    <w:p w14:paraId="56C245C0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14:paraId="75FABC5A" w14:textId="2826BCB2" w:rsidR="00D04C0E" w:rsidRPr="00325192" w:rsidRDefault="00D04C0E" w:rsidP="00A66891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</w:t>
      </w:r>
      <w:r w:rsidRPr="00E45F7E">
        <w:rPr>
          <w:rFonts w:cs="Arial"/>
          <w:color w:val="800080"/>
          <w:sz w:val="20"/>
        </w:rPr>
        <w:t>ta</w:t>
      </w:r>
      <w:r w:rsidRPr="00325192">
        <w:rPr>
          <w:rFonts w:cs="Arial"/>
          <w:color w:val="800080"/>
          <w:sz w:val="20"/>
        </w:rPr>
        <w:t>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ins w:id="9" w:author="Vos, Inae" w:date="2019-11-28T14:38:00Z">
        <w:r w:rsidR="00E45F7E" w:rsidRPr="00E45F7E">
          <w:rPr>
            <w:rFonts w:cs="Arial"/>
            <w:color w:val="800080"/>
            <w:sz w:val="20"/>
            <w:lang w:val="en-US"/>
            <w:rPrChange w:id="10" w:author="Vos, Inae" w:date="2019-11-28T14:38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14:paraId="2F18AE39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60E09F57" w14:textId="77777777" w:rsidR="00D04C0E" w:rsidRDefault="00D04C0E" w:rsidP="00A66891">
      <w:pPr>
        <w:spacing w:line="240" w:lineRule="auto"/>
        <w:rPr>
          <w:color w:val="800080"/>
        </w:rPr>
      </w:pPr>
    </w:p>
    <w:p w14:paraId="244DB642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>Variant</w:t>
      </w:r>
      <w:r w:rsidR="00D04C0E">
        <w:rPr>
          <w:rFonts w:cs="Arial"/>
          <w:sz w:val="20"/>
          <w:u w:val="single"/>
        </w:rPr>
        <w:t xml:space="preserve"> 2</w:t>
      </w:r>
      <w:r w:rsidRPr="00B75BD1">
        <w:rPr>
          <w:rFonts w:cs="Arial"/>
          <w:sz w:val="20"/>
          <w:u w:val="single"/>
        </w:rPr>
        <w:t>:</w:t>
      </w:r>
    </w:p>
    <w:p w14:paraId="5455B9CC" w14:textId="6631E774" w:rsidR="00B75BD1" w:rsidRPr="00E97EB2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</w:t>
      </w:r>
      <w:r w:rsidRPr="00B75BD1">
        <w:rPr>
          <w:rFonts w:cs="Arial"/>
          <w:color w:val="800080"/>
          <w:sz w:val="20"/>
        </w:rPr>
        <w:t xml:space="preserve"> van </w:t>
      </w:r>
      <w:r w:rsidRPr="00B75BD1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>MacroButton Nomacro 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 xml:space="preserve">notaris </w:t>
      </w:r>
      <w:r w:rsidRPr="00B75BD1">
        <w:rPr>
          <w:rFonts w:cs="Arial"/>
          <w:color w:val="3366FF"/>
          <w:sz w:val="20"/>
        </w:rPr>
        <w:t>in 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ins w:id="11" w:author="Vos, Inae" w:date="2019-11-28T14:39:00Z">
        <w:r w:rsidR="00E45F7E" w:rsidRPr="00E45F7E">
          <w:rPr>
            <w:rFonts w:cs="Arial"/>
            <w:color w:val="800080"/>
            <w:sz w:val="20"/>
            <w:lang w:val="en-US"/>
            <w:rPrChange w:id="12" w:author="Vos, Inae" w:date="2019-11-28T14:39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ka</w:t>
      </w:r>
      <w:r w:rsidRPr="00E45F7E">
        <w:rPr>
          <w:rFonts w:cs="Arial"/>
          <w:color w:val="3366FF"/>
          <w:sz w:val="20"/>
        </w:rPr>
        <w:t>nto</w:t>
      </w:r>
      <w:r w:rsidRPr="00B75BD1">
        <w:rPr>
          <w:rFonts w:cs="Arial"/>
          <w:color w:val="3366FF"/>
          <w:sz w:val="20"/>
        </w:rPr>
        <w:t>orhoudende 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gevestigd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met plaats van vestiging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>/ in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>MacroButton Nomacro 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>als waarnemer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 het vacante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kantoor/protocol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 destijds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>kantoorhoudende</w:t>
      </w:r>
      <w:ins w:id="13" w:author="Vos, Inae" w:date="2019-11-28T14:39:00Z">
        <w:r w:rsidR="00E45F7E" w:rsidRPr="00E45F7E">
          <w:rPr>
            <w:rFonts w:cs="Arial"/>
            <w:color w:val="800080"/>
            <w:sz w:val="20"/>
            <w:rPrChange w:id="14" w:author="Vos, Inae" w:date="2019-11-28T14:39:00Z">
              <w:rPr>
                <w:rFonts w:cs="Arial"/>
                <w:color w:val="339966"/>
                <w:sz w:val="20"/>
              </w:rPr>
            </w:rPrChange>
          </w:rPr>
          <w:t>,</w:t>
        </w:r>
      </w:ins>
      <w:r w:rsidR="00E97EB2" w:rsidRPr="00325192">
        <w:rPr>
          <w:rFonts w:cs="Arial"/>
          <w:color w:val="339966"/>
          <w:sz w:val="20"/>
        </w:rPr>
        <w:t xml:space="preserve">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14:paraId="77C5AD4F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14:paraId="7596A69C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2F8292B4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B75BD1" w:rsidRPr="00B75BD1">
        <w:rPr>
          <w:rFonts w:cs="Arial"/>
          <w:sz w:val="20"/>
          <w:u w:val="single"/>
        </w:rPr>
        <w:t>:</w:t>
      </w:r>
    </w:p>
    <w:p w14:paraId="3F42C9C0" w14:textId="23892C9A" w:rsidR="00B75BD1" w:rsidRPr="00B75BD1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 van de met verlof afwezige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ins w:id="15" w:author="Vos, Inae" w:date="2019-11-28T14:39:00Z">
        <w:r w:rsidR="00E45F7E" w:rsidRPr="00E45F7E">
          <w:rPr>
            <w:rFonts w:cs="Arial"/>
            <w:color w:val="800080"/>
            <w:sz w:val="20"/>
            <w:lang w:val="en-US"/>
            <w:rPrChange w:id="16" w:author="Vos, Inae" w:date="2019-11-28T14:39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14:paraId="004293BC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14:paraId="152A43A1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1171310A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B75BD1" w:rsidRPr="00B75BD1">
        <w:rPr>
          <w:rFonts w:cs="Arial"/>
          <w:sz w:val="20"/>
          <w:u w:val="single"/>
        </w:rPr>
        <w:t>:</w:t>
      </w:r>
    </w:p>
    <w:p w14:paraId="3E72FB4B" w14:textId="6080D328" w:rsidR="00B75BD1" w:rsidRPr="00575857" w:rsidRDefault="00B75BD1" w:rsidP="00A66891">
      <w:pPr>
        <w:spacing w:line="240" w:lineRule="auto"/>
        <w:rPr>
          <w:rFonts w:cs="Arial"/>
          <w:color w:val="800080"/>
          <w:sz w:val="20"/>
          <w:lang w:val="en-US"/>
        </w:rPr>
      </w:pPr>
      <w:r w:rsidRPr="00B75BD1">
        <w:rPr>
          <w:rFonts w:cs="Arial"/>
          <w:color w:val="FF0000"/>
          <w:sz w:val="20"/>
        </w:rPr>
        <w:t>toegevoegd notaris, bevoegd om akten te passeren in het protocol 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ins w:id="17" w:author="Vos, Inae" w:date="2019-11-28T14:39:00Z">
        <w:r w:rsidR="00E45F7E" w:rsidRPr="00E45F7E">
          <w:rPr>
            <w:rFonts w:cs="Arial"/>
            <w:color w:val="800080"/>
            <w:sz w:val="20"/>
            <w:lang w:val="en-US"/>
            <w:rPrChange w:id="18" w:author="Vos, Inae" w:date="2019-11-28T14:39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14:paraId="5C1F5427" w14:textId="77777777" w:rsid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 xml:space="preserve">Einde variant </w:t>
      </w:r>
      <w:r w:rsidR="00D04C0E">
        <w:rPr>
          <w:rFonts w:cs="Arial"/>
          <w:sz w:val="20"/>
          <w:u w:val="single"/>
        </w:rPr>
        <w:t>4</w:t>
      </w:r>
    </w:p>
    <w:p w14:paraId="38EC3B67" w14:textId="77777777" w:rsidR="00470EAC" w:rsidRDefault="00470EAC" w:rsidP="00A66891">
      <w:pPr>
        <w:spacing w:line="240" w:lineRule="auto"/>
        <w:rPr>
          <w:rFonts w:cs="Arial"/>
          <w:sz w:val="20"/>
          <w:u w:val="single"/>
        </w:rPr>
      </w:pPr>
    </w:p>
    <w:p w14:paraId="59AFB316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lastRenderedPageBreak/>
        <w:t>Variant</w:t>
      </w:r>
      <w:r>
        <w:rPr>
          <w:rFonts w:cs="Arial"/>
          <w:sz w:val="20"/>
          <w:u w:val="single"/>
        </w:rPr>
        <w:t xml:space="preserve"> 5</w:t>
      </w:r>
      <w:r w:rsidRPr="00B75BD1">
        <w:rPr>
          <w:rFonts w:cs="Arial"/>
          <w:sz w:val="20"/>
          <w:u w:val="single"/>
        </w:rPr>
        <w:t>:</w:t>
      </w:r>
    </w:p>
    <w:p w14:paraId="44763692" w14:textId="0A8B95B7" w:rsidR="00E57FC4" w:rsidRPr="00E97EB2" w:rsidRDefault="00E57FC4" w:rsidP="00E57FC4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</w:t>
      </w:r>
      <w:r w:rsidRPr="00B75BD1">
        <w:rPr>
          <w:rFonts w:cs="Arial"/>
          <w:color w:val="800080"/>
          <w:sz w:val="20"/>
        </w:rPr>
        <w:t xml:space="preserve"> van </w:t>
      </w:r>
      <w:r w:rsidRPr="00B75BD1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 xml:space="preserve">notaris </w:t>
      </w:r>
      <w:r w:rsidRPr="00B75BD1">
        <w:rPr>
          <w:rFonts w:cs="Arial"/>
          <w:color w:val="3366FF"/>
          <w:sz w:val="20"/>
        </w:rPr>
        <w:t>in 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ins w:id="19" w:author="Vos, Inae" w:date="2019-11-28T14:40:00Z">
        <w:r w:rsidR="00E45F7E" w:rsidRPr="00E45F7E">
          <w:rPr>
            <w:rFonts w:cs="Arial"/>
            <w:color w:val="800080"/>
            <w:sz w:val="20"/>
            <w:lang w:val="en-US"/>
            <w:rPrChange w:id="20" w:author="Vos, Inae" w:date="2019-11-28T14:40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kantoorhoudende 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gevestigd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met plaats van vestiging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>/ in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>als waarnemer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van het </w:t>
      </w:r>
      <w:r w:rsidRPr="00B75BD1">
        <w:rPr>
          <w:rFonts w:cs="Arial"/>
          <w:color w:val="339966"/>
          <w:sz w:val="20"/>
        </w:rPr>
        <w:t>kantoor/protocol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ins w:id="21" w:author="Vos, Inae" w:date="2019-11-28T14:40:00Z">
        <w:r w:rsidR="00E45F7E" w:rsidRPr="00E45F7E">
          <w:rPr>
            <w:rFonts w:cs="Arial"/>
            <w:color w:val="800080"/>
            <w:sz w:val="20"/>
            <w:lang w:val="en-US"/>
            <w:rPrChange w:id="22" w:author="Vos, Inae" w:date="2019-11-28T14:40:00Z">
              <w:rPr>
                <w:rFonts w:cs="Arial"/>
                <w:sz w:val="20"/>
                <w:lang w:val="en-US"/>
              </w:rPr>
            </w:rPrChange>
          </w:rPr>
          <w:t>,</w:t>
        </w:r>
      </w:ins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14:paraId="0618683E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14:paraId="7163C6E5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1BD23E1F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6BA5F9B6" w14:textId="77777777" w:rsidR="00B75BD1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B75BD1">
        <w:rPr>
          <w:b/>
          <w:sz w:val="24"/>
          <w:szCs w:val="24"/>
        </w:rPr>
        <w:t>(incl. keuzeblokvariant)</w:t>
      </w:r>
      <w:r w:rsidRPr="00835F96">
        <w:rPr>
          <w:b/>
          <w:sz w:val="24"/>
          <w:szCs w:val="24"/>
        </w:rPr>
        <w:t>:</w:t>
      </w:r>
    </w:p>
    <w:p w14:paraId="59699BC6" w14:textId="77777777" w:rsidR="005127FD" w:rsidRPr="00835F96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 xml:space="preserve"> </w:t>
      </w:r>
      <w:bookmarkStart w:id="23" w:name="_GoBack"/>
      <w:bookmarkEnd w:id="23"/>
    </w:p>
    <w:p w14:paraId="4389E10F" w14:textId="77777777" w:rsidR="005127FD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1) Z</w:t>
      </w:r>
      <w:r w:rsidR="005127FD" w:rsidRPr="00B75BD1">
        <w:rPr>
          <w:sz w:val="20"/>
          <w:u w:val="single"/>
        </w:rPr>
        <w:t>onder waarneming</w:t>
      </w:r>
    </w:p>
    <w:p w14:paraId="1B8BC608" w14:textId="77777777" w:rsidR="005127FD" w:rsidRPr="00B75BD1" w:rsidRDefault="005127FD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Vandaag, twaalf december tweeduizend acht,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notaris met plaats van vestiging 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14:paraId="5C38E29E" w14:textId="77777777" w:rsidR="005127FD" w:rsidRPr="00B75BD1" w:rsidRDefault="005127FD" w:rsidP="00A66891">
      <w:pPr>
        <w:spacing w:line="240" w:lineRule="auto"/>
        <w:rPr>
          <w:sz w:val="20"/>
        </w:rPr>
      </w:pPr>
    </w:p>
    <w:p w14:paraId="0D5AACB4" w14:textId="77777777" w:rsidR="00AF20A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 M</w:t>
      </w:r>
      <w:r w:rsidR="00AF20AE" w:rsidRPr="00B75BD1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  <w:r w:rsidR="009B3915">
        <w:rPr>
          <w:sz w:val="20"/>
          <w:u w:val="single"/>
        </w:rPr>
        <w:t xml:space="preserve"> </w:t>
      </w:r>
    </w:p>
    <w:p w14:paraId="6AA03F0B" w14:textId="77777777" w:rsidR="00AF20AE" w:rsidRDefault="00AF20AE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</w:t>
      </w:r>
      <w:r w:rsidR="008363A5" w:rsidRPr="00B75BD1">
        <w:rPr>
          <w:sz w:val="20"/>
        </w:rPr>
        <w:t>t</w:t>
      </w:r>
      <w:r w:rsidRPr="00B75BD1">
        <w:rPr>
          <w:sz w:val="20"/>
        </w:rPr>
        <w:t xml:space="preserve"> Mr. Erik Visser, kandidaat-notaris, hierna te noemen</w:t>
      </w:r>
      <w:r w:rsidR="00556B58" w:rsidRPr="00B75BD1">
        <w:rPr>
          <w:sz w:val="20"/>
        </w:rPr>
        <w:t xml:space="preserve">: </w:t>
      </w:r>
      <w:r w:rsidRPr="00B75BD1">
        <w:rPr>
          <w:sz w:val="20"/>
        </w:rPr>
        <w:t>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Mr. </w:t>
      </w:r>
      <w:proofErr w:type="spellStart"/>
      <w:r w:rsidRPr="00B75BD1">
        <w:rPr>
          <w:sz w:val="20"/>
        </w:rPr>
        <w:t>Eleonard</w:t>
      </w:r>
      <w:proofErr w:type="spellEnd"/>
      <w:r w:rsidRPr="00B75BD1">
        <w:rPr>
          <w:sz w:val="20"/>
        </w:rPr>
        <w:t xml:space="preserve"> van Donderen, notaris te Apeldoorn, dat ik mij zoveel mogelijk heb overtuigd van het volgende</w:t>
      </w:r>
    </w:p>
    <w:p w14:paraId="209F780B" w14:textId="77777777" w:rsidR="00D04C0E" w:rsidRPr="00B75BD1" w:rsidRDefault="00D04C0E" w:rsidP="00A66891">
      <w:pPr>
        <w:spacing w:line="240" w:lineRule="auto"/>
        <w:rPr>
          <w:sz w:val="20"/>
        </w:rPr>
      </w:pPr>
    </w:p>
    <w:p w14:paraId="20CCF8D1" w14:textId="77777777" w:rsidR="001903D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1903DE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2</w:t>
      </w:r>
      <w:r w:rsidR="009B3915">
        <w:rPr>
          <w:sz w:val="20"/>
          <w:u w:val="single"/>
        </w:rPr>
        <w:t>) van vacant kantoor</w:t>
      </w:r>
    </w:p>
    <w:p w14:paraId="727233F4" w14:textId="77777777" w:rsidR="001903DE" w:rsidRPr="00B75BD1" w:rsidRDefault="001903DE" w:rsidP="00A66891">
      <w:pPr>
        <w:spacing w:line="240" w:lineRule="auto"/>
        <w:rPr>
          <w:sz w:val="20"/>
        </w:rPr>
      </w:pPr>
      <w:r w:rsidRPr="00B75BD1">
        <w:rPr>
          <w:sz w:val="20"/>
        </w:rPr>
        <w:t>Heden</w:t>
      </w:r>
      <w:r w:rsidR="00BD260D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D04C0E">
        <w:rPr>
          <w:sz w:val="20"/>
        </w:rPr>
        <w:t xml:space="preserve">kandidaat-notaris, </w:t>
      </w:r>
      <w:r w:rsidRPr="00B75BD1">
        <w:rPr>
          <w:sz w:val="20"/>
        </w:rPr>
        <w:t>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het vacante kantoor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</w:t>
      </w:r>
      <w:r w:rsidR="00952BE8" w:rsidRPr="00B75BD1">
        <w:rPr>
          <w:sz w:val="20"/>
        </w:rPr>
        <w:t xml:space="preserve">destijds </w:t>
      </w:r>
      <w:r w:rsidRPr="00B75BD1">
        <w:rPr>
          <w:sz w:val="20"/>
        </w:rPr>
        <w:t xml:space="preserve">notaris met plaats van vestiging </w:t>
      </w:r>
      <w:r w:rsidR="00920877" w:rsidRPr="00B75BD1">
        <w:rPr>
          <w:sz w:val="20"/>
        </w:rPr>
        <w:t>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14:paraId="2240032A" w14:textId="77777777" w:rsidR="00322C3F" w:rsidRPr="00B75BD1" w:rsidRDefault="00322C3F" w:rsidP="00A66891">
      <w:pPr>
        <w:spacing w:line="240" w:lineRule="auto"/>
        <w:rPr>
          <w:sz w:val="20"/>
          <w:u w:val="single"/>
        </w:rPr>
      </w:pPr>
    </w:p>
    <w:p w14:paraId="0CC62EEA" w14:textId="77777777" w:rsidR="00322C3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4) M</w:t>
      </w:r>
      <w:r w:rsidR="00322C3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 w:rsidR="00322C3F" w:rsidRPr="00B75BD1">
        <w:rPr>
          <w:sz w:val="20"/>
          <w:u w:val="single"/>
        </w:rPr>
        <w:t>v</w:t>
      </w:r>
      <w:r>
        <w:rPr>
          <w:sz w:val="20"/>
          <w:u w:val="single"/>
        </w:rPr>
        <w:t>ariant 2</w:t>
      </w:r>
      <w:r w:rsidR="009B3915">
        <w:rPr>
          <w:sz w:val="20"/>
          <w:u w:val="single"/>
        </w:rPr>
        <w:t>) van waarnemer vacant protocol</w:t>
      </w:r>
    </w:p>
    <w:p w14:paraId="2A027384" w14:textId="77777777" w:rsidR="00322C3F" w:rsidRPr="00B75BD1" w:rsidRDefault="00322C3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 ik</w:t>
      </w:r>
      <w:r w:rsidR="00AE3944"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="00D04C0E"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="00D04C0E"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 w:rsidR="00D04C0E">
        <w:rPr>
          <w:sz w:val="20"/>
        </w:rPr>
        <w:t>,</w:t>
      </w:r>
      <w:r w:rsidR="00D04C0E" w:rsidRPr="00B75BD1">
        <w:rPr>
          <w:sz w:val="20"/>
        </w:rPr>
        <w:t xml:space="preserve"> </w:t>
      </w:r>
      <w:r w:rsidRPr="00B75BD1">
        <w:rPr>
          <w:sz w:val="20"/>
        </w:rPr>
        <w:t xml:space="preserve">als waarnemer van het vacante protocol van Mr. Diederik Jansen, destijds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14:paraId="3B1664BF" w14:textId="77777777" w:rsidR="00583236" w:rsidRPr="00B75BD1" w:rsidRDefault="00583236" w:rsidP="00A66891">
      <w:pPr>
        <w:spacing w:line="240" w:lineRule="auto"/>
        <w:rPr>
          <w:sz w:val="20"/>
        </w:rPr>
      </w:pPr>
    </w:p>
    <w:p w14:paraId="6523CC66" w14:textId="77777777" w:rsidR="007E4FE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5) M</w:t>
      </w:r>
      <w:r w:rsidR="007E4FE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3</w:t>
      </w:r>
      <w:r w:rsidR="009B3915">
        <w:rPr>
          <w:sz w:val="20"/>
          <w:u w:val="single"/>
        </w:rPr>
        <w:t>) de met verlof afwezige notaris</w:t>
      </w:r>
    </w:p>
    <w:p w14:paraId="29655D2B" w14:textId="77777777" w:rsidR="00AF20AE" w:rsidRPr="00B75BD1" w:rsidRDefault="007E4FE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de met verlof afwezige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14:paraId="30B3F49E" w14:textId="77777777" w:rsidR="00AF20AE" w:rsidRPr="00B75BD1" w:rsidRDefault="00AF20AE" w:rsidP="00A66891">
      <w:pPr>
        <w:spacing w:line="240" w:lineRule="auto"/>
        <w:rPr>
          <w:sz w:val="20"/>
        </w:rPr>
      </w:pPr>
    </w:p>
    <w:p w14:paraId="02BC1B82" w14:textId="77777777" w:rsidR="00621BF8" w:rsidRPr="00B75BD1" w:rsidRDefault="009B3915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6) Met waarneming (variant 4) toegevoegd notaris</w:t>
      </w:r>
    </w:p>
    <w:p w14:paraId="0577EFFF" w14:textId="77777777" w:rsidR="00470EAC" w:rsidRDefault="00621BF8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 xml:space="preserve">, </w:t>
      </w:r>
      <w:r w:rsidRPr="00B75BD1">
        <w:rPr>
          <w:rFonts w:cs="Arial"/>
          <w:sz w:val="20"/>
        </w:rPr>
        <w:t>toegevoegd notaris, bevoegd om akten te passeren in het protocol van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</w:p>
    <w:p w14:paraId="653EABBB" w14:textId="77777777" w:rsidR="00920877" w:rsidRDefault="00920877" w:rsidP="00A66891">
      <w:pPr>
        <w:spacing w:line="240" w:lineRule="auto"/>
        <w:rPr>
          <w:sz w:val="20"/>
        </w:rPr>
      </w:pPr>
    </w:p>
    <w:p w14:paraId="304F0835" w14:textId="77777777" w:rsidR="00470EAC" w:rsidRPr="00B75BD1" w:rsidRDefault="00470EAC" w:rsidP="00470EAC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7) M</w:t>
      </w:r>
      <w:r w:rsidRPr="00B75BD1">
        <w:rPr>
          <w:sz w:val="20"/>
          <w:u w:val="single"/>
        </w:rPr>
        <w:t>et waarneming</w:t>
      </w:r>
      <w:r w:rsidR="009B3915">
        <w:rPr>
          <w:sz w:val="20"/>
          <w:u w:val="single"/>
        </w:rPr>
        <w:t xml:space="preserve"> (variant 5) van waarnemer</w:t>
      </w:r>
      <w:r w:rsidRPr="00B75BD1">
        <w:rPr>
          <w:sz w:val="20"/>
          <w:u w:val="single"/>
        </w:rPr>
        <w:t xml:space="preserve"> </w:t>
      </w:r>
      <w:r w:rsidR="009B3915">
        <w:rPr>
          <w:sz w:val="20"/>
          <w:u w:val="single"/>
        </w:rPr>
        <w:t>protocol</w:t>
      </w:r>
    </w:p>
    <w:p w14:paraId="62FA974B" w14:textId="77777777" w:rsidR="009B3915" w:rsidRPr="00B75BD1" w:rsidRDefault="009B3915" w:rsidP="009B3915">
      <w:pPr>
        <w:spacing w:line="240" w:lineRule="auto"/>
        <w:rPr>
          <w:sz w:val="20"/>
        </w:rPr>
      </w:pPr>
      <w:r w:rsidRPr="00B75BD1">
        <w:rPr>
          <w:sz w:val="20"/>
        </w:rPr>
        <w:t>Heden, twaalf december tweeduizend acht, verklaar ik</w:t>
      </w:r>
      <w:r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>
        <w:rPr>
          <w:sz w:val="20"/>
        </w:rPr>
        <w:t>,</w:t>
      </w:r>
      <w:r w:rsidRPr="00B75BD1">
        <w:rPr>
          <w:sz w:val="20"/>
        </w:rPr>
        <w:t xml:space="preserve"> als waarnemer van het protocol van Mr. Diederik Jansen,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14:paraId="428B015F" w14:textId="77777777" w:rsidR="00470EAC" w:rsidRPr="00B75BD1" w:rsidRDefault="00470EAC" w:rsidP="00A66891">
      <w:pPr>
        <w:spacing w:line="240" w:lineRule="auto"/>
        <w:rPr>
          <w:sz w:val="20"/>
        </w:rPr>
      </w:pPr>
    </w:p>
    <w:p w14:paraId="69C06D48" w14:textId="77777777" w:rsidR="00621BF8" w:rsidRDefault="00621BF8"/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14:paraId="60F70F64" w14:textId="77777777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D3FD8" w14:textId="77777777" w:rsidR="00BC3F11" w:rsidRDefault="00BC3F11" w:rsidP="00BC3F11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1166BF0" w14:textId="77777777" w:rsidR="00BC3F11" w:rsidRDefault="00BC3F11" w:rsidP="00BC3F11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14:paraId="0464B38C" w14:textId="77777777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14:paraId="54378C49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20DABE7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188AAF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3147F4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952BE8" w14:paraId="09478AB7" w14:textId="77777777" w:rsidTr="00F17B2A">
        <w:tc>
          <w:tcPr>
            <w:tcW w:w="779" w:type="dxa"/>
          </w:tcPr>
          <w:p w14:paraId="2648BE07" w14:textId="77777777" w:rsidR="00D63DAF" w:rsidRPr="00952BE8" w:rsidRDefault="0054423C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0</w:t>
            </w:r>
            <w:r w:rsidR="00C23A85"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.</w:t>
            </w: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</w:t>
            </w:r>
          </w:p>
        </w:tc>
        <w:tc>
          <w:tcPr>
            <w:tcW w:w="1701" w:type="dxa"/>
          </w:tcPr>
          <w:p w14:paraId="4FAEE6E9" w14:textId="77777777" w:rsidR="00D63DAF" w:rsidRPr="00952BE8" w:rsidRDefault="0054423C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28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oktober</w:t>
            </w:r>
            <w:proofErr w:type="spellEnd"/>
            <w:r w:rsidR="00D63DAF"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2010</w:t>
            </w:r>
          </w:p>
        </w:tc>
        <w:tc>
          <w:tcPr>
            <w:tcW w:w="1985" w:type="dxa"/>
          </w:tcPr>
          <w:p w14:paraId="03DD66B8" w14:textId="77777777" w:rsidR="00D63DAF" w:rsidRPr="00952BE8" w:rsidRDefault="00325372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5FBA4DCD" w14:textId="77777777" w:rsidR="00D63DAF" w:rsidRPr="00952BE8" w:rsidRDefault="0054423C" w:rsidP="00A66891">
            <w:pPr>
              <w:spacing w:line="240" w:lineRule="auto"/>
              <w:rPr>
                <w:rFonts w:cs="Arial"/>
                <w:szCs w:val="18"/>
              </w:rPr>
            </w:pPr>
            <w:proofErr w:type="spellStart"/>
            <w:r w:rsidRPr="00952BE8">
              <w:rPr>
                <w:rFonts w:cs="Arial"/>
                <w:szCs w:val="18"/>
              </w:rPr>
              <w:t>Initiele</w:t>
            </w:r>
            <w:proofErr w:type="spellEnd"/>
            <w:r w:rsidRPr="00952BE8">
              <w:rPr>
                <w:rFonts w:cs="Arial"/>
                <w:szCs w:val="18"/>
              </w:rPr>
              <w:t xml:space="preserve"> versie</w:t>
            </w:r>
          </w:p>
        </w:tc>
      </w:tr>
      <w:tr w:rsidR="005127FD" w:rsidRPr="00952BE8" w14:paraId="504EE395" w14:textId="77777777" w:rsidTr="00F17B2A">
        <w:tc>
          <w:tcPr>
            <w:tcW w:w="779" w:type="dxa"/>
          </w:tcPr>
          <w:p w14:paraId="18A14EC6" w14:textId="77777777" w:rsidR="005127FD" w:rsidRPr="00952BE8" w:rsidRDefault="005127FD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1.0</w:t>
            </w:r>
          </w:p>
        </w:tc>
        <w:tc>
          <w:tcPr>
            <w:tcW w:w="1701" w:type="dxa"/>
          </w:tcPr>
          <w:p w14:paraId="7F57AF8F" w14:textId="77777777" w:rsidR="005127FD" w:rsidRPr="00952BE8" w:rsidRDefault="005127FD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01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februari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2011</w:t>
            </w:r>
          </w:p>
        </w:tc>
        <w:tc>
          <w:tcPr>
            <w:tcW w:w="1985" w:type="dxa"/>
          </w:tcPr>
          <w:p w14:paraId="61F6F28A" w14:textId="77777777" w:rsidR="005127FD" w:rsidRPr="00952BE8" w:rsidRDefault="005127F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59C3800F" w14:textId="77777777"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Tekstvoorbeelden toegevoegd</w:t>
            </w:r>
          </w:p>
          <w:p w14:paraId="3C1496D1" w14:textId="77777777"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Mogelijkheid toegevoegd zodat een aanbieder de mogelijkheid heeft om naast een vestigingsplaats ook een gemeente in te geven.</w:t>
            </w:r>
          </w:p>
          <w:p w14:paraId="7CEAA1D2" w14:textId="77777777"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Tekstblok definitief gemaakt</w:t>
            </w:r>
          </w:p>
        </w:tc>
      </w:tr>
      <w:tr w:rsidR="001903DE" w:rsidRPr="00952BE8" w14:paraId="51761FCB" w14:textId="77777777" w:rsidTr="00F17B2A">
        <w:tc>
          <w:tcPr>
            <w:tcW w:w="779" w:type="dxa"/>
          </w:tcPr>
          <w:p w14:paraId="7D7DB35A" w14:textId="77777777" w:rsidR="001903DE" w:rsidRPr="00952BE8" w:rsidRDefault="001903DE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1.1</w:t>
            </w:r>
          </w:p>
        </w:tc>
        <w:tc>
          <w:tcPr>
            <w:tcW w:w="1701" w:type="dxa"/>
          </w:tcPr>
          <w:p w14:paraId="5A5676EF" w14:textId="77777777" w:rsidR="001903DE" w:rsidRPr="00952BE8" w:rsidRDefault="001903DE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27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januari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14:paraId="421D96C0" w14:textId="77777777" w:rsidR="001903DE" w:rsidRPr="00952BE8" w:rsidRDefault="001903DE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042D1B1F" w14:textId="77777777" w:rsidR="001903DE" w:rsidRPr="00952BE8" w:rsidRDefault="001903DE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szCs w:val="18"/>
              </w:rPr>
              <w:t>‘Waarneming van het vacante kantoor van’ toegevoegd</w:t>
            </w:r>
          </w:p>
        </w:tc>
      </w:tr>
      <w:tr w:rsidR="00583236" w:rsidRPr="00952BE8" w14:paraId="120BD6F9" w14:textId="77777777" w:rsidTr="00F17B2A">
        <w:tc>
          <w:tcPr>
            <w:tcW w:w="779" w:type="dxa"/>
          </w:tcPr>
          <w:p w14:paraId="3BAE9D0B" w14:textId="77777777" w:rsidR="00583236" w:rsidRPr="00952BE8" w:rsidRDefault="00583236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lastRenderedPageBreak/>
              <w:t>1.2</w:t>
            </w:r>
          </w:p>
        </w:tc>
        <w:tc>
          <w:tcPr>
            <w:tcW w:w="1701" w:type="dxa"/>
          </w:tcPr>
          <w:p w14:paraId="34CB70DC" w14:textId="77777777" w:rsidR="00583236" w:rsidRPr="00952BE8" w:rsidRDefault="0058323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13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februari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14:paraId="7BB574CC" w14:textId="77777777" w:rsidR="00583236" w:rsidRPr="00952BE8" w:rsidRDefault="00583236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7B4E9DE2" w14:textId="77777777" w:rsidR="00583236" w:rsidRPr="00952BE8" w:rsidRDefault="001950F9" w:rsidP="00A66891">
            <w:pPr>
              <w:spacing w:line="240" w:lineRule="auto"/>
              <w:rPr>
                <w:szCs w:val="18"/>
              </w:rPr>
            </w:pPr>
            <w:r w:rsidRPr="00952BE8">
              <w:rPr>
                <w:szCs w:val="18"/>
              </w:rPr>
              <w:t>‘dat ik mij zoveel mogelijk…’</w:t>
            </w:r>
            <w:r w:rsidR="00583236" w:rsidRPr="00952BE8">
              <w:rPr>
                <w:szCs w:val="18"/>
              </w:rPr>
              <w:t>, vaste komma na woonplaats, komma voor ‘hierna te noemen’</w:t>
            </w:r>
            <w:r w:rsidRPr="00952BE8">
              <w:rPr>
                <w:szCs w:val="18"/>
              </w:rPr>
              <w:t>, ‘kandidaat-notaris’ toegevoegd</w:t>
            </w:r>
            <w:r w:rsidR="00583236" w:rsidRPr="00952BE8">
              <w:rPr>
                <w:szCs w:val="18"/>
              </w:rPr>
              <w:t>.</w:t>
            </w:r>
          </w:p>
        </w:tc>
      </w:tr>
      <w:tr w:rsidR="00952BE8" w:rsidRPr="00952BE8" w14:paraId="34D11DDA" w14:textId="77777777" w:rsidTr="00F17B2A">
        <w:tc>
          <w:tcPr>
            <w:tcW w:w="779" w:type="dxa"/>
          </w:tcPr>
          <w:p w14:paraId="6B42C946" w14:textId="77777777" w:rsidR="00952BE8" w:rsidRPr="00952BE8" w:rsidRDefault="00952BE8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1.3</w:t>
            </w:r>
          </w:p>
        </w:tc>
        <w:tc>
          <w:tcPr>
            <w:tcW w:w="1701" w:type="dxa"/>
          </w:tcPr>
          <w:p w14:paraId="7C3072D2" w14:textId="77777777" w:rsidR="00952BE8" w:rsidRPr="00952BE8" w:rsidRDefault="00952BE8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21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maart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14:paraId="69B1CDCF" w14:textId="77777777" w:rsidR="00952BE8" w:rsidRPr="00952BE8" w:rsidRDefault="00952BE8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65317136" w14:textId="77777777" w:rsidR="00952BE8" w:rsidRPr="00952BE8" w:rsidRDefault="00D04C0E" w:rsidP="00A6689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‘</w:t>
            </w:r>
            <w:r w:rsidR="00952BE8">
              <w:rPr>
                <w:szCs w:val="18"/>
              </w:rPr>
              <w:t>destijds</w:t>
            </w:r>
            <w:r>
              <w:rPr>
                <w:szCs w:val="18"/>
              </w:rPr>
              <w:t>’</w:t>
            </w:r>
            <w:r w:rsidR="00952BE8">
              <w:rPr>
                <w:szCs w:val="18"/>
              </w:rPr>
              <w:t xml:space="preserve"> toegevoegd</w:t>
            </w:r>
          </w:p>
        </w:tc>
      </w:tr>
      <w:tr w:rsidR="007E4FEF" w:rsidRPr="00952BE8" w14:paraId="659AF51E" w14:textId="77777777" w:rsidTr="00F17B2A">
        <w:tc>
          <w:tcPr>
            <w:tcW w:w="779" w:type="dxa"/>
          </w:tcPr>
          <w:p w14:paraId="557309FD" w14:textId="77777777" w:rsidR="007E4FEF" w:rsidRDefault="007E4FE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1.4</w:t>
            </w:r>
          </w:p>
        </w:tc>
        <w:tc>
          <w:tcPr>
            <w:tcW w:w="1701" w:type="dxa"/>
          </w:tcPr>
          <w:p w14:paraId="395307ED" w14:textId="77777777" w:rsidR="007E4FEF" w:rsidRDefault="0001740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12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juni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14:paraId="4163E0D8" w14:textId="77777777" w:rsidR="007E4FEF" w:rsidRDefault="007E4FE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2FB59ED4" w14:textId="77777777" w:rsidR="007E4FEF" w:rsidRDefault="00D04C0E" w:rsidP="00A66891">
            <w:pPr>
              <w:spacing w:line="240" w:lineRule="auto"/>
              <w:rPr>
                <w:szCs w:val="18"/>
              </w:rPr>
            </w:pPr>
            <w:r>
              <w:t>‘</w:t>
            </w:r>
            <w:r w:rsidR="007E4FEF">
              <w:t>de met verlof afwezige</w:t>
            </w:r>
            <w:r>
              <w:t>’</w:t>
            </w:r>
            <w:r w:rsidR="007E4FEF">
              <w:t xml:space="preserve">, </w:t>
            </w:r>
            <w:r>
              <w:t>‘</w:t>
            </w:r>
            <w:r w:rsidR="007E4FEF">
              <w:t>in de gemeente</w:t>
            </w:r>
            <w:r>
              <w:t>’</w:t>
            </w:r>
            <w:r w:rsidR="007E4FEF">
              <w:t xml:space="preserve"> toegevoegd,</w:t>
            </w:r>
            <w:r w:rsidR="00017406">
              <w:t xml:space="preserve"> </w:t>
            </w:r>
            <w:r>
              <w:t>‘</w:t>
            </w:r>
            <w:r w:rsidR="00017406">
              <w:t>toegevoegd notaris,…</w:t>
            </w:r>
            <w:r>
              <w:t>’</w:t>
            </w:r>
            <w:r w:rsidR="00017406">
              <w:t xml:space="preserve"> toegevoegd</w:t>
            </w:r>
          </w:p>
        </w:tc>
      </w:tr>
      <w:tr w:rsidR="00F4344D" w:rsidRPr="00952BE8" w14:paraId="496D2537" w14:textId="77777777" w:rsidTr="00F17B2A">
        <w:tc>
          <w:tcPr>
            <w:tcW w:w="779" w:type="dxa"/>
          </w:tcPr>
          <w:p w14:paraId="04BA7265" w14:textId="77777777" w:rsidR="00F4344D" w:rsidRDefault="00BB6DF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1.5</w:t>
            </w:r>
          </w:p>
        </w:tc>
        <w:tc>
          <w:tcPr>
            <w:tcW w:w="1701" w:type="dxa"/>
          </w:tcPr>
          <w:p w14:paraId="7FC32EC8" w14:textId="77777777" w:rsidR="00F4344D" w:rsidRDefault="007363C2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3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april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7DE6A14B" w14:textId="77777777" w:rsidR="00F4344D" w:rsidRDefault="00F4344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14:paraId="13C6B728" w14:textId="77777777" w:rsidR="00F4344D" w:rsidRDefault="00F4344D" w:rsidP="00A66891">
            <w:pPr>
              <w:spacing w:line="240" w:lineRule="auto"/>
            </w:pPr>
            <w:r>
              <w:t>Keuzemogelijkheden vestigingsplaats notaris aangepast</w:t>
            </w:r>
            <w:r w:rsidR="007363C2">
              <w:t>, d</w:t>
            </w:r>
            <w:r w:rsidR="00BB6DF1">
              <w:t xml:space="preserve">e tekst na </w:t>
            </w:r>
            <w:r w:rsidR="00D04C0E">
              <w:t>‘</w:t>
            </w:r>
            <w:r w:rsidR="00BB6DF1">
              <w:t>hierna te noemen</w:t>
            </w:r>
            <w:r w:rsidR="00D04C0E">
              <w:t>’</w:t>
            </w:r>
            <w:r w:rsidR="00BB6DF1">
              <w:t xml:space="preserve"> aansluitend gemaakt i.p.v. op een volgende regel</w:t>
            </w:r>
            <w:r w:rsidR="007363C2">
              <w:t>, tekstvoorbeelden aangepast</w:t>
            </w:r>
          </w:p>
        </w:tc>
      </w:tr>
      <w:tr w:rsidR="00322C3F" w:rsidRPr="00952BE8" w14:paraId="2293537B" w14:textId="77777777" w:rsidTr="00F17B2A">
        <w:tc>
          <w:tcPr>
            <w:tcW w:w="779" w:type="dxa"/>
          </w:tcPr>
          <w:p w14:paraId="7B3984D8" w14:textId="77777777" w:rsidR="00322C3F" w:rsidRDefault="00322C3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1.6</w:t>
            </w:r>
          </w:p>
        </w:tc>
        <w:tc>
          <w:tcPr>
            <w:tcW w:w="1701" w:type="dxa"/>
          </w:tcPr>
          <w:p w14:paraId="68AA58D0" w14:textId="77777777" w:rsidR="00322C3F" w:rsidRDefault="00322C3F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9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april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6A1E17A0" w14:textId="77777777" w:rsidR="00322C3F" w:rsidRDefault="00322C3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14:paraId="1F7D3CD4" w14:textId="77777777" w:rsidR="00322C3F" w:rsidRDefault="00D04C0E" w:rsidP="00A66891">
            <w:pPr>
              <w:spacing w:line="240" w:lineRule="auto"/>
            </w:pPr>
            <w:r>
              <w:t>‘</w:t>
            </w:r>
            <w:r w:rsidR="00322C3F">
              <w:t>vacant protocol</w:t>
            </w:r>
            <w:r>
              <w:t>’</w:t>
            </w:r>
            <w:r w:rsidR="00322C3F">
              <w:t xml:space="preserve"> en keuzemogelijkheid voor </w:t>
            </w:r>
            <w:r>
              <w:t>‘</w:t>
            </w:r>
            <w:r w:rsidR="00322C3F">
              <w:t>verklaar ik</w:t>
            </w:r>
            <w:r>
              <w:t>’</w:t>
            </w:r>
            <w:r w:rsidR="00322C3F">
              <w:t xml:space="preserve"> toegevoegd</w:t>
            </w:r>
          </w:p>
        </w:tc>
      </w:tr>
      <w:tr w:rsidR="00B75BD1" w:rsidRPr="00952BE8" w14:paraId="21872AF2" w14:textId="77777777" w:rsidTr="00F17B2A">
        <w:tc>
          <w:tcPr>
            <w:tcW w:w="779" w:type="dxa"/>
          </w:tcPr>
          <w:p w14:paraId="08F64D95" w14:textId="77777777" w:rsidR="00B75BD1" w:rsidRDefault="00B75BD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1.7</w:t>
            </w:r>
          </w:p>
        </w:tc>
        <w:tc>
          <w:tcPr>
            <w:tcW w:w="1701" w:type="dxa"/>
          </w:tcPr>
          <w:p w14:paraId="6C0B13EF" w14:textId="77777777" w:rsidR="00B75BD1" w:rsidRDefault="00E6516A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17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juli</w:t>
            </w:r>
            <w:proofErr w:type="spellEnd"/>
            <w:r w:rsidR="00B75BD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0008AA9E" w14:textId="77777777" w:rsidR="00B75BD1" w:rsidRDefault="00B75BD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14:paraId="67862D5D" w14:textId="77777777" w:rsidR="00B75BD1" w:rsidRDefault="00B75BD1" w:rsidP="00A66891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  <w:r w:rsidR="00E6516A">
              <w:t>, komma toegevoegd achter ‘verklaar ik’</w:t>
            </w:r>
          </w:p>
        </w:tc>
      </w:tr>
      <w:tr w:rsidR="00A66891" w:rsidRPr="00952BE8" w14:paraId="6854A2E6" w14:textId="77777777" w:rsidTr="00F17B2A">
        <w:tc>
          <w:tcPr>
            <w:tcW w:w="779" w:type="dxa"/>
          </w:tcPr>
          <w:p w14:paraId="59874514" w14:textId="77777777" w:rsidR="00A66891" w:rsidRDefault="00E6516A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1.8</w:t>
            </w:r>
          </w:p>
        </w:tc>
        <w:tc>
          <w:tcPr>
            <w:tcW w:w="1701" w:type="dxa"/>
          </w:tcPr>
          <w:p w14:paraId="3571EED3" w14:textId="77777777" w:rsidR="00A66891" w:rsidRDefault="00DF4593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1</w:t>
            </w:r>
            <w:r w:rsidR="006D0836">
              <w:rPr>
                <w:rStyle w:val="Datumopmaakprofiel"/>
                <w:rFonts w:ascii="Arial" w:hAnsi="Arial" w:cs="Arial"/>
                <w:szCs w:val="18"/>
                <w:lang w:val="en-US"/>
              </w:rPr>
              <w:t>8</w:t>
            </w:r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</w:t>
            </w:r>
            <w:proofErr w:type="spellStart"/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>juli</w:t>
            </w:r>
            <w:proofErr w:type="spellEnd"/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6EE3F755" w14:textId="77777777" w:rsidR="00A66891" w:rsidRDefault="00A6689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14:paraId="3A945A2F" w14:textId="77777777" w:rsidR="00A66891" w:rsidRDefault="00A66891" w:rsidP="00A66891">
            <w:pPr>
              <w:spacing w:line="240" w:lineRule="auto"/>
            </w:pPr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  <w:tr w:rsidR="00D45BA8" w:rsidRPr="00952BE8" w14:paraId="4F7554AB" w14:textId="77777777" w:rsidTr="00F17B2A">
        <w:tc>
          <w:tcPr>
            <w:tcW w:w="779" w:type="dxa"/>
          </w:tcPr>
          <w:p w14:paraId="11FA4BFE" w14:textId="77777777" w:rsidR="00D45BA8" w:rsidRDefault="00D45BA8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1.9</w:t>
            </w:r>
          </w:p>
        </w:tc>
        <w:tc>
          <w:tcPr>
            <w:tcW w:w="1701" w:type="dxa"/>
          </w:tcPr>
          <w:p w14:paraId="4A41FB1B" w14:textId="77777777" w:rsidR="00D45BA8" w:rsidRDefault="00D45BA8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30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november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2017</w:t>
            </w:r>
          </w:p>
        </w:tc>
        <w:tc>
          <w:tcPr>
            <w:tcW w:w="1985" w:type="dxa"/>
          </w:tcPr>
          <w:p w14:paraId="604B1E9D" w14:textId="77777777" w:rsidR="00D45BA8" w:rsidRDefault="00D45BA8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14:paraId="3CE244C7" w14:textId="77777777" w:rsidR="00D45BA8" w:rsidRDefault="00D45BA8" w:rsidP="00E368E0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368E0">
              <w:t xml:space="preserve">waarneming van </w:t>
            </w:r>
            <w:r>
              <w:t>een protocol of kantoor</w:t>
            </w:r>
            <w:r w:rsidR="00E368E0">
              <w:t xml:space="preserve"> (niet vacant)</w:t>
            </w:r>
            <w:r>
              <w:t>.</w:t>
            </w:r>
          </w:p>
        </w:tc>
      </w:tr>
      <w:tr w:rsidR="00E45F7E" w:rsidRPr="00952BE8" w14:paraId="61F26833" w14:textId="77777777" w:rsidTr="00F17B2A">
        <w:trPr>
          <w:ins w:id="24" w:author="Vos, Inae" w:date="2019-11-28T14:36:00Z"/>
        </w:trPr>
        <w:tc>
          <w:tcPr>
            <w:tcW w:w="779" w:type="dxa"/>
          </w:tcPr>
          <w:p w14:paraId="08EDFBAC" w14:textId="2B60A81E" w:rsidR="00E45F7E" w:rsidRDefault="00E45F7E" w:rsidP="00A66891">
            <w:pPr>
              <w:pStyle w:val="Koptekst"/>
              <w:spacing w:line="240" w:lineRule="auto"/>
              <w:rPr>
                <w:ins w:id="25" w:author="Vos, Inae" w:date="2019-11-28T14:36:00Z"/>
                <w:rStyle w:val="Versie"/>
                <w:rFonts w:ascii="Arial" w:hAnsi="Arial" w:cs="Arial"/>
                <w:szCs w:val="18"/>
                <w:lang w:val="en-US"/>
              </w:rPr>
            </w:pPr>
            <w:ins w:id="26" w:author="Vos, Inae" w:date="2019-11-28T14:36:00Z">
              <w:r>
                <w:rPr>
                  <w:rStyle w:val="Versie"/>
                  <w:rFonts w:ascii="Arial" w:hAnsi="Arial" w:cs="Arial"/>
                  <w:szCs w:val="18"/>
                  <w:lang w:val="en-US"/>
                </w:rPr>
                <w:t>2.0</w:t>
              </w:r>
            </w:ins>
          </w:p>
        </w:tc>
        <w:tc>
          <w:tcPr>
            <w:tcW w:w="1701" w:type="dxa"/>
          </w:tcPr>
          <w:p w14:paraId="2CDCA8E3" w14:textId="3F59D256" w:rsidR="00E45F7E" w:rsidRDefault="00E45F7E" w:rsidP="00A66891">
            <w:pPr>
              <w:spacing w:line="240" w:lineRule="auto"/>
              <w:rPr>
                <w:ins w:id="27" w:author="Vos, Inae" w:date="2019-11-28T14:36:00Z"/>
                <w:rStyle w:val="Datumopmaakprofiel"/>
                <w:rFonts w:ascii="Arial" w:hAnsi="Arial" w:cs="Arial"/>
                <w:szCs w:val="18"/>
                <w:lang w:val="en-US"/>
              </w:rPr>
            </w:pPr>
            <w:ins w:id="28" w:author="Vos, Inae" w:date="2019-11-28T14:36:00Z">
              <w:r>
                <w:rPr>
                  <w:rStyle w:val="Datumopmaakprofiel"/>
                  <w:rFonts w:ascii="Arial" w:hAnsi="Arial" w:cs="Arial"/>
                  <w:szCs w:val="18"/>
                  <w:lang w:val="en-US"/>
                </w:rPr>
                <w:t xml:space="preserve">28 </w:t>
              </w:r>
              <w:proofErr w:type="spellStart"/>
              <w:r>
                <w:rPr>
                  <w:rStyle w:val="Datumopmaakprofiel"/>
                  <w:rFonts w:ascii="Arial" w:hAnsi="Arial" w:cs="Arial"/>
                  <w:szCs w:val="18"/>
                  <w:lang w:val="en-US"/>
                </w:rPr>
                <w:t>november</w:t>
              </w:r>
              <w:proofErr w:type="spellEnd"/>
              <w:r>
                <w:rPr>
                  <w:rStyle w:val="Datumopmaakprofiel"/>
                  <w:rFonts w:ascii="Arial" w:hAnsi="Arial" w:cs="Arial"/>
                  <w:szCs w:val="18"/>
                  <w:lang w:val="en-US"/>
                </w:rPr>
                <w:t xml:space="preserve"> 2019</w:t>
              </w:r>
            </w:ins>
          </w:p>
        </w:tc>
        <w:tc>
          <w:tcPr>
            <w:tcW w:w="1985" w:type="dxa"/>
          </w:tcPr>
          <w:p w14:paraId="2847D72C" w14:textId="2747FA36" w:rsidR="00E45F7E" w:rsidRDefault="00E45F7E" w:rsidP="00A66891">
            <w:pPr>
              <w:spacing w:line="240" w:lineRule="auto"/>
              <w:rPr>
                <w:ins w:id="29" w:author="Vos, Inae" w:date="2019-11-28T14:36:00Z"/>
                <w:rFonts w:cs="Arial"/>
                <w:szCs w:val="18"/>
                <w:lang w:val="en-US"/>
              </w:rPr>
            </w:pPr>
            <w:ins w:id="30" w:author="Vos, Inae" w:date="2019-11-28T14:36:00Z">
              <w:r>
                <w:rPr>
                  <w:rFonts w:cs="Arial"/>
                  <w:szCs w:val="18"/>
                  <w:lang w:val="en-US"/>
                </w:rPr>
                <w:t>LG/PPB</w:t>
              </w:r>
            </w:ins>
          </w:p>
        </w:tc>
        <w:tc>
          <w:tcPr>
            <w:tcW w:w="4394" w:type="dxa"/>
          </w:tcPr>
          <w:p w14:paraId="67166A21" w14:textId="7CACD917" w:rsidR="00E45F7E" w:rsidRPr="00E45F7E" w:rsidRDefault="00E45F7E" w:rsidP="00E368E0">
            <w:pPr>
              <w:spacing w:line="240" w:lineRule="auto"/>
              <w:rPr>
                <w:ins w:id="31" w:author="Vos, Inae" w:date="2019-11-28T14:36:00Z"/>
                <w:snapToGrid/>
                <w:rPrChange w:id="32" w:author="Vos, Inae" w:date="2019-11-28T14:36:00Z">
                  <w:rPr>
                    <w:ins w:id="33" w:author="Vos, Inae" w:date="2019-11-28T14:36:00Z"/>
                  </w:rPr>
                </w:rPrChange>
              </w:rPr>
            </w:pPr>
            <w:ins w:id="34" w:author="Vos, Inae" w:date="2019-11-28T14:36:00Z">
              <w:r>
                <w:t>Komma  tussen de gemeente en 'kantoorhoudende te' optioneel gemaakt</w:t>
              </w:r>
            </w:ins>
          </w:p>
        </w:tc>
      </w:tr>
    </w:tbl>
    <w:p w14:paraId="633DFDCF" w14:textId="77777777" w:rsidR="00BC3F11" w:rsidRDefault="00BC3F11" w:rsidP="00B75BD1">
      <w:bookmarkStart w:id="35" w:name="bmVersie"/>
      <w:bookmarkEnd w:id="35"/>
    </w:p>
    <w:sectPr w:rsidR="00BC3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F3AD" w14:textId="77777777" w:rsidR="000648BD" w:rsidRDefault="000648BD">
      <w:r>
        <w:separator/>
      </w:r>
    </w:p>
  </w:endnote>
  <w:endnote w:type="continuationSeparator" w:id="0">
    <w:p w14:paraId="70DE3324" w14:textId="77777777" w:rsidR="000648BD" w:rsidRDefault="0006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2DF49" w14:textId="77777777" w:rsidR="00575857" w:rsidRDefault="0057585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18C8A" w14:textId="77777777" w:rsidR="00575857" w:rsidRDefault="0057585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46E10" w14:textId="77777777" w:rsidR="00575857" w:rsidRDefault="005758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D84C" w14:textId="77777777" w:rsidR="000648BD" w:rsidRDefault="000648BD">
      <w:r>
        <w:separator/>
      </w:r>
    </w:p>
  </w:footnote>
  <w:footnote w:type="continuationSeparator" w:id="0">
    <w:p w14:paraId="07F4C101" w14:textId="77777777" w:rsidR="000648BD" w:rsidRDefault="00064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452BA" w14:textId="77777777" w:rsidR="00575857" w:rsidRDefault="0057585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0B01" w14:textId="77777777" w:rsidR="00575857" w:rsidRDefault="0057585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206E" w14:textId="77777777" w:rsidR="00575857" w:rsidRDefault="005758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os, Inae">
    <w15:presenceInfo w15:providerId="AD" w15:userId="S::Inae.Vos@kadaster.nl::ed2fcdd1-3503-4700-b9a7-c2699ddd6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A1"/>
    <w:rsid w:val="00017406"/>
    <w:rsid w:val="000535BB"/>
    <w:rsid w:val="000648BD"/>
    <w:rsid w:val="000918C0"/>
    <w:rsid w:val="000C0447"/>
    <w:rsid w:val="000F1BC0"/>
    <w:rsid w:val="00166116"/>
    <w:rsid w:val="001903DE"/>
    <w:rsid w:val="00193886"/>
    <w:rsid w:val="00194664"/>
    <w:rsid w:val="001950F9"/>
    <w:rsid w:val="001A77E8"/>
    <w:rsid w:val="001B63B4"/>
    <w:rsid w:val="001C7596"/>
    <w:rsid w:val="001E1EB4"/>
    <w:rsid w:val="002025EC"/>
    <w:rsid w:val="002146D8"/>
    <w:rsid w:val="00226E05"/>
    <w:rsid w:val="00252735"/>
    <w:rsid w:val="002753AB"/>
    <w:rsid w:val="002F6D59"/>
    <w:rsid w:val="0031144D"/>
    <w:rsid w:val="00322C3F"/>
    <w:rsid w:val="00325372"/>
    <w:rsid w:val="00347A6B"/>
    <w:rsid w:val="003572AA"/>
    <w:rsid w:val="00367DBF"/>
    <w:rsid w:val="0037717F"/>
    <w:rsid w:val="003C070C"/>
    <w:rsid w:val="003C1211"/>
    <w:rsid w:val="003D0067"/>
    <w:rsid w:val="003F64D1"/>
    <w:rsid w:val="00433F4A"/>
    <w:rsid w:val="004456D6"/>
    <w:rsid w:val="004624E8"/>
    <w:rsid w:val="00470EAC"/>
    <w:rsid w:val="004905CF"/>
    <w:rsid w:val="004A299B"/>
    <w:rsid w:val="004B1641"/>
    <w:rsid w:val="004B5B4D"/>
    <w:rsid w:val="004F170A"/>
    <w:rsid w:val="0050397D"/>
    <w:rsid w:val="005127FD"/>
    <w:rsid w:val="00542C5E"/>
    <w:rsid w:val="0054423C"/>
    <w:rsid w:val="00556B58"/>
    <w:rsid w:val="00571AF2"/>
    <w:rsid w:val="00575857"/>
    <w:rsid w:val="00583236"/>
    <w:rsid w:val="00591A08"/>
    <w:rsid w:val="0060715E"/>
    <w:rsid w:val="00621BF8"/>
    <w:rsid w:val="00647E3D"/>
    <w:rsid w:val="00663370"/>
    <w:rsid w:val="00686A6C"/>
    <w:rsid w:val="006D0836"/>
    <w:rsid w:val="007248E9"/>
    <w:rsid w:val="007363C2"/>
    <w:rsid w:val="00780A6F"/>
    <w:rsid w:val="007C64B1"/>
    <w:rsid w:val="007E4FEF"/>
    <w:rsid w:val="007F50F0"/>
    <w:rsid w:val="00801F70"/>
    <w:rsid w:val="00810CA1"/>
    <w:rsid w:val="008363A5"/>
    <w:rsid w:val="00843379"/>
    <w:rsid w:val="0088048E"/>
    <w:rsid w:val="00884C3A"/>
    <w:rsid w:val="008A1CB4"/>
    <w:rsid w:val="008C0032"/>
    <w:rsid w:val="008E0997"/>
    <w:rsid w:val="008F4602"/>
    <w:rsid w:val="009022C4"/>
    <w:rsid w:val="00920877"/>
    <w:rsid w:val="00952BE8"/>
    <w:rsid w:val="009B33C8"/>
    <w:rsid w:val="009B3915"/>
    <w:rsid w:val="00A66891"/>
    <w:rsid w:val="00A83739"/>
    <w:rsid w:val="00A94732"/>
    <w:rsid w:val="00AA05FF"/>
    <w:rsid w:val="00AC375E"/>
    <w:rsid w:val="00AE3944"/>
    <w:rsid w:val="00AF20AE"/>
    <w:rsid w:val="00B15CE9"/>
    <w:rsid w:val="00B35494"/>
    <w:rsid w:val="00B41F7E"/>
    <w:rsid w:val="00B43A8E"/>
    <w:rsid w:val="00B60BA0"/>
    <w:rsid w:val="00B75BD1"/>
    <w:rsid w:val="00BA6A94"/>
    <w:rsid w:val="00BB529F"/>
    <w:rsid w:val="00BB6DF1"/>
    <w:rsid w:val="00BC37B7"/>
    <w:rsid w:val="00BC3F11"/>
    <w:rsid w:val="00BD1358"/>
    <w:rsid w:val="00BD260D"/>
    <w:rsid w:val="00BE1FA8"/>
    <w:rsid w:val="00C07EE4"/>
    <w:rsid w:val="00C23A85"/>
    <w:rsid w:val="00C457CE"/>
    <w:rsid w:val="00C622BA"/>
    <w:rsid w:val="00C8752E"/>
    <w:rsid w:val="00CA739F"/>
    <w:rsid w:val="00CB6B0E"/>
    <w:rsid w:val="00CC5C82"/>
    <w:rsid w:val="00D04C0E"/>
    <w:rsid w:val="00D45BA8"/>
    <w:rsid w:val="00D51DC6"/>
    <w:rsid w:val="00D634E4"/>
    <w:rsid w:val="00D63BF8"/>
    <w:rsid w:val="00D63DAF"/>
    <w:rsid w:val="00DA71DF"/>
    <w:rsid w:val="00DE132A"/>
    <w:rsid w:val="00DE2432"/>
    <w:rsid w:val="00DE7F69"/>
    <w:rsid w:val="00DF4593"/>
    <w:rsid w:val="00DF4995"/>
    <w:rsid w:val="00E04C44"/>
    <w:rsid w:val="00E241AA"/>
    <w:rsid w:val="00E368E0"/>
    <w:rsid w:val="00E453FC"/>
    <w:rsid w:val="00E45F7E"/>
    <w:rsid w:val="00E57FC4"/>
    <w:rsid w:val="00E60744"/>
    <w:rsid w:val="00E6516A"/>
    <w:rsid w:val="00E97EB2"/>
    <w:rsid w:val="00EC0C88"/>
    <w:rsid w:val="00F06347"/>
    <w:rsid w:val="00F17B2A"/>
    <w:rsid w:val="00F33E54"/>
    <w:rsid w:val="00F4344D"/>
    <w:rsid w:val="00FA797A"/>
    <w:rsid w:val="00FB0BD7"/>
    <w:rsid w:val="00FC3B68"/>
    <w:rsid w:val="00FC7850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1577F0D"/>
  <w15:chartTrackingRefBased/>
  <w15:docId w15:val="{90131C0C-1D4B-4F6C-BDAF-2DFAA9A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952BE8"/>
    <w:rPr>
      <w:sz w:val="16"/>
      <w:szCs w:val="16"/>
    </w:rPr>
  </w:style>
  <w:style w:type="paragraph" w:styleId="Tekstopmerking">
    <w:name w:val="annotation text"/>
    <w:basedOn w:val="Standaard"/>
    <w:semiHidden/>
    <w:rsid w:val="00952BE8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52BE8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542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2C5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918</Words>
  <Characters>8137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Vos, Inae</cp:lastModifiedBy>
  <cp:revision>5</cp:revision>
  <cp:lastPrinted>2010-05-20T09:56:00Z</cp:lastPrinted>
  <dcterms:created xsi:type="dcterms:W3CDTF">2017-11-30T13:41:00Z</dcterms:created>
  <dcterms:modified xsi:type="dcterms:W3CDTF">2019-11-28T13:40:00Z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