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9C8E0" w14:textId="77777777" w:rsidR="009A2DEF" w:rsidRPr="002E573E" w:rsidRDefault="009A2DEF" w:rsidP="00AE536B">
      <w:pPr>
        <w:pStyle w:val="Kop1"/>
        <w:spacing w:line="240" w:lineRule="auto"/>
        <w:rPr>
          <w:sz w:val="28"/>
          <w:szCs w:val="28"/>
        </w:rPr>
      </w:pPr>
      <w:r w:rsidRPr="002E573E">
        <w:rPr>
          <w:sz w:val="28"/>
          <w:szCs w:val="28"/>
        </w:rPr>
        <w:t>Tekstblok Partij niet natuurlijk persoon</w:t>
      </w:r>
    </w:p>
    <w:p w14:paraId="483BF9E3" w14:textId="2FC97F56" w:rsidR="009A2DEF" w:rsidRPr="002E573E" w:rsidRDefault="009A2DEF" w:rsidP="00AE536B">
      <w:pPr>
        <w:pStyle w:val="Kop3"/>
        <w:spacing w:line="240" w:lineRule="auto"/>
        <w:rPr>
          <w:sz w:val="24"/>
          <w:szCs w:val="24"/>
        </w:rPr>
      </w:pPr>
      <w:r w:rsidRPr="002E573E">
        <w:rPr>
          <w:sz w:val="24"/>
          <w:szCs w:val="24"/>
        </w:rPr>
        <w:t xml:space="preserve">versie </w:t>
      </w:r>
      <w:del w:id="0" w:author="Schootbrugge, Jean-Michel van de" w:date="2024-11-21T13:26:00Z" w16du:dateUtc="2024-11-21T12:26:00Z">
        <w:r w:rsidR="00234E56" w:rsidDel="00903455">
          <w:rPr>
            <w:sz w:val="24"/>
            <w:szCs w:val="24"/>
          </w:rPr>
          <w:delText>3.</w:delText>
        </w:r>
        <w:r w:rsidR="00990281" w:rsidDel="00903455">
          <w:rPr>
            <w:sz w:val="24"/>
            <w:szCs w:val="24"/>
          </w:rPr>
          <w:delText>3</w:delText>
        </w:r>
      </w:del>
      <w:ins w:id="1" w:author="Schootbrugge, Jean-Michel van de" w:date="2024-11-21T13:26:00Z" w16du:dateUtc="2024-11-21T12:26:00Z">
        <w:r w:rsidR="00903455">
          <w:rPr>
            <w:sz w:val="24"/>
            <w:szCs w:val="24"/>
          </w:rPr>
          <w:t>4</w:t>
        </w:r>
      </w:ins>
      <w:r w:rsidR="006A52F4">
        <w:rPr>
          <w:sz w:val="24"/>
          <w:szCs w:val="24"/>
        </w:rPr>
        <w:t>.0</w:t>
      </w:r>
      <w:r w:rsidRPr="002E573E">
        <w:rPr>
          <w:sz w:val="24"/>
          <w:szCs w:val="24"/>
        </w:rPr>
        <w:t xml:space="preserve">, dd. </w:t>
      </w:r>
      <w:del w:id="2" w:author="Schootbrugge, Jean-Michel van de" w:date="2024-11-21T13:26:00Z" w16du:dateUtc="2024-11-21T12:26:00Z">
        <w:r w:rsidR="00001613" w:rsidDel="00903455">
          <w:rPr>
            <w:sz w:val="24"/>
            <w:szCs w:val="24"/>
          </w:rPr>
          <w:delText>16</w:delText>
        </w:r>
        <w:r w:rsidR="00990281" w:rsidDel="00903455">
          <w:rPr>
            <w:sz w:val="24"/>
            <w:szCs w:val="24"/>
          </w:rPr>
          <w:delText xml:space="preserve"> </w:delText>
        </w:r>
      </w:del>
      <w:ins w:id="3" w:author="Schootbrugge, Jean-Michel van de" w:date="2024-11-21T13:26:00Z" w16du:dateUtc="2024-11-21T12:26:00Z">
        <w:r w:rsidR="00903455">
          <w:rPr>
            <w:sz w:val="24"/>
            <w:szCs w:val="24"/>
          </w:rPr>
          <w:t>21 november</w:t>
        </w:r>
      </w:ins>
      <w:ins w:id="4" w:author="Schootbrugge, Jean-Michel van de" w:date="2024-11-21T13:27:00Z" w16du:dateUtc="2024-11-21T12:27:00Z">
        <w:r w:rsidR="00903455">
          <w:rPr>
            <w:sz w:val="24"/>
            <w:szCs w:val="24"/>
          </w:rPr>
          <w:t xml:space="preserve"> </w:t>
        </w:r>
      </w:ins>
      <w:del w:id="5" w:author="Schootbrugge, Jean-Michel van de" w:date="2024-11-21T13:26:00Z" w16du:dateUtc="2024-11-21T12:26:00Z">
        <w:r w:rsidR="00990281" w:rsidDel="00903455">
          <w:rPr>
            <w:sz w:val="24"/>
            <w:szCs w:val="24"/>
          </w:rPr>
          <w:delText>maart</w:delText>
        </w:r>
        <w:r w:rsidR="00CA4D26" w:rsidDel="00903455">
          <w:rPr>
            <w:sz w:val="24"/>
            <w:szCs w:val="24"/>
          </w:rPr>
          <w:delText xml:space="preserve"> 201</w:delText>
        </w:r>
        <w:r w:rsidR="006A52F4" w:rsidDel="00903455">
          <w:rPr>
            <w:sz w:val="24"/>
            <w:szCs w:val="24"/>
          </w:rPr>
          <w:delText>6</w:delText>
        </w:r>
      </w:del>
      <w:ins w:id="6" w:author="Schootbrugge, Jean-Michel van de" w:date="2024-11-21T13:26:00Z" w16du:dateUtc="2024-11-21T12:26:00Z">
        <w:r w:rsidR="00903455">
          <w:rPr>
            <w:sz w:val="24"/>
            <w:szCs w:val="24"/>
          </w:rPr>
          <w:t>2024</w:t>
        </w:r>
      </w:ins>
    </w:p>
    <w:p w14:paraId="3FEE625D" w14:textId="77777777" w:rsidR="009B5888" w:rsidRPr="002E573E" w:rsidRDefault="009B5888" w:rsidP="00AE536B">
      <w:pPr>
        <w:spacing w:line="240" w:lineRule="auto"/>
        <w:rPr>
          <w:rFonts w:cs="Arial"/>
          <w:color w:val="800080"/>
          <w:sz w:val="24"/>
          <w:szCs w:val="24"/>
          <w:highlight w:val="yellow"/>
        </w:rPr>
      </w:pPr>
    </w:p>
    <w:p w14:paraId="37406F04" w14:textId="77777777" w:rsidR="00FD7581" w:rsidRPr="002E573E" w:rsidRDefault="00FD7581" w:rsidP="00AE536B">
      <w:pPr>
        <w:spacing w:line="240" w:lineRule="auto"/>
        <w:rPr>
          <w:rFonts w:cs="Arial"/>
          <w:b/>
          <w:sz w:val="24"/>
          <w:szCs w:val="24"/>
        </w:rPr>
      </w:pPr>
      <w:r w:rsidRPr="002E573E">
        <w:rPr>
          <w:rFonts w:cs="Arial"/>
          <w:b/>
          <w:sz w:val="24"/>
          <w:szCs w:val="24"/>
        </w:rPr>
        <w:t>Tekstfragment</w:t>
      </w:r>
    </w:p>
    <w:p w14:paraId="3DEFAF24" w14:textId="77777777" w:rsidR="00FD7581" w:rsidRPr="002E573E" w:rsidRDefault="00FD7581" w:rsidP="00AE536B">
      <w:pPr>
        <w:spacing w:line="240" w:lineRule="auto"/>
        <w:rPr>
          <w:rFonts w:cs="Arial"/>
          <w:color w:val="800080"/>
          <w:sz w:val="20"/>
          <w:highlight w:val="yellow"/>
        </w:rPr>
      </w:pPr>
    </w:p>
    <w:p w14:paraId="2F1EC4E2" w14:textId="248EA05E" w:rsidR="00A17CF8" w:rsidRDefault="00705192" w:rsidP="00FA389A">
      <w:pPr>
        <w:tabs>
          <w:tab w:val="left" w:pos="540"/>
          <w:tab w:val="left" w:pos="720"/>
          <w:tab w:val="left" w:pos="900"/>
        </w:tabs>
        <w:spacing w:line="240" w:lineRule="auto"/>
        <w:ind w:left="540" w:hanging="540"/>
        <w:rPr>
          <w:rFonts w:cs="Arial"/>
          <w:color w:val="800080"/>
          <w:sz w:val="20"/>
        </w:rPr>
      </w:pPr>
      <w:r w:rsidRPr="00705192">
        <w:rPr>
          <w:rFonts w:cs="Arial"/>
          <w:color w:val="800080"/>
          <w:sz w:val="20"/>
        </w:rPr>
        <w:t>a.</w:t>
      </w:r>
      <w:r>
        <w:rPr>
          <w:rFonts w:cs="Arial"/>
          <w:color w:val="800080"/>
          <w:sz w:val="20"/>
        </w:rPr>
        <w:tab/>
      </w:r>
      <w:r w:rsidR="009B5888" w:rsidRPr="002E573E">
        <w:rPr>
          <w:rFonts w:cs="Arial"/>
          <w:color w:val="800080"/>
          <w:sz w:val="20"/>
          <w:highlight w:val="yellow"/>
        </w:rPr>
        <w:t>TEKSTBLOK NATUURLIJK PERSOON</w:t>
      </w:r>
      <w:del w:id="7" w:author="Schootbrugge, Jean-Michel van de" w:date="2024-11-21T13:27:00Z" w16du:dateUtc="2024-11-21T12:27:00Z">
        <w:r w:rsidR="009B5888" w:rsidRPr="002E573E" w:rsidDel="00421DE5">
          <w:rPr>
            <w:rFonts w:cs="Arial"/>
            <w:color w:val="800080"/>
            <w:sz w:val="20"/>
            <w:highlight w:val="yellow"/>
          </w:rPr>
          <w:delText xml:space="preserve"> versie </w:delText>
        </w:r>
        <w:r w:rsidR="008645D2" w:rsidRPr="002E573E" w:rsidDel="00421DE5">
          <w:rPr>
            <w:rFonts w:cs="Arial"/>
            <w:color w:val="800080"/>
            <w:sz w:val="20"/>
            <w:highlight w:val="yellow"/>
          </w:rPr>
          <w:delText>2.</w:delText>
        </w:r>
        <w:r w:rsidR="00B4537A" w:rsidRPr="002E573E" w:rsidDel="00421DE5">
          <w:rPr>
            <w:rFonts w:cs="Arial"/>
            <w:color w:val="800080"/>
            <w:sz w:val="20"/>
            <w:highlight w:val="yellow"/>
          </w:rPr>
          <w:delText>4</w:delText>
        </w:r>
      </w:del>
      <w:del w:id="8" w:author="Schootbrugge, Jean-Michel van de" w:date="2024-11-21T13:28:00Z" w16du:dateUtc="2024-11-21T12:28:00Z">
        <w:r w:rsidR="002127EA" w:rsidRPr="002E573E" w:rsidDel="00115F87">
          <w:rPr>
            <w:rFonts w:cs="Arial"/>
            <w:sz w:val="20"/>
          </w:rPr>
          <w:fldChar w:fldCharType="begin"/>
        </w:r>
        <w:r w:rsidR="002127EA" w:rsidRPr="002E573E" w:rsidDel="00115F87">
          <w:rPr>
            <w:rFonts w:cs="Arial"/>
            <w:sz w:val="20"/>
          </w:rPr>
          <w:delInstrText>MacroButton Nomacro §</w:delInstrText>
        </w:r>
        <w:r w:rsidR="002127EA" w:rsidRPr="002E573E" w:rsidDel="00115F87">
          <w:rPr>
            <w:rFonts w:cs="Arial"/>
            <w:sz w:val="20"/>
          </w:rPr>
          <w:fldChar w:fldCharType="end"/>
        </w:r>
      </w:del>
      <w:r w:rsidR="009B5888" w:rsidRPr="002E573E">
        <w:rPr>
          <w:rFonts w:cs="Arial"/>
          <w:color w:val="800080"/>
          <w:sz w:val="20"/>
        </w:rPr>
        <w:t xml:space="preserve">, </w:t>
      </w:r>
      <w:del w:id="9" w:author="Schootbrugge, Jean-Michel van de" w:date="2024-11-21T13:27:00Z" w16du:dateUtc="2024-11-21T12:27:00Z">
        <w:r w:rsidR="009B5888" w:rsidRPr="002E573E" w:rsidDel="00421DE5">
          <w:rPr>
            <w:rFonts w:cs="Arial"/>
            <w:color w:val="800080"/>
            <w:sz w:val="20"/>
            <w:highlight w:val="yellow"/>
          </w:rPr>
          <w:delText xml:space="preserve">TEKSTBLOK LEGITIMATIE versie </w:delText>
        </w:r>
        <w:r w:rsidR="008645D2" w:rsidRPr="002E573E" w:rsidDel="00421DE5">
          <w:rPr>
            <w:rFonts w:cs="Arial"/>
            <w:color w:val="800080"/>
            <w:sz w:val="20"/>
            <w:highlight w:val="yellow"/>
          </w:rPr>
          <w:delText>2.0</w:delText>
        </w:r>
        <w:r w:rsidR="002127EA" w:rsidRPr="002E573E" w:rsidDel="00421DE5">
          <w:rPr>
            <w:rFonts w:cs="Arial"/>
            <w:sz w:val="20"/>
          </w:rPr>
          <w:fldChar w:fldCharType="begin"/>
        </w:r>
        <w:r w:rsidR="002127EA" w:rsidRPr="002E573E" w:rsidDel="00421DE5">
          <w:rPr>
            <w:rFonts w:cs="Arial"/>
            <w:sz w:val="20"/>
          </w:rPr>
          <w:delInstrText>MacroButton Nomacro §</w:delInstrText>
        </w:r>
        <w:r w:rsidR="002127EA" w:rsidRPr="002E573E" w:rsidDel="00421DE5">
          <w:rPr>
            <w:rFonts w:cs="Arial"/>
            <w:sz w:val="20"/>
          </w:rPr>
          <w:fldChar w:fldCharType="end"/>
        </w:r>
        <w:r w:rsidR="002127EA" w:rsidRPr="002E573E" w:rsidDel="00421DE5">
          <w:rPr>
            <w:rFonts w:cs="Arial"/>
            <w:sz w:val="20"/>
          </w:rPr>
          <w:fldChar w:fldCharType="begin"/>
        </w:r>
        <w:r w:rsidR="002127EA" w:rsidRPr="002E573E" w:rsidDel="00421DE5">
          <w:rPr>
            <w:rFonts w:cs="Arial"/>
            <w:sz w:val="20"/>
          </w:rPr>
          <w:delInstrText>MacroButton Nomacro §</w:delInstrText>
        </w:r>
        <w:r w:rsidR="002127EA" w:rsidRPr="002E573E" w:rsidDel="00421DE5">
          <w:rPr>
            <w:rFonts w:cs="Arial"/>
            <w:sz w:val="20"/>
          </w:rPr>
          <w:fldChar w:fldCharType="end"/>
        </w:r>
        <w:r w:rsidR="009B5888" w:rsidRPr="002E573E" w:rsidDel="00421DE5">
          <w:rPr>
            <w:rFonts w:cs="Arial"/>
            <w:color w:val="800080"/>
            <w:sz w:val="20"/>
          </w:rPr>
          <w:delText xml:space="preserve">, </w:delText>
        </w:r>
      </w:del>
      <w:r w:rsidR="00FD258F" w:rsidRPr="002E573E">
        <w:rPr>
          <w:rFonts w:cs="Arial"/>
          <w:color w:val="800080"/>
          <w:sz w:val="20"/>
          <w:highlight w:val="yellow"/>
        </w:rPr>
        <w:t xml:space="preserve">TEKSTBLOK </w:t>
      </w:r>
      <w:r w:rsidR="006E220C" w:rsidRPr="002E573E">
        <w:rPr>
          <w:rFonts w:cs="Arial"/>
          <w:color w:val="800080"/>
          <w:sz w:val="20"/>
          <w:highlight w:val="yellow"/>
        </w:rPr>
        <w:t>BURGERLIJKE</w:t>
      </w:r>
      <w:r w:rsidR="00FD258F" w:rsidRPr="002E573E">
        <w:rPr>
          <w:rFonts w:cs="Arial"/>
          <w:color w:val="800080"/>
          <w:sz w:val="20"/>
          <w:highlight w:val="yellow"/>
        </w:rPr>
        <w:t xml:space="preserve"> STAAT </w:t>
      </w:r>
      <w:del w:id="10" w:author="Schootbrugge, Jean-Michel van de" w:date="2024-11-21T13:27:00Z" w16du:dateUtc="2024-11-21T12:27:00Z">
        <w:r w:rsidR="00FD258F" w:rsidRPr="002E573E" w:rsidDel="00421DE5">
          <w:rPr>
            <w:rFonts w:cs="Arial"/>
            <w:color w:val="800080"/>
            <w:sz w:val="20"/>
            <w:highlight w:val="yellow"/>
          </w:rPr>
          <w:delText>versie 1.0</w:delText>
        </w:r>
      </w:del>
      <w:del w:id="11" w:author="Schootbrugge, Jean-Michel van de" w:date="2024-11-21T13:28:00Z" w16du:dateUtc="2024-11-21T12:28:00Z">
        <w:r w:rsidR="002127EA" w:rsidRPr="002E573E" w:rsidDel="00115F87">
          <w:rPr>
            <w:rFonts w:cs="Arial"/>
            <w:sz w:val="20"/>
          </w:rPr>
          <w:fldChar w:fldCharType="begin"/>
        </w:r>
        <w:r w:rsidR="002127EA" w:rsidRPr="002E573E" w:rsidDel="00115F87">
          <w:rPr>
            <w:rFonts w:cs="Arial"/>
            <w:sz w:val="20"/>
          </w:rPr>
          <w:delInstrText>MacroButton Nomacro §</w:delInstrText>
        </w:r>
        <w:r w:rsidR="002127EA" w:rsidRPr="002E573E" w:rsidDel="00115F87">
          <w:rPr>
            <w:rFonts w:cs="Arial"/>
            <w:sz w:val="20"/>
          </w:rPr>
          <w:fldChar w:fldCharType="end"/>
        </w:r>
        <w:r w:rsidR="002127EA" w:rsidRPr="002E573E" w:rsidDel="00115F87">
          <w:rPr>
            <w:rFonts w:cs="Arial"/>
            <w:sz w:val="20"/>
          </w:rPr>
          <w:fldChar w:fldCharType="begin"/>
        </w:r>
        <w:r w:rsidR="002127EA" w:rsidRPr="002E573E" w:rsidDel="00115F87">
          <w:rPr>
            <w:rFonts w:cs="Arial"/>
            <w:sz w:val="20"/>
          </w:rPr>
          <w:delInstrText>MacroButton Nomacro §</w:delInstrText>
        </w:r>
        <w:r w:rsidR="002127EA" w:rsidRPr="002E573E" w:rsidDel="00115F87">
          <w:rPr>
            <w:rFonts w:cs="Arial"/>
            <w:sz w:val="20"/>
          </w:rPr>
          <w:fldChar w:fldCharType="end"/>
        </w:r>
      </w:del>
      <w:r w:rsidR="009B5888" w:rsidRPr="002E573E">
        <w:rPr>
          <w:rFonts w:cs="Arial"/>
          <w:color w:val="800080"/>
          <w:sz w:val="20"/>
        </w:rPr>
        <w:t>,</w:t>
      </w:r>
      <w:r w:rsidR="009B5888" w:rsidRPr="002E573E">
        <w:rPr>
          <w:rFonts w:cs="Arial"/>
          <w:color w:val="FF0000"/>
          <w:sz w:val="20"/>
        </w:rPr>
        <w:t xml:space="preserve"> </w:t>
      </w:r>
      <w:r w:rsidR="00240614" w:rsidRPr="002E573E">
        <w:rPr>
          <w:rFonts w:cs="Arial"/>
          <w:color w:val="3366FF"/>
          <w:sz w:val="20"/>
        </w:rPr>
        <w:t xml:space="preserve">tezamen </w:t>
      </w:r>
      <w:r w:rsidR="00240614" w:rsidRPr="002E573E">
        <w:rPr>
          <w:rFonts w:cs="Arial"/>
          <w:color w:val="800080"/>
          <w:sz w:val="20"/>
        </w:rPr>
        <w:t xml:space="preserve">wonende te </w:t>
      </w:r>
      <w:r w:rsidR="00240614" w:rsidRPr="002E573E">
        <w:rPr>
          <w:rFonts w:cs="Arial"/>
          <w:color w:val="800080"/>
          <w:sz w:val="20"/>
          <w:highlight w:val="yellow"/>
        </w:rPr>
        <w:t>TEKSTBLOK WOONADRES</w:t>
      </w:r>
      <w:del w:id="12" w:author="Schootbrugge, Jean-Michel van de" w:date="2024-11-21T13:28:00Z" w16du:dateUtc="2024-11-21T12:28:00Z">
        <w:r w:rsidR="00240614" w:rsidRPr="002E573E" w:rsidDel="00115F87">
          <w:rPr>
            <w:rFonts w:cs="Arial"/>
            <w:color w:val="800080"/>
            <w:sz w:val="20"/>
            <w:highlight w:val="yellow"/>
          </w:rPr>
          <w:delText xml:space="preserve"> versie 2.1</w:delText>
        </w:r>
        <w:r w:rsidR="002127EA" w:rsidRPr="002E573E" w:rsidDel="00115F87">
          <w:rPr>
            <w:rFonts w:cs="Arial"/>
            <w:sz w:val="20"/>
          </w:rPr>
          <w:fldChar w:fldCharType="begin"/>
        </w:r>
        <w:r w:rsidR="002127EA" w:rsidRPr="002E573E" w:rsidDel="00115F87">
          <w:rPr>
            <w:rFonts w:cs="Arial"/>
            <w:sz w:val="20"/>
          </w:rPr>
          <w:delInstrText>MacroButton Nomacro §</w:delInstrText>
        </w:r>
        <w:r w:rsidR="002127EA" w:rsidRPr="002E573E" w:rsidDel="00115F87">
          <w:rPr>
            <w:rFonts w:cs="Arial"/>
            <w:sz w:val="20"/>
          </w:rPr>
          <w:fldChar w:fldCharType="end"/>
        </w:r>
      </w:del>
      <w:r w:rsidR="002127EA" w:rsidRPr="002E573E">
        <w:rPr>
          <w:rFonts w:cs="Arial"/>
          <w:color w:val="800080"/>
          <w:sz w:val="20"/>
        </w:rPr>
        <w:t>;</w:t>
      </w:r>
      <w:r w:rsidR="00240614" w:rsidRPr="002E573E">
        <w:rPr>
          <w:rFonts w:cs="Arial"/>
          <w:color w:val="800080"/>
          <w:sz w:val="20"/>
        </w:rPr>
        <w:t xml:space="preserve"> </w:t>
      </w:r>
      <w:r w:rsidR="00215F5C" w:rsidRPr="002B46B5">
        <w:rPr>
          <w:rFonts w:cs="Arial"/>
          <w:color w:val="800080"/>
          <w:sz w:val="20"/>
        </w:rPr>
        <w:t xml:space="preserve">te dezen </w:t>
      </w:r>
      <w:r w:rsidR="00215F5C" w:rsidRPr="002B46B5">
        <w:rPr>
          <w:rFonts w:cs="Arial"/>
          <w:color w:val="3366FF"/>
          <w:sz w:val="20"/>
        </w:rPr>
        <w:t>gezamenlijk</w:t>
      </w:r>
      <w:r w:rsidR="00215F5C" w:rsidRPr="002B46B5">
        <w:rPr>
          <w:rFonts w:cs="Arial"/>
          <w:color w:val="800080"/>
          <w:sz w:val="20"/>
        </w:rPr>
        <w:t xml:space="preserve"> handelend/te dezen </w:t>
      </w:r>
      <w:r w:rsidR="00215F5C" w:rsidRPr="002B46B5">
        <w:rPr>
          <w:rFonts w:cs="Arial"/>
          <w:color w:val="3366FF"/>
          <w:sz w:val="20"/>
        </w:rPr>
        <w:t>tezamen</w:t>
      </w:r>
      <w:r w:rsidR="00215F5C" w:rsidRPr="002B46B5">
        <w:rPr>
          <w:rFonts w:cs="Arial"/>
          <w:color w:val="800080"/>
          <w:sz w:val="20"/>
        </w:rPr>
        <w:t xml:space="preserve"> rechtsgeldig vertegenwoordigend</w:t>
      </w:r>
      <w:r w:rsidR="00215F5C" w:rsidRPr="002B46B5">
        <w:rPr>
          <w:rFonts w:cs="Arial"/>
          <w:color w:val="3366FF"/>
          <w:sz w:val="20"/>
        </w:rPr>
        <w:t>:</w:t>
      </w:r>
    </w:p>
    <w:p w14:paraId="4A73CC8C" w14:textId="77777777" w:rsidR="00A17CF8" w:rsidRPr="00EE3A93" w:rsidRDefault="00A17CF8" w:rsidP="00FA389A">
      <w:pPr>
        <w:tabs>
          <w:tab w:val="left" w:pos="1080"/>
        </w:tabs>
        <w:spacing w:line="240" w:lineRule="auto"/>
        <w:ind w:left="1080" w:hanging="540"/>
        <w:rPr>
          <w:rFonts w:cs="Arial"/>
          <w:color w:val="800080"/>
          <w:sz w:val="20"/>
        </w:rPr>
      </w:pPr>
      <w:r>
        <w:rPr>
          <w:rFonts w:cs="Arial"/>
          <w:color w:val="800080"/>
          <w:sz w:val="20"/>
        </w:rPr>
        <w:t>I.</w:t>
      </w:r>
      <w:r>
        <w:rPr>
          <w:rFonts w:cs="Arial"/>
          <w:color w:val="800080"/>
          <w:sz w:val="20"/>
        </w:rPr>
        <w:tab/>
      </w:r>
      <w:r w:rsidRPr="00EE3A93">
        <w:rPr>
          <w:rFonts w:cs="Arial"/>
          <w:color w:val="800080"/>
          <w:sz w:val="20"/>
        </w:rPr>
        <w:t>voor zich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3366FF"/>
          <w:sz w:val="20"/>
        </w:rPr>
        <w:t>in privé</w:t>
      </w:r>
      <w:r w:rsidRPr="00EE3A93">
        <w:rPr>
          <w:rFonts w:cs="Arial"/>
          <w:color w:val="800080"/>
          <w:sz w:val="20"/>
        </w:rPr>
        <w:t>; en</w:t>
      </w:r>
    </w:p>
    <w:p w14:paraId="577AE469" w14:textId="77777777" w:rsidR="00240614" w:rsidRPr="002E573E" w:rsidRDefault="00415C11" w:rsidP="00415C11">
      <w:pPr>
        <w:tabs>
          <w:tab w:val="left" w:pos="540"/>
          <w:tab w:val="left" w:pos="1080"/>
        </w:tabs>
        <w:spacing w:line="240" w:lineRule="auto"/>
        <w:ind w:left="540"/>
        <w:rPr>
          <w:rFonts w:cs="Arial"/>
          <w:color w:val="800080"/>
          <w:sz w:val="20"/>
        </w:rPr>
      </w:pPr>
      <w:r w:rsidRPr="00415C11">
        <w:rPr>
          <w:rFonts w:cs="Arial"/>
          <w:color w:val="800080"/>
          <w:sz w:val="20"/>
        </w:rPr>
        <w:t>II</w:t>
      </w:r>
      <w:r w:rsidRPr="00415C11">
        <w:rPr>
          <w:rFonts w:cs="Arial"/>
          <w:color w:val="800080"/>
          <w:sz w:val="20"/>
        </w:rPr>
        <w:tab/>
      </w:r>
      <w:r>
        <w:rPr>
          <w:rFonts w:cs="Arial"/>
          <w:color w:val="FFFFFF"/>
          <w:sz w:val="20"/>
          <w:highlight w:val="darkYellow"/>
        </w:rPr>
        <w:t xml:space="preserve">KEUZEBLOKVARIANT </w:t>
      </w:r>
      <w:r w:rsidR="00A17CF8" w:rsidRPr="007960ED">
        <w:rPr>
          <w:rFonts w:cs="Arial"/>
          <w:color w:val="FFFFFF"/>
          <w:sz w:val="20"/>
          <w:highlight w:val="darkYellow"/>
        </w:rPr>
        <w:t>HOEDANIGHEID</w:t>
      </w:r>
      <w:r w:rsidR="00727C98" w:rsidRPr="00727C98">
        <w:rPr>
          <w:rFonts w:cs="Arial"/>
          <w:color w:val="800080"/>
          <w:sz w:val="20"/>
        </w:rPr>
        <w:t>:</w:t>
      </w:r>
    </w:p>
    <w:p w14:paraId="209969E9" w14:textId="72BD08CC" w:rsidR="006C263F" w:rsidRPr="00727C98" w:rsidRDefault="00234E56" w:rsidP="004D27FC">
      <w:pPr>
        <w:tabs>
          <w:tab w:val="left" w:pos="1620"/>
        </w:tabs>
        <w:spacing w:line="240" w:lineRule="auto"/>
        <w:ind w:left="1620" w:hanging="540"/>
        <w:rPr>
          <w:rFonts w:cs="Arial"/>
          <w:color w:val="800080"/>
          <w:sz w:val="20"/>
        </w:rPr>
      </w:pPr>
      <w:r>
        <w:rPr>
          <w:rFonts w:cs="Arial"/>
          <w:color w:val="800080"/>
          <w:sz w:val="20"/>
        </w:rPr>
        <w:t>1</w:t>
      </w:r>
      <w:r w:rsidR="00FD258F" w:rsidRPr="002E573E">
        <w:rPr>
          <w:rFonts w:cs="Arial"/>
          <w:color w:val="800080"/>
          <w:sz w:val="20"/>
        </w:rPr>
        <w:t>.</w:t>
      </w:r>
      <w:r w:rsidR="006C263F">
        <w:rPr>
          <w:rFonts w:cs="Arial"/>
          <w:color w:val="800080"/>
          <w:sz w:val="20"/>
        </w:rPr>
        <w:tab/>
      </w:r>
      <w:r w:rsidR="009B5888" w:rsidRPr="002E573E">
        <w:rPr>
          <w:rFonts w:cs="Arial"/>
          <w:color w:val="FF0000"/>
          <w:sz w:val="20"/>
          <w:highlight w:val="yellow"/>
        </w:rPr>
        <w:t>TEKSTBLOK RECHTSPERSOON</w:t>
      </w:r>
      <w:del w:id="13" w:author="Schootbrugge, Jean-Michel van de" w:date="2024-11-21T13:29:00Z" w16du:dateUtc="2024-11-21T12:29:00Z">
        <w:r w:rsidR="009B5888" w:rsidRPr="002E573E" w:rsidDel="00284B38">
          <w:rPr>
            <w:rFonts w:cs="Arial"/>
            <w:color w:val="FF0000"/>
            <w:sz w:val="20"/>
            <w:highlight w:val="yellow"/>
          </w:rPr>
          <w:delText xml:space="preserve"> versie </w:delText>
        </w:r>
        <w:r w:rsidR="008645D2" w:rsidRPr="002E573E" w:rsidDel="00284B38">
          <w:rPr>
            <w:rFonts w:cs="Arial"/>
            <w:color w:val="FF0000"/>
            <w:sz w:val="20"/>
            <w:highlight w:val="yellow"/>
          </w:rPr>
          <w:delText>2.</w:delText>
        </w:r>
        <w:r w:rsidR="00001613" w:rsidDel="00284B38">
          <w:rPr>
            <w:rFonts w:cs="Arial"/>
            <w:color w:val="FF0000"/>
            <w:sz w:val="20"/>
            <w:highlight w:val="yellow"/>
          </w:rPr>
          <w:delText>8</w:delText>
        </w:r>
        <w:r w:rsidR="006A52F4" w:rsidDel="00284B38">
          <w:rPr>
            <w:rFonts w:cs="Arial"/>
            <w:color w:val="FF0000"/>
            <w:sz w:val="20"/>
            <w:highlight w:val="yellow"/>
          </w:rPr>
          <w:delText>.0</w:delText>
        </w:r>
        <w:r w:rsidR="007E3AFA" w:rsidRPr="002E573E" w:rsidDel="00284B38">
          <w:rPr>
            <w:rFonts w:cs="Arial"/>
            <w:sz w:val="20"/>
          </w:rPr>
          <w:fldChar w:fldCharType="begin"/>
        </w:r>
        <w:r w:rsidR="007E3AFA" w:rsidRPr="002E573E" w:rsidDel="00284B38">
          <w:rPr>
            <w:rFonts w:cs="Arial"/>
            <w:sz w:val="20"/>
          </w:rPr>
          <w:delInstrText>MacroButton Nomacro §</w:delInstrText>
        </w:r>
        <w:r w:rsidR="007E3AFA" w:rsidRPr="002E573E" w:rsidDel="00284B38">
          <w:rPr>
            <w:rFonts w:cs="Arial"/>
            <w:sz w:val="20"/>
          </w:rPr>
          <w:fldChar w:fldCharType="end"/>
        </w:r>
      </w:del>
      <w:r w:rsidR="009127EF" w:rsidRPr="002E573E">
        <w:rPr>
          <w:rFonts w:cs="Arial"/>
          <w:color w:val="800080"/>
          <w:sz w:val="20"/>
        </w:rPr>
        <w:t>, hierna te noemen</w:t>
      </w:r>
      <w:r w:rsidR="007F62AE">
        <w:rPr>
          <w:rFonts w:cs="Arial"/>
          <w:color w:val="800080"/>
          <w:sz w:val="20"/>
        </w:rPr>
        <w:t>:</w:t>
      </w:r>
      <w:r w:rsidR="009127EF" w:rsidRPr="002E573E">
        <w:rPr>
          <w:rFonts w:cs="Arial"/>
          <w:color w:val="800080"/>
          <w:sz w:val="20"/>
        </w:rPr>
        <w:t xml:space="preserve"> </w:t>
      </w:r>
      <w:r w:rsidR="009127EF" w:rsidRPr="002E573E">
        <w:rPr>
          <w:rFonts w:cs="Arial"/>
          <w:sz w:val="20"/>
        </w:rPr>
        <w:fldChar w:fldCharType="begin"/>
      </w:r>
      <w:r w:rsidR="009127EF" w:rsidRPr="002E573E">
        <w:rPr>
          <w:rFonts w:cs="Arial"/>
          <w:sz w:val="20"/>
        </w:rPr>
        <w:instrText>MacroButton Nomacro §</w:instrText>
      </w:r>
      <w:r w:rsidR="009127EF" w:rsidRPr="002E573E">
        <w:rPr>
          <w:rFonts w:cs="Arial"/>
          <w:sz w:val="20"/>
        </w:rPr>
        <w:fldChar w:fldCharType="end"/>
      </w:r>
      <w:r w:rsidR="009127EF" w:rsidRPr="002E573E">
        <w:rPr>
          <w:rFonts w:cs="Arial"/>
          <w:sz w:val="20"/>
        </w:rPr>
        <w:t>naam rechtspersoon</w:t>
      </w:r>
      <w:r w:rsidR="009127EF" w:rsidRPr="002E573E">
        <w:rPr>
          <w:rFonts w:cs="Arial"/>
          <w:sz w:val="20"/>
        </w:rPr>
        <w:fldChar w:fldCharType="begin"/>
      </w:r>
      <w:r w:rsidR="009127EF" w:rsidRPr="002E573E">
        <w:rPr>
          <w:rFonts w:cs="Arial"/>
          <w:sz w:val="20"/>
        </w:rPr>
        <w:instrText>MacroButton Nomacro §</w:instrText>
      </w:r>
      <w:r w:rsidR="009127EF" w:rsidRPr="002E573E">
        <w:rPr>
          <w:rFonts w:cs="Arial"/>
          <w:sz w:val="20"/>
        </w:rPr>
        <w:fldChar w:fldCharType="end"/>
      </w:r>
      <w:ins w:id="14" w:author="Schootbrugge, Jean-Michel van de" w:date="2024-11-21T13:29:00Z" w16du:dateUtc="2024-11-21T12:29:00Z">
        <w:r w:rsidR="00284B38" w:rsidRPr="002E573E" w:rsidDel="00284B38">
          <w:rPr>
            <w:rFonts w:cs="Arial"/>
            <w:sz w:val="20"/>
          </w:rPr>
          <w:t xml:space="preserve"> </w:t>
        </w:r>
      </w:ins>
      <w:del w:id="15" w:author="Schootbrugge, Jean-Michel van de" w:date="2024-11-21T13:29:00Z" w16du:dateUtc="2024-11-21T12:29:00Z">
        <w:r w:rsidR="007E3AFA" w:rsidRPr="002E573E" w:rsidDel="00284B38">
          <w:rPr>
            <w:rFonts w:cs="Arial"/>
            <w:sz w:val="20"/>
          </w:rPr>
          <w:fldChar w:fldCharType="begin"/>
        </w:r>
        <w:r w:rsidR="007E3AFA" w:rsidRPr="002E573E" w:rsidDel="00284B38">
          <w:rPr>
            <w:rFonts w:cs="Arial"/>
            <w:sz w:val="20"/>
          </w:rPr>
          <w:delInstrText>MacroButton Nomacro §</w:delInstrText>
        </w:r>
        <w:r w:rsidR="007E3AFA" w:rsidRPr="002E573E" w:rsidDel="00284B38">
          <w:rPr>
            <w:rFonts w:cs="Arial"/>
            <w:sz w:val="20"/>
          </w:rPr>
          <w:fldChar w:fldCharType="end"/>
        </w:r>
      </w:del>
      <w:r w:rsidR="00F41A56" w:rsidRPr="002E573E">
        <w:rPr>
          <w:rFonts w:cs="Arial"/>
          <w:color w:val="800080"/>
          <w:sz w:val="20"/>
        </w:rPr>
        <w:t xml:space="preserve">(correspondentieadres voor alle aangelegenheden betreffende de hierna te vermelden rechtshandelingen: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3366FF"/>
          <w:sz w:val="20"/>
        </w:rPr>
        <w:t>label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3366FF"/>
          <w:sz w:val="20"/>
        </w:rPr>
        <w:t xml:space="preserve">,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3366FF"/>
          <w:sz w:val="20"/>
        </w:rPr>
        <w:t>afdeling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3366FF"/>
          <w:sz w:val="20"/>
        </w:rPr>
        <w:t xml:space="preserve">,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>postcode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>plaats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3366FF"/>
          <w:sz w:val="20"/>
        </w:rPr>
        <w:t>,</w:t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>straatnaam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>huisnummer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3366FF"/>
          <w:sz w:val="20"/>
        </w:rPr>
        <w:t>letter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3366FF"/>
          <w:sz w:val="20"/>
        </w:rPr>
        <w:t>toevoeging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 xml:space="preserve"> </w:t>
      </w:r>
      <w:r w:rsidR="00F41A56" w:rsidRPr="002E573E">
        <w:rPr>
          <w:rFonts w:cs="Arial"/>
          <w:color w:val="800080"/>
          <w:sz w:val="20"/>
        </w:rPr>
        <w:t xml:space="preserve">/ </w:t>
      </w:r>
      <w:r w:rsidR="00F41A56" w:rsidRPr="002E573E">
        <w:rPr>
          <w:rFonts w:cs="Arial"/>
          <w:color w:val="993300"/>
          <w:sz w:val="20"/>
        </w:rPr>
        <w:t>postbus</w:t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>postbusnummer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>postcode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>plaats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800080"/>
          <w:sz w:val="20"/>
        </w:rPr>
        <w:t xml:space="preserve"> /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3366FF"/>
          <w:sz w:val="20"/>
        </w:rPr>
        <w:t>regio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>woonplaats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3366FF"/>
          <w:sz w:val="20"/>
        </w:rPr>
        <w:t>,</w:t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>straat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color w:val="800080"/>
          <w:sz w:val="20"/>
        </w:rPr>
        <w:t xml:space="preserve"> 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 w:rsidRPr="002E573E">
        <w:rPr>
          <w:rFonts w:cs="Arial"/>
          <w:sz w:val="20"/>
        </w:rPr>
        <w:t>land</w:t>
      </w:r>
      <w:r w:rsidR="00F41A56" w:rsidRPr="002E573E">
        <w:rPr>
          <w:rFonts w:cs="Arial"/>
          <w:sz w:val="20"/>
        </w:rPr>
        <w:fldChar w:fldCharType="begin"/>
      </w:r>
      <w:r w:rsidR="00F41A56" w:rsidRPr="002E573E">
        <w:rPr>
          <w:rFonts w:cs="Arial"/>
          <w:sz w:val="20"/>
        </w:rPr>
        <w:instrText>MacroButton Nomacro §</w:instrText>
      </w:r>
      <w:r w:rsidR="00F41A56" w:rsidRPr="002E573E">
        <w:rPr>
          <w:rFonts w:cs="Arial"/>
          <w:sz w:val="20"/>
        </w:rPr>
        <w:fldChar w:fldCharType="end"/>
      </w:r>
      <w:r w:rsidR="00F41A56">
        <w:rPr>
          <w:rFonts w:cs="Arial"/>
          <w:color w:val="800080"/>
          <w:sz w:val="20"/>
        </w:rPr>
        <w:t>)</w:t>
      </w:r>
      <w:r w:rsidR="003B65CB" w:rsidRPr="002E573E">
        <w:rPr>
          <w:rFonts w:cs="Arial"/>
          <w:color w:val="800080"/>
          <w:sz w:val="20"/>
        </w:rPr>
        <w:t>;</w:t>
      </w:r>
      <w:r w:rsidR="009127EF" w:rsidRPr="002E573E">
        <w:rPr>
          <w:rFonts w:cs="Arial"/>
          <w:color w:val="800080"/>
          <w:sz w:val="20"/>
        </w:rPr>
        <w:t xml:space="preserve"> </w:t>
      </w:r>
      <w:r w:rsidR="002B46B5" w:rsidRPr="00B66644">
        <w:rPr>
          <w:rFonts w:cs="Arial"/>
          <w:sz w:val="20"/>
          <w:lang w:val="en-US"/>
        </w:rPr>
        <w:fldChar w:fldCharType="begin"/>
      </w:r>
      <w:r w:rsidR="002B46B5" w:rsidRPr="00B66644">
        <w:rPr>
          <w:rFonts w:cs="Arial"/>
          <w:sz w:val="20"/>
        </w:rPr>
        <w:instrText>MacroButton Nomacro §</w:instrText>
      </w:r>
      <w:r w:rsidR="002B46B5" w:rsidRPr="00B66644">
        <w:rPr>
          <w:rFonts w:cs="Arial"/>
          <w:sz w:val="20"/>
          <w:lang w:val="en-US"/>
        </w:rPr>
        <w:fldChar w:fldCharType="end"/>
      </w:r>
      <w:r w:rsidR="009127EF" w:rsidRPr="002B46B5">
        <w:rPr>
          <w:rFonts w:cs="Arial"/>
          <w:color w:val="800080"/>
          <w:sz w:val="20"/>
        </w:rPr>
        <w:t>en</w:t>
      </w:r>
      <w:r w:rsidR="002B46B5" w:rsidRPr="00B66644">
        <w:rPr>
          <w:rFonts w:cs="Arial"/>
          <w:sz w:val="20"/>
          <w:lang w:val="en-US"/>
        </w:rPr>
        <w:fldChar w:fldCharType="begin"/>
      </w:r>
      <w:r w:rsidR="002B46B5" w:rsidRPr="00B66644">
        <w:rPr>
          <w:rFonts w:cs="Arial"/>
          <w:sz w:val="20"/>
        </w:rPr>
        <w:instrText>MacroButton Nomacro §</w:instrText>
      </w:r>
      <w:r w:rsidR="002B46B5" w:rsidRPr="00B66644">
        <w:rPr>
          <w:rFonts w:cs="Arial"/>
          <w:sz w:val="20"/>
          <w:lang w:val="en-US"/>
        </w:rPr>
        <w:fldChar w:fldCharType="end"/>
      </w:r>
      <w:r w:rsidR="004D27FC" w:rsidRPr="004D27FC">
        <w:rPr>
          <w:rFonts w:cs="Arial"/>
          <w:sz w:val="20"/>
        </w:rPr>
        <w:t xml:space="preserve"> </w:t>
      </w:r>
      <w:del w:id="16" w:author="Schootbrugge, Jean-Michel van de" w:date="2024-11-21T13:29:00Z" w16du:dateUtc="2024-11-21T12:29:00Z">
        <w:r w:rsidR="004D27FC" w:rsidRPr="00EE3A93" w:rsidDel="00284B38">
          <w:rPr>
            <w:rFonts w:cs="Arial"/>
            <w:sz w:val="20"/>
          </w:rPr>
          <w:fldChar w:fldCharType="begin"/>
        </w:r>
        <w:r w:rsidR="004D27FC" w:rsidRPr="00EE3A93" w:rsidDel="00284B38">
          <w:rPr>
            <w:rFonts w:cs="Arial"/>
            <w:sz w:val="20"/>
          </w:rPr>
          <w:delInstrText>MacroButton Nomacro §</w:delInstrText>
        </w:r>
        <w:r w:rsidR="004D27FC" w:rsidRPr="00EE3A93" w:rsidDel="00284B38">
          <w:rPr>
            <w:rFonts w:cs="Arial"/>
            <w:sz w:val="20"/>
          </w:rPr>
          <w:fldChar w:fldCharType="end"/>
        </w:r>
      </w:del>
      <w:r w:rsidR="004D27FC" w:rsidRPr="00EE3A93">
        <w:rPr>
          <w:rFonts w:cs="Arial"/>
          <w:sz w:val="20"/>
        </w:rPr>
        <w:fldChar w:fldCharType="begin"/>
      </w:r>
      <w:r w:rsidR="004D27FC" w:rsidRPr="00EE3A93">
        <w:rPr>
          <w:rFonts w:cs="Arial"/>
          <w:sz w:val="20"/>
        </w:rPr>
        <w:instrText>MacroButton Nomacro §</w:instrText>
      </w:r>
      <w:r w:rsidR="004D27FC" w:rsidRPr="00EE3A93">
        <w:rPr>
          <w:rFonts w:cs="Arial"/>
          <w:sz w:val="20"/>
        </w:rPr>
        <w:fldChar w:fldCharType="end"/>
      </w:r>
      <w:r w:rsidR="004D27FC" w:rsidRPr="009D274A">
        <w:rPr>
          <w:rFonts w:cs="Arial"/>
          <w:sz w:val="20"/>
        </w:rPr>
        <w:t>naam rechtspersoon</w:t>
      </w:r>
      <w:r w:rsidR="004D27FC" w:rsidRPr="00EE3A93">
        <w:rPr>
          <w:rFonts w:cs="Arial"/>
          <w:sz w:val="20"/>
        </w:rPr>
        <w:fldChar w:fldCharType="begin"/>
      </w:r>
      <w:r w:rsidR="004D27FC" w:rsidRPr="00EE3A93">
        <w:rPr>
          <w:rFonts w:cs="Arial"/>
          <w:sz w:val="20"/>
        </w:rPr>
        <w:instrText>MacroButton Nomacro §</w:instrText>
      </w:r>
      <w:r w:rsidR="004D27FC" w:rsidRPr="00EE3A93">
        <w:rPr>
          <w:rFonts w:cs="Arial"/>
          <w:sz w:val="20"/>
        </w:rPr>
        <w:fldChar w:fldCharType="end"/>
      </w:r>
      <w:r w:rsidR="0098586F">
        <w:rPr>
          <w:rFonts w:cs="Arial"/>
          <w:color w:val="800080"/>
          <w:sz w:val="20"/>
        </w:rPr>
        <w:t xml:space="preserve"> </w:t>
      </w:r>
      <w:r w:rsidR="004D27FC" w:rsidRPr="00EE3A93">
        <w:rPr>
          <w:rFonts w:cs="Arial"/>
          <w:color w:val="800080"/>
          <w:sz w:val="20"/>
        </w:rPr>
        <w:t>voornoemd</w:t>
      </w:r>
      <w:r w:rsidR="004D27FC" w:rsidRPr="00B26F87">
        <w:rPr>
          <w:rFonts w:cs="Arial"/>
          <w:color w:val="800080"/>
          <w:sz w:val="20"/>
        </w:rPr>
        <w:t>,</w:t>
      </w:r>
      <w:r w:rsidR="004D27FC" w:rsidRPr="00EE3A93">
        <w:rPr>
          <w:rFonts w:cs="Arial"/>
          <w:sz w:val="20"/>
        </w:rPr>
        <w:fldChar w:fldCharType="begin"/>
      </w:r>
      <w:r w:rsidR="004D27FC" w:rsidRPr="00EE3A93">
        <w:rPr>
          <w:rFonts w:cs="Arial"/>
          <w:sz w:val="20"/>
        </w:rPr>
        <w:instrText>MacroButton Nomacro §</w:instrText>
      </w:r>
      <w:r w:rsidR="004D27FC" w:rsidRPr="00EE3A93">
        <w:rPr>
          <w:rFonts w:cs="Arial"/>
          <w:sz w:val="20"/>
        </w:rPr>
        <w:fldChar w:fldCharType="end"/>
      </w:r>
      <w:r w:rsidR="004D27FC">
        <w:rPr>
          <w:rFonts w:cs="Arial"/>
          <w:color w:val="800080"/>
          <w:sz w:val="20"/>
        </w:rPr>
        <w:t xml:space="preserve"> / </w:t>
      </w:r>
      <w:r w:rsidR="004D27FC" w:rsidRPr="00EE3A93">
        <w:rPr>
          <w:rFonts w:cs="Arial"/>
          <w:sz w:val="20"/>
        </w:rPr>
        <w:fldChar w:fldCharType="begin"/>
      </w:r>
      <w:r w:rsidR="004D27FC" w:rsidRPr="00EE3A93">
        <w:rPr>
          <w:rFonts w:cs="Arial"/>
          <w:sz w:val="20"/>
        </w:rPr>
        <w:instrText>MacroButton Nomacro §</w:instrText>
      </w:r>
      <w:r w:rsidR="004D27FC" w:rsidRPr="00EE3A93">
        <w:rPr>
          <w:rFonts w:cs="Arial"/>
          <w:sz w:val="20"/>
        </w:rPr>
        <w:fldChar w:fldCharType="end"/>
      </w:r>
      <w:r w:rsidR="004D27FC" w:rsidRPr="00B77C85">
        <w:rPr>
          <w:rFonts w:cs="Arial"/>
          <w:color w:val="3366FF"/>
          <w:sz w:val="20"/>
        </w:rPr>
        <w:t>laatstgenoemde / welke</w:t>
      </w:r>
      <w:r w:rsidR="004D27FC">
        <w:rPr>
          <w:rFonts w:cs="Arial"/>
          <w:color w:val="800080"/>
          <w:sz w:val="20"/>
        </w:rPr>
        <w:t xml:space="preserve"> </w:t>
      </w:r>
      <w:r w:rsidR="004D27FC" w:rsidRPr="00EE3A93">
        <w:rPr>
          <w:rFonts w:cs="Arial"/>
          <w:sz w:val="20"/>
        </w:rPr>
        <w:fldChar w:fldCharType="begin"/>
      </w:r>
      <w:r w:rsidR="004D27FC" w:rsidRPr="00EE3A93">
        <w:rPr>
          <w:rFonts w:cs="Arial"/>
          <w:sz w:val="20"/>
        </w:rPr>
        <w:instrText>MacroButton Nomacro §</w:instrText>
      </w:r>
      <w:r w:rsidR="004D27FC" w:rsidRPr="00EE3A93">
        <w:rPr>
          <w:rFonts w:cs="Arial"/>
          <w:sz w:val="20"/>
        </w:rPr>
        <w:fldChar w:fldCharType="end"/>
      </w:r>
      <w:r w:rsidR="004D27FC">
        <w:rPr>
          <w:rFonts w:cs="Arial"/>
          <w:sz w:val="20"/>
        </w:rPr>
        <w:t>rechtsvorm</w:t>
      </w:r>
      <w:r w:rsidR="004D27FC" w:rsidRPr="00EE3A93">
        <w:rPr>
          <w:rFonts w:cs="Arial"/>
          <w:sz w:val="20"/>
        </w:rPr>
        <w:fldChar w:fldCharType="begin"/>
      </w:r>
      <w:r w:rsidR="004D27FC" w:rsidRPr="00EE3A93">
        <w:rPr>
          <w:rFonts w:cs="Arial"/>
          <w:sz w:val="20"/>
        </w:rPr>
        <w:instrText>MacroButton Nomacro §</w:instrText>
      </w:r>
      <w:r w:rsidR="004D27FC" w:rsidRPr="00EE3A93">
        <w:rPr>
          <w:rFonts w:cs="Arial"/>
          <w:sz w:val="20"/>
        </w:rPr>
        <w:fldChar w:fldCharType="end"/>
      </w:r>
      <w:r w:rsidR="004D27FC" w:rsidRPr="00B26F87">
        <w:rPr>
          <w:rFonts w:cs="Arial"/>
          <w:color w:val="800080"/>
          <w:sz w:val="20"/>
        </w:rPr>
        <w:t>,</w:t>
      </w:r>
      <w:r w:rsidR="004D27FC" w:rsidRPr="00B77C85">
        <w:rPr>
          <w:rFonts w:cs="Arial"/>
          <w:sz w:val="20"/>
        </w:rPr>
        <w:fldChar w:fldCharType="begin"/>
      </w:r>
      <w:r w:rsidR="004D27FC" w:rsidRPr="00B77C85">
        <w:rPr>
          <w:rFonts w:cs="Arial"/>
          <w:sz w:val="20"/>
        </w:rPr>
        <w:instrText>MacroButton Nomacro §</w:instrText>
      </w:r>
      <w:r w:rsidR="004D27FC" w:rsidRPr="00B77C85">
        <w:rPr>
          <w:rFonts w:cs="Arial"/>
          <w:sz w:val="20"/>
        </w:rPr>
        <w:fldChar w:fldCharType="end"/>
      </w:r>
      <w:r w:rsidR="004D27FC" w:rsidRPr="007558EA">
        <w:rPr>
          <w:rFonts w:cs="Arial"/>
          <w:color w:val="800080"/>
          <w:sz w:val="20"/>
        </w:rPr>
        <w:t xml:space="preserve"> </w:t>
      </w:r>
      <w:r w:rsidR="004D27FC" w:rsidRPr="002B46B5">
        <w:rPr>
          <w:rFonts w:cs="Arial"/>
          <w:color w:val="800080"/>
          <w:sz w:val="20"/>
        </w:rPr>
        <w:t xml:space="preserve">te dezen </w:t>
      </w:r>
      <w:r w:rsidR="004D27FC" w:rsidRPr="0016431B">
        <w:rPr>
          <w:rFonts w:cs="Arial"/>
          <w:color w:val="800080"/>
          <w:sz w:val="20"/>
        </w:rPr>
        <w:t>handelend</w:t>
      </w:r>
      <w:r w:rsidR="004D27FC" w:rsidRPr="002B46B5">
        <w:rPr>
          <w:rFonts w:cs="Arial"/>
          <w:color w:val="800080"/>
          <w:sz w:val="20"/>
        </w:rPr>
        <w:t>/te dezen rechtsgeldig vertegenwoordigend</w:t>
      </w:r>
      <w:r w:rsidR="004D27FC" w:rsidRPr="002B46B5">
        <w:rPr>
          <w:rFonts w:cs="Arial"/>
          <w:color w:val="3366FF"/>
          <w:sz w:val="20"/>
        </w:rPr>
        <w:t>:</w:t>
      </w:r>
      <w:r w:rsidR="004D27FC">
        <w:rPr>
          <w:rFonts w:cs="Arial"/>
          <w:color w:val="3366FF"/>
          <w:sz w:val="20"/>
        </w:rPr>
        <w:t xml:space="preserve"> </w:t>
      </w:r>
      <w:r w:rsidR="004D27FC" w:rsidRPr="007960ED">
        <w:rPr>
          <w:rFonts w:cs="Arial"/>
          <w:color w:val="FFFFFF"/>
          <w:sz w:val="20"/>
          <w:highlight w:val="darkYellow"/>
        </w:rPr>
        <w:t>KEUZEBLOK</w:t>
      </w:r>
      <w:r w:rsidR="004D27FC">
        <w:rPr>
          <w:rFonts w:cs="Arial"/>
          <w:color w:val="FFFFFF"/>
          <w:sz w:val="20"/>
          <w:highlight w:val="darkYellow"/>
        </w:rPr>
        <w:t>VARIANT</w:t>
      </w:r>
      <w:r w:rsidR="004D27FC" w:rsidRPr="007960ED">
        <w:rPr>
          <w:rFonts w:cs="Arial"/>
          <w:color w:val="FFFFFF"/>
          <w:sz w:val="20"/>
          <w:highlight w:val="darkYellow"/>
        </w:rPr>
        <w:t xml:space="preserve"> HOEDANIGHEID</w:t>
      </w:r>
      <w:r w:rsidR="00727C98">
        <w:rPr>
          <w:rFonts w:cs="Arial"/>
          <w:color w:val="800080"/>
          <w:sz w:val="20"/>
        </w:rPr>
        <w:t>:</w:t>
      </w:r>
    </w:p>
    <w:p w14:paraId="3880DA59" w14:textId="430D2CF2" w:rsidR="007558EA" w:rsidRPr="00CD2281" w:rsidRDefault="007558EA" w:rsidP="007558EA">
      <w:pPr>
        <w:tabs>
          <w:tab w:val="left" w:pos="540"/>
        </w:tabs>
        <w:spacing w:line="240" w:lineRule="auto"/>
        <w:rPr>
          <w:rFonts w:cs="Arial"/>
          <w:color w:val="800080"/>
          <w:sz w:val="20"/>
        </w:rPr>
      </w:pPr>
      <w:del w:id="17" w:author="Schootbrugge, Jean-Michel van de" w:date="2024-11-21T13:29:00Z" w16du:dateUtc="2024-11-21T12:29:00Z">
        <w:r w:rsidRPr="00EE3A93" w:rsidDel="00284B38">
          <w:rPr>
            <w:rFonts w:cs="Arial"/>
            <w:sz w:val="20"/>
          </w:rPr>
          <w:fldChar w:fldCharType="begin"/>
        </w:r>
        <w:r w:rsidRPr="00EE3A93" w:rsidDel="00284B38">
          <w:rPr>
            <w:rFonts w:cs="Arial"/>
            <w:sz w:val="20"/>
          </w:rPr>
          <w:delInstrText>MacroButton Nomacro §</w:delInstrText>
        </w:r>
        <w:r w:rsidRPr="00EE3A93" w:rsidDel="00284B38">
          <w:rPr>
            <w:rFonts w:cs="Arial"/>
            <w:sz w:val="20"/>
          </w:rPr>
          <w:fldChar w:fldCharType="end"/>
        </w:r>
      </w:del>
      <w:r w:rsidRPr="00EE3A93">
        <w:rPr>
          <w:rFonts w:cs="Arial"/>
          <w:sz w:val="20"/>
        </w:rPr>
        <w:fldChar w:fldCharType="begin"/>
      </w:r>
      <w:r w:rsidRPr="00EE3A93">
        <w:rPr>
          <w:rFonts w:cs="Arial"/>
          <w:sz w:val="20"/>
        </w:rPr>
        <w:instrText>MacroButton Nomacro §</w:instrText>
      </w:r>
      <w:r w:rsidRPr="00EE3A93">
        <w:rPr>
          <w:rFonts w:cs="Arial"/>
          <w:sz w:val="20"/>
        </w:rPr>
        <w:fldChar w:fldCharType="end"/>
      </w:r>
      <w:r w:rsidRPr="00843A93">
        <w:rPr>
          <w:rFonts w:cs="Arial"/>
          <w:sz w:val="20"/>
        </w:rPr>
        <w:t>naam rechtspersoon</w:t>
      </w:r>
      <w:r w:rsidRPr="00EE3A93">
        <w:rPr>
          <w:rFonts w:cs="Arial"/>
          <w:color w:val="800080"/>
          <w:sz w:val="20"/>
        </w:rPr>
        <w:t>/</w:t>
      </w:r>
      <w:r w:rsidRPr="0016431B">
        <w:rPr>
          <w:rFonts w:cs="Arial"/>
          <w:color w:val="800080"/>
          <w:sz w:val="20"/>
          <w:rPrChange w:id="18" w:author="Schootbrugge, Jean-Michel van de" w:date="2024-11-21T13:31:00Z" w16du:dateUtc="2024-11-21T12:31:00Z">
            <w:rPr>
              <w:rFonts w:cs="Arial"/>
              <w:color w:val="3366FF"/>
              <w:sz w:val="20"/>
            </w:rPr>
          </w:rPrChange>
        </w:rPr>
        <w:t>de heer/mevrouw</w:t>
      </w:r>
      <w:r w:rsidRPr="0016431B">
        <w:rPr>
          <w:rFonts w:cs="Arial"/>
          <w:color w:val="800080"/>
          <w:sz w:val="20"/>
        </w:rPr>
        <w:t xml:space="preserve"> </w:t>
      </w:r>
      <w:r w:rsidRPr="00843A93">
        <w:rPr>
          <w:rFonts w:cs="Arial"/>
          <w:sz w:val="20"/>
        </w:rPr>
        <w:t>naam natuurlijk persoon</w:t>
      </w:r>
      <w:r w:rsidRPr="00EE3A93">
        <w:rPr>
          <w:rFonts w:cs="Arial"/>
          <w:sz w:val="20"/>
        </w:rPr>
        <w:fldChar w:fldCharType="begin"/>
      </w:r>
      <w:r w:rsidRPr="00EE3A93">
        <w:rPr>
          <w:rFonts w:cs="Arial"/>
          <w:sz w:val="20"/>
        </w:rPr>
        <w:instrText>MacroButton Nomacro §</w:instrText>
      </w:r>
      <w:r w:rsidRPr="00EE3A93">
        <w:rPr>
          <w:rFonts w:cs="Arial"/>
          <w:sz w:val="20"/>
        </w:rPr>
        <w:fldChar w:fldCharType="end"/>
      </w:r>
      <w:r w:rsidRPr="00EE3A93">
        <w:rPr>
          <w:rFonts w:cs="Arial"/>
          <w:color w:val="800080"/>
          <w:sz w:val="20"/>
        </w:rPr>
        <w:t xml:space="preserve">, </w:t>
      </w:r>
      <w:r w:rsidRPr="00EE3A93">
        <w:rPr>
          <w:rFonts w:cs="Arial"/>
          <w:sz w:val="20"/>
        </w:rPr>
        <w:fldChar w:fldCharType="begin"/>
      </w:r>
      <w:r w:rsidRPr="00EE3A93">
        <w:rPr>
          <w:rFonts w:cs="Arial"/>
          <w:sz w:val="20"/>
        </w:rPr>
        <w:instrText>MacroButton Nomacro §</w:instrText>
      </w:r>
      <w:r w:rsidRPr="00EE3A93">
        <w:rPr>
          <w:rFonts w:cs="Arial"/>
          <w:sz w:val="20"/>
        </w:rPr>
        <w:fldChar w:fldCharType="end"/>
      </w:r>
      <w:r w:rsidRPr="00843A93">
        <w:rPr>
          <w:rFonts w:cs="Arial"/>
          <w:sz w:val="20"/>
        </w:rPr>
        <w:t>naam rechtspersoon</w:t>
      </w:r>
      <w:r w:rsidRPr="00EE3A93">
        <w:rPr>
          <w:rFonts w:cs="Arial"/>
          <w:color w:val="800080"/>
          <w:sz w:val="20"/>
        </w:rPr>
        <w:t>/</w:t>
      </w:r>
      <w:r w:rsidRPr="0016431B">
        <w:rPr>
          <w:rFonts w:cs="Arial"/>
          <w:color w:val="800080"/>
          <w:sz w:val="20"/>
          <w:rPrChange w:id="19" w:author="Schootbrugge, Jean-Michel van de" w:date="2024-11-21T13:31:00Z" w16du:dateUtc="2024-11-21T12:31:00Z">
            <w:rPr>
              <w:rFonts w:cs="Arial"/>
              <w:color w:val="3366FF"/>
              <w:sz w:val="20"/>
            </w:rPr>
          </w:rPrChange>
        </w:rPr>
        <w:t>de heer/mevrouw</w:t>
      </w:r>
      <w:r w:rsidRPr="00EE3A93">
        <w:rPr>
          <w:rFonts w:cs="Arial"/>
          <w:color w:val="3366FF"/>
          <w:sz w:val="20"/>
        </w:rPr>
        <w:t xml:space="preserve"> </w:t>
      </w:r>
      <w:r w:rsidRPr="00843A93">
        <w:rPr>
          <w:rFonts w:cs="Arial"/>
          <w:sz w:val="20"/>
        </w:rPr>
        <w:t>naam natuurlijk persoon</w:t>
      </w:r>
      <w:r w:rsidRPr="00EE3A93">
        <w:rPr>
          <w:rFonts w:cs="Arial"/>
          <w:sz w:val="20"/>
        </w:rPr>
        <w:fldChar w:fldCharType="begin"/>
      </w:r>
      <w:r w:rsidRPr="00EE3A93">
        <w:rPr>
          <w:rFonts w:cs="Arial"/>
          <w:sz w:val="20"/>
        </w:rPr>
        <w:instrText>MacroButton Nomacro §</w:instrText>
      </w:r>
      <w:r w:rsidRPr="00EE3A93">
        <w:rPr>
          <w:rFonts w:cs="Arial"/>
          <w:sz w:val="20"/>
        </w:rPr>
        <w:fldChar w:fldCharType="end"/>
      </w:r>
      <w:r w:rsidRPr="00EE3A93">
        <w:rPr>
          <w:rFonts w:cs="Arial"/>
          <w:color w:val="800080"/>
          <w:sz w:val="20"/>
        </w:rPr>
        <w:t xml:space="preserve"> en </w:t>
      </w:r>
      <w:r w:rsidRPr="00EE3A93">
        <w:rPr>
          <w:rFonts w:cs="Arial"/>
          <w:sz w:val="20"/>
        </w:rPr>
        <w:fldChar w:fldCharType="begin"/>
      </w:r>
      <w:r w:rsidRPr="00EE3A93">
        <w:rPr>
          <w:rFonts w:cs="Arial"/>
          <w:sz w:val="20"/>
        </w:rPr>
        <w:instrText>MacroButton Nomacro §</w:instrText>
      </w:r>
      <w:r w:rsidRPr="00EE3A93">
        <w:rPr>
          <w:rFonts w:cs="Arial"/>
          <w:sz w:val="20"/>
        </w:rPr>
        <w:fldChar w:fldCharType="end"/>
      </w:r>
      <w:r w:rsidRPr="00843A93">
        <w:rPr>
          <w:rFonts w:cs="Arial"/>
          <w:sz w:val="20"/>
        </w:rPr>
        <w:t>naam rechtspersoon</w:t>
      </w:r>
      <w:r w:rsidRPr="00EE3A93">
        <w:rPr>
          <w:rFonts w:cs="Arial"/>
          <w:color w:val="800080"/>
          <w:sz w:val="20"/>
        </w:rPr>
        <w:t>/</w:t>
      </w:r>
      <w:r w:rsidRPr="0016431B">
        <w:rPr>
          <w:rFonts w:cs="Arial"/>
          <w:color w:val="800080"/>
          <w:sz w:val="20"/>
          <w:rPrChange w:id="20" w:author="Schootbrugge, Jean-Michel van de" w:date="2024-11-21T13:31:00Z" w16du:dateUtc="2024-11-21T12:31:00Z">
            <w:rPr>
              <w:rFonts w:cs="Arial"/>
              <w:color w:val="3366FF"/>
              <w:sz w:val="20"/>
            </w:rPr>
          </w:rPrChange>
        </w:rPr>
        <w:t>de heer/mevrouw</w:t>
      </w:r>
      <w:r w:rsidRPr="0016431B">
        <w:rPr>
          <w:rFonts w:cs="Arial"/>
          <w:color w:val="800080"/>
          <w:sz w:val="20"/>
        </w:rPr>
        <w:t xml:space="preserve"> </w:t>
      </w:r>
      <w:r w:rsidRPr="00843A93">
        <w:rPr>
          <w:rFonts w:cs="Arial"/>
          <w:sz w:val="20"/>
        </w:rPr>
        <w:t>naam natuurlijk persoon</w:t>
      </w:r>
      <w:r w:rsidRPr="00EE3A93">
        <w:rPr>
          <w:rFonts w:cs="Arial"/>
          <w:sz w:val="20"/>
        </w:rPr>
        <w:fldChar w:fldCharType="begin"/>
      </w:r>
      <w:r w:rsidRPr="00EE3A93">
        <w:rPr>
          <w:rFonts w:cs="Arial"/>
          <w:sz w:val="20"/>
        </w:rPr>
        <w:instrText>MacroButton Nomacro §</w:instrText>
      </w:r>
      <w:r w:rsidRPr="00EE3A93">
        <w:rPr>
          <w:rFonts w:cs="Arial"/>
          <w:sz w:val="20"/>
        </w:rPr>
        <w:fldChar w:fldCharType="end"/>
      </w:r>
      <w:r w:rsidRPr="00EE3A93">
        <w:rPr>
          <w:rFonts w:cs="Arial"/>
          <w:color w:val="800080"/>
          <w:sz w:val="20"/>
        </w:rPr>
        <w:t xml:space="preserve"> voornoemd</w:t>
      </w:r>
      <w:r w:rsidR="00B26F87" w:rsidRPr="00B26F87">
        <w:rPr>
          <w:rFonts w:cs="Arial"/>
          <w:color w:val="800080"/>
          <w:sz w:val="20"/>
        </w:rPr>
        <w:t>,</w:t>
      </w:r>
      <w:r w:rsidRPr="00EE3A93">
        <w:rPr>
          <w:rFonts w:cs="Arial"/>
          <w:sz w:val="20"/>
        </w:rPr>
        <w:fldChar w:fldCharType="begin"/>
      </w:r>
      <w:r w:rsidRPr="00EE3A93">
        <w:rPr>
          <w:rFonts w:cs="Arial"/>
          <w:sz w:val="20"/>
        </w:rPr>
        <w:instrText>MacroButton Nomacro §</w:instrText>
      </w:r>
      <w:r w:rsidRPr="00EE3A93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 / </w:t>
      </w:r>
      <w:r w:rsidRPr="00EE3A93">
        <w:rPr>
          <w:rFonts w:cs="Arial"/>
          <w:sz w:val="20"/>
        </w:rPr>
        <w:fldChar w:fldCharType="begin"/>
      </w:r>
      <w:r w:rsidRPr="00EE3A93">
        <w:rPr>
          <w:rFonts w:cs="Arial"/>
          <w:sz w:val="20"/>
        </w:rPr>
        <w:instrText>MacroButton Nomacro §</w:instrText>
      </w:r>
      <w:r w:rsidRPr="00EE3A93">
        <w:rPr>
          <w:rFonts w:cs="Arial"/>
          <w:sz w:val="20"/>
        </w:rPr>
        <w:fldChar w:fldCharType="end"/>
      </w:r>
      <w:r w:rsidRPr="00B77C85">
        <w:rPr>
          <w:rFonts w:cs="Arial"/>
          <w:color w:val="3366FF"/>
          <w:sz w:val="20"/>
        </w:rPr>
        <w:t>laatstgenoemde / welke</w:t>
      </w:r>
      <w:r>
        <w:rPr>
          <w:rFonts w:cs="Arial"/>
          <w:color w:val="800080"/>
          <w:sz w:val="20"/>
        </w:rPr>
        <w:t xml:space="preserve"> </w:t>
      </w:r>
      <w:r w:rsidRPr="00EE3A93">
        <w:rPr>
          <w:rFonts w:cs="Arial"/>
          <w:sz w:val="20"/>
        </w:rPr>
        <w:fldChar w:fldCharType="begin"/>
      </w:r>
      <w:r w:rsidRPr="00EE3A93">
        <w:rPr>
          <w:rFonts w:cs="Arial"/>
          <w:sz w:val="20"/>
        </w:rPr>
        <w:instrText>MacroButton Nomacro §</w:instrText>
      </w:r>
      <w:r w:rsidRPr="00EE3A93">
        <w:rPr>
          <w:rFonts w:cs="Arial"/>
          <w:sz w:val="20"/>
        </w:rPr>
        <w:fldChar w:fldCharType="end"/>
      </w:r>
      <w:r>
        <w:rPr>
          <w:rFonts w:cs="Arial"/>
          <w:sz w:val="20"/>
        </w:rPr>
        <w:t>rechtsvorm</w:t>
      </w:r>
      <w:r w:rsidRPr="00EE3A93">
        <w:rPr>
          <w:rFonts w:cs="Arial"/>
          <w:sz w:val="20"/>
        </w:rPr>
        <w:fldChar w:fldCharType="begin"/>
      </w:r>
      <w:r w:rsidRPr="00EE3A93">
        <w:rPr>
          <w:rFonts w:cs="Arial"/>
          <w:sz w:val="20"/>
        </w:rPr>
        <w:instrText>MacroButton Nomacro §</w:instrText>
      </w:r>
      <w:r w:rsidRPr="00EE3A93">
        <w:rPr>
          <w:rFonts w:cs="Arial"/>
          <w:sz w:val="20"/>
        </w:rPr>
        <w:fldChar w:fldCharType="end"/>
      </w:r>
      <w:r w:rsidR="00B26F87" w:rsidRPr="00B26F87">
        <w:rPr>
          <w:rFonts w:cs="Arial"/>
          <w:color w:val="800080"/>
          <w:sz w:val="20"/>
        </w:rPr>
        <w:t>,</w:t>
      </w:r>
      <w:r w:rsidRPr="00B77C85">
        <w:rPr>
          <w:rFonts w:cs="Arial"/>
          <w:sz w:val="20"/>
        </w:rPr>
        <w:fldChar w:fldCharType="begin"/>
      </w:r>
      <w:r w:rsidRPr="00B77C85">
        <w:rPr>
          <w:rFonts w:cs="Arial"/>
          <w:sz w:val="20"/>
        </w:rPr>
        <w:instrText>MacroButton Nomacro §</w:instrText>
      </w:r>
      <w:r w:rsidRPr="00B77C85">
        <w:rPr>
          <w:rFonts w:cs="Arial"/>
          <w:sz w:val="20"/>
        </w:rPr>
        <w:fldChar w:fldCharType="end"/>
      </w:r>
      <w:r w:rsidRPr="007558EA">
        <w:rPr>
          <w:rFonts w:cs="Arial"/>
          <w:color w:val="800080"/>
          <w:sz w:val="20"/>
        </w:rPr>
        <w:t xml:space="preserve"> </w:t>
      </w:r>
      <w:r w:rsidRPr="002B46B5">
        <w:rPr>
          <w:rFonts w:cs="Arial"/>
          <w:color w:val="800080"/>
          <w:sz w:val="20"/>
        </w:rPr>
        <w:t xml:space="preserve">te dezen </w:t>
      </w:r>
      <w:r w:rsidRPr="002B46B5">
        <w:rPr>
          <w:rFonts w:cs="Arial"/>
          <w:color w:val="3366FF"/>
          <w:sz w:val="20"/>
        </w:rPr>
        <w:t>gezamenlijk</w:t>
      </w:r>
      <w:r w:rsidRPr="002B46B5">
        <w:rPr>
          <w:rFonts w:cs="Arial"/>
          <w:color w:val="800080"/>
          <w:sz w:val="20"/>
        </w:rPr>
        <w:t xml:space="preserve"> handelend/te dezen </w:t>
      </w:r>
      <w:r w:rsidRPr="002B46B5">
        <w:rPr>
          <w:rFonts w:cs="Arial"/>
          <w:color w:val="3366FF"/>
          <w:sz w:val="20"/>
        </w:rPr>
        <w:t>tezamen</w:t>
      </w:r>
      <w:r w:rsidRPr="002B46B5">
        <w:rPr>
          <w:rFonts w:cs="Arial"/>
          <w:color w:val="800080"/>
          <w:sz w:val="20"/>
        </w:rPr>
        <w:t xml:space="preserve"> rechtsgeldig vertegenwoordigend</w:t>
      </w:r>
      <w:r w:rsidRPr="002B46B5">
        <w:rPr>
          <w:rFonts w:cs="Arial"/>
          <w:color w:val="3366FF"/>
          <w:sz w:val="20"/>
        </w:rPr>
        <w:t>:</w:t>
      </w:r>
      <w:r>
        <w:rPr>
          <w:rFonts w:cs="Arial"/>
          <w:color w:val="3366FF"/>
          <w:sz w:val="20"/>
        </w:rPr>
        <w:t xml:space="preserve"> </w:t>
      </w:r>
      <w:r w:rsidRPr="007960ED">
        <w:rPr>
          <w:rFonts w:cs="Arial"/>
          <w:color w:val="FFFFFF"/>
          <w:sz w:val="20"/>
          <w:highlight w:val="darkYellow"/>
        </w:rPr>
        <w:t>KEUZEBLOK</w:t>
      </w:r>
      <w:r w:rsidR="00415C11">
        <w:rPr>
          <w:rFonts w:cs="Arial"/>
          <w:color w:val="FFFFFF"/>
          <w:sz w:val="20"/>
          <w:highlight w:val="darkYellow"/>
        </w:rPr>
        <w:t>VARIANT</w:t>
      </w:r>
      <w:r w:rsidRPr="007960ED">
        <w:rPr>
          <w:rFonts w:cs="Arial"/>
          <w:color w:val="FFFFFF"/>
          <w:sz w:val="20"/>
          <w:highlight w:val="darkYellow"/>
        </w:rPr>
        <w:t xml:space="preserve"> HOEDANIGHEID</w:t>
      </w:r>
      <w:r w:rsidR="00CD2281">
        <w:rPr>
          <w:rFonts w:cs="Arial"/>
          <w:color w:val="800080"/>
          <w:sz w:val="20"/>
        </w:rPr>
        <w:t>:</w:t>
      </w:r>
    </w:p>
    <w:p w14:paraId="424565D8" w14:textId="77777777" w:rsidR="009A2DEF" w:rsidRPr="002E573E" w:rsidRDefault="009A2DEF" w:rsidP="007558EA">
      <w:pPr>
        <w:tabs>
          <w:tab w:val="left" w:pos="0"/>
        </w:tabs>
        <w:spacing w:line="240" w:lineRule="auto"/>
        <w:rPr>
          <w:rFonts w:cs="Arial"/>
          <w:sz w:val="20"/>
        </w:rPr>
      </w:pPr>
    </w:p>
    <w:p w14:paraId="7B60DD51" w14:textId="77777777" w:rsidR="00A17CF8" w:rsidRDefault="00B30A85" w:rsidP="00AE536B">
      <w:pPr>
        <w:spacing w:line="240" w:lineRule="auto"/>
        <w:rPr>
          <w:sz w:val="20"/>
        </w:rPr>
      </w:pPr>
      <w:r w:rsidRPr="002E573E">
        <w:rPr>
          <w:rFonts w:cs="Arial"/>
          <w:sz w:val="20"/>
        </w:rPr>
        <w:t xml:space="preserve">Opmerking 1: </w:t>
      </w:r>
      <w:r w:rsidR="00A17CF8">
        <w:rPr>
          <w:sz w:val="20"/>
        </w:rPr>
        <w:t xml:space="preserve">een nummer kan iedere keer een letter, cijfer of romeins cijfer zijn. Deze keuzeopties zijn t.b.v. de leesbaarheid niet telkens uitgeschreven. </w:t>
      </w:r>
    </w:p>
    <w:p w14:paraId="4E176210" w14:textId="77777777" w:rsidR="00B74788" w:rsidRDefault="00B74788" w:rsidP="00AE536B">
      <w:pPr>
        <w:spacing w:line="240" w:lineRule="auto"/>
        <w:rPr>
          <w:rFonts w:cs="Arial"/>
          <w:sz w:val="20"/>
        </w:rPr>
      </w:pPr>
    </w:p>
    <w:p w14:paraId="7219E08B" w14:textId="77777777" w:rsidR="00B30A85" w:rsidRPr="002E573E" w:rsidRDefault="00B30A85" w:rsidP="00AE536B">
      <w:pPr>
        <w:spacing w:line="240" w:lineRule="auto"/>
        <w:rPr>
          <w:rFonts w:cs="Arial"/>
          <w:sz w:val="20"/>
        </w:rPr>
      </w:pPr>
      <w:r w:rsidRPr="002E573E">
        <w:rPr>
          <w:rFonts w:cs="Arial"/>
          <w:sz w:val="20"/>
        </w:rPr>
        <w:t xml:space="preserve">Opmerking 2: de volgende (combinaties van) </w:t>
      </w:r>
      <w:r w:rsidR="00215F5C">
        <w:rPr>
          <w:rFonts w:cs="Arial"/>
          <w:sz w:val="20"/>
        </w:rPr>
        <w:t xml:space="preserve">optionele </w:t>
      </w:r>
      <w:r w:rsidRPr="002E573E">
        <w:rPr>
          <w:rFonts w:cs="Arial"/>
          <w:sz w:val="20"/>
        </w:rPr>
        <w:t xml:space="preserve">tekstblokken zijn </w:t>
      </w:r>
      <w:r w:rsidR="00331DB3" w:rsidRPr="002E573E">
        <w:rPr>
          <w:rFonts w:cs="Arial"/>
          <w:sz w:val="20"/>
        </w:rPr>
        <w:t xml:space="preserve">al dan niet afzonderlijk </w:t>
      </w:r>
      <w:r w:rsidRPr="002E573E">
        <w:rPr>
          <w:rFonts w:cs="Arial"/>
          <w:sz w:val="20"/>
        </w:rPr>
        <w:t>herhalend</w:t>
      </w:r>
      <w:r w:rsidR="00215F5C">
        <w:rPr>
          <w:rFonts w:cs="Arial"/>
          <w:sz w:val="20"/>
        </w:rPr>
        <w:t xml:space="preserve"> in het geval dat één of meerdere natuurlijke personen optreden in één of meerdere hoedanigheden</w:t>
      </w:r>
      <w:r w:rsidRPr="002E573E">
        <w:rPr>
          <w:rFonts w:cs="Arial"/>
          <w:sz w:val="20"/>
        </w:rPr>
        <w:t>:</w:t>
      </w:r>
    </w:p>
    <w:p w14:paraId="65C82171" w14:textId="77777777" w:rsidR="00B30A85" w:rsidRPr="002E573E" w:rsidRDefault="00B30A85" w:rsidP="00AE536B">
      <w:pPr>
        <w:numPr>
          <w:ilvl w:val="0"/>
          <w:numId w:val="2"/>
        </w:numPr>
        <w:spacing w:line="240" w:lineRule="auto"/>
        <w:rPr>
          <w:rFonts w:cs="Arial"/>
          <w:sz w:val="20"/>
        </w:rPr>
      </w:pPr>
      <w:r w:rsidRPr="002E573E">
        <w:rPr>
          <w:rFonts w:cs="Arial"/>
          <w:sz w:val="20"/>
        </w:rPr>
        <w:t xml:space="preserve">Tekstblok Natuurlijk persoon en optioneel tekstblok </w:t>
      </w:r>
      <w:r w:rsidR="006C263F">
        <w:rPr>
          <w:rFonts w:cs="Arial"/>
          <w:sz w:val="20"/>
        </w:rPr>
        <w:t>L</w:t>
      </w:r>
      <w:r w:rsidRPr="002E573E">
        <w:rPr>
          <w:rFonts w:cs="Arial"/>
          <w:sz w:val="20"/>
        </w:rPr>
        <w:t xml:space="preserve">egitimatie kunnen samen tweemaal voorkomen gevolgd door </w:t>
      </w:r>
      <w:r w:rsidR="00B26F87">
        <w:rPr>
          <w:rFonts w:cs="Arial"/>
          <w:sz w:val="20"/>
        </w:rPr>
        <w:t xml:space="preserve">(op de volgende regel) </w:t>
      </w:r>
      <w:r w:rsidRPr="002E573E">
        <w:rPr>
          <w:rFonts w:cs="Arial"/>
          <w:sz w:val="20"/>
        </w:rPr>
        <w:t xml:space="preserve">Tekstblok </w:t>
      </w:r>
      <w:r w:rsidR="006E220C" w:rsidRPr="002E573E">
        <w:rPr>
          <w:rFonts w:cs="Arial"/>
          <w:sz w:val="20"/>
        </w:rPr>
        <w:t>Burgerlijke</w:t>
      </w:r>
      <w:r w:rsidRPr="002E573E">
        <w:rPr>
          <w:rFonts w:cs="Arial"/>
          <w:sz w:val="20"/>
        </w:rPr>
        <w:t xml:space="preserve"> staat t/m Tekstblok Woonadres</w:t>
      </w:r>
      <w:r w:rsidR="00B26F87">
        <w:rPr>
          <w:rFonts w:cs="Arial"/>
          <w:sz w:val="20"/>
        </w:rPr>
        <w:t xml:space="preserve"> (met aansluitend 'te dezen …')</w:t>
      </w:r>
    </w:p>
    <w:p w14:paraId="49B7CA16" w14:textId="77777777" w:rsidR="00B30A85" w:rsidRPr="002E573E" w:rsidRDefault="00B30A85" w:rsidP="00AE536B">
      <w:pPr>
        <w:numPr>
          <w:ilvl w:val="0"/>
          <w:numId w:val="2"/>
        </w:numPr>
        <w:spacing w:line="240" w:lineRule="auto"/>
        <w:rPr>
          <w:rFonts w:cs="Arial"/>
          <w:sz w:val="20"/>
        </w:rPr>
      </w:pPr>
      <w:r w:rsidRPr="002E573E">
        <w:rPr>
          <w:rFonts w:cs="Arial"/>
          <w:sz w:val="20"/>
        </w:rPr>
        <w:t xml:space="preserve">Tekstblok Natuurlijk </w:t>
      </w:r>
      <w:r w:rsidR="006E220C" w:rsidRPr="002E573E">
        <w:rPr>
          <w:rFonts w:cs="Arial"/>
          <w:sz w:val="20"/>
        </w:rPr>
        <w:t>persoon t/m Tekstblok Burgerlijke</w:t>
      </w:r>
      <w:r w:rsidRPr="002E573E">
        <w:rPr>
          <w:rFonts w:cs="Arial"/>
          <w:sz w:val="20"/>
        </w:rPr>
        <w:t xml:space="preserve"> staat</w:t>
      </w:r>
      <w:r w:rsidR="00B26F87">
        <w:rPr>
          <w:rFonts w:cs="Arial"/>
          <w:sz w:val="20"/>
        </w:rPr>
        <w:t xml:space="preserve"> (</w:t>
      </w:r>
      <w:proofErr w:type="spellStart"/>
      <w:r w:rsidR="00B26F87">
        <w:rPr>
          <w:rFonts w:cs="Arial"/>
          <w:sz w:val="20"/>
        </w:rPr>
        <w:t>i.g.v</w:t>
      </w:r>
      <w:proofErr w:type="spellEnd"/>
      <w:r w:rsidR="00B26F87">
        <w:rPr>
          <w:rFonts w:cs="Arial"/>
          <w:sz w:val="20"/>
        </w:rPr>
        <w:t>. meerdere natuurlijke personen met een e</w:t>
      </w:r>
      <w:r w:rsidR="00CC3E8D">
        <w:rPr>
          <w:rFonts w:cs="Arial"/>
          <w:sz w:val="20"/>
        </w:rPr>
        <w:t>igen burgerlijke staat en gezam</w:t>
      </w:r>
      <w:r w:rsidR="00B26F87">
        <w:rPr>
          <w:rFonts w:cs="Arial"/>
          <w:sz w:val="20"/>
        </w:rPr>
        <w:t>e</w:t>
      </w:r>
      <w:r w:rsidR="00CC3E8D">
        <w:rPr>
          <w:rFonts w:cs="Arial"/>
          <w:sz w:val="20"/>
        </w:rPr>
        <w:t>n</w:t>
      </w:r>
      <w:r w:rsidR="00B26F87">
        <w:rPr>
          <w:rFonts w:cs="Arial"/>
          <w:sz w:val="20"/>
        </w:rPr>
        <w:t>lijk woonadres, 'tezamen wonende …' begint dan op de volgend</w:t>
      </w:r>
      <w:r w:rsidR="00C468FC">
        <w:rPr>
          <w:rFonts w:cs="Arial"/>
          <w:sz w:val="20"/>
        </w:rPr>
        <w:t>e</w:t>
      </w:r>
      <w:r w:rsidR="00B26F87">
        <w:rPr>
          <w:rFonts w:cs="Arial"/>
          <w:sz w:val="20"/>
        </w:rPr>
        <w:t xml:space="preserve"> regel met aansluitend 'te dezen …')</w:t>
      </w:r>
    </w:p>
    <w:p w14:paraId="2AD08642" w14:textId="77777777" w:rsidR="00B30A85" w:rsidRPr="002E573E" w:rsidRDefault="00B30A85" w:rsidP="00AE536B">
      <w:pPr>
        <w:numPr>
          <w:ilvl w:val="0"/>
          <w:numId w:val="2"/>
        </w:numPr>
        <w:spacing w:line="240" w:lineRule="auto"/>
        <w:rPr>
          <w:rFonts w:cs="Arial"/>
          <w:sz w:val="20"/>
        </w:rPr>
      </w:pPr>
      <w:r w:rsidRPr="002E573E">
        <w:rPr>
          <w:rFonts w:cs="Arial"/>
          <w:sz w:val="20"/>
        </w:rPr>
        <w:t>Tekstblok Natuurlijk persoon t/m Tekstblok Woonadres</w:t>
      </w:r>
      <w:r w:rsidR="00B26F87">
        <w:rPr>
          <w:rFonts w:cs="Arial"/>
          <w:sz w:val="20"/>
        </w:rPr>
        <w:t xml:space="preserve"> (bij één natuurlij</w:t>
      </w:r>
      <w:r w:rsidR="00C468FC">
        <w:rPr>
          <w:rFonts w:cs="Arial"/>
          <w:sz w:val="20"/>
        </w:rPr>
        <w:t>k persoon volgt 'te dezen … aan</w:t>
      </w:r>
      <w:r w:rsidR="00B26F87">
        <w:rPr>
          <w:rFonts w:cs="Arial"/>
          <w:sz w:val="20"/>
        </w:rPr>
        <w:t>s</w:t>
      </w:r>
      <w:r w:rsidR="00C468FC">
        <w:rPr>
          <w:rFonts w:cs="Arial"/>
          <w:sz w:val="20"/>
        </w:rPr>
        <w:t>l</w:t>
      </w:r>
      <w:r w:rsidR="00B26F87">
        <w:rPr>
          <w:rFonts w:cs="Arial"/>
          <w:sz w:val="20"/>
        </w:rPr>
        <w:t>uitend'</w:t>
      </w:r>
      <w:r w:rsidR="00C468FC">
        <w:rPr>
          <w:rFonts w:cs="Arial"/>
          <w:sz w:val="20"/>
        </w:rPr>
        <w:t>,</w:t>
      </w:r>
      <w:r w:rsidR="00B26F87">
        <w:rPr>
          <w:rFonts w:cs="Arial"/>
          <w:sz w:val="20"/>
        </w:rPr>
        <w:t xml:space="preserve"> bij twee of meerdere natuurlijke personen volgt 'te dezen …' op de volgende regel)</w:t>
      </w:r>
    </w:p>
    <w:p w14:paraId="1CBB6AC5" w14:textId="77777777" w:rsidR="00B30A85" w:rsidRDefault="00215F5C" w:rsidP="00AE536B">
      <w:pPr>
        <w:numPr>
          <w:ilvl w:val="0"/>
          <w:numId w:val="2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Keuzeblok</w:t>
      </w:r>
      <w:r w:rsidRPr="002E573E">
        <w:rPr>
          <w:rFonts w:cs="Arial"/>
          <w:sz w:val="20"/>
        </w:rPr>
        <w:t xml:space="preserve"> </w:t>
      </w:r>
      <w:r w:rsidR="00B30A85" w:rsidRPr="002E573E">
        <w:rPr>
          <w:rFonts w:cs="Arial"/>
          <w:sz w:val="20"/>
        </w:rPr>
        <w:t>Hoedanigheid</w:t>
      </w:r>
      <w:r w:rsidR="00B26F87">
        <w:rPr>
          <w:rFonts w:cs="Arial"/>
          <w:sz w:val="20"/>
        </w:rPr>
        <w:t xml:space="preserve"> </w:t>
      </w:r>
    </w:p>
    <w:p w14:paraId="5CFBC468" w14:textId="77777777" w:rsidR="00B74788" w:rsidRDefault="00B74788" w:rsidP="00215F5C">
      <w:pPr>
        <w:spacing w:line="240" w:lineRule="auto"/>
        <w:rPr>
          <w:rFonts w:cs="Arial"/>
          <w:sz w:val="20"/>
        </w:rPr>
      </w:pPr>
    </w:p>
    <w:p w14:paraId="41AAB681" w14:textId="77777777" w:rsidR="00215F5C" w:rsidRPr="002E573E" w:rsidRDefault="00215F5C" w:rsidP="00215F5C">
      <w:p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Opmerking 3</w:t>
      </w:r>
      <w:r w:rsidRPr="002E573E">
        <w:rPr>
          <w:rFonts w:cs="Arial"/>
          <w:sz w:val="20"/>
        </w:rPr>
        <w:t>: de volgende (combinaties van) tekstblokken zijn al dan niet afzonderlijk herhalend</w:t>
      </w:r>
      <w:r>
        <w:rPr>
          <w:rFonts w:cs="Arial"/>
          <w:sz w:val="20"/>
        </w:rPr>
        <w:t xml:space="preserve"> in het geval dat één of meerdere rechtspersonen </w:t>
      </w:r>
      <w:r w:rsidR="00C468FC">
        <w:rPr>
          <w:rFonts w:cs="Arial"/>
          <w:sz w:val="20"/>
        </w:rPr>
        <w:t>vo</w:t>
      </w:r>
      <w:r w:rsidR="00B74788">
        <w:rPr>
          <w:rFonts w:cs="Arial"/>
          <w:sz w:val="20"/>
        </w:rPr>
        <w:t>o</w:t>
      </w:r>
      <w:r w:rsidR="00C468FC">
        <w:rPr>
          <w:rFonts w:cs="Arial"/>
          <w:sz w:val="20"/>
        </w:rPr>
        <w:t xml:space="preserve">r elkaar </w:t>
      </w:r>
      <w:r>
        <w:rPr>
          <w:rFonts w:cs="Arial"/>
          <w:sz w:val="20"/>
        </w:rPr>
        <w:t>optreden eventueel in één of meerdere hoedanigheden:</w:t>
      </w:r>
    </w:p>
    <w:p w14:paraId="4D283BD8" w14:textId="77777777" w:rsidR="00B30A85" w:rsidRPr="002E573E" w:rsidRDefault="0094070E" w:rsidP="00AE536B">
      <w:pPr>
        <w:numPr>
          <w:ilvl w:val="0"/>
          <w:numId w:val="2"/>
        </w:numPr>
        <w:spacing w:line="240" w:lineRule="auto"/>
        <w:rPr>
          <w:rFonts w:cs="Arial"/>
          <w:sz w:val="20"/>
        </w:rPr>
      </w:pPr>
      <w:r w:rsidRPr="002E573E">
        <w:rPr>
          <w:rFonts w:cs="Arial"/>
          <w:sz w:val="20"/>
        </w:rPr>
        <w:t>Tekst</w:t>
      </w:r>
      <w:r w:rsidR="00B30A85" w:rsidRPr="002E573E">
        <w:rPr>
          <w:rFonts w:cs="Arial"/>
          <w:sz w:val="20"/>
        </w:rPr>
        <w:t>blok Rechtspersoon</w:t>
      </w:r>
    </w:p>
    <w:p w14:paraId="1B8CA42A" w14:textId="77777777" w:rsidR="00B30A85" w:rsidRPr="002E573E" w:rsidRDefault="00215F5C" w:rsidP="00AE536B">
      <w:pPr>
        <w:numPr>
          <w:ilvl w:val="0"/>
          <w:numId w:val="2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Keuzeblok</w:t>
      </w:r>
      <w:r w:rsidRPr="002E573E">
        <w:rPr>
          <w:rFonts w:cs="Arial"/>
          <w:sz w:val="20"/>
        </w:rPr>
        <w:t xml:space="preserve"> </w:t>
      </w:r>
      <w:r w:rsidR="00B30A85" w:rsidRPr="002E573E">
        <w:rPr>
          <w:rFonts w:cs="Arial"/>
          <w:sz w:val="20"/>
        </w:rPr>
        <w:t xml:space="preserve">Hoedanigheid </w:t>
      </w:r>
    </w:p>
    <w:p w14:paraId="7D8298CD" w14:textId="77777777" w:rsidR="00B74788" w:rsidRDefault="00B74788" w:rsidP="00AE536B">
      <w:pPr>
        <w:spacing w:line="240" w:lineRule="auto"/>
        <w:rPr>
          <w:rFonts w:cs="Arial"/>
          <w:sz w:val="20"/>
        </w:rPr>
      </w:pPr>
    </w:p>
    <w:p w14:paraId="162CDD7F" w14:textId="77777777" w:rsidR="006F4992" w:rsidRDefault="00B30A85" w:rsidP="00AE536B">
      <w:pPr>
        <w:spacing w:line="240" w:lineRule="auto"/>
        <w:rPr>
          <w:rFonts w:cs="Arial"/>
          <w:sz w:val="20"/>
        </w:rPr>
      </w:pPr>
      <w:r w:rsidRPr="002E573E">
        <w:rPr>
          <w:rFonts w:cs="Arial"/>
          <w:sz w:val="20"/>
        </w:rPr>
        <w:t xml:space="preserve">Opmerking </w:t>
      </w:r>
      <w:r w:rsidR="00215F5C">
        <w:rPr>
          <w:rFonts w:cs="Arial"/>
          <w:sz w:val="20"/>
        </w:rPr>
        <w:t>4</w:t>
      </w:r>
      <w:r w:rsidRPr="002E573E">
        <w:rPr>
          <w:rFonts w:cs="Arial"/>
          <w:sz w:val="20"/>
        </w:rPr>
        <w:t>: correspondentieadres is optioneel en herhalend; deze kan weergegeven worden voor één rechtspersoon of meerdere rechtspersonen samen</w:t>
      </w:r>
    </w:p>
    <w:p w14:paraId="523A0FB3" w14:textId="77777777" w:rsidR="007E50BA" w:rsidRDefault="007E50BA" w:rsidP="00AE536B">
      <w:pPr>
        <w:spacing w:line="240" w:lineRule="auto"/>
        <w:rPr>
          <w:rFonts w:cs="Arial"/>
          <w:sz w:val="20"/>
        </w:rPr>
      </w:pPr>
    </w:p>
    <w:p w14:paraId="18793992" w14:textId="77777777" w:rsidR="000D751D" w:rsidRPr="00A77482" w:rsidRDefault="00B74788" w:rsidP="00AE536B">
      <w:pPr>
        <w:spacing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br w:type="page"/>
      </w:r>
      <w:r w:rsidR="000D751D">
        <w:rPr>
          <w:rFonts w:cs="Arial"/>
          <w:b/>
          <w:sz w:val="20"/>
        </w:rPr>
        <w:lastRenderedPageBreak/>
        <w:t>Keuzeblok</w:t>
      </w:r>
    </w:p>
    <w:p w14:paraId="7DA24CF5" w14:textId="77777777" w:rsidR="000D751D" w:rsidRPr="00A77482" w:rsidRDefault="000D751D" w:rsidP="00AE536B">
      <w:p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Het keuzeblok is</w:t>
      </w:r>
      <w:r w:rsidRPr="00A77482">
        <w:rPr>
          <w:rFonts w:cs="Arial"/>
          <w:sz w:val="20"/>
        </w:rPr>
        <w:t xml:space="preserve"> specif</w:t>
      </w:r>
      <w:r>
        <w:rPr>
          <w:rFonts w:cs="Arial"/>
          <w:sz w:val="20"/>
        </w:rPr>
        <w:t>iek voor dit tekstblok en wordt</w:t>
      </w:r>
      <w:r w:rsidRPr="00A77482">
        <w:rPr>
          <w:rFonts w:cs="Arial"/>
          <w:sz w:val="20"/>
        </w:rPr>
        <w:t xml:space="preserve"> in geen van de andere tekstblokken gebruikt.</w:t>
      </w:r>
      <w:r>
        <w:rPr>
          <w:rFonts w:cs="Arial"/>
          <w:sz w:val="20"/>
        </w:rPr>
        <w:t xml:space="preserve"> </w:t>
      </w:r>
    </w:p>
    <w:p w14:paraId="566F58AD" w14:textId="77777777" w:rsidR="000D751D" w:rsidRDefault="000D751D" w:rsidP="00AE536B">
      <w:pPr>
        <w:spacing w:line="240" w:lineRule="auto"/>
      </w:pPr>
    </w:p>
    <w:p w14:paraId="08A9C07D" w14:textId="77777777" w:rsidR="000D751D" w:rsidRPr="007960ED" w:rsidRDefault="000D751D" w:rsidP="00AE536B">
      <w:pPr>
        <w:spacing w:line="240" w:lineRule="auto"/>
        <w:rPr>
          <w:b/>
          <w:sz w:val="20"/>
        </w:rPr>
      </w:pPr>
      <w:r w:rsidRPr="007960ED">
        <w:rPr>
          <w:b/>
          <w:sz w:val="20"/>
        </w:rPr>
        <w:t>KEUZEBLOKVARIANT HOEDANIGHEID</w:t>
      </w:r>
    </w:p>
    <w:p w14:paraId="734A3481" w14:textId="77777777" w:rsidR="000D751D" w:rsidRPr="007960ED" w:rsidRDefault="000D751D" w:rsidP="00AE536B">
      <w:pPr>
        <w:spacing w:line="240" w:lineRule="auto"/>
        <w:rPr>
          <w:sz w:val="20"/>
        </w:rPr>
      </w:pPr>
      <w:r w:rsidRPr="007960ED">
        <w:rPr>
          <w:sz w:val="20"/>
        </w:rPr>
        <w:t>Er zijn verschillende tekstfragmenten omtrent d</w:t>
      </w:r>
      <w:r>
        <w:rPr>
          <w:sz w:val="20"/>
        </w:rPr>
        <w:t>e hoedanigheid die opgenomen kunnen</w:t>
      </w:r>
      <w:r w:rsidRPr="007960ED">
        <w:rPr>
          <w:sz w:val="20"/>
        </w:rPr>
        <w:t xml:space="preserve"> worden in een akte. </w:t>
      </w:r>
      <w:r w:rsidRPr="0078307F">
        <w:rPr>
          <w:sz w:val="20"/>
        </w:rPr>
        <w:t>Om het benodigde tekstblok niet ingewikkeld te maken is er voor gekozen om de mogelijke varianten afzonderlijk uit te schrijven.</w:t>
      </w:r>
      <w:r w:rsidR="00534952">
        <w:rPr>
          <w:sz w:val="20"/>
        </w:rPr>
        <w:t xml:space="preserve"> </w:t>
      </w:r>
      <w:r w:rsidRPr="007960ED">
        <w:rPr>
          <w:sz w:val="20"/>
        </w:rPr>
        <w:t>Dit keuzeblok</w:t>
      </w:r>
      <w:r w:rsidR="000F4069">
        <w:rPr>
          <w:sz w:val="20"/>
        </w:rPr>
        <w:t xml:space="preserve"> is optioneel,</w:t>
      </w:r>
      <w:r w:rsidRPr="007960ED">
        <w:rPr>
          <w:sz w:val="20"/>
        </w:rPr>
        <w:t xml:space="preserve"> </w:t>
      </w:r>
      <w:r w:rsidR="000F4069">
        <w:rPr>
          <w:sz w:val="20"/>
        </w:rPr>
        <w:t xml:space="preserve">kan meerdere keren gekozen worden en </w:t>
      </w:r>
      <w:r w:rsidRPr="007960ED">
        <w:rPr>
          <w:sz w:val="20"/>
        </w:rPr>
        <w:t>ondersteunt de volgende varianten:</w:t>
      </w:r>
    </w:p>
    <w:p w14:paraId="00CD2271" w14:textId="77777777" w:rsidR="000D751D" w:rsidRPr="007960ED" w:rsidRDefault="000D751D" w:rsidP="00AE536B">
      <w:pPr>
        <w:numPr>
          <w:ilvl w:val="0"/>
          <w:numId w:val="13"/>
        </w:numPr>
        <w:spacing w:line="240" w:lineRule="auto"/>
        <w:rPr>
          <w:sz w:val="20"/>
        </w:rPr>
      </w:pPr>
      <w:r w:rsidRPr="007960ED">
        <w:rPr>
          <w:sz w:val="20"/>
        </w:rPr>
        <w:t xml:space="preserve">variant 1: </w:t>
      </w:r>
      <w:r w:rsidR="005F2243">
        <w:rPr>
          <w:sz w:val="20"/>
        </w:rPr>
        <w:t>zelfstandig (</w:t>
      </w:r>
      <w:proofErr w:type="spellStart"/>
      <w:r w:rsidR="005F2243">
        <w:rPr>
          <w:sz w:val="20"/>
        </w:rPr>
        <w:t>vertegenwoordigings</w:t>
      </w:r>
      <w:proofErr w:type="spellEnd"/>
      <w:r w:rsidR="005F2243">
        <w:rPr>
          <w:sz w:val="20"/>
        </w:rPr>
        <w:t>)bevoegd bestuurder/directeur</w:t>
      </w:r>
    </w:p>
    <w:p w14:paraId="58AEF9FA" w14:textId="77777777" w:rsidR="000D751D" w:rsidRPr="007960ED" w:rsidRDefault="000D751D" w:rsidP="00AE536B">
      <w:pPr>
        <w:numPr>
          <w:ilvl w:val="0"/>
          <w:numId w:val="13"/>
        </w:numPr>
        <w:spacing w:line="240" w:lineRule="auto"/>
        <w:rPr>
          <w:sz w:val="20"/>
        </w:rPr>
      </w:pPr>
      <w:r w:rsidRPr="007960ED">
        <w:rPr>
          <w:sz w:val="20"/>
        </w:rPr>
        <w:t xml:space="preserve">variant 2: </w:t>
      </w:r>
      <w:r w:rsidR="005F2243">
        <w:rPr>
          <w:sz w:val="20"/>
        </w:rPr>
        <w:t>hoedanigheid van zelfstandig (</w:t>
      </w:r>
      <w:proofErr w:type="spellStart"/>
      <w:r w:rsidR="005F2243">
        <w:rPr>
          <w:sz w:val="20"/>
        </w:rPr>
        <w:t>vertegenwoordigings</w:t>
      </w:r>
      <w:proofErr w:type="spellEnd"/>
      <w:r w:rsidR="005F2243">
        <w:rPr>
          <w:sz w:val="20"/>
        </w:rPr>
        <w:t>)bevoegd bestuurder/directeur</w:t>
      </w:r>
    </w:p>
    <w:p w14:paraId="4BB8DD1D" w14:textId="77777777" w:rsidR="000D751D" w:rsidRDefault="000D751D" w:rsidP="00AE536B">
      <w:pPr>
        <w:numPr>
          <w:ilvl w:val="0"/>
          <w:numId w:val="13"/>
        </w:numPr>
        <w:spacing w:line="240" w:lineRule="auto"/>
        <w:rPr>
          <w:sz w:val="20"/>
        </w:rPr>
      </w:pPr>
      <w:r w:rsidRPr="007960ED">
        <w:rPr>
          <w:sz w:val="20"/>
        </w:rPr>
        <w:t xml:space="preserve">variant 3: </w:t>
      </w:r>
      <w:r w:rsidR="005F2243">
        <w:rPr>
          <w:sz w:val="20"/>
        </w:rPr>
        <w:t>(rechtsgeldig) vertegenwoordige</w:t>
      </w:r>
      <w:r w:rsidR="00FE7F3F">
        <w:rPr>
          <w:sz w:val="20"/>
        </w:rPr>
        <w:t>r</w:t>
      </w:r>
    </w:p>
    <w:p w14:paraId="0E07790E" w14:textId="77777777" w:rsidR="005F2243" w:rsidRDefault="005F2243" w:rsidP="00AE536B">
      <w:pPr>
        <w:numPr>
          <w:ilvl w:val="0"/>
          <w:numId w:val="13"/>
        </w:numPr>
        <w:spacing w:line="240" w:lineRule="auto"/>
        <w:rPr>
          <w:sz w:val="20"/>
        </w:rPr>
      </w:pPr>
      <w:r>
        <w:rPr>
          <w:sz w:val="20"/>
        </w:rPr>
        <w:t>variant 4: burgemeester</w:t>
      </w:r>
    </w:p>
    <w:p w14:paraId="4FBBC78E" w14:textId="77777777" w:rsidR="005F2243" w:rsidRDefault="005F2243" w:rsidP="00AE536B">
      <w:pPr>
        <w:numPr>
          <w:ilvl w:val="0"/>
          <w:numId w:val="13"/>
        </w:numPr>
        <w:spacing w:line="240" w:lineRule="auto"/>
        <w:rPr>
          <w:sz w:val="20"/>
        </w:rPr>
      </w:pPr>
      <w:r>
        <w:rPr>
          <w:sz w:val="20"/>
        </w:rPr>
        <w:t>variant 5: mondeling/schriftelijk gevolmachtigde van</w:t>
      </w:r>
    </w:p>
    <w:p w14:paraId="71E378A3" w14:textId="77777777" w:rsidR="005F2243" w:rsidRDefault="005F2243" w:rsidP="00AE536B">
      <w:pPr>
        <w:numPr>
          <w:ilvl w:val="0"/>
          <w:numId w:val="13"/>
        </w:numPr>
        <w:spacing w:line="240" w:lineRule="auto"/>
        <w:rPr>
          <w:sz w:val="20"/>
        </w:rPr>
      </w:pPr>
      <w:r>
        <w:rPr>
          <w:sz w:val="20"/>
        </w:rPr>
        <w:t>variant 6: curator</w:t>
      </w:r>
    </w:p>
    <w:p w14:paraId="3E97EE31" w14:textId="77777777" w:rsidR="005F2243" w:rsidRPr="007960ED" w:rsidRDefault="005F2243" w:rsidP="00AE536B">
      <w:pPr>
        <w:numPr>
          <w:ilvl w:val="0"/>
          <w:numId w:val="13"/>
        </w:numPr>
        <w:spacing w:line="240" w:lineRule="auto"/>
        <w:rPr>
          <w:sz w:val="20"/>
        </w:rPr>
      </w:pPr>
      <w:r>
        <w:rPr>
          <w:sz w:val="20"/>
        </w:rPr>
        <w:t xml:space="preserve">variant 7: vennoot/maat </w:t>
      </w:r>
    </w:p>
    <w:p w14:paraId="659993B5" w14:textId="77777777" w:rsidR="000D751D" w:rsidRDefault="000D751D" w:rsidP="00AE536B">
      <w:pPr>
        <w:spacing w:line="240" w:lineRule="auto"/>
      </w:pPr>
    </w:p>
    <w:p w14:paraId="4FC472A6" w14:textId="77777777" w:rsidR="000D751D" w:rsidRPr="00D96991" w:rsidRDefault="000D751D" w:rsidP="00AE536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Tekstfragmenten keuzeblok</w:t>
      </w:r>
      <w:r w:rsidRPr="00D96991">
        <w:rPr>
          <w:b/>
          <w:sz w:val="24"/>
          <w:szCs w:val="24"/>
        </w:rPr>
        <w:t>variant</w:t>
      </w:r>
      <w:r>
        <w:rPr>
          <w:b/>
          <w:sz w:val="24"/>
          <w:szCs w:val="24"/>
        </w:rPr>
        <w:t xml:space="preserve"> Hoedanigheid</w:t>
      </w:r>
    </w:p>
    <w:p w14:paraId="3E6F39B9" w14:textId="77777777" w:rsidR="005F2243" w:rsidRDefault="005F2243" w:rsidP="00AE536B">
      <w:pPr>
        <w:spacing w:line="240" w:lineRule="auto"/>
        <w:rPr>
          <w:rFonts w:cs="Arial"/>
          <w:b/>
        </w:rPr>
      </w:pPr>
    </w:p>
    <w:p w14:paraId="4C064BDE" w14:textId="77777777" w:rsidR="005F2243" w:rsidRDefault="005F2243" w:rsidP="00AE536B">
      <w:pPr>
        <w:spacing w:line="240" w:lineRule="auto"/>
        <w:rPr>
          <w:rFonts w:cs="Arial"/>
          <w:sz w:val="20"/>
          <w:u w:val="single"/>
        </w:rPr>
      </w:pPr>
      <w:r w:rsidRPr="003954DE">
        <w:rPr>
          <w:rFonts w:cs="Arial"/>
          <w:sz w:val="20"/>
          <w:u w:val="single"/>
        </w:rPr>
        <w:t>Variant 1</w:t>
      </w:r>
      <w:r>
        <w:rPr>
          <w:rFonts w:cs="Arial"/>
          <w:sz w:val="20"/>
          <w:u w:val="single"/>
        </w:rPr>
        <w:t>:</w:t>
      </w:r>
    </w:p>
    <w:p w14:paraId="28995F70" w14:textId="77777777" w:rsidR="005F2243" w:rsidRPr="00CB6875" w:rsidRDefault="005F2243" w:rsidP="00D32B39">
      <w:pPr>
        <w:spacing w:line="240" w:lineRule="auto"/>
        <w:rPr>
          <w:rFonts w:cs="Arial"/>
          <w:color w:val="FF0000"/>
          <w:sz w:val="20"/>
        </w:rPr>
      </w:pPr>
      <w:r w:rsidRPr="00CB6875">
        <w:rPr>
          <w:rFonts w:cs="Arial"/>
          <w:color w:val="FF0000"/>
          <w:sz w:val="20"/>
        </w:rPr>
        <w:t xml:space="preserve">als </w:t>
      </w:r>
      <w:r>
        <w:rPr>
          <w:rFonts w:cs="Arial"/>
          <w:color w:val="FF0000"/>
          <w:sz w:val="20"/>
        </w:rPr>
        <w:t xml:space="preserve">zelfstandig </w:t>
      </w:r>
      <w:r>
        <w:rPr>
          <w:rFonts w:cs="Arial"/>
          <w:color w:val="800080"/>
          <w:sz w:val="20"/>
        </w:rPr>
        <w:t>vertegenwoordigings</w:t>
      </w:r>
      <w:r>
        <w:rPr>
          <w:rFonts w:cs="Arial"/>
          <w:color w:val="FF0000"/>
          <w:sz w:val="20"/>
        </w:rPr>
        <w:t>bevoegd</w:t>
      </w:r>
      <w:r>
        <w:rPr>
          <w:rFonts w:cs="Arial"/>
          <w:color w:val="800080"/>
          <w:sz w:val="20"/>
        </w:rPr>
        <w:t>e</w:t>
      </w:r>
      <w:r>
        <w:rPr>
          <w:rFonts w:cs="Arial"/>
          <w:color w:val="FF0000"/>
          <w:sz w:val="20"/>
        </w:rPr>
        <w:t xml:space="preserve"> </w:t>
      </w:r>
      <w:r w:rsidRPr="00CB6875">
        <w:rPr>
          <w:rFonts w:cs="Arial"/>
          <w:color w:val="339966"/>
          <w:sz w:val="20"/>
        </w:rPr>
        <w:t>bestuurder</w:t>
      </w:r>
      <w:r>
        <w:rPr>
          <w:rFonts w:cs="Arial"/>
          <w:color w:val="800080"/>
          <w:sz w:val="20"/>
        </w:rPr>
        <w:t>s</w:t>
      </w:r>
      <w:r w:rsidRPr="00CB6875">
        <w:rPr>
          <w:rFonts w:cs="Arial"/>
          <w:color w:val="339966"/>
          <w:sz w:val="20"/>
        </w:rPr>
        <w:t>/directeur</w:t>
      </w:r>
      <w:r>
        <w:rPr>
          <w:rFonts w:cs="Arial"/>
          <w:color w:val="800080"/>
          <w:sz w:val="20"/>
        </w:rPr>
        <w:t>en</w:t>
      </w:r>
      <w:r>
        <w:rPr>
          <w:rFonts w:cs="Arial"/>
          <w:color w:val="339966"/>
          <w:sz w:val="20"/>
        </w:rPr>
        <w:t xml:space="preserve"> </w:t>
      </w:r>
      <w:r>
        <w:rPr>
          <w:rFonts w:cs="Arial"/>
          <w:color w:val="FF0000"/>
          <w:sz w:val="20"/>
        </w:rPr>
        <w:t>van</w:t>
      </w:r>
    </w:p>
    <w:p w14:paraId="1EEF12B9" w14:textId="77777777" w:rsidR="005F2243" w:rsidRPr="003954DE" w:rsidRDefault="005F2243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14:paraId="54ADFE2D" w14:textId="77777777" w:rsidR="005F2243" w:rsidRPr="00D54306" w:rsidRDefault="005F2243" w:rsidP="00AE536B">
      <w:pPr>
        <w:spacing w:line="240" w:lineRule="auto"/>
        <w:rPr>
          <w:rFonts w:cs="Arial"/>
          <w:sz w:val="20"/>
        </w:rPr>
      </w:pPr>
    </w:p>
    <w:p w14:paraId="31FCDC51" w14:textId="77777777" w:rsidR="005F2243" w:rsidRDefault="005F2243" w:rsidP="00AE536B">
      <w:pPr>
        <w:spacing w:line="240" w:lineRule="auto"/>
        <w:rPr>
          <w:rFonts w:cs="Arial"/>
          <w:sz w:val="20"/>
          <w:u w:val="single"/>
        </w:rPr>
      </w:pPr>
      <w:r w:rsidRPr="003954DE">
        <w:rPr>
          <w:rFonts w:cs="Arial"/>
          <w:sz w:val="20"/>
          <w:u w:val="single"/>
        </w:rPr>
        <w:t>Variant 2</w:t>
      </w:r>
      <w:r>
        <w:rPr>
          <w:rFonts w:cs="Arial"/>
          <w:sz w:val="20"/>
          <w:u w:val="single"/>
        </w:rPr>
        <w:t>:</w:t>
      </w:r>
    </w:p>
    <w:p w14:paraId="4C9CCC58" w14:textId="18A0EAD0" w:rsidR="005F2243" w:rsidRPr="00CB6875" w:rsidRDefault="005F2243" w:rsidP="00D32B39">
      <w:pPr>
        <w:spacing w:line="240" w:lineRule="auto"/>
        <w:rPr>
          <w:rFonts w:cs="Arial"/>
          <w:sz w:val="20"/>
        </w:rPr>
      </w:pPr>
      <w:r>
        <w:rPr>
          <w:rFonts w:cs="Arial"/>
          <w:color w:val="FF0000"/>
          <w:sz w:val="20"/>
        </w:rPr>
        <w:t xml:space="preserve">in </w:t>
      </w:r>
      <w:r>
        <w:rPr>
          <w:rFonts w:cs="Arial"/>
          <w:color w:val="339966"/>
          <w:sz w:val="20"/>
        </w:rPr>
        <w:t>zijn/haar/hun</w:t>
      </w:r>
      <w:ins w:id="21" w:author="Schootbrugge, Jean-Michel van de" w:date="2024-11-21T13:32:00Z" w16du:dateUtc="2024-11-21T12:32:00Z">
        <w:r w:rsidR="00347603">
          <w:rPr>
            <w:rFonts w:cs="Arial"/>
            <w:color w:val="339966"/>
            <w:sz w:val="20"/>
          </w:rPr>
          <w:t>/die</w:t>
        </w:r>
        <w:r w:rsidR="007B04DA">
          <w:rPr>
            <w:rFonts w:cs="Arial"/>
            <w:color w:val="339966"/>
            <w:sz w:val="20"/>
          </w:rPr>
          <w:t>ns</w:t>
        </w:r>
      </w:ins>
      <w:r>
        <w:rPr>
          <w:rFonts w:cs="Arial"/>
          <w:color w:val="339966"/>
          <w:sz w:val="20"/>
        </w:rPr>
        <w:t xml:space="preserve"> </w:t>
      </w:r>
      <w:r>
        <w:rPr>
          <w:rFonts w:cs="Arial"/>
          <w:color w:val="FF0000"/>
          <w:sz w:val="20"/>
        </w:rPr>
        <w:t xml:space="preserve">hoedanigheid van </w:t>
      </w:r>
      <w:r>
        <w:rPr>
          <w:rFonts w:cs="Arial"/>
          <w:color w:val="800080"/>
          <w:sz w:val="20"/>
        </w:rPr>
        <w:t xml:space="preserve">zelfstandig </w:t>
      </w:r>
      <w:r>
        <w:rPr>
          <w:rFonts w:cs="Arial"/>
          <w:color w:val="3366FF"/>
          <w:sz w:val="20"/>
        </w:rPr>
        <w:t>vertegenwoordigings</w:t>
      </w:r>
      <w:r>
        <w:rPr>
          <w:rFonts w:cs="Arial"/>
          <w:color w:val="800080"/>
          <w:sz w:val="20"/>
        </w:rPr>
        <w:t>bevoegd</w:t>
      </w:r>
      <w:r>
        <w:rPr>
          <w:rFonts w:cs="Arial"/>
          <w:color w:val="3366FF"/>
          <w:sz w:val="20"/>
        </w:rPr>
        <w:t>e</w:t>
      </w:r>
      <w:r>
        <w:rPr>
          <w:rFonts w:cs="Arial"/>
          <w:color w:val="800080"/>
          <w:sz w:val="20"/>
        </w:rPr>
        <w:t xml:space="preserve"> </w:t>
      </w:r>
      <w:r w:rsidRPr="00CB6875">
        <w:rPr>
          <w:rFonts w:cs="Arial"/>
          <w:color w:val="339966"/>
          <w:sz w:val="20"/>
        </w:rPr>
        <w:t>bestuurder</w:t>
      </w:r>
      <w:r>
        <w:rPr>
          <w:rFonts w:cs="Arial"/>
          <w:color w:val="800080"/>
          <w:sz w:val="20"/>
        </w:rPr>
        <w:t>s</w:t>
      </w:r>
      <w:r w:rsidRPr="00CB6875">
        <w:rPr>
          <w:rFonts w:cs="Arial"/>
          <w:color w:val="339966"/>
          <w:sz w:val="20"/>
        </w:rPr>
        <w:t>/</w:t>
      </w:r>
      <w:r>
        <w:rPr>
          <w:rFonts w:cs="Arial"/>
          <w:color w:val="339966"/>
          <w:sz w:val="20"/>
        </w:rPr>
        <w:t>directeur</w:t>
      </w:r>
      <w:r>
        <w:rPr>
          <w:rFonts w:cs="Arial"/>
          <w:color w:val="800080"/>
          <w:sz w:val="20"/>
        </w:rPr>
        <w:t>en</w:t>
      </w:r>
      <w:r>
        <w:rPr>
          <w:rFonts w:cs="Arial"/>
          <w:color w:val="FF0000"/>
          <w:sz w:val="20"/>
        </w:rPr>
        <w:t xml:space="preserve"> van</w:t>
      </w:r>
      <w:r w:rsidRPr="00EC0720">
        <w:rPr>
          <w:rFonts w:cs="Arial"/>
          <w:color w:val="800080"/>
          <w:sz w:val="20"/>
        </w:rPr>
        <w:t xml:space="preserve"> </w:t>
      </w:r>
    </w:p>
    <w:p w14:paraId="3658194C" w14:textId="77777777" w:rsidR="005F2243" w:rsidRPr="003C35B2" w:rsidRDefault="005F2243" w:rsidP="00AE536B">
      <w:pPr>
        <w:spacing w:line="240" w:lineRule="auto"/>
        <w:rPr>
          <w:rFonts w:cs="Arial"/>
          <w:sz w:val="20"/>
          <w:u w:val="single"/>
        </w:rPr>
      </w:pPr>
      <w:r w:rsidRPr="003C35B2">
        <w:rPr>
          <w:rFonts w:cs="Arial"/>
          <w:sz w:val="20"/>
          <w:u w:val="single"/>
        </w:rPr>
        <w:t>Einde variant 2</w:t>
      </w:r>
    </w:p>
    <w:p w14:paraId="6CCF3D77" w14:textId="77777777" w:rsidR="005F2243" w:rsidRDefault="005F2243" w:rsidP="00AE536B">
      <w:pPr>
        <w:spacing w:line="240" w:lineRule="auto"/>
        <w:rPr>
          <w:rFonts w:cs="Arial"/>
          <w:color w:val="800080"/>
          <w:sz w:val="20"/>
        </w:rPr>
      </w:pPr>
    </w:p>
    <w:p w14:paraId="6575FBA9" w14:textId="77777777" w:rsidR="005F2243" w:rsidRDefault="005F2243" w:rsidP="00AE536B">
      <w:pPr>
        <w:spacing w:line="240" w:lineRule="auto"/>
        <w:rPr>
          <w:rFonts w:cs="Arial"/>
          <w:color w:val="800080"/>
          <w:sz w:val="20"/>
        </w:rPr>
      </w:pPr>
      <w:r w:rsidRPr="003954DE">
        <w:rPr>
          <w:rFonts w:cs="Arial"/>
          <w:sz w:val="20"/>
          <w:u w:val="single"/>
        </w:rPr>
        <w:t>Variant 3</w:t>
      </w:r>
      <w:r>
        <w:rPr>
          <w:rFonts w:cs="Arial"/>
          <w:color w:val="800080"/>
          <w:sz w:val="20"/>
        </w:rPr>
        <w:t>:</w:t>
      </w:r>
      <w:r w:rsidRPr="003954DE">
        <w:rPr>
          <w:rFonts w:cs="Arial"/>
          <w:color w:val="800080"/>
          <w:sz w:val="20"/>
        </w:rPr>
        <w:t xml:space="preserve"> </w:t>
      </w:r>
    </w:p>
    <w:p w14:paraId="7A445EEE" w14:textId="77777777" w:rsidR="005F2243" w:rsidRPr="003954DE" w:rsidRDefault="00FE7F3F" w:rsidP="00D32B39">
      <w:pPr>
        <w:spacing w:line="240" w:lineRule="auto"/>
        <w:rPr>
          <w:rFonts w:cs="Arial"/>
          <w:color w:val="800080"/>
          <w:sz w:val="20"/>
        </w:rPr>
      </w:pPr>
      <w:r>
        <w:rPr>
          <w:rFonts w:cs="Arial"/>
          <w:color w:val="FF0000"/>
          <w:sz w:val="20"/>
        </w:rPr>
        <w:t xml:space="preserve">als </w:t>
      </w:r>
      <w:r w:rsidR="005F2243" w:rsidRPr="00605A59">
        <w:rPr>
          <w:rFonts w:cs="Arial"/>
          <w:color w:val="800080"/>
          <w:sz w:val="20"/>
        </w:rPr>
        <w:t>rechtsgeldig</w:t>
      </w:r>
      <w:r w:rsidR="005F2243">
        <w:rPr>
          <w:rFonts w:cs="Arial"/>
          <w:color w:val="FF0000"/>
          <w:sz w:val="20"/>
        </w:rPr>
        <w:t xml:space="preserve"> vertegenwoordige</w:t>
      </w:r>
      <w:r>
        <w:rPr>
          <w:rFonts w:cs="Arial"/>
          <w:color w:val="FF0000"/>
          <w:sz w:val="20"/>
        </w:rPr>
        <w:t>r</w:t>
      </w:r>
      <w:r>
        <w:rPr>
          <w:rFonts w:cs="Arial"/>
          <w:color w:val="800080"/>
          <w:sz w:val="20"/>
        </w:rPr>
        <w:t xml:space="preserve">s </w:t>
      </w:r>
      <w:r>
        <w:rPr>
          <w:rFonts w:cs="Arial"/>
          <w:color w:val="FF0000"/>
          <w:sz w:val="20"/>
        </w:rPr>
        <w:t>van</w:t>
      </w:r>
    </w:p>
    <w:p w14:paraId="2BFAB6D1" w14:textId="77777777" w:rsidR="005F2243" w:rsidRPr="00D435D1" w:rsidRDefault="005F2243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14:paraId="4C442832" w14:textId="77777777" w:rsidR="005F2243" w:rsidRDefault="005F2243" w:rsidP="00AE536B">
      <w:pPr>
        <w:spacing w:line="240" w:lineRule="auto"/>
        <w:rPr>
          <w:rFonts w:cs="Arial"/>
          <w:sz w:val="20"/>
        </w:rPr>
      </w:pPr>
    </w:p>
    <w:p w14:paraId="6DC6EFCF" w14:textId="77777777" w:rsidR="005F2243" w:rsidRDefault="005F2243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4:</w:t>
      </w:r>
    </w:p>
    <w:p w14:paraId="03EADCC0" w14:textId="72CD6715" w:rsidR="005F2243" w:rsidRPr="00F05166" w:rsidRDefault="005F2243" w:rsidP="00D32B39">
      <w:pPr>
        <w:spacing w:line="240" w:lineRule="auto"/>
        <w:rPr>
          <w:rFonts w:cs="Arial"/>
          <w:color w:val="800080"/>
          <w:sz w:val="20"/>
        </w:rPr>
      </w:pPr>
      <w:r>
        <w:rPr>
          <w:rFonts w:cs="Arial"/>
          <w:color w:val="FF0000"/>
          <w:sz w:val="20"/>
        </w:rPr>
        <w:t xml:space="preserve">in </w:t>
      </w:r>
      <w:r>
        <w:rPr>
          <w:rFonts w:cs="Arial"/>
          <w:color w:val="339966"/>
          <w:sz w:val="20"/>
        </w:rPr>
        <w:t>zijn/haar/hun</w:t>
      </w:r>
      <w:ins w:id="22" w:author="Schootbrugge, Jean-Michel van de" w:date="2024-11-21T13:33:00Z" w16du:dateUtc="2024-11-21T12:33:00Z">
        <w:r w:rsidR="007B04DA">
          <w:rPr>
            <w:rFonts w:cs="Arial"/>
            <w:color w:val="339966"/>
            <w:sz w:val="20"/>
          </w:rPr>
          <w:t>/diens</w:t>
        </w:r>
      </w:ins>
      <w:r>
        <w:rPr>
          <w:rFonts w:cs="Arial"/>
          <w:color w:val="FF0000"/>
          <w:sz w:val="20"/>
        </w:rPr>
        <w:t xml:space="preserve"> hoedanigheid van burgemeester</w:t>
      </w:r>
      <w:r w:rsidRPr="00535381">
        <w:rPr>
          <w:rFonts w:cs="Arial"/>
          <w:color w:val="800080"/>
          <w:sz w:val="20"/>
        </w:rPr>
        <w:t>s</w:t>
      </w:r>
      <w:r>
        <w:rPr>
          <w:rFonts w:cs="Arial"/>
          <w:color w:val="FF0000"/>
          <w:sz w:val="20"/>
        </w:rPr>
        <w:t xml:space="preserve"> van</w:t>
      </w:r>
    </w:p>
    <w:p w14:paraId="642371A9" w14:textId="77777777" w:rsidR="005F2243" w:rsidRPr="00CB6875" w:rsidRDefault="005F2243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4</w:t>
      </w:r>
    </w:p>
    <w:p w14:paraId="3ECC5E46" w14:textId="77777777" w:rsidR="005F2243" w:rsidRPr="00D54306" w:rsidRDefault="005F2243" w:rsidP="00AE536B">
      <w:pPr>
        <w:spacing w:line="240" w:lineRule="auto"/>
        <w:rPr>
          <w:rFonts w:cs="Arial"/>
          <w:sz w:val="20"/>
        </w:rPr>
      </w:pPr>
    </w:p>
    <w:p w14:paraId="41498343" w14:textId="77777777" w:rsidR="005F2243" w:rsidRDefault="005F2243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5:</w:t>
      </w:r>
    </w:p>
    <w:p w14:paraId="3C3D8765" w14:textId="77777777" w:rsidR="005F2243" w:rsidRPr="00CB0317" w:rsidRDefault="005F2243" w:rsidP="00D32B39">
      <w:pPr>
        <w:spacing w:line="240" w:lineRule="auto"/>
        <w:rPr>
          <w:rFonts w:cs="Arial"/>
          <w:color w:val="800080"/>
          <w:sz w:val="20"/>
        </w:rPr>
      </w:pPr>
      <w:r w:rsidRPr="00CB0317">
        <w:rPr>
          <w:rFonts w:cs="Arial"/>
          <w:color w:val="FF0000"/>
          <w:sz w:val="20"/>
        </w:rPr>
        <w:t>als</w:t>
      </w:r>
      <w:r>
        <w:rPr>
          <w:rFonts w:cs="Arial"/>
          <w:color w:val="800080"/>
          <w:sz w:val="20"/>
        </w:rPr>
        <w:t xml:space="preserve"> </w:t>
      </w:r>
      <w:r w:rsidRPr="00CB0317">
        <w:rPr>
          <w:rFonts w:cs="Arial"/>
          <w:color w:val="339966"/>
          <w:sz w:val="20"/>
        </w:rPr>
        <w:t>mondeling/schriftelijk</w:t>
      </w:r>
      <w:r>
        <w:rPr>
          <w:rFonts w:cs="Arial"/>
          <w:color w:val="800080"/>
          <w:sz w:val="20"/>
        </w:rPr>
        <w:t xml:space="preserve"> </w:t>
      </w:r>
      <w:r w:rsidRPr="00CB0317">
        <w:rPr>
          <w:rFonts w:cs="Arial"/>
          <w:color w:val="FF0000"/>
          <w:sz w:val="20"/>
        </w:rPr>
        <w:t>gevolmachtigde</w:t>
      </w:r>
      <w:r>
        <w:rPr>
          <w:rFonts w:cs="Arial"/>
          <w:color w:val="800080"/>
          <w:sz w:val="20"/>
        </w:rPr>
        <w:t>n</w:t>
      </w:r>
      <w:r w:rsidRPr="00CB0317">
        <w:rPr>
          <w:rFonts w:cs="Arial"/>
          <w:color w:val="FF0000"/>
          <w:sz w:val="20"/>
        </w:rPr>
        <w:t xml:space="preserve"> van</w:t>
      </w:r>
      <w:r w:rsidRPr="003904F7">
        <w:rPr>
          <w:rFonts w:cs="Arial"/>
          <w:color w:val="FF0000"/>
          <w:sz w:val="20"/>
        </w:rPr>
        <w:t xml:space="preserve"> </w:t>
      </w:r>
    </w:p>
    <w:p w14:paraId="1F7FF04E" w14:textId="77777777" w:rsidR="005F2243" w:rsidRPr="00CB6875" w:rsidRDefault="005F2243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5</w:t>
      </w:r>
    </w:p>
    <w:p w14:paraId="0A32A62C" w14:textId="77777777" w:rsidR="005F2243" w:rsidRDefault="005F2243" w:rsidP="00AE536B">
      <w:pPr>
        <w:spacing w:line="240" w:lineRule="auto"/>
        <w:rPr>
          <w:rFonts w:cs="Arial"/>
          <w:b/>
        </w:rPr>
      </w:pPr>
    </w:p>
    <w:p w14:paraId="541DA48C" w14:textId="77777777" w:rsidR="005F2243" w:rsidRDefault="005F2243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6:</w:t>
      </w:r>
    </w:p>
    <w:p w14:paraId="103E8267" w14:textId="40798AA2" w:rsidR="005F2243" w:rsidRDefault="005F2243" w:rsidP="00D32B39">
      <w:pPr>
        <w:spacing w:line="240" w:lineRule="auto"/>
        <w:rPr>
          <w:rFonts w:cs="Arial"/>
          <w:sz w:val="20"/>
        </w:rPr>
      </w:pPr>
      <w:r>
        <w:rPr>
          <w:rFonts w:cs="Arial"/>
          <w:color w:val="FF0000"/>
          <w:sz w:val="20"/>
        </w:rPr>
        <w:t xml:space="preserve">in </w:t>
      </w:r>
      <w:r w:rsidRPr="00431688">
        <w:rPr>
          <w:rFonts w:cs="Arial"/>
          <w:color w:val="339966"/>
          <w:sz w:val="20"/>
        </w:rPr>
        <w:t>zijn/haar</w:t>
      </w:r>
      <w:r>
        <w:rPr>
          <w:rFonts w:cs="Arial"/>
          <w:color w:val="339966"/>
          <w:sz w:val="20"/>
        </w:rPr>
        <w:t>/hun</w:t>
      </w:r>
      <w:ins w:id="23" w:author="Schootbrugge, Jean-Michel van de" w:date="2024-11-21T13:33:00Z" w16du:dateUtc="2024-11-21T12:33:00Z">
        <w:r w:rsidR="007B04DA">
          <w:rPr>
            <w:rFonts w:cs="Arial"/>
            <w:color w:val="339966"/>
            <w:sz w:val="20"/>
          </w:rPr>
          <w:t>/diens</w:t>
        </w:r>
      </w:ins>
      <w:r>
        <w:rPr>
          <w:rFonts w:cs="Arial"/>
          <w:color w:val="FF0000"/>
          <w:sz w:val="20"/>
        </w:rPr>
        <w:t xml:space="preserve"> hoedanigheid van curator</w:t>
      </w:r>
      <w:r>
        <w:rPr>
          <w:rFonts w:cs="Arial"/>
          <w:color w:val="800080"/>
          <w:sz w:val="20"/>
        </w:rPr>
        <w:t>en</w:t>
      </w:r>
      <w:r>
        <w:rPr>
          <w:rFonts w:cs="Arial"/>
          <w:color w:val="FF0000"/>
          <w:sz w:val="20"/>
        </w:rPr>
        <w:t xml:space="preserve"> </w:t>
      </w:r>
      <w:r w:rsidRPr="00605A59">
        <w:rPr>
          <w:rFonts w:cs="Arial"/>
          <w:color w:val="800080"/>
          <w:sz w:val="20"/>
        </w:rPr>
        <w:t>(k</w:t>
      </w:r>
      <w:r>
        <w:rPr>
          <w:rFonts w:cs="Arial"/>
          <w:color w:val="800080"/>
          <w:sz w:val="20"/>
        </w:rPr>
        <w:t xml:space="preserve">rachtens beschikking van de kantonrechter te </w:t>
      </w:r>
      <w:r w:rsidRPr="00CB0317">
        <w:rPr>
          <w:rFonts w:cs="Arial"/>
          <w:sz w:val="20"/>
        </w:rPr>
        <w:fldChar w:fldCharType="begin"/>
      </w:r>
      <w:r w:rsidRPr="00CB0317">
        <w:rPr>
          <w:rFonts w:cs="Arial"/>
          <w:sz w:val="20"/>
        </w:rPr>
        <w:instrText>MacroButton Nomacro §</w:instrText>
      </w:r>
      <w:r w:rsidRPr="00CB0317">
        <w:rPr>
          <w:rFonts w:cs="Arial"/>
          <w:sz w:val="20"/>
        </w:rPr>
        <w:fldChar w:fldCharType="end"/>
      </w:r>
      <w:r w:rsidRPr="00CB0317">
        <w:rPr>
          <w:rFonts w:cs="Arial"/>
          <w:sz w:val="20"/>
        </w:rPr>
        <w:t>plaats</w:t>
      </w:r>
      <w:r w:rsidRPr="00CB0317">
        <w:rPr>
          <w:rFonts w:cs="Arial"/>
          <w:sz w:val="20"/>
        </w:rPr>
        <w:fldChar w:fldCharType="begin"/>
      </w:r>
      <w:r w:rsidRPr="00CB0317">
        <w:rPr>
          <w:rFonts w:cs="Arial"/>
          <w:sz w:val="20"/>
        </w:rPr>
        <w:instrText>MacroButton Nomacro §</w:instrText>
      </w:r>
      <w:r w:rsidRPr="00CB0317">
        <w:rPr>
          <w:rFonts w:cs="Arial"/>
          <w:sz w:val="20"/>
        </w:rPr>
        <w:fldChar w:fldCharType="end"/>
      </w:r>
      <w:r w:rsidRPr="00CB0317">
        <w:rPr>
          <w:rFonts w:cs="Arial"/>
          <w:color w:val="800080"/>
          <w:sz w:val="20"/>
        </w:rPr>
        <w:t xml:space="preserve">, de dato </w:t>
      </w:r>
      <w:r w:rsidRPr="00CB0317">
        <w:rPr>
          <w:rFonts w:cs="Arial"/>
          <w:sz w:val="20"/>
        </w:rPr>
        <w:fldChar w:fldCharType="begin"/>
      </w:r>
      <w:r w:rsidRPr="00CB0317">
        <w:rPr>
          <w:rFonts w:cs="Arial"/>
          <w:sz w:val="20"/>
        </w:rPr>
        <w:instrText>MacroButton Nomacro §</w:instrText>
      </w:r>
      <w:r w:rsidRPr="00CB0317">
        <w:rPr>
          <w:rFonts w:cs="Arial"/>
          <w:sz w:val="20"/>
        </w:rPr>
        <w:fldChar w:fldCharType="end"/>
      </w:r>
      <w:r>
        <w:rPr>
          <w:rFonts w:cs="Arial"/>
          <w:sz w:val="20"/>
        </w:rPr>
        <w:t>datum</w:t>
      </w:r>
      <w:r w:rsidRPr="00CB0317">
        <w:rPr>
          <w:rFonts w:cs="Arial"/>
          <w:sz w:val="20"/>
        </w:rPr>
        <w:fldChar w:fldCharType="begin"/>
      </w:r>
      <w:r w:rsidRPr="00CB0317">
        <w:rPr>
          <w:rFonts w:cs="Arial"/>
          <w:sz w:val="20"/>
        </w:rPr>
        <w:instrText>MacroButton Nomacro §</w:instrText>
      </w:r>
      <w:r w:rsidRPr="00CB0317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>)</w:t>
      </w:r>
      <w:r>
        <w:rPr>
          <w:rFonts w:cs="Arial"/>
          <w:color w:val="FF0000"/>
          <w:sz w:val="20"/>
        </w:rPr>
        <w:t xml:space="preserve"> </w:t>
      </w:r>
      <w:r w:rsidRPr="00605A59">
        <w:rPr>
          <w:rFonts w:cs="Arial"/>
          <w:color w:val="800080"/>
          <w:sz w:val="20"/>
        </w:rPr>
        <w:t>in het faillissement</w:t>
      </w:r>
      <w:r>
        <w:rPr>
          <w:rFonts w:cs="Arial"/>
          <w:color w:val="FF0000"/>
          <w:sz w:val="20"/>
        </w:rPr>
        <w:t xml:space="preserve"> van</w:t>
      </w:r>
    </w:p>
    <w:p w14:paraId="491D6057" w14:textId="77777777" w:rsidR="005F2243" w:rsidRPr="00CB6875" w:rsidRDefault="005F2243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6</w:t>
      </w:r>
    </w:p>
    <w:p w14:paraId="0705C8EB" w14:textId="77777777" w:rsidR="005F2243" w:rsidRDefault="005F2243" w:rsidP="00AE536B">
      <w:pPr>
        <w:spacing w:line="240" w:lineRule="auto"/>
        <w:rPr>
          <w:rFonts w:cs="Arial"/>
          <w:b/>
        </w:rPr>
      </w:pPr>
    </w:p>
    <w:p w14:paraId="03F994A6" w14:textId="77777777" w:rsidR="005F2243" w:rsidRDefault="005F2243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7:</w:t>
      </w:r>
    </w:p>
    <w:p w14:paraId="18C85D67" w14:textId="77777777" w:rsidR="005F2243" w:rsidRDefault="005F2243" w:rsidP="00D32B39">
      <w:pPr>
        <w:spacing w:line="240" w:lineRule="auto"/>
        <w:rPr>
          <w:rFonts w:cs="Arial"/>
          <w:sz w:val="20"/>
        </w:rPr>
      </w:pPr>
      <w:r w:rsidRPr="006D502E">
        <w:rPr>
          <w:rFonts w:cs="Arial"/>
          <w:color w:val="FF0000"/>
          <w:sz w:val="20"/>
        </w:rPr>
        <w:t>als</w:t>
      </w:r>
      <w:r w:rsidRPr="006D502E">
        <w:rPr>
          <w:rFonts w:cs="Arial"/>
          <w:color w:val="339966"/>
          <w:sz w:val="20"/>
        </w:rPr>
        <w:t xml:space="preserve"> beherend vennoot/</w:t>
      </w:r>
      <w:r w:rsidRPr="006D502E">
        <w:rPr>
          <w:rFonts w:cs="Arial"/>
          <w:color w:val="800080"/>
          <w:sz w:val="20"/>
        </w:rPr>
        <w:t>gezamenlijk</w:t>
      </w:r>
      <w:r w:rsidRPr="006D502E">
        <w:rPr>
          <w:rFonts w:cs="Arial"/>
          <w:color w:val="00FFFF"/>
          <w:sz w:val="20"/>
        </w:rPr>
        <w:t xml:space="preserve"> bevoegde/enige</w:t>
      </w:r>
      <w:r w:rsidRPr="006D502E">
        <w:rPr>
          <w:rFonts w:cs="Arial"/>
          <w:color w:val="339966"/>
          <w:sz w:val="20"/>
        </w:rPr>
        <w:t xml:space="preserve"> vennoten/</w:t>
      </w:r>
      <w:r w:rsidRPr="006D502E">
        <w:rPr>
          <w:rFonts w:cs="Arial"/>
          <w:color w:val="800080"/>
          <w:sz w:val="20"/>
        </w:rPr>
        <w:t>gezamenlijk</w:t>
      </w:r>
      <w:r w:rsidRPr="006D502E">
        <w:rPr>
          <w:rFonts w:cs="Arial"/>
          <w:color w:val="00FFFF"/>
          <w:sz w:val="20"/>
        </w:rPr>
        <w:t xml:space="preserve"> bevoegde/enige</w:t>
      </w:r>
      <w:r w:rsidRPr="006D502E">
        <w:rPr>
          <w:rFonts w:cs="Arial"/>
          <w:color w:val="339966"/>
          <w:sz w:val="20"/>
        </w:rPr>
        <w:t xml:space="preserve"> maten </w:t>
      </w:r>
      <w:r w:rsidRPr="006D502E">
        <w:rPr>
          <w:rFonts w:cs="Arial"/>
          <w:color w:val="FF0000"/>
          <w:sz w:val="20"/>
        </w:rPr>
        <w:t>van</w:t>
      </w:r>
    </w:p>
    <w:p w14:paraId="59B3FBA1" w14:textId="77777777" w:rsidR="005F2243" w:rsidRPr="00CB6875" w:rsidRDefault="005F2243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7</w:t>
      </w:r>
    </w:p>
    <w:p w14:paraId="68C926B4" w14:textId="77777777" w:rsidR="00B30A85" w:rsidRPr="002E573E" w:rsidRDefault="00B30A85" w:rsidP="00AE536B">
      <w:pPr>
        <w:spacing w:line="240" w:lineRule="auto"/>
        <w:rPr>
          <w:rFonts w:cs="Arial"/>
          <w:b/>
          <w:sz w:val="20"/>
        </w:rPr>
      </w:pPr>
    </w:p>
    <w:p w14:paraId="07DEB1B8" w14:textId="77777777" w:rsidR="000F4069" w:rsidRDefault="000F4069" w:rsidP="00AE536B">
      <w:pPr>
        <w:spacing w:line="240" w:lineRule="auto"/>
        <w:rPr>
          <w:sz w:val="20"/>
        </w:rPr>
      </w:pPr>
      <w:r>
        <w:rPr>
          <w:sz w:val="20"/>
        </w:rPr>
        <w:t xml:space="preserve">Opmerking: nummering van de hoedanigheden volgt alleen indien voorafgaand aan het keuzeblok ook gekozen is 'voor zich in privé' of als </w:t>
      </w:r>
      <w:r w:rsidR="00030B9C">
        <w:rPr>
          <w:sz w:val="20"/>
        </w:rPr>
        <w:t>het keuzeblok herhalend is.</w:t>
      </w:r>
    </w:p>
    <w:p w14:paraId="055489A8" w14:textId="77777777" w:rsidR="00534952" w:rsidRDefault="00534952" w:rsidP="00AE536B">
      <w:pPr>
        <w:spacing w:line="240" w:lineRule="auto"/>
        <w:rPr>
          <w:rFonts w:cs="Arial"/>
          <w:b/>
          <w:sz w:val="20"/>
        </w:rPr>
      </w:pPr>
    </w:p>
    <w:p w14:paraId="1731B326" w14:textId="77777777" w:rsidR="000F4069" w:rsidRDefault="000F4069" w:rsidP="00AE536B">
      <w:pPr>
        <w:spacing w:line="240" w:lineRule="auto"/>
        <w:rPr>
          <w:rFonts w:cs="Arial"/>
          <w:b/>
          <w:sz w:val="20"/>
        </w:rPr>
      </w:pPr>
    </w:p>
    <w:p w14:paraId="68B2665C" w14:textId="77777777" w:rsidR="00534952" w:rsidRPr="007960ED" w:rsidRDefault="00534952" w:rsidP="00AE536B">
      <w:pPr>
        <w:spacing w:line="240" w:lineRule="auto"/>
        <w:rPr>
          <w:b/>
          <w:sz w:val="20"/>
        </w:rPr>
      </w:pPr>
      <w:r w:rsidRPr="007960ED">
        <w:rPr>
          <w:b/>
          <w:sz w:val="20"/>
        </w:rPr>
        <w:t>Voorbeeld tekst</w:t>
      </w:r>
      <w:r w:rsidR="005F2243">
        <w:rPr>
          <w:b/>
          <w:sz w:val="20"/>
        </w:rPr>
        <w:t>fragment k</w:t>
      </w:r>
      <w:r w:rsidRPr="007960ED">
        <w:rPr>
          <w:b/>
          <w:sz w:val="20"/>
        </w:rPr>
        <w:t>euzeblokvariant Hoedanigheid</w:t>
      </w:r>
    </w:p>
    <w:p w14:paraId="1F0DC20C" w14:textId="77777777" w:rsidR="005F2243" w:rsidRPr="002404AE" w:rsidRDefault="005F2243" w:rsidP="00AE536B">
      <w:pPr>
        <w:spacing w:line="240" w:lineRule="auto"/>
        <w:rPr>
          <w:rFonts w:cs="Arial"/>
          <w:sz w:val="20"/>
        </w:rPr>
      </w:pPr>
    </w:p>
    <w:p w14:paraId="6DDA0C0A" w14:textId="77777777" w:rsidR="005F2243" w:rsidRPr="009025D0" w:rsidRDefault="005F2243" w:rsidP="00AE536B">
      <w:pPr>
        <w:spacing w:line="240" w:lineRule="auto"/>
        <w:rPr>
          <w:rFonts w:cs="Arial"/>
          <w:sz w:val="20"/>
          <w:u w:val="single"/>
        </w:rPr>
      </w:pPr>
      <w:r w:rsidRPr="009025D0">
        <w:rPr>
          <w:rFonts w:cs="Arial"/>
          <w:sz w:val="20"/>
          <w:u w:val="single"/>
        </w:rPr>
        <w:t>Variant 1:</w:t>
      </w:r>
    </w:p>
    <w:p w14:paraId="610CD8FC" w14:textId="77777777" w:rsidR="005F2243" w:rsidRPr="009025D0" w:rsidRDefault="005F2243" w:rsidP="00AE536B">
      <w:pPr>
        <w:numPr>
          <w:ilvl w:val="0"/>
          <w:numId w:val="15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>als zelfstandig bevoegde directeuren van</w:t>
      </w:r>
    </w:p>
    <w:p w14:paraId="44ED3767" w14:textId="77777777" w:rsidR="005F2243" w:rsidRDefault="005F2243" w:rsidP="00AE536B">
      <w:pPr>
        <w:numPr>
          <w:ilvl w:val="0"/>
          <w:numId w:val="15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>als zelfstandig bevoegd bestuurder van</w:t>
      </w:r>
    </w:p>
    <w:p w14:paraId="5B734DEC" w14:textId="77777777" w:rsidR="005F2243" w:rsidRPr="009025D0" w:rsidRDefault="005F2243" w:rsidP="00AE536B">
      <w:pPr>
        <w:numPr>
          <w:ilvl w:val="0"/>
          <w:numId w:val="15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als zelfstandig vertegenwoordigingsbevoegde bestuurders van</w:t>
      </w:r>
    </w:p>
    <w:p w14:paraId="718138F6" w14:textId="77777777" w:rsidR="005F2243" w:rsidRPr="009025D0" w:rsidRDefault="005F2243" w:rsidP="00AE536B">
      <w:pPr>
        <w:spacing w:line="240" w:lineRule="auto"/>
        <w:rPr>
          <w:rFonts w:cs="Arial"/>
          <w:sz w:val="20"/>
        </w:rPr>
      </w:pPr>
    </w:p>
    <w:p w14:paraId="05733A98" w14:textId="77777777" w:rsidR="005F2243" w:rsidRPr="009025D0" w:rsidRDefault="00B74788" w:rsidP="00AE536B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br w:type="page"/>
      </w:r>
      <w:r w:rsidR="005F2243" w:rsidRPr="009025D0">
        <w:rPr>
          <w:rFonts w:cs="Arial"/>
          <w:sz w:val="20"/>
          <w:u w:val="single"/>
        </w:rPr>
        <w:lastRenderedPageBreak/>
        <w:t>Variant 2:</w:t>
      </w:r>
    </w:p>
    <w:p w14:paraId="309B8B32" w14:textId="77777777" w:rsidR="005F2243" w:rsidRPr="009025D0" w:rsidRDefault="005F2243" w:rsidP="00AE536B">
      <w:pPr>
        <w:numPr>
          <w:ilvl w:val="0"/>
          <w:numId w:val="16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 xml:space="preserve">in hun hoedanigheid van zelfstandig bevoegde bestuurders van </w:t>
      </w:r>
    </w:p>
    <w:p w14:paraId="5A37DCEC" w14:textId="77777777" w:rsidR="005F2243" w:rsidRDefault="005F2243" w:rsidP="00AE536B">
      <w:pPr>
        <w:numPr>
          <w:ilvl w:val="0"/>
          <w:numId w:val="16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>in haar hoedanigheid van directeur van</w:t>
      </w:r>
    </w:p>
    <w:p w14:paraId="2C2328D2" w14:textId="6AD10D84" w:rsidR="005F2243" w:rsidRPr="009025D0" w:rsidRDefault="005F2243" w:rsidP="00AE536B">
      <w:pPr>
        <w:numPr>
          <w:ilvl w:val="0"/>
          <w:numId w:val="16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in </w:t>
      </w:r>
      <w:del w:id="24" w:author="Schootbrugge, Jean-Michel van de" w:date="2024-11-21T13:33:00Z" w16du:dateUtc="2024-11-21T12:33:00Z">
        <w:r w:rsidDel="004161A1">
          <w:rPr>
            <w:rFonts w:cs="Arial"/>
            <w:sz w:val="20"/>
          </w:rPr>
          <w:delText xml:space="preserve">zijn </w:delText>
        </w:r>
      </w:del>
      <w:ins w:id="25" w:author="Schootbrugge, Jean-Michel van de" w:date="2024-11-21T13:33:00Z" w16du:dateUtc="2024-11-21T12:33:00Z">
        <w:r w:rsidR="004161A1">
          <w:rPr>
            <w:rFonts w:cs="Arial"/>
            <w:sz w:val="20"/>
          </w:rPr>
          <w:t>diens</w:t>
        </w:r>
        <w:r w:rsidR="004161A1">
          <w:rPr>
            <w:rFonts w:cs="Arial"/>
            <w:sz w:val="20"/>
          </w:rPr>
          <w:t xml:space="preserve"> </w:t>
        </w:r>
      </w:ins>
      <w:r>
        <w:rPr>
          <w:rFonts w:cs="Arial"/>
          <w:sz w:val="20"/>
        </w:rPr>
        <w:t>hoedanigheid van zelfstandig vertegenwoordigingsbevoegd bestuurder van</w:t>
      </w:r>
    </w:p>
    <w:p w14:paraId="5BE1C705" w14:textId="77777777" w:rsidR="005F2243" w:rsidRPr="009025D0" w:rsidRDefault="005F2243" w:rsidP="00AE536B">
      <w:pPr>
        <w:spacing w:line="240" w:lineRule="auto"/>
        <w:rPr>
          <w:rFonts w:cs="Arial"/>
          <w:sz w:val="20"/>
        </w:rPr>
      </w:pPr>
    </w:p>
    <w:p w14:paraId="7F9CF6A2" w14:textId="77777777" w:rsidR="005F2243" w:rsidRPr="009025D0" w:rsidRDefault="005F2243" w:rsidP="00AE536B">
      <w:p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  <w:u w:val="single"/>
        </w:rPr>
        <w:t>Variant 3</w:t>
      </w:r>
      <w:r w:rsidRPr="009025D0">
        <w:rPr>
          <w:rFonts w:cs="Arial"/>
          <w:sz w:val="20"/>
        </w:rPr>
        <w:t xml:space="preserve">: </w:t>
      </w:r>
    </w:p>
    <w:p w14:paraId="43AEB3AA" w14:textId="77777777" w:rsidR="005F2243" w:rsidRDefault="003439D0" w:rsidP="00AE536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als </w:t>
      </w:r>
      <w:r w:rsidR="005F2243" w:rsidRPr="009025D0">
        <w:rPr>
          <w:rFonts w:cs="Arial"/>
          <w:sz w:val="20"/>
        </w:rPr>
        <w:t>rechtsgeldig vertegenwoordige</w:t>
      </w:r>
      <w:r>
        <w:rPr>
          <w:rFonts w:cs="Arial"/>
          <w:sz w:val="20"/>
        </w:rPr>
        <w:t>r van</w:t>
      </w:r>
    </w:p>
    <w:p w14:paraId="202F62B1" w14:textId="77777777" w:rsidR="005F2243" w:rsidRPr="009025D0" w:rsidRDefault="003439D0" w:rsidP="00AE536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als </w:t>
      </w:r>
      <w:r w:rsidR="005F2243">
        <w:rPr>
          <w:rFonts w:cs="Arial"/>
          <w:sz w:val="20"/>
        </w:rPr>
        <w:t>vertegenwoordige</w:t>
      </w:r>
      <w:r>
        <w:rPr>
          <w:rFonts w:cs="Arial"/>
          <w:sz w:val="20"/>
        </w:rPr>
        <w:t>r van</w:t>
      </w:r>
    </w:p>
    <w:p w14:paraId="54E9E349" w14:textId="77777777" w:rsidR="005F2243" w:rsidRPr="009025D0" w:rsidRDefault="005F2243" w:rsidP="00AE536B">
      <w:pPr>
        <w:spacing w:line="240" w:lineRule="auto"/>
        <w:rPr>
          <w:rFonts w:cs="Arial"/>
          <w:sz w:val="20"/>
        </w:rPr>
      </w:pPr>
    </w:p>
    <w:p w14:paraId="2BC15032" w14:textId="77777777" w:rsidR="005F2243" w:rsidRPr="009025D0" w:rsidRDefault="005F2243" w:rsidP="00AE536B">
      <w:pPr>
        <w:spacing w:line="240" w:lineRule="auto"/>
        <w:rPr>
          <w:rFonts w:cs="Arial"/>
          <w:sz w:val="20"/>
          <w:u w:val="single"/>
        </w:rPr>
      </w:pPr>
      <w:r w:rsidRPr="009025D0">
        <w:rPr>
          <w:rFonts w:cs="Arial"/>
          <w:sz w:val="20"/>
          <w:u w:val="single"/>
        </w:rPr>
        <w:t>Variant 4:</w:t>
      </w:r>
    </w:p>
    <w:p w14:paraId="322E5E7D" w14:textId="77777777" w:rsidR="005F2243" w:rsidRDefault="005F2243" w:rsidP="00AE536B">
      <w:pPr>
        <w:numPr>
          <w:ilvl w:val="0"/>
          <w:numId w:val="17"/>
        </w:numPr>
        <w:spacing w:line="240" w:lineRule="auto"/>
        <w:rPr>
          <w:ins w:id="26" w:author="Schootbrugge, Jean-Michel van de" w:date="2024-11-21T13:34:00Z" w16du:dateUtc="2024-11-21T12:34:00Z"/>
          <w:rFonts w:cs="Arial"/>
          <w:sz w:val="20"/>
        </w:rPr>
      </w:pPr>
      <w:r>
        <w:rPr>
          <w:rFonts w:cs="Arial"/>
          <w:sz w:val="20"/>
        </w:rPr>
        <w:t>in zijn hoedanigheid van burgemeester van</w:t>
      </w:r>
    </w:p>
    <w:p w14:paraId="06732C91" w14:textId="47787114" w:rsidR="008B0D4E" w:rsidRDefault="008B0D4E" w:rsidP="008B0D4E">
      <w:pPr>
        <w:numPr>
          <w:ilvl w:val="0"/>
          <w:numId w:val="17"/>
        </w:numPr>
        <w:spacing w:line="240" w:lineRule="auto"/>
        <w:rPr>
          <w:ins w:id="27" w:author="Schootbrugge, Jean-Michel van de" w:date="2024-11-21T13:34:00Z" w16du:dateUtc="2024-11-21T12:34:00Z"/>
          <w:rFonts w:cs="Arial"/>
          <w:sz w:val="20"/>
        </w:rPr>
      </w:pPr>
      <w:ins w:id="28" w:author="Schootbrugge, Jean-Michel van de" w:date="2024-11-21T13:34:00Z" w16du:dateUtc="2024-11-21T12:34:00Z">
        <w:r>
          <w:rPr>
            <w:rFonts w:cs="Arial"/>
            <w:sz w:val="20"/>
          </w:rPr>
          <w:t xml:space="preserve">in </w:t>
        </w:r>
        <w:r>
          <w:rPr>
            <w:rFonts w:cs="Arial"/>
            <w:sz w:val="20"/>
          </w:rPr>
          <w:t>haar</w:t>
        </w:r>
        <w:r>
          <w:rPr>
            <w:rFonts w:cs="Arial"/>
            <w:sz w:val="20"/>
          </w:rPr>
          <w:t xml:space="preserve"> hoedanigheid van burgemeester van</w:t>
        </w:r>
      </w:ins>
    </w:p>
    <w:p w14:paraId="5CF116A2" w14:textId="29797FE7" w:rsidR="008B0D4E" w:rsidRPr="008B0D4E" w:rsidRDefault="008B0D4E" w:rsidP="008B0D4E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ins w:id="29" w:author="Schootbrugge, Jean-Michel van de" w:date="2024-11-21T13:34:00Z" w16du:dateUtc="2024-11-21T12:34:00Z">
        <w:r>
          <w:rPr>
            <w:rFonts w:cs="Arial"/>
            <w:sz w:val="20"/>
          </w:rPr>
          <w:t xml:space="preserve">in </w:t>
        </w:r>
        <w:r>
          <w:rPr>
            <w:rFonts w:cs="Arial"/>
            <w:sz w:val="20"/>
          </w:rPr>
          <w:t>diens</w:t>
        </w:r>
        <w:r>
          <w:rPr>
            <w:rFonts w:cs="Arial"/>
            <w:sz w:val="20"/>
          </w:rPr>
          <w:t xml:space="preserve"> hoedanigheid van burgemeester van</w:t>
        </w:r>
      </w:ins>
    </w:p>
    <w:p w14:paraId="37EBB076" w14:textId="77777777" w:rsidR="005F2243" w:rsidRPr="009025D0" w:rsidRDefault="005F2243" w:rsidP="00AE536B">
      <w:pPr>
        <w:spacing w:line="240" w:lineRule="auto"/>
        <w:rPr>
          <w:rFonts w:cs="Arial"/>
          <w:sz w:val="20"/>
        </w:rPr>
      </w:pPr>
    </w:p>
    <w:p w14:paraId="67DD6A8B" w14:textId="77777777" w:rsidR="005F2243" w:rsidRPr="009025D0" w:rsidRDefault="005F2243" w:rsidP="00AE536B">
      <w:pPr>
        <w:spacing w:line="240" w:lineRule="auto"/>
        <w:rPr>
          <w:rFonts w:cs="Arial"/>
          <w:sz w:val="20"/>
          <w:u w:val="single"/>
        </w:rPr>
      </w:pPr>
      <w:r w:rsidRPr="009025D0">
        <w:rPr>
          <w:rFonts w:cs="Arial"/>
          <w:sz w:val="20"/>
          <w:u w:val="single"/>
        </w:rPr>
        <w:t>Variant 5:</w:t>
      </w:r>
    </w:p>
    <w:p w14:paraId="344D41DF" w14:textId="77777777" w:rsidR="005F2243" w:rsidRPr="009025D0" w:rsidRDefault="005F2243" w:rsidP="00AE536B">
      <w:pPr>
        <w:numPr>
          <w:ilvl w:val="0"/>
          <w:numId w:val="4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 xml:space="preserve">als schriftelijk gevolmachtigde van: </w:t>
      </w:r>
    </w:p>
    <w:p w14:paraId="12E4C6A8" w14:textId="77777777" w:rsidR="005F2243" w:rsidRPr="009025D0" w:rsidRDefault="005F2243" w:rsidP="00AE536B">
      <w:pPr>
        <w:numPr>
          <w:ilvl w:val="0"/>
          <w:numId w:val="4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>als mondeling gevolmachtigde van:</w:t>
      </w:r>
    </w:p>
    <w:p w14:paraId="6DA5C8CF" w14:textId="77777777" w:rsidR="005F2243" w:rsidRPr="009025D0" w:rsidRDefault="005F2243" w:rsidP="00AE536B">
      <w:pPr>
        <w:spacing w:line="240" w:lineRule="auto"/>
        <w:rPr>
          <w:rFonts w:cs="Arial"/>
          <w:sz w:val="20"/>
        </w:rPr>
      </w:pPr>
    </w:p>
    <w:p w14:paraId="0C15ACBB" w14:textId="77777777" w:rsidR="005F2243" w:rsidRPr="009025D0" w:rsidRDefault="005F2243" w:rsidP="00AE536B">
      <w:pPr>
        <w:spacing w:line="240" w:lineRule="auto"/>
        <w:rPr>
          <w:rFonts w:cs="Arial"/>
          <w:sz w:val="20"/>
          <w:u w:val="single"/>
        </w:rPr>
      </w:pPr>
      <w:r w:rsidRPr="009025D0">
        <w:rPr>
          <w:rFonts w:cs="Arial"/>
          <w:sz w:val="20"/>
          <w:u w:val="single"/>
        </w:rPr>
        <w:t>Variant 6:</w:t>
      </w:r>
    </w:p>
    <w:p w14:paraId="36903B68" w14:textId="77777777" w:rsidR="005F2243" w:rsidRDefault="005F2243" w:rsidP="00AE536B">
      <w:pPr>
        <w:numPr>
          <w:ilvl w:val="0"/>
          <w:numId w:val="4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>in zijn hoedanigheid van curator in het faillissement van</w:t>
      </w:r>
    </w:p>
    <w:p w14:paraId="5643C478" w14:textId="63A9E6A4" w:rsidR="005F2243" w:rsidRDefault="005F2243" w:rsidP="00AE536B">
      <w:pPr>
        <w:numPr>
          <w:ilvl w:val="0"/>
          <w:numId w:val="4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 xml:space="preserve">in </w:t>
      </w:r>
      <w:del w:id="30" w:author="Schootbrugge, Jean-Michel van de" w:date="2024-11-21T13:34:00Z" w16du:dateUtc="2024-11-21T12:34:00Z">
        <w:r w:rsidRPr="009025D0" w:rsidDel="004161A1">
          <w:rPr>
            <w:rFonts w:cs="Arial"/>
            <w:sz w:val="20"/>
          </w:rPr>
          <w:delText xml:space="preserve">zijn </w:delText>
        </w:r>
      </w:del>
      <w:ins w:id="31" w:author="Schootbrugge, Jean-Michel van de" w:date="2024-11-21T13:34:00Z" w16du:dateUtc="2024-11-21T12:34:00Z">
        <w:r w:rsidR="004161A1">
          <w:rPr>
            <w:rFonts w:cs="Arial"/>
            <w:sz w:val="20"/>
          </w:rPr>
          <w:t>diens</w:t>
        </w:r>
        <w:r w:rsidR="004161A1" w:rsidRPr="009025D0">
          <w:rPr>
            <w:rFonts w:cs="Arial"/>
            <w:sz w:val="20"/>
          </w:rPr>
          <w:t xml:space="preserve"> </w:t>
        </w:r>
      </w:ins>
      <w:r w:rsidRPr="009025D0">
        <w:rPr>
          <w:rFonts w:cs="Arial"/>
          <w:sz w:val="20"/>
        </w:rPr>
        <w:t>hoedanigheid van curator</w:t>
      </w:r>
      <w:r>
        <w:rPr>
          <w:rFonts w:cs="Arial"/>
          <w:sz w:val="20"/>
        </w:rPr>
        <w:t xml:space="preserve"> van</w:t>
      </w:r>
    </w:p>
    <w:p w14:paraId="00D51893" w14:textId="77777777" w:rsidR="005F2243" w:rsidRPr="009025D0" w:rsidRDefault="005F2243" w:rsidP="00AE536B">
      <w:pPr>
        <w:numPr>
          <w:ilvl w:val="0"/>
          <w:numId w:val="4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>in zijn hoedanigheid van curator</w:t>
      </w:r>
      <w:r>
        <w:rPr>
          <w:rFonts w:cs="Arial"/>
          <w:sz w:val="20"/>
        </w:rPr>
        <w:t xml:space="preserve"> </w:t>
      </w:r>
      <w:r w:rsidRPr="009025D0">
        <w:rPr>
          <w:rFonts w:cs="Arial"/>
          <w:sz w:val="20"/>
        </w:rPr>
        <w:t>(krachtens beschikking van de kantonrechter te Apeldoorn, de dato 13 april tweeduizend twaalf)</w:t>
      </w:r>
      <w:r>
        <w:rPr>
          <w:rFonts w:cs="Arial"/>
          <w:sz w:val="20"/>
        </w:rPr>
        <w:t xml:space="preserve"> van</w:t>
      </w:r>
    </w:p>
    <w:p w14:paraId="0A1C5EE0" w14:textId="77777777" w:rsidR="005F2243" w:rsidRPr="009025D0" w:rsidRDefault="005F2243" w:rsidP="00AE536B">
      <w:pPr>
        <w:spacing w:line="240" w:lineRule="auto"/>
        <w:rPr>
          <w:rFonts w:cs="Arial"/>
          <w:sz w:val="20"/>
        </w:rPr>
      </w:pPr>
    </w:p>
    <w:p w14:paraId="7D7075F0" w14:textId="77777777" w:rsidR="005F2243" w:rsidRPr="009025D0" w:rsidRDefault="005F2243" w:rsidP="00AE536B">
      <w:pPr>
        <w:spacing w:line="240" w:lineRule="auto"/>
        <w:rPr>
          <w:rFonts w:cs="Arial"/>
          <w:sz w:val="20"/>
          <w:u w:val="single"/>
        </w:rPr>
      </w:pPr>
      <w:r w:rsidRPr="009025D0">
        <w:rPr>
          <w:rFonts w:cs="Arial"/>
          <w:sz w:val="20"/>
          <w:u w:val="single"/>
        </w:rPr>
        <w:t>Varian</w:t>
      </w:r>
      <w:r>
        <w:rPr>
          <w:rFonts w:cs="Arial"/>
          <w:sz w:val="20"/>
          <w:u w:val="single"/>
        </w:rPr>
        <w:t>t 7</w:t>
      </w:r>
      <w:r w:rsidRPr="009025D0">
        <w:rPr>
          <w:rFonts w:cs="Arial"/>
          <w:sz w:val="20"/>
          <w:u w:val="single"/>
        </w:rPr>
        <w:t>:</w:t>
      </w:r>
    </w:p>
    <w:p w14:paraId="5E69773A" w14:textId="77777777" w:rsidR="005F2243" w:rsidRPr="009025D0" w:rsidRDefault="005F2243" w:rsidP="00AE536B">
      <w:pPr>
        <w:numPr>
          <w:ilvl w:val="0"/>
          <w:numId w:val="4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>als beherend vennoot van</w:t>
      </w:r>
    </w:p>
    <w:p w14:paraId="0F0FD80C" w14:textId="77777777" w:rsidR="005F2243" w:rsidRPr="009025D0" w:rsidRDefault="005F2243" w:rsidP="00AE536B">
      <w:pPr>
        <w:numPr>
          <w:ilvl w:val="0"/>
          <w:numId w:val="4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>als gezamenlijk bevoegde maten</w:t>
      </w:r>
    </w:p>
    <w:p w14:paraId="6DDFEE04" w14:textId="77777777" w:rsidR="005F2243" w:rsidRPr="009025D0" w:rsidRDefault="005F2243" w:rsidP="00AE536B">
      <w:pPr>
        <w:numPr>
          <w:ilvl w:val="0"/>
          <w:numId w:val="4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>als bevoegde vennoten</w:t>
      </w:r>
    </w:p>
    <w:p w14:paraId="42BB0F5B" w14:textId="77777777" w:rsidR="005F2243" w:rsidRPr="009025D0" w:rsidRDefault="005F2243" w:rsidP="00AE536B">
      <w:pPr>
        <w:numPr>
          <w:ilvl w:val="0"/>
          <w:numId w:val="4"/>
        </w:numPr>
        <w:spacing w:line="240" w:lineRule="auto"/>
        <w:rPr>
          <w:rFonts w:cs="Arial"/>
          <w:sz w:val="20"/>
        </w:rPr>
      </w:pPr>
      <w:r w:rsidRPr="009025D0">
        <w:rPr>
          <w:rFonts w:cs="Arial"/>
          <w:sz w:val="20"/>
        </w:rPr>
        <w:t>als enige vennoten</w:t>
      </w:r>
    </w:p>
    <w:p w14:paraId="1D48F24C" w14:textId="77777777" w:rsidR="00534952" w:rsidRDefault="00534952" w:rsidP="00AE536B">
      <w:pPr>
        <w:spacing w:line="240" w:lineRule="auto"/>
        <w:rPr>
          <w:rFonts w:cs="Arial"/>
          <w:b/>
          <w:sz w:val="20"/>
        </w:rPr>
      </w:pPr>
    </w:p>
    <w:p w14:paraId="12841817" w14:textId="77777777" w:rsidR="00534952" w:rsidRDefault="00534952" w:rsidP="00AE536B">
      <w:pPr>
        <w:spacing w:line="240" w:lineRule="auto"/>
        <w:rPr>
          <w:rFonts w:cs="Arial"/>
          <w:b/>
          <w:sz w:val="20"/>
        </w:rPr>
      </w:pPr>
    </w:p>
    <w:p w14:paraId="709CF2F5" w14:textId="77777777" w:rsidR="009B5888" w:rsidRPr="002E573E" w:rsidRDefault="00C96CFA" w:rsidP="00AE536B">
      <w:pPr>
        <w:spacing w:line="240" w:lineRule="auto"/>
        <w:rPr>
          <w:rFonts w:cs="Arial"/>
          <w:b/>
          <w:sz w:val="20"/>
        </w:rPr>
      </w:pPr>
      <w:r w:rsidRPr="002E573E">
        <w:rPr>
          <w:rFonts w:cs="Arial"/>
          <w:b/>
          <w:sz w:val="20"/>
        </w:rPr>
        <w:t>Voorbeelden tekstfragment</w:t>
      </w:r>
      <w:r w:rsidR="00534952">
        <w:rPr>
          <w:rFonts w:cs="Arial"/>
          <w:b/>
          <w:sz w:val="20"/>
        </w:rPr>
        <w:t xml:space="preserve"> tekstblok</w:t>
      </w:r>
    </w:p>
    <w:p w14:paraId="5021A195" w14:textId="77777777" w:rsidR="00427C83" w:rsidRDefault="00427C83" w:rsidP="00AE536B">
      <w:pPr>
        <w:spacing w:line="240" w:lineRule="auto"/>
        <w:rPr>
          <w:rFonts w:cs="Arial"/>
          <w:sz w:val="20"/>
          <w:u w:val="single"/>
        </w:rPr>
      </w:pPr>
    </w:p>
    <w:p w14:paraId="35409F48" w14:textId="77777777" w:rsidR="00030B9C" w:rsidRPr="00CA0CA8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CA0CA8">
        <w:rPr>
          <w:rFonts w:cs="Arial"/>
          <w:sz w:val="20"/>
          <w:u w:val="single"/>
        </w:rPr>
        <w:t>1a.) 1 NP handelend voor 1 NNP</w:t>
      </w:r>
    </w:p>
    <w:p w14:paraId="0B2B51F2" w14:textId="77777777" w:rsidR="00030B9C" w:rsidRPr="00CA0CA8" w:rsidRDefault="00030B9C" w:rsidP="00AE536B">
      <w:pPr>
        <w:spacing w:line="240" w:lineRule="auto"/>
        <w:rPr>
          <w:rFonts w:cs="Arial"/>
          <w:sz w:val="20"/>
        </w:rPr>
      </w:pPr>
      <w:r w:rsidRPr="00CA0CA8">
        <w:rPr>
          <w:rFonts w:cs="Arial"/>
          <w:sz w:val="20"/>
        </w:rPr>
        <w:t xml:space="preserve">de heer Arie Bloem, bij de gemeentelijke basisregistratie bekend als Arie Bloemen, geboren te Arnhem op twaalf juni negentienhonderdzestig, de niet-hertrouwde weduwnaar, niet geregistreerd als partner in de zin van het geregistreerd partnerschap, wonende te 3434 GR Nieuwegein, Jan van </w:t>
      </w:r>
      <w:proofErr w:type="spellStart"/>
      <w:r w:rsidRPr="00CA0CA8">
        <w:rPr>
          <w:rFonts w:cs="Arial"/>
          <w:sz w:val="20"/>
        </w:rPr>
        <w:t>Halststraat</w:t>
      </w:r>
      <w:proofErr w:type="spellEnd"/>
      <w:r w:rsidRPr="00CA0CA8">
        <w:rPr>
          <w:rFonts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5 A"/>
        </w:smartTagPr>
        <w:r w:rsidRPr="00CA0CA8">
          <w:rPr>
            <w:rFonts w:cs="Arial"/>
            <w:sz w:val="20"/>
          </w:rPr>
          <w:t>5 A</w:t>
        </w:r>
      </w:smartTag>
      <w:r w:rsidRPr="00CA0CA8">
        <w:rPr>
          <w:rFonts w:cs="Arial"/>
          <w:sz w:val="20"/>
        </w:rPr>
        <w:t xml:space="preserve"> bis</w:t>
      </w:r>
      <w:r>
        <w:rPr>
          <w:rFonts w:cs="Arial"/>
          <w:sz w:val="20"/>
        </w:rPr>
        <w:t>,</w:t>
      </w:r>
      <w:r w:rsidRPr="00CA0CA8">
        <w:rPr>
          <w:rFonts w:cs="Arial"/>
          <w:sz w:val="20"/>
        </w:rPr>
        <w:t xml:space="preserve"> te dezen handelend:</w:t>
      </w:r>
    </w:p>
    <w:p w14:paraId="17F35AA7" w14:textId="77777777" w:rsidR="00030B9C" w:rsidRPr="00CA0CA8" w:rsidRDefault="00030B9C" w:rsidP="00234E56">
      <w:pPr>
        <w:numPr>
          <w:ilvl w:val="0"/>
          <w:numId w:val="18"/>
        </w:numPr>
        <w:tabs>
          <w:tab w:val="clear" w:pos="1620"/>
          <w:tab w:val="num" w:pos="540"/>
        </w:tabs>
        <w:spacing w:line="240" w:lineRule="auto"/>
        <w:ind w:hanging="1620"/>
        <w:rPr>
          <w:rFonts w:cs="Arial"/>
          <w:sz w:val="20"/>
        </w:rPr>
      </w:pPr>
      <w:r w:rsidRPr="00CA0CA8">
        <w:rPr>
          <w:rFonts w:cs="Arial"/>
          <w:sz w:val="20"/>
        </w:rPr>
        <w:t>voor zich in privé; en</w:t>
      </w:r>
    </w:p>
    <w:p w14:paraId="6DE972CF" w14:textId="77777777" w:rsidR="00030B9C" w:rsidRPr="002E573E" w:rsidRDefault="00030B9C" w:rsidP="00234E56">
      <w:pPr>
        <w:numPr>
          <w:ilvl w:val="0"/>
          <w:numId w:val="18"/>
        </w:numPr>
        <w:tabs>
          <w:tab w:val="clear" w:pos="1620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CA0CA8">
        <w:rPr>
          <w:rFonts w:cs="Arial"/>
          <w:sz w:val="20"/>
        </w:rPr>
        <w:t>als zelfstandig bevoegd directeur van</w:t>
      </w:r>
      <w:r>
        <w:rPr>
          <w:rFonts w:cs="Arial"/>
          <w:sz w:val="20"/>
        </w:rPr>
        <w:t xml:space="preserve"> </w:t>
      </w:r>
      <w:r w:rsidRPr="00CA0CA8">
        <w:rPr>
          <w:rFonts w:cs="Arial"/>
          <w:sz w:val="20"/>
        </w:rPr>
        <w:t>de besloten vennootschap met beperkte aansprakelijkheid: Reaal BV, statutair gevestigd te Eindhoven, kantoorhoudende te 3400 AB Eindhoven, Stratumeind 6 (correspondentieadres voor alle aangelegenheden betreffende de hierna te vermelden rechtshandelingen: Postbus 58746 7854 GH Eindhoven)</w:t>
      </w:r>
      <w:r w:rsidRPr="002E573E">
        <w:rPr>
          <w:rFonts w:cs="Arial"/>
          <w:sz w:val="20"/>
        </w:rPr>
        <w:t xml:space="preserve"> </w:t>
      </w:r>
    </w:p>
    <w:p w14:paraId="2FE66D9B" w14:textId="77777777" w:rsidR="00030B9C" w:rsidRDefault="00030B9C" w:rsidP="00AE536B">
      <w:pPr>
        <w:spacing w:line="240" w:lineRule="auto"/>
      </w:pPr>
    </w:p>
    <w:p w14:paraId="36079745" w14:textId="77777777" w:rsidR="00030B9C" w:rsidRPr="00CA0CA8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CA0CA8">
        <w:rPr>
          <w:rFonts w:cs="Arial"/>
          <w:sz w:val="20"/>
          <w:u w:val="single"/>
        </w:rPr>
        <w:t>1b.) 1 NP handelend voor 1 NNP</w:t>
      </w:r>
    </w:p>
    <w:p w14:paraId="5C43023D" w14:textId="77777777" w:rsidR="00030B9C" w:rsidRPr="00CA0CA8" w:rsidRDefault="00030B9C" w:rsidP="00AE536B">
      <w:pPr>
        <w:spacing w:line="240" w:lineRule="auto"/>
        <w:rPr>
          <w:rFonts w:cs="Arial"/>
          <w:sz w:val="20"/>
        </w:rPr>
      </w:pPr>
      <w:r w:rsidRPr="00CA0CA8">
        <w:rPr>
          <w:rFonts w:cs="Arial"/>
          <w:sz w:val="20"/>
        </w:rPr>
        <w:t xml:space="preserve">de heer Arie Bloem, bij de gemeentelijke basisregistratie bekend als Arie Bloemen, geboren te Arnhem op twaalf juni negentienhonderdzestig, de niet-hertrouwde weduwnaar, niet geregistreerd als partner in de zin van het geregistreerd partnerschap, wonende te 3434 GR Nieuwegein, Jan van </w:t>
      </w:r>
      <w:proofErr w:type="spellStart"/>
      <w:r w:rsidRPr="00CA0CA8">
        <w:rPr>
          <w:rFonts w:cs="Arial"/>
          <w:sz w:val="20"/>
        </w:rPr>
        <w:t>Halststraat</w:t>
      </w:r>
      <w:proofErr w:type="spellEnd"/>
      <w:r w:rsidRPr="00CA0CA8">
        <w:rPr>
          <w:rFonts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5 A"/>
        </w:smartTagPr>
        <w:r w:rsidRPr="00CA0CA8">
          <w:rPr>
            <w:rFonts w:cs="Arial"/>
            <w:sz w:val="20"/>
          </w:rPr>
          <w:t>5 A</w:t>
        </w:r>
      </w:smartTag>
      <w:r w:rsidRPr="00CA0CA8">
        <w:rPr>
          <w:rFonts w:cs="Arial"/>
          <w:sz w:val="20"/>
        </w:rPr>
        <w:t xml:space="preserve"> bis</w:t>
      </w:r>
      <w:r>
        <w:rPr>
          <w:rFonts w:cs="Arial"/>
          <w:sz w:val="20"/>
        </w:rPr>
        <w:t xml:space="preserve">, </w:t>
      </w:r>
      <w:r w:rsidRPr="00CA0CA8">
        <w:rPr>
          <w:rFonts w:cs="Arial"/>
          <w:sz w:val="20"/>
        </w:rPr>
        <w:t>te dezen handelend als zelfstandig bevoegd directeur van</w:t>
      </w:r>
      <w:r>
        <w:rPr>
          <w:rFonts w:cs="Arial"/>
          <w:sz w:val="20"/>
        </w:rPr>
        <w:t xml:space="preserve"> </w:t>
      </w:r>
      <w:r w:rsidRPr="00CA0CA8">
        <w:rPr>
          <w:rFonts w:cs="Arial"/>
          <w:sz w:val="20"/>
        </w:rPr>
        <w:t xml:space="preserve">de besloten vennootschap met beperkte aansprakelijkheid: Reaal BV, statutair gevestigd te Eindhoven, kantoorhoudende te 3400 AB Eindhoven, Stratumeind 6 (correspondentieadres voor alle aangelegenheden betreffende de hierna te vermelden rechtshandelingen: Postbus 58746 7854 GH Eindhoven) </w:t>
      </w:r>
    </w:p>
    <w:p w14:paraId="11B9C5A4" w14:textId="77777777" w:rsidR="00030B9C" w:rsidRPr="00CA0CA8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CA0CA8">
        <w:rPr>
          <w:rFonts w:cs="Arial"/>
          <w:sz w:val="20"/>
          <w:u w:val="single"/>
        </w:rPr>
        <w:t xml:space="preserve">2) 1 NP handelend in meerdere hoedanigheden voor verschillende </w:t>
      </w:r>
      <w:proofErr w:type="spellStart"/>
      <w:r w:rsidRPr="00CA0CA8">
        <w:rPr>
          <w:rFonts w:cs="Arial"/>
          <w:sz w:val="20"/>
          <w:u w:val="single"/>
        </w:rPr>
        <w:t>NNP's</w:t>
      </w:r>
      <w:proofErr w:type="spellEnd"/>
      <w:r w:rsidRPr="00CA0CA8">
        <w:rPr>
          <w:rFonts w:cs="Arial"/>
          <w:sz w:val="20"/>
          <w:u w:val="single"/>
        </w:rPr>
        <w:t xml:space="preserve">, waarvan een aantal </w:t>
      </w:r>
      <w:proofErr w:type="spellStart"/>
      <w:r w:rsidRPr="00CA0CA8">
        <w:rPr>
          <w:rFonts w:cs="Arial"/>
          <w:sz w:val="20"/>
          <w:u w:val="single"/>
        </w:rPr>
        <w:t>NNP’s</w:t>
      </w:r>
      <w:proofErr w:type="spellEnd"/>
      <w:r w:rsidRPr="00CA0CA8">
        <w:rPr>
          <w:rFonts w:cs="Arial"/>
          <w:sz w:val="20"/>
          <w:u w:val="single"/>
        </w:rPr>
        <w:t xml:space="preserve"> samen deelnemen in een VOF. Voor de hele partij is er een tevens een gevolmachtigde (dit is tekstblok Gevolmachtigde uit het modeldocument)</w:t>
      </w:r>
    </w:p>
    <w:p w14:paraId="1EDFD223" w14:textId="77777777" w:rsidR="00030B9C" w:rsidRPr="00CA0CA8" w:rsidRDefault="00030B9C" w:rsidP="00AE536B">
      <w:pPr>
        <w:spacing w:line="240" w:lineRule="auto"/>
        <w:rPr>
          <w:rFonts w:cs="Arial"/>
          <w:sz w:val="20"/>
        </w:rPr>
      </w:pPr>
      <w:r w:rsidRPr="00CA0CA8">
        <w:rPr>
          <w:rFonts w:cs="Arial"/>
          <w:sz w:val="20"/>
        </w:rPr>
        <w:t xml:space="preserve">de heer professor Mr. Jan van der </w:t>
      </w:r>
      <w:proofErr w:type="spellStart"/>
      <w:r w:rsidRPr="00CA0CA8">
        <w:rPr>
          <w:rFonts w:cs="Arial"/>
          <w:sz w:val="20"/>
        </w:rPr>
        <w:t>Marel</w:t>
      </w:r>
      <w:proofErr w:type="spellEnd"/>
      <w:r w:rsidRPr="00CA0CA8">
        <w:rPr>
          <w:rFonts w:cs="Arial"/>
          <w:sz w:val="20"/>
        </w:rPr>
        <w:t xml:space="preserve"> MBA, geboren te Amsterdam op twaalf december negentienhonderdzesenvijftig, zich identificerende met zijn paspoort, met kenmerk 23456AS, uitgegeven te Haarlem, op elf mei </w:t>
      </w:r>
      <w:proofErr w:type="spellStart"/>
      <w:r w:rsidRPr="00CA0CA8">
        <w:rPr>
          <w:rFonts w:cs="Arial"/>
          <w:sz w:val="20"/>
        </w:rPr>
        <w:t>negentienhonderzeventig</w:t>
      </w:r>
      <w:proofErr w:type="spellEnd"/>
      <w:r w:rsidRPr="00CA0CA8">
        <w:rPr>
          <w:rFonts w:cs="Arial"/>
          <w:sz w:val="20"/>
        </w:rPr>
        <w:t xml:space="preserve">, wonende te 1623 BB </w:t>
      </w:r>
      <w:proofErr w:type="spellStart"/>
      <w:r w:rsidRPr="00CA0CA8">
        <w:rPr>
          <w:rFonts w:cs="Arial"/>
          <w:sz w:val="20"/>
        </w:rPr>
        <w:t>Ijmuiden</w:t>
      </w:r>
      <w:proofErr w:type="spellEnd"/>
      <w:r w:rsidRPr="00CA0CA8">
        <w:rPr>
          <w:rFonts w:cs="Arial"/>
          <w:sz w:val="20"/>
        </w:rPr>
        <w:t xml:space="preserve">, </w:t>
      </w:r>
      <w:r w:rsidRPr="00CA0CA8">
        <w:rPr>
          <w:rFonts w:cs="Arial"/>
          <w:sz w:val="20"/>
        </w:rPr>
        <w:lastRenderedPageBreak/>
        <w:t>Kaagstraat 12, ongehuwd en niet geregistreerd als partner in de zin van het geregistreerd partnerschap, te dezen handelend als mondeling gevolmachtigde van:</w:t>
      </w:r>
    </w:p>
    <w:p w14:paraId="0B8D4CFA" w14:textId="77777777" w:rsidR="00030B9C" w:rsidRPr="00CA0CA8" w:rsidRDefault="00030B9C" w:rsidP="00AE536B">
      <w:pPr>
        <w:numPr>
          <w:ilvl w:val="0"/>
          <w:numId w:val="3"/>
        </w:numPr>
        <w:tabs>
          <w:tab w:val="clear" w:pos="360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CA0CA8">
        <w:rPr>
          <w:rFonts w:cs="Arial"/>
          <w:sz w:val="20"/>
        </w:rPr>
        <w:t>de heer Arie Bloem, bij de gemeentelijke basisregistratie bekend als Arie Bloemen, geboren te Arnhem op twaalf juni negentienhonderdzestig, de niet-hertrouwde weduwnaar, niet geregistreerd als partner in de zin van het geregistreerd partnerschap</w:t>
      </w:r>
      <w:r>
        <w:rPr>
          <w:rFonts w:cs="Arial"/>
          <w:sz w:val="20"/>
        </w:rPr>
        <w:t>,</w:t>
      </w:r>
      <w:r w:rsidRPr="00CA0CA8">
        <w:rPr>
          <w:rFonts w:cs="Arial"/>
          <w:sz w:val="20"/>
        </w:rPr>
        <w:t xml:space="preserve"> te dezen handelend:</w:t>
      </w:r>
    </w:p>
    <w:p w14:paraId="46CED881" w14:textId="77777777" w:rsidR="00030B9C" w:rsidRDefault="00030B9C" w:rsidP="00AE536B">
      <w:pPr>
        <w:numPr>
          <w:ilvl w:val="1"/>
          <w:numId w:val="19"/>
        </w:numPr>
        <w:tabs>
          <w:tab w:val="clear" w:pos="2520"/>
          <w:tab w:val="num" w:pos="1080"/>
        </w:tabs>
        <w:spacing w:line="240" w:lineRule="auto"/>
        <w:ind w:left="720" w:hanging="180"/>
        <w:rPr>
          <w:rFonts w:cs="Arial"/>
          <w:sz w:val="20"/>
        </w:rPr>
      </w:pPr>
      <w:r w:rsidRPr="00CA0CA8">
        <w:rPr>
          <w:rFonts w:cs="Arial"/>
          <w:sz w:val="20"/>
        </w:rPr>
        <w:t>voor zich in privé; en</w:t>
      </w:r>
    </w:p>
    <w:p w14:paraId="0854A3DC" w14:textId="77777777" w:rsidR="00030B9C" w:rsidRPr="00CA0CA8" w:rsidRDefault="003439D0" w:rsidP="00AE536B">
      <w:pPr>
        <w:numPr>
          <w:ilvl w:val="1"/>
          <w:numId w:val="19"/>
        </w:numPr>
        <w:tabs>
          <w:tab w:val="clear" w:pos="2520"/>
          <w:tab w:val="num" w:pos="1080"/>
        </w:tabs>
        <w:spacing w:line="240" w:lineRule="auto"/>
        <w:ind w:left="720" w:hanging="180"/>
        <w:rPr>
          <w:rFonts w:cs="Arial"/>
          <w:sz w:val="20"/>
        </w:rPr>
      </w:pPr>
      <w:r>
        <w:rPr>
          <w:rFonts w:cs="Arial"/>
          <w:sz w:val="20"/>
        </w:rPr>
        <w:t xml:space="preserve">als </w:t>
      </w:r>
      <w:r w:rsidR="00030B9C" w:rsidRPr="00CA0CA8">
        <w:rPr>
          <w:rFonts w:cs="Arial"/>
          <w:sz w:val="20"/>
        </w:rPr>
        <w:t>rechtsgeldig vertegenwoordige</w:t>
      </w:r>
      <w:r>
        <w:rPr>
          <w:rFonts w:cs="Arial"/>
          <w:sz w:val="20"/>
        </w:rPr>
        <w:t>r van</w:t>
      </w:r>
      <w:r w:rsidR="00030B9C" w:rsidRPr="00CA0CA8">
        <w:rPr>
          <w:rFonts w:cs="Arial"/>
          <w:sz w:val="20"/>
        </w:rPr>
        <w:t xml:space="preserve">: </w:t>
      </w:r>
    </w:p>
    <w:p w14:paraId="321EDDFA" w14:textId="77777777" w:rsidR="00030B9C" w:rsidRDefault="00030B9C" w:rsidP="00234E56">
      <w:pPr>
        <w:numPr>
          <w:ilvl w:val="1"/>
          <w:numId w:val="3"/>
        </w:numPr>
        <w:tabs>
          <w:tab w:val="clear" w:pos="1440"/>
          <w:tab w:val="num" w:pos="1620"/>
        </w:tabs>
        <w:spacing w:line="240" w:lineRule="auto"/>
        <w:ind w:left="1620" w:hanging="540"/>
        <w:rPr>
          <w:rFonts w:cs="Arial"/>
          <w:sz w:val="20"/>
        </w:rPr>
      </w:pPr>
      <w:r w:rsidRPr="00CA0CA8">
        <w:rPr>
          <w:rFonts w:cs="Arial"/>
          <w:sz w:val="20"/>
        </w:rPr>
        <w:t>de besloten vennootschap met beperkte aansprakelijkheid: Reaal B.V., statutair gevestigd te Eindhoven, kantoorhoudende te 3400 AB Eindhoven, Stratumeind 6, hierna te noemen</w:t>
      </w:r>
      <w:r w:rsidR="00FA0854">
        <w:rPr>
          <w:rFonts w:cs="Arial"/>
          <w:sz w:val="20"/>
        </w:rPr>
        <w:t>:</w:t>
      </w:r>
      <w:r w:rsidRPr="00CA0CA8">
        <w:rPr>
          <w:rFonts w:cs="Arial"/>
          <w:sz w:val="20"/>
        </w:rPr>
        <w:t xml:space="preserve"> Reaal; en</w:t>
      </w:r>
    </w:p>
    <w:p w14:paraId="65369C5B" w14:textId="77777777" w:rsidR="00030B9C" w:rsidRDefault="00030B9C" w:rsidP="00E102ED">
      <w:pPr>
        <w:numPr>
          <w:ilvl w:val="1"/>
          <w:numId w:val="3"/>
        </w:numPr>
        <w:tabs>
          <w:tab w:val="clear" w:pos="1440"/>
          <w:tab w:val="num" w:pos="1620"/>
        </w:tabs>
        <w:spacing w:line="240" w:lineRule="auto"/>
        <w:ind w:left="1620" w:hanging="540"/>
        <w:rPr>
          <w:rFonts w:cs="Arial"/>
          <w:sz w:val="20"/>
        </w:rPr>
      </w:pPr>
      <w:r w:rsidRPr="00CA0CA8">
        <w:rPr>
          <w:rFonts w:cs="Arial"/>
          <w:sz w:val="20"/>
        </w:rPr>
        <w:t xml:space="preserve">de besloten vennootschap met beperkte aansprakelijkheid: </w:t>
      </w:r>
      <w:r>
        <w:rPr>
          <w:rFonts w:cs="Arial"/>
          <w:sz w:val="20"/>
        </w:rPr>
        <w:t>Herfst</w:t>
      </w:r>
      <w:r w:rsidRPr="00CA0CA8">
        <w:rPr>
          <w:rFonts w:cs="Arial"/>
          <w:sz w:val="20"/>
        </w:rPr>
        <w:t xml:space="preserve"> B.V., statutair gevestigd te </w:t>
      </w:r>
      <w:r>
        <w:rPr>
          <w:rFonts w:cs="Arial"/>
          <w:sz w:val="20"/>
        </w:rPr>
        <w:t>Amsterdam</w:t>
      </w:r>
      <w:r w:rsidRPr="00CA0CA8">
        <w:rPr>
          <w:rFonts w:cs="Arial"/>
          <w:sz w:val="20"/>
        </w:rPr>
        <w:t xml:space="preserve">, kantoorhoudende te </w:t>
      </w:r>
      <w:r>
        <w:rPr>
          <w:rFonts w:cs="Arial"/>
          <w:sz w:val="20"/>
        </w:rPr>
        <w:t>1458 RG Amsterdam, Bladerweg 565</w:t>
      </w:r>
      <w:r w:rsidRPr="00CA0CA8">
        <w:rPr>
          <w:rFonts w:cs="Arial"/>
          <w:sz w:val="20"/>
        </w:rPr>
        <w:t>, hierna te noemen</w:t>
      </w:r>
      <w:r w:rsidR="00FA0854">
        <w:rPr>
          <w:rFonts w:cs="Arial"/>
          <w:sz w:val="20"/>
        </w:rPr>
        <w:t>:</w:t>
      </w:r>
      <w:r w:rsidRPr="00CA0CA8">
        <w:rPr>
          <w:rFonts w:cs="Arial"/>
          <w:sz w:val="20"/>
        </w:rPr>
        <w:t xml:space="preserve"> </w:t>
      </w:r>
      <w:r>
        <w:rPr>
          <w:rFonts w:cs="Arial"/>
          <w:sz w:val="20"/>
        </w:rPr>
        <w:t>Herfst</w:t>
      </w:r>
      <w:r w:rsidRPr="00CA0CA8">
        <w:rPr>
          <w:rFonts w:cs="Arial"/>
          <w:sz w:val="20"/>
        </w:rPr>
        <w:t>; en</w:t>
      </w:r>
    </w:p>
    <w:p w14:paraId="7B193568" w14:textId="77777777" w:rsidR="00030B9C" w:rsidRDefault="00030B9C" w:rsidP="00E102ED">
      <w:pPr>
        <w:numPr>
          <w:ilvl w:val="2"/>
          <w:numId w:val="3"/>
        </w:numPr>
        <w:tabs>
          <w:tab w:val="clear" w:pos="2160"/>
          <w:tab w:val="num" w:pos="1080"/>
        </w:tabs>
        <w:spacing w:line="240" w:lineRule="auto"/>
        <w:ind w:left="1080" w:hanging="360"/>
        <w:rPr>
          <w:rFonts w:cs="Arial"/>
          <w:sz w:val="20"/>
        </w:rPr>
      </w:pPr>
      <w:r w:rsidRPr="00CA0CA8">
        <w:rPr>
          <w:rFonts w:cs="Arial"/>
          <w:sz w:val="20"/>
        </w:rPr>
        <w:t>als mondeling gevolmachtigde van</w:t>
      </w:r>
      <w:r>
        <w:rPr>
          <w:rFonts w:cs="Arial"/>
          <w:sz w:val="20"/>
        </w:rPr>
        <w:t xml:space="preserve"> </w:t>
      </w:r>
      <w:r w:rsidRPr="00CA0CA8">
        <w:rPr>
          <w:rFonts w:cs="Arial"/>
          <w:sz w:val="20"/>
        </w:rPr>
        <w:t xml:space="preserve">de naamloze vennootschap: Zomertuin NV, statutair gevestigd te Zwolle, kantoorhoudende te 7211 KH Zwolle, </w:t>
      </w:r>
      <w:proofErr w:type="spellStart"/>
      <w:r w:rsidRPr="00CA0CA8">
        <w:rPr>
          <w:rFonts w:cs="Arial"/>
          <w:sz w:val="20"/>
        </w:rPr>
        <w:t>Polsweg</w:t>
      </w:r>
      <w:proofErr w:type="spellEnd"/>
      <w:r w:rsidRPr="00CA0CA8">
        <w:rPr>
          <w:rFonts w:cs="Arial"/>
          <w:sz w:val="20"/>
        </w:rPr>
        <w:t xml:space="preserve"> 15, hierna te noemen</w:t>
      </w:r>
      <w:r w:rsidR="00FA0854">
        <w:rPr>
          <w:rFonts w:cs="Arial"/>
          <w:sz w:val="20"/>
        </w:rPr>
        <w:t>:</w:t>
      </w:r>
      <w:r w:rsidRPr="00CA0CA8">
        <w:rPr>
          <w:rFonts w:cs="Arial"/>
          <w:sz w:val="20"/>
        </w:rPr>
        <w:t xml:space="preserve"> Zomertuin; en</w:t>
      </w:r>
    </w:p>
    <w:p w14:paraId="1122DBA2" w14:textId="77777777" w:rsidR="00030B9C" w:rsidRPr="00CA0CA8" w:rsidRDefault="00030B9C" w:rsidP="00E102ED">
      <w:pPr>
        <w:numPr>
          <w:ilvl w:val="2"/>
          <w:numId w:val="3"/>
        </w:numPr>
        <w:tabs>
          <w:tab w:val="clear" w:pos="2160"/>
          <w:tab w:val="num" w:pos="1080"/>
        </w:tabs>
        <w:spacing w:line="240" w:lineRule="auto"/>
        <w:ind w:left="1080" w:hanging="360"/>
        <w:rPr>
          <w:rFonts w:cs="Arial"/>
          <w:sz w:val="20"/>
        </w:rPr>
      </w:pPr>
      <w:r w:rsidRPr="00CA0CA8">
        <w:rPr>
          <w:rFonts w:cs="Arial"/>
          <w:sz w:val="20"/>
        </w:rPr>
        <w:t>in zijn hoedanigheid van zelfstandig bevoegd directeur van</w:t>
      </w:r>
      <w:r>
        <w:rPr>
          <w:rFonts w:cs="Arial"/>
          <w:sz w:val="20"/>
        </w:rPr>
        <w:t xml:space="preserve"> </w:t>
      </w:r>
      <w:r w:rsidRPr="00CA0CA8">
        <w:rPr>
          <w:rFonts w:cs="Arial"/>
          <w:sz w:val="20"/>
        </w:rPr>
        <w:t>de besloten vennootschap met beperkte aansprakelijkheid: Winter B.V., statutair gevestigd te Eindhoven, kantoorhoudende te 3400 AB Eindhoven, Stratumeind 625</w:t>
      </w:r>
      <w:r>
        <w:rPr>
          <w:rFonts w:cs="Arial"/>
          <w:sz w:val="20"/>
        </w:rPr>
        <w:t xml:space="preserve">, </w:t>
      </w:r>
      <w:r w:rsidRPr="00CA0CA8">
        <w:rPr>
          <w:rFonts w:cs="Arial"/>
          <w:sz w:val="20"/>
        </w:rPr>
        <w:t>Winter B.V. voornoemd, te dezen handelend als zelfstandig bevoegd bestuurder van</w:t>
      </w:r>
      <w:r>
        <w:rPr>
          <w:rFonts w:cs="Arial"/>
          <w:sz w:val="20"/>
        </w:rPr>
        <w:t xml:space="preserve"> </w:t>
      </w:r>
      <w:r w:rsidRPr="00CA0CA8">
        <w:rPr>
          <w:rFonts w:cs="Arial"/>
          <w:sz w:val="20"/>
        </w:rPr>
        <w:t xml:space="preserve">de stichting: De Wolk, statutair gevestigd te Arnhem, kantoorhoudende te 4585 DF Arnhem, </w:t>
      </w:r>
      <w:proofErr w:type="spellStart"/>
      <w:r w:rsidRPr="00CA0CA8">
        <w:rPr>
          <w:rFonts w:cs="Arial"/>
          <w:sz w:val="20"/>
        </w:rPr>
        <w:t>Wolkweg</w:t>
      </w:r>
      <w:proofErr w:type="spellEnd"/>
      <w:r w:rsidRPr="00CA0CA8">
        <w:rPr>
          <w:rFonts w:cs="Arial"/>
          <w:sz w:val="20"/>
        </w:rPr>
        <w:t xml:space="preserve"> 8; </w:t>
      </w:r>
    </w:p>
    <w:p w14:paraId="01508B48" w14:textId="77777777" w:rsidR="00030B9C" w:rsidRPr="00CA0CA8" w:rsidRDefault="00030B9C" w:rsidP="00AE536B">
      <w:pPr>
        <w:numPr>
          <w:ilvl w:val="0"/>
          <w:numId w:val="3"/>
        </w:numPr>
        <w:tabs>
          <w:tab w:val="clear" w:pos="360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CA0CA8">
        <w:rPr>
          <w:rFonts w:cs="Arial"/>
          <w:sz w:val="20"/>
        </w:rPr>
        <w:t>de besloten vennootschap met beperkte aansprakelijkheid: De Kikker BV, statutair gevestigd te Apeldoorn en aldaar kantoorhoudende aan de Hoofdweg 86A (postcode 7314 FG), hierna te noemen</w:t>
      </w:r>
      <w:r w:rsidR="00FA0854">
        <w:rPr>
          <w:rFonts w:cs="Arial"/>
          <w:sz w:val="20"/>
        </w:rPr>
        <w:t>:</w:t>
      </w:r>
      <w:r w:rsidRPr="00CA0CA8">
        <w:rPr>
          <w:rFonts w:cs="Arial"/>
          <w:sz w:val="20"/>
        </w:rPr>
        <w:t xml:space="preserve"> De Kikker;</w:t>
      </w:r>
    </w:p>
    <w:p w14:paraId="09FBE9D4" w14:textId="77777777" w:rsidR="00030B9C" w:rsidRPr="002E573E" w:rsidRDefault="00030B9C" w:rsidP="00AE536B">
      <w:pPr>
        <w:spacing w:line="240" w:lineRule="auto"/>
        <w:rPr>
          <w:rFonts w:cs="Arial"/>
          <w:sz w:val="20"/>
        </w:rPr>
      </w:pPr>
      <w:r w:rsidRPr="00CA0CA8">
        <w:rPr>
          <w:rFonts w:cs="Arial"/>
          <w:sz w:val="20"/>
        </w:rPr>
        <w:t xml:space="preserve">Reaal, Zomertuin en De Kikker voornoemd, te dezen gezamenlijk handelend als bevoegde vennoten van de vennootschap onder firma: Topografie V.O.F., statutair gevestigd te Apeldoorn, kantoorhoudende te 7311 GR Nieuwegein, Jan van </w:t>
      </w:r>
      <w:proofErr w:type="spellStart"/>
      <w:r w:rsidRPr="00CA0CA8">
        <w:rPr>
          <w:rFonts w:cs="Arial"/>
          <w:sz w:val="20"/>
        </w:rPr>
        <w:t>Halststraat</w:t>
      </w:r>
      <w:proofErr w:type="spellEnd"/>
      <w:r w:rsidRPr="00CA0CA8">
        <w:rPr>
          <w:rFonts w:cs="Arial"/>
          <w:sz w:val="20"/>
        </w:rPr>
        <w:t xml:space="preserve"> 5</w:t>
      </w:r>
      <w:r w:rsidRPr="002E573E">
        <w:rPr>
          <w:rFonts w:cs="Arial"/>
          <w:sz w:val="20"/>
        </w:rPr>
        <w:t xml:space="preserve"> </w:t>
      </w:r>
    </w:p>
    <w:p w14:paraId="204624FD" w14:textId="77777777" w:rsidR="00030B9C" w:rsidRDefault="00030B9C" w:rsidP="00AE536B">
      <w:pPr>
        <w:spacing w:line="240" w:lineRule="auto"/>
        <w:rPr>
          <w:color w:val="3366FF"/>
        </w:rPr>
      </w:pPr>
    </w:p>
    <w:p w14:paraId="3E05BB04" w14:textId="77777777" w:rsidR="00030B9C" w:rsidRPr="00FF0DE5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FF0DE5">
        <w:rPr>
          <w:rFonts w:cs="Arial"/>
          <w:sz w:val="20"/>
          <w:u w:val="single"/>
        </w:rPr>
        <w:t>3) 1 NP handelend als curator van 1 NNP</w:t>
      </w:r>
    </w:p>
    <w:p w14:paraId="7CE45404" w14:textId="77777777" w:rsidR="00030B9C" w:rsidRPr="00FF0DE5" w:rsidRDefault="00030B9C" w:rsidP="00AE536B">
      <w:pPr>
        <w:spacing w:line="240" w:lineRule="auto"/>
        <w:ind w:left="-3"/>
        <w:rPr>
          <w:rFonts w:cs="Arial"/>
          <w:sz w:val="20"/>
        </w:rPr>
      </w:pPr>
      <w:r w:rsidRPr="00FF0DE5">
        <w:rPr>
          <w:rFonts w:cs="Arial"/>
          <w:sz w:val="20"/>
        </w:rPr>
        <w:t>de heer Arie Bloem, geboren te Arnhem op twaalf juni negentienhonderdzestig, zich identificerende met zijn paspoort</w:t>
      </w:r>
      <w:r w:rsidR="00C468FC"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met kenmerk AB12345, uitgegeven te Apeldoorn, op vijftien mei tweeduizend tien, gehuwd, wonende te 3434 GR Nieuwegein, Jan van </w:t>
      </w:r>
      <w:proofErr w:type="spellStart"/>
      <w:r w:rsidRPr="00FF0DE5">
        <w:rPr>
          <w:rFonts w:cs="Arial"/>
          <w:sz w:val="20"/>
        </w:rPr>
        <w:t>Halststraat</w:t>
      </w:r>
      <w:proofErr w:type="spellEnd"/>
      <w:r w:rsidRPr="00FF0DE5">
        <w:rPr>
          <w:rFonts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5 A"/>
        </w:smartTagPr>
        <w:r w:rsidRPr="00FF0DE5">
          <w:rPr>
            <w:rFonts w:cs="Arial"/>
            <w:sz w:val="20"/>
          </w:rPr>
          <w:t>5 A</w:t>
        </w:r>
      </w:smartTag>
      <w:r w:rsidRPr="00FF0DE5">
        <w:rPr>
          <w:rFonts w:cs="Arial"/>
          <w:sz w:val="20"/>
        </w:rPr>
        <w:t xml:space="preserve"> bis</w:t>
      </w:r>
      <w:r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te dezen handelend in zijn hoedanigheid van curator in het faillissement van</w:t>
      </w:r>
      <w:r>
        <w:rPr>
          <w:rFonts w:cs="Arial"/>
          <w:sz w:val="20"/>
        </w:rPr>
        <w:t xml:space="preserve"> </w:t>
      </w:r>
      <w:r w:rsidRPr="00FF0DE5">
        <w:rPr>
          <w:rFonts w:cs="Arial"/>
          <w:sz w:val="20"/>
        </w:rPr>
        <w:t>de besloten vennootschap met beperkte aansprakelijkheid: Reaal B.V., statutair gevestigd te Eindhoven, kantoorhoudende te 3400 AB Eindhoven, Stratumeind 6</w:t>
      </w:r>
    </w:p>
    <w:p w14:paraId="5E781197" w14:textId="77777777" w:rsidR="00030B9C" w:rsidRDefault="00030B9C" w:rsidP="00AE536B">
      <w:pPr>
        <w:spacing w:line="240" w:lineRule="auto"/>
        <w:rPr>
          <w:rFonts w:cs="Arial"/>
          <w:sz w:val="20"/>
          <w:u w:val="single"/>
        </w:rPr>
      </w:pPr>
    </w:p>
    <w:p w14:paraId="3F47BCAD" w14:textId="77777777" w:rsidR="00030B9C" w:rsidRPr="00C065ED" w:rsidRDefault="00030B9C" w:rsidP="00AE536B">
      <w:pPr>
        <w:spacing w:line="240" w:lineRule="auto"/>
        <w:rPr>
          <w:rFonts w:cs="Arial"/>
          <w:sz w:val="20"/>
        </w:rPr>
      </w:pPr>
      <w:r w:rsidRPr="00FF0DE5">
        <w:rPr>
          <w:rFonts w:cs="Arial"/>
          <w:sz w:val="20"/>
          <w:u w:val="single"/>
        </w:rPr>
        <w:t xml:space="preserve">4) 2 </w:t>
      </w:r>
      <w:proofErr w:type="spellStart"/>
      <w:r w:rsidRPr="00FF0DE5">
        <w:rPr>
          <w:rFonts w:cs="Arial"/>
          <w:sz w:val="20"/>
          <w:u w:val="single"/>
        </w:rPr>
        <w:t>NP's</w:t>
      </w:r>
      <w:proofErr w:type="spellEnd"/>
      <w:r w:rsidRPr="00FF0DE5">
        <w:rPr>
          <w:rFonts w:cs="Arial"/>
          <w:sz w:val="20"/>
          <w:u w:val="single"/>
        </w:rPr>
        <w:t xml:space="preserve"> gezamenlijk handelend voor 1 NNP</w:t>
      </w:r>
    </w:p>
    <w:p w14:paraId="3E1E0520" w14:textId="77777777" w:rsidR="00030B9C" w:rsidRDefault="00030B9C" w:rsidP="00AE536B">
      <w:pPr>
        <w:numPr>
          <w:ilvl w:val="0"/>
          <w:numId w:val="23"/>
        </w:numPr>
        <w:tabs>
          <w:tab w:val="clear" w:pos="360"/>
          <w:tab w:val="num" w:pos="540"/>
        </w:tabs>
        <w:spacing w:line="240" w:lineRule="auto"/>
        <w:ind w:left="540" w:hanging="540"/>
        <w:rPr>
          <w:sz w:val="20"/>
        </w:rPr>
      </w:pPr>
      <w:r w:rsidRPr="00C065ED">
        <w:rPr>
          <w:sz w:val="20"/>
        </w:rPr>
        <w:t>de heer Arie Bloem, geboren te Arnhem op twaalf juni negentienhonderdzestig, zich identificerende met zijn paspoort</w:t>
      </w:r>
      <w:r w:rsidR="00C468FC">
        <w:rPr>
          <w:sz w:val="20"/>
        </w:rPr>
        <w:t>,</w:t>
      </w:r>
      <w:r w:rsidRPr="00C065ED">
        <w:rPr>
          <w:sz w:val="20"/>
        </w:rPr>
        <w:t xml:space="preserve"> met kenmerk AB12345, uitgegeven te Apeldoorn, op vijftien mei tweeduizend tien, gehuwd;</w:t>
      </w:r>
    </w:p>
    <w:p w14:paraId="20B77305" w14:textId="77777777" w:rsidR="00030B9C" w:rsidRPr="00C065ED" w:rsidRDefault="00030B9C" w:rsidP="00AE536B">
      <w:pPr>
        <w:numPr>
          <w:ilvl w:val="0"/>
          <w:numId w:val="23"/>
        </w:numPr>
        <w:tabs>
          <w:tab w:val="clear" w:pos="360"/>
          <w:tab w:val="num" w:pos="540"/>
        </w:tabs>
        <w:spacing w:line="240" w:lineRule="auto"/>
        <w:ind w:left="540" w:hanging="540"/>
        <w:rPr>
          <w:sz w:val="20"/>
        </w:rPr>
      </w:pPr>
      <w:r w:rsidRPr="00C065ED">
        <w:rPr>
          <w:sz w:val="20"/>
        </w:rPr>
        <w:t>de heer Mark Wouterse, geboren te Utrecht op elf mei negentienhonderdzestig, zich identificerende met zijn paspoort</w:t>
      </w:r>
      <w:r w:rsidR="00C468FC">
        <w:rPr>
          <w:sz w:val="20"/>
        </w:rPr>
        <w:t>,</w:t>
      </w:r>
      <w:r w:rsidRPr="00C065ED">
        <w:rPr>
          <w:sz w:val="20"/>
        </w:rPr>
        <w:t xml:space="preserve"> met kenmerk GH78910, uitgegeven te Utrecht, op vijftien april tweeduizend elf, zonder het maken van partnerschapsvoorwaarden geregistreerd partner; </w:t>
      </w:r>
    </w:p>
    <w:p w14:paraId="38C44ADA" w14:textId="77777777" w:rsidR="00030B9C" w:rsidRPr="00C065ED" w:rsidRDefault="00030B9C" w:rsidP="00AE536B">
      <w:pPr>
        <w:spacing w:line="240" w:lineRule="auto"/>
        <w:rPr>
          <w:sz w:val="20"/>
        </w:rPr>
      </w:pPr>
      <w:r w:rsidRPr="00C065ED">
        <w:rPr>
          <w:sz w:val="20"/>
        </w:rPr>
        <w:t>te dezen gezamenlijk handelend als zelfstandig bevoegde bestuurders van</w:t>
      </w:r>
      <w:r>
        <w:rPr>
          <w:sz w:val="20"/>
        </w:rPr>
        <w:t xml:space="preserve"> </w:t>
      </w:r>
      <w:r w:rsidRPr="00C065ED">
        <w:rPr>
          <w:sz w:val="20"/>
        </w:rPr>
        <w:t>de stichting: Stichting Portaal, statutair gevestigd te Eindhoven, kantoorhoudende te 3400 AB Eindhoven, Stratumeind 6 (correspondentieadres voor alle aangelegenheden betreffende de hierna te vermelden rechtshandelingen: Postbus 58746 7854 GH Eindhoven)</w:t>
      </w:r>
    </w:p>
    <w:p w14:paraId="5D786456" w14:textId="77777777" w:rsidR="00030B9C" w:rsidRPr="00FF0DE5" w:rsidRDefault="00030B9C" w:rsidP="00AE536B">
      <w:pPr>
        <w:spacing w:line="240" w:lineRule="auto"/>
        <w:rPr>
          <w:rFonts w:cs="Arial"/>
          <w:sz w:val="20"/>
        </w:rPr>
      </w:pPr>
    </w:p>
    <w:p w14:paraId="6EAE1A98" w14:textId="77777777" w:rsidR="00030B9C" w:rsidRPr="00FF0DE5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FF0DE5">
        <w:rPr>
          <w:rFonts w:cs="Arial"/>
          <w:sz w:val="20"/>
          <w:u w:val="single"/>
        </w:rPr>
        <w:t xml:space="preserve">5) 1 NP handelend als bestuurder van 1 NNP, welke NNP handelt als bestuurder van twee andere </w:t>
      </w:r>
      <w:proofErr w:type="spellStart"/>
      <w:r w:rsidRPr="00FF0DE5">
        <w:rPr>
          <w:rFonts w:cs="Arial"/>
          <w:sz w:val="20"/>
          <w:u w:val="single"/>
        </w:rPr>
        <w:t>NNP's</w:t>
      </w:r>
      <w:proofErr w:type="spellEnd"/>
    </w:p>
    <w:p w14:paraId="283F33E1" w14:textId="77777777" w:rsidR="00030B9C" w:rsidRPr="00FF0DE5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FF0DE5">
        <w:rPr>
          <w:rFonts w:cs="Arial"/>
          <w:sz w:val="20"/>
        </w:rPr>
        <w:t>de heer Arie Bloem, geboren te Arnhem op twaalf juni negentienhonderdzestig, zich identificerende met zijn paspoort</w:t>
      </w:r>
      <w:r w:rsidR="00C468FC"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met kenmerk AB12345, uitgegeven te Arnhem, op vijftien mei tweeduizend tien</w:t>
      </w:r>
      <w:r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te dezen handelend in zijn hoedanigheid van</w:t>
      </w:r>
      <w:r>
        <w:rPr>
          <w:rFonts w:cs="Arial"/>
          <w:sz w:val="20"/>
        </w:rPr>
        <w:t xml:space="preserve"> </w:t>
      </w:r>
      <w:r w:rsidRPr="00FF0DE5">
        <w:rPr>
          <w:rFonts w:cs="Arial"/>
          <w:sz w:val="20"/>
        </w:rPr>
        <w:t>zelfstandig bevoegd directeur van de besloten vennootschap met beperkte aansprakelijkheid: Reaal B.V., statutair gevestigd te Eindhoven, kantoorhoudende te 3400 AB Eindhoven, Stratumeind 6</w:t>
      </w:r>
      <w:r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Reaal BV voornoemd, te dezen handelend als zelfstandig bevoegd bestuurder van:</w:t>
      </w:r>
    </w:p>
    <w:p w14:paraId="1BB5FF8E" w14:textId="77777777" w:rsidR="00030B9C" w:rsidRPr="00FF0DE5" w:rsidRDefault="00030B9C" w:rsidP="00AE536B">
      <w:pPr>
        <w:numPr>
          <w:ilvl w:val="0"/>
          <w:numId w:val="26"/>
        </w:numPr>
        <w:tabs>
          <w:tab w:val="clear" w:pos="360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FF0DE5">
        <w:rPr>
          <w:rFonts w:cs="Arial"/>
          <w:sz w:val="20"/>
        </w:rPr>
        <w:t xml:space="preserve">de stichting: De Wolk, statutair gevestigd te Arnhem, kantoorhoudende te 4585 DF Arnhem, </w:t>
      </w:r>
      <w:proofErr w:type="spellStart"/>
      <w:r w:rsidRPr="00FF0DE5">
        <w:rPr>
          <w:rFonts w:cs="Arial"/>
          <w:sz w:val="20"/>
        </w:rPr>
        <w:t>Wolkweg</w:t>
      </w:r>
      <w:proofErr w:type="spellEnd"/>
      <w:r w:rsidRPr="00FF0DE5">
        <w:rPr>
          <w:rFonts w:cs="Arial"/>
          <w:sz w:val="20"/>
        </w:rPr>
        <w:t xml:space="preserve"> 8; en</w:t>
      </w:r>
    </w:p>
    <w:p w14:paraId="3019A2A2" w14:textId="77777777" w:rsidR="00030B9C" w:rsidRPr="00FF0DE5" w:rsidRDefault="00030B9C" w:rsidP="00AE536B">
      <w:pPr>
        <w:numPr>
          <w:ilvl w:val="0"/>
          <w:numId w:val="26"/>
        </w:numPr>
        <w:tabs>
          <w:tab w:val="clear" w:pos="360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FF0DE5">
        <w:rPr>
          <w:rFonts w:cs="Arial"/>
          <w:sz w:val="20"/>
        </w:rPr>
        <w:t xml:space="preserve">de stichting: De Maan, statutair gevestigd te Arnhem, kantoorhoudende te 4587 TH Arnhem, </w:t>
      </w:r>
      <w:proofErr w:type="spellStart"/>
      <w:r w:rsidRPr="00FF0DE5">
        <w:rPr>
          <w:rFonts w:cs="Arial"/>
          <w:sz w:val="20"/>
        </w:rPr>
        <w:t>Maanweg</w:t>
      </w:r>
      <w:proofErr w:type="spellEnd"/>
      <w:r w:rsidRPr="00FF0DE5">
        <w:rPr>
          <w:rFonts w:cs="Arial"/>
          <w:sz w:val="20"/>
        </w:rPr>
        <w:t xml:space="preserve"> 8</w:t>
      </w:r>
    </w:p>
    <w:p w14:paraId="6280F598" w14:textId="77777777" w:rsidR="00030B9C" w:rsidRDefault="00030B9C" w:rsidP="00AE536B">
      <w:pPr>
        <w:spacing w:line="240" w:lineRule="auto"/>
        <w:rPr>
          <w:color w:val="3366FF"/>
        </w:rPr>
      </w:pPr>
    </w:p>
    <w:p w14:paraId="085AB2C5" w14:textId="77777777" w:rsidR="00030B9C" w:rsidRPr="002E573E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2E573E">
        <w:rPr>
          <w:rFonts w:cs="Arial"/>
          <w:sz w:val="20"/>
          <w:u w:val="single"/>
        </w:rPr>
        <w:lastRenderedPageBreak/>
        <w:t xml:space="preserve">6) 2 </w:t>
      </w:r>
      <w:proofErr w:type="spellStart"/>
      <w:r w:rsidRPr="002E573E">
        <w:rPr>
          <w:rFonts w:cs="Arial"/>
          <w:sz w:val="20"/>
          <w:u w:val="single"/>
        </w:rPr>
        <w:t>NP's</w:t>
      </w:r>
      <w:proofErr w:type="spellEnd"/>
      <w:r w:rsidRPr="002E573E">
        <w:rPr>
          <w:rFonts w:cs="Arial"/>
          <w:sz w:val="20"/>
          <w:u w:val="single"/>
        </w:rPr>
        <w:t xml:space="preserve"> handelend namens eigen NNP, welke </w:t>
      </w:r>
      <w:proofErr w:type="spellStart"/>
      <w:r w:rsidRPr="002E573E">
        <w:rPr>
          <w:rFonts w:cs="Arial"/>
          <w:sz w:val="20"/>
          <w:u w:val="single"/>
        </w:rPr>
        <w:t>NNP’s</w:t>
      </w:r>
      <w:proofErr w:type="spellEnd"/>
      <w:r w:rsidRPr="002E573E">
        <w:rPr>
          <w:rFonts w:cs="Arial"/>
          <w:sz w:val="20"/>
          <w:u w:val="single"/>
        </w:rPr>
        <w:t xml:space="preserve"> samen deel nemen in VOF</w:t>
      </w:r>
    </w:p>
    <w:p w14:paraId="1A88EE49" w14:textId="77777777" w:rsidR="00030B9C" w:rsidRPr="00C065ED" w:rsidRDefault="00030B9C" w:rsidP="00AE536B">
      <w:pPr>
        <w:numPr>
          <w:ilvl w:val="1"/>
          <w:numId w:val="20"/>
        </w:numPr>
        <w:tabs>
          <w:tab w:val="clear" w:pos="1080"/>
          <w:tab w:val="num" w:pos="540"/>
        </w:tabs>
        <w:spacing w:line="240" w:lineRule="auto"/>
        <w:ind w:left="540" w:hanging="540"/>
        <w:rPr>
          <w:sz w:val="20"/>
        </w:rPr>
      </w:pPr>
      <w:r w:rsidRPr="00C065ED">
        <w:rPr>
          <w:sz w:val="20"/>
        </w:rPr>
        <w:t>de heer Mark Wouterse, geboren te Utrecht op elf mei negentienhonderdzestig, zich identificerende met zijn paspoort</w:t>
      </w:r>
      <w:r w:rsidR="00613BAC">
        <w:rPr>
          <w:sz w:val="20"/>
        </w:rPr>
        <w:t>,</w:t>
      </w:r>
      <w:r w:rsidRPr="00C065ED">
        <w:rPr>
          <w:sz w:val="20"/>
        </w:rPr>
        <w:t xml:space="preserve"> met kenmerk GH78910, uitgegeven te Utrecht, op vijftien april tweeduizend elf, zonder het maken van partnerschapsvoorwaarden geregistreerd partner</w:t>
      </w:r>
      <w:r>
        <w:rPr>
          <w:sz w:val="20"/>
        </w:rPr>
        <w:t>,</w:t>
      </w:r>
      <w:r w:rsidRPr="00C065ED">
        <w:rPr>
          <w:sz w:val="20"/>
        </w:rPr>
        <w:t xml:space="preserve"> te dezen handelend als zelfstandig bevoegd bestuurder van</w:t>
      </w:r>
      <w:r>
        <w:rPr>
          <w:sz w:val="20"/>
        </w:rPr>
        <w:t xml:space="preserve"> </w:t>
      </w:r>
      <w:r w:rsidRPr="00C065ED">
        <w:rPr>
          <w:sz w:val="20"/>
        </w:rPr>
        <w:t xml:space="preserve">de besloten vennootschap met beperkte aansprakelijkheid: Kolhorn B.V., statutair gevestigd te Arnhem, kantoorhoudende te 4585 DF Arnhem, </w:t>
      </w:r>
      <w:proofErr w:type="spellStart"/>
      <w:r w:rsidRPr="00C065ED">
        <w:rPr>
          <w:sz w:val="20"/>
        </w:rPr>
        <w:t>Wolkweg</w:t>
      </w:r>
      <w:proofErr w:type="spellEnd"/>
      <w:r w:rsidRPr="00C065ED">
        <w:rPr>
          <w:sz w:val="20"/>
        </w:rPr>
        <w:t xml:space="preserve"> 8, hierna te noemen: Kolhorn;</w:t>
      </w:r>
    </w:p>
    <w:p w14:paraId="122A1B46" w14:textId="77777777" w:rsidR="00030B9C" w:rsidRPr="00C065ED" w:rsidRDefault="00030B9C" w:rsidP="00AE536B">
      <w:pPr>
        <w:numPr>
          <w:ilvl w:val="1"/>
          <w:numId w:val="20"/>
        </w:numPr>
        <w:tabs>
          <w:tab w:val="clear" w:pos="1080"/>
          <w:tab w:val="num" w:pos="540"/>
        </w:tabs>
        <w:spacing w:line="240" w:lineRule="auto"/>
        <w:ind w:left="540" w:hanging="540"/>
        <w:rPr>
          <w:sz w:val="20"/>
        </w:rPr>
      </w:pPr>
      <w:r w:rsidRPr="00C065ED">
        <w:rPr>
          <w:sz w:val="20"/>
        </w:rPr>
        <w:t>de heer Arie Bloem, geboren te Arnhem op twaalf juni negentienhonderdzestig, zich identificerende met zijn paspoort</w:t>
      </w:r>
      <w:r w:rsidR="00613BAC">
        <w:rPr>
          <w:sz w:val="20"/>
        </w:rPr>
        <w:t>,</w:t>
      </w:r>
      <w:r w:rsidRPr="00C065ED">
        <w:rPr>
          <w:sz w:val="20"/>
        </w:rPr>
        <w:t xml:space="preserve"> met kenmerk AB12345, uitgegeven te Arnhem, op vijftien mei tweeduizend tien</w:t>
      </w:r>
      <w:r>
        <w:rPr>
          <w:sz w:val="20"/>
        </w:rPr>
        <w:t>,</w:t>
      </w:r>
      <w:r w:rsidRPr="00C065ED">
        <w:rPr>
          <w:sz w:val="20"/>
        </w:rPr>
        <w:t xml:space="preserve"> te dezen handelend als zelfstandig bevoegd bestuurder van</w:t>
      </w:r>
      <w:r>
        <w:rPr>
          <w:sz w:val="20"/>
        </w:rPr>
        <w:t xml:space="preserve"> </w:t>
      </w:r>
      <w:r w:rsidRPr="00C065ED">
        <w:rPr>
          <w:sz w:val="20"/>
        </w:rPr>
        <w:t xml:space="preserve">de besloten vennootschap met beperkte aansprakelijkheid: Hoornboeg B.V., statutair gevestigd te Arnhem, kantoorhoudende te 4585 DF Arnhem, </w:t>
      </w:r>
      <w:proofErr w:type="spellStart"/>
      <w:r w:rsidRPr="00C065ED">
        <w:rPr>
          <w:sz w:val="20"/>
        </w:rPr>
        <w:t>Wolkweg</w:t>
      </w:r>
      <w:proofErr w:type="spellEnd"/>
      <w:r w:rsidRPr="00C065ED">
        <w:rPr>
          <w:sz w:val="20"/>
        </w:rPr>
        <w:t xml:space="preserve"> 8, hierna te noemen: Hoornboeg;</w:t>
      </w:r>
    </w:p>
    <w:p w14:paraId="7464FB1B" w14:textId="77777777" w:rsidR="00030B9C" w:rsidRPr="00C065ED" w:rsidRDefault="00030B9C" w:rsidP="00AE536B">
      <w:pPr>
        <w:spacing w:line="240" w:lineRule="auto"/>
        <w:rPr>
          <w:sz w:val="20"/>
        </w:rPr>
      </w:pPr>
      <w:r w:rsidRPr="00C065ED">
        <w:rPr>
          <w:sz w:val="20"/>
        </w:rPr>
        <w:t>Kolhorn en Hoornboeg voornoemd, te dezen gezamenlijk handelend als enige vennoten van</w:t>
      </w:r>
      <w:r>
        <w:rPr>
          <w:sz w:val="20"/>
        </w:rPr>
        <w:t xml:space="preserve"> </w:t>
      </w:r>
      <w:r w:rsidRPr="00C065ED">
        <w:rPr>
          <w:sz w:val="20"/>
        </w:rPr>
        <w:t>de vennootschap onder firma: Hilversum V.O.F., statutair gevestigd te Hilversum, kantoorhoudende te 2211 GR Hilversum, Plein 10</w:t>
      </w:r>
    </w:p>
    <w:p w14:paraId="6102413A" w14:textId="77777777" w:rsidR="00030B9C" w:rsidRDefault="00030B9C" w:rsidP="00AE536B">
      <w:pPr>
        <w:spacing w:line="240" w:lineRule="auto"/>
        <w:ind w:left="705" w:hanging="705"/>
        <w:rPr>
          <w:rFonts w:cs="Arial"/>
          <w:sz w:val="20"/>
          <w:u w:val="single"/>
        </w:rPr>
      </w:pPr>
    </w:p>
    <w:p w14:paraId="2E8D492E" w14:textId="77777777" w:rsidR="00030B9C" w:rsidRPr="002E573E" w:rsidRDefault="00030B9C" w:rsidP="00AE536B">
      <w:pPr>
        <w:spacing w:line="240" w:lineRule="auto"/>
        <w:ind w:left="705" w:hanging="705"/>
        <w:rPr>
          <w:rFonts w:cs="Arial"/>
          <w:sz w:val="20"/>
          <w:u w:val="single"/>
        </w:rPr>
      </w:pPr>
      <w:r w:rsidRPr="002E573E">
        <w:rPr>
          <w:rFonts w:cs="Arial"/>
          <w:sz w:val="20"/>
          <w:u w:val="single"/>
        </w:rPr>
        <w:t>7</w:t>
      </w:r>
      <w:r>
        <w:rPr>
          <w:rFonts w:cs="Arial"/>
          <w:sz w:val="20"/>
          <w:u w:val="single"/>
        </w:rPr>
        <w:t>a.</w:t>
      </w:r>
      <w:r w:rsidRPr="002E573E">
        <w:rPr>
          <w:rFonts w:cs="Arial"/>
          <w:sz w:val="20"/>
          <w:u w:val="single"/>
        </w:rPr>
        <w:t xml:space="preserve">) 1 NP handelend voor 3 </w:t>
      </w:r>
      <w:proofErr w:type="spellStart"/>
      <w:r w:rsidRPr="002E573E">
        <w:rPr>
          <w:rFonts w:cs="Arial"/>
          <w:sz w:val="20"/>
          <w:u w:val="single"/>
        </w:rPr>
        <w:t>NNP's</w:t>
      </w:r>
      <w:proofErr w:type="spellEnd"/>
    </w:p>
    <w:p w14:paraId="7D3D2DE4" w14:textId="77777777" w:rsidR="00030B9C" w:rsidRPr="00FF0DE5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FF0DE5">
        <w:rPr>
          <w:rFonts w:cs="Arial"/>
          <w:sz w:val="20"/>
        </w:rPr>
        <w:t>de heer Arie Bloem, geboren te Arnhem op twaalf juni negentienhonderdzestig, zich identificerende met zijn paspoort</w:t>
      </w:r>
      <w:r w:rsidR="00613BAC"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met kenmerk AB12345, uitgegeven te Arnhem, op vijftien mei tweeduizend tien</w:t>
      </w:r>
      <w:r>
        <w:rPr>
          <w:rFonts w:cs="Arial"/>
          <w:sz w:val="20"/>
        </w:rPr>
        <w:t>, te dezen</w:t>
      </w:r>
      <w:r w:rsidRPr="00FF0DE5">
        <w:rPr>
          <w:rFonts w:cs="Arial"/>
          <w:sz w:val="20"/>
        </w:rPr>
        <w:t xml:space="preserve"> rechtsgeldig vertegenwoordigend:</w:t>
      </w:r>
    </w:p>
    <w:p w14:paraId="2F168F45" w14:textId="77777777" w:rsidR="00030B9C" w:rsidRPr="00FF0DE5" w:rsidRDefault="00030B9C" w:rsidP="00AE536B">
      <w:pPr>
        <w:numPr>
          <w:ilvl w:val="0"/>
          <w:numId w:val="25"/>
        </w:numPr>
        <w:tabs>
          <w:tab w:val="clear" w:pos="360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FF0DE5">
        <w:rPr>
          <w:rFonts w:cs="Arial"/>
          <w:sz w:val="20"/>
        </w:rPr>
        <w:t>de besloten vennootschap met beperkte aansprakelijkheid: Herfst B.V., statutair gevestigd te Eindhoven, kantoorhoudende te 3400 AB Eindhoven, Stratumeind 6; en</w:t>
      </w:r>
    </w:p>
    <w:p w14:paraId="0F832542" w14:textId="77777777" w:rsidR="00030B9C" w:rsidRPr="00FF0DE5" w:rsidRDefault="00030B9C" w:rsidP="00AE536B">
      <w:pPr>
        <w:numPr>
          <w:ilvl w:val="0"/>
          <w:numId w:val="25"/>
        </w:numPr>
        <w:tabs>
          <w:tab w:val="clear" w:pos="360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FF0DE5">
        <w:rPr>
          <w:rFonts w:cs="Arial"/>
          <w:sz w:val="20"/>
        </w:rPr>
        <w:t>de besloten vennootschap met beperkte aansprakelijkheid: Zomer B.V., statutair gevestigd te Eindhoven, kantoorhoudende te 3400 AB Eindhoven, Stratumeind 8; en</w:t>
      </w:r>
    </w:p>
    <w:p w14:paraId="35390AA0" w14:textId="77777777" w:rsidR="00030B9C" w:rsidRDefault="00030B9C" w:rsidP="00AE536B">
      <w:pPr>
        <w:numPr>
          <w:ilvl w:val="0"/>
          <w:numId w:val="25"/>
        </w:numPr>
        <w:tabs>
          <w:tab w:val="clear" w:pos="360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FF0DE5">
        <w:rPr>
          <w:rFonts w:cs="Arial"/>
          <w:sz w:val="20"/>
        </w:rPr>
        <w:t>de besloten vennootschap met beperkte aansprakelijkheid: Winter B.V., statutair gevestigd te Eindhoven, kantoorhoudende te 3400 AB Eindhoven, Stratumeind 10</w:t>
      </w:r>
    </w:p>
    <w:p w14:paraId="6859780F" w14:textId="77777777" w:rsidR="00030B9C" w:rsidRDefault="00030B9C" w:rsidP="00AE536B">
      <w:pPr>
        <w:spacing w:line="240" w:lineRule="auto"/>
        <w:rPr>
          <w:rFonts w:cs="Arial"/>
          <w:sz w:val="20"/>
          <w:u w:val="single"/>
        </w:rPr>
      </w:pPr>
    </w:p>
    <w:p w14:paraId="4B5FD2C8" w14:textId="77777777" w:rsidR="00030B9C" w:rsidRPr="002E573E" w:rsidRDefault="00030B9C" w:rsidP="00AE536B">
      <w:pPr>
        <w:spacing w:line="240" w:lineRule="auto"/>
        <w:ind w:left="705" w:hanging="705"/>
        <w:rPr>
          <w:rFonts w:cs="Arial"/>
          <w:sz w:val="20"/>
          <w:u w:val="single"/>
        </w:rPr>
      </w:pPr>
      <w:r w:rsidRPr="002E573E">
        <w:rPr>
          <w:rFonts w:cs="Arial"/>
          <w:sz w:val="20"/>
          <w:u w:val="single"/>
        </w:rPr>
        <w:t>7</w:t>
      </w:r>
      <w:r>
        <w:rPr>
          <w:rFonts w:cs="Arial"/>
          <w:sz w:val="20"/>
          <w:u w:val="single"/>
        </w:rPr>
        <w:t>b.</w:t>
      </w:r>
      <w:r w:rsidRPr="002E573E">
        <w:rPr>
          <w:rFonts w:cs="Arial"/>
          <w:sz w:val="20"/>
          <w:u w:val="single"/>
        </w:rPr>
        <w:t>) 1 NP handelend voor</w:t>
      </w:r>
      <w:r>
        <w:rPr>
          <w:rFonts w:cs="Arial"/>
          <w:sz w:val="20"/>
          <w:u w:val="single"/>
        </w:rPr>
        <w:t xml:space="preserve"> 4</w:t>
      </w:r>
      <w:r w:rsidRPr="002E573E">
        <w:rPr>
          <w:rFonts w:cs="Arial"/>
          <w:sz w:val="20"/>
          <w:u w:val="single"/>
        </w:rPr>
        <w:t xml:space="preserve"> NNP'</w:t>
      </w:r>
      <w:r>
        <w:rPr>
          <w:rFonts w:cs="Arial"/>
          <w:sz w:val="20"/>
          <w:u w:val="single"/>
        </w:rPr>
        <w:t xml:space="preserve"> waarvan 2 </w:t>
      </w:r>
      <w:proofErr w:type="spellStart"/>
      <w:r>
        <w:rPr>
          <w:rFonts w:cs="Arial"/>
          <w:sz w:val="20"/>
          <w:u w:val="single"/>
        </w:rPr>
        <w:t>NNP's</w:t>
      </w:r>
      <w:proofErr w:type="spellEnd"/>
      <w:r>
        <w:rPr>
          <w:rFonts w:cs="Arial"/>
          <w:sz w:val="20"/>
          <w:u w:val="single"/>
        </w:rPr>
        <w:t xml:space="preserve"> weer handelen voor andere </w:t>
      </w:r>
      <w:proofErr w:type="spellStart"/>
      <w:r>
        <w:rPr>
          <w:rFonts w:cs="Arial"/>
          <w:sz w:val="20"/>
          <w:u w:val="single"/>
        </w:rPr>
        <w:t>NNP's</w:t>
      </w:r>
      <w:proofErr w:type="spellEnd"/>
    </w:p>
    <w:p w14:paraId="36261BBF" w14:textId="77777777" w:rsidR="00030B9C" w:rsidRPr="00FF0DE5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FF0DE5">
        <w:rPr>
          <w:rFonts w:cs="Arial"/>
          <w:sz w:val="20"/>
        </w:rPr>
        <w:t>de heer Arie Bloem, geboren te Arnhem op twaalf juni negentienhonderdzestig, zich identificerende met zijn paspoort</w:t>
      </w:r>
      <w:r w:rsidR="00613BAC"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met kenmerk AB12345, uitgegeven te Arnhem, op vijftien mei tweeduizend tien</w:t>
      </w:r>
      <w:r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te dezen rechtsgeldig vertegenwoordigend:</w:t>
      </w:r>
    </w:p>
    <w:p w14:paraId="6F034719" w14:textId="77777777" w:rsidR="00030B9C" w:rsidRPr="00FF0DE5" w:rsidRDefault="00030B9C" w:rsidP="00AE536B">
      <w:pPr>
        <w:numPr>
          <w:ilvl w:val="0"/>
          <w:numId w:val="21"/>
        </w:numPr>
        <w:tabs>
          <w:tab w:val="clear" w:pos="717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FF0DE5">
        <w:rPr>
          <w:rFonts w:cs="Arial"/>
          <w:sz w:val="20"/>
        </w:rPr>
        <w:t>de besloten vennootschap met beperkte aansprakelijkheid: Herfst B.V., statutair gevestigd te Eindhoven, kantoorhoudende te 3400 AB Eindhoven, Stratumeind 6; en</w:t>
      </w:r>
    </w:p>
    <w:p w14:paraId="6BCB8CAE" w14:textId="77777777" w:rsidR="00030B9C" w:rsidRPr="00FF0DE5" w:rsidRDefault="00030B9C" w:rsidP="00AE536B">
      <w:pPr>
        <w:numPr>
          <w:ilvl w:val="0"/>
          <w:numId w:val="21"/>
        </w:numPr>
        <w:tabs>
          <w:tab w:val="clear" w:pos="717"/>
          <w:tab w:val="num" w:pos="0"/>
        </w:tabs>
        <w:spacing w:line="240" w:lineRule="auto"/>
        <w:ind w:left="540" w:hanging="540"/>
        <w:rPr>
          <w:rFonts w:cs="Arial"/>
          <w:sz w:val="20"/>
        </w:rPr>
      </w:pPr>
      <w:r w:rsidRPr="00FF0DE5">
        <w:rPr>
          <w:rFonts w:cs="Arial"/>
          <w:sz w:val="20"/>
        </w:rPr>
        <w:t>de besloten vennootschap met beperkte aansprakelijkheid: Zomer B.V., statutair gevestigd te Eindhoven, kantoorhoudende te 3400 AB Eindhoven, Stratumeind 8</w:t>
      </w:r>
      <w:r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te dezen handelend als zelfstandig bevoegd bestuurder van</w:t>
      </w:r>
      <w:r>
        <w:rPr>
          <w:rFonts w:cs="Arial"/>
          <w:sz w:val="20"/>
        </w:rPr>
        <w:t xml:space="preserve"> </w:t>
      </w:r>
      <w:r w:rsidRPr="00FF0DE5">
        <w:rPr>
          <w:rFonts w:cs="Arial"/>
          <w:sz w:val="20"/>
        </w:rPr>
        <w:t>de besloten vennootschap met beperkte aansprakelijkheid: Reaal B.V., statutair gevestigd te Eindhoven, kantoorhoudende te 3400 AB Eindhoven, Stratumeind 456</w:t>
      </w:r>
      <w:r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Reaal B.V. voornoemd, te dezen handelend als zelfstandig bevoegd bestuurder van</w:t>
      </w:r>
      <w:r>
        <w:rPr>
          <w:rFonts w:cs="Arial"/>
          <w:sz w:val="20"/>
        </w:rPr>
        <w:t xml:space="preserve"> </w:t>
      </w:r>
      <w:r w:rsidRPr="00FF0DE5">
        <w:rPr>
          <w:rFonts w:cs="Arial"/>
          <w:sz w:val="20"/>
        </w:rPr>
        <w:t xml:space="preserve">de stichting: De Wolk, statutair gevestigd te Arnhem, kantoorhoudende te 4585 DF Arnhem, </w:t>
      </w:r>
      <w:proofErr w:type="spellStart"/>
      <w:r w:rsidRPr="00FF0DE5">
        <w:rPr>
          <w:rFonts w:cs="Arial"/>
          <w:sz w:val="20"/>
        </w:rPr>
        <w:t>Wolkweg</w:t>
      </w:r>
      <w:proofErr w:type="spellEnd"/>
      <w:r w:rsidRPr="00FF0DE5">
        <w:rPr>
          <w:rFonts w:cs="Arial"/>
          <w:sz w:val="20"/>
        </w:rPr>
        <w:t xml:space="preserve"> 8; en</w:t>
      </w:r>
    </w:p>
    <w:p w14:paraId="7AE0E020" w14:textId="77777777" w:rsidR="00030B9C" w:rsidRPr="00FF0DE5" w:rsidRDefault="00030B9C" w:rsidP="00AE536B">
      <w:pPr>
        <w:numPr>
          <w:ilvl w:val="0"/>
          <w:numId w:val="21"/>
        </w:numPr>
        <w:tabs>
          <w:tab w:val="clear" w:pos="717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FF0DE5">
        <w:rPr>
          <w:rFonts w:cs="Arial"/>
          <w:sz w:val="20"/>
        </w:rPr>
        <w:t>de besloten vennootschap met beperkte aansprakelijkheid: Winter B.V., statutair gevestigd te Eindhoven, kantoorhoudende te 3400 AB Eindhoven, Stratumeind 10; en</w:t>
      </w:r>
    </w:p>
    <w:p w14:paraId="200321A4" w14:textId="77777777" w:rsidR="00030B9C" w:rsidRPr="00FF0DE5" w:rsidRDefault="00030B9C" w:rsidP="00AE536B">
      <w:pPr>
        <w:numPr>
          <w:ilvl w:val="0"/>
          <w:numId w:val="21"/>
        </w:numPr>
        <w:tabs>
          <w:tab w:val="clear" w:pos="717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FF0DE5">
        <w:rPr>
          <w:rFonts w:cs="Arial"/>
          <w:sz w:val="20"/>
        </w:rPr>
        <w:t>de besloten vennootschap met beperkte aansprakelijkheid: Lente B.V., statutair gevestigd te Eindhoven, kantoorhoudende te 3400 AB Eindhoven, Stratumeind 12</w:t>
      </w:r>
      <w:r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te dezen handelend als zelfstandig bevoegd bestuurder van</w:t>
      </w:r>
      <w:r>
        <w:rPr>
          <w:rFonts w:cs="Arial"/>
          <w:sz w:val="20"/>
        </w:rPr>
        <w:t xml:space="preserve"> </w:t>
      </w:r>
      <w:r w:rsidRPr="00FF0DE5">
        <w:rPr>
          <w:rFonts w:cs="Arial"/>
          <w:sz w:val="20"/>
        </w:rPr>
        <w:t>de besloten vennootschap met beperkte aansprakelijkheid: Telefoon B.V., statutair gevestigd te Eindhoven, kantoorhoudende te 3400 AB Eindhoven, Stratumeind 456</w:t>
      </w:r>
      <w:r>
        <w:rPr>
          <w:rFonts w:cs="Arial"/>
          <w:sz w:val="20"/>
        </w:rPr>
        <w:t>,</w:t>
      </w:r>
      <w:r w:rsidRPr="00FF0DE5">
        <w:rPr>
          <w:rFonts w:cs="Arial"/>
          <w:sz w:val="20"/>
        </w:rPr>
        <w:t xml:space="preserve"> Telefoon B.V. voornoemd, te dezen handelend als mondeling gevolmachtigde van: </w:t>
      </w:r>
    </w:p>
    <w:p w14:paraId="332E475A" w14:textId="77777777" w:rsidR="00030B9C" w:rsidRPr="00FF0DE5" w:rsidRDefault="00030B9C" w:rsidP="00AE536B">
      <w:pPr>
        <w:numPr>
          <w:ilvl w:val="1"/>
          <w:numId w:val="21"/>
        </w:numPr>
        <w:tabs>
          <w:tab w:val="clear" w:pos="900"/>
          <w:tab w:val="num" w:pos="1080"/>
        </w:tabs>
        <w:spacing w:line="240" w:lineRule="auto"/>
        <w:ind w:left="1080" w:hanging="540"/>
        <w:rPr>
          <w:rFonts w:cs="Arial"/>
          <w:sz w:val="20"/>
        </w:rPr>
      </w:pPr>
      <w:r w:rsidRPr="00FF0DE5">
        <w:rPr>
          <w:rFonts w:cs="Arial"/>
          <w:sz w:val="20"/>
        </w:rPr>
        <w:t xml:space="preserve">de stichting: De Wolk, statutair gevestigd te Arnhem, kantoorhoudende te 4585 DF Arnhem, </w:t>
      </w:r>
      <w:proofErr w:type="spellStart"/>
      <w:r w:rsidRPr="00FF0DE5">
        <w:rPr>
          <w:rFonts w:cs="Arial"/>
          <w:sz w:val="20"/>
        </w:rPr>
        <w:t>Wolkweg</w:t>
      </w:r>
      <w:proofErr w:type="spellEnd"/>
      <w:r w:rsidRPr="00FF0DE5">
        <w:rPr>
          <w:rFonts w:cs="Arial"/>
          <w:sz w:val="20"/>
        </w:rPr>
        <w:t xml:space="preserve"> 8; en</w:t>
      </w:r>
    </w:p>
    <w:p w14:paraId="11741912" w14:textId="77777777" w:rsidR="00030B9C" w:rsidRPr="00030B9C" w:rsidRDefault="00030B9C" w:rsidP="00AE536B">
      <w:pPr>
        <w:numPr>
          <w:ilvl w:val="1"/>
          <w:numId w:val="21"/>
        </w:numPr>
        <w:tabs>
          <w:tab w:val="clear" w:pos="900"/>
          <w:tab w:val="num" w:pos="1080"/>
        </w:tabs>
        <w:spacing w:line="240" w:lineRule="auto"/>
        <w:ind w:left="1080" w:hanging="540"/>
        <w:rPr>
          <w:rFonts w:cs="Arial"/>
          <w:sz w:val="20"/>
        </w:rPr>
      </w:pPr>
      <w:r w:rsidRPr="00FF0DE5">
        <w:rPr>
          <w:rFonts w:cs="Arial"/>
          <w:sz w:val="20"/>
        </w:rPr>
        <w:t xml:space="preserve">de stichting: De Maan, statutair gevestigd te Arnhem, kantoorhoudende te 4578 DF Arnhem, </w:t>
      </w:r>
      <w:proofErr w:type="spellStart"/>
      <w:r w:rsidRPr="00FF0DE5">
        <w:rPr>
          <w:rFonts w:cs="Arial"/>
          <w:sz w:val="20"/>
        </w:rPr>
        <w:t>Maanweg</w:t>
      </w:r>
      <w:proofErr w:type="spellEnd"/>
      <w:r w:rsidRPr="00FF0DE5">
        <w:rPr>
          <w:rFonts w:cs="Arial"/>
          <w:sz w:val="20"/>
        </w:rPr>
        <w:t xml:space="preserve"> 8</w:t>
      </w:r>
    </w:p>
    <w:p w14:paraId="2DF2850E" w14:textId="77777777" w:rsidR="00030B9C" w:rsidRPr="002E573E" w:rsidRDefault="00030B9C" w:rsidP="00AE536B">
      <w:pPr>
        <w:spacing w:line="240" w:lineRule="auto"/>
        <w:rPr>
          <w:rFonts w:cs="Arial"/>
          <w:sz w:val="20"/>
          <w:u w:val="single"/>
        </w:rPr>
      </w:pPr>
    </w:p>
    <w:p w14:paraId="4BE748CB" w14:textId="77777777" w:rsidR="00030B9C" w:rsidRPr="00671B36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2E573E">
        <w:rPr>
          <w:rFonts w:cs="Arial"/>
          <w:sz w:val="20"/>
          <w:u w:val="single"/>
        </w:rPr>
        <w:t xml:space="preserve">8) 1 </w:t>
      </w:r>
      <w:r w:rsidRPr="00671B36">
        <w:rPr>
          <w:rFonts w:cs="Arial"/>
          <w:sz w:val="20"/>
          <w:u w:val="single"/>
        </w:rPr>
        <w:t>NP handelend voor een</w:t>
      </w:r>
      <w:r w:rsidR="00613BAC">
        <w:rPr>
          <w:rFonts w:cs="Arial"/>
          <w:sz w:val="20"/>
          <w:u w:val="single"/>
        </w:rPr>
        <w:t xml:space="preserve"> N</w:t>
      </w:r>
      <w:r w:rsidRPr="00671B36">
        <w:rPr>
          <w:rFonts w:cs="Arial"/>
          <w:sz w:val="20"/>
          <w:u w:val="single"/>
        </w:rPr>
        <w:t xml:space="preserve">NP, welke </w:t>
      </w:r>
      <w:r w:rsidR="00613BAC">
        <w:rPr>
          <w:rFonts w:cs="Arial"/>
          <w:sz w:val="20"/>
          <w:u w:val="single"/>
        </w:rPr>
        <w:t>N</w:t>
      </w:r>
      <w:r w:rsidRPr="00671B36">
        <w:rPr>
          <w:rFonts w:cs="Arial"/>
          <w:sz w:val="20"/>
          <w:u w:val="single"/>
        </w:rPr>
        <w:t xml:space="preserve">NP handelt namens een andere </w:t>
      </w:r>
      <w:r w:rsidR="00613BAC">
        <w:rPr>
          <w:rFonts w:cs="Arial"/>
          <w:sz w:val="20"/>
          <w:u w:val="single"/>
        </w:rPr>
        <w:t>N</w:t>
      </w:r>
      <w:r w:rsidRPr="00671B36">
        <w:rPr>
          <w:rFonts w:cs="Arial"/>
          <w:sz w:val="20"/>
          <w:u w:val="single"/>
        </w:rPr>
        <w:t>NP die ook weer handelt namens een andere NNP</w:t>
      </w:r>
      <w:r w:rsidR="00613BAC">
        <w:rPr>
          <w:rFonts w:cs="Arial"/>
          <w:sz w:val="20"/>
          <w:u w:val="single"/>
        </w:rPr>
        <w:t>, waarvan de NP en een NNP</w:t>
      </w:r>
      <w:r w:rsidRPr="00671B36">
        <w:rPr>
          <w:rFonts w:cs="Arial"/>
          <w:sz w:val="20"/>
          <w:u w:val="single"/>
        </w:rPr>
        <w:t xml:space="preserve"> deelnemen in een CV</w:t>
      </w:r>
    </w:p>
    <w:p w14:paraId="02E0845E" w14:textId="77777777" w:rsidR="00030B9C" w:rsidRPr="00671B36" w:rsidRDefault="00030B9C" w:rsidP="00AE536B">
      <w:pPr>
        <w:spacing w:line="240" w:lineRule="auto"/>
        <w:rPr>
          <w:rFonts w:cs="Arial"/>
          <w:sz w:val="20"/>
        </w:rPr>
      </w:pPr>
      <w:r w:rsidRPr="00671B36">
        <w:rPr>
          <w:rFonts w:cs="Arial"/>
          <w:sz w:val="20"/>
        </w:rPr>
        <w:t>de heer Mark Wouterse, geboren te Utrecht op elf mei negentienhonderdzestig, zich identificerende met zijn paspoort</w:t>
      </w:r>
      <w:r w:rsidR="00613BAC">
        <w:rPr>
          <w:rFonts w:cs="Arial"/>
          <w:sz w:val="20"/>
        </w:rPr>
        <w:t>,</w:t>
      </w:r>
      <w:r w:rsidRPr="00671B36">
        <w:rPr>
          <w:rFonts w:cs="Arial"/>
          <w:sz w:val="20"/>
        </w:rPr>
        <w:t xml:space="preserve"> met kenmerk GH78910, uitgegeven te Utrecht, op vijftien april tweeduizend elf, zonder het maken van partnerschapsvoorwaarden geregistreerd partner, wonende te 3434 GR Nieuwegein, Jan van </w:t>
      </w:r>
      <w:proofErr w:type="spellStart"/>
      <w:r w:rsidRPr="00671B36">
        <w:rPr>
          <w:rFonts w:cs="Arial"/>
          <w:sz w:val="20"/>
        </w:rPr>
        <w:t>Halststraat</w:t>
      </w:r>
      <w:proofErr w:type="spellEnd"/>
      <w:r w:rsidRPr="00671B36">
        <w:rPr>
          <w:rFonts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5 A"/>
        </w:smartTagPr>
        <w:r w:rsidRPr="00671B36">
          <w:rPr>
            <w:rFonts w:cs="Arial"/>
            <w:sz w:val="20"/>
          </w:rPr>
          <w:t>5 A</w:t>
        </w:r>
      </w:smartTag>
      <w:r w:rsidRPr="00671B36">
        <w:rPr>
          <w:rFonts w:cs="Arial"/>
          <w:sz w:val="20"/>
        </w:rPr>
        <w:t xml:space="preserve"> bis</w:t>
      </w:r>
      <w:r>
        <w:rPr>
          <w:rFonts w:cs="Arial"/>
          <w:sz w:val="20"/>
        </w:rPr>
        <w:t>,</w:t>
      </w:r>
      <w:r w:rsidRPr="00671B36">
        <w:rPr>
          <w:rFonts w:cs="Arial"/>
          <w:sz w:val="20"/>
        </w:rPr>
        <w:t xml:space="preserve"> te dezen handelend als zelfstandig bevoegd bestuurder van</w:t>
      </w:r>
      <w:r>
        <w:rPr>
          <w:rFonts w:cs="Arial"/>
          <w:sz w:val="20"/>
        </w:rPr>
        <w:t xml:space="preserve"> </w:t>
      </w:r>
      <w:r w:rsidRPr="00671B36">
        <w:rPr>
          <w:rFonts w:cs="Arial"/>
          <w:sz w:val="20"/>
        </w:rPr>
        <w:t>de besloten vennootschap met beperkte aansprakelijkheid</w:t>
      </w:r>
      <w:r w:rsidR="00613BAC">
        <w:rPr>
          <w:rFonts w:cs="Arial"/>
          <w:sz w:val="20"/>
        </w:rPr>
        <w:t>:</w:t>
      </w:r>
      <w:r w:rsidRPr="00671B36">
        <w:rPr>
          <w:rFonts w:cs="Arial"/>
          <w:sz w:val="20"/>
        </w:rPr>
        <w:t xml:space="preserve"> Kolhorn B.V., statutair gevestigd te </w:t>
      </w:r>
      <w:r w:rsidRPr="00671B36">
        <w:rPr>
          <w:rFonts w:cs="Arial"/>
          <w:sz w:val="20"/>
        </w:rPr>
        <w:lastRenderedPageBreak/>
        <w:t>Eindhoven, kantoorhoudende te 3400 AB Eindhoven, Stratumeind 6</w:t>
      </w:r>
      <w:r>
        <w:rPr>
          <w:rFonts w:cs="Arial"/>
          <w:sz w:val="20"/>
        </w:rPr>
        <w:t xml:space="preserve">, </w:t>
      </w:r>
      <w:r w:rsidRPr="00671B36">
        <w:rPr>
          <w:rFonts w:cs="Arial"/>
          <w:sz w:val="20"/>
        </w:rPr>
        <w:t>laatstgenoemde besloten vennootschap te dezen handelend als zelfstandig bevoegd bestuurder van</w:t>
      </w:r>
      <w:r>
        <w:rPr>
          <w:rFonts w:cs="Arial"/>
          <w:sz w:val="20"/>
        </w:rPr>
        <w:t xml:space="preserve"> </w:t>
      </w:r>
      <w:r w:rsidRPr="00671B36">
        <w:rPr>
          <w:rFonts w:cs="Arial"/>
          <w:sz w:val="20"/>
        </w:rPr>
        <w:t>de besloten vennootschap met beperkte aansprakelijkheid: Hoornboeg B.V., statutair gevestigd te Eindhoven, kantoorhoudende te 3400 AB Eindhoven, Stratumeind 8, hierna te noemen: Hoornboeg</w:t>
      </w:r>
      <w:r>
        <w:rPr>
          <w:rFonts w:cs="Arial"/>
          <w:sz w:val="20"/>
        </w:rPr>
        <w:t>,</w:t>
      </w:r>
      <w:r w:rsidRPr="00671B36">
        <w:rPr>
          <w:rFonts w:cs="Arial"/>
          <w:sz w:val="20"/>
        </w:rPr>
        <w:t xml:space="preserve"> Hoornboeg voornoemd, </w:t>
      </w:r>
      <w:r>
        <w:rPr>
          <w:rFonts w:cs="Arial"/>
          <w:sz w:val="20"/>
        </w:rPr>
        <w:t xml:space="preserve">te dezen </w:t>
      </w:r>
      <w:r w:rsidRPr="00671B36">
        <w:rPr>
          <w:rFonts w:cs="Arial"/>
          <w:sz w:val="20"/>
        </w:rPr>
        <w:t>rechtsgeldig vertegenwoordigend</w:t>
      </w:r>
      <w:r>
        <w:rPr>
          <w:rFonts w:cs="Arial"/>
          <w:sz w:val="20"/>
        </w:rPr>
        <w:t xml:space="preserve"> </w:t>
      </w:r>
      <w:r w:rsidRPr="00671B36">
        <w:rPr>
          <w:rFonts w:cs="Arial"/>
          <w:sz w:val="20"/>
        </w:rPr>
        <w:t>de besloten vennootschap met beperkte aansprakelijkheid: Boter B.V., statutair gevestigd te Utrecht, kantoorhoudende te 8456 DF Utrecht, Boterstraat 84, hierna te noemen</w:t>
      </w:r>
      <w:r w:rsidR="00FA0854">
        <w:rPr>
          <w:rFonts w:cs="Arial"/>
          <w:sz w:val="20"/>
        </w:rPr>
        <w:t>:</w:t>
      </w:r>
      <w:r w:rsidRPr="00671B36">
        <w:rPr>
          <w:rFonts w:cs="Arial"/>
          <w:sz w:val="20"/>
        </w:rPr>
        <w:t xml:space="preserve"> Boter; </w:t>
      </w:r>
    </w:p>
    <w:p w14:paraId="7A42BDD9" w14:textId="77777777" w:rsidR="00030B9C" w:rsidRPr="002E573E" w:rsidRDefault="00030B9C" w:rsidP="00AE536B">
      <w:pPr>
        <w:spacing w:line="240" w:lineRule="auto"/>
        <w:rPr>
          <w:rFonts w:cs="Arial"/>
          <w:sz w:val="20"/>
        </w:rPr>
      </w:pPr>
      <w:r w:rsidRPr="00671B36">
        <w:rPr>
          <w:rFonts w:cs="Arial"/>
          <w:sz w:val="20"/>
        </w:rPr>
        <w:t xml:space="preserve">De heer Wouterse en Boter voornoemd, te dezen gezamenlijk handelend als beherend vennoten van de commanditaire vennootschap </w:t>
      </w:r>
      <w:proofErr w:type="spellStart"/>
      <w:r w:rsidRPr="00671B36">
        <w:rPr>
          <w:rFonts w:cs="Arial"/>
          <w:sz w:val="20"/>
        </w:rPr>
        <w:t>Hillywood</w:t>
      </w:r>
      <w:proofErr w:type="spellEnd"/>
      <w:r w:rsidRPr="00671B36">
        <w:rPr>
          <w:rFonts w:cs="Arial"/>
          <w:sz w:val="20"/>
        </w:rPr>
        <w:t xml:space="preserve"> C.V., statutair gevestigd te Eindhoven, kantoorhoudende te 3400 AB Eindhoven, Stratumeind 10</w:t>
      </w:r>
    </w:p>
    <w:p w14:paraId="6D7A1469" w14:textId="77777777" w:rsidR="00030B9C" w:rsidRPr="002E573E" w:rsidRDefault="00030B9C" w:rsidP="00AE536B">
      <w:pPr>
        <w:spacing w:line="240" w:lineRule="auto"/>
        <w:rPr>
          <w:rFonts w:cs="Arial"/>
          <w:sz w:val="20"/>
          <w:u w:val="single"/>
        </w:rPr>
      </w:pPr>
    </w:p>
    <w:p w14:paraId="7F6DE42C" w14:textId="77777777" w:rsidR="00030B9C" w:rsidRPr="00671B36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671B36">
        <w:rPr>
          <w:rFonts w:cs="Arial"/>
          <w:sz w:val="20"/>
          <w:u w:val="single"/>
        </w:rPr>
        <w:t xml:space="preserve">9) 2 </w:t>
      </w:r>
      <w:proofErr w:type="spellStart"/>
      <w:r w:rsidRPr="00671B36">
        <w:rPr>
          <w:rFonts w:cs="Arial"/>
          <w:sz w:val="20"/>
          <w:u w:val="single"/>
        </w:rPr>
        <w:t>NP's</w:t>
      </w:r>
      <w:proofErr w:type="spellEnd"/>
      <w:r w:rsidRPr="00671B36">
        <w:rPr>
          <w:rFonts w:cs="Arial"/>
          <w:sz w:val="20"/>
          <w:u w:val="single"/>
        </w:rPr>
        <w:t xml:space="preserve"> (echtpaar) gezamenlijk handelend voor 1 NNP</w:t>
      </w:r>
    </w:p>
    <w:p w14:paraId="35D758B5" w14:textId="77777777" w:rsidR="00030B9C" w:rsidRDefault="00030B9C" w:rsidP="00E102ED">
      <w:pPr>
        <w:numPr>
          <w:ilvl w:val="0"/>
          <w:numId w:val="24"/>
        </w:numPr>
        <w:tabs>
          <w:tab w:val="clear" w:pos="720"/>
          <w:tab w:val="num" w:pos="540"/>
        </w:tabs>
        <w:spacing w:line="240" w:lineRule="auto"/>
        <w:ind w:left="540" w:hanging="540"/>
        <w:rPr>
          <w:sz w:val="20"/>
        </w:rPr>
      </w:pPr>
      <w:r w:rsidRPr="00C065ED">
        <w:rPr>
          <w:sz w:val="20"/>
        </w:rPr>
        <w:t>de heer Arie Bloem, geboren te Arnhem op twaalf juni negentienhonderdzestig, zich identificerende met zijn paspoort</w:t>
      </w:r>
      <w:r w:rsidR="00613BAC">
        <w:rPr>
          <w:sz w:val="20"/>
        </w:rPr>
        <w:t>,</w:t>
      </w:r>
      <w:r w:rsidRPr="00C065ED">
        <w:rPr>
          <w:sz w:val="20"/>
        </w:rPr>
        <w:t xml:space="preserve"> met kenmerk AB12345, uitgegeven te Apeldoorn, op vijftien mei tweeduizend tien;</w:t>
      </w:r>
    </w:p>
    <w:p w14:paraId="2172E0D0" w14:textId="77777777" w:rsidR="00030B9C" w:rsidRPr="00C065ED" w:rsidRDefault="00030B9C" w:rsidP="00E102ED">
      <w:pPr>
        <w:numPr>
          <w:ilvl w:val="0"/>
          <w:numId w:val="24"/>
        </w:numPr>
        <w:tabs>
          <w:tab w:val="clear" w:pos="720"/>
          <w:tab w:val="num" w:pos="540"/>
        </w:tabs>
        <w:spacing w:line="240" w:lineRule="auto"/>
        <w:ind w:left="540" w:hanging="540"/>
        <w:rPr>
          <w:sz w:val="20"/>
        </w:rPr>
      </w:pPr>
      <w:r w:rsidRPr="00C065ED">
        <w:rPr>
          <w:sz w:val="20"/>
        </w:rPr>
        <w:t>de heer Mark Wouterse, geboren te Utrecht op elf mei negentienhonderdzestig, zich identificerende met zijn paspoort</w:t>
      </w:r>
      <w:r w:rsidR="00613BAC">
        <w:rPr>
          <w:sz w:val="20"/>
        </w:rPr>
        <w:t>,</w:t>
      </w:r>
      <w:r w:rsidRPr="00C065ED">
        <w:rPr>
          <w:sz w:val="20"/>
        </w:rPr>
        <w:t xml:space="preserve"> met kenmerk GH78910, uitgegeven te Utrecht, op vijftien april tweeduizend elf; </w:t>
      </w:r>
    </w:p>
    <w:p w14:paraId="4F2742DC" w14:textId="77777777" w:rsidR="00030B9C" w:rsidRPr="002E573E" w:rsidRDefault="00030B9C" w:rsidP="00AE536B">
      <w:pPr>
        <w:spacing w:line="240" w:lineRule="auto"/>
        <w:rPr>
          <w:rFonts w:cs="Arial"/>
          <w:sz w:val="20"/>
        </w:rPr>
      </w:pPr>
      <w:r w:rsidRPr="00671B36">
        <w:rPr>
          <w:rFonts w:cs="Arial"/>
          <w:sz w:val="20"/>
        </w:rPr>
        <w:t xml:space="preserve">in wettelijke gemeenschap van goederen gehuwde echtgenoten, wonende te 3434 GR Nieuwegein, Jan van </w:t>
      </w:r>
      <w:proofErr w:type="spellStart"/>
      <w:r w:rsidRPr="00671B36">
        <w:rPr>
          <w:rFonts w:cs="Arial"/>
          <w:sz w:val="20"/>
        </w:rPr>
        <w:t>Halststraat</w:t>
      </w:r>
      <w:proofErr w:type="spellEnd"/>
      <w:r w:rsidRPr="00671B36">
        <w:rPr>
          <w:rFonts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5 A"/>
        </w:smartTagPr>
        <w:r w:rsidRPr="00671B36">
          <w:rPr>
            <w:rFonts w:cs="Arial"/>
            <w:sz w:val="20"/>
          </w:rPr>
          <w:t>5 A</w:t>
        </w:r>
      </w:smartTag>
      <w:r w:rsidRPr="00671B36">
        <w:rPr>
          <w:rFonts w:cs="Arial"/>
          <w:sz w:val="20"/>
        </w:rPr>
        <w:t xml:space="preserve"> bis</w:t>
      </w:r>
      <w:r>
        <w:rPr>
          <w:rFonts w:cs="Arial"/>
          <w:sz w:val="20"/>
        </w:rPr>
        <w:t>,</w:t>
      </w:r>
      <w:r w:rsidRPr="00671B36">
        <w:rPr>
          <w:rFonts w:cs="Arial"/>
          <w:sz w:val="20"/>
        </w:rPr>
        <w:t xml:space="preserve"> te dezen gezamenlijk handelend als zelfstandig bevoegd bestuurders van</w:t>
      </w:r>
      <w:r>
        <w:rPr>
          <w:rFonts w:cs="Arial"/>
          <w:sz w:val="20"/>
        </w:rPr>
        <w:t xml:space="preserve"> </w:t>
      </w:r>
      <w:r w:rsidRPr="00671B36">
        <w:rPr>
          <w:rFonts w:cs="Arial"/>
          <w:sz w:val="20"/>
        </w:rPr>
        <w:t>de stichting: Stichting Portaal, statutair gevestigd te Eindhoven, kantoorhoudende te 3400 AB Eindhoven, Stratumeind 6</w:t>
      </w:r>
    </w:p>
    <w:p w14:paraId="303CCDB6" w14:textId="77777777" w:rsidR="00030B9C" w:rsidRPr="002E573E" w:rsidRDefault="00030B9C" w:rsidP="00AE536B">
      <w:pPr>
        <w:spacing w:line="240" w:lineRule="auto"/>
        <w:rPr>
          <w:rFonts w:cs="Arial"/>
          <w:sz w:val="20"/>
          <w:u w:val="single"/>
        </w:rPr>
      </w:pPr>
    </w:p>
    <w:p w14:paraId="27AC8627" w14:textId="77777777" w:rsidR="00030B9C" w:rsidRPr="00671B36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671B36">
        <w:rPr>
          <w:rFonts w:cs="Arial"/>
          <w:sz w:val="20"/>
          <w:u w:val="single"/>
        </w:rPr>
        <w:t xml:space="preserve">10a) 1NP handelend in meerdere hoedanigheden voor verschillende </w:t>
      </w:r>
      <w:proofErr w:type="spellStart"/>
      <w:r w:rsidRPr="00671B36">
        <w:rPr>
          <w:rFonts w:cs="Arial"/>
          <w:sz w:val="20"/>
          <w:u w:val="single"/>
        </w:rPr>
        <w:t>NNP's</w:t>
      </w:r>
      <w:proofErr w:type="spellEnd"/>
    </w:p>
    <w:p w14:paraId="20A34124" w14:textId="77777777" w:rsidR="00030B9C" w:rsidRDefault="00030B9C" w:rsidP="00AE536B">
      <w:pPr>
        <w:spacing w:line="240" w:lineRule="auto"/>
        <w:rPr>
          <w:rFonts w:cs="Arial"/>
          <w:sz w:val="20"/>
        </w:rPr>
      </w:pPr>
      <w:r w:rsidRPr="00671B36">
        <w:rPr>
          <w:rFonts w:cs="Arial"/>
          <w:sz w:val="20"/>
        </w:rPr>
        <w:t>de heer Arie Bloem, geboren te Arnhem op twaalf juni negentienhonderdzestig, zich identificerende met zijn paspoort</w:t>
      </w:r>
      <w:r w:rsidR="00613BAC">
        <w:rPr>
          <w:rFonts w:cs="Arial"/>
          <w:sz w:val="20"/>
        </w:rPr>
        <w:t>,</w:t>
      </w:r>
      <w:r w:rsidRPr="00671B36">
        <w:rPr>
          <w:rFonts w:cs="Arial"/>
          <w:sz w:val="20"/>
        </w:rPr>
        <w:t xml:space="preserve"> met kenmerk GH78910, uitgegeven te Utrecht, op vijftien april tweeduizend </w:t>
      </w:r>
      <w:proofErr w:type="spellStart"/>
      <w:r w:rsidRPr="00671B36">
        <w:rPr>
          <w:rFonts w:cs="Arial"/>
          <w:sz w:val="20"/>
        </w:rPr>
        <w:t>elf,de</w:t>
      </w:r>
      <w:proofErr w:type="spellEnd"/>
      <w:r w:rsidRPr="00671B36">
        <w:rPr>
          <w:rFonts w:cs="Arial"/>
          <w:sz w:val="20"/>
        </w:rPr>
        <w:t xml:space="preserve"> niet-hertrouwde weduwnaar, niet geregistreerd als partner in de zin van het geregistreerd partnerschap</w:t>
      </w:r>
      <w:r>
        <w:rPr>
          <w:rFonts w:cs="Arial"/>
          <w:sz w:val="20"/>
        </w:rPr>
        <w:t>,</w:t>
      </w:r>
      <w:r w:rsidRPr="00671B36">
        <w:rPr>
          <w:rFonts w:cs="Arial"/>
          <w:sz w:val="20"/>
        </w:rPr>
        <w:t xml:space="preserve"> te dezen handelend:</w:t>
      </w:r>
    </w:p>
    <w:p w14:paraId="3206B3AF" w14:textId="77777777" w:rsidR="00030B9C" w:rsidRDefault="00030B9C" w:rsidP="00AE536B">
      <w:pPr>
        <w:numPr>
          <w:ilvl w:val="0"/>
          <w:numId w:val="27"/>
        </w:numPr>
        <w:tabs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671B36">
        <w:rPr>
          <w:rFonts w:cs="Arial"/>
          <w:sz w:val="20"/>
        </w:rPr>
        <w:t>voor zich in privé; en</w:t>
      </w:r>
    </w:p>
    <w:p w14:paraId="4627FD7E" w14:textId="77777777" w:rsidR="00030B9C" w:rsidRPr="00671B36" w:rsidRDefault="003439D0" w:rsidP="00234E56">
      <w:pPr>
        <w:numPr>
          <w:ilvl w:val="0"/>
          <w:numId w:val="27"/>
        </w:numPr>
        <w:tabs>
          <w:tab w:val="clear" w:pos="1797"/>
          <w:tab w:val="num" w:pos="540"/>
        </w:tabs>
        <w:spacing w:line="240" w:lineRule="auto"/>
        <w:ind w:hanging="1797"/>
        <w:rPr>
          <w:rFonts w:cs="Arial"/>
          <w:sz w:val="20"/>
        </w:rPr>
      </w:pPr>
      <w:r>
        <w:rPr>
          <w:rFonts w:cs="Arial"/>
          <w:sz w:val="20"/>
        </w:rPr>
        <w:t xml:space="preserve">als </w:t>
      </w:r>
      <w:r w:rsidR="00030B9C" w:rsidRPr="00671B36">
        <w:rPr>
          <w:rFonts w:cs="Arial"/>
          <w:sz w:val="20"/>
        </w:rPr>
        <w:t>rechtsgeldig vertegenwoordige</w:t>
      </w:r>
      <w:r>
        <w:rPr>
          <w:rFonts w:cs="Arial"/>
          <w:sz w:val="20"/>
        </w:rPr>
        <w:t>r van</w:t>
      </w:r>
      <w:r w:rsidR="00030B9C" w:rsidRPr="00671B36">
        <w:rPr>
          <w:rFonts w:cs="Arial"/>
          <w:sz w:val="20"/>
        </w:rPr>
        <w:t xml:space="preserve">: </w:t>
      </w:r>
    </w:p>
    <w:p w14:paraId="0734981A" w14:textId="77777777" w:rsidR="00030B9C" w:rsidRPr="00671B36" w:rsidRDefault="00030B9C" w:rsidP="00234E56">
      <w:pPr>
        <w:numPr>
          <w:ilvl w:val="0"/>
          <w:numId w:val="22"/>
        </w:numPr>
        <w:tabs>
          <w:tab w:val="clear" w:pos="2340"/>
          <w:tab w:val="num" w:pos="1080"/>
        </w:tabs>
        <w:spacing w:line="240" w:lineRule="auto"/>
        <w:ind w:left="1080" w:hanging="540"/>
        <w:rPr>
          <w:rFonts w:cs="Arial"/>
          <w:sz w:val="20"/>
        </w:rPr>
      </w:pPr>
      <w:r w:rsidRPr="00671B36">
        <w:rPr>
          <w:rFonts w:cs="Arial"/>
          <w:sz w:val="20"/>
        </w:rPr>
        <w:t>de besloten vennootschap met beperkte aansprakelijkheid: Reaal B.V., statutair gevestigd te Eindhoven, kantoorhoudende te 3400 AB Eindhoven, Stratumeind 6, hierna te noemen</w:t>
      </w:r>
      <w:r w:rsidR="00FA0854">
        <w:rPr>
          <w:rFonts w:cs="Arial"/>
          <w:sz w:val="20"/>
        </w:rPr>
        <w:t>:</w:t>
      </w:r>
      <w:r w:rsidRPr="00671B36">
        <w:rPr>
          <w:rFonts w:cs="Arial"/>
          <w:sz w:val="20"/>
        </w:rPr>
        <w:t xml:space="preserve"> Reaal; en</w:t>
      </w:r>
    </w:p>
    <w:p w14:paraId="07BBE24F" w14:textId="77777777" w:rsidR="00030B9C" w:rsidRDefault="00030B9C" w:rsidP="00AE536B">
      <w:pPr>
        <w:numPr>
          <w:ilvl w:val="0"/>
          <w:numId w:val="22"/>
        </w:numPr>
        <w:tabs>
          <w:tab w:val="clear" w:pos="2340"/>
          <w:tab w:val="left" w:pos="1080"/>
        </w:tabs>
        <w:spacing w:line="240" w:lineRule="auto"/>
        <w:ind w:left="1080" w:hanging="540"/>
        <w:rPr>
          <w:rFonts w:cs="Arial"/>
          <w:sz w:val="20"/>
        </w:rPr>
      </w:pPr>
      <w:r w:rsidRPr="00671B36">
        <w:rPr>
          <w:rFonts w:cs="Arial"/>
          <w:sz w:val="20"/>
        </w:rPr>
        <w:t>de besloten vennootschap met beperkte aansprakelijkheid: Telefoon B.V., statutair gevestigd te Eindhoven, kantoorhoudende te 3400 AB Eindhoven, Stratumeind 1</w:t>
      </w:r>
      <w:r>
        <w:rPr>
          <w:rFonts w:cs="Arial"/>
          <w:sz w:val="20"/>
        </w:rPr>
        <w:t>1, hierna te noemen</w:t>
      </w:r>
      <w:r w:rsidR="00FA0854">
        <w:rPr>
          <w:rFonts w:cs="Arial"/>
          <w:sz w:val="20"/>
        </w:rPr>
        <w:t>:</w:t>
      </w:r>
      <w:r>
        <w:rPr>
          <w:rFonts w:cs="Arial"/>
          <w:sz w:val="20"/>
        </w:rPr>
        <w:t xml:space="preserve"> Telefoon, Telefoon</w:t>
      </w:r>
      <w:r w:rsidRPr="00671B36">
        <w:rPr>
          <w:rFonts w:cs="Arial"/>
          <w:sz w:val="20"/>
        </w:rPr>
        <w:t xml:space="preserve"> B.V. voornoemd, te dezen handelend als zelfstandig bevoegd bestuurder van</w:t>
      </w:r>
      <w:r>
        <w:rPr>
          <w:rFonts w:cs="Arial"/>
          <w:sz w:val="20"/>
        </w:rPr>
        <w:t>:</w:t>
      </w:r>
      <w:r w:rsidRPr="00671B36">
        <w:rPr>
          <w:rFonts w:cs="Arial"/>
          <w:sz w:val="20"/>
        </w:rPr>
        <w:t xml:space="preserve"> </w:t>
      </w:r>
    </w:p>
    <w:p w14:paraId="4DE5A167" w14:textId="77777777" w:rsidR="00030B9C" w:rsidRDefault="00030B9C" w:rsidP="00234E56">
      <w:pPr>
        <w:numPr>
          <w:ilvl w:val="1"/>
          <w:numId w:val="22"/>
        </w:numPr>
        <w:tabs>
          <w:tab w:val="clear" w:pos="1260"/>
          <w:tab w:val="num" w:pos="1620"/>
        </w:tabs>
        <w:spacing w:line="240" w:lineRule="auto"/>
        <w:ind w:left="1620" w:hanging="540"/>
        <w:rPr>
          <w:rFonts w:cs="Arial"/>
          <w:sz w:val="20"/>
        </w:rPr>
      </w:pPr>
      <w:r w:rsidRPr="00671B36">
        <w:rPr>
          <w:rFonts w:cs="Arial"/>
          <w:sz w:val="20"/>
        </w:rPr>
        <w:t xml:space="preserve">de stichting: De Wolk, statutair gevestigd te Arnhem, kantoorhoudende te 4585 DF Arnhem, </w:t>
      </w:r>
      <w:proofErr w:type="spellStart"/>
      <w:r w:rsidRPr="00671B36">
        <w:rPr>
          <w:rFonts w:cs="Arial"/>
          <w:sz w:val="20"/>
        </w:rPr>
        <w:t>Wolkweg</w:t>
      </w:r>
      <w:proofErr w:type="spellEnd"/>
      <w:r w:rsidRPr="00671B36">
        <w:rPr>
          <w:rFonts w:cs="Arial"/>
          <w:sz w:val="20"/>
        </w:rPr>
        <w:t xml:space="preserve"> 8</w:t>
      </w:r>
      <w:r>
        <w:rPr>
          <w:rFonts w:cs="Arial"/>
          <w:sz w:val="20"/>
        </w:rPr>
        <w:t>; en</w:t>
      </w:r>
    </w:p>
    <w:p w14:paraId="7D6DC8CD" w14:textId="77777777" w:rsidR="00030B9C" w:rsidRDefault="00030B9C" w:rsidP="00AE536B">
      <w:pPr>
        <w:numPr>
          <w:ilvl w:val="1"/>
          <w:numId w:val="22"/>
        </w:numPr>
        <w:tabs>
          <w:tab w:val="clear" w:pos="1260"/>
          <w:tab w:val="num" w:pos="1620"/>
        </w:tabs>
        <w:spacing w:line="240" w:lineRule="auto"/>
        <w:ind w:left="1620" w:hanging="540"/>
        <w:rPr>
          <w:rFonts w:cs="Arial"/>
          <w:sz w:val="20"/>
        </w:rPr>
      </w:pPr>
      <w:r>
        <w:rPr>
          <w:rFonts w:cs="Arial"/>
          <w:sz w:val="20"/>
        </w:rPr>
        <w:t>de stichting: De Zon</w:t>
      </w:r>
      <w:r w:rsidRPr="00671B36">
        <w:rPr>
          <w:rFonts w:cs="Arial"/>
          <w:sz w:val="20"/>
        </w:rPr>
        <w:t>, statutair gevestigd te Arnhem, kantoor</w:t>
      </w:r>
      <w:r>
        <w:rPr>
          <w:rFonts w:cs="Arial"/>
          <w:sz w:val="20"/>
        </w:rPr>
        <w:t xml:space="preserve">houdende te 4586 DE Arnhem, </w:t>
      </w:r>
      <w:proofErr w:type="spellStart"/>
      <w:r>
        <w:rPr>
          <w:rFonts w:cs="Arial"/>
          <w:sz w:val="20"/>
        </w:rPr>
        <w:t>Zonweg</w:t>
      </w:r>
      <w:proofErr w:type="spellEnd"/>
      <w:r>
        <w:rPr>
          <w:rFonts w:cs="Arial"/>
          <w:sz w:val="20"/>
        </w:rPr>
        <w:t xml:space="preserve"> 10; en</w:t>
      </w:r>
    </w:p>
    <w:p w14:paraId="77BD5F40" w14:textId="77777777" w:rsidR="00030B9C" w:rsidRDefault="00030B9C" w:rsidP="00234E56">
      <w:pPr>
        <w:numPr>
          <w:ilvl w:val="0"/>
          <w:numId w:val="27"/>
        </w:numPr>
        <w:tabs>
          <w:tab w:val="clear" w:pos="1797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671B36">
        <w:rPr>
          <w:rFonts w:cs="Arial"/>
          <w:sz w:val="20"/>
        </w:rPr>
        <w:t xml:space="preserve">als mondeling gevolmachtigde van de naamloze vennootschap: Zomertuin NV, statutair gevestigd te Zwolle, kantoorhoudende te 7211 KH Zwolle, </w:t>
      </w:r>
      <w:proofErr w:type="spellStart"/>
      <w:r w:rsidRPr="00671B36">
        <w:rPr>
          <w:rFonts w:cs="Arial"/>
          <w:sz w:val="20"/>
        </w:rPr>
        <w:t>Polsweg</w:t>
      </w:r>
      <w:proofErr w:type="spellEnd"/>
      <w:r w:rsidRPr="00671B36">
        <w:rPr>
          <w:rFonts w:cs="Arial"/>
          <w:sz w:val="20"/>
        </w:rPr>
        <w:t xml:space="preserve"> 15, hierna te noemen</w:t>
      </w:r>
      <w:r w:rsidR="00FA0854">
        <w:rPr>
          <w:rFonts w:cs="Arial"/>
          <w:sz w:val="20"/>
        </w:rPr>
        <w:t>:</w:t>
      </w:r>
      <w:r w:rsidRPr="00671B36">
        <w:rPr>
          <w:rFonts w:cs="Arial"/>
          <w:sz w:val="20"/>
        </w:rPr>
        <w:t xml:space="preserve"> Zomertuin; en </w:t>
      </w:r>
    </w:p>
    <w:p w14:paraId="36FC00FA" w14:textId="77777777" w:rsidR="00030B9C" w:rsidRDefault="00030B9C" w:rsidP="00234E56">
      <w:pPr>
        <w:numPr>
          <w:ilvl w:val="0"/>
          <w:numId w:val="27"/>
        </w:numPr>
        <w:tabs>
          <w:tab w:val="clear" w:pos="1797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671B36">
        <w:rPr>
          <w:rFonts w:cs="Arial"/>
          <w:sz w:val="20"/>
        </w:rPr>
        <w:t>in zijn hoedanigheid van zelfstandig bevoegd directeur van de besloten vennootschap met beperkte aansprakelijkheid: Winter B.V., statutair gevestigd te Eindhoven, kantoorhoudende te 3400 AB Eindhoven, Stratumeind 425</w:t>
      </w:r>
      <w:r>
        <w:rPr>
          <w:rFonts w:cs="Arial"/>
          <w:sz w:val="20"/>
        </w:rPr>
        <w:t>,</w:t>
      </w:r>
      <w:r w:rsidRPr="00671B36">
        <w:rPr>
          <w:rFonts w:cs="Arial"/>
          <w:sz w:val="20"/>
        </w:rPr>
        <w:t xml:space="preserve"> Winter B.V. voornoemd, te dezen handelend als zelfstandig bevoegd bestuurder van</w:t>
      </w:r>
      <w:r>
        <w:rPr>
          <w:rFonts w:cs="Arial"/>
          <w:sz w:val="20"/>
        </w:rPr>
        <w:t xml:space="preserve"> de stichting: De Aarde</w:t>
      </w:r>
      <w:r w:rsidRPr="00671B36">
        <w:rPr>
          <w:rFonts w:cs="Arial"/>
          <w:sz w:val="20"/>
        </w:rPr>
        <w:t>, statutair gevestigd te A</w:t>
      </w:r>
      <w:r>
        <w:rPr>
          <w:rFonts w:cs="Arial"/>
          <w:sz w:val="20"/>
        </w:rPr>
        <w:t>rnhem, kantoorhoudende te 4555 HF Arnhem, Aardeweg 12</w:t>
      </w:r>
    </w:p>
    <w:p w14:paraId="7CBE51DB" w14:textId="77777777" w:rsidR="00030B9C" w:rsidRPr="002E573E" w:rsidRDefault="00030B9C" w:rsidP="00AE536B">
      <w:pPr>
        <w:spacing w:line="240" w:lineRule="auto"/>
        <w:rPr>
          <w:rFonts w:cs="Arial"/>
          <w:sz w:val="20"/>
          <w:u w:val="single"/>
        </w:rPr>
      </w:pPr>
    </w:p>
    <w:p w14:paraId="2C573300" w14:textId="77777777" w:rsidR="00030B9C" w:rsidRPr="002E573E" w:rsidRDefault="00030B9C" w:rsidP="00AE536B">
      <w:pPr>
        <w:spacing w:line="240" w:lineRule="auto"/>
        <w:rPr>
          <w:rFonts w:cs="Arial"/>
          <w:sz w:val="20"/>
          <w:u w:val="single"/>
        </w:rPr>
      </w:pPr>
      <w:r w:rsidRPr="002E573E">
        <w:rPr>
          <w:rFonts w:cs="Arial"/>
          <w:sz w:val="20"/>
          <w:u w:val="single"/>
        </w:rPr>
        <w:t xml:space="preserve">10b) 1NP handelend in meerdere hoedanigheden voor verschillende </w:t>
      </w:r>
      <w:proofErr w:type="spellStart"/>
      <w:r w:rsidRPr="002E573E">
        <w:rPr>
          <w:rFonts w:cs="Arial"/>
          <w:sz w:val="20"/>
          <w:u w:val="single"/>
        </w:rPr>
        <w:t>NNP's</w:t>
      </w:r>
      <w:proofErr w:type="spellEnd"/>
    </w:p>
    <w:p w14:paraId="284C44F8" w14:textId="77777777" w:rsidR="00030B9C" w:rsidRDefault="00030B9C" w:rsidP="00AE536B">
      <w:pPr>
        <w:spacing w:line="240" w:lineRule="auto"/>
        <w:rPr>
          <w:rFonts w:cs="Arial"/>
          <w:sz w:val="20"/>
        </w:rPr>
      </w:pPr>
      <w:r w:rsidRPr="00453A7D">
        <w:rPr>
          <w:rFonts w:cs="Arial"/>
          <w:sz w:val="20"/>
        </w:rPr>
        <w:t>de heer Arie Bloem, geboren te Arnhem op twaalf juni negentienhonderdzestig, zich identificerende met zijn paspoort</w:t>
      </w:r>
      <w:r w:rsidR="00613BAC">
        <w:rPr>
          <w:rFonts w:cs="Arial"/>
          <w:sz w:val="20"/>
        </w:rPr>
        <w:t>,</w:t>
      </w:r>
      <w:r w:rsidRPr="00453A7D">
        <w:rPr>
          <w:rFonts w:cs="Arial"/>
          <w:sz w:val="20"/>
        </w:rPr>
        <w:t xml:space="preserve"> met kenmerk GH78910, uitgegeven te Utrecht, op vijftien april tweeduizend </w:t>
      </w:r>
      <w:proofErr w:type="spellStart"/>
      <w:r w:rsidRPr="00453A7D">
        <w:rPr>
          <w:rFonts w:cs="Arial"/>
          <w:sz w:val="20"/>
        </w:rPr>
        <w:t>elf,de</w:t>
      </w:r>
      <w:proofErr w:type="spellEnd"/>
      <w:r w:rsidRPr="00453A7D">
        <w:rPr>
          <w:rFonts w:cs="Arial"/>
          <w:sz w:val="20"/>
        </w:rPr>
        <w:t xml:space="preserve"> niet-hertrouwde weduwnaar, niet geregistreerd als partner in de zin van het geregistreerd partnerschap</w:t>
      </w:r>
      <w:r>
        <w:rPr>
          <w:rFonts w:cs="Arial"/>
          <w:sz w:val="20"/>
        </w:rPr>
        <w:t>,</w:t>
      </w:r>
      <w:r w:rsidRPr="00453A7D">
        <w:rPr>
          <w:rFonts w:cs="Arial"/>
          <w:sz w:val="20"/>
        </w:rPr>
        <w:t xml:space="preserve"> </w:t>
      </w:r>
      <w:r>
        <w:rPr>
          <w:rFonts w:cs="Arial"/>
          <w:sz w:val="20"/>
        </w:rPr>
        <w:t>te dezen handelend:</w:t>
      </w:r>
    </w:p>
    <w:p w14:paraId="10FE99E4" w14:textId="77777777" w:rsidR="00030B9C" w:rsidRDefault="00030B9C" w:rsidP="00AE536B">
      <w:pPr>
        <w:numPr>
          <w:ilvl w:val="0"/>
          <w:numId w:val="28"/>
        </w:numPr>
        <w:tabs>
          <w:tab w:val="clear" w:pos="717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>
        <w:rPr>
          <w:rFonts w:cs="Arial"/>
          <w:sz w:val="20"/>
        </w:rPr>
        <w:t>als</w:t>
      </w:r>
      <w:r w:rsidRPr="00453A7D">
        <w:rPr>
          <w:rFonts w:cs="Arial"/>
          <w:sz w:val="20"/>
        </w:rPr>
        <w:t xml:space="preserve"> mondeling gevolmachtigde van de naamloze vennootschap: Zomertuin NV, statutair gevestigd te Zwolle, kantoorhoudende te 7211 KH Zwolle, </w:t>
      </w:r>
      <w:proofErr w:type="spellStart"/>
      <w:r w:rsidRPr="00453A7D">
        <w:rPr>
          <w:rFonts w:cs="Arial"/>
          <w:sz w:val="20"/>
        </w:rPr>
        <w:t>Polsweg</w:t>
      </w:r>
      <w:proofErr w:type="spellEnd"/>
      <w:r w:rsidRPr="00453A7D">
        <w:rPr>
          <w:rFonts w:cs="Arial"/>
          <w:sz w:val="20"/>
        </w:rPr>
        <w:t xml:space="preserve"> 15, hierna te noemen</w:t>
      </w:r>
      <w:r w:rsidR="00FA0854">
        <w:rPr>
          <w:rFonts w:cs="Arial"/>
          <w:sz w:val="20"/>
        </w:rPr>
        <w:t>:</w:t>
      </w:r>
      <w:r w:rsidRPr="00453A7D">
        <w:rPr>
          <w:rFonts w:cs="Arial"/>
          <w:sz w:val="20"/>
        </w:rPr>
        <w:t xml:space="preserve"> Zomertuin; en </w:t>
      </w:r>
    </w:p>
    <w:p w14:paraId="1262715C" w14:textId="77777777" w:rsidR="00030B9C" w:rsidRPr="00453A7D" w:rsidRDefault="00030B9C" w:rsidP="00AE536B">
      <w:pPr>
        <w:numPr>
          <w:ilvl w:val="0"/>
          <w:numId w:val="28"/>
        </w:numPr>
        <w:tabs>
          <w:tab w:val="clear" w:pos="717"/>
          <w:tab w:val="num" w:pos="540"/>
        </w:tabs>
        <w:spacing w:line="240" w:lineRule="auto"/>
        <w:ind w:left="540" w:hanging="540"/>
        <w:rPr>
          <w:rFonts w:cs="Arial"/>
          <w:sz w:val="20"/>
        </w:rPr>
      </w:pPr>
      <w:r w:rsidRPr="00453A7D">
        <w:rPr>
          <w:rFonts w:cs="Arial"/>
          <w:sz w:val="20"/>
        </w:rPr>
        <w:t xml:space="preserve">in zijn hoedanigheid van zelfstandig bevoegd directeur van de besloten vennootschap met beperkte aansprakelijkheid: Reaal B.V., statutair gevestigd te Eindhoven, kantoorhoudende te </w:t>
      </w:r>
      <w:r w:rsidRPr="00453A7D">
        <w:rPr>
          <w:rFonts w:cs="Arial"/>
          <w:sz w:val="20"/>
        </w:rPr>
        <w:lastRenderedPageBreak/>
        <w:t>3400 AB Eindhoven, Stratumeind 6</w:t>
      </w:r>
      <w:r>
        <w:rPr>
          <w:rFonts w:cs="Arial"/>
          <w:sz w:val="20"/>
        </w:rPr>
        <w:t>,</w:t>
      </w:r>
      <w:r w:rsidRPr="00453A7D">
        <w:rPr>
          <w:rFonts w:cs="Arial"/>
          <w:sz w:val="20"/>
        </w:rPr>
        <w:t xml:space="preserve"> Reaal B.V. voornoemd, te dezen handelend als zelfstandig bevoegd bestuurder van</w:t>
      </w:r>
      <w:r>
        <w:rPr>
          <w:rFonts w:cs="Arial"/>
          <w:sz w:val="20"/>
        </w:rPr>
        <w:t xml:space="preserve"> </w:t>
      </w:r>
      <w:r w:rsidRPr="00453A7D">
        <w:rPr>
          <w:rFonts w:cs="Arial"/>
          <w:sz w:val="20"/>
        </w:rPr>
        <w:t xml:space="preserve">de stichting: De Wolk, statutair gevestigd te Arnhem, kantoorhoudende te 4585 DF Arnhem, </w:t>
      </w:r>
      <w:proofErr w:type="spellStart"/>
      <w:r w:rsidRPr="00453A7D">
        <w:rPr>
          <w:rFonts w:cs="Arial"/>
          <w:sz w:val="20"/>
        </w:rPr>
        <w:t>Wolkweg</w:t>
      </w:r>
      <w:proofErr w:type="spellEnd"/>
      <w:r w:rsidRPr="00453A7D">
        <w:rPr>
          <w:rFonts w:cs="Arial"/>
          <w:sz w:val="20"/>
        </w:rPr>
        <w:t xml:space="preserve"> 8</w:t>
      </w:r>
    </w:p>
    <w:p w14:paraId="65A38C5E" w14:textId="77777777" w:rsidR="009D651B" w:rsidRPr="002E573E" w:rsidRDefault="009D651B" w:rsidP="00AE536B">
      <w:pPr>
        <w:spacing w:line="240" w:lineRule="auto"/>
        <w:rPr>
          <w:rFonts w:cs="Arial"/>
          <w:sz w:val="20"/>
          <w:u w:val="single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9B5888" w:rsidRPr="002E573E" w14:paraId="77B846D9" w14:textId="77777777" w:rsidTr="00627CE6">
        <w:trPr>
          <w:trHeight w:val="332"/>
        </w:trPr>
        <w:tc>
          <w:tcPr>
            <w:tcW w:w="5173" w:type="dxa"/>
            <w:vAlign w:val="bottom"/>
          </w:tcPr>
          <w:p w14:paraId="4E4CE9F5" w14:textId="77777777" w:rsidR="009B5888" w:rsidRPr="002E573E" w:rsidRDefault="009B5888" w:rsidP="00AE536B">
            <w:pPr>
              <w:pStyle w:val="kopje"/>
              <w:spacing w:line="240" w:lineRule="auto"/>
              <w:rPr>
                <w:rFonts w:cs="Arial"/>
                <w:b w:val="0"/>
                <w:bCs/>
                <w:sz w:val="20"/>
              </w:rPr>
            </w:pPr>
            <w:r w:rsidRPr="002E573E">
              <w:rPr>
                <w:rFonts w:cs="Arial"/>
                <w:sz w:val="20"/>
              </w:rPr>
              <w:t>Versiehistorie</w:t>
            </w:r>
          </w:p>
        </w:tc>
      </w:tr>
    </w:tbl>
    <w:p w14:paraId="7382F3C8" w14:textId="77777777" w:rsidR="009B5888" w:rsidRPr="002E573E" w:rsidRDefault="009B5888" w:rsidP="00AE536B">
      <w:pPr>
        <w:spacing w:line="240" w:lineRule="auto"/>
        <w:rPr>
          <w:rFonts w:cs="Arial"/>
          <w:sz w:val="20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10"/>
        <w:gridCol w:w="4469"/>
      </w:tblGrid>
      <w:tr w:rsidR="009B5888" w:rsidRPr="002E573E" w14:paraId="528D714B" w14:textId="77777777" w:rsidTr="00BB17C2">
        <w:trPr>
          <w:trHeight w:hRule="exact" w:val="281"/>
          <w:tblHeader/>
        </w:trPr>
        <w:tc>
          <w:tcPr>
            <w:tcW w:w="779" w:type="dxa"/>
            <w:vAlign w:val="bottom"/>
          </w:tcPr>
          <w:p w14:paraId="01CF30BA" w14:textId="77777777" w:rsidR="009B5888" w:rsidRPr="002E573E" w:rsidRDefault="009B5888" w:rsidP="00AE536B">
            <w:pPr>
              <w:pStyle w:val="tussenkopje"/>
              <w:spacing w:before="0" w:line="240" w:lineRule="auto"/>
              <w:rPr>
                <w:rFonts w:cs="Arial"/>
                <w:sz w:val="20"/>
                <w:lang w:val="nl-NL"/>
              </w:rPr>
            </w:pPr>
            <w:r w:rsidRPr="002E573E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048D06CC" w14:textId="77777777" w:rsidR="009B5888" w:rsidRPr="002E573E" w:rsidRDefault="009B5888" w:rsidP="00AE536B">
            <w:pPr>
              <w:pStyle w:val="tussenkopje"/>
              <w:spacing w:before="0" w:line="240" w:lineRule="auto"/>
              <w:rPr>
                <w:rFonts w:cs="Arial"/>
                <w:sz w:val="20"/>
                <w:lang w:val="nl-NL"/>
              </w:rPr>
            </w:pPr>
            <w:r w:rsidRPr="002E573E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910" w:type="dxa"/>
            <w:vAlign w:val="bottom"/>
          </w:tcPr>
          <w:p w14:paraId="314A6E92" w14:textId="77777777" w:rsidR="009B5888" w:rsidRPr="002E573E" w:rsidRDefault="009B5888" w:rsidP="00AE536B">
            <w:pPr>
              <w:pStyle w:val="tussenkopje"/>
              <w:spacing w:before="0" w:line="240" w:lineRule="auto"/>
              <w:rPr>
                <w:rFonts w:cs="Arial"/>
                <w:sz w:val="20"/>
                <w:lang w:val="nl-NL"/>
              </w:rPr>
            </w:pPr>
            <w:r w:rsidRPr="002E573E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469" w:type="dxa"/>
            <w:vAlign w:val="bottom"/>
          </w:tcPr>
          <w:p w14:paraId="0F8092D3" w14:textId="77777777" w:rsidR="009B5888" w:rsidRPr="002E573E" w:rsidRDefault="009B5888" w:rsidP="00AE536B">
            <w:pPr>
              <w:pStyle w:val="tussenkopje"/>
              <w:spacing w:before="0" w:line="240" w:lineRule="auto"/>
              <w:rPr>
                <w:rFonts w:cs="Arial"/>
                <w:sz w:val="20"/>
                <w:lang w:val="nl-NL"/>
              </w:rPr>
            </w:pPr>
            <w:r w:rsidRPr="002E573E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69195C" w:rsidRPr="002E573E" w14:paraId="3FCF78BA" w14:textId="77777777" w:rsidTr="00BB17C2">
        <w:tc>
          <w:tcPr>
            <w:tcW w:w="779" w:type="dxa"/>
          </w:tcPr>
          <w:p w14:paraId="17403B21" w14:textId="77777777" w:rsidR="0069195C" w:rsidRPr="002E573E" w:rsidRDefault="008645D2" w:rsidP="00AE536B">
            <w:pPr>
              <w:pStyle w:val="Koptekst"/>
              <w:tabs>
                <w:tab w:val="clear" w:pos="4536"/>
                <w:tab w:val="clear" w:pos="9072"/>
              </w:tabs>
              <w:spacing w:line="240" w:lineRule="auto"/>
              <w:rPr>
                <w:rStyle w:val="Versie"/>
                <w:rFonts w:ascii="Arial" w:hAnsi="Arial" w:cs="Arial"/>
                <w:sz w:val="20"/>
              </w:rPr>
            </w:pPr>
            <w:bookmarkStart w:id="32" w:name="bmVersie"/>
            <w:bookmarkEnd w:id="32"/>
            <w:r w:rsidRPr="002E573E">
              <w:rPr>
                <w:rStyle w:val="Versie"/>
                <w:rFonts w:ascii="Arial" w:hAnsi="Arial" w:cs="Arial"/>
                <w:sz w:val="20"/>
              </w:rPr>
              <w:t>2.0</w:t>
            </w:r>
          </w:p>
        </w:tc>
        <w:tc>
          <w:tcPr>
            <w:tcW w:w="1701" w:type="dxa"/>
          </w:tcPr>
          <w:p w14:paraId="162919F0" w14:textId="77777777" w:rsidR="0069195C" w:rsidRPr="002E573E" w:rsidRDefault="008645D2" w:rsidP="00AE536B">
            <w:pPr>
              <w:spacing w:line="240" w:lineRule="auto"/>
              <w:rPr>
                <w:rStyle w:val="Datumopmaakprofiel"/>
                <w:rFonts w:ascii="Arial" w:hAnsi="Arial" w:cs="Arial"/>
                <w:sz w:val="20"/>
              </w:rPr>
            </w:pPr>
            <w:r w:rsidRPr="002E573E">
              <w:rPr>
                <w:rStyle w:val="Datumopmaakprofiel"/>
                <w:rFonts w:ascii="Arial" w:hAnsi="Arial" w:cs="Arial"/>
                <w:sz w:val="20"/>
              </w:rPr>
              <w:t>20 mei 2010</w:t>
            </w:r>
          </w:p>
        </w:tc>
        <w:tc>
          <w:tcPr>
            <w:tcW w:w="1910" w:type="dxa"/>
          </w:tcPr>
          <w:p w14:paraId="41D4C176" w14:textId="77777777" w:rsidR="0069195C" w:rsidRPr="002E573E" w:rsidRDefault="008645D2" w:rsidP="00AE536B">
            <w:pPr>
              <w:spacing w:line="240" w:lineRule="auto"/>
              <w:rPr>
                <w:rFonts w:cs="Arial"/>
                <w:sz w:val="20"/>
              </w:rPr>
            </w:pPr>
            <w:r w:rsidRPr="002E573E">
              <w:rPr>
                <w:rFonts w:cs="Arial"/>
                <w:sz w:val="20"/>
              </w:rPr>
              <w:t>RZ/PPB</w:t>
            </w:r>
          </w:p>
        </w:tc>
        <w:tc>
          <w:tcPr>
            <w:tcW w:w="4469" w:type="dxa"/>
          </w:tcPr>
          <w:p w14:paraId="1A0EAB54" w14:textId="77777777" w:rsidR="0069195C" w:rsidRPr="002E573E" w:rsidRDefault="008645D2" w:rsidP="00AE536B">
            <w:pPr>
              <w:spacing w:line="240" w:lineRule="auto"/>
              <w:rPr>
                <w:rFonts w:cs="Arial"/>
                <w:sz w:val="20"/>
              </w:rPr>
            </w:pPr>
            <w:r w:rsidRPr="002E573E">
              <w:rPr>
                <w:rFonts w:cs="Arial"/>
                <w:sz w:val="20"/>
              </w:rPr>
              <w:t xml:space="preserve">Publicatieversie (geanonimiseerde kopie van werkversie 1.4.2, tevens verwijzingen opgenomen naar de publicatieversies van de betrokken tekstblokken) </w:t>
            </w:r>
          </w:p>
        </w:tc>
      </w:tr>
      <w:tr w:rsidR="005E6E3C" w:rsidRPr="002E573E" w14:paraId="00019283" w14:textId="77777777" w:rsidTr="00BB17C2">
        <w:tc>
          <w:tcPr>
            <w:tcW w:w="779" w:type="dxa"/>
          </w:tcPr>
          <w:p w14:paraId="15574ECA" w14:textId="77777777" w:rsidR="005E6E3C" w:rsidRPr="002E573E" w:rsidRDefault="005E6E3C" w:rsidP="00AE536B">
            <w:pPr>
              <w:pStyle w:val="Koptekst"/>
              <w:tabs>
                <w:tab w:val="clear" w:pos="4536"/>
                <w:tab w:val="clear" w:pos="9072"/>
              </w:tabs>
              <w:spacing w:line="240" w:lineRule="auto"/>
              <w:rPr>
                <w:rStyle w:val="Versie"/>
                <w:rFonts w:ascii="Arial" w:hAnsi="Arial" w:cs="Arial"/>
                <w:sz w:val="20"/>
              </w:rPr>
            </w:pPr>
            <w:r w:rsidRPr="002E573E">
              <w:rPr>
                <w:rStyle w:val="Versie"/>
                <w:rFonts w:ascii="Arial" w:hAnsi="Arial" w:cs="Arial"/>
                <w:sz w:val="20"/>
              </w:rPr>
              <w:t>2.8</w:t>
            </w:r>
          </w:p>
        </w:tc>
        <w:tc>
          <w:tcPr>
            <w:tcW w:w="1701" w:type="dxa"/>
          </w:tcPr>
          <w:p w14:paraId="51765F58" w14:textId="77777777" w:rsidR="005E6E3C" w:rsidRPr="002E573E" w:rsidRDefault="00B4537A" w:rsidP="00AE536B">
            <w:pPr>
              <w:spacing w:line="240" w:lineRule="auto"/>
              <w:rPr>
                <w:rStyle w:val="Datumopmaakprofiel"/>
                <w:rFonts w:ascii="Arial" w:hAnsi="Arial" w:cs="Arial"/>
                <w:sz w:val="20"/>
              </w:rPr>
            </w:pPr>
            <w:r w:rsidRPr="002E573E">
              <w:rPr>
                <w:rStyle w:val="Datumopmaakprofiel"/>
                <w:rFonts w:ascii="Arial" w:hAnsi="Arial" w:cs="Arial"/>
                <w:sz w:val="20"/>
              </w:rPr>
              <w:t>1</w:t>
            </w:r>
            <w:r w:rsidR="00653D49" w:rsidRPr="002E573E">
              <w:rPr>
                <w:rStyle w:val="Datumopmaakprofiel"/>
                <w:rFonts w:ascii="Arial" w:hAnsi="Arial" w:cs="Arial"/>
                <w:sz w:val="20"/>
              </w:rPr>
              <w:t>2 juni</w:t>
            </w:r>
            <w:r w:rsidR="005E6E3C" w:rsidRPr="002E573E">
              <w:rPr>
                <w:rStyle w:val="Datumopmaakprofiel"/>
                <w:rFonts w:ascii="Arial" w:hAnsi="Arial" w:cs="Arial"/>
                <w:sz w:val="20"/>
              </w:rPr>
              <w:t xml:space="preserve"> 2013</w:t>
            </w:r>
          </w:p>
        </w:tc>
        <w:tc>
          <w:tcPr>
            <w:tcW w:w="1910" w:type="dxa"/>
          </w:tcPr>
          <w:p w14:paraId="45348324" w14:textId="77777777" w:rsidR="005E6E3C" w:rsidRPr="002E573E" w:rsidRDefault="005E6E3C" w:rsidP="00AE536B">
            <w:pPr>
              <w:spacing w:line="240" w:lineRule="auto"/>
              <w:rPr>
                <w:rFonts w:cs="Arial"/>
                <w:sz w:val="20"/>
              </w:rPr>
            </w:pPr>
            <w:r w:rsidRPr="002E573E">
              <w:rPr>
                <w:rFonts w:cs="Arial"/>
                <w:sz w:val="20"/>
              </w:rPr>
              <w:t>RZ/PPB</w:t>
            </w:r>
          </w:p>
        </w:tc>
        <w:tc>
          <w:tcPr>
            <w:tcW w:w="4469" w:type="dxa"/>
          </w:tcPr>
          <w:p w14:paraId="0A97E38F" w14:textId="77777777" w:rsidR="007E50BA" w:rsidRPr="002E573E" w:rsidRDefault="003F747D" w:rsidP="00AE536B">
            <w:pPr>
              <w:spacing w:line="240" w:lineRule="auto"/>
              <w:rPr>
                <w:rFonts w:cs="Arial"/>
                <w:sz w:val="20"/>
              </w:rPr>
            </w:pPr>
            <w:r w:rsidRPr="002E573E">
              <w:rPr>
                <w:rFonts w:cs="Arial"/>
                <w:sz w:val="20"/>
              </w:rPr>
              <w:t>Tekstblok Burgerlijke</w:t>
            </w:r>
            <w:r w:rsidR="005E6E3C" w:rsidRPr="002E573E">
              <w:rPr>
                <w:rFonts w:cs="Arial"/>
                <w:sz w:val="20"/>
              </w:rPr>
              <w:t xml:space="preserve"> staat en Tekstblok Hoedanigheid toegevoegd</w:t>
            </w:r>
            <w:r w:rsidR="00D615F5" w:rsidRPr="002E573E">
              <w:rPr>
                <w:rFonts w:cs="Arial"/>
                <w:sz w:val="20"/>
              </w:rPr>
              <w:t>, voorbeelden aangevuld</w:t>
            </w:r>
            <w:r w:rsidR="008341BD" w:rsidRPr="002E573E">
              <w:rPr>
                <w:rFonts w:cs="Arial"/>
                <w:sz w:val="20"/>
              </w:rPr>
              <w:t>, opmerkingen toegevoegd</w:t>
            </w:r>
            <w:r w:rsidR="00D615F5" w:rsidRPr="002E573E">
              <w:rPr>
                <w:rFonts w:cs="Arial"/>
                <w:sz w:val="20"/>
              </w:rPr>
              <w:t xml:space="preserve">, tekst toegevoegd: ", hierna te noemen </w:t>
            </w:r>
            <w:r w:rsidR="00D615F5" w:rsidRPr="002E573E">
              <w:rPr>
                <w:rFonts w:cs="Arial"/>
                <w:sz w:val="20"/>
              </w:rPr>
              <w:fldChar w:fldCharType="begin"/>
            </w:r>
            <w:r w:rsidR="00D615F5" w:rsidRPr="002E573E">
              <w:rPr>
                <w:rFonts w:cs="Arial"/>
                <w:sz w:val="20"/>
              </w:rPr>
              <w:instrText>MacroButton Nomacro §</w:instrText>
            </w:r>
            <w:r w:rsidR="00D615F5" w:rsidRPr="002E573E">
              <w:rPr>
                <w:rFonts w:cs="Arial"/>
                <w:sz w:val="20"/>
              </w:rPr>
              <w:fldChar w:fldCharType="end"/>
            </w:r>
            <w:r w:rsidR="00D615F5" w:rsidRPr="002E573E">
              <w:rPr>
                <w:rFonts w:cs="Arial"/>
                <w:sz w:val="20"/>
              </w:rPr>
              <w:t>naam rechtspersoon</w:t>
            </w:r>
            <w:r w:rsidR="00D615F5" w:rsidRPr="002E573E">
              <w:rPr>
                <w:rFonts w:cs="Arial"/>
                <w:sz w:val="20"/>
              </w:rPr>
              <w:fldChar w:fldCharType="begin"/>
            </w:r>
            <w:r w:rsidR="00D615F5" w:rsidRPr="002E573E">
              <w:rPr>
                <w:rFonts w:cs="Arial"/>
                <w:sz w:val="20"/>
              </w:rPr>
              <w:instrText>MacroButton Nomacro §</w:instrText>
            </w:r>
            <w:r w:rsidR="00D615F5" w:rsidRPr="002E573E">
              <w:rPr>
                <w:rFonts w:cs="Arial"/>
                <w:sz w:val="20"/>
              </w:rPr>
              <w:fldChar w:fldCharType="end"/>
            </w:r>
            <w:r w:rsidR="00D615F5" w:rsidRPr="002E573E">
              <w:rPr>
                <w:rFonts w:cs="Arial"/>
                <w:sz w:val="20"/>
              </w:rPr>
              <w:t>; en"</w:t>
            </w:r>
            <w:r w:rsidR="007B40A6" w:rsidRPr="002E573E">
              <w:rPr>
                <w:rFonts w:cs="Arial"/>
                <w:sz w:val="20"/>
              </w:rPr>
              <w:t>, versienummers gebruikte tekstblokken aangepast</w:t>
            </w:r>
          </w:p>
        </w:tc>
      </w:tr>
      <w:tr w:rsidR="0044693F" w:rsidRPr="002E573E" w14:paraId="2B2FFE15" w14:textId="77777777" w:rsidTr="00BB17C2">
        <w:tc>
          <w:tcPr>
            <w:tcW w:w="779" w:type="dxa"/>
          </w:tcPr>
          <w:p w14:paraId="575E497C" w14:textId="77777777" w:rsidR="0044693F" w:rsidRPr="002E573E" w:rsidRDefault="00216012" w:rsidP="00AE536B">
            <w:pPr>
              <w:pStyle w:val="Koptekst"/>
              <w:tabs>
                <w:tab w:val="clear" w:pos="4536"/>
                <w:tab w:val="clear" w:pos="9072"/>
              </w:tabs>
              <w:spacing w:line="240" w:lineRule="auto"/>
              <w:rPr>
                <w:rStyle w:val="Versie"/>
                <w:rFonts w:ascii="Arial" w:hAnsi="Arial" w:cs="Arial"/>
                <w:sz w:val="20"/>
              </w:rPr>
            </w:pPr>
            <w:r w:rsidRPr="002E573E">
              <w:rPr>
                <w:rStyle w:val="Versie"/>
                <w:rFonts w:ascii="Arial" w:hAnsi="Arial" w:cs="Arial"/>
                <w:sz w:val="20"/>
              </w:rPr>
              <w:t>2.9</w:t>
            </w:r>
          </w:p>
        </w:tc>
        <w:tc>
          <w:tcPr>
            <w:tcW w:w="1701" w:type="dxa"/>
          </w:tcPr>
          <w:p w14:paraId="57360618" w14:textId="77777777" w:rsidR="0044693F" w:rsidRPr="002E573E" w:rsidRDefault="00CA4115" w:rsidP="00AE536B">
            <w:pPr>
              <w:spacing w:line="240" w:lineRule="auto"/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 november</w:t>
            </w:r>
            <w:r w:rsidR="0044693F" w:rsidRPr="002E573E">
              <w:rPr>
                <w:rStyle w:val="Datumopmaakprofiel"/>
                <w:rFonts w:ascii="Arial" w:hAnsi="Arial" w:cs="Arial"/>
                <w:sz w:val="20"/>
              </w:rPr>
              <w:t xml:space="preserve"> 2013</w:t>
            </w:r>
          </w:p>
        </w:tc>
        <w:tc>
          <w:tcPr>
            <w:tcW w:w="1910" w:type="dxa"/>
          </w:tcPr>
          <w:p w14:paraId="4E94AB92" w14:textId="77777777" w:rsidR="0044693F" w:rsidRPr="002E573E" w:rsidRDefault="0044693F" w:rsidP="00AE536B">
            <w:pPr>
              <w:spacing w:line="240" w:lineRule="auto"/>
              <w:rPr>
                <w:rFonts w:cs="Arial"/>
                <w:sz w:val="20"/>
              </w:rPr>
            </w:pPr>
            <w:r w:rsidRPr="002E573E">
              <w:rPr>
                <w:rFonts w:cs="Arial"/>
                <w:sz w:val="20"/>
              </w:rPr>
              <w:t>RZ/PPB</w:t>
            </w:r>
          </w:p>
        </w:tc>
        <w:tc>
          <w:tcPr>
            <w:tcW w:w="4469" w:type="dxa"/>
          </w:tcPr>
          <w:p w14:paraId="3886EC9C" w14:textId="77777777" w:rsidR="0044693F" w:rsidRPr="002E573E" w:rsidRDefault="00CA4115" w:rsidP="00AE536B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</w:t>
            </w:r>
            <w:r w:rsidR="0044693F" w:rsidRPr="002E573E">
              <w:rPr>
                <w:rFonts w:cs="Arial"/>
                <w:sz w:val="20"/>
              </w:rPr>
              <w:t>ekstvoorbeelden</w:t>
            </w:r>
            <w:r>
              <w:rPr>
                <w:rFonts w:cs="Arial"/>
                <w:sz w:val="20"/>
              </w:rPr>
              <w:t xml:space="preserve"> aangepast</w:t>
            </w:r>
            <w:r w:rsidR="0044693F" w:rsidRPr="002E573E">
              <w:rPr>
                <w:rFonts w:cs="Arial"/>
                <w:sz w:val="20"/>
              </w:rPr>
              <w:t>, opsommingsstreepje toegevoegd</w:t>
            </w:r>
            <w:r>
              <w:rPr>
                <w:rFonts w:cs="Arial"/>
                <w:sz w:val="20"/>
              </w:rPr>
              <w:t xml:space="preserve">, </w:t>
            </w:r>
            <w:r w:rsidRPr="002E573E">
              <w:rPr>
                <w:rFonts w:cs="Arial"/>
                <w:sz w:val="20"/>
              </w:rPr>
              <w:t>Teks</w:t>
            </w:r>
            <w:r>
              <w:rPr>
                <w:rFonts w:cs="Arial"/>
                <w:sz w:val="20"/>
              </w:rPr>
              <w:t>t</w:t>
            </w:r>
            <w:r w:rsidRPr="002E573E">
              <w:rPr>
                <w:rFonts w:cs="Arial"/>
                <w:sz w:val="20"/>
              </w:rPr>
              <w:t xml:space="preserve">fragmenten aangepast </w:t>
            </w:r>
            <w:proofErr w:type="spellStart"/>
            <w:r w:rsidRPr="002E573E">
              <w:rPr>
                <w:rFonts w:cs="Arial"/>
                <w:sz w:val="20"/>
              </w:rPr>
              <w:t>mbt</w:t>
            </w:r>
            <w:proofErr w:type="spellEnd"/>
            <w:r w:rsidRPr="002E573E">
              <w:rPr>
                <w:rFonts w:cs="Arial"/>
                <w:sz w:val="20"/>
              </w:rPr>
              <w:t xml:space="preserve"> het begin van Tekstblok hoedanigheid wel/niet op een nieuwe regel</w:t>
            </w:r>
            <w:r>
              <w:rPr>
                <w:rFonts w:cs="Arial"/>
                <w:sz w:val="20"/>
              </w:rPr>
              <w:t xml:space="preserve">, </w:t>
            </w:r>
            <w:r w:rsidRPr="002E573E">
              <w:rPr>
                <w:rFonts w:cs="Arial"/>
                <w:sz w:val="20"/>
              </w:rPr>
              <w:t>":" toegevoegd na tekstblok hoedanigheid</w:t>
            </w:r>
            <w:r>
              <w:rPr>
                <w:rFonts w:cs="Arial"/>
                <w:sz w:val="20"/>
              </w:rPr>
              <w:t xml:space="preserve">, </w:t>
            </w:r>
            <w:r w:rsidRPr="002E573E">
              <w:rPr>
                <w:rFonts w:cs="Arial"/>
                <w:sz w:val="20"/>
              </w:rPr>
              <w:t>, ";" ingevoegd en "en + opsommingsstreepje" ingevoegd</w:t>
            </w:r>
          </w:p>
        </w:tc>
      </w:tr>
      <w:tr w:rsidR="00CA4D26" w:rsidRPr="002E573E" w14:paraId="4EBA999D" w14:textId="77777777" w:rsidTr="00BB17C2">
        <w:tc>
          <w:tcPr>
            <w:tcW w:w="779" w:type="dxa"/>
          </w:tcPr>
          <w:p w14:paraId="6B332433" w14:textId="77777777" w:rsidR="00CA4D26" w:rsidRPr="002E573E" w:rsidRDefault="00CA4D26" w:rsidP="00AE536B">
            <w:pPr>
              <w:pStyle w:val="Koptekst"/>
              <w:tabs>
                <w:tab w:val="clear" w:pos="4536"/>
                <w:tab w:val="clear" w:pos="9072"/>
              </w:tabs>
              <w:spacing w:line="240" w:lineRule="auto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3.0</w:t>
            </w:r>
          </w:p>
        </w:tc>
        <w:tc>
          <w:tcPr>
            <w:tcW w:w="1701" w:type="dxa"/>
          </w:tcPr>
          <w:p w14:paraId="240097B0" w14:textId="77777777" w:rsidR="00CA4D26" w:rsidRDefault="009D651B" w:rsidP="00AE536B">
            <w:pPr>
              <w:spacing w:line="240" w:lineRule="auto"/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15 april 2014</w:t>
            </w:r>
          </w:p>
        </w:tc>
        <w:tc>
          <w:tcPr>
            <w:tcW w:w="1910" w:type="dxa"/>
          </w:tcPr>
          <w:p w14:paraId="45C808CA" w14:textId="77777777" w:rsidR="00CA4D26" w:rsidRPr="002E573E" w:rsidRDefault="00CA4D26" w:rsidP="00AE536B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469" w:type="dxa"/>
          </w:tcPr>
          <w:p w14:paraId="2605FCA9" w14:textId="77777777" w:rsidR="00CA4D26" w:rsidRDefault="00CA4D26" w:rsidP="00AE536B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Tekstblok Hoedanigheid vervangen voor keuzeblok Hoedanigheid, nummering en </w:t>
            </w:r>
            <w:proofErr w:type="spellStart"/>
            <w:r>
              <w:rPr>
                <w:rFonts w:cs="Arial"/>
                <w:sz w:val="20"/>
              </w:rPr>
              <w:t>inspringing</w:t>
            </w:r>
            <w:proofErr w:type="spellEnd"/>
            <w:r>
              <w:rPr>
                <w:rFonts w:cs="Arial"/>
                <w:sz w:val="20"/>
              </w:rPr>
              <w:t xml:space="preserve"> aangepast</w:t>
            </w:r>
            <w:r w:rsidR="00FA0854">
              <w:rPr>
                <w:rFonts w:cs="Arial"/>
                <w:sz w:val="20"/>
              </w:rPr>
              <w:t>, dubbele punt na 'hier na te noemen'</w:t>
            </w:r>
          </w:p>
        </w:tc>
      </w:tr>
      <w:tr w:rsidR="003439D0" w:rsidRPr="002E573E" w14:paraId="2A773709" w14:textId="77777777" w:rsidTr="00BB17C2">
        <w:tc>
          <w:tcPr>
            <w:tcW w:w="779" w:type="dxa"/>
          </w:tcPr>
          <w:p w14:paraId="67A3FB0B" w14:textId="77777777" w:rsidR="003439D0" w:rsidRDefault="003439D0" w:rsidP="00AE536B">
            <w:pPr>
              <w:pStyle w:val="Koptekst"/>
              <w:tabs>
                <w:tab w:val="clear" w:pos="4536"/>
                <w:tab w:val="clear" w:pos="9072"/>
              </w:tabs>
              <w:spacing w:line="240" w:lineRule="auto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3.1</w:t>
            </w:r>
          </w:p>
        </w:tc>
        <w:tc>
          <w:tcPr>
            <w:tcW w:w="1701" w:type="dxa"/>
          </w:tcPr>
          <w:p w14:paraId="18E2BB20" w14:textId="77777777" w:rsidR="003439D0" w:rsidRDefault="003439D0" w:rsidP="00AE536B">
            <w:pPr>
              <w:spacing w:line="240" w:lineRule="auto"/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18 juli 2014</w:t>
            </w:r>
          </w:p>
        </w:tc>
        <w:tc>
          <w:tcPr>
            <w:tcW w:w="1910" w:type="dxa"/>
          </w:tcPr>
          <w:p w14:paraId="4D318434" w14:textId="77777777" w:rsidR="003439D0" w:rsidRDefault="003439D0" w:rsidP="00AE536B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LG/PPB</w:t>
            </w:r>
          </w:p>
        </w:tc>
        <w:tc>
          <w:tcPr>
            <w:tcW w:w="4469" w:type="dxa"/>
          </w:tcPr>
          <w:p w14:paraId="7FA9A6F6" w14:textId="77777777" w:rsidR="003439D0" w:rsidRDefault="003439D0" w:rsidP="00AE536B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Keuzeblok Hoedanigheid variant 3 </w:t>
            </w:r>
            <w:r w:rsidR="00014A7C">
              <w:rPr>
                <w:rFonts w:cs="Arial"/>
                <w:sz w:val="20"/>
              </w:rPr>
              <w:t xml:space="preserve">en tekstvoorbeelden </w:t>
            </w:r>
            <w:r>
              <w:rPr>
                <w:rFonts w:cs="Arial"/>
                <w:sz w:val="20"/>
              </w:rPr>
              <w:t>aangepast</w:t>
            </w:r>
          </w:p>
        </w:tc>
      </w:tr>
      <w:tr w:rsidR="006A52F4" w:rsidRPr="002E573E" w14:paraId="260B5FCD" w14:textId="77777777" w:rsidTr="00BB17C2">
        <w:tc>
          <w:tcPr>
            <w:tcW w:w="779" w:type="dxa"/>
          </w:tcPr>
          <w:p w14:paraId="3A871DED" w14:textId="77777777" w:rsidR="006A52F4" w:rsidRDefault="006A52F4" w:rsidP="00AE536B">
            <w:pPr>
              <w:pStyle w:val="Koptekst"/>
              <w:tabs>
                <w:tab w:val="clear" w:pos="4536"/>
                <w:tab w:val="clear" w:pos="9072"/>
              </w:tabs>
              <w:spacing w:line="240" w:lineRule="auto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3.2.0</w:t>
            </w:r>
          </w:p>
        </w:tc>
        <w:tc>
          <w:tcPr>
            <w:tcW w:w="1701" w:type="dxa"/>
          </w:tcPr>
          <w:p w14:paraId="6C93D5C7" w14:textId="77777777" w:rsidR="006A52F4" w:rsidRDefault="006A52F4" w:rsidP="00AE536B">
            <w:pPr>
              <w:spacing w:line="240" w:lineRule="auto"/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6 januari 2016</w:t>
            </w:r>
          </w:p>
        </w:tc>
        <w:tc>
          <w:tcPr>
            <w:tcW w:w="1910" w:type="dxa"/>
          </w:tcPr>
          <w:p w14:paraId="7E7D1479" w14:textId="77777777" w:rsidR="006A52F4" w:rsidRDefault="006A52F4" w:rsidP="00AE536B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LG/PPB</w:t>
            </w:r>
          </w:p>
        </w:tc>
        <w:tc>
          <w:tcPr>
            <w:tcW w:w="4469" w:type="dxa"/>
          </w:tcPr>
          <w:p w14:paraId="1F87566D" w14:textId="77777777" w:rsidR="006A52F4" w:rsidRDefault="00C9051C" w:rsidP="006A52F4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AA-2397: </w:t>
            </w:r>
            <w:r w:rsidR="006A52F4">
              <w:rPr>
                <w:rFonts w:cs="Arial"/>
                <w:sz w:val="20"/>
              </w:rPr>
              <w:t>Tekstblok Rechtspersoon versie aangepast</w:t>
            </w:r>
          </w:p>
        </w:tc>
      </w:tr>
      <w:tr w:rsidR="00990281" w:rsidRPr="002E573E" w14:paraId="464B1C12" w14:textId="77777777" w:rsidTr="00BB17C2">
        <w:tc>
          <w:tcPr>
            <w:tcW w:w="779" w:type="dxa"/>
          </w:tcPr>
          <w:p w14:paraId="1D670AE6" w14:textId="77777777" w:rsidR="00990281" w:rsidRDefault="00990281" w:rsidP="00AE536B">
            <w:pPr>
              <w:pStyle w:val="Koptekst"/>
              <w:tabs>
                <w:tab w:val="clear" w:pos="4536"/>
                <w:tab w:val="clear" w:pos="9072"/>
              </w:tabs>
              <w:spacing w:line="240" w:lineRule="auto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3.3.0</w:t>
            </w:r>
          </w:p>
        </w:tc>
        <w:tc>
          <w:tcPr>
            <w:tcW w:w="1701" w:type="dxa"/>
          </w:tcPr>
          <w:p w14:paraId="1519E1B7" w14:textId="77777777" w:rsidR="00990281" w:rsidRDefault="00001613" w:rsidP="00001613">
            <w:pPr>
              <w:spacing w:line="240" w:lineRule="auto"/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16</w:t>
            </w:r>
            <w:r w:rsidR="00990281">
              <w:rPr>
                <w:rStyle w:val="Datumopmaakprofiel"/>
                <w:rFonts w:ascii="Arial" w:hAnsi="Arial" w:cs="Arial"/>
                <w:sz w:val="20"/>
              </w:rPr>
              <w:t xml:space="preserve"> maart 2016</w:t>
            </w:r>
          </w:p>
        </w:tc>
        <w:tc>
          <w:tcPr>
            <w:tcW w:w="1910" w:type="dxa"/>
          </w:tcPr>
          <w:p w14:paraId="1CF4D9E3" w14:textId="77777777" w:rsidR="00990281" w:rsidRDefault="00990281" w:rsidP="00AE536B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LG/PPB</w:t>
            </w:r>
          </w:p>
        </w:tc>
        <w:tc>
          <w:tcPr>
            <w:tcW w:w="4469" w:type="dxa"/>
          </w:tcPr>
          <w:p w14:paraId="785799FA" w14:textId="77777777" w:rsidR="00990281" w:rsidRDefault="00990281" w:rsidP="006A52F4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AA-2208: ‘en’ verwijderd tussen gerelateerde natuurlijke personen</w:t>
            </w:r>
          </w:p>
          <w:p w14:paraId="53BAF4B8" w14:textId="77777777" w:rsidR="00001613" w:rsidRDefault="00001613" w:rsidP="00001613">
            <w:pPr>
              <w:spacing w:line="24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AA-2393: Tekstblok Rechtspersoon versie aangepast</w:t>
            </w:r>
          </w:p>
        </w:tc>
      </w:tr>
      <w:tr w:rsidR="004F61B5" w:rsidRPr="002E573E" w14:paraId="407436F4" w14:textId="77777777" w:rsidTr="00BB17C2">
        <w:trPr>
          <w:ins w:id="33" w:author="Schootbrugge, Jean-Michel van de" w:date="2024-11-21T13:35:00Z" w16du:dateUtc="2024-11-21T12:35:00Z"/>
        </w:trPr>
        <w:tc>
          <w:tcPr>
            <w:tcW w:w="779" w:type="dxa"/>
          </w:tcPr>
          <w:p w14:paraId="233DA53F" w14:textId="13532FBE" w:rsidR="004F61B5" w:rsidRDefault="004F61B5" w:rsidP="00AE536B">
            <w:pPr>
              <w:pStyle w:val="Koptekst"/>
              <w:tabs>
                <w:tab w:val="clear" w:pos="4536"/>
                <w:tab w:val="clear" w:pos="9072"/>
              </w:tabs>
              <w:spacing w:line="240" w:lineRule="auto"/>
              <w:rPr>
                <w:ins w:id="34" w:author="Schootbrugge, Jean-Michel van de" w:date="2024-11-21T13:35:00Z" w16du:dateUtc="2024-11-21T12:35:00Z"/>
                <w:rStyle w:val="Versie"/>
                <w:rFonts w:ascii="Arial" w:hAnsi="Arial" w:cs="Arial"/>
                <w:sz w:val="20"/>
              </w:rPr>
            </w:pPr>
            <w:ins w:id="35" w:author="Schootbrugge, Jean-Michel van de" w:date="2024-11-21T13:35:00Z" w16du:dateUtc="2024-11-21T12:35:00Z">
              <w:r>
                <w:rPr>
                  <w:rStyle w:val="Versie"/>
                  <w:rFonts w:ascii="Arial" w:hAnsi="Arial" w:cs="Arial"/>
                  <w:sz w:val="20"/>
                </w:rPr>
                <w:t>4</w:t>
              </w:r>
              <w:r>
                <w:rPr>
                  <w:rStyle w:val="Versie"/>
                  <w:rFonts w:ascii="Arial" w:hAnsi="Arial"/>
                </w:rPr>
                <w:t>.0</w:t>
              </w:r>
            </w:ins>
          </w:p>
        </w:tc>
        <w:tc>
          <w:tcPr>
            <w:tcW w:w="1701" w:type="dxa"/>
          </w:tcPr>
          <w:p w14:paraId="0EF91E6F" w14:textId="653A5339" w:rsidR="004F61B5" w:rsidRDefault="004D2D9E" w:rsidP="00001613">
            <w:pPr>
              <w:spacing w:line="240" w:lineRule="auto"/>
              <w:rPr>
                <w:ins w:id="36" w:author="Schootbrugge, Jean-Michel van de" w:date="2024-11-21T13:35:00Z" w16du:dateUtc="2024-11-21T12:35:00Z"/>
                <w:rStyle w:val="Datumopmaakprofiel"/>
                <w:rFonts w:ascii="Arial" w:hAnsi="Arial" w:cs="Arial"/>
                <w:sz w:val="20"/>
              </w:rPr>
            </w:pPr>
            <w:ins w:id="37" w:author="Schootbrugge, Jean-Michel van de" w:date="2024-11-21T13:36:00Z" w16du:dateUtc="2024-11-21T12:36:00Z">
              <w:r>
                <w:rPr>
                  <w:rStyle w:val="Datumopmaakprofiel"/>
                  <w:rFonts w:ascii="Arial" w:hAnsi="Arial" w:cs="Arial"/>
                  <w:sz w:val="20"/>
                </w:rPr>
                <w:t>2</w:t>
              </w:r>
              <w:r>
                <w:rPr>
                  <w:rStyle w:val="Datumopmaakprofiel"/>
                  <w:rFonts w:ascii="Arial" w:hAnsi="Arial"/>
                </w:rPr>
                <w:t>1 november 2024</w:t>
              </w:r>
            </w:ins>
          </w:p>
        </w:tc>
        <w:tc>
          <w:tcPr>
            <w:tcW w:w="1910" w:type="dxa"/>
          </w:tcPr>
          <w:p w14:paraId="061132D0" w14:textId="46606E55" w:rsidR="004F61B5" w:rsidRDefault="004D2D9E" w:rsidP="00AE536B">
            <w:pPr>
              <w:spacing w:line="240" w:lineRule="auto"/>
              <w:rPr>
                <w:ins w:id="38" w:author="Schootbrugge, Jean-Michel van de" w:date="2024-11-21T13:35:00Z" w16du:dateUtc="2024-11-21T12:35:00Z"/>
                <w:rFonts w:cs="Arial"/>
                <w:sz w:val="20"/>
              </w:rPr>
            </w:pPr>
            <w:ins w:id="39" w:author="Schootbrugge, Jean-Michel van de" w:date="2024-11-21T13:36:00Z" w16du:dateUtc="2024-11-21T12:36:00Z">
              <w:r>
                <w:rPr>
                  <w:rFonts w:cs="Arial"/>
                  <w:sz w:val="20"/>
                </w:rPr>
                <w:t>ODR/DPI</w:t>
              </w:r>
            </w:ins>
          </w:p>
        </w:tc>
        <w:tc>
          <w:tcPr>
            <w:tcW w:w="4469" w:type="dxa"/>
          </w:tcPr>
          <w:p w14:paraId="5CD708AA" w14:textId="49C6133A" w:rsidR="004F61B5" w:rsidRDefault="00F13E10" w:rsidP="006A52F4">
            <w:pPr>
              <w:spacing w:line="240" w:lineRule="auto"/>
              <w:rPr>
                <w:ins w:id="40" w:author="Schootbrugge, Jean-Michel van de" w:date="2024-11-21T13:35:00Z" w16du:dateUtc="2024-11-21T12:35:00Z"/>
                <w:rFonts w:cs="Arial"/>
                <w:sz w:val="20"/>
              </w:rPr>
            </w:pPr>
            <w:ins w:id="41" w:author="Schootbrugge, Jean-Michel van de" w:date="2024-11-21T13:37:00Z" w16du:dateUtc="2024-11-21T12:37:00Z">
              <w:r>
                <w:rPr>
                  <w:rFonts w:cs="Arial"/>
                  <w:sz w:val="20"/>
                </w:rPr>
                <w:t xml:space="preserve">Genderneutrale opties toegevoegd en versienummers tekstblokken verwijderd. </w:t>
              </w:r>
            </w:ins>
          </w:p>
        </w:tc>
      </w:tr>
    </w:tbl>
    <w:p w14:paraId="4A80C797" w14:textId="77777777" w:rsidR="009B5888" w:rsidRPr="002E573E" w:rsidRDefault="009B5888" w:rsidP="009D651B">
      <w:pPr>
        <w:spacing w:line="240" w:lineRule="auto"/>
      </w:pPr>
    </w:p>
    <w:sectPr w:rsidR="009B5888" w:rsidRPr="002E57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F9130" w14:textId="77777777" w:rsidR="009A2D6F" w:rsidRDefault="009A2D6F">
      <w:r>
        <w:separator/>
      </w:r>
    </w:p>
  </w:endnote>
  <w:endnote w:type="continuationSeparator" w:id="0">
    <w:p w14:paraId="53D14742" w14:textId="77777777" w:rsidR="009A2D6F" w:rsidRDefault="009A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C6546" w14:textId="77777777" w:rsidR="00014A7C" w:rsidRDefault="00014A7C" w:rsidP="00185D2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4762304" w14:textId="77777777" w:rsidR="00014A7C" w:rsidRDefault="00014A7C" w:rsidP="00C468FC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8A718" w14:textId="77777777" w:rsidR="00014A7C" w:rsidRDefault="00014A7C" w:rsidP="00185D2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B73EF">
      <w:rPr>
        <w:rStyle w:val="Paginanummer"/>
        <w:noProof/>
      </w:rPr>
      <w:t>7</w:t>
    </w:r>
    <w:r>
      <w:rPr>
        <w:rStyle w:val="Paginanummer"/>
      </w:rPr>
      <w:fldChar w:fldCharType="end"/>
    </w:r>
  </w:p>
  <w:p w14:paraId="793F0547" w14:textId="77777777" w:rsidR="00014A7C" w:rsidRDefault="00014A7C" w:rsidP="00C468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C50AC" w14:textId="77777777" w:rsidR="00014A7C" w:rsidRDefault="00014A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9B899" w14:textId="77777777" w:rsidR="009A2D6F" w:rsidRDefault="009A2D6F">
      <w:r>
        <w:separator/>
      </w:r>
    </w:p>
  </w:footnote>
  <w:footnote w:type="continuationSeparator" w:id="0">
    <w:p w14:paraId="2328DBA6" w14:textId="77777777" w:rsidR="009A2D6F" w:rsidRDefault="009A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C5816" w14:textId="77777777" w:rsidR="00014A7C" w:rsidRDefault="00014A7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A3CAF" w14:textId="77777777" w:rsidR="00014A7C" w:rsidRDefault="00014A7C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850B9" w14:textId="77777777" w:rsidR="00014A7C" w:rsidRDefault="00014A7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3B10"/>
    <w:multiLevelType w:val="multilevel"/>
    <w:tmpl w:val="373C444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5A22B0"/>
    <w:multiLevelType w:val="hybridMultilevel"/>
    <w:tmpl w:val="D56C3D5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BAE1F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3CC30D8"/>
    <w:multiLevelType w:val="hybridMultilevel"/>
    <w:tmpl w:val="08F2A9F6"/>
    <w:lvl w:ilvl="0" w:tplc="1A082B7E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43543"/>
    <w:multiLevelType w:val="hybridMultilevel"/>
    <w:tmpl w:val="610EAE3A"/>
    <w:lvl w:ilvl="0" w:tplc="2C122B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F69932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Arial" w:eastAsia="Times New Roman" w:hAnsi="Arial" w:hint="default"/>
      </w:rPr>
    </w:lvl>
    <w:lvl w:ilvl="2" w:tplc="2C122B5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E4F05"/>
    <w:multiLevelType w:val="multilevel"/>
    <w:tmpl w:val="9F32F140"/>
    <w:lvl w:ilvl="0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" w15:restartNumberingAfterBreak="0">
    <w:nsid w:val="20C8457C"/>
    <w:multiLevelType w:val="hybridMultilevel"/>
    <w:tmpl w:val="C0FC288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210B4ED8"/>
    <w:multiLevelType w:val="hybridMultilevel"/>
    <w:tmpl w:val="19BA6F86"/>
    <w:lvl w:ilvl="0" w:tplc="2C122B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026E82">
      <w:start w:val="3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color w:val="auto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CC72E9"/>
    <w:multiLevelType w:val="multilevel"/>
    <w:tmpl w:val="68FE5A8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Arial" w:hAnsi="Aria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7C168E"/>
    <w:multiLevelType w:val="hybridMultilevel"/>
    <w:tmpl w:val="DAD0E6CA"/>
    <w:lvl w:ilvl="0" w:tplc="9ACE3B44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hAnsi="Arial" w:hint="default"/>
        <w:color w:val="800080"/>
      </w:rPr>
    </w:lvl>
    <w:lvl w:ilvl="1" w:tplc="9B549106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Arial" w:hAnsi="Arial" w:hint="default"/>
        <w:color w:val="800080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7A1E25"/>
    <w:multiLevelType w:val="hybridMultilevel"/>
    <w:tmpl w:val="5AA62D68"/>
    <w:lvl w:ilvl="0" w:tplc="B5226156">
      <w:start w:val="1"/>
      <w:numFmt w:val="bullet"/>
      <w:lvlText w:val="-"/>
      <w:lvlJc w:val="left"/>
      <w:pPr>
        <w:tabs>
          <w:tab w:val="num" w:pos="1071"/>
        </w:tabs>
        <w:ind w:left="1071" w:hanging="363"/>
      </w:pPr>
      <w:rPr>
        <w:rFonts w:ascii="Arial" w:hAnsi="Arial" w:hint="default"/>
        <w:color w:val="auto"/>
      </w:rPr>
    </w:lvl>
    <w:lvl w:ilvl="1" w:tplc="DF78BC5A">
      <w:start w:val="1"/>
      <w:numFmt w:val="bullet"/>
      <w:lvlText w:val="-"/>
      <w:lvlJc w:val="left"/>
      <w:pPr>
        <w:tabs>
          <w:tab w:val="num" w:pos="1068"/>
        </w:tabs>
        <w:ind w:left="1068" w:hanging="363"/>
      </w:pPr>
      <w:rPr>
        <w:rFonts w:ascii="Arial" w:eastAsia="Times New Roman" w:hAnsi="Aria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0" w15:restartNumberingAfterBreak="0">
    <w:nsid w:val="27E23098"/>
    <w:multiLevelType w:val="hybridMultilevel"/>
    <w:tmpl w:val="97342BC0"/>
    <w:lvl w:ilvl="0" w:tplc="6B1EC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0B14"/>
    <w:multiLevelType w:val="multilevel"/>
    <w:tmpl w:val="F0BE2E3E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E87818"/>
    <w:multiLevelType w:val="hybridMultilevel"/>
    <w:tmpl w:val="20D4E844"/>
    <w:lvl w:ilvl="0" w:tplc="C1FED324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 w15:restartNumberingAfterBreak="0">
    <w:nsid w:val="34F84E27"/>
    <w:multiLevelType w:val="hybridMultilevel"/>
    <w:tmpl w:val="E37A3F14"/>
    <w:lvl w:ilvl="0" w:tplc="9ACE3B44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494899"/>
    <w:multiLevelType w:val="hybridMultilevel"/>
    <w:tmpl w:val="CEFAE722"/>
    <w:lvl w:ilvl="0" w:tplc="DBAE1FD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BB30000"/>
    <w:multiLevelType w:val="hybridMultilevel"/>
    <w:tmpl w:val="B3C0708A"/>
    <w:lvl w:ilvl="0" w:tplc="74FEBB3C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6461F7A">
      <w:start w:val="1"/>
      <w:numFmt w:val="upperRoman"/>
      <w:lvlText w:val="%2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921CFD"/>
    <w:multiLevelType w:val="hybridMultilevel"/>
    <w:tmpl w:val="AAD6875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41A29"/>
    <w:multiLevelType w:val="hybridMultilevel"/>
    <w:tmpl w:val="94A62578"/>
    <w:lvl w:ilvl="0" w:tplc="E94A459A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4B4149F6"/>
    <w:multiLevelType w:val="multilevel"/>
    <w:tmpl w:val="5EAA0A6E"/>
    <w:lvl w:ilvl="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13391F"/>
    <w:multiLevelType w:val="hybridMultilevel"/>
    <w:tmpl w:val="434A023E"/>
    <w:lvl w:ilvl="0" w:tplc="2C122B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F44803"/>
    <w:multiLevelType w:val="hybridMultilevel"/>
    <w:tmpl w:val="D0EC67A6"/>
    <w:lvl w:ilvl="0" w:tplc="6B1EC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89F285D6">
      <w:start w:val="1"/>
      <w:numFmt w:val="bullet"/>
      <w:lvlText w:val="-"/>
      <w:lvlJc w:val="left"/>
      <w:pPr>
        <w:tabs>
          <w:tab w:val="num" w:pos="1437"/>
        </w:tabs>
        <w:ind w:left="1437" w:hanging="357"/>
      </w:pPr>
      <w:rPr>
        <w:rFonts w:ascii="Helvetica" w:hAnsi="Helvetica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B7019"/>
    <w:multiLevelType w:val="multilevel"/>
    <w:tmpl w:val="958A3F54"/>
    <w:lvl w:ilvl="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upperRoman"/>
      <w:lvlText w:val="%3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8D80FE5"/>
    <w:multiLevelType w:val="hybridMultilevel"/>
    <w:tmpl w:val="D4287E7E"/>
    <w:lvl w:ilvl="0" w:tplc="89F285D6">
      <w:start w:val="1"/>
      <w:numFmt w:val="bullet"/>
      <w:lvlText w:val="-"/>
      <w:lvlJc w:val="left"/>
      <w:pPr>
        <w:tabs>
          <w:tab w:val="num" w:pos="714"/>
        </w:tabs>
        <w:ind w:left="714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5A750B04"/>
    <w:multiLevelType w:val="hybridMultilevel"/>
    <w:tmpl w:val="DA5201C2"/>
    <w:lvl w:ilvl="0" w:tplc="DBAE1FD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D5C5BCC"/>
    <w:multiLevelType w:val="hybridMultilevel"/>
    <w:tmpl w:val="66FC7174"/>
    <w:lvl w:ilvl="0" w:tplc="9ACE3B44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AF2F8F"/>
    <w:multiLevelType w:val="hybridMultilevel"/>
    <w:tmpl w:val="5E1AA42A"/>
    <w:lvl w:ilvl="0" w:tplc="B5226156">
      <w:start w:val="1"/>
      <w:numFmt w:val="bullet"/>
      <w:lvlText w:val="-"/>
      <w:lvlJc w:val="left"/>
      <w:pPr>
        <w:tabs>
          <w:tab w:val="num" w:pos="723"/>
        </w:tabs>
        <w:ind w:left="723" w:hanging="363"/>
      </w:pPr>
      <w:rPr>
        <w:rFonts w:ascii="Arial" w:hAnsi="Arial" w:hint="default"/>
        <w:color w:val="auto"/>
      </w:rPr>
    </w:lvl>
    <w:lvl w:ilvl="1" w:tplc="0413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42A6162"/>
    <w:multiLevelType w:val="hybridMultilevel"/>
    <w:tmpl w:val="7396B414"/>
    <w:lvl w:ilvl="0" w:tplc="437C4C82">
      <w:start w:val="1"/>
      <w:numFmt w:val="upperRoman"/>
      <w:lvlText w:val="%1.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7" w15:restartNumberingAfterBreak="0">
    <w:nsid w:val="691E6F70"/>
    <w:multiLevelType w:val="hybridMultilevel"/>
    <w:tmpl w:val="DC9862C8"/>
    <w:lvl w:ilvl="0" w:tplc="2C122B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4412E2"/>
    <w:multiLevelType w:val="multilevel"/>
    <w:tmpl w:val="291A319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5227B7"/>
    <w:multiLevelType w:val="multilevel"/>
    <w:tmpl w:val="8122916C"/>
    <w:lvl w:ilvl="0">
      <w:start w:val="1"/>
      <w:numFmt w:val="upperRoman"/>
      <w:lvlText w:val="%1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upperRoman"/>
      <w:lvlText w:val="%3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6EC141B6"/>
    <w:multiLevelType w:val="hybridMultilevel"/>
    <w:tmpl w:val="56BCF200"/>
    <w:lvl w:ilvl="0" w:tplc="DBAE1F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FF6D6D"/>
    <w:multiLevelType w:val="hybridMultilevel"/>
    <w:tmpl w:val="D73CD2A0"/>
    <w:lvl w:ilvl="0" w:tplc="E94A459A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D86C3758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2" w15:restartNumberingAfterBreak="0">
    <w:nsid w:val="72254EBB"/>
    <w:multiLevelType w:val="hybridMultilevel"/>
    <w:tmpl w:val="88A6B3D6"/>
    <w:lvl w:ilvl="0" w:tplc="2C122B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351596"/>
    <w:multiLevelType w:val="hybridMultilevel"/>
    <w:tmpl w:val="35426EDC"/>
    <w:lvl w:ilvl="0" w:tplc="E94A459A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1F35DB"/>
    <w:multiLevelType w:val="hybridMultilevel"/>
    <w:tmpl w:val="AB4637D4"/>
    <w:lvl w:ilvl="0" w:tplc="DBAE1FD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504C77"/>
    <w:multiLevelType w:val="multilevel"/>
    <w:tmpl w:val="291A319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633419">
    <w:abstractNumId w:val="10"/>
  </w:num>
  <w:num w:numId="2" w16cid:durableId="107357658">
    <w:abstractNumId w:val="16"/>
  </w:num>
  <w:num w:numId="3" w16cid:durableId="1603301950">
    <w:abstractNumId w:val="6"/>
  </w:num>
  <w:num w:numId="4" w16cid:durableId="1528103033">
    <w:abstractNumId w:val="24"/>
  </w:num>
  <w:num w:numId="5" w16cid:durableId="948775958">
    <w:abstractNumId w:val="27"/>
  </w:num>
  <w:num w:numId="6" w16cid:durableId="1147556257">
    <w:abstractNumId w:val="3"/>
  </w:num>
  <w:num w:numId="7" w16cid:durableId="1185437846">
    <w:abstractNumId w:val="32"/>
  </w:num>
  <w:num w:numId="8" w16cid:durableId="151485027">
    <w:abstractNumId w:val="19"/>
  </w:num>
  <w:num w:numId="9" w16cid:durableId="1200707546">
    <w:abstractNumId w:val="22"/>
  </w:num>
  <w:num w:numId="10" w16cid:durableId="28840128">
    <w:abstractNumId w:val="20"/>
  </w:num>
  <w:num w:numId="11" w16cid:durableId="1722443525">
    <w:abstractNumId w:val="25"/>
  </w:num>
  <w:num w:numId="12" w16cid:durableId="801002186">
    <w:abstractNumId w:val="9"/>
  </w:num>
  <w:num w:numId="13" w16cid:durableId="684986432">
    <w:abstractNumId w:val="5"/>
  </w:num>
  <w:num w:numId="14" w16cid:durableId="838499053">
    <w:abstractNumId w:val="2"/>
  </w:num>
  <w:num w:numId="15" w16cid:durableId="921068497">
    <w:abstractNumId w:val="12"/>
  </w:num>
  <w:num w:numId="16" w16cid:durableId="2015188154">
    <w:abstractNumId w:val="13"/>
  </w:num>
  <w:num w:numId="17" w16cid:durableId="1349988666">
    <w:abstractNumId w:val="8"/>
  </w:num>
  <w:num w:numId="18" w16cid:durableId="285699737">
    <w:abstractNumId w:val="29"/>
  </w:num>
  <w:num w:numId="19" w16cid:durableId="244845859">
    <w:abstractNumId w:val="15"/>
  </w:num>
  <w:num w:numId="20" w16cid:durableId="1437557081">
    <w:abstractNumId w:val="1"/>
  </w:num>
  <w:num w:numId="21" w16cid:durableId="725882665">
    <w:abstractNumId w:val="31"/>
  </w:num>
  <w:num w:numId="22" w16cid:durableId="917708331">
    <w:abstractNumId w:val="33"/>
  </w:num>
  <w:num w:numId="23" w16cid:durableId="360131901">
    <w:abstractNumId w:val="23"/>
  </w:num>
  <w:num w:numId="24" w16cid:durableId="303045573">
    <w:abstractNumId w:val="30"/>
  </w:num>
  <w:num w:numId="25" w16cid:durableId="1807039369">
    <w:abstractNumId w:val="14"/>
  </w:num>
  <w:num w:numId="26" w16cid:durableId="355928662">
    <w:abstractNumId w:val="34"/>
  </w:num>
  <w:num w:numId="27" w16cid:durableId="825511433">
    <w:abstractNumId w:val="26"/>
  </w:num>
  <w:num w:numId="28" w16cid:durableId="1391731996">
    <w:abstractNumId w:val="17"/>
  </w:num>
  <w:num w:numId="29" w16cid:durableId="1886479967">
    <w:abstractNumId w:val="7"/>
  </w:num>
  <w:num w:numId="30" w16cid:durableId="1008299">
    <w:abstractNumId w:val="0"/>
  </w:num>
  <w:num w:numId="31" w16cid:durableId="524901763">
    <w:abstractNumId w:val="35"/>
  </w:num>
  <w:num w:numId="32" w16cid:durableId="1296063334">
    <w:abstractNumId w:val="21"/>
  </w:num>
  <w:num w:numId="33" w16cid:durableId="1960649162">
    <w:abstractNumId w:val="28"/>
  </w:num>
  <w:num w:numId="34" w16cid:durableId="850417984">
    <w:abstractNumId w:val="4"/>
  </w:num>
  <w:num w:numId="35" w16cid:durableId="2018193122">
    <w:abstractNumId w:val="11"/>
  </w:num>
  <w:num w:numId="36" w16cid:durableId="555508138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ootbrugge, Jean-Michel van de">
    <w15:presenceInfo w15:providerId="AD" w15:userId="S::Jean-Michel.vandeSchootbrugge@kadaster.nl::c5d12ae5-a140-482f-a2e7-2152ef9110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EF"/>
    <w:rsid w:val="00001613"/>
    <w:rsid w:val="00014A7C"/>
    <w:rsid w:val="00026BCF"/>
    <w:rsid w:val="00030B9C"/>
    <w:rsid w:val="0004098F"/>
    <w:rsid w:val="00052DEA"/>
    <w:rsid w:val="000564AB"/>
    <w:rsid w:val="00061007"/>
    <w:rsid w:val="00073E0A"/>
    <w:rsid w:val="0009620D"/>
    <w:rsid w:val="000A6F1B"/>
    <w:rsid w:val="000D751D"/>
    <w:rsid w:val="000E529D"/>
    <w:rsid w:val="000E793E"/>
    <w:rsid w:val="000F4069"/>
    <w:rsid w:val="00101ED5"/>
    <w:rsid w:val="001060CB"/>
    <w:rsid w:val="00113A59"/>
    <w:rsid w:val="00115638"/>
    <w:rsid w:val="00115F87"/>
    <w:rsid w:val="00122BEF"/>
    <w:rsid w:val="001243F6"/>
    <w:rsid w:val="00137CEF"/>
    <w:rsid w:val="00140F29"/>
    <w:rsid w:val="00141813"/>
    <w:rsid w:val="00143C67"/>
    <w:rsid w:val="00144B9C"/>
    <w:rsid w:val="001460F6"/>
    <w:rsid w:val="0016431B"/>
    <w:rsid w:val="00167D26"/>
    <w:rsid w:val="00171A68"/>
    <w:rsid w:val="00185D24"/>
    <w:rsid w:val="00186208"/>
    <w:rsid w:val="00191ACF"/>
    <w:rsid w:val="001A0FC7"/>
    <w:rsid w:val="001A16C9"/>
    <w:rsid w:val="001A24CF"/>
    <w:rsid w:val="001B72D6"/>
    <w:rsid w:val="001D2638"/>
    <w:rsid w:val="001D2F08"/>
    <w:rsid w:val="001D46A6"/>
    <w:rsid w:val="001E1239"/>
    <w:rsid w:val="001E57CA"/>
    <w:rsid w:val="001F230F"/>
    <w:rsid w:val="001F65B5"/>
    <w:rsid w:val="001F6851"/>
    <w:rsid w:val="002127EA"/>
    <w:rsid w:val="00215F5C"/>
    <w:rsid w:val="00216012"/>
    <w:rsid w:val="002233BD"/>
    <w:rsid w:val="00234E56"/>
    <w:rsid w:val="00240614"/>
    <w:rsid w:val="002455F5"/>
    <w:rsid w:val="00260B21"/>
    <w:rsid w:val="00275813"/>
    <w:rsid w:val="002776A0"/>
    <w:rsid w:val="00284B38"/>
    <w:rsid w:val="00291522"/>
    <w:rsid w:val="00293736"/>
    <w:rsid w:val="00297B5F"/>
    <w:rsid w:val="002B46B5"/>
    <w:rsid w:val="002C5B06"/>
    <w:rsid w:val="002E48BC"/>
    <w:rsid w:val="002E573E"/>
    <w:rsid w:val="002F2102"/>
    <w:rsid w:val="002F4C92"/>
    <w:rsid w:val="002F61CF"/>
    <w:rsid w:val="00300440"/>
    <w:rsid w:val="00310421"/>
    <w:rsid w:val="003211FA"/>
    <w:rsid w:val="00327CBE"/>
    <w:rsid w:val="00331DB3"/>
    <w:rsid w:val="003439D0"/>
    <w:rsid w:val="00343F22"/>
    <w:rsid w:val="00347603"/>
    <w:rsid w:val="0035061A"/>
    <w:rsid w:val="003519B4"/>
    <w:rsid w:val="00352801"/>
    <w:rsid w:val="00353331"/>
    <w:rsid w:val="00366D18"/>
    <w:rsid w:val="0036789C"/>
    <w:rsid w:val="00372762"/>
    <w:rsid w:val="00387CFB"/>
    <w:rsid w:val="00396FF1"/>
    <w:rsid w:val="003A17FD"/>
    <w:rsid w:val="003A382F"/>
    <w:rsid w:val="003B24AD"/>
    <w:rsid w:val="003B29E1"/>
    <w:rsid w:val="003B3A94"/>
    <w:rsid w:val="003B65CB"/>
    <w:rsid w:val="003B7C41"/>
    <w:rsid w:val="003D42BC"/>
    <w:rsid w:val="003E55D8"/>
    <w:rsid w:val="003F5C10"/>
    <w:rsid w:val="003F747D"/>
    <w:rsid w:val="00412B9B"/>
    <w:rsid w:val="00413C77"/>
    <w:rsid w:val="00415C11"/>
    <w:rsid w:val="004161A1"/>
    <w:rsid w:val="00421235"/>
    <w:rsid w:val="00421DE5"/>
    <w:rsid w:val="00427C83"/>
    <w:rsid w:val="00430180"/>
    <w:rsid w:val="00430BC6"/>
    <w:rsid w:val="004330D8"/>
    <w:rsid w:val="0043783A"/>
    <w:rsid w:val="00445DC4"/>
    <w:rsid w:val="0044693F"/>
    <w:rsid w:val="00447EE7"/>
    <w:rsid w:val="00464C33"/>
    <w:rsid w:val="0047159A"/>
    <w:rsid w:val="004729DE"/>
    <w:rsid w:val="00484B07"/>
    <w:rsid w:val="00486985"/>
    <w:rsid w:val="00496729"/>
    <w:rsid w:val="004A1BE2"/>
    <w:rsid w:val="004C3572"/>
    <w:rsid w:val="004D27FC"/>
    <w:rsid w:val="004D2D9E"/>
    <w:rsid w:val="004D4733"/>
    <w:rsid w:val="004E6ADF"/>
    <w:rsid w:val="004F61B5"/>
    <w:rsid w:val="004F6715"/>
    <w:rsid w:val="004F7A0E"/>
    <w:rsid w:val="00500075"/>
    <w:rsid w:val="0050190F"/>
    <w:rsid w:val="005024B9"/>
    <w:rsid w:val="00505E4E"/>
    <w:rsid w:val="00510077"/>
    <w:rsid w:val="00514259"/>
    <w:rsid w:val="005165EF"/>
    <w:rsid w:val="00525E68"/>
    <w:rsid w:val="00526655"/>
    <w:rsid w:val="00534952"/>
    <w:rsid w:val="0054151C"/>
    <w:rsid w:val="00546E36"/>
    <w:rsid w:val="00567440"/>
    <w:rsid w:val="00582B8F"/>
    <w:rsid w:val="00584933"/>
    <w:rsid w:val="00584D50"/>
    <w:rsid w:val="00587D73"/>
    <w:rsid w:val="00593F07"/>
    <w:rsid w:val="0059607D"/>
    <w:rsid w:val="005A4A02"/>
    <w:rsid w:val="005C443A"/>
    <w:rsid w:val="005D475A"/>
    <w:rsid w:val="005D59D7"/>
    <w:rsid w:val="005E6E3C"/>
    <w:rsid w:val="005F2243"/>
    <w:rsid w:val="00613BAC"/>
    <w:rsid w:val="00627A3E"/>
    <w:rsid w:val="00627CE6"/>
    <w:rsid w:val="006327FC"/>
    <w:rsid w:val="00633F03"/>
    <w:rsid w:val="00647DAA"/>
    <w:rsid w:val="0065372C"/>
    <w:rsid w:val="00653D49"/>
    <w:rsid w:val="006611EB"/>
    <w:rsid w:val="00667937"/>
    <w:rsid w:val="006710AC"/>
    <w:rsid w:val="0067194E"/>
    <w:rsid w:val="0067515E"/>
    <w:rsid w:val="00677CCB"/>
    <w:rsid w:val="0069195C"/>
    <w:rsid w:val="006A1E82"/>
    <w:rsid w:val="006A40FB"/>
    <w:rsid w:val="006A4D67"/>
    <w:rsid w:val="006A52F4"/>
    <w:rsid w:val="006B0389"/>
    <w:rsid w:val="006B4455"/>
    <w:rsid w:val="006C263F"/>
    <w:rsid w:val="006D67AA"/>
    <w:rsid w:val="006E220C"/>
    <w:rsid w:val="006E533B"/>
    <w:rsid w:val="006F4992"/>
    <w:rsid w:val="00705192"/>
    <w:rsid w:val="0071073A"/>
    <w:rsid w:val="00727C98"/>
    <w:rsid w:val="007512CE"/>
    <w:rsid w:val="007558EA"/>
    <w:rsid w:val="00756978"/>
    <w:rsid w:val="007612F2"/>
    <w:rsid w:val="00764C11"/>
    <w:rsid w:val="007674C1"/>
    <w:rsid w:val="00767C06"/>
    <w:rsid w:val="00791F3B"/>
    <w:rsid w:val="00796DF0"/>
    <w:rsid w:val="007A3930"/>
    <w:rsid w:val="007A3AFD"/>
    <w:rsid w:val="007B04DA"/>
    <w:rsid w:val="007B40A6"/>
    <w:rsid w:val="007B7D83"/>
    <w:rsid w:val="007D17BC"/>
    <w:rsid w:val="007E319B"/>
    <w:rsid w:val="007E3AFA"/>
    <w:rsid w:val="007E50BA"/>
    <w:rsid w:val="007F1238"/>
    <w:rsid w:val="007F307A"/>
    <w:rsid w:val="007F62AE"/>
    <w:rsid w:val="00806EA9"/>
    <w:rsid w:val="008203B5"/>
    <w:rsid w:val="0083160B"/>
    <w:rsid w:val="00832A14"/>
    <w:rsid w:val="00833947"/>
    <w:rsid w:val="008341BD"/>
    <w:rsid w:val="0083582E"/>
    <w:rsid w:val="00843A93"/>
    <w:rsid w:val="008476AB"/>
    <w:rsid w:val="00861F46"/>
    <w:rsid w:val="008645D2"/>
    <w:rsid w:val="00876218"/>
    <w:rsid w:val="00890251"/>
    <w:rsid w:val="008914A6"/>
    <w:rsid w:val="008B003C"/>
    <w:rsid w:val="008B0D4E"/>
    <w:rsid w:val="008B73EF"/>
    <w:rsid w:val="008D777E"/>
    <w:rsid w:val="008E2219"/>
    <w:rsid w:val="008F0E62"/>
    <w:rsid w:val="0090008A"/>
    <w:rsid w:val="00903455"/>
    <w:rsid w:val="009127EF"/>
    <w:rsid w:val="0094070E"/>
    <w:rsid w:val="00942CAB"/>
    <w:rsid w:val="00950785"/>
    <w:rsid w:val="00953380"/>
    <w:rsid w:val="00956815"/>
    <w:rsid w:val="00960D84"/>
    <w:rsid w:val="00980F83"/>
    <w:rsid w:val="0098586F"/>
    <w:rsid w:val="00990281"/>
    <w:rsid w:val="00996279"/>
    <w:rsid w:val="009A189C"/>
    <w:rsid w:val="009A2D6F"/>
    <w:rsid w:val="009A2DEF"/>
    <w:rsid w:val="009A30A6"/>
    <w:rsid w:val="009A5122"/>
    <w:rsid w:val="009B39C7"/>
    <w:rsid w:val="009B5888"/>
    <w:rsid w:val="009D274A"/>
    <w:rsid w:val="009D651B"/>
    <w:rsid w:val="009D7AE2"/>
    <w:rsid w:val="009E2A34"/>
    <w:rsid w:val="009F3B64"/>
    <w:rsid w:val="00A05E1A"/>
    <w:rsid w:val="00A134CE"/>
    <w:rsid w:val="00A14A0E"/>
    <w:rsid w:val="00A17CF8"/>
    <w:rsid w:val="00A25349"/>
    <w:rsid w:val="00A256E4"/>
    <w:rsid w:val="00A45D19"/>
    <w:rsid w:val="00A70670"/>
    <w:rsid w:val="00A74F15"/>
    <w:rsid w:val="00A776F2"/>
    <w:rsid w:val="00A91766"/>
    <w:rsid w:val="00A9318E"/>
    <w:rsid w:val="00AA5C38"/>
    <w:rsid w:val="00AC096C"/>
    <w:rsid w:val="00AE536B"/>
    <w:rsid w:val="00AF5EEA"/>
    <w:rsid w:val="00AF670F"/>
    <w:rsid w:val="00B04613"/>
    <w:rsid w:val="00B26F87"/>
    <w:rsid w:val="00B30A85"/>
    <w:rsid w:val="00B31213"/>
    <w:rsid w:val="00B33B57"/>
    <w:rsid w:val="00B33DEB"/>
    <w:rsid w:val="00B438E3"/>
    <w:rsid w:val="00B4537A"/>
    <w:rsid w:val="00B517A0"/>
    <w:rsid w:val="00B67242"/>
    <w:rsid w:val="00B67C46"/>
    <w:rsid w:val="00B7191D"/>
    <w:rsid w:val="00B741CA"/>
    <w:rsid w:val="00B74788"/>
    <w:rsid w:val="00B83A4B"/>
    <w:rsid w:val="00B848F6"/>
    <w:rsid w:val="00B97207"/>
    <w:rsid w:val="00BA0302"/>
    <w:rsid w:val="00BB17C2"/>
    <w:rsid w:val="00BB6FC0"/>
    <w:rsid w:val="00BC0EE7"/>
    <w:rsid w:val="00BC6039"/>
    <w:rsid w:val="00BD181B"/>
    <w:rsid w:val="00BF6D2F"/>
    <w:rsid w:val="00C053C2"/>
    <w:rsid w:val="00C1057B"/>
    <w:rsid w:val="00C32470"/>
    <w:rsid w:val="00C336AE"/>
    <w:rsid w:val="00C468FC"/>
    <w:rsid w:val="00C543A6"/>
    <w:rsid w:val="00C5628C"/>
    <w:rsid w:val="00C563B2"/>
    <w:rsid w:val="00C61D81"/>
    <w:rsid w:val="00C6637C"/>
    <w:rsid w:val="00C66B88"/>
    <w:rsid w:val="00C6709E"/>
    <w:rsid w:val="00C74214"/>
    <w:rsid w:val="00C9051C"/>
    <w:rsid w:val="00C912A7"/>
    <w:rsid w:val="00C96CFA"/>
    <w:rsid w:val="00CA069E"/>
    <w:rsid w:val="00CA4115"/>
    <w:rsid w:val="00CA4D26"/>
    <w:rsid w:val="00CC3669"/>
    <w:rsid w:val="00CC3E8D"/>
    <w:rsid w:val="00CD2281"/>
    <w:rsid w:val="00CE1835"/>
    <w:rsid w:val="00CE4DBF"/>
    <w:rsid w:val="00CF3D5C"/>
    <w:rsid w:val="00D00481"/>
    <w:rsid w:val="00D00DBA"/>
    <w:rsid w:val="00D13CCD"/>
    <w:rsid w:val="00D16353"/>
    <w:rsid w:val="00D22892"/>
    <w:rsid w:val="00D2593D"/>
    <w:rsid w:val="00D32B39"/>
    <w:rsid w:val="00D44971"/>
    <w:rsid w:val="00D615F5"/>
    <w:rsid w:val="00D70B22"/>
    <w:rsid w:val="00D76FDC"/>
    <w:rsid w:val="00D94C4C"/>
    <w:rsid w:val="00DA0169"/>
    <w:rsid w:val="00DB60D1"/>
    <w:rsid w:val="00DC0C92"/>
    <w:rsid w:val="00DE2D17"/>
    <w:rsid w:val="00E0073F"/>
    <w:rsid w:val="00E102ED"/>
    <w:rsid w:val="00E2696D"/>
    <w:rsid w:val="00E33BD4"/>
    <w:rsid w:val="00E347BB"/>
    <w:rsid w:val="00E35127"/>
    <w:rsid w:val="00E5423E"/>
    <w:rsid w:val="00E6115A"/>
    <w:rsid w:val="00E75FD7"/>
    <w:rsid w:val="00EA164D"/>
    <w:rsid w:val="00EC1265"/>
    <w:rsid w:val="00EC5ABE"/>
    <w:rsid w:val="00EC659D"/>
    <w:rsid w:val="00EC7CDB"/>
    <w:rsid w:val="00ED0A04"/>
    <w:rsid w:val="00EE48FB"/>
    <w:rsid w:val="00EE4BA7"/>
    <w:rsid w:val="00EF4062"/>
    <w:rsid w:val="00F011D5"/>
    <w:rsid w:val="00F01B5F"/>
    <w:rsid w:val="00F0254F"/>
    <w:rsid w:val="00F11C8D"/>
    <w:rsid w:val="00F13D7A"/>
    <w:rsid w:val="00F13E10"/>
    <w:rsid w:val="00F36DE1"/>
    <w:rsid w:val="00F374D0"/>
    <w:rsid w:val="00F41A56"/>
    <w:rsid w:val="00F74985"/>
    <w:rsid w:val="00F83616"/>
    <w:rsid w:val="00FA0854"/>
    <w:rsid w:val="00FA389A"/>
    <w:rsid w:val="00FA793A"/>
    <w:rsid w:val="00FB48F1"/>
    <w:rsid w:val="00FB79F0"/>
    <w:rsid w:val="00FC635B"/>
    <w:rsid w:val="00FD258F"/>
    <w:rsid w:val="00FD2E6A"/>
    <w:rsid w:val="00FD4F91"/>
    <w:rsid w:val="00FD7581"/>
    <w:rsid w:val="00FE3CF9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9747798"/>
  <w15:chartTrackingRefBased/>
  <w15:docId w15:val="{2B495C0E-DD0C-41E1-9F60-1C5BF33D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9A2DE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9A2DE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9A2DE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9B5888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rsid w:val="009B5888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9B5888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9B5888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9B5888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832A14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496729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E35127"/>
    <w:rPr>
      <w:sz w:val="16"/>
      <w:szCs w:val="16"/>
    </w:rPr>
  </w:style>
  <w:style w:type="paragraph" w:styleId="Tekstopmerking">
    <w:name w:val="annotation text"/>
    <w:basedOn w:val="Standaard"/>
    <w:semiHidden/>
    <w:rsid w:val="00E35127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E35127"/>
    <w:rPr>
      <w:b/>
      <w:bCs/>
    </w:rPr>
  </w:style>
  <w:style w:type="character" w:styleId="Paginanummer">
    <w:name w:val="page number"/>
    <w:basedOn w:val="Standaardalinea-lettertype"/>
    <w:rsid w:val="00C468FC"/>
  </w:style>
  <w:style w:type="paragraph" w:styleId="Ondertitel">
    <w:name w:val="Subtitle"/>
    <w:aliases w:val="Subtitel"/>
    <w:basedOn w:val="Kop1"/>
    <w:link w:val="OndertitelChar"/>
    <w:qFormat/>
    <w:rsid w:val="008B73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8B73EF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  <w:style w:type="paragraph" w:styleId="Revisie">
    <w:name w:val="Revision"/>
    <w:hidden/>
    <w:uiPriority w:val="99"/>
    <w:semiHidden/>
    <w:rsid w:val="00275813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21B4ED37D594995FEC4B09AA09F5C" ma:contentTypeVersion="22" ma:contentTypeDescription="Een nieuw document maken." ma:contentTypeScope="" ma:versionID="25eda2a4848d94c63a3b33cab115605f">
  <xsd:schema xmlns:xsd="http://www.w3.org/2001/XMLSchema" xmlns:xs="http://www.w3.org/2001/XMLSchema" xmlns:p="http://schemas.microsoft.com/office/2006/metadata/properties" xmlns:ns2="d952cb42-523a-4291-9efe-0168e14bc456" xmlns:ns3="7d5909f0-ef72-43f0-b43f-3aa0466c367d" targetNamespace="http://schemas.microsoft.com/office/2006/metadata/properties" ma:root="true" ma:fieldsID="a4c3a0ed09c2eed3b8d97a93f5e8dce1" ns2:_="" ns3:_="">
    <xsd:import namespace="d952cb42-523a-4291-9efe-0168e14bc456"/>
    <xsd:import namespace="7d5909f0-ef72-43f0-b43f-3aa0466c3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2cb42-523a-4291-9efe-0168e14bc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0686c6ab-6d30-47f2-8615-ae0df1979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909f0-ef72-43f0-b43f-3aa0466c36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cda66f-9e9f-49f4-ac14-80499900de9e}" ma:internalName="TaxCatchAll" ma:showField="CatchAllData" ma:web="7d5909f0-ef72-43f0-b43f-3aa0466c3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5909f0-ef72-43f0-b43f-3aa0466c367d" xsi:nil="true"/>
    <lcf76f155ced4ddcb4097134ff3c332f xmlns="d952cb42-523a-4291-9efe-0168e14bc4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A7E061-80D3-447D-A160-DBDA70DAC2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148521-BA98-48B0-8196-8659DCE324EE}"/>
</file>

<file path=customXml/itemProps3.xml><?xml version="1.0" encoding="utf-8"?>
<ds:datastoreItem xmlns:ds="http://schemas.openxmlformats.org/officeDocument/2006/customXml" ds:itemID="{4C12AD32-264E-4189-93DC-234B599046A0}"/>
</file>

<file path=customXml/itemProps4.xml><?xml version="1.0" encoding="utf-8"?>
<ds:datastoreItem xmlns:ds="http://schemas.openxmlformats.org/officeDocument/2006/customXml" ds:itemID="{C83EA133-ECE0-4761-8742-CCB4226AD1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3557</Words>
  <Characters>19568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Partij niet natuurlijk persoon</vt:lpstr>
    </vt:vector>
  </TitlesOfParts>
  <Company>Kadaster</Company>
  <LinksUpToDate>false</LinksUpToDate>
  <CharactersWithSpaces>23079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Partij niet natuurlijk persoon</dc:title>
  <dc:subject/>
  <dc:creator>RZ/PPB</dc:creator>
  <cp:keywords/>
  <dc:description/>
  <cp:lastModifiedBy>Schootbrugge, Jean-Michel van de</cp:lastModifiedBy>
  <cp:revision>15</cp:revision>
  <cp:lastPrinted>2016-03-07T08:51:00Z</cp:lastPrinted>
  <dcterms:created xsi:type="dcterms:W3CDTF">2024-11-21T12:26:00Z</dcterms:created>
  <dcterms:modified xsi:type="dcterms:W3CDTF">2024-11-21T12:38:00Z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-1766110701</vt:i4>
  </property>
  <property fmtid="{D5CDD505-2E9C-101B-9397-08002B2CF9AE}" pid="3" name="_NewReviewCycle">
    <vt:lpwstr/>
  </property>
  <property fmtid="{D5CDD505-2E9C-101B-9397-08002B2CF9AE}" pid="4" name="_EmailSubject">
    <vt:lpwstr>Tekstblok - Partij niet natuurlijk persoon v2 9f.doc</vt:lpwstr>
  </property>
  <property fmtid="{D5CDD505-2E9C-101B-9397-08002B2CF9AE}" pid="5" name="_AuthorEmail">
    <vt:lpwstr>Ewout.Timmer@kadaster.nl</vt:lpwstr>
  </property>
  <property fmtid="{D5CDD505-2E9C-101B-9397-08002B2CF9AE}" pid="6" name="_AuthorEmailDisplayName">
    <vt:lpwstr>Timmer, Ewout</vt:lpwstr>
  </property>
  <property fmtid="{D5CDD505-2E9C-101B-9397-08002B2CF9AE}" pid="7" name="_PreviousAdHocReviewCycleID">
    <vt:i4>621701177</vt:i4>
  </property>
  <property fmtid="{D5CDD505-2E9C-101B-9397-08002B2CF9AE}" pid="8" name="_ReviewingToolsShownOnce">
    <vt:lpwstr/>
  </property>
  <property fmtid="{D5CDD505-2E9C-101B-9397-08002B2CF9AE}" pid="9" name="ContentTypeId">
    <vt:lpwstr>0x010100C3721B4ED37D594995FEC4B09AA09F5C</vt:lpwstr>
  </property>
</Properties>
</file>