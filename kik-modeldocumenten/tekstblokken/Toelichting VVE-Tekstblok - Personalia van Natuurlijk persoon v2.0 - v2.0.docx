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7ACD5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5EDE1220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793E1CA6" w14:textId="77777777" w:rsidR="003228A3" w:rsidRDefault="003228A3"/>
        </w:tc>
      </w:tr>
      <w:tr w:rsidR="004B4AE0" w14:paraId="6F0D1E7C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086A3F5A" w14:textId="27C6F2AA" w:rsidR="004B4AE0" w:rsidRPr="004B4AE0" w:rsidRDefault="004B4AE0" w:rsidP="004B4AE0">
            <w:pPr>
              <w:rPr>
                <w:b/>
                <w:bCs/>
              </w:rPr>
            </w:pPr>
            <w:r w:rsidRPr="004B4AE0">
              <w:rPr>
                <w:b/>
                <w:bCs/>
                <w:sz w:val="20"/>
              </w:rPr>
              <w:t>Beheer en Ontwikkeling informatietechnologie</w:t>
            </w:r>
          </w:p>
        </w:tc>
      </w:tr>
      <w:tr w:rsidR="004B4AE0" w:rsidRPr="00343045" w14:paraId="639C8BFC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65575D20" w14:textId="0FA67782" w:rsidR="004B4AE0" w:rsidRPr="00343045" w:rsidRDefault="004B4AE0" w:rsidP="004B4AE0">
            <w:pPr>
              <w:pStyle w:val="Eenheid"/>
            </w:pPr>
            <w:bookmarkStart w:id="0" w:name="bmDirectie"/>
            <w:bookmarkEnd w:id="0"/>
          </w:p>
        </w:tc>
      </w:tr>
      <w:tr w:rsidR="004B4AE0" w:rsidRPr="00343045" w14:paraId="7F5D1C3A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07B329F4" w14:textId="661A92E4" w:rsidR="004B4AE0" w:rsidRPr="00343045" w:rsidRDefault="004B4AE0" w:rsidP="004B4AE0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</w:p>
        </w:tc>
      </w:tr>
      <w:tr w:rsidR="004B4AE0" w:rsidRPr="00343045" w14:paraId="4967D662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3210CBD1" w14:textId="77777777" w:rsidR="004B4AE0" w:rsidRPr="00343045" w:rsidRDefault="004B4AE0" w:rsidP="004B4AE0">
            <w:pPr>
              <w:spacing w:before="90"/>
              <w:rPr>
                <w:sz w:val="14"/>
              </w:rPr>
            </w:pPr>
          </w:p>
        </w:tc>
      </w:tr>
      <w:tr w:rsidR="004B4AE0" w:rsidRPr="00343045" w14:paraId="022A1282" w14:textId="77777777" w:rsidTr="00580605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2F98560E" w14:textId="77777777" w:rsidR="004B4AE0" w:rsidRPr="00343045" w:rsidRDefault="004B4AE0" w:rsidP="004B4AE0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4B4AE0" w:rsidRPr="00343045" w14:paraId="6D3B0059" w14:textId="77777777" w:rsidTr="00580605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2314BA47" w14:textId="14306400" w:rsidR="004B4AE0" w:rsidRPr="00343045" w:rsidRDefault="004B4AE0" w:rsidP="004B4AE0">
            <w:pPr>
              <w:spacing w:before="90"/>
              <w:rPr>
                <w:sz w:val="14"/>
              </w:rPr>
            </w:pPr>
          </w:p>
        </w:tc>
      </w:tr>
      <w:tr w:rsidR="004B4AE0" w:rsidRPr="00343045" w14:paraId="2AF283BF" w14:textId="77777777" w:rsidTr="00580605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0B893CEA" w14:textId="77777777" w:rsidR="004B4AE0" w:rsidRPr="00343045" w:rsidRDefault="004B4AE0" w:rsidP="004B4AE0"/>
        </w:tc>
      </w:tr>
      <w:tr w:rsidR="004B4AE0" w:rsidRPr="00343045" w14:paraId="20B538D3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34B50CB5" w14:textId="59DC609D" w:rsidR="004B4AE0" w:rsidRPr="00343045" w:rsidRDefault="004B4AE0" w:rsidP="004B4AE0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ins w:id="4" w:author="Groot, Karina de" w:date="2024-08-08T15:03:00Z" w16du:dateUtc="2024-08-08T13:03:00Z">
              <w:r w:rsidR="00953B15">
                <w:rPr>
                  <w:lang w:val="nl-NL"/>
                </w:rPr>
                <w:t>VVE-</w:t>
              </w:r>
            </w:ins>
            <w:r>
              <w:rPr>
                <w:lang w:val="nl-NL"/>
              </w:rPr>
              <w:t>Tekstblok – Personalia van Natuurlijk persoon</w:t>
            </w:r>
            <w:r w:rsidR="005C3CAD">
              <w:rPr>
                <w:lang w:val="nl-NL"/>
              </w:rPr>
              <w:t xml:space="preserve"> </w:t>
            </w:r>
            <w:r>
              <w:rPr>
                <w:lang w:val="nl-NL"/>
              </w:rPr>
              <w:t>v</w:t>
            </w:r>
            <w:ins w:id="5" w:author="Groot, Karina de" w:date="2024-08-08T15:03:00Z" w16du:dateUtc="2024-08-08T13:03:00Z">
              <w:r w:rsidR="00953B15">
                <w:rPr>
                  <w:lang w:val="nl-NL"/>
                </w:rPr>
                <w:t>2</w:t>
              </w:r>
            </w:ins>
            <w:del w:id="6" w:author="Groot, Karina de" w:date="2024-08-08T15:03:00Z" w16du:dateUtc="2024-08-08T13:03:00Z">
              <w:r w:rsidDel="00953B15">
                <w:rPr>
                  <w:lang w:val="nl-NL"/>
                </w:rPr>
                <w:delText>1</w:delText>
              </w:r>
            </w:del>
            <w:r w:rsidR="00B0324B">
              <w:rPr>
                <w:lang w:val="nl-NL"/>
              </w:rPr>
              <w:t>.0</w:t>
            </w:r>
            <w:del w:id="7" w:author="Groot, Karina de" w:date="2024-08-08T15:03:00Z" w16du:dateUtc="2024-08-08T13:03:00Z">
              <w:r w:rsidR="00977467" w:rsidDel="00953B15">
                <w:rPr>
                  <w:lang w:val="nl-NL"/>
                </w:rPr>
                <w:delText xml:space="preserve"> - nieuw</w:delText>
              </w:r>
            </w:del>
            <w:bookmarkEnd w:id="3"/>
          </w:p>
        </w:tc>
      </w:tr>
      <w:tr w:rsidR="004B4AE0" w:rsidRPr="00343045" w14:paraId="4F2F2334" w14:textId="77777777" w:rsidTr="00580605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6351AB8D" w14:textId="77777777" w:rsidR="004B4AE0" w:rsidRPr="00343045" w:rsidRDefault="004B4AE0" w:rsidP="004B4AE0"/>
        </w:tc>
      </w:tr>
      <w:tr w:rsidR="004B4AE0" w:rsidRPr="00343045" w14:paraId="178C4A1A" w14:textId="77777777" w:rsidTr="00580605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5E6659B4" w14:textId="77777777" w:rsidR="004B4AE0" w:rsidRPr="00343045" w:rsidRDefault="004B4AE0" w:rsidP="004B4AE0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8" w:name="bmSubtitel"/>
            <w:bookmarkEnd w:id="8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4B4AE0" w:rsidRPr="00343045" w14:paraId="2BEBA8C8" w14:textId="77777777" w:rsidTr="00580605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7C0376A6" w14:textId="77777777" w:rsidR="004B4AE0" w:rsidRPr="00343045" w:rsidRDefault="004B4AE0" w:rsidP="004B4AE0"/>
        </w:tc>
      </w:tr>
      <w:tr w:rsidR="004B4AE0" w:rsidRPr="00343045" w14:paraId="1ED00686" w14:textId="77777777" w:rsidTr="0058060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AB6B87B" w14:textId="519D6E78" w:rsidR="004B4AE0" w:rsidRPr="004B4AE0" w:rsidRDefault="004B4AE0" w:rsidP="004B4AE0">
            <w:pPr>
              <w:pStyle w:val="tussenkopje"/>
              <w:rPr>
                <w:b/>
                <w:bCs/>
                <w:lang w:val="nl-NL"/>
              </w:rPr>
            </w:pPr>
            <w:r w:rsidRPr="004B4AE0">
              <w:rPr>
                <w:b/>
                <w:bCs/>
                <w:lang w:val="nl-NL"/>
              </w:rPr>
              <w:t>Versie</w:t>
            </w:r>
          </w:p>
        </w:tc>
      </w:tr>
      <w:tr w:rsidR="004B4AE0" w:rsidRPr="00343045" w14:paraId="27A7D7DC" w14:textId="77777777" w:rsidTr="0058060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17C97C07" w14:textId="3E98C1BF" w:rsidR="004B4AE0" w:rsidRPr="00343045" w:rsidRDefault="00953B15" w:rsidP="004B4AE0">
            <w:bookmarkStart w:id="9" w:name="bmAuteurs"/>
            <w:bookmarkEnd w:id="9"/>
            <w:ins w:id="10" w:author="Groot, Karina de" w:date="2024-08-08T15:03:00Z" w16du:dateUtc="2024-08-08T13:03:00Z">
              <w:r>
                <w:t>2</w:t>
              </w:r>
            </w:ins>
            <w:del w:id="11" w:author="Groot, Karina de" w:date="2024-08-08T15:03:00Z" w16du:dateUtc="2024-08-08T13:03:00Z">
              <w:r w:rsidR="004B4AE0" w:rsidDel="00953B15">
                <w:delText>1</w:delText>
              </w:r>
            </w:del>
            <w:r w:rsidR="004B4AE0">
              <w:t>.0</w:t>
            </w:r>
          </w:p>
        </w:tc>
      </w:tr>
      <w:tr w:rsidR="004B4AE0" w:rsidRPr="00343045" w14:paraId="3A63C886" w14:textId="77777777" w:rsidTr="00580605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6D10D90D" w14:textId="77777777" w:rsidR="004B4AE0" w:rsidRPr="00343045" w:rsidRDefault="004B4AE0" w:rsidP="004B4AE0"/>
        </w:tc>
      </w:tr>
    </w:tbl>
    <w:p w14:paraId="21109FD0" w14:textId="77777777" w:rsidR="003228A3" w:rsidRPr="00343045" w:rsidRDefault="003228A3" w:rsidP="007A4874">
      <w:pPr>
        <w:pStyle w:val="Plattetekst"/>
        <w:sectPr w:rsidR="003228A3" w:rsidRPr="00343045" w:rsidSect="00C01B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4420F51C" w14:textId="77777777" w:rsidTr="000C16A1">
        <w:trPr>
          <w:trHeight w:hRule="exact" w:val="332"/>
        </w:trPr>
        <w:tc>
          <w:tcPr>
            <w:tcW w:w="5173" w:type="dxa"/>
            <w:vAlign w:val="bottom"/>
          </w:tcPr>
          <w:p w14:paraId="7A1CF647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lastRenderedPageBreak/>
              <w:t>Versiehistorie</w:t>
            </w:r>
          </w:p>
        </w:tc>
      </w:tr>
      <w:tr w:rsidR="000C16A1" w:rsidRPr="00343045" w14:paraId="465BA879" w14:textId="77777777" w:rsidTr="000C16A1">
        <w:trPr>
          <w:trHeight w:hRule="exact" w:val="332"/>
        </w:trPr>
        <w:tc>
          <w:tcPr>
            <w:tcW w:w="5173" w:type="dxa"/>
            <w:vAlign w:val="bottom"/>
          </w:tcPr>
          <w:p w14:paraId="7F890397" w14:textId="77777777" w:rsidR="000C16A1" w:rsidRPr="00343045" w:rsidRDefault="000C16A1">
            <w:pPr>
              <w:pStyle w:val="kopje"/>
            </w:pPr>
          </w:p>
        </w:tc>
      </w:tr>
    </w:tbl>
    <w:p w14:paraId="3F67FBA1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1"/>
        <w:gridCol w:w="1050"/>
        <w:gridCol w:w="1801"/>
        <w:gridCol w:w="5237"/>
      </w:tblGrid>
      <w:tr w:rsidR="003228A3" w:rsidRPr="00343045" w14:paraId="789B927C" w14:textId="77777777" w:rsidTr="00E90969">
        <w:trPr>
          <w:trHeight w:hRule="exact" w:val="281"/>
          <w:tblHeader/>
        </w:trPr>
        <w:tc>
          <w:tcPr>
            <w:tcW w:w="779" w:type="dxa"/>
            <w:vAlign w:val="bottom"/>
          </w:tcPr>
          <w:p w14:paraId="132D1BC5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064" w:type="dxa"/>
            <w:vAlign w:val="bottom"/>
          </w:tcPr>
          <w:p w14:paraId="448F0498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701" w:type="dxa"/>
            <w:vAlign w:val="bottom"/>
          </w:tcPr>
          <w:p w14:paraId="3DB0259E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5315" w:type="dxa"/>
            <w:vAlign w:val="bottom"/>
          </w:tcPr>
          <w:p w14:paraId="299FF58B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5F7CEA" w:rsidRPr="00343045" w14:paraId="01A89925" w14:textId="77777777" w:rsidTr="00E90969">
        <w:tc>
          <w:tcPr>
            <w:tcW w:w="779" w:type="dxa"/>
          </w:tcPr>
          <w:p w14:paraId="034F99B5" w14:textId="23F85923" w:rsidR="005F7CEA" w:rsidRPr="00D6596D" w:rsidRDefault="000C16A1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bookmarkStart w:id="12" w:name="bmVersie"/>
            <w:bookmarkEnd w:id="12"/>
            <w:r>
              <w:rPr>
                <w:rStyle w:val="Versie0"/>
                <w:lang w:val="en-US"/>
              </w:rPr>
              <w:t>1.0</w:t>
            </w:r>
          </w:p>
        </w:tc>
        <w:tc>
          <w:tcPr>
            <w:tcW w:w="1064" w:type="dxa"/>
          </w:tcPr>
          <w:p w14:paraId="1FC87592" w14:textId="49F3C4BF" w:rsidR="005F7CEA" w:rsidRPr="00D6596D" w:rsidRDefault="000C16A1" w:rsidP="005F7CEA">
            <w:pPr>
              <w:rPr>
                <w:rStyle w:val="Datumopmaakprofiel"/>
                <w:lang w:val="en-US"/>
              </w:rPr>
            </w:pPr>
            <w:bookmarkStart w:id="13" w:name="bmDatum"/>
            <w:bookmarkEnd w:id="13"/>
            <w:r>
              <w:rPr>
                <w:rStyle w:val="Datumopmaakprofiel"/>
                <w:lang w:val="en-US"/>
              </w:rPr>
              <w:t>07-02-2024</w:t>
            </w:r>
          </w:p>
        </w:tc>
        <w:tc>
          <w:tcPr>
            <w:tcW w:w="1701" w:type="dxa"/>
          </w:tcPr>
          <w:p w14:paraId="68531A16" w14:textId="5CB451EF" w:rsidR="005F7CEA" w:rsidRPr="00D6596D" w:rsidRDefault="000C16A1" w:rsidP="005F7CEA">
            <w:pPr>
              <w:rPr>
                <w:lang w:val="en-US"/>
              </w:rPr>
            </w:pPr>
            <w:r>
              <w:rPr>
                <w:lang w:val="en-US"/>
              </w:rPr>
              <w:t>Karina de Groot</w:t>
            </w:r>
          </w:p>
        </w:tc>
        <w:tc>
          <w:tcPr>
            <w:tcW w:w="5315" w:type="dxa"/>
          </w:tcPr>
          <w:p w14:paraId="2DD0ED86" w14:textId="5A829D17" w:rsidR="00FE78A6" w:rsidRDefault="000C16A1" w:rsidP="00FE78A6">
            <w:pPr>
              <w:spacing w:line="240" w:lineRule="auto"/>
            </w:pPr>
            <w:r>
              <w:t xml:space="preserve">AA-6258: TB specifiek gemaakt tbv Verklaring van Erfrecht. </w:t>
            </w:r>
            <w:r w:rsidR="002B7682">
              <w:t>Het tekstblok zelf is tekstueel niet aangepast.</w:t>
            </w:r>
          </w:p>
          <w:p w14:paraId="1418A142" w14:textId="7B6A0864" w:rsidR="005F7CEA" w:rsidRDefault="000C16A1" w:rsidP="00FE78A6">
            <w:pPr>
              <w:spacing w:line="240" w:lineRule="auto"/>
            </w:pPr>
            <w:r>
              <w:t>Wijzigingen tov orginele TB:</w:t>
            </w:r>
          </w:p>
          <w:p w14:paraId="276F2F19" w14:textId="77777777" w:rsidR="000C16A1" w:rsidRDefault="000C16A1" w:rsidP="00FE78A6">
            <w:pPr>
              <w:pStyle w:val="Lijstalinea"/>
              <w:numPr>
                <w:ilvl w:val="0"/>
                <w:numId w:val="18"/>
              </w:numPr>
              <w:spacing w:line="240" w:lineRule="auto"/>
            </w:pPr>
            <w:r>
              <w:t>Tekstkeuzes zijn nu alleen nog met kleine letters;</w:t>
            </w:r>
          </w:p>
          <w:p w14:paraId="21AF63F9" w14:textId="77777777" w:rsidR="000C16A1" w:rsidRDefault="000C16A1" w:rsidP="00FE78A6">
            <w:pPr>
              <w:pStyle w:val="Lijstalinea"/>
              <w:numPr>
                <w:ilvl w:val="0"/>
                <w:numId w:val="18"/>
              </w:numPr>
              <w:spacing w:line="240" w:lineRule="auto"/>
            </w:pPr>
            <w:r>
              <w:t xml:space="preserve">Namespaces </w:t>
            </w:r>
            <w:r w:rsidR="002C7FCB">
              <w:t>verwijder;</w:t>
            </w:r>
          </w:p>
          <w:p w14:paraId="0C55BE1B" w14:textId="2F798CF7" w:rsidR="002C7FCB" w:rsidRDefault="002C7FCB" w:rsidP="00FE78A6">
            <w:pPr>
              <w:pStyle w:val="Lijstalinea"/>
              <w:numPr>
                <w:ilvl w:val="0"/>
                <w:numId w:val="18"/>
              </w:numPr>
              <w:spacing w:line="240" w:lineRule="auto"/>
            </w:pPr>
            <w:r>
              <w:t>Tagna</w:t>
            </w:r>
            <w:r w:rsidR="00B0324B">
              <w:t>men</w:t>
            </w:r>
            <w:r>
              <w:t xml:space="preserve"> beginnen met kleine letters</w:t>
            </w:r>
          </w:p>
          <w:p w14:paraId="504503E8" w14:textId="26FC6845" w:rsidR="00DE5605" w:rsidRDefault="00DE5605" w:rsidP="00FE78A6">
            <w:pPr>
              <w:pStyle w:val="Lijstalinea"/>
              <w:numPr>
                <w:ilvl w:val="0"/>
                <w:numId w:val="18"/>
              </w:numPr>
              <w:spacing w:line="240" w:lineRule="auto"/>
            </w:pPr>
            <w:r>
              <w:t>Alleen GBA</w:t>
            </w:r>
            <w:r w:rsidR="009B4A2A">
              <w:t>_</w:t>
            </w:r>
            <w:r>
              <w:t>ingezete</w:t>
            </w:r>
            <w:r w:rsidR="00CB0746">
              <w:t>ne</w:t>
            </w:r>
            <w:r w:rsidR="002B7682">
              <w:t xml:space="preserve"> toegestaan</w:t>
            </w:r>
          </w:p>
          <w:p w14:paraId="571CA9BD" w14:textId="7BBB04A1" w:rsidR="00B802AB" w:rsidRPr="00AC6023" w:rsidRDefault="00B802AB" w:rsidP="00331A4B">
            <w:pPr>
              <w:spacing w:line="240" w:lineRule="auto"/>
            </w:pPr>
          </w:p>
        </w:tc>
      </w:tr>
      <w:tr w:rsidR="000F4BAB" w:rsidRPr="00343045" w14:paraId="57189A3B" w14:textId="77777777" w:rsidTr="00E90969">
        <w:tc>
          <w:tcPr>
            <w:tcW w:w="779" w:type="dxa"/>
          </w:tcPr>
          <w:p w14:paraId="3C07DFFB" w14:textId="5F9F708B" w:rsidR="000F4BAB" w:rsidRDefault="0063115A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ins w:id="14" w:author="Groot, Karina de" w:date="2024-08-08T15:03:00Z" w16du:dateUtc="2024-08-08T13:03:00Z">
              <w:r>
                <w:rPr>
                  <w:rStyle w:val="Versie0"/>
                  <w:lang w:val="en-US"/>
                </w:rPr>
                <w:t>2.0</w:t>
              </w:r>
            </w:ins>
          </w:p>
        </w:tc>
        <w:tc>
          <w:tcPr>
            <w:tcW w:w="1064" w:type="dxa"/>
          </w:tcPr>
          <w:p w14:paraId="15287B3A" w14:textId="45726EEA" w:rsidR="000F4BAB" w:rsidRDefault="0063115A" w:rsidP="005F7CEA">
            <w:pPr>
              <w:rPr>
                <w:rStyle w:val="Datumopmaakprofiel"/>
                <w:lang w:val="en-US"/>
              </w:rPr>
            </w:pPr>
            <w:ins w:id="15" w:author="Groot, Karina de" w:date="2024-08-08T15:03:00Z" w16du:dateUtc="2024-08-08T13:03:00Z">
              <w:r>
                <w:rPr>
                  <w:rStyle w:val="Datumopmaakprofiel"/>
                  <w:lang w:val="en-US"/>
                </w:rPr>
                <w:t>8</w:t>
              </w:r>
            </w:ins>
            <w:ins w:id="16" w:author="Groot, Karina de" w:date="2024-08-08T15:04:00Z" w16du:dateUtc="2024-08-08T13:04:00Z">
              <w:r>
                <w:rPr>
                  <w:rStyle w:val="Datumopmaakprofiel"/>
                  <w:lang w:val="en-US"/>
                </w:rPr>
                <w:t>-08-2024</w:t>
              </w:r>
            </w:ins>
          </w:p>
        </w:tc>
        <w:tc>
          <w:tcPr>
            <w:tcW w:w="1701" w:type="dxa"/>
          </w:tcPr>
          <w:p w14:paraId="4D0C133F" w14:textId="65892802" w:rsidR="000F4BAB" w:rsidRDefault="0063115A" w:rsidP="005F7CEA">
            <w:pPr>
              <w:rPr>
                <w:lang w:val="en-US"/>
              </w:rPr>
            </w:pPr>
            <w:ins w:id="17" w:author="Groot, Karina de" w:date="2024-08-08T15:04:00Z" w16du:dateUtc="2024-08-08T13:04:00Z">
              <w:r>
                <w:rPr>
                  <w:lang w:val="en-US"/>
                </w:rPr>
                <w:t>BOI/BSU2/Team2/AA</w:t>
              </w:r>
            </w:ins>
          </w:p>
        </w:tc>
        <w:tc>
          <w:tcPr>
            <w:tcW w:w="5315" w:type="dxa"/>
          </w:tcPr>
          <w:p w14:paraId="634B340C" w14:textId="74AC3179" w:rsidR="000F4BAB" w:rsidRDefault="0063115A" w:rsidP="005F7CEA">
            <w:ins w:id="18" w:author="Groot, Karina de" w:date="2024-08-08T15:04:00Z" w16du:dateUtc="2024-08-08T13:04:00Z">
              <w:r>
                <w:t>Tekstblok hernoemd.</w:t>
              </w:r>
            </w:ins>
          </w:p>
        </w:tc>
      </w:tr>
      <w:tr w:rsidR="00DE0846" w:rsidRPr="00343045" w14:paraId="6BB74832" w14:textId="77777777" w:rsidTr="00E90969">
        <w:tc>
          <w:tcPr>
            <w:tcW w:w="779" w:type="dxa"/>
          </w:tcPr>
          <w:p w14:paraId="65E1BC85" w14:textId="51882AEB" w:rsidR="00DE0846" w:rsidRDefault="00DE0846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</w:p>
        </w:tc>
        <w:tc>
          <w:tcPr>
            <w:tcW w:w="1064" w:type="dxa"/>
          </w:tcPr>
          <w:p w14:paraId="200A3A85" w14:textId="150DE7F4" w:rsidR="00DE0846" w:rsidRDefault="00DE0846" w:rsidP="005F7CEA">
            <w:pPr>
              <w:rPr>
                <w:rStyle w:val="Datumopmaakprofiel"/>
                <w:lang w:val="en-US"/>
              </w:rPr>
            </w:pPr>
          </w:p>
        </w:tc>
        <w:tc>
          <w:tcPr>
            <w:tcW w:w="1701" w:type="dxa"/>
          </w:tcPr>
          <w:p w14:paraId="4373D1FD" w14:textId="6E7B8E45" w:rsidR="00DE0846" w:rsidRDefault="00DE0846" w:rsidP="005F7CEA">
            <w:pPr>
              <w:rPr>
                <w:lang w:val="en-US"/>
              </w:rPr>
            </w:pPr>
          </w:p>
        </w:tc>
        <w:tc>
          <w:tcPr>
            <w:tcW w:w="5315" w:type="dxa"/>
          </w:tcPr>
          <w:p w14:paraId="4D4BB04D" w14:textId="357F44B4" w:rsidR="00DE0846" w:rsidRDefault="00DE0846" w:rsidP="005F7CEA"/>
        </w:tc>
      </w:tr>
      <w:tr w:rsidR="003B4D3E" w:rsidRPr="00343045" w14:paraId="1AA98451" w14:textId="77777777" w:rsidTr="00E90969">
        <w:tc>
          <w:tcPr>
            <w:tcW w:w="779" w:type="dxa"/>
          </w:tcPr>
          <w:p w14:paraId="71599847" w14:textId="4B0B9B66" w:rsidR="003B4D3E" w:rsidRDefault="003B4D3E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</w:p>
        </w:tc>
        <w:tc>
          <w:tcPr>
            <w:tcW w:w="1064" w:type="dxa"/>
          </w:tcPr>
          <w:p w14:paraId="1533CE36" w14:textId="57AE0BE8" w:rsidR="003B4D3E" w:rsidRDefault="003B4D3E" w:rsidP="005F7CEA">
            <w:pPr>
              <w:rPr>
                <w:rStyle w:val="Datumopmaakprofiel"/>
                <w:lang w:val="en-US"/>
              </w:rPr>
            </w:pPr>
          </w:p>
        </w:tc>
        <w:tc>
          <w:tcPr>
            <w:tcW w:w="1701" w:type="dxa"/>
          </w:tcPr>
          <w:p w14:paraId="7F7AAF2D" w14:textId="0285878E" w:rsidR="003B4D3E" w:rsidRDefault="003B4D3E" w:rsidP="005F7CEA">
            <w:pPr>
              <w:rPr>
                <w:lang w:val="en-US"/>
              </w:rPr>
            </w:pPr>
          </w:p>
        </w:tc>
        <w:tc>
          <w:tcPr>
            <w:tcW w:w="5315" w:type="dxa"/>
          </w:tcPr>
          <w:p w14:paraId="209F4F14" w14:textId="6FE36ACF" w:rsidR="003B4D3E" w:rsidRDefault="003B4D3E" w:rsidP="005F7CEA"/>
        </w:tc>
      </w:tr>
      <w:tr w:rsidR="00D63DB6" w:rsidRPr="00343045" w14:paraId="294BB9A0" w14:textId="77777777" w:rsidTr="00E90969">
        <w:tc>
          <w:tcPr>
            <w:tcW w:w="779" w:type="dxa"/>
          </w:tcPr>
          <w:p w14:paraId="7445C6ED" w14:textId="0877E2C6" w:rsidR="00D63DB6" w:rsidRDefault="00D63DB6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</w:p>
        </w:tc>
        <w:tc>
          <w:tcPr>
            <w:tcW w:w="1064" w:type="dxa"/>
          </w:tcPr>
          <w:p w14:paraId="33ED7872" w14:textId="474A4CFA" w:rsidR="00D63DB6" w:rsidRDefault="00D63DB6" w:rsidP="005F7CEA">
            <w:pPr>
              <w:rPr>
                <w:rStyle w:val="Datumopmaakprofiel"/>
                <w:lang w:val="en-US"/>
              </w:rPr>
            </w:pPr>
          </w:p>
        </w:tc>
        <w:tc>
          <w:tcPr>
            <w:tcW w:w="1701" w:type="dxa"/>
          </w:tcPr>
          <w:p w14:paraId="38327B1E" w14:textId="4532C206" w:rsidR="00D63DB6" w:rsidRDefault="00D63DB6" w:rsidP="005F7CEA">
            <w:pPr>
              <w:rPr>
                <w:lang w:val="en-US"/>
              </w:rPr>
            </w:pPr>
          </w:p>
        </w:tc>
        <w:tc>
          <w:tcPr>
            <w:tcW w:w="5315" w:type="dxa"/>
          </w:tcPr>
          <w:p w14:paraId="03A9EF3D" w14:textId="175579EA" w:rsidR="00D63DB6" w:rsidRDefault="00D63DB6" w:rsidP="005F7CEA"/>
        </w:tc>
      </w:tr>
      <w:tr w:rsidR="00BC6FA8" w:rsidRPr="00343045" w14:paraId="1766E733" w14:textId="77777777" w:rsidTr="00E90969">
        <w:tc>
          <w:tcPr>
            <w:tcW w:w="779" w:type="dxa"/>
          </w:tcPr>
          <w:p w14:paraId="591CE705" w14:textId="212856D6" w:rsidR="00BC6FA8" w:rsidRDefault="00BC6FA8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</w:p>
        </w:tc>
        <w:tc>
          <w:tcPr>
            <w:tcW w:w="1064" w:type="dxa"/>
          </w:tcPr>
          <w:p w14:paraId="44D797FD" w14:textId="795A8835" w:rsidR="00BC6FA8" w:rsidRDefault="00BC6FA8" w:rsidP="005F7CEA">
            <w:pPr>
              <w:rPr>
                <w:rStyle w:val="Datumopmaakprofiel"/>
                <w:lang w:val="en-US"/>
              </w:rPr>
            </w:pPr>
          </w:p>
        </w:tc>
        <w:tc>
          <w:tcPr>
            <w:tcW w:w="1701" w:type="dxa"/>
          </w:tcPr>
          <w:p w14:paraId="1DEE9157" w14:textId="087E8900" w:rsidR="00BC6FA8" w:rsidRDefault="00BC6FA8" w:rsidP="005F7CEA">
            <w:pPr>
              <w:rPr>
                <w:lang w:val="en-US"/>
              </w:rPr>
            </w:pPr>
          </w:p>
        </w:tc>
        <w:tc>
          <w:tcPr>
            <w:tcW w:w="5315" w:type="dxa"/>
          </w:tcPr>
          <w:p w14:paraId="644A7492" w14:textId="7A437222" w:rsidR="00BC6FA8" w:rsidRDefault="00BC6FA8" w:rsidP="005F7CEA"/>
        </w:tc>
      </w:tr>
      <w:tr w:rsidR="00792DD4" w:rsidRPr="00343045" w14:paraId="158A89EC" w14:textId="77777777" w:rsidTr="00E90969">
        <w:tc>
          <w:tcPr>
            <w:tcW w:w="779" w:type="dxa"/>
          </w:tcPr>
          <w:p w14:paraId="61C0410E" w14:textId="6765F84D" w:rsidR="00792DD4" w:rsidRDefault="00792DD4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</w:p>
        </w:tc>
        <w:tc>
          <w:tcPr>
            <w:tcW w:w="1064" w:type="dxa"/>
          </w:tcPr>
          <w:p w14:paraId="278C9266" w14:textId="45DA6BCA" w:rsidR="00792DD4" w:rsidRDefault="00792DD4" w:rsidP="005F7CEA">
            <w:pPr>
              <w:rPr>
                <w:rStyle w:val="Datumopmaakprofiel"/>
                <w:lang w:val="en-US"/>
              </w:rPr>
            </w:pPr>
          </w:p>
        </w:tc>
        <w:tc>
          <w:tcPr>
            <w:tcW w:w="1701" w:type="dxa"/>
          </w:tcPr>
          <w:p w14:paraId="56D92480" w14:textId="1C38B091" w:rsidR="00792DD4" w:rsidRDefault="00792DD4" w:rsidP="005F7CEA">
            <w:pPr>
              <w:rPr>
                <w:lang w:val="en-US"/>
              </w:rPr>
            </w:pPr>
          </w:p>
        </w:tc>
        <w:tc>
          <w:tcPr>
            <w:tcW w:w="5315" w:type="dxa"/>
          </w:tcPr>
          <w:p w14:paraId="635A2D59" w14:textId="239813B4" w:rsidR="00792DD4" w:rsidRDefault="00792DD4" w:rsidP="005F7CEA"/>
        </w:tc>
      </w:tr>
    </w:tbl>
    <w:p w14:paraId="7ED9ED5C" w14:textId="77777777" w:rsidR="005F7CEA" w:rsidRPr="00756CF5" w:rsidRDefault="005F7CEA" w:rsidP="00756CF5"/>
    <w:p w14:paraId="0973DF55" w14:textId="77777777" w:rsidR="003228A3" w:rsidRPr="00343045" w:rsidRDefault="003228A3" w:rsidP="007A4874">
      <w:pPr>
        <w:pStyle w:val="Plattetekst"/>
        <w:sectPr w:rsidR="003228A3" w:rsidRPr="00343045" w:rsidSect="00C01B59">
          <w:headerReference w:type="default" r:id="rId13"/>
          <w:footerReference w:type="default" r:id="rId14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3D4B6B90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lastRenderedPageBreak/>
        <w:t>Inhoudsopgave</w:t>
      </w:r>
    </w:p>
    <w:bookmarkStart w:id="28" w:name="bmInhoudsopgave"/>
    <w:bookmarkEnd w:id="28"/>
    <w:p w14:paraId="116A492F" w14:textId="77777777" w:rsidR="00356312" w:rsidRDefault="00354655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281905136" w:history="1">
        <w:r w:rsidR="00356312" w:rsidRPr="0055559B">
          <w:rPr>
            <w:rStyle w:val="Hyperlink"/>
          </w:rPr>
          <w:t>1</w:t>
        </w:r>
        <w:r w:rsidR="00356312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356312" w:rsidRPr="0055559B">
          <w:rPr>
            <w:rStyle w:val="Hyperlink"/>
          </w:rPr>
          <w:t>Inleiding</w:t>
        </w:r>
        <w:r w:rsidR="00356312">
          <w:rPr>
            <w:webHidden/>
          </w:rPr>
          <w:tab/>
        </w:r>
        <w:r w:rsidR="00356312">
          <w:rPr>
            <w:webHidden/>
          </w:rPr>
          <w:fldChar w:fldCharType="begin"/>
        </w:r>
        <w:r w:rsidR="00356312">
          <w:rPr>
            <w:webHidden/>
          </w:rPr>
          <w:instrText xml:space="preserve"> PAGEREF _Toc281905136 \h </w:instrText>
        </w:r>
        <w:r w:rsidR="00356312">
          <w:rPr>
            <w:webHidden/>
          </w:rPr>
        </w:r>
        <w:r w:rsidR="00356312">
          <w:rPr>
            <w:webHidden/>
          </w:rPr>
          <w:fldChar w:fldCharType="separate"/>
        </w:r>
        <w:r w:rsidR="00455F8A">
          <w:rPr>
            <w:webHidden/>
          </w:rPr>
          <w:t>4</w:t>
        </w:r>
        <w:r w:rsidR="00356312">
          <w:rPr>
            <w:webHidden/>
          </w:rPr>
          <w:fldChar w:fldCharType="end"/>
        </w:r>
      </w:hyperlink>
    </w:p>
    <w:p w14:paraId="358649B2" w14:textId="77777777" w:rsidR="0035631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37" w:history="1">
        <w:r w:rsidR="00356312" w:rsidRPr="0055559B">
          <w:rPr>
            <w:rStyle w:val="Hyperlink"/>
            <w:bCs/>
            <w:lang w:val="en-US"/>
          </w:rPr>
          <w:t>1.1</w:t>
        </w:r>
        <w:r w:rsidR="0035631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356312" w:rsidRPr="0055559B">
          <w:rPr>
            <w:rStyle w:val="Hyperlink"/>
            <w:bCs/>
            <w:lang w:val="en-US"/>
          </w:rPr>
          <w:t>Algemeen</w:t>
        </w:r>
        <w:r w:rsidR="00356312">
          <w:rPr>
            <w:webHidden/>
          </w:rPr>
          <w:tab/>
        </w:r>
        <w:r w:rsidR="00356312">
          <w:rPr>
            <w:webHidden/>
          </w:rPr>
          <w:fldChar w:fldCharType="begin"/>
        </w:r>
        <w:r w:rsidR="00356312">
          <w:rPr>
            <w:webHidden/>
          </w:rPr>
          <w:instrText xml:space="preserve"> PAGEREF _Toc281905137 \h </w:instrText>
        </w:r>
        <w:r w:rsidR="00356312">
          <w:rPr>
            <w:webHidden/>
          </w:rPr>
        </w:r>
        <w:r w:rsidR="00356312">
          <w:rPr>
            <w:webHidden/>
          </w:rPr>
          <w:fldChar w:fldCharType="separate"/>
        </w:r>
        <w:r w:rsidR="00455F8A">
          <w:rPr>
            <w:webHidden/>
          </w:rPr>
          <w:t>4</w:t>
        </w:r>
        <w:r w:rsidR="00356312">
          <w:rPr>
            <w:webHidden/>
          </w:rPr>
          <w:fldChar w:fldCharType="end"/>
        </w:r>
      </w:hyperlink>
    </w:p>
    <w:p w14:paraId="7BC5FF49" w14:textId="77777777" w:rsidR="0035631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38" w:history="1">
        <w:r w:rsidR="00356312" w:rsidRPr="0055559B">
          <w:rPr>
            <w:rStyle w:val="Hyperlink"/>
          </w:rPr>
          <w:t>1.2</w:t>
        </w:r>
        <w:r w:rsidR="0035631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356312" w:rsidRPr="0055559B">
          <w:rPr>
            <w:rStyle w:val="Hyperlink"/>
          </w:rPr>
          <w:t>Personalia van natuurlijk persoon</w:t>
        </w:r>
        <w:r w:rsidR="00356312">
          <w:rPr>
            <w:webHidden/>
          </w:rPr>
          <w:tab/>
        </w:r>
        <w:r w:rsidR="00356312">
          <w:rPr>
            <w:webHidden/>
          </w:rPr>
          <w:fldChar w:fldCharType="begin"/>
        </w:r>
        <w:r w:rsidR="00356312">
          <w:rPr>
            <w:webHidden/>
          </w:rPr>
          <w:instrText xml:space="preserve"> PAGEREF _Toc281905138 \h </w:instrText>
        </w:r>
        <w:r w:rsidR="00356312">
          <w:rPr>
            <w:webHidden/>
          </w:rPr>
        </w:r>
        <w:r w:rsidR="00356312">
          <w:rPr>
            <w:webHidden/>
          </w:rPr>
          <w:fldChar w:fldCharType="separate"/>
        </w:r>
        <w:r w:rsidR="00455F8A">
          <w:rPr>
            <w:webHidden/>
          </w:rPr>
          <w:t>4</w:t>
        </w:r>
        <w:r w:rsidR="00356312">
          <w:rPr>
            <w:webHidden/>
          </w:rPr>
          <w:fldChar w:fldCharType="end"/>
        </w:r>
      </w:hyperlink>
    </w:p>
    <w:p w14:paraId="75DF9A9D" w14:textId="77777777" w:rsidR="0035631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39" w:history="1">
        <w:r w:rsidR="00356312" w:rsidRPr="0055559B">
          <w:rPr>
            <w:rStyle w:val="Hyperlink"/>
          </w:rPr>
          <w:t>1.3</w:t>
        </w:r>
        <w:r w:rsidR="0035631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356312" w:rsidRPr="0055559B">
          <w:rPr>
            <w:rStyle w:val="Hyperlink"/>
          </w:rPr>
          <w:t>Tekstfragment (volledig)</w:t>
        </w:r>
        <w:r w:rsidR="00356312">
          <w:rPr>
            <w:webHidden/>
          </w:rPr>
          <w:tab/>
        </w:r>
        <w:r w:rsidR="00356312">
          <w:rPr>
            <w:webHidden/>
          </w:rPr>
          <w:fldChar w:fldCharType="begin"/>
        </w:r>
        <w:r w:rsidR="00356312">
          <w:rPr>
            <w:webHidden/>
          </w:rPr>
          <w:instrText xml:space="preserve"> PAGEREF _Toc281905139 \h </w:instrText>
        </w:r>
        <w:r w:rsidR="00356312">
          <w:rPr>
            <w:webHidden/>
          </w:rPr>
        </w:r>
        <w:r w:rsidR="00356312">
          <w:rPr>
            <w:webHidden/>
          </w:rPr>
          <w:fldChar w:fldCharType="separate"/>
        </w:r>
        <w:r w:rsidR="00455F8A">
          <w:rPr>
            <w:webHidden/>
          </w:rPr>
          <w:t>4</w:t>
        </w:r>
        <w:r w:rsidR="00356312">
          <w:rPr>
            <w:webHidden/>
          </w:rPr>
          <w:fldChar w:fldCharType="end"/>
        </w:r>
      </w:hyperlink>
    </w:p>
    <w:p w14:paraId="1E3B660F" w14:textId="77777777" w:rsidR="0035631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40" w:history="1">
        <w:r w:rsidR="00356312" w:rsidRPr="0055559B">
          <w:rPr>
            <w:rStyle w:val="Hyperlink"/>
            <w:lang w:val="en-US"/>
          </w:rPr>
          <w:t>1.4</w:t>
        </w:r>
        <w:r w:rsidR="0035631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356312" w:rsidRPr="0055559B">
          <w:rPr>
            <w:rStyle w:val="Hyperlink"/>
            <w:lang w:val="en-US"/>
          </w:rPr>
          <w:t>Toelichting en Mapping</w:t>
        </w:r>
        <w:r w:rsidR="00356312">
          <w:rPr>
            <w:webHidden/>
          </w:rPr>
          <w:tab/>
        </w:r>
        <w:r w:rsidR="00356312">
          <w:rPr>
            <w:webHidden/>
          </w:rPr>
          <w:fldChar w:fldCharType="begin"/>
        </w:r>
        <w:r w:rsidR="00356312">
          <w:rPr>
            <w:webHidden/>
          </w:rPr>
          <w:instrText xml:space="preserve"> PAGEREF _Toc281905140 \h </w:instrText>
        </w:r>
        <w:r w:rsidR="00356312">
          <w:rPr>
            <w:webHidden/>
          </w:rPr>
        </w:r>
        <w:r w:rsidR="00356312">
          <w:rPr>
            <w:webHidden/>
          </w:rPr>
          <w:fldChar w:fldCharType="separate"/>
        </w:r>
        <w:r w:rsidR="00455F8A">
          <w:rPr>
            <w:webHidden/>
          </w:rPr>
          <w:t>4</w:t>
        </w:r>
        <w:r w:rsidR="00356312">
          <w:rPr>
            <w:webHidden/>
          </w:rPr>
          <w:fldChar w:fldCharType="end"/>
        </w:r>
      </w:hyperlink>
    </w:p>
    <w:p w14:paraId="67C70C03" w14:textId="77777777" w:rsidR="003228A3" w:rsidRPr="00343045" w:rsidRDefault="00354655">
      <w:r>
        <w:rPr>
          <w:b/>
          <w:bCs/>
          <w:noProof/>
        </w:rPr>
        <w:fldChar w:fldCharType="end"/>
      </w:r>
    </w:p>
    <w:p w14:paraId="5A24C2A1" w14:textId="77777777" w:rsidR="003228A3" w:rsidRPr="00343045" w:rsidRDefault="003228A3"/>
    <w:p w14:paraId="4F4B77C6" w14:textId="77777777" w:rsidR="003228A3" w:rsidRPr="00343045" w:rsidRDefault="003228A3" w:rsidP="007A4874">
      <w:pPr>
        <w:pStyle w:val="Plattetekst"/>
        <w:sectPr w:rsidR="003228A3" w:rsidRPr="00343045" w:rsidSect="00C01B59">
          <w:headerReference w:type="first" r:id="rId15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1D3EC63E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29" w:name="bmStartpunt"/>
      <w:bookmarkStart w:id="30" w:name="_Toc498316301"/>
      <w:bookmarkStart w:id="31" w:name="_Toc20728828"/>
      <w:bookmarkStart w:id="32" w:name="_Toc281905136"/>
      <w:bookmarkStart w:id="33" w:name="_Toc179181706"/>
      <w:bookmarkEnd w:id="29"/>
      <w:bookmarkEnd w:id="30"/>
      <w:bookmarkEnd w:id="31"/>
      <w:r w:rsidRPr="00343045">
        <w:rPr>
          <w:lang w:val="nl-NL"/>
        </w:rPr>
        <w:lastRenderedPageBreak/>
        <w:t>Inleiding</w:t>
      </w:r>
      <w:bookmarkEnd w:id="32"/>
    </w:p>
    <w:p w14:paraId="0C47EDCD" w14:textId="77777777" w:rsidR="00735733" w:rsidRDefault="00735733" w:rsidP="00735733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34" w:name="_Toc249426094"/>
      <w:bookmarkStart w:id="35" w:name="_Toc249424855"/>
      <w:bookmarkStart w:id="36" w:name="_Toc281905137"/>
      <w:bookmarkEnd w:id="34"/>
      <w:r>
        <w:rPr>
          <w:bCs/>
          <w:sz w:val="20"/>
          <w:lang w:val="en-US"/>
        </w:rPr>
        <w:t>Algemeen</w:t>
      </w:r>
      <w:bookmarkEnd w:id="35"/>
      <w:bookmarkEnd w:id="36"/>
    </w:p>
    <w:p w14:paraId="3418772A" w14:textId="77777777" w:rsidR="00C7540A" w:rsidRDefault="00735733" w:rsidP="008364F5">
      <w:pPr>
        <w:pStyle w:val="Plattetekst"/>
      </w:pPr>
      <w:r w:rsidRPr="00662092">
        <w:t>Dit document beschrijft e</w:t>
      </w:r>
      <w:r>
        <w:t>en tekstblok zoals dit is onderken</w:t>
      </w:r>
      <w:r w:rsidRPr="00662092">
        <w:t xml:space="preserve">d binnen </w:t>
      </w:r>
      <w:r>
        <w:t>a</w:t>
      </w:r>
      <w:r w:rsidRPr="00662092">
        <w:t>utomatische aktenverwerking</w:t>
      </w:r>
      <w:r>
        <w:t>, conform de richtlijnen zoals beschreven in document ‘Tekstblok – Algemene afspraken modeldocumenten en tekstblokken’. De verschillende kleuren die hieronder worden gebruikt</w:t>
      </w:r>
      <w:r w:rsidR="00B56F86">
        <w:t>,</w:t>
      </w:r>
      <w:r>
        <w:t xml:space="preserve"> zijn in dat document toegelicht. </w:t>
      </w:r>
    </w:p>
    <w:p w14:paraId="65DB7401" w14:textId="3916A082" w:rsidR="008364F5" w:rsidRDefault="008364F5" w:rsidP="008364F5">
      <w:pPr>
        <w:pStyle w:val="Plattetekst"/>
      </w:pPr>
      <w:r>
        <w:t xml:space="preserve">Deze versie van het Tekstblok is uitsluitend te gebruiken voor de akte Verklaring van Erfrecht. Dit omdat deze akte een eigen XSD </w:t>
      </w:r>
      <w:r w:rsidR="0047722B">
        <w:t>(</w:t>
      </w:r>
      <w:r w:rsidR="0047722B" w:rsidRPr="00331A4B">
        <w:rPr>
          <w:b/>
          <w:bCs/>
        </w:rPr>
        <w:t>VVE-WettelijkeVerdeling-1.0</w:t>
      </w:r>
      <w:r w:rsidR="0047722B">
        <w:t xml:space="preserve">) </w:t>
      </w:r>
      <w:r>
        <w:t xml:space="preserve">heeft die in zijn geheel afwijkt van </w:t>
      </w:r>
      <w:r w:rsidR="00D65188">
        <w:t>de</w:t>
      </w:r>
      <w:r>
        <w:t xml:space="preserve"> standaard XSD</w:t>
      </w:r>
      <w:r w:rsidR="0047722B">
        <w:t>(</w:t>
      </w:r>
      <w:r w:rsidR="0047722B" w:rsidRPr="0047722B">
        <w:t>StukAlgemeen-12.0.0</w:t>
      </w:r>
      <w:r w:rsidR="0047722B">
        <w:t>).</w:t>
      </w:r>
    </w:p>
    <w:p w14:paraId="3E7A8A92" w14:textId="2EFE4639" w:rsidR="00735733" w:rsidRDefault="00735733" w:rsidP="007A4874">
      <w:pPr>
        <w:pStyle w:val="Plattetekst"/>
      </w:pPr>
    </w:p>
    <w:p w14:paraId="7E22C63F" w14:textId="77777777" w:rsidR="00B37636" w:rsidRDefault="00356312" w:rsidP="00B37636">
      <w:pPr>
        <w:pStyle w:val="Kop2"/>
      </w:pPr>
      <w:bookmarkStart w:id="37" w:name="_Toc281905138"/>
      <w:r>
        <w:t>Personalia van natuurlijk persoon</w:t>
      </w:r>
      <w:bookmarkEnd w:id="37"/>
    </w:p>
    <w:p w14:paraId="171C5C78" w14:textId="77777777" w:rsidR="00D955EE" w:rsidRDefault="00356312" w:rsidP="007A4874">
      <w:pPr>
        <w:pStyle w:val="Plattetekst"/>
      </w:pPr>
      <w:r>
        <w:rPr>
          <w:lang w:val="nl"/>
        </w:rPr>
        <w:t>Na</w:t>
      </w:r>
      <w:r w:rsidR="000F4BAB">
        <w:rPr>
          <w:lang w:val="nl"/>
        </w:rPr>
        <w:t>men</w:t>
      </w:r>
      <w:r>
        <w:rPr>
          <w:lang w:val="nl"/>
        </w:rPr>
        <w:t xml:space="preserve"> en titels van een natuurlijk</w:t>
      </w:r>
      <w:r w:rsidR="00DE0846">
        <w:rPr>
          <w:lang w:val="nl"/>
        </w:rPr>
        <w:t xml:space="preserve"> </w:t>
      </w:r>
      <w:r>
        <w:rPr>
          <w:lang w:val="nl"/>
        </w:rPr>
        <w:t>persoon</w:t>
      </w:r>
    </w:p>
    <w:p w14:paraId="36142B8E" w14:textId="77777777" w:rsidR="000F22B6" w:rsidRPr="000F22B6" w:rsidRDefault="000F22B6" w:rsidP="000F22B6">
      <w:pPr>
        <w:pStyle w:val="Kop2"/>
      </w:pPr>
      <w:bookmarkStart w:id="38" w:name="_Toc281905139"/>
      <w:bookmarkEnd w:id="33"/>
      <w:r w:rsidRPr="000F22B6">
        <w:t>Tekstfragment (volledig)</w:t>
      </w:r>
      <w:bookmarkEnd w:id="38"/>
    </w:p>
    <w:p w14:paraId="3ED7B6C2" w14:textId="77777777" w:rsidR="00E57E84" w:rsidRDefault="00E57E84" w:rsidP="007A4874">
      <w:pPr>
        <w:pStyle w:val="Plattetekst"/>
      </w:pPr>
      <w:r w:rsidRPr="0003159F">
        <w:rPr>
          <w:color w:val="800080"/>
        </w:rPr>
        <w:t>professor</w:t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adellijke titel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titel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>voornamen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adellijke titel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voorvoegsels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>achternaam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titel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</w:p>
    <w:p w14:paraId="748B17F3" w14:textId="77777777"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39" w:name="_Toc281905140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39"/>
    </w:p>
    <w:p w14:paraId="1722BF90" w14:textId="77777777" w:rsidR="00B044AB" w:rsidRDefault="00B044AB" w:rsidP="007A4874">
      <w:pPr>
        <w:pStyle w:val="Plattetekst"/>
      </w:pPr>
      <w:r w:rsidRPr="009427B2">
        <w:t xml:space="preserve">De mapping is afhankelijk van </w:t>
      </w:r>
      <w:r>
        <w:t>de soort akte</w:t>
      </w:r>
      <w:r w:rsidRPr="009427B2">
        <w:t xml:space="preserve"> </w:t>
      </w:r>
      <w:r>
        <w:t>en/of het soort persoon waarvoor het tekstblok wordt gebruikt.</w:t>
      </w:r>
    </w:p>
    <w:p w14:paraId="2B1BBB93" w14:textId="77777777" w:rsidR="00B044AB" w:rsidRDefault="00B044AB" w:rsidP="007A4874">
      <w:pPr>
        <w:pStyle w:val="Plattetekst"/>
      </w:pPr>
      <w:r>
        <w:t>Het pad voor de mapping is daarom vermeld in de toelichting van het modeldocument of tekstblok, waarin dit tekstblok wordt gebruikt</w:t>
      </w:r>
      <w:r w:rsidR="00E742BC">
        <w:t>.</w:t>
      </w:r>
    </w:p>
    <w:p w14:paraId="61F7BC15" w14:textId="77777777" w:rsidR="00B044AB" w:rsidRDefault="00B044AB" w:rsidP="007A4874">
      <w:pPr>
        <w:pStyle w:val="Plattetekst"/>
      </w:pPr>
      <w:r>
        <w:t>In dit document zijn alleen de elementen vermeld waar de gegevens naar gemapped moeten worden.</w:t>
      </w:r>
    </w:p>
    <w:p w14:paraId="77F76EFB" w14:textId="21BB7365" w:rsidR="000240F3" w:rsidRDefault="000240F3" w:rsidP="007A4874">
      <w:pPr>
        <w:pStyle w:val="Plattetekst"/>
      </w:pPr>
      <w:r>
        <w:t xml:space="preserve">Dit tekstblok wordt </w:t>
      </w:r>
      <w:r w:rsidR="00DD29F2">
        <w:t xml:space="preserve">alleen </w:t>
      </w:r>
      <w:r>
        <w:t>gebruikt voor</w:t>
      </w:r>
      <w:r w:rsidR="00772422">
        <w:t xml:space="preserve"> GBA_Ingezete</w:t>
      </w:r>
      <w:r w:rsidR="00D63DB6">
        <w:t>ne</w:t>
      </w:r>
      <w:r>
        <w:t>,</w:t>
      </w:r>
    </w:p>
    <w:tbl>
      <w:tblPr>
        <w:tblStyle w:val="Professioneletabel"/>
        <w:tblW w:w="5033" w:type="pct"/>
        <w:tblLook w:val="01C0" w:firstRow="0" w:lastRow="1" w:firstColumn="1" w:lastColumn="1" w:noHBand="0" w:noVBand="0"/>
      </w:tblPr>
      <w:tblGrid>
        <w:gridCol w:w="4076"/>
        <w:gridCol w:w="5438"/>
      </w:tblGrid>
      <w:tr w:rsidR="000F22B6" w:rsidRPr="00133505" w14:paraId="7639A5CD" w14:textId="77777777" w:rsidTr="0024520F">
        <w:tc>
          <w:tcPr>
            <w:tcW w:w="2142" w:type="pct"/>
          </w:tcPr>
          <w:p w14:paraId="6A698EF6" w14:textId="77777777" w:rsidR="000F22B6" w:rsidRPr="000240F3" w:rsidRDefault="00E57E84" w:rsidP="00515FDE">
            <w:pPr>
              <w:rPr>
                <w:color w:val="800080"/>
              </w:rPr>
            </w:pPr>
            <w:r w:rsidRPr="009C1329">
              <w:rPr>
                <w:rFonts w:cs="Arial"/>
                <w:color w:val="800080"/>
                <w:sz w:val="20"/>
              </w:rPr>
              <w:t>professor</w:t>
            </w:r>
          </w:p>
        </w:tc>
        <w:tc>
          <w:tcPr>
            <w:tcW w:w="2858" w:type="pct"/>
          </w:tcPr>
          <w:p w14:paraId="6E9E7644" w14:textId="77777777" w:rsidR="00527F7D" w:rsidRDefault="00527F7D" w:rsidP="00911AE8">
            <w:r w:rsidRPr="00527F7D">
              <w:t>Optionele tekst die ook weggelaten mag worden.</w:t>
            </w:r>
            <w:r>
              <w:t xml:space="preserve"> (Indien er een adellijke titel is, dient deze academische titel vóór de adellijke titel getoond te worden).</w:t>
            </w:r>
          </w:p>
          <w:p w14:paraId="502BF50E" w14:textId="77777777" w:rsidR="00527F7D" w:rsidRPr="00527F7D" w:rsidRDefault="00527F7D" w:rsidP="00911AE8"/>
          <w:p w14:paraId="4164F8B8" w14:textId="77777777" w:rsidR="00911AE8" w:rsidRPr="009C1329" w:rsidRDefault="00911AE8" w:rsidP="00527F7D">
            <w:pPr>
              <w:spacing w:line="240" w:lineRule="auto"/>
              <w:rPr>
                <w:u w:val="single"/>
              </w:rPr>
            </w:pPr>
            <w:r w:rsidRPr="009C1329">
              <w:rPr>
                <w:u w:val="single"/>
              </w:rPr>
              <w:t>Mapping</w:t>
            </w:r>
            <w:r w:rsidR="00527F7D">
              <w:rPr>
                <w:u w:val="single"/>
              </w:rPr>
              <w:t xml:space="preserve"> (indien gekozen is om de tekst te tonen)</w:t>
            </w:r>
            <w:r w:rsidRPr="009C1329">
              <w:rPr>
                <w:u w:val="single"/>
              </w:rPr>
              <w:t>:</w:t>
            </w:r>
          </w:p>
          <w:p w14:paraId="59A6947E" w14:textId="442A9F3B" w:rsidR="00911AE8" w:rsidRDefault="009C1329" w:rsidP="00527F7D">
            <w:pPr>
              <w:spacing w:line="240" w:lineRule="auto"/>
              <w:rPr>
                <w:sz w:val="16"/>
                <w:szCs w:val="16"/>
              </w:rPr>
            </w:pPr>
            <w:r w:rsidRPr="009C1329">
              <w:rPr>
                <w:sz w:val="16"/>
                <w:szCs w:val="16"/>
              </w:rPr>
              <w:t>./</w:t>
            </w:r>
            <w:r w:rsidR="007A4874" w:rsidRPr="009C1329">
              <w:rPr>
                <w:sz w:val="16"/>
                <w:szCs w:val="16"/>
              </w:rPr>
              <w:t>tia_</w:t>
            </w:r>
            <w:r w:rsidR="00DE5605">
              <w:rPr>
                <w:sz w:val="16"/>
                <w:szCs w:val="16"/>
              </w:rPr>
              <w:t>t</w:t>
            </w:r>
            <w:r w:rsidR="007A4874" w:rsidRPr="009C1329">
              <w:rPr>
                <w:sz w:val="16"/>
                <w:szCs w:val="16"/>
              </w:rPr>
              <w:t>ekst</w:t>
            </w:r>
            <w:r w:rsidR="00DE5605">
              <w:rPr>
                <w:sz w:val="16"/>
                <w:szCs w:val="16"/>
              </w:rPr>
              <w:t>k</w:t>
            </w:r>
            <w:r w:rsidR="007A4874" w:rsidRPr="009C1329">
              <w:rPr>
                <w:sz w:val="16"/>
                <w:szCs w:val="16"/>
              </w:rPr>
              <w:t>euze</w:t>
            </w:r>
          </w:p>
          <w:p w14:paraId="669B83F5" w14:textId="322B7998" w:rsidR="00875B29" w:rsidRDefault="00875B29" w:rsidP="00527F7D">
            <w:pPr>
              <w:spacing w:line="240" w:lineRule="auto"/>
              <w:rPr>
                <w:sz w:val="16"/>
              </w:rPr>
            </w:pPr>
            <w:r w:rsidRPr="004A48BE">
              <w:rPr>
                <w:sz w:val="16"/>
              </w:rPr>
              <w:t>./</w:t>
            </w:r>
            <w:r w:rsidR="00DE5605">
              <w:rPr>
                <w:sz w:val="16"/>
              </w:rPr>
              <w:t>t</w:t>
            </w:r>
            <w:r w:rsidRPr="004A48BE">
              <w:rPr>
                <w:sz w:val="16"/>
              </w:rPr>
              <w:t>agNaam (‘k_Professor’)</w:t>
            </w:r>
          </w:p>
          <w:p w14:paraId="77223434" w14:textId="77777777" w:rsidR="00875B29" w:rsidRPr="00E57E84" w:rsidRDefault="00875B29" w:rsidP="00527F7D">
            <w:pPr>
              <w:spacing w:line="240" w:lineRule="auto"/>
            </w:pPr>
            <w:r>
              <w:rPr>
                <w:sz w:val="16"/>
                <w:szCs w:val="16"/>
              </w:rPr>
              <w:t>./</w:t>
            </w:r>
            <w:r w:rsidRPr="00D04E2A">
              <w:rPr>
                <w:sz w:val="16"/>
                <w:szCs w:val="16"/>
              </w:rPr>
              <w:t>tekst</w:t>
            </w:r>
            <w:r w:rsidR="00527F7D" w:rsidRPr="00D73F23">
              <w:rPr>
                <w:i/>
                <w:sz w:val="16"/>
                <w:szCs w:val="16"/>
              </w:rPr>
              <w:t>(</w:t>
            </w:r>
            <w:r w:rsidR="00527F7D">
              <w:rPr>
                <w:i/>
                <w:sz w:val="16"/>
                <w:szCs w:val="16"/>
              </w:rPr>
              <w:t xml:space="preserve">met de </w:t>
            </w:r>
            <w:r w:rsidR="00527F7D" w:rsidRPr="00D73F23">
              <w:rPr>
                <w:i/>
                <w:sz w:val="16"/>
                <w:szCs w:val="16"/>
              </w:rPr>
              <w:t>gekozen tekst)</w:t>
            </w:r>
          </w:p>
        </w:tc>
      </w:tr>
      <w:tr w:rsidR="000F22B6" w:rsidRPr="00405834" w14:paraId="45193F9B" w14:textId="77777777" w:rsidTr="0024520F">
        <w:tc>
          <w:tcPr>
            <w:tcW w:w="2142" w:type="pct"/>
          </w:tcPr>
          <w:p w14:paraId="1C9A8D81" w14:textId="77777777" w:rsidR="000F22B6" w:rsidRPr="00D6596D" w:rsidRDefault="00E57E84" w:rsidP="00515FDE">
            <w:pPr>
              <w:rPr>
                <w:lang w:val="en-US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adellijke 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70335438" w14:textId="4BB96F5D" w:rsidR="00E57E84" w:rsidRPr="003B6EB8" w:rsidRDefault="00E57E84" w:rsidP="00CB0746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 w:rsidR="003B4D3E">
              <w:rPr>
                <w:u w:val="single"/>
              </w:rPr>
              <w:t xml:space="preserve"> GBA_Ingezetene </w:t>
            </w:r>
          </w:p>
          <w:p w14:paraId="7C32D7AF" w14:textId="1AEAA72C" w:rsidR="000F22B6" w:rsidRDefault="00E57E84" w:rsidP="00331A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</w:t>
            </w:r>
            <w:r w:rsidR="00CB0746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dellijke</w:t>
            </w:r>
            <w:r w:rsidR="007A4874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itel</w:t>
            </w:r>
          </w:p>
          <w:p w14:paraId="1A763D45" w14:textId="77777777" w:rsidR="003B4D3E" w:rsidRPr="00E57E84" w:rsidRDefault="003B4D3E" w:rsidP="00331A4B">
            <w:pPr>
              <w:rPr>
                <w:sz w:val="16"/>
                <w:szCs w:val="16"/>
              </w:rPr>
            </w:pPr>
          </w:p>
        </w:tc>
      </w:tr>
      <w:tr w:rsidR="000F22B6" w:rsidRPr="00645D15" w14:paraId="17B18255" w14:textId="77777777" w:rsidTr="0024520F">
        <w:tc>
          <w:tcPr>
            <w:tcW w:w="2142" w:type="pct"/>
          </w:tcPr>
          <w:p w14:paraId="74A9F858" w14:textId="77777777" w:rsidR="000F22B6" w:rsidRPr="003B6EB8" w:rsidRDefault="00E57E84" w:rsidP="00515FDE">
            <w:pPr>
              <w:rPr>
                <w:color w:val="FF0000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37A93C68" w14:textId="77777777"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 w:rsidRPr="003B4D3E">
              <w:t>:</w:t>
            </w:r>
          </w:p>
          <w:p w14:paraId="2126035B" w14:textId="4A4AC286" w:rsidR="003B4D3E" w:rsidRDefault="00E57E84" w:rsidP="00455F8A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</w:t>
            </w:r>
            <w:r w:rsidR="00CB0746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itel</w:t>
            </w:r>
          </w:p>
          <w:p w14:paraId="727F461C" w14:textId="77777777" w:rsidR="00CB0746" w:rsidRPr="00E57E84" w:rsidRDefault="00CB0746" w:rsidP="00455F8A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3543FB" w:rsidRPr="00645D15" w14:paraId="020D05B8" w14:textId="77777777" w:rsidTr="0024520F">
        <w:tc>
          <w:tcPr>
            <w:tcW w:w="2142" w:type="pct"/>
          </w:tcPr>
          <w:p w14:paraId="0FE1A88F" w14:textId="77777777" w:rsidR="003543FB" w:rsidRPr="003543FB" w:rsidRDefault="00E57E84" w:rsidP="00515FDE">
            <w:pPr>
              <w:rPr>
                <w:color w:val="800080"/>
                <w:lang w:val="en-US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sz w:val="20"/>
              </w:rPr>
              <w:t>voornamen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5F0C39D5" w14:textId="77777777"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GBA_Ingezetene</w:t>
            </w:r>
            <w:r w:rsidR="00792DD4">
              <w:rPr>
                <w:u w:val="single"/>
              </w:rPr>
              <w:t>:</w:t>
            </w:r>
          </w:p>
          <w:p w14:paraId="1318D9FF" w14:textId="1F4BB17D" w:rsidR="008B3EE4" w:rsidRDefault="00E57E84" w:rsidP="00E57E84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./naam/</w:t>
            </w:r>
            <w:r w:rsidR="008B3EE4">
              <w:rPr>
                <w:sz w:val="16"/>
                <w:szCs w:val="16"/>
              </w:rPr>
              <w:t>v</w:t>
            </w:r>
            <w:r w:rsidRPr="00443BEF">
              <w:rPr>
                <w:sz w:val="16"/>
                <w:szCs w:val="16"/>
              </w:rPr>
              <w:t>oornamen</w:t>
            </w:r>
          </w:p>
          <w:p w14:paraId="0E9B976E" w14:textId="77777777" w:rsidR="003B4D3E" w:rsidRPr="00E57E84" w:rsidRDefault="003B4D3E" w:rsidP="008B3EE4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0F22B6" w:rsidRPr="008D688A" w14:paraId="740A5C2F" w14:textId="77777777" w:rsidTr="0024520F">
        <w:tc>
          <w:tcPr>
            <w:tcW w:w="2142" w:type="pct"/>
          </w:tcPr>
          <w:p w14:paraId="48A12482" w14:textId="77777777" w:rsidR="000F22B6" w:rsidRPr="003B6EB8" w:rsidRDefault="00E57E84" w:rsidP="00515FDE"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adellijke 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69025FB3" w14:textId="77777777"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 w:rsidRPr="003B4D3E">
              <w:t>:</w:t>
            </w:r>
          </w:p>
          <w:p w14:paraId="1B1E4A05" w14:textId="177FE775" w:rsidR="003B4D3E" w:rsidRPr="000D7797" w:rsidRDefault="00E57E84" w:rsidP="00DC1917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</w:t>
            </w:r>
            <w:r w:rsidR="008B3EE4">
              <w:rPr>
                <w:sz w:val="16"/>
                <w:szCs w:val="16"/>
              </w:rPr>
              <w:t>a</w:t>
            </w:r>
            <w:r w:rsidRPr="00443BEF">
              <w:rPr>
                <w:sz w:val="16"/>
                <w:szCs w:val="16"/>
              </w:rPr>
              <w:t>dellijkeTitel2</w:t>
            </w:r>
          </w:p>
        </w:tc>
      </w:tr>
      <w:tr w:rsidR="000F22B6" w:rsidRPr="00405834" w14:paraId="4217B1B3" w14:textId="77777777" w:rsidTr="0024520F">
        <w:tc>
          <w:tcPr>
            <w:tcW w:w="2142" w:type="pct"/>
          </w:tcPr>
          <w:p w14:paraId="4C7F6405" w14:textId="77777777" w:rsidR="000F22B6" w:rsidRPr="003B6EB8" w:rsidRDefault="00E57E84" w:rsidP="00515FDE"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voorvoegsels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4E2CF1DA" w14:textId="77777777"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GBA_Ingezetene</w:t>
            </w:r>
            <w:r w:rsidR="00792DD4">
              <w:rPr>
                <w:u w:val="single"/>
              </w:rPr>
              <w:t>:</w:t>
            </w:r>
            <w:r>
              <w:rPr>
                <w:u w:val="single"/>
              </w:rPr>
              <w:t xml:space="preserve"> </w:t>
            </w:r>
          </w:p>
          <w:p w14:paraId="2D471076" w14:textId="20DF42C8" w:rsidR="000F22B6" w:rsidRDefault="00E57E84" w:rsidP="00E57E84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lastRenderedPageBreak/>
              <w:t>./</w:t>
            </w:r>
            <w:r w:rsidR="002F52D0">
              <w:rPr>
                <w:sz w:val="16"/>
                <w:szCs w:val="16"/>
              </w:rPr>
              <w:t>v</w:t>
            </w:r>
            <w:r w:rsidRPr="00443BEF">
              <w:rPr>
                <w:sz w:val="16"/>
                <w:szCs w:val="16"/>
              </w:rPr>
              <w:t>oorvoegselsNaam</w:t>
            </w:r>
          </w:p>
          <w:p w14:paraId="1A4F57A9" w14:textId="77777777" w:rsidR="00792DD4" w:rsidRDefault="00792DD4" w:rsidP="00E57E84">
            <w:pPr>
              <w:spacing w:line="240" w:lineRule="auto"/>
              <w:rPr>
                <w:sz w:val="16"/>
                <w:szCs w:val="16"/>
              </w:rPr>
            </w:pPr>
          </w:p>
          <w:p w14:paraId="4FD88FF6" w14:textId="77777777" w:rsidR="003B4D3E" w:rsidRPr="00E57E84" w:rsidRDefault="003B4D3E" w:rsidP="00331A4B">
            <w:pPr>
              <w:rPr>
                <w:sz w:val="16"/>
                <w:szCs w:val="16"/>
              </w:rPr>
            </w:pPr>
          </w:p>
        </w:tc>
      </w:tr>
      <w:tr w:rsidR="000F22B6" w:rsidRPr="00405834" w14:paraId="12404B8B" w14:textId="77777777" w:rsidTr="0024520F">
        <w:tc>
          <w:tcPr>
            <w:tcW w:w="2142" w:type="pct"/>
          </w:tcPr>
          <w:p w14:paraId="2208F7FF" w14:textId="77777777" w:rsidR="000F22B6" w:rsidRDefault="00E57E84" w:rsidP="00515FDE">
            <w:pPr>
              <w:rPr>
                <w:color w:val="FF0000"/>
              </w:rPr>
            </w:pPr>
            <w:r w:rsidRPr="0003159F">
              <w:rPr>
                <w:rFonts w:cs="Arial"/>
                <w:sz w:val="20"/>
                <w:lang w:val="en-US"/>
              </w:rPr>
              <w:lastRenderedPageBreak/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sz w:val="20"/>
              </w:rPr>
              <w:t>achternaam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4D1EAE8E" w14:textId="77777777"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GBA_Ingezetene</w:t>
            </w:r>
            <w:r w:rsidRPr="003B4D3E">
              <w:t>:</w:t>
            </w:r>
          </w:p>
          <w:p w14:paraId="2D1B4AEA" w14:textId="72A2ACAA" w:rsidR="00F576D0" w:rsidRDefault="00E57E84" w:rsidP="00E57E84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</w:t>
            </w:r>
            <w:r w:rsidR="000D57D7">
              <w:rPr>
                <w:sz w:val="16"/>
                <w:szCs w:val="16"/>
              </w:rPr>
              <w:t>n</w:t>
            </w:r>
            <w:r w:rsidRPr="00443BEF">
              <w:rPr>
                <w:sz w:val="16"/>
                <w:szCs w:val="16"/>
              </w:rPr>
              <w:t>aamZonderVoorvoegsels</w:t>
            </w:r>
          </w:p>
          <w:p w14:paraId="7D070B0F" w14:textId="77777777" w:rsidR="003B4D3E" w:rsidRPr="00E57E84" w:rsidRDefault="003B4D3E" w:rsidP="00331A4B">
            <w:pPr>
              <w:rPr>
                <w:sz w:val="16"/>
                <w:szCs w:val="16"/>
              </w:rPr>
            </w:pPr>
          </w:p>
        </w:tc>
      </w:tr>
      <w:tr w:rsidR="00F576D0" w:rsidRPr="00405834" w14:paraId="27B9A9B6" w14:textId="77777777" w:rsidTr="0024520F">
        <w:tc>
          <w:tcPr>
            <w:tcW w:w="2142" w:type="pct"/>
          </w:tcPr>
          <w:p w14:paraId="479EC82C" w14:textId="77777777" w:rsidR="00F576D0" w:rsidRPr="003C353B" w:rsidRDefault="00E57E84" w:rsidP="00515FDE">
            <w:pPr>
              <w:rPr>
                <w:rFonts w:cs="Arial"/>
                <w:color w:val="339966"/>
                <w:szCs w:val="24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31720E10" w14:textId="77777777" w:rsidR="003B4D3E" w:rsidRPr="003B6EB8" w:rsidRDefault="003B4D3E" w:rsidP="003B4D3E">
            <w:pPr>
              <w:rPr>
                <w:u w:val="single"/>
              </w:rPr>
            </w:pPr>
            <w:r w:rsidRPr="003B6EB8">
              <w:rPr>
                <w:u w:val="single"/>
              </w:rPr>
              <w:t>Mapping</w:t>
            </w:r>
            <w:r w:rsidR="00455F8A" w:rsidRPr="00455F8A">
              <w:t>:</w:t>
            </w:r>
          </w:p>
          <w:p w14:paraId="69E140D9" w14:textId="25780472" w:rsidR="003B4D3E" w:rsidRDefault="00E57E84" w:rsidP="00455F8A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</w:t>
            </w:r>
            <w:r w:rsidR="000D57D7">
              <w:rPr>
                <w:sz w:val="16"/>
                <w:szCs w:val="16"/>
              </w:rPr>
              <w:t>t</w:t>
            </w:r>
            <w:r w:rsidRPr="00443BEF">
              <w:rPr>
                <w:sz w:val="16"/>
                <w:szCs w:val="16"/>
              </w:rPr>
              <w:t>itel2</w:t>
            </w:r>
          </w:p>
          <w:p w14:paraId="7F9239A0" w14:textId="77777777" w:rsidR="000D57D7" w:rsidRPr="00E57E84" w:rsidRDefault="000D57D7" w:rsidP="00455F8A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18B064E4" w14:textId="77777777" w:rsidR="00987D5A" w:rsidRPr="00343045" w:rsidRDefault="00987D5A" w:rsidP="000D78E6"/>
    <w:sectPr w:rsidR="00987D5A" w:rsidRPr="00343045" w:rsidSect="00C01B59">
      <w:headerReference w:type="default" r:id="rId16"/>
      <w:footerReference w:type="default" r:id="rId17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FA290" w14:textId="77777777" w:rsidR="00B86D9C" w:rsidRDefault="00B86D9C">
      <w:r>
        <w:separator/>
      </w:r>
    </w:p>
  </w:endnote>
  <w:endnote w:type="continuationSeparator" w:id="0">
    <w:p w14:paraId="62404D2F" w14:textId="77777777" w:rsidR="00B86D9C" w:rsidRDefault="00B8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AAFAB" w14:textId="77777777" w:rsidR="00FA6BE7" w:rsidRDefault="00FA6BE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A1DAB" w14:textId="77777777" w:rsidR="00FA6BE7" w:rsidRDefault="00FA6BE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D93B3" w14:textId="4C82F5BA" w:rsidR="005402F4" w:rsidRDefault="005402F4">
    <w:pPr>
      <w:pStyle w:val="Voettekst"/>
      <w:spacing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0CC8" w14:textId="77777777" w:rsidR="005402F4" w:rsidRDefault="005402F4" w:rsidP="00B03963">
    <w:pPr>
      <w:pStyle w:val="Voettekst"/>
      <w:ind w:left="284" w:hanging="28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86DA0" w14:textId="77777777"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2CA9B" w14:textId="77777777" w:rsidR="00B86D9C" w:rsidRDefault="00B86D9C">
      <w:r>
        <w:separator/>
      </w:r>
    </w:p>
  </w:footnote>
  <w:footnote w:type="continuationSeparator" w:id="0">
    <w:p w14:paraId="405AF07B" w14:textId="77777777" w:rsidR="00B86D9C" w:rsidRDefault="00B8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03E02" w14:textId="77777777" w:rsidR="00FA6BE7" w:rsidRDefault="00FA6BE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EAA08" w14:textId="77777777" w:rsidR="00FA6BE7" w:rsidRDefault="00FA6BE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CDCCA" w14:textId="5719BD41" w:rsidR="000C16A1" w:rsidRDefault="000C16A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9776" behindDoc="1" locked="0" layoutInCell="1" allowOverlap="1" wp14:anchorId="3A72CAF8" wp14:editId="0C8F50E2">
          <wp:simplePos x="0" y="0"/>
          <wp:positionH relativeFrom="column">
            <wp:posOffset>3283585</wp:posOffset>
          </wp:positionH>
          <wp:positionV relativeFrom="paragraph">
            <wp:posOffset>26580</wp:posOffset>
          </wp:positionV>
          <wp:extent cx="1333500" cy="1114425"/>
          <wp:effectExtent l="0" t="0" r="0" b="9525"/>
          <wp:wrapSquare wrapText="bothSides"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13AA01E2" w14:textId="77777777">
      <w:tc>
        <w:tcPr>
          <w:tcW w:w="4181" w:type="dxa"/>
        </w:tcPr>
        <w:p w14:paraId="452410EC" w14:textId="77777777" w:rsidR="005402F4" w:rsidRPr="008B5837" w:rsidRDefault="005402F4">
          <w:pPr>
            <w:pStyle w:val="tussenkopje"/>
            <w:spacing w:before="0"/>
            <w:rPr>
              <w:b/>
              <w:bCs/>
            </w:rPr>
          </w:pPr>
          <w:r w:rsidRPr="008B5837">
            <w:rPr>
              <w:b/>
              <w:bCs/>
            </w:rPr>
            <w:t>Datum</w:t>
          </w:r>
        </w:p>
      </w:tc>
    </w:tr>
    <w:bookmarkStart w:id="19" w:name="Datum"/>
    <w:tr w:rsidR="005402F4" w14:paraId="16B1969B" w14:textId="77777777">
      <w:tc>
        <w:tcPr>
          <w:tcW w:w="4181" w:type="dxa"/>
        </w:tcPr>
        <w:p w14:paraId="7C16EDE6" w14:textId="3B27D771" w:rsidR="005402F4" w:rsidRDefault="00E061CD">
          <w:pPr>
            <w:spacing w:line="240" w:lineRule="atLeast"/>
          </w:pPr>
          <w:del w:id="20" w:author="Groot, Karina de" w:date="2024-08-08T15:05:00Z" w16du:dateUtc="2024-08-08T13:05:00Z">
            <w:r w:rsidRPr="00904A4A" w:rsidDel="00FA6BE7">
              <w:fldChar w:fldCharType="begin"/>
            </w:r>
            <w:r w:rsidRPr="00904A4A" w:rsidDel="00FA6BE7">
              <w:delInstrText xml:space="preserve"> DOCPROPERTY  Datum  \@ "d-M-yyyy"  \* MERGEFORMAT </w:delInstrText>
            </w:r>
            <w:r w:rsidRPr="00904A4A" w:rsidDel="00FA6BE7">
              <w:fldChar w:fldCharType="separate"/>
            </w:r>
            <w:r w:rsidR="000C16A1" w:rsidDel="00FA6BE7">
              <w:delText>7 februari 2024</w:delText>
            </w:r>
            <w:r w:rsidRPr="00904A4A" w:rsidDel="00FA6BE7">
              <w:fldChar w:fldCharType="end"/>
            </w:r>
          </w:del>
          <w:ins w:id="21" w:author="Groot, Karina de" w:date="2024-08-08T15:05:00Z" w16du:dateUtc="2024-08-08T13:05:00Z">
            <w:r w:rsidR="00FA6BE7">
              <w:t>8 augustus 2024</w:t>
            </w:r>
          </w:ins>
        </w:p>
      </w:tc>
    </w:tr>
    <w:tr w:rsidR="005402F4" w14:paraId="2353928A" w14:textId="77777777">
      <w:tc>
        <w:tcPr>
          <w:tcW w:w="4181" w:type="dxa"/>
        </w:tcPr>
        <w:p w14:paraId="35EB6A23" w14:textId="77777777" w:rsidR="005402F4" w:rsidRPr="008B5837" w:rsidRDefault="005402F4" w:rsidP="008B5837">
          <w:pPr>
            <w:pStyle w:val="tussenkopje"/>
            <w:spacing w:before="0"/>
            <w:rPr>
              <w:b/>
              <w:bCs/>
            </w:rPr>
          </w:pPr>
          <w:r w:rsidRPr="008B5837">
            <w:rPr>
              <w:b/>
              <w:bCs/>
            </w:rPr>
            <w:t>Titel</w:t>
          </w:r>
        </w:p>
      </w:tc>
    </w:tr>
    <w:tr w:rsidR="005402F4" w14:paraId="4A177A11" w14:textId="77777777">
      <w:tc>
        <w:tcPr>
          <w:tcW w:w="4181" w:type="dxa"/>
        </w:tcPr>
        <w:p w14:paraId="58297918" w14:textId="69ACF3B5" w:rsidR="005402F4" w:rsidRPr="008B5837" w:rsidRDefault="008B5837">
          <w:pPr>
            <w:spacing w:line="240" w:lineRule="atLeast"/>
            <w:rPr>
              <w:bCs/>
            </w:rPr>
          </w:pPr>
          <w:r>
            <w:rPr>
              <w:bCs/>
            </w:rPr>
            <w:t xml:space="preserve">Toelichting </w:t>
          </w:r>
          <w:ins w:id="22" w:author="Groot, Karina de" w:date="2024-08-08T15:05:00Z" w16du:dateUtc="2024-08-08T13:05:00Z">
            <w:r w:rsidR="00FA6BE7">
              <w:rPr>
                <w:bCs/>
              </w:rPr>
              <w:t>VVE-</w:t>
            </w:r>
          </w:ins>
          <w:r>
            <w:rPr>
              <w:bCs/>
            </w:rPr>
            <w:t>Tekstblok – Personalia van Natuurlijk Persoon v</w:t>
          </w:r>
          <w:ins w:id="23" w:author="Groot, Karina de" w:date="2024-08-08T15:05:00Z" w16du:dateUtc="2024-08-08T13:05:00Z">
            <w:r w:rsidR="00FA6BE7">
              <w:rPr>
                <w:bCs/>
              </w:rPr>
              <w:t>2</w:t>
            </w:r>
          </w:ins>
          <w:del w:id="24" w:author="Groot, Karina de" w:date="2024-08-08T15:05:00Z" w16du:dateUtc="2024-08-08T13:05:00Z">
            <w:r w:rsidDel="00FA6BE7">
              <w:rPr>
                <w:bCs/>
              </w:rPr>
              <w:delText>1</w:delText>
            </w:r>
          </w:del>
          <w:r>
            <w:rPr>
              <w:bCs/>
            </w:rPr>
            <w:t>.</w:t>
          </w:r>
          <w:r w:rsidR="00B0324B">
            <w:rPr>
              <w:bCs/>
            </w:rPr>
            <w:t>0</w:t>
          </w:r>
          <w:del w:id="25" w:author="Groot, Karina de" w:date="2024-08-08T15:05:00Z" w16du:dateUtc="2024-08-08T13:05:00Z">
            <w:r w:rsidR="00977467" w:rsidDel="00FA6BE7">
              <w:rPr>
                <w:bCs/>
              </w:rPr>
              <w:delText xml:space="preserve"> - nieuw</w:delText>
            </w:r>
          </w:del>
        </w:p>
      </w:tc>
    </w:tr>
    <w:tr w:rsidR="005402F4" w14:paraId="3E4A9A25" w14:textId="77777777">
      <w:tc>
        <w:tcPr>
          <w:tcW w:w="4181" w:type="dxa"/>
        </w:tcPr>
        <w:p w14:paraId="01B2AAAF" w14:textId="77777777" w:rsidR="005402F4" w:rsidRPr="008B5837" w:rsidRDefault="005402F4" w:rsidP="008B5837">
          <w:pPr>
            <w:pStyle w:val="tussenkopje"/>
            <w:spacing w:before="0"/>
            <w:rPr>
              <w:b/>
              <w:bCs/>
            </w:rPr>
          </w:pPr>
          <w:r w:rsidRPr="008B5837">
            <w:rPr>
              <w:b/>
              <w:bCs/>
            </w:rPr>
            <w:t>Versie</w:t>
          </w:r>
        </w:p>
      </w:tc>
    </w:tr>
    <w:tr w:rsidR="005402F4" w14:paraId="0EAA4698" w14:textId="77777777">
      <w:tc>
        <w:tcPr>
          <w:tcW w:w="4181" w:type="dxa"/>
        </w:tcPr>
        <w:p w14:paraId="4F085B7A" w14:textId="0EDD8334" w:rsidR="005402F4" w:rsidRDefault="00FA6BE7">
          <w:pPr>
            <w:spacing w:line="240" w:lineRule="atLeast"/>
          </w:pPr>
          <w:ins w:id="26" w:author="Groot, Karina de" w:date="2024-08-08T15:05:00Z" w16du:dateUtc="2024-08-08T13:05:00Z">
            <w:r>
              <w:t>2</w:t>
            </w:r>
          </w:ins>
          <w:del w:id="27" w:author="Groot, Karina de" w:date="2024-08-08T15:05:00Z" w16du:dateUtc="2024-08-08T13:05:00Z">
            <w:r w:rsidR="000C16A1" w:rsidDel="00FA6BE7">
              <w:delText>1</w:delText>
            </w:r>
          </w:del>
          <w:r w:rsidR="000C16A1">
            <w:t>.0</w:t>
          </w:r>
        </w:p>
      </w:tc>
    </w:tr>
    <w:tr w:rsidR="005402F4" w14:paraId="2D01B7CC" w14:textId="77777777">
      <w:tc>
        <w:tcPr>
          <w:tcW w:w="4181" w:type="dxa"/>
        </w:tcPr>
        <w:p w14:paraId="3562DE95" w14:textId="77777777" w:rsidR="005402F4" w:rsidRPr="008B5837" w:rsidRDefault="005402F4" w:rsidP="008B5837">
          <w:pPr>
            <w:pStyle w:val="tussenkopje"/>
            <w:spacing w:before="0" w:line="240" w:lineRule="auto"/>
            <w:rPr>
              <w:b/>
              <w:bCs/>
            </w:rPr>
          </w:pPr>
          <w:r w:rsidRPr="008B5837">
            <w:rPr>
              <w:b/>
              <w:bCs/>
            </w:rPr>
            <w:t>Blad</w:t>
          </w:r>
        </w:p>
      </w:tc>
    </w:tr>
    <w:tr w:rsidR="005402F4" w14:paraId="0C5E8BB5" w14:textId="77777777">
      <w:tc>
        <w:tcPr>
          <w:tcW w:w="4181" w:type="dxa"/>
        </w:tcPr>
        <w:p w14:paraId="35F4D365" w14:textId="77777777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80605"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r w:rsidR="00B03963">
            <w:t>5</w:t>
          </w:r>
        </w:p>
      </w:tc>
    </w:tr>
    <w:bookmarkEnd w:id="19"/>
  </w:tbl>
  <w:p w14:paraId="22225335" w14:textId="1FCFE8E9" w:rsidR="005402F4" w:rsidRDefault="005402F4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A1DAA" w14:textId="77777777" w:rsidR="005402F4" w:rsidRDefault="00A25B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4377A355" wp14:editId="5FC1BCDC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E43DE8" w14:paraId="1E6CE940" w14:textId="77777777" w:rsidTr="00494CA7">
      <w:tc>
        <w:tcPr>
          <w:tcW w:w="4181" w:type="dxa"/>
        </w:tcPr>
        <w:p w14:paraId="009921D9" w14:textId="73DD8D50" w:rsidR="00E43DE8" w:rsidRDefault="00E43DE8" w:rsidP="00D15B34">
          <w:pPr>
            <w:pStyle w:val="tussenkopje"/>
            <w:spacing w:before="0"/>
          </w:pPr>
          <w:r w:rsidRPr="008B5837">
            <w:rPr>
              <w:b/>
              <w:bCs/>
            </w:rPr>
            <w:t>Datum</w:t>
          </w:r>
        </w:p>
      </w:tc>
    </w:tr>
    <w:tr w:rsidR="00E43DE8" w14:paraId="63A5E5AA" w14:textId="77777777" w:rsidTr="00494CA7">
      <w:tc>
        <w:tcPr>
          <w:tcW w:w="4181" w:type="dxa"/>
        </w:tcPr>
        <w:p w14:paraId="52DBA6FD" w14:textId="17CA0AC1" w:rsidR="00E43DE8" w:rsidRDefault="00E43DE8" w:rsidP="00D15B34">
          <w:pPr>
            <w:spacing w:line="240" w:lineRule="atLeast"/>
          </w:pPr>
          <w:r w:rsidRPr="00904A4A">
            <w:fldChar w:fldCharType="begin"/>
          </w:r>
          <w:r w:rsidRPr="00904A4A">
            <w:instrText xml:space="preserve"> DOCPROPERTY  Datum  \@ "d-M-yyyy"  \* MERGEFORMAT </w:instrText>
          </w:r>
          <w:r w:rsidRPr="00904A4A">
            <w:fldChar w:fldCharType="separate"/>
          </w:r>
          <w:del w:id="40" w:author="Groot, Karina de" w:date="2024-08-08T15:05:00Z" w16du:dateUtc="2024-08-08T13:05:00Z">
            <w:r w:rsidDel="0079221A">
              <w:delText>7</w:delText>
            </w:r>
          </w:del>
          <w:r>
            <w:t xml:space="preserve"> </w:t>
          </w:r>
          <w:ins w:id="41" w:author="Groot, Karina de" w:date="2024-08-08T15:05:00Z" w16du:dateUtc="2024-08-08T13:05:00Z">
            <w:r w:rsidR="0079221A">
              <w:t>8 augus</w:t>
            </w:r>
          </w:ins>
          <w:ins w:id="42" w:author="Groot, Karina de" w:date="2024-08-08T15:06:00Z" w16du:dateUtc="2024-08-08T13:06:00Z">
            <w:r w:rsidR="0079221A">
              <w:t>tus 2024</w:t>
            </w:r>
          </w:ins>
          <w:del w:id="43" w:author="Groot, Karina de" w:date="2024-08-08T15:05:00Z" w16du:dateUtc="2024-08-08T13:05:00Z">
            <w:r w:rsidDel="0079221A">
              <w:delText>februari 2024</w:delText>
            </w:r>
          </w:del>
          <w:r w:rsidRPr="00904A4A">
            <w:fldChar w:fldCharType="end"/>
          </w:r>
        </w:p>
      </w:tc>
    </w:tr>
    <w:tr w:rsidR="00E43DE8" w14:paraId="3BADC801" w14:textId="77777777" w:rsidTr="00494CA7">
      <w:tc>
        <w:tcPr>
          <w:tcW w:w="4181" w:type="dxa"/>
        </w:tcPr>
        <w:p w14:paraId="16EA7BD3" w14:textId="74730625" w:rsidR="00E43DE8" w:rsidRDefault="00E43DE8" w:rsidP="00E43DE8">
          <w:pPr>
            <w:pStyle w:val="tussenkopje"/>
            <w:spacing w:before="0"/>
            <w:jc w:val="both"/>
          </w:pPr>
          <w:r w:rsidRPr="008B5837">
            <w:rPr>
              <w:b/>
              <w:bCs/>
            </w:rPr>
            <w:t>Titel</w:t>
          </w:r>
        </w:p>
      </w:tc>
    </w:tr>
    <w:tr w:rsidR="00E43DE8" w14:paraId="3ADC7C1A" w14:textId="77777777" w:rsidTr="00494CA7">
      <w:tc>
        <w:tcPr>
          <w:tcW w:w="4181" w:type="dxa"/>
        </w:tcPr>
        <w:p w14:paraId="6EAE5BBE" w14:textId="3B90852F" w:rsidR="00E43DE8" w:rsidRPr="003412EA" w:rsidRDefault="00E43DE8" w:rsidP="00D15B34">
          <w:pPr>
            <w:spacing w:line="240" w:lineRule="atLeast"/>
            <w:rPr>
              <w:b/>
            </w:rPr>
          </w:pPr>
          <w:r>
            <w:rPr>
              <w:bCs/>
            </w:rPr>
            <w:t>Toelichting Tekstblok – Personalia van Natuurlijk Persoon v</w:t>
          </w:r>
          <w:ins w:id="44" w:author="Groot, Karina de" w:date="2024-08-08T15:06:00Z" w16du:dateUtc="2024-08-08T13:06:00Z">
            <w:r w:rsidR="0079221A">
              <w:rPr>
                <w:bCs/>
              </w:rPr>
              <w:t>2</w:t>
            </w:r>
          </w:ins>
          <w:del w:id="45" w:author="Groot, Karina de" w:date="2024-08-08T15:06:00Z" w16du:dateUtc="2024-08-08T13:06:00Z">
            <w:r w:rsidDel="0079221A">
              <w:rPr>
                <w:bCs/>
              </w:rPr>
              <w:delText>1</w:delText>
            </w:r>
          </w:del>
          <w:r>
            <w:rPr>
              <w:bCs/>
            </w:rPr>
            <w:t>.</w:t>
          </w:r>
          <w:r w:rsidR="00B0324B">
            <w:rPr>
              <w:bCs/>
            </w:rPr>
            <w:t>0</w:t>
          </w:r>
          <w:del w:id="46" w:author="Groot, Karina de" w:date="2024-08-08T15:06:00Z" w16du:dateUtc="2024-08-08T13:06:00Z">
            <w:r w:rsidR="00AB65D9" w:rsidDel="0079221A">
              <w:rPr>
                <w:bCs/>
              </w:rPr>
              <w:delText xml:space="preserve"> - nieuw</w:delText>
            </w:r>
          </w:del>
        </w:p>
      </w:tc>
    </w:tr>
    <w:tr w:rsidR="00E43DE8" w14:paraId="6C8A1FB6" w14:textId="77777777" w:rsidTr="00494CA7">
      <w:tc>
        <w:tcPr>
          <w:tcW w:w="4181" w:type="dxa"/>
        </w:tcPr>
        <w:p w14:paraId="25A6F107" w14:textId="0347D774" w:rsidR="00E43DE8" w:rsidRDefault="00E43DE8" w:rsidP="00E43DE8">
          <w:pPr>
            <w:pStyle w:val="tussenkopje"/>
            <w:spacing w:before="0"/>
          </w:pPr>
          <w:r w:rsidRPr="008B5837">
            <w:rPr>
              <w:b/>
              <w:bCs/>
            </w:rPr>
            <w:t>Versie</w:t>
          </w:r>
        </w:p>
      </w:tc>
    </w:tr>
    <w:tr w:rsidR="00E43DE8" w14:paraId="41A84C40" w14:textId="77777777" w:rsidTr="00494CA7">
      <w:tc>
        <w:tcPr>
          <w:tcW w:w="4181" w:type="dxa"/>
        </w:tcPr>
        <w:p w14:paraId="1A6C94E5" w14:textId="3351226E" w:rsidR="00E43DE8" w:rsidRDefault="0079221A" w:rsidP="00D15B34">
          <w:pPr>
            <w:spacing w:line="240" w:lineRule="atLeast"/>
          </w:pPr>
          <w:ins w:id="47" w:author="Groot, Karina de" w:date="2024-08-08T15:06:00Z" w16du:dateUtc="2024-08-08T13:06:00Z">
            <w:r>
              <w:t>2</w:t>
            </w:r>
          </w:ins>
          <w:del w:id="48" w:author="Groot, Karina de" w:date="2024-08-08T15:06:00Z" w16du:dateUtc="2024-08-08T13:06:00Z">
            <w:r w:rsidR="00E43DE8" w:rsidDel="0079221A">
              <w:delText>1</w:delText>
            </w:r>
          </w:del>
          <w:r w:rsidR="00E43DE8">
            <w:t>.0</w:t>
          </w:r>
        </w:p>
      </w:tc>
    </w:tr>
    <w:tr w:rsidR="00E43DE8" w14:paraId="453D7F8F" w14:textId="77777777" w:rsidTr="00494CA7">
      <w:tc>
        <w:tcPr>
          <w:tcW w:w="4181" w:type="dxa"/>
        </w:tcPr>
        <w:p w14:paraId="4A9EF68F" w14:textId="72C5E9E6" w:rsidR="00E43DE8" w:rsidRDefault="00E43DE8" w:rsidP="00E43DE8">
          <w:pPr>
            <w:pStyle w:val="tussenkopje"/>
            <w:spacing w:before="0"/>
          </w:pPr>
          <w:r w:rsidRPr="008B5837">
            <w:rPr>
              <w:b/>
              <w:bCs/>
            </w:rPr>
            <w:t>Blad</w:t>
          </w:r>
        </w:p>
      </w:tc>
    </w:tr>
    <w:tr w:rsidR="00E43DE8" w14:paraId="1051AEC9" w14:textId="77777777" w:rsidTr="00494CA7">
      <w:tc>
        <w:tcPr>
          <w:tcW w:w="4181" w:type="dxa"/>
        </w:tcPr>
        <w:p w14:paraId="0B539403" w14:textId="2DAB01A2" w:rsidR="00E43DE8" w:rsidRDefault="00E43DE8" w:rsidP="00D15B3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van 5</w:t>
          </w:r>
        </w:p>
      </w:tc>
    </w:tr>
  </w:tbl>
  <w:p w14:paraId="28AB09D9" w14:textId="7467F8A2" w:rsidR="005402F4" w:rsidRDefault="005402F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4AA"/>
    <w:multiLevelType w:val="hybridMultilevel"/>
    <w:tmpl w:val="69BCF284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63F3C"/>
    <w:multiLevelType w:val="hybridMultilevel"/>
    <w:tmpl w:val="BCCED354"/>
    <w:lvl w:ilvl="0" w:tplc="92D6C40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2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3099515">
    <w:abstractNumId w:val="13"/>
  </w:num>
  <w:num w:numId="2" w16cid:durableId="1714378614">
    <w:abstractNumId w:val="13"/>
  </w:num>
  <w:num w:numId="3" w16cid:durableId="481117501">
    <w:abstractNumId w:val="11"/>
  </w:num>
  <w:num w:numId="4" w16cid:durableId="1135028341">
    <w:abstractNumId w:val="6"/>
  </w:num>
  <w:num w:numId="5" w16cid:durableId="432671023">
    <w:abstractNumId w:val="8"/>
  </w:num>
  <w:num w:numId="6" w16cid:durableId="1452703676">
    <w:abstractNumId w:val="16"/>
  </w:num>
  <w:num w:numId="7" w16cid:durableId="465121144">
    <w:abstractNumId w:val="0"/>
  </w:num>
  <w:num w:numId="8" w16cid:durableId="1540702994">
    <w:abstractNumId w:val="15"/>
  </w:num>
  <w:num w:numId="9" w16cid:durableId="1018583562">
    <w:abstractNumId w:val="1"/>
  </w:num>
  <w:num w:numId="10" w16cid:durableId="2086995551">
    <w:abstractNumId w:val="2"/>
  </w:num>
  <w:num w:numId="11" w16cid:durableId="1580022825">
    <w:abstractNumId w:val="3"/>
  </w:num>
  <w:num w:numId="12" w16cid:durableId="1917669388">
    <w:abstractNumId w:val="12"/>
  </w:num>
  <w:num w:numId="13" w16cid:durableId="695273619">
    <w:abstractNumId w:val="9"/>
  </w:num>
  <w:num w:numId="14" w16cid:durableId="1859730509">
    <w:abstractNumId w:val="14"/>
  </w:num>
  <w:num w:numId="15" w16cid:durableId="366763332">
    <w:abstractNumId w:val="4"/>
  </w:num>
  <w:num w:numId="16" w16cid:durableId="30545510">
    <w:abstractNumId w:val="7"/>
  </w:num>
  <w:num w:numId="17" w16cid:durableId="1404182491">
    <w:abstractNumId w:val="5"/>
  </w:num>
  <w:num w:numId="18" w16cid:durableId="950893007">
    <w:abstractNumId w:val="1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oot, Karina de">
    <w15:presenceInfo w15:providerId="None" w15:userId="Groot, Karina 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0F3"/>
    <w:rsid w:val="00025B0C"/>
    <w:rsid w:val="00030CF3"/>
    <w:rsid w:val="000400E1"/>
    <w:rsid w:val="0004124D"/>
    <w:rsid w:val="000417A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264C"/>
    <w:rsid w:val="00063A89"/>
    <w:rsid w:val="000670F8"/>
    <w:rsid w:val="000677AC"/>
    <w:rsid w:val="00067BB3"/>
    <w:rsid w:val="00083121"/>
    <w:rsid w:val="000865A5"/>
    <w:rsid w:val="0008708F"/>
    <w:rsid w:val="00090725"/>
    <w:rsid w:val="00093CFA"/>
    <w:rsid w:val="00095E0A"/>
    <w:rsid w:val="000A0565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16A1"/>
    <w:rsid w:val="000C4C66"/>
    <w:rsid w:val="000D1FE3"/>
    <w:rsid w:val="000D3BDA"/>
    <w:rsid w:val="000D3C60"/>
    <w:rsid w:val="000D3E10"/>
    <w:rsid w:val="000D42E6"/>
    <w:rsid w:val="000D57D7"/>
    <w:rsid w:val="000D5E8B"/>
    <w:rsid w:val="000D6CAC"/>
    <w:rsid w:val="000D7797"/>
    <w:rsid w:val="000D78E6"/>
    <w:rsid w:val="000E079F"/>
    <w:rsid w:val="000E0CF2"/>
    <w:rsid w:val="000E0DE1"/>
    <w:rsid w:val="000E67AB"/>
    <w:rsid w:val="000F0D7F"/>
    <w:rsid w:val="000F22B6"/>
    <w:rsid w:val="000F32C0"/>
    <w:rsid w:val="000F4BAB"/>
    <w:rsid w:val="000F702C"/>
    <w:rsid w:val="000F79A2"/>
    <w:rsid w:val="00102295"/>
    <w:rsid w:val="00106786"/>
    <w:rsid w:val="001067E0"/>
    <w:rsid w:val="00106F44"/>
    <w:rsid w:val="00110157"/>
    <w:rsid w:val="00110CA7"/>
    <w:rsid w:val="00113E36"/>
    <w:rsid w:val="00114244"/>
    <w:rsid w:val="0011696F"/>
    <w:rsid w:val="0012509E"/>
    <w:rsid w:val="0012742A"/>
    <w:rsid w:val="00135DA4"/>
    <w:rsid w:val="00136B5F"/>
    <w:rsid w:val="00136E60"/>
    <w:rsid w:val="00137317"/>
    <w:rsid w:val="00137BBF"/>
    <w:rsid w:val="00137EF5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61C0B"/>
    <w:rsid w:val="001638FF"/>
    <w:rsid w:val="00165D09"/>
    <w:rsid w:val="00167113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48B9"/>
    <w:rsid w:val="00195222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328D"/>
    <w:rsid w:val="001D5ECE"/>
    <w:rsid w:val="001F0E67"/>
    <w:rsid w:val="001F46A7"/>
    <w:rsid w:val="001F5714"/>
    <w:rsid w:val="001F63EA"/>
    <w:rsid w:val="001F7092"/>
    <w:rsid w:val="001F7DAA"/>
    <w:rsid w:val="00203E69"/>
    <w:rsid w:val="00204A97"/>
    <w:rsid w:val="0021075A"/>
    <w:rsid w:val="00210E51"/>
    <w:rsid w:val="0021170D"/>
    <w:rsid w:val="0021646D"/>
    <w:rsid w:val="0021680B"/>
    <w:rsid w:val="00222497"/>
    <w:rsid w:val="0022338C"/>
    <w:rsid w:val="00227854"/>
    <w:rsid w:val="00231954"/>
    <w:rsid w:val="00236AF8"/>
    <w:rsid w:val="002375CF"/>
    <w:rsid w:val="00244A4B"/>
    <w:rsid w:val="00244CE3"/>
    <w:rsid w:val="0024520F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1ED3"/>
    <w:rsid w:val="00283475"/>
    <w:rsid w:val="00285BAF"/>
    <w:rsid w:val="002913FE"/>
    <w:rsid w:val="00293F69"/>
    <w:rsid w:val="00294DC4"/>
    <w:rsid w:val="002A003B"/>
    <w:rsid w:val="002A010E"/>
    <w:rsid w:val="002A4B2B"/>
    <w:rsid w:val="002A4D0D"/>
    <w:rsid w:val="002A7631"/>
    <w:rsid w:val="002A7BBF"/>
    <w:rsid w:val="002A7EF0"/>
    <w:rsid w:val="002B2EFF"/>
    <w:rsid w:val="002B4756"/>
    <w:rsid w:val="002B5054"/>
    <w:rsid w:val="002B7682"/>
    <w:rsid w:val="002C0368"/>
    <w:rsid w:val="002C177B"/>
    <w:rsid w:val="002C68F9"/>
    <w:rsid w:val="002C7FCB"/>
    <w:rsid w:val="002D1DDC"/>
    <w:rsid w:val="002D6F14"/>
    <w:rsid w:val="002E0C80"/>
    <w:rsid w:val="002E31DC"/>
    <w:rsid w:val="002E5438"/>
    <w:rsid w:val="002E71D9"/>
    <w:rsid w:val="002E729C"/>
    <w:rsid w:val="002F3F0E"/>
    <w:rsid w:val="002F52D0"/>
    <w:rsid w:val="003008D7"/>
    <w:rsid w:val="00301055"/>
    <w:rsid w:val="00310FA3"/>
    <w:rsid w:val="003137E5"/>
    <w:rsid w:val="00314C5B"/>
    <w:rsid w:val="00321695"/>
    <w:rsid w:val="003228A3"/>
    <w:rsid w:val="003232CB"/>
    <w:rsid w:val="0032463E"/>
    <w:rsid w:val="00326C7F"/>
    <w:rsid w:val="003271AB"/>
    <w:rsid w:val="00327795"/>
    <w:rsid w:val="00327851"/>
    <w:rsid w:val="00330790"/>
    <w:rsid w:val="00331A4B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3FB"/>
    <w:rsid w:val="00354655"/>
    <w:rsid w:val="00354EB8"/>
    <w:rsid w:val="003555B3"/>
    <w:rsid w:val="003557FA"/>
    <w:rsid w:val="00356312"/>
    <w:rsid w:val="0035789A"/>
    <w:rsid w:val="003605D2"/>
    <w:rsid w:val="00364DC3"/>
    <w:rsid w:val="003657ED"/>
    <w:rsid w:val="00367AE9"/>
    <w:rsid w:val="00367E8B"/>
    <w:rsid w:val="003704C1"/>
    <w:rsid w:val="00375206"/>
    <w:rsid w:val="00375B3B"/>
    <w:rsid w:val="00381059"/>
    <w:rsid w:val="00382478"/>
    <w:rsid w:val="003831A8"/>
    <w:rsid w:val="0039214E"/>
    <w:rsid w:val="00395755"/>
    <w:rsid w:val="003A023A"/>
    <w:rsid w:val="003A10A3"/>
    <w:rsid w:val="003A3ECF"/>
    <w:rsid w:val="003A4165"/>
    <w:rsid w:val="003A5ADD"/>
    <w:rsid w:val="003B0BED"/>
    <w:rsid w:val="003B149A"/>
    <w:rsid w:val="003B22EF"/>
    <w:rsid w:val="003B236B"/>
    <w:rsid w:val="003B4767"/>
    <w:rsid w:val="003B4D3E"/>
    <w:rsid w:val="003B755A"/>
    <w:rsid w:val="003C0D49"/>
    <w:rsid w:val="003C335E"/>
    <w:rsid w:val="003C350C"/>
    <w:rsid w:val="003C353B"/>
    <w:rsid w:val="003C71C6"/>
    <w:rsid w:val="003D1D43"/>
    <w:rsid w:val="003D2811"/>
    <w:rsid w:val="003D3F1D"/>
    <w:rsid w:val="003D6996"/>
    <w:rsid w:val="003E0444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0794A"/>
    <w:rsid w:val="0041098C"/>
    <w:rsid w:val="00410E29"/>
    <w:rsid w:val="00413575"/>
    <w:rsid w:val="00413F3C"/>
    <w:rsid w:val="00414114"/>
    <w:rsid w:val="00414CB1"/>
    <w:rsid w:val="0041690C"/>
    <w:rsid w:val="004247E2"/>
    <w:rsid w:val="004250DC"/>
    <w:rsid w:val="00432145"/>
    <w:rsid w:val="00433741"/>
    <w:rsid w:val="00433D41"/>
    <w:rsid w:val="00437A12"/>
    <w:rsid w:val="00440164"/>
    <w:rsid w:val="00441820"/>
    <w:rsid w:val="00442132"/>
    <w:rsid w:val="00443BEF"/>
    <w:rsid w:val="00444458"/>
    <w:rsid w:val="00445643"/>
    <w:rsid w:val="00445C09"/>
    <w:rsid w:val="00445C14"/>
    <w:rsid w:val="00447EB0"/>
    <w:rsid w:val="00454C76"/>
    <w:rsid w:val="00455CB3"/>
    <w:rsid w:val="00455F8A"/>
    <w:rsid w:val="00456B33"/>
    <w:rsid w:val="00456E66"/>
    <w:rsid w:val="00460231"/>
    <w:rsid w:val="00462F19"/>
    <w:rsid w:val="0046378E"/>
    <w:rsid w:val="00465153"/>
    <w:rsid w:val="00473278"/>
    <w:rsid w:val="00473655"/>
    <w:rsid w:val="00474564"/>
    <w:rsid w:val="00475FFA"/>
    <w:rsid w:val="0047722B"/>
    <w:rsid w:val="00481DDE"/>
    <w:rsid w:val="00482E89"/>
    <w:rsid w:val="0048391A"/>
    <w:rsid w:val="00484488"/>
    <w:rsid w:val="004868E4"/>
    <w:rsid w:val="00490150"/>
    <w:rsid w:val="0049193B"/>
    <w:rsid w:val="0049365B"/>
    <w:rsid w:val="00496C70"/>
    <w:rsid w:val="0049725F"/>
    <w:rsid w:val="004A1631"/>
    <w:rsid w:val="004A1A02"/>
    <w:rsid w:val="004A29E9"/>
    <w:rsid w:val="004A72B5"/>
    <w:rsid w:val="004A72C4"/>
    <w:rsid w:val="004B1F47"/>
    <w:rsid w:val="004B23A7"/>
    <w:rsid w:val="004B4AE0"/>
    <w:rsid w:val="004B6BCA"/>
    <w:rsid w:val="004B6E45"/>
    <w:rsid w:val="004C0C11"/>
    <w:rsid w:val="004C132C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48F7"/>
    <w:rsid w:val="004E5200"/>
    <w:rsid w:val="004E6389"/>
    <w:rsid w:val="004E6464"/>
    <w:rsid w:val="004F15A6"/>
    <w:rsid w:val="004F163F"/>
    <w:rsid w:val="004F29C8"/>
    <w:rsid w:val="004F6006"/>
    <w:rsid w:val="004F65C0"/>
    <w:rsid w:val="005011D7"/>
    <w:rsid w:val="005024DA"/>
    <w:rsid w:val="005044B4"/>
    <w:rsid w:val="005063C7"/>
    <w:rsid w:val="005108F3"/>
    <w:rsid w:val="00511FE3"/>
    <w:rsid w:val="0051376E"/>
    <w:rsid w:val="00515FDE"/>
    <w:rsid w:val="0051696E"/>
    <w:rsid w:val="00517DDB"/>
    <w:rsid w:val="00520E34"/>
    <w:rsid w:val="00522081"/>
    <w:rsid w:val="00523F74"/>
    <w:rsid w:val="00526035"/>
    <w:rsid w:val="00527F7D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51B66"/>
    <w:rsid w:val="0055443F"/>
    <w:rsid w:val="00555525"/>
    <w:rsid w:val="005555A9"/>
    <w:rsid w:val="00557D72"/>
    <w:rsid w:val="00560389"/>
    <w:rsid w:val="005606FC"/>
    <w:rsid w:val="00561606"/>
    <w:rsid w:val="00561641"/>
    <w:rsid w:val="005638C7"/>
    <w:rsid w:val="00563964"/>
    <w:rsid w:val="0056417F"/>
    <w:rsid w:val="00564CA5"/>
    <w:rsid w:val="00565CD0"/>
    <w:rsid w:val="00570D9C"/>
    <w:rsid w:val="00575E7C"/>
    <w:rsid w:val="00580605"/>
    <w:rsid w:val="00582CBF"/>
    <w:rsid w:val="0059099B"/>
    <w:rsid w:val="0059427B"/>
    <w:rsid w:val="005942AA"/>
    <w:rsid w:val="00594F7E"/>
    <w:rsid w:val="00597241"/>
    <w:rsid w:val="005A22CC"/>
    <w:rsid w:val="005A3A06"/>
    <w:rsid w:val="005A3E17"/>
    <w:rsid w:val="005A56B6"/>
    <w:rsid w:val="005A6E00"/>
    <w:rsid w:val="005A7FE9"/>
    <w:rsid w:val="005B0440"/>
    <w:rsid w:val="005B1532"/>
    <w:rsid w:val="005B233F"/>
    <w:rsid w:val="005B48B3"/>
    <w:rsid w:val="005B72E4"/>
    <w:rsid w:val="005B7AA6"/>
    <w:rsid w:val="005C030F"/>
    <w:rsid w:val="005C3CAD"/>
    <w:rsid w:val="005C59D8"/>
    <w:rsid w:val="005C63A5"/>
    <w:rsid w:val="005D5CAA"/>
    <w:rsid w:val="005D5EB8"/>
    <w:rsid w:val="005D6866"/>
    <w:rsid w:val="005E12E7"/>
    <w:rsid w:val="005E60ED"/>
    <w:rsid w:val="005E62AD"/>
    <w:rsid w:val="005E7E9F"/>
    <w:rsid w:val="005F07D4"/>
    <w:rsid w:val="005F0AD1"/>
    <w:rsid w:val="005F3260"/>
    <w:rsid w:val="005F47C4"/>
    <w:rsid w:val="005F63FF"/>
    <w:rsid w:val="005F7CEA"/>
    <w:rsid w:val="00602DFD"/>
    <w:rsid w:val="00612115"/>
    <w:rsid w:val="006130A7"/>
    <w:rsid w:val="00613681"/>
    <w:rsid w:val="006149A9"/>
    <w:rsid w:val="006174A3"/>
    <w:rsid w:val="006241C2"/>
    <w:rsid w:val="006252B9"/>
    <w:rsid w:val="0062641F"/>
    <w:rsid w:val="00626EA6"/>
    <w:rsid w:val="00627045"/>
    <w:rsid w:val="00627198"/>
    <w:rsid w:val="00630963"/>
    <w:rsid w:val="0063115A"/>
    <w:rsid w:val="006315E7"/>
    <w:rsid w:val="00635924"/>
    <w:rsid w:val="00636E87"/>
    <w:rsid w:val="00640670"/>
    <w:rsid w:val="00641C13"/>
    <w:rsid w:val="006434A2"/>
    <w:rsid w:val="00645042"/>
    <w:rsid w:val="00645D15"/>
    <w:rsid w:val="00645F51"/>
    <w:rsid w:val="00654D50"/>
    <w:rsid w:val="00662092"/>
    <w:rsid w:val="006706C0"/>
    <w:rsid w:val="00672CA7"/>
    <w:rsid w:val="00674638"/>
    <w:rsid w:val="0068055B"/>
    <w:rsid w:val="00680BA3"/>
    <w:rsid w:val="00680FDB"/>
    <w:rsid w:val="0068128C"/>
    <w:rsid w:val="00681649"/>
    <w:rsid w:val="0068609A"/>
    <w:rsid w:val="00686B57"/>
    <w:rsid w:val="006870A4"/>
    <w:rsid w:val="006915D9"/>
    <w:rsid w:val="00692969"/>
    <w:rsid w:val="00692DC4"/>
    <w:rsid w:val="006947F3"/>
    <w:rsid w:val="00696D9D"/>
    <w:rsid w:val="006975E1"/>
    <w:rsid w:val="00697CC3"/>
    <w:rsid w:val="006A0719"/>
    <w:rsid w:val="006A07B0"/>
    <w:rsid w:val="006A3B76"/>
    <w:rsid w:val="006A5F93"/>
    <w:rsid w:val="006A7005"/>
    <w:rsid w:val="006A7006"/>
    <w:rsid w:val="006B0731"/>
    <w:rsid w:val="006B1B9A"/>
    <w:rsid w:val="006B51DA"/>
    <w:rsid w:val="006C1E89"/>
    <w:rsid w:val="006C34AB"/>
    <w:rsid w:val="006C616D"/>
    <w:rsid w:val="006D1058"/>
    <w:rsid w:val="006D11BD"/>
    <w:rsid w:val="006D3CC7"/>
    <w:rsid w:val="006D3ED4"/>
    <w:rsid w:val="006D663A"/>
    <w:rsid w:val="006E26A8"/>
    <w:rsid w:val="006E78AB"/>
    <w:rsid w:val="006F3164"/>
    <w:rsid w:val="006F41C7"/>
    <w:rsid w:val="006F4259"/>
    <w:rsid w:val="006F67B2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5733"/>
    <w:rsid w:val="0073637B"/>
    <w:rsid w:val="00736ED2"/>
    <w:rsid w:val="007407B1"/>
    <w:rsid w:val="00740D1F"/>
    <w:rsid w:val="007420B7"/>
    <w:rsid w:val="00752453"/>
    <w:rsid w:val="00752E01"/>
    <w:rsid w:val="00754564"/>
    <w:rsid w:val="007554EB"/>
    <w:rsid w:val="00756CF5"/>
    <w:rsid w:val="00761024"/>
    <w:rsid w:val="007611BA"/>
    <w:rsid w:val="0076481B"/>
    <w:rsid w:val="00765439"/>
    <w:rsid w:val="0076737C"/>
    <w:rsid w:val="00770911"/>
    <w:rsid w:val="00771385"/>
    <w:rsid w:val="00772422"/>
    <w:rsid w:val="007728AE"/>
    <w:rsid w:val="00773DBF"/>
    <w:rsid w:val="007744CB"/>
    <w:rsid w:val="00776400"/>
    <w:rsid w:val="007765D4"/>
    <w:rsid w:val="00776604"/>
    <w:rsid w:val="00776818"/>
    <w:rsid w:val="00777D1F"/>
    <w:rsid w:val="00777D39"/>
    <w:rsid w:val="007814DB"/>
    <w:rsid w:val="007823B9"/>
    <w:rsid w:val="007851F0"/>
    <w:rsid w:val="00785704"/>
    <w:rsid w:val="00787F3E"/>
    <w:rsid w:val="007909AC"/>
    <w:rsid w:val="0079221A"/>
    <w:rsid w:val="00792DD4"/>
    <w:rsid w:val="00794F7E"/>
    <w:rsid w:val="0079728D"/>
    <w:rsid w:val="007A1DE6"/>
    <w:rsid w:val="007A2314"/>
    <w:rsid w:val="007A3235"/>
    <w:rsid w:val="007A4533"/>
    <w:rsid w:val="007A4874"/>
    <w:rsid w:val="007A4EDD"/>
    <w:rsid w:val="007B15F8"/>
    <w:rsid w:val="007B3630"/>
    <w:rsid w:val="007B4DB6"/>
    <w:rsid w:val="007B7475"/>
    <w:rsid w:val="007B78E2"/>
    <w:rsid w:val="007C0E64"/>
    <w:rsid w:val="007C24B7"/>
    <w:rsid w:val="007C7BF3"/>
    <w:rsid w:val="007D1472"/>
    <w:rsid w:val="007D1C8D"/>
    <w:rsid w:val="007D22F5"/>
    <w:rsid w:val="007D3375"/>
    <w:rsid w:val="007E1766"/>
    <w:rsid w:val="007E2D44"/>
    <w:rsid w:val="007E3A85"/>
    <w:rsid w:val="007E4227"/>
    <w:rsid w:val="007E5B24"/>
    <w:rsid w:val="007E61AF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0C9F"/>
    <w:rsid w:val="008215D2"/>
    <w:rsid w:val="00826D2A"/>
    <w:rsid w:val="00827547"/>
    <w:rsid w:val="008315FB"/>
    <w:rsid w:val="00834366"/>
    <w:rsid w:val="00834A2B"/>
    <w:rsid w:val="008364F5"/>
    <w:rsid w:val="0084312D"/>
    <w:rsid w:val="008444C3"/>
    <w:rsid w:val="008525D3"/>
    <w:rsid w:val="00853AF7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5B29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92E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3EE4"/>
    <w:rsid w:val="008B571F"/>
    <w:rsid w:val="008B5837"/>
    <w:rsid w:val="008C022A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88A"/>
    <w:rsid w:val="008D6F0F"/>
    <w:rsid w:val="008D7768"/>
    <w:rsid w:val="008E3710"/>
    <w:rsid w:val="008E4E30"/>
    <w:rsid w:val="008F0647"/>
    <w:rsid w:val="008F0950"/>
    <w:rsid w:val="008F1FDF"/>
    <w:rsid w:val="008F5BF0"/>
    <w:rsid w:val="00902EDD"/>
    <w:rsid w:val="00903928"/>
    <w:rsid w:val="00904BB1"/>
    <w:rsid w:val="00905F2E"/>
    <w:rsid w:val="00907AA1"/>
    <w:rsid w:val="009103E1"/>
    <w:rsid w:val="00910DA2"/>
    <w:rsid w:val="00911AE8"/>
    <w:rsid w:val="00912E18"/>
    <w:rsid w:val="009153C9"/>
    <w:rsid w:val="009267CE"/>
    <w:rsid w:val="009316DE"/>
    <w:rsid w:val="00932622"/>
    <w:rsid w:val="00935028"/>
    <w:rsid w:val="00935992"/>
    <w:rsid w:val="00940930"/>
    <w:rsid w:val="00941010"/>
    <w:rsid w:val="009419D9"/>
    <w:rsid w:val="00943446"/>
    <w:rsid w:val="00943EC1"/>
    <w:rsid w:val="00945297"/>
    <w:rsid w:val="00945B46"/>
    <w:rsid w:val="0095242D"/>
    <w:rsid w:val="00953B15"/>
    <w:rsid w:val="009546C6"/>
    <w:rsid w:val="00955DED"/>
    <w:rsid w:val="00957AA9"/>
    <w:rsid w:val="00960C13"/>
    <w:rsid w:val="00963592"/>
    <w:rsid w:val="00963CAF"/>
    <w:rsid w:val="00971E22"/>
    <w:rsid w:val="009725DF"/>
    <w:rsid w:val="00975FF6"/>
    <w:rsid w:val="00977467"/>
    <w:rsid w:val="00981826"/>
    <w:rsid w:val="00981B09"/>
    <w:rsid w:val="00982252"/>
    <w:rsid w:val="0098430A"/>
    <w:rsid w:val="00984700"/>
    <w:rsid w:val="0098493B"/>
    <w:rsid w:val="00985AD4"/>
    <w:rsid w:val="00985E36"/>
    <w:rsid w:val="00986415"/>
    <w:rsid w:val="0098771A"/>
    <w:rsid w:val="00987D5A"/>
    <w:rsid w:val="00987FE9"/>
    <w:rsid w:val="00991CB0"/>
    <w:rsid w:val="0099306D"/>
    <w:rsid w:val="0099488A"/>
    <w:rsid w:val="00995BCD"/>
    <w:rsid w:val="0099627E"/>
    <w:rsid w:val="0099720E"/>
    <w:rsid w:val="009A0155"/>
    <w:rsid w:val="009A13AD"/>
    <w:rsid w:val="009A7909"/>
    <w:rsid w:val="009B1DE1"/>
    <w:rsid w:val="009B474C"/>
    <w:rsid w:val="009B4A2A"/>
    <w:rsid w:val="009C1329"/>
    <w:rsid w:val="009C2330"/>
    <w:rsid w:val="009C6E48"/>
    <w:rsid w:val="009D0ED2"/>
    <w:rsid w:val="009D19DE"/>
    <w:rsid w:val="009D4BAB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9F6AAB"/>
    <w:rsid w:val="00A03E3E"/>
    <w:rsid w:val="00A06FC5"/>
    <w:rsid w:val="00A10DB5"/>
    <w:rsid w:val="00A10DDD"/>
    <w:rsid w:val="00A14403"/>
    <w:rsid w:val="00A14E63"/>
    <w:rsid w:val="00A15158"/>
    <w:rsid w:val="00A176EE"/>
    <w:rsid w:val="00A2016A"/>
    <w:rsid w:val="00A2420D"/>
    <w:rsid w:val="00A24805"/>
    <w:rsid w:val="00A254B6"/>
    <w:rsid w:val="00A25B1E"/>
    <w:rsid w:val="00A260D9"/>
    <w:rsid w:val="00A31CF6"/>
    <w:rsid w:val="00A425A7"/>
    <w:rsid w:val="00A430F4"/>
    <w:rsid w:val="00A5100F"/>
    <w:rsid w:val="00A520FB"/>
    <w:rsid w:val="00A542F5"/>
    <w:rsid w:val="00A60133"/>
    <w:rsid w:val="00A60F54"/>
    <w:rsid w:val="00A62227"/>
    <w:rsid w:val="00A65BE0"/>
    <w:rsid w:val="00A747B2"/>
    <w:rsid w:val="00A7633D"/>
    <w:rsid w:val="00A77031"/>
    <w:rsid w:val="00A84C5E"/>
    <w:rsid w:val="00A87911"/>
    <w:rsid w:val="00A91B4A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B65D9"/>
    <w:rsid w:val="00AC15F5"/>
    <w:rsid w:val="00AC1C0D"/>
    <w:rsid w:val="00AC1CA7"/>
    <w:rsid w:val="00AC26FB"/>
    <w:rsid w:val="00AC391E"/>
    <w:rsid w:val="00AC39C7"/>
    <w:rsid w:val="00AC6023"/>
    <w:rsid w:val="00AC7EAD"/>
    <w:rsid w:val="00AD0366"/>
    <w:rsid w:val="00AD0524"/>
    <w:rsid w:val="00AD0C0B"/>
    <w:rsid w:val="00AD4B58"/>
    <w:rsid w:val="00AD53AD"/>
    <w:rsid w:val="00AD603B"/>
    <w:rsid w:val="00AD706A"/>
    <w:rsid w:val="00AD78E4"/>
    <w:rsid w:val="00AE1F33"/>
    <w:rsid w:val="00AE4B41"/>
    <w:rsid w:val="00AE7522"/>
    <w:rsid w:val="00AF16BF"/>
    <w:rsid w:val="00AF2256"/>
    <w:rsid w:val="00AF4AC3"/>
    <w:rsid w:val="00AF570E"/>
    <w:rsid w:val="00AF709B"/>
    <w:rsid w:val="00B0324B"/>
    <w:rsid w:val="00B036FC"/>
    <w:rsid w:val="00B03963"/>
    <w:rsid w:val="00B044AB"/>
    <w:rsid w:val="00B06143"/>
    <w:rsid w:val="00B06C58"/>
    <w:rsid w:val="00B13F36"/>
    <w:rsid w:val="00B153EF"/>
    <w:rsid w:val="00B15C82"/>
    <w:rsid w:val="00B16702"/>
    <w:rsid w:val="00B17C14"/>
    <w:rsid w:val="00B21D73"/>
    <w:rsid w:val="00B24E92"/>
    <w:rsid w:val="00B252B0"/>
    <w:rsid w:val="00B30F63"/>
    <w:rsid w:val="00B37636"/>
    <w:rsid w:val="00B377EF"/>
    <w:rsid w:val="00B37A61"/>
    <w:rsid w:val="00B42BAF"/>
    <w:rsid w:val="00B45BF1"/>
    <w:rsid w:val="00B466C6"/>
    <w:rsid w:val="00B50010"/>
    <w:rsid w:val="00B5232C"/>
    <w:rsid w:val="00B538FF"/>
    <w:rsid w:val="00B53F7B"/>
    <w:rsid w:val="00B56E10"/>
    <w:rsid w:val="00B56F86"/>
    <w:rsid w:val="00B57422"/>
    <w:rsid w:val="00B57AD5"/>
    <w:rsid w:val="00B734DA"/>
    <w:rsid w:val="00B755F1"/>
    <w:rsid w:val="00B76BFE"/>
    <w:rsid w:val="00B77C3A"/>
    <w:rsid w:val="00B77CEB"/>
    <w:rsid w:val="00B802AB"/>
    <w:rsid w:val="00B80334"/>
    <w:rsid w:val="00B80742"/>
    <w:rsid w:val="00B82EDE"/>
    <w:rsid w:val="00B83BBD"/>
    <w:rsid w:val="00B86D9C"/>
    <w:rsid w:val="00B87EE1"/>
    <w:rsid w:val="00B92D59"/>
    <w:rsid w:val="00B93B24"/>
    <w:rsid w:val="00B94223"/>
    <w:rsid w:val="00B94D37"/>
    <w:rsid w:val="00B94F44"/>
    <w:rsid w:val="00B95E5B"/>
    <w:rsid w:val="00B973B7"/>
    <w:rsid w:val="00B97AED"/>
    <w:rsid w:val="00BA0728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B7DAB"/>
    <w:rsid w:val="00BC0C76"/>
    <w:rsid w:val="00BC1341"/>
    <w:rsid w:val="00BC1796"/>
    <w:rsid w:val="00BC1E9A"/>
    <w:rsid w:val="00BC6FA8"/>
    <w:rsid w:val="00BC739A"/>
    <w:rsid w:val="00BC7AB3"/>
    <w:rsid w:val="00BD103F"/>
    <w:rsid w:val="00BD2EC4"/>
    <w:rsid w:val="00BE0AD2"/>
    <w:rsid w:val="00BE122F"/>
    <w:rsid w:val="00BE3899"/>
    <w:rsid w:val="00BE53D9"/>
    <w:rsid w:val="00BE6297"/>
    <w:rsid w:val="00BE726A"/>
    <w:rsid w:val="00BF0A1C"/>
    <w:rsid w:val="00BF18B4"/>
    <w:rsid w:val="00BF336C"/>
    <w:rsid w:val="00BF6098"/>
    <w:rsid w:val="00BF6551"/>
    <w:rsid w:val="00C01B59"/>
    <w:rsid w:val="00C0203F"/>
    <w:rsid w:val="00C07528"/>
    <w:rsid w:val="00C07899"/>
    <w:rsid w:val="00C10BF2"/>
    <w:rsid w:val="00C13BE9"/>
    <w:rsid w:val="00C15569"/>
    <w:rsid w:val="00C16525"/>
    <w:rsid w:val="00C26BE6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62C21"/>
    <w:rsid w:val="00C635A1"/>
    <w:rsid w:val="00C63806"/>
    <w:rsid w:val="00C64D37"/>
    <w:rsid w:val="00C66ACB"/>
    <w:rsid w:val="00C70CBC"/>
    <w:rsid w:val="00C712FB"/>
    <w:rsid w:val="00C724AE"/>
    <w:rsid w:val="00C72DC7"/>
    <w:rsid w:val="00C7540A"/>
    <w:rsid w:val="00C764CA"/>
    <w:rsid w:val="00C809A8"/>
    <w:rsid w:val="00C80E82"/>
    <w:rsid w:val="00C81878"/>
    <w:rsid w:val="00C81DE6"/>
    <w:rsid w:val="00C81EE3"/>
    <w:rsid w:val="00C9120F"/>
    <w:rsid w:val="00C91B2C"/>
    <w:rsid w:val="00C91CF7"/>
    <w:rsid w:val="00C9217F"/>
    <w:rsid w:val="00C95ABD"/>
    <w:rsid w:val="00C97F6E"/>
    <w:rsid w:val="00CA2E64"/>
    <w:rsid w:val="00CA3D46"/>
    <w:rsid w:val="00CA5DFA"/>
    <w:rsid w:val="00CA792C"/>
    <w:rsid w:val="00CB0746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4135"/>
    <w:rsid w:val="00CD521B"/>
    <w:rsid w:val="00CD567B"/>
    <w:rsid w:val="00CE091C"/>
    <w:rsid w:val="00CE4A43"/>
    <w:rsid w:val="00CE52B1"/>
    <w:rsid w:val="00CF14F8"/>
    <w:rsid w:val="00CF19EA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15B34"/>
    <w:rsid w:val="00D204BE"/>
    <w:rsid w:val="00D21F72"/>
    <w:rsid w:val="00D253A5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2D97"/>
    <w:rsid w:val="00D44356"/>
    <w:rsid w:val="00D45F78"/>
    <w:rsid w:val="00D51AFD"/>
    <w:rsid w:val="00D53029"/>
    <w:rsid w:val="00D5570A"/>
    <w:rsid w:val="00D55734"/>
    <w:rsid w:val="00D55752"/>
    <w:rsid w:val="00D55DDB"/>
    <w:rsid w:val="00D6142F"/>
    <w:rsid w:val="00D61C6F"/>
    <w:rsid w:val="00D63DB6"/>
    <w:rsid w:val="00D65188"/>
    <w:rsid w:val="00D678E5"/>
    <w:rsid w:val="00D67A61"/>
    <w:rsid w:val="00D71087"/>
    <w:rsid w:val="00D71B56"/>
    <w:rsid w:val="00D75068"/>
    <w:rsid w:val="00D77047"/>
    <w:rsid w:val="00D776D1"/>
    <w:rsid w:val="00D80675"/>
    <w:rsid w:val="00D82382"/>
    <w:rsid w:val="00D841A8"/>
    <w:rsid w:val="00D8472C"/>
    <w:rsid w:val="00D84FD1"/>
    <w:rsid w:val="00D858B0"/>
    <w:rsid w:val="00D90826"/>
    <w:rsid w:val="00D93191"/>
    <w:rsid w:val="00D946B3"/>
    <w:rsid w:val="00D955EE"/>
    <w:rsid w:val="00DA3542"/>
    <w:rsid w:val="00DA3B4A"/>
    <w:rsid w:val="00DA5F5F"/>
    <w:rsid w:val="00DB1969"/>
    <w:rsid w:val="00DB3A71"/>
    <w:rsid w:val="00DB3AF1"/>
    <w:rsid w:val="00DB6076"/>
    <w:rsid w:val="00DB69EB"/>
    <w:rsid w:val="00DC1917"/>
    <w:rsid w:val="00DC2861"/>
    <w:rsid w:val="00DD104A"/>
    <w:rsid w:val="00DD29F2"/>
    <w:rsid w:val="00DD3945"/>
    <w:rsid w:val="00DD3A48"/>
    <w:rsid w:val="00DD6C4D"/>
    <w:rsid w:val="00DD7E3A"/>
    <w:rsid w:val="00DE04FA"/>
    <w:rsid w:val="00DE0846"/>
    <w:rsid w:val="00DE29FF"/>
    <w:rsid w:val="00DE4B70"/>
    <w:rsid w:val="00DE5238"/>
    <w:rsid w:val="00DE5605"/>
    <w:rsid w:val="00DE6F98"/>
    <w:rsid w:val="00DF423F"/>
    <w:rsid w:val="00DF716E"/>
    <w:rsid w:val="00DF73F0"/>
    <w:rsid w:val="00E01DA1"/>
    <w:rsid w:val="00E03058"/>
    <w:rsid w:val="00E035F9"/>
    <w:rsid w:val="00E04482"/>
    <w:rsid w:val="00E0465D"/>
    <w:rsid w:val="00E05A42"/>
    <w:rsid w:val="00E05B9C"/>
    <w:rsid w:val="00E061CD"/>
    <w:rsid w:val="00E1172D"/>
    <w:rsid w:val="00E1645D"/>
    <w:rsid w:val="00E20E39"/>
    <w:rsid w:val="00E21ED4"/>
    <w:rsid w:val="00E23FD7"/>
    <w:rsid w:val="00E24B54"/>
    <w:rsid w:val="00E25068"/>
    <w:rsid w:val="00E306B0"/>
    <w:rsid w:val="00E4082E"/>
    <w:rsid w:val="00E41284"/>
    <w:rsid w:val="00E43B35"/>
    <w:rsid w:val="00E43DE8"/>
    <w:rsid w:val="00E445ED"/>
    <w:rsid w:val="00E44FDF"/>
    <w:rsid w:val="00E45F7C"/>
    <w:rsid w:val="00E463AB"/>
    <w:rsid w:val="00E4694D"/>
    <w:rsid w:val="00E47396"/>
    <w:rsid w:val="00E52E3F"/>
    <w:rsid w:val="00E54C73"/>
    <w:rsid w:val="00E550F3"/>
    <w:rsid w:val="00E562BC"/>
    <w:rsid w:val="00E5654C"/>
    <w:rsid w:val="00E5680E"/>
    <w:rsid w:val="00E57E84"/>
    <w:rsid w:val="00E61A1E"/>
    <w:rsid w:val="00E61D9B"/>
    <w:rsid w:val="00E622E6"/>
    <w:rsid w:val="00E72DE8"/>
    <w:rsid w:val="00E74084"/>
    <w:rsid w:val="00E742BC"/>
    <w:rsid w:val="00E748C7"/>
    <w:rsid w:val="00E760A5"/>
    <w:rsid w:val="00E77709"/>
    <w:rsid w:val="00E8274E"/>
    <w:rsid w:val="00E90969"/>
    <w:rsid w:val="00E91926"/>
    <w:rsid w:val="00E92D89"/>
    <w:rsid w:val="00E9465E"/>
    <w:rsid w:val="00E94D30"/>
    <w:rsid w:val="00E9596F"/>
    <w:rsid w:val="00E95B1E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C79C1"/>
    <w:rsid w:val="00ED1632"/>
    <w:rsid w:val="00ED49FD"/>
    <w:rsid w:val="00EE0A26"/>
    <w:rsid w:val="00EE11DA"/>
    <w:rsid w:val="00EE1956"/>
    <w:rsid w:val="00EE3484"/>
    <w:rsid w:val="00EE3CF7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36F8"/>
    <w:rsid w:val="00F44907"/>
    <w:rsid w:val="00F452C6"/>
    <w:rsid w:val="00F50E83"/>
    <w:rsid w:val="00F53159"/>
    <w:rsid w:val="00F53B19"/>
    <w:rsid w:val="00F576D0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654"/>
    <w:rsid w:val="00F83CC8"/>
    <w:rsid w:val="00F847F8"/>
    <w:rsid w:val="00F85806"/>
    <w:rsid w:val="00F86040"/>
    <w:rsid w:val="00F86197"/>
    <w:rsid w:val="00F8685C"/>
    <w:rsid w:val="00F8703F"/>
    <w:rsid w:val="00F92038"/>
    <w:rsid w:val="00F9523C"/>
    <w:rsid w:val="00F95D3A"/>
    <w:rsid w:val="00F95F99"/>
    <w:rsid w:val="00F97455"/>
    <w:rsid w:val="00FA1A99"/>
    <w:rsid w:val="00FA2DAE"/>
    <w:rsid w:val="00FA6BE7"/>
    <w:rsid w:val="00FB2038"/>
    <w:rsid w:val="00FB2D4E"/>
    <w:rsid w:val="00FB3E20"/>
    <w:rsid w:val="00FB4246"/>
    <w:rsid w:val="00FB5E12"/>
    <w:rsid w:val="00FB6CC0"/>
    <w:rsid w:val="00FB7917"/>
    <w:rsid w:val="00FC0BF6"/>
    <w:rsid w:val="00FC3903"/>
    <w:rsid w:val="00FC7CCE"/>
    <w:rsid w:val="00FD1381"/>
    <w:rsid w:val="00FD18B0"/>
    <w:rsid w:val="00FD42C6"/>
    <w:rsid w:val="00FD752F"/>
    <w:rsid w:val="00FD796D"/>
    <w:rsid w:val="00FE0E86"/>
    <w:rsid w:val="00FE4054"/>
    <w:rsid w:val="00FE5B33"/>
    <w:rsid w:val="00FE78A6"/>
    <w:rsid w:val="00FE796C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F4FFE4"/>
  <w15:chartTrackingRefBased/>
  <w15:docId w15:val="{1EC5E36E-114C-49A8-B854-8BA3759A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527F7D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  <w:style w:type="paragraph" w:styleId="Plattetekst">
    <w:name w:val="Body Text"/>
    <w:basedOn w:val="Standaard"/>
    <w:link w:val="PlattetekstChar"/>
    <w:rsid w:val="007A4874"/>
    <w:pPr>
      <w:spacing w:after="120"/>
    </w:pPr>
  </w:style>
  <w:style w:type="paragraph" w:styleId="Lijstalinea">
    <w:name w:val="List Paragraph"/>
    <w:basedOn w:val="Standaard"/>
    <w:uiPriority w:val="34"/>
    <w:qFormat/>
    <w:rsid w:val="000C16A1"/>
    <w:pPr>
      <w:ind w:left="720"/>
      <w:contextualSpacing/>
    </w:pPr>
  </w:style>
  <w:style w:type="paragraph" w:styleId="Revisie">
    <w:name w:val="Revision"/>
    <w:hidden/>
    <w:uiPriority w:val="99"/>
    <w:semiHidden/>
    <w:rsid w:val="006A3B76"/>
    <w:rPr>
      <w:rFonts w:ascii="Arial" w:hAnsi="Arial"/>
      <w:snapToGrid w:val="0"/>
      <w:kern w:val="28"/>
      <w:sz w:val="18"/>
      <w:lang w:eastAsia="en-US"/>
    </w:rPr>
  </w:style>
  <w:style w:type="character" w:customStyle="1" w:styleId="PlattetekstChar">
    <w:name w:val="Platte tekst Char"/>
    <w:basedOn w:val="Standaardalinea-lettertype"/>
    <w:link w:val="Plattetekst"/>
    <w:rsid w:val="008364F5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3537</CharactersWithSpaces>
  <SharedDoc>false</SharedDoc>
  <HLinks>
    <vt:vector size="30" baseType="variant"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_Toc281905140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_Toc281905139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_Toc281905138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_Toc281905137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_Toc281905136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6</cp:revision>
  <cp:lastPrinted>2011-08-30T09:01:00Z</cp:lastPrinted>
  <dcterms:created xsi:type="dcterms:W3CDTF">2024-08-08T13:03:00Z</dcterms:created>
  <dcterms:modified xsi:type="dcterms:W3CDTF">2024-08-08T13:06:00Z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1.4</vt:lpwstr>
  </property>
  <property fmtid="{D5CDD505-2E9C-101B-9397-08002B2CF9AE}" pid="4" name="Datum">
    <vt:lpwstr>03-11-2011</vt:lpwstr>
  </property>
  <property fmtid="{D5CDD505-2E9C-101B-9397-08002B2CF9AE}" pid="5" name="propAfbeelding">
    <vt:lpwstr>Zichtbaar</vt:lpwstr>
  </property>
</Properties>
</file>