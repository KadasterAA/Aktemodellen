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451606" w14:paraId="6721CDD7" w14:textId="77777777" w:rsidTr="006820FB">
        <w:trPr>
          <w:gridAfter w:val="1"/>
          <w:wAfter w:w="3686" w:type="dxa"/>
        </w:trPr>
        <w:tc>
          <w:tcPr>
            <w:tcW w:w="5173" w:type="dxa"/>
          </w:tcPr>
          <w:p w14:paraId="4D94F903" w14:textId="77777777" w:rsidR="00451606" w:rsidRDefault="00451606">
            <w:pPr>
              <w:pStyle w:val="Alinea"/>
            </w:pPr>
          </w:p>
        </w:tc>
      </w:tr>
      <w:tr w:rsidR="00451606" w14:paraId="0FD04B5C" w14:textId="77777777" w:rsidTr="006820FB">
        <w:trPr>
          <w:gridAfter w:val="1"/>
          <w:wAfter w:w="3686" w:type="dxa"/>
        </w:trPr>
        <w:tc>
          <w:tcPr>
            <w:tcW w:w="5173" w:type="dxa"/>
          </w:tcPr>
          <w:p w14:paraId="16E2A493" w14:textId="77777777" w:rsidR="00451606" w:rsidRDefault="00451606"/>
        </w:tc>
      </w:tr>
      <w:tr w:rsidR="001D51A7" w14:paraId="0A9027AD" w14:textId="77777777" w:rsidTr="006820FB">
        <w:trPr>
          <w:gridAfter w:val="1"/>
          <w:wAfter w:w="3686" w:type="dxa"/>
        </w:trPr>
        <w:tc>
          <w:tcPr>
            <w:tcW w:w="5173" w:type="dxa"/>
          </w:tcPr>
          <w:p w14:paraId="44E7C57D" w14:textId="2B4BC5D9" w:rsidR="001D51A7" w:rsidRPr="007C7EA8" w:rsidRDefault="001D51A7" w:rsidP="001D51A7">
            <w:pPr>
              <w:pStyle w:val="Eenheid"/>
            </w:pPr>
            <w:r w:rsidRPr="001D51A7">
              <w:rPr>
                <w:b w:val="0"/>
                <w:bCs/>
                <w:color w:val="007EA9"/>
              </w:rPr>
              <w:t>Beheer en Ontwikkeling informatietechnologie</w:t>
            </w:r>
            <w:r w:rsidRPr="001D51A7" w:rsidDel="00B8589C">
              <w:rPr>
                <w:b w:val="0"/>
                <w:bCs/>
                <w:color w:val="007EA9"/>
              </w:rPr>
              <w:t xml:space="preserve"> </w:t>
            </w:r>
            <w:r w:rsidRPr="001D51A7">
              <w:rPr>
                <w:b w:val="0"/>
                <w:bCs/>
                <w:color w:val="007EA9"/>
              </w:rPr>
              <w:t>(BOI)</w:t>
            </w:r>
          </w:p>
        </w:tc>
      </w:tr>
      <w:tr w:rsidR="001D51A7" w14:paraId="0639B10D" w14:textId="77777777" w:rsidTr="00E255C8">
        <w:trPr>
          <w:gridAfter w:val="1"/>
          <w:wAfter w:w="3686" w:type="dxa"/>
        </w:trPr>
        <w:tc>
          <w:tcPr>
            <w:tcW w:w="5173" w:type="dxa"/>
            <w:vAlign w:val="bottom"/>
          </w:tcPr>
          <w:p w14:paraId="574ED477" w14:textId="526DD415" w:rsidR="001D51A7" w:rsidRPr="007C7EA8" w:rsidRDefault="001D51A7" w:rsidP="001D51A7">
            <w:pPr>
              <w:pStyle w:val="Afdeling"/>
              <w:rPr>
                <w:lang w:val="nl-NL"/>
              </w:rPr>
            </w:pPr>
            <w:bookmarkStart w:id="0" w:name="bmAfdeling"/>
            <w:bookmarkEnd w:id="0"/>
          </w:p>
        </w:tc>
      </w:tr>
      <w:tr w:rsidR="001D51A7" w14:paraId="255744F6" w14:textId="77777777" w:rsidTr="006820FB">
        <w:trPr>
          <w:gridAfter w:val="1"/>
          <w:wAfter w:w="3686" w:type="dxa"/>
        </w:trPr>
        <w:tc>
          <w:tcPr>
            <w:tcW w:w="5173" w:type="dxa"/>
          </w:tcPr>
          <w:p w14:paraId="6E49EEB3" w14:textId="37A11349" w:rsidR="001D51A7" w:rsidRPr="001D51A7" w:rsidRDefault="001D51A7" w:rsidP="001D51A7">
            <w:pPr>
              <w:spacing w:before="90"/>
              <w:rPr>
                <w:b/>
                <w:bCs/>
                <w:color w:val="007EA9"/>
              </w:rPr>
            </w:pPr>
          </w:p>
        </w:tc>
      </w:tr>
      <w:tr w:rsidR="001D51A7" w14:paraId="54CAC72C" w14:textId="77777777" w:rsidTr="006820FB"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14:paraId="1FFD55A1" w14:textId="77777777" w:rsidR="001D51A7" w:rsidRPr="001D51A7" w:rsidRDefault="001D51A7" w:rsidP="001D51A7">
            <w:pPr>
              <w:pStyle w:val="Vertrouwelijk"/>
              <w:framePr w:wrap="auto" w:vAnchor="margin" w:hAnchor="text" w:xAlign="left" w:yAlign="inline"/>
              <w:spacing w:before="200" w:line="240" w:lineRule="auto"/>
              <w:rPr>
                <w:bCs/>
                <w:color w:val="007EA9"/>
              </w:rPr>
            </w:pPr>
            <w:bookmarkStart w:id="1" w:name="bmVertrouwelijk"/>
            <w:bookmarkEnd w:id="1"/>
          </w:p>
        </w:tc>
      </w:tr>
      <w:tr w:rsidR="001D51A7" w14:paraId="14B6813E" w14:textId="77777777" w:rsidTr="006820FB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0247B9FB" w14:textId="77777777" w:rsidR="001D51A7" w:rsidRDefault="001D51A7" w:rsidP="001D51A7">
            <w:pPr>
              <w:spacing w:before="90"/>
              <w:rPr>
                <w:sz w:val="14"/>
              </w:rPr>
            </w:pPr>
          </w:p>
        </w:tc>
      </w:tr>
      <w:tr w:rsidR="001D51A7" w14:paraId="75ADF304" w14:textId="77777777" w:rsidTr="006820FB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3888DDB3" w14:textId="77777777" w:rsidR="001D51A7" w:rsidRDefault="001D51A7" w:rsidP="001D51A7"/>
        </w:tc>
      </w:tr>
      <w:tr w:rsidR="001D51A7" w14:paraId="121DC656" w14:textId="77777777" w:rsidTr="006820FB">
        <w:trPr>
          <w:gridAfter w:val="1"/>
          <w:wAfter w:w="3686" w:type="dxa"/>
        </w:trPr>
        <w:tc>
          <w:tcPr>
            <w:tcW w:w="5173" w:type="dxa"/>
          </w:tcPr>
          <w:p w14:paraId="2D50DC3C" w14:textId="1E39DB99" w:rsidR="001D51A7" w:rsidRPr="007C7EA8" w:rsidRDefault="001D51A7" w:rsidP="001D51A7">
            <w:pPr>
              <w:pStyle w:val="Titel"/>
              <w:spacing w:line="240" w:lineRule="auto"/>
              <w:rPr>
                <w:lang w:val="nl-NL"/>
              </w:rPr>
            </w:pPr>
            <w:bookmarkStart w:id="2" w:name="bmTitel"/>
            <w:bookmarkEnd w:id="2"/>
            <w:r w:rsidRPr="007C7EA8">
              <w:rPr>
                <w:lang w:val="nl-NL"/>
              </w:rPr>
              <w:t xml:space="preserve">Toelichting Tekstblok Burgerlijke staat </w:t>
            </w:r>
            <w:r w:rsidR="00DA5EC6">
              <w:rPr>
                <w:lang w:val="nl-NL"/>
              </w:rPr>
              <w:t>v2.0</w:t>
            </w:r>
          </w:p>
        </w:tc>
      </w:tr>
      <w:tr w:rsidR="001D51A7" w14:paraId="302662EB" w14:textId="77777777" w:rsidTr="006820FB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1B4E913C" w14:textId="77777777" w:rsidR="001D51A7" w:rsidRDefault="001D51A7" w:rsidP="001D51A7"/>
        </w:tc>
      </w:tr>
      <w:tr w:rsidR="001D51A7" w14:paraId="60D5E50E" w14:textId="77777777" w:rsidTr="006820FB"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14:paraId="4BADAD15" w14:textId="77777777" w:rsidR="001D51A7" w:rsidRPr="007C7EA8" w:rsidRDefault="001D51A7" w:rsidP="001D51A7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3" w:name="bmSubtitel"/>
            <w:bookmarkEnd w:id="3"/>
            <w:r w:rsidRPr="007C7EA8">
              <w:rPr>
                <w:sz w:val="18"/>
                <w:lang w:val="nl-NL"/>
              </w:rPr>
              <w:t>Automatische Akteverwerking</w:t>
            </w:r>
          </w:p>
        </w:tc>
      </w:tr>
      <w:tr w:rsidR="001D51A7" w14:paraId="764998B9" w14:textId="77777777" w:rsidTr="006820FB"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14:paraId="08C12F8B" w14:textId="77777777" w:rsidR="001D51A7" w:rsidRDefault="001D51A7" w:rsidP="001D51A7"/>
        </w:tc>
      </w:tr>
      <w:tr w:rsidR="001D51A7" w14:paraId="1D8FA6A9" w14:textId="77777777" w:rsidTr="006820FB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074D803" w14:textId="77777777" w:rsidR="001D51A7" w:rsidRDefault="001D51A7" w:rsidP="001D51A7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1D51A7" w14:paraId="3C8CD16A" w14:textId="77777777" w:rsidTr="006820FB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2AF96462" w14:textId="1B98955A" w:rsidR="001D51A7" w:rsidRDefault="00DA5EC6" w:rsidP="001D51A7">
            <w:pPr>
              <w:pStyle w:val="Voettekst"/>
              <w:tabs>
                <w:tab w:val="clear" w:pos="4536"/>
                <w:tab w:val="clear" w:pos="9072"/>
              </w:tabs>
            </w:pPr>
            <w:r>
              <w:t>2.0</w:t>
            </w:r>
          </w:p>
        </w:tc>
      </w:tr>
      <w:tr w:rsidR="001D51A7" w14:paraId="2914741C" w14:textId="77777777" w:rsidTr="006820FB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014AAE7C" w14:textId="77777777" w:rsidR="001D51A7" w:rsidRDefault="001D51A7" w:rsidP="001D51A7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Auteur(s)</w:t>
            </w:r>
          </w:p>
        </w:tc>
      </w:tr>
      <w:tr w:rsidR="001D51A7" w:rsidRPr="00D91C4E" w14:paraId="5C135EC8" w14:textId="77777777" w:rsidTr="006820FB"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14:paraId="10B71E55" w14:textId="1769C439" w:rsidR="001D51A7" w:rsidRPr="00D91C4E" w:rsidRDefault="00DA5EC6" w:rsidP="001D51A7">
            <w:pPr>
              <w:rPr>
                <w:lang w:val="en-GB"/>
              </w:rPr>
            </w:pPr>
            <w:bookmarkStart w:id="4" w:name="bmAuteurs"/>
            <w:bookmarkEnd w:id="4"/>
            <w:ins w:id="5" w:author="Groot, Karina de" w:date="2024-11-13T09:12:00Z" w16du:dateUtc="2024-11-13T08:12:00Z">
              <w:r>
                <w:rPr>
                  <w:lang w:val="en-GB"/>
                </w:rPr>
                <w:t>BOI/BSU2/Team2/</w:t>
              </w:r>
            </w:ins>
            <w:ins w:id="6" w:author="Groot, Karina de" w:date="2024-11-13T09:13:00Z" w16du:dateUtc="2024-11-13T08:13:00Z">
              <w:r>
                <w:rPr>
                  <w:lang w:val="en-GB"/>
                </w:rPr>
                <w:t>AA</w:t>
              </w:r>
            </w:ins>
            <w:del w:id="7" w:author="Groot, Karina de" w:date="2024-11-13T09:12:00Z" w16du:dateUtc="2024-11-13T08:12:00Z">
              <w:r w:rsidR="001D51A7" w:rsidRPr="00D91C4E" w:rsidDel="00DA5EC6">
                <w:rPr>
                  <w:lang w:val="en-GB"/>
                </w:rPr>
                <w:delText>Kadaster IT/RZ/AA/IE</w:delText>
              </w:r>
            </w:del>
          </w:p>
        </w:tc>
      </w:tr>
      <w:tr w:rsidR="001D51A7" w:rsidRPr="00D91C4E" w14:paraId="129B1210" w14:textId="77777777" w:rsidTr="006820FB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6E28142E" w14:textId="77777777" w:rsidR="001D51A7" w:rsidRPr="00D91C4E" w:rsidRDefault="001D51A7" w:rsidP="001D51A7">
            <w:pPr>
              <w:rPr>
                <w:lang w:val="en-GB"/>
              </w:rPr>
            </w:pPr>
          </w:p>
        </w:tc>
      </w:tr>
    </w:tbl>
    <w:p w14:paraId="6210B246" w14:textId="77777777"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</w:pPr>
    </w:p>
    <w:p w14:paraId="359405B1" w14:textId="77777777"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</w:pPr>
    </w:p>
    <w:p w14:paraId="0AAB1E1D" w14:textId="77777777"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</w:pPr>
    </w:p>
    <w:p w14:paraId="61AEE499" w14:textId="77777777" w:rsidR="00451606" w:rsidRPr="00D91C4E" w:rsidRDefault="00451606">
      <w:pPr>
        <w:pStyle w:val="Koptekst"/>
        <w:tabs>
          <w:tab w:val="clear" w:pos="4536"/>
          <w:tab w:val="clear" w:pos="9072"/>
        </w:tabs>
        <w:rPr>
          <w:lang w:val="en-GB"/>
        </w:rPr>
        <w:sectPr w:rsidR="00451606" w:rsidRPr="00D91C4E">
          <w:headerReference w:type="default" r:id="rId8"/>
          <w:footerReference w:type="first" r:id="rId9"/>
          <w:pgSz w:w="11906" w:h="16838" w:code="9"/>
          <w:pgMar w:top="2835" w:right="1304" w:bottom="2552" w:left="1814" w:header="567" w:footer="431" w:gutter="0"/>
          <w:cols w:space="708"/>
        </w:sectPr>
      </w:pPr>
    </w:p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451606" w:rsidRPr="00D91C4E" w14:paraId="34DDBDCD" w14:textId="77777777" w:rsidTr="006820FB">
        <w:trPr>
          <w:gridAfter w:val="1"/>
          <w:wAfter w:w="3686" w:type="dxa"/>
        </w:trPr>
        <w:tc>
          <w:tcPr>
            <w:tcW w:w="5173" w:type="dxa"/>
          </w:tcPr>
          <w:p w14:paraId="0D84A5EA" w14:textId="77777777" w:rsidR="00451606" w:rsidRPr="00D91C4E" w:rsidRDefault="00451606">
            <w:pPr>
              <w:rPr>
                <w:lang w:val="en-GB"/>
              </w:rPr>
            </w:pPr>
          </w:p>
        </w:tc>
      </w:tr>
      <w:tr w:rsidR="00451606" w:rsidRPr="00D91C4E" w14:paraId="2AF08119" w14:textId="77777777" w:rsidTr="006820FB">
        <w:trPr>
          <w:gridAfter w:val="1"/>
          <w:wAfter w:w="3686" w:type="dxa"/>
        </w:trPr>
        <w:tc>
          <w:tcPr>
            <w:tcW w:w="5173" w:type="dxa"/>
          </w:tcPr>
          <w:p w14:paraId="39C7395D" w14:textId="77777777" w:rsidR="00451606" w:rsidRPr="00D91C4E" w:rsidRDefault="00451606">
            <w:pPr>
              <w:rPr>
                <w:lang w:val="en-GB"/>
              </w:rPr>
            </w:pPr>
          </w:p>
        </w:tc>
      </w:tr>
      <w:tr w:rsidR="003F7B43" w:rsidRPr="00D91C4E" w14:paraId="6A97BEE3" w14:textId="77777777" w:rsidTr="006820FB">
        <w:trPr>
          <w:gridAfter w:val="1"/>
          <w:wAfter w:w="3686" w:type="dxa"/>
        </w:trPr>
        <w:tc>
          <w:tcPr>
            <w:tcW w:w="5173" w:type="dxa"/>
          </w:tcPr>
          <w:p w14:paraId="67956D87" w14:textId="078C2320" w:rsidR="003F7B43" w:rsidRPr="007C7EA8" w:rsidRDefault="003F7B43" w:rsidP="003F7B43">
            <w:pPr>
              <w:pStyle w:val="Eenheid"/>
              <w:rPr>
                <w:lang w:val="en-GB"/>
              </w:rPr>
            </w:pPr>
            <w:r w:rsidRPr="001D51A7">
              <w:rPr>
                <w:b w:val="0"/>
                <w:bCs/>
                <w:color w:val="007EA9"/>
              </w:rPr>
              <w:t>Beheer en Ontwikkeling informatietechnologie</w:t>
            </w:r>
            <w:r w:rsidRPr="001D51A7" w:rsidDel="00B8589C">
              <w:rPr>
                <w:b w:val="0"/>
                <w:bCs/>
                <w:color w:val="007EA9"/>
              </w:rPr>
              <w:t xml:space="preserve"> </w:t>
            </w:r>
            <w:r w:rsidRPr="001D51A7">
              <w:rPr>
                <w:b w:val="0"/>
                <w:bCs/>
                <w:color w:val="007EA9"/>
              </w:rPr>
              <w:t>(BOI)</w:t>
            </w:r>
          </w:p>
        </w:tc>
      </w:tr>
      <w:tr w:rsidR="003F7B43" w:rsidRPr="00D91C4E" w14:paraId="7059D27F" w14:textId="77777777" w:rsidTr="009C438F">
        <w:trPr>
          <w:gridAfter w:val="1"/>
          <w:wAfter w:w="3686" w:type="dxa"/>
        </w:trPr>
        <w:tc>
          <w:tcPr>
            <w:tcW w:w="5173" w:type="dxa"/>
            <w:vAlign w:val="bottom"/>
          </w:tcPr>
          <w:p w14:paraId="5A830B6A" w14:textId="7BAB5912" w:rsidR="003F7B43" w:rsidRPr="007C7EA8" w:rsidRDefault="003F7B43" w:rsidP="003F7B43">
            <w:pPr>
              <w:pStyle w:val="Afdeling"/>
              <w:rPr>
                <w:lang w:val="en-GB"/>
              </w:rPr>
            </w:pPr>
            <w:del w:id="8" w:author="Groot, Karina de" w:date="2024-11-13T09:13:00Z" w16du:dateUtc="2024-11-13T08:13:00Z">
              <w:r w:rsidRPr="007C7EA8" w:rsidDel="005F6CE6">
                <w:fldChar w:fldCharType="begin"/>
              </w:r>
              <w:r w:rsidRPr="007C7EA8" w:rsidDel="005F6CE6">
                <w:rPr>
                  <w:lang w:val="en-GB"/>
                </w:rPr>
                <w:delInstrText xml:space="preserve"> STYLEREF Afdeling \* MERGEFORMAT </w:delInstrText>
              </w:r>
              <w:r w:rsidRPr="007C7EA8" w:rsidDel="005F6CE6">
                <w:fldChar w:fldCharType="separate"/>
              </w:r>
              <w:r w:rsidDel="005F6CE6">
                <w:rPr>
                  <w:noProof/>
                  <w:lang w:val="en-GB"/>
                </w:rPr>
                <w:delText>Keten RZ team RZ</w:delText>
              </w:r>
              <w:r w:rsidRPr="007C7EA8" w:rsidDel="005F6CE6">
                <w:fldChar w:fldCharType="end"/>
              </w:r>
            </w:del>
          </w:p>
        </w:tc>
      </w:tr>
      <w:tr w:rsidR="003F7B43" w:rsidRPr="00D91C4E" w14:paraId="6AFE2B0A" w14:textId="77777777" w:rsidTr="006820FB">
        <w:trPr>
          <w:gridAfter w:val="1"/>
          <w:wAfter w:w="3686" w:type="dxa"/>
        </w:trPr>
        <w:tc>
          <w:tcPr>
            <w:tcW w:w="5173" w:type="dxa"/>
          </w:tcPr>
          <w:p w14:paraId="40ED4F0B" w14:textId="77777777" w:rsidR="003F7B43" w:rsidRPr="00D91C4E" w:rsidRDefault="003F7B43" w:rsidP="003F7B43">
            <w:pPr>
              <w:spacing w:before="90"/>
              <w:rPr>
                <w:sz w:val="14"/>
                <w:lang w:val="en-GB"/>
              </w:rPr>
            </w:pPr>
          </w:p>
        </w:tc>
      </w:tr>
      <w:tr w:rsidR="003F7B43" w:rsidRPr="00D91C4E" w14:paraId="5201706B" w14:textId="77777777" w:rsidTr="006820FB">
        <w:trPr>
          <w:gridAfter w:val="1"/>
          <w:wAfter w:w="3686" w:type="dxa"/>
          <w:trHeight w:val="3958"/>
        </w:trPr>
        <w:tc>
          <w:tcPr>
            <w:tcW w:w="5173" w:type="dxa"/>
            <w:vAlign w:val="bottom"/>
          </w:tcPr>
          <w:p w14:paraId="33C61ADD" w14:textId="77777777" w:rsidR="003F7B43" w:rsidRPr="00D91C4E" w:rsidRDefault="003F7B43" w:rsidP="003F7B43">
            <w:pPr>
              <w:pStyle w:val="Kop"/>
              <w:framePr w:wrap="auto" w:vAnchor="margin" w:hAnchor="text" w:xAlign="left" w:yAlign="inline"/>
              <w:rPr>
                <w:lang w:val="en-GB"/>
              </w:rPr>
            </w:pPr>
          </w:p>
        </w:tc>
      </w:tr>
      <w:tr w:rsidR="003F7B43" w:rsidRPr="00D91C4E" w14:paraId="41453ED1" w14:textId="77777777" w:rsidTr="006820FB">
        <w:trPr>
          <w:gridAfter w:val="1"/>
          <w:wAfter w:w="3686" w:type="dxa"/>
          <w:trHeight w:val="135"/>
        </w:trPr>
        <w:tc>
          <w:tcPr>
            <w:tcW w:w="5173" w:type="dxa"/>
          </w:tcPr>
          <w:p w14:paraId="1C429470" w14:textId="77777777" w:rsidR="003F7B43" w:rsidRPr="00D91C4E" w:rsidRDefault="003F7B43" w:rsidP="003F7B43">
            <w:pPr>
              <w:spacing w:before="90"/>
              <w:rPr>
                <w:b/>
                <w:bCs/>
                <w:sz w:val="20"/>
                <w:lang w:val="en-GB"/>
              </w:rPr>
            </w:pPr>
          </w:p>
        </w:tc>
      </w:tr>
      <w:tr w:rsidR="003F7B43" w:rsidRPr="00901666" w14:paraId="25F57DD2" w14:textId="77777777" w:rsidTr="006820FB">
        <w:trPr>
          <w:gridAfter w:val="1"/>
          <w:wAfter w:w="3686" w:type="dxa"/>
          <w:trHeight w:val="181"/>
        </w:trPr>
        <w:tc>
          <w:tcPr>
            <w:tcW w:w="5173" w:type="dxa"/>
          </w:tcPr>
          <w:p w14:paraId="18879F43" w14:textId="230C0C28" w:rsidR="003F7B43" w:rsidRPr="00901666" w:rsidRDefault="003F7B43" w:rsidP="003F7B43">
            <w:r>
              <w:rPr>
                <w:b/>
                <w:bCs/>
                <w:sz w:val="20"/>
              </w:rPr>
              <w:fldChar w:fldCharType="begin"/>
            </w:r>
            <w:r w:rsidRPr="00901666">
              <w:rPr>
                <w:b/>
                <w:bCs/>
                <w:sz w:val="20"/>
              </w:rPr>
              <w:instrText xml:space="preserve"> STYLEREF Titel \* MERGEFORMAT </w:instrText>
            </w:r>
            <w:r>
              <w:rPr>
                <w:b/>
                <w:bCs/>
                <w:sz w:val="20"/>
              </w:rPr>
              <w:fldChar w:fldCharType="separate"/>
            </w:r>
            <w:r>
              <w:rPr>
                <w:b/>
                <w:bCs/>
                <w:noProof/>
                <w:sz w:val="20"/>
              </w:rPr>
              <w:t xml:space="preserve">Toelichting Tekstblok Burgerlijke staat </w:t>
            </w:r>
            <w:del w:id="9" w:author="Groot, Karina de" w:date="2024-11-13T09:14:00Z" w16du:dateUtc="2024-11-13T08:14:00Z">
              <w:r w:rsidDel="003F7B43">
                <w:rPr>
                  <w:b/>
                  <w:bCs/>
                  <w:noProof/>
                  <w:sz w:val="20"/>
                </w:rPr>
                <w:delText>1.1</w:delText>
              </w:r>
            </w:del>
            <w:r>
              <w:rPr>
                <w:b/>
                <w:bCs/>
                <w:sz w:val="20"/>
              </w:rPr>
              <w:fldChar w:fldCharType="end"/>
            </w:r>
            <w:ins w:id="10" w:author="Groot, Karina de" w:date="2024-11-13T09:14:00Z" w16du:dateUtc="2024-11-13T08:14:00Z">
              <w:r>
                <w:rPr>
                  <w:b/>
                  <w:bCs/>
                  <w:sz w:val="20"/>
                </w:rPr>
                <w:t>v2.0</w:t>
              </w:r>
            </w:ins>
          </w:p>
        </w:tc>
      </w:tr>
      <w:tr w:rsidR="003F7B43" w:rsidRPr="00901666" w14:paraId="599F7258" w14:textId="77777777" w:rsidTr="006820FB">
        <w:trPr>
          <w:gridAfter w:val="1"/>
          <w:wAfter w:w="3686" w:type="dxa"/>
        </w:trPr>
        <w:tc>
          <w:tcPr>
            <w:tcW w:w="5173" w:type="dxa"/>
          </w:tcPr>
          <w:p w14:paraId="55E8A8C5" w14:textId="77777777" w:rsidR="003F7B43" w:rsidRPr="00901666" w:rsidRDefault="003F7B43" w:rsidP="003F7B43"/>
        </w:tc>
      </w:tr>
      <w:tr w:rsidR="003F7B43" w:rsidRPr="00D91C4E" w14:paraId="7614E990" w14:textId="77777777" w:rsidTr="006820FB">
        <w:trPr>
          <w:gridAfter w:val="1"/>
          <w:wAfter w:w="3686" w:type="dxa"/>
          <w:trHeight w:val="268"/>
        </w:trPr>
        <w:tc>
          <w:tcPr>
            <w:tcW w:w="5173" w:type="dxa"/>
          </w:tcPr>
          <w:p w14:paraId="54F27F92" w14:textId="77777777" w:rsidR="003F7B43" w:rsidRPr="00D91C4E" w:rsidRDefault="003F7B43" w:rsidP="003F7B43">
            <w:pPr>
              <w:rPr>
                <w:lang w:val="en-GB"/>
              </w:rPr>
            </w:pPr>
            <w:r>
              <w:fldChar w:fldCharType="begin"/>
            </w:r>
            <w:r w:rsidRPr="00D91C4E">
              <w:rPr>
                <w:lang w:val="en-GB"/>
              </w:rPr>
              <w:instrText xml:space="preserve"> STYLEREF </w:instrText>
            </w:r>
            <w:r>
              <w:rPr>
                <w:lang w:val="en-GB"/>
              </w:rPr>
              <w:instrText>Onder</w:instrText>
            </w:r>
            <w:r w:rsidRPr="00D91C4E">
              <w:rPr>
                <w:lang w:val="en-GB"/>
              </w:rPr>
              <w:instrText xml:space="preserve">titel \* MERGEFORMAT </w:instrText>
            </w:r>
            <w:r>
              <w:fldChar w:fldCharType="separate"/>
            </w:r>
            <w:r w:rsidRPr="00D40B3D">
              <w:rPr>
                <w:b/>
                <w:bCs/>
                <w:noProof/>
              </w:rPr>
              <w:t>Automatische Akteverwerking</w:t>
            </w:r>
            <w:r>
              <w:fldChar w:fldCharType="end"/>
            </w:r>
          </w:p>
        </w:tc>
      </w:tr>
      <w:tr w:rsidR="003F7B43" w:rsidRPr="00D91C4E" w14:paraId="16CD66A1" w14:textId="77777777" w:rsidTr="006820FB">
        <w:trPr>
          <w:gridAfter w:val="1"/>
          <w:wAfter w:w="3686" w:type="dxa"/>
          <w:cantSplit/>
          <w:trHeight w:hRule="exact" w:val="345"/>
        </w:trPr>
        <w:tc>
          <w:tcPr>
            <w:tcW w:w="5173" w:type="dxa"/>
            <w:vAlign w:val="bottom"/>
          </w:tcPr>
          <w:p w14:paraId="1B513E3D" w14:textId="77777777" w:rsidR="003F7B43" w:rsidRPr="00D91C4E" w:rsidRDefault="003F7B43" w:rsidP="003F7B43">
            <w:pPr>
              <w:rPr>
                <w:lang w:val="en-GB"/>
              </w:rPr>
            </w:pPr>
          </w:p>
        </w:tc>
      </w:tr>
      <w:tr w:rsidR="003F7B43" w14:paraId="17D30BBD" w14:textId="77777777" w:rsidTr="006820FB">
        <w:trPr>
          <w:gridAfter w:val="1"/>
          <w:wAfter w:w="3686" w:type="dxa"/>
          <w:cantSplit/>
          <w:trHeight w:hRule="exact" w:val="333"/>
        </w:trPr>
        <w:tc>
          <w:tcPr>
            <w:tcW w:w="5173" w:type="dxa"/>
            <w:vAlign w:val="bottom"/>
          </w:tcPr>
          <w:p w14:paraId="60E6F85E" w14:textId="77777777" w:rsidR="003F7B43" w:rsidRDefault="003F7B43" w:rsidP="003F7B43">
            <w:pPr>
              <w:pStyle w:val="kopje"/>
            </w:pPr>
            <w:r>
              <w:t>Opdrachtgever</w:t>
            </w:r>
          </w:p>
        </w:tc>
      </w:tr>
      <w:tr w:rsidR="003F7B43" w14:paraId="47EF4A0D" w14:textId="77777777" w:rsidTr="006820FB">
        <w:trPr>
          <w:gridAfter w:val="1"/>
          <w:wAfter w:w="3686" w:type="dxa"/>
          <w:cantSplit/>
          <w:trHeight w:val="244"/>
        </w:trPr>
        <w:tc>
          <w:tcPr>
            <w:tcW w:w="5173" w:type="dxa"/>
            <w:vAlign w:val="bottom"/>
          </w:tcPr>
          <w:p w14:paraId="1676001E" w14:textId="6C111C93" w:rsidR="003F7B43" w:rsidRDefault="003F7B43" w:rsidP="003F7B43">
            <w:bookmarkStart w:id="11" w:name="bmOpdrachtgever"/>
            <w:bookmarkEnd w:id="11"/>
            <w:ins w:id="12" w:author="Groot, Karina de" w:date="2024-11-13T09:14:00Z" w16du:dateUtc="2024-11-13T08:14:00Z">
              <w:r>
                <w:t>ODR/DPI</w:t>
              </w:r>
            </w:ins>
            <w:del w:id="13" w:author="Groot, Karina de" w:date="2024-11-13T09:14:00Z" w16du:dateUtc="2024-11-13T08:14:00Z">
              <w:r w:rsidDel="003F7B43">
                <w:delText>Kadaster RZ/PPB</w:delText>
              </w:r>
            </w:del>
          </w:p>
        </w:tc>
      </w:tr>
      <w:tr w:rsidR="003F7B43" w14:paraId="7D5EAFB2" w14:textId="77777777" w:rsidTr="006820FB">
        <w:trPr>
          <w:gridAfter w:val="1"/>
          <w:wAfter w:w="3686" w:type="dxa"/>
          <w:cantSplit/>
          <w:trHeight w:hRule="exact" w:val="313"/>
        </w:trPr>
        <w:tc>
          <w:tcPr>
            <w:tcW w:w="5173" w:type="dxa"/>
            <w:vAlign w:val="bottom"/>
          </w:tcPr>
          <w:p w14:paraId="41F8B5AE" w14:textId="77777777" w:rsidR="003F7B43" w:rsidRDefault="003F7B43" w:rsidP="003F7B43">
            <w:pPr>
              <w:pStyle w:val="kopje"/>
            </w:pPr>
            <w:r>
              <w:t>Status</w:t>
            </w:r>
          </w:p>
        </w:tc>
      </w:tr>
      <w:tr w:rsidR="003F7B43" w14:paraId="426AE7AD" w14:textId="77777777" w:rsidTr="006820FB">
        <w:trPr>
          <w:gridAfter w:val="1"/>
          <w:wAfter w:w="3686" w:type="dxa"/>
          <w:cantSplit/>
          <w:trHeight w:val="244"/>
        </w:trPr>
        <w:tc>
          <w:tcPr>
            <w:tcW w:w="5173" w:type="dxa"/>
            <w:vAlign w:val="bottom"/>
          </w:tcPr>
          <w:p w14:paraId="3487378D" w14:textId="77777777" w:rsidR="003F7B43" w:rsidRDefault="003F7B43" w:rsidP="003F7B43">
            <w:bookmarkStart w:id="14" w:name="bmStatus"/>
            <w:bookmarkEnd w:id="14"/>
            <w:r>
              <w:t>Definitief</w:t>
            </w:r>
          </w:p>
        </w:tc>
      </w:tr>
      <w:tr w:rsidR="003F7B43" w14:paraId="249A246E" w14:textId="77777777" w:rsidTr="006820FB">
        <w:trPr>
          <w:gridAfter w:val="1"/>
          <w:wAfter w:w="3686" w:type="dxa"/>
          <w:cantSplit/>
          <w:trHeight w:hRule="exact" w:val="332"/>
        </w:trPr>
        <w:tc>
          <w:tcPr>
            <w:tcW w:w="5173" w:type="dxa"/>
            <w:vAlign w:val="bottom"/>
          </w:tcPr>
          <w:p w14:paraId="1A46AE51" w14:textId="77777777" w:rsidR="003F7B43" w:rsidRDefault="003F7B43" w:rsidP="003F7B43">
            <w:pPr>
              <w:pStyle w:val="kopje"/>
            </w:pPr>
          </w:p>
        </w:tc>
      </w:tr>
      <w:tr w:rsidR="003F7B43" w14:paraId="34061AEA" w14:textId="77777777" w:rsidTr="006820FB">
        <w:trPr>
          <w:gridAfter w:val="1"/>
          <w:wAfter w:w="3686" w:type="dxa"/>
          <w:cantSplit/>
          <w:trHeight w:val="238"/>
        </w:trPr>
        <w:tc>
          <w:tcPr>
            <w:tcW w:w="5173" w:type="dxa"/>
            <w:vAlign w:val="bottom"/>
          </w:tcPr>
          <w:p w14:paraId="487462FB" w14:textId="77777777" w:rsidR="003F7B43" w:rsidRDefault="003F7B43" w:rsidP="003F7B43">
            <w:bookmarkStart w:id="15" w:name="bmVerspreiding"/>
            <w:bookmarkEnd w:id="15"/>
          </w:p>
        </w:tc>
      </w:tr>
      <w:tr w:rsidR="003F7B43" w14:paraId="56F1F227" w14:textId="77777777" w:rsidTr="006820FB"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14:paraId="694353C7" w14:textId="77777777" w:rsidR="003F7B43" w:rsidRDefault="003F7B43" w:rsidP="003F7B43"/>
        </w:tc>
      </w:tr>
    </w:tbl>
    <w:p w14:paraId="1AE39B7C" w14:textId="77777777" w:rsidR="0064128C" w:rsidRPr="0064128C" w:rsidRDefault="0064128C" w:rsidP="0064128C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451606" w14:paraId="68489F35" w14:textId="77777777" w:rsidTr="006820FB">
        <w:trPr>
          <w:cantSplit/>
          <w:trHeight w:hRule="exact" w:val="332"/>
        </w:trPr>
        <w:tc>
          <w:tcPr>
            <w:tcW w:w="5173" w:type="dxa"/>
            <w:vAlign w:val="bottom"/>
          </w:tcPr>
          <w:p w14:paraId="28D0AB4E" w14:textId="77777777" w:rsidR="00451606" w:rsidRDefault="00451606">
            <w:pPr>
              <w:pStyle w:val="kopje"/>
              <w:keepNext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4510A638" w14:textId="77777777" w:rsidR="00451606" w:rsidRDefault="00451606">
      <w:pPr>
        <w:keepNext/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451606" w14:paraId="32FF08D8" w14:textId="77777777" w:rsidTr="006820FB">
        <w:trPr>
          <w:cantSplit/>
          <w:trHeight w:hRule="exact" w:val="281"/>
          <w:tblHeader/>
        </w:trPr>
        <w:tc>
          <w:tcPr>
            <w:tcW w:w="779" w:type="dxa"/>
            <w:vAlign w:val="bottom"/>
          </w:tcPr>
          <w:p w14:paraId="2AC596C0" w14:textId="77777777"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79350682" w14:textId="77777777"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0247A35D" w14:textId="77777777"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1152DD43" w14:textId="77777777" w:rsidR="00451606" w:rsidRDefault="00451606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451606" w:rsidRPr="0010000A" w14:paraId="13795F03" w14:textId="77777777" w:rsidTr="006820FB">
        <w:trPr>
          <w:cantSplit/>
        </w:trPr>
        <w:tc>
          <w:tcPr>
            <w:tcW w:w="779" w:type="dxa"/>
          </w:tcPr>
          <w:p w14:paraId="7D03051B" w14:textId="77777777" w:rsidR="00451606" w:rsidRDefault="009C2E3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bookmarkStart w:id="16" w:name="bmVersie"/>
            <w:bookmarkEnd w:id="16"/>
            <w:r>
              <w:rPr>
                <w:rStyle w:val="Versie0"/>
              </w:rPr>
              <w:t>0.1</w:t>
            </w:r>
          </w:p>
        </w:tc>
        <w:tc>
          <w:tcPr>
            <w:tcW w:w="1701" w:type="dxa"/>
          </w:tcPr>
          <w:p w14:paraId="77E7D750" w14:textId="77777777" w:rsidR="00451606" w:rsidRDefault="009C2E31">
            <w:pPr>
              <w:rPr>
                <w:rStyle w:val="Datumopmaakprofiel"/>
              </w:rPr>
            </w:pPr>
            <w:bookmarkStart w:id="17" w:name="bmDatum"/>
            <w:bookmarkEnd w:id="17"/>
            <w:r>
              <w:rPr>
                <w:rStyle w:val="Datumopmaakprofiel"/>
              </w:rPr>
              <w:t>2 april 2013</w:t>
            </w:r>
          </w:p>
        </w:tc>
        <w:tc>
          <w:tcPr>
            <w:tcW w:w="1985" w:type="dxa"/>
          </w:tcPr>
          <w:p w14:paraId="143C17AB" w14:textId="77777777" w:rsidR="00451606" w:rsidRPr="00D91C4E" w:rsidRDefault="00D91C4E">
            <w:pPr>
              <w:rPr>
                <w:lang w:val="en-GB"/>
              </w:rPr>
            </w:pPr>
            <w:r w:rsidRPr="00D91C4E">
              <w:rPr>
                <w:lang w:val="en-GB"/>
              </w:rPr>
              <w:t>Kadaster IT/RZ/AA/IE</w:t>
            </w:r>
          </w:p>
        </w:tc>
        <w:tc>
          <w:tcPr>
            <w:tcW w:w="4394" w:type="dxa"/>
          </w:tcPr>
          <w:p w14:paraId="6064BB7C" w14:textId="77777777" w:rsidR="00451606" w:rsidRPr="0010000A" w:rsidRDefault="008C5FC5">
            <w:r>
              <w:t>RFC-49875/</w:t>
            </w:r>
            <w:r w:rsidR="00D91C4E" w:rsidRPr="0010000A">
              <w:t>50035 Initiële versie</w:t>
            </w:r>
          </w:p>
        </w:tc>
      </w:tr>
      <w:tr w:rsidR="009C2E31" w:rsidRPr="0010000A" w14:paraId="36F27FC1" w14:textId="77777777" w:rsidTr="006820FB">
        <w:trPr>
          <w:cantSplit/>
        </w:trPr>
        <w:tc>
          <w:tcPr>
            <w:tcW w:w="779" w:type="dxa"/>
          </w:tcPr>
          <w:p w14:paraId="323EBD33" w14:textId="77777777" w:rsidR="009C2E31" w:rsidRDefault="009C2E3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1.0</w:t>
            </w:r>
          </w:p>
        </w:tc>
        <w:tc>
          <w:tcPr>
            <w:tcW w:w="1701" w:type="dxa"/>
          </w:tcPr>
          <w:p w14:paraId="2BED0F77" w14:textId="77777777" w:rsidR="009C2E31" w:rsidRDefault="009C2E31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3 juli 2013</w:t>
            </w:r>
          </w:p>
        </w:tc>
        <w:tc>
          <w:tcPr>
            <w:tcW w:w="1985" w:type="dxa"/>
          </w:tcPr>
          <w:p w14:paraId="40771C13" w14:textId="77777777" w:rsidR="009C2E31" w:rsidRPr="00D91C4E" w:rsidRDefault="009C2E31" w:rsidP="00A87CF8">
            <w:pPr>
              <w:rPr>
                <w:lang w:val="en-GB"/>
              </w:rPr>
            </w:pPr>
            <w:r w:rsidRPr="00D91C4E">
              <w:rPr>
                <w:lang w:val="en-GB"/>
              </w:rPr>
              <w:t>Kadaster IT/RZ/AA/IE</w:t>
            </w:r>
          </w:p>
        </w:tc>
        <w:tc>
          <w:tcPr>
            <w:tcW w:w="4394" w:type="dxa"/>
          </w:tcPr>
          <w:p w14:paraId="347CE88F" w14:textId="77777777" w:rsidR="009C2E31" w:rsidRPr="0010000A" w:rsidRDefault="009C2E31" w:rsidP="00A87CF8">
            <w:r>
              <w:t>RFC-49875/</w:t>
            </w:r>
            <w:r w:rsidRPr="0010000A">
              <w:t xml:space="preserve">50035 </w:t>
            </w:r>
            <w:r>
              <w:t>Definitieve</w:t>
            </w:r>
            <w:r w:rsidRPr="0010000A">
              <w:t xml:space="preserve"> versie, Tekstblok v1.0</w:t>
            </w:r>
          </w:p>
        </w:tc>
      </w:tr>
      <w:tr w:rsidR="00E92D22" w:rsidRPr="00E92D22" w14:paraId="5D537D08" w14:textId="77777777" w:rsidTr="006820FB">
        <w:trPr>
          <w:cantSplit/>
        </w:trPr>
        <w:tc>
          <w:tcPr>
            <w:tcW w:w="779" w:type="dxa"/>
          </w:tcPr>
          <w:p w14:paraId="101BE5BC" w14:textId="77777777" w:rsidR="00E92D22" w:rsidRDefault="00E92D22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1.1</w:t>
            </w:r>
          </w:p>
        </w:tc>
        <w:tc>
          <w:tcPr>
            <w:tcW w:w="1701" w:type="dxa"/>
          </w:tcPr>
          <w:p w14:paraId="19490FE0" w14:textId="77777777" w:rsidR="00E92D22" w:rsidRDefault="00E92D22">
            <w:pPr>
              <w:rPr>
                <w:rStyle w:val="Datumopmaakprofiel"/>
              </w:rPr>
            </w:pPr>
            <w:smartTag w:uri="urn:schemas-microsoft-com:office:smarttags" w:element="date">
              <w:smartTagPr>
                <w:attr w:name="ls" w:val="trans"/>
                <w:attr w:name="Month" w:val="8"/>
                <w:attr w:name="Day" w:val="12"/>
                <w:attr w:name="Year" w:val="2013"/>
              </w:smartTagPr>
              <w:r>
                <w:rPr>
                  <w:rStyle w:val="Datumopmaakprofiel"/>
                </w:rPr>
                <w:t>12 augustus 2013</w:t>
              </w:r>
            </w:smartTag>
          </w:p>
        </w:tc>
        <w:tc>
          <w:tcPr>
            <w:tcW w:w="1985" w:type="dxa"/>
          </w:tcPr>
          <w:p w14:paraId="22F2CF28" w14:textId="77777777" w:rsidR="00E92D22" w:rsidRPr="00D91C4E" w:rsidRDefault="00E92D22" w:rsidP="00A87CF8">
            <w:pPr>
              <w:rPr>
                <w:lang w:val="en-GB"/>
              </w:rPr>
            </w:pPr>
            <w:r w:rsidRPr="00D91C4E">
              <w:rPr>
                <w:lang w:val="en-GB"/>
              </w:rPr>
              <w:t>Kadaster IT/RZ/AA/IE</w:t>
            </w:r>
          </w:p>
        </w:tc>
        <w:tc>
          <w:tcPr>
            <w:tcW w:w="4394" w:type="dxa"/>
          </w:tcPr>
          <w:p w14:paraId="5801EFA5" w14:textId="77777777" w:rsidR="00E92D22" w:rsidRPr="00E92D22" w:rsidRDefault="00E92D22" w:rsidP="00A87CF8">
            <w:r w:rsidRPr="00E92D22">
              <w:t>RFC-</w:t>
            </w:r>
            <w:r>
              <w:t>49875/</w:t>
            </w:r>
            <w:r w:rsidRPr="0010000A">
              <w:t>50035</w:t>
            </w:r>
            <w:r>
              <w:t xml:space="preserve"> </w:t>
            </w:r>
            <w:r w:rsidR="00C77125">
              <w:t xml:space="preserve">Tekstblok v1.0 </w:t>
            </w:r>
            <w:r>
              <w:t xml:space="preserve">aanpassing tbv MID, nummering variant 1 </w:t>
            </w:r>
            <w:r w:rsidR="00C567B9">
              <w:t>aangepast aan de bestaande nummering voor de tekstkeuze (k_BurgerlijkeStaatTekst)</w:t>
            </w:r>
            <w:r>
              <w:t>.</w:t>
            </w:r>
          </w:p>
        </w:tc>
      </w:tr>
      <w:tr w:rsidR="00D1758A" w:rsidRPr="00D1758A" w14:paraId="25A09B60" w14:textId="77777777" w:rsidTr="006820FB">
        <w:trPr>
          <w:cantSplit/>
        </w:trPr>
        <w:tc>
          <w:tcPr>
            <w:tcW w:w="779" w:type="dxa"/>
          </w:tcPr>
          <w:p w14:paraId="66F091EB" w14:textId="77777777" w:rsidR="00D1758A" w:rsidRDefault="00D1758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</w:t>
            </w:r>
            <w:r w:rsidR="00C77125">
              <w:rPr>
                <w:rStyle w:val="Versie0"/>
              </w:rPr>
              <w:t>.</w:t>
            </w:r>
            <w:r>
              <w:rPr>
                <w:rStyle w:val="Versie0"/>
              </w:rPr>
              <w:t>2</w:t>
            </w:r>
          </w:p>
        </w:tc>
        <w:tc>
          <w:tcPr>
            <w:tcW w:w="1701" w:type="dxa"/>
          </w:tcPr>
          <w:p w14:paraId="361AC16F" w14:textId="77777777" w:rsidR="00D1758A" w:rsidRDefault="00C77125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8</w:t>
            </w:r>
            <w:r w:rsidR="00D1758A">
              <w:rPr>
                <w:rStyle w:val="Datumopmaakprofiel"/>
              </w:rPr>
              <w:t xml:space="preserve"> november 2013</w:t>
            </w:r>
          </w:p>
        </w:tc>
        <w:tc>
          <w:tcPr>
            <w:tcW w:w="1985" w:type="dxa"/>
          </w:tcPr>
          <w:p w14:paraId="3B7B89BB" w14:textId="77777777" w:rsidR="00D1758A" w:rsidRPr="00D91C4E" w:rsidRDefault="00D1758A" w:rsidP="00A87CF8">
            <w:pPr>
              <w:rPr>
                <w:lang w:val="en-GB"/>
              </w:rPr>
            </w:pPr>
            <w:r w:rsidRPr="00D91C4E">
              <w:rPr>
                <w:lang w:val="en-GB"/>
              </w:rPr>
              <w:t>Kadaster IT/RZ/AA/IE</w:t>
            </w:r>
          </w:p>
        </w:tc>
        <w:tc>
          <w:tcPr>
            <w:tcW w:w="4394" w:type="dxa"/>
          </w:tcPr>
          <w:p w14:paraId="0D5F8C93" w14:textId="77777777" w:rsidR="00D1758A" w:rsidRPr="00D1758A" w:rsidRDefault="00D1758A" w:rsidP="00A87CF8">
            <w:r w:rsidRPr="00E92D22">
              <w:t>RFC-</w:t>
            </w:r>
            <w:r>
              <w:t>49875/</w:t>
            </w:r>
            <w:r w:rsidRPr="0010000A">
              <w:t>50035</w:t>
            </w:r>
            <w:r>
              <w:t xml:space="preserve"> </w:t>
            </w:r>
            <w:r w:rsidR="00C77125">
              <w:t xml:space="preserve">Tekstblok v1.0 </w:t>
            </w:r>
            <w:r>
              <w:t>AA620 tia_IndPartij verwijderd, wordt niet meer gebruikt.</w:t>
            </w:r>
          </w:p>
        </w:tc>
      </w:tr>
      <w:tr w:rsidR="007C7EA8" w:rsidRPr="00D1758A" w14:paraId="47BA8DB1" w14:textId="77777777" w:rsidTr="006820FB">
        <w:trPr>
          <w:cantSplit/>
        </w:trPr>
        <w:tc>
          <w:tcPr>
            <w:tcW w:w="779" w:type="dxa"/>
          </w:tcPr>
          <w:p w14:paraId="1D757FA7" w14:textId="77777777" w:rsidR="007C7EA8" w:rsidRDefault="007C7EA8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1.3</w:t>
            </w:r>
          </w:p>
        </w:tc>
        <w:tc>
          <w:tcPr>
            <w:tcW w:w="1701" w:type="dxa"/>
          </w:tcPr>
          <w:p w14:paraId="3FAEF1F9" w14:textId="77777777" w:rsidR="007C7EA8" w:rsidRDefault="007C7EA8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9 maart 2016</w:t>
            </w:r>
          </w:p>
        </w:tc>
        <w:tc>
          <w:tcPr>
            <w:tcW w:w="1985" w:type="dxa"/>
          </w:tcPr>
          <w:p w14:paraId="3585C229" w14:textId="77777777" w:rsidR="007C7EA8" w:rsidRPr="00D91C4E" w:rsidRDefault="007C7EA8" w:rsidP="00A87CF8">
            <w:pPr>
              <w:rPr>
                <w:lang w:val="en-GB"/>
              </w:rPr>
            </w:pPr>
            <w:r>
              <w:rPr>
                <w:lang w:val="en-GB"/>
              </w:rPr>
              <w:t>Kadaster IT/AV/KIW/AA</w:t>
            </w:r>
          </w:p>
        </w:tc>
        <w:tc>
          <w:tcPr>
            <w:tcW w:w="4394" w:type="dxa"/>
          </w:tcPr>
          <w:p w14:paraId="67767D87" w14:textId="77777777" w:rsidR="007C7EA8" w:rsidRPr="00E92D22" w:rsidRDefault="007C7EA8" w:rsidP="00A87CF8">
            <w:r>
              <w:t>AA-910 Tekstblok v1.0 Partnergegevens Gevolmachtigde toegevoegd</w:t>
            </w:r>
            <w:r w:rsidR="00223A99">
              <w:t>, beschrijving variabelen burgerlijke staat tekst aangepast.</w:t>
            </w:r>
          </w:p>
        </w:tc>
      </w:tr>
      <w:tr w:rsidR="00DA6D77" w:rsidRPr="00D1758A" w14:paraId="57599C7E" w14:textId="77777777" w:rsidTr="006820FB">
        <w:trPr>
          <w:cantSplit/>
        </w:trPr>
        <w:tc>
          <w:tcPr>
            <w:tcW w:w="779" w:type="dxa"/>
          </w:tcPr>
          <w:p w14:paraId="5ADA9D7C" w14:textId="77777777" w:rsidR="00DA6D77" w:rsidRDefault="00DA6D77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lastRenderedPageBreak/>
              <w:t>1.4</w:t>
            </w:r>
          </w:p>
        </w:tc>
        <w:tc>
          <w:tcPr>
            <w:tcW w:w="1701" w:type="dxa"/>
          </w:tcPr>
          <w:p w14:paraId="0FD88441" w14:textId="77777777" w:rsidR="00DA6D77" w:rsidRDefault="005234EF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2 mei</w:t>
            </w:r>
            <w:r w:rsidR="00DA6D77">
              <w:rPr>
                <w:rStyle w:val="Datumopmaakprofiel"/>
              </w:rPr>
              <w:t xml:space="preserve"> 2018</w:t>
            </w:r>
          </w:p>
        </w:tc>
        <w:tc>
          <w:tcPr>
            <w:tcW w:w="1985" w:type="dxa"/>
          </w:tcPr>
          <w:p w14:paraId="00565BCD" w14:textId="77777777" w:rsidR="00DA6D77" w:rsidRDefault="00393C3C" w:rsidP="00A87CF8">
            <w:pPr>
              <w:rPr>
                <w:lang w:val="en-GB"/>
              </w:rPr>
            </w:pPr>
            <w:r w:rsidRPr="00D21705"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14:paraId="0C0C8511" w14:textId="77777777" w:rsidR="00DA6D77" w:rsidRDefault="00393C3C" w:rsidP="002C1B60">
            <w:r>
              <w:t>AA-3748 Toevoegen in beperkte gemeenschap van goederen</w:t>
            </w:r>
            <w:r w:rsidR="00C72445">
              <w:br/>
            </w:r>
            <w:r w:rsidR="00C72445" w:rsidRPr="00C72445">
              <w:t>AA-</w:t>
            </w:r>
            <w:r w:rsidR="002C1B60">
              <w:t>3777 G</w:t>
            </w:r>
            <w:r w:rsidR="00C72445">
              <w:t>eregistreerd partnerschap i.p.v. Geregistreerd partner gebruiken.</w:t>
            </w:r>
          </w:p>
        </w:tc>
      </w:tr>
      <w:tr w:rsidR="00EF753C" w:rsidRPr="00D1758A" w14:paraId="0FB19CAE" w14:textId="77777777" w:rsidTr="006820FB">
        <w:trPr>
          <w:cantSplit/>
        </w:trPr>
        <w:tc>
          <w:tcPr>
            <w:tcW w:w="779" w:type="dxa"/>
          </w:tcPr>
          <w:p w14:paraId="23D56249" w14:textId="77777777" w:rsidR="00EF753C" w:rsidRDefault="00EF753C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</w:rPr>
            </w:pPr>
            <w:r>
              <w:rPr>
                <w:rStyle w:val="Versie0"/>
              </w:rPr>
              <w:t>1.5</w:t>
            </w:r>
          </w:p>
        </w:tc>
        <w:tc>
          <w:tcPr>
            <w:tcW w:w="1701" w:type="dxa"/>
          </w:tcPr>
          <w:p w14:paraId="4C2850E0" w14:textId="77777777" w:rsidR="00EF753C" w:rsidRDefault="00EF753C">
            <w:pPr>
              <w:rPr>
                <w:rStyle w:val="Datumopmaakprofiel"/>
              </w:rPr>
            </w:pPr>
            <w:r>
              <w:rPr>
                <w:rStyle w:val="Datumopmaakprofiel"/>
              </w:rPr>
              <w:t>11 juni 2018</w:t>
            </w:r>
          </w:p>
        </w:tc>
        <w:tc>
          <w:tcPr>
            <w:tcW w:w="1985" w:type="dxa"/>
          </w:tcPr>
          <w:p w14:paraId="41B390B8" w14:textId="77777777" w:rsidR="00EF753C" w:rsidRPr="00D21705" w:rsidRDefault="00EF753C" w:rsidP="00A87CF8">
            <w:pPr>
              <w:rPr>
                <w:sz w:val="16"/>
                <w:szCs w:val="16"/>
                <w:lang w:val="en-US"/>
              </w:rPr>
            </w:pPr>
            <w:r w:rsidRPr="00D21705">
              <w:rPr>
                <w:sz w:val="16"/>
                <w:szCs w:val="16"/>
                <w:lang w:val="en-US"/>
              </w:rPr>
              <w:t>IT/LG/AA</w:t>
            </w:r>
          </w:p>
        </w:tc>
        <w:tc>
          <w:tcPr>
            <w:tcW w:w="4394" w:type="dxa"/>
          </w:tcPr>
          <w:p w14:paraId="20C3B98A" w14:textId="77777777" w:rsidR="00EF753C" w:rsidRDefault="00EF753C" w:rsidP="00AE701A">
            <w:r w:rsidRPr="00EF753C">
              <w:t>AA-4025</w:t>
            </w:r>
            <w:r>
              <w:t xml:space="preserve"> Terugdraaien issue AA-3</w:t>
            </w:r>
            <w:r w:rsidR="00AE701A">
              <w:t>777</w:t>
            </w:r>
            <w:r>
              <w:t xml:space="preserve"> (Geregistreerd partnerschap).</w:t>
            </w:r>
          </w:p>
        </w:tc>
      </w:tr>
      <w:tr w:rsidR="003F7B43" w:rsidRPr="00D1758A" w14:paraId="0242518B" w14:textId="77777777" w:rsidTr="006820FB">
        <w:trPr>
          <w:cantSplit/>
          <w:ins w:id="18" w:author="Groot, Karina de" w:date="2024-11-13T09:14:00Z"/>
        </w:trPr>
        <w:tc>
          <w:tcPr>
            <w:tcW w:w="779" w:type="dxa"/>
          </w:tcPr>
          <w:p w14:paraId="25B397EB" w14:textId="1FB57699" w:rsidR="003F7B43" w:rsidRDefault="003F7B43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ins w:id="19" w:author="Groot, Karina de" w:date="2024-11-13T09:14:00Z" w16du:dateUtc="2024-11-13T08:14:00Z"/>
                <w:rStyle w:val="Versie0"/>
              </w:rPr>
            </w:pPr>
            <w:ins w:id="20" w:author="Groot, Karina de" w:date="2024-11-13T09:14:00Z" w16du:dateUtc="2024-11-13T08:14:00Z">
              <w:r>
                <w:rPr>
                  <w:rStyle w:val="Versie0"/>
                </w:rPr>
                <w:t>2.0</w:t>
              </w:r>
            </w:ins>
          </w:p>
        </w:tc>
        <w:tc>
          <w:tcPr>
            <w:tcW w:w="1701" w:type="dxa"/>
          </w:tcPr>
          <w:p w14:paraId="75D7CBFD" w14:textId="4A7FD295" w:rsidR="003F7B43" w:rsidRDefault="003F7B43">
            <w:pPr>
              <w:rPr>
                <w:ins w:id="21" w:author="Groot, Karina de" w:date="2024-11-13T09:14:00Z" w16du:dateUtc="2024-11-13T08:14:00Z"/>
                <w:rStyle w:val="Datumopmaakprofiel"/>
              </w:rPr>
            </w:pPr>
            <w:ins w:id="22" w:author="Groot, Karina de" w:date="2024-11-13T09:14:00Z" w16du:dateUtc="2024-11-13T08:14:00Z">
              <w:r>
                <w:rPr>
                  <w:rStyle w:val="Datumopmaakprofiel"/>
                </w:rPr>
                <w:t>13 november 2024</w:t>
              </w:r>
            </w:ins>
          </w:p>
        </w:tc>
        <w:tc>
          <w:tcPr>
            <w:tcW w:w="1985" w:type="dxa"/>
          </w:tcPr>
          <w:p w14:paraId="72B99CE5" w14:textId="5263B66C" w:rsidR="003F7B43" w:rsidRPr="00D21705" w:rsidRDefault="003F7B43" w:rsidP="00A87CF8">
            <w:pPr>
              <w:rPr>
                <w:ins w:id="23" w:author="Groot, Karina de" w:date="2024-11-13T09:14:00Z" w16du:dateUtc="2024-11-13T08:14:00Z"/>
                <w:sz w:val="16"/>
                <w:szCs w:val="16"/>
                <w:lang w:val="en-US"/>
              </w:rPr>
            </w:pPr>
            <w:ins w:id="24" w:author="Groot, Karina de" w:date="2024-11-13T09:14:00Z" w16du:dateUtc="2024-11-13T08:14:00Z">
              <w:r>
                <w:rPr>
                  <w:sz w:val="16"/>
                  <w:szCs w:val="16"/>
                  <w:lang w:val="en-US"/>
                </w:rPr>
                <w:t>BOI</w:t>
              </w:r>
            </w:ins>
            <w:ins w:id="25" w:author="Groot, Karina de" w:date="2024-11-13T09:15:00Z" w16du:dateUtc="2024-11-13T08:15:00Z">
              <w:r>
                <w:rPr>
                  <w:sz w:val="16"/>
                  <w:szCs w:val="16"/>
                  <w:lang w:val="en-US"/>
                </w:rPr>
                <w:t>/BSU2/Team2/AA</w:t>
              </w:r>
            </w:ins>
          </w:p>
        </w:tc>
        <w:tc>
          <w:tcPr>
            <w:tcW w:w="4394" w:type="dxa"/>
          </w:tcPr>
          <w:p w14:paraId="55C50449" w14:textId="74E85587" w:rsidR="003F7B43" w:rsidRPr="00EF753C" w:rsidRDefault="003F7B43" w:rsidP="00AE701A">
            <w:pPr>
              <w:rPr>
                <w:ins w:id="26" w:author="Groot, Karina de" w:date="2024-11-13T09:14:00Z" w16du:dateUtc="2024-11-13T08:14:00Z"/>
              </w:rPr>
            </w:pPr>
            <w:ins w:id="27" w:author="Groot, Karina de" w:date="2024-11-13T09:15:00Z" w16du:dateUtc="2024-11-13T08:15:00Z">
              <w:r>
                <w:t>AA-6980: gende</w:t>
              </w:r>
            </w:ins>
            <w:ins w:id="28" w:author="Groot, Karina de" w:date="2024-11-13T09:16:00Z" w16du:dateUtc="2024-11-13T08:16:00Z">
              <w:r>
                <w:t xml:space="preserve">rneutraal </w:t>
              </w:r>
            </w:ins>
            <w:r w:rsidR="00E52220">
              <w:t>mogelijk</w:t>
            </w:r>
            <w:ins w:id="29" w:author="Groot, Karina de" w:date="2024-11-18T09:46:00Z" w16du:dateUtc="2024-11-18T08:46:00Z">
              <w:r w:rsidR="00E02F1E">
                <w:t>heden</w:t>
              </w:r>
            </w:ins>
            <w:del w:id="30" w:author="Groot, Karina de" w:date="2024-11-18T09:46:00Z" w16du:dateUtc="2024-11-18T08:46:00Z">
              <w:r w:rsidR="00E52220" w:rsidDel="00E02F1E">
                <w:delText>heid</w:delText>
              </w:r>
            </w:del>
            <w:r w:rsidR="00E52220">
              <w:t xml:space="preserve"> </w:t>
            </w:r>
            <w:ins w:id="31" w:author="Groot, Karina de" w:date="2024-11-13T09:16:00Z" w16du:dateUtc="2024-11-13T08:16:00Z">
              <w:r>
                <w:t>toegevoegd</w:t>
              </w:r>
            </w:ins>
          </w:p>
        </w:tc>
      </w:tr>
    </w:tbl>
    <w:p w14:paraId="2BD485DF" w14:textId="77777777" w:rsidR="00451606" w:rsidRPr="00D1758A" w:rsidRDefault="00451606"/>
    <w:p w14:paraId="13207A81" w14:textId="77777777" w:rsidR="00451606" w:rsidRPr="00D1758A" w:rsidRDefault="00451606">
      <w:pPr>
        <w:pStyle w:val="Koptekst"/>
        <w:tabs>
          <w:tab w:val="clear" w:pos="4536"/>
          <w:tab w:val="clear" w:pos="9072"/>
        </w:tabs>
      </w:pPr>
    </w:p>
    <w:p w14:paraId="60086D12" w14:textId="77777777" w:rsidR="00451606" w:rsidRPr="00D1758A" w:rsidRDefault="00451606">
      <w:pPr>
        <w:pStyle w:val="Koptekst"/>
        <w:tabs>
          <w:tab w:val="clear" w:pos="4536"/>
          <w:tab w:val="clear" w:pos="9072"/>
        </w:tabs>
        <w:sectPr w:rsidR="00451606" w:rsidRPr="00D1758A">
          <w:headerReference w:type="default" r:id="rId10"/>
          <w:headerReference w:type="first" r:id="rId11"/>
          <w:footerReference w:type="first" r:id="rId12"/>
          <w:pgSz w:w="11906" w:h="16838" w:code="9"/>
          <w:pgMar w:top="2835" w:right="1304" w:bottom="2552" w:left="1814" w:header="567" w:footer="431" w:gutter="0"/>
          <w:pgNumType w:start="1"/>
          <w:cols w:space="708"/>
        </w:sectPr>
      </w:pPr>
    </w:p>
    <w:p w14:paraId="3E4D2CF2" w14:textId="77777777" w:rsidR="00451606" w:rsidRDefault="00451606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>
        <w:rPr>
          <w:b/>
          <w:bCs w:val="0"/>
        </w:rPr>
        <w:lastRenderedPageBreak/>
        <w:t>Inhoudsopgave</w:t>
      </w:r>
    </w:p>
    <w:p w14:paraId="31C21ED9" w14:textId="77777777" w:rsidR="00451606" w:rsidRDefault="00451606">
      <w:pPr>
        <w:pStyle w:val="Koptekst"/>
        <w:tabs>
          <w:tab w:val="clear" w:pos="4536"/>
          <w:tab w:val="clear" w:pos="9072"/>
        </w:tabs>
      </w:pPr>
    </w:p>
    <w:bookmarkStart w:id="36" w:name="bmInhoudsopgave"/>
    <w:bookmarkEnd w:id="36"/>
    <w:p w14:paraId="7F2649FD" w14:textId="77777777" w:rsidR="007F6F3C" w:rsidRDefault="00D91C4E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fldChar w:fldCharType="begin"/>
      </w:r>
      <w:r>
        <w:instrText xml:space="preserve"> TOC \o "1-3" \h \z \t "Kop 2;2;Kop 3;3;Kop 4;4;Kop 5;5;Trefwoordenregister;1;Bijlagenblad;1;Verzendlijst;1" </w:instrText>
      </w:r>
      <w:r>
        <w:fldChar w:fldCharType="separate"/>
      </w:r>
      <w:hyperlink w:anchor="_Toc364086270" w:history="1">
        <w:r w:rsidR="007F6F3C" w:rsidRPr="003416D6">
          <w:rPr>
            <w:rStyle w:val="Hyperlink"/>
          </w:rPr>
          <w:t>1</w:t>
        </w:r>
        <w:r w:rsidR="007F6F3C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7F6F3C" w:rsidRPr="003416D6">
          <w:rPr>
            <w:rStyle w:val="Hyperlink"/>
          </w:rPr>
          <w:t>Inleiding</w:t>
        </w:r>
        <w:r w:rsidR="007F6F3C">
          <w:rPr>
            <w:webHidden/>
          </w:rPr>
          <w:tab/>
        </w:r>
        <w:r w:rsidR="007F6F3C">
          <w:rPr>
            <w:webHidden/>
          </w:rPr>
          <w:fldChar w:fldCharType="begin"/>
        </w:r>
        <w:r w:rsidR="007F6F3C">
          <w:rPr>
            <w:webHidden/>
          </w:rPr>
          <w:instrText xml:space="preserve"> PAGEREF _Toc364086270 \h </w:instrText>
        </w:r>
        <w:r w:rsidR="007F6F3C">
          <w:rPr>
            <w:webHidden/>
          </w:rPr>
        </w:r>
        <w:r w:rsidR="007F6F3C">
          <w:rPr>
            <w:webHidden/>
          </w:rPr>
          <w:fldChar w:fldCharType="separate"/>
        </w:r>
        <w:r w:rsidR="00D40B3D">
          <w:rPr>
            <w:webHidden/>
          </w:rPr>
          <w:t>4</w:t>
        </w:r>
        <w:r w:rsidR="007F6F3C">
          <w:rPr>
            <w:webHidden/>
          </w:rPr>
          <w:fldChar w:fldCharType="end"/>
        </w:r>
      </w:hyperlink>
    </w:p>
    <w:p w14:paraId="7AF162F9" w14:textId="77777777" w:rsidR="007F6F3C" w:rsidRDefault="007F6F3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1" w:history="1">
        <w:r w:rsidRPr="003416D6">
          <w:rPr>
            <w:rStyle w:val="Hyperlink"/>
            <w:bCs/>
            <w:lang w:val="en-US"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3416D6">
          <w:rPr>
            <w:rStyle w:val="Hyperlink"/>
            <w:bCs/>
            <w:lang w:val="en-US"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_Toc364086271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B3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6ED23C" w14:textId="77777777" w:rsidR="007F6F3C" w:rsidRDefault="007F6F3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2" w:history="1">
        <w:r w:rsidRPr="003416D6">
          <w:rPr>
            <w:rStyle w:val="Hyperlink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3416D6">
          <w:rPr>
            <w:rStyle w:val="Hyperlink"/>
          </w:rPr>
          <w:t>Burgerlijke staat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_Toc364086272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B3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B84114D" w14:textId="77777777" w:rsidR="007F6F3C" w:rsidRDefault="007F6F3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3" w:history="1">
        <w:r w:rsidRPr="003416D6">
          <w:rPr>
            <w:rStyle w:val="Hyperlink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3416D6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_Toc364086273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B3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989815" w14:textId="77777777" w:rsidR="007F6F3C" w:rsidRDefault="007F6F3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4" w:history="1">
        <w:r w:rsidRPr="003416D6">
          <w:rPr>
            <w:rStyle w:val="Hyperlink"/>
            <w:lang w:val="en-US"/>
          </w:rPr>
          <w:t>1.4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3416D6">
          <w:rPr>
            <w:rStyle w:val="Hyperlink"/>
            <w:lang w:val="en-US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_Toc364086274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B3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D0F20B1" w14:textId="77777777" w:rsidR="007F6F3C" w:rsidRDefault="007F6F3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5" w:history="1">
        <w:r w:rsidRPr="003416D6">
          <w:rPr>
            <w:rStyle w:val="Hyperlink"/>
          </w:rPr>
          <w:t>1.4.1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3416D6">
          <w:rPr>
            <w:rStyle w:val="Hyperlink"/>
          </w:rPr>
          <w:t>Variant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_Toc364086275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B3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865EF95" w14:textId="77777777" w:rsidR="007F6F3C" w:rsidRDefault="007F6F3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364086276" w:history="1">
        <w:r w:rsidRPr="003416D6">
          <w:rPr>
            <w:rStyle w:val="Hyperlink"/>
          </w:rPr>
          <w:t>1.4.2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3416D6">
          <w:rPr>
            <w:rStyle w:val="Hyperlink"/>
          </w:rPr>
          <w:t>Variant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_Toc364086276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B3D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9A4F355" w14:textId="77777777" w:rsidR="00451606" w:rsidRDefault="00D91C4E">
      <w:pPr>
        <w:pStyle w:val="Koptekst"/>
        <w:tabs>
          <w:tab w:val="clear" w:pos="4536"/>
          <w:tab w:val="clear" w:pos="9072"/>
        </w:tabs>
      </w:pPr>
      <w:r>
        <w:fldChar w:fldCharType="end"/>
      </w:r>
    </w:p>
    <w:p w14:paraId="6817D34D" w14:textId="77777777" w:rsidR="00451606" w:rsidRDefault="00451606">
      <w:pPr>
        <w:pStyle w:val="Koptekst"/>
        <w:tabs>
          <w:tab w:val="clear" w:pos="4536"/>
          <w:tab w:val="clear" w:pos="9072"/>
        </w:tabs>
      </w:pPr>
    </w:p>
    <w:p w14:paraId="75121F7D" w14:textId="77777777" w:rsidR="00451606" w:rsidRDefault="00451606">
      <w:pPr>
        <w:pStyle w:val="Koptekst"/>
        <w:tabs>
          <w:tab w:val="clear" w:pos="4536"/>
          <w:tab w:val="clear" w:pos="9072"/>
        </w:tabs>
        <w:sectPr w:rsidR="00451606">
          <w:footerReference w:type="default" r:id="rId13"/>
          <w:headerReference w:type="first" r:id="rId14"/>
          <w:pgSz w:w="11906" w:h="16838" w:code="9"/>
          <w:pgMar w:top="2948" w:right="1304" w:bottom="1985" w:left="1814" w:header="567" w:footer="431" w:gutter="0"/>
          <w:cols w:space="708"/>
        </w:sectPr>
      </w:pPr>
    </w:p>
    <w:p w14:paraId="534EFB8A" w14:textId="77777777" w:rsidR="00D91C4E" w:rsidRPr="00343045" w:rsidRDefault="00D91C4E" w:rsidP="00D91C4E">
      <w:pPr>
        <w:pStyle w:val="Kop1"/>
        <w:numPr>
          <w:ilvl w:val="0"/>
          <w:numId w:val="2"/>
        </w:numPr>
        <w:rPr>
          <w:lang w:val="nl-NL"/>
        </w:rPr>
      </w:pPr>
      <w:bookmarkStart w:id="37" w:name="bmStartpunt"/>
      <w:bookmarkStart w:id="38" w:name="_Toc498316301"/>
      <w:bookmarkStart w:id="39" w:name="_Toc320864611"/>
      <w:bookmarkStart w:id="40" w:name="_Toc364086270"/>
      <w:bookmarkStart w:id="41" w:name="_Toc179181706"/>
      <w:bookmarkEnd w:id="37"/>
      <w:bookmarkEnd w:id="38"/>
      <w:r w:rsidRPr="00343045">
        <w:rPr>
          <w:lang w:val="nl-NL"/>
        </w:rPr>
        <w:lastRenderedPageBreak/>
        <w:t>Inleiding</w:t>
      </w:r>
      <w:bookmarkEnd w:id="39"/>
      <w:bookmarkEnd w:id="40"/>
    </w:p>
    <w:p w14:paraId="1814C429" w14:textId="77777777" w:rsidR="00D91C4E" w:rsidRDefault="00D91C4E" w:rsidP="00D91C4E">
      <w:pPr>
        <w:pStyle w:val="Kop2"/>
        <w:numPr>
          <w:ilvl w:val="1"/>
          <w:numId w:val="2"/>
        </w:numPr>
        <w:rPr>
          <w:bCs/>
          <w:sz w:val="20"/>
          <w:lang w:val="en-US"/>
        </w:rPr>
      </w:pPr>
      <w:bookmarkStart w:id="42" w:name="_Toc249426161"/>
      <w:bookmarkStart w:id="43" w:name="_Toc249424855"/>
      <w:bookmarkStart w:id="44" w:name="_Toc320864612"/>
      <w:bookmarkStart w:id="45" w:name="_Toc364086271"/>
      <w:bookmarkEnd w:id="42"/>
      <w:r>
        <w:rPr>
          <w:bCs/>
          <w:sz w:val="20"/>
          <w:lang w:val="en-US"/>
        </w:rPr>
        <w:t>Algemeen</w:t>
      </w:r>
      <w:bookmarkEnd w:id="43"/>
      <w:bookmarkEnd w:id="44"/>
      <w:bookmarkEnd w:id="45"/>
    </w:p>
    <w:p w14:paraId="6FB6295D" w14:textId="77777777" w:rsidR="00D91C4E" w:rsidRDefault="00D91C4E" w:rsidP="00D91C4E">
      <w:r>
        <w:t xml:space="preserve">Dit document beschrijft een tekstblok zoals dit is onderkend binnen automatische akteverwerking, conform de richtlijnen zoals beschreven in document ‘Tekstblok – Algemene afspraken modeldocumenten en tekstblokken’. De verschillende kleuren die hieronder worden gebruikt, zijn in dat document toegelicht. </w:t>
      </w:r>
    </w:p>
    <w:p w14:paraId="3A5DD823" w14:textId="77777777" w:rsidR="00D91C4E" w:rsidRDefault="00D91C4E" w:rsidP="00D91C4E"/>
    <w:p w14:paraId="3D397A3A" w14:textId="77777777" w:rsidR="00D91C4E" w:rsidRDefault="00D91C4E" w:rsidP="00D91C4E">
      <w:pPr>
        <w:pStyle w:val="Kop2"/>
        <w:numPr>
          <w:ilvl w:val="1"/>
          <w:numId w:val="2"/>
        </w:numPr>
      </w:pPr>
      <w:bookmarkStart w:id="46" w:name="_Toc364086272"/>
      <w:r>
        <w:t>Burgerlijke staat</w:t>
      </w:r>
      <w:bookmarkEnd w:id="46"/>
    </w:p>
    <w:p w14:paraId="6112CFCC" w14:textId="77777777" w:rsidR="00D91C4E" w:rsidRDefault="00D91C4E" w:rsidP="00D91C4E">
      <w:pPr>
        <w:rPr>
          <w:lang w:val="nl"/>
        </w:rPr>
      </w:pPr>
      <w:r>
        <w:rPr>
          <w:lang w:val="nl"/>
        </w:rPr>
        <w:t>Gegevens met betrekking tot burgerlijke staat.</w:t>
      </w:r>
    </w:p>
    <w:p w14:paraId="29BA9EF3" w14:textId="77777777" w:rsidR="00CD107C" w:rsidRDefault="00CD107C" w:rsidP="00D91C4E">
      <w:pPr>
        <w:rPr>
          <w:lang w:val="nl"/>
        </w:rPr>
      </w:pPr>
    </w:p>
    <w:p w14:paraId="7770A1F2" w14:textId="77777777" w:rsidR="00D91C4E" w:rsidRPr="003C03ED" w:rsidRDefault="00D91C4E" w:rsidP="00D91C4E">
      <w:pPr>
        <w:rPr>
          <w:lang w:val="nl"/>
        </w:rPr>
      </w:pPr>
      <w:r>
        <w:rPr>
          <w:lang w:val="nl"/>
        </w:rPr>
        <w:t>De keuzeblokken zijn specifiek voor dit tekstblok en worden in geen van de andere tekstblokken gebruikt.</w:t>
      </w:r>
    </w:p>
    <w:bookmarkEnd w:id="41"/>
    <w:p w14:paraId="3701C0AB" w14:textId="77777777" w:rsidR="00D91C4E" w:rsidRDefault="00D91C4E" w:rsidP="00D91C4E">
      <w:pPr>
        <w:spacing w:line="240" w:lineRule="auto"/>
      </w:pPr>
    </w:p>
    <w:p w14:paraId="59492E6C" w14:textId="77777777" w:rsidR="00D91C4E" w:rsidRDefault="00D91C4E" w:rsidP="00D91C4E">
      <w:pPr>
        <w:spacing w:line="240" w:lineRule="auto"/>
      </w:pPr>
      <w:r>
        <w:t>Er zijn 2 varianten mogelijk:</w:t>
      </w:r>
    </w:p>
    <w:p w14:paraId="6786B7F4" w14:textId="77777777" w:rsidR="00D91C4E" w:rsidRDefault="00D91C4E" w:rsidP="00D91C4E">
      <w:pPr>
        <w:pStyle w:val="streepje"/>
      </w:pPr>
      <w:r>
        <w:t>Variant 1: alleen mogelijk bij burgerlijke staat van één natuurlijk persoon</w:t>
      </w:r>
    </w:p>
    <w:p w14:paraId="364BF9DC" w14:textId="77777777" w:rsidR="00D91C4E" w:rsidRDefault="00D91C4E" w:rsidP="00D91C4E">
      <w:pPr>
        <w:pStyle w:val="streepje"/>
      </w:pPr>
      <w:r>
        <w:t>Variant 2: alleen mogelijk bij gezamenlijke burgerlijke staat van twee natuurlijke personen</w:t>
      </w:r>
    </w:p>
    <w:p w14:paraId="1BBD4E2E" w14:textId="77777777" w:rsidR="00892533" w:rsidRDefault="00892533" w:rsidP="00892533"/>
    <w:p w14:paraId="486D0BB5" w14:textId="77777777" w:rsidR="00D91C4E" w:rsidRDefault="00D91C4E" w:rsidP="00D91C4E">
      <w:pPr>
        <w:pStyle w:val="Kop2"/>
        <w:numPr>
          <w:ilvl w:val="1"/>
          <w:numId w:val="2"/>
        </w:numPr>
      </w:pPr>
      <w:bookmarkStart w:id="47" w:name="_Toc320864614"/>
      <w:bookmarkStart w:id="48" w:name="_Toc364086273"/>
      <w:r w:rsidRPr="000F22B6">
        <w:t>Tekstfragment (volledig)</w:t>
      </w:r>
      <w:bookmarkEnd w:id="47"/>
      <w:bookmarkEnd w:id="48"/>
    </w:p>
    <w:p w14:paraId="1A670628" w14:textId="77777777" w:rsidR="00826831" w:rsidRPr="00826831" w:rsidRDefault="00826831" w:rsidP="00826831">
      <w:pPr>
        <w:rPr>
          <w:lang w:val="nl"/>
        </w:rPr>
      </w:pPr>
      <w:r w:rsidRPr="00826831">
        <w:rPr>
          <w:b/>
          <w:color w:val="FFFFFF"/>
          <w:sz w:val="20"/>
          <w:highlight w:val="darkYellow"/>
        </w:rPr>
        <w:t>KEUZEBLOK VARIANT</w:t>
      </w:r>
    </w:p>
    <w:p w14:paraId="7D63F97B" w14:textId="77777777" w:rsidR="00826831" w:rsidRDefault="00826831" w:rsidP="00826831">
      <w:pPr>
        <w:rPr>
          <w:lang w:val="nl"/>
        </w:rPr>
      </w:pPr>
    </w:p>
    <w:p w14:paraId="7F66D26D" w14:textId="77777777" w:rsidR="00D91C4E" w:rsidRPr="00CD107C" w:rsidRDefault="00D91C4E" w:rsidP="00CD107C">
      <w:pPr>
        <w:rPr>
          <w:u w:val="single"/>
        </w:rPr>
      </w:pPr>
      <w:r w:rsidRPr="00CD107C">
        <w:rPr>
          <w:u w:val="single"/>
        </w:rPr>
        <w:t>Variant 1</w:t>
      </w:r>
    </w:p>
    <w:p w14:paraId="569BA13F" w14:textId="3210E4CF" w:rsidR="00E52220" w:rsidRPr="00CE00DD" w:rsidRDefault="00E52220" w:rsidP="00E52220">
      <w:pPr>
        <w:rPr>
          <w:color w:val="339966"/>
          <w:sz w:val="20"/>
          <w:u w:val="single"/>
        </w:rPr>
      </w:pPr>
      <w:r w:rsidRPr="00E84A1F">
        <w:rPr>
          <w:rFonts w:cs="Arial"/>
          <w:color w:val="800080"/>
          <w:sz w:val="20"/>
        </w:rPr>
        <w:t>de</w:t>
      </w:r>
      <w:r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niet-hertrouwde</w:t>
      </w:r>
      <w:r>
        <w:rPr>
          <w:rFonts w:cs="Arial"/>
          <w:color w:val="008000"/>
          <w:sz w:val="20"/>
        </w:rPr>
        <w:t xml:space="preserve"> </w:t>
      </w:r>
      <w:ins w:id="49" w:author="Groot, Karina de" w:date="2024-11-14T09:58:00Z" w16du:dateUtc="2024-11-14T08:58:00Z">
        <w:r w:rsidR="00C92A39" w:rsidRPr="008B1603">
          <w:rPr>
            <w:rFonts w:cs="Arial"/>
            <w:color w:val="00FFFF"/>
            <w:sz w:val="20"/>
          </w:rPr>
          <w:t>weduwe/weduwnaar</w:t>
        </w:r>
        <w:r w:rsidR="00C92A39">
          <w:rPr>
            <w:rFonts w:cs="Arial"/>
            <w:color w:val="00FFFF"/>
            <w:sz w:val="20"/>
          </w:rPr>
          <w:t>/partner van de overledene/huwelijkspartner van de overledene</w:t>
        </w:r>
        <w:r w:rsidR="00C92A39" w:rsidRPr="008B1603" w:rsidDel="00C92A39">
          <w:rPr>
            <w:rFonts w:cs="Arial"/>
            <w:color w:val="00FFFF"/>
            <w:sz w:val="20"/>
          </w:rPr>
          <w:t xml:space="preserve"> </w:t>
        </w:r>
      </w:ins>
      <w:del w:id="50" w:author="Groot, Karina de" w:date="2024-11-14T09:58:00Z" w16du:dateUtc="2024-11-14T08:58:00Z">
        <w:r w:rsidRPr="008B1603" w:rsidDel="00C92A39">
          <w:rPr>
            <w:rFonts w:cs="Arial"/>
            <w:color w:val="00FFFF"/>
            <w:sz w:val="20"/>
          </w:rPr>
          <w:delText>weduwe/weduwnaar</w:delText>
        </w:r>
        <w:r w:rsidDel="00C92A39">
          <w:rPr>
            <w:rFonts w:cs="Arial"/>
            <w:color w:val="008000"/>
            <w:sz w:val="20"/>
          </w:rPr>
          <w:delText xml:space="preserve"> </w:delText>
        </w:r>
      </w:del>
      <w:r w:rsidRPr="00C85CFD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sz w:val="20"/>
          <w:lang w:val="en-US"/>
        </w:rPr>
        <w:t xml:space="preserve"> / </w:t>
      </w:r>
      <w:r w:rsidRPr="00E84A1F">
        <w:rPr>
          <w:rFonts w:cs="Arial"/>
          <w:color w:val="800080"/>
          <w:sz w:val="20"/>
        </w:rPr>
        <w:t>de</w:t>
      </w:r>
      <w:r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niet-hertrouwde</w:t>
      </w:r>
      <w:r>
        <w:rPr>
          <w:rFonts w:cs="Arial"/>
          <w:color w:val="008000"/>
          <w:sz w:val="20"/>
        </w:rPr>
        <w:t xml:space="preserve">  </w:t>
      </w:r>
      <w:r w:rsidRPr="00C85CFD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sz w:val="20"/>
          <w:lang w:val="en-US"/>
        </w:rPr>
        <w:t xml:space="preserve"> / </w:t>
      </w:r>
      <w:r w:rsidRPr="00E84A1F">
        <w:rPr>
          <w:rFonts w:cs="Arial"/>
          <w:color w:val="800080"/>
          <w:sz w:val="20"/>
        </w:rPr>
        <w:t>de</w:t>
      </w:r>
      <w:r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niet-hertrouwde</w:t>
      </w:r>
      <w:r>
        <w:rPr>
          <w:rFonts w:cs="Arial"/>
          <w:color w:val="008000"/>
          <w:sz w:val="20"/>
        </w:rPr>
        <w:t xml:space="preserve">  </w:t>
      </w:r>
      <w:r w:rsidRPr="00C85CFD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>,</w:t>
      </w:r>
      <w:r w:rsidRPr="00802364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niet geregistreerd als partner</w:t>
      </w:r>
      <w:r>
        <w:rPr>
          <w:rFonts w:cs="Arial"/>
          <w:color w:val="008000"/>
          <w:sz w:val="20"/>
        </w:rPr>
        <w:t xml:space="preserve"> </w:t>
      </w:r>
      <w:r w:rsidRPr="005B3238">
        <w:rPr>
          <w:rFonts w:cs="Arial"/>
          <w:color w:val="800080"/>
          <w:sz w:val="20"/>
        </w:rPr>
        <w:t>in de zin van het geregistreerd partnerschap</w:t>
      </w:r>
      <w:r w:rsidRPr="00802364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/ ongehuwd en niet geregistreerd als partner</w:t>
      </w:r>
      <w:r>
        <w:rPr>
          <w:rFonts w:cs="Arial"/>
          <w:color w:val="008000"/>
          <w:sz w:val="20"/>
        </w:rPr>
        <w:t xml:space="preserve"> </w:t>
      </w:r>
      <w:r w:rsidRPr="005B3238">
        <w:rPr>
          <w:rFonts w:cs="Arial"/>
          <w:color w:val="800080"/>
          <w:sz w:val="20"/>
        </w:rPr>
        <w:t>in de zin van het geregistreerd partnerschap</w:t>
      </w:r>
      <w:r w:rsidRPr="00720A4C">
        <w:rPr>
          <w:rFonts w:cs="Arial"/>
          <w:color w:val="3366FF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/</w:t>
      </w:r>
      <w:r w:rsidRPr="00802364"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>onder het maken van huwelijkse voorwaarden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 xml:space="preserve"> </w:t>
      </w:r>
      <w:r w:rsidRPr="004C194D">
        <w:rPr>
          <w:rFonts w:cs="Arial"/>
          <w:color w:val="3366FF"/>
          <w:sz w:val="20"/>
        </w:rPr>
        <w:t>/</w:t>
      </w:r>
      <w:r>
        <w:rPr>
          <w:rFonts w:cs="Arial"/>
          <w:color w:val="3366FF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 xml:space="preserve">in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color w:val="3366FF"/>
          <w:sz w:val="20"/>
        </w:rPr>
        <w:t>wettelijke/algehele</w:t>
      </w:r>
      <w:r>
        <w:rPr>
          <w:rFonts w:cs="Arial"/>
          <w:color w:val="3366FF"/>
          <w:sz w:val="20"/>
        </w:rPr>
        <w:t>/beperkte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4C194D">
        <w:rPr>
          <w:rFonts w:cs="Arial"/>
          <w:color w:val="3366FF"/>
          <w:sz w:val="20"/>
        </w:rPr>
        <w:t xml:space="preserve"> gemeenschap van goederen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802364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gehuwd</w:t>
      </w:r>
      <w:r>
        <w:rPr>
          <w:rFonts w:cs="Arial"/>
          <w:color w:val="008000"/>
          <w:sz w:val="20"/>
        </w:rPr>
        <w:t xml:space="preserve"> </w:t>
      </w:r>
      <w:r w:rsidRPr="001C345C">
        <w:rPr>
          <w:rFonts w:cs="Arial"/>
          <w:color w:val="800080"/>
          <w:sz w:val="20"/>
        </w:rPr>
        <w:t>met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/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1C345C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1C345C">
        <w:rPr>
          <w:rFonts w:cs="Arial"/>
          <w:color w:val="800080"/>
          <w:sz w:val="20"/>
        </w:rPr>
        <w:t>onder het maken van partnerschapsvoorwaarden</w:t>
      </w:r>
      <w:r w:rsidRPr="00783920">
        <w:rPr>
          <w:rFonts w:cs="Arial"/>
          <w:color w:val="008000"/>
          <w:sz w:val="20"/>
        </w:rPr>
        <w:t xml:space="preserve"> </w:t>
      </w:r>
      <w:r w:rsidRPr="00720A4C">
        <w:rPr>
          <w:rFonts w:cs="Arial"/>
          <w:color w:val="339966"/>
          <w:sz w:val="20"/>
        </w:rPr>
        <w:t>geregistreerd partner</w:t>
      </w:r>
      <w:r w:rsidRPr="00783920"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color w:val="800080"/>
          <w:sz w:val="20"/>
        </w:rPr>
        <w:t>in de zin van</w:t>
      </w:r>
      <w:r w:rsidRPr="005E5DE1">
        <w:rPr>
          <w:rFonts w:cs="Arial"/>
          <w:color w:val="800080"/>
          <w:sz w:val="20"/>
        </w:rPr>
        <w:t xml:space="preserve"> </w:t>
      </w:r>
      <w:r w:rsidRPr="00CE00DD">
        <w:rPr>
          <w:rFonts w:cs="Arial"/>
          <w:color w:val="800080"/>
          <w:sz w:val="20"/>
        </w:rPr>
        <w:t>het geregistreerd partnerschap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color w:val="80008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C56D9F">
        <w:rPr>
          <w:rFonts w:cs="Arial"/>
          <w:color w:val="800080"/>
          <w:sz w:val="20"/>
        </w:rPr>
        <w:t>van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8B1603">
        <w:rPr>
          <w:rFonts w:cs="Arial"/>
          <w:sz w:val="20"/>
        </w:rPr>
        <w:t>invullen persoonsgegevens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339966"/>
          <w:sz w:val="20"/>
        </w:rPr>
        <w:t xml:space="preserve">/ volgens </w:t>
      </w:r>
      <w:ins w:id="51" w:author="Groot, Karina de" w:date="2024-11-14T09:58:00Z" w16du:dateUtc="2024-11-14T08:58:00Z">
        <w:r w:rsidR="00C92A39">
          <w:rPr>
            <w:rFonts w:cs="Arial"/>
            <w:color w:val="00FFFF"/>
            <w:sz w:val="20"/>
          </w:rPr>
          <w:t>zijn/haar/diens</w:t>
        </w:r>
        <w:r w:rsidR="00C92A39">
          <w:rPr>
            <w:rFonts w:cs="Arial"/>
            <w:color w:val="339966"/>
            <w:sz w:val="20"/>
          </w:rPr>
          <w:t xml:space="preserve"> </w:t>
        </w:r>
      </w:ins>
      <w:del w:id="52" w:author="Groot, Karina de" w:date="2024-11-14T09:58:00Z" w16du:dateUtc="2024-11-14T08:58:00Z">
        <w:r w:rsidDel="00C92A39">
          <w:rPr>
            <w:rFonts w:cs="Arial"/>
            <w:color w:val="00FFFF"/>
            <w:sz w:val="20"/>
          </w:rPr>
          <w:delText>zijn/haar</w:delText>
        </w:r>
        <w:r w:rsidDel="00C92A39">
          <w:rPr>
            <w:rFonts w:cs="Arial"/>
            <w:color w:val="339966"/>
            <w:sz w:val="20"/>
          </w:rPr>
          <w:delText xml:space="preserve"> </w:delText>
        </w:r>
      </w:del>
      <w:r>
        <w:rPr>
          <w:rFonts w:cs="Arial"/>
          <w:color w:val="339966"/>
          <w:sz w:val="20"/>
        </w:rPr>
        <w:t xml:space="preserve">verklaring </w:t>
      </w:r>
      <w:r>
        <w:rPr>
          <w:rFonts w:cs="Arial"/>
          <w:color w:val="00FFFF"/>
          <w:sz w:val="20"/>
        </w:rPr>
        <w:t xml:space="preserve">gehuwd/geregistreerd partner </w:t>
      </w:r>
      <w:r>
        <w:rPr>
          <w:rFonts w:cs="Arial"/>
          <w:color w:val="339966"/>
          <w:sz w:val="20"/>
        </w:rPr>
        <w:t xml:space="preserve">naar het recht van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CE00DD">
        <w:rPr>
          <w:rFonts w:cs="Arial"/>
          <w:sz w:val="20"/>
        </w:rPr>
        <w:t>land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</w:p>
    <w:p w14:paraId="6B287065" w14:textId="77777777" w:rsidR="00D91C4E" w:rsidRPr="00CD107C" w:rsidRDefault="00CD107C" w:rsidP="00D91C4E">
      <w:pPr>
        <w:rPr>
          <w:u w:val="single"/>
          <w:lang w:val="nl"/>
        </w:rPr>
      </w:pPr>
      <w:r>
        <w:rPr>
          <w:u w:val="single"/>
          <w:lang w:val="nl"/>
        </w:rPr>
        <w:t>Einde variant 1</w:t>
      </w:r>
    </w:p>
    <w:p w14:paraId="096CBB72" w14:textId="77777777" w:rsidR="00CD107C" w:rsidRDefault="00CD107C" w:rsidP="00D91C4E">
      <w:pPr>
        <w:rPr>
          <w:lang w:val="nl"/>
        </w:rPr>
      </w:pPr>
    </w:p>
    <w:p w14:paraId="2B5FB57E" w14:textId="77777777" w:rsidR="00D91C4E" w:rsidRPr="00CD107C" w:rsidRDefault="00D91C4E" w:rsidP="00CD107C">
      <w:pPr>
        <w:rPr>
          <w:u w:val="single"/>
        </w:rPr>
      </w:pPr>
      <w:r w:rsidRPr="00CD107C">
        <w:rPr>
          <w:u w:val="single"/>
        </w:rPr>
        <w:t>Variant 2</w:t>
      </w:r>
    </w:p>
    <w:p w14:paraId="11C27BA4" w14:textId="77777777" w:rsidR="00BD21D1" w:rsidRPr="007C7EA8" w:rsidRDefault="00BD21D1" w:rsidP="00BD21D1">
      <w:pPr>
        <w:tabs>
          <w:tab w:val="left" w:pos="360"/>
        </w:tabs>
        <w:rPr>
          <w:color w:val="339966"/>
          <w:sz w:val="20"/>
          <w:u w:val="single"/>
        </w:rPr>
      </w:pPr>
      <w:r w:rsidRPr="007C7EA8">
        <w:rPr>
          <w:rFonts w:cs="Arial"/>
          <w:color w:val="339966"/>
          <w:sz w:val="20"/>
        </w:rPr>
        <w:t>beiden ongehuwd en niet geregistreerd als partner</w:t>
      </w:r>
      <w:r>
        <w:rPr>
          <w:rFonts w:cs="Arial"/>
          <w:color w:val="008000"/>
          <w:sz w:val="20"/>
        </w:rPr>
        <w:t xml:space="preserve"> </w:t>
      </w:r>
      <w:r w:rsidRPr="00B53843">
        <w:rPr>
          <w:rFonts w:cs="Arial"/>
          <w:color w:val="800080"/>
          <w:sz w:val="20"/>
        </w:rPr>
        <w:t>in de zin van het geregistreerd partnerschap</w:t>
      </w:r>
      <w:r w:rsidRPr="00802364">
        <w:rPr>
          <w:rFonts w:cs="Arial"/>
          <w:color w:val="008000"/>
          <w:sz w:val="20"/>
        </w:rPr>
        <w:t xml:space="preserve"> /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onder het maken van huwelijkse voorwaarden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="00580A44" w:rsidRPr="00580A44">
        <w:rPr>
          <w:rFonts w:cs="Arial"/>
          <w:sz w:val="20"/>
        </w:rPr>
        <w:t xml:space="preserve"> </w:t>
      </w:r>
      <w:r w:rsidRPr="007C7EA8">
        <w:rPr>
          <w:rFonts w:cs="Arial"/>
          <w:color w:val="3366FF"/>
          <w:sz w:val="20"/>
        </w:rPr>
        <w:t>/</w:t>
      </w:r>
      <w:r w:rsidR="00580A44" w:rsidRPr="007C7EA8">
        <w:rPr>
          <w:rFonts w:cs="Arial"/>
          <w:color w:val="3366FF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in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wettelijke/algehele</w:t>
      </w:r>
      <w:r w:rsidR="00554340">
        <w:rPr>
          <w:rFonts w:cs="Arial"/>
          <w:color w:val="3366FF"/>
          <w:sz w:val="20"/>
        </w:rPr>
        <w:t>/beperkte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 gemeenschap van goederen</w:t>
      </w:r>
      <w:r w:rsidR="00D42E11" w:rsidRPr="00B66644">
        <w:rPr>
          <w:rFonts w:cs="Arial"/>
          <w:sz w:val="20"/>
          <w:lang w:val="en-US"/>
        </w:rPr>
        <w:fldChar w:fldCharType="begin"/>
      </w:r>
      <w:r w:rsidR="00D42E11" w:rsidRPr="00B66644">
        <w:rPr>
          <w:rFonts w:cs="Arial"/>
          <w:sz w:val="20"/>
        </w:rPr>
        <w:instrText>MacroButton Nomacro §</w:instrText>
      </w:r>
      <w:r w:rsidR="00D42E11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9966"/>
          <w:sz w:val="20"/>
        </w:rPr>
        <w:t xml:space="preserve"> gehuwde echtgenoten /</w:t>
      </w:r>
      <w:r>
        <w:rPr>
          <w:rFonts w:cs="Arial"/>
          <w:color w:val="008000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onder het maken van huwelijkse voorwaarden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="00580A44" w:rsidRPr="007C7EA8">
        <w:rPr>
          <w:rFonts w:cs="Arial"/>
          <w:color w:val="3366FF"/>
          <w:sz w:val="20"/>
        </w:rPr>
        <w:t xml:space="preserve"> </w:t>
      </w:r>
      <w:r w:rsidRPr="007C7EA8">
        <w:rPr>
          <w:rFonts w:cs="Arial"/>
          <w:color w:val="3366FF"/>
          <w:sz w:val="20"/>
        </w:rPr>
        <w:t>/</w:t>
      </w:r>
      <w:r w:rsidR="00580A44" w:rsidRPr="007C7EA8">
        <w:rPr>
          <w:rFonts w:cs="Arial"/>
          <w:color w:val="3366FF"/>
          <w:sz w:val="20"/>
        </w:rPr>
        <w:t xml:space="preserve">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in 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wettelijke/algehele</w:t>
      </w:r>
      <w:r w:rsidR="00554340">
        <w:rPr>
          <w:rFonts w:cs="Arial"/>
          <w:color w:val="3366FF"/>
          <w:sz w:val="20"/>
        </w:rPr>
        <w:t>/beperkte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 xml:space="preserve"> gemeenschap van goederen</w:t>
      </w:r>
      <w:r w:rsidR="00580A44" w:rsidRPr="00B66644">
        <w:rPr>
          <w:rFonts w:cs="Arial"/>
          <w:sz w:val="20"/>
          <w:lang w:val="en-US"/>
        </w:rPr>
        <w:fldChar w:fldCharType="begin"/>
      </w:r>
      <w:r w:rsidR="00580A44" w:rsidRPr="00B66644">
        <w:rPr>
          <w:rFonts w:cs="Arial"/>
          <w:sz w:val="20"/>
        </w:rPr>
        <w:instrText>MacroButton Nomacro §</w:instrText>
      </w:r>
      <w:r w:rsidR="00580A44" w:rsidRPr="00B66644">
        <w:rPr>
          <w:rFonts w:cs="Arial"/>
          <w:sz w:val="20"/>
          <w:lang w:val="en-US"/>
        </w:rPr>
        <w:fldChar w:fldCharType="end"/>
      </w:r>
      <w:r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gehuwd</w:t>
      </w:r>
      <w:r w:rsidR="00580A44" w:rsidRPr="007C7EA8">
        <w:rPr>
          <w:rFonts w:cs="Arial"/>
          <w:color w:val="339966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/</w:t>
      </w:r>
      <w:r>
        <w:rPr>
          <w:rFonts w:cs="Arial"/>
          <w:color w:val="008000"/>
          <w:sz w:val="20"/>
        </w:rPr>
        <w:t xml:space="preserve">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7C7EA8">
        <w:rPr>
          <w:rFonts w:cs="Arial"/>
          <w:color w:val="3366FF"/>
          <w:sz w:val="20"/>
        </w:rPr>
        <w:t>z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F011F1">
        <w:rPr>
          <w:rFonts w:cs="Arial"/>
          <w:color w:val="800080"/>
          <w:sz w:val="20"/>
        </w:rPr>
        <w:t>onder het maken van partnerschapsvoorwaarden</w:t>
      </w:r>
      <w:r w:rsidRPr="00802364">
        <w:rPr>
          <w:rFonts w:cs="Arial"/>
          <w:color w:val="008000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>geregistreerd partners</w:t>
      </w:r>
      <w:r w:rsidRPr="00802364">
        <w:rPr>
          <w:rFonts w:cs="Arial"/>
          <w:color w:val="008000"/>
          <w:sz w:val="20"/>
        </w:rPr>
        <w:t xml:space="preserve"> </w:t>
      </w:r>
      <w:r w:rsidRPr="00B53843">
        <w:rPr>
          <w:rFonts w:cs="Arial"/>
          <w:color w:val="800080"/>
          <w:sz w:val="20"/>
        </w:rPr>
        <w:t xml:space="preserve">in de zin van het geregistreerd partnerschap </w:t>
      </w:r>
      <w:r w:rsidRPr="007C7EA8">
        <w:rPr>
          <w:rFonts w:cs="Arial"/>
          <w:color w:val="339966"/>
          <w:sz w:val="20"/>
        </w:rPr>
        <w:t xml:space="preserve">/ volgens </w:t>
      </w:r>
      <w:r w:rsidR="00580A44" w:rsidRPr="007C7EA8">
        <w:rPr>
          <w:rFonts w:cs="Arial"/>
          <w:color w:val="339966"/>
          <w:sz w:val="20"/>
        </w:rPr>
        <w:t xml:space="preserve">hun </w:t>
      </w:r>
      <w:r w:rsidRPr="007C7EA8">
        <w:rPr>
          <w:rFonts w:cs="Arial"/>
          <w:color w:val="339966"/>
          <w:sz w:val="20"/>
        </w:rPr>
        <w:t xml:space="preserve">verklaring </w:t>
      </w:r>
      <w:r w:rsidR="00580A44">
        <w:rPr>
          <w:rFonts w:cs="Arial"/>
          <w:color w:val="00FFFF"/>
          <w:sz w:val="20"/>
        </w:rPr>
        <w:t>met elkaar g</w:t>
      </w:r>
      <w:r>
        <w:rPr>
          <w:rFonts w:cs="Arial"/>
          <w:color w:val="00FFFF"/>
          <w:sz w:val="20"/>
        </w:rPr>
        <w:t>ehuwd/geregistreerd partner</w:t>
      </w:r>
      <w:r w:rsidR="00E72CC3">
        <w:rPr>
          <w:rFonts w:cs="Arial"/>
          <w:color w:val="00FFFF"/>
          <w:sz w:val="20"/>
        </w:rPr>
        <w:t>s</w:t>
      </w:r>
      <w:r>
        <w:rPr>
          <w:rFonts w:cs="Arial"/>
          <w:color w:val="00FFFF"/>
          <w:sz w:val="20"/>
        </w:rPr>
        <w:t xml:space="preserve"> </w:t>
      </w:r>
      <w:r w:rsidRPr="007C7EA8">
        <w:rPr>
          <w:rFonts w:cs="Arial"/>
          <w:color w:val="339966"/>
          <w:sz w:val="20"/>
        </w:rPr>
        <w:t xml:space="preserve">naar het recht van 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  <w:r w:rsidRPr="00FF70C7">
        <w:rPr>
          <w:rFonts w:cs="Arial"/>
          <w:sz w:val="20"/>
        </w:rPr>
        <w:t>land</w:t>
      </w:r>
      <w:r w:rsidRPr="00B66644">
        <w:rPr>
          <w:rFonts w:cs="Arial"/>
          <w:sz w:val="20"/>
          <w:lang w:val="en-US"/>
        </w:rPr>
        <w:fldChar w:fldCharType="begin"/>
      </w:r>
      <w:r w:rsidRPr="00B66644">
        <w:rPr>
          <w:rFonts w:cs="Arial"/>
          <w:sz w:val="20"/>
        </w:rPr>
        <w:instrText>MacroButton Nomacro §</w:instrText>
      </w:r>
      <w:r w:rsidRPr="00B66644">
        <w:rPr>
          <w:rFonts w:cs="Arial"/>
          <w:sz w:val="20"/>
          <w:lang w:val="en-US"/>
        </w:rPr>
        <w:fldChar w:fldCharType="end"/>
      </w:r>
    </w:p>
    <w:p w14:paraId="6D0E0663" w14:textId="77777777" w:rsidR="00892533" w:rsidRPr="00CD107C" w:rsidRDefault="00CD107C" w:rsidP="00D91C4E">
      <w:pPr>
        <w:rPr>
          <w:u w:val="single"/>
          <w:lang w:val="nl"/>
        </w:rPr>
      </w:pPr>
      <w:r>
        <w:rPr>
          <w:u w:val="single"/>
          <w:lang w:val="nl"/>
        </w:rPr>
        <w:t>Einde variant 2</w:t>
      </w:r>
    </w:p>
    <w:p w14:paraId="4E17EC90" w14:textId="77777777" w:rsidR="00D91C4E" w:rsidRDefault="00D91C4E" w:rsidP="00892533">
      <w:pPr>
        <w:pStyle w:val="Kop2"/>
        <w:pageBreakBefore/>
        <w:numPr>
          <w:ilvl w:val="1"/>
          <w:numId w:val="2"/>
        </w:numPr>
        <w:rPr>
          <w:lang w:val="en-US"/>
        </w:rPr>
      </w:pPr>
      <w:bookmarkStart w:id="53" w:name="_Toc320864615"/>
      <w:bookmarkStart w:id="54" w:name="_Toc364086274"/>
      <w:r>
        <w:rPr>
          <w:lang w:val="en-US"/>
        </w:rPr>
        <w:lastRenderedPageBreak/>
        <w:t>Toelichting en Mapping</w:t>
      </w:r>
      <w:bookmarkEnd w:id="53"/>
      <w:bookmarkEnd w:id="54"/>
    </w:p>
    <w:p w14:paraId="06DB4009" w14:textId="77777777" w:rsidR="00EF53E9" w:rsidRDefault="00EF53E9" w:rsidP="00EF53E9">
      <w:pPr>
        <w:pStyle w:val="Kop3"/>
      </w:pPr>
      <w:bookmarkStart w:id="55" w:name="_Toc364086275"/>
      <w:r>
        <w:t>Variant 1</w:t>
      </w:r>
      <w:bookmarkEnd w:id="55"/>
    </w:p>
    <w:p w14:paraId="24344614" w14:textId="77777777" w:rsidR="008140FB" w:rsidRDefault="008140FB" w:rsidP="008140FB">
      <w:r w:rsidRPr="009427B2">
        <w:t xml:space="preserve">De mapping is afhankelijk van </w:t>
      </w:r>
      <w:r>
        <w:t>de soort akte</w:t>
      </w:r>
      <w:r w:rsidRPr="009427B2">
        <w:t xml:space="preserve"> of een onderdeel daarvan. </w:t>
      </w:r>
      <w:r>
        <w:t>Het pad is daarom vermeld in de toelichting van het modeldocument. In dit hoofdstuk zijn alleen de elementen vermeld waar de gegevens naar gemapped moeten worden.</w:t>
      </w:r>
    </w:p>
    <w:p w14:paraId="04713893" w14:textId="77777777" w:rsidR="008140FB" w:rsidRPr="008140FB" w:rsidRDefault="008140FB" w:rsidP="008140FB">
      <w:pPr>
        <w:rPr>
          <w:lang w:val="nl"/>
        </w:rPr>
      </w:pP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077"/>
        <w:gridCol w:w="5670"/>
      </w:tblGrid>
      <w:tr w:rsidR="006D1C84" w:rsidRPr="006E529B" w14:paraId="2F2A15B8" w14:textId="77777777" w:rsidTr="0064128C">
        <w:tc>
          <w:tcPr>
            <w:tcW w:w="4077" w:type="dxa"/>
            <w:shd w:val="clear" w:color="auto" w:fill="auto"/>
          </w:tcPr>
          <w:p w14:paraId="19481339" w14:textId="1024B479" w:rsidR="006742F5" w:rsidRPr="00CE00DD" w:rsidRDefault="006742F5" w:rsidP="006742F5">
            <w:pPr>
              <w:rPr>
                <w:ins w:id="56" w:author="Groot, Karina de" w:date="2024-11-14T09:59:00Z" w16du:dateUtc="2024-11-14T08:59:00Z"/>
                <w:color w:val="339966"/>
                <w:sz w:val="20"/>
                <w:u w:val="single"/>
              </w:rPr>
            </w:pPr>
            <w:ins w:id="57" w:author="Groot, Karina de" w:date="2024-11-14T09:59:00Z" w16du:dateUtc="2024-11-14T08:59:00Z">
              <w:r w:rsidRPr="00E84A1F">
                <w:rPr>
                  <w:rFonts w:cs="Arial"/>
                  <w:color w:val="800080"/>
                  <w:sz w:val="20"/>
                </w:rPr>
                <w:t>de</w:t>
              </w:r>
              <w:r>
                <w:rPr>
                  <w:rFonts w:cs="Arial"/>
                  <w:color w:val="008000"/>
                  <w:sz w:val="20"/>
                </w:rPr>
                <w:t xml:space="preserve"> </w:t>
              </w:r>
              <w:r w:rsidRPr="00720A4C">
                <w:rPr>
                  <w:rFonts w:cs="Arial"/>
                  <w:color w:val="339966"/>
                  <w:sz w:val="20"/>
                </w:rPr>
                <w:t>niet-hertrouwde</w:t>
              </w:r>
              <w:r>
                <w:rPr>
                  <w:rFonts w:cs="Arial"/>
                  <w:color w:val="008000"/>
                  <w:sz w:val="20"/>
                </w:rPr>
                <w:t xml:space="preserve"> </w:t>
              </w:r>
              <w:r w:rsidRPr="008B1603">
                <w:rPr>
                  <w:rFonts w:cs="Arial"/>
                  <w:color w:val="00FFFF"/>
                  <w:sz w:val="20"/>
                </w:rPr>
                <w:t>weduwe/weduwnaar</w:t>
              </w:r>
              <w:r>
                <w:rPr>
                  <w:rFonts w:cs="Arial"/>
                  <w:color w:val="00FFFF"/>
                  <w:sz w:val="20"/>
                </w:rPr>
                <w:t xml:space="preserve">/partner /huwelijkspartner </w:t>
              </w:r>
              <w:r w:rsidRPr="00C85CFD">
                <w:rPr>
                  <w:rFonts w:cs="Arial"/>
                  <w:color w:val="800080"/>
                  <w:sz w:val="20"/>
                </w:rPr>
                <w:t>van</w:t>
              </w:r>
              <w:r>
                <w:rPr>
                  <w:rFonts w:cs="Arial"/>
                  <w:color w:val="008000"/>
                  <w:sz w:val="20"/>
                </w:rPr>
                <w:t xml:space="preserve"> 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8B1603">
                <w:rPr>
                  <w:rFonts w:cs="Arial"/>
                  <w:sz w:val="20"/>
                </w:rPr>
                <w:t>invullen persoonsgegevens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>
                <w:rPr>
                  <w:rFonts w:cs="Arial"/>
                  <w:sz w:val="20"/>
                  <w:lang w:val="en-US"/>
                </w:rPr>
                <w:t xml:space="preserve"> / </w:t>
              </w:r>
              <w:r w:rsidRPr="00E84A1F">
                <w:rPr>
                  <w:rFonts w:cs="Arial"/>
                  <w:color w:val="800080"/>
                  <w:sz w:val="20"/>
                </w:rPr>
                <w:t>de</w:t>
              </w:r>
              <w:r>
                <w:rPr>
                  <w:rFonts w:cs="Arial"/>
                  <w:color w:val="008000"/>
                  <w:sz w:val="20"/>
                </w:rPr>
                <w:t xml:space="preserve"> </w:t>
              </w:r>
              <w:r w:rsidRPr="00720A4C">
                <w:rPr>
                  <w:rFonts w:cs="Arial"/>
                  <w:color w:val="339966"/>
                  <w:sz w:val="20"/>
                </w:rPr>
                <w:t>niet-hertrouwde</w:t>
              </w:r>
              <w:r>
                <w:rPr>
                  <w:rFonts w:cs="Arial"/>
                  <w:color w:val="008000"/>
                  <w:sz w:val="20"/>
                </w:rPr>
                <w:t xml:space="preserve">  </w:t>
              </w:r>
              <w:r w:rsidRPr="00C85CFD">
                <w:rPr>
                  <w:rFonts w:cs="Arial"/>
                  <w:color w:val="800080"/>
                  <w:sz w:val="20"/>
                </w:rPr>
                <w:t>van</w:t>
              </w:r>
              <w:r>
                <w:rPr>
                  <w:rFonts w:cs="Arial"/>
                  <w:color w:val="008000"/>
                  <w:sz w:val="20"/>
                </w:rPr>
                <w:t xml:space="preserve"> 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8B1603">
                <w:rPr>
                  <w:rFonts w:cs="Arial"/>
                  <w:sz w:val="20"/>
                </w:rPr>
                <w:t>invullen persoonsgegevens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>
                <w:rPr>
                  <w:rFonts w:cs="Arial"/>
                  <w:sz w:val="20"/>
                  <w:lang w:val="en-US"/>
                </w:rPr>
                <w:t xml:space="preserve"> / </w:t>
              </w:r>
              <w:r w:rsidRPr="00E84A1F">
                <w:rPr>
                  <w:rFonts w:cs="Arial"/>
                  <w:color w:val="800080"/>
                  <w:sz w:val="20"/>
                </w:rPr>
                <w:t>de</w:t>
              </w:r>
              <w:r>
                <w:rPr>
                  <w:rFonts w:cs="Arial"/>
                  <w:color w:val="008000"/>
                  <w:sz w:val="20"/>
                </w:rPr>
                <w:t xml:space="preserve"> </w:t>
              </w:r>
              <w:r w:rsidRPr="00720A4C">
                <w:rPr>
                  <w:rFonts w:cs="Arial"/>
                  <w:color w:val="339966"/>
                  <w:sz w:val="20"/>
                </w:rPr>
                <w:t>niet-hertrouwde</w:t>
              </w:r>
              <w:r>
                <w:rPr>
                  <w:rFonts w:cs="Arial"/>
                  <w:color w:val="008000"/>
                  <w:sz w:val="20"/>
                </w:rPr>
                <w:t xml:space="preserve">  </w:t>
              </w:r>
              <w:r w:rsidRPr="00C85CFD">
                <w:rPr>
                  <w:rFonts w:cs="Arial"/>
                  <w:color w:val="800080"/>
                  <w:sz w:val="20"/>
                </w:rPr>
                <w:t>van</w:t>
              </w:r>
              <w:r>
                <w:rPr>
                  <w:rFonts w:cs="Arial"/>
                  <w:color w:val="008000"/>
                  <w:sz w:val="20"/>
                </w:rPr>
                <w:t xml:space="preserve"> 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8B1603">
                <w:rPr>
                  <w:rFonts w:cs="Arial"/>
                  <w:sz w:val="20"/>
                </w:rPr>
                <w:t>invullen persoonsgegevens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>
                <w:rPr>
                  <w:rFonts w:cs="Arial"/>
                  <w:color w:val="008000"/>
                  <w:sz w:val="20"/>
                </w:rPr>
                <w:t>,</w:t>
              </w:r>
              <w:r w:rsidRPr="00802364">
                <w:rPr>
                  <w:rFonts w:cs="Arial"/>
                  <w:color w:val="008000"/>
                  <w:sz w:val="20"/>
                </w:rPr>
                <w:t xml:space="preserve"> </w:t>
              </w:r>
              <w:r w:rsidRPr="00720A4C">
                <w:rPr>
                  <w:rFonts w:cs="Arial"/>
                  <w:color w:val="339966"/>
                  <w:sz w:val="20"/>
                </w:rPr>
                <w:t>niet geregistreerd als partner</w:t>
              </w:r>
              <w:r>
                <w:rPr>
                  <w:rFonts w:cs="Arial"/>
                  <w:color w:val="008000"/>
                  <w:sz w:val="20"/>
                </w:rPr>
                <w:t xml:space="preserve"> </w:t>
              </w:r>
              <w:r w:rsidRPr="005B3238">
                <w:rPr>
                  <w:rFonts w:cs="Arial"/>
                  <w:color w:val="800080"/>
                  <w:sz w:val="20"/>
                </w:rPr>
                <w:t>in de zin van het geregistreerd partnerschap</w:t>
              </w:r>
              <w:r w:rsidRPr="00802364">
                <w:rPr>
                  <w:rFonts w:cs="Arial"/>
                  <w:color w:val="008000"/>
                  <w:sz w:val="20"/>
                </w:rPr>
                <w:t xml:space="preserve"> </w:t>
              </w:r>
              <w:r w:rsidRPr="00720A4C">
                <w:rPr>
                  <w:rFonts w:cs="Arial"/>
                  <w:color w:val="339966"/>
                  <w:sz w:val="20"/>
                </w:rPr>
                <w:t>/ ongehuwd en niet geregistreerd als partner</w:t>
              </w:r>
              <w:r>
                <w:rPr>
                  <w:rFonts w:cs="Arial"/>
                  <w:color w:val="008000"/>
                  <w:sz w:val="20"/>
                </w:rPr>
                <w:t xml:space="preserve"> </w:t>
              </w:r>
              <w:r w:rsidRPr="005B3238">
                <w:rPr>
                  <w:rFonts w:cs="Arial"/>
                  <w:color w:val="800080"/>
                  <w:sz w:val="20"/>
                </w:rPr>
                <w:t>in de zin van het geregistreerd partnerschap</w:t>
              </w:r>
              <w:r w:rsidRPr="00720A4C">
                <w:rPr>
                  <w:rFonts w:cs="Arial"/>
                  <w:color w:val="3366FF"/>
                  <w:sz w:val="20"/>
                </w:rPr>
                <w:t xml:space="preserve"> </w:t>
              </w:r>
              <w:r w:rsidRPr="00720A4C">
                <w:rPr>
                  <w:rFonts w:cs="Arial"/>
                  <w:color w:val="339966"/>
                  <w:sz w:val="20"/>
                </w:rPr>
                <w:t>/</w:t>
              </w:r>
              <w:r w:rsidRPr="00802364">
                <w:rPr>
                  <w:rFonts w:cs="Arial"/>
                  <w:color w:val="008000"/>
                  <w:sz w:val="20"/>
                </w:rPr>
                <w:t xml:space="preserve"> 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CE00DD">
                <w:rPr>
                  <w:rFonts w:cs="Arial"/>
                  <w:sz w:val="20"/>
                </w:rPr>
                <w:t xml:space="preserve"> 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4C194D">
                <w:rPr>
                  <w:rFonts w:cs="Arial"/>
                  <w:color w:val="3366FF"/>
                  <w:sz w:val="20"/>
                </w:rPr>
                <w:t>z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4C194D">
                <w:rPr>
                  <w:rFonts w:cs="Arial"/>
                  <w:color w:val="3366FF"/>
                  <w:sz w:val="20"/>
                </w:rPr>
                <w:t>onder het maken van huwelijkse voorwaarden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CE00DD">
                <w:rPr>
                  <w:rFonts w:cs="Arial"/>
                  <w:sz w:val="20"/>
                </w:rPr>
                <w:t xml:space="preserve"> </w:t>
              </w:r>
              <w:r w:rsidRPr="004C194D">
                <w:rPr>
                  <w:rFonts w:cs="Arial"/>
                  <w:color w:val="3366FF"/>
                  <w:sz w:val="20"/>
                </w:rPr>
                <w:t>/</w:t>
              </w:r>
              <w:r>
                <w:rPr>
                  <w:rFonts w:cs="Arial"/>
                  <w:color w:val="3366FF"/>
                  <w:sz w:val="20"/>
                </w:rPr>
                <w:t xml:space="preserve"> 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4C194D">
                <w:rPr>
                  <w:rFonts w:cs="Arial"/>
                  <w:color w:val="3366FF"/>
                  <w:sz w:val="20"/>
                </w:rPr>
                <w:t xml:space="preserve">in 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CE00DD">
                <w:rPr>
                  <w:rFonts w:cs="Arial"/>
                  <w:color w:val="3366FF"/>
                  <w:sz w:val="20"/>
                </w:rPr>
                <w:t>wettelijke/algehele</w:t>
              </w:r>
              <w:r>
                <w:rPr>
                  <w:rFonts w:cs="Arial"/>
                  <w:color w:val="3366FF"/>
                  <w:sz w:val="20"/>
                </w:rPr>
                <w:t>/beperkte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4C194D">
                <w:rPr>
                  <w:rFonts w:cs="Arial"/>
                  <w:color w:val="3366FF"/>
                  <w:sz w:val="20"/>
                </w:rPr>
                <w:t xml:space="preserve"> gemeenschap van goederen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802364">
                <w:rPr>
                  <w:rFonts w:cs="Arial"/>
                  <w:color w:val="008000"/>
                  <w:sz w:val="20"/>
                </w:rPr>
                <w:t xml:space="preserve"> </w:t>
              </w:r>
              <w:r w:rsidRPr="00720A4C">
                <w:rPr>
                  <w:rFonts w:cs="Arial"/>
                  <w:color w:val="339966"/>
                  <w:sz w:val="20"/>
                </w:rPr>
                <w:t>gehuwd</w:t>
              </w:r>
              <w:r>
                <w:rPr>
                  <w:rFonts w:cs="Arial"/>
                  <w:color w:val="008000"/>
                  <w:sz w:val="20"/>
                </w:rPr>
                <w:t xml:space="preserve"> </w:t>
              </w:r>
              <w:r w:rsidRPr="001C345C">
                <w:rPr>
                  <w:rFonts w:cs="Arial"/>
                  <w:color w:val="800080"/>
                  <w:sz w:val="20"/>
                </w:rPr>
                <w:t>met</w:t>
              </w:r>
              <w:r>
                <w:rPr>
                  <w:rFonts w:cs="Arial"/>
                  <w:color w:val="008000"/>
                  <w:sz w:val="20"/>
                </w:rPr>
                <w:t xml:space="preserve"> 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8B1603">
                <w:rPr>
                  <w:rFonts w:cs="Arial"/>
                  <w:sz w:val="20"/>
                </w:rPr>
                <w:t>invullen persoonsgegevens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>
                <w:rPr>
                  <w:rFonts w:cs="Arial"/>
                  <w:color w:val="008000"/>
                  <w:sz w:val="20"/>
                </w:rPr>
                <w:t xml:space="preserve"> / 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1C345C">
                <w:rPr>
                  <w:rFonts w:cs="Arial"/>
                  <w:color w:val="3366FF"/>
                  <w:sz w:val="20"/>
                </w:rPr>
                <w:t>z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1C345C">
                <w:rPr>
                  <w:rFonts w:cs="Arial"/>
                  <w:color w:val="800080"/>
                  <w:sz w:val="20"/>
                </w:rPr>
                <w:t>onder het maken van partnerschapsvoorwaarden</w:t>
              </w:r>
              <w:r w:rsidRPr="00783920">
                <w:rPr>
                  <w:rFonts w:cs="Arial"/>
                  <w:color w:val="008000"/>
                  <w:sz w:val="20"/>
                </w:rPr>
                <w:t xml:space="preserve"> </w:t>
              </w:r>
              <w:r w:rsidRPr="00720A4C">
                <w:rPr>
                  <w:rFonts w:cs="Arial"/>
                  <w:color w:val="339966"/>
                  <w:sz w:val="20"/>
                </w:rPr>
                <w:t>geregistreerd partner</w:t>
              </w:r>
              <w:r w:rsidRPr="00783920">
                <w:rPr>
                  <w:rFonts w:cs="Arial"/>
                  <w:color w:val="008000"/>
                  <w:sz w:val="20"/>
                </w:rPr>
                <w:t xml:space="preserve"> 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CE00DD">
                <w:rPr>
                  <w:rFonts w:cs="Arial"/>
                  <w:color w:val="800080"/>
                  <w:sz w:val="20"/>
                </w:rPr>
                <w:t>in de zin van</w:t>
              </w:r>
              <w:r w:rsidRPr="005E5DE1">
                <w:rPr>
                  <w:rFonts w:cs="Arial"/>
                  <w:color w:val="800080"/>
                  <w:sz w:val="20"/>
                </w:rPr>
                <w:t xml:space="preserve"> </w:t>
              </w:r>
              <w:r w:rsidRPr="00CE00DD">
                <w:rPr>
                  <w:rFonts w:cs="Arial"/>
                  <w:color w:val="800080"/>
                  <w:sz w:val="20"/>
                </w:rPr>
                <w:t>het geregistreerd partnerschap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CE00DD">
                <w:rPr>
                  <w:rFonts w:cs="Arial"/>
                  <w:color w:val="800080"/>
                  <w:sz w:val="20"/>
                </w:rPr>
                <w:t xml:space="preserve"> 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C56D9F">
                <w:rPr>
                  <w:rFonts w:cs="Arial"/>
                  <w:color w:val="800080"/>
                  <w:sz w:val="20"/>
                </w:rPr>
                <w:t>van</w:t>
              </w:r>
              <w:r>
                <w:rPr>
                  <w:rFonts w:cs="Arial"/>
                  <w:color w:val="008000"/>
                  <w:sz w:val="20"/>
                </w:rPr>
                <w:t xml:space="preserve"> 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8B1603">
                <w:rPr>
                  <w:rFonts w:cs="Arial"/>
                  <w:sz w:val="20"/>
                </w:rPr>
                <w:t>invullen persoonsgegevens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CE00DD">
                <w:rPr>
                  <w:rFonts w:cs="Arial"/>
                  <w:sz w:val="20"/>
                </w:rPr>
                <w:t xml:space="preserve"> 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>
                <w:rPr>
                  <w:rFonts w:cs="Arial"/>
                  <w:color w:val="339966"/>
                  <w:sz w:val="20"/>
                </w:rPr>
                <w:t xml:space="preserve">/ volgens </w:t>
              </w:r>
              <w:r>
                <w:rPr>
                  <w:rFonts w:cs="Arial"/>
                  <w:color w:val="00FFFF"/>
                  <w:sz w:val="20"/>
                </w:rPr>
                <w:t>zijn/haar/diens</w:t>
              </w:r>
              <w:r>
                <w:rPr>
                  <w:rFonts w:cs="Arial"/>
                  <w:color w:val="339966"/>
                  <w:sz w:val="20"/>
                </w:rPr>
                <w:t xml:space="preserve"> verklaring </w:t>
              </w:r>
              <w:r>
                <w:rPr>
                  <w:rFonts w:cs="Arial"/>
                  <w:color w:val="00FFFF"/>
                  <w:sz w:val="20"/>
                </w:rPr>
                <w:t xml:space="preserve">gehuwd/geregistreerd partner </w:t>
              </w:r>
              <w:r>
                <w:rPr>
                  <w:rFonts w:cs="Arial"/>
                  <w:color w:val="339966"/>
                  <w:sz w:val="20"/>
                </w:rPr>
                <w:t xml:space="preserve">naar het recht van 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  <w:r w:rsidRPr="00CE00DD">
                <w:rPr>
                  <w:rFonts w:cs="Arial"/>
                  <w:sz w:val="20"/>
                </w:rPr>
                <w:t>land</w:t>
              </w:r>
              <w:r w:rsidRPr="00B66644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>
                <w:rPr>
                  <w:rFonts w:cs="Arial"/>
                  <w:sz w:val="20"/>
                </w:rPr>
                <w:instrText>MacroButton Nomacro §</w:instrText>
              </w:r>
              <w:r w:rsidRPr="00B66644">
                <w:rPr>
                  <w:rFonts w:cs="Arial"/>
                  <w:sz w:val="20"/>
                  <w:lang w:val="en-US"/>
                </w:rPr>
                <w:fldChar w:fldCharType="end"/>
              </w:r>
            </w:ins>
          </w:p>
          <w:p w14:paraId="00AE9509" w14:textId="1952D1D2" w:rsidR="00E52220" w:rsidRPr="00CE00DD" w:rsidDel="006742F5" w:rsidRDefault="00E52220" w:rsidP="00E52220">
            <w:pPr>
              <w:rPr>
                <w:del w:id="58" w:author="Groot, Karina de" w:date="2024-11-14T09:59:00Z" w16du:dateUtc="2024-11-14T08:59:00Z"/>
                <w:color w:val="339966"/>
                <w:sz w:val="20"/>
                <w:u w:val="single"/>
              </w:rPr>
            </w:pPr>
            <w:del w:id="59" w:author="Groot, Karina de" w:date="2024-11-14T09:59:00Z" w16du:dateUtc="2024-11-14T08:59:00Z">
              <w:r w:rsidRPr="00E84A1F" w:rsidDel="006742F5">
                <w:rPr>
                  <w:rFonts w:cs="Arial"/>
                  <w:color w:val="800080"/>
                  <w:sz w:val="20"/>
                </w:rPr>
                <w:delText>de</w:delText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720A4C" w:rsidDel="006742F5">
                <w:rPr>
                  <w:rFonts w:cs="Arial"/>
                  <w:color w:val="339966"/>
                  <w:sz w:val="20"/>
                </w:rPr>
                <w:delText>niet-hertrouwde</w:delText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8B1603" w:rsidDel="006742F5">
                <w:rPr>
                  <w:rFonts w:cs="Arial"/>
                  <w:color w:val="00FFFF"/>
                  <w:sz w:val="20"/>
                </w:rPr>
                <w:delText>weduwe/weduwnaar</w:delText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C85CFD" w:rsidDel="006742F5">
                <w:rPr>
                  <w:rFonts w:cs="Arial"/>
                  <w:color w:val="800080"/>
                  <w:sz w:val="20"/>
                </w:rPr>
                <w:delText>van</w:delText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8B1603" w:rsidDel="006742F5">
                <w:rPr>
                  <w:rFonts w:cs="Arial"/>
                  <w:sz w:val="20"/>
                </w:rPr>
                <w:delText>invullen persoonsgegevens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Del="006742F5">
                <w:rPr>
                  <w:rFonts w:cs="Arial"/>
                  <w:sz w:val="20"/>
                  <w:lang w:val="en-US"/>
                </w:rPr>
                <w:delText xml:space="preserve"> / </w:delText>
              </w:r>
              <w:r w:rsidRPr="00E84A1F" w:rsidDel="006742F5">
                <w:rPr>
                  <w:rFonts w:cs="Arial"/>
                  <w:color w:val="800080"/>
                  <w:sz w:val="20"/>
                </w:rPr>
                <w:delText>de</w:delText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720A4C" w:rsidDel="006742F5">
                <w:rPr>
                  <w:rFonts w:cs="Arial"/>
                  <w:color w:val="339966"/>
                  <w:sz w:val="20"/>
                </w:rPr>
                <w:delText>niet-hertrouwde</w:delText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 </w:delText>
              </w:r>
              <w:r w:rsidRPr="00C85CFD" w:rsidDel="006742F5">
                <w:rPr>
                  <w:rFonts w:cs="Arial"/>
                  <w:color w:val="800080"/>
                  <w:sz w:val="20"/>
                </w:rPr>
                <w:delText>van</w:delText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8B1603" w:rsidDel="006742F5">
                <w:rPr>
                  <w:rFonts w:cs="Arial"/>
                  <w:sz w:val="20"/>
                </w:rPr>
                <w:delText>invullen persoonsgegevens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Del="006742F5">
                <w:rPr>
                  <w:rFonts w:cs="Arial"/>
                  <w:sz w:val="20"/>
                  <w:lang w:val="en-US"/>
                </w:rPr>
                <w:delText xml:space="preserve"> / </w:delText>
              </w:r>
              <w:r w:rsidRPr="00E84A1F" w:rsidDel="006742F5">
                <w:rPr>
                  <w:rFonts w:cs="Arial"/>
                  <w:color w:val="800080"/>
                  <w:sz w:val="20"/>
                </w:rPr>
                <w:delText>de</w:delText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720A4C" w:rsidDel="006742F5">
                <w:rPr>
                  <w:rFonts w:cs="Arial"/>
                  <w:color w:val="339966"/>
                  <w:sz w:val="20"/>
                </w:rPr>
                <w:delText>niet-hertrouwde</w:delText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 </w:delText>
              </w:r>
              <w:r w:rsidRPr="00C85CFD" w:rsidDel="006742F5">
                <w:rPr>
                  <w:rFonts w:cs="Arial"/>
                  <w:color w:val="800080"/>
                  <w:sz w:val="20"/>
                </w:rPr>
                <w:delText>van</w:delText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8B1603" w:rsidDel="006742F5">
                <w:rPr>
                  <w:rFonts w:cs="Arial"/>
                  <w:sz w:val="20"/>
                </w:rPr>
                <w:delText>invullen persoonsgegevens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Del="006742F5">
                <w:rPr>
                  <w:rFonts w:cs="Arial"/>
                  <w:color w:val="008000"/>
                  <w:sz w:val="20"/>
                </w:rPr>
                <w:delText>,</w:delText>
              </w:r>
              <w:r w:rsidRPr="00802364"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720A4C" w:rsidDel="006742F5">
                <w:rPr>
                  <w:rFonts w:cs="Arial"/>
                  <w:color w:val="339966"/>
                  <w:sz w:val="20"/>
                </w:rPr>
                <w:delText>niet geregistreerd als partner</w:delText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5B3238" w:rsidDel="006742F5">
                <w:rPr>
                  <w:rFonts w:cs="Arial"/>
                  <w:color w:val="800080"/>
                  <w:sz w:val="20"/>
                </w:rPr>
                <w:delText>in de zin van het geregistreerd partnerschap</w:delText>
              </w:r>
              <w:r w:rsidRPr="00802364"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720A4C" w:rsidDel="006742F5">
                <w:rPr>
                  <w:rFonts w:cs="Arial"/>
                  <w:color w:val="339966"/>
                  <w:sz w:val="20"/>
                </w:rPr>
                <w:delText>/ ongehuwd en niet geregistreerd als partner</w:delText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5B3238" w:rsidDel="006742F5">
                <w:rPr>
                  <w:rFonts w:cs="Arial"/>
                  <w:color w:val="800080"/>
                  <w:sz w:val="20"/>
                </w:rPr>
                <w:delText>in de zin van het geregistreerd partnerschap</w:delText>
              </w:r>
              <w:r w:rsidRPr="00720A4C" w:rsidDel="006742F5">
                <w:rPr>
                  <w:rFonts w:cs="Arial"/>
                  <w:color w:val="3366FF"/>
                  <w:sz w:val="20"/>
                </w:rPr>
                <w:delText xml:space="preserve"> </w:delText>
              </w:r>
              <w:r w:rsidRPr="00720A4C" w:rsidDel="006742F5">
                <w:rPr>
                  <w:rFonts w:cs="Arial"/>
                  <w:color w:val="339966"/>
                  <w:sz w:val="20"/>
                </w:rPr>
                <w:delText>/</w:delText>
              </w:r>
              <w:r w:rsidRPr="00802364"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CE00DD" w:rsidDel="006742F5">
                <w:rPr>
                  <w:rFonts w:cs="Arial"/>
                  <w:sz w:val="20"/>
                </w:rPr>
                <w:delText xml:space="preserve"> 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4C194D" w:rsidDel="006742F5">
                <w:rPr>
                  <w:rFonts w:cs="Arial"/>
                  <w:color w:val="3366FF"/>
                  <w:sz w:val="20"/>
                </w:rPr>
                <w:delText>z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4C194D" w:rsidDel="006742F5">
                <w:rPr>
                  <w:rFonts w:cs="Arial"/>
                  <w:color w:val="3366FF"/>
                  <w:sz w:val="20"/>
                </w:rPr>
                <w:delText>onder het maken van huwelijkse voorwaarden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CE00DD" w:rsidDel="006742F5">
                <w:rPr>
                  <w:rFonts w:cs="Arial"/>
                  <w:sz w:val="20"/>
                </w:rPr>
                <w:delText xml:space="preserve"> </w:delText>
              </w:r>
              <w:r w:rsidRPr="004C194D" w:rsidDel="006742F5">
                <w:rPr>
                  <w:rFonts w:cs="Arial"/>
                  <w:color w:val="3366FF"/>
                  <w:sz w:val="20"/>
                </w:rPr>
                <w:delText>/</w:delText>
              </w:r>
              <w:r w:rsidDel="006742F5">
                <w:rPr>
                  <w:rFonts w:cs="Arial"/>
                  <w:color w:val="3366FF"/>
                  <w:sz w:val="20"/>
                </w:rPr>
                <w:delText xml:space="preserve"> 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4C194D" w:rsidDel="006742F5">
                <w:rPr>
                  <w:rFonts w:cs="Arial"/>
                  <w:color w:val="3366FF"/>
                  <w:sz w:val="20"/>
                </w:rPr>
                <w:delText xml:space="preserve">in 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CE00DD" w:rsidDel="006742F5">
                <w:rPr>
                  <w:rFonts w:cs="Arial"/>
                  <w:color w:val="3366FF"/>
                  <w:sz w:val="20"/>
                </w:rPr>
                <w:delText>wettelijke/algehele</w:delText>
              </w:r>
              <w:r w:rsidDel="006742F5">
                <w:rPr>
                  <w:rFonts w:cs="Arial"/>
                  <w:color w:val="3366FF"/>
                  <w:sz w:val="20"/>
                </w:rPr>
                <w:delText>/beperkte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4C194D" w:rsidDel="006742F5">
                <w:rPr>
                  <w:rFonts w:cs="Arial"/>
                  <w:color w:val="3366FF"/>
                  <w:sz w:val="20"/>
                </w:rPr>
                <w:delText xml:space="preserve"> gemeenschap van goederen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802364"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720A4C" w:rsidDel="006742F5">
                <w:rPr>
                  <w:rFonts w:cs="Arial"/>
                  <w:color w:val="339966"/>
                  <w:sz w:val="20"/>
                </w:rPr>
                <w:delText>gehuwd</w:delText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1C345C" w:rsidDel="006742F5">
                <w:rPr>
                  <w:rFonts w:cs="Arial"/>
                  <w:color w:val="800080"/>
                  <w:sz w:val="20"/>
                </w:rPr>
                <w:delText>met</w:delText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8B1603" w:rsidDel="006742F5">
                <w:rPr>
                  <w:rFonts w:cs="Arial"/>
                  <w:sz w:val="20"/>
                </w:rPr>
                <w:delText>invullen persoonsgegevens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/ 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1C345C" w:rsidDel="006742F5">
                <w:rPr>
                  <w:rFonts w:cs="Arial"/>
                  <w:color w:val="3366FF"/>
                  <w:sz w:val="20"/>
                </w:rPr>
                <w:delText>z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1C345C" w:rsidDel="006742F5">
                <w:rPr>
                  <w:rFonts w:cs="Arial"/>
                  <w:color w:val="800080"/>
                  <w:sz w:val="20"/>
                </w:rPr>
                <w:delText>onder het maken van partnerschapsvoorwaarden</w:delText>
              </w:r>
              <w:r w:rsidRPr="00783920"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720A4C" w:rsidDel="006742F5">
                <w:rPr>
                  <w:rFonts w:cs="Arial"/>
                  <w:color w:val="339966"/>
                  <w:sz w:val="20"/>
                </w:rPr>
                <w:delText>geregistreerd partner</w:delText>
              </w:r>
              <w:r w:rsidRPr="00783920"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CE00DD" w:rsidDel="006742F5">
                <w:rPr>
                  <w:rFonts w:cs="Arial"/>
                  <w:color w:val="800080"/>
                  <w:sz w:val="20"/>
                </w:rPr>
                <w:delText>in de zin van</w:delText>
              </w:r>
              <w:r w:rsidRPr="005E5DE1" w:rsidDel="006742F5">
                <w:rPr>
                  <w:rFonts w:cs="Arial"/>
                  <w:color w:val="800080"/>
                  <w:sz w:val="20"/>
                </w:rPr>
                <w:delText xml:space="preserve"> </w:delText>
              </w:r>
              <w:r w:rsidRPr="00CE00DD" w:rsidDel="006742F5">
                <w:rPr>
                  <w:rFonts w:cs="Arial"/>
                  <w:color w:val="800080"/>
                  <w:sz w:val="20"/>
                </w:rPr>
                <w:delText>het geregistreerd partnerschap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CE00DD" w:rsidDel="006742F5">
                <w:rPr>
                  <w:rFonts w:cs="Arial"/>
                  <w:color w:val="800080"/>
                  <w:sz w:val="20"/>
                </w:rPr>
                <w:delText xml:space="preserve"> 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C56D9F" w:rsidDel="006742F5">
                <w:rPr>
                  <w:rFonts w:cs="Arial"/>
                  <w:color w:val="800080"/>
                  <w:sz w:val="20"/>
                </w:rPr>
                <w:delText>van</w:delText>
              </w:r>
              <w:r w:rsidDel="006742F5">
                <w:rPr>
                  <w:rFonts w:cs="Arial"/>
                  <w:color w:val="008000"/>
                  <w:sz w:val="20"/>
                </w:rPr>
                <w:delText xml:space="preserve"> 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8B1603" w:rsidDel="006742F5">
                <w:rPr>
                  <w:rFonts w:cs="Arial"/>
                  <w:sz w:val="20"/>
                </w:rPr>
                <w:delText>invullen persoonsgegevens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CE00DD" w:rsidDel="006742F5">
                <w:rPr>
                  <w:rFonts w:cs="Arial"/>
                  <w:sz w:val="20"/>
                </w:rPr>
                <w:delText xml:space="preserve"> 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Del="006742F5">
                <w:rPr>
                  <w:rFonts w:cs="Arial"/>
                  <w:color w:val="339966"/>
                  <w:sz w:val="20"/>
                </w:rPr>
                <w:delText xml:space="preserve">/ volgens </w:delText>
              </w:r>
              <w:r w:rsidDel="006742F5">
                <w:rPr>
                  <w:rFonts w:cs="Arial"/>
                  <w:color w:val="00FFFF"/>
                  <w:sz w:val="20"/>
                </w:rPr>
                <w:delText>zijn/haar</w:delText>
              </w:r>
              <w:r w:rsidDel="006742F5">
                <w:rPr>
                  <w:rFonts w:cs="Arial"/>
                  <w:color w:val="339966"/>
                  <w:sz w:val="20"/>
                </w:rPr>
                <w:delText xml:space="preserve"> verklaring </w:delText>
              </w:r>
              <w:r w:rsidDel="006742F5">
                <w:rPr>
                  <w:rFonts w:cs="Arial"/>
                  <w:color w:val="00FFFF"/>
                  <w:sz w:val="20"/>
                </w:rPr>
                <w:delText xml:space="preserve">gehuwd/geregistreerd partner </w:delText>
              </w:r>
              <w:r w:rsidDel="006742F5">
                <w:rPr>
                  <w:rFonts w:cs="Arial"/>
                  <w:color w:val="339966"/>
                  <w:sz w:val="20"/>
                </w:rPr>
                <w:delText xml:space="preserve">naar het recht van 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  <w:r w:rsidRPr="00CE00DD" w:rsidDel="006742F5">
                <w:rPr>
                  <w:rFonts w:cs="Arial"/>
                  <w:sz w:val="20"/>
                </w:rPr>
                <w:delText>land</w:del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begin"/>
              </w:r>
              <w:r w:rsidRPr="00B66644" w:rsidDel="006742F5">
                <w:rPr>
                  <w:rFonts w:cs="Arial"/>
                  <w:sz w:val="20"/>
                </w:rPr>
                <w:delInstrText>MacroButton Nomacro §</w:delInstrText>
              </w:r>
              <w:r w:rsidRPr="00B66644" w:rsidDel="006742F5">
                <w:rPr>
                  <w:rFonts w:cs="Arial"/>
                  <w:sz w:val="20"/>
                  <w:lang w:val="en-US"/>
                </w:rPr>
                <w:fldChar w:fldCharType="end"/>
              </w:r>
            </w:del>
          </w:p>
          <w:p w14:paraId="770D1148" w14:textId="77777777" w:rsidR="006D1C84" w:rsidRPr="0064128C" w:rsidRDefault="006D1C84" w:rsidP="00EF53E9">
            <w:pPr>
              <w:rPr>
                <w:sz w:val="20"/>
                <w:u w:val="single"/>
              </w:rPr>
            </w:pPr>
          </w:p>
        </w:tc>
        <w:tc>
          <w:tcPr>
            <w:tcW w:w="5670" w:type="dxa"/>
            <w:shd w:val="clear" w:color="auto" w:fill="auto"/>
          </w:tcPr>
          <w:p w14:paraId="4B5CEFCA" w14:textId="77777777" w:rsidR="006D1C84" w:rsidRDefault="00CF1861" w:rsidP="0064128C">
            <w:pPr>
              <w:spacing w:before="72"/>
            </w:pPr>
            <w:r>
              <w:t>T</w:t>
            </w:r>
            <w:r w:rsidR="006D1C84">
              <w:t>ekstkeuze</w:t>
            </w:r>
            <w:r>
              <w:t xml:space="preserve"> bij burgerlijke staat van één natuurlijk persoon</w:t>
            </w:r>
            <w:r w:rsidR="006D1C84">
              <w:t>.</w:t>
            </w:r>
          </w:p>
          <w:p w14:paraId="4768034E" w14:textId="77777777" w:rsidR="00CF1861" w:rsidRDefault="00CF1861" w:rsidP="0064128C">
            <w:pPr>
              <w:spacing w:line="240" w:lineRule="auto"/>
            </w:pPr>
          </w:p>
          <w:p w14:paraId="7C53A8E4" w14:textId="77777777" w:rsidR="006D1C84" w:rsidRDefault="00CF1861" w:rsidP="0064128C">
            <w:pPr>
              <w:spacing w:line="240" w:lineRule="auto"/>
            </w:pPr>
            <w:r>
              <w:t>3</w:t>
            </w:r>
            <w:r w:rsidR="005234EF">
              <w:t>6</w:t>
            </w:r>
            <w:r w:rsidR="006D1C84" w:rsidRPr="00343045">
              <w:t xml:space="preserve"> keuzeopties, waaruit er één gekozen moet worden</w:t>
            </w:r>
            <w:r w:rsidR="006D1C84">
              <w:t>:</w:t>
            </w:r>
          </w:p>
          <w:p w14:paraId="30831FB3" w14:textId="77777777" w:rsidR="00E92D22" w:rsidRPr="0064128C" w:rsidRDefault="00E92D22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bookmarkStart w:id="60" w:name="_Hlk182469305"/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p w14:paraId="3163ED05" w14:textId="77777777" w:rsidR="00E92D22" w:rsidRPr="0064128C" w:rsidRDefault="00E92D22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p w14:paraId="6188AE3C" w14:textId="77777777" w:rsidR="00E92D22" w:rsidRPr="0064128C" w:rsidRDefault="00E92D22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p w14:paraId="53911055" w14:textId="77777777" w:rsidR="00E92D22" w:rsidRPr="0064128C" w:rsidRDefault="00E92D22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00FFFF"/>
                <w:szCs w:val="18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 xml:space="preserve">’ </w:t>
            </w:r>
          </w:p>
          <w:bookmarkEnd w:id="60"/>
          <w:p w14:paraId="7F2C733A" w14:textId="77777777" w:rsidR="00AB5038" w:rsidRPr="0064128C" w:rsidRDefault="00E92D22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ongehuwd en 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szCs w:val="18"/>
              </w:rPr>
              <w:t>’</w:t>
            </w:r>
            <w:r w:rsidRPr="0064128C" w:rsidDel="00E92D22">
              <w:rPr>
                <w:szCs w:val="18"/>
              </w:rPr>
              <w:t xml:space="preserve"> </w:t>
            </w:r>
          </w:p>
          <w:p w14:paraId="674D7CEB" w14:textId="77777777" w:rsidR="00232780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E92D22">
              <w:rPr>
                <w:szCs w:val="18"/>
              </w:rPr>
              <w:t xml:space="preserve"> </w:t>
            </w:r>
          </w:p>
          <w:p w14:paraId="22BE1F29" w14:textId="77777777"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szCs w:val="18"/>
              </w:rPr>
              <w:t>’</w:t>
            </w:r>
          </w:p>
          <w:p w14:paraId="72BE2EEC" w14:textId="77777777" w:rsidR="00232780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E92D22">
              <w:rPr>
                <w:szCs w:val="18"/>
              </w:rPr>
              <w:t xml:space="preserve"> </w:t>
            </w:r>
          </w:p>
          <w:p w14:paraId="051B1B6F" w14:textId="77777777"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szCs w:val="18"/>
              </w:rPr>
              <w:t>’</w:t>
            </w:r>
          </w:p>
          <w:p w14:paraId="7BF82300" w14:textId="77777777" w:rsidR="00232780" w:rsidRPr="0064128C" w:rsidRDefault="00232780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szCs w:val="18"/>
              </w:rPr>
              <w:t>’</w:t>
            </w:r>
          </w:p>
          <w:p w14:paraId="7963A13F" w14:textId="77777777" w:rsidR="00232780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szCs w:val="18"/>
              </w:rPr>
              <w:t xml:space="preserve"> </w:t>
            </w:r>
          </w:p>
          <w:p w14:paraId="7E2DDD9A" w14:textId="77777777"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rFonts w:cs="Arial"/>
                <w:szCs w:val="18"/>
              </w:rPr>
              <w:t xml:space="preserve"> </w:t>
            </w:r>
          </w:p>
          <w:p w14:paraId="409B568E" w14:textId="77777777"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rFonts w:cs="Arial"/>
                <w:szCs w:val="18"/>
              </w:rPr>
              <w:t xml:space="preserve"> </w:t>
            </w:r>
          </w:p>
          <w:p w14:paraId="225457EF" w14:textId="77777777"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14:paraId="18BE3734" w14:textId="77777777" w:rsidR="00232780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  <w:r w:rsidRPr="0064128C" w:rsidDel="00CB1128">
              <w:rPr>
                <w:rFonts w:cs="Arial"/>
                <w:szCs w:val="18"/>
              </w:rPr>
              <w:t xml:space="preserve"> </w:t>
            </w:r>
          </w:p>
          <w:p w14:paraId="54589563" w14:textId="77777777"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lastRenderedPageBreak/>
              <w:t>‘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14:paraId="6567EC73" w14:textId="77777777"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14:paraId="5EE6F0C9" w14:textId="0D445673"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bookmarkStart w:id="61" w:name="_Hlk182469441"/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227CF9" w:rsidRPr="008B1603">
              <w:rPr>
                <w:rFonts w:cs="Arial"/>
                <w:color w:val="00FFFF"/>
                <w:sz w:val="20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p w14:paraId="5CB03645" w14:textId="0093415B"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227CF9" w:rsidRPr="008B1603">
              <w:rPr>
                <w:rFonts w:cs="Arial"/>
                <w:color w:val="00FFFF"/>
                <w:sz w:val="20"/>
              </w:rPr>
              <w:t>weduwe/weduwnaar</w:t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p w14:paraId="6F1EDA71" w14:textId="1252AA61"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227CF9" w:rsidRPr="008B1603">
              <w:rPr>
                <w:rFonts w:cs="Arial"/>
                <w:color w:val="00FFFF"/>
                <w:sz w:val="20"/>
              </w:rPr>
              <w:t>weduwe/weduwnaar</w:t>
            </w:r>
            <w:r w:rsidR="00227CF9" w:rsidRPr="0064128C">
              <w:rPr>
                <w:rFonts w:cs="Arial"/>
                <w:color w:val="80008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p w14:paraId="0DAF180A" w14:textId="49E90E68"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niet-hertrouwde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227CF9" w:rsidRPr="008B1603">
              <w:rPr>
                <w:rFonts w:cs="Arial"/>
                <w:color w:val="00FFFF"/>
                <w:sz w:val="20"/>
              </w:rPr>
              <w:t>weduwe/weduwnaar</w:t>
            </w:r>
            <w:r w:rsidR="00227CF9" w:rsidRPr="0064128C">
              <w:rPr>
                <w:rFonts w:cs="Arial"/>
                <w:color w:val="80008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Cs w:val="18"/>
              </w:rPr>
              <w:t xml:space="preserve">, </w:t>
            </w:r>
            <w:r w:rsidRPr="0064128C">
              <w:rPr>
                <w:rFonts w:cs="Arial"/>
                <w:color w:val="339966"/>
                <w:szCs w:val="18"/>
              </w:rPr>
              <w:t>niet geregistreerd als partner</w:t>
            </w:r>
            <w:r w:rsidRPr="0064128C">
              <w:rPr>
                <w:szCs w:val="18"/>
              </w:rPr>
              <w:t>’</w:t>
            </w:r>
          </w:p>
          <w:bookmarkEnd w:id="61"/>
          <w:p w14:paraId="1139FC32" w14:textId="77777777" w:rsidR="00CB1128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ongehuwd en niet geregistreerd als partner</w:t>
            </w:r>
            <w:r w:rsidRPr="0064128C">
              <w:rPr>
                <w:szCs w:val="18"/>
              </w:rPr>
              <w:t>’</w:t>
            </w:r>
          </w:p>
          <w:p w14:paraId="788CC55B" w14:textId="77777777" w:rsidR="00232780" w:rsidRPr="0064128C" w:rsidRDefault="00232780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wettelijke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szCs w:val="18"/>
              </w:rPr>
              <w:t>’</w:t>
            </w:r>
          </w:p>
          <w:p w14:paraId="4B7C20EE" w14:textId="77777777" w:rsidR="0014650F" w:rsidRPr="0064128C" w:rsidRDefault="0014650F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wettelijke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14:paraId="74082173" w14:textId="77777777" w:rsidR="0014650F" w:rsidRPr="0064128C" w:rsidRDefault="0014650F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algehele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szCs w:val="18"/>
              </w:rPr>
              <w:t>’</w:t>
            </w:r>
          </w:p>
          <w:p w14:paraId="76F8348E" w14:textId="77777777" w:rsidR="0014650F" w:rsidRPr="0064128C" w:rsidRDefault="0014650F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algehele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gehuwd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met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14:paraId="2B052E7D" w14:textId="77777777" w:rsidR="00D01025" w:rsidRPr="0064128C" w:rsidRDefault="00CB1128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 w:rsidDel="00CB1128">
              <w:rPr>
                <w:rFonts w:cs="Arial"/>
                <w:szCs w:val="18"/>
              </w:rPr>
              <w:t xml:space="preserve"> </w:t>
            </w:r>
            <w:r w:rsidR="00D01025" w:rsidRPr="0064128C">
              <w:rPr>
                <w:rFonts w:cs="Arial"/>
                <w:szCs w:val="18"/>
              </w:rPr>
              <w:t>‘</w:t>
            </w:r>
            <w:r w:rsidR="00D01025" w:rsidRPr="0064128C">
              <w:rPr>
                <w:rFonts w:cs="Arial"/>
                <w:color w:val="339966"/>
                <w:szCs w:val="18"/>
              </w:rPr>
              <w:t>geregistreerd partner</w:t>
            </w:r>
            <w:r w:rsidR="00D01025" w:rsidRPr="0064128C">
              <w:rPr>
                <w:rFonts w:cs="Arial"/>
                <w:szCs w:val="18"/>
              </w:rPr>
              <w:t>’</w:t>
            </w:r>
          </w:p>
          <w:p w14:paraId="00D5317A" w14:textId="77777777"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szCs w:val="18"/>
              </w:rPr>
              <w:t>’</w:t>
            </w:r>
          </w:p>
          <w:p w14:paraId="0DD7D46A" w14:textId="77777777"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szCs w:val="18"/>
              </w:rPr>
              <w:t>’</w:t>
            </w:r>
          </w:p>
          <w:p w14:paraId="2BFC97BD" w14:textId="77777777"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14:paraId="1455F99A" w14:textId="77777777"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14:paraId="41555329" w14:textId="77777777"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van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invullen persoonsgegevens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14:paraId="016435A9" w14:textId="40CA2915" w:rsidR="00D01025" w:rsidRPr="0064128C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="00227CF9">
              <w:rPr>
                <w:rFonts w:cs="Arial"/>
                <w:color w:val="00FFFF"/>
                <w:sz w:val="20"/>
              </w:rPr>
              <w:t>zijn/haar</w:t>
            </w:r>
            <w:ins w:id="62" w:author="Groote Haar, Linda" w:date="2024-11-13T09:28:00Z" w16du:dateUtc="2024-11-13T08:28:00Z">
              <w:r w:rsidR="00227CF9">
                <w:rPr>
                  <w:rFonts w:cs="Arial"/>
                  <w:color w:val="00FFFF"/>
                  <w:sz w:val="20"/>
                </w:rPr>
                <w:t>/diens</w:t>
              </w:r>
            </w:ins>
            <w:r w:rsidR="00227CF9">
              <w:rPr>
                <w:rFonts w:cs="Arial"/>
                <w:color w:val="339966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 xml:space="preserve">verklaring </w:t>
            </w:r>
            <w:r w:rsidRPr="0064128C">
              <w:rPr>
                <w:rFonts w:cs="Arial"/>
                <w:color w:val="00FFFF"/>
                <w:szCs w:val="18"/>
              </w:rPr>
              <w:t xml:space="preserve">gehuwd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14:paraId="7C6B4372" w14:textId="0DCD5F4D" w:rsidR="00E92D22" w:rsidRDefault="00D01025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="00227CF9">
              <w:rPr>
                <w:rFonts w:cs="Arial"/>
                <w:color w:val="00FFFF"/>
                <w:sz w:val="20"/>
              </w:rPr>
              <w:t>zijn/haar</w:t>
            </w:r>
            <w:ins w:id="63" w:author="Groote Haar, Linda" w:date="2024-11-13T09:28:00Z" w16du:dateUtc="2024-11-13T08:28:00Z">
              <w:r w:rsidR="00227CF9">
                <w:rPr>
                  <w:rFonts w:cs="Arial"/>
                  <w:color w:val="00FFFF"/>
                  <w:sz w:val="20"/>
                </w:rPr>
                <w:t>/diens</w:t>
              </w:r>
            </w:ins>
            <w:r w:rsidR="00227CF9">
              <w:rPr>
                <w:rFonts w:cs="Arial"/>
                <w:color w:val="339966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 xml:space="preserve">verklaring </w:t>
            </w:r>
            <w:r w:rsidRPr="0064128C">
              <w:rPr>
                <w:rFonts w:cs="Arial"/>
                <w:color w:val="00FFFF"/>
                <w:szCs w:val="18"/>
              </w:rPr>
              <w:t xml:space="preserve">geregistreerd partner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’</w:t>
            </w:r>
          </w:p>
          <w:p w14:paraId="3A076F51" w14:textId="77777777" w:rsidR="00E43AA9" w:rsidRDefault="005234EF" w:rsidP="00E43AA9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  <w:lang w:val="en-US"/>
              </w:rPr>
              <w:t>`</w: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E43AA9" w:rsidRPr="0064128C">
              <w:rPr>
                <w:rFonts w:cs="Arial"/>
                <w:szCs w:val="18"/>
              </w:rPr>
              <w:instrText>MacroButton Nomacro §</w:instrTex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E43AA9" w:rsidRPr="007E3A8F">
              <w:rPr>
                <w:rFonts w:cs="Arial"/>
                <w:color w:val="3366FF"/>
                <w:szCs w:val="18"/>
              </w:rPr>
              <w:t xml:space="preserve">in </w: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E43AA9" w:rsidRPr="0064128C">
              <w:rPr>
                <w:rFonts w:cs="Arial"/>
                <w:szCs w:val="18"/>
              </w:rPr>
              <w:instrText>MacroButton Nomacro §</w:instrTex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E43AA9" w:rsidRPr="007E3A8F">
              <w:rPr>
                <w:rFonts w:cs="Arial"/>
                <w:color w:val="3366FF"/>
                <w:szCs w:val="18"/>
              </w:rPr>
              <w:t>beperkte</w: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E43AA9" w:rsidRPr="0064128C">
              <w:rPr>
                <w:rFonts w:cs="Arial"/>
                <w:szCs w:val="18"/>
              </w:rPr>
              <w:instrText>MacroButton Nomacro §</w:instrTex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E43AA9" w:rsidRPr="007E3A8F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E43AA9" w:rsidRPr="0064128C">
              <w:rPr>
                <w:rFonts w:cs="Arial"/>
                <w:szCs w:val="18"/>
              </w:rPr>
              <w:instrText>MacroButton Nomacro §</w:instrText>
            </w:r>
            <w:r w:rsidR="00E43AA9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E43AA9" w:rsidRPr="00A545B0">
              <w:rPr>
                <w:rFonts w:cs="Arial"/>
                <w:color w:val="339966"/>
                <w:szCs w:val="18"/>
              </w:rPr>
              <w:t xml:space="preserve"> gehuwd </w:t>
            </w:r>
            <w:r w:rsidR="00E43AA9" w:rsidRPr="00E43AA9">
              <w:rPr>
                <w:rFonts w:cs="Arial"/>
                <w:color w:val="800080"/>
                <w:szCs w:val="18"/>
              </w:rPr>
              <w:t>met</w:t>
            </w:r>
            <w:r w:rsidR="00E43AA9" w:rsidRPr="00783522">
              <w:rPr>
                <w:rFonts w:cs="Arial"/>
                <w:sz w:val="20"/>
              </w:rPr>
              <w:t xml:space="preserve"> </w:t>
            </w:r>
            <w:r w:rsidR="00E43AA9" w:rsidRPr="00A545B0">
              <w:rPr>
                <w:rFonts w:cs="Arial"/>
                <w:szCs w:val="18"/>
              </w:rPr>
              <w:fldChar w:fldCharType="begin"/>
            </w:r>
            <w:r w:rsidR="00E43AA9" w:rsidRPr="00A545B0">
              <w:rPr>
                <w:rFonts w:cs="Arial"/>
                <w:szCs w:val="18"/>
              </w:rPr>
              <w:instrText>MacroButton Nomacro §</w:instrText>
            </w:r>
            <w:r w:rsidR="00E43AA9" w:rsidRPr="00A545B0">
              <w:rPr>
                <w:rFonts w:cs="Arial"/>
                <w:szCs w:val="18"/>
              </w:rPr>
              <w:fldChar w:fldCharType="end"/>
            </w:r>
            <w:r w:rsidR="00E43AA9" w:rsidRPr="00A545B0">
              <w:rPr>
                <w:rFonts w:cs="Arial"/>
                <w:szCs w:val="18"/>
              </w:rPr>
              <w:t>invullen persoonsgegevens</w:t>
            </w:r>
            <w:r w:rsidR="00E43AA9" w:rsidRPr="00A545B0">
              <w:rPr>
                <w:rFonts w:cs="Arial"/>
                <w:szCs w:val="18"/>
              </w:rPr>
              <w:fldChar w:fldCharType="begin"/>
            </w:r>
            <w:r w:rsidR="00E43AA9" w:rsidRPr="00A545B0">
              <w:rPr>
                <w:rFonts w:cs="Arial"/>
                <w:szCs w:val="18"/>
              </w:rPr>
              <w:instrText>MacroButton Nomacro §</w:instrText>
            </w:r>
            <w:r w:rsidR="00E43AA9" w:rsidRPr="00A545B0">
              <w:rPr>
                <w:rFonts w:cs="Arial"/>
                <w:szCs w:val="18"/>
              </w:rPr>
              <w:fldChar w:fldCharType="end"/>
            </w:r>
            <w:r>
              <w:rPr>
                <w:rFonts w:cs="Arial"/>
                <w:szCs w:val="18"/>
              </w:rPr>
              <w:t>’</w:t>
            </w:r>
          </w:p>
          <w:p w14:paraId="4A464207" w14:textId="77777777" w:rsidR="005234EF" w:rsidRDefault="005234EF" w:rsidP="005234EF">
            <w:pPr>
              <w:numPr>
                <w:ilvl w:val="0"/>
                <w:numId w:val="36"/>
              </w:num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5234EF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5234EF">
              <w:rPr>
                <w:rFonts w:cs="Arial"/>
                <w:color w:val="3366FF"/>
                <w:szCs w:val="18"/>
              </w:rPr>
              <w:t>beperkte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5234EF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5234EF">
              <w:rPr>
                <w:rFonts w:cs="Arial"/>
                <w:szCs w:val="18"/>
              </w:rPr>
              <w:t xml:space="preserve"> </w:t>
            </w:r>
            <w:r w:rsidRPr="005234EF">
              <w:rPr>
                <w:rFonts w:cs="Arial"/>
                <w:color w:val="339966"/>
                <w:szCs w:val="18"/>
              </w:rPr>
              <w:t>gehuwd</w:t>
            </w:r>
            <w:r>
              <w:rPr>
                <w:rFonts w:cs="Arial"/>
                <w:szCs w:val="18"/>
              </w:rPr>
              <w:t>’</w:t>
            </w:r>
          </w:p>
          <w:p w14:paraId="6D5C54EE" w14:textId="2860869E" w:rsidR="003C7586" w:rsidRDefault="003C7586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</w:tabs>
              <w:spacing w:line="276" w:lineRule="auto"/>
              <w:ind w:left="772" w:hanging="426"/>
              <w:rPr>
                <w:ins w:id="64" w:author="Groot, Karina de" w:date="2024-11-18T09:15:00Z" w16du:dateUtc="2024-11-18T08:15:00Z"/>
                <w:rFonts w:cs="Arial"/>
                <w:color w:val="800080"/>
              </w:rPr>
              <w:pPrChange w:id="65" w:author="Groot, Karina de" w:date="2024-11-18T09:17:00Z" w16du:dateUtc="2024-11-18T08:17:00Z">
                <w:pPr>
                  <w:pStyle w:val="Lijstalinea"/>
                  <w:numPr>
                    <w:numId w:val="36"/>
                  </w:numPr>
                  <w:tabs>
                    <w:tab w:val="num" w:pos="720"/>
                  </w:tabs>
                  <w:spacing w:after="160" w:line="276" w:lineRule="auto"/>
                  <w:ind w:left="772" w:hanging="426"/>
                </w:pPr>
              </w:pPrChange>
            </w:pPr>
            <w:bookmarkStart w:id="66" w:name="_Hlk183435374"/>
            <w:ins w:id="67" w:author="Groot, Karina de" w:date="2024-11-18T09:15:00Z" w16du:dateUtc="2024-11-18T08:15:00Z">
              <w:r w:rsidRPr="00C528DE">
                <w:rPr>
                  <w:rFonts w:cs="Arial"/>
                  <w:color w:val="800080"/>
                </w:rPr>
                <w:t>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>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800080"/>
                </w:rPr>
                <w:t>van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</w:rPr>
                <w:t>invullen persoonsgegevens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800080"/>
                </w:rPr>
                <w:t>in de zin van het geregistreerd partnerschap</w:t>
              </w:r>
            </w:ins>
          </w:p>
          <w:p w14:paraId="178EEDAE" w14:textId="414F5458" w:rsidR="003C7586" w:rsidRDefault="003C7586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</w:tabs>
              <w:spacing w:line="276" w:lineRule="auto"/>
              <w:ind w:left="772" w:hanging="426"/>
              <w:rPr>
                <w:ins w:id="68" w:author="Groot, Karina de" w:date="2024-11-18T09:16:00Z" w16du:dateUtc="2024-11-18T08:16:00Z"/>
                <w:rFonts w:cs="Arial"/>
                <w:color w:val="800080"/>
              </w:rPr>
              <w:pPrChange w:id="69" w:author="Groot, Karina de" w:date="2024-11-18T09:18:00Z" w16du:dateUtc="2024-11-18T08:18:00Z">
                <w:pPr>
                  <w:pStyle w:val="Lijstalinea"/>
                  <w:numPr>
                    <w:numId w:val="36"/>
                  </w:numPr>
                  <w:tabs>
                    <w:tab w:val="num" w:pos="644"/>
                    <w:tab w:val="num" w:pos="720"/>
                  </w:tabs>
                  <w:spacing w:after="160" w:line="278" w:lineRule="auto"/>
                  <w:ind w:left="644" w:hanging="360"/>
                </w:pPr>
              </w:pPrChange>
            </w:pPr>
            <w:ins w:id="70" w:author="Groot, Karina de" w:date="2024-11-18T09:16:00Z" w16du:dateUtc="2024-11-18T08:16:00Z"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>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800080"/>
                </w:rPr>
                <w:t>van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</w:rPr>
                <w:t>invullen persoonsgegevens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800080"/>
                </w:rPr>
                <w:t>in de zin van het geregistreerd partnerschap</w:t>
              </w:r>
            </w:ins>
          </w:p>
          <w:p w14:paraId="063E5A4D" w14:textId="35798425" w:rsidR="00E007EA" w:rsidRDefault="00E007EA" w:rsidP="00E007EA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</w:tabs>
              <w:spacing w:line="278" w:lineRule="auto"/>
              <w:ind w:left="772" w:hanging="426"/>
              <w:rPr>
                <w:ins w:id="71" w:author="Groot, Karina de" w:date="2024-11-18T09:18:00Z" w16du:dateUtc="2024-11-18T08:18:00Z"/>
                <w:rFonts w:cs="Arial"/>
                <w:color w:val="800080"/>
              </w:rPr>
            </w:pPr>
            <w:ins w:id="72" w:author="Groot, Karina de" w:date="2024-11-18T09:18:00Z" w16du:dateUtc="2024-11-18T08:18:00Z">
              <w:r w:rsidRPr="00C528DE">
                <w:rPr>
                  <w:rFonts w:cs="Arial"/>
                  <w:color w:val="800080"/>
                </w:rPr>
                <w:lastRenderedPageBreak/>
                <w:t>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>partner</w:t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800080"/>
                </w:rPr>
                <w:t>in de zin van het geregistreerd partnerschap</w:t>
              </w:r>
            </w:ins>
          </w:p>
          <w:p w14:paraId="19191F9C" w14:textId="336C5BF9" w:rsidR="00E007EA" w:rsidRDefault="00E007EA" w:rsidP="00E007EA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</w:tabs>
              <w:spacing w:after="160" w:line="278" w:lineRule="auto"/>
              <w:ind w:left="772" w:hanging="426"/>
              <w:rPr>
                <w:ins w:id="73" w:author="Groot, Karina de" w:date="2024-11-18T09:20:00Z" w16du:dateUtc="2024-11-18T08:20:00Z"/>
                <w:rFonts w:cs="Arial"/>
                <w:color w:val="800080"/>
              </w:rPr>
            </w:pPr>
            <w:ins w:id="74" w:author="Groot, Karina de" w:date="2024-11-18T09:19:00Z" w16du:dateUtc="2024-11-18T08:19:00Z"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>partner</w:t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800080"/>
                </w:rPr>
                <w:t>in de zin van het geregistreerd partnerschap</w:t>
              </w:r>
            </w:ins>
          </w:p>
          <w:p w14:paraId="18E1C8C3" w14:textId="70EE84AE" w:rsidR="00E007EA" w:rsidRPr="00440E3E" w:rsidRDefault="00E007EA" w:rsidP="00E007EA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</w:tabs>
              <w:spacing w:line="278" w:lineRule="auto"/>
              <w:ind w:left="772" w:hanging="426"/>
              <w:rPr>
                <w:ins w:id="75" w:author="Groot, Karina de" w:date="2024-11-18T09:20:00Z" w16du:dateUtc="2024-11-18T08:20:00Z"/>
                <w:rFonts w:cs="Arial"/>
                <w:color w:val="800080"/>
              </w:rPr>
            </w:pPr>
            <w:ins w:id="76" w:author="Groot, Karina de" w:date="2024-11-18T09:20:00Z" w16du:dateUtc="2024-11-18T08:20:00Z">
              <w:r w:rsidRPr="00C528DE">
                <w:rPr>
                  <w:rFonts w:cs="Arial"/>
                  <w:color w:val="800080"/>
                </w:rPr>
                <w:t>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>partner</w:t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</w:ins>
          </w:p>
          <w:p w14:paraId="77E51FB6" w14:textId="04A292F6" w:rsidR="00E007EA" w:rsidRPr="00440E3E" w:rsidRDefault="00E007EA" w:rsidP="00E007EA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</w:tabs>
              <w:spacing w:line="278" w:lineRule="auto"/>
              <w:ind w:left="772" w:hanging="426"/>
              <w:rPr>
                <w:ins w:id="77" w:author="Groot, Karina de" w:date="2024-11-18T09:20:00Z" w16du:dateUtc="2024-11-18T08:20:00Z"/>
                <w:rFonts w:cs="Arial"/>
                <w:color w:val="800080"/>
              </w:rPr>
            </w:pPr>
            <w:ins w:id="78" w:author="Groot, Karina de" w:date="2024-11-18T09:20:00Z" w16du:dateUtc="2024-11-18T08:20:00Z"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>partner</w:t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</w:ins>
          </w:p>
          <w:p w14:paraId="4F1FEE2D" w14:textId="097DAD13" w:rsidR="00E007EA" w:rsidRPr="00E007EA" w:rsidRDefault="00E007EA" w:rsidP="00E007EA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</w:tabs>
              <w:spacing w:line="278" w:lineRule="auto"/>
              <w:ind w:left="772" w:hanging="426"/>
              <w:rPr>
                <w:ins w:id="79" w:author="Groot, Karina de" w:date="2024-11-18T09:21:00Z" w16du:dateUtc="2024-11-18T08:21:00Z"/>
                <w:rFonts w:cs="Arial"/>
                <w:color w:val="800080"/>
                <w:rPrChange w:id="80" w:author="Groot, Karina de" w:date="2024-11-18T09:21:00Z" w16du:dateUtc="2024-11-18T08:21:00Z">
                  <w:rPr>
                    <w:ins w:id="81" w:author="Groot, Karina de" w:date="2024-11-18T09:21:00Z" w16du:dateUtc="2024-11-18T08:21:00Z"/>
                    <w:rFonts w:cs="Arial"/>
                    <w:color w:val="008000"/>
                  </w:rPr>
                </w:rPrChange>
              </w:rPr>
            </w:pPr>
            <w:ins w:id="82" w:author="Groot, Karina de" w:date="2024-11-18T09:21:00Z" w16du:dateUtc="2024-11-18T08:21:00Z">
              <w:r w:rsidRPr="00C528DE">
                <w:rPr>
                  <w:rFonts w:cs="Arial"/>
                  <w:color w:val="800080"/>
                </w:rPr>
                <w:t>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>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800080"/>
                </w:rPr>
                <w:t>van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</w:rPr>
                <w:t>invullen persoonsgegevens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</w:ins>
          </w:p>
          <w:p w14:paraId="0F1A196C" w14:textId="4046E423" w:rsidR="00E007EA" w:rsidRPr="00E007EA" w:rsidRDefault="00E007EA" w:rsidP="00E007EA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</w:tabs>
              <w:spacing w:line="278" w:lineRule="auto"/>
              <w:ind w:left="772" w:hanging="426"/>
              <w:rPr>
                <w:ins w:id="83" w:author="Groot, Karina de" w:date="2024-11-18T09:23:00Z" w16du:dateUtc="2024-11-18T08:23:00Z"/>
                <w:rFonts w:cs="Arial"/>
                <w:color w:val="800080"/>
                <w:rPrChange w:id="84" w:author="Groot, Karina de" w:date="2024-11-18T09:23:00Z" w16du:dateUtc="2024-11-18T08:23:00Z">
                  <w:rPr>
                    <w:ins w:id="85" w:author="Groot, Karina de" w:date="2024-11-18T09:23:00Z" w16du:dateUtc="2024-11-18T08:23:00Z"/>
                    <w:rFonts w:cs="Arial"/>
                    <w:color w:val="008000"/>
                  </w:rPr>
                </w:rPrChange>
              </w:rPr>
            </w:pPr>
            <w:ins w:id="86" w:author="Groot, Karina de" w:date="2024-11-18T09:21:00Z" w16du:dateUtc="2024-11-18T08:21:00Z"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>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800080"/>
                </w:rPr>
                <w:t>van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</w:rPr>
                <w:t>invullen persoonsgegevens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</w:ins>
          </w:p>
          <w:p w14:paraId="43241EBE" w14:textId="6CD87C44" w:rsidR="00E007EA" w:rsidRDefault="00E007EA" w:rsidP="00E007EA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</w:tabs>
              <w:spacing w:line="276" w:lineRule="auto"/>
              <w:ind w:left="772" w:hanging="426"/>
              <w:rPr>
                <w:ins w:id="87" w:author="Groot, Karina de" w:date="2024-11-18T09:23:00Z" w16du:dateUtc="2024-11-18T08:23:00Z"/>
                <w:rFonts w:cs="Arial"/>
                <w:color w:val="800080"/>
              </w:rPr>
            </w:pPr>
            <w:ins w:id="88" w:author="Groot, Karina de" w:date="2024-11-18T09:23:00Z" w16du:dateUtc="2024-11-18T08:23:00Z">
              <w:r w:rsidRPr="00C528DE">
                <w:rPr>
                  <w:rFonts w:cs="Arial"/>
                  <w:color w:val="800080"/>
                </w:rPr>
                <w:t>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>huwelijkspartner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800080"/>
                </w:rPr>
                <w:t>van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</w:rPr>
                <w:t>invullen persoonsgegevens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800080"/>
                </w:rPr>
                <w:t>in de zin van het geregistreerd partnerschap</w:t>
              </w:r>
            </w:ins>
          </w:p>
          <w:p w14:paraId="2BFB62F3" w14:textId="3728E731" w:rsidR="00E007EA" w:rsidRDefault="00E007EA" w:rsidP="00E007EA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</w:tabs>
              <w:spacing w:line="276" w:lineRule="auto"/>
              <w:ind w:left="772" w:hanging="426"/>
              <w:rPr>
                <w:ins w:id="89" w:author="Groot, Karina de" w:date="2024-11-18T09:24:00Z" w16du:dateUtc="2024-11-18T08:24:00Z"/>
                <w:rFonts w:cs="Arial"/>
                <w:color w:val="800080"/>
              </w:rPr>
            </w:pPr>
            <w:ins w:id="90" w:author="Groot, Karina de" w:date="2024-11-18T09:24:00Z" w16du:dateUtc="2024-11-18T08:24:00Z"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 xml:space="preserve">huwelijkspartner </w:t>
              </w:r>
              <w:r w:rsidRPr="00C528DE">
                <w:rPr>
                  <w:rFonts w:cs="Arial"/>
                  <w:color w:val="800080"/>
                </w:rPr>
                <w:t>van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</w:rPr>
                <w:t>invullen persoonsgegevens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800080"/>
                </w:rPr>
                <w:t>in de zin van het geregistreerd partnerschap</w:t>
              </w:r>
            </w:ins>
          </w:p>
          <w:p w14:paraId="764009CE" w14:textId="6DA7EA8E" w:rsidR="00E007EA" w:rsidRDefault="00E007EA" w:rsidP="00E007EA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</w:tabs>
              <w:spacing w:line="276" w:lineRule="auto"/>
              <w:ind w:left="772" w:hanging="426"/>
              <w:rPr>
                <w:ins w:id="91" w:author="Groot, Karina de" w:date="2024-11-18T09:24:00Z" w16du:dateUtc="2024-11-18T08:24:00Z"/>
                <w:rFonts w:cs="Arial"/>
                <w:color w:val="800080"/>
              </w:rPr>
            </w:pPr>
            <w:ins w:id="92" w:author="Groot, Karina de" w:date="2024-11-18T09:24:00Z" w16du:dateUtc="2024-11-18T08:24:00Z">
              <w:r w:rsidRPr="00C528DE">
                <w:rPr>
                  <w:rFonts w:cs="Arial"/>
                  <w:color w:val="800080"/>
                </w:rPr>
                <w:t>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>huwelijkspartner</w:t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800080"/>
                </w:rPr>
                <w:t>in de zin van het geregistreerd partnerschap</w:t>
              </w:r>
            </w:ins>
          </w:p>
          <w:p w14:paraId="7C692B6A" w14:textId="3DE25F0F" w:rsidR="00E007EA" w:rsidRDefault="00E007EA" w:rsidP="00F11964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  <w:tab w:val="num" w:pos="644"/>
              </w:tabs>
              <w:spacing w:line="276" w:lineRule="auto"/>
              <w:ind w:left="644" w:hanging="298"/>
              <w:rPr>
                <w:ins w:id="93" w:author="Groot, Karina de" w:date="2024-11-18T09:25:00Z" w16du:dateUtc="2024-11-18T08:25:00Z"/>
                <w:rFonts w:cs="Arial"/>
                <w:color w:val="800080"/>
              </w:rPr>
            </w:pPr>
            <w:ins w:id="94" w:author="Groot, Karina de" w:date="2024-11-18T09:25:00Z" w16du:dateUtc="2024-11-18T08:25:00Z"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>huwelijkspartner</w:t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800080"/>
                </w:rPr>
                <w:t>in de zin van het geregistreerd partnerschap</w:t>
              </w:r>
            </w:ins>
          </w:p>
          <w:p w14:paraId="35691F3B" w14:textId="2B16963D" w:rsidR="00E007EA" w:rsidRPr="00440E3E" w:rsidRDefault="00E007EA" w:rsidP="00F11964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  <w:tab w:val="num" w:pos="644"/>
              </w:tabs>
              <w:spacing w:line="276" w:lineRule="auto"/>
              <w:ind w:left="644" w:hanging="298"/>
              <w:rPr>
                <w:ins w:id="95" w:author="Groot, Karina de" w:date="2024-11-18T09:25:00Z" w16du:dateUtc="2024-11-18T08:25:00Z"/>
                <w:rFonts w:cs="Arial"/>
                <w:color w:val="800080"/>
              </w:rPr>
            </w:pPr>
            <w:ins w:id="96" w:author="Groot, Karina de" w:date="2024-11-18T09:25:00Z" w16du:dateUtc="2024-11-18T08:25:00Z">
              <w:r w:rsidRPr="00C528DE">
                <w:rPr>
                  <w:rFonts w:cs="Arial"/>
                  <w:color w:val="800080"/>
                </w:rPr>
                <w:t>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>huwelijkspartner</w:t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</w:ins>
          </w:p>
          <w:p w14:paraId="4946A200" w14:textId="0EA6D9B5" w:rsidR="00E007EA" w:rsidRPr="00440E3E" w:rsidRDefault="00E007EA" w:rsidP="00F11964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  <w:tab w:val="num" w:pos="644"/>
              </w:tabs>
              <w:spacing w:line="276" w:lineRule="auto"/>
              <w:ind w:left="644" w:hanging="298"/>
              <w:rPr>
                <w:ins w:id="97" w:author="Groot, Karina de" w:date="2024-11-18T09:25:00Z" w16du:dateUtc="2024-11-18T08:25:00Z"/>
                <w:rFonts w:cs="Arial"/>
                <w:color w:val="800080"/>
              </w:rPr>
            </w:pPr>
            <w:ins w:id="98" w:author="Groot, Karina de" w:date="2024-11-18T09:25:00Z" w16du:dateUtc="2024-11-18T08:25:00Z"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>huwelijkspartner</w:t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</w:ins>
          </w:p>
          <w:p w14:paraId="6228CB65" w14:textId="47633667" w:rsidR="00E007EA" w:rsidRPr="00440E3E" w:rsidRDefault="00E007EA" w:rsidP="00F11964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  <w:tab w:val="num" w:pos="644"/>
              </w:tabs>
              <w:spacing w:line="276" w:lineRule="auto"/>
              <w:ind w:left="644" w:hanging="298"/>
              <w:rPr>
                <w:ins w:id="99" w:author="Groot, Karina de" w:date="2024-11-18T09:25:00Z" w16du:dateUtc="2024-11-18T08:25:00Z"/>
                <w:rFonts w:cs="Arial"/>
                <w:color w:val="800080"/>
              </w:rPr>
            </w:pPr>
            <w:ins w:id="100" w:author="Groot, Karina de" w:date="2024-11-18T09:25:00Z" w16du:dateUtc="2024-11-18T08:25:00Z">
              <w:r w:rsidRPr="00C528DE">
                <w:rPr>
                  <w:rFonts w:cs="Arial"/>
                  <w:color w:val="800080"/>
                </w:rPr>
                <w:t>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>huwelijkspartner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800080"/>
                </w:rPr>
                <w:t>van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</w:rPr>
                <w:t>invullen persoonsgegevens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</w:ins>
          </w:p>
          <w:p w14:paraId="7C3B3CAE" w14:textId="4444D473" w:rsidR="00E007EA" w:rsidRPr="00E007EA" w:rsidRDefault="00E007EA" w:rsidP="00F11964">
            <w:pPr>
              <w:pStyle w:val="Lijstalinea"/>
              <w:numPr>
                <w:ilvl w:val="0"/>
                <w:numId w:val="36"/>
              </w:numPr>
              <w:tabs>
                <w:tab w:val="clear" w:pos="720"/>
              </w:tabs>
              <w:spacing w:line="276" w:lineRule="auto"/>
              <w:ind w:left="644" w:hanging="298"/>
              <w:rPr>
                <w:ins w:id="101" w:author="Groot, Karina de" w:date="2024-11-18T09:24:00Z" w16du:dateUtc="2024-11-18T08:24:00Z"/>
                <w:rFonts w:cs="Arial"/>
                <w:color w:val="800080"/>
                <w:rPrChange w:id="102" w:author="Groot, Karina de" w:date="2024-11-18T09:25:00Z" w16du:dateUtc="2024-11-18T08:25:00Z">
                  <w:rPr>
                    <w:ins w:id="103" w:author="Groot, Karina de" w:date="2024-11-18T09:24:00Z" w16du:dateUtc="2024-11-18T08:24:00Z"/>
                  </w:rPr>
                </w:rPrChange>
              </w:rPr>
            </w:pPr>
            <w:ins w:id="104" w:author="Groot, Karina de" w:date="2024-11-18T09:25:00Z" w16du:dateUtc="2024-11-18T08:25:00Z">
              <w:r w:rsidRPr="00C528DE">
                <w:rPr>
                  <w:rFonts w:cs="Arial"/>
                  <w:color w:val="339966"/>
                </w:rPr>
                <w:t>niet-hertrouwde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00FFFF"/>
                </w:rPr>
                <w:t>huwelijkspartner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color w:val="800080"/>
                </w:rPr>
                <w:t>van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</w:rPr>
                <w:t>invullen persoonsgegevens</w:t>
              </w:r>
              <w:r w:rsidRPr="00C528DE">
                <w:rPr>
                  <w:rFonts w:cs="Arial"/>
                  <w:lang w:val="en-US"/>
                </w:rPr>
                <w:fldChar w:fldCharType="begin"/>
              </w:r>
              <w:r w:rsidRPr="00C528DE">
                <w:rPr>
                  <w:rFonts w:cs="Arial"/>
                </w:rPr>
                <w:instrText>MacroButton Nomacro §</w:instrText>
              </w:r>
              <w:r w:rsidRPr="00C528DE">
                <w:rPr>
                  <w:rFonts w:cs="Arial"/>
                  <w:lang w:val="en-US"/>
                </w:rPr>
                <w:fldChar w:fldCharType="end"/>
              </w:r>
              <w:r w:rsidRPr="00C528DE">
                <w:rPr>
                  <w:rFonts w:cs="Arial"/>
                  <w:color w:val="008000"/>
                </w:rPr>
                <w:t xml:space="preserve">, </w:t>
              </w:r>
              <w:r w:rsidRPr="00C528DE">
                <w:rPr>
                  <w:rFonts w:cs="Arial"/>
                  <w:color w:val="339966"/>
                </w:rPr>
                <w:t>niet geregistreerd als partner</w:t>
              </w:r>
              <w:r w:rsidRPr="00C528DE">
                <w:rPr>
                  <w:rFonts w:cs="Arial"/>
                  <w:color w:val="008000"/>
                </w:rPr>
                <w:t xml:space="preserve"> </w:t>
              </w:r>
            </w:ins>
          </w:p>
          <w:bookmarkEnd w:id="66"/>
          <w:p w14:paraId="33568697" w14:textId="3E0BFFAD" w:rsidR="00E52220" w:rsidRPr="00E007EA" w:rsidDel="003C7586" w:rsidRDefault="00E52220">
            <w:pPr>
              <w:rPr>
                <w:del w:id="105" w:author="Groot, Karina de" w:date="2024-11-18T09:15:00Z" w16du:dateUtc="2024-11-18T08:15:00Z"/>
                <w:rFonts w:cs="Arial"/>
                <w:color w:val="800080"/>
                <w:rPrChange w:id="106" w:author="Groot, Karina de" w:date="2024-11-18T09:24:00Z" w16du:dateUtc="2024-11-18T08:24:00Z">
                  <w:rPr>
                    <w:del w:id="107" w:author="Groot, Karina de" w:date="2024-11-18T09:15:00Z" w16du:dateUtc="2024-11-18T08:15:00Z"/>
                    <w:szCs w:val="18"/>
                  </w:rPr>
                </w:rPrChange>
              </w:rPr>
              <w:pPrChange w:id="108" w:author="Groot, Karina de" w:date="2024-11-18T09:24:00Z" w16du:dateUtc="2024-11-18T08:24:00Z">
                <w:pPr>
                  <w:numPr>
                    <w:numId w:val="36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  <w:del w:id="109" w:author="Groot, Karina de" w:date="2024-11-18T09:15:00Z" w16du:dateUtc="2024-11-18T08:15:00Z">
              <w:r w:rsidRPr="00E007EA" w:rsidDel="003C7586">
                <w:rPr>
                  <w:rFonts w:cs="Arial"/>
                  <w:color w:val="800080"/>
                  <w:sz w:val="20"/>
                  <w:rPrChange w:id="110" w:author="Groot, Karina de" w:date="2024-11-18T09:24:00Z" w16du:dateUtc="2024-11-18T08:24:00Z">
                    <w:rPr>
                      <w:color w:val="800080"/>
                    </w:rPr>
                  </w:rPrChange>
                </w:rPr>
                <w:delText>de</w:delText>
              </w:r>
              <w:r w:rsidRPr="00E007EA" w:rsidDel="003C7586">
                <w:rPr>
                  <w:rFonts w:cs="Arial"/>
                  <w:color w:val="008000"/>
                  <w:sz w:val="20"/>
                  <w:rPrChange w:id="111" w:author="Groot, Karina de" w:date="2024-11-18T09:24:00Z" w16du:dateUtc="2024-11-18T08:24:00Z">
                    <w:rPr>
                      <w:color w:val="008000"/>
                    </w:rPr>
                  </w:rPrChange>
                </w:rPr>
                <w:delText xml:space="preserve"> </w:delText>
              </w:r>
              <w:r w:rsidRPr="00E007EA" w:rsidDel="003C7586">
                <w:rPr>
                  <w:rFonts w:cs="Arial"/>
                  <w:color w:val="339966"/>
                  <w:sz w:val="20"/>
                  <w:rPrChange w:id="112" w:author="Groot, Karina de" w:date="2024-11-18T09:24:00Z" w16du:dateUtc="2024-11-18T08:24:00Z">
                    <w:rPr>
                      <w:color w:val="339966"/>
                    </w:rPr>
                  </w:rPrChange>
                </w:rPr>
                <w:delText>niet-hertrouwde</w:delText>
              </w:r>
              <w:r w:rsidRPr="00E007EA" w:rsidDel="003C7586">
                <w:rPr>
                  <w:rFonts w:cs="Arial"/>
                  <w:color w:val="008000"/>
                  <w:sz w:val="20"/>
                  <w:rPrChange w:id="113" w:author="Groot, Karina de" w:date="2024-11-18T09:24:00Z" w16du:dateUtc="2024-11-18T08:24:00Z">
                    <w:rPr>
                      <w:color w:val="008000"/>
                    </w:rPr>
                  </w:rPrChange>
                </w:rPr>
                <w:delText xml:space="preserve"> </w:delText>
              </w:r>
            </w:del>
            <w:ins w:id="114" w:author="Groote Haar, Linda" w:date="2024-11-13T09:28:00Z" w16du:dateUtc="2024-11-13T08:28:00Z">
              <w:del w:id="115" w:author="Groot, Karina de" w:date="2024-11-18T09:15:00Z" w16du:dateUtc="2024-11-18T08:15:00Z">
                <w:r w:rsidRPr="00E007EA" w:rsidDel="003C7586">
                  <w:rPr>
                    <w:rFonts w:cs="Arial"/>
                    <w:color w:val="00FFFF"/>
                    <w:sz w:val="20"/>
                    <w:rPrChange w:id="116" w:author="Groot, Karina de" w:date="2024-11-18T09:24:00Z" w16du:dateUtc="2024-11-18T08:24:00Z">
                      <w:rPr>
                        <w:color w:val="00FFFF"/>
                      </w:rPr>
                    </w:rPrChange>
                  </w:rPr>
                  <w:delText>partner van de overledene</w:delText>
                </w:r>
              </w:del>
            </w:ins>
            <w:del w:id="117" w:author="Groot, Karina de" w:date="2024-11-18T09:15:00Z" w16du:dateUtc="2024-11-18T08:15:00Z">
              <w:r w:rsidRPr="00E007EA" w:rsidDel="003C7586">
                <w:rPr>
                  <w:rFonts w:cs="Arial"/>
                  <w:color w:val="008000"/>
                  <w:sz w:val="20"/>
                  <w:rPrChange w:id="118" w:author="Groot, Karina de" w:date="2024-11-18T09:24:00Z" w16du:dateUtc="2024-11-18T08:24:00Z">
                    <w:rPr>
                      <w:color w:val="008000"/>
                    </w:rPr>
                  </w:rPrChange>
                </w:rPr>
                <w:delText xml:space="preserve"> </w:delText>
              </w:r>
              <w:r w:rsidRPr="00E007EA" w:rsidDel="003C7586">
                <w:rPr>
                  <w:rFonts w:cs="Arial"/>
                  <w:color w:val="800080"/>
                  <w:sz w:val="20"/>
                  <w:rPrChange w:id="119" w:author="Groot, Karina de" w:date="2024-11-18T09:24:00Z" w16du:dateUtc="2024-11-18T08:24:00Z">
                    <w:rPr>
                      <w:color w:val="800080"/>
                    </w:rPr>
                  </w:rPrChange>
                </w:rPr>
                <w:delText>van</w:delText>
              </w:r>
              <w:r w:rsidRPr="00E007EA" w:rsidDel="003C7586">
                <w:rPr>
                  <w:rFonts w:cs="Arial"/>
                  <w:color w:val="008000"/>
                  <w:sz w:val="20"/>
                  <w:rPrChange w:id="120" w:author="Groot, Karina de" w:date="2024-11-18T09:24:00Z" w16du:dateUtc="2024-11-18T08:24:00Z">
                    <w:rPr>
                      <w:color w:val="008000"/>
                    </w:rPr>
                  </w:rPrChange>
                </w:rPr>
                <w:delText xml:space="preserve"> </w:delText>
              </w:r>
              <w:r w:rsidRPr="00E007EA" w:rsidDel="003C7586">
                <w:rPr>
                  <w:rFonts w:cs="Arial"/>
                  <w:sz w:val="20"/>
                  <w:lang w:val="en-US"/>
                  <w:rPrChange w:id="121" w:author="Groot, Karina de" w:date="2024-11-18T09:24:00Z" w16du:dateUtc="2024-11-18T08:24:00Z">
                    <w:rPr>
                      <w:lang w:val="en-US"/>
                    </w:rPr>
                  </w:rPrChange>
                </w:rPr>
                <w:fldChar w:fldCharType="begin"/>
              </w:r>
              <w:r w:rsidRPr="00E007EA" w:rsidDel="003C7586">
                <w:rPr>
                  <w:rFonts w:cs="Arial"/>
                  <w:sz w:val="20"/>
                  <w:rPrChange w:id="122" w:author="Groot, Karina de" w:date="2024-11-18T09:24:00Z" w16du:dateUtc="2024-11-18T08:24:00Z">
                    <w:rPr/>
                  </w:rPrChange>
                </w:rPr>
                <w:delInstrText>MacroButton Nomacro §</w:delInstrText>
              </w:r>
              <w:r w:rsidRPr="00E007EA" w:rsidDel="003C7586">
                <w:rPr>
                  <w:rFonts w:cs="Arial"/>
                  <w:sz w:val="20"/>
                  <w:lang w:val="en-US"/>
                  <w:rPrChange w:id="123" w:author="Groot, Karina de" w:date="2024-11-18T09:24:00Z" w16du:dateUtc="2024-11-18T08:24:00Z">
                    <w:rPr>
                      <w:lang w:val="en-US"/>
                    </w:rPr>
                  </w:rPrChange>
                </w:rPr>
                <w:fldChar w:fldCharType="end"/>
              </w:r>
              <w:r w:rsidRPr="00E007EA" w:rsidDel="003C7586">
                <w:rPr>
                  <w:rFonts w:cs="Arial"/>
                  <w:sz w:val="20"/>
                  <w:rPrChange w:id="124" w:author="Groot, Karina de" w:date="2024-11-18T09:24:00Z" w16du:dateUtc="2024-11-18T08:24:00Z">
                    <w:rPr/>
                  </w:rPrChange>
                </w:rPr>
                <w:delText>invullen persoonsgegevens</w:delText>
              </w:r>
              <w:r w:rsidRPr="00E007EA" w:rsidDel="003C7586">
                <w:rPr>
                  <w:rFonts w:cs="Arial"/>
                  <w:sz w:val="20"/>
                  <w:lang w:val="en-US"/>
                  <w:rPrChange w:id="125" w:author="Groot, Karina de" w:date="2024-11-18T09:24:00Z" w16du:dateUtc="2024-11-18T08:24:00Z">
                    <w:rPr>
                      <w:lang w:val="en-US"/>
                    </w:rPr>
                  </w:rPrChange>
                </w:rPr>
                <w:fldChar w:fldCharType="begin"/>
              </w:r>
              <w:r w:rsidRPr="00E007EA" w:rsidDel="003C7586">
                <w:rPr>
                  <w:rFonts w:cs="Arial"/>
                  <w:sz w:val="20"/>
                  <w:rPrChange w:id="126" w:author="Groot, Karina de" w:date="2024-11-18T09:24:00Z" w16du:dateUtc="2024-11-18T08:24:00Z">
                    <w:rPr/>
                  </w:rPrChange>
                </w:rPr>
                <w:delInstrText>MacroButton Nomacro §</w:delInstrText>
              </w:r>
              <w:r w:rsidRPr="00E007EA" w:rsidDel="003C7586">
                <w:rPr>
                  <w:rFonts w:cs="Arial"/>
                  <w:sz w:val="20"/>
                  <w:lang w:val="en-US"/>
                  <w:rPrChange w:id="127" w:author="Groot, Karina de" w:date="2024-11-18T09:24:00Z" w16du:dateUtc="2024-11-18T08:24:00Z">
                    <w:rPr>
                      <w:lang w:val="en-US"/>
                    </w:rPr>
                  </w:rPrChange>
                </w:rPr>
                <w:fldChar w:fldCharType="end"/>
              </w:r>
            </w:del>
          </w:p>
          <w:p w14:paraId="259D63A1" w14:textId="40C6E55B" w:rsidR="00E52220" w:rsidRPr="00E43AA9" w:rsidDel="00E007EA" w:rsidRDefault="00E52220">
            <w:pPr>
              <w:rPr>
                <w:del w:id="128" w:author="Groot, Karina de" w:date="2024-11-18T09:26:00Z" w16du:dateUtc="2024-11-18T08:26:00Z"/>
                <w:szCs w:val="18"/>
              </w:rPr>
              <w:pPrChange w:id="129" w:author="Groot, Karina de" w:date="2024-11-18T09:24:00Z" w16du:dateUtc="2024-11-18T08:24:00Z">
                <w:pPr>
                  <w:numPr>
                    <w:numId w:val="36"/>
                  </w:numPr>
                  <w:tabs>
                    <w:tab w:val="num" w:pos="720"/>
                  </w:tabs>
                  <w:ind w:left="720" w:hanging="360"/>
                </w:pPr>
              </w:pPrChange>
            </w:pPr>
          </w:p>
          <w:p w14:paraId="045FEAF3" w14:textId="77777777" w:rsidR="006D1C84" w:rsidRPr="0064128C" w:rsidRDefault="006D1C84" w:rsidP="00CF1861">
            <w:pPr>
              <w:rPr>
                <w:szCs w:val="18"/>
              </w:rPr>
            </w:pPr>
          </w:p>
          <w:p w14:paraId="6EC52F09" w14:textId="2C4C5809" w:rsidR="006D1C84" w:rsidRDefault="006D1C84" w:rsidP="0064128C">
            <w:pPr>
              <w:spacing w:before="72"/>
              <w:rPr>
                <w:szCs w:val="18"/>
              </w:rPr>
            </w:pPr>
            <w:r w:rsidRPr="0064128C">
              <w:rPr>
                <w:szCs w:val="18"/>
              </w:rPr>
              <w:t>In geval van optie 1</w:t>
            </w:r>
            <w:r w:rsidR="00AB4FF9" w:rsidRPr="0064128C">
              <w:rPr>
                <w:szCs w:val="18"/>
              </w:rPr>
              <w:t xml:space="preserve"> t/m </w:t>
            </w:r>
            <w:r w:rsidR="00CC0567" w:rsidRPr="0064128C">
              <w:rPr>
                <w:szCs w:val="18"/>
              </w:rPr>
              <w:t>4, 18 t/m 21</w:t>
            </w:r>
            <w:del w:id="130" w:author="Groot, Karina de" w:date="2024-11-18T09:28:00Z" w16du:dateUtc="2024-11-18T08:28:00Z">
              <w:r w:rsidRPr="0064128C" w:rsidDel="007F3E27">
                <w:rPr>
                  <w:szCs w:val="18"/>
                </w:rPr>
                <w:delText xml:space="preserve"> </w:delText>
              </w:r>
            </w:del>
            <w:del w:id="131" w:author="Groot, Karina de" w:date="2024-11-18T09:27:00Z" w16du:dateUtc="2024-11-18T08:27:00Z">
              <w:r w:rsidR="00E4131F" w:rsidRPr="0064128C" w:rsidDel="007F3E27">
                <w:rPr>
                  <w:szCs w:val="18"/>
                </w:rPr>
                <w:delText>e</w:delText>
              </w:r>
            </w:del>
            <w:ins w:id="132" w:author="Groot, Karina de" w:date="2024-11-18T09:28:00Z" w16du:dateUtc="2024-11-18T08:28:00Z">
              <w:r w:rsidR="007F3E27">
                <w:rPr>
                  <w:szCs w:val="18"/>
                </w:rPr>
                <w:t xml:space="preserve">, </w:t>
              </w:r>
            </w:ins>
            <w:del w:id="133" w:author="Groot, Karina de" w:date="2024-11-18T09:27:00Z" w16du:dateUtc="2024-11-18T08:27:00Z">
              <w:r w:rsidR="00E4131F" w:rsidRPr="0064128C" w:rsidDel="007F3E27">
                <w:rPr>
                  <w:szCs w:val="18"/>
                </w:rPr>
                <w:delText xml:space="preserve">n </w:delText>
              </w:r>
            </w:del>
            <w:r w:rsidR="00E4131F" w:rsidRPr="0064128C">
              <w:rPr>
                <w:szCs w:val="18"/>
              </w:rPr>
              <w:t>3</w:t>
            </w:r>
            <w:r w:rsidR="00566375" w:rsidRPr="0064128C">
              <w:rPr>
                <w:szCs w:val="18"/>
              </w:rPr>
              <w:t>3</w:t>
            </w:r>
            <w:ins w:id="134" w:author="Groot, Karina de" w:date="2024-11-18T09:27:00Z" w16du:dateUtc="2024-11-18T08:27:00Z">
              <w:r w:rsidR="007F3E27">
                <w:rPr>
                  <w:szCs w:val="18"/>
                </w:rPr>
                <w:t>,</w:t>
              </w:r>
            </w:ins>
            <w:del w:id="135" w:author="Groot, Karina de" w:date="2024-11-18T09:27:00Z" w16du:dateUtc="2024-11-18T08:27:00Z">
              <w:r w:rsidR="00E4131F" w:rsidRPr="0064128C" w:rsidDel="007F3E27">
                <w:rPr>
                  <w:szCs w:val="18"/>
                </w:rPr>
                <w:delText xml:space="preserve"> en</w:delText>
              </w:r>
            </w:del>
            <w:r w:rsidR="00E4131F" w:rsidRPr="0064128C">
              <w:rPr>
                <w:szCs w:val="18"/>
              </w:rPr>
              <w:t xml:space="preserve"> 3</w:t>
            </w:r>
            <w:r w:rsidR="00566375" w:rsidRPr="0064128C">
              <w:rPr>
                <w:szCs w:val="18"/>
              </w:rPr>
              <w:t>4</w:t>
            </w:r>
            <w:ins w:id="136" w:author="Groot, Karina de" w:date="2024-11-18T09:28:00Z" w16du:dateUtc="2024-11-18T08:28:00Z">
              <w:r w:rsidR="007F3E27">
                <w:rPr>
                  <w:szCs w:val="18"/>
                </w:rPr>
                <w:t>, 37 t/m 52</w:t>
              </w:r>
            </w:ins>
            <w:r w:rsidR="00E4131F" w:rsidRPr="0064128C">
              <w:rPr>
                <w:szCs w:val="18"/>
              </w:rPr>
              <w:t xml:space="preserve"> </w:t>
            </w:r>
            <w:r w:rsidRPr="0064128C">
              <w:rPr>
                <w:szCs w:val="18"/>
              </w:rPr>
              <w:t>wordt op basis van het geslacht van de persoon een keuze gemaakt:</w:t>
            </w:r>
            <w:r w:rsidRPr="0064128C">
              <w:rPr>
                <w:szCs w:val="18"/>
              </w:rPr>
              <w:br/>
            </w:r>
            <w:del w:id="137" w:author="Groot, Karina de" w:date="2024-11-20T10:51:00Z" w16du:dateUtc="2024-11-20T09:51:00Z">
              <w:r w:rsidRPr="0064128C" w:rsidDel="00D502DD">
                <w:rPr>
                  <w:szCs w:val="18"/>
                </w:rPr>
                <w:tab/>
              </w:r>
            </w:del>
            <w:r w:rsidRPr="0064128C">
              <w:rPr>
                <w:szCs w:val="18"/>
              </w:rPr>
              <w:t>Geslacht = ‘Man’: ‘weduwnaar’</w:t>
            </w:r>
            <w:r w:rsidR="00D01025" w:rsidRPr="0064128C">
              <w:rPr>
                <w:szCs w:val="18"/>
              </w:rPr>
              <w:t xml:space="preserve"> of ‘zijn’</w:t>
            </w:r>
            <w:r w:rsidRPr="0064128C">
              <w:rPr>
                <w:szCs w:val="18"/>
              </w:rPr>
              <w:br/>
            </w:r>
            <w:del w:id="138" w:author="Groot, Karina de" w:date="2024-11-20T10:51:00Z" w16du:dateUtc="2024-11-20T09:51:00Z">
              <w:r w:rsidRPr="0064128C" w:rsidDel="00D502DD">
                <w:rPr>
                  <w:szCs w:val="18"/>
                </w:rPr>
                <w:tab/>
              </w:r>
            </w:del>
            <w:r w:rsidRPr="0064128C">
              <w:rPr>
                <w:szCs w:val="18"/>
              </w:rPr>
              <w:t>Geslacht = ‘Vrouw’: ‘weduwe’</w:t>
            </w:r>
            <w:r w:rsidR="00D01025" w:rsidRPr="0064128C">
              <w:rPr>
                <w:szCs w:val="18"/>
              </w:rPr>
              <w:t xml:space="preserve"> of ‘haar’</w:t>
            </w:r>
          </w:p>
          <w:p w14:paraId="7F566FF6" w14:textId="42682653" w:rsidR="00D502DD" w:rsidRDefault="00227CF9" w:rsidP="00227CF9">
            <w:pPr>
              <w:rPr>
                <w:ins w:id="139" w:author="Groot, Karina de" w:date="2024-11-20T11:01:00Z" w16du:dateUtc="2024-11-20T10:01:00Z"/>
                <w:szCs w:val="18"/>
              </w:rPr>
            </w:pPr>
            <w:del w:id="140" w:author="Groot, Karina de" w:date="2024-11-20T10:51:00Z" w16du:dateUtc="2024-11-20T09:51:00Z">
              <w:r w:rsidDel="00D502DD">
                <w:rPr>
                  <w:szCs w:val="18"/>
                </w:rPr>
                <w:delText xml:space="preserve">               </w:delText>
              </w:r>
            </w:del>
            <w:r w:rsidRPr="0064128C">
              <w:rPr>
                <w:szCs w:val="18"/>
              </w:rPr>
              <w:t>Geslacht = ‘</w:t>
            </w:r>
            <w:r>
              <w:rPr>
                <w:szCs w:val="18"/>
              </w:rPr>
              <w:t>Onbekend</w:t>
            </w:r>
            <w:r w:rsidRPr="0064128C">
              <w:rPr>
                <w:szCs w:val="18"/>
              </w:rPr>
              <w:t>: ‘</w:t>
            </w:r>
            <w:r w:rsidR="00745F1D">
              <w:rPr>
                <w:szCs w:val="18"/>
              </w:rPr>
              <w:t>diens</w:t>
            </w:r>
            <w:r w:rsidRPr="0064128C">
              <w:rPr>
                <w:szCs w:val="18"/>
              </w:rPr>
              <w:t>’</w:t>
            </w:r>
            <w:ins w:id="141" w:author="Groot, Karina de" w:date="2024-11-20T10:49:00Z" w16du:dateUtc="2024-11-20T09:49:00Z">
              <w:r w:rsidR="00D502DD">
                <w:rPr>
                  <w:szCs w:val="18"/>
                </w:rPr>
                <w:t xml:space="preserve"> </w:t>
              </w:r>
            </w:ins>
            <w:ins w:id="142" w:author="Groot, Karina de" w:date="2024-11-20T10:56:00Z" w16du:dateUtc="2024-11-20T09:56:00Z">
              <w:r w:rsidR="00AD6A05">
                <w:rPr>
                  <w:szCs w:val="18"/>
                </w:rPr>
                <w:t xml:space="preserve">(de opties 1 t/m 4 en 18 t/m 21 </w:t>
              </w:r>
            </w:ins>
            <w:ins w:id="143" w:author="Groot, Karina de" w:date="2024-11-20T10:58:00Z" w16du:dateUtc="2024-11-20T09:58:00Z">
              <w:r w:rsidR="00AD6A05">
                <w:rPr>
                  <w:szCs w:val="18"/>
                </w:rPr>
                <w:t>niet mogelijk</w:t>
              </w:r>
            </w:ins>
            <w:ins w:id="144" w:author="Groot, Karina de" w:date="2024-11-20T10:59:00Z" w16du:dateUtc="2024-11-20T09:59:00Z">
              <w:r w:rsidR="00AD6A05">
                <w:rPr>
                  <w:szCs w:val="18"/>
                </w:rPr>
                <w:t xml:space="preserve"> voor </w:t>
              </w:r>
            </w:ins>
            <w:ins w:id="145" w:author="Groot, Karina de" w:date="2024-11-20T11:00:00Z" w16du:dateUtc="2024-11-20T10:00:00Z">
              <w:r w:rsidR="00AD6A05">
                <w:rPr>
                  <w:szCs w:val="18"/>
                </w:rPr>
                <w:t>de waarde ‘Onbekend’</w:t>
              </w:r>
            </w:ins>
            <w:ins w:id="146" w:author="Groot, Karina de" w:date="2024-11-20T10:59:00Z" w16du:dateUtc="2024-11-20T09:59:00Z">
              <w:r w:rsidR="00AD6A05">
                <w:rPr>
                  <w:szCs w:val="18"/>
                </w:rPr>
                <w:t>)</w:t>
              </w:r>
            </w:ins>
          </w:p>
          <w:p w14:paraId="376FFE82" w14:textId="77777777" w:rsidR="001A54D8" w:rsidRDefault="001A54D8" w:rsidP="00227CF9">
            <w:pPr>
              <w:rPr>
                <w:szCs w:val="18"/>
              </w:rPr>
            </w:pPr>
          </w:p>
          <w:p w14:paraId="1DAA6668" w14:textId="77777777" w:rsidR="006D1C84" w:rsidRPr="0064128C" w:rsidRDefault="006D1C84">
            <w:pPr>
              <w:rPr>
                <w:szCs w:val="18"/>
              </w:rPr>
              <w:pPrChange w:id="147" w:author="Groot, Karina de" w:date="2024-11-20T11:01:00Z" w16du:dateUtc="2024-11-20T10:01:00Z">
                <w:pPr>
                  <w:spacing w:before="72"/>
                </w:pPr>
              </w:pPrChange>
            </w:pPr>
            <w:r w:rsidRPr="0064128C">
              <w:rPr>
                <w:szCs w:val="18"/>
              </w:rPr>
              <w:t>De verplichte variabele ‘invullen persoonsgegevens’ is een vrij veld voor de persoonsgegevens van de (overleden) partner.</w:t>
            </w:r>
          </w:p>
          <w:p w14:paraId="2D275A41" w14:textId="77777777" w:rsidR="006D1C84" w:rsidRDefault="006D1C84" w:rsidP="0064128C">
            <w:pPr>
              <w:spacing w:line="240" w:lineRule="auto"/>
              <w:rPr>
                <w:ins w:id="148" w:author="Groot, Karina de" w:date="2024-11-20T11:02:00Z" w16du:dateUtc="2024-11-20T10:02:00Z"/>
                <w:szCs w:val="18"/>
              </w:rPr>
            </w:pPr>
          </w:p>
          <w:p w14:paraId="5CFACB12" w14:textId="77777777" w:rsidR="001A54D8" w:rsidRPr="0064128C" w:rsidRDefault="001A54D8" w:rsidP="0064128C">
            <w:pPr>
              <w:spacing w:line="240" w:lineRule="auto"/>
              <w:rPr>
                <w:szCs w:val="18"/>
              </w:rPr>
            </w:pPr>
          </w:p>
          <w:p w14:paraId="7B7007FF" w14:textId="77777777" w:rsidR="006D1C84" w:rsidRPr="0064128C" w:rsidRDefault="006D1C84" w:rsidP="008C14C0">
            <w:pPr>
              <w:rPr>
                <w:u w:val="single"/>
              </w:rPr>
            </w:pPr>
            <w:r w:rsidRPr="0064128C">
              <w:rPr>
                <w:u w:val="single"/>
              </w:rPr>
              <w:t>Mapping</w:t>
            </w:r>
            <w:r w:rsidR="00E4131F" w:rsidRPr="0064128C">
              <w:rPr>
                <w:u w:val="single"/>
              </w:rPr>
              <w:t xml:space="preserve"> Burgerlijke staat</w:t>
            </w:r>
            <w:r w:rsidRPr="0064128C">
              <w:rPr>
                <w:u w:val="single"/>
              </w:rPr>
              <w:t>:</w:t>
            </w:r>
          </w:p>
          <w:p w14:paraId="13EFC058" w14:textId="77777777" w:rsidR="006D1C84" w:rsidRPr="0064128C" w:rsidRDefault="006D1C84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//IMKAD_Persoon/tia_BurgerlijkeStaatTekst</w:t>
            </w:r>
            <w:r w:rsidR="007D2F03" w:rsidRPr="0064128C">
              <w:rPr>
                <w:sz w:val="16"/>
                <w:szCs w:val="16"/>
              </w:rPr>
              <w:t xml:space="preserve"> </w:t>
            </w:r>
            <w:r w:rsidR="007D2F03" w:rsidRPr="0064128C">
              <w:rPr>
                <w:i/>
                <w:sz w:val="16"/>
                <w:szCs w:val="16"/>
              </w:rPr>
              <w:t>of</w:t>
            </w:r>
          </w:p>
          <w:p w14:paraId="6FB2A970" w14:textId="77777777" w:rsidR="007D2F03" w:rsidRPr="0064128C" w:rsidRDefault="007D2F03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//Gevolmachtigde/burgerlijkeStaatTekst</w:t>
            </w:r>
          </w:p>
          <w:p w14:paraId="341B13BE" w14:textId="4FABAF3E" w:rsidR="006D1C84" w:rsidRPr="0064128C" w:rsidRDefault="006D1C84" w:rsidP="005234EF">
            <w:pPr>
              <w:numPr>
                <w:ilvl w:val="0"/>
                <w:numId w:val="43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‘ongehuwd’ (bij keuze 1 t/m </w:t>
            </w:r>
            <w:r w:rsidR="00CC0567" w:rsidRPr="0064128C">
              <w:rPr>
                <w:sz w:val="16"/>
                <w:szCs w:val="16"/>
              </w:rPr>
              <w:t>5 en 18 t/m 22</w:t>
            </w:r>
            <w:ins w:id="149" w:author="Groot, Karina de" w:date="2024-11-18T09:29:00Z" w16du:dateUtc="2024-11-18T08:29:00Z">
              <w:r w:rsidR="007F3E27">
                <w:rPr>
                  <w:sz w:val="16"/>
                  <w:szCs w:val="16"/>
                </w:rPr>
                <w:t xml:space="preserve"> en 37 t/m 52</w:t>
              </w:r>
            </w:ins>
            <w:r w:rsidRPr="0064128C">
              <w:rPr>
                <w:sz w:val="16"/>
                <w:szCs w:val="16"/>
              </w:rPr>
              <w:t>)</w:t>
            </w:r>
          </w:p>
          <w:p w14:paraId="0DD122CA" w14:textId="77777777" w:rsidR="006D1C84" w:rsidRPr="0064128C" w:rsidRDefault="006D1C84" w:rsidP="005234EF">
            <w:pPr>
              <w:numPr>
                <w:ilvl w:val="0"/>
                <w:numId w:val="43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‘gehuwd’ (bij keuze </w:t>
            </w:r>
            <w:r w:rsidR="00CC0567" w:rsidRPr="0064128C">
              <w:rPr>
                <w:sz w:val="16"/>
                <w:szCs w:val="16"/>
              </w:rPr>
              <w:t xml:space="preserve">6 t/m </w:t>
            </w:r>
            <w:r w:rsidR="00AB4FF9" w:rsidRPr="0064128C">
              <w:rPr>
                <w:sz w:val="16"/>
                <w:szCs w:val="16"/>
              </w:rPr>
              <w:t>11</w:t>
            </w:r>
            <w:r w:rsidR="00CC0567" w:rsidRPr="0064128C">
              <w:rPr>
                <w:sz w:val="16"/>
                <w:szCs w:val="16"/>
              </w:rPr>
              <w:t xml:space="preserve">, 23 </w:t>
            </w:r>
            <w:r w:rsidRPr="0064128C">
              <w:rPr>
                <w:sz w:val="16"/>
                <w:szCs w:val="16"/>
              </w:rPr>
              <w:t xml:space="preserve">t/m </w:t>
            </w:r>
            <w:r w:rsidR="00AB4FF9" w:rsidRPr="0064128C">
              <w:rPr>
                <w:sz w:val="16"/>
                <w:szCs w:val="16"/>
              </w:rPr>
              <w:t>2</w:t>
            </w:r>
            <w:r w:rsidR="00CC0567" w:rsidRPr="0064128C">
              <w:rPr>
                <w:sz w:val="16"/>
                <w:szCs w:val="16"/>
              </w:rPr>
              <w:t>6</w:t>
            </w:r>
            <w:r w:rsidR="00393C3C">
              <w:rPr>
                <w:sz w:val="16"/>
                <w:szCs w:val="16"/>
              </w:rPr>
              <w:t>,</w:t>
            </w:r>
            <w:r w:rsidR="00E4131F" w:rsidRPr="0064128C">
              <w:rPr>
                <w:sz w:val="16"/>
                <w:szCs w:val="16"/>
              </w:rPr>
              <w:t xml:space="preserve"> 3</w:t>
            </w:r>
            <w:r w:rsidR="00A51CDA" w:rsidRPr="0064128C">
              <w:rPr>
                <w:sz w:val="16"/>
                <w:szCs w:val="16"/>
              </w:rPr>
              <w:t>3</w:t>
            </w:r>
            <w:r w:rsidR="005234EF">
              <w:rPr>
                <w:sz w:val="16"/>
                <w:szCs w:val="16"/>
              </w:rPr>
              <w:t>,</w:t>
            </w:r>
            <w:r w:rsidR="00393C3C">
              <w:rPr>
                <w:sz w:val="16"/>
                <w:szCs w:val="16"/>
              </w:rPr>
              <w:t xml:space="preserve"> 35</w:t>
            </w:r>
            <w:r w:rsidR="005234EF">
              <w:rPr>
                <w:sz w:val="16"/>
                <w:szCs w:val="16"/>
              </w:rPr>
              <w:t xml:space="preserve"> en 36</w:t>
            </w:r>
            <w:r w:rsidRPr="0064128C">
              <w:rPr>
                <w:sz w:val="16"/>
                <w:szCs w:val="16"/>
              </w:rPr>
              <w:t>)</w:t>
            </w:r>
          </w:p>
          <w:p w14:paraId="2B304CCA" w14:textId="77777777" w:rsidR="006D1C84" w:rsidRPr="0064128C" w:rsidRDefault="006D1C84" w:rsidP="005234EF">
            <w:pPr>
              <w:numPr>
                <w:ilvl w:val="0"/>
                <w:numId w:val="43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’geregistreerd partner’ (bij keuze </w:t>
            </w:r>
            <w:r w:rsidR="00CC0567" w:rsidRPr="0064128C">
              <w:rPr>
                <w:sz w:val="16"/>
                <w:szCs w:val="16"/>
              </w:rPr>
              <w:t xml:space="preserve">12 t/m 17, </w:t>
            </w:r>
            <w:r w:rsidRPr="0064128C">
              <w:rPr>
                <w:sz w:val="16"/>
                <w:szCs w:val="16"/>
              </w:rPr>
              <w:t>2</w:t>
            </w:r>
            <w:r w:rsidR="00D66A1A" w:rsidRPr="0064128C">
              <w:rPr>
                <w:sz w:val="16"/>
                <w:szCs w:val="16"/>
              </w:rPr>
              <w:t>7</w:t>
            </w:r>
            <w:r w:rsidRPr="0064128C">
              <w:rPr>
                <w:sz w:val="16"/>
                <w:szCs w:val="16"/>
              </w:rPr>
              <w:t xml:space="preserve"> t/m </w:t>
            </w:r>
            <w:r w:rsidR="00D66A1A" w:rsidRPr="0064128C">
              <w:rPr>
                <w:sz w:val="16"/>
                <w:szCs w:val="16"/>
              </w:rPr>
              <w:t>32</w:t>
            </w:r>
            <w:r w:rsidR="00E4131F" w:rsidRPr="0064128C">
              <w:rPr>
                <w:sz w:val="16"/>
                <w:szCs w:val="16"/>
              </w:rPr>
              <w:t xml:space="preserve"> en </w:t>
            </w:r>
            <w:r w:rsidR="00AB4FF9" w:rsidRPr="0064128C">
              <w:rPr>
                <w:sz w:val="16"/>
                <w:szCs w:val="16"/>
              </w:rPr>
              <w:t>3</w:t>
            </w:r>
            <w:r w:rsidR="00566375" w:rsidRPr="0064128C">
              <w:rPr>
                <w:sz w:val="16"/>
                <w:szCs w:val="16"/>
              </w:rPr>
              <w:t>4</w:t>
            </w:r>
            <w:r w:rsidRPr="0064128C">
              <w:rPr>
                <w:sz w:val="16"/>
                <w:szCs w:val="16"/>
              </w:rPr>
              <w:t>)</w:t>
            </w:r>
          </w:p>
          <w:p w14:paraId="76FEBE11" w14:textId="77777777" w:rsidR="00C435F4" w:rsidRPr="0064128C" w:rsidRDefault="006D1C84" w:rsidP="0064128C">
            <w:pPr>
              <w:spacing w:before="72"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Het veld tia_BurgerlijkeStaatTekst is gekoppeld aan een waardelijst.</w:t>
            </w:r>
            <w:r w:rsidR="00C435F4" w:rsidRPr="0064128C">
              <w:rPr>
                <w:sz w:val="16"/>
                <w:szCs w:val="16"/>
              </w:rPr>
              <w:t xml:space="preserve"> </w:t>
            </w:r>
          </w:p>
          <w:p w14:paraId="25CE8677" w14:textId="77777777" w:rsidR="00FB4CA3" w:rsidRPr="0064128C" w:rsidRDefault="00FB4CA3" w:rsidP="0064128C">
            <w:pPr>
              <w:spacing w:before="72" w:line="240" w:lineRule="auto"/>
              <w:rPr>
                <w:sz w:val="16"/>
                <w:szCs w:val="16"/>
              </w:rPr>
            </w:pPr>
          </w:p>
          <w:p w14:paraId="7F095978" w14:textId="77777777" w:rsidR="00FB4CA3" w:rsidRPr="0064128C" w:rsidRDefault="00FB4CA3" w:rsidP="00FB4CA3">
            <w:pPr>
              <w:rPr>
                <w:sz w:val="16"/>
                <w:szCs w:val="16"/>
                <w:u w:val="single"/>
              </w:rPr>
            </w:pPr>
            <w:r w:rsidRPr="0064128C">
              <w:rPr>
                <w:sz w:val="16"/>
                <w:szCs w:val="16"/>
                <w:u w:val="single"/>
              </w:rPr>
              <w:lastRenderedPageBreak/>
              <w:t>Mapping Land</w:t>
            </w:r>
            <w:r w:rsidR="00E72CC3" w:rsidRPr="0064128C">
              <w:rPr>
                <w:sz w:val="16"/>
                <w:szCs w:val="16"/>
                <w:u w:val="single"/>
              </w:rPr>
              <w:t xml:space="preserve"> (bij keuze 33 en 34)</w:t>
            </w:r>
            <w:r w:rsidRPr="0064128C">
              <w:rPr>
                <w:sz w:val="16"/>
                <w:szCs w:val="16"/>
                <w:u w:val="single"/>
              </w:rPr>
              <w:t>:</w:t>
            </w:r>
          </w:p>
          <w:p w14:paraId="24BA536C" w14:textId="77777777" w:rsidR="00FB4CA3" w:rsidRPr="0064128C" w:rsidRDefault="00FB4CA3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//IMKAD_Persoon/</w:t>
            </w:r>
          </w:p>
          <w:p w14:paraId="1B1F0F68" w14:textId="77777777" w:rsidR="00FB4CA3" w:rsidRPr="0064128C" w:rsidRDefault="00FB4CA3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./tia_BurgerlijkeStaatLand</w:t>
            </w:r>
          </w:p>
          <w:p w14:paraId="119ED2F7" w14:textId="77777777"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of</w:t>
            </w:r>
          </w:p>
          <w:p w14:paraId="150FFA77" w14:textId="77777777"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</w:t>
            </w:r>
          </w:p>
          <w:p w14:paraId="21086B91" w14:textId="77777777" w:rsidR="00494948" w:rsidRPr="0064128C" w:rsidRDefault="00494948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./burgerlijkeStaatLand</w:t>
            </w:r>
          </w:p>
          <w:p w14:paraId="5B136653" w14:textId="77777777" w:rsidR="00FB4CA3" w:rsidRPr="0064128C" w:rsidRDefault="00FB4CA3" w:rsidP="006A0D26">
            <w:pPr>
              <w:rPr>
                <w:sz w:val="16"/>
                <w:szCs w:val="16"/>
              </w:rPr>
            </w:pPr>
          </w:p>
          <w:p w14:paraId="12497764" w14:textId="77777777" w:rsidR="00BD3645" w:rsidRPr="0064128C" w:rsidRDefault="00BD3645" w:rsidP="0064128C">
            <w:pPr>
              <w:spacing w:before="72" w:line="240" w:lineRule="auto"/>
              <w:rPr>
                <w:sz w:val="16"/>
                <w:szCs w:val="16"/>
                <w:u w:val="single"/>
              </w:rPr>
            </w:pPr>
            <w:r w:rsidRPr="0064128C">
              <w:rPr>
                <w:sz w:val="16"/>
                <w:szCs w:val="16"/>
                <w:u w:val="single"/>
              </w:rPr>
              <w:t>Mapping Partner gegevens</w:t>
            </w:r>
          </w:p>
          <w:p w14:paraId="2775E6C2" w14:textId="77777777" w:rsidR="006D1C84" w:rsidRPr="0064128C" w:rsidRDefault="006D1C84" w:rsidP="0064128C">
            <w:pPr>
              <w:spacing w:before="72"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//IMKAD_Persoon/</w:t>
            </w:r>
          </w:p>
          <w:p w14:paraId="7122797D" w14:textId="77777777" w:rsidR="006D1C84" w:rsidRPr="0064128C" w:rsidRDefault="006D1C84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./tia_PartnerGegevens(vrij tekst)</w:t>
            </w:r>
          </w:p>
          <w:p w14:paraId="529BA885" w14:textId="77777777" w:rsidR="006D1C84" w:rsidRPr="0064128C" w:rsidRDefault="007C7EA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of</w:t>
            </w:r>
          </w:p>
          <w:p w14:paraId="389CD6C0" w14:textId="77777777" w:rsidR="007C7EA8" w:rsidRPr="0064128C" w:rsidRDefault="007C7EA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</w:t>
            </w:r>
          </w:p>
          <w:p w14:paraId="73E754D2" w14:textId="77777777" w:rsidR="007C7EA8" w:rsidRPr="0064128C" w:rsidRDefault="007C7EA8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</w:t>
            </w:r>
            <w:r w:rsidR="0036307B" w:rsidRPr="0064128C">
              <w:rPr>
                <w:sz w:val="16"/>
                <w:szCs w:val="16"/>
              </w:rPr>
              <w:t>partnerGegevens(vrij tekst)</w:t>
            </w:r>
          </w:p>
          <w:p w14:paraId="0CADEAA9" w14:textId="77777777" w:rsidR="0036307B" w:rsidRPr="0064128C" w:rsidRDefault="0036307B" w:rsidP="0036307B">
            <w:pPr>
              <w:rPr>
                <w:sz w:val="16"/>
                <w:szCs w:val="16"/>
              </w:rPr>
            </w:pPr>
          </w:p>
          <w:p w14:paraId="07101E4E" w14:textId="77777777" w:rsidR="00BD3645" w:rsidRPr="0064128C" w:rsidRDefault="00BD3645" w:rsidP="00BD3645">
            <w:pPr>
              <w:rPr>
                <w:u w:val="single"/>
              </w:rPr>
            </w:pPr>
            <w:r w:rsidRPr="0064128C">
              <w:rPr>
                <w:u w:val="single"/>
              </w:rPr>
              <w:t>Mapping tekst:</w:t>
            </w:r>
          </w:p>
          <w:p w14:paraId="10673FB3" w14:textId="77777777" w:rsidR="006D1C84" w:rsidRPr="0064128C" w:rsidRDefault="006A0D26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//IMKAD_Persoon</w:t>
            </w:r>
            <w:r w:rsidR="006D1C84" w:rsidRPr="0064128C">
              <w:rPr>
                <w:sz w:val="16"/>
                <w:szCs w:val="16"/>
              </w:rPr>
              <w:t>/tia_TekstKeuze/</w:t>
            </w:r>
            <w:r w:rsidRPr="0064128C">
              <w:rPr>
                <w:sz w:val="16"/>
                <w:szCs w:val="16"/>
              </w:rPr>
              <w:t xml:space="preserve"> </w:t>
            </w:r>
            <w:r w:rsidRPr="0064128C">
              <w:rPr>
                <w:i/>
                <w:sz w:val="16"/>
                <w:szCs w:val="16"/>
              </w:rPr>
              <w:t>of</w:t>
            </w:r>
          </w:p>
          <w:p w14:paraId="640373B1" w14:textId="77777777" w:rsidR="006A0D26" w:rsidRPr="0064128C" w:rsidRDefault="006A0D26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//Gevolmachtigde/tekst</w:t>
            </w:r>
            <w:r w:rsidR="00640479" w:rsidRPr="0064128C">
              <w:rPr>
                <w:sz w:val="16"/>
                <w:szCs w:val="16"/>
              </w:rPr>
              <w:t>k</w:t>
            </w:r>
            <w:r w:rsidRPr="0064128C">
              <w:rPr>
                <w:sz w:val="16"/>
                <w:szCs w:val="16"/>
              </w:rPr>
              <w:t>euze/</w:t>
            </w:r>
          </w:p>
          <w:p w14:paraId="737A39F2" w14:textId="77777777" w:rsidR="006D1C84" w:rsidRPr="0064128C" w:rsidRDefault="006D1C84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./tagNaam (‘k_BurgerlijkeStaatTekst’)</w:t>
            </w:r>
          </w:p>
          <w:p w14:paraId="330DE14A" w14:textId="1E250BF9" w:rsidR="006D1C84" w:rsidRPr="0064128C" w:rsidRDefault="006D1C84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./tekst(‘1’ t/m ‘</w:t>
            </w:r>
            <w:del w:id="150" w:author="Groot, Karina de" w:date="2024-11-18T09:44:00Z" w16du:dateUtc="2024-11-18T08:44:00Z">
              <w:r w:rsidR="00AB4FF9" w:rsidRPr="0064128C" w:rsidDel="00C853B7">
                <w:rPr>
                  <w:sz w:val="16"/>
                  <w:szCs w:val="16"/>
                </w:rPr>
                <w:delText>3</w:delText>
              </w:r>
              <w:r w:rsidR="005234EF" w:rsidDel="00C853B7">
                <w:rPr>
                  <w:sz w:val="16"/>
                  <w:szCs w:val="16"/>
                </w:rPr>
                <w:delText>6</w:delText>
              </w:r>
            </w:del>
            <w:ins w:id="151" w:author="Groot, Karina de" w:date="2024-11-18T09:44:00Z" w16du:dateUtc="2024-11-18T08:44:00Z">
              <w:r w:rsidR="00C853B7">
                <w:rPr>
                  <w:sz w:val="16"/>
                  <w:szCs w:val="16"/>
                </w:rPr>
                <w:t>52</w:t>
              </w:r>
            </w:ins>
            <w:r w:rsidRPr="0064128C">
              <w:rPr>
                <w:sz w:val="16"/>
                <w:szCs w:val="16"/>
              </w:rPr>
              <w:t>’).</w:t>
            </w:r>
          </w:p>
          <w:p w14:paraId="3688AEC6" w14:textId="77777777" w:rsidR="006D1C84" w:rsidRDefault="006D1C84" w:rsidP="00901666"/>
          <w:p w14:paraId="34A5A212" w14:textId="77777777" w:rsidR="006D1C84" w:rsidRPr="0064128C" w:rsidRDefault="006D1C84" w:rsidP="006A0D26">
            <w:pPr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Bij een </w:t>
            </w:r>
            <w:r w:rsidRPr="006A0D26">
              <w:t>gekozen</w:t>
            </w:r>
            <w:r w:rsidRPr="0064128C">
              <w:rPr>
                <w:sz w:val="16"/>
                <w:szCs w:val="16"/>
              </w:rPr>
              <w:t xml:space="preserve"> keuzetekst in tekst komt het volgende in de akte te staan:</w:t>
            </w:r>
          </w:p>
          <w:tbl>
            <w:tblPr>
              <w:tblW w:w="5552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4560"/>
            </w:tblGrid>
            <w:tr w:rsidR="009753AD" w:rsidRPr="0064128C" w14:paraId="6C3B58E6" w14:textId="77777777" w:rsidTr="0064128C">
              <w:tc>
                <w:tcPr>
                  <w:tcW w:w="992" w:type="dxa"/>
                  <w:shd w:val="clear" w:color="auto" w:fill="auto"/>
                </w:tcPr>
                <w:p w14:paraId="51475299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Keuzetekst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38388B0E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Aktetekst</w:t>
                  </w:r>
                </w:p>
              </w:tc>
            </w:tr>
            <w:tr w:rsidR="009753AD" w:rsidRPr="0064128C" w14:paraId="191DF982" w14:textId="77777777" w:rsidTr="0064128C">
              <w:tc>
                <w:tcPr>
                  <w:tcW w:w="992" w:type="dxa"/>
                  <w:shd w:val="clear" w:color="auto" w:fill="auto"/>
                </w:tcPr>
                <w:p w14:paraId="3BCE4DF7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7491D179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 van {Partner gegevens}, niet geregistreerd als partner in de zin van het geregistreerd partnerschap</w:t>
                  </w:r>
                </w:p>
              </w:tc>
            </w:tr>
            <w:tr w:rsidR="009753AD" w:rsidRPr="0064128C" w14:paraId="5DCCD895" w14:textId="77777777" w:rsidTr="0064128C">
              <w:tc>
                <w:tcPr>
                  <w:tcW w:w="992" w:type="dxa"/>
                  <w:shd w:val="clear" w:color="auto" w:fill="auto"/>
                </w:tcPr>
                <w:p w14:paraId="2DF9AF18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5EBEEE67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 van {Partner gegevens}, niet geregistreerd als partner in de zin van het geregistreerd partnerschap</w:t>
                  </w:r>
                </w:p>
              </w:tc>
            </w:tr>
            <w:tr w:rsidR="009753AD" w:rsidRPr="0064128C" w14:paraId="36C06C6D" w14:textId="77777777" w:rsidTr="0064128C">
              <w:tc>
                <w:tcPr>
                  <w:tcW w:w="992" w:type="dxa"/>
                  <w:shd w:val="clear" w:color="auto" w:fill="auto"/>
                </w:tcPr>
                <w:p w14:paraId="169DACF0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3A0040BD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weduwe/weduwnaar, niet geregistreerd als partner in de zin van het geregistreerd partnerschap</w:t>
                  </w:r>
                </w:p>
              </w:tc>
            </w:tr>
            <w:tr w:rsidR="009753AD" w:rsidRPr="0064128C" w14:paraId="26E709E6" w14:textId="77777777" w:rsidTr="0064128C">
              <w:tc>
                <w:tcPr>
                  <w:tcW w:w="992" w:type="dxa"/>
                  <w:shd w:val="clear" w:color="auto" w:fill="auto"/>
                </w:tcPr>
                <w:p w14:paraId="0F0C5C4E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683DD37B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weduwe/weduwnaar, niet geregistreerd als partner in de zin van het geregistreerd partnerschap</w:t>
                  </w:r>
                </w:p>
              </w:tc>
            </w:tr>
            <w:tr w:rsidR="009753AD" w:rsidRPr="0064128C" w14:paraId="4030E097" w14:textId="77777777" w:rsidTr="0064128C">
              <w:tc>
                <w:tcPr>
                  <w:tcW w:w="992" w:type="dxa"/>
                  <w:shd w:val="clear" w:color="auto" w:fill="auto"/>
                </w:tcPr>
                <w:p w14:paraId="08738BD5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53C82499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 staat} en niet geregistreerd als partner in de zin van het geregistreerd partnerschap</w:t>
                  </w:r>
                </w:p>
              </w:tc>
            </w:tr>
            <w:tr w:rsidR="009753AD" w:rsidRPr="0064128C" w14:paraId="102382B4" w14:textId="77777777" w:rsidTr="0064128C">
              <w:tc>
                <w:tcPr>
                  <w:tcW w:w="992" w:type="dxa"/>
                  <w:shd w:val="clear" w:color="auto" w:fill="auto"/>
                </w:tcPr>
                <w:p w14:paraId="2E24E6FC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58BE1B20" w14:textId="77777777"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14:paraId="5E940073" w14:textId="77777777" w:rsidTr="0064128C">
              <w:tc>
                <w:tcPr>
                  <w:tcW w:w="992" w:type="dxa"/>
                  <w:shd w:val="clear" w:color="auto" w:fill="auto"/>
                </w:tcPr>
                <w:p w14:paraId="3D59F255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3EB27089" w14:textId="77777777"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14:paraId="3D23B537" w14:textId="77777777" w:rsidTr="0064128C">
              <w:tc>
                <w:tcPr>
                  <w:tcW w:w="992" w:type="dxa"/>
                  <w:shd w:val="clear" w:color="auto" w:fill="auto"/>
                </w:tcPr>
                <w:p w14:paraId="6EE21CF5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737DD365" w14:textId="77777777"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14:paraId="015A0701" w14:textId="77777777" w:rsidTr="0064128C">
              <w:tc>
                <w:tcPr>
                  <w:tcW w:w="992" w:type="dxa"/>
                  <w:shd w:val="clear" w:color="auto" w:fill="auto"/>
                </w:tcPr>
                <w:p w14:paraId="1DEBCBA2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79EFD8B8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14:paraId="1CA25D51" w14:textId="77777777" w:rsidTr="0064128C">
              <w:tc>
                <w:tcPr>
                  <w:tcW w:w="992" w:type="dxa"/>
                  <w:shd w:val="clear" w:color="auto" w:fill="auto"/>
                </w:tcPr>
                <w:p w14:paraId="75CB6416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16CB9F13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14:paraId="11C1D636" w14:textId="77777777" w:rsidTr="0064128C">
              <w:tc>
                <w:tcPr>
                  <w:tcW w:w="992" w:type="dxa"/>
                  <w:shd w:val="clear" w:color="auto" w:fill="auto"/>
                </w:tcPr>
                <w:p w14:paraId="1BE2B5DC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63676CB2" w14:textId="77777777"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14:paraId="4EA43572" w14:textId="77777777" w:rsidTr="0064128C">
              <w:tc>
                <w:tcPr>
                  <w:tcW w:w="992" w:type="dxa"/>
                  <w:shd w:val="clear" w:color="auto" w:fill="auto"/>
                </w:tcPr>
                <w:p w14:paraId="54439E86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41254A67" w14:textId="77777777"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14:paraId="211E3F78" w14:textId="77777777" w:rsidTr="0064128C">
              <w:tc>
                <w:tcPr>
                  <w:tcW w:w="992" w:type="dxa"/>
                  <w:shd w:val="clear" w:color="auto" w:fill="auto"/>
                </w:tcPr>
                <w:p w14:paraId="0CA34310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6E507ED2" w14:textId="77777777" w:rsidR="00DA2933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</w:t>
                  </w:r>
                </w:p>
              </w:tc>
            </w:tr>
            <w:tr w:rsidR="009753AD" w:rsidRPr="0064128C" w14:paraId="3150F6B3" w14:textId="77777777" w:rsidTr="0064128C">
              <w:tc>
                <w:tcPr>
                  <w:tcW w:w="992" w:type="dxa"/>
                  <w:shd w:val="clear" w:color="auto" w:fill="auto"/>
                </w:tcPr>
                <w:p w14:paraId="207597C4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5A4C0461" w14:textId="77777777" w:rsidR="009753AD" w:rsidRPr="0064128C" w:rsidRDefault="009753AD" w:rsidP="00D72DAD">
                  <w:pPr>
                    <w:keepNext/>
                    <w:keepLines/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14:paraId="1A114490" w14:textId="77777777" w:rsidTr="0064128C">
              <w:tc>
                <w:tcPr>
                  <w:tcW w:w="992" w:type="dxa"/>
                  <w:shd w:val="clear" w:color="auto" w:fill="auto"/>
                </w:tcPr>
                <w:p w14:paraId="0A14F55E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6115BD6F" w14:textId="77777777"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</w:t>
                  </w:r>
                </w:p>
              </w:tc>
            </w:tr>
            <w:tr w:rsidR="009753AD" w:rsidRPr="0064128C" w14:paraId="3D110A61" w14:textId="77777777" w:rsidTr="0064128C">
              <w:tc>
                <w:tcPr>
                  <w:tcW w:w="992" w:type="dxa"/>
                  <w:shd w:val="clear" w:color="auto" w:fill="auto"/>
                </w:tcPr>
                <w:p w14:paraId="237FF7BF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7F500D09" w14:textId="77777777"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14:paraId="4DC0B3F4" w14:textId="77777777" w:rsidTr="0064128C">
              <w:tc>
                <w:tcPr>
                  <w:tcW w:w="992" w:type="dxa"/>
                  <w:shd w:val="clear" w:color="auto" w:fill="auto"/>
                </w:tcPr>
                <w:p w14:paraId="51C80BAC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02749690" w14:textId="77777777" w:rsidR="009753AD" w:rsidRPr="0064128C" w:rsidRDefault="009753AD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in de zin van het geregistreerd partnerschap</w:t>
                  </w:r>
                </w:p>
              </w:tc>
            </w:tr>
            <w:tr w:rsidR="009753AD" w:rsidRPr="0064128C" w14:paraId="6574D0BB" w14:textId="77777777" w:rsidTr="0064128C">
              <w:tc>
                <w:tcPr>
                  <w:tcW w:w="992" w:type="dxa"/>
                  <w:shd w:val="clear" w:color="auto" w:fill="auto"/>
                </w:tcPr>
                <w:p w14:paraId="74C486D5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lastRenderedPageBreak/>
                    <w:t>18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32759F80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weduwe/weduwnaar, niet geregistreerd als partner</w:t>
                  </w:r>
                </w:p>
              </w:tc>
            </w:tr>
            <w:tr w:rsidR="009753AD" w:rsidRPr="0064128C" w14:paraId="2A7CBAE6" w14:textId="77777777" w:rsidTr="0064128C">
              <w:tc>
                <w:tcPr>
                  <w:tcW w:w="992" w:type="dxa"/>
                  <w:shd w:val="clear" w:color="auto" w:fill="auto"/>
                </w:tcPr>
                <w:p w14:paraId="4D7890F7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255E3750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weduwe/weduwnaar, niet geregistreerd als partner</w:t>
                  </w:r>
                </w:p>
              </w:tc>
            </w:tr>
            <w:tr w:rsidR="009753AD" w:rsidRPr="0064128C" w14:paraId="0F7A9EDE" w14:textId="77777777" w:rsidTr="0064128C">
              <w:tc>
                <w:tcPr>
                  <w:tcW w:w="992" w:type="dxa"/>
                  <w:shd w:val="clear" w:color="auto" w:fill="auto"/>
                </w:tcPr>
                <w:p w14:paraId="0E1AE44C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38B4E9D0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niet-hertrouwde weduwe/weduwnaar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egevens}, niet geregistreerd als partner</w:t>
                  </w:r>
                </w:p>
              </w:tc>
            </w:tr>
            <w:tr w:rsidR="009753AD" w:rsidRPr="0064128C" w14:paraId="43AFC876" w14:textId="77777777" w:rsidTr="0064128C">
              <w:tc>
                <w:tcPr>
                  <w:tcW w:w="992" w:type="dxa"/>
                  <w:shd w:val="clear" w:color="auto" w:fill="auto"/>
                </w:tcPr>
                <w:p w14:paraId="6E2D5701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5C6FAF95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de niet-hertrouwde weduwe/weduwnaar van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egevens}, niet geregistreerd als partner</w:t>
                  </w:r>
                </w:p>
              </w:tc>
            </w:tr>
            <w:tr w:rsidR="009753AD" w:rsidRPr="0064128C" w14:paraId="6D9514B8" w14:textId="77777777" w:rsidTr="0064128C">
              <w:tc>
                <w:tcPr>
                  <w:tcW w:w="992" w:type="dxa"/>
                  <w:shd w:val="clear" w:color="auto" w:fill="auto"/>
                </w:tcPr>
                <w:p w14:paraId="49AA2ED5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20D384A9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en niet geregistreerd als partner</w:t>
                  </w:r>
                </w:p>
              </w:tc>
            </w:tr>
            <w:tr w:rsidR="009753AD" w:rsidRPr="0064128C" w14:paraId="09BC4FC9" w14:textId="77777777" w:rsidTr="0064128C">
              <w:tc>
                <w:tcPr>
                  <w:tcW w:w="992" w:type="dxa"/>
                  <w:shd w:val="clear" w:color="auto" w:fill="auto"/>
                </w:tcPr>
                <w:p w14:paraId="0B48C212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0149DD52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14:paraId="5C60C0D4" w14:textId="77777777" w:rsidTr="0064128C">
              <w:tc>
                <w:tcPr>
                  <w:tcW w:w="992" w:type="dxa"/>
                  <w:shd w:val="clear" w:color="auto" w:fill="auto"/>
                </w:tcPr>
                <w:p w14:paraId="184D7FF4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70327FE1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14:paraId="77C73A7A" w14:textId="77777777" w:rsidTr="0064128C">
              <w:tc>
                <w:tcPr>
                  <w:tcW w:w="992" w:type="dxa"/>
                  <w:shd w:val="clear" w:color="auto" w:fill="auto"/>
                </w:tcPr>
                <w:p w14:paraId="06D25E69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4F7C8A01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14:paraId="0D40C80F" w14:textId="77777777" w:rsidTr="0064128C">
              <w:tc>
                <w:tcPr>
                  <w:tcW w:w="992" w:type="dxa"/>
                  <w:shd w:val="clear" w:color="auto" w:fill="auto"/>
                </w:tcPr>
                <w:p w14:paraId="311B4CAA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7F58D06C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met {Partner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14:paraId="0F2553E4" w14:textId="77777777" w:rsidTr="0064128C">
              <w:tc>
                <w:tcPr>
                  <w:tcW w:w="992" w:type="dxa"/>
                  <w:shd w:val="clear" w:color="auto" w:fill="auto"/>
                </w:tcPr>
                <w:p w14:paraId="09478EA4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1937DCFB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A293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14:paraId="22FF91C3" w14:textId="77777777" w:rsidTr="0064128C">
              <w:tc>
                <w:tcPr>
                  <w:tcW w:w="992" w:type="dxa"/>
                  <w:shd w:val="clear" w:color="auto" w:fill="auto"/>
                </w:tcPr>
                <w:p w14:paraId="261008FA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50352CAC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</w:t>
                  </w:r>
                  <w:r w:rsidR="00DA2933" w:rsidRPr="0064128C" w:rsidDel="00DA2933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14:paraId="22ACF4A2" w14:textId="77777777" w:rsidTr="0064128C">
              <w:tc>
                <w:tcPr>
                  <w:tcW w:w="992" w:type="dxa"/>
                  <w:shd w:val="clear" w:color="auto" w:fill="auto"/>
                </w:tcPr>
                <w:p w14:paraId="4187A00F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0B143E76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</w:t>
                  </w:r>
                  <w:r w:rsidR="00776998" w:rsidRPr="0064128C" w:rsidDel="00776998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9753AD" w:rsidRPr="0064128C" w14:paraId="567DE692" w14:textId="77777777" w:rsidTr="0064128C">
              <w:tc>
                <w:tcPr>
                  <w:tcW w:w="992" w:type="dxa"/>
                  <w:shd w:val="clear" w:color="auto" w:fill="auto"/>
                </w:tcPr>
                <w:p w14:paraId="6031B46E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6DE3C809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van {Partner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14:paraId="3A80522C" w14:textId="77777777" w:rsidTr="0064128C">
              <w:tc>
                <w:tcPr>
                  <w:tcW w:w="992" w:type="dxa"/>
                  <w:shd w:val="clear" w:color="auto" w:fill="auto"/>
                </w:tcPr>
                <w:p w14:paraId="37035F0F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17628B22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</w:t>
                  </w:r>
                  <w:r w:rsidR="00776998" w:rsidRPr="0064128C" w:rsidDel="00776998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van {Partner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14:paraId="1517059D" w14:textId="77777777" w:rsidTr="0064128C">
              <w:tc>
                <w:tcPr>
                  <w:tcW w:w="992" w:type="dxa"/>
                  <w:shd w:val="clear" w:color="auto" w:fill="auto"/>
                </w:tcPr>
                <w:p w14:paraId="67DD2C03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2AEE5A9D" w14:textId="7777777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</w:t>
                  </w:r>
                  <w:r w:rsidR="00776998" w:rsidRPr="0064128C" w:rsidDel="00776998">
                    <w:rPr>
                      <w:sz w:val="16"/>
                      <w:szCs w:val="16"/>
                    </w:rPr>
                    <w:t xml:space="preserve"> </w:t>
                  </w:r>
                  <w:r w:rsidRPr="0064128C">
                    <w:rPr>
                      <w:sz w:val="16"/>
                      <w:szCs w:val="16"/>
                    </w:rPr>
                    <w:t>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van {Partner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g</w:t>
                  </w:r>
                  <w:r w:rsidRPr="0064128C">
                    <w:rPr>
                      <w:sz w:val="16"/>
                      <w:szCs w:val="16"/>
                    </w:rPr>
                    <w:t>egevens}</w:t>
                  </w:r>
                </w:p>
              </w:tc>
            </w:tr>
            <w:tr w:rsidR="009753AD" w:rsidRPr="0064128C" w14:paraId="0D3C2617" w14:textId="77777777" w:rsidTr="0064128C">
              <w:tc>
                <w:tcPr>
                  <w:tcW w:w="992" w:type="dxa"/>
                  <w:shd w:val="clear" w:color="auto" w:fill="auto"/>
                </w:tcPr>
                <w:p w14:paraId="2F3F23F0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2452881A" w14:textId="16FA0827" w:rsidR="009753AD" w:rsidRPr="0064128C" w:rsidRDefault="009753AD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zijn/haar</w:t>
                  </w:r>
                  <w:ins w:id="152" w:author="Groot, Karina de" w:date="2024-11-20T10:51:00Z" w16du:dateUtc="2024-11-20T09:51:00Z">
                    <w:r w:rsidR="00D502DD">
                      <w:rPr>
                        <w:sz w:val="16"/>
                        <w:szCs w:val="16"/>
                      </w:rPr>
                      <w:t>/diens</w:t>
                    </w:r>
                  </w:ins>
                  <w:r w:rsidRPr="0064128C">
                    <w:rPr>
                      <w:sz w:val="16"/>
                      <w:szCs w:val="16"/>
                    </w:rPr>
                    <w:t xml:space="preserve"> verklaring {Burgerlijke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naar het recht van {Land}</w:t>
                  </w:r>
                </w:p>
              </w:tc>
            </w:tr>
            <w:tr w:rsidR="009753AD" w:rsidRPr="0064128C" w14:paraId="2F7104C8" w14:textId="77777777" w:rsidTr="0064128C">
              <w:tc>
                <w:tcPr>
                  <w:tcW w:w="992" w:type="dxa"/>
                  <w:shd w:val="clear" w:color="auto" w:fill="auto"/>
                </w:tcPr>
                <w:p w14:paraId="578DEF42" w14:textId="77777777" w:rsidR="009753AD" w:rsidRPr="0064128C" w:rsidRDefault="009753AD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7B20ABF0" w14:textId="08A112FC" w:rsidR="00393C3C" w:rsidRPr="0064128C" w:rsidRDefault="009753AD" w:rsidP="00393C3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zijn/haar</w:t>
                  </w:r>
                  <w:ins w:id="153" w:author="Groot, Karina de" w:date="2024-11-20T10:51:00Z" w16du:dateUtc="2024-11-20T09:51:00Z">
                    <w:r w:rsidR="00D502DD">
                      <w:rPr>
                        <w:sz w:val="16"/>
                        <w:szCs w:val="16"/>
                      </w:rPr>
                      <w:t>/diens</w:t>
                    </w:r>
                  </w:ins>
                  <w:r w:rsidRPr="0064128C">
                    <w:rPr>
                      <w:sz w:val="16"/>
                      <w:szCs w:val="16"/>
                    </w:rPr>
                    <w:t xml:space="preserve"> verklaring {Burgerlijke</w:t>
                  </w:r>
                  <w:r w:rsidR="00776998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naar het recht van {Land}</w:t>
                  </w:r>
                </w:p>
              </w:tc>
            </w:tr>
            <w:tr w:rsidR="00393C3C" w:rsidRPr="0064128C" w14:paraId="3A3F2BE7" w14:textId="77777777" w:rsidTr="0064128C">
              <w:tc>
                <w:tcPr>
                  <w:tcW w:w="992" w:type="dxa"/>
                  <w:shd w:val="clear" w:color="auto" w:fill="auto"/>
                </w:tcPr>
                <w:p w14:paraId="1DD14A65" w14:textId="77777777" w:rsidR="00393C3C" w:rsidRPr="0064128C" w:rsidRDefault="00393C3C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011FC116" w14:textId="77777777" w:rsidR="00393C3C" w:rsidRPr="0064128C" w:rsidRDefault="00E43AA9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A545B0">
                    <w:rPr>
                      <w:sz w:val="16"/>
                      <w:szCs w:val="16"/>
                    </w:rPr>
                    <w:t xml:space="preserve">in beperkte gemeenschap van goederen gehuwd met </w:t>
                  </w:r>
                  <w:r w:rsidRPr="0064128C">
                    <w:rPr>
                      <w:sz w:val="16"/>
                      <w:szCs w:val="16"/>
                    </w:rPr>
                    <w:t>{Partner gegevens}</w:t>
                  </w:r>
                </w:p>
              </w:tc>
            </w:tr>
            <w:tr w:rsidR="005234EF" w:rsidRPr="0064128C" w14:paraId="07AEDFEE" w14:textId="77777777" w:rsidTr="0064128C">
              <w:tc>
                <w:tcPr>
                  <w:tcW w:w="992" w:type="dxa"/>
                  <w:shd w:val="clear" w:color="auto" w:fill="auto"/>
                </w:tcPr>
                <w:p w14:paraId="24841EA1" w14:textId="77777777" w:rsidR="005234EF" w:rsidRDefault="005234EF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7B97C008" w14:textId="58A2DDDC" w:rsidR="00F11964" w:rsidRPr="00A545B0" w:rsidRDefault="005234EF" w:rsidP="0064128C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5234EF">
                    <w:rPr>
                      <w:sz w:val="16"/>
                      <w:szCs w:val="16"/>
                    </w:rPr>
                    <w:t>in beperkte gemeenschap van goederen gehuwd</w:t>
                  </w:r>
                </w:p>
              </w:tc>
            </w:tr>
            <w:tr w:rsidR="00F11964" w:rsidRPr="0064128C" w14:paraId="42B3503F" w14:textId="77777777" w:rsidTr="0064128C">
              <w:trPr>
                <w:ins w:id="154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25E187F3" w14:textId="36C8A2CB" w:rsidR="00F11964" w:rsidRDefault="00F11964" w:rsidP="0064128C">
                  <w:pPr>
                    <w:spacing w:line="240" w:lineRule="auto"/>
                    <w:rPr>
                      <w:ins w:id="155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156" w:author="Groot, Karina de" w:date="2024-11-18T09:35:00Z" w16du:dateUtc="2024-11-18T08:35:00Z">
                    <w:r>
                      <w:rPr>
                        <w:rFonts w:cs="Arial"/>
                        <w:sz w:val="16"/>
                        <w:szCs w:val="16"/>
                      </w:rPr>
                      <w:t>37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582947C6" w14:textId="0CC38E92" w:rsidR="00F11964" w:rsidRPr="005234EF" w:rsidRDefault="00F11964" w:rsidP="0064128C">
                  <w:pPr>
                    <w:spacing w:line="240" w:lineRule="auto"/>
                    <w:rPr>
                      <w:ins w:id="157" w:author="Groot, Karina de" w:date="2024-11-18T09:35:00Z" w16du:dateUtc="2024-11-18T08:35:00Z"/>
                      <w:sz w:val="16"/>
                      <w:szCs w:val="16"/>
                    </w:rPr>
                  </w:pPr>
                  <w:ins w:id="158" w:author="Groot, Karina de" w:date="2024-11-18T09:36:00Z" w16du:dateUtc="2024-11-18T08:36:00Z">
                    <w:r w:rsidRPr="00F11964">
                      <w:rPr>
                        <w:sz w:val="16"/>
                        <w:szCs w:val="16"/>
                      </w:rPr>
                      <w:t>de niet-hertrouwde partner van §invullen persoonsgegevens§, niet geregistreerd als partner in de zin van het geregistreerd partnerschap</w:t>
                    </w:r>
                  </w:ins>
                </w:p>
              </w:tc>
            </w:tr>
            <w:tr w:rsidR="00F11964" w:rsidRPr="0064128C" w14:paraId="69237A95" w14:textId="77777777" w:rsidTr="0064128C">
              <w:trPr>
                <w:ins w:id="159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75273ED8" w14:textId="3FBBB2E6" w:rsidR="00F11964" w:rsidRDefault="00F11964" w:rsidP="0064128C">
                  <w:pPr>
                    <w:spacing w:line="240" w:lineRule="auto"/>
                    <w:rPr>
                      <w:ins w:id="160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161" w:author="Groot, Karina de" w:date="2024-11-18T09:36:00Z" w16du:dateUtc="2024-11-18T08:36:00Z">
                    <w:r>
                      <w:rPr>
                        <w:rFonts w:cs="Arial"/>
                        <w:sz w:val="16"/>
                        <w:szCs w:val="16"/>
                      </w:rPr>
                      <w:t>38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7DA2C9C5" w14:textId="48AB46E8" w:rsidR="00F11964" w:rsidRPr="005234EF" w:rsidRDefault="00F11964" w:rsidP="0064128C">
                  <w:pPr>
                    <w:spacing w:line="240" w:lineRule="auto"/>
                    <w:rPr>
                      <w:ins w:id="162" w:author="Groot, Karina de" w:date="2024-11-18T09:35:00Z" w16du:dateUtc="2024-11-18T08:35:00Z"/>
                      <w:sz w:val="16"/>
                      <w:szCs w:val="16"/>
                    </w:rPr>
                  </w:pPr>
                  <w:ins w:id="163" w:author="Groot, Karina de" w:date="2024-11-18T09:36:00Z" w16du:dateUtc="2024-11-18T08:36:00Z">
                    <w:r w:rsidRPr="00F11964">
                      <w:rPr>
                        <w:sz w:val="16"/>
                        <w:szCs w:val="16"/>
                      </w:rPr>
                      <w:t>niet-hertrouwde partner van §invullen persoonsgegevens§, niet geregistreerd als partner in de zin van het geregistreerd partnerschap</w:t>
                    </w:r>
                  </w:ins>
                </w:p>
              </w:tc>
            </w:tr>
            <w:tr w:rsidR="00F11964" w:rsidRPr="0064128C" w14:paraId="41240489" w14:textId="77777777" w:rsidTr="0064128C">
              <w:trPr>
                <w:ins w:id="164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4C3343A7" w14:textId="227652DE" w:rsidR="00F11964" w:rsidRDefault="00F11964" w:rsidP="0064128C">
                  <w:pPr>
                    <w:spacing w:line="240" w:lineRule="auto"/>
                    <w:rPr>
                      <w:ins w:id="165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166" w:author="Groot, Karina de" w:date="2024-11-18T09:36:00Z" w16du:dateUtc="2024-11-18T08:36:00Z">
                    <w:r>
                      <w:rPr>
                        <w:rFonts w:cs="Arial"/>
                        <w:sz w:val="16"/>
                        <w:szCs w:val="16"/>
                      </w:rPr>
                      <w:t>39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65B73974" w14:textId="2E51D334" w:rsidR="00F11964" w:rsidRPr="005234EF" w:rsidRDefault="00F11964" w:rsidP="0064128C">
                  <w:pPr>
                    <w:spacing w:line="240" w:lineRule="auto"/>
                    <w:rPr>
                      <w:ins w:id="167" w:author="Groot, Karina de" w:date="2024-11-18T09:35:00Z" w16du:dateUtc="2024-11-18T08:35:00Z"/>
                      <w:sz w:val="16"/>
                      <w:szCs w:val="16"/>
                    </w:rPr>
                  </w:pPr>
                  <w:ins w:id="168" w:author="Groot, Karina de" w:date="2024-11-18T09:37:00Z" w16du:dateUtc="2024-11-18T08:37:00Z">
                    <w:r w:rsidRPr="00F11964">
                      <w:rPr>
                        <w:sz w:val="16"/>
                        <w:szCs w:val="16"/>
                      </w:rPr>
                      <w:t>de niet-hertrouwde partner, niet geregistreerd als partner in de zin van het geregistreerd partnerschap</w:t>
                    </w:r>
                  </w:ins>
                </w:p>
              </w:tc>
            </w:tr>
            <w:tr w:rsidR="00F11964" w:rsidRPr="0064128C" w14:paraId="0C8677C8" w14:textId="77777777" w:rsidTr="0064128C">
              <w:trPr>
                <w:ins w:id="169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4028BCB2" w14:textId="7592612B" w:rsidR="00F11964" w:rsidRDefault="003A01DF" w:rsidP="0064128C">
                  <w:pPr>
                    <w:spacing w:line="240" w:lineRule="auto"/>
                    <w:rPr>
                      <w:ins w:id="170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171" w:author="Groot, Karina de" w:date="2024-11-18T09:37:00Z" w16du:dateUtc="2024-11-18T08:37:00Z">
                    <w:r>
                      <w:rPr>
                        <w:rFonts w:cs="Arial"/>
                        <w:sz w:val="16"/>
                        <w:szCs w:val="16"/>
                      </w:rPr>
                      <w:t>40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75DBCE4E" w14:textId="7AD464BA" w:rsidR="00F11964" w:rsidRPr="005234EF" w:rsidRDefault="003A01DF" w:rsidP="0064128C">
                  <w:pPr>
                    <w:spacing w:line="240" w:lineRule="auto"/>
                    <w:rPr>
                      <w:ins w:id="172" w:author="Groot, Karina de" w:date="2024-11-18T09:35:00Z" w16du:dateUtc="2024-11-18T08:35:00Z"/>
                      <w:sz w:val="16"/>
                      <w:szCs w:val="16"/>
                    </w:rPr>
                  </w:pPr>
                  <w:ins w:id="173" w:author="Groot, Karina de" w:date="2024-11-18T09:37:00Z" w16du:dateUtc="2024-11-18T08:37:00Z">
                    <w:r w:rsidRPr="003A01DF">
                      <w:rPr>
                        <w:sz w:val="16"/>
                        <w:szCs w:val="16"/>
                      </w:rPr>
                      <w:t>niet-hertrouwde partner, niet geregistreerd als partner in de zin van het geregistreerd partnerschap</w:t>
                    </w:r>
                  </w:ins>
                </w:p>
              </w:tc>
            </w:tr>
            <w:tr w:rsidR="00F11964" w:rsidRPr="0064128C" w14:paraId="15C83532" w14:textId="77777777" w:rsidTr="0064128C">
              <w:trPr>
                <w:ins w:id="174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6D0ECB79" w14:textId="74619717" w:rsidR="00F11964" w:rsidRDefault="003A01DF" w:rsidP="0064128C">
                  <w:pPr>
                    <w:spacing w:line="240" w:lineRule="auto"/>
                    <w:rPr>
                      <w:ins w:id="175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176" w:author="Groot, Karina de" w:date="2024-11-18T09:37:00Z" w16du:dateUtc="2024-11-18T08:37:00Z">
                    <w:r>
                      <w:rPr>
                        <w:rFonts w:cs="Arial"/>
                        <w:sz w:val="16"/>
                        <w:szCs w:val="16"/>
                      </w:rPr>
                      <w:t>41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6BA0E042" w14:textId="0DADDF12" w:rsidR="00F11964" w:rsidRPr="005234EF" w:rsidRDefault="003A01DF" w:rsidP="0064128C">
                  <w:pPr>
                    <w:spacing w:line="240" w:lineRule="auto"/>
                    <w:rPr>
                      <w:ins w:id="177" w:author="Groot, Karina de" w:date="2024-11-18T09:35:00Z" w16du:dateUtc="2024-11-18T08:35:00Z"/>
                      <w:sz w:val="16"/>
                      <w:szCs w:val="16"/>
                    </w:rPr>
                  </w:pPr>
                  <w:ins w:id="178" w:author="Groot, Karina de" w:date="2024-11-18T09:38:00Z" w16du:dateUtc="2024-11-18T08:38:00Z">
                    <w:r w:rsidRPr="003A01DF">
                      <w:rPr>
                        <w:sz w:val="16"/>
                        <w:szCs w:val="16"/>
                      </w:rPr>
                      <w:t>de niet-hertrouwde partner, niet geregistreerd als partner</w:t>
                    </w:r>
                  </w:ins>
                </w:p>
              </w:tc>
            </w:tr>
            <w:tr w:rsidR="00F11964" w:rsidRPr="0064128C" w14:paraId="678EC314" w14:textId="77777777" w:rsidTr="0064128C">
              <w:trPr>
                <w:ins w:id="179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00FB7675" w14:textId="266E762A" w:rsidR="00F11964" w:rsidRDefault="007B4A86" w:rsidP="0064128C">
                  <w:pPr>
                    <w:spacing w:line="240" w:lineRule="auto"/>
                    <w:rPr>
                      <w:ins w:id="180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181" w:author="Groot, Karina de" w:date="2024-11-18T09:38:00Z" w16du:dateUtc="2024-11-18T08:38:00Z">
                    <w:r>
                      <w:rPr>
                        <w:rFonts w:cs="Arial"/>
                        <w:sz w:val="16"/>
                        <w:szCs w:val="16"/>
                      </w:rPr>
                      <w:t>42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49FC1A6E" w14:textId="709598EE" w:rsidR="00F11964" w:rsidRPr="005234EF" w:rsidRDefault="007B4A86" w:rsidP="0064128C">
                  <w:pPr>
                    <w:spacing w:line="240" w:lineRule="auto"/>
                    <w:rPr>
                      <w:ins w:id="182" w:author="Groot, Karina de" w:date="2024-11-18T09:35:00Z" w16du:dateUtc="2024-11-18T08:35:00Z"/>
                      <w:sz w:val="16"/>
                      <w:szCs w:val="16"/>
                    </w:rPr>
                  </w:pPr>
                  <w:ins w:id="183" w:author="Groot, Karina de" w:date="2024-11-18T09:38:00Z" w16du:dateUtc="2024-11-18T08:38:00Z">
                    <w:r w:rsidRPr="007B4A86">
                      <w:rPr>
                        <w:sz w:val="16"/>
                        <w:szCs w:val="16"/>
                      </w:rPr>
                      <w:t>niet-hertrouwde partner, niet geregistreerd als partner</w:t>
                    </w:r>
                  </w:ins>
                </w:p>
              </w:tc>
            </w:tr>
            <w:tr w:rsidR="00F11964" w:rsidRPr="0064128C" w14:paraId="4DE50BDC" w14:textId="77777777" w:rsidTr="0064128C">
              <w:trPr>
                <w:ins w:id="184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2EF34A39" w14:textId="0446D5C6" w:rsidR="00F11964" w:rsidRDefault="007B4A86" w:rsidP="0064128C">
                  <w:pPr>
                    <w:spacing w:line="240" w:lineRule="auto"/>
                    <w:rPr>
                      <w:ins w:id="185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186" w:author="Groot, Karina de" w:date="2024-11-18T09:39:00Z" w16du:dateUtc="2024-11-18T08:39:00Z">
                    <w:r>
                      <w:rPr>
                        <w:rFonts w:cs="Arial"/>
                        <w:sz w:val="16"/>
                        <w:szCs w:val="16"/>
                      </w:rPr>
                      <w:t>43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46733C81" w14:textId="45A020FD" w:rsidR="00F11964" w:rsidRPr="005234EF" w:rsidRDefault="007B4A86" w:rsidP="0064128C">
                  <w:pPr>
                    <w:spacing w:line="240" w:lineRule="auto"/>
                    <w:rPr>
                      <w:ins w:id="187" w:author="Groot, Karina de" w:date="2024-11-18T09:35:00Z" w16du:dateUtc="2024-11-18T08:35:00Z"/>
                      <w:sz w:val="16"/>
                      <w:szCs w:val="16"/>
                    </w:rPr>
                  </w:pPr>
                  <w:ins w:id="188" w:author="Groot, Karina de" w:date="2024-11-18T09:39:00Z" w16du:dateUtc="2024-11-18T08:39:00Z">
                    <w:r w:rsidRPr="007B4A86">
                      <w:rPr>
                        <w:sz w:val="16"/>
                        <w:szCs w:val="16"/>
                      </w:rPr>
                      <w:t>de niet-hertrouwde partner van §invullen persoonsgegevens§, niet geregistreerd als partner</w:t>
                    </w:r>
                  </w:ins>
                </w:p>
              </w:tc>
            </w:tr>
            <w:tr w:rsidR="00F11964" w:rsidRPr="0064128C" w14:paraId="7FE3AF90" w14:textId="77777777" w:rsidTr="0064128C">
              <w:trPr>
                <w:ins w:id="189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1D000A98" w14:textId="567E613A" w:rsidR="00F11964" w:rsidRDefault="007B4A86" w:rsidP="0064128C">
                  <w:pPr>
                    <w:spacing w:line="240" w:lineRule="auto"/>
                    <w:rPr>
                      <w:ins w:id="190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191" w:author="Groot, Karina de" w:date="2024-11-18T09:39:00Z" w16du:dateUtc="2024-11-18T08:39:00Z">
                    <w:r>
                      <w:rPr>
                        <w:rFonts w:cs="Arial"/>
                        <w:sz w:val="16"/>
                        <w:szCs w:val="16"/>
                      </w:rPr>
                      <w:t>44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25A32C35" w14:textId="6A792F39" w:rsidR="00F11964" w:rsidRPr="005234EF" w:rsidRDefault="007B4A86" w:rsidP="0064128C">
                  <w:pPr>
                    <w:spacing w:line="240" w:lineRule="auto"/>
                    <w:rPr>
                      <w:ins w:id="192" w:author="Groot, Karina de" w:date="2024-11-18T09:35:00Z" w16du:dateUtc="2024-11-18T08:35:00Z"/>
                      <w:sz w:val="16"/>
                      <w:szCs w:val="16"/>
                    </w:rPr>
                  </w:pPr>
                  <w:ins w:id="193" w:author="Groot, Karina de" w:date="2024-11-18T09:39:00Z" w16du:dateUtc="2024-11-18T08:39:00Z">
                    <w:r w:rsidRPr="007B4A86">
                      <w:rPr>
                        <w:sz w:val="16"/>
                        <w:szCs w:val="16"/>
                      </w:rPr>
                      <w:t>niet-hertrouwde partner van §invullen persoonsgegevens§, niet geregistreerd als partner</w:t>
                    </w:r>
                  </w:ins>
                </w:p>
              </w:tc>
            </w:tr>
            <w:tr w:rsidR="00F11964" w:rsidRPr="0064128C" w14:paraId="61DB0DE5" w14:textId="77777777" w:rsidTr="0064128C">
              <w:trPr>
                <w:ins w:id="194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64AF64C3" w14:textId="5EDFFF6E" w:rsidR="00F11964" w:rsidRDefault="007C490A" w:rsidP="0064128C">
                  <w:pPr>
                    <w:spacing w:line="240" w:lineRule="auto"/>
                    <w:rPr>
                      <w:ins w:id="195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196" w:author="Groot, Karina de" w:date="2024-11-18T09:40:00Z" w16du:dateUtc="2024-11-18T08:40:00Z">
                    <w:r>
                      <w:rPr>
                        <w:rFonts w:cs="Arial"/>
                        <w:sz w:val="16"/>
                        <w:szCs w:val="16"/>
                      </w:rPr>
                      <w:t>45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37B97C1C" w14:textId="4B1921B2" w:rsidR="00F11964" w:rsidRPr="005234EF" w:rsidRDefault="007C490A" w:rsidP="0064128C">
                  <w:pPr>
                    <w:spacing w:line="240" w:lineRule="auto"/>
                    <w:rPr>
                      <w:ins w:id="197" w:author="Groot, Karina de" w:date="2024-11-18T09:35:00Z" w16du:dateUtc="2024-11-18T08:35:00Z"/>
                      <w:sz w:val="16"/>
                      <w:szCs w:val="16"/>
                    </w:rPr>
                  </w:pPr>
                  <w:ins w:id="198" w:author="Groot, Karina de" w:date="2024-11-18T09:40:00Z" w16du:dateUtc="2024-11-18T08:40:00Z">
                    <w:r w:rsidRPr="007C490A">
                      <w:rPr>
                        <w:sz w:val="16"/>
                        <w:szCs w:val="16"/>
                      </w:rPr>
                      <w:t>de niet-hertrouwde huwelijkspartner</w:t>
                    </w:r>
                  </w:ins>
                  <w:ins w:id="199" w:author="Groot, Karina de" w:date="2024-11-25T14:03:00Z" w16du:dateUtc="2024-11-25T13:03:00Z">
                    <w:r w:rsidR="00D26C92">
                      <w:rPr>
                        <w:sz w:val="16"/>
                        <w:szCs w:val="16"/>
                      </w:rPr>
                      <w:t xml:space="preserve"> </w:t>
                    </w:r>
                  </w:ins>
                  <w:ins w:id="200" w:author="Groot, Karina de" w:date="2024-11-18T09:40:00Z" w16du:dateUtc="2024-11-18T08:40:00Z">
                    <w:r w:rsidRPr="007C490A">
                      <w:rPr>
                        <w:sz w:val="16"/>
                        <w:szCs w:val="16"/>
                      </w:rPr>
                      <w:t>van §invullen persoonsgegevens§, niet geregistreerd als partner in de zin van het geregistreerd partnerschap</w:t>
                    </w:r>
                  </w:ins>
                </w:p>
              </w:tc>
            </w:tr>
            <w:tr w:rsidR="00F11964" w:rsidRPr="0064128C" w14:paraId="0D8692AB" w14:textId="77777777" w:rsidTr="0064128C">
              <w:trPr>
                <w:ins w:id="201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7EFFDA83" w14:textId="300A306E" w:rsidR="00F11964" w:rsidRDefault="007C490A" w:rsidP="0064128C">
                  <w:pPr>
                    <w:spacing w:line="240" w:lineRule="auto"/>
                    <w:rPr>
                      <w:ins w:id="202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203" w:author="Groot, Karina de" w:date="2024-11-18T09:40:00Z" w16du:dateUtc="2024-11-18T08:40:00Z">
                    <w:r>
                      <w:rPr>
                        <w:rFonts w:cs="Arial"/>
                        <w:sz w:val="16"/>
                        <w:szCs w:val="16"/>
                      </w:rPr>
                      <w:t>46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386ECBA0" w14:textId="31EE476A" w:rsidR="00F11964" w:rsidRPr="005234EF" w:rsidRDefault="007C490A" w:rsidP="0064128C">
                  <w:pPr>
                    <w:spacing w:line="240" w:lineRule="auto"/>
                    <w:rPr>
                      <w:ins w:id="204" w:author="Groot, Karina de" w:date="2024-11-18T09:35:00Z" w16du:dateUtc="2024-11-18T08:35:00Z"/>
                      <w:sz w:val="16"/>
                      <w:szCs w:val="16"/>
                    </w:rPr>
                  </w:pPr>
                  <w:ins w:id="205" w:author="Groot, Karina de" w:date="2024-11-18T09:41:00Z" w16du:dateUtc="2024-11-18T08:41:00Z">
                    <w:r w:rsidRPr="007C490A">
                      <w:rPr>
                        <w:sz w:val="16"/>
                        <w:szCs w:val="16"/>
                      </w:rPr>
                      <w:t>niet-hertrouwde huwelijkspartner van §invullen persoonsgegevens§, niet geregistreerd als partner in de zin van het geregistreerd partnerschap</w:t>
                    </w:r>
                  </w:ins>
                </w:p>
              </w:tc>
            </w:tr>
            <w:tr w:rsidR="00F11964" w:rsidRPr="0064128C" w14:paraId="0439CEBD" w14:textId="77777777" w:rsidTr="0064128C">
              <w:trPr>
                <w:ins w:id="206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6E240CCE" w14:textId="37B82979" w:rsidR="00F11964" w:rsidRDefault="007C490A" w:rsidP="0064128C">
                  <w:pPr>
                    <w:spacing w:line="240" w:lineRule="auto"/>
                    <w:rPr>
                      <w:ins w:id="207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208" w:author="Groot, Karina de" w:date="2024-11-18T09:41:00Z" w16du:dateUtc="2024-11-18T08:41:00Z">
                    <w:r>
                      <w:rPr>
                        <w:rFonts w:cs="Arial"/>
                        <w:sz w:val="16"/>
                        <w:szCs w:val="16"/>
                      </w:rPr>
                      <w:t>47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780C2023" w14:textId="432E330F" w:rsidR="00F11964" w:rsidRPr="005234EF" w:rsidRDefault="007C490A" w:rsidP="0064128C">
                  <w:pPr>
                    <w:spacing w:line="240" w:lineRule="auto"/>
                    <w:rPr>
                      <w:ins w:id="209" w:author="Groot, Karina de" w:date="2024-11-18T09:35:00Z" w16du:dateUtc="2024-11-18T08:35:00Z"/>
                      <w:sz w:val="16"/>
                      <w:szCs w:val="16"/>
                    </w:rPr>
                  </w:pPr>
                  <w:ins w:id="210" w:author="Groot, Karina de" w:date="2024-11-18T09:41:00Z" w16du:dateUtc="2024-11-18T08:41:00Z">
                    <w:r w:rsidRPr="007C490A">
                      <w:rPr>
                        <w:sz w:val="16"/>
                        <w:szCs w:val="16"/>
                      </w:rPr>
                      <w:t>de niet-hertrouwde huwelijkspartner, niet geregistreerd als partner in de zin van het geregistreerd partnerschap</w:t>
                    </w:r>
                  </w:ins>
                </w:p>
              </w:tc>
            </w:tr>
            <w:tr w:rsidR="00F11964" w:rsidRPr="0064128C" w14:paraId="0831D906" w14:textId="77777777" w:rsidTr="0064128C">
              <w:trPr>
                <w:ins w:id="211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5CD39DDC" w14:textId="3488E381" w:rsidR="00F11964" w:rsidRDefault="007C490A" w:rsidP="0064128C">
                  <w:pPr>
                    <w:spacing w:line="240" w:lineRule="auto"/>
                    <w:rPr>
                      <w:ins w:id="212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213" w:author="Groot, Karina de" w:date="2024-11-18T09:41:00Z" w16du:dateUtc="2024-11-18T08:41:00Z">
                    <w:r>
                      <w:rPr>
                        <w:rFonts w:cs="Arial"/>
                        <w:sz w:val="16"/>
                        <w:szCs w:val="16"/>
                      </w:rPr>
                      <w:t>48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3D5BDCC9" w14:textId="728CDD7D" w:rsidR="00F11964" w:rsidRPr="005234EF" w:rsidRDefault="007C490A" w:rsidP="0064128C">
                  <w:pPr>
                    <w:spacing w:line="240" w:lineRule="auto"/>
                    <w:rPr>
                      <w:ins w:id="214" w:author="Groot, Karina de" w:date="2024-11-18T09:35:00Z" w16du:dateUtc="2024-11-18T08:35:00Z"/>
                      <w:sz w:val="16"/>
                      <w:szCs w:val="16"/>
                    </w:rPr>
                  </w:pPr>
                  <w:ins w:id="215" w:author="Groot, Karina de" w:date="2024-11-18T09:42:00Z" w16du:dateUtc="2024-11-18T08:42:00Z">
                    <w:r w:rsidRPr="007C490A">
                      <w:rPr>
                        <w:sz w:val="16"/>
                        <w:szCs w:val="16"/>
                      </w:rPr>
                      <w:t>niet-hertrouwde huwelijkspartner, niet geregistreerd als partner in de zin van het geregistreerd partnerschap</w:t>
                    </w:r>
                  </w:ins>
                </w:p>
              </w:tc>
            </w:tr>
            <w:tr w:rsidR="00F11964" w:rsidRPr="0064128C" w14:paraId="0F8195B6" w14:textId="77777777" w:rsidTr="0064128C">
              <w:trPr>
                <w:ins w:id="216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494710BF" w14:textId="0F68C4B9" w:rsidR="00F11964" w:rsidRDefault="007C490A" w:rsidP="0064128C">
                  <w:pPr>
                    <w:spacing w:line="240" w:lineRule="auto"/>
                    <w:rPr>
                      <w:ins w:id="217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218" w:author="Groot, Karina de" w:date="2024-11-18T09:42:00Z" w16du:dateUtc="2024-11-18T08:42:00Z">
                    <w:r>
                      <w:rPr>
                        <w:rFonts w:cs="Arial"/>
                        <w:sz w:val="16"/>
                        <w:szCs w:val="16"/>
                      </w:rPr>
                      <w:t>49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465A4122" w14:textId="3F029F70" w:rsidR="00F11964" w:rsidRPr="005234EF" w:rsidRDefault="007C490A" w:rsidP="0064128C">
                  <w:pPr>
                    <w:spacing w:line="240" w:lineRule="auto"/>
                    <w:rPr>
                      <w:ins w:id="219" w:author="Groot, Karina de" w:date="2024-11-18T09:35:00Z" w16du:dateUtc="2024-11-18T08:35:00Z"/>
                      <w:sz w:val="16"/>
                      <w:szCs w:val="16"/>
                    </w:rPr>
                  </w:pPr>
                  <w:ins w:id="220" w:author="Groot, Karina de" w:date="2024-11-18T09:42:00Z" w16du:dateUtc="2024-11-18T08:42:00Z">
                    <w:r w:rsidRPr="007C490A">
                      <w:rPr>
                        <w:sz w:val="16"/>
                        <w:szCs w:val="16"/>
                      </w:rPr>
                      <w:t>de niet-hertrouwde huwelijkspartner, niet geregistreerd als partner</w:t>
                    </w:r>
                  </w:ins>
                </w:p>
              </w:tc>
            </w:tr>
            <w:tr w:rsidR="00F11964" w:rsidRPr="0064128C" w14:paraId="7FB06280" w14:textId="77777777" w:rsidTr="0064128C">
              <w:trPr>
                <w:ins w:id="221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64405D5A" w14:textId="7C8748C2" w:rsidR="00F11964" w:rsidRDefault="007C490A" w:rsidP="0064128C">
                  <w:pPr>
                    <w:spacing w:line="240" w:lineRule="auto"/>
                    <w:rPr>
                      <w:ins w:id="222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223" w:author="Groot, Karina de" w:date="2024-11-18T09:42:00Z" w16du:dateUtc="2024-11-18T08:42:00Z">
                    <w:r>
                      <w:rPr>
                        <w:rFonts w:cs="Arial"/>
                        <w:sz w:val="16"/>
                        <w:szCs w:val="16"/>
                      </w:rPr>
                      <w:t>50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144A411B" w14:textId="24CAB3C9" w:rsidR="00F11964" w:rsidRPr="005234EF" w:rsidRDefault="007C490A" w:rsidP="0064128C">
                  <w:pPr>
                    <w:spacing w:line="240" w:lineRule="auto"/>
                    <w:rPr>
                      <w:ins w:id="224" w:author="Groot, Karina de" w:date="2024-11-18T09:35:00Z" w16du:dateUtc="2024-11-18T08:35:00Z"/>
                      <w:sz w:val="16"/>
                      <w:szCs w:val="16"/>
                    </w:rPr>
                  </w:pPr>
                  <w:ins w:id="225" w:author="Groot, Karina de" w:date="2024-11-18T09:42:00Z" w16du:dateUtc="2024-11-18T08:42:00Z">
                    <w:r w:rsidRPr="007C490A">
                      <w:rPr>
                        <w:sz w:val="16"/>
                        <w:szCs w:val="16"/>
                      </w:rPr>
                      <w:t>niet-hertrouwde huwelijkspartner, niet geregistreerd als partner</w:t>
                    </w:r>
                  </w:ins>
                </w:p>
              </w:tc>
            </w:tr>
            <w:tr w:rsidR="00F11964" w:rsidRPr="0064128C" w14:paraId="685E3293" w14:textId="77777777" w:rsidTr="0064128C">
              <w:trPr>
                <w:ins w:id="226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0CEE7E52" w14:textId="598C1460" w:rsidR="00F11964" w:rsidRDefault="007C490A" w:rsidP="0064128C">
                  <w:pPr>
                    <w:spacing w:line="240" w:lineRule="auto"/>
                    <w:rPr>
                      <w:ins w:id="227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228" w:author="Groot, Karina de" w:date="2024-11-18T09:43:00Z" w16du:dateUtc="2024-11-18T08:43:00Z">
                    <w:r>
                      <w:rPr>
                        <w:rFonts w:cs="Arial"/>
                        <w:sz w:val="16"/>
                        <w:szCs w:val="16"/>
                      </w:rPr>
                      <w:t>51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3470D9BF" w14:textId="776332F4" w:rsidR="00F11964" w:rsidRPr="005234EF" w:rsidRDefault="007C490A" w:rsidP="0064128C">
                  <w:pPr>
                    <w:spacing w:line="240" w:lineRule="auto"/>
                    <w:rPr>
                      <w:ins w:id="229" w:author="Groot, Karina de" w:date="2024-11-18T09:35:00Z" w16du:dateUtc="2024-11-18T08:35:00Z"/>
                      <w:sz w:val="16"/>
                      <w:szCs w:val="16"/>
                    </w:rPr>
                  </w:pPr>
                  <w:ins w:id="230" w:author="Groot, Karina de" w:date="2024-11-18T09:42:00Z" w16du:dateUtc="2024-11-18T08:42:00Z">
                    <w:r w:rsidRPr="007C490A">
                      <w:rPr>
                        <w:sz w:val="16"/>
                        <w:szCs w:val="16"/>
                      </w:rPr>
                      <w:t>de niet-hertrouwde huwelijkspartner van §invullen persoonsgegevens§, niet geregistreerd als partner</w:t>
                    </w:r>
                  </w:ins>
                </w:p>
              </w:tc>
            </w:tr>
            <w:tr w:rsidR="00F11964" w:rsidRPr="0064128C" w14:paraId="3DF783A9" w14:textId="77777777" w:rsidTr="0064128C">
              <w:trPr>
                <w:ins w:id="231" w:author="Groot, Karina de" w:date="2024-11-18T09:35:00Z"/>
              </w:trPr>
              <w:tc>
                <w:tcPr>
                  <w:tcW w:w="992" w:type="dxa"/>
                  <w:shd w:val="clear" w:color="auto" w:fill="auto"/>
                </w:tcPr>
                <w:p w14:paraId="50E33FFA" w14:textId="5CBFAD5D" w:rsidR="00F11964" w:rsidRDefault="007C490A" w:rsidP="0064128C">
                  <w:pPr>
                    <w:spacing w:line="240" w:lineRule="auto"/>
                    <w:rPr>
                      <w:ins w:id="232" w:author="Groot, Karina de" w:date="2024-11-18T09:35:00Z" w16du:dateUtc="2024-11-18T08:35:00Z"/>
                      <w:rFonts w:cs="Arial"/>
                      <w:sz w:val="16"/>
                      <w:szCs w:val="16"/>
                    </w:rPr>
                  </w:pPr>
                  <w:ins w:id="233" w:author="Groot, Karina de" w:date="2024-11-18T09:43:00Z" w16du:dateUtc="2024-11-18T08:43:00Z">
                    <w:r>
                      <w:rPr>
                        <w:rFonts w:cs="Arial"/>
                        <w:sz w:val="16"/>
                        <w:szCs w:val="16"/>
                      </w:rPr>
                      <w:lastRenderedPageBreak/>
                      <w:t>52</w:t>
                    </w:r>
                  </w:ins>
                </w:p>
              </w:tc>
              <w:tc>
                <w:tcPr>
                  <w:tcW w:w="4560" w:type="dxa"/>
                  <w:shd w:val="clear" w:color="auto" w:fill="auto"/>
                </w:tcPr>
                <w:p w14:paraId="391A3888" w14:textId="5EFCF329" w:rsidR="00F11964" w:rsidRPr="005234EF" w:rsidRDefault="007C490A" w:rsidP="0064128C">
                  <w:pPr>
                    <w:spacing w:line="240" w:lineRule="auto"/>
                    <w:rPr>
                      <w:ins w:id="234" w:author="Groot, Karina de" w:date="2024-11-18T09:35:00Z" w16du:dateUtc="2024-11-18T08:35:00Z"/>
                      <w:sz w:val="16"/>
                      <w:szCs w:val="16"/>
                    </w:rPr>
                  </w:pPr>
                  <w:ins w:id="235" w:author="Groot, Karina de" w:date="2024-11-18T09:43:00Z" w16du:dateUtc="2024-11-18T08:43:00Z">
                    <w:r w:rsidRPr="007C490A">
                      <w:rPr>
                        <w:sz w:val="16"/>
                        <w:szCs w:val="16"/>
                      </w:rPr>
                      <w:t>niet-hertrouwde huwelijkspartner van §invullen persoonsgegevens§, niet geregistreerd als partner</w:t>
                    </w:r>
                  </w:ins>
                </w:p>
              </w:tc>
            </w:tr>
          </w:tbl>
          <w:p w14:paraId="5AD16C06" w14:textId="77777777" w:rsidR="006D1C84" w:rsidRPr="0064128C" w:rsidRDefault="00566375" w:rsidP="0064128C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64128C">
              <w:rPr>
                <w:sz w:val="16"/>
                <w:szCs w:val="16"/>
              </w:rPr>
              <w:t xml:space="preserve"> </w:t>
            </w:r>
          </w:p>
        </w:tc>
      </w:tr>
      <w:tr w:rsidR="00227CF9" w:rsidRPr="006E529B" w14:paraId="2F7CFF2D" w14:textId="77777777" w:rsidTr="0064128C">
        <w:tc>
          <w:tcPr>
            <w:tcW w:w="4077" w:type="dxa"/>
            <w:shd w:val="clear" w:color="auto" w:fill="auto"/>
          </w:tcPr>
          <w:p w14:paraId="38DD5A75" w14:textId="77777777" w:rsidR="00227CF9" w:rsidRPr="0064128C" w:rsidRDefault="00227CF9" w:rsidP="00BD21D1">
            <w:pPr>
              <w:rPr>
                <w:rFonts w:cs="Arial"/>
                <w:color w:val="800080"/>
                <w:sz w:val="20"/>
              </w:rPr>
            </w:pPr>
          </w:p>
        </w:tc>
        <w:tc>
          <w:tcPr>
            <w:tcW w:w="5670" w:type="dxa"/>
            <w:shd w:val="clear" w:color="auto" w:fill="auto"/>
          </w:tcPr>
          <w:p w14:paraId="1EE41817" w14:textId="77777777" w:rsidR="00227CF9" w:rsidRDefault="00227CF9" w:rsidP="0064128C">
            <w:pPr>
              <w:spacing w:before="72"/>
            </w:pPr>
          </w:p>
        </w:tc>
      </w:tr>
    </w:tbl>
    <w:p w14:paraId="7C901120" w14:textId="77777777" w:rsidR="009B59A7" w:rsidRDefault="009B59A7" w:rsidP="009B59A7"/>
    <w:p w14:paraId="3DEDFE4C" w14:textId="77777777" w:rsidR="009B59A7" w:rsidRDefault="009B59A7" w:rsidP="009B59A7">
      <w:pPr>
        <w:pStyle w:val="Kop3"/>
        <w:pageBreakBefore/>
      </w:pPr>
      <w:bookmarkStart w:id="236" w:name="_Toc364086276"/>
      <w:r>
        <w:lastRenderedPageBreak/>
        <w:t xml:space="preserve">Variant </w:t>
      </w:r>
      <w:r w:rsidR="00514BEA">
        <w:t>2</w:t>
      </w:r>
      <w:bookmarkEnd w:id="236"/>
    </w:p>
    <w:p w14:paraId="6E41853F" w14:textId="77777777" w:rsidR="008140FB" w:rsidRDefault="008140FB" w:rsidP="008140FB">
      <w:r w:rsidRPr="009427B2">
        <w:t xml:space="preserve">De mapping is afhankelijk van </w:t>
      </w:r>
      <w:r>
        <w:t>de soort akte</w:t>
      </w:r>
      <w:r w:rsidRPr="009427B2">
        <w:t xml:space="preserve"> of een onderdeel daarvan. </w:t>
      </w:r>
      <w:r>
        <w:t>Het pad is daarom vermeld in de toelichting van het modeldocument. In dit hoofdstuk zijn alleen de elementen vermeld waar de gegevens naar gemapped moeten worden.</w:t>
      </w:r>
    </w:p>
    <w:tbl>
      <w:tblPr>
        <w:tblW w:w="97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077"/>
        <w:gridCol w:w="5670"/>
      </w:tblGrid>
      <w:tr w:rsidR="009B59A7" w:rsidRPr="006E529B" w14:paraId="295244D9" w14:textId="77777777" w:rsidTr="0064128C">
        <w:tc>
          <w:tcPr>
            <w:tcW w:w="4077" w:type="dxa"/>
            <w:shd w:val="clear" w:color="auto" w:fill="auto"/>
          </w:tcPr>
          <w:p w14:paraId="62A1A158" w14:textId="77777777" w:rsidR="00FB4CA3" w:rsidRPr="0064128C" w:rsidRDefault="00FB4CA3" w:rsidP="0064128C">
            <w:pPr>
              <w:tabs>
                <w:tab w:val="left" w:pos="360"/>
              </w:tabs>
              <w:rPr>
                <w:color w:val="339966"/>
                <w:sz w:val="20"/>
                <w:u w:val="single"/>
              </w:rPr>
            </w:pPr>
            <w:r w:rsidRPr="0064128C">
              <w:rPr>
                <w:rFonts w:cs="Arial"/>
                <w:color w:val="339966"/>
                <w:sz w:val="20"/>
              </w:rPr>
              <w:t>beiden ongehuwd en niet geregistreerd als partner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>in de zin van het geregistreerd partnerschap</w:t>
            </w:r>
            <w:r w:rsidRPr="0064128C">
              <w:rPr>
                <w:rFonts w:cs="Arial"/>
                <w:color w:val="008000"/>
                <w:sz w:val="20"/>
              </w:rPr>
              <w:t xml:space="preserve"> /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2F507A" w:rsidRPr="0064128C">
              <w:rPr>
                <w:rFonts w:cs="Arial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onder het maken van huwelijkse voorwaarden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Pr="0064128C">
              <w:rPr>
                <w:rFonts w:cs="Arial"/>
                <w:color w:val="3366FF"/>
                <w:sz w:val="20"/>
              </w:rPr>
              <w:t>/</w:t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wettelijke/algehele</w:t>
            </w:r>
            <w:r w:rsidR="00554340">
              <w:rPr>
                <w:rFonts w:cs="Arial"/>
                <w:color w:val="3366FF"/>
                <w:sz w:val="20"/>
              </w:rPr>
              <w:t>/beperkte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 gemeenschap van goederen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9966"/>
                <w:sz w:val="20"/>
              </w:rPr>
              <w:t xml:space="preserve"> gehuwde echtgenoten /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2F507A" w:rsidRPr="0064128C">
              <w:rPr>
                <w:rFonts w:cs="Arial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onder het maken van huwelijkse voorwaarden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Pr="0064128C">
              <w:rPr>
                <w:rFonts w:cs="Arial"/>
                <w:color w:val="3366FF"/>
                <w:sz w:val="20"/>
              </w:rPr>
              <w:t>/</w:t>
            </w:r>
            <w:r w:rsidR="00400A3A" w:rsidRPr="0064128C">
              <w:rPr>
                <w:rFonts w:cs="Arial"/>
                <w:color w:val="3366FF"/>
                <w:sz w:val="20"/>
              </w:rPr>
              <w:t xml:space="preserve">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in 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wettelijke/algehele</w:t>
            </w:r>
            <w:r w:rsidR="00554340">
              <w:rPr>
                <w:rFonts w:cs="Arial"/>
                <w:color w:val="3366FF"/>
                <w:sz w:val="20"/>
              </w:rPr>
              <w:t>/beperkte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 xml:space="preserve"> gemeenschap van goederen</w: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begin"/>
            </w:r>
            <w:r w:rsidR="002F507A" w:rsidRPr="0064128C">
              <w:rPr>
                <w:rFonts w:cs="Arial"/>
                <w:sz w:val="20"/>
              </w:rPr>
              <w:instrText>MacroButton Nomacro §</w:instrText>
            </w:r>
            <w:r w:rsidR="002F507A"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gehuwd/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 w:val="20"/>
              </w:rPr>
              <w:t>z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 w:val="20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>geregistreerd partners</w:t>
            </w:r>
            <w:r w:rsidRPr="0064128C">
              <w:rPr>
                <w:rFonts w:cs="Arial"/>
                <w:color w:val="008000"/>
                <w:sz w:val="20"/>
              </w:rPr>
              <w:t xml:space="preserve"> </w:t>
            </w:r>
            <w:r w:rsidRPr="0064128C">
              <w:rPr>
                <w:rFonts w:cs="Arial"/>
                <w:color w:val="800080"/>
                <w:sz w:val="20"/>
              </w:rPr>
              <w:t xml:space="preserve">in de zin van het geregistreerd partnerschap </w:t>
            </w:r>
            <w:r w:rsidRPr="0064128C">
              <w:rPr>
                <w:rFonts w:cs="Arial"/>
                <w:color w:val="339966"/>
                <w:sz w:val="20"/>
              </w:rPr>
              <w:t>/ volgens</w:t>
            </w:r>
            <w:r w:rsidR="002F507A" w:rsidRPr="0064128C">
              <w:rPr>
                <w:rFonts w:cs="Arial"/>
                <w:color w:val="339966"/>
                <w:sz w:val="20"/>
              </w:rPr>
              <w:t xml:space="preserve"> hun</w:t>
            </w:r>
            <w:r w:rsidRPr="0064128C">
              <w:rPr>
                <w:rFonts w:cs="Arial"/>
                <w:color w:val="339966"/>
                <w:sz w:val="20"/>
              </w:rPr>
              <w:t xml:space="preserve"> verklaring </w:t>
            </w:r>
            <w:r w:rsidR="0010103A" w:rsidRPr="0064128C">
              <w:rPr>
                <w:rFonts w:cs="Arial"/>
                <w:color w:val="00FFFF"/>
                <w:sz w:val="20"/>
              </w:rPr>
              <w:t>met elkaar g</w:t>
            </w:r>
            <w:r w:rsidRPr="0064128C">
              <w:rPr>
                <w:rFonts w:cs="Arial"/>
                <w:color w:val="00FFFF"/>
                <w:sz w:val="20"/>
              </w:rPr>
              <w:t>ehuwd/geregistreerd partner</w:t>
            </w:r>
            <w:r w:rsidR="00E72CC3" w:rsidRPr="0064128C">
              <w:rPr>
                <w:rFonts w:cs="Arial"/>
                <w:color w:val="00FFFF"/>
                <w:sz w:val="20"/>
              </w:rPr>
              <w:t>s</w:t>
            </w:r>
            <w:r w:rsidRPr="0064128C">
              <w:rPr>
                <w:rFonts w:cs="Arial"/>
                <w:color w:val="00FFFF"/>
                <w:sz w:val="20"/>
              </w:rPr>
              <w:t xml:space="preserve"> </w:t>
            </w:r>
            <w:r w:rsidRPr="0064128C">
              <w:rPr>
                <w:rFonts w:cs="Arial"/>
                <w:color w:val="339966"/>
                <w:sz w:val="20"/>
              </w:rPr>
              <w:t xml:space="preserve">naar het recht van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64128C">
              <w:rPr>
                <w:rFonts w:cs="Arial"/>
                <w:sz w:val="20"/>
              </w:rPr>
              <w:t>land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="00A545B0">
              <w:rPr>
                <w:rFonts w:cs="Arial"/>
                <w:sz w:val="20"/>
                <w:lang w:val="en-US"/>
              </w:rPr>
              <w:t xml:space="preserve"> /</w:t>
            </w:r>
          </w:p>
          <w:p w14:paraId="6DB796B1" w14:textId="77777777" w:rsidR="009B59A7" w:rsidRPr="0064128C" w:rsidRDefault="009B59A7" w:rsidP="002D11CB">
            <w:pPr>
              <w:rPr>
                <w:sz w:val="20"/>
                <w:u w:val="single"/>
              </w:rPr>
            </w:pPr>
          </w:p>
        </w:tc>
        <w:tc>
          <w:tcPr>
            <w:tcW w:w="5670" w:type="dxa"/>
            <w:shd w:val="clear" w:color="auto" w:fill="auto"/>
          </w:tcPr>
          <w:p w14:paraId="371CE974" w14:textId="77777777" w:rsidR="009B59A7" w:rsidRDefault="009B59A7" w:rsidP="0064128C">
            <w:pPr>
              <w:spacing w:before="72"/>
            </w:pPr>
            <w:r>
              <w:t xml:space="preserve">Tekstkeuze van </w:t>
            </w:r>
            <w:r w:rsidR="00514BEA" w:rsidRPr="00514BEA">
              <w:t>gezamenlijke burgerlijke staat van twee natuurlijke personen</w:t>
            </w:r>
            <w:r>
              <w:t>.</w:t>
            </w:r>
          </w:p>
          <w:p w14:paraId="6B34E95F" w14:textId="77777777" w:rsidR="009B59A7" w:rsidRDefault="009B59A7" w:rsidP="0064128C">
            <w:pPr>
              <w:spacing w:line="240" w:lineRule="auto"/>
            </w:pPr>
          </w:p>
          <w:p w14:paraId="67E9C05E" w14:textId="77777777" w:rsidR="009B59A7" w:rsidRDefault="00B61897" w:rsidP="0064128C">
            <w:pPr>
              <w:spacing w:before="72"/>
            </w:pPr>
            <w:r>
              <w:t>20</w:t>
            </w:r>
            <w:r w:rsidR="009B59A7" w:rsidRPr="00343045">
              <w:t xml:space="preserve"> keuzeopties, waaruit er één gekozen moet worden</w:t>
            </w:r>
            <w:r w:rsidR="009B59A7">
              <w:t>:</w:t>
            </w:r>
          </w:p>
          <w:p w14:paraId="0D85D4DB" w14:textId="77777777" w:rsidR="009B59A7" w:rsidRPr="0064128C" w:rsidRDefault="00FB4CA3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beiden ongehuwd en niet geregistreerd als partner</w:t>
            </w:r>
            <w:r w:rsidRPr="0064128C">
              <w:rPr>
                <w:rFonts w:cs="Arial"/>
                <w:szCs w:val="18"/>
              </w:rPr>
              <w:t>’</w:t>
            </w:r>
          </w:p>
          <w:p w14:paraId="62438EF4" w14:textId="77777777" w:rsidR="00FB4CA3" w:rsidRPr="0064128C" w:rsidRDefault="00FB4CA3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</w:rPr>
              <w:t>‘</w:t>
            </w:r>
            <w:r w:rsidRPr="0064128C">
              <w:rPr>
                <w:rFonts w:cs="Arial"/>
                <w:color w:val="339966"/>
                <w:szCs w:val="18"/>
              </w:rPr>
              <w:t>beiden ongehuwd en niet geregistreerd als partner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  <w:r w:rsidRPr="0064128C">
              <w:rPr>
                <w:rFonts w:cs="Arial"/>
                <w:szCs w:val="18"/>
              </w:rPr>
              <w:t>’</w:t>
            </w:r>
          </w:p>
          <w:p w14:paraId="54D005B9" w14:textId="77777777" w:rsidR="00FB4CA3" w:rsidRPr="0064128C" w:rsidRDefault="00B2251E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="00FB4CA3" w:rsidRPr="0064128C">
              <w:rPr>
                <w:rFonts w:cs="Arial"/>
                <w:color w:val="339966"/>
                <w:szCs w:val="18"/>
              </w:rPr>
              <w:t>gehuwde echtgenoten</w:t>
            </w:r>
            <w:r w:rsidRPr="0064128C">
              <w:rPr>
                <w:szCs w:val="18"/>
              </w:rPr>
              <w:t>’</w:t>
            </w:r>
          </w:p>
          <w:p w14:paraId="4B78774D" w14:textId="77777777" w:rsidR="00FB4CA3" w:rsidRPr="0064128C" w:rsidRDefault="00B2251E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="00FB4CA3"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="00FB4CA3"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  <w:r w:rsidRPr="0064128C">
              <w:rPr>
                <w:szCs w:val="18"/>
              </w:rPr>
              <w:t>’</w:t>
            </w:r>
          </w:p>
          <w:p w14:paraId="6785B0CB" w14:textId="77777777" w:rsidR="00B2251E" w:rsidRPr="0064128C" w:rsidRDefault="00B2251E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szCs w:val="18"/>
              </w:rPr>
              <w:t>‘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  <w:r w:rsidRPr="0064128C">
              <w:rPr>
                <w:szCs w:val="18"/>
              </w:rPr>
              <w:t>’</w:t>
            </w:r>
          </w:p>
          <w:p w14:paraId="0EDC4433" w14:textId="77777777" w:rsidR="00B2251E" w:rsidRPr="0064128C" w:rsidRDefault="00B2251E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66FF"/>
                <w:szCs w:val="18"/>
              </w:rPr>
              <w:t>in wettelijke gemeenschap van goederen</w:t>
            </w:r>
            <w:r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</w:p>
          <w:p w14:paraId="333113F2" w14:textId="77777777" w:rsidR="00B17F52" w:rsidRPr="0064128C" w:rsidRDefault="00B17F52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66FF"/>
                <w:szCs w:val="18"/>
              </w:rPr>
              <w:t>in algehele gemeenschap van goederen</w:t>
            </w:r>
            <w:r w:rsidRPr="0064128C">
              <w:rPr>
                <w:rFonts w:cs="Arial"/>
                <w:color w:val="339966"/>
                <w:szCs w:val="18"/>
              </w:rPr>
              <w:t xml:space="preserve"> gehuwde echtgenoten</w:t>
            </w:r>
          </w:p>
          <w:p w14:paraId="7CD70653" w14:textId="77777777" w:rsidR="00B17F52" w:rsidRPr="0064128C" w:rsidRDefault="00B17F52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>gehuwd</w:t>
            </w:r>
          </w:p>
          <w:p w14:paraId="601A8F11" w14:textId="77777777" w:rsidR="00FC0413" w:rsidRPr="0064128C" w:rsidRDefault="00901666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FC0413" w:rsidRPr="0064128C">
              <w:rPr>
                <w:rFonts w:cs="Arial"/>
                <w:color w:val="339966"/>
                <w:szCs w:val="18"/>
              </w:rPr>
              <w:t>gehuwd</w:t>
            </w:r>
          </w:p>
          <w:p w14:paraId="75EF752F" w14:textId="77777777" w:rsidR="00FC0413" w:rsidRPr="0064128C" w:rsidRDefault="00901666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z</w:t>
            </w:r>
            <w:r w:rsidR="00FC0413" w:rsidRPr="0064128C">
              <w:rPr>
                <w:rFonts w:cs="Arial"/>
                <w:szCs w:val="18"/>
                <w:lang w:val="en-US"/>
              </w:rPr>
              <w:fldChar w:fldCharType="begin"/>
            </w:r>
            <w:r w:rsidR="00FC0413" w:rsidRPr="0064128C">
              <w:rPr>
                <w:rFonts w:cs="Arial"/>
                <w:szCs w:val="18"/>
              </w:rPr>
              <w:instrText>MacroButton Nomacro §</w:instrText>
            </w:r>
            <w:r w:rsidR="00FC0413"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onder het maken van huwelijkse voorwaarden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FC0413" w:rsidRPr="0064128C">
              <w:rPr>
                <w:rFonts w:cs="Arial"/>
                <w:color w:val="339966"/>
                <w:szCs w:val="18"/>
              </w:rPr>
              <w:t>gehuwd</w:t>
            </w:r>
          </w:p>
          <w:p w14:paraId="7E6F8F7F" w14:textId="77777777" w:rsidR="00FC0413" w:rsidRPr="0064128C" w:rsidRDefault="00901666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>wettelijke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FC0413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FC0413" w:rsidRPr="0064128C">
              <w:rPr>
                <w:rFonts w:cs="Arial"/>
                <w:color w:val="339966"/>
                <w:szCs w:val="18"/>
              </w:rPr>
              <w:t>gehuwd</w:t>
            </w:r>
          </w:p>
          <w:p w14:paraId="18E0EC0E" w14:textId="77777777" w:rsidR="009A75D4" w:rsidRPr="0064128C" w:rsidRDefault="00901666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3366FF"/>
                <w:szCs w:val="18"/>
              </w:rPr>
              <w:t>algehele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="009A75D4" w:rsidRPr="0064128C">
              <w:rPr>
                <w:rFonts w:cs="Arial"/>
                <w:color w:val="008000"/>
                <w:szCs w:val="18"/>
              </w:rPr>
              <w:t xml:space="preserve"> </w:t>
            </w:r>
            <w:r w:rsidR="009A75D4" w:rsidRPr="0064128C">
              <w:rPr>
                <w:rFonts w:cs="Arial"/>
                <w:color w:val="339966"/>
                <w:szCs w:val="18"/>
              </w:rPr>
              <w:t>gehuwd</w:t>
            </w:r>
          </w:p>
          <w:p w14:paraId="07CCA4BD" w14:textId="77777777"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</w:p>
          <w:p w14:paraId="50D89D5B" w14:textId="77777777"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</w:p>
          <w:p w14:paraId="21199CD4" w14:textId="77777777"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</w:p>
          <w:p w14:paraId="6EA232A6" w14:textId="77777777"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</w:p>
          <w:p w14:paraId="5F7E0F00" w14:textId="77777777"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</w:p>
          <w:p w14:paraId="02126738" w14:textId="77777777" w:rsidR="00080CD0" w:rsidRPr="0064128C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3366FF"/>
                <w:szCs w:val="18"/>
              </w:rPr>
              <w:t>z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color w:val="800080"/>
                <w:szCs w:val="18"/>
              </w:rPr>
              <w:t>onder het maken van partnerschapsvoorwaarden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>geregistreerd partners</w:t>
            </w:r>
            <w:r w:rsidRPr="0064128C">
              <w:rPr>
                <w:rFonts w:cs="Arial"/>
                <w:color w:val="008000"/>
                <w:szCs w:val="18"/>
              </w:rPr>
              <w:t xml:space="preserve"> </w:t>
            </w:r>
            <w:r w:rsidRPr="0064128C">
              <w:rPr>
                <w:rFonts w:cs="Arial"/>
                <w:color w:val="800080"/>
                <w:szCs w:val="18"/>
              </w:rPr>
              <w:t>in de zin van het geregistreerd partnerschap</w:t>
            </w:r>
          </w:p>
          <w:p w14:paraId="170E7842" w14:textId="77777777" w:rsidR="00B17F52" w:rsidRPr="0064128C" w:rsidRDefault="00B17F52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="002F507A" w:rsidRPr="0064128C">
              <w:rPr>
                <w:rFonts w:cs="Arial"/>
                <w:color w:val="339966"/>
                <w:szCs w:val="18"/>
              </w:rPr>
              <w:t xml:space="preserve">hun </w:t>
            </w:r>
            <w:r w:rsidRPr="0064128C">
              <w:rPr>
                <w:rFonts w:cs="Arial"/>
                <w:color w:val="339966"/>
                <w:szCs w:val="18"/>
              </w:rPr>
              <w:t xml:space="preserve">verklaring </w:t>
            </w:r>
            <w:r w:rsidR="0010103A" w:rsidRPr="0064128C">
              <w:rPr>
                <w:rFonts w:cs="Arial"/>
                <w:color w:val="00FFFF"/>
                <w:szCs w:val="18"/>
              </w:rPr>
              <w:t>met elkaar g</w:t>
            </w:r>
            <w:r w:rsidRPr="0064128C">
              <w:rPr>
                <w:rFonts w:cs="Arial"/>
                <w:color w:val="00FFFF"/>
                <w:szCs w:val="18"/>
              </w:rPr>
              <w:t xml:space="preserve">ehuwd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</w:p>
          <w:p w14:paraId="21283633" w14:textId="77777777" w:rsidR="00A545B0" w:rsidRPr="00E43AA9" w:rsidRDefault="00080CD0" w:rsidP="00E43AA9">
            <w:pPr>
              <w:numPr>
                <w:ilvl w:val="0"/>
                <w:numId w:val="40"/>
              </w:numPr>
              <w:rPr>
                <w:rFonts w:cs="Arial"/>
                <w:szCs w:val="18"/>
              </w:rPr>
            </w:pPr>
            <w:r w:rsidRPr="0064128C">
              <w:rPr>
                <w:rFonts w:cs="Arial"/>
                <w:color w:val="339966"/>
                <w:szCs w:val="18"/>
              </w:rPr>
              <w:t xml:space="preserve">volgens </w:t>
            </w:r>
            <w:r w:rsidR="002F507A" w:rsidRPr="0064128C">
              <w:rPr>
                <w:rFonts w:cs="Arial"/>
                <w:color w:val="339966"/>
                <w:szCs w:val="18"/>
              </w:rPr>
              <w:t xml:space="preserve">hun </w:t>
            </w:r>
            <w:r w:rsidRPr="0064128C">
              <w:rPr>
                <w:rFonts w:cs="Arial"/>
                <w:color w:val="339966"/>
                <w:szCs w:val="18"/>
              </w:rPr>
              <w:t xml:space="preserve">verklaring </w:t>
            </w:r>
            <w:r w:rsidRPr="0064128C">
              <w:rPr>
                <w:rFonts w:cs="Arial"/>
                <w:color w:val="00FFFF"/>
                <w:szCs w:val="18"/>
              </w:rPr>
              <w:t>geregistreerd partner</w:t>
            </w:r>
            <w:r w:rsidR="00E72CC3" w:rsidRPr="0064128C">
              <w:rPr>
                <w:rFonts w:cs="Arial"/>
                <w:color w:val="00FFFF"/>
                <w:szCs w:val="18"/>
              </w:rPr>
              <w:t>s</w:t>
            </w:r>
            <w:r w:rsidRPr="0064128C">
              <w:rPr>
                <w:rFonts w:cs="Arial"/>
                <w:color w:val="00FFFF"/>
                <w:szCs w:val="18"/>
              </w:rPr>
              <w:t xml:space="preserve"> </w:t>
            </w:r>
            <w:r w:rsidRPr="0064128C">
              <w:rPr>
                <w:rFonts w:cs="Arial"/>
                <w:color w:val="339966"/>
                <w:szCs w:val="18"/>
              </w:rPr>
              <w:t xml:space="preserve">naar het recht van 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  <w:r w:rsidRPr="0064128C">
              <w:rPr>
                <w:rFonts w:cs="Arial"/>
                <w:szCs w:val="18"/>
              </w:rPr>
              <w:t>land</w:t>
            </w:r>
            <w:r w:rsidRPr="0064128C">
              <w:rPr>
                <w:rFonts w:cs="Arial"/>
                <w:szCs w:val="18"/>
                <w:lang w:val="en-US"/>
              </w:rPr>
              <w:fldChar w:fldCharType="begin"/>
            </w:r>
            <w:r w:rsidRPr="0064128C">
              <w:rPr>
                <w:rFonts w:cs="Arial"/>
                <w:szCs w:val="18"/>
              </w:rPr>
              <w:instrText>MacroButton Nomacro §</w:instrText>
            </w:r>
            <w:r w:rsidRPr="0064128C">
              <w:rPr>
                <w:rFonts w:cs="Arial"/>
                <w:szCs w:val="18"/>
                <w:lang w:val="en-US"/>
              </w:rPr>
              <w:fldChar w:fldCharType="end"/>
            </w:r>
          </w:p>
          <w:p w14:paraId="1EB4122E" w14:textId="77777777" w:rsidR="00E43AA9" w:rsidRPr="00C0327E" w:rsidRDefault="00E43AA9" w:rsidP="00E43AA9">
            <w:pPr>
              <w:numPr>
                <w:ilvl w:val="0"/>
                <w:numId w:val="40"/>
              </w:numPr>
              <w:spacing w:before="72"/>
              <w:rPr>
                <w:sz w:val="20"/>
              </w:rPr>
            </w:pPr>
            <w:r>
              <w:rPr>
                <w:rFonts w:cs="Arial"/>
                <w:sz w:val="20"/>
              </w:rPr>
              <w:t>‘</w:t>
            </w:r>
            <w:r w:rsidRPr="007E3A8F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7E3A8F">
              <w:rPr>
                <w:rFonts w:cs="Arial"/>
                <w:color w:val="3366FF"/>
                <w:szCs w:val="18"/>
              </w:rPr>
              <w:t>beperkte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7E3A8F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783522">
              <w:rPr>
                <w:rFonts w:cs="Arial"/>
                <w:sz w:val="20"/>
              </w:rPr>
              <w:t xml:space="preserve"> </w:t>
            </w:r>
            <w:r w:rsidRPr="007E3A8F">
              <w:rPr>
                <w:rFonts w:cs="Arial"/>
                <w:color w:val="339966"/>
                <w:szCs w:val="18"/>
              </w:rPr>
              <w:t>gehuwd</w:t>
            </w:r>
            <w:r>
              <w:rPr>
                <w:rFonts w:cs="Arial"/>
                <w:sz w:val="20"/>
              </w:rPr>
              <w:t>’</w:t>
            </w:r>
          </w:p>
          <w:p w14:paraId="7D2A2568" w14:textId="77777777" w:rsidR="00C0327E" w:rsidRPr="00C0327E" w:rsidRDefault="00C0327E" w:rsidP="00C0327E">
            <w:pPr>
              <w:pStyle w:val="Lijstalinea"/>
              <w:numPr>
                <w:ilvl w:val="0"/>
                <w:numId w:val="40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`</w:t>
            </w:r>
            <w:r w:rsidRPr="00C0327E">
              <w:rPr>
                <w:rFonts w:cs="Arial"/>
                <w:color w:val="3366FF"/>
                <w:szCs w:val="18"/>
              </w:rPr>
              <w:t xml:space="preserve">in 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C0327E">
              <w:rPr>
                <w:rFonts w:cs="Arial"/>
                <w:color w:val="3366FF"/>
                <w:szCs w:val="18"/>
              </w:rPr>
              <w:t>beperkte</w:t>
            </w:r>
            <w:r w:rsidRPr="0064128C">
              <w:rPr>
                <w:rFonts w:cs="Arial"/>
                <w:sz w:val="20"/>
                <w:lang w:val="en-US"/>
              </w:rPr>
              <w:fldChar w:fldCharType="begin"/>
            </w:r>
            <w:r w:rsidRPr="0064128C">
              <w:rPr>
                <w:rFonts w:cs="Arial"/>
                <w:sz w:val="20"/>
              </w:rPr>
              <w:instrText>MacroButton Nomacro §</w:instrText>
            </w:r>
            <w:r w:rsidRPr="0064128C">
              <w:rPr>
                <w:rFonts w:cs="Arial"/>
                <w:sz w:val="20"/>
                <w:lang w:val="en-US"/>
              </w:rPr>
              <w:fldChar w:fldCharType="end"/>
            </w:r>
            <w:r w:rsidRPr="00C0327E">
              <w:rPr>
                <w:rFonts w:cs="Arial"/>
                <w:color w:val="3366FF"/>
                <w:szCs w:val="18"/>
              </w:rPr>
              <w:t xml:space="preserve"> gemeenschap van goederen</w:t>
            </w:r>
            <w:r w:rsidRPr="00C0327E">
              <w:rPr>
                <w:rFonts w:cs="Arial"/>
                <w:sz w:val="20"/>
              </w:rPr>
              <w:t xml:space="preserve"> </w:t>
            </w:r>
            <w:r w:rsidRPr="00C0327E">
              <w:rPr>
                <w:rFonts w:cs="Arial"/>
                <w:color w:val="339966"/>
                <w:szCs w:val="18"/>
              </w:rPr>
              <w:t>gehuwde echtgenoten</w:t>
            </w:r>
            <w:r>
              <w:rPr>
                <w:rFonts w:cs="Arial"/>
                <w:sz w:val="20"/>
              </w:rPr>
              <w:t>’</w:t>
            </w:r>
          </w:p>
          <w:p w14:paraId="54E9F78C" w14:textId="77777777" w:rsidR="00B61897" w:rsidRPr="0064128C" w:rsidDel="00C853B7" w:rsidRDefault="00B61897" w:rsidP="00646DFC">
            <w:pPr>
              <w:rPr>
                <w:del w:id="237" w:author="Groot, Karina de" w:date="2024-11-18T09:44:00Z" w16du:dateUtc="2024-11-18T08:44:00Z"/>
                <w:sz w:val="16"/>
                <w:szCs w:val="16"/>
              </w:rPr>
            </w:pPr>
          </w:p>
          <w:p w14:paraId="2ECA9DF0" w14:textId="77777777" w:rsidR="00B61897" w:rsidRPr="0064128C" w:rsidRDefault="00B61897" w:rsidP="00646DFC">
            <w:pPr>
              <w:rPr>
                <w:sz w:val="16"/>
                <w:szCs w:val="16"/>
              </w:rPr>
            </w:pPr>
          </w:p>
          <w:p w14:paraId="2E19BF21" w14:textId="77777777" w:rsidR="007C3325" w:rsidRPr="0064128C" w:rsidRDefault="007C3325" w:rsidP="0064128C">
            <w:pPr>
              <w:spacing w:line="240" w:lineRule="auto"/>
              <w:rPr>
                <w:u w:val="single"/>
              </w:rPr>
            </w:pPr>
            <w:r w:rsidRPr="0064128C">
              <w:rPr>
                <w:sz w:val="16"/>
                <w:szCs w:val="16"/>
                <w:u w:val="single"/>
              </w:rPr>
              <w:t>Mapping</w:t>
            </w:r>
            <w:r w:rsidRPr="0064128C">
              <w:rPr>
                <w:u w:val="single"/>
              </w:rPr>
              <w:t xml:space="preserve"> Burgerlijke staat:</w:t>
            </w:r>
          </w:p>
          <w:p w14:paraId="2CC61EA5" w14:textId="77777777" w:rsidR="007D2F03" w:rsidRPr="0064128C" w:rsidRDefault="007C332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//IMKAD_Persoon/tia_BurgerlijkeStaatTekst</w:t>
            </w:r>
            <w:r w:rsidR="007D2F03" w:rsidRPr="0064128C">
              <w:rPr>
                <w:sz w:val="16"/>
                <w:szCs w:val="16"/>
              </w:rPr>
              <w:t xml:space="preserve"> </w:t>
            </w:r>
            <w:r w:rsidR="007D2F03" w:rsidRPr="0064128C">
              <w:rPr>
                <w:i/>
                <w:sz w:val="16"/>
                <w:szCs w:val="16"/>
              </w:rPr>
              <w:t>of</w:t>
            </w:r>
          </w:p>
          <w:p w14:paraId="4792689F" w14:textId="77777777" w:rsidR="007C3325" w:rsidRPr="0064128C" w:rsidRDefault="007D2F03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//Gevolmachtigde/burgerlijkeStaatTekst</w:t>
            </w:r>
          </w:p>
          <w:p w14:paraId="56C47CF1" w14:textId="77777777" w:rsidR="007C3325" w:rsidRPr="0064128C" w:rsidRDefault="007C3325" w:rsidP="00B47A23">
            <w:pPr>
              <w:numPr>
                <w:ilvl w:val="0"/>
                <w:numId w:val="44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‘ongehuwd’ (bij keuze 1 en 2)</w:t>
            </w:r>
          </w:p>
          <w:p w14:paraId="4AFA19F1" w14:textId="77777777" w:rsidR="007C3325" w:rsidRPr="0064128C" w:rsidRDefault="007C3325" w:rsidP="00B47A23">
            <w:pPr>
              <w:numPr>
                <w:ilvl w:val="0"/>
                <w:numId w:val="44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‘gehuwd’ (bij keuze 3 t/m 12</w:t>
            </w:r>
            <w:r w:rsidR="00E43AA9">
              <w:rPr>
                <w:sz w:val="16"/>
                <w:szCs w:val="16"/>
              </w:rPr>
              <w:t>,</w:t>
            </w:r>
            <w:r w:rsidRPr="0064128C">
              <w:rPr>
                <w:sz w:val="16"/>
                <w:szCs w:val="16"/>
              </w:rPr>
              <w:t xml:space="preserve"> 19</w:t>
            </w:r>
            <w:r w:rsidR="00C0327E">
              <w:rPr>
                <w:sz w:val="16"/>
                <w:szCs w:val="16"/>
              </w:rPr>
              <w:t xml:space="preserve">, </w:t>
            </w:r>
            <w:r w:rsidR="00E43AA9">
              <w:rPr>
                <w:sz w:val="16"/>
                <w:szCs w:val="16"/>
              </w:rPr>
              <w:t>21</w:t>
            </w:r>
            <w:r w:rsidR="00C0327E">
              <w:rPr>
                <w:sz w:val="16"/>
                <w:szCs w:val="16"/>
              </w:rPr>
              <w:t xml:space="preserve"> en 22</w:t>
            </w:r>
            <w:r w:rsidRPr="0064128C">
              <w:rPr>
                <w:sz w:val="16"/>
                <w:szCs w:val="16"/>
              </w:rPr>
              <w:t>)</w:t>
            </w:r>
          </w:p>
          <w:p w14:paraId="77C21E12" w14:textId="77777777" w:rsidR="007C3325" w:rsidRPr="0064128C" w:rsidRDefault="007C3325" w:rsidP="00B47A23">
            <w:pPr>
              <w:numPr>
                <w:ilvl w:val="0"/>
                <w:numId w:val="44"/>
              </w:num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’geregistreerd partner’ (bij keuze 13 t/m 18 en 20)</w:t>
            </w:r>
          </w:p>
          <w:p w14:paraId="6D088B7A" w14:textId="77777777" w:rsidR="007C3325" w:rsidRPr="0064128C" w:rsidRDefault="007C332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Het veld tia_BurgerlijkeStaatTekst is</w:t>
            </w:r>
            <w:r w:rsidR="007D2F03" w:rsidRPr="0064128C">
              <w:rPr>
                <w:sz w:val="16"/>
                <w:szCs w:val="16"/>
              </w:rPr>
              <w:t xml:space="preserve"> gekoppeld aan een waardelijst.</w:t>
            </w:r>
          </w:p>
          <w:p w14:paraId="7BDBB9BC" w14:textId="77777777" w:rsidR="007C3325" w:rsidRPr="0064128C" w:rsidRDefault="007C3325" w:rsidP="0064128C">
            <w:pPr>
              <w:spacing w:line="240" w:lineRule="auto"/>
              <w:rPr>
                <w:sz w:val="14"/>
                <w:szCs w:val="14"/>
              </w:rPr>
            </w:pPr>
          </w:p>
          <w:p w14:paraId="37714939" w14:textId="77777777" w:rsidR="007C3325" w:rsidRPr="0064128C" w:rsidRDefault="007C3325" w:rsidP="0064128C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64128C">
              <w:rPr>
                <w:sz w:val="16"/>
                <w:szCs w:val="16"/>
                <w:u w:val="single"/>
              </w:rPr>
              <w:t>Mapping Land</w:t>
            </w:r>
            <w:r w:rsidR="00E72CC3" w:rsidRPr="0064128C">
              <w:rPr>
                <w:sz w:val="16"/>
                <w:szCs w:val="16"/>
                <w:u w:val="single"/>
              </w:rPr>
              <w:t xml:space="preserve"> (bij keuze 19 en 20)</w:t>
            </w:r>
            <w:r w:rsidRPr="0064128C">
              <w:rPr>
                <w:sz w:val="16"/>
                <w:szCs w:val="16"/>
                <w:u w:val="single"/>
              </w:rPr>
              <w:t>:</w:t>
            </w:r>
          </w:p>
          <w:p w14:paraId="1012E727" w14:textId="77777777" w:rsidR="007C3325" w:rsidRPr="0064128C" w:rsidRDefault="007C332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//IMKAD_Persoon/</w:t>
            </w:r>
          </w:p>
          <w:p w14:paraId="403A75AC" w14:textId="77777777" w:rsidR="007C3325" w:rsidRPr="0064128C" w:rsidRDefault="007C3325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./tia_BurgerlijkeStaatLand</w:t>
            </w:r>
          </w:p>
          <w:p w14:paraId="1DC10B4C" w14:textId="77777777"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of</w:t>
            </w:r>
          </w:p>
          <w:p w14:paraId="11DB24D9" w14:textId="77777777" w:rsidR="00494948" w:rsidRPr="0064128C" w:rsidRDefault="00494948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</w:t>
            </w:r>
          </w:p>
          <w:p w14:paraId="1F216230" w14:textId="77777777" w:rsidR="00494948" w:rsidRPr="0064128C" w:rsidRDefault="00494948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./burgerlijkeStaatLand</w:t>
            </w:r>
          </w:p>
          <w:p w14:paraId="5EC09E9B" w14:textId="77777777" w:rsidR="007C3325" w:rsidRDefault="007C3325" w:rsidP="0064128C">
            <w:pPr>
              <w:spacing w:line="240" w:lineRule="auto"/>
              <w:rPr>
                <w:sz w:val="14"/>
                <w:szCs w:val="14"/>
              </w:rPr>
            </w:pPr>
          </w:p>
          <w:p w14:paraId="1E9191FA" w14:textId="77777777" w:rsidR="00A545B0" w:rsidRPr="0064128C" w:rsidRDefault="00A545B0" w:rsidP="0064128C">
            <w:pPr>
              <w:spacing w:line="240" w:lineRule="auto"/>
              <w:rPr>
                <w:sz w:val="14"/>
                <w:szCs w:val="14"/>
              </w:rPr>
            </w:pPr>
          </w:p>
          <w:p w14:paraId="5199EC5A" w14:textId="77777777" w:rsidR="007C3325" w:rsidRPr="0064128C" w:rsidRDefault="007C3325" w:rsidP="0064128C">
            <w:pPr>
              <w:spacing w:line="240" w:lineRule="auto"/>
              <w:rPr>
                <w:u w:val="single"/>
              </w:rPr>
            </w:pPr>
            <w:r w:rsidRPr="0064128C">
              <w:rPr>
                <w:sz w:val="16"/>
                <w:szCs w:val="16"/>
                <w:u w:val="single"/>
              </w:rPr>
              <w:t>Mapping</w:t>
            </w:r>
            <w:r w:rsidRPr="0064128C">
              <w:rPr>
                <w:u w:val="single"/>
              </w:rPr>
              <w:t xml:space="preserve"> tekst:</w:t>
            </w:r>
          </w:p>
          <w:p w14:paraId="190D0BF1" w14:textId="77777777" w:rsidR="008C5FC5" w:rsidRPr="0064128C" w:rsidRDefault="008C5FC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 xml:space="preserve">//IMKAD_Persoon/tia_TekstKeuze/ </w:t>
            </w:r>
            <w:r w:rsidRPr="0064128C">
              <w:rPr>
                <w:i/>
                <w:sz w:val="16"/>
                <w:szCs w:val="16"/>
              </w:rPr>
              <w:t>of</w:t>
            </w:r>
          </w:p>
          <w:p w14:paraId="248FEED3" w14:textId="77777777" w:rsidR="008C5FC5" w:rsidRPr="0064128C" w:rsidRDefault="008C5FC5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//Gevolmachtigde/tekstkeuze/</w:t>
            </w:r>
          </w:p>
          <w:p w14:paraId="40C9D910" w14:textId="77777777" w:rsidR="007C3325" w:rsidRPr="0064128C" w:rsidRDefault="007C3325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./tagNaam (‘k_BurgerlijkeStaatTekst</w:t>
            </w:r>
            <w:r w:rsidR="001B2A29" w:rsidRPr="0064128C">
              <w:rPr>
                <w:sz w:val="16"/>
                <w:szCs w:val="16"/>
              </w:rPr>
              <w:t>Partners</w:t>
            </w:r>
            <w:r w:rsidRPr="0064128C">
              <w:rPr>
                <w:sz w:val="16"/>
                <w:szCs w:val="16"/>
              </w:rPr>
              <w:t>’)</w:t>
            </w:r>
          </w:p>
          <w:p w14:paraId="1A990E6F" w14:textId="77777777" w:rsidR="007C3325" w:rsidRPr="0064128C" w:rsidRDefault="007C3325" w:rsidP="0064128C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./tekst(‘1’ t/m ‘2</w:t>
            </w:r>
            <w:r w:rsidR="00C0327E">
              <w:rPr>
                <w:sz w:val="16"/>
                <w:szCs w:val="16"/>
              </w:rPr>
              <w:t>2</w:t>
            </w:r>
            <w:r w:rsidRPr="0064128C">
              <w:rPr>
                <w:sz w:val="16"/>
                <w:szCs w:val="16"/>
              </w:rPr>
              <w:t>’).</w:t>
            </w:r>
          </w:p>
          <w:p w14:paraId="7CCB8712" w14:textId="77777777" w:rsidR="007D2F03" w:rsidRPr="0064128C" w:rsidRDefault="007D2F03" w:rsidP="0064128C">
            <w:pPr>
              <w:spacing w:line="240" w:lineRule="auto"/>
              <w:rPr>
                <w:sz w:val="14"/>
                <w:szCs w:val="14"/>
              </w:rPr>
            </w:pPr>
          </w:p>
          <w:p w14:paraId="2709BA12" w14:textId="77777777" w:rsidR="009B59A7" w:rsidRPr="0064128C" w:rsidRDefault="009B59A7" w:rsidP="0064128C">
            <w:pPr>
              <w:spacing w:line="240" w:lineRule="auto"/>
              <w:rPr>
                <w:sz w:val="16"/>
                <w:szCs w:val="16"/>
              </w:rPr>
            </w:pPr>
            <w:r w:rsidRPr="0064128C">
              <w:rPr>
                <w:sz w:val="16"/>
                <w:szCs w:val="16"/>
              </w:rPr>
              <w:t>Bij een gekozen keuzetekst in tekst komt het volgende in de akte te staan:</w:t>
            </w:r>
          </w:p>
          <w:tbl>
            <w:tblPr>
              <w:tblW w:w="5552" w:type="dxa"/>
              <w:tblInd w:w="29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4560"/>
            </w:tblGrid>
            <w:tr w:rsidR="00776998" w:rsidRPr="0064128C" w14:paraId="3C25DA28" w14:textId="77777777" w:rsidTr="0064128C">
              <w:tc>
                <w:tcPr>
                  <w:tcW w:w="992" w:type="dxa"/>
                  <w:shd w:val="clear" w:color="auto" w:fill="auto"/>
                </w:tcPr>
                <w:p w14:paraId="3B341A2F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Keuzetekst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58DD4827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b/>
                      <w:i/>
                      <w:sz w:val="14"/>
                      <w:szCs w:val="14"/>
                    </w:rPr>
                  </w:pPr>
                  <w:r w:rsidRPr="0064128C">
                    <w:rPr>
                      <w:rFonts w:cs="Arial"/>
                      <w:b/>
                      <w:i/>
                      <w:sz w:val="14"/>
                      <w:szCs w:val="14"/>
                    </w:rPr>
                    <w:t>Aktetekst</w:t>
                  </w:r>
                </w:p>
              </w:tc>
            </w:tr>
            <w:tr w:rsidR="00776998" w:rsidRPr="0064128C" w14:paraId="637AAE0B" w14:textId="77777777" w:rsidTr="0064128C">
              <w:tc>
                <w:tcPr>
                  <w:tcW w:w="992" w:type="dxa"/>
                  <w:shd w:val="clear" w:color="auto" w:fill="auto"/>
                </w:tcPr>
                <w:p w14:paraId="132F1025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0F8B063B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beiden {Burgerlijke staat} en niet geregistreerd als partner</w:t>
                  </w:r>
                </w:p>
              </w:tc>
            </w:tr>
            <w:tr w:rsidR="00776998" w:rsidRPr="0064128C" w14:paraId="1DDA72C1" w14:textId="77777777" w:rsidTr="0064128C">
              <w:tc>
                <w:tcPr>
                  <w:tcW w:w="992" w:type="dxa"/>
                  <w:shd w:val="clear" w:color="auto" w:fill="auto"/>
                </w:tcPr>
                <w:p w14:paraId="7473C711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18A8C6AC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beiden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en niet geregistreerd als partner in de zin van het geregistreerd partnerschap</w:t>
                  </w:r>
                </w:p>
              </w:tc>
            </w:tr>
            <w:tr w:rsidR="00776998" w:rsidRPr="0064128C" w14:paraId="1F58909B" w14:textId="77777777" w:rsidTr="0064128C">
              <w:tc>
                <w:tcPr>
                  <w:tcW w:w="992" w:type="dxa"/>
                  <w:shd w:val="clear" w:color="auto" w:fill="auto"/>
                </w:tcPr>
                <w:p w14:paraId="6071076A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6B365B47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14:paraId="51192583" w14:textId="77777777" w:rsidTr="0064128C">
              <w:tc>
                <w:tcPr>
                  <w:tcW w:w="992" w:type="dxa"/>
                  <w:shd w:val="clear" w:color="auto" w:fill="auto"/>
                </w:tcPr>
                <w:p w14:paraId="23B04DAC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3DA07E46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14:paraId="51322C40" w14:textId="77777777" w:rsidTr="0064128C">
              <w:tc>
                <w:tcPr>
                  <w:tcW w:w="992" w:type="dxa"/>
                  <w:shd w:val="clear" w:color="auto" w:fill="auto"/>
                </w:tcPr>
                <w:p w14:paraId="4CC0E383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1EE4F906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14:paraId="12D284FA" w14:textId="77777777" w:rsidTr="0064128C">
              <w:tc>
                <w:tcPr>
                  <w:tcW w:w="992" w:type="dxa"/>
                  <w:shd w:val="clear" w:color="auto" w:fill="auto"/>
                </w:tcPr>
                <w:p w14:paraId="0CD8819F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68F17997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14:paraId="2BEB73AA" w14:textId="77777777" w:rsidTr="0064128C">
              <w:tc>
                <w:tcPr>
                  <w:tcW w:w="992" w:type="dxa"/>
                  <w:shd w:val="clear" w:color="auto" w:fill="auto"/>
                </w:tcPr>
                <w:p w14:paraId="31442C9C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1F702295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taat}e echtgenoten</w:t>
                  </w:r>
                </w:p>
              </w:tc>
            </w:tr>
            <w:tr w:rsidR="00776998" w:rsidRPr="0064128C" w14:paraId="679FBC7F" w14:textId="77777777" w:rsidTr="0064128C">
              <w:tc>
                <w:tcPr>
                  <w:tcW w:w="992" w:type="dxa"/>
                  <w:shd w:val="clear" w:color="auto" w:fill="auto"/>
                </w:tcPr>
                <w:p w14:paraId="02C109D1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42A24E39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14:paraId="0B9E6232" w14:textId="77777777" w:rsidTr="0064128C">
              <w:tc>
                <w:tcPr>
                  <w:tcW w:w="992" w:type="dxa"/>
                  <w:shd w:val="clear" w:color="auto" w:fill="auto"/>
                </w:tcPr>
                <w:p w14:paraId="760F322B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40049A40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14:paraId="6610609D" w14:textId="77777777" w:rsidTr="0064128C">
              <w:tc>
                <w:tcPr>
                  <w:tcW w:w="992" w:type="dxa"/>
                  <w:shd w:val="clear" w:color="auto" w:fill="auto"/>
                </w:tcPr>
                <w:p w14:paraId="5629BC94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1A345E3F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huwelijkse 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14:paraId="08C763A4" w14:textId="77777777" w:rsidTr="0064128C">
              <w:tc>
                <w:tcPr>
                  <w:tcW w:w="992" w:type="dxa"/>
                  <w:shd w:val="clear" w:color="auto" w:fill="auto"/>
                </w:tcPr>
                <w:p w14:paraId="1D575D0D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3B99726C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wettelijke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14:paraId="6939C933" w14:textId="77777777" w:rsidTr="0064128C">
              <w:tc>
                <w:tcPr>
                  <w:tcW w:w="992" w:type="dxa"/>
                  <w:shd w:val="clear" w:color="auto" w:fill="auto"/>
                </w:tcPr>
                <w:p w14:paraId="64464C37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77E6B850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in algehele gemeenschap van goederen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</w:t>
                  </w:r>
                </w:p>
              </w:tc>
            </w:tr>
            <w:tr w:rsidR="00776998" w:rsidRPr="0064128C" w14:paraId="5385E910" w14:textId="77777777" w:rsidTr="0064128C">
              <w:tc>
                <w:tcPr>
                  <w:tcW w:w="992" w:type="dxa"/>
                  <w:shd w:val="clear" w:color="auto" w:fill="auto"/>
                </w:tcPr>
                <w:p w14:paraId="68E89858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3E295A9C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</w:t>
                  </w:r>
                </w:p>
              </w:tc>
            </w:tr>
            <w:tr w:rsidR="00776998" w:rsidRPr="0064128C" w14:paraId="14D3C8D6" w14:textId="77777777" w:rsidTr="0064128C">
              <w:tc>
                <w:tcPr>
                  <w:tcW w:w="992" w:type="dxa"/>
                  <w:shd w:val="clear" w:color="auto" w:fill="auto"/>
                </w:tcPr>
                <w:p w14:paraId="534AF536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7DADEFC1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</w:t>
                  </w:r>
                </w:p>
              </w:tc>
            </w:tr>
            <w:tr w:rsidR="00776998" w:rsidRPr="0064128C" w14:paraId="26F2DDB7" w14:textId="77777777" w:rsidTr="0064128C">
              <w:tc>
                <w:tcPr>
                  <w:tcW w:w="992" w:type="dxa"/>
                  <w:shd w:val="clear" w:color="auto" w:fill="auto"/>
                </w:tcPr>
                <w:p w14:paraId="1BCC67D3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0BB7D855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</w:t>
                  </w:r>
                </w:p>
              </w:tc>
            </w:tr>
            <w:tr w:rsidR="00776998" w:rsidRPr="0064128C" w14:paraId="511F6095" w14:textId="77777777" w:rsidTr="0064128C">
              <w:tc>
                <w:tcPr>
                  <w:tcW w:w="992" w:type="dxa"/>
                  <w:shd w:val="clear" w:color="auto" w:fill="auto"/>
                </w:tcPr>
                <w:p w14:paraId="4E308F18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37EE6EDA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in de zin van het geregistreerd partnerschap</w:t>
                  </w:r>
                </w:p>
              </w:tc>
            </w:tr>
            <w:tr w:rsidR="00776998" w:rsidRPr="0064128C" w14:paraId="4C1A1333" w14:textId="77777777" w:rsidTr="0064128C">
              <w:tc>
                <w:tcPr>
                  <w:tcW w:w="992" w:type="dxa"/>
                  <w:shd w:val="clear" w:color="auto" w:fill="auto"/>
                </w:tcPr>
                <w:p w14:paraId="3BC92798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2F00C88A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in de zin van het geregistreerd partnerschap</w:t>
                  </w:r>
                </w:p>
              </w:tc>
            </w:tr>
            <w:tr w:rsidR="00776998" w:rsidRPr="0064128C" w14:paraId="0BED659B" w14:textId="77777777" w:rsidTr="0064128C">
              <w:tc>
                <w:tcPr>
                  <w:tcW w:w="992" w:type="dxa"/>
                  <w:shd w:val="clear" w:color="auto" w:fill="auto"/>
                </w:tcPr>
                <w:p w14:paraId="1F5F66CB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29F7365D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zonder het maken van partnerschapsvoorwaarden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in de zin van het geregistreerd partnerschap</w:t>
                  </w:r>
                </w:p>
              </w:tc>
            </w:tr>
            <w:tr w:rsidR="00776998" w:rsidRPr="0064128C" w14:paraId="1A98CC41" w14:textId="77777777" w:rsidTr="0064128C">
              <w:tc>
                <w:tcPr>
                  <w:tcW w:w="992" w:type="dxa"/>
                  <w:shd w:val="clear" w:color="auto" w:fill="auto"/>
                </w:tcPr>
                <w:p w14:paraId="2D5F9A4A" w14:textId="77777777" w:rsidR="00776998" w:rsidRPr="0064128C" w:rsidRDefault="00776998" w:rsidP="0064128C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47AEDE73" w14:textId="77777777" w:rsidR="00776998" w:rsidRPr="0064128C" w:rsidRDefault="00776998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hun verklaring met elkaar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 naar het recht van {Land}</w:t>
                  </w:r>
                </w:p>
              </w:tc>
            </w:tr>
            <w:tr w:rsidR="00776998" w:rsidRPr="0064128C" w14:paraId="1523E2C7" w14:textId="77777777" w:rsidTr="0064128C">
              <w:tc>
                <w:tcPr>
                  <w:tcW w:w="992" w:type="dxa"/>
                  <w:shd w:val="clear" w:color="auto" w:fill="auto"/>
                </w:tcPr>
                <w:p w14:paraId="72E0915B" w14:textId="77777777" w:rsidR="00776998" w:rsidRPr="00A545B0" w:rsidRDefault="00776998" w:rsidP="00440CE0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 w:rsidRPr="0064128C">
                    <w:rPr>
                      <w:rFonts w:cs="Arial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2C3555A8" w14:textId="77777777" w:rsidR="00A545B0" w:rsidRPr="0064128C" w:rsidRDefault="00776998" w:rsidP="00E43AA9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64128C">
                    <w:rPr>
                      <w:sz w:val="16"/>
                      <w:szCs w:val="16"/>
                    </w:rPr>
                    <w:t>volgens hun verklaring {Burgerlijke</w:t>
                  </w:r>
                  <w:r w:rsidR="00DF6C53" w:rsidRPr="0064128C">
                    <w:rPr>
                      <w:sz w:val="16"/>
                      <w:szCs w:val="16"/>
                    </w:rPr>
                    <w:t xml:space="preserve"> s</w:t>
                  </w:r>
                  <w:r w:rsidRPr="0064128C">
                    <w:rPr>
                      <w:sz w:val="16"/>
                      <w:szCs w:val="16"/>
                    </w:rPr>
                    <w:t>taat}s naar het recht van {Land}</w:t>
                  </w:r>
                </w:p>
              </w:tc>
            </w:tr>
            <w:tr w:rsidR="00440CE0" w:rsidRPr="0064128C" w14:paraId="7D8EAD2A" w14:textId="77777777" w:rsidTr="0064128C">
              <w:tc>
                <w:tcPr>
                  <w:tcW w:w="992" w:type="dxa"/>
                  <w:shd w:val="clear" w:color="auto" w:fill="auto"/>
                </w:tcPr>
                <w:p w14:paraId="1CBFB07B" w14:textId="77777777" w:rsidR="00440CE0" w:rsidRPr="0064128C" w:rsidRDefault="00440CE0" w:rsidP="00440CE0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00E21D67" w14:textId="77777777" w:rsidR="00440CE0" w:rsidRPr="0064128C" w:rsidRDefault="00440CE0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393C3C">
                    <w:rPr>
                      <w:sz w:val="16"/>
                      <w:szCs w:val="16"/>
                    </w:rPr>
                    <w:t>in beperkte gemeenschap van goederen gehuwd</w:t>
                  </w:r>
                </w:p>
              </w:tc>
            </w:tr>
            <w:tr w:rsidR="00C0327E" w:rsidRPr="0064128C" w14:paraId="63CF5E79" w14:textId="77777777" w:rsidTr="0064128C">
              <w:tc>
                <w:tcPr>
                  <w:tcW w:w="992" w:type="dxa"/>
                  <w:shd w:val="clear" w:color="auto" w:fill="auto"/>
                </w:tcPr>
                <w:p w14:paraId="65961FAA" w14:textId="77777777" w:rsidR="00C0327E" w:rsidRDefault="00C0327E" w:rsidP="00440CE0">
                  <w:pPr>
                    <w:spacing w:line="240" w:lineRule="auto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lastRenderedPageBreak/>
                    <w:t>22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14:paraId="4B49A86E" w14:textId="77777777" w:rsidR="00C0327E" w:rsidRPr="00393C3C" w:rsidRDefault="00C0327E" w:rsidP="00D72DAD">
                  <w:pPr>
                    <w:spacing w:line="240" w:lineRule="auto"/>
                    <w:rPr>
                      <w:sz w:val="16"/>
                      <w:szCs w:val="16"/>
                    </w:rPr>
                  </w:pPr>
                  <w:r w:rsidRPr="00C0327E">
                    <w:rPr>
                      <w:sz w:val="16"/>
                      <w:szCs w:val="16"/>
                    </w:rPr>
                    <w:t>in beperkte gemeenschap van goederen gehuwde echtgenoten</w:t>
                  </w:r>
                </w:p>
              </w:tc>
            </w:tr>
          </w:tbl>
          <w:p w14:paraId="256831FC" w14:textId="77777777" w:rsidR="009B59A7" w:rsidRPr="0064128C" w:rsidRDefault="003F7385" w:rsidP="0064128C">
            <w:pPr>
              <w:spacing w:line="240" w:lineRule="auto"/>
              <w:rPr>
                <w:sz w:val="16"/>
                <w:szCs w:val="16"/>
                <w:u w:val="single"/>
              </w:rPr>
            </w:pPr>
            <w:r w:rsidRPr="00C933D4">
              <w:t>De relatie tu</w:t>
            </w:r>
            <w:r w:rsidR="008C5FC5">
              <w:t>s</w:t>
            </w:r>
            <w:r w:rsidRPr="00C933D4">
              <w:t xml:space="preserve">sen beide natuurlijke personen </w:t>
            </w:r>
            <w:r w:rsidR="00D1758A">
              <w:t xml:space="preserve">moet </w:t>
            </w:r>
            <w:r>
              <w:t xml:space="preserve">expliciet vastgelegd </w:t>
            </w:r>
            <w:r w:rsidR="00D1758A">
              <w:t>zijn</w:t>
            </w:r>
            <w:r>
              <w:t>.</w:t>
            </w:r>
          </w:p>
        </w:tc>
      </w:tr>
    </w:tbl>
    <w:p w14:paraId="54280A6E" w14:textId="77777777" w:rsidR="009B59A7" w:rsidRPr="00D91C4E" w:rsidRDefault="009B59A7" w:rsidP="00D91C4E"/>
    <w:sectPr w:rsidR="009B59A7" w:rsidRPr="00D91C4E">
      <w:headerReference w:type="default" r:id="rId15"/>
      <w:pgSz w:w="11906" w:h="16838" w:code="9"/>
      <w:pgMar w:top="2977" w:right="1304" w:bottom="1985" w:left="1814" w:header="567" w:footer="43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1AADA" w14:textId="77777777" w:rsidR="001C4E60" w:rsidRDefault="001C4E60">
      <w:r>
        <w:separator/>
      </w:r>
    </w:p>
  </w:endnote>
  <w:endnote w:type="continuationSeparator" w:id="0">
    <w:p w14:paraId="071C46F2" w14:textId="77777777" w:rsidR="001C4E60" w:rsidRDefault="001C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B1B7A" w14:textId="77777777" w:rsidR="00D40B3D" w:rsidRDefault="00D40B3D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7956A" w14:textId="77777777" w:rsidR="00D40B3D" w:rsidRDefault="00D40B3D">
    <w:pPr>
      <w:pStyle w:val="Voettekst"/>
      <w:spacing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57F7D" w14:textId="77777777" w:rsidR="00D40B3D" w:rsidRDefault="00D40B3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20907" w14:textId="77777777" w:rsidR="001C4E60" w:rsidRDefault="001C4E60">
      <w:r>
        <w:separator/>
      </w:r>
    </w:p>
  </w:footnote>
  <w:footnote w:type="continuationSeparator" w:id="0">
    <w:p w14:paraId="590D6DDE" w14:textId="77777777" w:rsidR="001C4E60" w:rsidRDefault="001C4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848EA" w14:textId="77777777" w:rsidR="00D40B3D" w:rsidRDefault="00D40B3D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240" behindDoc="1" locked="0" layoutInCell="1" allowOverlap="1" wp14:anchorId="1E916A31" wp14:editId="3DFE7DE7">
          <wp:simplePos x="0" y="0"/>
          <wp:positionH relativeFrom="column">
            <wp:posOffset>2597150</wp:posOffset>
          </wp:positionH>
          <wp:positionV relativeFrom="paragraph">
            <wp:posOffset>-100965</wp:posOffset>
          </wp:positionV>
          <wp:extent cx="1333500" cy="1114425"/>
          <wp:effectExtent l="0" t="0" r="0" b="9525"/>
          <wp:wrapNone/>
          <wp:docPr id="41" name="Afbeelding 4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D40B3D" w14:paraId="353B6099" w14:textId="77777777">
      <w:tc>
        <w:tcPr>
          <w:tcW w:w="4181" w:type="dxa"/>
        </w:tcPr>
        <w:p w14:paraId="205D4561" w14:textId="77777777" w:rsidR="00D40B3D" w:rsidRPr="009C438F" w:rsidRDefault="00D40B3D">
          <w:pPr>
            <w:pStyle w:val="tussenkopje"/>
            <w:spacing w:before="0"/>
            <w:rPr>
              <w:b/>
              <w:bCs/>
            </w:rPr>
          </w:pPr>
          <w:r w:rsidRPr="009C438F">
            <w:rPr>
              <w:b/>
              <w:bCs/>
            </w:rPr>
            <w:t>Datum</w:t>
          </w:r>
        </w:p>
      </w:tc>
    </w:tr>
    <w:tr w:rsidR="00D40B3D" w14:paraId="059DE902" w14:textId="77777777">
      <w:tc>
        <w:tcPr>
          <w:tcW w:w="4181" w:type="dxa"/>
        </w:tcPr>
        <w:p w14:paraId="41F59690" w14:textId="53E2EC25" w:rsidR="00D40B3D" w:rsidRDefault="003F7B43">
          <w:pPr>
            <w:spacing w:line="240" w:lineRule="atLeast"/>
          </w:pPr>
          <w:ins w:id="32" w:author="Groot, Karina de" w:date="2024-11-13T09:17:00Z" w16du:dateUtc="2024-11-13T08:17:00Z">
            <w:r>
              <w:t>13 november 2024</w:t>
            </w:r>
          </w:ins>
          <w:del w:id="33" w:author="Groot, Karina de" w:date="2024-11-13T09:17:00Z" w16du:dateUtc="2024-11-13T08:17:00Z">
            <w:r w:rsidR="00D40B3D" w:rsidDel="003F7B43">
              <w:fldChar w:fldCharType="begin"/>
            </w:r>
            <w:r w:rsidR="00D40B3D" w:rsidDel="003F7B43">
              <w:delInstrText xml:space="preserve"> REF Datum  \* MERGEFORMAT </w:delInstrText>
            </w:r>
            <w:r w:rsidR="00D40B3D" w:rsidDel="003F7B43">
              <w:fldChar w:fldCharType="separate"/>
            </w:r>
            <w:r w:rsidR="00D40B3D" w:rsidDel="003F7B43">
              <w:rPr>
                <w:noProof/>
              </w:rPr>
              <w:delText>11 juni 2018</w:delText>
            </w:r>
            <w:r w:rsidR="00D40B3D" w:rsidDel="003F7B43">
              <w:rPr>
                <w:noProof/>
              </w:rPr>
              <w:fldChar w:fldCharType="end"/>
            </w:r>
          </w:del>
        </w:p>
      </w:tc>
    </w:tr>
    <w:tr w:rsidR="00D40B3D" w14:paraId="32B76317" w14:textId="77777777">
      <w:tc>
        <w:tcPr>
          <w:tcW w:w="4181" w:type="dxa"/>
        </w:tcPr>
        <w:p w14:paraId="1600AB46" w14:textId="77777777" w:rsidR="00D40B3D" w:rsidRPr="009C438F" w:rsidRDefault="00D40B3D" w:rsidP="009C438F">
          <w:pPr>
            <w:pStyle w:val="tussenkopje"/>
            <w:spacing w:before="0"/>
            <w:rPr>
              <w:b/>
              <w:bCs/>
            </w:rPr>
          </w:pPr>
          <w:r w:rsidRPr="009C438F">
            <w:rPr>
              <w:b/>
              <w:bCs/>
            </w:rPr>
            <w:t>Titel</w:t>
          </w:r>
        </w:p>
      </w:tc>
    </w:tr>
    <w:tr w:rsidR="00D40B3D" w14:paraId="6A42760A" w14:textId="77777777">
      <w:tc>
        <w:tcPr>
          <w:tcW w:w="4181" w:type="dxa"/>
        </w:tcPr>
        <w:p w14:paraId="406127D9" w14:textId="5BA38FCF" w:rsidR="00D40B3D" w:rsidRDefault="001A54D8">
          <w:pPr>
            <w:spacing w:line="240" w:lineRule="atLeast"/>
          </w:pPr>
          <w:fldSimple w:instr=" STYLEREF Titel \* MERGEFORMAT ">
            <w:r w:rsidR="003B5A30">
              <w:rPr>
                <w:noProof/>
              </w:rPr>
              <w:t>Toelichting Tekstblok Burgerlijke staat v2.0</w:t>
            </w:r>
          </w:fldSimple>
        </w:p>
      </w:tc>
    </w:tr>
    <w:tr w:rsidR="00D40B3D" w14:paraId="1AFA4192" w14:textId="77777777">
      <w:tc>
        <w:tcPr>
          <w:tcW w:w="4181" w:type="dxa"/>
        </w:tcPr>
        <w:p w14:paraId="12B73F0B" w14:textId="77777777" w:rsidR="00D40B3D" w:rsidRPr="009C438F" w:rsidRDefault="00D40B3D" w:rsidP="009C438F">
          <w:pPr>
            <w:pStyle w:val="tussenkopje"/>
            <w:spacing w:before="0"/>
            <w:rPr>
              <w:b/>
              <w:bCs/>
            </w:rPr>
          </w:pPr>
          <w:r w:rsidRPr="009C438F">
            <w:rPr>
              <w:b/>
              <w:bCs/>
            </w:rPr>
            <w:t>Versie</w:t>
          </w:r>
        </w:p>
      </w:tc>
    </w:tr>
    <w:tr w:rsidR="00D40B3D" w14:paraId="08EE7D72" w14:textId="77777777">
      <w:tc>
        <w:tcPr>
          <w:tcW w:w="4181" w:type="dxa"/>
        </w:tcPr>
        <w:p w14:paraId="0DB236D7" w14:textId="488167BD" w:rsidR="00D40B3D" w:rsidRDefault="00D40B3D">
          <w:pPr>
            <w:spacing w:line="240" w:lineRule="atLeast"/>
          </w:pPr>
          <w:del w:id="34" w:author="Groot, Karina de" w:date="2024-11-13T09:17:00Z" w16du:dateUtc="2024-11-13T08:17:00Z">
            <w:r w:rsidDel="003F7B43">
              <w:fldChar w:fldCharType="begin"/>
            </w:r>
            <w:r w:rsidDel="003F7B43">
              <w:delInstrText xml:space="preserve"> REF Versie  \* MERGEFORMAT </w:delInstrText>
            </w:r>
            <w:r w:rsidDel="003F7B43">
              <w:fldChar w:fldCharType="separate"/>
            </w:r>
            <w:r w:rsidDel="003F7B43">
              <w:rPr>
                <w:noProof/>
              </w:rPr>
              <w:delText>1.5</w:delText>
            </w:r>
            <w:r w:rsidDel="003F7B43">
              <w:rPr>
                <w:noProof/>
              </w:rPr>
              <w:fldChar w:fldCharType="end"/>
            </w:r>
          </w:del>
          <w:ins w:id="35" w:author="Groot, Karina de" w:date="2024-11-13T09:17:00Z" w16du:dateUtc="2024-11-13T08:17:00Z">
            <w:r w:rsidR="003F7B43">
              <w:t>2.0</w:t>
            </w:r>
          </w:ins>
        </w:p>
      </w:tc>
    </w:tr>
    <w:tr w:rsidR="00D40B3D" w14:paraId="3B4D9193" w14:textId="77777777">
      <w:tc>
        <w:tcPr>
          <w:tcW w:w="4181" w:type="dxa"/>
        </w:tcPr>
        <w:p w14:paraId="404F3FC0" w14:textId="77777777" w:rsidR="00D40B3D" w:rsidRPr="009C438F" w:rsidRDefault="00D40B3D" w:rsidP="009C438F">
          <w:pPr>
            <w:pStyle w:val="tussenkopje"/>
            <w:spacing w:before="0"/>
            <w:rPr>
              <w:b/>
              <w:bCs/>
            </w:rPr>
          </w:pPr>
          <w:r w:rsidRPr="009C438F">
            <w:rPr>
              <w:b/>
              <w:bCs/>
            </w:rPr>
            <w:t>Blad</w:t>
          </w:r>
        </w:p>
      </w:tc>
    </w:tr>
    <w:tr w:rsidR="00D40B3D" w14:paraId="27C54A91" w14:textId="77777777">
      <w:tc>
        <w:tcPr>
          <w:tcW w:w="4181" w:type="dxa"/>
        </w:tcPr>
        <w:p w14:paraId="29D692AA" w14:textId="1D2CA77F" w:rsidR="00D40B3D" w:rsidRDefault="00D40B3D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C1B60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r w:rsidR="006742F5">
            <w:fldChar w:fldCharType="begin"/>
          </w:r>
          <w:r w:rsidR="006742F5">
            <w:instrText xml:space="preserve"> NUMPAGES </w:instrText>
          </w:r>
          <w:r w:rsidR="006742F5">
            <w:fldChar w:fldCharType="separate"/>
          </w:r>
          <w:r w:rsidR="003B5A30">
            <w:rPr>
              <w:noProof/>
            </w:rPr>
            <w:instrText>14</w:instrText>
          </w:r>
          <w:r w:rsidR="006742F5">
            <w:rPr>
              <w:noProof/>
            </w:rPr>
            <w:fldChar w:fldCharType="end"/>
          </w:r>
          <w:r>
            <w:fldChar w:fldCharType="separate"/>
          </w:r>
          <w:r w:rsidR="003B5A30">
            <w:rPr>
              <w:noProof/>
            </w:rPr>
            <w:t>13</w:t>
          </w:r>
          <w:r>
            <w:fldChar w:fldCharType="end"/>
          </w:r>
          <w:r>
            <w:t xml:space="preserve"> </w:t>
          </w:r>
        </w:p>
      </w:tc>
    </w:tr>
  </w:tbl>
  <w:p w14:paraId="56CA691A" w14:textId="67C54AC5" w:rsidR="00D40B3D" w:rsidRDefault="00D40B3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B0416" w14:textId="77777777" w:rsidR="00D40B3D" w:rsidRDefault="00D40B3D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DFFA0" w14:textId="77777777" w:rsidR="00D40B3D" w:rsidRDefault="00D40B3D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6192" behindDoc="0" locked="0" layoutInCell="1" allowOverlap="1" wp14:anchorId="5B78056A" wp14:editId="26749CDC">
          <wp:simplePos x="0" y="0"/>
          <wp:positionH relativeFrom="page">
            <wp:posOffset>3032760</wp:posOffset>
          </wp:positionH>
          <wp:positionV relativeFrom="page">
            <wp:posOffset>512445</wp:posOffset>
          </wp:positionV>
          <wp:extent cx="942975" cy="190500"/>
          <wp:effectExtent l="0" t="0" r="9525" b="0"/>
          <wp:wrapNone/>
          <wp:docPr id="14" name="Afbeelding 14" descr="Woordmerk groo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Woordmerk groo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D40B3D" w14:paraId="7AFFC481" w14:textId="77777777">
      <w:tc>
        <w:tcPr>
          <w:tcW w:w="4181" w:type="dxa"/>
        </w:tcPr>
        <w:p w14:paraId="75A5F6F3" w14:textId="77777777" w:rsidR="00D40B3D" w:rsidRDefault="00D40B3D">
          <w:pPr>
            <w:pStyle w:val="tussenkopje"/>
            <w:spacing w:before="0"/>
          </w:pPr>
          <w:r>
            <w:t>Datum</w:t>
          </w:r>
        </w:p>
      </w:tc>
    </w:tr>
    <w:bookmarkStart w:id="238" w:name="Datum"/>
    <w:tr w:rsidR="00D40B3D" w14:paraId="65E2980F" w14:textId="77777777">
      <w:tc>
        <w:tcPr>
          <w:tcW w:w="4181" w:type="dxa"/>
        </w:tcPr>
        <w:p w14:paraId="41228F5C" w14:textId="36613748" w:rsidR="00D40B3D" w:rsidRDefault="00D40B3D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>
            <w:fldChar w:fldCharType="separate"/>
          </w:r>
          <w:r w:rsidR="003B5A30">
            <w:rPr>
              <w:noProof/>
            </w:rPr>
            <w:t>13 november 2024</w:t>
          </w:r>
          <w:r>
            <w:fldChar w:fldCharType="end"/>
          </w:r>
          <w:bookmarkEnd w:id="238"/>
        </w:p>
      </w:tc>
    </w:tr>
    <w:tr w:rsidR="00D40B3D" w14:paraId="5F42EBDB" w14:textId="77777777">
      <w:tc>
        <w:tcPr>
          <w:tcW w:w="4181" w:type="dxa"/>
        </w:tcPr>
        <w:p w14:paraId="40F056E8" w14:textId="77777777" w:rsidR="00D40B3D" w:rsidRDefault="00D40B3D">
          <w:pPr>
            <w:pStyle w:val="tussenkopje"/>
          </w:pPr>
          <w:r>
            <w:t>Titel</w:t>
          </w:r>
        </w:p>
      </w:tc>
    </w:tr>
    <w:tr w:rsidR="00D40B3D" w14:paraId="49BA2141" w14:textId="77777777">
      <w:tc>
        <w:tcPr>
          <w:tcW w:w="4181" w:type="dxa"/>
        </w:tcPr>
        <w:p w14:paraId="255F07C7" w14:textId="71D13D83" w:rsidR="00D40B3D" w:rsidRDefault="001A54D8">
          <w:pPr>
            <w:spacing w:line="240" w:lineRule="atLeast"/>
          </w:pPr>
          <w:fldSimple w:instr=" STYLEREF Titel \* MERGEFORMAT ">
            <w:r w:rsidR="003B5A30">
              <w:rPr>
                <w:noProof/>
              </w:rPr>
              <w:t>Toelichting Tekstblok Burgerlijke staat v2.0</w:t>
            </w:r>
          </w:fldSimple>
        </w:p>
      </w:tc>
    </w:tr>
    <w:tr w:rsidR="00D40B3D" w14:paraId="37CB287F" w14:textId="77777777">
      <w:tc>
        <w:tcPr>
          <w:tcW w:w="4181" w:type="dxa"/>
        </w:tcPr>
        <w:p w14:paraId="049A8ACA" w14:textId="77777777" w:rsidR="00D40B3D" w:rsidRDefault="00D40B3D">
          <w:pPr>
            <w:pStyle w:val="tussenkopje"/>
          </w:pPr>
          <w:r>
            <w:t>Versie</w:t>
          </w:r>
        </w:p>
      </w:tc>
    </w:tr>
    <w:bookmarkStart w:id="239" w:name="Versie"/>
    <w:tr w:rsidR="00D40B3D" w14:paraId="535457B5" w14:textId="77777777">
      <w:tc>
        <w:tcPr>
          <w:tcW w:w="4181" w:type="dxa"/>
        </w:tcPr>
        <w:p w14:paraId="07DD640F" w14:textId="23A03493" w:rsidR="00D40B3D" w:rsidRDefault="00D40B3D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>
            <w:fldChar w:fldCharType="separate"/>
          </w:r>
          <w:r w:rsidR="003B5A30">
            <w:rPr>
              <w:noProof/>
            </w:rPr>
            <w:t>2.0</w:t>
          </w:r>
          <w:r>
            <w:fldChar w:fldCharType="end"/>
          </w:r>
          <w:bookmarkEnd w:id="239"/>
        </w:p>
      </w:tc>
    </w:tr>
    <w:tr w:rsidR="00D40B3D" w14:paraId="04CCDD78" w14:textId="77777777">
      <w:tc>
        <w:tcPr>
          <w:tcW w:w="4181" w:type="dxa"/>
        </w:tcPr>
        <w:p w14:paraId="65B5A6CC" w14:textId="77777777" w:rsidR="00D40B3D" w:rsidRDefault="00D40B3D">
          <w:pPr>
            <w:pStyle w:val="tussenkopje"/>
          </w:pPr>
          <w:r>
            <w:t>Blad</w:t>
          </w:r>
        </w:p>
      </w:tc>
    </w:tr>
    <w:tr w:rsidR="00D40B3D" w14:paraId="698803D7" w14:textId="77777777">
      <w:tc>
        <w:tcPr>
          <w:tcW w:w="4181" w:type="dxa"/>
        </w:tcPr>
        <w:p w14:paraId="4258F3A6" w14:textId="469F58D3" w:rsidR="00D40B3D" w:rsidRDefault="00D40B3D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C1B60">
            <w:rPr>
              <w:noProof/>
            </w:rPr>
            <w:t>11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 xml:space="preserve"> </w:instrText>
          </w:r>
          <w:r>
            <w:rPr>
              <w:b/>
              <w:bCs/>
            </w:rPr>
            <w:instrText>=</w:instrText>
          </w:r>
          <w:r>
            <w:instrText xml:space="preserve"> -1+</w:instrText>
          </w:r>
          <w:r w:rsidR="006742F5">
            <w:fldChar w:fldCharType="begin"/>
          </w:r>
          <w:r w:rsidR="006742F5">
            <w:instrText xml:space="preserve"> NUMPAGES </w:instrText>
          </w:r>
          <w:r w:rsidR="006742F5">
            <w:fldChar w:fldCharType="separate"/>
          </w:r>
          <w:r w:rsidR="003B5A30">
            <w:rPr>
              <w:noProof/>
            </w:rPr>
            <w:instrText>14</w:instrText>
          </w:r>
          <w:r w:rsidR="006742F5">
            <w:rPr>
              <w:noProof/>
            </w:rPr>
            <w:fldChar w:fldCharType="end"/>
          </w:r>
          <w:r>
            <w:fldChar w:fldCharType="separate"/>
          </w:r>
          <w:r w:rsidR="003B5A30">
            <w:rPr>
              <w:noProof/>
            </w:rPr>
            <w:t>13</w:t>
          </w:r>
          <w:r>
            <w:fldChar w:fldCharType="end"/>
          </w:r>
          <w:r>
            <w:t xml:space="preserve"> </w:t>
          </w:r>
        </w:p>
      </w:tc>
    </w:tr>
  </w:tbl>
  <w:p w14:paraId="22083576" w14:textId="77777777" w:rsidR="00D40B3D" w:rsidRDefault="00D40B3D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9264" behindDoc="1" locked="0" layoutInCell="1" allowOverlap="1" wp14:anchorId="62B2663B" wp14:editId="7108DC1E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2" name="Afbeelding 4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0473"/>
    <w:multiLevelType w:val="hybridMultilevel"/>
    <w:tmpl w:val="A482A440"/>
    <w:lvl w:ilvl="0" w:tplc="B854EC7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Tahom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06413"/>
    <w:multiLevelType w:val="hybridMultilevel"/>
    <w:tmpl w:val="14544B50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2" w15:restartNumberingAfterBreak="0">
    <w:nsid w:val="112F7839"/>
    <w:multiLevelType w:val="hybridMultilevel"/>
    <w:tmpl w:val="379A75C8"/>
    <w:lvl w:ilvl="0" w:tplc="D390B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C24AD9"/>
    <w:multiLevelType w:val="hybridMultilevel"/>
    <w:tmpl w:val="7932DED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97631F"/>
    <w:multiLevelType w:val="hybridMultilevel"/>
    <w:tmpl w:val="DE8A14C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20D5"/>
    <w:multiLevelType w:val="hybridMultilevel"/>
    <w:tmpl w:val="3088169C"/>
    <w:lvl w:ilvl="0" w:tplc="9EF6EF3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35733C"/>
    <w:multiLevelType w:val="hybridMultilevel"/>
    <w:tmpl w:val="3AD0AF20"/>
    <w:lvl w:ilvl="0" w:tplc="F86CEB3C">
      <w:start w:val="1"/>
      <w:numFmt w:val="bullet"/>
      <w:lvlText w:val="-"/>
      <w:lvlJc w:val="left"/>
      <w:pPr>
        <w:tabs>
          <w:tab w:val="num" w:pos="814"/>
        </w:tabs>
        <w:ind w:left="680" w:hanging="226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C63FD5"/>
    <w:multiLevelType w:val="hybridMultilevel"/>
    <w:tmpl w:val="D1462678"/>
    <w:lvl w:ilvl="0" w:tplc="985ED932">
      <w:start w:val="2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307"/>
        </w:tabs>
        <w:ind w:left="13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027"/>
        </w:tabs>
        <w:ind w:left="20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467"/>
        </w:tabs>
        <w:ind w:left="34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907"/>
        </w:tabs>
        <w:ind w:left="49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627"/>
        </w:tabs>
        <w:ind w:left="56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347"/>
        </w:tabs>
        <w:ind w:left="6347" w:hanging="360"/>
      </w:pPr>
      <w:rPr>
        <w:rFonts w:ascii="Wingdings" w:hAnsi="Wingdings" w:hint="default"/>
      </w:rPr>
    </w:lvl>
  </w:abstractNum>
  <w:abstractNum w:abstractNumId="8" w15:restartNumberingAfterBreak="0">
    <w:nsid w:val="32C205BE"/>
    <w:multiLevelType w:val="hybridMultilevel"/>
    <w:tmpl w:val="7932DED6"/>
    <w:lvl w:ilvl="0" w:tplc="4202BBB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2B647A"/>
    <w:multiLevelType w:val="hybridMultilevel"/>
    <w:tmpl w:val="DE8A14C8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33B4B"/>
    <w:multiLevelType w:val="hybridMultilevel"/>
    <w:tmpl w:val="C400D720"/>
    <w:lvl w:ilvl="0" w:tplc="FA82FBE8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587CA7"/>
    <w:multiLevelType w:val="hybridMultilevel"/>
    <w:tmpl w:val="E7C291A4"/>
    <w:lvl w:ilvl="0" w:tplc="D390B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871429"/>
    <w:multiLevelType w:val="hybridMultilevel"/>
    <w:tmpl w:val="35C8C5D2"/>
    <w:lvl w:ilvl="0" w:tplc="8CB0A6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D5608"/>
    <w:multiLevelType w:val="hybridMultilevel"/>
    <w:tmpl w:val="EDAA2BA4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F6426"/>
    <w:multiLevelType w:val="multilevel"/>
    <w:tmpl w:val="379A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963935"/>
    <w:multiLevelType w:val="multilevel"/>
    <w:tmpl w:val="14544B5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6" w15:restartNumberingAfterBreak="0">
    <w:nsid w:val="6930365D"/>
    <w:multiLevelType w:val="hybridMultilevel"/>
    <w:tmpl w:val="76422188"/>
    <w:lvl w:ilvl="0" w:tplc="BE9861A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A144A5B"/>
    <w:multiLevelType w:val="hybridMultilevel"/>
    <w:tmpl w:val="3EEAFB8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73067"/>
    <w:multiLevelType w:val="hybridMultilevel"/>
    <w:tmpl w:val="C1F46006"/>
    <w:lvl w:ilvl="0" w:tplc="2026D3B2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9" w15:restartNumberingAfterBreak="0">
    <w:nsid w:val="6E1A1DD1"/>
    <w:multiLevelType w:val="multilevel"/>
    <w:tmpl w:val="AD0649F8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8C1655C"/>
    <w:multiLevelType w:val="hybridMultilevel"/>
    <w:tmpl w:val="379A75C8"/>
    <w:lvl w:ilvl="0" w:tplc="D390B8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0213EF"/>
    <w:multiLevelType w:val="hybridMultilevel"/>
    <w:tmpl w:val="8FAC4B0E"/>
    <w:lvl w:ilvl="0" w:tplc="9EF6EF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85190"/>
    <w:multiLevelType w:val="hybridMultilevel"/>
    <w:tmpl w:val="1352B284"/>
    <w:lvl w:ilvl="0" w:tplc="1BF00F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8367422">
    <w:abstractNumId w:val="0"/>
  </w:num>
  <w:num w:numId="2" w16cid:durableId="1078792346">
    <w:abstractNumId w:val="19"/>
  </w:num>
  <w:num w:numId="3" w16cid:durableId="1803426044">
    <w:abstractNumId w:val="3"/>
  </w:num>
  <w:num w:numId="4" w16cid:durableId="741635865">
    <w:abstractNumId w:val="8"/>
  </w:num>
  <w:num w:numId="5" w16cid:durableId="1991444156">
    <w:abstractNumId w:val="5"/>
  </w:num>
  <w:num w:numId="6" w16cid:durableId="440803585">
    <w:abstractNumId w:val="21"/>
  </w:num>
  <w:num w:numId="7" w16cid:durableId="912280414">
    <w:abstractNumId w:val="22"/>
  </w:num>
  <w:num w:numId="8" w16cid:durableId="234779265">
    <w:abstractNumId w:val="18"/>
  </w:num>
  <w:num w:numId="9" w16cid:durableId="101532246">
    <w:abstractNumId w:val="6"/>
  </w:num>
  <w:num w:numId="10" w16cid:durableId="86196328">
    <w:abstractNumId w:val="19"/>
  </w:num>
  <w:num w:numId="11" w16cid:durableId="184683448">
    <w:abstractNumId w:val="19"/>
  </w:num>
  <w:num w:numId="12" w16cid:durableId="772870349">
    <w:abstractNumId w:val="19"/>
  </w:num>
  <w:num w:numId="13" w16cid:durableId="325980818">
    <w:abstractNumId w:val="19"/>
  </w:num>
  <w:num w:numId="14" w16cid:durableId="435636528">
    <w:abstractNumId w:val="19"/>
  </w:num>
  <w:num w:numId="15" w16cid:durableId="1206405083">
    <w:abstractNumId w:val="19"/>
  </w:num>
  <w:num w:numId="16" w16cid:durableId="852915374">
    <w:abstractNumId w:val="19"/>
  </w:num>
  <w:num w:numId="17" w16cid:durableId="2067102174">
    <w:abstractNumId w:val="19"/>
  </w:num>
  <w:num w:numId="18" w16cid:durableId="1743943606">
    <w:abstractNumId w:val="19"/>
  </w:num>
  <w:num w:numId="19" w16cid:durableId="1032728411">
    <w:abstractNumId w:val="18"/>
  </w:num>
  <w:num w:numId="20" w16cid:durableId="1596013153">
    <w:abstractNumId w:val="6"/>
  </w:num>
  <w:num w:numId="21" w16cid:durableId="970592218">
    <w:abstractNumId w:val="18"/>
  </w:num>
  <w:num w:numId="22" w16cid:durableId="837698914">
    <w:abstractNumId w:val="22"/>
  </w:num>
  <w:num w:numId="23" w16cid:durableId="188691213">
    <w:abstractNumId w:val="6"/>
  </w:num>
  <w:num w:numId="24" w16cid:durableId="1717655405">
    <w:abstractNumId w:val="18"/>
  </w:num>
  <w:num w:numId="25" w16cid:durableId="1034766489">
    <w:abstractNumId w:val="12"/>
  </w:num>
  <w:num w:numId="26" w16cid:durableId="443154880">
    <w:abstractNumId w:val="19"/>
  </w:num>
  <w:num w:numId="27" w16cid:durableId="1821189408">
    <w:abstractNumId w:val="13"/>
  </w:num>
  <w:num w:numId="28" w16cid:durableId="1976374746">
    <w:abstractNumId w:val="18"/>
  </w:num>
  <w:num w:numId="29" w16cid:durableId="58863496">
    <w:abstractNumId w:val="17"/>
  </w:num>
  <w:num w:numId="30" w16cid:durableId="2002191988">
    <w:abstractNumId w:val="10"/>
  </w:num>
  <w:num w:numId="31" w16cid:durableId="459346453">
    <w:abstractNumId w:val="19"/>
  </w:num>
  <w:num w:numId="32" w16cid:durableId="1656370400">
    <w:abstractNumId w:val="19"/>
  </w:num>
  <w:num w:numId="33" w16cid:durableId="1865630182">
    <w:abstractNumId w:val="19"/>
  </w:num>
  <w:num w:numId="34" w16cid:durableId="1822842724">
    <w:abstractNumId w:val="19"/>
  </w:num>
  <w:num w:numId="35" w16cid:durableId="1604413459">
    <w:abstractNumId w:val="7"/>
  </w:num>
  <w:num w:numId="36" w16cid:durableId="54088507">
    <w:abstractNumId w:val="20"/>
  </w:num>
  <w:num w:numId="37" w16cid:durableId="1406412274">
    <w:abstractNumId w:val="1"/>
  </w:num>
  <w:num w:numId="38" w16cid:durableId="588974763">
    <w:abstractNumId w:val="14"/>
  </w:num>
  <w:num w:numId="39" w16cid:durableId="1640651396">
    <w:abstractNumId w:val="11"/>
  </w:num>
  <w:num w:numId="40" w16cid:durableId="2066905441">
    <w:abstractNumId w:val="9"/>
  </w:num>
  <w:num w:numId="41" w16cid:durableId="932788795">
    <w:abstractNumId w:val="15"/>
  </w:num>
  <w:num w:numId="42" w16cid:durableId="569314330">
    <w:abstractNumId w:val="16"/>
  </w:num>
  <w:num w:numId="43" w16cid:durableId="1098059261">
    <w:abstractNumId w:val="2"/>
  </w:num>
  <w:num w:numId="44" w16cid:durableId="67627365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root, Karina de">
    <w15:presenceInfo w15:providerId="None" w15:userId="Groot, Karina 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1stTray" w:val="Blanco"/>
    <w:docVar w:name="Paper2ndTray" w:val="Blanco"/>
  </w:docVars>
  <w:rsids>
    <w:rsidRoot w:val="00D91C4E"/>
    <w:rsid w:val="00045AFC"/>
    <w:rsid w:val="000807C8"/>
    <w:rsid w:val="00080CD0"/>
    <w:rsid w:val="00081C2B"/>
    <w:rsid w:val="000B79D9"/>
    <w:rsid w:val="000C7F73"/>
    <w:rsid w:val="000D0509"/>
    <w:rsid w:val="000D3D6C"/>
    <w:rsid w:val="000F58D4"/>
    <w:rsid w:val="0010000A"/>
    <w:rsid w:val="0010103A"/>
    <w:rsid w:val="0014650F"/>
    <w:rsid w:val="0016365F"/>
    <w:rsid w:val="001804ED"/>
    <w:rsid w:val="00186A77"/>
    <w:rsid w:val="001A54D8"/>
    <w:rsid w:val="001B2A29"/>
    <w:rsid w:val="001B79BA"/>
    <w:rsid w:val="001C201C"/>
    <w:rsid w:val="001C4E60"/>
    <w:rsid w:val="001D35C9"/>
    <w:rsid w:val="001D51A7"/>
    <w:rsid w:val="001E43B0"/>
    <w:rsid w:val="002104EC"/>
    <w:rsid w:val="00213349"/>
    <w:rsid w:val="00215F95"/>
    <w:rsid w:val="00220DAB"/>
    <w:rsid w:val="00223A99"/>
    <w:rsid w:val="00226155"/>
    <w:rsid w:val="00227CF9"/>
    <w:rsid w:val="00232780"/>
    <w:rsid w:val="0024063F"/>
    <w:rsid w:val="00250FBA"/>
    <w:rsid w:val="002A393E"/>
    <w:rsid w:val="002B195C"/>
    <w:rsid w:val="002C14FD"/>
    <w:rsid w:val="002C1B60"/>
    <w:rsid w:val="002D11CB"/>
    <w:rsid w:val="002E3EE5"/>
    <w:rsid w:val="002F2BB6"/>
    <w:rsid w:val="002F507A"/>
    <w:rsid w:val="002F654A"/>
    <w:rsid w:val="00311025"/>
    <w:rsid w:val="0036307B"/>
    <w:rsid w:val="00367FCE"/>
    <w:rsid w:val="003709D4"/>
    <w:rsid w:val="00377473"/>
    <w:rsid w:val="00384919"/>
    <w:rsid w:val="00393C3C"/>
    <w:rsid w:val="003A01DF"/>
    <w:rsid w:val="003B0BF0"/>
    <w:rsid w:val="003B5A30"/>
    <w:rsid w:val="003B688B"/>
    <w:rsid w:val="003C1129"/>
    <w:rsid w:val="003C7586"/>
    <w:rsid w:val="003D78A7"/>
    <w:rsid w:val="003F7385"/>
    <w:rsid w:val="003F7B43"/>
    <w:rsid w:val="00400A3A"/>
    <w:rsid w:val="004030D8"/>
    <w:rsid w:val="0040443B"/>
    <w:rsid w:val="00426091"/>
    <w:rsid w:val="00427D73"/>
    <w:rsid w:val="00440CE0"/>
    <w:rsid w:val="0044298E"/>
    <w:rsid w:val="00447B4D"/>
    <w:rsid w:val="00451606"/>
    <w:rsid w:val="00477880"/>
    <w:rsid w:val="00494948"/>
    <w:rsid w:val="004D5271"/>
    <w:rsid w:val="00514BEA"/>
    <w:rsid w:val="005234EF"/>
    <w:rsid w:val="00523725"/>
    <w:rsid w:val="005252C4"/>
    <w:rsid w:val="0053098E"/>
    <w:rsid w:val="00543390"/>
    <w:rsid w:val="00554340"/>
    <w:rsid w:val="00566375"/>
    <w:rsid w:val="00580A44"/>
    <w:rsid w:val="00581D12"/>
    <w:rsid w:val="005C6022"/>
    <w:rsid w:val="005F3365"/>
    <w:rsid w:val="00615121"/>
    <w:rsid w:val="0063013F"/>
    <w:rsid w:val="00635908"/>
    <w:rsid w:val="00640479"/>
    <w:rsid w:val="0064128C"/>
    <w:rsid w:val="00646DFC"/>
    <w:rsid w:val="00671226"/>
    <w:rsid w:val="006742F5"/>
    <w:rsid w:val="006820FB"/>
    <w:rsid w:val="006A04DC"/>
    <w:rsid w:val="006A0D26"/>
    <w:rsid w:val="006D1C84"/>
    <w:rsid w:val="006E1C53"/>
    <w:rsid w:val="006F1431"/>
    <w:rsid w:val="0071249B"/>
    <w:rsid w:val="007134A5"/>
    <w:rsid w:val="0071584A"/>
    <w:rsid w:val="007333D6"/>
    <w:rsid w:val="007337D2"/>
    <w:rsid w:val="00745F1D"/>
    <w:rsid w:val="00755E7D"/>
    <w:rsid w:val="00776998"/>
    <w:rsid w:val="00790C00"/>
    <w:rsid w:val="00794232"/>
    <w:rsid w:val="00796A16"/>
    <w:rsid w:val="007A6DCF"/>
    <w:rsid w:val="007B4A86"/>
    <w:rsid w:val="007C3325"/>
    <w:rsid w:val="007C490A"/>
    <w:rsid w:val="007C6D00"/>
    <w:rsid w:val="007C7EA8"/>
    <w:rsid w:val="007D2F03"/>
    <w:rsid w:val="007D6FA0"/>
    <w:rsid w:val="007D75B3"/>
    <w:rsid w:val="007E3A8F"/>
    <w:rsid w:val="007F2732"/>
    <w:rsid w:val="007F3E27"/>
    <w:rsid w:val="007F6F3C"/>
    <w:rsid w:val="0080062F"/>
    <w:rsid w:val="008008D5"/>
    <w:rsid w:val="008140FB"/>
    <w:rsid w:val="00814947"/>
    <w:rsid w:val="00826831"/>
    <w:rsid w:val="008275AF"/>
    <w:rsid w:val="008827C5"/>
    <w:rsid w:val="00886A3E"/>
    <w:rsid w:val="00892533"/>
    <w:rsid w:val="008939DE"/>
    <w:rsid w:val="008A1C45"/>
    <w:rsid w:val="008B4614"/>
    <w:rsid w:val="008C14C0"/>
    <w:rsid w:val="008C5FC5"/>
    <w:rsid w:val="008D658E"/>
    <w:rsid w:val="008E30AD"/>
    <w:rsid w:val="008E74B0"/>
    <w:rsid w:val="008F7AED"/>
    <w:rsid w:val="00901666"/>
    <w:rsid w:val="0096402B"/>
    <w:rsid w:val="00966BC6"/>
    <w:rsid w:val="009753AD"/>
    <w:rsid w:val="00995881"/>
    <w:rsid w:val="009A6831"/>
    <w:rsid w:val="009A75D4"/>
    <w:rsid w:val="009B59A7"/>
    <w:rsid w:val="009C2E31"/>
    <w:rsid w:val="009C438F"/>
    <w:rsid w:val="00A20D66"/>
    <w:rsid w:val="00A4055E"/>
    <w:rsid w:val="00A45E59"/>
    <w:rsid w:val="00A51CDA"/>
    <w:rsid w:val="00A545B0"/>
    <w:rsid w:val="00A54779"/>
    <w:rsid w:val="00A635B6"/>
    <w:rsid w:val="00A87CF8"/>
    <w:rsid w:val="00A97235"/>
    <w:rsid w:val="00AB4FF9"/>
    <w:rsid w:val="00AB5038"/>
    <w:rsid w:val="00AC1272"/>
    <w:rsid w:val="00AC5CCC"/>
    <w:rsid w:val="00AD6A05"/>
    <w:rsid w:val="00AE701A"/>
    <w:rsid w:val="00AF19D8"/>
    <w:rsid w:val="00AF635A"/>
    <w:rsid w:val="00B06323"/>
    <w:rsid w:val="00B17F52"/>
    <w:rsid w:val="00B20328"/>
    <w:rsid w:val="00B2251E"/>
    <w:rsid w:val="00B35DDD"/>
    <w:rsid w:val="00B41738"/>
    <w:rsid w:val="00B43E68"/>
    <w:rsid w:val="00B47A23"/>
    <w:rsid w:val="00B5124C"/>
    <w:rsid w:val="00B61897"/>
    <w:rsid w:val="00B707D0"/>
    <w:rsid w:val="00B82035"/>
    <w:rsid w:val="00BD21D1"/>
    <w:rsid w:val="00BD3645"/>
    <w:rsid w:val="00BF3F2F"/>
    <w:rsid w:val="00C0327E"/>
    <w:rsid w:val="00C12A30"/>
    <w:rsid w:val="00C14669"/>
    <w:rsid w:val="00C22120"/>
    <w:rsid w:val="00C435F4"/>
    <w:rsid w:val="00C43774"/>
    <w:rsid w:val="00C567B9"/>
    <w:rsid w:val="00C617D4"/>
    <w:rsid w:val="00C64685"/>
    <w:rsid w:val="00C72445"/>
    <w:rsid w:val="00C72F1C"/>
    <w:rsid w:val="00C77125"/>
    <w:rsid w:val="00C853B7"/>
    <w:rsid w:val="00C92A39"/>
    <w:rsid w:val="00CB1128"/>
    <w:rsid w:val="00CC0567"/>
    <w:rsid w:val="00CC14A8"/>
    <w:rsid w:val="00CD107C"/>
    <w:rsid w:val="00CE64D6"/>
    <w:rsid w:val="00CF1717"/>
    <w:rsid w:val="00CF1861"/>
    <w:rsid w:val="00D01025"/>
    <w:rsid w:val="00D03076"/>
    <w:rsid w:val="00D15948"/>
    <w:rsid w:val="00D16774"/>
    <w:rsid w:val="00D1758A"/>
    <w:rsid w:val="00D26C92"/>
    <w:rsid w:val="00D351C7"/>
    <w:rsid w:val="00D35930"/>
    <w:rsid w:val="00D40B3D"/>
    <w:rsid w:val="00D42E11"/>
    <w:rsid w:val="00D502DD"/>
    <w:rsid w:val="00D606E2"/>
    <w:rsid w:val="00D66A1A"/>
    <w:rsid w:val="00D70206"/>
    <w:rsid w:val="00D72DAD"/>
    <w:rsid w:val="00D73913"/>
    <w:rsid w:val="00D73B6E"/>
    <w:rsid w:val="00D8101F"/>
    <w:rsid w:val="00D91C4E"/>
    <w:rsid w:val="00DA2933"/>
    <w:rsid w:val="00DA4F3F"/>
    <w:rsid w:val="00DA5EC6"/>
    <w:rsid w:val="00DA6D77"/>
    <w:rsid w:val="00DD736C"/>
    <w:rsid w:val="00DD7F79"/>
    <w:rsid w:val="00DF6C53"/>
    <w:rsid w:val="00DF7C1B"/>
    <w:rsid w:val="00E007EA"/>
    <w:rsid w:val="00E02F1E"/>
    <w:rsid w:val="00E16CF1"/>
    <w:rsid w:val="00E27FCB"/>
    <w:rsid w:val="00E31042"/>
    <w:rsid w:val="00E32881"/>
    <w:rsid w:val="00E341F8"/>
    <w:rsid w:val="00E4131F"/>
    <w:rsid w:val="00E43AA9"/>
    <w:rsid w:val="00E46ACB"/>
    <w:rsid w:val="00E50785"/>
    <w:rsid w:val="00E52220"/>
    <w:rsid w:val="00E61E30"/>
    <w:rsid w:val="00E72CC3"/>
    <w:rsid w:val="00E92D22"/>
    <w:rsid w:val="00E95FE7"/>
    <w:rsid w:val="00E976B4"/>
    <w:rsid w:val="00EA3831"/>
    <w:rsid w:val="00EA7872"/>
    <w:rsid w:val="00EC0B5A"/>
    <w:rsid w:val="00EC4698"/>
    <w:rsid w:val="00EF0C53"/>
    <w:rsid w:val="00EF53E9"/>
    <w:rsid w:val="00EF753C"/>
    <w:rsid w:val="00F11964"/>
    <w:rsid w:val="00F752BA"/>
    <w:rsid w:val="00FA2512"/>
    <w:rsid w:val="00FB4CA3"/>
    <w:rsid w:val="00FC0413"/>
    <w:rsid w:val="00FC3883"/>
    <w:rsid w:val="00FD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2"/>
    </o:shapelayout>
  </w:shapeDefaults>
  <w:decimalSymbol w:val=","/>
  <w:listSeparator w:val=";"/>
  <w14:docId w14:val="7608A8D0"/>
  <w15:chartTrackingRefBased/>
  <w15:docId w15:val="{A684399C-4469-4218-8C10-E73A7B42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742F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6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  <w:numId w:val="3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  <w:numId w:val="3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33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  <w:numId w:val="3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6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6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6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6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table" w:customStyle="1" w:styleId="Kadasterstandaardtabel">
    <w:name w:val="Kadaster standaardtabel"/>
    <w:basedOn w:val="Standaardtabel"/>
    <w:rsid w:val="00796A16"/>
    <w:pPr>
      <w:spacing w:before="120" w:after="60"/>
    </w:pPr>
    <w:rPr>
      <w:rFonts w:ascii="Arial" w:hAnsi="Arial"/>
      <w:sz w:val="18"/>
    </w:rPr>
    <w:tblPr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</w:tblPr>
    <w:tblStylePr w:type="firstRow">
      <w:rPr>
        <w:rFonts w:ascii="Arial" w:hAnsi="Arial"/>
        <w:b/>
        <w:sz w:val="16"/>
      </w:rPr>
    </w:tblStylePr>
    <w:tblStylePr w:type="firstCol">
      <w:rPr>
        <w:rFonts w:ascii="Arial" w:hAnsi="Arial"/>
        <w:b/>
        <w:sz w:val="16"/>
      </w:rPr>
    </w:tblStylePr>
  </w:style>
  <w:style w:type="table" w:customStyle="1" w:styleId="Kadasterzwart">
    <w:name w:val="Kadaster zwart"/>
    <w:basedOn w:val="Kadasterstandaardtabel"/>
    <w:rsid w:val="00D73B6E"/>
    <w:tblPr/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sz w:val="16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rsid w:val="0063013F"/>
    <w:rPr>
      <w:b/>
      <w:color w:val="00387D"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29"/>
      </w:numPr>
      <w:tabs>
        <w:tab w:val="clear" w:pos="360"/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numPr>
        <w:numId w:val="27"/>
      </w:numPr>
      <w:tabs>
        <w:tab w:val="clear" w:pos="360"/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sid w:val="0063013F"/>
    <w:rPr>
      <w:b/>
      <w:bCs/>
      <w:color w:val="00387D"/>
      <w:lang w:val="nl"/>
    </w:rPr>
  </w:style>
  <w:style w:type="paragraph" w:styleId="Titel">
    <w:name w:val="Title"/>
    <w:basedOn w:val="Standaard"/>
    <w:qFormat/>
    <w:rsid w:val="0063013F"/>
    <w:rPr>
      <w:b/>
      <w:bCs/>
      <w:color w:val="00387D"/>
      <w:sz w:val="22"/>
      <w:lang w:val="fr-FR"/>
    </w:rPr>
  </w:style>
  <w:style w:type="paragraph" w:styleId="Ondertitel">
    <w:name w:val="Subtitle"/>
    <w:aliases w:val="Subtitel"/>
    <w:basedOn w:val="Koptekst"/>
    <w:qFormat/>
    <w:rsid w:val="0063013F"/>
    <w:pPr>
      <w:tabs>
        <w:tab w:val="clear" w:pos="4536"/>
        <w:tab w:val="clear" w:pos="9072"/>
      </w:tabs>
    </w:pPr>
    <w:rPr>
      <w:b/>
      <w:color w:val="007EA9"/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28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30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rsid w:val="0063013F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Arial" w:hAnsi="Arial"/>
      <w:sz w:val="18"/>
      <w:lang w:val="nl-NL"/>
    </w:rPr>
  </w:style>
  <w:style w:type="character" w:customStyle="1" w:styleId="Datumopmaakprofiel">
    <w:name w:val="Datumopmaakprofiel"/>
    <w:rPr>
      <w:rFonts w:ascii="Arial" w:hAnsi="Arial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table" w:customStyle="1" w:styleId="Kadasterblauw">
    <w:name w:val="Kadasterblauw"/>
    <w:basedOn w:val="StandaardtabelKadaster"/>
    <w:rsid w:val="002E3EE5"/>
    <w:tblPr>
      <w:tblBorders>
        <w:insideH w:val="single" w:sz="2" w:space="0" w:color="C0C0C0"/>
        <w:insideV w:val="single" w:sz="2" w:space="0" w:color="C0C0C0"/>
      </w:tblBorders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paragraph" w:customStyle="1" w:styleId="Alinea">
    <w:name w:val="Alinea"/>
    <w:basedOn w:val="Standaard"/>
    <w:next w:val="Standaard"/>
  </w:style>
  <w:style w:type="paragraph" w:customStyle="1" w:styleId="Opsomming">
    <w:name w:val="Opsomming"/>
    <w:basedOn w:val="streepje"/>
    <w:next w:val="streepje"/>
  </w:style>
  <w:style w:type="table" w:customStyle="1" w:styleId="Kadasterblauwevenkolommen">
    <w:name w:val="Kadasterblauw even kolommen"/>
    <w:basedOn w:val="Kadasterblauw"/>
    <w:rsid w:val="00796A16"/>
    <w:tblPr>
      <w:tblStyleColBandSize w:val="1"/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band2Vert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evenrijen">
    <w:name w:val="Kadasterblauw even rijen"/>
    <w:basedOn w:val="Kadasterblauw"/>
    <w:rsid w:val="00796A16"/>
    <w:tblPr>
      <w:tblStyleRowBandSize w:val="1"/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band2Horz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onevenkolommen">
    <w:name w:val="Kadasterblauw oneven kolommen"/>
    <w:basedOn w:val="Kadasterblauw"/>
    <w:rsid w:val="00796A16"/>
    <w:tblPr>
      <w:tblStyleColBandSize w:val="1"/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band1Vert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totaalrij">
    <w:name w:val="Kadasterblauw totaalrij"/>
    <w:basedOn w:val="Kadasterblauw"/>
    <w:rsid w:val="00FD60F8"/>
    <w:tblPr/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2" w:space="0" w:color="00387D"/>
          <w:bottom w:val="single" w:sz="12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shd w:val="clear" w:color="auto" w:fill="00387D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rPr>
        <w:color w:val="FFFFFF"/>
      </w:rPr>
      <w:tblPr/>
      <w:tcPr>
        <w:tcBorders>
          <w:top w:val="single" w:sz="2" w:space="0" w:color="FFFFFF"/>
          <w:left w:val="nil"/>
          <w:bottom w:val="single" w:sz="12" w:space="0" w:color="00387D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totaalrijonevenrijen">
    <w:name w:val="Kadasterblauw totaalrij oneven rijen"/>
    <w:basedOn w:val="Kadasterblauwtotaalrij"/>
    <w:rsid w:val="00796A16"/>
    <w:tblPr>
      <w:tblStyleRowBandSize w:val="1"/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80" w:lineRule="atLeast"/>
        <w:contextualSpacing w:val="0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2" w:space="0" w:color="00387D"/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87D"/>
      </w:tcPr>
    </w:tblStylePr>
    <w:tblStylePr w:type="band1Horz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rPr>
        <w:color w:val="FFFFFF"/>
      </w:rPr>
      <w:tblPr/>
      <w:tcPr>
        <w:tcBorders>
          <w:top w:val="single" w:sz="2" w:space="0" w:color="FFFFFF"/>
          <w:left w:val="nil"/>
          <w:bottom w:val="single" w:sz="12" w:space="0" w:color="00387D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blauwonevenrijen">
    <w:name w:val="Kadasterblauw oneven rijen"/>
    <w:basedOn w:val="Kadasterblauwtotaalrijonevenrijen"/>
    <w:rsid w:val="00796A16"/>
    <w:tblPr/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18" w:space="0" w:color="00387D"/>
          <w:bottom w:val="single" w:sz="4" w:space="0" w:color="00387D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80" w:lineRule="atLeast"/>
        <w:contextualSpacing w:val="0"/>
      </w:pPr>
      <w:rPr>
        <w:rFonts w:ascii="Arial" w:hAnsi="Arial"/>
        <w:b/>
        <w:i w:val="0"/>
        <w:color w:val="00387D"/>
        <w:sz w:val="16"/>
      </w:rPr>
      <w:tblPr/>
      <w:tcPr>
        <w:tcBorders>
          <w:top w:val="single" w:sz="2" w:space="0" w:color="00387D"/>
          <w:bottom w:val="single" w:sz="18" w:space="0" w:color="00387D"/>
          <w:insideV w:val="single" w:sz="2" w:space="0" w:color="C0C0C0"/>
        </w:tcBorders>
      </w:tcPr>
    </w:tblStylePr>
    <w:tblStylePr w:type="firstCol">
      <w:pPr>
        <w:wordWrap/>
        <w:spacing w:beforeLines="0" w:before="120" w:beforeAutospacing="0" w:afterLines="0" w:after="60" w:afterAutospacing="0" w:line="280" w:lineRule="atLeast"/>
      </w:pPr>
      <w:rPr>
        <w:rFonts w:ascii="Arial" w:hAnsi="Arial"/>
        <w:b/>
        <w:color w:val="007EA9"/>
        <w:sz w:val="16"/>
      </w:r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87D"/>
      </w:tcPr>
    </w:tblStylePr>
    <w:tblStylePr w:type="band1Horz">
      <w:tblPr/>
      <w:tcPr>
        <w:shd w:val="clear" w:color="auto" w:fill="008DC9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rPr>
        <w:color w:val="FFFFFF"/>
      </w:rPr>
      <w:tblPr/>
      <w:tcPr>
        <w:tcBorders>
          <w:top w:val="single" w:sz="2" w:space="0" w:color="FFFFFF"/>
          <w:left w:val="nil"/>
          <w:bottom w:val="single" w:sz="12" w:space="0" w:color="00387D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rFonts w:ascii="Arial" w:hAnsi="Arial"/>
        <w:b/>
        <w:color w:val="007EA9"/>
        <w:sz w:val="16"/>
      </w:rPr>
    </w:tblStylePr>
  </w:style>
  <w:style w:type="table" w:customStyle="1" w:styleId="Kadastergeel">
    <w:name w:val="Kadastergeel"/>
    <w:basedOn w:val="Standaardtabel"/>
    <w:rsid w:val="00E61E30"/>
    <w:pPr>
      <w:spacing w:before="120" w:after="60"/>
    </w:pPr>
    <w:rPr>
      <w:rFonts w:ascii="Arial" w:hAnsi="Arial"/>
      <w:sz w:val="16"/>
    </w:rPr>
    <w:tblPr>
      <w:tblStyleRowBandSize w:val="1"/>
      <w:tblBorders>
        <w:top w:val="single" w:sz="2" w:space="0" w:color="C0C0C0"/>
        <w:left w:val="single" w:sz="2" w:space="0" w:color="C0C0C0"/>
        <w:bottom w:val="single" w:sz="2" w:space="0" w:color="C0C0C0"/>
        <w:right w:val="single" w:sz="2" w:space="0" w:color="C0C0C0"/>
        <w:insideH w:val="single" w:sz="2" w:space="0" w:color="C0C0C0"/>
        <w:insideV w:val="single" w:sz="2" w:space="0" w:color="C0C0C0"/>
      </w:tblBorders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color w:val="auto"/>
        <w:sz w:val="16"/>
      </w:rPr>
      <w:tblPr/>
      <w:tcPr>
        <w:shd w:val="clear" w:color="auto" w:fill="D9C900"/>
      </w:tcPr>
    </w:tblStylePr>
    <w:tblStylePr w:type="lastRow">
      <w:pPr>
        <w:wordWrap/>
        <w:spacing w:beforeLines="0" w:before="0" w:beforeAutospacing="0" w:afterLines="0" w:after="0" w:afterAutospacing="0" w:line="280" w:lineRule="exact"/>
        <w:contextualSpacing w:val="0"/>
      </w:pPr>
      <w:rPr>
        <w:rFonts w:ascii="Arial" w:hAnsi="Arial"/>
        <w:b/>
        <w:sz w:val="16"/>
      </w:rPr>
      <w:tblPr/>
      <w:tcPr>
        <w:shd w:val="clear" w:color="auto" w:fill="D9C900"/>
      </w:tcPr>
    </w:tblStylePr>
    <w:tblStylePr w:type="firstCol">
      <w:rPr>
        <w:rFonts w:ascii="Arial" w:hAnsi="Arial"/>
        <w:b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auto" w:fill="D9C900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auto" w:fill="D9C900"/>
      </w:tcPr>
    </w:tblStylePr>
  </w:style>
  <w:style w:type="table" w:customStyle="1" w:styleId="Kadastergroen">
    <w:name w:val="Kadastergroen"/>
    <w:basedOn w:val="Kadasterstandaardtabel"/>
    <w:rsid w:val="00796A16"/>
    <w:tblPr/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70A426"/>
        <w:sz w:val="16"/>
      </w:rPr>
      <w:tblPr/>
      <w:tcPr>
        <w:tcBorders>
          <w:top w:val="single" w:sz="12" w:space="0" w:color="70A426"/>
          <w:left w:val="nil"/>
          <w:bottom w:val="single" w:sz="2" w:space="0" w:color="70A426"/>
          <w:right w:val="nil"/>
          <w:insideH w:val="nil"/>
          <w:insideV w:val="single" w:sz="2" w:space="0" w:color="C0C0C0"/>
          <w:tl2br w:val="nil"/>
          <w:tr2bl w:val="nil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top w:val="nil"/>
          <w:left w:val="nil"/>
          <w:bottom w:val="single" w:sz="12" w:space="0" w:color="70A426"/>
          <w:right w:val="nil"/>
          <w:insideH w:val="nil"/>
          <w:insideV w:val="single" w:sz="2" w:space="0" w:color="C0C0C0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</w:style>
  <w:style w:type="table" w:customStyle="1" w:styleId="Kadastergroenevenkolommen">
    <w:name w:val="Kadastergroen even kolommen"/>
    <w:basedOn w:val="Kadastergroen"/>
    <w:rsid w:val="00796A16"/>
    <w:tblPr>
      <w:tblStyleColBandSize w:val="1"/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70A426"/>
        <w:sz w:val="16"/>
      </w:rPr>
      <w:tblPr/>
      <w:tcPr>
        <w:tcBorders>
          <w:top w:val="single" w:sz="12" w:space="0" w:color="70A426"/>
          <w:left w:val="nil"/>
          <w:bottom w:val="single" w:sz="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top w:val="nil"/>
          <w:left w:val="nil"/>
          <w:bottom w:val="single" w:sz="1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C900"/>
      </w:tcPr>
    </w:tblStylePr>
  </w:style>
  <w:style w:type="table" w:customStyle="1" w:styleId="Kadastergroenevenrijen">
    <w:name w:val="Kadastergroen even rijen"/>
    <w:basedOn w:val="Kadastergroen"/>
    <w:rsid w:val="00796A16"/>
    <w:tblPr>
      <w:tblStyleRowBandSize w:val="1"/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i w:val="0"/>
        <w:color w:val="70A426"/>
        <w:sz w:val="16"/>
      </w:rPr>
      <w:tblPr/>
      <w:tcPr>
        <w:tcBorders>
          <w:top w:val="single" w:sz="12" w:space="0" w:color="70A426"/>
          <w:left w:val="nil"/>
          <w:bottom w:val="single" w:sz="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b w:val="0"/>
        <w:i w:val="0"/>
        <w:color w:val="auto"/>
        <w:sz w:val="18"/>
      </w:rPr>
      <w:tblPr/>
      <w:tcPr>
        <w:tcBorders>
          <w:top w:val="nil"/>
          <w:left w:val="nil"/>
          <w:bottom w:val="single" w:sz="12" w:space="0" w:color="70A42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ascii="Arial" w:hAnsi="Arial"/>
        <w:b/>
        <w:sz w:val="16"/>
      </w:r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9C900"/>
      </w:tcPr>
    </w:tblStylePr>
  </w:style>
  <w:style w:type="table" w:customStyle="1" w:styleId="Kadastergroentotaalrij">
    <w:name w:val="Kadastergroen totaalrij"/>
    <w:basedOn w:val="Standaardtabel"/>
    <w:rsid w:val="00796A16"/>
    <w:pPr>
      <w:spacing w:before="120" w:after="60"/>
    </w:pPr>
    <w:rPr>
      <w:rFonts w:ascii="Arial" w:hAnsi="Arial"/>
      <w:sz w:val="18"/>
    </w:rPr>
    <w:tblPr>
      <w:tblBorders>
        <w:insideH w:val="single" w:sz="2" w:space="0" w:color="C0C0C0"/>
        <w:insideV w:val="single" w:sz="2" w:space="0" w:color="C0C0C0"/>
      </w:tblBorders>
    </w:tblPr>
    <w:tblStylePr w:type="firstRow">
      <w:pPr>
        <w:wordWrap/>
        <w:spacing w:beforeLines="0" w:before="120" w:beforeAutospacing="0" w:afterLines="0" w:after="0" w:afterAutospacing="0" w:line="280" w:lineRule="atLeast"/>
      </w:pPr>
      <w:rPr>
        <w:rFonts w:ascii="Arial" w:hAnsi="Arial"/>
        <w:b/>
        <w:color w:val="70A426"/>
        <w:sz w:val="16"/>
      </w:rPr>
      <w:tblPr/>
      <w:tcPr>
        <w:tcBorders>
          <w:top w:val="single" w:sz="12" w:space="0" w:color="70A426"/>
          <w:bottom w:val="single" w:sz="2" w:space="0" w:color="70A426"/>
          <w:insideV w:val="single" w:sz="2" w:space="0" w:color="C0C0C0"/>
        </w:tcBorders>
      </w:tcPr>
    </w:tblStylePr>
    <w:tblStylePr w:type="lastRow">
      <w:pPr>
        <w:wordWrap/>
        <w:spacing w:beforeLines="0" w:before="0" w:beforeAutospacing="0" w:afterLines="0" w:after="0" w:afterAutospacing="0" w:line="280" w:lineRule="atLeast"/>
        <w:contextualSpacing w:val="0"/>
      </w:pPr>
      <w:rPr>
        <w:rFonts w:ascii="Arial" w:hAnsi="Arial"/>
        <w:b/>
        <w:color w:val="70A426"/>
        <w:sz w:val="16"/>
      </w:rPr>
      <w:tblPr/>
      <w:tcPr>
        <w:tcBorders>
          <w:top w:val="single" w:sz="2" w:space="0" w:color="70A426"/>
          <w:left w:val="nil"/>
          <w:bottom w:val="single" w:sz="12" w:space="0" w:color="70A426"/>
          <w:right w:val="nil"/>
          <w:insideH w:val="nil"/>
          <w:insideV w:val="single" w:sz="2" w:space="0" w:color="C0C0C0"/>
          <w:tl2br w:val="nil"/>
          <w:tr2bl w:val="nil"/>
        </w:tcBorders>
      </w:tcPr>
    </w:tblStylePr>
  </w:style>
  <w:style w:type="table" w:customStyle="1" w:styleId="Kadasterrood">
    <w:name w:val="Kadasterrood"/>
    <w:basedOn w:val="Kadasterstandaardtabel"/>
    <w:rsid w:val="00FD60F8"/>
    <w:tblPr/>
    <w:tblStylePr w:type="firstRow">
      <w:pPr>
        <w:wordWrap/>
        <w:spacing w:beforeLines="0" w:before="120" w:beforeAutospacing="0" w:afterLines="0" w:after="0" w:afterAutospacing="0"/>
      </w:pPr>
      <w:rPr>
        <w:rFonts w:ascii="Arial" w:hAnsi="Arial"/>
        <w:b/>
        <w:color w:val="9C1722"/>
        <w:sz w:val="16"/>
      </w:rPr>
      <w:tblPr/>
      <w:tcPr>
        <w:tcBorders>
          <w:top w:val="single" w:sz="12" w:space="0" w:color="9C1722"/>
          <w:left w:val="nil"/>
          <w:bottom w:val="single" w:sz="2" w:space="0" w:color="9C1722"/>
          <w:right w:val="nil"/>
          <w:insideH w:val="nil"/>
          <w:insideV w:val="single" w:sz="2" w:space="0" w:color="C0C0C0"/>
          <w:tl2br w:val="nil"/>
          <w:tr2bl w:val="nil"/>
        </w:tcBorders>
      </w:tcPr>
    </w:tblStylePr>
    <w:tblStylePr w:type="lastRow">
      <w:tblPr/>
      <w:tcPr>
        <w:tcBorders>
          <w:bottom w:val="single" w:sz="12" w:space="0" w:color="9C1722"/>
        </w:tcBorders>
      </w:tcPr>
    </w:tblStylePr>
    <w:tblStylePr w:type="firstCol">
      <w:rPr>
        <w:rFonts w:ascii="Arial" w:hAnsi="Arial"/>
        <w:b/>
        <w:color w:val="9C1722"/>
        <w:sz w:val="16"/>
      </w:rPr>
    </w:tblStylePr>
    <w:tblStylePr w:type="lastCol">
      <w:rPr>
        <w:color w:val="FFFFFF"/>
      </w:rPr>
      <w:tblPr/>
      <w:tcPr>
        <w:shd w:val="clear" w:color="auto" w:fill="9C1722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</w:style>
  <w:style w:type="table" w:customStyle="1" w:styleId="Kadasterroodtotaalrij">
    <w:name w:val="Kadasterrood totaalrij"/>
    <w:basedOn w:val="Kadasterrood"/>
    <w:rsid w:val="00FD60F8"/>
    <w:tblPr/>
    <w:tblStylePr w:type="firstRow">
      <w:pPr>
        <w:wordWrap/>
        <w:spacing w:beforeLines="0" w:before="120" w:beforeAutospacing="0" w:afterLines="0" w:after="0" w:afterAutospacing="0"/>
      </w:pPr>
      <w:rPr>
        <w:rFonts w:ascii="Arial" w:hAnsi="Arial"/>
        <w:b/>
        <w:color w:val="9C1722"/>
        <w:sz w:val="16"/>
      </w:rPr>
      <w:tblPr/>
      <w:tcPr>
        <w:tcBorders>
          <w:top w:val="single" w:sz="12" w:space="0" w:color="9C1722"/>
          <w:left w:val="nil"/>
          <w:bottom w:val="single" w:sz="2" w:space="0" w:color="9C1722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contextualSpacing w:val="0"/>
      </w:pPr>
      <w:tblPr/>
      <w:tcPr>
        <w:tcBorders>
          <w:top w:val="single" w:sz="2" w:space="0" w:color="9C1722"/>
          <w:bottom w:val="single" w:sz="12" w:space="0" w:color="9C1722"/>
        </w:tcBorders>
      </w:tcPr>
    </w:tblStylePr>
    <w:tblStylePr w:type="firstCol">
      <w:rPr>
        <w:rFonts w:ascii="Arial" w:hAnsi="Arial"/>
        <w:b/>
        <w:color w:val="9C1722"/>
        <w:sz w:val="16"/>
      </w:rPr>
    </w:tblStylePr>
    <w:tblStylePr w:type="lastCol">
      <w:rPr>
        <w:color w:val="FFFFFF"/>
      </w:rPr>
      <w:tblPr/>
      <w:tcPr>
        <w:shd w:val="clear" w:color="auto" w:fill="9C1722"/>
      </w:tcPr>
    </w:tblStylePr>
    <w:tblStylePr w:type="neCell">
      <w:rPr>
        <w:color w:val="FFFFFF"/>
      </w:rPr>
      <w:tblPr/>
      <w:tcPr>
        <w:tcBorders>
          <w:bottom w:val="nil"/>
        </w:tcBorders>
      </w:tcPr>
    </w:tblStylePr>
    <w:tblStylePr w:type="seCell">
      <w:tblPr/>
      <w:tcPr>
        <w:tcBorders>
          <w:top w:val="nil"/>
        </w:tcBorders>
      </w:tcPr>
    </w:tblStylePr>
  </w:style>
  <w:style w:type="table" w:customStyle="1" w:styleId="StandaardtabelKadaster">
    <w:name w:val="Standaardtabel Kadaster"/>
    <w:basedOn w:val="Standaardtabel"/>
    <w:rsid w:val="00581D12"/>
    <w:pPr>
      <w:spacing w:before="120" w:after="60"/>
    </w:pPr>
    <w:rPr>
      <w:rFonts w:ascii="Arial" w:hAnsi="Arial"/>
      <w:sz w:val="18"/>
    </w:rPr>
    <w:tblPr/>
    <w:tblStylePr w:type="firstRow">
      <w:rPr>
        <w:rFonts w:ascii="Arial" w:hAnsi="Arial"/>
        <w:b/>
        <w:sz w:val="16"/>
      </w:rPr>
    </w:tblStylePr>
  </w:style>
  <w:style w:type="paragraph" w:styleId="Documentstructuur">
    <w:name w:val="Document Map"/>
    <w:basedOn w:val="Standaard"/>
    <w:semiHidden/>
    <w:rsid w:val="00D91C4E"/>
    <w:pPr>
      <w:shd w:val="clear" w:color="auto" w:fill="000080"/>
    </w:pPr>
    <w:rPr>
      <w:rFonts w:ascii="Tahoma" w:hAnsi="Tahoma" w:cs="Tahoma"/>
      <w:sz w:val="20"/>
    </w:rPr>
  </w:style>
  <w:style w:type="paragraph" w:styleId="Ballontekst">
    <w:name w:val="Balloon Text"/>
    <w:basedOn w:val="Standaard"/>
    <w:semiHidden/>
    <w:rsid w:val="00D91C4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rsid w:val="006D1C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6D1C84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892533"/>
    <w:rPr>
      <w:sz w:val="16"/>
      <w:szCs w:val="16"/>
    </w:rPr>
  </w:style>
  <w:style w:type="paragraph" w:styleId="Tekstopmerking">
    <w:name w:val="annotation text"/>
    <w:basedOn w:val="Standaard"/>
    <w:semiHidden/>
    <w:rsid w:val="00892533"/>
    <w:rPr>
      <w:sz w:val="20"/>
    </w:rPr>
  </w:style>
  <w:style w:type="paragraph" w:styleId="Lijstalinea">
    <w:name w:val="List Paragraph"/>
    <w:basedOn w:val="Standaard"/>
    <w:uiPriority w:val="34"/>
    <w:qFormat/>
    <w:rsid w:val="00C0327E"/>
    <w:pPr>
      <w:ind w:left="720"/>
      <w:contextualSpacing/>
    </w:pPr>
  </w:style>
  <w:style w:type="paragraph" w:styleId="Revisie">
    <w:name w:val="Revision"/>
    <w:hidden/>
    <w:uiPriority w:val="99"/>
    <w:semiHidden/>
    <w:rsid w:val="00DA5EC6"/>
    <w:rPr>
      <w:rFonts w:ascii="Arial" w:hAnsi="Arial"/>
      <w:snapToGrid w:val="0"/>
      <w:kern w:val="28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aa\Documenation\documentation\kik-modeldocumenten\tekstblokken\Rapport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0BE76-0C1C-4F9F-ACD0-94CC2A6AB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</Template>
  <TotalTime>147</TotalTime>
  <Pages>14</Pages>
  <Words>4163</Words>
  <Characters>22898</Characters>
  <Application>Microsoft Office Word</Application>
  <DocSecurity>0</DocSecurity>
  <Lines>190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27007</CharactersWithSpaces>
  <SharedDoc>false</SharedDoc>
  <HLinks>
    <vt:vector size="42" baseType="variant">
      <vt:variant>
        <vt:i4>1048637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_Toc364086276</vt:lpwstr>
      </vt:variant>
      <vt:variant>
        <vt:i4>1048637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_Toc364086275</vt:lpwstr>
      </vt:variant>
      <vt:variant>
        <vt:i4>1048637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_Toc364086274</vt:lpwstr>
      </vt:variant>
      <vt:variant>
        <vt:i4>1048637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_Toc364086273</vt:lpwstr>
      </vt:variant>
      <vt:variant>
        <vt:i4>1048637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_Toc364086272</vt:lpwstr>
      </vt:variant>
      <vt:variant>
        <vt:i4>1048637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_Toc364086271</vt:lpwstr>
      </vt:variant>
      <vt:variant>
        <vt:i4>1048637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_Toc364086270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>Het rapport is geschikt voor grote documenten.</dc:description>
  <cp:lastModifiedBy>Groot, Karina de</cp:lastModifiedBy>
  <cp:revision>27</cp:revision>
  <cp:lastPrinted>2013-08-12T13:48:00Z</cp:lastPrinted>
  <dcterms:created xsi:type="dcterms:W3CDTF">2024-11-13T06:49:00Z</dcterms:created>
  <dcterms:modified xsi:type="dcterms:W3CDTF">2024-11-25T13:05:00Z</dcterms:modified>
</cp:coreProperties>
</file>