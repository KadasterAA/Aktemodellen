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136D7"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05739E4D" w14:textId="77777777" w:rsidTr="00656108">
        <w:trPr>
          <w:gridAfter w:val="1"/>
          <w:wAfter w:w="3686" w:type="dxa"/>
        </w:trPr>
        <w:tc>
          <w:tcPr>
            <w:tcW w:w="5173" w:type="dxa"/>
          </w:tcPr>
          <w:p w14:paraId="5E01C872" w14:textId="77777777" w:rsidR="003228A3" w:rsidRDefault="003228A3"/>
        </w:tc>
      </w:tr>
      <w:tr w:rsidR="003228A3" w14:paraId="109B2DA2" w14:textId="77777777" w:rsidTr="00656108">
        <w:trPr>
          <w:gridAfter w:val="1"/>
          <w:wAfter w:w="3686" w:type="dxa"/>
        </w:trPr>
        <w:tc>
          <w:tcPr>
            <w:tcW w:w="5173" w:type="dxa"/>
          </w:tcPr>
          <w:p w14:paraId="3F8C9E21" w14:textId="77777777" w:rsidR="003228A3" w:rsidRDefault="003228A3"/>
        </w:tc>
      </w:tr>
      <w:tr w:rsidR="003228A3" w:rsidRPr="00343045" w14:paraId="253D0674" w14:textId="77777777" w:rsidTr="00656108">
        <w:trPr>
          <w:gridAfter w:val="1"/>
          <w:wAfter w:w="3686" w:type="dxa"/>
        </w:trPr>
        <w:tc>
          <w:tcPr>
            <w:tcW w:w="5173" w:type="dxa"/>
          </w:tcPr>
          <w:p w14:paraId="2C326AEE" w14:textId="77777777" w:rsidR="003228A3" w:rsidRPr="00343045" w:rsidRDefault="004A1631">
            <w:pPr>
              <w:pStyle w:val="Eenheid"/>
            </w:pPr>
            <w:bookmarkStart w:id="0" w:name="bmDirectie"/>
            <w:bookmarkEnd w:id="0"/>
            <w:r w:rsidRPr="00343045">
              <w:t>Concernstaf</w:t>
            </w:r>
          </w:p>
        </w:tc>
      </w:tr>
      <w:tr w:rsidR="003228A3" w:rsidRPr="00343045" w14:paraId="31652C1D" w14:textId="77777777" w:rsidTr="00656108">
        <w:trPr>
          <w:gridAfter w:val="1"/>
          <w:wAfter w:w="3686" w:type="dxa"/>
        </w:trPr>
        <w:tc>
          <w:tcPr>
            <w:tcW w:w="5173" w:type="dxa"/>
          </w:tcPr>
          <w:p w14:paraId="312D4963"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A111D4C" w14:textId="77777777" w:rsidTr="00656108">
        <w:trPr>
          <w:gridAfter w:val="1"/>
          <w:wAfter w:w="3686" w:type="dxa"/>
        </w:trPr>
        <w:tc>
          <w:tcPr>
            <w:tcW w:w="5173" w:type="dxa"/>
          </w:tcPr>
          <w:p w14:paraId="115A2383" w14:textId="77777777" w:rsidR="003228A3" w:rsidRPr="00343045" w:rsidRDefault="003228A3">
            <w:pPr>
              <w:spacing w:before="90"/>
              <w:rPr>
                <w:sz w:val="14"/>
              </w:rPr>
            </w:pPr>
          </w:p>
        </w:tc>
      </w:tr>
      <w:tr w:rsidR="003228A3" w:rsidRPr="00343045" w14:paraId="7C11B612" w14:textId="77777777" w:rsidTr="00656108">
        <w:trPr>
          <w:gridAfter w:val="1"/>
          <w:wAfter w:w="3686" w:type="dxa"/>
          <w:trHeight w:val="3804"/>
        </w:trPr>
        <w:tc>
          <w:tcPr>
            <w:tcW w:w="5173" w:type="dxa"/>
            <w:vAlign w:val="bottom"/>
          </w:tcPr>
          <w:p w14:paraId="0D9DDC1B"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B3B7E99" w14:textId="77777777" w:rsidTr="00656108">
        <w:trPr>
          <w:gridAfter w:val="1"/>
          <w:wAfter w:w="3686" w:type="dxa"/>
          <w:trHeight w:val="135"/>
        </w:trPr>
        <w:tc>
          <w:tcPr>
            <w:tcW w:w="5173" w:type="dxa"/>
          </w:tcPr>
          <w:p w14:paraId="4E82CE91" w14:textId="77777777" w:rsidR="003228A3" w:rsidRPr="00343045" w:rsidRDefault="003228A3">
            <w:pPr>
              <w:spacing w:before="90"/>
              <w:rPr>
                <w:sz w:val="14"/>
              </w:rPr>
            </w:pPr>
          </w:p>
        </w:tc>
      </w:tr>
      <w:tr w:rsidR="003228A3" w:rsidRPr="00343045" w14:paraId="03517D37" w14:textId="77777777" w:rsidTr="00656108">
        <w:trPr>
          <w:gridAfter w:val="1"/>
          <w:wAfter w:w="3686" w:type="dxa"/>
          <w:trHeight w:val="181"/>
        </w:trPr>
        <w:tc>
          <w:tcPr>
            <w:tcW w:w="5173" w:type="dxa"/>
          </w:tcPr>
          <w:p w14:paraId="047478F8" w14:textId="77777777" w:rsidR="003228A3" w:rsidRPr="00343045" w:rsidRDefault="003228A3"/>
        </w:tc>
      </w:tr>
      <w:tr w:rsidR="003228A3" w:rsidRPr="00343045" w14:paraId="1692D75C" w14:textId="77777777" w:rsidTr="00656108">
        <w:trPr>
          <w:gridAfter w:val="1"/>
          <w:wAfter w:w="3686" w:type="dxa"/>
        </w:trPr>
        <w:tc>
          <w:tcPr>
            <w:tcW w:w="5173" w:type="dxa"/>
          </w:tcPr>
          <w:p w14:paraId="683D6684" w14:textId="2108F653" w:rsidR="003228A3" w:rsidRPr="00343045" w:rsidRDefault="00B53F7B" w:rsidP="00C61926">
            <w:pPr>
              <w:pStyle w:val="Titel"/>
              <w:spacing w:line="240" w:lineRule="auto"/>
              <w:rPr>
                <w:lang w:val="nl-NL"/>
              </w:rPr>
            </w:pPr>
            <w:bookmarkStart w:id="3" w:name="bmTitel"/>
            <w:r>
              <w:rPr>
                <w:lang w:val="nl-NL"/>
              </w:rPr>
              <w:t xml:space="preserve">Toelichting </w:t>
            </w:r>
            <w:r w:rsidR="000865A5">
              <w:rPr>
                <w:lang w:val="nl-NL"/>
              </w:rPr>
              <w:t xml:space="preserve">Tekstblok </w:t>
            </w:r>
            <w:r w:rsidR="00354655">
              <w:rPr>
                <w:lang w:val="nl-NL"/>
              </w:rPr>
              <w:t>- Aanhef</w:t>
            </w:r>
            <w:r>
              <w:rPr>
                <w:lang w:val="nl-NL"/>
              </w:rPr>
              <w:t xml:space="preserve"> </w:t>
            </w:r>
            <w:r w:rsidR="00C277C1">
              <w:rPr>
                <w:lang w:val="nl-NL"/>
              </w:rPr>
              <w:t>Notari</w:t>
            </w:r>
            <w:r w:rsidR="002475BE">
              <w:rPr>
                <w:lang w:val="nl-NL"/>
              </w:rPr>
              <w:t>ë</w:t>
            </w:r>
            <w:r w:rsidR="00C277C1">
              <w:rPr>
                <w:lang w:val="nl-NL"/>
              </w:rPr>
              <w:t xml:space="preserve">le verklaring </w:t>
            </w:r>
            <w:r>
              <w:rPr>
                <w:lang w:val="nl-NL"/>
              </w:rPr>
              <w:t>v</w:t>
            </w:r>
            <w:r w:rsidR="00B13E94">
              <w:rPr>
                <w:lang w:val="nl-NL"/>
              </w:rPr>
              <w:t>2.0</w:t>
            </w:r>
            <w:r w:rsidR="0022789B">
              <w:rPr>
                <w:lang w:val="nl-NL"/>
              </w:rPr>
              <w:t xml:space="preserve"> </w:t>
            </w:r>
            <w:r>
              <w:rPr>
                <w:lang w:val="nl-NL"/>
              </w:rPr>
              <w:t>NL</w:t>
            </w:r>
            <w:bookmarkEnd w:id="3"/>
          </w:p>
        </w:tc>
      </w:tr>
      <w:tr w:rsidR="003228A3" w:rsidRPr="00343045" w14:paraId="6EEB50D3" w14:textId="77777777" w:rsidTr="00656108">
        <w:trPr>
          <w:gridAfter w:val="1"/>
          <w:wAfter w:w="3686" w:type="dxa"/>
          <w:trHeight w:val="268"/>
        </w:trPr>
        <w:tc>
          <w:tcPr>
            <w:tcW w:w="5173" w:type="dxa"/>
          </w:tcPr>
          <w:p w14:paraId="1A5CA324" w14:textId="77777777" w:rsidR="003228A3" w:rsidRPr="00343045" w:rsidRDefault="003228A3"/>
        </w:tc>
      </w:tr>
      <w:tr w:rsidR="003228A3" w:rsidRPr="00343045" w14:paraId="19F0E196" w14:textId="77777777" w:rsidTr="00656108">
        <w:trPr>
          <w:gridAfter w:val="1"/>
          <w:wAfter w:w="3686" w:type="dxa"/>
          <w:cantSplit/>
          <w:trHeight w:hRule="exact" w:val="275"/>
        </w:trPr>
        <w:tc>
          <w:tcPr>
            <w:tcW w:w="5173" w:type="dxa"/>
            <w:vAlign w:val="bottom"/>
          </w:tcPr>
          <w:p w14:paraId="5488AA0F"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43271ACB" w14:textId="77777777" w:rsidTr="00656108">
        <w:trPr>
          <w:gridAfter w:val="1"/>
          <w:wAfter w:w="3686" w:type="dxa"/>
          <w:cantSplit/>
          <w:trHeight w:hRule="exact" w:val="804"/>
        </w:trPr>
        <w:tc>
          <w:tcPr>
            <w:tcW w:w="5173" w:type="dxa"/>
            <w:vAlign w:val="bottom"/>
          </w:tcPr>
          <w:p w14:paraId="490AECB1" w14:textId="77777777" w:rsidR="003228A3" w:rsidRPr="00343045" w:rsidRDefault="003228A3"/>
        </w:tc>
      </w:tr>
      <w:tr w:rsidR="00272A63" w:rsidRPr="00272A63" w14:paraId="6138C71B" w14:textId="77777777" w:rsidTr="00656108">
        <w:trPr>
          <w:gridAfter w:val="1"/>
          <w:wAfter w:w="3686" w:type="dxa"/>
          <w:cantSplit/>
        </w:trPr>
        <w:tc>
          <w:tcPr>
            <w:tcW w:w="5173" w:type="dxa"/>
            <w:vAlign w:val="bottom"/>
          </w:tcPr>
          <w:p w14:paraId="4E3BA514" w14:textId="77777777" w:rsidR="00272A63" w:rsidRPr="00343045" w:rsidRDefault="00272A63">
            <w:pPr>
              <w:pStyle w:val="tussenkopje"/>
              <w:rPr>
                <w:lang w:val="nl-NL"/>
              </w:rPr>
            </w:pPr>
            <w:r>
              <w:rPr>
                <w:lang w:val="nl-NL"/>
              </w:rPr>
              <w:t>Versie</w:t>
            </w:r>
          </w:p>
        </w:tc>
      </w:tr>
      <w:tr w:rsidR="00272A63" w:rsidRPr="00343045" w14:paraId="2EC59F73" w14:textId="77777777" w:rsidTr="00656108">
        <w:trPr>
          <w:gridAfter w:val="1"/>
          <w:wAfter w:w="3686" w:type="dxa"/>
          <w:cantSplit/>
        </w:trPr>
        <w:tc>
          <w:tcPr>
            <w:tcW w:w="5173" w:type="dxa"/>
            <w:vAlign w:val="bottom"/>
          </w:tcPr>
          <w:p w14:paraId="5A3B44A7" w14:textId="4B777C20" w:rsidR="00272A63" w:rsidRPr="00343045" w:rsidRDefault="00272A63" w:rsidP="00272A63">
            <w:del w:id="5" w:author="Awater, Eric" w:date="2019-11-28T11:53:00Z">
              <w:r w:rsidDel="00421337">
                <w:fldChar w:fldCharType="begin"/>
              </w:r>
              <w:r w:rsidDel="00421337">
                <w:delInstrText xml:space="preserve"> REF Versie \h </w:delInstrText>
              </w:r>
              <w:r w:rsidDel="00421337">
                <w:fldChar w:fldCharType="separate"/>
              </w:r>
              <w:r w:rsidR="00FA452D" w:rsidDel="00421337">
                <w:rPr>
                  <w:noProof/>
                </w:rPr>
                <w:delText>1.</w:delText>
              </w:r>
              <w:r w:rsidR="00945E88" w:rsidDel="00421337">
                <w:rPr>
                  <w:noProof/>
                </w:rPr>
                <w:delText>0</w:delText>
              </w:r>
              <w:r w:rsidDel="00421337">
                <w:fldChar w:fldCharType="end"/>
              </w:r>
            </w:del>
            <w:ins w:id="6" w:author="Awater, Eric" w:date="2019-11-28T11:53:00Z">
              <w:del w:id="7" w:author="Groot, Karina de" w:date="2019-12-02T11:03:00Z">
                <w:r w:rsidR="00421337" w:rsidDel="00A00464">
                  <w:fldChar w:fldCharType="begin"/>
                </w:r>
                <w:r w:rsidR="00421337" w:rsidDel="00A00464">
                  <w:delInstrText xml:space="preserve"> REF Versie \h </w:delInstrText>
                </w:r>
              </w:del>
            </w:ins>
            <w:del w:id="8" w:author="Groot, Karina de" w:date="2019-12-02T11:03:00Z"/>
            <w:ins w:id="9" w:author="Awater, Eric" w:date="2019-11-28T11:53:00Z">
              <w:del w:id="10" w:author="Groot, Karina de" w:date="2019-12-02T11:03:00Z">
                <w:r w:rsidR="00421337" w:rsidDel="00A00464">
                  <w:fldChar w:fldCharType="separate"/>
                </w:r>
                <w:r w:rsidR="00421337" w:rsidDel="00A00464">
                  <w:rPr>
                    <w:noProof/>
                  </w:rPr>
                  <w:delText>1.12</w:delText>
                </w:r>
                <w:r w:rsidR="00421337" w:rsidDel="00A00464">
                  <w:fldChar w:fldCharType="end"/>
                </w:r>
              </w:del>
            </w:ins>
            <w:ins w:id="11" w:author="Groot, Karina de" w:date="2019-12-02T11:03:00Z">
              <w:r w:rsidR="00A00464">
                <w:t>2.0</w:t>
              </w:r>
            </w:ins>
          </w:p>
        </w:tc>
      </w:tr>
      <w:tr w:rsidR="003228A3" w:rsidRPr="00343045" w14:paraId="28C084FC" w14:textId="77777777" w:rsidTr="00656108">
        <w:trPr>
          <w:gridAfter w:val="1"/>
          <w:wAfter w:w="3686" w:type="dxa"/>
          <w:cantSplit/>
        </w:trPr>
        <w:tc>
          <w:tcPr>
            <w:tcW w:w="5173" w:type="dxa"/>
            <w:vAlign w:val="bottom"/>
          </w:tcPr>
          <w:p w14:paraId="6E82BE04" w14:textId="77777777" w:rsidR="003228A3" w:rsidRPr="00343045" w:rsidRDefault="003228A3">
            <w:pPr>
              <w:pStyle w:val="tussenkopje"/>
              <w:rPr>
                <w:lang w:val="nl-NL"/>
              </w:rPr>
            </w:pPr>
            <w:r w:rsidRPr="00343045">
              <w:rPr>
                <w:lang w:val="nl-NL"/>
              </w:rPr>
              <w:t>Auteur(s)</w:t>
            </w:r>
          </w:p>
        </w:tc>
      </w:tr>
      <w:tr w:rsidR="003228A3" w:rsidRPr="00B30011" w14:paraId="6E4A7BBC" w14:textId="77777777" w:rsidTr="00656108">
        <w:trPr>
          <w:gridAfter w:val="1"/>
          <w:wAfter w:w="3686" w:type="dxa"/>
          <w:cantSplit/>
        </w:trPr>
        <w:tc>
          <w:tcPr>
            <w:tcW w:w="5173" w:type="dxa"/>
            <w:vAlign w:val="bottom"/>
          </w:tcPr>
          <w:p w14:paraId="7CBA6FD1" w14:textId="20955072" w:rsidR="00414CB1" w:rsidRPr="00B30011" w:rsidRDefault="00A00464">
            <w:pPr>
              <w:rPr>
                <w:lang w:val="en-GB"/>
              </w:rPr>
            </w:pPr>
            <w:bookmarkStart w:id="12" w:name="bmAuteurs"/>
            <w:bookmarkEnd w:id="12"/>
            <w:ins w:id="13" w:author="Groot, Karina de" w:date="2019-12-02T11:03:00Z">
              <w:r>
                <w:rPr>
                  <w:lang w:val="en-GB"/>
                </w:rPr>
                <w:t>IT/</w:t>
              </w:r>
            </w:ins>
            <w:ins w:id="14" w:author="Groot, Karina de" w:date="2019-12-02T11:04:00Z">
              <w:r>
                <w:rPr>
                  <w:lang w:val="en-GB"/>
                </w:rPr>
                <w:t>LG/AA</w:t>
              </w:r>
            </w:ins>
            <w:del w:id="15" w:author="Groot, Karina de" w:date="2019-12-02T11:03:00Z">
              <w:r w:rsidR="00AC6023" w:rsidRPr="00B30011" w:rsidDel="00A00464">
                <w:rPr>
                  <w:lang w:val="en-GB"/>
                </w:rPr>
                <w:delText>Kadaster IT/</w:delText>
              </w:r>
              <w:r w:rsidR="004976B3" w:rsidRPr="00B30011" w:rsidDel="00A00464">
                <w:rPr>
                  <w:lang w:val="en-GB"/>
                </w:rPr>
                <w:delText>RZ/</w:delText>
              </w:r>
              <w:r w:rsidR="00AC6023" w:rsidRPr="00B30011" w:rsidDel="00A00464">
                <w:rPr>
                  <w:lang w:val="en-GB"/>
                </w:rPr>
                <w:delText>A</w:delText>
              </w:r>
              <w:r w:rsidR="004976B3" w:rsidRPr="00B30011" w:rsidDel="00A00464">
                <w:rPr>
                  <w:lang w:val="en-GB"/>
                </w:rPr>
                <w:delText>A</w:delText>
              </w:r>
              <w:r w:rsidR="00AC6023" w:rsidRPr="00B30011" w:rsidDel="00A00464">
                <w:rPr>
                  <w:lang w:val="en-GB"/>
                </w:rPr>
                <w:delText>/IE</w:delText>
              </w:r>
            </w:del>
          </w:p>
          <w:p w14:paraId="17608E94" w14:textId="77777777" w:rsidR="002A010E" w:rsidRPr="00B30011" w:rsidRDefault="002A010E" w:rsidP="005F7CEA">
            <w:pPr>
              <w:rPr>
                <w:lang w:val="en-GB"/>
              </w:rPr>
            </w:pPr>
          </w:p>
        </w:tc>
      </w:tr>
      <w:tr w:rsidR="003228A3" w:rsidRPr="00B30011" w14:paraId="6E17C424" w14:textId="77777777" w:rsidTr="00656108">
        <w:trPr>
          <w:cantSplit/>
          <w:trHeight w:hRule="exact" w:val="246"/>
        </w:trPr>
        <w:tc>
          <w:tcPr>
            <w:tcW w:w="8859" w:type="dxa"/>
            <w:gridSpan w:val="2"/>
            <w:vAlign w:val="bottom"/>
          </w:tcPr>
          <w:p w14:paraId="3A79CF70" w14:textId="77777777" w:rsidR="003228A3" w:rsidRPr="00B30011" w:rsidRDefault="003228A3">
            <w:pPr>
              <w:rPr>
                <w:lang w:val="en-GB"/>
              </w:rPr>
            </w:pPr>
          </w:p>
        </w:tc>
      </w:tr>
    </w:tbl>
    <w:p w14:paraId="20CC8BB8" w14:textId="77777777" w:rsidR="003228A3" w:rsidRPr="00B30011" w:rsidRDefault="003228A3">
      <w:pPr>
        <w:rPr>
          <w:lang w:val="en-GB"/>
        </w:rPr>
        <w:sectPr w:rsidR="003228A3" w:rsidRPr="00B30011" w:rsidSect="00D51AFD">
          <w:headerReference w:type="default" r:id="rId8"/>
          <w:footerReference w:type="first" r:id="rId9"/>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B30011" w14:paraId="7097EFEF" w14:textId="77777777" w:rsidTr="00656108">
        <w:trPr>
          <w:gridAfter w:val="2"/>
          <w:wAfter w:w="4395" w:type="dxa"/>
        </w:trPr>
        <w:tc>
          <w:tcPr>
            <w:tcW w:w="5173" w:type="dxa"/>
          </w:tcPr>
          <w:p w14:paraId="6218E862" w14:textId="77777777" w:rsidR="003228A3" w:rsidRPr="00B30011" w:rsidRDefault="003228A3">
            <w:pPr>
              <w:rPr>
                <w:lang w:val="en-GB"/>
              </w:rPr>
            </w:pPr>
          </w:p>
        </w:tc>
      </w:tr>
      <w:tr w:rsidR="003228A3" w:rsidRPr="00B30011" w14:paraId="1CE9C52C" w14:textId="77777777" w:rsidTr="00656108">
        <w:trPr>
          <w:gridAfter w:val="2"/>
          <w:wAfter w:w="4395" w:type="dxa"/>
        </w:trPr>
        <w:tc>
          <w:tcPr>
            <w:tcW w:w="5173" w:type="dxa"/>
          </w:tcPr>
          <w:p w14:paraId="0FDC9917" w14:textId="77777777" w:rsidR="003228A3" w:rsidRPr="00B30011" w:rsidRDefault="003228A3">
            <w:pPr>
              <w:rPr>
                <w:lang w:val="en-GB"/>
              </w:rPr>
            </w:pPr>
          </w:p>
        </w:tc>
      </w:tr>
      <w:tr w:rsidR="003228A3" w:rsidRPr="00343045" w14:paraId="18279407" w14:textId="77777777" w:rsidTr="00656108">
        <w:trPr>
          <w:gridAfter w:val="2"/>
          <w:wAfter w:w="4395" w:type="dxa"/>
        </w:trPr>
        <w:tc>
          <w:tcPr>
            <w:tcW w:w="5173" w:type="dxa"/>
          </w:tcPr>
          <w:p w14:paraId="4F3DFD34" w14:textId="77777777"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104B03">
              <w:rPr>
                <w:b/>
                <w:bCs/>
                <w:noProof/>
                <w:sz w:val="20"/>
              </w:rPr>
              <w:t>Concernstaf</w:t>
            </w:r>
            <w:r w:rsidRPr="00343045">
              <w:rPr>
                <w:b/>
                <w:bCs/>
                <w:sz w:val="20"/>
              </w:rPr>
              <w:fldChar w:fldCharType="end"/>
            </w:r>
          </w:p>
        </w:tc>
      </w:tr>
      <w:tr w:rsidR="003228A3" w:rsidRPr="00343045" w14:paraId="1525A284" w14:textId="77777777" w:rsidTr="00656108">
        <w:trPr>
          <w:gridAfter w:val="2"/>
          <w:wAfter w:w="4395" w:type="dxa"/>
        </w:trPr>
        <w:tc>
          <w:tcPr>
            <w:tcW w:w="5173" w:type="dxa"/>
          </w:tcPr>
          <w:p w14:paraId="416685BE" w14:textId="77777777"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104B03">
              <w:rPr>
                <w:b/>
                <w:bCs/>
                <w:noProof/>
                <w:sz w:val="20"/>
              </w:rPr>
              <w:t>IT-Services</w:t>
            </w:r>
            <w:r w:rsidRPr="00343045">
              <w:rPr>
                <w:b/>
                <w:bCs/>
                <w:sz w:val="20"/>
              </w:rPr>
              <w:fldChar w:fldCharType="end"/>
            </w:r>
          </w:p>
        </w:tc>
      </w:tr>
      <w:tr w:rsidR="003228A3" w:rsidRPr="00343045" w14:paraId="0C4BEC5D" w14:textId="77777777" w:rsidTr="00656108">
        <w:trPr>
          <w:gridAfter w:val="2"/>
          <w:wAfter w:w="4395" w:type="dxa"/>
        </w:trPr>
        <w:tc>
          <w:tcPr>
            <w:tcW w:w="5173" w:type="dxa"/>
          </w:tcPr>
          <w:p w14:paraId="5FD86949" w14:textId="77777777" w:rsidR="003228A3" w:rsidRPr="00343045" w:rsidRDefault="003228A3"/>
        </w:tc>
      </w:tr>
      <w:tr w:rsidR="003228A3" w:rsidRPr="00343045" w14:paraId="33CDDC7C" w14:textId="77777777" w:rsidTr="00656108">
        <w:trPr>
          <w:gridAfter w:val="2"/>
          <w:wAfter w:w="4395" w:type="dxa"/>
          <w:trHeight w:val="3958"/>
        </w:trPr>
        <w:tc>
          <w:tcPr>
            <w:tcW w:w="5173" w:type="dxa"/>
            <w:vAlign w:val="bottom"/>
          </w:tcPr>
          <w:p w14:paraId="57B77344" w14:textId="77777777" w:rsidR="003228A3" w:rsidRPr="00343045" w:rsidRDefault="003228A3"/>
        </w:tc>
      </w:tr>
      <w:tr w:rsidR="003228A3" w:rsidRPr="00343045" w14:paraId="67FF160C" w14:textId="77777777" w:rsidTr="00656108">
        <w:trPr>
          <w:trHeight w:val="448"/>
        </w:trPr>
        <w:tc>
          <w:tcPr>
            <w:tcW w:w="9568" w:type="dxa"/>
            <w:gridSpan w:val="3"/>
          </w:tcPr>
          <w:p w14:paraId="7B904048" w14:textId="77777777" w:rsidR="003228A3" w:rsidRPr="00343045" w:rsidRDefault="003228A3"/>
        </w:tc>
      </w:tr>
      <w:tr w:rsidR="003228A3" w:rsidRPr="00343045" w14:paraId="014901ED" w14:textId="77777777" w:rsidTr="00656108">
        <w:trPr>
          <w:gridAfter w:val="2"/>
          <w:wAfter w:w="4395" w:type="dxa"/>
          <w:trHeight w:val="181"/>
        </w:trPr>
        <w:tc>
          <w:tcPr>
            <w:tcW w:w="5173" w:type="dxa"/>
          </w:tcPr>
          <w:p w14:paraId="3FFDA8FE" w14:textId="77777777" w:rsidR="003228A3" w:rsidRPr="00343045" w:rsidRDefault="00B53F7B">
            <w:r>
              <w:rPr>
                <w:b/>
                <w:bCs/>
                <w:sz w:val="20"/>
              </w:rPr>
              <w:fldChar w:fldCharType="begin"/>
            </w:r>
            <w:r>
              <w:rPr>
                <w:b/>
                <w:bCs/>
                <w:sz w:val="20"/>
              </w:rPr>
              <w:instrText xml:space="preserve"> REF bmTitel \h </w:instrText>
            </w:r>
            <w:r>
              <w:rPr>
                <w:b/>
                <w:bCs/>
                <w:sz w:val="20"/>
              </w:rPr>
            </w:r>
            <w:r>
              <w:rPr>
                <w:b/>
                <w:bCs/>
                <w:sz w:val="20"/>
              </w:rPr>
              <w:fldChar w:fldCharType="separate"/>
            </w:r>
            <w:r w:rsidR="00104B03">
              <w:t>Toelichting Tekstblok - Aanhef Notariële verklaring v1.9 NL</w:t>
            </w:r>
            <w:r>
              <w:rPr>
                <w:b/>
                <w:bCs/>
                <w:sz w:val="20"/>
              </w:rPr>
              <w:fldChar w:fldCharType="end"/>
            </w:r>
          </w:p>
        </w:tc>
      </w:tr>
      <w:tr w:rsidR="003228A3" w:rsidRPr="00343045" w14:paraId="4B865593" w14:textId="77777777" w:rsidTr="00656108">
        <w:trPr>
          <w:gridAfter w:val="2"/>
          <w:wAfter w:w="4395" w:type="dxa"/>
        </w:trPr>
        <w:tc>
          <w:tcPr>
            <w:tcW w:w="5173" w:type="dxa"/>
          </w:tcPr>
          <w:p w14:paraId="68DB98EB" w14:textId="77777777" w:rsidR="003228A3" w:rsidRPr="00343045" w:rsidRDefault="003228A3"/>
        </w:tc>
      </w:tr>
      <w:tr w:rsidR="003228A3" w:rsidRPr="00343045" w14:paraId="08B4F273" w14:textId="77777777" w:rsidTr="00656108">
        <w:trPr>
          <w:gridAfter w:val="2"/>
          <w:wAfter w:w="4395" w:type="dxa"/>
          <w:trHeight w:val="268"/>
        </w:trPr>
        <w:tc>
          <w:tcPr>
            <w:tcW w:w="5173" w:type="dxa"/>
          </w:tcPr>
          <w:p w14:paraId="7B8DC469" w14:textId="77777777" w:rsidR="003228A3" w:rsidRPr="00343045" w:rsidRDefault="00B42BBE">
            <w:r>
              <w:rPr>
                <w:noProof/>
              </w:rPr>
              <w:fldChar w:fldCharType="begin"/>
            </w:r>
            <w:r>
              <w:rPr>
                <w:noProof/>
              </w:rPr>
              <w:instrText xml:space="preserve"> STYLEREF Subtitel \* MERGEFORMAT </w:instrText>
            </w:r>
            <w:r>
              <w:rPr>
                <w:noProof/>
              </w:rPr>
              <w:fldChar w:fldCharType="separate"/>
            </w:r>
            <w:r w:rsidR="00104B03">
              <w:rPr>
                <w:noProof/>
              </w:rPr>
              <w:t>Automatische Akteverwerking</w:t>
            </w:r>
            <w:r>
              <w:rPr>
                <w:noProof/>
              </w:rPr>
              <w:fldChar w:fldCharType="end"/>
            </w:r>
          </w:p>
        </w:tc>
      </w:tr>
      <w:tr w:rsidR="003228A3" w:rsidRPr="00343045" w14:paraId="60746C8F" w14:textId="77777777" w:rsidTr="00656108">
        <w:trPr>
          <w:gridAfter w:val="2"/>
          <w:wAfter w:w="4395" w:type="dxa"/>
          <w:trHeight w:hRule="exact" w:val="345"/>
        </w:trPr>
        <w:tc>
          <w:tcPr>
            <w:tcW w:w="5173" w:type="dxa"/>
            <w:vAlign w:val="bottom"/>
          </w:tcPr>
          <w:p w14:paraId="20C5D476" w14:textId="77777777" w:rsidR="003228A3" w:rsidRPr="00343045" w:rsidRDefault="003228A3"/>
        </w:tc>
      </w:tr>
      <w:tr w:rsidR="003228A3" w:rsidRPr="00343045" w14:paraId="554434E4" w14:textId="77777777" w:rsidTr="00656108">
        <w:trPr>
          <w:gridAfter w:val="2"/>
          <w:wAfter w:w="4395" w:type="dxa"/>
          <w:trHeight w:hRule="exact" w:val="333"/>
        </w:trPr>
        <w:tc>
          <w:tcPr>
            <w:tcW w:w="5173" w:type="dxa"/>
            <w:vAlign w:val="bottom"/>
          </w:tcPr>
          <w:p w14:paraId="6D75A4E7" w14:textId="77777777" w:rsidR="003228A3" w:rsidRPr="00343045" w:rsidRDefault="003228A3">
            <w:pPr>
              <w:pStyle w:val="kopje"/>
            </w:pPr>
            <w:r w:rsidRPr="00343045">
              <w:t>Opdrachtgever</w:t>
            </w:r>
          </w:p>
        </w:tc>
      </w:tr>
      <w:tr w:rsidR="003228A3" w:rsidRPr="00343045" w14:paraId="11AF182C" w14:textId="77777777" w:rsidTr="00656108">
        <w:trPr>
          <w:gridAfter w:val="2"/>
          <w:wAfter w:w="4395" w:type="dxa"/>
          <w:trHeight w:val="244"/>
        </w:trPr>
        <w:tc>
          <w:tcPr>
            <w:tcW w:w="5173" w:type="dxa"/>
            <w:vAlign w:val="bottom"/>
          </w:tcPr>
          <w:p w14:paraId="34ADFC26" w14:textId="77777777" w:rsidR="003228A3" w:rsidRPr="00343045" w:rsidRDefault="0034024F">
            <w:bookmarkStart w:id="16" w:name="bmOpdrachtgever"/>
            <w:bookmarkEnd w:id="16"/>
            <w:r>
              <w:t>Kadaster RZ/PPB</w:t>
            </w:r>
          </w:p>
        </w:tc>
      </w:tr>
      <w:tr w:rsidR="003228A3" w:rsidRPr="00343045" w14:paraId="5DCAD3A8" w14:textId="77777777" w:rsidTr="00656108">
        <w:trPr>
          <w:gridAfter w:val="2"/>
          <w:wAfter w:w="4395" w:type="dxa"/>
          <w:trHeight w:hRule="exact" w:val="313"/>
        </w:trPr>
        <w:tc>
          <w:tcPr>
            <w:tcW w:w="5173" w:type="dxa"/>
            <w:vAlign w:val="bottom"/>
          </w:tcPr>
          <w:p w14:paraId="053F05B6" w14:textId="77777777" w:rsidR="003228A3" w:rsidRPr="00343045" w:rsidRDefault="003228A3">
            <w:pPr>
              <w:pStyle w:val="kopje"/>
            </w:pPr>
            <w:r w:rsidRPr="00343045">
              <w:t>Status</w:t>
            </w:r>
          </w:p>
        </w:tc>
      </w:tr>
      <w:tr w:rsidR="003228A3" w:rsidRPr="00343045" w14:paraId="704FE2FC" w14:textId="77777777" w:rsidTr="00656108">
        <w:trPr>
          <w:gridAfter w:val="2"/>
          <w:wAfter w:w="4395" w:type="dxa"/>
          <w:trHeight w:val="244"/>
        </w:trPr>
        <w:tc>
          <w:tcPr>
            <w:tcW w:w="5173" w:type="dxa"/>
            <w:vAlign w:val="bottom"/>
          </w:tcPr>
          <w:p w14:paraId="4926CB3E" w14:textId="77777777" w:rsidR="003228A3" w:rsidRPr="00343045" w:rsidRDefault="00F45705">
            <w:bookmarkStart w:id="17" w:name="bmStatus"/>
            <w:bookmarkEnd w:id="17"/>
            <w:r>
              <w:t>Definitief</w:t>
            </w:r>
          </w:p>
        </w:tc>
      </w:tr>
      <w:tr w:rsidR="003228A3" w:rsidRPr="00343045" w14:paraId="4B6CA884" w14:textId="77777777" w:rsidTr="00656108">
        <w:trPr>
          <w:gridAfter w:val="2"/>
          <w:wAfter w:w="4395" w:type="dxa"/>
          <w:trHeight w:hRule="exact" w:val="332"/>
        </w:trPr>
        <w:tc>
          <w:tcPr>
            <w:tcW w:w="5173" w:type="dxa"/>
            <w:vAlign w:val="bottom"/>
          </w:tcPr>
          <w:p w14:paraId="43C3D91B" w14:textId="77777777" w:rsidR="003228A3" w:rsidRPr="00343045" w:rsidRDefault="003228A3">
            <w:pPr>
              <w:pStyle w:val="kopje"/>
            </w:pPr>
          </w:p>
        </w:tc>
      </w:tr>
      <w:tr w:rsidR="003228A3" w:rsidRPr="00343045" w14:paraId="15498DAC" w14:textId="77777777" w:rsidTr="00656108">
        <w:trPr>
          <w:gridAfter w:val="2"/>
          <w:wAfter w:w="4395" w:type="dxa"/>
          <w:trHeight w:val="238"/>
        </w:trPr>
        <w:tc>
          <w:tcPr>
            <w:tcW w:w="5173" w:type="dxa"/>
            <w:vAlign w:val="bottom"/>
          </w:tcPr>
          <w:p w14:paraId="2289A347" w14:textId="77777777" w:rsidR="003228A3" w:rsidRPr="00343045" w:rsidRDefault="003228A3">
            <w:bookmarkStart w:id="18" w:name="bmVerspreiding"/>
            <w:bookmarkEnd w:id="18"/>
          </w:p>
        </w:tc>
      </w:tr>
      <w:tr w:rsidR="003228A3" w:rsidRPr="00343045" w14:paraId="66E5E2EC" w14:textId="77777777" w:rsidTr="00656108">
        <w:trPr>
          <w:gridAfter w:val="1"/>
          <w:wAfter w:w="709" w:type="dxa"/>
          <w:trHeight w:hRule="exact" w:val="246"/>
        </w:trPr>
        <w:tc>
          <w:tcPr>
            <w:tcW w:w="8859" w:type="dxa"/>
            <w:gridSpan w:val="2"/>
            <w:vAlign w:val="bottom"/>
          </w:tcPr>
          <w:p w14:paraId="41CCBFC6" w14:textId="77777777"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14:paraId="47B87D14" w14:textId="77777777" w:rsidTr="00656108">
        <w:trPr>
          <w:trHeight w:hRule="exact" w:val="332"/>
        </w:trPr>
        <w:tc>
          <w:tcPr>
            <w:tcW w:w="5173" w:type="dxa"/>
            <w:vAlign w:val="bottom"/>
          </w:tcPr>
          <w:p w14:paraId="1C3F6954" w14:textId="77777777" w:rsidR="003228A3" w:rsidRPr="00343045" w:rsidRDefault="003228A3">
            <w:pPr>
              <w:pStyle w:val="kopje"/>
              <w:rPr>
                <w:b w:val="0"/>
                <w:bCs/>
              </w:rPr>
            </w:pPr>
            <w:r w:rsidRPr="00343045">
              <w:t>Versiehistorie</w:t>
            </w:r>
          </w:p>
        </w:tc>
      </w:tr>
    </w:tbl>
    <w:p w14:paraId="0BA33FA3" w14:textId="77777777"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14:paraId="7C375C3C" w14:textId="77777777" w:rsidTr="00656108">
        <w:trPr>
          <w:trHeight w:hRule="exact" w:val="281"/>
          <w:tblHeader/>
        </w:trPr>
        <w:tc>
          <w:tcPr>
            <w:tcW w:w="779" w:type="dxa"/>
            <w:vAlign w:val="bottom"/>
          </w:tcPr>
          <w:p w14:paraId="10CCFBC0" w14:textId="77777777" w:rsidR="003228A3" w:rsidRPr="00343045" w:rsidRDefault="003228A3">
            <w:pPr>
              <w:pStyle w:val="tussenkopje"/>
              <w:spacing w:before="0"/>
              <w:rPr>
                <w:lang w:val="nl-NL"/>
              </w:rPr>
            </w:pPr>
            <w:r w:rsidRPr="00343045">
              <w:rPr>
                <w:lang w:val="nl-NL"/>
              </w:rPr>
              <w:t>Versie</w:t>
            </w:r>
          </w:p>
        </w:tc>
        <w:tc>
          <w:tcPr>
            <w:tcW w:w="1701" w:type="dxa"/>
            <w:vAlign w:val="bottom"/>
          </w:tcPr>
          <w:p w14:paraId="22E2BCAF" w14:textId="77777777" w:rsidR="003228A3" w:rsidRPr="00343045" w:rsidRDefault="003228A3">
            <w:pPr>
              <w:pStyle w:val="tussenkopje"/>
              <w:spacing w:before="0"/>
              <w:rPr>
                <w:lang w:val="nl-NL"/>
              </w:rPr>
            </w:pPr>
            <w:r w:rsidRPr="00343045">
              <w:rPr>
                <w:lang w:val="nl-NL"/>
              </w:rPr>
              <w:t>Datum</w:t>
            </w:r>
          </w:p>
        </w:tc>
        <w:tc>
          <w:tcPr>
            <w:tcW w:w="1985" w:type="dxa"/>
            <w:vAlign w:val="bottom"/>
          </w:tcPr>
          <w:p w14:paraId="6F6D476F" w14:textId="77777777" w:rsidR="003228A3" w:rsidRPr="00343045" w:rsidRDefault="003228A3">
            <w:pPr>
              <w:pStyle w:val="tussenkopje"/>
              <w:spacing w:before="0"/>
              <w:rPr>
                <w:lang w:val="nl-NL"/>
              </w:rPr>
            </w:pPr>
            <w:r w:rsidRPr="00343045">
              <w:rPr>
                <w:lang w:val="nl-NL"/>
              </w:rPr>
              <w:t>Auteur</w:t>
            </w:r>
          </w:p>
        </w:tc>
        <w:tc>
          <w:tcPr>
            <w:tcW w:w="4394" w:type="dxa"/>
            <w:vAlign w:val="bottom"/>
          </w:tcPr>
          <w:p w14:paraId="4E5A6090" w14:textId="77777777" w:rsidR="003228A3" w:rsidRPr="00343045" w:rsidRDefault="003228A3">
            <w:pPr>
              <w:pStyle w:val="tussenkopje"/>
              <w:spacing w:before="0"/>
              <w:rPr>
                <w:lang w:val="nl-NL"/>
              </w:rPr>
            </w:pPr>
            <w:r w:rsidRPr="00343045">
              <w:rPr>
                <w:lang w:val="nl-NL"/>
              </w:rPr>
              <w:t>Opmerking</w:t>
            </w:r>
          </w:p>
        </w:tc>
      </w:tr>
      <w:tr w:rsidR="00251725" w:rsidRPr="00251725" w14:paraId="3E1B5829" w14:textId="77777777" w:rsidTr="00656108">
        <w:tc>
          <w:tcPr>
            <w:tcW w:w="779" w:type="dxa"/>
          </w:tcPr>
          <w:p w14:paraId="72DA6786" w14:textId="77777777" w:rsidR="00251725" w:rsidRPr="00251725" w:rsidRDefault="00A34231" w:rsidP="005F7CEA">
            <w:pPr>
              <w:pStyle w:val="Koptekst"/>
              <w:tabs>
                <w:tab w:val="clear" w:pos="4536"/>
                <w:tab w:val="clear" w:pos="9072"/>
              </w:tabs>
              <w:spacing w:line="280" w:lineRule="atLeast"/>
              <w:rPr>
                <w:rStyle w:val="Versie0"/>
                <w:sz w:val="16"/>
                <w:szCs w:val="16"/>
                <w:lang w:val="en-US"/>
              </w:rPr>
            </w:pPr>
            <w:bookmarkStart w:id="19" w:name="bmVersie"/>
            <w:bookmarkEnd w:id="19"/>
            <w:r>
              <w:rPr>
                <w:rStyle w:val="Versie0"/>
                <w:sz w:val="16"/>
                <w:szCs w:val="16"/>
                <w:lang w:val="en-US"/>
              </w:rPr>
              <w:t>1.7</w:t>
            </w:r>
          </w:p>
        </w:tc>
        <w:tc>
          <w:tcPr>
            <w:tcW w:w="1701" w:type="dxa"/>
          </w:tcPr>
          <w:p w14:paraId="3FC27817" w14:textId="77777777" w:rsidR="00251725" w:rsidRPr="00251725" w:rsidRDefault="00251725" w:rsidP="005F7CEA">
            <w:pPr>
              <w:rPr>
                <w:rStyle w:val="Datumopmaakprofiel"/>
                <w:sz w:val="16"/>
                <w:szCs w:val="16"/>
                <w:lang w:val="en-US"/>
              </w:rPr>
            </w:pPr>
            <w:r w:rsidRPr="00251725">
              <w:rPr>
                <w:rStyle w:val="Datumopmaakprofiel"/>
                <w:sz w:val="16"/>
                <w:szCs w:val="16"/>
                <w:lang w:val="en-US"/>
              </w:rPr>
              <w:t>25 april 2014</w:t>
            </w:r>
          </w:p>
        </w:tc>
        <w:tc>
          <w:tcPr>
            <w:tcW w:w="1985" w:type="dxa"/>
          </w:tcPr>
          <w:p w14:paraId="2285E04D" w14:textId="77777777" w:rsidR="00251725" w:rsidRPr="00251725" w:rsidRDefault="00251725" w:rsidP="005F7CEA">
            <w:pPr>
              <w:rPr>
                <w:sz w:val="16"/>
                <w:szCs w:val="16"/>
                <w:lang w:val="en-US"/>
              </w:rPr>
            </w:pPr>
            <w:r w:rsidRPr="00251725">
              <w:rPr>
                <w:sz w:val="16"/>
                <w:szCs w:val="16"/>
                <w:lang w:val="en-US"/>
              </w:rPr>
              <w:t>Kadaster IT/RZ/AA/IE</w:t>
            </w:r>
          </w:p>
        </w:tc>
        <w:tc>
          <w:tcPr>
            <w:tcW w:w="4394" w:type="dxa"/>
          </w:tcPr>
          <w:p w14:paraId="04FAAA91" w14:textId="77777777" w:rsidR="00251725" w:rsidRPr="00251725" w:rsidRDefault="00251725" w:rsidP="005F7CEA">
            <w:pPr>
              <w:rPr>
                <w:sz w:val="16"/>
                <w:szCs w:val="16"/>
              </w:rPr>
            </w:pPr>
            <w:r w:rsidRPr="00251725">
              <w:rPr>
                <w:sz w:val="16"/>
                <w:szCs w:val="16"/>
              </w:rPr>
              <w:t>RFC-57767</w:t>
            </w:r>
            <w:r w:rsidR="005428FA">
              <w:rPr>
                <w:sz w:val="16"/>
                <w:szCs w:val="16"/>
              </w:rPr>
              <w:t xml:space="preserve"> tekstblok Aanhef NV v1.6</w:t>
            </w:r>
            <w:r w:rsidR="00D447A9">
              <w:rPr>
                <w:sz w:val="16"/>
                <w:szCs w:val="16"/>
              </w:rPr>
              <w:t>, definitief</w:t>
            </w:r>
            <w:r w:rsidRPr="00251725">
              <w:rPr>
                <w:sz w:val="16"/>
                <w:szCs w:val="16"/>
              </w:rPr>
              <w:t>:</w:t>
            </w:r>
          </w:p>
          <w:p w14:paraId="1F6E1FD2" w14:textId="77777777" w:rsidR="00251725" w:rsidRDefault="00251725" w:rsidP="00251725">
            <w:pPr>
              <w:rPr>
                <w:sz w:val="16"/>
                <w:szCs w:val="16"/>
              </w:rPr>
            </w:pPr>
            <w:r w:rsidRPr="00251725">
              <w:rPr>
                <w:sz w:val="16"/>
                <w:szCs w:val="16"/>
              </w:rPr>
              <w:t xml:space="preserve">- </w:t>
            </w:r>
            <w:r w:rsidR="00A60770">
              <w:rPr>
                <w:sz w:val="16"/>
                <w:szCs w:val="16"/>
              </w:rPr>
              <w:t>keuze</w:t>
            </w:r>
            <w:r w:rsidRPr="00251725">
              <w:rPr>
                <w:sz w:val="16"/>
                <w:szCs w:val="16"/>
              </w:rPr>
              <w:t xml:space="preserve">tekst </w:t>
            </w:r>
            <w:r w:rsidR="00A60770">
              <w:rPr>
                <w:sz w:val="16"/>
                <w:szCs w:val="16"/>
              </w:rPr>
              <w:t>‘</w:t>
            </w:r>
            <w:r w:rsidRPr="00251725">
              <w:rPr>
                <w:sz w:val="16"/>
                <w:szCs w:val="16"/>
              </w:rPr>
              <w:t>van het vacante protocol</w:t>
            </w:r>
            <w:r w:rsidR="00A60770">
              <w:rPr>
                <w:sz w:val="16"/>
                <w:szCs w:val="16"/>
              </w:rPr>
              <w:t>’</w:t>
            </w:r>
            <w:r w:rsidRPr="00251725">
              <w:rPr>
                <w:sz w:val="16"/>
                <w:szCs w:val="16"/>
              </w:rPr>
              <w:t xml:space="preserve"> toegevoegd,</w:t>
            </w:r>
          </w:p>
          <w:p w14:paraId="5EC77608" w14:textId="77777777" w:rsidR="005428FA" w:rsidRPr="00251725" w:rsidRDefault="005428FA" w:rsidP="00251725">
            <w:pPr>
              <w:rPr>
                <w:sz w:val="16"/>
                <w:szCs w:val="16"/>
              </w:rPr>
            </w:pPr>
            <w:r>
              <w:rPr>
                <w:sz w:val="16"/>
                <w:szCs w:val="16"/>
              </w:rPr>
              <w:t>- tekstkeuze k_Verklaring toegevoegd voor keuze tussen verklaart en verklaar ik,</w:t>
            </w:r>
          </w:p>
          <w:p w14:paraId="2507FA55" w14:textId="77777777" w:rsidR="00251725" w:rsidRPr="00251725" w:rsidRDefault="00251725" w:rsidP="00251725">
            <w:pPr>
              <w:rPr>
                <w:sz w:val="16"/>
                <w:szCs w:val="16"/>
                <w:lang w:val="en-GB"/>
              </w:rPr>
            </w:pPr>
            <w:r w:rsidRPr="00251725">
              <w:rPr>
                <w:sz w:val="16"/>
                <w:szCs w:val="16"/>
              </w:rPr>
              <w:t>- diverse tekstuele wijzigingen.</w:t>
            </w:r>
          </w:p>
        </w:tc>
      </w:tr>
      <w:tr w:rsidR="00F80121" w:rsidRPr="00B41E7F" w14:paraId="45687ED3" w14:textId="77777777" w:rsidTr="00656108">
        <w:tc>
          <w:tcPr>
            <w:tcW w:w="779" w:type="dxa"/>
          </w:tcPr>
          <w:p w14:paraId="3A11E919" w14:textId="77777777" w:rsidR="00F80121" w:rsidRDefault="00A34231"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1.8</w:t>
            </w:r>
          </w:p>
        </w:tc>
        <w:tc>
          <w:tcPr>
            <w:tcW w:w="1701" w:type="dxa"/>
          </w:tcPr>
          <w:p w14:paraId="5C283381" w14:textId="77777777" w:rsidR="00F80121" w:rsidRDefault="00F80121" w:rsidP="005F7CEA">
            <w:pPr>
              <w:rPr>
                <w:rStyle w:val="Datumopmaakprofiel"/>
                <w:sz w:val="16"/>
                <w:szCs w:val="16"/>
                <w:lang w:val="en-US"/>
              </w:rPr>
            </w:pPr>
            <w:r>
              <w:rPr>
                <w:rStyle w:val="Datumopmaakprofiel"/>
                <w:sz w:val="16"/>
                <w:szCs w:val="16"/>
                <w:lang w:val="en-US"/>
              </w:rPr>
              <w:t>15 juli 2014</w:t>
            </w:r>
          </w:p>
        </w:tc>
        <w:tc>
          <w:tcPr>
            <w:tcW w:w="1985" w:type="dxa"/>
          </w:tcPr>
          <w:p w14:paraId="0D4CCA63" w14:textId="77777777" w:rsidR="00F80121" w:rsidRPr="00251725" w:rsidRDefault="00F80121" w:rsidP="005F7CEA">
            <w:pPr>
              <w:rPr>
                <w:sz w:val="16"/>
                <w:szCs w:val="16"/>
                <w:lang w:val="en-US"/>
              </w:rPr>
            </w:pPr>
            <w:r w:rsidRPr="00251725">
              <w:rPr>
                <w:sz w:val="16"/>
                <w:szCs w:val="16"/>
                <w:lang w:val="en-US"/>
              </w:rPr>
              <w:t>Kadaster IT/</w:t>
            </w:r>
            <w:r>
              <w:rPr>
                <w:sz w:val="16"/>
                <w:szCs w:val="16"/>
                <w:lang w:val="en-US"/>
              </w:rPr>
              <w:t>KIW/</w:t>
            </w:r>
            <w:r w:rsidRPr="00251725">
              <w:rPr>
                <w:sz w:val="16"/>
                <w:szCs w:val="16"/>
                <w:lang w:val="en-US"/>
              </w:rPr>
              <w:t>AA/IE</w:t>
            </w:r>
          </w:p>
        </w:tc>
        <w:tc>
          <w:tcPr>
            <w:tcW w:w="4394" w:type="dxa"/>
          </w:tcPr>
          <w:p w14:paraId="55FCE85E" w14:textId="77777777" w:rsidR="00F80121" w:rsidRDefault="00F80121" w:rsidP="00F80121">
            <w:pPr>
              <w:rPr>
                <w:sz w:val="16"/>
                <w:szCs w:val="16"/>
              </w:rPr>
            </w:pPr>
            <w:r w:rsidRPr="00183DB6">
              <w:rPr>
                <w:sz w:val="16"/>
                <w:szCs w:val="16"/>
              </w:rPr>
              <w:t xml:space="preserve">RFC-58772 tekstblok Aanhef </w:t>
            </w:r>
            <w:r w:rsidR="00712728">
              <w:rPr>
                <w:sz w:val="16"/>
                <w:szCs w:val="16"/>
              </w:rPr>
              <w:t xml:space="preserve">NV </w:t>
            </w:r>
            <w:r w:rsidRPr="00183DB6">
              <w:rPr>
                <w:sz w:val="16"/>
                <w:szCs w:val="16"/>
              </w:rPr>
              <w:t>v</w:t>
            </w:r>
            <w:r w:rsidR="000F4050">
              <w:rPr>
                <w:sz w:val="16"/>
                <w:szCs w:val="16"/>
              </w:rPr>
              <w:t>1.7</w:t>
            </w:r>
            <w:r>
              <w:rPr>
                <w:sz w:val="16"/>
                <w:szCs w:val="16"/>
              </w:rPr>
              <w:t xml:space="preserve"> en XSD StukAlgemeen v2.5</w:t>
            </w:r>
            <w:r w:rsidR="00D447A9">
              <w:rPr>
                <w:sz w:val="16"/>
                <w:szCs w:val="16"/>
              </w:rPr>
              <w:t>, definitief</w:t>
            </w:r>
            <w:r>
              <w:rPr>
                <w:sz w:val="16"/>
                <w:szCs w:val="16"/>
              </w:rPr>
              <w:t>:</w:t>
            </w:r>
          </w:p>
          <w:p w14:paraId="626B4506" w14:textId="77777777" w:rsidR="00A34231" w:rsidRDefault="00A34231" w:rsidP="00A34231">
            <w:pPr>
              <w:rPr>
                <w:sz w:val="16"/>
                <w:szCs w:val="16"/>
              </w:rPr>
            </w:pPr>
            <w:r>
              <w:rPr>
                <w:sz w:val="16"/>
                <w:szCs w:val="16"/>
              </w:rPr>
              <w:t>- vacature waarneming toegevoegd,</w:t>
            </w:r>
          </w:p>
          <w:p w14:paraId="4843E014" w14:textId="77777777" w:rsidR="00A34231" w:rsidRDefault="00A34231" w:rsidP="00A34231">
            <w:pPr>
              <w:rPr>
                <w:sz w:val="16"/>
                <w:szCs w:val="16"/>
              </w:rPr>
            </w:pPr>
            <w:r>
              <w:rPr>
                <w:sz w:val="16"/>
                <w:szCs w:val="16"/>
              </w:rPr>
              <w:t>- aangepast obv nieuwe structuur tekstblok,</w:t>
            </w:r>
          </w:p>
          <w:p w14:paraId="6EF8447E" w14:textId="77777777" w:rsidR="00F80121" w:rsidRPr="00183DB6" w:rsidRDefault="00A34231" w:rsidP="00A34231">
            <w:pPr>
              <w:rPr>
                <w:sz w:val="16"/>
                <w:szCs w:val="16"/>
              </w:rPr>
            </w:pPr>
            <w:r>
              <w:rPr>
                <w:sz w:val="16"/>
                <w:szCs w:val="16"/>
              </w:rPr>
              <w:t>- tekstkeuzes aangepast zodat zoveel mogelijk de tekst vermeld wordt ipv nummers.</w:t>
            </w:r>
          </w:p>
        </w:tc>
      </w:tr>
      <w:tr w:rsidR="00712728" w:rsidRPr="00B41E7F" w14:paraId="350A67FC" w14:textId="77777777" w:rsidTr="00656108">
        <w:tc>
          <w:tcPr>
            <w:tcW w:w="779" w:type="dxa"/>
          </w:tcPr>
          <w:p w14:paraId="54D6319A" w14:textId="77777777" w:rsidR="00712728" w:rsidRDefault="00D447A9"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1.9</w:t>
            </w:r>
          </w:p>
        </w:tc>
        <w:tc>
          <w:tcPr>
            <w:tcW w:w="1701" w:type="dxa"/>
          </w:tcPr>
          <w:p w14:paraId="3839CFB1" w14:textId="77777777" w:rsidR="00712728" w:rsidRDefault="00712728" w:rsidP="005F7CEA">
            <w:pPr>
              <w:rPr>
                <w:rStyle w:val="Datumopmaakprofiel"/>
                <w:sz w:val="16"/>
                <w:szCs w:val="16"/>
                <w:lang w:val="en-US"/>
              </w:rPr>
            </w:pPr>
            <w:r>
              <w:rPr>
                <w:rStyle w:val="Datumopmaakprofiel"/>
                <w:sz w:val="16"/>
                <w:szCs w:val="16"/>
                <w:lang w:val="en-US"/>
              </w:rPr>
              <w:t>21 juli 2014</w:t>
            </w:r>
          </w:p>
        </w:tc>
        <w:tc>
          <w:tcPr>
            <w:tcW w:w="1985" w:type="dxa"/>
          </w:tcPr>
          <w:p w14:paraId="1CE17E9D" w14:textId="77777777" w:rsidR="00712728" w:rsidRPr="00251725" w:rsidRDefault="00712728" w:rsidP="005F7CEA">
            <w:pPr>
              <w:rPr>
                <w:sz w:val="16"/>
                <w:szCs w:val="16"/>
                <w:lang w:val="en-US"/>
              </w:rPr>
            </w:pPr>
            <w:r w:rsidRPr="00251725">
              <w:rPr>
                <w:sz w:val="16"/>
                <w:szCs w:val="16"/>
                <w:lang w:val="en-US"/>
              </w:rPr>
              <w:t>Kadaster IT/</w:t>
            </w:r>
            <w:r>
              <w:rPr>
                <w:sz w:val="16"/>
                <w:szCs w:val="16"/>
                <w:lang w:val="en-US"/>
              </w:rPr>
              <w:t>KIW/</w:t>
            </w:r>
            <w:r w:rsidRPr="00251725">
              <w:rPr>
                <w:sz w:val="16"/>
                <w:szCs w:val="16"/>
                <w:lang w:val="en-US"/>
              </w:rPr>
              <w:t>AA/IE</w:t>
            </w:r>
          </w:p>
        </w:tc>
        <w:tc>
          <w:tcPr>
            <w:tcW w:w="4394" w:type="dxa"/>
          </w:tcPr>
          <w:p w14:paraId="11C30130" w14:textId="77777777" w:rsidR="00712728" w:rsidRDefault="00712728" w:rsidP="00712728">
            <w:pPr>
              <w:rPr>
                <w:sz w:val="16"/>
                <w:szCs w:val="16"/>
              </w:rPr>
            </w:pPr>
            <w:r>
              <w:rPr>
                <w:sz w:val="16"/>
                <w:szCs w:val="16"/>
              </w:rPr>
              <w:t>RFC</w:t>
            </w:r>
            <w:r w:rsidR="00D447A9">
              <w:rPr>
                <w:sz w:val="16"/>
                <w:szCs w:val="16"/>
              </w:rPr>
              <w:t>-60709 tekstblok Aanhef NV v1.8, definitief</w:t>
            </w:r>
            <w:r>
              <w:rPr>
                <w:sz w:val="16"/>
                <w:szCs w:val="16"/>
              </w:rPr>
              <w:t>:</w:t>
            </w:r>
          </w:p>
          <w:p w14:paraId="0111521A" w14:textId="77777777" w:rsidR="00712728" w:rsidRDefault="00836B51" w:rsidP="00836B51">
            <w:pPr>
              <w:rPr>
                <w:sz w:val="16"/>
                <w:szCs w:val="16"/>
              </w:rPr>
            </w:pPr>
            <w:r>
              <w:rPr>
                <w:sz w:val="16"/>
                <w:szCs w:val="16"/>
              </w:rPr>
              <w:t xml:space="preserve">- </w:t>
            </w:r>
            <w:r w:rsidR="00712728">
              <w:rPr>
                <w:sz w:val="16"/>
                <w:szCs w:val="16"/>
              </w:rPr>
              <w:t>de plaatsaanduiding is bij waarneming van de notaris die waargenomen wordt ipv ondertekenaar</w:t>
            </w:r>
            <w:r>
              <w:rPr>
                <w:sz w:val="16"/>
                <w:szCs w:val="16"/>
              </w:rPr>
              <w:t>,</w:t>
            </w:r>
          </w:p>
          <w:p w14:paraId="108763C0" w14:textId="77777777" w:rsidR="00836B51" w:rsidRPr="00183DB6" w:rsidRDefault="00836B51" w:rsidP="00836B51">
            <w:pPr>
              <w:rPr>
                <w:sz w:val="16"/>
                <w:szCs w:val="16"/>
              </w:rPr>
            </w:pPr>
            <w:r>
              <w:rPr>
                <w:sz w:val="16"/>
                <w:szCs w:val="16"/>
              </w:rPr>
              <w:t>- komma toegevoegd aan ‘verklaar ik,’</w:t>
            </w:r>
            <w:r w:rsidR="00D447A9">
              <w:rPr>
                <w:sz w:val="16"/>
                <w:szCs w:val="16"/>
              </w:rPr>
              <w:t>.</w:t>
            </w:r>
          </w:p>
        </w:tc>
      </w:tr>
      <w:tr w:rsidR="00C61926" w:rsidRPr="00B41E7F" w14:paraId="26C674F8" w14:textId="77777777" w:rsidTr="00656108">
        <w:tc>
          <w:tcPr>
            <w:tcW w:w="779" w:type="dxa"/>
          </w:tcPr>
          <w:p w14:paraId="6B440C78" w14:textId="77777777" w:rsidR="00C61926" w:rsidRDefault="00104B03"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1.10</w:t>
            </w:r>
          </w:p>
        </w:tc>
        <w:tc>
          <w:tcPr>
            <w:tcW w:w="1701" w:type="dxa"/>
          </w:tcPr>
          <w:p w14:paraId="2C9F3897" w14:textId="77777777" w:rsidR="00C61926" w:rsidRDefault="00C61926" w:rsidP="005F7CEA">
            <w:pPr>
              <w:rPr>
                <w:rStyle w:val="Datumopmaakprofiel"/>
                <w:sz w:val="16"/>
                <w:szCs w:val="16"/>
                <w:lang w:val="en-US"/>
              </w:rPr>
            </w:pPr>
            <w:r>
              <w:rPr>
                <w:rStyle w:val="Datumopmaakprofiel"/>
                <w:sz w:val="16"/>
                <w:szCs w:val="16"/>
                <w:lang w:val="en-US"/>
              </w:rPr>
              <w:t>7 december 2017</w:t>
            </w:r>
          </w:p>
        </w:tc>
        <w:tc>
          <w:tcPr>
            <w:tcW w:w="1985" w:type="dxa"/>
          </w:tcPr>
          <w:p w14:paraId="734AC4C1" w14:textId="77777777" w:rsidR="00C61926" w:rsidRPr="00251725" w:rsidRDefault="00607E48" w:rsidP="005F7CEA">
            <w:pPr>
              <w:rPr>
                <w:sz w:val="16"/>
                <w:szCs w:val="16"/>
                <w:lang w:val="en-US"/>
              </w:rPr>
            </w:pPr>
            <w:r w:rsidRPr="00607E48">
              <w:rPr>
                <w:sz w:val="16"/>
                <w:szCs w:val="16"/>
                <w:lang w:val="en-US"/>
              </w:rPr>
              <w:t>IT/LG/AA</w:t>
            </w:r>
          </w:p>
        </w:tc>
        <w:tc>
          <w:tcPr>
            <w:tcW w:w="4394" w:type="dxa"/>
          </w:tcPr>
          <w:p w14:paraId="166B2065" w14:textId="77777777" w:rsidR="00C61926" w:rsidRDefault="00C61926" w:rsidP="00C61926">
            <w:pPr>
              <w:rPr>
                <w:sz w:val="16"/>
                <w:szCs w:val="16"/>
              </w:rPr>
            </w:pPr>
            <w:r w:rsidRPr="001B7501">
              <w:rPr>
                <w:sz w:val="16"/>
                <w:szCs w:val="16"/>
              </w:rPr>
              <w:t>AA-3613</w:t>
            </w:r>
            <w:r w:rsidR="00221962">
              <w:rPr>
                <w:sz w:val="16"/>
                <w:szCs w:val="16"/>
              </w:rPr>
              <w:t xml:space="preserve"> </w:t>
            </w:r>
            <w:r w:rsidR="00221962" w:rsidRPr="00221962">
              <w:rPr>
                <w:sz w:val="16"/>
                <w:szCs w:val="16"/>
              </w:rPr>
              <w:t>Tekstblok - A</w:t>
            </w:r>
            <w:r w:rsidR="00221962">
              <w:rPr>
                <w:sz w:val="16"/>
                <w:szCs w:val="16"/>
              </w:rPr>
              <w:t>anhef Notariële verklaring v1.9, definitief:</w:t>
            </w:r>
            <w:r>
              <w:rPr>
                <w:sz w:val="16"/>
                <w:szCs w:val="16"/>
              </w:rPr>
              <w:t xml:space="preserve"> </w:t>
            </w:r>
            <w:r w:rsidRPr="00C61926">
              <w:rPr>
                <w:sz w:val="16"/>
                <w:szCs w:val="16"/>
              </w:rPr>
              <w:t>Extra variant (5) i.g.v. waarneming van een protocol of kantoor (niet vacant).</w:t>
            </w:r>
            <w:r>
              <w:rPr>
                <w:sz w:val="16"/>
                <w:szCs w:val="16"/>
              </w:rPr>
              <w:t xml:space="preserve"> </w:t>
            </w:r>
          </w:p>
        </w:tc>
      </w:tr>
      <w:tr w:rsidR="00FA452D" w:rsidRPr="00B41E7F" w14:paraId="37B4C050" w14:textId="77777777" w:rsidTr="00656108">
        <w:tc>
          <w:tcPr>
            <w:tcW w:w="779" w:type="dxa"/>
          </w:tcPr>
          <w:p w14:paraId="2682235D" w14:textId="77777777" w:rsidR="00FA452D" w:rsidRDefault="00FA452D" w:rsidP="00FA452D">
            <w:pPr>
              <w:pStyle w:val="Koptekst"/>
              <w:tabs>
                <w:tab w:val="clear" w:pos="4536"/>
                <w:tab w:val="clear" w:pos="9072"/>
              </w:tabs>
              <w:spacing w:line="280" w:lineRule="atLeast"/>
              <w:rPr>
                <w:rStyle w:val="Versie0"/>
                <w:sz w:val="16"/>
                <w:szCs w:val="16"/>
                <w:lang w:val="en-US"/>
              </w:rPr>
            </w:pPr>
            <w:r>
              <w:rPr>
                <w:rStyle w:val="Versie0"/>
                <w:sz w:val="16"/>
                <w:szCs w:val="16"/>
                <w:lang w:val="en-US"/>
              </w:rPr>
              <w:lastRenderedPageBreak/>
              <w:t>1.11</w:t>
            </w:r>
          </w:p>
        </w:tc>
        <w:tc>
          <w:tcPr>
            <w:tcW w:w="1701" w:type="dxa"/>
          </w:tcPr>
          <w:p w14:paraId="69937562" w14:textId="77777777" w:rsidR="00FA452D" w:rsidRDefault="00FA452D" w:rsidP="00FA452D">
            <w:pPr>
              <w:rPr>
                <w:rStyle w:val="Datumopmaakprofiel"/>
                <w:sz w:val="16"/>
                <w:szCs w:val="16"/>
                <w:lang w:val="en-US"/>
              </w:rPr>
            </w:pPr>
            <w:r>
              <w:rPr>
                <w:rStyle w:val="Datumopmaakprofiel"/>
                <w:sz w:val="16"/>
                <w:szCs w:val="16"/>
                <w:lang w:val="en-US"/>
              </w:rPr>
              <w:t>3 januari 2019</w:t>
            </w:r>
          </w:p>
        </w:tc>
        <w:tc>
          <w:tcPr>
            <w:tcW w:w="1985" w:type="dxa"/>
          </w:tcPr>
          <w:p w14:paraId="590B1F32" w14:textId="77777777" w:rsidR="00FA452D" w:rsidRPr="00607E48" w:rsidRDefault="00FA452D" w:rsidP="00FA452D">
            <w:pPr>
              <w:rPr>
                <w:sz w:val="16"/>
                <w:szCs w:val="16"/>
                <w:lang w:val="en-US"/>
              </w:rPr>
            </w:pPr>
            <w:r w:rsidRPr="00607E48">
              <w:rPr>
                <w:sz w:val="16"/>
                <w:szCs w:val="16"/>
                <w:lang w:val="en-US"/>
              </w:rPr>
              <w:t>IT/LG/AA</w:t>
            </w:r>
          </w:p>
        </w:tc>
        <w:tc>
          <w:tcPr>
            <w:tcW w:w="4394" w:type="dxa"/>
          </w:tcPr>
          <w:p w14:paraId="1AB89EE7" w14:textId="350A735B" w:rsidR="00C43336" w:rsidRPr="001B7501" w:rsidRDefault="00FA452D" w:rsidP="00C43336">
            <w:pPr>
              <w:rPr>
                <w:sz w:val="16"/>
                <w:szCs w:val="16"/>
              </w:rPr>
            </w:pPr>
            <w:r>
              <w:rPr>
                <w:sz w:val="16"/>
                <w:szCs w:val="16"/>
              </w:rPr>
              <w:t>AA-3185 gebruik van de aanhalingstekens bij de toelichting van de aanhef komt niet overeen met de aanhalingstekens in het tekstblok.</w:t>
            </w:r>
            <w:del w:id="20" w:author="Awater, Eric" w:date="2019-11-28T12:11:00Z">
              <w:r w:rsidDel="00C43336">
                <w:rPr>
                  <w:sz w:val="16"/>
                  <w:szCs w:val="16"/>
                </w:rPr>
                <w:delText xml:space="preserve"> </w:delText>
              </w:r>
            </w:del>
          </w:p>
        </w:tc>
      </w:tr>
      <w:tr w:rsidR="00C43336" w:rsidRPr="00B41E7F" w14:paraId="5F51DD37" w14:textId="77777777" w:rsidTr="00656108">
        <w:trPr>
          <w:ins w:id="21" w:author="Awater, Eric" w:date="2019-11-28T12:10:00Z"/>
        </w:trPr>
        <w:tc>
          <w:tcPr>
            <w:tcW w:w="779" w:type="dxa"/>
          </w:tcPr>
          <w:p w14:paraId="34CA10BE" w14:textId="5AC80B3B" w:rsidR="00C43336" w:rsidRDefault="00F42662" w:rsidP="00FA452D">
            <w:pPr>
              <w:pStyle w:val="Koptekst"/>
              <w:tabs>
                <w:tab w:val="clear" w:pos="4536"/>
                <w:tab w:val="clear" w:pos="9072"/>
              </w:tabs>
              <w:spacing w:line="280" w:lineRule="atLeast"/>
              <w:rPr>
                <w:ins w:id="22" w:author="Awater, Eric" w:date="2019-11-28T12:10:00Z"/>
                <w:rStyle w:val="Versie0"/>
                <w:sz w:val="16"/>
                <w:szCs w:val="16"/>
                <w:lang w:val="en-US"/>
              </w:rPr>
            </w:pPr>
            <w:ins w:id="23" w:author="Groot, Karina de" w:date="2019-12-02T11:04:00Z">
              <w:r>
                <w:rPr>
                  <w:rStyle w:val="Versie0"/>
                  <w:sz w:val="16"/>
                  <w:szCs w:val="16"/>
                  <w:lang w:val="en-US"/>
                </w:rPr>
                <w:t>2.0</w:t>
              </w:r>
            </w:ins>
            <w:ins w:id="24" w:author="Awater, Eric" w:date="2019-11-28T12:11:00Z">
              <w:del w:id="25" w:author="Groot, Karina de" w:date="2019-12-02T11:04:00Z">
                <w:r w:rsidR="00C43336" w:rsidDel="00F42662">
                  <w:rPr>
                    <w:rStyle w:val="Versie0"/>
                    <w:sz w:val="16"/>
                    <w:szCs w:val="16"/>
                    <w:lang w:val="en-US"/>
                  </w:rPr>
                  <w:delText>1.12</w:delText>
                </w:r>
              </w:del>
            </w:ins>
          </w:p>
        </w:tc>
        <w:tc>
          <w:tcPr>
            <w:tcW w:w="1701" w:type="dxa"/>
          </w:tcPr>
          <w:p w14:paraId="46F1154D" w14:textId="080FFB9F" w:rsidR="00C43336" w:rsidRDefault="00C43336" w:rsidP="00FA452D">
            <w:pPr>
              <w:rPr>
                <w:ins w:id="26" w:author="Awater, Eric" w:date="2019-11-28T12:10:00Z"/>
                <w:rStyle w:val="Datumopmaakprofiel"/>
                <w:sz w:val="16"/>
                <w:szCs w:val="16"/>
                <w:lang w:val="en-US"/>
              </w:rPr>
            </w:pPr>
            <w:ins w:id="27" w:author="Awater, Eric" w:date="2019-11-28T12:11:00Z">
              <w:r>
                <w:rPr>
                  <w:rStyle w:val="Datumopmaakprofiel"/>
                  <w:sz w:val="16"/>
                  <w:szCs w:val="16"/>
                  <w:lang w:val="en-US"/>
                </w:rPr>
                <w:t>28 november 2019</w:t>
              </w:r>
            </w:ins>
          </w:p>
        </w:tc>
        <w:tc>
          <w:tcPr>
            <w:tcW w:w="1985" w:type="dxa"/>
          </w:tcPr>
          <w:p w14:paraId="29CB015E" w14:textId="43A91771" w:rsidR="00C43336" w:rsidRPr="00607E48" w:rsidRDefault="00C43336" w:rsidP="00FA452D">
            <w:pPr>
              <w:rPr>
                <w:ins w:id="28" w:author="Awater, Eric" w:date="2019-11-28T12:10:00Z"/>
                <w:sz w:val="16"/>
                <w:szCs w:val="16"/>
                <w:lang w:val="en-US"/>
              </w:rPr>
            </w:pPr>
            <w:ins w:id="29" w:author="Awater, Eric" w:date="2019-11-28T12:11:00Z">
              <w:r>
                <w:rPr>
                  <w:sz w:val="16"/>
                  <w:szCs w:val="16"/>
                  <w:lang w:val="en-US"/>
                </w:rPr>
                <w:t>I</w:t>
              </w:r>
              <w:r>
                <w:t>T/LG/AA</w:t>
              </w:r>
            </w:ins>
          </w:p>
        </w:tc>
        <w:tc>
          <w:tcPr>
            <w:tcW w:w="4394" w:type="dxa"/>
          </w:tcPr>
          <w:p w14:paraId="6C00372E" w14:textId="58617A5D" w:rsidR="00C43336" w:rsidRDefault="002C4EBD" w:rsidP="00FA452D">
            <w:pPr>
              <w:rPr>
                <w:ins w:id="30" w:author="Awater, Eric" w:date="2019-11-28T12:10:00Z"/>
                <w:sz w:val="16"/>
                <w:szCs w:val="16"/>
              </w:rPr>
            </w:pPr>
            <w:ins w:id="31" w:author="Awater, Eric" w:date="2019-11-28T12:12:00Z">
              <w:r>
                <w:rPr>
                  <w:sz w:val="16"/>
                  <w:szCs w:val="16"/>
                </w:rPr>
                <w:t xml:space="preserve">AA-2625 </w:t>
              </w:r>
              <w:bookmarkStart w:id="32" w:name="_GoBack"/>
              <w:bookmarkEnd w:id="32"/>
              <w:del w:id="33" w:author="Groot, Karina de" w:date="2019-12-02T11:16:00Z">
                <w:r w:rsidDel="00D94E1C">
                  <w:rPr>
                    <w:sz w:val="16"/>
                    <w:szCs w:val="16"/>
                  </w:rPr>
                  <w:delText>en AA-4386</w:delText>
                </w:r>
              </w:del>
            </w:ins>
            <w:ins w:id="34" w:author="Awater, Eric" w:date="2019-11-28T12:13:00Z">
              <w:del w:id="35" w:author="Groot, Karina de" w:date="2019-12-02T11:16:00Z">
                <w:r w:rsidDel="00D94E1C">
                  <w:rPr>
                    <w:sz w:val="16"/>
                    <w:szCs w:val="16"/>
                  </w:rPr>
                  <w:delText xml:space="preserve"> </w:delText>
                </w:r>
              </w:del>
              <w:r>
                <w:rPr>
                  <w:sz w:val="16"/>
                  <w:szCs w:val="16"/>
                </w:rPr>
                <w:t>Optionele komma toegevoegd tussen ‘gemeente’ en ‘kantoorhoudende’</w:t>
              </w:r>
            </w:ins>
          </w:p>
        </w:tc>
      </w:tr>
    </w:tbl>
    <w:p w14:paraId="2C427FFA" w14:textId="77777777" w:rsidR="005F7CEA" w:rsidRPr="00B41E7F" w:rsidRDefault="005F7CEA" w:rsidP="00157AA3">
      <w:pPr>
        <w:tabs>
          <w:tab w:val="left" w:pos="779"/>
          <w:tab w:val="left" w:pos="2480"/>
          <w:tab w:val="left" w:pos="4465"/>
        </w:tabs>
      </w:pPr>
    </w:p>
    <w:p w14:paraId="0E34552B" w14:textId="77777777" w:rsidR="004401C9" w:rsidRPr="00B41E7F" w:rsidRDefault="004401C9">
      <w:pPr>
        <w:sectPr w:rsidR="004401C9" w:rsidRPr="00B41E7F" w:rsidSect="00D51AFD">
          <w:headerReference w:type="default" r:id="rId10"/>
          <w:footerReference w:type="default" r:id="rId11"/>
          <w:pgSz w:w="11906" w:h="16838" w:code="9"/>
          <w:pgMar w:top="2977" w:right="1304" w:bottom="1304" w:left="1814" w:header="567" w:footer="431" w:gutter="0"/>
          <w:pgNumType w:start="2"/>
          <w:cols w:space="708"/>
          <w:formProt w:val="0"/>
        </w:sectPr>
      </w:pPr>
    </w:p>
    <w:p w14:paraId="08B400B5" w14:textId="77777777" w:rsidR="003228A3" w:rsidRPr="00B41E7F" w:rsidRDefault="003228A3"/>
    <w:p w14:paraId="7C8BC810" w14:textId="77777777" w:rsidR="003228A3" w:rsidRPr="00343045" w:rsidRDefault="003228A3">
      <w:pPr>
        <w:pStyle w:val="Koptekst"/>
        <w:tabs>
          <w:tab w:val="clear" w:pos="4536"/>
          <w:tab w:val="clear" w:pos="9072"/>
        </w:tabs>
        <w:rPr>
          <w:b/>
          <w:bCs w:val="0"/>
        </w:rPr>
      </w:pPr>
      <w:r w:rsidRPr="00343045">
        <w:rPr>
          <w:b/>
          <w:bCs w:val="0"/>
        </w:rPr>
        <w:t>Inhoudsopgave</w:t>
      </w:r>
    </w:p>
    <w:p w14:paraId="19870361" w14:textId="77777777" w:rsidR="003228A3" w:rsidRPr="00343045" w:rsidRDefault="003228A3"/>
    <w:bookmarkStart w:id="45" w:name="bmInhoudsopgave"/>
    <w:bookmarkEnd w:id="45"/>
    <w:p w14:paraId="6B995390" w14:textId="77777777" w:rsidR="00EE747C" w:rsidRDefault="00354655">
      <w:pPr>
        <w:pStyle w:val="Inhopg1"/>
        <w:rPr>
          <w:rFonts w:asciiTheme="minorHAnsi" w:eastAsiaTheme="minorEastAsia" w:hAnsiTheme="minorHAnsi" w:cstheme="minorBidi"/>
          <w:b w:val="0"/>
          <w:bCs w:val="0"/>
          <w:snapToGrid/>
          <w:kern w:val="0"/>
          <w:sz w:val="22"/>
          <w:szCs w:val="22"/>
          <w:lang w:eastAsia="nl-NL"/>
        </w:rPr>
      </w:pPr>
      <w:r>
        <w:rPr>
          <w:b w:val="0"/>
          <w:bCs w:val="0"/>
        </w:rPr>
        <w:fldChar w:fldCharType="begin"/>
      </w:r>
      <w:r>
        <w:rPr>
          <w:b w:val="0"/>
          <w:bCs w:val="0"/>
        </w:rPr>
        <w:instrText xml:space="preserve"> TOC \o "1-3" \h \z \u </w:instrText>
      </w:r>
      <w:r>
        <w:rPr>
          <w:b w:val="0"/>
          <w:bCs w:val="0"/>
        </w:rPr>
        <w:fldChar w:fldCharType="separate"/>
      </w:r>
      <w:hyperlink w:anchor="_Toc500422545" w:history="1">
        <w:r w:rsidR="00EE747C" w:rsidRPr="00D51935">
          <w:rPr>
            <w:rStyle w:val="Hyperlink"/>
          </w:rPr>
          <w:t>1</w:t>
        </w:r>
        <w:r w:rsidR="00EE747C">
          <w:rPr>
            <w:rFonts w:asciiTheme="minorHAnsi" w:eastAsiaTheme="minorEastAsia" w:hAnsiTheme="minorHAnsi" w:cstheme="minorBidi"/>
            <w:b w:val="0"/>
            <w:bCs w:val="0"/>
            <w:snapToGrid/>
            <w:kern w:val="0"/>
            <w:sz w:val="22"/>
            <w:szCs w:val="22"/>
            <w:lang w:eastAsia="nl-NL"/>
          </w:rPr>
          <w:tab/>
        </w:r>
        <w:r w:rsidR="00EE747C" w:rsidRPr="00D51935">
          <w:rPr>
            <w:rStyle w:val="Hyperlink"/>
          </w:rPr>
          <w:t>Inleiding</w:t>
        </w:r>
        <w:r w:rsidR="00EE747C">
          <w:rPr>
            <w:webHidden/>
          </w:rPr>
          <w:tab/>
        </w:r>
        <w:r w:rsidR="00EE747C">
          <w:rPr>
            <w:webHidden/>
          </w:rPr>
          <w:fldChar w:fldCharType="begin"/>
        </w:r>
        <w:r w:rsidR="00EE747C">
          <w:rPr>
            <w:webHidden/>
          </w:rPr>
          <w:instrText xml:space="preserve"> PAGEREF _Toc500422545 \h </w:instrText>
        </w:r>
        <w:r w:rsidR="00EE747C">
          <w:rPr>
            <w:webHidden/>
          </w:rPr>
        </w:r>
        <w:r w:rsidR="00EE747C">
          <w:rPr>
            <w:webHidden/>
          </w:rPr>
          <w:fldChar w:fldCharType="separate"/>
        </w:r>
        <w:r w:rsidR="00104B03">
          <w:rPr>
            <w:webHidden/>
          </w:rPr>
          <w:t>6</w:t>
        </w:r>
        <w:r w:rsidR="00EE747C">
          <w:rPr>
            <w:webHidden/>
          </w:rPr>
          <w:fldChar w:fldCharType="end"/>
        </w:r>
      </w:hyperlink>
    </w:p>
    <w:p w14:paraId="7427A568" w14:textId="77777777" w:rsidR="00EE747C" w:rsidRDefault="000D21AD">
      <w:pPr>
        <w:pStyle w:val="Inhopg2"/>
        <w:rPr>
          <w:rFonts w:asciiTheme="minorHAnsi" w:eastAsiaTheme="minorEastAsia" w:hAnsiTheme="minorHAnsi" w:cstheme="minorBidi"/>
          <w:snapToGrid/>
          <w:kern w:val="0"/>
          <w:sz w:val="22"/>
          <w:szCs w:val="22"/>
          <w:lang w:eastAsia="nl-NL"/>
        </w:rPr>
      </w:pPr>
      <w:hyperlink w:anchor="_Toc500422546" w:history="1">
        <w:r w:rsidR="00EE747C" w:rsidRPr="00D51935">
          <w:rPr>
            <w:rStyle w:val="Hyperlink"/>
            <w:bCs/>
            <w:lang w:val="en-US"/>
          </w:rPr>
          <w:t>1.1</w:t>
        </w:r>
        <w:r w:rsidR="00EE747C">
          <w:rPr>
            <w:rFonts w:asciiTheme="minorHAnsi" w:eastAsiaTheme="minorEastAsia" w:hAnsiTheme="minorHAnsi" w:cstheme="minorBidi"/>
            <w:snapToGrid/>
            <w:kern w:val="0"/>
            <w:sz w:val="22"/>
            <w:szCs w:val="22"/>
            <w:lang w:eastAsia="nl-NL"/>
          </w:rPr>
          <w:tab/>
        </w:r>
        <w:r w:rsidR="00EE747C" w:rsidRPr="00D51935">
          <w:rPr>
            <w:rStyle w:val="Hyperlink"/>
            <w:bCs/>
            <w:lang w:val="en-US"/>
          </w:rPr>
          <w:t>Algemeen</w:t>
        </w:r>
        <w:r w:rsidR="00EE747C">
          <w:rPr>
            <w:webHidden/>
          </w:rPr>
          <w:tab/>
        </w:r>
        <w:r w:rsidR="00EE747C">
          <w:rPr>
            <w:webHidden/>
          </w:rPr>
          <w:fldChar w:fldCharType="begin"/>
        </w:r>
        <w:r w:rsidR="00EE747C">
          <w:rPr>
            <w:webHidden/>
          </w:rPr>
          <w:instrText xml:space="preserve"> PAGEREF _Toc500422546 \h </w:instrText>
        </w:r>
        <w:r w:rsidR="00EE747C">
          <w:rPr>
            <w:webHidden/>
          </w:rPr>
        </w:r>
        <w:r w:rsidR="00EE747C">
          <w:rPr>
            <w:webHidden/>
          </w:rPr>
          <w:fldChar w:fldCharType="separate"/>
        </w:r>
        <w:r w:rsidR="00104B03">
          <w:rPr>
            <w:webHidden/>
          </w:rPr>
          <w:t>6</w:t>
        </w:r>
        <w:r w:rsidR="00EE747C">
          <w:rPr>
            <w:webHidden/>
          </w:rPr>
          <w:fldChar w:fldCharType="end"/>
        </w:r>
      </w:hyperlink>
    </w:p>
    <w:p w14:paraId="30018EC7" w14:textId="77777777" w:rsidR="00EE747C" w:rsidRDefault="000D21AD">
      <w:pPr>
        <w:pStyle w:val="Inhopg2"/>
        <w:rPr>
          <w:rFonts w:asciiTheme="minorHAnsi" w:eastAsiaTheme="minorEastAsia" w:hAnsiTheme="minorHAnsi" w:cstheme="minorBidi"/>
          <w:snapToGrid/>
          <w:kern w:val="0"/>
          <w:sz w:val="22"/>
          <w:szCs w:val="22"/>
          <w:lang w:eastAsia="nl-NL"/>
        </w:rPr>
      </w:pPr>
      <w:hyperlink w:anchor="_Toc500422547" w:history="1">
        <w:r w:rsidR="00EE747C" w:rsidRPr="00D51935">
          <w:rPr>
            <w:rStyle w:val="Hyperlink"/>
          </w:rPr>
          <w:t>1.2</w:t>
        </w:r>
        <w:r w:rsidR="00EE747C">
          <w:rPr>
            <w:rFonts w:asciiTheme="minorHAnsi" w:eastAsiaTheme="minorEastAsia" w:hAnsiTheme="minorHAnsi" w:cstheme="minorBidi"/>
            <w:snapToGrid/>
            <w:kern w:val="0"/>
            <w:sz w:val="22"/>
            <w:szCs w:val="22"/>
            <w:lang w:eastAsia="nl-NL"/>
          </w:rPr>
          <w:tab/>
        </w:r>
        <w:r w:rsidR="00EE747C" w:rsidRPr="00D51935">
          <w:rPr>
            <w:rStyle w:val="Hyperlink"/>
          </w:rPr>
          <w:t>Aanhef</w:t>
        </w:r>
        <w:r w:rsidR="00EE747C">
          <w:rPr>
            <w:webHidden/>
          </w:rPr>
          <w:tab/>
        </w:r>
        <w:r w:rsidR="00EE747C">
          <w:rPr>
            <w:webHidden/>
          </w:rPr>
          <w:fldChar w:fldCharType="begin"/>
        </w:r>
        <w:r w:rsidR="00EE747C">
          <w:rPr>
            <w:webHidden/>
          </w:rPr>
          <w:instrText xml:space="preserve"> PAGEREF _Toc500422547 \h </w:instrText>
        </w:r>
        <w:r w:rsidR="00EE747C">
          <w:rPr>
            <w:webHidden/>
          </w:rPr>
        </w:r>
        <w:r w:rsidR="00EE747C">
          <w:rPr>
            <w:webHidden/>
          </w:rPr>
          <w:fldChar w:fldCharType="separate"/>
        </w:r>
        <w:r w:rsidR="00104B03">
          <w:rPr>
            <w:webHidden/>
          </w:rPr>
          <w:t>6</w:t>
        </w:r>
        <w:r w:rsidR="00EE747C">
          <w:rPr>
            <w:webHidden/>
          </w:rPr>
          <w:fldChar w:fldCharType="end"/>
        </w:r>
      </w:hyperlink>
    </w:p>
    <w:p w14:paraId="46CF35D8" w14:textId="77777777" w:rsidR="00EE747C" w:rsidRDefault="000D21AD">
      <w:pPr>
        <w:pStyle w:val="Inhopg2"/>
        <w:rPr>
          <w:rFonts w:asciiTheme="minorHAnsi" w:eastAsiaTheme="minorEastAsia" w:hAnsiTheme="minorHAnsi" w:cstheme="minorBidi"/>
          <w:snapToGrid/>
          <w:kern w:val="0"/>
          <w:sz w:val="22"/>
          <w:szCs w:val="22"/>
          <w:lang w:eastAsia="nl-NL"/>
        </w:rPr>
      </w:pPr>
      <w:hyperlink w:anchor="_Toc500422548" w:history="1">
        <w:r w:rsidR="00EE747C" w:rsidRPr="00D51935">
          <w:rPr>
            <w:rStyle w:val="Hyperlink"/>
          </w:rPr>
          <w:t>1.3</w:t>
        </w:r>
        <w:r w:rsidR="00EE747C">
          <w:rPr>
            <w:rFonts w:asciiTheme="minorHAnsi" w:eastAsiaTheme="minorEastAsia" w:hAnsiTheme="minorHAnsi" w:cstheme="minorBidi"/>
            <w:snapToGrid/>
            <w:kern w:val="0"/>
            <w:sz w:val="22"/>
            <w:szCs w:val="22"/>
            <w:lang w:eastAsia="nl-NL"/>
          </w:rPr>
          <w:tab/>
        </w:r>
        <w:r w:rsidR="00EE747C" w:rsidRPr="00D51935">
          <w:rPr>
            <w:rStyle w:val="Hyperlink"/>
          </w:rPr>
          <w:t>Tekstfragment (volledig)</w:t>
        </w:r>
        <w:r w:rsidR="00EE747C">
          <w:rPr>
            <w:webHidden/>
          </w:rPr>
          <w:tab/>
        </w:r>
        <w:r w:rsidR="00EE747C">
          <w:rPr>
            <w:webHidden/>
          </w:rPr>
          <w:fldChar w:fldCharType="begin"/>
        </w:r>
        <w:r w:rsidR="00EE747C">
          <w:rPr>
            <w:webHidden/>
          </w:rPr>
          <w:instrText xml:space="preserve"> PAGEREF _Toc500422548 \h </w:instrText>
        </w:r>
        <w:r w:rsidR="00EE747C">
          <w:rPr>
            <w:webHidden/>
          </w:rPr>
        </w:r>
        <w:r w:rsidR="00EE747C">
          <w:rPr>
            <w:webHidden/>
          </w:rPr>
          <w:fldChar w:fldCharType="separate"/>
        </w:r>
        <w:r w:rsidR="00104B03">
          <w:rPr>
            <w:webHidden/>
          </w:rPr>
          <w:t>6</w:t>
        </w:r>
        <w:r w:rsidR="00EE747C">
          <w:rPr>
            <w:webHidden/>
          </w:rPr>
          <w:fldChar w:fldCharType="end"/>
        </w:r>
      </w:hyperlink>
    </w:p>
    <w:p w14:paraId="1651793C" w14:textId="77777777" w:rsidR="00EE747C" w:rsidRDefault="000D21AD">
      <w:pPr>
        <w:pStyle w:val="Inhopg2"/>
        <w:rPr>
          <w:rFonts w:asciiTheme="minorHAnsi" w:eastAsiaTheme="minorEastAsia" w:hAnsiTheme="minorHAnsi" w:cstheme="minorBidi"/>
          <w:snapToGrid/>
          <w:kern w:val="0"/>
          <w:sz w:val="22"/>
          <w:szCs w:val="22"/>
          <w:lang w:eastAsia="nl-NL"/>
        </w:rPr>
      </w:pPr>
      <w:hyperlink w:anchor="_Toc500422549" w:history="1">
        <w:r w:rsidR="00EE747C" w:rsidRPr="00D51935">
          <w:rPr>
            <w:rStyle w:val="Hyperlink"/>
            <w:lang w:val="en-US"/>
          </w:rPr>
          <w:t>1.4</w:t>
        </w:r>
        <w:r w:rsidR="00EE747C">
          <w:rPr>
            <w:rFonts w:asciiTheme="minorHAnsi" w:eastAsiaTheme="minorEastAsia" w:hAnsiTheme="minorHAnsi" w:cstheme="minorBidi"/>
            <w:snapToGrid/>
            <w:kern w:val="0"/>
            <w:sz w:val="22"/>
            <w:szCs w:val="22"/>
            <w:lang w:eastAsia="nl-NL"/>
          </w:rPr>
          <w:tab/>
        </w:r>
        <w:r w:rsidR="00EE747C" w:rsidRPr="00D51935">
          <w:rPr>
            <w:rStyle w:val="Hyperlink"/>
            <w:lang w:val="en-US"/>
          </w:rPr>
          <w:t>Toelichting en Mapping</w:t>
        </w:r>
        <w:r w:rsidR="00EE747C">
          <w:rPr>
            <w:webHidden/>
          </w:rPr>
          <w:tab/>
        </w:r>
        <w:r w:rsidR="00EE747C">
          <w:rPr>
            <w:webHidden/>
          </w:rPr>
          <w:fldChar w:fldCharType="begin"/>
        </w:r>
        <w:r w:rsidR="00EE747C">
          <w:rPr>
            <w:webHidden/>
          </w:rPr>
          <w:instrText xml:space="preserve"> PAGEREF _Toc500422549 \h </w:instrText>
        </w:r>
        <w:r w:rsidR="00EE747C">
          <w:rPr>
            <w:webHidden/>
          </w:rPr>
        </w:r>
        <w:r w:rsidR="00EE747C">
          <w:rPr>
            <w:webHidden/>
          </w:rPr>
          <w:fldChar w:fldCharType="separate"/>
        </w:r>
        <w:r w:rsidR="00104B03">
          <w:rPr>
            <w:webHidden/>
          </w:rPr>
          <w:t>8</w:t>
        </w:r>
        <w:r w:rsidR="00EE747C">
          <w:rPr>
            <w:webHidden/>
          </w:rPr>
          <w:fldChar w:fldCharType="end"/>
        </w:r>
      </w:hyperlink>
    </w:p>
    <w:p w14:paraId="4EA4BD80" w14:textId="77777777" w:rsidR="00EE747C" w:rsidRDefault="000D21AD">
      <w:pPr>
        <w:pStyle w:val="Inhopg3"/>
        <w:rPr>
          <w:rFonts w:asciiTheme="minorHAnsi" w:eastAsiaTheme="minorEastAsia" w:hAnsiTheme="minorHAnsi" w:cstheme="minorBidi"/>
          <w:snapToGrid/>
          <w:kern w:val="0"/>
          <w:sz w:val="22"/>
          <w:szCs w:val="22"/>
          <w:lang w:eastAsia="nl-NL"/>
        </w:rPr>
      </w:pPr>
      <w:hyperlink w:anchor="_Toc500422550" w:history="1">
        <w:r w:rsidR="00EE747C" w:rsidRPr="00D51935">
          <w:rPr>
            <w:rStyle w:val="Hyperlink"/>
          </w:rPr>
          <w:t>1.4.1</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waarneming</w:t>
        </w:r>
        <w:r w:rsidR="00EE747C">
          <w:rPr>
            <w:webHidden/>
          </w:rPr>
          <w:tab/>
        </w:r>
        <w:r w:rsidR="00EE747C">
          <w:rPr>
            <w:webHidden/>
          </w:rPr>
          <w:fldChar w:fldCharType="begin"/>
        </w:r>
        <w:r w:rsidR="00EE747C">
          <w:rPr>
            <w:webHidden/>
          </w:rPr>
          <w:instrText xml:space="preserve"> PAGEREF _Toc500422550 \h </w:instrText>
        </w:r>
        <w:r w:rsidR="00EE747C">
          <w:rPr>
            <w:webHidden/>
          </w:rPr>
        </w:r>
        <w:r w:rsidR="00EE747C">
          <w:rPr>
            <w:webHidden/>
          </w:rPr>
          <w:fldChar w:fldCharType="separate"/>
        </w:r>
        <w:r w:rsidR="00104B03">
          <w:rPr>
            <w:webHidden/>
          </w:rPr>
          <w:t>9</w:t>
        </w:r>
        <w:r w:rsidR="00EE747C">
          <w:rPr>
            <w:webHidden/>
          </w:rPr>
          <w:fldChar w:fldCharType="end"/>
        </w:r>
      </w:hyperlink>
    </w:p>
    <w:p w14:paraId="2106B503" w14:textId="77777777" w:rsidR="00EE747C" w:rsidRDefault="000D21AD">
      <w:pPr>
        <w:pStyle w:val="Inhopg3"/>
        <w:rPr>
          <w:rFonts w:asciiTheme="minorHAnsi" w:eastAsiaTheme="minorEastAsia" w:hAnsiTheme="minorHAnsi" w:cstheme="minorBidi"/>
          <w:snapToGrid/>
          <w:kern w:val="0"/>
          <w:sz w:val="22"/>
          <w:szCs w:val="22"/>
          <w:lang w:eastAsia="nl-NL"/>
        </w:rPr>
      </w:pPr>
      <w:hyperlink w:anchor="_Toc500422551" w:history="1">
        <w:r w:rsidR="00EE747C" w:rsidRPr="00D51935">
          <w:rPr>
            <w:rStyle w:val="Hyperlink"/>
          </w:rPr>
          <w:t>1.4.2</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vacant kantoor/protocol</w:t>
        </w:r>
        <w:r w:rsidR="00EE747C">
          <w:rPr>
            <w:webHidden/>
          </w:rPr>
          <w:tab/>
        </w:r>
        <w:r w:rsidR="00EE747C">
          <w:rPr>
            <w:webHidden/>
          </w:rPr>
          <w:fldChar w:fldCharType="begin"/>
        </w:r>
        <w:r w:rsidR="00EE747C">
          <w:rPr>
            <w:webHidden/>
          </w:rPr>
          <w:instrText xml:space="preserve"> PAGEREF _Toc500422551 \h </w:instrText>
        </w:r>
        <w:r w:rsidR="00EE747C">
          <w:rPr>
            <w:webHidden/>
          </w:rPr>
        </w:r>
        <w:r w:rsidR="00EE747C">
          <w:rPr>
            <w:webHidden/>
          </w:rPr>
          <w:fldChar w:fldCharType="separate"/>
        </w:r>
        <w:r w:rsidR="00104B03">
          <w:rPr>
            <w:webHidden/>
          </w:rPr>
          <w:t>10</w:t>
        </w:r>
        <w:r w:rsidR="00EE747C">
          <w:rPr>
            <w:webHidden/>
          </w:rPr>
          <w:fldChar w:fldCharType="end"/>
        </w:r>
      </w:hyperlink>
    </w:p>
    <w:p w14:paraId="195B01F1" w14:textId="77777777" w:rsidR="00EE747C" w:rsidRDefault="000D21AD">
      <w:pPr>
        <w:pStyle w:val="Inhopg3"/>
        <w:rPr>
          <w:rFonts w:asciiTheme="minorHAnsi" w:eastAsiaTheme="minorEastAsia" w:hAnsiTheme="minorHAnsi" w:cstheme="minorBidi"/>
          <w:snapToGrid/>
          <w:kern w:val="0"/>
          <w:sz w:val="22"/>
          <w:szCs w:val="22"/>
          <w:lang w:eastAsia="nl-NL"/>
        </w:rPr>
      </w:pPr>
      <w:hyperlink w:anchor="_Toc500422552" w:history="1">
        <w:r w:rsidR="00EE747C" w:rsidRPr="00D51935">
          <w:rPr>
            <w:rStyle w:val="Hyperlink"/>
          </w:rPr>
          <w:t>1.4.3</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verlof</w:t>
        </w:r>
        <w:r w:rsidR="00EE747C">
          <w:rPr>
            <w:webHidden/>
          </w:rPr>
          <w:tab/>
        </w:r>
        <w:r w:rsidR="00EE747C">
          <w:rPr>
            <w:webHidden/>
          </w:rPr>
          <w:fldChar w:fldCharType="begin"/>
        </w:r>
        <w:r w:rsidR="00EE747C">
          <w:rPr>
            <w:webHidden/>
          </w:rPr>
          <w:instrText xml:space="preserve"> PAGEREF _Toc500422552 \h </w:instrText>
        </w:r>
        <w:r w:rsidR="00EE747C">
          <w:rPr>
            <w:webHidden/>
          </w:rPr>
        </w:r>
        <w:r w:rsidR="00EE747C">
          <w:rPr>
            <w:webHidden/>
          </w:rPr>
          <w:fldChar w:fldCharType="separate"/>
        </w:r>
        <w:r w:rsidR="00104B03">
          <w:rPr>
            <w:webHidden/>
          </w:rPr>
          <w:t>12</w:t>
        </w:r>
        <w:r w:rsidR="00EE747C">
          <w:rPr>
            <w:webHidden/>
          </w:rPr>
          <w:fldChar w:fldCharType="end"/>
        </w:r>
      </w:hyperlink>
    </w:p>
    <w:p w14:paraId="536649D3" w14:textId="77777777" w:rsidR="00EE747C" w:rsidRDefault="000D21AD">
      <w:pPr>
        <w:pStyle w:val="Inhopg3"/>
        <w:rPr>
          <w:rFonts w:asciiTheme="minorHAnsi" w:eastAsiaTheme="minorEastAsia" w:hAnsiTheme="minorHAnsi" w:cstheme="minorBidi"/>
          <w:snapToGrid/>
          <w:kern w:val="0"/>
          <w:sz w:val="22"/>
          <w:szCs w:val="22"/>
          <w:lang w:eastAsia="nl-NL"/>
        </w:rPr>
      </w:pPr>
      <w:hyperlink w:anchor="_Toc500422553" w:history="1">
        <w:r w:rsidR="00EE747C" w:rsidRPr="00D51935">
          <w:rPr>
            <w:rStyle w:val="Hyperlink"/>
          </w:rPr>
          <w:t>1.4.4</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toegevoegd notaris</w:t>
        </w:r>
        <w:r w:rsidR="00EE747C">
          <w:rPr>
            <w:webHidden/>
          </w:rPr>
          <w:tab/>
        </w:r>
        <w:r w:rsidR="00EE747C">
          <w:rPr>
            <w:webHidden/>
          </w:rPr>
          <w:fldChar w:fldCharType="begin"/>
        </w:r>
        <w:r w:rsidR="00EE747C">
          <w:rPr>
            <w:webHidden/>
          </w:rPr>
          <w:instrText xml:space="preserve"> PAGEREF _Toc500422553 \h </w:instrText>
        </w:r>
        <w:r w:rsidR="00EE747C">
          <w:rPr>
            <w:webHidden/>
          </w:rPr>
        </w:r>
        <w:r w:rsidR="00EE747C">
          <w:rPr>
            <w:webHidden/>
          </w:rPr>
          <w:fldChar w:fldCharType="separate"/>
        </w:r>
        <w:r w:rsidR="00104B03">
          <w:rPr>
            <w:webHidden/>
          </w:rPr>
          <w:t>13</w:t>
        </w:r>
        <w:r w:rsidR="00EE747C">
          <w:rPr>
            <w:webHidden/>
          </w:rPr>
          <w:fldChar w:fldCharType="end"/>
        </w:r>
      </w:hyperlink>
    </w:p>
    <w:p w14:paraId="162B043D" w14:textId="77777777" w:rsidR="00EE747C" w:rsidRDefault="000D21AD">
      <w:pPr>
        <w:pStyle w:val="Inhopg3"/>
        <w:rPr>
          <w:rFonts w:asciiTheme="minorHAnsi" w:eastAsiaTheme="minorEastAsia" w:hAnsiTheme="minorHAnsi" w:cstheme="minorBidi"/>
          <w:snapToGrid/>
          <w:kern w:val="0"/>
          <w:sz w:val="22"/>
          <w:szCs w:val="22"/>
          <w:lang w:eastAsia="nl-NL"/>
        </w:rPr>
      </w:pPr>
      <w:hyperlink w:anchor="_Toc500422554" w:history="1">
        <w:r w:rsidR="00EE747C" w:rsidRPr="00D51935">
          <w:rPr>
            <w:rStyle w:val="Hyperlink"/>
          </w:rPr>
          <w:t>1.4.5</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kantoor/protocol</w:t>
        </w:r>
        <w:r w:rsidR="00EE747C">
          <w:rPr>
            <w:webHidden/>
          </w:rPr>
          <w:tab/>
        </w:r>
        <w:r w:rsidR="00EE747C">
          <w:rPr>
            <w:webHidden/>
          </w:rPr>
          <w:fldChar w:fldCharType="begin"/>
        </w:r>
        <w:r w:rsidR="00EE747C">
          <w:rPr>
            <w:webHidden/>
          </w:rPr>
          <w:instrText xml:space="preserve"> PAGEREF _Toc500422554 \h </w:instrText>
        </w:r>
        <w:r w:rsidR="00EE747C">
          <w:rPr>
            <w:webHidden/>
          </w:rPr>
        </w:r>
        <w:r w:rsidR="00EE747C">
          <w:rPr>
            <w:webHidden/>
          </w:rPr>
          <w:fldChar w:fldCharType="separate"/>
        </w:r>
        <w:r w:rsidR="00104B03">
          <w:rPr>
            <w:webHidden/>
          </w:rPr>
          <w:t>14</w:t>
        </w:r>
        <w:r w:rsidR="00EE747C">
          <w:rPr>
            <w:webHidden/>
          </w:rPr>
          <w:fldChar w:fldCharType="end"/>
        </w:r>
      </w:hyperlink>
    </w:p>
    <w:p w14:paraId="0B4E50CF" w14:textId="77777777" w:rsidR="003228A3" w:rsidRPr="00343045" w:rsidRDefault="00354655">
      <w:r>
        <w:rPr>
          <w:b/>
          <w:bCs/>
          <w:noProof/>
        </w:rPr>
        <w:fldChar w:fldCharType="end"/>
      </w:r>
    </w:p>
    <w:p w14:paraId="567ED4F6" w14:textId="77777777" w:rsidR="003228A3" w:rsidRPr="00343045" w:rsidRDefault="003228A3"/>
    <w:p w14:paraId="5ABCD14F" w14:textId="77777777" w:rsidR="003228A3" w:rsidRPr="00343045" w:rsidRDefault="003228A3">
      <w:pPr>
        <w:sectPr w:rsidR="003228A3" w:rsidRPr="00343045">
          <w:headerReference w:type="first" r:id="rId12"/>
          <w:type w:val="oddPage"/>
          <w:pgSz w:w="11906" w:h="16838" w:code="9"/>
          <w:pgMar w:top="2977" w:right="1304" w:bottom="1304" w:left="1814" w:header="567" w:footer="431" w:gutter="0"/>
          <w:cols w:space="708"/>
          <w:formProt w:val="0"/>
        </w:sectPr>
      </w:pPr>
    </w:p>
    <w:p w14:paraId="18B6ABC7" w14:textId="77777777" w:rsidR="004A1631" w:rsidRPr="00343045" w:rsidRDefault="004A1631" w:rsidP="004A1631">
      <w:pPr>
        <w:pStyle w:val="Kop1"/>
        <w:numPr>
          <w:ilvl w:val="0"/>
          <w:numId w:val="1"/>
        </w:numPr>
        <w:rPr>
          <w:lang w:val="nl-NL"/>
        </w:rPr>
      </w:pPr>
      <w:bookmarkStart w:id="46" w:name="bmStartpunt"/>
      <w:bookmarkStart w:id="47" w:name="_Toc498316301"/>
      <w:bookmarkStart w:id="48" w:name="_Toc20728828"/>
      <w:bookmarkStart w:id="49" w:name="_Toc500422545"/>
      <w:bookmarkStart w:id="50" w:name="_Toc179181706"/>
      <w:bookmarkEnd w:id="46"/>
      <w:bookmarkEnd w:id="47"/>
      <w:bookmarkEnd w:id="48"/>
      <w:r w:rsidRPr="00343045">
        <w:rPr>
          <w:lang w:val="nl-NL"/>
        </w:rPr>
        <w:lastRenderedPageBreak/>
        <w:t>Inleiding</w:t>
      </w:r>
      <w:bookmarkEnd w:id="49"/>
    </w:p>
    <w:p w14:paraId="32E8B03C" w14:textId="77777777" w:rsidR="00735733" w:rsidRDefault="00735733" w:rsidP="00735733">
      <w:pPr>
        <w:pStyle w:val="Kop2"/>
        <w:numPr>
          <w:ilvl w:val="1"/>
          <w:numId w:val="1"/>
        </w:numPr>
        <w:rPr>
          <w:bCs/>
          <w:sz w:val="20"/>
          <w:lang w:val="en-US"/>
        </w:rPr>
      </w:pPr>
      <w:bookmarkStart w:id="51" w:name="_Toc249426094"/>
      <w:bookmarkStart w:id="52" w:name="_Toc249424855"/>
      <w:bookmarkStart w:id="53" w:name="_Toc500422546"/>
      <w:bookmarkEnd w:id="51"/>
      <w:r>
        <w:rPr>
          <w:bCs/>
          <w:sz w:val="20"/>
          <w:lang w:val="en-US"/>
        </w:rPr>
        <w:t>Algemeen</w:t>
      </w:r>
      <w:bookmarkEnd w:id="52"/>
      <w:bookmarkEnd w:id="53"/>
    </w:p>
    <w:p w14:paraId="23BDB774" w14:textId="77777777" w:rsidR="00735733" w:rsidRDefault="00735733" w:rsidP="00735733">
      <w:r w:rsidRPr="00662092">
        <w:t>Dit document beschrijft e</w:t>
      </w:r>
      <w:r>
        <w:t>en tekstblok zoals dit is onderken</w:t>
      </w:r>
      <w:r w:rsidRPr="00662092">
        <w:t xml:space="preserve">d binnen </w:t>
      </w:r>
      <w:r>
        <w:t>a</w:t>
      </w:r>
      <w:r w:rsidRPr="00662092">
        <w:t>utomatische akteverwerking</w:t>
      </w:r>
      <w:r>
        <w:t>, conform de richtlijnen zoals beschreven in document ‘Tekstblok – Algemene afspraken modeldocumenten en tekstblokken’. De verschillende kleuren die hieronder worden gebruikt</w:t>
      </w:r>
      <w:r w:rsidR="00B56F86">
        <w:t>,</w:t>
      </w:r>
      <w:r>
        <w:t xml:space="preserve"> zijn in dat  document toegelicht. </w:t>
      </w:r>
    </w:p>
    <w:p w14:paraId="4033A5D2" w14:textId="77777777" w:rsidR="00B37636" w:rsidRDefault="00354655" w:rsidP="00B37636">
      <w:pPr>
        <w:pStyle w:val="Kop2"/>
      </w:pPr>
      <w:bookmarkStart w:id="54" w:name="_Toc500422547"/>
      <w:r>
        <w:t>Aanhef</w:t>
      </w:r>
      <w:bookmarkEnd w:id="54"/>
    </w:p>
    <w:p w14:paraId="186D4A79" w14:textId="77777777" w:rsidR="00D955EE" w:rsidRDefault="00BE6013" w:rsidP="00D955EE">
      <w:r>
        <w:rPr>
          <w:szCs w:val="18"/>
          <w:lang w:val="nl"/>
        </w:rPr>
        <w:t>De d</w:t>
      </w:r>
      <w:r w:rsidR="00D955EE">
        <w:rPr>
          <w:szCs w:val="18"/>
          <w:lang w:val="nl"/>
        </w:rPr>
        <w:t>atum van de akte en de g</w:t>
      </w:r>
      <w:r w:rsidR="00D955EE" w:rsidRPr="00343045">
        <w:rPr>
          <w:szCs w:val="18"/>
        </w:rPr>
        <w:t>egevens van de (</w:t>
      </w:r>
      <w:r w:rsidR="000854FB">
        <w:rPr>
          <w:szCs w:val="18"/>
        </w:rPr>
        <w:t>toegevoegd</w:t>
      </w:r>
      <w:r w:rsidR="00D955EE" w:rsidRPr="00343045">
        <w:rPr>
          <w:szCs w:val="18"/>
        </w:rPr>
        <w:t>)</w:t>
      </w:r>
      <w:r w:rsidR="00D955EE">
        <w:rPr>
          <w:szCs w:val="18"/>
        </w:rPr>
        <w:t xml:space="preserve"> </w:t>
      </w:r>
      <w:r w:rsidR="00D955EE" w:rsidRPr="00343045">
        <w:rPr>
          <w:szCs w:val="18"/>
        </w:rPr>
        <w:t>notaris die als ondertekenaar optreedt</w:t>
      </w:r>
      <w:r w:rsidR="002475BE">
        <w:rPr>
          <w:szCs w:val="18"/>
        </w:rPr>
        <w:t xml:space="preserve"> in een notariële verklaring</w:t>
      </w:r>
      <w:r w:rsidR="000854FB">
        <w:rPr>
          <w:szCs w:val="18"/>
        </w:rPr>
        <w:t xml:space="preserve"> worden getoond</w:t>
      </w:r>
      <w:r w:rsidR="002475BE">
        <w:rPr>
          <w:szCs w:val="18"/>
        </w:rPr>
        <w:t>.</w:t>
      </w:r>
      <w:r w:rsidRPr="00BE6013">
        <w:rPr>
          <w:szCs w:val="18"/>
        </w:rPr>
        <w:t xml:space="preserve"> </w:t>
      </w:r>
      <w:r w:rsidR="004D2EEF">
        <w:rPr>
          <w:szCs w:val="18"/>
        </w:rPr>
        <w:t>Een</w:t>
      </w:r>
      <w:r>
        <w:rPr>
          <w:szCs w:val="18"/>
        </w:rPr>
        <w:t xml:space="preserve"> notaris kan een andere notaris waarnemen, zonder reden, omdat deze met verlof afwezig is of op basis van een vacant protocol of kantoor. </w:t>
      </w:r>
      <w:r w:rsidR="004D2EEF">
        <w:rPr>
          <w:szCs w:val="18"/>
        </w:rPr>
        <w:t xml:space="preserve">Een toegevoegd notaris is bevoegd om akten te passeren binnen het protocol van een andere notaris. </w:t>
      </w:r>
      <w:r>
        <w:rPr>
          <w:szCs w:val="18"/>
        </w:rPr>
        <w:t>Een waargenomen notaris kan ook een vacant protocol of kantoor van een andere notaris waarnemen.</w:t>
      </w:r>
      <w:r w:rsidR="00F22C5C" w:rsidRPr="00F22C5C">
        <w:rPr>
          <w:szCs w:val="18"/>
        </w:rPr>
        <w:t xml:space="preserve"> </w:t>
      </w:r>
      <w:r w:rsidR="00F22C5C">
        <w:rPr>
          <w:szCs w:val="18"/>
        </w:rPr>
        <w:t>De plaatsaanduiding die geregistreerd wordt wanneer in een akte gekozen is voor een woonplaats ten kantore van notaris is die van de notaris die als ondertekenaar optreedt wanneer deze geen andere notaris(sen) waarneemt of van de waargenomen notaris.</w:t>
      </w:r>
    </w:p>
    <w:p w14:paraId="33CECDFD" w14:textId="77777777" w:rsidR="000F22B6" w:rsidRPr="000F22B6" w:rsidRDefault="000F22B6" w:rsidP="000F22B6">
      <w:pPr>
        <w:pStyle w:val="Kop2"/>
      </w:pPr>
      <w:bookmarkStart w:id="55" w:name="_Toc500422548"/>
      <w:bookmarkEnd w:id="50"/>
      <w:r w:rsidRPr="000F22B6">
        <w:t>Tekstfragment (volledig)</w:t>
      </w:r>
      <w:bookmarkEnd w:id="55"/>
    </w:p>
    <w:p w14:paraId="1FC12812" w14:textId="295BDEBC" w:rsidR="00C277C1" w:rsidRPr="006F7947" w:rsidRDefault="00827547" w:rsidP="000F22B6">
      <w:pPr>
        <w:rPr>
          <w:rFonts w:cs="Arial"/>
          <w:color w:val="3366FF"/>
          <w:szCs w:val="18"/>
        </w:rPr>
      </w:pPr>
      <w:r w:rsidRPr="006F7947">
        <w:rPr>
          <w:rFonts w:cs="Arial"/>
          <w:color w:val="339966"/>
          <w:szCs w:val="18"/>
        </w:rPr>
        <w:t>Op/Heden</w:t>
      </w:r>
      <w:r w:rsidR="00EC79C1" w:rsidRPr="006F7947">
        <w:rPr>
          <w:rFonts w:cs="Arial"/>
          <w:color w:val="339966"/>
          <w:szCs w:val="18"/>
        </w:rPr>
        <w:t>,</w:t>
      </w:r>
      <w:r w:rsidRPr="006F7947">
        <w:rPr>
          <w:rFonts w:cs="Arial"/>
          <w:color w:val="339966"/>
          <w:szCs w:val="18"/>
        </w:rPr>
        <w:t xml:space="preserve">/Vandaag,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szCs w:val="18"/>
        </w:rPr>
        <w:t>datum</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color w:val="FF0000"/>
          <w:szCs w:val="18"/>
        </w:rPr>
        <w:t>,</w:t>
      </w:r>
      <w:r w:rsidRPr="006F7947">
        <w:rPr>
          <w:rFonts w:cs="Arial"/>
          <w:szCs w:val="18"/>
        </w:rPr>
        <w:t xml:space="preserve"> </w:t>
      </w:r>
      <w:r w:rsidR="008417DB" w:rsidRPr="006F7947">
        <w:rPr>
          <w:rFonts w:cs="Arial"/>
          <w:color w:val="339966"/>
          <w:szCs w:val="18"/>
        </w:rPr>
        <w:t>verklaart</w:t>
      </w:r>
      <w:r w:rsidR="00251725" w:rsidRPr="006F7947">
        <w:rPr>
          <w:rFonts w:cs="Arial"/>
          <w:color w:val="339966"/>
          <w:szCs w:val="18"/>
        </w:rPr>
        <w:t>/verklaar ik</w:t>
      </w:r>
      <w:r w:rsidR="00836B51">
        <w:rPr>
          <w:rFonts w:cs="Arial"/>
          <w:color w:val="339966"/>
          <w:szCs w:val="18"/>
        </w:rPr>
        <w:t>,</w:t>
      </w:r>
      <w:r w:rsidRPr="006F7947">
        <w:rPr>
          <w:rFonts w:cs="Arial"/>
          <w:szCs w:val="18"/>
        </w:rPr>
        <w:t xml:space="preserve"> </w:t>
      </w:r>
      <w:r w:rsidR="008417DB" w:rsidRPr="006F7947">
        <w:rPr>
          <w:rFonts w:cs="Arial"/>
          <w:color w:val="FF0000"/>
          <w:szCs w:val="18"/>
          <w:highlight w:val="yellow"/>
        </w:rPr>
        <w:t>TEKSTBLOK PERSONALIA VAN NATUURLIJK PERSOON</w:t>
      </w:r>
      <w:r w:rsidR="00B27553" w:rsidRPr="009B6628">
        <w:rPr>
          <w:rFonts w:cs="Arial"/>
          <w:color w:val="FF0000"/>
          <w:szCs w:val="18"/>
        </w:rPr>
        <w:t>,</w:t>
      </w:r>
      <w:r w:rsidR="00B27553" w:rsidRPr="006F7947">
        <w:rPr>
          <w:rFonts w:cs="Arial"/>
          <w:color w:val="3366FF"/>
          <w:szCs w:val="18"/>
        </w:rPr>
        <w:t xml:space="preserve"> </w:t>
      </w:r>
      <w:r w:rsidRPr="00BB4161">
        <w:rPr>
          <w:rFonts w:cs="Arial"/>
          <w:color w:val="339966"/>
          <w:szCs w:val="18"/>
        </w:rPr>
        <w:t>notaris</w:t>
      </w:r>
      <w:r w:rsidRPr="006F7947">
        <w:rPr>
          <w:rFonts w:cs="Arial"/>
          <w:szCs w:val="18"/>
        </w:rPr>
        <w:t xml:space="preserve"> </w:t>
      </w:r>
      <w:r w:rsidR="008417DB" w:rsidRPr="00BB4161">
        <w:rPr>
          <w:rFonts w:cs="Arial"/>
          <w:color w:val="00FFFF"/>
          <w:szCs w:val="18"/>
        </w:rPr>
        <w:t>in de gemeente</w:t>
      </w:r>
      <w:r w:rsidR="008417DB" w:rsidRPr="006F7947">
        <w:rPr>
          <w:rFonts w:cs="Arial"/>
          <w:color w:val="800080"/>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8417DB" w:rsidRPr="006F7947">
        <w:rPr>
          <w:rFonts w:cs="Arial"/>
          <w:szCs w:val="18"/>
        </w:rPr>
        <w:t>gemeente</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ins w:id="56" w:author="Awater, Eric" w:date="2019-11-28T11:28:00Z">
        <w:r w:rsidR="002171C8" w:rsidRPr="00256FE0">
          <w:rPr>
            <w:rFonts w:cs="Arial"/>
            <w:color w:val="7030A0"/>
            <w:szCs w:val="18"/>
            <w:lang w:val="en-US"/>
            <w:rPrChange w:id="57" w:author="Awater, Eric" w:date="2019-11-28T11:38:00Z">
              <w:rPr>
                <w:rFonts w:cs="Arial"/>
                <w:szCs w:val="18"/>
                <w:lang w:val="en-US"/>
              </w:rPr>
            </w:rPrChange>
          </w:rPr>
          <w:t>,</w:t>
        </w:r>
      </w:ins>
      <w:r w:rsidR="008417DB" w:rsidRPr="006F7947">
        <w:rPr>
          <w:szCs w:val="18"/>
        </w:rPr>
        <w:t xml:space="preserve"> </w:t>
      </w:r>
      <w:r w:rsidR="008417DB" w:rsidRPr="00BB4161">
        <w:rPr>
          <w:color w:val="00FFFF"/>
          <w:szCs w:val="18"/>
        </w:rPr>
        <w:t xml:space="preserve">kantoorhoudende </w:t>
      </w:r>
      <w:r w:rsidR="008417DB" w:rsidRPr="00BB4161">
        <w:rPr>
          <w:rFonts w:cs="Arial"/>
          <w:color w:val="00FFFF"/>
          <w:szCs w:val="18"/>
        </w:rPr>
        <w:t>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E37D15" w:rsidRPr="00BB4161">
        <w:rPr>
          <w:rFonts w:cs="Arial"/>
          <w:color w:val="00FFFF"/>
          <w:szCs w:val="18"/>
        </w:rPr>
        <w:t>/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gevestigd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met plaats van vestiging</w:t>
      </w:r>
      <w:r w:rsidR="00DD5692"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DD5692" w:rsidRPr="00BB4161">
        <w:rPr>
          <w:rFonts w:cs="Arial"/>
          <w:color w:val="00FFFF"/>
          <w:szCs w:val="18"/>
        </w:rPr>
        <w:t>/ in de gemeente</w:t>
      </w:r>
      <w:r w:rsidR="00DD5692" w:rsidRPr="006F7947">
        <w:rPr>
          <w:rFonts w:cs="Arial"/>
          <w:color w:val="339966"/>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A67F2A" w:rsidRPr="006F7947">
        <w:rPr>
          <w:rFonts w:cs="Arial"/>
          <w:szCs w:val="18"/>
        </w:rPr>
        <w:t>gemeente</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BB4161" w:rsidRPr="00BB4161">
        <w:rPr>
          <w:rFonts w:cs="Arial"/>
          <w:szCs w:val="18"/>
        </w:rPr>
        <w:t xml:space="preserve"> </w:t>
      </w:r>
      <w:r w:rsidR="00BB4161" w:rsidRPr="006F7947">
        <w:rPr>
          <w:rFonts w:cs="Arial"/>
          <w:color w:val="339966"/>
          <w:szCs w:val="18"/>
        </w:rPr>
        <w:t>/</w:t>
      </w:r>
      <w:r w:rsidR="00BB4161" w:rsidRPr="00BB4161">
        <w:rPr>
          <w:rFonts w:cs="Arial"/>
          <w:szCs w:val="18"/>
        </w:rPr>
        <w:t xml:space="preserve"> </w:t>
      </w:r>
      <w:r w:rsidR="00BB4161" w:rsidRPr="006F7947">
        <w:rPr>
          <w:color w:val="FFFFFF"/>
          <w:szCs w:val="18"/>
          <w:highlight w:val="darkYellow"/>
        </w:rPr>
        <w:t>KEUZEBLOKVARIANT WAARNEMING</w:t>
      </w:r>
      <w:r w:rsidR="00B27553" w:rsidRPr="006F7947">
        <w:rPr>
          <w:color w:val="FF0000"/>
          <w:szCs w:val="18"/>
        </w:rPr>
        <w:t xml:space="preserve">, </w:t>
      </w:r>
      <w:r w:rsidR="00B27553" w:rsidRPr="006F7947">
        <w:rPr>
          <w:rFonts w:cs="Arial"/>
          <w:color w:val="339966"/>
          <w:szCs w:val="18"/>
        </w:rPr>
        <w:t>als volgt/dat ik mij zoveel mogelijk heb overtuigd van het volgende</w:t>
      </w:r>
    </w:p>
    <w:p w14:paraId="502B071D" w14:textId="77777777" w:rsidR="000854FB" w:rsidRDefault="000854FB" w:rsidP="000F22B6">
      <w:pPr>
        <w:rPr>
          <w:rFonts w:cs="Arial"/>
          <w:color w:val="339966"/>
          <w:szCs w:val="18"/>
        </w:rPr>
      </w:pPr>
    </w:p>
    <w:p w14:paraId="1DBCD5CE" w14:textId="77777777" w:rsidR="000854FB" w:rsidRPr="000854FB" w:rsidRDefault="000854FB" w:rsidP="000854FB">
      <w:pPr>
        <w:rPr>
          <w:rFonts w:cs="Arial"/>
          <w:color w:val="339966"/>
          <w:szCs w:val="18"/>
        </w:rPr>
      </w:pPr>
      <w:r>
        <w:rPr>
          <w:rFonts w:cs="Arial"/>
          <w:szCs w:val="18"/>
          <w:u w:val="single"/>
        </w:rPr>
        <w:t>Variant 1 waarneming</w:t>
      </w:r>
    </w:p>
    <w:p w14:paraId="7062F362" w14:textId="08B33FC3" w:rsidR="00CE79FB" w:rsidRPr="0038554D" w:rsidRDefault="000854FB" w:rsidP="00CE79FB">
      <w:pPr>
        <w:rPr>
          <w:rFonts w:cs="Arial"/>
          <w:color w:val="800080"/>
          <w:szCs w:val="18"/>
        </w:rPr>
      </w:pPr>
      <w:r w:rsidRPr="006F7947">
        <w:rPr>
          <w:rFonts w:cs="Arial"/>
          <w:color w:val="800080"/>
          <w:szCs w:val="18"/>
        </w:rPr>
        <w:t>kandidaat-notaris,</w:t>
      </w:r>
      <w:r w:rsidRPr="006F7947">
        <w:rPr>
          <w:rFonts w:cs="Arial"/>
          <w:color w:val="FF0000"/>
          <w:szCs w:val="18"/>
        </w:rPr>
        <w:t xml:space="preserve"> hierna te noemen: ‘</w:t>
      </w:r>
      <w:r w:rsidRPr="006F7947">
        <w:rPr>
          <w:rFonts w:cs="Arial"/>
          <w:color w:val="FF0000"/>
          <w:szCs w:val="18"/>
          <w:u w:val="single"/>
        </w:rPr>
        <w:t>notaris</w:t>
      </w:r>
      <w:r w:rsidRPr="006F7947">
        <w:rPr>
          <w:rFonts w:cs="Arial"/>
          <w:color w:val="FF0000"/>
          <w:szCs w:val="18"/>
        </w:rPr>
        <w:t xml:space="preserve">’, als waarnemer van </w:t>
      </w:r>
      <w:r w:rsidRPr="006F7947">
        <w:rPr>
          <w:rFonts w:cs="Arial"/>
          <w:color w:val="FF0000"/>
          <w:szCs w:val="18"/>
          <w:highlight w:val="yellow"/>
        </w:rPr>
        <w:t>TEKSTBLOK PERSONALIA VAN NATUURLIJK PERSOON</w:t>
      </w:r>
      <w:r w:rsidRPr="006F7947">
        <w:rPr>
          <w:rFonts w:cs="Arial"/>
          <w:bCs/>
          <w:color w:val="FF0000"/>
          <w:szCs w:val="18"/>
        </w:rPr>
        <w:t>,</w:t>
      </w:r>
      <w:r w:rsidRPr="006F7947">
        <w:rPr>
          <w:rFonts w:cs="Arial"/>
          <w:bCs/>
          <w:color w:val="80008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ins w:id="58" w:author="Awater, Eric" w:date="2019-11-28T11:29:00Z">
        <w:r w:rsidR="002171C8" w:rsidRPr="00256FE0">
          <w:rPr>
            <w:rFonts w:cs="Arial"/>
            <w:color w:val="7030A0"/>
            <w:szCs w:val="18"/>
            <w:lang w:val="en-US"/>
            <w:rPrChange w:id="59" w:author="Awater, Eric" w:date="2019-11-28T11:40:00Z">
              <w:rPr>
                <w:rFonts w:cs="Arial"/>
                <w:szCs w:val="18"/>
                <w:lang w:val="en-US"/>
              </w:rPr>
            </w:rPrChange>
          </w:rPr>
          <w:t>,</w:t>
        </w:r>
      </w:ins>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1F1FF59B" w14:textId="77777777" w:rsidR="000854FB" w:rsidRDefault="000854FB" w:rsidP="000F22B6">
      <w:pPr>
        <w:rPr>
          <w:rFonts w:cs="Arial"/>
          <w:bCs/>
          <w:color w:val="3366FF"/>
        </w:rPr>
      </w:pPr>
    </w:p>
    <w:p w14:paraId="281E10A7" w14:textId="77777777" w:rsidR="000854FB" w:rsidRPr="004F6626" w:rsidRDefault="000854FB" w:rsidP="000854FB">
      <w:pPr>
        <w:spacing w:line="240" w:lineRule="auto"/>
        <w:rPr>
          <w:rFonts w:cs="Arial"/>
          <w:szCs w:val="18"/>
          <w:u w:val="single"/>
        </w:rPr>
      </w:pPr>
      <w:r w:rsidRPr="004F6626">
        <w:rPr>
          <w:rFonts w:cs="Arial"/>
          <w:szCs w:val="18"/>
          <w:u w:val="single"/>
        </w:rPr>
        <w:t>Variant 2 vaca</w:t>
      </w:r>
      <w:r w:rsidR="00643D60">
        <w:rPr>
          <w:rFonts w:cs="Arial"/>
          <w:szCs w:val="18"/>
          <w:u w:val="single"/>
        </w:rPr>
        <w:t>nt kantoor/protocol</w:t>
      </w:r>
    </w:p>
    <w:p w14:paraId="2471AC3D" w14:textId="25892BD4" w:rsidR="00CE79FB" w:rsidRPr="0038554D" w:rsidRDefault="006F7947" w:rsidP="00CE79FB">
      <w:pPr>
        <w:rPr>
          <w:rFonts w:cs="Arial"/>
          <w:color w:val="FF000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 xml:space="preserve">hierna te noemen: </w:t>
      </w:r>
      <w:r w:rsidR="00B42BBE" w:rsidRPr="006F7947">
        <w:rPr>
          <w:rFonts w:cs="Arial"/>
          <w:color w:val="FF0000"/>
          <w:szCs w:val="18"/>
        </w:rPr>
        <w:t>‘</w:t>
      </w:r>
      <w:r w:rsidR="00B42BBE" w:rsidRPr="006F7947">
        <w:rPr>
          <w:rFonts w:cs="Arial"/>
          <w:color w:val="FF0000"/>
          <w:szCs w:val="18"/>
          <w:u w:val="single"/>
        </w:rPr>
        <w:t>notaris</w:t>
      </w:r>
      <w:r w:rsidR="00B42BBE" w:rsidRPr="006F7947">
        <w:rPr>
          <w:rFonts w:cs="Arial"/>
          <w:color w:val="FF0000"/>
          <w:szCs w:val="18"/>
        </w:rPr>
        <w:t>’</w:t>
      </w:r>
      <w:r w:rsidRPr="006F7947">
        <w:rPr>
          <w:rFonts w:cs="Arial"/>
          <w:color w:val="FF0000"/>
          <w:szCs w:val="18"/>
        </w:rPr>
        <w:t>, als waarnemer</w:t>
      </w:r>
      <w:r w:rsidRPr="006F7947">
        <w:rPr>
          <w:rFonts w:cs="Arial"/>
          <w:color w:val="800080"/>
          <w:szCs w:val="18"/>
        </w:rPr>
        <w:t xml:space="preserve"> van </w:t>
      </w:r>
      <w:r w:rsidRPr="006F7947">
        <w:rPr>
          <w:rFonts w:cs="Arial"/>
          <w:color w:val="800080"/>
          <w:szCs w:val="18"/>
          <w:highlight w:val="yellow"/>
        </w:rPr>
        <w:t>TEKSTBLOK PERSONALIA VAN NATUURLIJK PERSOON versie 1.0</w:t>
      </w:r>
      <w:r w:rsidRPr="006F7947">
        <w:rPr>
          <w:rFonts w:cs="Arial"/>
          <w:color w:val="800080"/>
          <w:szCs w:val="18"/>
        </w:rPr>
        <w:t>,</w:t>
      </w:r>
      <w:r w:rsidRPr="006F7947">
        <w:rPr>
          <w:rFonts w:cs="Arial"/>
          <w:color w:val="3366FF"/>
          <w:szCs w:val="18"/>
        </w:rPr>
        <w:t xml:space="preserve"> </w:t>
      </w:r>
      <w:r w:rsidRPr="006F7947">
        <w:rPr>
          <w:rFonts w:cs="Arial"/>
          <w:color w:val="800080"/>
          <w:szCs w:val="18"/>
        </w:rPr>
        <w:t xml:space="preserve">notaris </w:t>
      </w:r>
      <w:r w:rsidRPr="006F7947">
        <w:rPr>
          <w:rFonts w:cs="Arial"/>
          <w:color w:val="3366FF"/>
          <w:szCs w:val="18"/>
        </w:rPr>
        <w:t>in 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ins w:id="60" w:author="Awater, Eric" w:date="2019-11-28T11:30:00Z">
        <w:r w:rsidR="002171C8" w:rsidRPr="00256FE0">
          <w:rPr>
            <w:rFonts w:cs="Arial"/>
            <w:color w:val="7030A0"/>
            <w:szCs w:val="18"/>
            <w:lang w:val="en-US"/>
            <w:rPrChange w:id="61" w:author="Awater, Eric" w:date="2019-11-28T11:41:00Z">
              <w:rPr>
                <w:rFonts w:cs="Arial"/>
                <w:szCs w:val="18"/>
                <w:lang w:val="en-US"/>
              </w:rPr>
            </w:rPrChange>
          </w:rPr>
          <w:t>,</w:t>
        </w:r>
      </w:ins>
      <w:r w:rsidRPr="006F7947">
        <w:rPr>
          <w:rFonts w:cs="Arial"/>
          <w:color w:val="008000"/>
          <w:szCs w:val="18"/>
        </w:rPr>
        <w:t xml:space="preserve"> </w:t>
      </w:r>
      <w:r w:rsidRPr="006F7947">
        <w:rPr>
          <w:rFonts w:cs="Arial"/>
          <w:color w:val="3366FF"/>
          <w:szCs w:val="18"/>
        </w:rPr>
        <w:t>kantoorhoudende 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gevestigd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met plaats van vestiging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in</w:t>
      </w:r>
      <w:r w:rsidRPr="006F7947">
        <w:rPr>
          <w:rFonts w:cs="Arial"/>
          <w:color w:val="339966"/>
          <w:szCs w:val="18"/>
        </w:rPr>
        <w:t xml:space="preserve"> </w:t>
      </w:r>
      <w:r w:rsidRPr="006F7947">
        <w:rPr>
          <w:rFonts w:cs="Arial"/>
          <w:color w:val="3366FF"/>
          <w:szCs w:val="18"/>
        </w:rPr>
        <w:t>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800080"/>
          <w:szCs w:val="18"/>
        </w:rPr>
        <w:t>,</w:t>
      </w:r>
      <w:r w:rsidRPr="006F7947">
        <w:rPr>
          <w:rFonts w:cs="Arial"/>
          <w:color w:val="3366FF"/>
          <w:szCs w:val="18"/>
        </w:rPr>
        <w:t xml:space="preserve"> </w:t>
      </w:r>
      <w:r w:rsidRPr="006F7947">
        <w:rPr>
          <w:rFonts w:cs="Arial"/>
          <w:color w:val="800080"/>
          <w:szCs w:val="18"/>
        </w:rPr>
        <w:t>als waarnemer</w:t>
      </w:r>
      <w:r w:rsidRPr="006F7947">
        <w:rPr>
          <w:rFonts w:cs="Arial"/>
          <w:color w:val="3366FF"/>
          <w:szCs w:val="18"/>
        </w:rPr>
        <w:t xml:space="preserve"> </w:t>
      </w:r>
      <w:r w:rsidRPr="006F7947">
        <w:rPr>
          <w:rFonts w:cs="Arial"/>
          <w:color w:val="FF0000"/>
          <w:szCs w:val="18"/>
        </w:rPr>
        <w:t>van het vacante</w:t>
      </w:r>
      <w:r w:rsidRPr="006F7947">
        <w:rPr>
          <w:rFonts w:cs="Arial"/>
          <w:color w:val="3366FF"/>
          <w:szCs w:val="18"/>
        </w:rPr>
        <w:t xml:space="preserve"> </w:t>
      </w:r>
      <w:r w:rsidRPr="006F7947">
        <w:rPr>
          <w:rFonts w:cs="Arial"/>
          <w:color w:val="339966"/>
          <w:szCs w:val="18"/>
        </w:rPr>
        <w:t>kantoor/protocol</w:t>
      </w:r>
      <w:r w:rsidRPr="006F7947">
        <w:rPr>
          <w:rFonts w:cs="Arial"/>
          <w:szCs w:val="18"/>
        </w:rPr>
        <w:t xml:space="preserve"> </w:t>
      </w:r>
      <w:r w:rsidRPr="006F7947">
        <w:rPr>
          <w:rFonts w:cs="Arial"/>
          <w:color w:val="FF0000"/>
          <w:szCs w:val="18"/>
        </w:rPr>
        <w:t xml:space="preserve">van </w:t>
      </w:r>
      <w:r w:rsidRPr="006F7947">
        <w:rPr>
          <w:rFonts w:cs="Arial"/>
          <w:color w:val="FF0000"/>
          <w:szCs w:val="18"/>
          <w:highlight w:val="yellow"/>
        </w:rPr>
        <w:t>TEKSTBLOK PERSONALIA VAN NATUURLIJK PERSOON versie 1.0</w:t>
      </w:r>
      <w:r w:rsidRPr="006F7947">
        <w:rPr>
          <w:rFonts w:cs="Arial"/>
          <w:bCs/>
          <w:color w:val="FF0000"/>
          <w:szCs w:val="18"/>
        </w:rPr>
        <w:t>, destijds</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ins w:id="62" w:author="Awater, Eric" w:date="2019-11-28T11:31:00Z">
        <w:r w:rsidR="002171C8" w:rsidRPr="00256FE0">
          <w:rPr>
            <w:rFonts w:cs="Arial"/>
            <w:color w:val="7030A0"/>
            <w:szCs w:val="18"/>
            <w:lang w:val="en-US"/>
            <w:rPrChange w:id="63" w:author="Awater, Eric" w:date="2019-11-28T11:41:00Z">
              <w:rPr>
                <w:rFonts w:cs="Arial"/>
                <w:szCs w:val="18"/>
                <w:lang w:val="en-US"/>
              </w:rPr>
            </w:rPrChange>
          </w:rPr>
          <w:t>,</w:t>
        </w:r>
      </w:ins>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37E96445" w14:textId="77777777" w:rsidR="000854FB" w:rsidRDefault="000854FB" w:rsidP="000F22B6"/>
    <w:p w14:paraId="0FB8892E" w14:textId="77777777" w:rsidR="000854FB" w:rsidRPr="004F6626" w:rsidRDefault="000854FB" w:rsidP="000854FB">
      <w:pPr>
        <w:spacing w:line="240" w:lineRule="auto"/>
        <w:rPr>
          <w:rFonts w:cs="Arial"/>
          <w:szCs w:val="18"/>
          <w:u w:val="single"/>
        </w:rPr>
      </w:pPr>
      <w:r w:rsidRPr="004F6626">
        <w:rPr>
          <w:rFonts w:cs="Arial"/>
          <w:szCs w:val="18"/>
          <w:u w:val="single"/>
        </w:rPr>
        <w:t>Variant 3 verlof</w:t>
      </w:r>
    </w:p>
    <w:p w14:paraId="35736295" w14:textId="75CA9C8D" w:rsidR="006F7947" w:rsidRPr="006F7947" w:rsidRDefault="006F7947" w:rsidP="006F7947">
      <w:pPr>
        <w:rPr>
          <w:rFonts w:cs="Arial"/>
          <w:color w:val="80008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 xml:space="preserve">hierna te noemen: </w:t>
      </w:r>
      <w:r w:rsidR="00B42BBE" w:rsidRPr="006F7947">
        <w:rPr>
          <w:rFonts w:cs="Arial"/>
          <w:color w:val="FF0000"/>
          <w:szCs w:val="18"/>
        </w:rPr>
        <w:t>‘</w:t>
      </w:r>
      <w:r w:rsidR="00B42BBE" w:rsidRPr="006F7947">
        <w:rPr>
          <w:rFonts w:cs="Arial"/>
          <w:color w:val="FF0000"/>
          <w:szCs w:val="18"/>
          <w:u w:val="single"/>
        </w:rPr>
        <w:t>notaris</w:t>
      </w:r>
      <w:r w:rsidR="00B42BBE" w:rsidRPr="006F7947">
        <w:rPr>
          <w:rFonts w:cs="Arial"/>
          <w:color w:val="FF0000"/>
          <w:szCs w:val="18"/>
        </w:rPr>
        <w:t>’</w:t>
      </w:r>
      <w:r w:rsidRPr="006F7947">
        <w:rPr>
          <w:rFonts w:cs="Arial"/>
          <w:color w:val="FF0000"/>
          <w:szCs w:val="18"/>
        </w:rPr>
        <w:t xml:space="preserve">, als waarnemer van de met verlof afwezige </w:t>
      </w:r>
      <w:r w:rsidRPr="006F7947">
        <w:rPr>
          <w:rFonts w:cs="Arial"/>
          <w:color w:val="FF0000"/>
          <w:szCs w:val="18"/>
          <w:highlight w:val="yellow"/>
        </w:rPr>
        <w:t>TEKSTBLOK PERSONALIA VAN NATUURLIJK PERSOON versie 1.0</w:t>
      </w:r>
      <w:r w:rsidRPr="006F7947">
        <w:rPr>
          <w:rFonts w:cs="Arial"/>
          <w:bCs/>
          <w:color w:val="FF0000"/>
          <w:szCs w:val="18"/>
        </w:rPr>
        <w:t>,</w:t>
      </w:r>
      <w:r w:rsidR="00CE79FB">
        <w:rPr>
          <w:rFonts w:cs="Arial"/>
          <w:bCs/>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ins w:id="64" w:author="Awater, Eric" w:date="2019-11-28T11:32:00Z">
        <w:r w:rsidR="002171C8" w:rsidRPr="00256FE0">
          <w:rPr>
            <w:rFonts w:cs="Arial"/>
            <w:color w:val="7030A0"/>
            <w:szCs w:val="18"/>
            <w:lang w:val="en-US"/>
            <w:rPrChange w:id="65" w:author="Awater, Eric" w:date="2019-11-28T11:42:00Z">
              <w:rPr>
                <w:rFonts w:cs="Arial"/>
                <w:szCs w:val="18"/>
                <w:lang w:val="en-US"/>
              </w:rPr>
            </w:rPrChange>
          </w:rPr>
          <w:t>,</w:t>
        </w:r>
      </w:ins>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2699C2CD" w14:textId="77777777" w:rsidR="000854FB" w:rsidRDefault="000854FB" w:rsidP="000F22B6"/>
    <w:p w14:paraId="73D2EFB0" w14:textId="77777777" w:rsidR="000854FB" w:rsidRPr="004F6626" w:rsidRDefault="000854FB" w:rsidP="000854FB">
      <w:pPr>
        <w:spacing w:line="240" w:lineRule="auto"/>
        <w:rPr>
          <w:rFonts w:cs="Arial"/>
          <w:szCs w:val="18"/>
          <w:u w:val="single"/>
        </w:rPr>
      </w:pPr>
      <w:r w:rsidRPr="004F6626">
        <w:rPr>
          <w:rFonts w:cs="Arial"/>
          <w:szCs w:val="18"/>
          <w:u w:val="single"/>
        </w:rPr>
        <w:t>Variant 4 toegevoegd notaris</w:t>
      </w:r>
    </w:p>
    <w:p w14:paraId="7E421C22" w14:textId="6F9215F1" w:rsidR="00CE79FB" w:rsidRDefault="006F7947" w:rsidP="00CE79FB">
      <w:pPr>
        <w:rPr>
          <w:rFonts w:cs="Arial"/>
          <w:szCs w:val="18"/>
          <w:lang w:val="en-US"/>
        </w:rPr>
      </w:pPr>
      <w:r w:rsidRPr="006F7947">
        <w:rPr>
          <w:rFonts w:cs="Arial"/>
          <w:color w:val="FF0000"/>
          <w:szCs w:val="18"/>
        </w:rPr>
        <w:t xml:space="preserve">toegevoegd notaris, bevoegd om akten te passeren in het protocol van </w:t>
      </w:r>
      <w:r w:rsidRPr="006F7947">
        <w:rPr>
          <w:rFonts w:cs="Arial"/>
          <w:color w:val="FF0000"/>
          <w:szCs w:val="18"/>
          <w:highlight w:val="yellow"/>
        </w:rPr>
        <w:t>TEKSTBLOK PERSONALIA VAN NATUURLIJK PERSOON versie 1.0</w:t>
      </w:r>
      <w:r w:rsidRPr="006F7947">
        <w:rPr>
          <w:rFonts w:cs="Arial"/>
          <w:bCs/>
          <w:color w:val="FF0000"/>
          <w:szCs w:val="18"/>
        </w:rPr>
        <w:t>,</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ins w:id="66" w:author="Awater, Eric" w:date="2019-11-28T11:32:00Z">
        <w:r w:rsidR="002171C8" w:rsidRPr="00256FE0">
          <w:rPr>
            <w:rFonts w:cs="Arial"/>
            <w:color w:val="7030A0"/>
            <w:szCs w:val="18"/>
            <w:lang w:val="en-US"/>
            <w:rPrChange w:id="67" w:author="Awater, Eric" w:date="2019-11-28T11:43:00Z">
              <w:rPr>
                <w:rFonts w:cs="Arial"/>
                <w:szCs w:val="18"/>
                <w:lang w:val="en-US"/>
              </w:rPr>
            </w:rPrChange>
          </w:rPr>
          <w:t>,</w:t>
        </w:r>
      </w:ins>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14:paraId="493E4574" w14:textId="77777777" w:rsidR="00C61926" w:rsidRDefault="00C61926" w:rsidP="00CE79FB">
      <w:pPr>
        <w:rPr>
          <w:rFonts w:cs="Arial"/>
          <w:szCs w:val="18"/>
          <w:lang w:val="en-US"/>
        </w:rPr>
      </w:pPr>
    </w:p>
    <w:p w14:paraId="74FB4BC7" w14:textId="77777777" w:rsidR="00C61926" w:rsidRPr="004F6626" w:rsidRDefault="00C61926" w:rsidP="00C61926">
      <w:pPr>
        <w:spacing w:line="240" w:lineRule="auto"/>
        <w:rPr>
          <w:rFonts w:cs="Arial"/>
          <w:szCs w:val="18"/>
          <w:u w:val="single"/>
        </w:rPr>
      </w:pPr>
      <w:r>
        <w:rPr>
          <w:rFonts w:cs="Arial"/>
          <w:szCs w:val="18"/>
          <w:u w:val="single"/>
        </w:rPr>
        <w:lastRenderedPageBreak/>
        <w:t>Variant 5</w:t>
      </w:r>
      <w:r w:rsidRPr="004F6626">
        <w:rPr>
          <w:rFonts w:cs="Arial"/>
          <w:szCs w:val="18"/>
          <w:u w:val="single"/>
        </w:rPr>
        <w:t xml:space="preserve"> </w:t>
      </w:r>
      <w:r>
        <w:rPr>
          <w:rFonts w:cs="Arial"/>
          <w:szCs w:val="18"/>
          <w:u w:val="single"/>
        </w:rPr>
        <w:t>waarneming kantoor/protocol</w:t>
      </w:r>
    </w:p>
    <w:p w14:paraId="67970CEC" w14:textId="782D6341" w:rsidR="00C61926" w:rsidRPr="00F82903" w:rsidRDefault="00C61926" w:rsidP="00F82903">
      <w:pPr>
        <w:spacing w:line="240" w:lineRule="auto"/>
        <w:rPr>
          <w:rFonts w:cs="Arial"/>
          <w:color w:val="800080"/>
          <w:sz w:val="20"/>
        </w:rPr>
      </w:pPr>
      <w:r w:rsidRPr="00B75BD1">
        <w:rPr>
          <w:rFonts w:cs="Arial"/>
          <w:color w:val="800080"/>
          <w:sz w:val="20"/>
        </w:rPr>
        <w:t>kandidaat-notaris,</w:t>
      </w:r>
      <w:r w:rsidRPr="00B75BD1">
        <w:rPr>
          <w:rFonts w:cs="Arial"/>
          <w:color w:val="3366FF"/>
          <w:sz w:val="20"/>
        </w:rPr>
        <w:t xml:space="preserve"> </w:t>
      </w:r>
      <w:r w:rsidRPr="00B75BD1">
        <w:rPr>
          <w:rFonts w:cs="Arial"/>
          <w:color w:val="FF0000"/>
          <w:sz w:val="20"/>
        </w:rPr>
        <w:t xml:space="preserve">hierna te noemen: </w:t>
      </w:r>
      <w:r>
        <w:rPr>
          <w:rFonts w:cs="Arial"/>
          <w:color w:val="FF0000"/>
          <w:sz w:val="20"/>
        </w:rPr>
        <w:t>‘</w:t>
      </w:r>
      <w:r w:rsidRPr="00B75BD1">
        <w:rPr>
          <w:rFonts w:cs="Arial"/>
          <w:color w:val="FF0000"/>
          <w:sz w:val="20"/>
          <w:u w:val="single"/>
        </w:rPr>
        <w:t>notaris</w:t>
      </w:r>
      <w:r>
        <w:rPr>
          <w:rFonts w:cs="Arial"/>
          <w:color w:val="FF0000"/>
          <w:sz w:val="20"/>
        </w:rPr>
        <w:t>’</w:t>
      </w:r>
      <w:r w:rsidRPr="00B75BD1">
        <w:rPr>
          <w:rFonts w:cs="Arial"/>
          <w:color w:val="FF0000"/>
          <w:sz w:val="20"/>
        </w:rPr>
        <w:t>, als waarnemer</w:t>
      </w:r>
      <w:r w:rsidRPr="00B75BD1">
        <w:rPr>
          <w:rFonts w:cs="Arial"/>
          <w:color w:val="800080"/>
          <w:sz w:val="20"/>
        </w:rPr>
        <w:t xml:space="preserve"> van </w:t>
      </w:r>
      <w:r w:rsidRPr="00B75BD1">
        <w:rPr>
          <w:rFonts w:cs="Arial"/>
          <w:color w:val="800080"/>
          <w:sz w:val="20"/>
          <w:highlight w:val="yellow"/>
        </w:rPr>
        <w:t>TEKSTBLOK PERSONALIA VAN NATUURLIJK PERSOON versie 1.0</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 xml:space="preserve">notaris </w:t>
      </w:r>
      <w:r w:rsidRPr="00B75BD1">
        <w:rPr>
          <w:rFonts w:cs="Arial"/>
          <w:color w:val="3366FF"/>
          <w:sz w:val="20"/>
        </w:rPr>
        <w:t>in 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gemeente</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ins w:id="68" w:author="Awater, Eric" w:date="2019-11-28T11:32:00Z">
        <w:r w:rsidR="002171C8" w:rsidRPr="00256FE0">
          <w:rPr>
            <w:rFonts w:cs="Arial"/>
            <w:color w:val="7030A0"/>
            <w:sz w:val="20"/>
            <w:lang w:val="en-US"/>
            <w:rPrChange w:id="69" w:author="Awater, Eric" w:date="2019-11-28T11:44:00Z">
              <w:rPr>
                <w:rFonts w:cs="Arial"/>
                <w:sz w:val="20"/>
                <w:lang w:val="en-US"/>
              </w:rPr>
            </w:rPrChange>
          </w:rPr>
          <w:t>,</w:t>
        </w:r>
      </w:ins>
      <w:r w:rsidRPr="00B75BD1">
        <w:rPr>
          <w:rFonts w:cs="Arial"/>
          <w:color w:val="008000"/>
          <w:sz w:val="20"/>
        </w:rPr>
        <w:t xml:space="preserve"> </w:t>
      </w:r>
      <w:r w:rsidRPr="00B75BD1">
        <w:rPr>
          <w:rFonts w:cs="Arial"/>
          <w:color w:val="3366FF"/>
          <w:sz w:val="20"/>
        </w:rPr>
        <w:t>kantoorhoudende 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gevestigd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met plaats van vestiging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in</w:t>
      </w:r>
      <w:r w:rsidRPr="00B75BD1">
        <w:rPr>
          <w:rFonts w:cs="Arial"/>
          <w:color w:val="339966"/>
          <w:sz w:val="20"/>
        </w:rPr>
        <w:t xml:space="preserve"> </w:t>
      </w:r>
      <w:r w:rsidRPr="00B75BD1">
        <w:rPr>
          <w:rFonts w:cs="Arial"/>
          <w:color w:val="3366FF"/>
          <w:sz w:val="20"/>
        </w:rPr>
        <w:t>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gemeente</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als waarnemer</w:t>
      </w:r>
      <w:r w:rsidRPr="00B75BD1">
        <w:rPr>
          <w:rFonts w:cs="Arial"/>
          <w:color w:val="3366FF"/>
          <w:sz w:val="20"/>
        </w:rPr>
        <w:t xml:space="preserve"> </w:t>
      </w:r>
      <w:r w:rsidRPr="00B75BD1">
        <w:rPr>
          <w:rFonts w:cs="Arial"/>
          <w:color w:val="FF0000"/>
          <w:sz w:val="20"/>
        </w:rPr>
        <w:t xml:space="preserve">van het </w:t>
      </w:r>
      <w:r w:rsidRPr="00B75BD1">
        <w:rPr>
          <w:rFonts w:cs="Arial"/>
          <w:color w:val="339966"/>
          <w:sz w:val="20"/>
        </w:rPr>
        <w:t>kantoor/protocol</w:t>
      </w:r>
      <w:r w:rsidRPr="00B75BD1">
        <w:rPr>
          <w:rFonts w:cs="Arial"/>
          <w:sz w:val="20"/>
        </w:rPr>
        <w:t xml:space="preserve"> </w:t>
      </w:r>
      <w:r w:rsidRPr="00B75BD1">
        <w:rPr>
          <w:rFonts w:cs="Arial"/>
          <w:color w:val="FF0000"/>
          <w:sz w:val="20"/>
        </w:rPr>
        <w:t>van</w:t>
      </w:r>
      <w:r>
        <w:rPr>
          <w:rFonts w:cs="Arial"/>
          <w:color w:val="FF0000"/>
          <w:sz w:val="20"/>
        </w:rPr>
        <w:t xml:space="preserve"> </w:t>
      </w:r>
      <w:r w:rsidRPr="0040743A">
        <w:rPr>
          <w:rFonts w:cs="Arial"/>
          <w:color w:val="FF0000"/>
          <w:sz w:val="20"/>
          <w:highlight w:val="yellow"/>
        </w:rPr>
        <w:t>TEKSTBLOK PERSONALIA VAN NATUURLIJK PERSOON versie 1.0</w:t>
      </w:r>
      <w:r w:rsidRPr="0040743A">
        <w:rPr>
          <w:rFonts w:cs="Arial"/>
          <w:bCs/>
          <w:color w:val="FF0000"/>
          <w:sz w:val="20"/>
        </w:rPr>
        <w:t xml:space="preserve">, </w:t>
      </w:r>
      <w:r w:rsidRPr="00325192">
        <w:rPr>
          <w:rFonts w:cs="Arial"/>
          <w:color w:val="FF0000"/>
          <w:sz w:val="20"/>
        </w:rPr>
        <w:t>notaris</w:t>
      </w:r>
      <w:r w:rsidRPr="00325192">
        <w:rPr>
          <w:rFonts w:cs="Arial"/>
          <w:sz w:val="20"/>
        </w:rPr>
        <w:t xml:space="preserve"> </w:t>
      </w:r>
      <w:r w:rsidRPr="00325192">
        <w:rPr>
          <w:rFonts w:cs="Arial"/>
          <w:color w:val="339966"/>
          <w:sz w:val="20"/>
        </w:rPr>
        <w:t xml:space="preserve">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sz w:val="20"/>
        </w:rPr>
        <w:t>gemeente</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ins w:id="70" w:author="Awater, Eric" w:date="2019-11-28T11:33:00Z">
        <w:r w:rsidR="002171C8" w:rsidRPr="00256FE0">
          <w:rPr>
            <w:rFonts w:cs="Arial"/>
            <w:color w:val="7030A0"/>
            <w:sz w:val="20"/>
            <w:lang w:val="en-US"/>
            <w:rPrChange w:id="71" w:author="Awater, Eric" w:date="2019-11-28T11:43:00Z">
              <w:rPr>
                <w:rFonts w:cs="Arial"/>
                <w:sz w:val="20"/>
                <w:lang w:val="en-US"/>
              </w:rPr>
            </w:rPrChange>
          </w:rPr>
          <w:t>,</w:t>
        </w:r>
      </w:ins>
      <w:r w:rsidRPr="00325192">
        <w:rPr>
          <w:rFonts w:cs="Arial"/>
          <w:color w:val="008000"/>
          <w:sz w:val="20"/>
        </w:rPr>
        <w:t xml:space="preserve"> </w:t>
      </w:r>
      <w:r w:rsidRPr="00325192">
        <w:rPr>
          <w:rFonts w:cs="Arial"/>
          <w:color w:val="339966"/>
          <w:sz w:val="20"/>
        </w:rPr>
        <w:t xml:space="preserve">kantoorhoudende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gevestigd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met plaats van vestiging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sz w:val="20"/>
        </w:rPr>
        <w:t>gemeente</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p>
    <w:p w14:paraId="28D7AED9" w14:textId="77777777" w:rsidR="000854FB" w:rsidRPr="00AE4ECF" w:rsidRDefault="000854FB" w:rsidP="000F22B6"/>
    <w:p w14:paraId="755B90FF" w14:textId="77777777" w:rsidR="000F22B6" w:rsidRPr="00D6596D" w:rsidRDefault="00872C21" w:rsidP="000F22B6">
      <w:pPr>
        <w:pStyle w:val="Kop2"/>
        <w:numPr>
          <w:ilvl w:val="1"/>
          <w:numId w:val="1"/>
        </w:numPr>
        <w:rPr>
          <w:lang w:val="en-US"/>
        </w:rPr>
      </w:pPr>
      <w:r w:rsidRPr="00CE79FB">
        <w:rPr>
          <w:lang w:val="nl-NL"/>
        </w:rPr>
        <w:br w:type="page"/>
      </w:r>
      <w:bookmarkStart w:id="72" w:name="_Toc500422549"/>
      <w:r w:rsidR="00A87911">
        <w:rPr>
          <w:lang w:val="en-US"/>
        </w:rPr>
        <w:lastRenderedPageBreak/>
        <w:t>Toelichting en M</w:t>
      </w:r>
      <w:r w:rsidR="00CB67AF">
        <w:rPr>
          <w:lang w:val="en-US"/>
        </w:rPr>
        <w:t>apping</w:t>
      </w:r>
      <w:bookmarkEnd w:id="72"/>
    </w:p>
    <w:p w14:paraId="54D6827E" w14:textId="77777777" w:rsidR="000F22B6" w:rsidRPr="00D6596D" w:rsidRDefault="000F22B6" w:rsidP="000F22B6">
      <w:pPr>
        <w:rPr>
          <w:lang w:val="en-US"/>
        </w:rPr>
      </w:pPr>
    </w:p>
    <w:tbl>
      <w:tblPr>
        <w:tblStyle w:val="Professioneletabel"/>
        <w:tblW w:w="5033" w:type="pct"/>
        <w:tblLook w:val="01C0" w:firstRow="0" w:lastRow="1" w:firstColumn="1" w:lastColumn="1" w:noHBand="0" w:noVBand="0"/>
      </w:tblPr>
      <w:tblGrid>
        <w:gridCol w:w="4257"/>
        <w:gridCol w:w="5257"/>
      </w:tblGrid>
      <w:tr w:rsidR="000F22B6" w:rsidRPr="00133505" w14:paraId="011636B3" w14:textId="77777777" w:rsidTr="00EF0C7A">
        <w:tc>
          <w:tcPr>
            <w:tcW w:w="2237" w:type="pct"/>
          </w:tcPr>
          <w:p w14:paraId="4458FF5A" w14:textId="77777777" w:rsidR="000F22B6" w:rsidRPr="00D6596D" w:rsidRDefault="00F576D0" w:rsidP="00515FDE">
            <w:pPr>
              <w:rPr>
                <w:color w:val="800080"/>
                <w:lang w:val="en-US"/>
              </w:rPr>
            </w:pPr>
            <w:r w:rsidRPr="00234D4D">
              <w:rPr>
                <w:color w:val="339966"/>
                <w:lang w:val="en-US"/>
              </w:rPr>
              <w:t>Op/</w:t>
            </w:r>
            <w:r w:rsidR="000F22B6" w:rsidRPr="00234D4D">
              <w:rPr>
                <w:color w:val="339966"/>
                <w:lang w:val="en-US"/>
              </w:rPr>
              <w:t>Heden</w:t>
            </w:r>
            <w:r w:rsidR="00EC79C1" w:rsidRPr="00234D4D">
              <w:rPr>
                <w:color w:val="339966"/>
                <w:lang w:val="en-US"/>
              </w:rPr>
              <w:t>,</w:t>
            </w:r>
            <w:r w:rsidR="000F22B6" w:rsidRPr="00234D4D">
              <w:rPr>
                <w:color w:val="339966"/>
                <w:lang w:val="en-US"/>
              </w:rPr>
              <w:t>/Vandaag</w:t>
            </w:r>
            <w:r w:rsidR="00B56F86" w:rsidRPr="00234D4D">
              <w:rPr>
                <w:color w:val="339966"/>
                <w:lang w:val="en-US"/>
              </w:rPr>
              <w:t>,</w:t>
            </w:r>
          </w:p>
        </w:tc>
        <w:tc>
          <w:tcPr>
            <w:tcW w:w="2763" w:type="pct"/>
          </w:tcPr>
          <w:p w14:paraId="254908E6" w14:textId="77777777" w:rsidR="000F22B6" w:rsidRDefault="001C6530" w:rsidP="00515FDE">
            <w:r>
              <w:t>Verplichte gebruikers</w:t>
            </w:r>
            <w:r w:rsidR="000F22B6" w:rsidRPr="00343045">
              <w:t>keuze</w:t>
            </w:r>
            <w:r w:rsidR="003543FB">
              <w:t>.</w:t>
            </w:r>
          </w:p>
          <w:p w14:paraId="7DE713ED" w14:textId="77777777" w:rsidR="00251725" w:rsidRPr="00645D15" w:rsidRDefault="00251725" w:rsidP="00515FDE">
            <w:pPr>
              <w:rPr>
                <w:u w:val="single"/>
              </w:rPr>
            </w:pPr>
          </w:p>
          <w:p w14:paraId="24F46A07" w14:textId="77777777" w:rsidR="000F22B6" w:rsidRPr="00133505" w:rsidRDefault="000F22B6" w:rsidP="007819F7">
            <w:pPr>
              <w:spacing w:line="240" w:lineRule="auto"/>
              <w:rPr>
                <w:u w:val="single"/>
              </w:rPr>
            </w:pPr>
            <w:r w:rsidRPr="00133505">
              <w:rPr>
                <w:u w:val="single"/>
              </w:rPr>
              <w:t>Mapping:</w:t>
            </w:r>
          </w:p>
          <w:p w14:paraId="4F945CFE" w14:textId="77777777" w:rsidR="007819F7" w:rsidRDefault="000F22B6" w:rsidP="007819F7">
            <w:pPr>
              <w:spacing w:line="240" w:lineRule="auto"/>
              <w:rPr>
                <w:sz w:val="16"/>
              </w:rPr>
            </w:pPr>
            <w:r w:rsidRPr="00405834">
              <w:rPr>
                <w:sz w:val="16"/>
              </w:rPr>
              <w:t>//IMKAD_AangebodenStuk/tia_Tekst</w:t>
            </w:r>
            <w:r w:rsidR="00140394">
              <w:rPr>
                <w:sz w:val="16"/>
              </w:rPr>
              <w:t>K</w:t>
            </w:r>
            <w:r w:rsidRPr="00405834">
              <w:rPr>
                <w:sz w:val="16"/>
              </w:rPr>
              <w:t>euze/</w:t>
            </w:r>
          </w:p>
          <w:p w14:paraId="09C05CEF" w14:textId="77777777" w:rsidR="000F22B6" w:rsidRDefault="007819F7" w:rsidP="00BF7785">
            <w:pPr>
              <w:spacing w:line="240" w:lineRule="auto"/>
              <w:ind w:left="227"/>
              <w:rPr>
                <w:sz w:val="16"/>
              </w:rPr>
            </w:pPr>
            <w:r>
              <w:rPr>
                <w:sz w:val="16"/>
              </w:rPr>
              <w:t>./</w:t>
            </w:r>
            <w:r w:rsidR="001C6530">
              <w:rPr>
                <w:sz w:val="16"/>
              </w:rPr>
              <w:t>t</w:t>
            </w:r>
            <w:r w:rsidR="000F22B6" w:rsidRPr="00405834">
              <w:rPr>
                <w:sz w:val="16"/>
              </w:rPr>
              <w:t>agNaam(‘k_Dagaanduiding’)</w:t>
            </w:r>
          </w:p>
          <w:p w14:paraId="33B9FC70" w14:textId="77777777" w:rsidR="007819F7" w:rsidRPr="00133505" w:rsidRDefault="001C6530" w:rsidP="00BF7785">
            <w:pPr>
              <w:spacing w:line="240" w:lineRule="auto"/>
              <w:ind w:left="227"/>
              <w:rPr>
                <w:u w:val="single"/>
              </w:rPr>
            </w:pPr>
            <w:r>
              <w:rPr>
                <w:sz w:val="16"/>
              </w:rPr>
              <w:t>./tekst (‘Op’, ‘Heden’ of ‘Vandaag’)</w:t>
            </w:r>
          </w:p>
        </w:tc>
      </w:tr>
      <w:tr w:rsidR="000F22B6" w:rsidRPr="00405834" w14:paraId="6D600349" w14:textId="77777777" w:rsidTr="00EF0C7A">
        <w:tc>
          <w:tcPr>
            <w:tcW w:w="2237" w:type="pct"/>
          </w:tcPr>
          <w:p w14:paraId="4C3D149E" w14:textId="77777777" w:rsidR="000F22B6" w:rsidRPr="00D6596D" w:rsidRDefault="00283BCC" w:rsidP="00515FDE">
            <w:pPr>
              <w:rPr>
                <w:lang w:val="en-US"/>
              </w:rPr>
            </w:pP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0F22B6" w:rsidRPr="00D6596D">
              <w:rPr>
                <w:lang w:val="en-US"/>
              </w:rPr>
              <w:t>datum</w:t>
            </w: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251725">
              <w:rPr>
                <w:rFonts w:cs="Arial"/>
                <w:color w:val="FF0000"/>
                <w:szCs w:val="24"/>
              </w:rPr>
              <w:t>,</w:t>
            </w:r>
          </w:p>
        </w:tc>
        <w:tc>
          <w:tcPr>
            <w:tcW w:w="2763" w:type="pct"/>
          </w:tcPr>
          <w:p w14:paraId="5E4CD5F4" w14:textId="77777777" w:rsidR="000F22B6" w:rsidRDefault="000F22B6" w:rsidP="00515FDE">
            <w:r w:rsidRPr="00343045">
              <w:rPr>
                <w:szCs w:val="18"/>
              </w:rPr>
              <w:t xml:space="preserve">Datum waarop de akte is </w:t>
            </w:r>
            <w:r w:rsidRPr="00645D15">
              <w:rPr>
                <w:szCs w:val="18"/>
              </w:rPr>
              <w:t>verleden</w:t>
            </w:r>
            <w:r w:rsidRPr="00645D15">
              <w:t>.</w:t>
            </w:r>
            <w:r w:rsidR="00177961">
              <w:t xml:space="preserve"> Verplichte variabele.</w:t>
            </w:r>
          </w:p>
          <w:p w14:paraId="44B8CDCD" w14:textId="77777777" w:rsidR="00251725" w:rsidRDefault="00251725" w:rsidP="00515FDE">
            <w:pPr>
              <w:rPr>
                <w:u w:val="single"/>
              </w:rPr>
            </w:pPr>
          </w:p>
          <w:p w14:paraId="00BC1B5A" w14:textId="77777777" w:rsidR="000F22B6" w:rsidRPr="00405834" w:rsidRDefault="000F22B6" w:rsidP="00515FDE">
            <w:pPr>
              <w:rPr>
                <w:u w:val="single"/>
              </w:rPr>
            </w:pPr>
            <w:r w:rsidRPr="00405834">
              <w:rPr>
                <w:u w:val="single"/>
              </w:rPr>
              <w:t>Mapping:</w:t>
            </w:r>
          </w:p>
          <w:p w14:paraId="4B71F20F" w14:textId="77777777" w:rsidR="000F22B6" w:rsidRPr="00405834" w:rsidRDefault="000F22B6" w:rsidP="00515FDE">
            <w:pPr>
              <w:rPr>
                <w:szCs w:val="18"/>
              </w:rPr>
            </w:pPr>
            <w:r w:rsidRPr="00405834">
              <w:rPr>
                <w:sz w:val="16"/>
              </w:rPr>
              <w:t>//IMKAD_AangebodenStuk/tia_DatumOndertekening</w:t>
            </w:r>
          </w:p>
        </w:tc>
      </w:tr>
      <w:tr w:rsidR="0024520F" w:rsidRPr="00645D15" w14:paraId="1DC5AB6D" w14:textId="77777777" w:rsidTr="00EF0C7A">
        <w:tc>
          <w:tcPr>
            <w:tcW w:w="2237" w:type="pct"/>
          </w:tcPr>
          <w:p w14:paraId="176B0B06" w14:textId="77777777" w:rsidR="0024520F" w:rsidRPr="00C277C1" w:rsidRDefault="008417DB" w:rsidP="00A7633D">
            <w:pPr>
              <w:rPr>
                <w:color w:val="FF0000"/>
              </w:rPr>
            </w:pPr>
            <w:r w:rsidRPr="00251725">
              <w:rPr>
                <w:rFonts w:cs="Arial"/>
                <w:color w:val="339966"/>
                <w:szCs w:val="24"/>
              </w:rPr>
              <w:t>verklaart</w:t>
            </w:r>
            <w:r w:rsidR="00251725" w:rsidRPr="00251725">
              <w:rPr>
                <w:rFonts w:cs="Arial"/>
                <w:color w:val="339966"/>
                <w:szCs w:val="24"/>
              </w:rPr>
              <w:t>/verklaar ik</w:t>
            </w:r>
            <w:r w:rsidR="00836B51">
              <w:rPr>
                <w:rFonts w:cs="Arial"/>
                <w:color w:val="339966"/>
                <w:szCs w:val="24"/>
              </w:rPr>
              <w:t>,</w:t>
            </w:r>
          </w:p>
        </w:tc>
        <w:tc>
          <w:tcPr>
            <w:tcW w:w="2763" w:type="pct"/>
          </w:tcPr>
          <w:p w14:paraId="00929045" w14:textId="77777777" w:rsidR="00251725" w:rsidRDefault="00251725" w:rsidP="00C277C1">
            <w:r>
              <w:t>Verplicht</w:t>
            </w:r>
            <w:r w:rsidR="00872C21">
              <w:t>e</w:t>
            </w:r>
            <w:r>
              <w:t xml:space="preserve"> </w:t>
            </w:r>
            <w:r w:rsidR="00872C21">
              <w:t>gebruikers</w:t>
            </w:r>
            <w:r>
              <w:t>keuze.</w:t>
            </w:r>
          </w:p>
          <w:p w14:paraId="11B54531" w14:textId="77777777" w:rsidR="00251725" w:rsidRDefault="00251725" w:rsidP="00C277C1"/>
          <w:p w14:paraId="722C1D06" w14:textId="77777777" w:rsidR="00251725" w:rsidRPr="00EF0C7A" w:rsidRDefault="00251725" w:rsidP="00C277C1">
            <w:pPr>
              <w:rPr>
                <w:u w:val="single"/>
              </w:rPr>
            </w:pPr>
            <w:r w:rsidRPr="00EF0C7A">
              <w:rPr>
                <w:u w:val="single"/>
              </w:rPr>
              <w:t>Mapping:</w:t>
            </w:r>
          </w:p>
          <w:p w14:paraId="21626BAD" w14:textId="77777777" w:rsidR="00251725" w:rsidRDefault="00251725" w:rsidP="00251725">
            <w:pPr>
              <w:spacing w:line="240" w:lineRule="auto"/>
              <w:rPr>
                <w:sz w:val="16"/>
              </w:rPr>
            </w:pPr>
            <w:r w:rsidRPr="00405834">
              <w:rPr>
                <w:sz w:val="16"/>
              </w:rPr>
              <w:t>//IMKAD_AangebodenStuk/</w:t>
            </w:r>
            <w:r w:rsidR="00470B9A">
              <w:rPr>
                <w:sz w:val="16"/>
              </w:rPr>
              <w:t>heeftOndertekenaar/t</w:t>
            </w:r>
            <w:r w:rsidRPr="00405834">
              <w:rPr>
                <w:sz w:val="16"/>
              </w:rPr>
              <w:t>ekst</w:t>
            </w:r>
            <w:r w:rsidR="00470B9A">
              <w:rPr>
                <w:sz w:val="16"/>
              </w:rPr>
              <w:t>k</w:t>
            </w:r>
            <w:r w:rsidRPr="00405834">
              <w:rPr>
                <w:sz w:val="16"/>
              </w:rPr>
              <w:t>euze/</w:t>
            </w:r>
          </w:p>
          <w:p w14:paraId="57C98AB6" w14:textId="77777777" w:rsidR="00251725" w:rsidRDefault="00251725" w:rsidP="00251725">
            <w:pPr>
              <w:spacing w:line="240" w:lineRule="auto"/>
              <w:ind w:left="227"/>
              <w:rPr>
                <w:sz w:val="16"/>
              </w:rPr>
            </w:pPr>
            <w:r>
              <w:rPr>
                <w:sz w:val="16"/>
              </w:rPr>
              <w:t>./</w:t>
            </w:r>
            <w:r w:rsidR="001C6530">
              <w:rPr>
                <w:sz w:val="16"/>
              </w:rPr>
              <w:t>t</w:t>
            </w:r>
            <w:r w:rsidRPr="00405834">
              <w:rPr>
                <w:sz w:val="16"/>
              </w:rPr>
              <w:t>agNaam(‘k_</w:t>
            </w:r>
            <w:r>
              <w:rPr>
                <w:sz w:val="16"/>
              </w:rPr>
              <w:t>Verklaring</w:t>
            </w:r>
            <w:r w:rsidRPr="00405834">
              <w:rPr>
                <w:sz w:val="16"/>
              </w:rPr>
              <w:t>’)</w:t>
            </w:r>
          </w:p>
          <w:p w14:paraId="69DB512A" w14:textId="77777777" w:rsidR="006A07B0" w:rsidRPr="00251725" w:rsidRDefault="00251725" w:rsidP="00251725">
            <w:pPr>
              <w:spacing w:line="240" w:lineRule="auto"/>
              <w:ind w:left="227"/>
              <w:rPr>
                <w:u w:val="single"/>
              </w:rPr>
            </w:pPr>
            <w:r w:rsidRPr="00251725">
              <w:rPr>
                <w:sz w:val="16"/>
                <w:szCs w:val="16"/>
              </w:rPr>
              <w:t xml:space="preserve">./tekst(‘verklaart’ of </w:t>
            </w:r>
            <w:r>
              <w:rPr>
                <w:sz w:val="16"/>
                <w:szCs w:val="16"/>
              </w:rPr>
              <w:t>‘</w:t>
            </w:r>
            <w:r w:rsidRPr="00251725">
              <w:rPr>
                <w:sz w:val="16"/>
                <w:szCs w:val="16"/>
              </w:rPr>
              <w:t>verklaar ik</w:t>
            </w:r>
            <w:r w:rsidR="00836B51">
              <w:rPr>
                <w:sz w:val="16"/>
                <w:szCs w:val="16"/>
              </w:rPr>
              <w:t>,</w:t>
            </w:r>
            <w:r w:rsidRPr="00251725">
              <w:rPr>
                <w:sz w:val="16"/>
                <w:szCs w:val="16"/>
              </w:rPr>
              <w:t>’)</w:t>
            </w:r>
          </w:p>
        </w:tc>
      </w:tr>
      <w:tr w:rsidR="000F22B6" w:rsidRPr="00645D15" w14:paraId="6B6D3077" w14:textId="77777777" w:rsidTr="00EF0C7A">
        <w:tc>
          <w:tcPr>
            <w:tcW w:w="2237" w:type="pct"/>
          </w:tcPr>
          <w:p w14:paraId="434E2F0B" w14:textId="77777777" w:rsidR="000F22B6" w:rsidRPr="003B6EB8" w:rsidRDefault="007B2872" w:rsidP="00515FDE">
            <w:r w:rsidRPr="00835F96">
              <w:rPr>
                <w:rFonts w:cs="Arial"/>
                <w:color w:val="FF0000"/>
                <w:highlight w:val="yellow"/>
              </w:rPr>
              <w:t>TEKSTBLOK PERSONALIA V</w:t>
            </w:r>
            <w:r>
              <w:rPr>
                <w:rFonts w:cs="Arial"/>
                <w:color w:val="FF0000"/>
                <w:highlight w:val="yellow"/>
              </w:rPr>
              <w:t>AN NATUURLIJK PERSOON</w:t>
            </w:r>
            <w:r w:rsidR="00961635">
              <w:rPr>
                <w:rFonts w:cs="Arial"/>
                <w:color w:val="FF0000"/>
              </w:rPr>
              <w:t>,</w:t>
            </w:r>
          </w:p>
        </w:tc>
        <w:tc>
          <w:tcPr>
            <w:tcW w:w="2763" w:type="pct"/>
          </w:tcPr>
          <w:p w14:paraId="296F868C" w14:textId="77777777" w:rsidR="000F22B6" w:rsidRDefault="000F22B6" w:rsidP="00515FDE">
            <w:pPr>
              <w:rPr>
                <w:szCs w:val="18"/>
              </w:rPr>
            </w:pPr>
            <w:r w:rsidRPr="00343045">
              <w:rPr>
                <w:szCs w:val="18"/>
              </w:rPr>
              <w:t>Gegevens van de notaris die als ondertekenaar optreedt</w:t>
            </w:r>
            <w:r w:rsidR="00D955EE">
              <w:rPr>
                <w:szCs w:val="18"/>
              </w:rPr>
              <w:t>.</w:t>
            </w:r>
            <w:r>
              <w:rPr>
                <w:szCs w:val="18"/>
              </w:rPr>
              <w:t xml:space="preserve"> </w:t>
            </w:r>
          </w:p>
          <w:p w14:paraId="368982A0" w14:textId="77777777" w:rsidR="00EF0C7A" w:rsidRDefault="00EF0C7A" w:rsidP="00515FDE"/>
          <w:p w14:paraId="5464FED4" w14:textId="77777777" w:rsidR="006C75B0" w:rsidRPr="003B6EB8" w:rsidRDefault="006C75B0" w:rsidP="006C75B0">
            <w:pPr>
              <w:rPr>
                <w:u w:val="single"/>
              </w:rPr>
            </w:pPr>
            <w:r w:rsidRPr="003B6EB8">
              <w:rPr>
                <w:u w:val="single"/>
              </w:rPr>
              <w:t>Mapping:</w:t>
            </w:r>
          </w:p>
          <w:p w14:paraId="4190E887" w14:textId="77777777" w:rsidR="001C6530" w:rsidRDefault="006C75B0" w:rsidP="001C6530">
            <w:pPr>
              <w:spacing w:line="240" w:lineRule="auto"/>
              <w:rPr>
                <w:sz w:val="16"/>
                <w:szCs w:val="16"/>
              </w:rPr>
            </w:pPr>
            <w:r>
              <w:rPr>
                <w:sz w:val="16"/>
                <w:szCs w:val="16"/>
              </w:rPr>
              <w:t>//IMKAD_AangebodenStuk/</w:t>
            </w:r>
            <w:r w:rsidR="001C6530">
              <w:rPr>
                <w:sz w:val="16"/>
                <w:szCs w:val="16"/>
              </w:rPr>
              <w:t>heeftO</w:t>
            </w:r>
            <w:r>
              <w:rPr>
                <w:sz w:val="16"/>
                <w:szCs w:val="16"/>
              </w:rPr>
              <w:t>ndertekenaar/</w:t>
            </w:r>
            <w:r w:rsidR="001C6530">
              <w:rPr>
                <w:sz w:val="16"/>
                <w:szCs w:val="16"/>
              </w:rPr>
              <w:t xml:space="preserve"> persoonsgegevens/</w:t>
            </w:r>
          </w:p>
          <w:p w14:paraId="6F3550E4" w14:textId="77777777" w:rsidR="000F22B6" w:rsidRPr="00645D15" w:rsidRDefault="001C6530" w:rsidP="001C6530">
            <w:pPr>
              <w:spacing w:line="240" w:lineRule="auto"/>
              <w:rPr>
                <w:color w:val="FF0000"/>
              </w:rPr>
            </w:pPr>
            <w:r>
              <w:rPr>
                <w:sz w:val="16"/>
                <w:szCs w:val="16"/>
              </w:rPr>
              <w:t>-zie verder tekstblok mapping tbv GBA_Ingezetene</w:t>
            </w:r>
          </w:p>
        </w:tc>
      </w:tr>
      <w:tr w:rsidR="000F22B6" w:rsidRPr="00405834" w14:paraId="64090D25" w14:textId="77777777" w:rsidTr="00EF0C7A">
        <w:tc>
          <w:tcPr>
            <w:tcW w:w="2237" w:type="pct"/>
          </w:tcPr>
          <w:p w14:paraId="56E925F6" w14:textId="2AF948A5" w:rsidR="000F22B6" w:rsidRDefault="00CE79FB" w:rsidP="00515FDE">
            <w:pPr>
              <w:rPr>
                <w:color w:val="FF0000"/>
              </w:rPr>
            </w:pPr>
            <w:r w:rsidRPr="00CE79FB">
              <w:rPr>
                <w:color w:val="339966"/>
              </w:rPr>
              <w:t>notaris</w:t>
            </w:r>
            <w:r w:rsidRPr="00234D4D">
              <w:rPr>
                <w:rFonts w:cs="Arial"/>
                <w:color w:val="339966"/>
                <w:szCs w:val="24"/>
              </w:rPr>
              <w:t xml:space="preserve"> </w:t>
            </w:r>
            <w:r w:rsidR="00E37D15" w:rsidRPr="00CE79FB">
              <w:rPr>
                <w:rFonts w:cs="Arial"/>
                <w:color w:val="00FFFF"/>
                <w:szCs w:val="24"/>
              </w:rPr>
              <w:t>in de gemeente</w:t>
            </w:r>
            <w:r w:rsidR="00E37D15">
              <w:rPr>
                <w:rFonts w:cs="Arial"/>
                <w:color w:val="800080"/>
                <w:szCs w:val="24"/>
              </w:rPr>
              <w:t xml:space="preserve"> </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E37D15">
              <w:rPr>
                <w:rFonts w:cs="Arial"/>
                <w:szCs w:val="24"/>
              </w:rPr>
              <w:t>gemeente</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ins w:id="73" w:author="Awater, Eric" w:date="2019-11-28T11:33:00Z">
              <w:r w:rsidR="002171C8" w:rsidRPr="002C4EBD">
                <w:rPr>
                  <w:rFonts w:cs="Arial"/>
                  <w:color w:val="7030A0"/>
                  <w:lang w:val="en-US"/>
                  <w:rPrChange w:id="74" w:author="Awater, Eric" w:date="2019-11-28T12:17:00Z">
                    <w:rPr>
                      <w:rFonts w:cs="Arial"/>
                      <w:lang w:val="en-US"/>
                    </w:rPr>
                  </w:rPrChange>
                </w:rPr>
                <w:t>,</w:t>
              </w:r>
            </w:ins>
            <w:r w:rsidR="00E37D15" w:rsidRPr="00CC4EE7">
              <w:t xml:space="preserve"> </w:t>
            </w:r>
            <w:r w:rsidR="000A4B12" w:rsidRPr="00CE79FB">
              <w:rPr>
                <w:color w:val="00FFFF"/>
              </w:rPr>
              <w:t>kantoorhoudende te</w:t>
            </w:r>
            <w:r w:rsidR="000A4B12" w:rsidRPr="00234D4D">
              <w:rPr>
                <w:color w:val="339966"/>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234D4D">
              <w:rPr>
                <w:rFonts w:cs="Arial"/>
                <w:color w:val="339966"/>
                <w:szCs w:val="24"/>
              </w:rPr>
              <w:t xml:space="preserve"> </w:t>
            </w:r>
            <w:r w:rsidR="000A4B12" w:rsidRPr="00CE79FB">
              <w:rPr>
                <w:rFonts w:cs="Arial"/>
                <w:color w:val="00FFFF"/>
                <w:szCs w:val="24"/>
              </w:rPr>
              <w:t>/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gevestigd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met plaats van vestiging</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CE79FB">
              <w:rPr>
                <w:rFonts w:cs="Arial"/>
                <w:color w:val="00FFFF"/>
              </w:rPr>
              <w:t xml:space="preserve"> </w:t>
            </w:r>
            <w:r w:rsidR="002554D4" w:rsidRPr="00CE79FB">
              <w:rPr>
                <w:color w:val="00FFFF"/>
              </w:rPr>
              <w:t>/</w:t>
            </w:r>
            <w:r w:rsidR="000A4B12" w:rsidRPr="00CE79FB">
              <w:rPr>
                <w:rFonts w:cs="Arial"/>
                <w:color w:val="00FFFF"/>
                <w:szCs w:val="24"/>
              </w:rPr>
              <w:t xml:space="preserve"> in de gemeente</w:t>
            </w:r>
            <w:r w:rsidR="000A4B12">
              <w:rPr>
                <w:rFonts w:cs="Arial"/>
                <w:color w:val="800080"/>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Pr>
                <w:rFonts w:cs="Arial"/>
                <w:szCs w:val="24"/>
              </w:rPr>
              <w:t>gemeente</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AA0A4D" w:rsidRPr="00AA0A4D">
              <w:rPr>
                <w:rFonts w:cs="Arial"/>
                <w:color w:val="339966"/>
              </w:rPr>
              <w:t xml:space="preserve"> /</w:t>
            </w:r>
          </w:p>
        </w:tc>
        <w:tc>
          <w:tcPr>
            <w:tcW w:w="2763" w:type="pct"/>
          </w:tcPr>
          <w:p w14:paraId="49623B63" w14:textId="77777777" w:rsidR="0044522F" w:rsidRDefault="00564029" w:rsidP="00E20985">
            <w:r>
              <w:t>Verplichte gebruikerskeuze tussen de plaatsaanduiding van de notaris die als ondertekenaar optreedt en keuzeblokvariant waarnemening.</w:t>
            </w:r>
          </w:p>
          <w:p w14:paraId="588D29D1" w14:textId="77777777" w:rsidR="0044522F" w:rsidRDefault="0044522F" w:rsidP="00E20985"/>
          <w:p w14:paraId="3A8A237F" w14:textId="77777777" w:rsidR="00E20985" w:rsidRDefault="0044522F" w:rsidP="00E20985">
            <w:r>
              <w:t>Is gekozen voor het tonen van de plaatsaanduiding van de notaris die als ondertekenaar optreedt dan zijn de m</w:t>
            </w:r>
            <w:r w:rsidR="001A29A5">
              <w:t>ogelijkheden:</w:t>
            </w:r>
          </w:p>
          <w:p w14:paraId="6080A08B" w14:textId="4DF9F77E" w:rsidR="00E20985" w:rsidRDefault="001A29A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75" w:author="Awater, Eric" w:date="2019-11-28T11:34:00Z">
              <w:r w:rsidR="002171C8" w:rsidRPr="007F50A5">
                <w:rPr>
                  <w:rFonts w:cs="Arial"/>
                  <w:color w:val="7030A0"/>
                  <w:sz w:val="20"/>
                  <w:lang w:val="en-US"/>
                  <w:rPrChange w:id="76" w:author="Awater, Eric" w:date="2019-11-28T12:50:00Z">
                    <w:rPr>
                      <w:rFonts w:cs="Arial"/>
                      <w:sz w:val="20"/>
                      <w:lang w:val="en-US"/>
                    </w:rPr>
                  </w:rPrChange>
                </w:rPr>
                <w:t>,</w:t>
              </w:r>
            </w:ins>
            <w:r>
              <w:t xml:space="preserve"> </w:t>
            </w:r>
            <w:r w:rsidRPr="00CE79FB">
              <w:rPr>
                <w:color w:val="00FF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ins w:id="77" w:author="Awater, Eric" w:date="2019-11-28T12:51:00Z">
              <w:r w:rsidR="007F50A5">
                <w:t xml:space="preserve">. </w:t>
              </w:r>
              <w:r w:rsidR="007F50A5" w:rsidRPr="007F50A5">
                <w:rPr>
                  <w:color w:val="7030A0"/>
                  <w:rPrChange w:id="78" w:author="Awater, Eric" w:date="2019-11-28T12:51:00Z">
                    <w:rPr/>
                  </w:rPrChange>
                </w:rPr>
                <w:t xml:space="preserve">De komma achter </w:t>
              </w:r>
              <w:r w:rsidR="007F50A5" w:rsidRPr="007F50A5">
                <w:rPr>
                  <w:rFonts w:cs="Arial"/>
                  <w:color w:val="7030A0"/>
                  <w:sz w:val="20"/>
                  <w:lang w:val="en-US"/>
                  <w:rPrChange w:id="79" w:author="Awater, Eric" w:date="2019-11-28T12:51:00Z">
                    <w:rPr>
                      <w:rFonts w:cs="Arial"/>
                      <w:sz w:val="20"/>
                      <w:lang w:val="en-US"/>
                    </w:rPr>
                  </w:rPrChange>
                </w:rPr>
                <w:fldChar w:fldCharType="begin"/>
              </w:r>
              <w:r w:rsidR="007F50A5" w:rsidRPr="007F50A5">
                <w:rPr>
                  <w:rFonts w:cs="Arial"/>
                  <w:color w:val="7030A0"/>
                  <w:sz w:val="20"/>
                  <w:rPrChange w:id="80" w:author="Awater, Eric" w:date="2019-11-28T12:51:00Z">
                    <w:rPr>
                      <w:rFonts w:cs="Arial"/>
                      <w:sz w:val="20"/>
                    </w:rPr>
                  </w:rPrChange>
                </w:rPr>
                <w:instrText>MacroButton Nomacro §</w:instrText>
              </w:r>
              <w:r w:rsidR="007F50A5" w:rsidRPr="007F50A5">
                <w:rPr>
                  <w:rFonts w:cs="Arial"/>
                  <w:color w:val="7030A0"/>
                  <w:sz w:val="20"/>
                  <w:lang w:val="en-US"/>
                  <w:rPrChange w:id="81" w:author="Awater, Eric" w:date="2019-11-28T12:51:00Z">
                    <w:rPr>
                      <w:rFonts w:cs="Arial"/>
                      <w:sz w:val="20"/>
                      <w:lang w:val="en-US"/>
                    </w:rPr>
                  </w:rPrChange>
                </w:rPr>
                <w:fldChar w:fldCharType="end"/>
              </w:r>
              <w:r w:rsidR="007F50A5" w:rsidRPr="007F50A5">
                <w:rPr>
                  <w:rFonts w:cs="Arial"/>
                  <w:color w:val="7030A0"/>
                  <w:szCs w:val="24"/>
                  <w:rPrChange w:id="82" w:author="Awater, Eric" w:date="2019-11-28T12:51:00Z">
                    <w:rPr>
                      <w:rFonts w:cs="Arial"/>
                      <w:szCs w:val="24"/>
                    </w:rPr>
                  </w:rPrChange>
                </w:rPr>
                <w:t>gemeente</w:t>
              </w:r>
              <w:r w:rsidR="007F50A5" w:rsidRPr="007F50A5">
                <w:rPr>
                  <w:rFonts w:cs="Arial"/>
                  <w:color w:val="7030A0"/>
                  <w:szCs w:val="18"/>
                  <w:lang w:val="en-US"/>
                  <w:rPrChange w:id="83" w:author="Awater, Eric" w:date="2019-11-28T12:51:00Z">
                    <w:rPr>
                      <w:rFonts w:cs="Arial"/>
                      <w:szCs w:val="18"/>
                      <w:lang w:val="en-US"/>
                    </w:rPr>
                  </w:rPrChange>
                </w:rPr>
                <w:fldChar w:fldCharType="begin"/>
              </w:r>
              <w:r w:rsidR="007F50A5" w:rsidRPr="007F50A5">
                <w:rPr>
                  <w:rFonts w:cs="Arial"/>
                  <w:color w:val="7030A0"/>
                  <w:szCs w:val="18"/>
                  <w:rPrChange w:id="84" w:author="Awater, Eric" w:date="2019-11-28T12:51:00Z">
                    <w:rPr>
                      <w:rFonts w:cs="Arial"/>
                      <w:szCs w:val="18"/>
                    </w:rPr>
                  </w:rPrChange>
                </w:rPr>
                <w:instrText>MacroButton Nomacro §</w:instrText>
              </w:r>
              <w:r w:rsidR="007F50A5" w:rsidRPr="007F50A5">
                <w:rPr>
                  <w:rFonts w:cs="Arial"/>
                  <w:color w:val="7030A0"/>
                  <w:szCs w:val="18"/>
                  <w:lang w:val="en-US"/>
                  <w:rPrChange w:id="85" w:author="Awater, Eric" w:date="2019-11-28T12:51:00Z">
                    <w:rPr>
                      <w:rFonts w:cs="Arial"/>
                      <w:szCs w:val="18"/>
                      <w:lang w:val="en-US"/>
                    </w:rPr>
                  </w:rPrChange>
                </w:rPr>
                <w:fldChar w:fldCharType="end"/>
              </w:r>
              <w:r w:rsidR="007F50A5" w:rsidRPr="007F50A5">
                <w:rPr>
                  <w:rFonts w:cs="Arial"/>
                  <w:color w:val="7030A0"/>
                  <w:szCs w:val="18"/>
                  <w:lang w:val="en-US"/>
                  <w:rPrChange w:id="86" w:author="Awater, Eric" w:date="2019-11-28T12:51:00Z">
                    <w:rPr>
                      <w:rFonts w:cs="Arial"/>
                      <w:szCs w:val="18"/>
                      <w:lang w:val="en-US"/>
                    </w:rPr>
                  </w:rPrChange>
                </w:rPr>
                <w:t xml:space="preserve"> is optioneel,</w:t>
              </w:r>
            </w:ins>
            <w:del w:id="87" w:author="Awater, Eric" w:date="2019-11-28T12:51:00Z">
              <w:r w:rsidDel="007F50A5">
                <w:delText>,</w:delText>
              </w:r>
            </w:del>
          </w:p>
          <w:p w14:paraId="419BD36E" w14:textId="77777777" w:rsidR="00E20985" w:rsidRDefault="00E2098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r w:rsidR="001A29A5">
              <w:t>,</w:t>
            </w:r>
            <w:r>
              <w:t xml:space="preserve"> </w:t>
            </w:r>
          </w:p>
          <w:p w14:paraId="120B021F" w14:textId="77777777" w:rsidR="001A29A5" w:rsidRDefault="001A29A5" w:rsidP="00E20985">
            <w:pPr>
              <w:numPr>
                <w:ilvl w:val="0"/>
                <w:numId w:val="23"/>
              </w:numPr>
            </w:pPr>
            <w:r>
              <w:t>één van de overige teksten wordt getoond wanneer alleen de woonplaats voorkomt, de te tonen tekst is een gebruikerskeuze</w:t>
            </w:r>
            <w:r w:rsidR="0034273F">
              <w:t xml:space="preserve"> en wordt voorafgegaan door ‘</w:t>
            </w:r>
            <w:r w:rsidR="0034273F" w:rsidRPr="007D0E87">
              <w:rPr>
                <w:color w:val="339966"/>
              </w:rPr>
              <w:t>notaris</w:t>
            </w:r>
            <w:r w:rsidR="0034273F">
              <w:rPr>
                <w:color w:val="800080"/>
              </w:rPr>
              <w:t>’</w:t>
            </w:r>
            <w:r>
              <w:t>.</w:t>
            </w:r>
          </w:p>
          <w:p w14:paraId="4B5D2CF6" w14:textId="77777777" w:rsidR="00E0344E" w:rsidRPr="005442D0" w:rsidRDefault="00E0344E" w:rsidP="00D57BF6">
            <w:pPr>
              <w:tabs>
                <w:tab w:val="left" w:pos="1299"/>
              </w:tabs>
              <w:spacing w:line="240" w:lineRule="auto"/>
              <w:ind w:left="343"/>
              <w:rPr>
                <w:rFonts w:cs="Arial"/>
                <w:sz w:val="16"/>
                <w:szCs w:val="16"/>
              </w:rPr>
            </w:pPr>
          </w:p>
          <w:p w14:paraId="5092C111" w14:textId="77777777" w:rsidR="0034273F" w:rsidRDefault="0034273F" w:rsidP="0034273F">
            <w:pPr>
              <w:spacing w:line="240" w:lineRule="auto"/>
              <w:rPr>
                <w:szCs w:val="18"/>
              </w:rPr>
            </w:pPr>
            <w:r w:rsidRPr="006A066D">
              <w:rPr>
                <w:szCs w:val="18"/>
                <w:u w:val="single"/>
              </w:rPr>
              <w:t>Mapping</w:t>
            </w:r>
            <w:r>
              <w:rPr>
                <w:szCs w:val="18"/>
                <w:u w:val="single"/>
              </w:rPr>
              <w:t xml:space="preserve"> tonen plaatsaanduiding</w:t>
            </w:r>
            <w:r w:rsidRPr="006A066D">
              <w:rPr>
                <w:szCs w:val="18"/>
                <w:u w:val="single"/>
              </w:rPr>
              <w:t>:</w:t>
            </w:r>
          </w:p>
          <w:p w14:paraId="29059201" w14:textId="77777777" w:rsidR="0034273F" w:rsidRDefault="0034273F" w:rsidP="0034273F">
            <w:pPr>
              <w:spacing w:line="240" w:lineRule="auto"/>
              <w:rPr>
                <w:sz w:val="16"/>
                <w:szCs w:val="16"/>
              </w:rPr>
            </w:pPr>
            <w:r>
              <w:rPr>
                <w:sz w:val="16"/>
                <w:szCs w:val="16"/>
              </w:rPr>
              <w:t>-onderstaande tekstkeuze is niet aanwezig</w:t>
            </w:r>
          </w:p>
          <w:p w14:paraId="55BEE842" w14:textId="77777777" w:rsidR="0034273F" w:rsidRDefault="0034273F" w:rsidP="0034273F">
            <w:pPr>
              <w:spacing w:line="240" w:lineRule="auto"/>
              <w:rPr>
                <w:sz w:val="16"/>
                <w:szCs w:val="16"/>
              </w:rPr>
            </w:pPr>
            <w:r>
              <w:rPr>
                <w:sz w:val="16"/>
                <w:szCs w:val="16"/>
              </w:rPr>
              <w:t>//IMKAD_</w:t>
            </w:r>
            <w:r w:rsidRPr="000C2267">
              <w:rPr>
                <w:sz w:val="16"/>
              </w:rPr>
              <w:t>AangebodenStuk</w:t>
            </w:r>
            <w:r>
              <w:rPr>
                <w:sz w:val="16"/>
                <w:szCs w:val="16"/>
              </w:rPr>
              <w:t>/heeftOndertekenaar/tekstkeuze/</w:t>
            </w:r>
          </w:p>
          <w:p w14:paraId="17E11926" w14:textId="77777777" w:rsidR="00564029" w:rsidRDefault="0034273F" w:rsidP="0034273F">
            <w:pPr>
              <w:spacing w:line="240" w:lineRule="auto"/>
              <w:rPr>
                <w:szCs w:val="18"/>
                <w:u w:val="single"/>
              </w:rPr>
            </w:pPr>
            <w:r>
              <w:rPr>
                <w:sz w:val="16"/>
                <w:szCs w:val="16"/>
              </w:rPr>
              <w:tab/>
            </w:r>
            <w:r w:rsidRPr="00500FE3">
              <w:rPr>
                <w:sz w:val="16"/>
                <w:szCs w:val="16"/>
              </w:rPr>
              <w:t>./tagNaam(‘k_Ondertekenaar</w:t>
            </w:r>
            <w:r>
              <w:rPr>
                <w:sz w:val="16"/>
                <w:szCs w:val="16"/>
              </w:rPr>
              <w:t>Waarneming</w:t>
            </w:r>
            <w:r w:rsidRPr="00500FE3">
              <w:rPr>
                <w:sz w:val="16"/>
                <w:szCs w:val="16"/>
              </w:rPr>
              <w:t>’)</w:t>
            </w:r>
          </w:p>
          <w:p w14:paraId="318E933C" w14:textId="77A9487C" w:rsidR="00564029" w:rsidRDefault="00564029" w:rsidP="00D11D26">
            <w:pPr>
              <w:spacing w:line="240" w:lineRule="auto"/>
              <w:rPr>
                <w:ins w:id="88" w:author="Awater, Eric" w:date="2019-11-28T12:57:00Z"/>
                <w:szCs w:val="18"/>
                <w:u w:val="single"/>
              </w:rPr>
            </w:pPr>
          </w:p>
          <w:p w14:paraId="1C744A4C" w14:textId="77777777" w:rsidR="007F50A5" w:rsidRPr="007F50A5" w:rsidRDefault="007F50A5" w:rsidP="007F50A5">
            <w:pPr>
              <w:spacing w:line="240" w:lineRule="auto"/>
              <w:rPr>
                <w:ins w:id="89" w:author="Awater, Eric" w:date="2019-11-28T12:57:00Z"/>
                <w:color w:val="7030A0"/>
                <w:sz w:val="16"/>
                <w:szCs w:val="16"/>
                <w:rPrChange w:id="90" w:author="Awater, Eric" w:date="2019-11-28T12:57:00Z">
                  <w:rPr>
                    <w:ins w:id="91" w:author="Awater, Eric" w:date="2019-11-28T12:57:00Z"/>
                    <w:sz w:val="16"/>
                    <w:szCs w:val="16"/>
                  </w:rPr>
                </w:rPrChange>
              </w:rPr>
            </w:pPr>
            <w:ins w:id="92" w:author="Awater, Eric" w:date="2019-11-28T12:57:00Z">
              <w:r w:rsidRPr="007F50A5">
                <w:rPr>
                  <w:color w:val="7030A0"/>
                  <w:sz w:val="16"/>
                  <w:szCs w:val="16"/>
                  <w:u w:val="single"/>
                  <w:rPrChange w:id="93" w:author="Awater, Eric" w:date="2019-11-28T12:57:00Z">
                    <w:rPr>
                      <w:sz w:val="16"/>
                      <w:szCs w:val="16"/>
                      <w:u w:val="single"/>
                    </w:rPr>
                  </w:rPrChange>
                </w:rPr>
                <w:t>Mapping komma</w:t>
              </w:r>
              <w:r w:rsidRPr="007F50A5">
                <w:rPr>
                  <w:color w:val="7030A0"/>
                  <w:sz w:val="16"/>
                  <w:szCs w:val="16"/>
                  <w:rPrChange w:id="94" w:author="Awater, Eric" w:date="2019-11-28T12:57:00Z">
                    <w:rPr>
                      <w:sz w:val="16"/>
                      <w:szCs w:val="16"/>
                    </w:rPr>
                  </w:rPrChange>
                </w:rPr>
                <w:t>:</w:t>
              </w:r>
            </w:ins>
          </w:p>
          <w:p w14:paraId="3453145C" w14:textId="77777777" w:rsidR="007F50A5" w:rsidRPr="007F50A5" w:rsidRDefault="007F50A5" w:rsidP="007F50A5">
            <w:pPr>
              <w:spacing w:line="240" w:lineRule="auto"/>
              <w:rPr>
                <w:ins w:id="95" w:author="Awater, Eric" w:date="2019-11-28T12:57:00Z"/>
                <w:color w:val="7030A0"/>
                <w:sz w:val="16"/>
                <w:szCs w:val="16"/>
                <w:rPrChange w:id="96" w:author="Awater, Eric" w:date="2019-11-28T12:57:00Z">
                  <w:rPr>
                    <w:ins w:id="97" w:author="Awater, Eric" w:date="2019-11-28T12:57:00Z"/>
                    <w:sz w:val="16"/>
                    <w:szCs w:val="16"/>
                  </w:rPr>
                </w:rPrChange>
              </w:rPr>
            </w:pPr>
            <w:ins w:id="98" w:author="Awater, Eric" w:date="2019-11-28T12:57:00Z">
              <w:r w:rsidRPr="007F50A5">
                <w:rPr>
                  <w:color w:val="7030A0"/>
                  <w:sz w:val="16"/>
                  <w:szCs w:val="16"/>
                  <w:rPrChange w:id="99" w:author="Awater, Eric" w:date="2019-11-28T12:57:00Z">
                    <w:rPr>
                      <w:sz w:val="16"/>
                      <w:szCs w:val="16"/>
                    </w:rPr>
                  </w:rPrChange>
                </w:rPr>
                <w:t>//IMKAD_AangebodenStuk/heeftOndertekenaar/tekstkeuze/</w:t>
              </w:r>
            </w:ins>
          </w:p>
          <w:p w14:paraId="7240E396" w14:textId="77777777" w:rsidR="007F50A5" w:rsidRPr="007F50A5" w:rsidRDefault="007F50A5" w:rsidP="007F50A5">
            <w:pPr>
              <w:spacing w:line="240" w:lineRule="auto"/>
              <w:rPr>
                <w:ins w:id="100" w:author="Awater, Eric" w:date="2019-11-28T12:57:00Z"/>
                <w:color w:val="7030A0"/>
                <w:sz w:val="16"/>
                <w:szCs w:val="16"/>
                <w:rPrChange w:id="101" w:author="Awater, Eric" w:date="2019-11-28T12:57:00Z">
                  <w:rPr>
                    <w:ins w:id="102" w:author="Awater, Eric" w:date="2019-11-28T12:57:00Z"/>
                    <w:sz w:val="16"/>
                    <w:szCs w:val="16"/>
                  </w:rPr>
                </w:rPrChange>
              </w:rPr>
            </w:pPr>
            <w:ins w:id="103" w:author="Awater, Eric" w:date="2019-11-28T12:57:00Z">
              <w:r w:rsidRPr="007F50A5">
                <w:rPr>
                  <w:color w:val="7030A0"/>
                  <w:sz w:val="16"/>
                  <w:szCs w:val="16"/>
                  <w:rPrChange w:id="104" w:author="Awater, Eric" w:date="2019-11-28T12:57:00Z">
                    <w:rPr>
                      <w:sz w:val="16"/>
                      <w:szCs w:val="16"/>
                    </w:rPr>
                  </w:rPrChange>
                </w:rPr>
                <w:t>./tagNaam (‘k_Komma’)</w:t>
              </w:r>
            </w:ins>
          </w:p>
          <w:p w14:paraId="3E67ED59" w14:textId="77777777" w:rsidR="007F50A5" w:rsidRPr="007F50A5" w:rsidRDefault="007F50A5" w:rsidP="007F50A5">
            <w:pPr>
              <w:spacing w:line="240" w:lineRule="auto"/>
              <w:rPr>
                <w:ins w:id="105" w:author="Awater, Eric" w:date="2019-11-28T12:57:00Z"/>
                <w:color w:val="7030A0"/>
                <w:sz w:val="16"/>
                <w:szCs w:val="16"/>
                <w:rPrChange w:id="106" w:author="Awater, Eric" w:date="2019-11-28T12:57:00Z">
                  <w:rPr>
                    <w:ins w:id="107" w:author="Awater, Eric" w:date="2019-11-28T12:57:00Z"/>
                    <w:sz w:val="16"/>
                    <w:szCs w:val="16"/>
                  </w:rPr>
                </w:rPrChange>
              </w:rPr>
            </w:pPr>
            <w:ins w:id="108" w:author="Awater, Eric" w:date="2019-11-28T12:57:00Z">
              <w:r w:rsidRPr="007F50A5">
                <w:rPr>
                  <w:color w:val="7030A0"/>
                  <w:sz w:val="16"/>
                  <w:szCs w:val="16"/>
                  <w:rPrChange w:id="109" w:author="Awater, Eric" w:date="2019-11-28T12:57:00Z">
                    <w:rPr>
                      <w:sz w:val="16"/>
                      <w:szCs w:val="16"/>
                    </w:rPr>
                  </w:rPrChange>
                </w:rPr>
                <w:t>./tekst ((‘true’ of niet aanwezig= komma wordt getoond; ‘false’ = komma wordt niet getoond)</w:t>
              </w:r>
            </w:ins>
          </w:p>
          <w:p w14:paraId="344EA50C" w14:textId="77777777" w:rsidR="007F50A5" w:rsidRDefault="007F50A5" w:rsidP="00D11D26">
            <w:pPr>
              <w:spacing w:line="240" w:lineRule="auto"/>
              <w:rPr>
                <w:szCs w:val="18"/>
                <w:u w:val="single"/>
              </w:rPr>
            </w:pPr>
          </w:p>
          <w:p w14:paraId="45B322C3" w14:textId="77777777" w:rsidR="00D11D26" w:rsidRPr="00500FE3" w:rsidRDefault="00D11D26" w:rsidP="00D11D26">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04497500" w14:textId="77777777" w:rsidR="00295832" w:rsidRDefault="00295832" w:rsidP="00295832">
            <w:pPr>
              <w:spacing w:line="240" w:lineRule="auto"/>
              <w:rPr>
                <w:sz w:val="16"/>
                <w:szCs w:val="16"/>
              </w:rPr>
            </w:pPr>
            <w:r w:rsidRPr="008A2215">
              <w:rPr>
                <w:sz w:val="16"/>
                <w:szCs w:val="16"/>
              </w:rPr>
              <w:t>//IMKAD_AangebodenStuk/</w:t>
            </w:r>
            <w:r w:rsidR="00E20985">
              <w:rPr>
                <w:sz w:val="16"/>
                <w:szCs w:val="16"/>
              </w:rPr>
              <w:t>heeftO</w:t>
            </w:r>
            <w:r w:rsidR="00B30011">
              <w:rPr>
                <w:sz w:val="16"/>
                <w:szCs w:val="16"/>
              </w:rPr>
              <w:t>ndertekenaar</w:t>
            </w:r>
            <w:r w:rsidRPr="008A2215">
              <w:rPr>
                <w:sz w:val="16"/>
                <w:szCs w:val="16"/>
              </w:rPr>
              <w:t>/</w:t>
            </w:r>
            <w:r w:rsidR="00E20985">
              <w:rPr>
                <w:sz w:val="16"/>
                <w:szCs w:val="16"/>
              </w:rPr>
              <w:t>g</w:t>
            </w:r>
            <w:r>
              <w:rPr>
                <w:sz w:val="16"/>
                <w:szCs w:val="16"/>
              </w:rPr>
              <w:t>emeente</w:t>
            </w:r>
          </w:p>
          <w:p w14:paraId="111A3288" w14:textId="77777777" w:rsidR="000A4B12" w:rsidRDefault="000A4B12" w:rsidP="00295832">
            <w:pPr>
              <w:spacing w:line="240" w:lineRule="auto"/>
              <w:rPr>
                <w:sz w:val="16"/>
                <w:szCs w:val="16"/>
              </w:rPr>
            </w:pPr>
          </w:p>
          <w:p w14:paraId="3511415B" w14:textId="77777777" w:rsidR="000A4B12" w:rsidRDefault="000A4B12" w:rsidP="000A4B12">
            <w:pPr>
              <w:spacing w:line="240" w:lineRule="auto"/>
              <w:rPr>
                <w:sz w:val="16"/>
                <w:szCs w:val="16"/>
              </w:rPr>
            </w:pPr>
            <w:r w:rsidRPr="00500FE3">
              <w:rPr>
                <w:szCs w:val="18"/>
                <w:u w:val="single"/>
              </w:rPr>
              <w:t>Mapping</w:t>
            </w:r>
            <w:r>
              <w:rPr>
                <w:szCs w:val="18"/>
                <w:u w:val="single"/>
              </w:rPr>
              <w:t xml:space="preserve"> woonplaats</w:t>
            </w:r>
            <w:r w:rsidRPr="00500FE3">
              <w:rPr>
                <w:szCs w:val="18"/>
                <w:u w:val="single"/>
              </w:rPr>
              <w:t>:</w:t>
            </w:r>
          </w:p>
          <w:p w14:paraId="72051181" w14:textId="77777777" w:rsidR="000A4B12" w:rsidRDefault="000A4B12" w:rsidP="000A4B12">
            <w:pPr>
              <w:spacing w:line="240" w:lineRule="auto"/>
              <w:rPr>
                <w:sz w:val="16"/>
                <w:szCs w:val="16"/>
              </w:rPr>
            </w:pPr>
            <w:r>
              <w:rPr>
                <w:sz w:val="16"/>
                <w:szCs w:val="16"/>
              </w:rPr>
              <w:t>//IMKAD_AangebodenStuk/heeftOndertekenaar/standplaats</w:t>
            </w:r>
          </w:p>
          <w:p w14:paraId="477D6CB6" w14:textId="77777777" w:rsidR="000A4B12" w:rsidRDefault="000A4B12" w:rsidP="000A4B12">
            <w:pPr>
              <w:spacing w:line="240" w:lineRule="auto"/>
              <w:rPr>
                <w:sz w:val="16"/>
                <w:szCs w:val="16"/>
              </w:rPr>
            </w:pPr>
          </w:p>
          <w:p w14:paraId="31C05CDB" w14:textId="77777777" w:rsidR="000A4B12" w:rsidRPr="00500FE3" w:rsidRDefault="000A4B12" w:rsidP="000A4B12">
            <w:pPr>
              <w:spacing w:line="240" w:lineRule="auto"/>
              <w:rPr>
                <w:szCs w:val="18"/>
                <w:u w:val="single"/>
              </w:rPr>
            </w:pPr>
            <w:r w:rsidRPr="00500FE3">
              <w:rPr>
                <w:szCs w:val="18"/>
                <w:u w:val="single"/>
              </w:rPr>
              <w:t>Mapping:</w:t>
            </w:r>
          </w:p>
          <w:p w14:paraId="3BB71620" w14:textId="77777777" w:rsidR="000A4B12" w:rsidRPr="00500FE3" w:rsidRDefault="000A4B12" w:rsidP="000A4B12">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14:paraId="79D897EC" w14:textId="77777777" w:rsidR="000A4B12" w:rsidRPr="00500FE3" w:rsidRDefault="000A4B12" w:rsidP="000A4B12">
            <w:pPr>
              <w:spacing w:line="240" w:lineRule="auto"/>
              <w:ind w:left="227"/>
              <w:rPr>
                <w:sz w:val="16"/>
                <w:szCs w:val="16"/>
              </w:rPr>
            </w:pPr>
            <w:r w:rsidRPr="00500FE3">
              <w:rPr>
                <w:sz w:val="16"/>
                <w:szCs w:val="16"/>
              </w:rPr>
              <w:t>./tagNaam(‘k_OndertekenaarPlaatsaanduiding’)</w:t>
            </w:r>
          </w:p>
          <w:p w14:paraId="054931D3" w14:textId="77777777" w:rsidR="000A4B12" w:rsidRPr="00F576D0" w:rsidRDefault="000A4B12" w:rsidP="000A4B12">
            <w:pPr>
              <w:spacing w:line="240" w:lineRule="auto"/>
              <w:rPr>
                <w:sz w:val="16"/>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564029" w:rsidRPr="00405834" w14:paraId="27F1A680" w14:textId="77777777" w:rsidTr="00EF0C7A">
        <w:tc>
          <w:tcPr>
            <w:tcW w:w="2237" w:type="pct"/>
          </w:tcPr>
          <w:p w14:paraId="4A4A25B3" w14:textId="77777777" w:rsidR="00564029" w:rsidRDefault="00564029" w:rsidP="00515FDE">
            <w:pPr>
              <w:rPr>
                <w:color w:val="FF0000"/>
              </w:rPr>
            </w:pPr>
            <w:r w:rsidRPr="004F6626">
              <w:rPr>
                <w:color w:val="FFFFFF"/>
                <w:szCs w:val="18"/>
                <w:highlight w:val="darkYellow"/>
              </w:rPr>
              <w:lastRenderedPageBreak/>
              <w:t>KEUZEBLOKVARIANT WAARNEMING</w:t>
            </w:r>
          </w:p>
        </w:tc>
        <w:tc>
          <w:tcPr>
            <w:tcW w:w="2763" w:type="pct"/>
          </w:tcPr>
          <w:p w14:paraId="19951507" w14:textId="77777777" w:rsidR="00DF3D72" w:rsidRDefault="00DF3D72" w:rsidP="00DF3D72">
            <w:pPr>
              <w:rPr>
                <w:szCs w:val="18"/>
              </w:rPr>
            </w:pPr>
            <w:r>
              <w:t>Verplichte gebruikerskeuze tussen de plaatsaanduiding van de ondertekenaar en keuzeblokvariant waarneming.</w:t>
            </w:r>
          </w:p>
          <w:p w14:paraId="07546E96" w14:textId="77777777" w:rsidR="00DF3D72" w:rsidRDefault="00DF3D72" w:rsidP="00DF3D72">
            <w:pPr>
              <w:rPr>
                <w:szCs w:val="18"/>
              </w:rPr>
            </w:pPr>
          </w:p>
          <w:p w14:paraId="4D231714" w14:textId="77777777" w:rsidR="00DF3D72" w:rsidRDefault="00DF3D72" w:rsidP="00DF3D72">
            <w:pPr>
              <w:rPr>
                <w:szCs w:val="18"/>
              </w:rPr>
            </w:pPr>
            <w:r>
              <w:rPr>
                <w:szCs w:val="18"/>
              </w:rPr>
              <w:t>De te tonen tekst (en mapping) is opgenomen in de volgende paragrafen:</w:t>
            </w:r>
          </w:p>
          <w:p w14:paraId="56394902" w14:textId="77777777" w:rsidR="00DF3D72" w:rsidRDefault="00DF3D72" w:rsidP="00DF3D72">
            <w:pPr>
              <w:numPr>
                <w:ilvl w:val="0"/>
                <w:numId w:val="23"/>
              </w:numPr>
              <w:rPr>
                <w:szCs w:val="18"/>
              </w:rPr>
            </w:pPr>
            <w:r>
              <w:rPr>
                <w:szCs w:val="18"/>
              </w:rPr>
              <w:t xml:space="preserve">waarneming, zie par. </w:t>
            </w:r>
            <w:r>
              <w:rPr>
                <w:szCs w:val="18"/>
              </w:rPr>
              <w:fldChar w:fldCharType="begin"/>
            </w:r>
            <w:r>
              <w:rPr>
                <w:szCs w:val="18"/>
              </w:rPr>
              <w:instrText xml:space="preserve"> REF _Ref392831042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14:paraId="6EB2BD65" w14:textId="77777777" w:rsidR="00DF3D72" w:rsidRDefault="00DF3D72" w:rsidP="00DF3D72">
            <w:pPr>
              <w:numPr>
                <w:ilvl w:val="0"/>
                <w:numId w:val="23"/>
              </w:numPr>
              <w:rPr>
                <w:szCs w:val="18"/>
              </w:rPr>
            </w:pPr>
            <w:r>
              <w:rPr>
                <w:szCs w:val="18"/>
              </w:rPr>
              <w:t xml:space="preserve">vacant kantoor/protocol, zie par. </w:t>
            </w:r>
            <w:r>
              <w:rPr>
                <w:szCs w:val="18"/>
              </w:rPr>
              <w:fldChar w:fldCharType="begin"/>
            </w:r>
            <w:r>
              <w:rPr>
                <w:szCs w:val="18"/>
              </w:rPr>
              <w:instrText xml:space="preserve"> REF _Ref392831141 \r \h </w:instrText>
            </w:r>
            <w:r>
              <w:rPr>
                <w:szCs w:val="18"/>
              </w:rPr>
            </w:r>
            <w:r>
              <w:rPr>
                <w:szCs w:val="18"/>
              </w:rPr>
              <w:fldChar w:fldCharType="separate"/>
            </w:r>
            <w:r w:rsidR="00104B03">
              <w:rPr>
                <w:b/>
                <w:bCs/>
                <w:szCs w:val="18"/>
              </w:rPr>
              <w:t>Fout! Verwijzingsbron niet gevonden.</w:t>
            </w:r>
            <w:r>
              <w:rPr>
                <w:szCs w:val="18"/>
              </w:rPr>
              <w:fldChar w:fldCharType="end"/>
            </w:r>
          </w:p>
          <w:p w14:paraId="5A18CC91" w14:textId="77777777" w:rsidR="00DF3D72" w:rsidRDefault="00DF3D72" w:rsidP="00DF3D72">
            <w:pPr>
              <w:numPr>
                <w:ilvl w:val="0"/>
                <w:numId w:val="23"/>
              </w:numPr>
              <w:rPr>
                <w:szCs w:val="18"/>
              </w:rPr>
            </w:pPr>
            <w:r>
              <w:rPr>
                <w:szCs w:val="18"/>
              </w:rPr>
              <w:t xml:space="preserve">verlof, zie par. </w:t>
            </w:r>
            <w:r>
              <w:rPr>
                <w:szCs w:val="18"/>
              </w:rPr>
              <w:fldChar w:fldCharType="begin"/>
            </w:r>
            <w:r>
              <w:rPr>
                <w:szCs w:val="18"/>
              </w:rPr>
              <w:instrText xml:space="preserve"> REF _Ref392838920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14:paraId="046CC0B4" w14:textId="77777777" w:rsidR="00DF3D72" w:rsidRDefault="00DF3D72" w:rsidP="00DF3D72">
            <w:pPr>
              <w:numPr>
                <w:ilvl w:val="0"/>
                <w:numId w:val="23"/>
              </w:numPr>
              <w:rPr>
                <w:szCs w:val="18"/>
              </w:rPr>
            </w:pPr>
            <w:r>
              <w:rPr>
                <w:szCs w:val="18"/>
              </w:rPr>
              <w:t xml:space="preserve">toegevoegd notaris, zie par. </w:t>
            </w:r>
            <w:r>
              <w:rPr>
                <w:szCs w:val="18"/>
              </w:rPr>
              <w:fldChar w:fldCharType="begin"/>
            </w:r>
            <w:r>
              <w:rPr>
                <w:szCs w:val="18"/>
              </w:rPr>
              <w:instrText xml:space="preserve"> REF _Ref392838933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14:paraId="5B296DB0" w14:textId="77777777" w:rsidR="00DF3D72" w:rsidRDefault="00DF3D72" w:rsidP="00DF3D72">
            <w:pPr>
              <w:spacing w:line="240" w:lineRule="auto"/>
              <w:rPr>
                <w:szCs w:val="18"/>
              </w:rPr>
            </w:pPr>
          </w:p>
          <w:p w14:paraId="5F61F0E5" w14:textId="77777777" w:rsidR="00DF3D72" w:rsidRDefault="00DF3D72" w:rsidP="00DF3D72">
            <w:pPr>
              <w:spacing w:line="240" w:lineRule="auto"/>
              <w:rPr>
                <w:szCs w:val="18"/>
              </w:rPr>
            </w:pPr>
            <w:r w:rsidRPr="006A066D">
              <w:rPr>
                <w:szCs w:val="18"/>
                <w:u w:val="single"/>
              </w:rPr>
              <w:t>Mapping</w:t>
            </w:r>
            <w:r>
              <w:rPr>
                <w:szCs w:val="18"/>
                <w:u w:val="single"/>
              </w:rPr>
              <w:t xml:space="preserve"> tonen keuzeblokvariant waarneming</w:t>
            </w:r>
            <w:r w:rsidRPr="006A066D">
              <w:rPr>
                <w:szCs w:val="18"/>
                <w:u w:val="single"/>
              </w:rPr>
              <w:t>:</w:t>
            </w:r>
          </w:p>
          <w:p w14:paraId="4B6379FA" w14:textId="77777777" w:rsidR="00DF3D72" w:rsidRDefault="00DF3D72" w:rsidP="00DF3D72">
            <w:pPr>
              <w:spacing w:line="240" w:lineRule="auto"/>
              <w:rPr>
                <w:sz w:val="16"/>
                <w:szCs w:val="16"/>
              </w:rPr>
            </w:pPr>
            <w:r>
              <w:rPr>
                <w:sz w:val="16"/>
                <w:szCs w:val="16"/>
              </w:rPr>
              <w:t>-onderstaande tekstkeuze is aanwezig</w:t>
            </w:r>
          </w:p>
          <w:p w14:paraId="424B3E2B" w14:textId="77777777" w:rsidR="00DF3D72" w:rsidRDefault="00DF3D72" w:rsidP="00DF3D72">
            <w:pPr>
              <w:spacing w:line="240" w:lineRule="auto"/>
              <w:rPr>
                <w:sz w:val="16"/>
                <w:szCs w:val="16"/>
              </w:rPr>
            </w:pPr>
            <w:r>
              <w:rPr>
                <w:sz w:val="16"/>
                <w:szCs w:val="16"/>
              </w:rPr>
              <w:t>//IMKAD_</w:t>
            </w:r>
            <w:r w:rsidRPr="000C2267">
              <w:rPr>
                <w:sz w:val="16"/>
              </w:rPr>
              <w:t>AangebodenStuk</w:t>
            </w:r>
            <w:r>
              <w:rPr>
                <w:sz w:val="16"/>
                <w:szCs w:val="16"/>
              </w:rPr>
              <w:t>/heeftOndertekenaar/tekstkeuze/</w:t>
            </w:r>
          </w:p>
          <w:p w14:paraId="5B9CC2FF" w14:textId="77777777" w:rsidR="00564029" w:rsidRDefault="00DF3D72" w:rsidP="00DF3D72">
            <w:pPr>
              <w:spacing w:line="240" w:lineRule="auto"/>
              <w:ind w:left="227"/>
              <w:rPr>
                <w:szCs w:val="18"/>
              </w:rPr>
            </w:pPr>
            <w:r>
              <w:rPr>
                <w:sz w:val="16"/>
                <w:szCs w:val="16"/>
              </w:rPr>
              <w:tab/>
            </w:r>
            <w:r w:rsidRPr="00500FE3">
              <w:rPr>
                <w:sz w:val="16"/>
                <w:szCs w:val="16"/>
              </w:rPr>
              <w:t>./tagNaam(‘k_Ondertekenaar</w:t>
            </w:r>
            <w:r>
              <w:rPr>
                <w:sz w:val="16"/>
                <w:szCs w:val="16"/>
              </w:rPr>
              <w:t>Waarneming</w:t>
            </w:r>
            <w:r w:rsidRPr="00500FE3">
              <w:rPr>
                <w:sz w:val="16"/>
                <w:szCs w:val="16"/>
              </w:rPr>
              <w:t>’)</w:t>
            </w:r>
          </w:p>
        </w:tc>
      </w:tr>
      <w:tr w:rsidR="007B2872" w:rsidRPr="00405834" w14:paraId="7E1F6BE4" w14:textId="77777777" w:rsidTr="00EF0C7A">
        <w:tc>
          <w:tcPr>
            <w:tcW w:w="2237" w:type="pct"/>
          </w:tcPr>
          <w:p w14:paraId="7C8D4B9F" w14:textId="77777777" w:rsidR="007B2872" w:rsidRPr="00C277C1" w:rsidRDefault="00B27553" w:rsidP="00515FDE">
            <w:pPr>
              <w:rPr>
                <w:rFonts w:cs="Arial"/>
                <w:color w:val="FF0000"/>
                <w:szCs w:val="24"/>
              </w:rPr>
            </w:pPr>
            <w:r>
              <w:rPr>
                <w:color w:val="FF0000"/>
              </w:rPr>
              <w:t>,</w:t>
            </w:r>
          </w:p>
        </w:tc>
        <w:tc>
          <w:tcPr>
            <w:tcW w:w="2763" w:type="pct"/>
          </w:tcPr>
          <w:p w14:paraId="539B0BC5" w14:textId="77777777" w:rsidR="001E6615" w:rsidRPr="00343045" w:rsidRDefault="00C277C1" w:rsidP="001E6615">
            <w:pPr>
              <w:rPr>
                <w:szCs w:val="18"/>
              </w:rPr>
            </w:pPr>
            <w:r>
              <w:rPr>
                <w:szCs w:val="18"/>
              </w:rPr>
              <w:t>Vaste tekst.</w:t>
            </w:r>
          </w:p>
        </w:tc>
      </w:tr>
      <w:tr w:rsidR="00B27553" w:rsidRPr="00405834" w14:paraId="390FF7E6" w14:textId="77777777" w:rsidTr="00EF0C7A">
        <w:tc>
          <w:tcPr>
            <w:tcW w:w="2237" w:type="pct"/>
          </w:tcPr>
          <w:p w14:paraId="167AF62D" w14:textId="77777777" w:rsidR="00B27553" w:rsidRPr="00C277C1" w:rsidDel="00B27553" w:rsidRDefault="00B27553" w:rsidP="00515FDE">
            <w:pPr>
              <w:rPr>
                <w:color w:val="FF0000"/>
              </w:rPr>
            </w:pPr>
            <w:r w:rsidRPr="00234D4D">
              <w:rPr>
                <w:rFonts w:cs="Arial"/>
                <w:color w:val="339966"/>
                <w:szCs w:val="18"/>
              </w:rPr>
              <w:t>als volgt/dat ik mij zoveel mogelijk heb overtuigd van het volgende</w:t>
            </w:r>
          </w:p>
        </w:tc>
        <w:tc>
          <w:tcPr>
            <w:tcW w:w="2763" w:type="pct"/>
          </w:tcPr>
          <w:p w14:paraId="0642E901" w14:textId="77777777" w:rsidR="00B27553" w:rsidRDefault="00D11D26" w:rsidP="00D57BF6">
            <w:r>
              <w:rPr>
                <w:szCs w:val="18"/>
              </w:rPr>
              <w:t xml:space="preserve">Verplichte </w:t>
            </w:r>
            <w:r w:rsidR="006C7325">
              <w:rPr>
                <w:szCs w:val="18"/>
              </w:rPr>
              <w:t>gebruikers</w:t>
            </w:r>
            <w:r>
              <w:rPr>
                <w:szCs w:val="18"/>
              </w:rPr>
              <w:t>keuze</w:t>
            </w:r>
            <w:r w:rsidR="00B27553">
              <w:t>.</w:t>
            </w:r>
          </w:p>
          <w:p w14:paraId="4FF177DF" w14:textId="77777777" w:rsidR="00B27553" w:rsidRDefault="00B27553" w:rsidP="00D57BF6"/>
          <w:p w14:paraId="7D907BCD" w14:textId="77777777" w:rsidR="00B27553" w:rsidRPr="00133505" w:rsidRDefault="00B27553" w:rsidP="00D57BF6">
            <w:pPr>
              <w:spacing w:line="240" w:lineRule="auto"/>
              <w:rPr>
                <w:u w:val="single"/>
              </w:rPr>
            </w:pPr>
            <w:r w:rsidRPr="00133505">
              <w:rPr>
                <w:u w:val="single"/>
              </w:rPr>
              <w:t>Mapping:</w:t>
            </w:r>
          </w:p>
          <w:p w14:paraId="2AEA66DA" w14:textId="77777777" w:rsidR="00B27553" w:rsidRDefault="00B27553" w:rsidP="00D57BF6">
            <w:pPr>
              <w:spacing w:line="240" w:lineRule="auto"/>
              <w:rPr>
                <w:sz w:val="16"/>
              </w:rPr>
            </w:pPr>
            <w:r w:rsidRPr="00405834">
              <w:rPr>
                <w:sz w:val="16"/>
              </w:rPr>
              <w:t>//IMKAD_AangebodenStuk/</w:t>
            </w:r>
            <w:r w:rsidR="00470B9A">
              <w:rPr>
                <w:sz w:val="16"/>
              </w:rPr>
              <w:t>heeftOndertekenaar/t</w:t>
            </w:r>
            <w:r>
              <w:rPr>
                <w:sz w:val="16"/>
              </w:rPr>
              <w:t>ekst</w:t>
            </w:r>
            <w:r w:rsidR="00470B9A">
              <w:rPr>
                <w:sz w:val="16"/>
              </w:rPr>
              <w:t>k</w:t>
            </w:r>
            <w:r>
              <w:rPr>
                <w:sz w:val="16"/>
              </w:rPr>
              <w:t>euze/</w:t>
            </w:r>
          </w:p>
          <w:p w14:paraId="7D788AF0" w14:textId="77777777" w:rsidR="00B27553" w:rsidRDefault="00D11D26" w:rsidP="00D11D26">
            <w:pPr>
              <w:spacing w:line="240" w:lineRule="auto"/>
              <w:rPr>
                <w:sz w:val="16"/>
              </w:rPr>
            </w:pPr>
            <w:r>
              <w:rPr>
                <w:sz w:val="16"/>
              </w:rPr>
              <w:tab/>
            </w:r>
            <w:r w:rsidR="00B27553">
              <w:rPr>
                <w:sz w:val="16"/>
              </w:rPr>
              <w:t>./</w:t>
            </w:r>
            <w:r w:rsidR="00470B9A">
              <w:rPr>
                <w:sz w:val="16"/>
                <w:szCs w:val="16"/>
              </w:rPr>
              <w:t>y</w:t>
            </w:r>
            <w:r w:rsidR="00B27553" w:rsidRPr="00D11D26">
              <w:rPr>
                <w:sz w:val="16"/>
                <w:szCs w:val="16"/>
              </w:rPr>
              <w:t>agNaam</w:t>
            </w:r>
            <w:r w:rsidR="00B27553">
              <w:rPr>
                <w:sz w:val="16"/>
              </w:rPr>
              <w:t>(‘k_Volgend</w:t>
            </w:r>
            <w:r w:rsidR="00B27553" w:rsidRPr="00405834">
              <w:rPr>
                <w:sz w:val="16"/>
              </w:rPr>
              <w:t>’)</w:t>
            </w:r>
          </w:p>
          <w:p w14:paraId="14771FE9" w14:textId="77777777" w:rsidR="00B27553" w:rsidRDefault="00D11D26" w:rsidP="00D11D26">
            <w:pPr>
              <w:spacing w:line="240" w:lineRule="auto"/>
              <w:rPr>
                <w:szCs w:val="18"/>
              </w:rPr>
            </w:pPr>
            <w:r>
              <w:rPr>
                <w:sz w:val="16"/>
                <w:szCs w:val="16"/>
              </w:rPr>
              <w:tab/>
            </w:r>
            <w:r w:rsidR="00B27553" w:rsidRPr="00D7631B">
              <w:rPr>
                <w:sz w:val="16"/>
                <w:szCs w:val="16"/>
              </w:rPr>
              <w:t>./tekst (‘</w:t>
            </w:r>
            <w:r w:rsidR="00B27553" w:rsidRPr="00D7631B">
              <w:rPr>
                <w:rFonts w:cs="Arial"/>
                <w:sz w:val="16"/>
                <w:szCs w:val="16"/>
              </w:rPr>
              <w:t xml:space="preserve">als </w:t>
            </w:r>
            <w:r w:rsidR="00B27553" w:rsidRPr="00D11D26">
              <w:rPr>
                <w:sz w:val="16"/>
                <w:szCs w:val="16"/>
              </w:rPr>
              <w:t>volgt’</w:t>
            </w:r>
            <w:r w:rsidR="00B27553" w:rsidRPr="00D7631B">
              <w:rPr>
                <w:sz w:val="16"/>
                <w:szCs w:val="16"/>
              </w:rPr>
              <w:t>, ‘</w:t>
            </w:r>
            <w:r w:rsidR="00B27553" w:rsidRPr="00D7631B">
              <w:rPr>
                <w:rFonts w:cs="Arial"/>
                <w:sz w:val="16"/>
                <w:szCs w:val="16"/>
              </w:rPr>
              <w:t xml:space="preserve">dat ik mij zoveel mogelijk heb overtuigd van het </w:t>
            </w:r>
            <w:r>
              <w:rPr>
                <w:rFonts w:cs="Arial"/>
                <w:sz w:val="16"/>
                <w:szCs w:val="16"/>
              </w:rPr>
              <w:tab/>
            </w:r>
            <w:r w:rsidR="00B27553" w:rsidRPr="00D7631B">
              <w:rPr>
                <w:rFonts w:cs="Arial"/>
                <w:sz w:val="16"/>
                <w:szCs w:val="16"/>
              </w:rPr>
              <w:t>volgende</w:t>
            </w:r>
            <w:r w:rsidR="00B27553" w:rsidRPr="00D7631B">
              <w:rPr>
                <w:sz w:val="16"/>
                <w:szCs w:val="16"/>
              </w:rPr>
              <w:t>’)</w:t>
            </w:r>
          </w:p>
        </w:tc>
      </w:tr>
    </w:tbl>
    <w:p w14:paraId="34A60C9F" w14:textId="77777777" w:rsidR="003B77A8" w:rsidRDefault="003B77A8" w:rsidP="000D78E6"/>
    <w:p w14:paraId="613EEFF9" w14:textId="77777777" w:rsidR="00EA3053" w:rsidRDefault="00EA3053" w:rsidP="00EA3053">
      <w:pPr>
        <w:pStyle w:val="Kop3"/>
        <w:numPr>
          <w:ilvl w:val="2"/>
          <w:numId w:val="1"/>
        </w:numPr>
      </w:pPr>
      <w:bookmarkStart w:id="110" w:name="_Toc392598963"/>
      <w:bookmarkStart w:id="111" w:name="_Toc500422550"/>
      <w:r>
        <w:t>Keuzeblokvariant waarneming - waarneming</w:t>
      </w:r>
      <w:bookmarkEnd w:id="110"/>
      <w:bookmarkEnd w:id="111"/>
    </w:p>
    <w:p w14:paraId="468916D9"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17144A5C" w14:textId="77777777" w:rsidTr="00872C21">
        <w:tc>
          <w:tcPr>
            <w:tcW w:w="2207" w:type="pct"/>
          </w:tcPr>
          <w:p w14:paraId="143E522F"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35E39643" w14:textId="77777777" w:rsidR="00EA3053" w:rsidRDefault="00EA3053" w:rsidP="00872C21">
            <w:r>
              <w:t xml:space="preserve">Variant waarbij de notaris die optreedt als ondertekenaar waarneemt voor een andere notaris. </w:t>
            </w:r>
          </w:p>
          <w:p w14:paraId="7708633A" w14:textId="77777777" w:rsidR="00EA3053" w:rsidRDefault="00EA3053" w:rsidP="00872C21">
            <w:pPr>
              <w:rPr>
                <w:szCs w:val="18"/>
              </w:rPr>
            </w:pPr>
          </w:p>
          <w:p w14:paraId="17D38E93" w14:textId="77777777" w:rsidR="00EA3053" w:rsidRPr="003B6EB8" w:rsidRDefault="00EA3053" w:rsidP="00872C21">
            <w:pPr>
              <w:rPr>
                <w:u w:val="single"/>
              </w:rPr>
            </w:pPr>
            <w:r w:rsidRPr="003B6EB8">
              <w:rPr>
                <w:u w:val="single"/>
              </w:rPr>
              <w:t>Mapping:</w:t>
            </w:r>
          </w:p>
          <w:p w14:paraId="2A116376" w14:textId="77777777"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14:paraId="78217956"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3738BF6B" w14:textId="77777777" w:rsidR="00EA3053" w:rsidRPr="00343045" w:rsidRDefault="00EA3053" w:rsidP="00872C21">
            <w:pPr>
              <w:spacing w:line="240" w:lineRule="auto"/>
              <w:ind w:left="227"/>
              <w:rPr>
                <w:szCs w:val="18"/>
              </w:rPr>
            </w:pPr>
            <w:r w:rsidRPr="00500FE3">
              <w:rPr>
                <w:sz w:val="16"/>
                <w:szCs w:val="16"/>
              </w:rPr>
              <w:t>./tekst (‘</w:t>
            </w:r>
            <w:r>
              <w:rPr>
                <w:sz w:val="16"/>
                <w:szCs w:val="16"/>
              </w:rPr>
              <w:t>waarneming</w:t>
            </w:r>
            <w:r w:rsidRPr="00500FE3">
              <w:rPr>
                <w:sz w:val="16"/>
                <w:szCs w:val="16"/>
              </w:rPr>
              <w:t>’)</w:t>
            </w:r>
          </w:p>
        </w:tc>
      </w:tr>
    </w:tbl>
    <w:p w14:paraId="007560C6" w14:textId="77777777" w:rsidR="00EA3053" w:rsidRDefault="00EA3053" w:rsidP="00EA3053"/>
    <w:tbl>
      <w:tblPr>
        <w:tblStyle w:val="Professioneletabel"/>
        <w:tblW w:w="5033" w:type="pct"/>
        <w:tblLook w:val="01C0" w:firstRow="0" w:lastRow="1" w:firstColumn="1" w:lastColumn="1" w:noHBand="0" w:noVBand="0"/>
      </w:tblPr>
      <w:tblGrid>
        <w:gridCol w:w="3766"/>
        <w:gridCol w:w="5748"/>
      </w:tblGrid>
      <w:tr w:rsidR="00EA3053" w:rsidRPr="008D688A" w14:paraId="65977DD7" w14:textId="77777777" w:rsidTr="00872C21">
        <w:tc>
          <w:tcPr>
            <w:tcW w:w="2207" w:type="pct"/>
          </w:tcPr>
          <w:p w14:paraId="320E4BFF" w14:textId="77777777" w:rsidR="00EA3053" w:rsidRPr="003B6EB8" w:rsidRDefault="00EA3053" w:rsidP="00872C21">
            <w:r w:rsidRPr="001944C8">
              <w:rPr>
                <w:rFonts w:cs="Arial"/>
                <w:color w:val="800080"/>
              </w:rPr>
              <w:t>kandidaat-notaris,</w:t>
            </w:r>
            <w:r>
              <w:rPr>
                <w:bCs/>
                <w:color w:val="800080"/>
              </w:rPr>
              <w:t xml:space="preserve">  </w:t>
            </w:r>
          </w:p>
        </w:tc>
        <w:tc>
          <w:tcPr>
            <w:tcW w:w="2793" w:type="pct"/>
          </w:tcPr>
          <w:p w14:paraId="698634BA" w14:textId="77777777" w:rsidR="00EA3053" w:rsidRDefault="00EA3053" w:rsidP="00872C21">
            <w:pPr>
              <w:rPr>
                <w:szCs w:val="18"/>
              </w:rPr>
            </w:pPr>
            <w:r>
              <w:rPr>
                <w:szCs w:val="18"/>
              </w:rPr>
              <w:t>Optionele gebruikerskeuze voor deze variant.</w:t>
            </w:r>
          </w:p>
          <w:p w14:paraId="5CA1A6A9" w14:textId="77777777" w:rsidR="00EA3053" w:rsidRPr="001944C8" w:rsidRDefault="00EA3053" w:rsidP="00872C21">
            <w:pPr>
              <w:rPr>
                <w:szCs w:val="18"/>
              </w:rPr>
            </w:pPr>
          </w:p>
          <w:p w14:paraId="408396E2" w14:textId="77777777" w:rsidR="00EA3053" w:rsidRDefault="00EA3053" w:rsidP="00872C21">
            <w:pPr>
              <w:rPr>
                <w:u w:val="single"/>
              </w:rPr>
            </w:pPr>
            <w:r w:rsidRPr="003B6EB8">
              <w:rPr>
                <w:u w:val="single"/>
              </w:rPr>
              <w:lastRenderedPageBreak/>
              <w:t>Mapping:</w:t>
            </w:r>
          </w:p>
          <w:p w14:paraId="13402EC0" w14:textId="77777777"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14:paraId="204E3CA4" w14:textId="77777777" w:rsidR="00EA3053" w:rsidRDefault="00EA3053" w:rsidP="00872C21">
            <w:pPr>
              <w:spacing w:line="240" w:lineRule="auto"/>
              <w:rPr>
                <w:sz w:val="16"/>
                <w:szCs w:val="16"/>
              </w:rPr>
            </w:pPr>
            <w:r>
              <w:rPr>
                <w:sz w:val="16"/>
                <w:szCs w:val="16"/>
              </w:rPr>
              <w:tab/>
              <w:t>./tagNaam(‘k_OndertekenaarKandidaat’)</w:t>
            </w:r>
          </w:p>
          <w:p w14:paraId="74791E97"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23590E1B" w14:textId="77777777" w:rsidTr="00872C21">
        <w:tblPrEx>
          <w:tblLook w:val="01E0" w:firstRow="1" w:lastRow="1" w:firstColumn="1" w:lastColumn="1" w:noHBand="0" w:noVBand="0"/>
        </w:tblPrEx>
        <w:tc>
          <w:tcPr>
            <w:tcW w:w="2207" w:type="pct"/>
          </w:tcPr>
          <w:p w14:paraId="7FC38C06" w14:textId="77777777" w:rsidR="00EA3053" w:rsidRPr="00E37D15" w:rsidRDefault="00EA3053" w:rsidP="00872C21">
            <w:pPr>
              <w:rPr>
                <w:rFonts w:cs="Arial"/>
                <w:color w:val="800080"/>
                <w:highlight w:val="yellow"/>
              </w:rPr>
            </w:pPr>
            <w:r w:rsidRPr="001944C8">
              <w:rPr>
                <w:bCs/>
                <w:color w:val="FF0000"/>
              </w:rPr>
              <w:lastRenderedPageBreak/>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p>
        </w:tc>
        <w:tc>
          <w:tcPr>
            <w:tcW w:w="2793" w:type="pct"/>
          </w:tcPr>
          <w:p w14:paraId="0BDFCA1A" w14:textId="77777777" w:rsidR="00EA3053" w:rsidRPr="000C2267" w:rsidRDefault="00EA3053" w:rsidP="00872C21">
            <w:pPr>
              <w:rPr>
                <w:szCs w:val="18"/>
              </w:rPr>
            </w:pPr>
            <w:r>
              <w:rPr>
                <w:szCs w:val="18"/>
              </w:rPr>
              <w:t>Vaste tekst voor deze variant.</w:t>
            </w:r>
          </w:p>
        </w:tc>
      </w:tr>
      <w:tr w:rsidR="00EA3053" w:rsidRPr="00405834" w14:paraId="69A97F17" w14:textId="77777777" w:rsidTr="00872C21">
        <w:tblPrEx>
          <w:tblLook w:val="01E0" w:firstRow="1" w:lastRow="1" w:firstColumn="1" w:lastColumn="1" w:noHBand="0" w:noVBand="0"/>
        </w:tblPrEx>
        <w:tc>
          <w:tcPr>
            <w:tcW w:w="2207" w:type="pct"/>
          </w:tcPr>
          <w:p w14:paraId="2A7EE04D" w14:textId="77777777"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F3D72">
              <w:rPr>
                <w:rFonts w:cs="Arial"/>
                <w:color w:val="FF0000"/>
              </w:rPr>
              <w:t xml:space="preserve"> notaris</w:t>
            </w:r>
          </w:p>
        </w:tc>
        <w:tc>
          <w:tcPr>
            <w:tcW w:w="2793" w:type="pct"/>
          </w:tcPr>
          <w:p w14:paraId="606FB02E"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14:paraId="37C6B61E" w14:textId="77777777" w:rsidR="00EA3053" w:rsidRPr="000C2267" w:rsidRDefault="00EA3053" w:rsidP="00872C21">
            <w:pPr>
              <w:rPr>
                <w:szCs w:val="18"/>
              </w:rPr>
            </w:pPr>
          </w:p>
          <w:p w14:paraId="5D457BD5" w14:textId="77777777" w:rsidR="00EA3053" w:rsidRPr="000C2267" w:rsidRDefault="00EA3053" w:rsidP="00872C21">
            <w:pPr>
              <w:rPr>
                <w:szCs w:val="18"/>
                <w:u w:val="single"/>
              </w:rPr>
            </w:pPr>
            <w:r w:rsidRPr="000C2267">
              <w:rPr>
                <w:szCs w:val="18"/>
                <w:u w:val="single"/>
              </w:rPr>
              <w:t>Mapping:</w:t>
            </w:r>
          </w:p>
          <w:p w14:paraId="4DAC798A"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6CBF70D5" w14:textId="77777777" w:rsidR="00EA3053" w:rsidRDefault="00EA3053" w:rsidP="00872C21">
            <w:pPr>
              <w:spacing w:line="240" w:lineRule="auto"/>
              <w:rPr>
                <w:sz w:val="16"/>
                <w:szCs w:val="16"/>
              </w:rPr>
            </w:pPr>
            <w:r>
              <w:rPr>
                <w:sz w:val="16"/>
                <w:szCs w:val="16"/>
              </w:rPr>
              <w:tab/>
              <w:t>persoonsgegevens/</w:t>
            </w:r>
          </w:p>
          <w:p w14:paraId="07588315" w14:textId="77777777" w:rsidR="00EA3053" w:rsidRPr="007D13C5" w:rsidRDefault="00EA3053" w:rsidP="00872C21">
            <w:pPr>
              <w:spacing w:line="240" w:lineRule="auto"/>
              <w:rPr>
                <w:sz w:val="16"/>
                <w:szCs w:val="16"/>
              </w:rPr>
            </w:pPr>
            <w:r>
              <w:rPr>
                <w:sz w:val="16"/>
                <w:szCs w:val="16"/>
              </w:rPr>
              <w:t>-zie verder tekstblok mapping tbv GBA_Ingezetene</w:t>
            </w:r>
          </w:p>
        </w:tc>
      </w:tr>
      <w:tr w:rsidR="00DF3D72" w:rsidRPr="00405834" w14:paraId="68C3E3CF" w14:textId="77777777" w:rsidTr="00872C21">
        <w:tblPrEx>
          <w:tblLook w:val="01E0" w:firstRow="1" w:lastRow="1" w:firstColumn="1" w:lastColumn="1" w:noHBand="0" w:noVBand="0"/>
        </w:tblPrEx>
        <w:tc>
          <w:tcPr>
            <w:tcW w:w="2207" w:type="pct"/>
          </w:tcPr>
          <w:p w14:paraId="267D739E" w14:textId="7A7585BA" w:rsidR="00DF3D72" w:rsidRPr="00114C4A" w:rsidRDefault="00DF3D72"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ins w:id="112" w:author="Awater, Eric" w:date="2019-11-28T12:58:00Z">
              <w:r w:rsidR="007F50A5" w:rsidRPr="007F50A5">
                <w:rPr>
                  <w:rFonts w:cs="Arial"/>
                  <w:color w:val="7030A0"/>
                  <w:szCs w:val="18"/>
                  <w:lang w:val="en-US"/>
                  <w:rPrChange w:id="113" w:author="Awater, Eric" w:date="2019-11-28T12:58:00Z">
                    <w:rPr>
                      <w:rFonts w:cs="Arial"/>
                      <w:szCs w:val="18"/>
                      <w:lang w:val="en-US"/>
                    </w:rPr>
                  </w:rPrChange>
                </w:rPr>
                <w:t>,</w:t>
              </w:r>
            </w:ins>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35C93B35" w14:textId="77777777" w:rsidR="00DF3D72" w:rsidRDefault="00DF3D72" w:rsidP="00DF3D72">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7E60C99F" w14:textId="77777777" w:rsidR="007F50A5" w:rsidRPr="007F50A5" w:rsidRDefault="00DF3D72" w:rsidP="007F50A5">
            <w:pPr>
              <w:numPr>
                <w:ilvl w:val="0"/>
                <w:numId w:val="23"/>
              </w:numPr>
              <w:rPr>
                <w:ins w:id="114" w:author="Awater, Eric" w:date="2019-11-28T12:59:00Z"/>
                <w:color w:val="7030A0"/>
                <w:rPrChange w:id="115" w:author="Awater, Eric" w:date="2019-11-28T12:59:00Z">
                  <w:rPr>
                    <w:ins w:id="116" w:author="Awater, Eric" w:date="2019-11-28T12:59:00Z"/>
                  </w:rPr>
                </w:rPrChange>
              </w:r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117" w:author="Awater, Eric" w:date="2019-11-28T12:58:00Z">
              <w:r w:rsidR="007F50A5" w:rsidRPr="007F50A5">
                <w:rPr>
                  <w:rFonts w:cs="Arial"/>
                  <w:color w:val="7030A0"/>
                  <w:sz w:val="20"/>
                  <w:lang w:val="en-US"/>
                  <w:rPrChange w:id="118" w:author="Awater, Eric" w:date="2019-11-28T12:58:00Z">
                    <w:rPr>
                      <w:rFonts w:cs="Arial"/>
                      <w:sz w:val="20"/>
                      <w:lang w:val="en-US"/>
                    </w:rPr>
                  </w:rPrChange>
                </w:rPr>
                <w:t>,</w:t>
              </w:r>
            </w:ins>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ins w:id="119" w:author="Awater, Eric" w:date="2019-11-28T12:59:00Z">
              <w:r w:rsidR="007F50A5">
                <w:t xml:space="preserve">. </w:t>
              </w:r>
              <w:r w:rsidR="007F50A5" w:rsidRPr="007F50A5">
                <w:rPr>
                  <w:color w:val="7030A0"/>
                  <w:rPrChange w:id="120" w:author="Awater, Eric" w:date="2019-11-28T12:59:00Z">
                    <w:rPr/>
                  </w:rPrChange>
                </w:rPr>
                <w:t xml:space="preserve">De komma achter </w:t>
              </w:r>
            </w:ins>
          </w:p>
          <w:p w14:paraId="03F12CAF" w14:textId="6AD9EE2C" w:rsidR="00DF3D72" w:rsidRPr="007F50A5" w:rsidRDefault="007F50A5">
            <w:pPr>
              <w:ind w:left="720"/>
              <w:rPr>
                <w:color w:val="7030A0"/>
                <w:rPrChange w:id="121" w:author="Awater, Eric" w:date="2019-11-28T12:59:00Z">
                  <w:rPr/>
                </w:rPrChange>
              </w:rPr>
              <w:pPrChange w:id="122" w:author="Awater, Eric" w:date="2019-11-28T12:59:00Z">
                <w:pPr>
                  <w:numPr>
                    <w:numId w:val="23"/>
                  </w:numPr>
                  <w:tabs>
                    <w:tab w:val="num" w:pos="720"/>
                  </w:tabs>
                  <w:ind w:left="720" w:hanging="360"/>
                </w:pPr>
              </w:pPrChange>
            </w:pPr>
            <w:ins w:id="123" w:author="Awater, Eric" w:date="2019-11-28T12:59:00Z">
              <w:r w:rsidRPr="007F50A5">
                <w:rPr>
                  <w:rFonts w:cs="Arial"/>
                  <w:color w:val="7030A0"/>
                  <w:sz w:val="20"/>
                  <w:lang w:val="en-US"/>
                  <w:rPrChange w:id="124" w:author="Awater, Eric" w:date="2019-11-28T12:59:00Z">
                    <w:rPr>
                      <w:rFonts w:cs="Arial"/>
                      <w:sz w:val="20"/>
                      <w:lang w:val="en-US"/>
                    </w:rPr>
                  </w:rPrChange>
                </w:rPr>
                <w:fldChar w:fldCharType="begin"/>
              </w:r>
              <w:r w:rsidRPr="007F50A5">
                <w:rPr>
                  <w:rFonts w:cs="Arial"/>
                  <w:color w:val="7030A0"/>
                  <w:sz w:val="20"/>
                  <w:rPrChange w:id="125" w:author="Awater, Eric" w:date="2019-11-28T12:59:00Z">
                    <w:rPr>
                      <w:rFonts w:cs="Arial"/>
                      <w:sz w:val="20"/>
                    </w:rPr>
                  </w:rPrChange>
                </w:rPr>
                <w:instrText>MacroButton Nomacro §</w:instrText>
              </w:r>
              <w:r w:rsidRPr="007F50A5">
                <w:rPr>
                  <w:rFonts w:cs="Arial"/>
                  <w:color w:val="7030A0"/>
                  <w:sz w:val="20"/>
                  <w:lang w:val="en-US"/>
                  <w:rPrChange w:id="126" w:author="Awater, Eric" w:date="2019-11-28T12:59:00Z">
                    <w:rPr>
                      <w:rFonts w:cs="Arial"/>
                      <w:sz w:val="20"/>
                      <w:lang w:val="en-US"/>
                    </w:rPr>
                  </w:rPrChange>
                </w:rPr>
                <w:fldChar w:fldCharType="end"/>
              </w:r>
              <w:r w:rsidRPr="007F50A5">
                <w:rPr>
                  <w:rFonts w:cs="Arial"/>
                  <w:color w:val="7030A0"/>
                  <w:szCs w:val="18"/>
                  <w:lang w:val="en-US"/>
                  <w:rPrChange w:id="127" w:author="Awater, Eric" w:date="2019-11-28T12:59:00Z">
                    <w:rPr>
                      <w:rFonts w:cs="Arial"/>
                      <w:szCs w:val="18"/>
                      <w:lang w:val="en-US"/>
                    </w:rPr>
                  </w:rPrChange>
                </w:rPr>
                <w:t>g</w:t>
              </w:r>
              <w:r w:rsidRPr="007F50A5">
                <w:rPr>
                  <w:rFonts w:cs="Arial"/>
                  <w:color w:val="7030A0"/>
                  <w:szCs w:val="24"/>
                  <w:rPrChange w:id="128" w:author="Awater, Eric" w:date="2019-11-28T12:59:00Z">
                    <w:rPr>
                      <w:rFonts w:cs="Arial"/>
                      <w:szCs w:val="24"/>
                    </w:rPr>
                  </w:rPrChange>
                </w:rPr>
                <w:t>emeente</w:t>
              </w:r>
              <w:r w:rsidRPr="007F50A5">
                <w:rPr>
                  <w:rFonts w:cs="Arial"/>
                  <w:color w:val="7030A0"/>
                  <w:szCs w:val="18"/>
                  <w:lang w:val="en-US"/>
                  <w:rPrChange w:id="129" w:author="Awater, Eric" w:date="2019-11-28T12:59:00Z">
                    <w:rPr>
                      <w:rFonts w:cs="Arial"/>
                      <w:szCs w:val="18"/>
                      <w:lang w:val="en-US"/>
                    </w:rPr>
                  </w:rPrChange>
                </w:rPr>
                <w:fldChar w:fldCharType="begin"/>
              </w:r>
              <w:r w:rsidRPr="007F50A5">
                <w:rPr>
                  <w:rFonts w:cs="Arial"/>
                  <w:color w:val="7030A0"/>
                  <w:szCs w:val="18"/>
                  <w:rPrChange w:id="130" w:author="Awater, Eric" w:date="2019-11-28T12:59:00Z">
                    <w:rPr>
                      <w:rFonts w:cs="Arial"/>
                      <w:szCs w:val="18"/>
                    </w:rPr>
                  </w:rPrChange>
                </w:rPr>
                <w:instrText>MacroButton Nomacro §</w:instrText>
              </w:r>
              <w:r w:rsidRPr="007F50A5">
                <w:rPr>
                  <w:rFonts w:cs="Arial"/>
                  <w:color w:val="7030A0"/>
                  <w:szCs w:val="18"/>
                  <w:lang w:val="en-US"/>
                  <w:rPrChange w:id="131" w:author="Awater, Eric" w:date="2019-11-28T12:59:00Z">
                    <w:rPr>
                      <w:rFonts w:cs="Arial"/>
                      <w:szCs w:val="18"/>
                      <w:lang w:val="en-US"/>
                    </w:rPr>
                  </w:rPrChange>
                </w:rPr>
                <w:fldChar w:fldCharType="end"/>
              </w:r>
              <w:r w:rsidRPr="007F50A5">
                <w:rPr>
                  <w:rFonts w:cs="Arial"/>
                  <w:color w:val="7030A0"/>
                  <w:szCs w:val="18"/>
                  <w:lang w:val="en-US"/>
                  <w:rPrChange w:id="132" w:author="Awater, Eric" w:date="2019-11-28T12:59:00Z">
                    <w:rPr>
                      <w:rFonts w:cs="Arial"/>
                      <w:szCs w:val="18"/>
                      <w:lang w:val="en-US"/>
                    </w:rPr>
                  </w:rPrChange>
                </w:rPr>
                <w:t xml:space="preserve"> is optioneel,</w:t>
              </w:r>
            </w:ins>
            <w:del w:id="133" w:author="Awater, Eric" w:date="2019-11-28T12:59:00Z">
              <w:r w:rsidR="00DF3D72" w:rsidRPr="007F50A5" w:rsidDel="007F50A5">
                <w:rPr>
                  <w:color w:val="7030A0"/>
                  <w:rPrChange w:id="134" w:author="Awater, Eric" w:date="2019-11-28T12:59:00Z">
                    <w:rPr/>
                  </w:rPrChange>
                </w:rPr>
                <w:delText>,</w:delText>
              </w:r>
            </w:del>
          </w:p>
          <w:p w14:paraId="564BF38A" w14:textId="77777777"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ACAD74A" w14:textId="77777777" w:rsidR="00DF3D72" w:rsidRDefault="00DF3D72" w:rsidP="00DF3D72">
            <w:pPr>
              <w:numPr>
                <w:ilvl w:val="0"/>
                <w:numId w:val="23"/>
              </w:numPr>
            </w:pPr>
            <w:r>
              <w:t>één van de overige teksten wordt getoond wanneer alleen de woonplaats voorkomt, de te tonen tekst is een gebruikerskeuze.</w:t>
            </w:r>
          </w:p>
          <w:p w14:paraId="12B209C7" w14:textId="77777777" w:rsidR="00DF3D72" w:rsidRPr="00225156" w:rsidRDefault="00DF3D72" w:rsidP="00DF3D72">
            <w:pPr>
              <w:spacing w:line="240" w:lineRule="auto"/>
              <w:rPr>
                <w:szCs w:val="18"/>
              </w:rPr>
            </w:pPr>
          </w:p>
          <w:p w14:paraId="532DCD3E" w14:textId="77777777"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1F2794F9" w14:textId="77777777" w:rsidR="00DF3D72" w:rsidRDefault="00DF3D72" w:rsidP="00DF3D72">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4C8AD8F1" w14:textId="77777777" w:rsidR="00DF3D72" w:rsidRDefault="00DF3D72" w:rsidP="00DF3D72">
            <w:pPr>
              <w:spacing w:line="240" w:lineRule="auto"/>
              <w:rPr>
                <w:sz w:val="16"/>
                <w:szCs w:val="16"/>
              </w:rPr>
            </w:pPr>
            <w:r>
              <w:rPr>
                <w:sz w:val="16"/>
                <w:szCs w:val="16"/>
              </w:rPr>
              <w:tab/>
              <w:t>./g</w:t>
            </w:r>
            <w:r w:rsidRPr="00500FE3">
              <w:rPr>
                <w:sz w:val="16"/>
                <w:szCs w:val="16"/>
              </w:rPr>
              <w:t>emeente</w:t>
            </w:r>
          </w:p>
          <w:p w14:paraId="65D238A6" w14:textId="77777777" w:rsidR="007F50A5" w:rsidRDefault="007F50A5" w:rsidP="007F50A5">
            <w:pPr>
              <w:spacing w:line="240" w:lineRule="auto"/>
              <w:rPr>
                <w:ins w:id="135" w:author="Awater, Eric" w:date="2019-11-28T12:58:00Z"/>
                <w:sz w:val="16"/>
                <w:szCs w:val="16"/>
                <w:u w:val="single"/>
              </w:rPr>
            </w:pPr>
          </w:p>
          <w:p w14:paraId="54FF3501" w14:textId="77777777" w:rsidR="007F50A5" w:rsidRPr="007F50A5" w:rsidRDefault="007F50A5" w:rsidP="007F50A5">
            <w:pPr>
              <w:spacing w:line="240" w:lineRule="auto"/>
              <w:rPr>
                <w:ins w:id="136" w:author="Awater, Eric" w:date="2019-11-28T12:59:00Z"/>
                <w:color w:val="7030A0"/>
                <w:sz w:val="16"/>
                <w:szCs w:val="16"/>
                <w:u w:val="single"/>
                <w:rPrChange w:id="137" w:author="Awater, Eric" w:date="2019-11-28T12:59:00Z">
                  <w:rPr>
                    <w:ins w:id="138" w:author="Awater, Eric" w:date="2019-11-28T12:59:00Z"/>
                    <w:sz w:val="16"/>
                    <w:szCs w:val="16"/>
                    <w:u w:val="single"/>
                  </w:rPr>
                </w:rPrChange>
              </w:rPr>
            </w:pPr>
            <w:ins w:id="139" w:author="Awater, Eric" w:date="2019-11-28T12:59:00Z">
              <w:r w:rsidRPr="007F50A5">
                <w:rPr>
                  <w:color w:val="7030A0"/>
                  <w:sz w:val="16"/>
                  <w:szCs w:val="16"/>
                  <w:u w:val="single"/>
                  <w:rPrChange w:id="140" w:author="Awater, Eric" w:date="2019-11-28T12:59:00Z">
                    <w:rPr>
                      <w:sz w:val="16"/>
                      <w:szCs w:val="16"/>
                      <w:u w:val="single"/>
                    </w:rPr>
                  </w:rPrChange>
                </w:rPr>
                <w:t>Mapping komma:</w:t>
              </w:r>
            </w:ins>
          </w:p>
          <w:p w14:paraId="5DA14F83" w14:textId="77777777" w:rsidR="007F50A5" w:rsidRPr="007F50A5" w:rsidRDefault="007F50A5" w:rsidP="007F50A5">
            <w:pPr>
              <w:spacing w:line="240" w:lineRule="auto"/>
              <w:rPr>
                <w:ins w:id="141" w:author="Awater, Eric" w:date="2019-11-28T12:59:00Z"/>
                <w:color w:val="7030A0"/>
                <w:sz w:val="16"/>
                <w:szCs w:val="16"/>
                <w:rPrChange w:id="142" w:author="Awater, Eric" w:date="2019-11-28T12:59:00Z">
                  <w:rPr>
                    <w:ins w:id="143" w:author="Awater, Eric" w:date="2019-11-28T12:59:00Z"/>
                    <w:sz w:val="16"/>
                    <w:szCs w:val="16"/>
                  </w:rPr>
                </w:rPrChange>
              </w:rPr>
            </w:pPr>
            <w:ins w:id="144" w:author="Awater, Eric" w:date="2019-11-28T12:59:00Z">
              <w:r w:rsidRPr="007F50A5">
                <w:rPr>
                  <w:color w:val="7030A0"/>
                  <w:sz w:val="16"/>
                  <w:szCs w:val="16"/>
                  <w:rPrChange w:id="145" w:author="Awater, Eric" w:date="2019-11-28T12:59:00Z">
                    <w:rPr>
                      <w:sz w:val="16"/>
                      <w:szCs w:val="16"/>
                    </w:rPr>
                  </w:rPrChange>
                </w:rPr>
                <w:t>//IMKAD_AangebodenStuk/heeftOndertekenaar/sWaarnemerVoor/tekstkeuze/</w:t>
              </w:r>
            </w:ins>
          </w:p>
          <w:p w14:paraId="107440DD" w14:textId="77777777" w:rsidR="007F50A5" w:rsidRPr="007F50A5" w:rsidRDefault="007F50A5" w:rsidP="007F50A5">
            <w:pPr>
              <w:spacing w:line="240" w:lineRule="auto"/>
              <w:rPr>
                <w:ins w:id="146" w:author="Awater, Eric" w:date="2019-11-28T12:59:00Z"/>
                <w:color w:val="7030A0"/>
                <w:sz w:val="16"/>
                <w:szCs w:val="16"/>
                <w:rPrChange w:id="147" w:author="Awater, Eric" w:date="2019-11-28T12:59:00Z">
                  <w:rPr>
                    <w:ins w:id="148" w:author="Awater, Eric" w:date="2019-11-28T12:59:00Z"/>
                    <w:sz w:val="16"/>
                    <w:szCs w:val="16"/>
                  </w:rPr>
                </w:rPrChange>
              </w:rPr>
            </w:pPr>
            <w:ins w:id="149" w:author="Awater, Eric" w:date="2019-11-28T12:59:00Z">
              <w:r w:rsidRPr="007F50A5">
                <w:rPr>
                  <w:color w:val="7030A0"/>
                  <w:sz w:val="16"/>
                  <w:szCs w:val="16"/>
                  <w:rPrChange w:id="150" w:author="Awater, Eric" w:date="2019-11-28T12:59:00Z">
                    <w:rPr>
                      <w:sz w:val="16"/>
                      <w:szCs w:val="16"/>
                    </w:rPr>
                  </w:rPrChange>
                </w:rPr>
                <w:t>./tagNaam (‘k_Komma’)</w:t>
              </w:r>
            </w:ins>
          </w:p>
          <w:p w14:paraId="56E923D1" w14:textId="77777777" w:rsidR="007F50A5" w:rsidRPr="007F50A5" w:rsidRDefault="007F50A5" w:rsidP="007F50A5">
            <w:pPr>
              <w:spacing w:line="240" w:lineRule="auto"/>
              <w:rPr>
                <w:ins w:id="151" w:author="Awater, Eric" w:date="2019-11-28T12:59:00Z"/>
                <w:color w:val="7030A0"/>
                <w:sz w:val="16"/>
                <w:szCs w:val="16"/>
                <w:rPrChange w:id="152" w:author="Awater, Eric" w:date="2019-11-28T12:59:00Z">
                  <w:rPr>
                    <w:ins w:id="153" w:author="Awater, Eric" w:date="2019-11-28T12:59:00Z"/>
                    <w:sz w:val="16"/>
                    <w:szCs w:val="16"/>
                  </w:rPr>
                </w:rPrChange>
              </w:rPr>
            </w:pPr>
            <w:ins w:id="154" w:author="Awater, Eric" w:date="2019-11-28T12:59:00Z">
              <w:r w:rsidRPr="007F50A5">
                <w:rPr>
                  <w:color w:val="7030A0"/>
                  <w:sz w:val="16"/>
                  <w:szCs w:val="16"/>
                  <w:rPrChange w:id="155" w:author="Awater, Eric" w:date="2019-11-28T12:59:00Z">
                    <w:rPr>
                      <w:sz w:val="16"/>
                      <w:szCs w:val="16"/>
                    </w:rPr>
                  </w:rPrChange>
                </w:rPr>
                <w:t>./tekst ((‘true’ of niet aanwezig= komma wordt getoond; ‘false’ = komma wordt niet getoond)</w:t>
              </w:r>
            </w:ins>
          </w:p>
          <w:p w14:paraId="05B17025" w14:textId="77777777" w:rsidR="00DF3D72" w:rsidRDefault="00DF3D72" w:rsidP="00DF3D72">
            <w:pPr>
              <w:spacing w:line="240" w:lineRule="auto"/>
              <w:rPr>
                <w:szCs w:val="18"/>
              </w:rPr>
            </w:pPr>
          </w:p>
          <w:p w14:paraId="0327DFB6" w14:textId="77777777"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2BBDF94C" w14:textId="77777777" w:rsidR="00DF3D72" w:rsidRDefault="00DF3D72" w:rsidP="00DF3D72">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3211AA96" w14:textId="77777777" w:rsidR="00DF3D72" w:rsidRDefault="00DF3D72" w:rsidP="00DF3D72">
            <w:pPr>
              <w:spacing w:line="240" w:lineRule="auto"/>
              <w:rPr>
                <w:szCs w:val="18"/>
                <w:u w:val="single"/>
              </w:rPr>
            </w:pPr>
            <w:r>
              <w:rPr>
                <w:sz w:val="16"/>
                <w:szCs w:val="16"/>
              </w:rPr>
              <w:tab/>
              <w:t>./</w:t>
            </w:r>
            <w:r w:rsidRPr="00500FE3">
              <w:rPr>
                <w:sz w:val="16"/>
                <w:szCs w:val="16"/>
              </w:rPr>
              <w:t>standplaats</w:t>
            </w:r>
          </w:p>
          <w:p w14:paraId="6AC9FC07" w14:textId="77777777" w:rsidR="00DF3D72" w:rsidRDefault="00DF3D72" w:rsidP="00DF3D72">
            <w:pPr>
              <w:spacing w:line="240" w:lineRule="auto"/>
              <w:rPr>
                <w:szCs w:val="18"/>
                <w:u w:val="single"/>
              </w:rPr>
            </w:pPr>
          </w:p>
          <w:p w14:paraId="61D699F1" w14:textId="77777777"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00DCA712" w14:textId="77777777" w:rsidR="00DF3D72" w:rsidRDefault="00DF3D72" w:rsidP="00DF3D72">
            <w:pPr>
              <w:spacing w:line="240" w:lineRule="auto"/>
              <w:rPr>
                <w:sz w:val="16"/>
                <w:szCs w:val="16"/>
              </w:rPr>
            </w:pPr>
            <w:r w:rsidRPr="00500FE3">
              <w:rPr>
                <w:sz w:val="16"/>
                <w:szCs w:val="16"/>
              </w:rPr>
              <w:t>//IMKAD_AangebodenStuk/</w:t>
            </w:r>
            <w:r>
              <w:rPr>
                <w:sz w:val="16"/>
                <w:szCs w:val="16"/>
              </w:rPr>
              <w:t>heeftOndertekenaar/isWaarnemerVoor/</w:t>
            </w:r>
          </w:p>
          <w:p w14:paraId="2C01FBF6" w14:textId="77777777" w:rsidR="00DF3D72" w:rsidRPr="00500FE3" w:rsidRDefault="00DF3D72" w:rsidP="00DF3D72">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632BDC77" w14:textId="77777777" w:rsidR="00DF3D72" w:rsidRPr="00500FE3" w:rsidRDefault="00DF3D72" w:rsidP="00DF3D72">
            <w:pPr>
              <w:spacing w:line="240" w:lineRule="auto"/>
              <w:ind w:left="227"/>
              <w:rPr>
                <w:sz w:val="16"/>
                <w:szCs w:val="16"/>
              </w:rPr>
            </w:pPr>
            <w:r>
              <w:rPr>
                <w:sz w:val="16"/>
                <w:szCs w:val="16"/>
              </w:rPr>
              <w:tab/>
            </w:r>
            <w:r w:rsidRPr="00500FE3">
              <w:rPr>
                <w:sz w:val="16"/>
                <w:szCs w:val="16"/>
              </w:rPr>
              <w:t>./tagNaam(‘k_OndertekenaarPlaatsaanduiding’)</w:t>
            </w:r>
          </w:p>
          <w:p w14:paraId="24B5AD3E" w14:textId="77777777" w:rsidR="00DF3D72" w:rsidRDefault="00DF3D72" w:rsidP="00AA0A4D">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3E07768F" w14:textId="77777777" w:rsidR="00F22C5C" w:rsidRDefault="00F22C5C" w:rsidP="00F82903">
      <w:pPr>
        <w:pStyle w:val="Kop3"/>
        <w:numPr>
          <w:ilvl w:val="0"/>
          <w:numId w:val="0"/>
        </w:numPr>
        <w:ind w:left="680" w:hanging="680"/>
      </w:pPr>
      <w:bookmarkStart w:id="156" w:name="_Toc392598964"/>
    </w:p>
    <w:p w14:paraId="3F5C172D" w14:textId="77777777" w:rsidR="00EA3053" w:rsidRDefault="00EA3053" w:rsidP="00EA3053">
      <w:pPr>
        <w:pStyle w:val="Kop3"/>
        <w:numPr>
          <w:ilvl w:val="2"/>
          <w:numId w:val="1"/>
        </w:numPr>
      </w:pPr>
      <w:bookmarkStart w:id="157" w:name="_Toc500422551"/>
      <w:r>
        <w:t>Keuzeblokvariant waarneming - vaca</w:t>
      </w:r>
      <w:r w:rsidR="00643D60">
        <w:t>n</w:t>
      </w:r>
      <w:r>
        <w:t xml:space="preserve">t </w:t>
      </w:r>
      <w:r w:rsidR="00643D60">
        <w:t>kantoor/protocol</w:t>
      </w:r>
      <w:bookmarkEnd w:id="156"/>
      <w:bookmarkEnd w:id="157"/>
    </w:p>
    <w:p w14:paraId="4AF20146"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0A5239AA" w14:textId="77777777" w:rsidTr="00872C21">
        <w:tc>
          <w:tcPr>
            <w:tcW w:w="2207" w:type="pct"/>
          </w:tcPr>
          <w:p w14:paraId="4127B1CC"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2ADCB102" w14:textId="77777777" w:rsidR="00EA3053" w:rsidRDefault="00EA3053" w:rsidP="00872C21">
            <w:r>
              <w:t>Variant waarbij:</w:t>
            </w:r>
          </w:p>
          <w:p w14:paraId="6F7F61A8" w14:textId="77777777" w:rsidR="00EA3053" w:rsidRDefault="00EA3053" w:rsidP="00872C21">
            <w:r>
              <w:t xml:space="preserve">- de notaris die optreedt als ondertekenaar waarneemt voor een vacant kantoor of protocol van een </w:t>
            </w:r>
            <w:r w:rsidR="004D2EEF">
              <w:t xml:space="preserve">andere </w:t>
            </w:r>
            <w:r>
              <w:t>notaris,</w:t>
            </w:r>
          </w:p>
          <w:p w14:paraId="04D25243" w14:textId="77777777" w:rsidR="00EA3053" w:rsidRDefault="00EA3053" w:rsidP="00872C21">
            <w:r>
              <w:lastRenderedPageBreak/>
              <w:t xml:space="preserve">- de notaris die optreedt als ondertekenaar waarneemt voor een andere notaris die weer waarneemt voor een vacant kantoor of protocol van een </w:t>
            </w:r>
            <w:r w:rsidR="004D2EEF">
              <w:t xml:space="preserve">andere </w:t>
            </w:r>
            <w:r>
              <w:t xml:space="preserve">notaris. </w:t>
            </w:r>
          </w:p>
          <w:p w14:paraId="13AA7AEE" w14:textId="77777777" w:rsidR="00EA3053" w:rsidRDefault="00EA3053" w:rsidP="00872C21">
            <w:pPr>
              <w:rPr>
                <w:szCs w:val="18"/>
              </w:rPr>
            </w:pPr>
          </w:p>
          <w:p w14:paraId="0E3AC4D8" w14:textId="77777777" w:rsidR="00EA3053" w:rsidRPr="003B6EB8" w:rsidRDefault="00EA3053" w:rsidP="00872C21">
            <w:pPr>
              <w:rPr>
                <w:u w:val="single"/>
              </w:rPr>
            </w:pPr>
            <w:r w:rsidRPr="003B6EB8">
              <w:rPr>
                <w:u w:val="single"/>
              </w:rPr>
              <w:t>Mapping:</w:t>
            </w:r>
          </w:p>
          <w:p w14:paraId="7F9E57C6" w14:textId="77777777"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14:paraId="789A47CE"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51C193DC" w14:textId="77777777" w:rsidR="00EA3053" w:rsidRPr="00343045" w:rsidRDefault="00EA3053" w:rsidP="00872C21">
            <w:pPr>
              <w:spacing w:line="240" w:lineRule="auto"/>
              <w:ind w:left="227"/>
              <w:rPr>
                <w:szCs w:val="18"/>
              </w:rPr>
            </w:pPr>
            <w:r w:rsidRPr="00500FE3">
              <w:rPr>
                <w:sz w:val="16"/>
                <w:szCs w:val="16"/>
              </w:rPr>
              <w:t>./tekst (‘</w:t>
            </w:r>
            <w:r>
              <w:rPr>
                <w:sz w:val="16"/>
                <w:szCs w:val="16"/>
              </w:rPr>
              <w:t>vaca</w:t>
            </w:r>
            <w:r w:rsidR="00643D60">
              <w:rPr>
                <w:sz w:val="16"/>
                <w:szCs w:val="16"/>
              </w:rPr>
              <w:t>nt kantoor</w:t>
            </w:r>
            <w:r w:rsidRPr="00500FE3">
              <w:rPr>
                <w:sz w:val="16"/>
                <w:szCs w:val="16"/>
              </w:rPr>
              <w:t>’)</w:t>
            </w:r>
          </w:p>
        </w:tc>
      </w:tr>
    </w:tbl>
    <w:p w14:paraId="0F7AE0F7"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14:paraId="25E66999" w14:textId="77777777" w:rsidTr="00872C21">
        <w:tc>
          <w:tcPr>
            <w:tcW w:w="2207" w:type="pct"/>
          </w:tcPr>
          <w:p w14:paraId="78150BAA" w14:textId="77777777" w:rsidR="00EA3053" w:rsidRPr="003B6EB8" w:rsidRDefault="00EA3053" w:rsidP="00872C21">
            <w:r w:rsidRPr="001944C8">
              <w:rPr>
                <w:rFonts w:cs="Arial"/>
                <w:color w:val="800080"/>
              </w:rPr>
              <w:t>kandidaat-notaris,</w:t>
            </w:r>
            <w:r>
              <w:rPr>
                <w:bCs/>
                <w:color w:val="800080"/>
              </w:rPr>
              <w:t xml:space="preserve">  </w:t>
            </w:r>
          </w:p>
        </w:tc>
        <w:tc>
          <w:tcPr>
            <w:tcW w:w="2793" w:type="pct"/>
          </w:tcPr>
          <w:p w14:paraId="5A6D71D7" w14:textId="77777777" w:rsidR="00EA3053" w:rsidRDefault="00EA3053" w:rsidP="00872C21">
            <w:pPr>
              <w:rPr>
                <w:szCs w:val="18"/>
              </w:rPr>
            </w:pPr>
            <w:r>
              <w:rPr>
                <w:szCs w:val="18"/>
              </w:rPr>
              <w:t>Optionele gebruikerskeuze voor deze variant.</w:t>
            </w:r>
          </w:p>
          <w:p w14:paraId="33B53353" w14:textId="77777777" w:rsidR="00EA3053" w:rsidRPr="001944C8" w:rsidRDefault="00EA3053" w:rsidP="00872C21">
            <w:pPr>
              <w:rPr>
                <w:szCs w:val="18"/>
              </w:rPr>
            </w:pPr>
          </w:p>
          <w:p w14:paraId="497ED869" w14:textId="77777777" w:rsidR="00EA3053" w:rsidRDefault="00EA3053" w:rsidP="00872C21">
            <w:pPr>
              <w:rPr>
                <w:u w:val="single"/>
              </w:rPr>
            </w:pPr>
            <w:r w:rsidRPr="003B6EB8">
              <w:rPr>
                <w:u w:val="single"/>
              </w:rPr>
              <w:t>Mapping:</w:t>
            </w:r>
          </w:p>
          <w:p w14:paraId="22410525" w14:textId="77777777"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14:paraId="336F1D7B" w14:textId="77777777" w:rsidR="00EA3053" w:rsidRDefault="00EA3053" w:rsidP="00872C21">
            <w:pPr>
              <w:spacing w:line="240" w:lineRule="auto"/>
              <w:rPr>
                <w:sz w:val="16"/>
                <w:szCs w:val="16"/>
              </w:rPr>
            </w:pPr>
            <w:r>
              <w:rPr>
                <w:sz w:val="16"/>
                <w:szCs w:val="16"/>
              </w:rPr>
              <w:tab/>
              <w:t>./tagNaam(‘k_OndertekenaarKandidaat’)</w:t>
            </w:r>
          </w:p>
          <w:p w14:paraId="48CAC4A2"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37E593A1" w14:textId="77777777" w:rsidTr="00872C21">
        <w:tblPrEx>
          <w:tblLook w:val="01E0" w:firstRow="1" w:lastRow="1" w:firstColumn="1" w:lastColumn="1" w:noHBand="0" w:noVBand="0"/>
        </w:tblPrEx>
        <w:tc>
          <w:tcPr>
            <w:tcW w:w="2207" w:type="pct"/>
          </w:tcPr>
          <w:p w14:paraId="136DD7E5" w14:textId="77777777"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B42BBE">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waarnemer</w:t>
            </w:r>
          </w:p>
        </w:tc>
        <w:tc>
          <w:tcPr>
            <w:tcW w:w="2793" w:type="pct"/>
          </w:tcPr>
          <w:p w14:paraId="78002057" w14:textId="77777777" w:rsidR="00EA3053" w:rsidRPr="000C2267" w:rsidRDefault="00EA3053" w:rsidP="00872C21">
            <w:pPr>
              <w:rPr>
                <w:szCs w:val="18"/>
              </w:rPr>
            </w:pPr>
            <w:r>
              <w:rPr>
                <w:szCs w:val="18"/>
              </w:rPr>
              <w:t>Vaste tekst voor deze variant.</w:t>
            </w:r>
          </w:p>
        </w:tc>
      </w:tr>
      <w:tr w:rsidR="00EA3053" w:rsidRPr="00405834" w14:paraId="1BB1C44F" w14:textId="77777777" w:rsidTr="00872C21">
        <w:tblPrEx>
          <w:tblLook w:val="01E0" w:firstRow="1" w:lastRow="1" w:firstColumn="1" w:lastColumn="1" w:noHBand="0" w:noVBand="0"/>
        </w:tblPrEx>
        <w:tc>
          <w:tcPr>
            <w:tcW w:w="2207" w:type="pct"/>
          </w:tcPr>
          <w:p w14:paraId="7D5D6239" w14:textId="77777777" w:rsidR="00EA3053" w:rsidRPr="005B5F6E" w:rsidRDefault="00EA3053" w:rsidP="00872C21">
            <w:pPr>
              <w:rPr>
                <w:color w:val="800080"/>
              </w:rPr>
            </w:pPr>
            <w:r w:rsidRPr="0091465B">
              <w:rPr>
                <w:rFonts w:cs="Arial"/>
                <w:color w:val="800080"/>
              </w:rPr>
              <w:t xml:space="preserve">van </w:t>
            </w:r>
            <w:r w:rsidRPr="005B5F6E">
              <w:rPr>
                <w:rFonts w:cs="Arial"/>
                <w:color w:val="800080"/>
                <w:highlight w:val="yellow"/>
              </w:rPr>
              <w:t>TEKSTBLOK PERSONALIA VAN NATUURLIJK PERSOON</w:t>
            </w:r>
          </w:p>
        </w:tc>
        <w:tc>
          <w:tcPr>
            <w:tcW w:w="2793" w:type="pct"/>
          </w:tcPr>
          <w:p w14:paraId="028E23A4" w14:textId="77777777"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21F9F2AB" w14:textId="77777777" w:rsidR="00EA3053" w:rsidRPr="000C2267" w:rsidRDefault="00EA3053" w:rsidP="00872C21">
            <w:pPr>
              <w:rPr>
                <w:szCs w:val="18"/>
              </w:rPr>
            </w:pPr>
          </w:p>
          <w:p w14:paraId="0CDF446C" w14:textId="77777777" w:rsidR="00EA3053" w:rsidRPr="000C2267" w:rsidRDefault="00EA3053" w:rsidP="00872C21">
            <w:pPr>
              <w:rPr>
                <w:szCs w:val="18"/>
                <w:u w:val="single"/>
              </w:rPr>
            </w:pPr>
            <w:r w:rsidRPr="000C2267">
              <w:rPr>
                <w:szCs w:val="18"/>
                <w:u w:val="single"/>
              </w:rPr>
              <w:t>Mapping:</w:t>
            </w:r>
          </w:p>
          <w:p w14:paraId="6C50937C"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sidR="004D2EEF">
              <w:rPr>
                <w:sz w:val="16"/>
                <w:szCs w:val="16"/>
              </w:rPr>
              <w:t>isW</w:t>
            </w:r>
            <w:r>
              <w:rPr>
                <w:sz w:val="16"/>
                <w:szCs w:val="16"/>
              </w:rPr>
              <w:t>aarnemerVoor/</w:t>
            </w:r>
          </w:p>
          <w:p w14:paraId="6A36FB59" w14:textId="77777777" w:rsidR="00EA3053" w:rsidRDefault="00EA3053" w:rsidP="00872C21">
            <w:pPr>
              <w:spacing w:line="240" w:lineRule="auto"/>
              <w:rPr>
                <w:sz w:val="16"/>
                <w:szCs w:val="16"/>
              </w:rPr>
            </w:pPr>
            <w:r>
              <w:rPr>
                <w:sz w:val="16"/>
                <w:szCs w:val="16"/>
              </w:rPr>
              <w:tab/>
              <w:t>persoonsgegevens/</w:t>
            </w:r>
          </w:p>
          <w:p w14:paraId="5A55768C" w14:textId="77777777" w:rsidR="00EA3053" w:rsidRPr="007D13C5" w:rsidRDefault="00EA3053" w:rsidP="00872C21">
            <w:pPr>
              <w:spacing w:line="240" w:lineRule="auto"/>
              <w:rPr>
                <w:sz w:val="16"/>
                <w:szCs w:val="16"/>
              </w:rPr>
            </w:pPr>
            <w:r>
              <w:rPr>
                <w:sz w:val="16"/>
                <w:szCs w:val="16"/>
              </w:rPr>
              <w:t>-zie verder tekstblok mapping tbv GBA_Ingezetene</w:t>
            </w:r>
          </w:p>
        </w:tc>
      </w:tr>
      <w:tr w:rsidR="00EA3053" w:rsidRPr="00405834" w14:paraId="1ACAC5C4" w14:textId="77777777" w:rsidTr="00872C21">
        <w:tblPrEx>
          <w:tblLook w:val="01E0" w:firstRow="1" w:lastRow="1" w:firstColumn="1" w:lastColumn="1" w:noHBand="0" w:noVBand="0"/>
        </w:tblPrEx>
        <w:tc>
          <w:tcPr>
            <w:tcW w:w="2207" w:type="pct"/>
          </w:tcPr>
          <w:p w14:paraId="0DC4D050" w14:textId="6AF73893" w:rsidR="00EA3053" w:rsidRPr="004F6626" w:rsidRDefault="00F80121" w:rsidP="00872C21">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w:t>
            </w:r>
            <w:r w:rsidR="00EA3053" w:rsidRPr="0091465B">
              <w:rPr>
                <w:rFonts w:cs="Arial"/>
                <w:color w:val="3366FF"/>
                <w:szCs w:val="24"/>
              </w:rPr>
              <w:t xml:space="preserve">in de gemeente </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EA3053">
              <w:rPr>
                <w:rFonts w:cs="Arial"/>
                <w:szCs w:val="24"/>
              </w:rPr>
              <w:t>gemeente</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ins w:id="158" w:author="Awater, Eric" w:date="2019-11-28T13:00:00Z">
              <w:r w:rsidR="007F50A5" w:rsidRPr="007F50A5">
                <w:rPr>
                  <w:rFonts w:cs="Arial"/>
                  <w:color w:val="7030A0"/>
                  <w:sz w:val="20"/>
                  <w:lang w:val="en-US"/>
                  <w:rPrChange w:id="159" w:author="Awater, Eric" w:date="2019-11-28T13:00:00Z">
                    <w:rPr>
                      <w:rFonts w:cs="Arial"/>
                      <w:sz w:val="20"/>
                      <w:lang w:val="en-US"/>
                    </w:rPr>
                  </w:rPrChange>
                </w:rPr>
                <w:t>,</w:t>
              </w:r>
            </w:ins>
            <w:r w:rsidR="00EA3053" w:rsidRPr="00BF2489">
              <w:rPr>
                <w:rFonts w:cs="Arial"/>
                <w:color w:val="339966"/>
                <w:sz w:val="20"/>
              </w:rPr>
              <w:t xml:space="preserve"> </w:t>
            </w:r>
            <w:r w:rsidR="000230BB" w:rsidRPr="0091465B">
              <w:rPr>
                <w:color w:val="3366FF"/>
              </w:rPr>
              <w:t>kantoorhoudende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C698F">
              <w:rPr>
                <w:rFonts w:cs="Arial"/>
                <w:sz w:val="20"/>
              </w:rPr>
              <w:t xml:space="preserve"> </w:t>
            </w:r>
            <w:r w:rsidR="000230BB" w:rsidRPr="0091465B">
              <w:rPr>
                <w:rFonts w:cs="Arial"/>
                <w:color w:val="3366FF"/>
                <w:szCs w:val="24"/>
              </w:rPr>
              <w:t>/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18770C">
              <w:rPr>
                <w:rFonts w:cs="Arial"/>
                <w:sz w:val="20"/>
              </w:rPr>
              <w:t xml:space="preserve"> </w:t>
            </w:r>
            <w:r w:rsidR="000230BB" w:rsidRPr="0091465B">
              <w:rPr>
                <w:rFonts w:cs="Arial"/>
                <w:color w:val="3366FF"/>
                <w:szCs w:val="24"/>
              </w:rPr>
              <w:t>/ gevestigd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1465B">
              <w:rPr>
                <w:rFonts w:cs="Arial"/>
                <w:color w:val="3366FF"/>
                <w:szCs w:val="24"/>
              </w:rPr>
              <w:t xml:space="preserve"> / met plaats van vestiging</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0230BB">
              <w:rPr>
                <w:rFonts w:cs="Arial"/>
                <w:sz w:val="20"/>
              </w:rPr>
              <w:t xml:space="preserve"> </w:t>
            </w:r>
            <w:r w:rsidR="00EA3053" w:rsidRPr="0091465B">
              <w:rPr>
                <w:rFonts w:cs="Arial"/>
                <w:color w:val="3366FF"/>
                <w:sz w:val="20"/>
              </w:rPr>
              <w:t>/</w:t>
            </w:r>
            <w:r w:rsidR="000230BB">
              <w:rPr>
                <w:rFonts w:cs="Arial"/>
                <w:color w:val="3366FF"/>
                <w:sz w:val="20"/>
              </w:rPr>
              <w:t xml:space="preserve"> </w:t>
            </w:r>
            <w:r w:rsidR="000230BB" w:rsidRPr="0091465B">
              <w:rPr>
                <w:rFonts w:cs="Arial"/>
                <w:color w:val="3366FF"/>
                <w:szCs w:val="24"/>
              </w:rPr>
              <w:t xml:space="preserve">in de gemeente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gemeente</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p>
        </w:tc>
        <w:tc>
          <w:tcPr>
            <w:tcW w:w="2793" w:type="pct"/>
          </w:tcPr>
          <w:p w14:paraId="527836B9" w14:textId="77777777" w:rsidR="00CC7689" w:rsidRDefault="00DA5C2A" w:rsidP="00CC7689">
            <w:pPr>
              <w:rPr>
                <w:szCs w:val="18"/>
              </w:rPr>
            </w:pPr>
            <w:r>
              <w:rPr>
                <w:szCs w:val="18"/>
              </w:rPr>
              <w:t xml:space="preserve">Optionele </w:t>
            </w:r>
            <w:r w:rsidR="00CC7689">
              <w:rPr>
                <w:szCs w:val="18"/>
              </w:rPr>
              <w:t>gebruikerskeuze</w:t>
            </w:r>
            <w:r w:rsidR="00CC7689" w:rsidRPr="000C2267">
              <w:rPr>
                <w:szCs w:val="18"/>
              </w:rPr>
              <w:t xml:space="preserve"> </w:t>
            </w:r>
            <w:r>
              <w:rPr>
                <w:szCs w:val="18"/>
              </w:rPr>
              <w:t>voor de plaatsaanduiding</w:t>
            </w:r>
            <w:r w:rsidR="00CC7689">
              <w:rPr>
                <w:szCs w:val="18"/>
              </w:rPr>
              <w:t xml:space="preserve"> van </w:t>
            </w:r>
            <w:r w:rsidR="00CC7689" w:rsidRPr="000C2267">
              <w:rPr>
                <w:szCs w:val="18"/>
              </w:rPr>
              <w:t xml:space="preserve">de </w:t>
            </w:r>
            <w:r w:rsidR="00CC7689">
              <w:rPr>
                <w:szCs w:val="18"/>
              </w:rPr>
              <w:t>notaris die waargenomen wordt. Mogelijkheden:</w:t>
            </w:r>
          </w:p>
          <w:p w14:paraId="68D830BF" w14:textId="77777777" w:rsidR="00DA5C2A" w:rsidRDefault="00DA5C2A" w:rsidP="00CC7689">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14:paraId="48D2EB8C" w14:textId="71CAD728" w:rsidR="00CC7689" w:rsidRPr="00CC7689" w:rsidRDefault="00CC7689" w:rsidP="00CC7689">
            <w:pPr>
              <w:numPr>
                <w:ilvl w:val="0"/>
                <w:numId w:val="26"/>
              </w:numPr>
              <w:rPr>
                <w:szCs w:val="18"/>
              </w:rPr>
            </w:pPr>
            <w:r>
              <w:t>‘</w:t>
            </w:r>
            <w:r w:rsidR="002D04D2"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160" w:author="Awater, Eric" w:date="2019-11-28T13:00:00Z">
              <w:r w:rsidR="00C737FC" w:rsidRPr="00C737FC">
                <w:rPr>
                  <w:rFonts w:cs="Arial"/>
                  <w:color w:val="7030A0"/>
                  <w:sz w:val="20"/>
                  <w:lang w:val="en-US"/>
                  <w:rPrChange w:id="161" w:author="Awater, Eric" w:date="2019-11-28T13:00:00Z">
                    <w:rPr>
                      <w:rFonts w:cs="Arial"/>
                      <w:sz w:val="20"/>
                      <w:lang w:val="en-US"/>
                    </w:rPr>
                  </w:rPrChange>
                </w:rPr>
                <w:t>,</w:t>
              </w:r>
              <w:r w:rsidR="00C737FC">
                <w:rPr>
                  <w:rFonts w:cs="Arial"/>
                  <w:sz w:val="20"/>
                  <w:lang w:val="en-US"/>
                </w:rPr>
                <w:t xml:space="preserve"> </w:t>
              </w:r>
            </w:ins>
            <w:del w:id="162" w:author="Awater, Eric" w:date="2019-11-28T13:00:00Z">
              <w:r w:rsidDel="00C737FC">
                <w:delText xml:space="preserve"> </w:delText>
              </w:r>
            </w:del>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ins w:id="163" w:author="Awater, Eric" w:date="2019-11-28T14:33:00Z">
              <w:r w:rsidR="00734E6C">
                <w:t xml:space="preserve">. </w:t>
              </w:r>
              <w:r w:rsidR="00734E6C" w:rsidRPr="00734E6C">
                <w:rPr>
                  <w:color w:val="7030A0"/>
                  <w:rPrChange w:id="164" w:author="Awater, Eric" w:date="2019-11-28T14:33:00Z">
                    <w:rPr/>
                  </w:rPrChange>
                </w:rPr>
                <w:t xml:space="preserve">De komma achter </w:t>
              </w:r>
              <w:r w:rsidR="00734E6C" w:rsidRPr="00734E6C">
                <w:rPr>
                  <w:rFonts w:cs="Arial"/>
                  <w:color w:val="7030A0"/>
                  <w:sz w:val="20"/>
                  <w:lang w:val="en-US"/>
                  <w:rPrChange w:id="165" w:author="Awater, Eric" w:date="2019-11-28T14:33:00Z">
                    <w:rPr>
                      <w:rFonts w:cs="Arial"/>
                      <w:sz w:val="20"/>
                      <w:lang w:val="en-US"/>
                    </w:rPr>
                  </w:rPrChange>
                </w:rPr>
                <w:fldChar w:fldCharType="begin"/>
              </w:r>
              <w:r w:rsidR="00734E6C" w:rsidRPr="00734E6C">
                <w:rPr>
                  <w:rFonts w:cs="Arial"/>
                  <w:color w:val="7030A0"/>
                  <w:sz w:val="20"/>
                  <w:rPrChange w:id="166" w:author="Awater, Eric" w:date="2019-11-28T14:33:00Z">
                    <w:rPr>
                      <w:rFonts w:cs="Arial"/>
                      <w:sz w:val="20"/>
                    </w:rPr>
                  </w:rPrChange>
                </w:rPr>
                <w:instrText>MacroButton Nomacro §</w:instrText>
              </w:r>
              <w:r w:rsidR="00734E6C" w:rsidRPr="00734E6C">
                <w:rPr>
                  <w:rFonts w:cs="Arial"/>
                  <w:color w:val="7030A0"/>
                  <w:sz w:val="20"/>
                  <w:lang w:val="en-US"/>
                  <w:rPrChange w:id="167" w:author="Awater, Eric" w:date="2019-11-28T14:33:00Z">
                    <w:rPr>
                      <w:rFonts w:cs="Arial"/>
                      <w:sz w:val="20"/>
                      <w:lang w:val="en-US"/>
                    </w:rPr>
                  </w:rPrChange>
                </w:rPr>
                <w:fldChar w:fldCharType="end"/>
              </w:r>
              <w:r w:rsidR="00734E6C" w:rsidRPr="00734E6C">
                <w:rPr>
                  <w:rFonts w:cs="Arial"/>
                  <w:color w:val="7030A0"/>
                  <w:szCs w:val="24"/>
                  <w:rPrChange w:id="168" w:author="Awater, Eric" w:date="2019-11-28T14:33:00Z">
                    <w:rPr>
                      <w:rFonts w:cs="Arial"/>
                      <w:szCs w:val="24"/>
                    </w:rPr>
                  </w:rPrChange>
                </w:rPr>
                <w:t>gemeente</w:t>
              </w:r>
              <w:r w:rsidR="00734E6C" w:rsidRPr="00734E6C">
                <w:rPr>
                  <w:rFonts w:cs="Arial"/>
                  <w:color w:val="7030A0"/>
                  <w:szCs w:val="18"/>
                  <w:lang w:val="en-US"/>
                  <w:rPrChange w:id="169" w:author="Awater, Eric" w:date="2019-11-28T14:33:00Z">
                    <w:rPr>
                      <w:rFonts w:cs="Arial"/>
                      <w:szCs w:val="18"/>
                      <w:lang w:val="en-US"/>
                    </w:rPr>
                  </w:rPrChange>
                </w:rPr>
                <w:fldChar w:fldCharType="begin"/>
              </w:r>
              <w:r w:rsidR="00734E6C" w:rsidRPr="00734E6C">
                <w:rPr>
                  <w:rFonts w:cs="Arial"/>
                  <w:color w:val="7030A0"/>
                  <w:szCs w:val="18"/>
                  <w:rPrChange w:id="170" w:author="Awater, Eric" w:date="2019-11-28T14:33:00Z">
                    <w:rPr>
                      <w:rFonts w:cs="Arial"/>
                      <w:szCs w:val="18"/>
                    </w:rPr>
                  </w:rPrChange>
                </w:rPr>
                <w:instrText>MacroButton Nomacro §</w:instrText>
              </w:r>
              <w:r w:rsidR="00734E6C" w:rsidRPr="00734E6C">
                <w:rPr>
                  <w:rFonts w:cs="Arial"/>
                  <w:color w:val="7030A0"/>
                  <w:szCs w:val="18"/>
                  <w:lang w:val="en-US"/>
                  <w:rPrChange w:id="171" w:author="Awater, Eric" w:date="2019-11-28T14:33:00Z">
                    <w:rPr>
                      <w:rFonts w:cs="Arial"/>
                      <w:szCs w:val="18"/>
                      <w:lang w:val="en-US"/>
                    </w:rPr>
                  </w:rPrChange>
                </w:rPr>
                <w:fldChar w:fldCharType="end"/>
              </w:r>
              <w:r w:rsidR="00734E6C" w:rsidRPr="00734E6C">
                <w:rPr>
                  <w:rFonts w:cs="Arial"/>
                  <w:color w:val="7030A0"/>
                  <w:szCs w:val="18"/>
                  <w:lang w:val="en-US"/>
                  <w:rPrChange w:id="172" w:author="Awater, Eric" w:date="2019-11-28T14:33:00Z">
                    <w:rPr>
                      <w:rFonts w:cs="Arial"/>
                      <w:szCs w:val="18"/>
                      <w:lang w:val="en-US"/>
                    </w:rPr>
                  </w:rPrChange>
                </w:rPr>
                <w:t xml:space="preserve"> is optioneel</w:t>
              </w:r>
            </w:ins>
            <w:del w:id="173" w:author="Awater, Eric" w:date="2019-11-28T14:33:00Z">
              <w:r w:rsidDel="00734E6C">
                <w:delText>,</w:delText>
              </w:r>
            </w:del>
          </w:p>
          <w:p w14:paraId="5EA343BB" w14:textId="77777777" w:rsidR="00CC7689" w:rsidRPr="00CC7689" w:rsidRDefault="00CC7689" w:rsidP="00CC7689">
            <w:pPr>
              <w:numPr>
                <w:ilvl w:val="0"/>
                <w:numId w:val="26"/>
              </w:numPr>
              <w:rPr>
                <w:szCs w:val="18"/>
              </w:rPr>
            </w:pPr>
            <w:r>
              <w:t>‘</w:t>
            </w:r>
            <w:r w:rsidR="002D04D2"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86A5006" w14:textId="77777777" w:rsidR="00CC7689" w:rsidRDefault="00CC7689" w:rsidP="00CC7689">
            <w:pPr>
              <w:numPr>
                <w:ilvl w:val="0"/>
                <w:numId w:val="26"/>
              </w:numPr>
              <w:rPr>
                <w:szCs w:val="18"/>
              </w:rPr>
            </w:pPr>
            <w:r>
              <w:t>één van de overige teksten wordt getoond wanneer alleen de woonplaats voorkomt, de te tonen tekst is een gebruikerskeuze</w:t>
            </w:r>
            <w:r w:rsidR="002D04D2">
              <w:t xml:space="preserve"> en wordt voorafgegaan door ‘</w:t>
            </w:r>
            <w:r w:rsidR="002D04D2" w:rsidRPr="002D04D2">
              <w:rPr>
                <w:color w:val="800080"/>
              </w:rPr>
              <w:t>, notaris</w:t>
            </w:r>
            <w:r w:rsidR="002D04D2">
              <w:rPr>
                <w:color w:val="800080"/>
              </w:rPr>
              <w:t>’</w:t>
            </w:r>
            <w:r>
              <w:t>.</w:t>
            </w:r>
          </w:p>
          <w:p w14:paraId="618CD004" w14:textId="77777777" w:rsidR="00EA3053" w:rsidRDefault="00EA3053" w:rsidP="00872C21">
            <w:pPr>
              <w:rPr>
                <w:szCs w:val="18"/>
              </w:rPr>
            </w:pPr>
          </w:p>
          <w:p w14:paraId="7215217C" w14:textId="77777777" w:rsidR="00EA3053" w:rsidRPr="000C2267" w:rsidRDefault="00EA3053" w:rsidP="00872C21">
            <w:pPr>
              <w:rPr>
                <w:szCs w:val="18"/>
                <w:u w:val="single"/>
              </w:rPr>
            </w:pPr>
            <w:r w:rsidRPr="000C2267">
              <w:rPr>
                <w:szCs w:val="18"/>
                <w:u w:val="single"/>
              </w:rPr>
              <w:t>Mapping:</w:t>
            </w:r>
          </w:p>
          <w:p w14:paraId="2FB291CD"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709033C5" w14:textId="77777777" w:rsidR="00EA3053" w:rsidRDefault="00EA3053" w:rsidP="00872C21">
            <w:pPr>
              <w:spacing w:line="240" w:lineRule="auto"/>
              <w:rPr>
                <w:sz w:val="16"/>
                <w:szCs w:val="16"/>
              </w:rPr>
            </w:pPr>
            <w:r>
              <w:rPr>
                <w:sz w:val="16"/>
                <w:szCs w:val="16"/>
              </w:rPr>
              <w:t>-is aanwezig</w:t>
            </w:r>
          </w:p>
          <w:p w14:paraId="671F05A6" w14:textId="53F22B64" w:rsidR="00EA3053" w:rsidRDefault="00EA3053" w:rsidP="00872C21">
            <w:pPr>
              <w:spacing w:line="240" w:lineRule="auto"/>
              <w:rPr>
                <w:ins w:id="174" w:author="Awater, Eric" w:date="2019-11-28T14:34:00Z"/>
                <w:szCs w:val="18"/>
              </w:rPr>
            </w:pPr>
          </w:p>
          <w:p w14:paraId="6103B910" w14:textId="77777777" w:rsidR="00734E6C" w:rsidRPr="00734E6C" w:rsidRDefault="00734E6C" w:rsidP="00734E6C">
            <w:pPr>
              <w:spacing w:line="240" w:lineRule="auto"/>
              <w:rPr>
                <w:ins w:id="175" w:author="Awater, Eric" w:date="2019-11-28T14:34:00Z"/>
                <w:color w:val="7030A0"/>
                <w:sz w:val="16"/>
                <w:szCs w:val="16"/>
                <w:rPrChange w:id="176" w:author="Awater, Eric" w:date="2019-11-28T14:34:00Z">
                  <w:rPr>
                    <w:ins w:id="177" w:author="Awater, Eric" w:date="2019-11-28T14:34:00Z"/>
                    <w:sz w:val="16"/>
                    <w:szCs w:val="16"/>
                  </w:rPr>
                </w:rPrChange>
              </w:rPr>
            </w:pPr>
            <w:ins w:id="178" w:author="Awater, Eric" w:date="2019-11-28T14:34:00Z">
              <w:r w:rsidRPr="00734E6C">
                <w:rPr>
                  <w:color w:val="7030A0"/>
                  <w:sz w:val="16"/>
                  <w:szCs w:val="16"/>
                  <w:u w:val="single"/>
                  <w:rPrChange w:id="179" w:author="Awater, Eric" w:date="2019-11-28T14:34:00Z">
                    <w:rPr>
                      <w:sz w:val="16"/>
                      <w:szCs w:val="16"/>
                      <w:u w:val="single"/>
                    </w:rPr>
                  </w:rPrChange>
                </w:rPr>
                <w:t>Mapping komma</w:t>
              </w:r>
              <w:r w:rsidRPr="00734E6C">
                <w:rPr>
                  <w:color w:val="7030A0"/>
                  <w:sz w:val="16"/>
                  <w:szCs w:val="16"/>
                  <w:rPrChange w:id="180" w:author="Awater, Eric" w:date="2019-11-28T14:34:00Z">
                    <w:rPr>
                      <w:sz w:val="16"/>
                      <w:szCs w:val="16"/>
                    </w:rPr>
                  </w:rPrChange>
                </w:rPr>
                <w:t>:</w:t>
              </w:r>
            </w:ins>
          </w:p>
          <w:p w14:paraId="66DF746D" w14:textId="77777777" w:rsidR="00734E6C" w:rsidRPr="00734E6C" w:rsidRDefault="00734E6C" w:rsidP="00734E6C">
            <w:pPr>
              <w:spacing w:line="240" w:lineRule="auto"/>
              <w:rPr>
                <w:ins w:id="181" w:author="Awater, Eric" w:date="2019-11-28T14:34:00Z"/>
                <w:color w:val="7030A0"/>
                <w:sz w:val="16"/>
                <w:szCs w:val="16"/>
                <w:rPrChange w:id="182" w:author="Awater, Eric" w:date="2019-11-28T14:34:00Z">
                  <w:rPr>
                    <w:ins w:id="183" w:author="Awater, Eric" w:date="2019-11-28T14:34:00Z"/>
                    <w:sz w:val="16"/>
                    <w:szCs w:val="16"/>
                  </w:rPr>
                </w:rPrChange>
              </w:rPr>
            </w:pPr>
            <w:ins w:id="184" w:author="Awater, Eric" w:date="2019-11-28T14:34:00Z">
              <w:r w:rsidRPr="00734E6C">
                <w:rPr>
                  <w:color w:val="7030A0"/>
                  <w:sz w:val="16"/>
                  <w:szCs w:val="16"/>
                  <w:rPrChange w:id="185" w:author="Awater, Eric" w:date="2019-11-28T14:34:00Z">
                    <w:rPr>
                      <w:sz w:val="16"/>
                      <w:szCs w:val="16"/>
                    </w:rPr>
                  </w:rPrChange>
                </w:rPr>
                <w:t>//IMKAD_AangebodenStuk/heeftOndertekenaar/isWaarnemerVoor tekstkeuze/</w:t>
              </w:r>
            </w:ins>
          </w:p>
          <w:p w14:paraId="25825CBB" w14:textId="77777777" w:rsidR="00734E6C" w:rsidRPr="00734E6C" w:rsidRDefault="00734E6C" w:rsidP="00734E6C">
            <w:pPr>
              <w:spacing w:line="240" w:lineRule="auto"/>
              <w:rPr>
                <w:ins w:id="186" w:author="Awater, Eric" w:date="2019-11-28T14:34:00Z"/>
                <w:color w:val="7030A0"/>
                <w:sz w:val="16"/>
                <w:szCs w:val="16"/>
                <w:rPrChange w:id="187" w:author="Awater, Eric" w:date="2019-11-28T14:34:00Z">
                  <w:rPr>
                    <w:ins w:id="188" w:author="Awater, Eric" w:date="2019-11-28T14:34:00Z"/>
                    <w:sz w:val="16"/>
                    <w:szCs w:val="16"/>
                  </w:rPr>
                </w:rPrChange>
              </w:rPr>
            </w:pPr>
            <w:ins w:id="189" w:author="Awater, Eric" w:date="2019-11-28T14:34:00Z">
              <w:r w:rsidRPr="00734E6C">
                <w:rPr>
                  <w:color w:val="7030A0"/>
                  <w:sz w:val="16"/>
                  <w:szCs w:val="16"/>
                  <w:rPrChange w:id="190" w:author="Awater, Eric" w:date="2019-11-28T14:34:00Z">
                    <w:rPr>
                      <w:sz w:val="16"/>
                      <w:szCs w:val="16"/>
                    </w:rPr>
                  </w:rPrChange>
                </w:rPr>
                <w:t>./tagNaam (‘k_Komma’)</w:t>
              </w:r>
            </w:ins>
          </w:p>
          <w:p w14:paraId="152C3153" w14:textId="77777777" w:rsidR="00734E6C" w:rsidRPr="00734E6C" w:rsidRDefault="00734E6C" w:rsidP="00734E6C">
            <w:pPr>
              <w:spacing w:line="240" w:lineRule="auto"/>
              <w:rPr>
                <w:ins w:id="191" w:author="Awater, Eric" w:date="2019-11-28T14:34:00Z"/>
                <w:color w:val="7030A0"/>
                <w:sz w:val="16"/>
                <w:szCs w:val="16"/>
                <w:rPrChange w:id="192" w:author="Awater, Eric" w:date="2019-11-28T14:34:00Z">
                  <w:rPr>
                    <w:ins w:id="193" w:author="Awater, Eric" w:date="2019-11-28T14:34:00Z"/>
                    <w:sz w:val="16"/>
                    <w:szCs w:val="16"/>
                  </w:rPr>
                </w:rPrChange>
              </w:rPr>
            </w:pPr>
            <w:ins w:id="194" w:author="Awater, Eric" w:date="2019-11-28T14:34:00Z">
              <w:r w:rsidRPr="00734E6C">
                <w:rPr>
                  <w:color w:val="7030A0"/>
                  <w:sz w:val="16"/>
                  <w:szCs w:val="16"/>
                  <w:rPrChange w:id="195" w:author="Awater, Eric" w:date="2019-11-28T14:34:00Z">
                    <w:rPr>
                      <w:sz w:val="16"/>
                      <w:szCs w:val="16"/>
                    </w:rPr>
                  </w:rPrChange>
                </w:rPr>
                <w:t>./tekst ((‘true’ of niet aanwezig= komma wordt getoond; ‘false’ = komma wordt niet getoond)</w:t>
              </w:r>
            </w:ins>
          </w:p>
          <w:p w14:paraId="0C778043" w14:textId="77777777" w:rsidR="00734E6C" w:rsidRPr="00225156" w:rsidRDefault="00734E6C" w:rsidP="00872C21">
            <w:pPr>
              <w:spacing w:line="240" w:lineRule="auto"/>
              <w:rPr>
                <w:szCs w:val="18"/>
              </w:rPr>
            </w:pPr>
          </w:p>
          <w:p w14:paraId="2C289F87" w14:textId="77777777" w:rsidR="00EA3053" w:rsidRPr="00500FE3" w:rsidRDefault="00EA3053" w:rsidP="00872C21">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2D7CB8F0" w14:textId="77777777" w:rsidR="00EA3053" w:rsidRDefault="00EA3053" w:rsidP="00872C21">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24CFA030" w14:textId="77777777" w:rsidR="00EA3053" w:rsidRDefault="000230BB" w:rsidP="00872C21">
            <w:pPr>
              <w:spacing w:line="240" w:lineRule="auto"/>
              <w:rPr>
                <w:sz w:val="16"/>
                <w:szCs w:val="16"/>
              </w:rPr>
            </w:pPr>
            <w:r>
              <w:rPr>
                <w:sz w:val="16"/>
                <w:szCs w:val="16"/>
              </w:rPr>
              <w:lastRenderedPageBreak/>
              <w:t>G</w:t>
            </w:r>
            <w:r w:rsidR="00EA3053" w:rsidRPr="00500FE3">
              <w:rPr>
                <w:sz w:val="16"/>
                <w:szCs w:val="16"/>
              </w:rPr>
              <w:t>emeente</w:t>
            </w:r>
          </w:p>
          <w:p w14:paraId="4C41127A" w14:textId="77777777" w:rsidR="000230BB" w:rsidRDefault="000230BB" w:rsidP="00872C21">
            <w:pPr>
              <w:spacing w:line="240" w:lineRule="auto"/>
              <w:rPr>
                <w:sz w:val="16"/>
                <w:szCs w:val="16"/>
              </w:rPr>
            </w:pPr>
          </w:p>
          <w:p w14:paraId="776E9F45" w14:textId="77777777" w:rsidR="000230BB" w:rsidRPr="00500FE3" w:rsidRDefault="000230BB" w:rsidP="000230BB">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69E108CF" w14:textId="77777777" w:rsidR="000230BB" w:rsidRDefault="000230BB" w:rsidP="000230BB">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791BD905" w14:textId="77777777" w:rsidR="000230BB" w:rsidRDefault="000230BB" w:rsidP="000230BB">
            <w:pPr>
              <w:spacing w:line="240" w:lineRule="auto"/>
              <w:rPr>
                <w:szCs w:val="18"/>
                <w:u w:val="single"/>
              </w:rPr>
            </w:pPr>
            <w:r>
              <w:rPr>
                <w:sz w:val="16"/>
                <w:szCs w:val="16"/>
              </w:rPr>
              <w:tab/>
            </w:r>
            <w:r w:rsidRPr="00500FE3">
              <w:rPr>
                <w:sz w:val="16"/>
                <w:szCs w:val="16"/>
              </w:rPr>
              <w:t>standplaats</w:t>
            </w:r>
          </w:p>
          <w:p w14:paraId="3C617D44" w14:textId="77777777" w:rsidR="000230BB" w:rsidRDefault="000230BB" w:rsidP="000230BB">
            <w:pPr>
              <w:spacing w:line="240" w:lineRule="auto"/>
              <w:rPr>
                <w:szCs w:val="18"/>
                <w:u w:val="single"/>
              </w:rPr>
            </w:pPr>
          </w:p>
          <w:p w14:paraId="030F7BA3" w14:textId="77777777" w:rsidR="000230BB" w:rsidRPr="00500FE3" w:rsidRDefault="000230BB" w:rsidP="000230BB">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0406DF34" w14:textId="77777777" w:rsidR="000230BB" w:rsidRDefault="000230BB" w:rsidP="000230BB">
            <w:pPr>
              <w:spacing w:line="240" w:lineRule="auto"/>
              <w:rPr>
                <w:sz w:val="16"/>
                <w:szCs w:val="16"/>
              </w:rPr>
            </w:pPr>
            <w:r w:rsidRPr="00500FE3">
              <w:rPr>
                <w:sz w:val="16"/>
                <w:szCs w:val="16"/>
              </w:rPr>
              <w:t>//IMKAD_AangebodenStuk/</w:t>
            </w:r>
            <w:r>
              <w:rPr>
                <w:sz w:val="16"/>
                <w:szCs w:val="16"/>
              </w:rPr>
              <w:t>heeftOndertekenaar/isWaarnemerVoor/</w:t>
            </w:r>
          </w:p>
          <w:p w14:paraId="16AD9035" w14:textId="77777777" w:rsidR="000230BB" w:rsidRPr="00500FE3" w:rsidRDefault="000230BB" w:rsidP="000230BB">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1B820236" w14:textId="77777777" w:rsidR="000230BB" w:rsidRPr="00500FE3" w:rsidRDefault="000230BB" w:rsidP="000230BB">
            <w:pPr>
              <w:spacing w:line="240" w:lineRule="auto"/>
              <w:ind w:left="227"/>
              <w:rPr>
                <w:sz w:val="16"/>
                <w:szCs w:val="16"/>
              </w:rPr>
            </w:pPr>
            <w:r>
              <w:rPr>
                <w:sz w:val="16"/>
                <w:szCs w:val="16"/>
              </w:rPr>
              <w:tab/>
            </w:r>
            <w:r w:rsidRPr="00500FE3">
              <w:rPr>
                <w:sz w:val="16"/>
                <w:szCs w:val="16"/>
              </w:rPr>
              <w:t>./tagNaam(‘k_OndertekenaarPlaatsaanduiding’)</w:t>
            </w:r>
          </w:p>
          <w:p w14:paraId="659B885A" w14:textId="77777777" w:rsidR="000230BB" w:rsidRPr="000C2267" w:rsidRDefault="000230BB" w:rsidP="000230BB">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EA3053" w:rsidRPr="00405834" w14:paraId="18EFF61D" w14:textId="77777777" w:rsidTr="00872C21">
        <w:tblPrEx>
          <w:tblLook w:val="01E0" w:firstRow="1" w:lastRow="1" w:firstColumn="1" w:lastColumn="1" w:noHBand="0" w:noVBand="0"/>
        </w:tblPrEx>
        <w:tc>
          <w:tcPr>
            <w:tcW w:w="2207" w:type="pct"/>
          </w:tcPr>
          <w:p w14:paraId="7011C2EC" w14:textId="77777777" w:rsidR="00EA3053" w:rsidRPr="008D2943" w:rsidRDefault="00EA3053" w:rsidP="00872C21">
            <w:pPr>
              <w:rPr>
                <w:color w:val="800080"/>
              </w:rPr>
            </w:pPr>
            <w:r w:rsidRPr="008D2943">
              <w:rPr>
                <w:color w:val="800080"/>
              </w:rPr>
              <w:lastRenderedPageBreak/>
              <w:t>, als waarnemer</w:t>
            </w:r>
          </w:p>
        </w:tc>
        <w:tc>
          <w:tcPr>
            <w:tcW w:w="2793" w:type="pct"/>
          </w:tcPr>
          <w:p w14:paraId="746FC5F3" w14:textId="77777777"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7F0A02F8" w14:textId="77777777" w:rsidR="00EA3053" w:rsidRDefault="00EA3053" w:rsidP="00872C21">
            <w:pPr>
              <w:rPr>
                <w:szCs w:val="18"/>
              </w:rPr>
            </w:pPr>
          </w:p>
          <w:p w14:paraId="3E20E280" w14:textId="77777777" w:rsidR="00EA3053" w:rsidRPr="000C2267" w:rsidRDefault="00EA3053" w:rsidP="00872C21">
            <w:pPr>
              <w:rPr>
                <w:szCs w:val="18"/>
                <w:u w:val="single"/>
              </w:rPr>
            </w:pPr>
            <w:r w:rsidRPr="000C2267">
              <w:rPr>
                <w:szCs w:val="18"/>
                <w:u w:val="single"/>
              </w:rPr>
              <w:t>Mapping:</w:t>
            </w:r>
          </w:p>
          <w:p w14:paraId="0E9E0C77"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6050DB0A" w14:textId="77777777" w:rsidR="00EA3053" w:rsidRDefault="00EA3053" w:rsidP="00872C21">
            <w:pPr>
              <w:spacing w:line="240" w:lineRule="auto"/>
              <w:rPr>
                <w:szCs w:val="18"/>
              </w:rPr>
            </w:pPr>
            <w:r>
              <w:rPr>
                <w:sz w:val="16"/>
                <w:szCs w:val="16"/>
              </w:rPr>
              <w:t>-is aanwezig</w:t>
            </w:r>
          </w:p>
        </w:tc>
      </w:tr>
      <w:tr w:rsidR="00EA3053" w:rsidRPr="00405834" w14:paraId="542E6FBA" w14:textId="77777777" w:rsidTr="00872C21">
        <w:tblPrEx>
          <w:tblLook w:val="01E0" w:firstRow="1" w:lastRow="1" w:firstColumn="1" w:lastColumn="1" w:noHBand="0" w:noVBand="0"/>
        </w:tblPrEx>
        <w:tc>
          <w:tcPr>
            <w:tcW w:w="2207" w:type="pct"/>
          </w:tcPr>
          <w:p w14:paraId="48C16417" w14:textId="77777777" w:rsidR="00EA3053" w:rsidRPr="008D2943" w:rsidRDefault="00EA3053" w:rsidP="00872C21">
            <w:pPr>
              <w:rPr>
                <w:color w:val="800080"/>
              </w:rPr>
            </w:pPr>
            <w:r w:rsidRPr="00132CB1">
              <w:rPr>
                <w:color w:val="FF0000"/>
              </w:rPr>
              <w:t>van het vacante</w:t>
            </w:r>
            <w:r>
              <w:rPr>
                <w:color w:val="800080"/>
              </w:rPr>
              <w:t xml:space="preserve"> </w:t>
            </w:r>
            <w:r w:rsidRPr="00132CB1">
              <w:rPr>
                <w:color w:val="339966"/>
              </w:rPr>
              <w:t>kantoor/protocol</w:t>
            </w:r>
            <w:r>
              <w:rPr>
                <w:color w:val="800080"/>
              </w:rPr>
              <w:t xml:space="preserve"> </w:t>
            </w:r>
            <w:r w:rsidRPr="00132CB1">
              <w:rPr>
                <w:color w:val="FF0000"/>
              </w:rPr>
              <w:t>van</w:t>
            </w:r>
          </w:p>
        </w:tc>
        <w:tc>
          <w:tcPr>
            <w:tcW w:w="2793" w:type="pct"/>
          </w:tcPr>
          <w:p w14:paraId="3E29B0FB" w14:textId="77777777" w:rsidR="00EA3053" w:rsidRDefault="00EA3053" w:rsidP="00872C21">
            <w:pPr>
              <w:rPr>
                <w:szCs w:val="18"/>
              </w:rPr>
            </w:pPr>
            <w:r>
              <w:rPr>
                <w:szCs w:val="18"/>
              </w:rPr>
              <w:t>Vaste tekst met verplichte gebruikerskeuze.</w:t>
            </w:r>
          </w:p>
          <w:p w14:paraId="607752DE" w14:textId="77777777" w:rsidR="00EA3053" w:rsidRDefault="00EA3053" w:rsidP="00872C21">
            <w:pPr>
              <w:rPr>
                <w:szCs w:val="18"/>
              </w:rPr>
            </w:pPr>
          </w:p>
          <w:p w14:paraId="5CB2E5A4" w14:textId="77777777" w:rsidR="00EA3053" w:rsidRPr="00500FE3" w:rsidRDefault="00EA3053" w:rsidP="00872C21">
            <w:pPr>
              <w:spacing w:line="240" w:lineRule="auto"/>
              <w:rPr>
                <w:szCs w:val="18"/>
                <w:u w:val="single"/>
              </w:rPr>
            </w:pPr>
            <w:r w:rsidRPr="00500FE3">
              <w:rPr>
                <w:szCs w:val="18"/>
                <w:u w:val="single"/>
              </w:rPr>
              <w:t>Mapping</w:t>
            </w:r>
            <w:r>
              <w:rPr>
                <w:szCs w:val="18"/>
                <w:u w:val="single"/>
              </w:rPr>
              <w:t xml:space="preserve"> kantoor/protocol</w:t>
            </w:r>
            <w:r w:rsidRPr="00500FE3">
              <w:rPr>
                <w:szCs w:val="18"/>
                <w:u w:val="single"/>
              </w:rPr>
              <w:t>:</w:t>
            </w:r>
          </w:p>
          <w:p w14:paraId="562099FF" w14:textId="77777777" w:rsidR="00EA3053" w:rsidRPr="00500FE3" w:rsidRDefault="00EA3053" w:rsidP="00872C21">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14:paraId="3BC0A82C"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VacantKantoor</w:t>
            </w:r>
            <w:r w:rsidRPr="00500FE3">
              <w:rPr>
                <w:sz w:val="16"/>
                <w:szCs w:val="16"/>
              </w:rPr>
              <w:t>’)</w:t>
            </w:r>
          </w:p>
          <w:p w14:paraId="69008656" w14:textId="77777777" w:rsidR="00EA3053" w:rsidRDefault="00EA3053" w:rsidP="00872C21">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EA3053" w:rsidRPr="00405834" w14:paraId="575A0F82" w14:textId="77777777" w:rsidTr="00872C21">
        <w:tblPrEx>
          <w:tblLook w:val="01E0" w:firstRow="1" w:lastRow="1" w:firstColumn="1" w:lastColumn="1" w:noHBand="0" w:noVBand="0"/>
        </w:tblPrEx>
        <w:tc>
          <w:tcPr>
            <w:tcW w:w="2207" w:type="pct"/>
          </w:tcPr>
          <w:p w14:paraId="14810E49" w14:textId="77777777" w:rsidR="00EA3053" w:rsidRPr="00132CB1" w:rsidRDefault="00EA3053" w:rsidP="00872C21">
            <w:pPr>
              <w:rPr>
                <w:color w:val="FF0000"/>
              </w:rPr>
            </w:pPr>
            <w:r w:rsidRPr="00132CB1">
              <w:rPr>
                <w:rFonts w:cs="Arial"/>
                <w:color w:val="FF0000"/>
                <w:highlight w:val="yellow"/>
              </w:rPr>
              <w:t>TEKSTBLOK PERSONALIA VAN NATUURLIJK PERSOON</w:t>
            </w:r>
            <w:r w:rsidRPr="00132CB1">
              <w:rPr>
                <w:rFonts w:cs="Arial"/>
                <w:color w:val="FF0000"/>
              </w:rPr>
              <w:t>,</w:t>
            </w:r>
            <w:r>
              <w:rPr>
                <w:rFonts w:cs="Arial"/>
                <w:color w:val="FF0000"/>
              </w:rPr>
              <w:t xml:space="preserve"> destijds</w:t>
            </w:r>
            <w:r w:rsidR="002E58EC">
              <w:rPr>
                <w:rFonts w:cs="Arial"/>
                <w:color w:val="FF0000"/>
              </w:rPr>
              <w:t xml:space="preserve"> notaris</w:t>
            </w:r>
          </w:p>
        </w:tc>
        <w:tc>
          <w:tcPr>
            <w:tcW w:w="2793" w:type="pct"/>
          </w:tcPr>
          <w:p w14:paraId="360DC696" w14:textId="77777777" w:rsidR="00EA3053" w:rsidRDefault="00EA3053" w:rsidP="00872C21">
            <w:pPr>
              <w:rPr>
                <w:szCs w:val="18"/>
              </w:rPr>
            </w:pPr>
            <w:r>
              <w:rPr>
                <w:szCs w:val="18"/>
              </w:rPr>
              <w:t>Vaste tekst. De vacature van de gedefungeerde notaris wordt waargenomen door de ondertekenaar of door een andere notaris die wordt waargenomen door de ondertekenaar.</w:t>
            </w:r>
          </w:p>
          <w:p w14:paraId="49882795" w14:textId="77777777" w:rsidR="00EA3053" w:rsidRDefault="00EA3053" w:rsidP="00872C21">
            <w:pPr>
              <w:rPr>
                <w:szCs w:val="18"/>
              </w:rPr>
            </w:pPr>
          </w:p>
          <w:p w14:paraId="076356B9" w14:textId="77777777" w:rsidR="00EA3053" w:rsidRPr="000C2267" w:rsidRDefault="00EA3053" w:rsidP="00872C21">
            <w:pPr>
              <w:rPr>
                <w:szCs w:val="18"/>
                <w:u w:val="single"/>
              </w:rPr>
            </w:pPr>
            <w:r w:rsidRPr="000C2267">
              <w:rPr>
                <w:szCs w:val="18"/>
                <w:u w:val="single"/>
              </w:rPr>
              <w:t>Mapping</w:t>
            </w:r>
            <w:r>
              <w:rPr>
                <w:szCs w:val="18"/>
                <w:u w:val="single"/>
              </w:rPr>
              <w:t xml:space="preserve"> vacature waarneming door ondertekenaar</w:t>
            </w:r>
            <w:r w:rsidRPr="000C2267">
              <w:rPr>
                <w:szCs w:val="18"/>
                <w:u w:val="single"/>
              </w:rPr>
              <w:t>:</w:t>
            </w:r>
          </w:p>
          <w:p w14:paraId="0902B7A6"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p>
          <w:p w14:paraId="484C16DF" w14:textId="77777777" w:rsidR="00EA3053" w:rsidRDefault="00EA3053" w:rsidP="00872C21">
            <w:pPr>
              <w:spacing w:line="240" w:lineRule="auto"/>
              <w:rPr>
                <w:sz w:val="16"/>
                <w:szCs w:val="16"/>
              </w:rPr>
            </w:pPr>
            <w:r>
              <w:rPr>
                <w:sz w:val="16"/>
                <w:szCs w:val="16"/>
              </w:rPr>
              <w:tab/>
              <w:t>isVacatureWaarnemerVoor/persoonsgegevens/</w:t>
            </w:r>
          </w:p>
          <w:p w14:paraId="2A16525D" w14:textId="77777777" w:rsidR="00EA3053" w:rsidRDefault="00EA3053" w:rsidP="00872C21">
            <w:pPr>
              <w:spacing w:line="240" w:lineRule="auto"/>
              <w:rPr>
                <w:sz w:val="16"/>
                <w:szCs w:val="16"/>
              </w:rPr>
            </w:pPr>
            <w:r>
              <w:rPr>
                <w:sz w:val="16"/>
                <w:szCs w:val="16"/>
              </w:rPr>
              <w:t>-zie verder tekstblok mapping tbv GBA_Ingezetene</w:t>
            </w:r>
          </w:p>
          <w:p w14:paraId="35627C19" w14:textId="77777777" w:rsidR="00EA3053" w:rsidRDefault="00EA3053" w:rsidP="00872C21">
            <w:pPr>
              <w:spacing w:line="240" w:lineRule="auto"/>
              <w:rPr>
                <w:sz w:val="16"/>
                <w:szCs w:val="16"/>
              </w:rPr>
            </w:pPr>
          </w:p>
          <w:p w14:paraId="1E3F9B68" w14:textId="77777777" w:rsidR="00EA3053" w:rsidRPr="000C2267" w:rsidRDefault="00EA3053" w:rsidP="00872C21">
            <w:pPr>
              <w:rPr>
                <w:szCs w:val="18"/>
                <w:u w:val="single"/>
              </w:rPr>
            </w:pPr>
            <w:r w:rsidRPr="000C2267">
              <w:rPr>
                <w:szCs w:val="18"/>
                <w:u w:val="single"/>
              </w:rPr>
              <w:t>Mapping</w:t>
            </w:r>
            <w:r>
              <w:rPr>
                <w:szCs w:val="18"/>
                <w:u w:val="single"/>
              </w:rPr>
              <w:t xml:space="preserve"> vacature waarneming door waargenomen notaris</w:t>
            </w:r>
            <w:r w:rsidRPr="000C2267">
              <w:rPr>
                <w:szCs w:val="18"/>
                <w:u w:val="single"/>
              </w:rPr>
              <w:t>:</w:t>
            </w:r>
          </w:p>
          <w:p w14:paraId="0939B3D6"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05B4BE0F" w14:textId="77777777" w:rsidR="00EA3053" w:rsidRDefault="00EA3053" w:rsidP="00872C21">
            <w:pPr>
              <w:spacing w:line="240" w:lineRule="auto"/>
              <w:rPr>
                <w:sz w:val="16"/>
                <w:szCs w:val="16"/>
              </w:rPr>
            </w:pPr>
            <w:r>
              <w:rPr>
                <w:sz w:val="16"/>
                <w:szCs w:val="16"/>
              </w:rPr>
              <w:tab/>
              <w:t>isVacatureWaarnemerVoor/persoonsgegevens/</w:t>
            </w:r>
          </w:p>
          <w:p w14:paraId="01EC0A76" w14:textId="77777777" w:rsidR="00EA3053" w:rsidRDefault="00EA3053" w:rsidP="00872C21">
            <w:pPr>
              <w:spacing w:line="240" w:lineRule="auto"/>
              <w:rPr>
                <w:szCs w:val="18"/>
              </w:rPr>
            </w:pPr>
            <w:r>
              <w:rPr>
                <w:sz w:val="16"/>
                <w:szCs w:val="16"/>
              </w:rPr>
              <w:t>-zie verder tekstblok mapping tbv GBA_Ingezetene</w:t>
            </w:r>
          </w:p>
        </w:tc>
      </w:tr>
      <w:tr w:rsidR="002E58EC" w:rsidRPr="00405834" w14:paraId="7D73E151" w14:textId="77777777" w:rsidTr="00872C21">
        <w:tblPrEx>
          <w:tblLook w:val="01E0" w:firstRow="1" w:lastRow="1" w:firstColumn="1" w:lastColumn="1" w:noHBand="0" w:noVBand="0"/>
        </w:tblPrEx>
        <w:tc>
          <w:tcPr>
            <w:tcW w:w="2207" w:type="pct"/>
          </w:tcPr>
          <w:p w14:paraId="3511C260" w14:textId="2E01D6E3" w:rsidR="002E58EC" w:rsidRPr="00132CB1" w:rsidRDefault="002E58EC"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ins w:id="196" w:author="Awater, Eric" w:date="2019-11-28T14:34:00Z">
              <w:r w:rsidR="00734E6C" w:rsidRPr="00734E6C">
                <w:rPr>
                  <w:rFonts w:cs="Arial"/>
                  <w:color w:val="7030A0"/>
                  <w:szCs w:val="18"/>
                  <w:lang w:val="en-US"/>
                  <w:rPrChange w:id="197" w:author="Awater, Eric" w:date="2019-11-28T14:34:00Z">
                    <w:rPr>
                      <w:rFonts w:cs="Arial"/>
                      <w:szCs w:val="18"/>
                      <w:lang w:val="en-US"/>
                    </w:rPr>
                  </w:rPrChange>
                </w:rPr>
                <w:t>,</w:t>
              </w:r>
            </w:ins>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055AA6AF" w14:textId="77777777" w:rsidR="002E58EC" w:rsidRDefault="002E58EC" w:rsidP="002E58E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vacature van de gedefungeerde notaris die waargenomen wordt. Mogelijkheden:</w:t>
            </w:r>
          </w:p>
          <w:p w14:paraId="48B8D146" w14:textId="2D12925A" w:rsidR="00734E6C" w:rsidRPr="00734E6C" w:rsidRDefault="002E58EC" w:rsidP="00734E6C">
            <w:pPr>
              <w:numPr>
                <w:ilvl w:val="0"/>
                <w:numId w:val="23"/>
              </w:numPr>
              <w:rPr>
                <w:ins w:id="198" w:author="Awater, Eric" w:date="2019-11-28T14:35:00Z"/>
                <w:color w:val="7030A0"/>
                <w:rPrChange w:id="199" w:author="Awater, Eric" w:date="2019-11-28T14:35:00Z">
                  <w:rPr>
                    <w:ins w:id="200" w:author="Awater, Eric" w:date="2019-11-28T14:35:00Z"/>
                  </w:rPr>
                </w:rPrChange>
              </w:r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201" w:author="Awater, Eric" w:date="2019-11-28T14:35:00Z">
              <w:r w:rsidR="00734E6C" w:rsidRPr="00734E6C">
                <w:rPr>
                  <w:rFonts w:cs="Arial"/>
                  <w:color w:val="7030A0"/>
                  <w:sz w:val="20"/>
                  <w:lang w:val="en-US"/>
                  <w:rPrChange w:id="202" w:author="Awater, Eric" w:date="2019-11-28T14:35:00Z">
                    <w:rPr>
                      <w:rFonts w:cs="Arial"/>
                      <w:sz w:val="20"/>
                      <w:lang w:val="en-US"/>
                    </w:rPr>
                  </w:rPrChange>
                </w:rPr>
                <w:t>,</w:t>
              </w:r>
            </w:ins>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ins w:id="203" w:author="Awater, Eric" w:date="2019-11-28T14:35:00Z">
              <w:r w:rsidR="00734E6C">
                <w:t xml:space="preserve">. </w:t>
              </w:r>
              <w:r w:rsidR="00734E6C" w:rsidRPr="00734E6C">
                <w:rPr>
                  <w:color w:val="7030A0"/>
                  <w:rPrChange w:id="204" w:author="Awater, Eric" w:date="2019-11-28T14:35:00Z">
                    <w:rPr/>
                  </w:rPrChange>
                </w:rPr>
                <w:t>De komma achter</w:t>
              </w:r>
            </w:ins>
          </w:p>
          <w:p w14:paraId="01B937D5" w14:textId="6E91CAA3" w:rsidR="002E58EC" w:rsidRPr="00734E6C" w:rsidRDefault="00734E6C">
            <w:pPr>
              <w:ind w:left="720"/>
              <w:rPr>
                <w:color w:val="7030A0"/>
                <w:rPrChange w:id="205" w:author="Awater, Eric" w:date="2019-11-28T14:35:00Z">
                  <w:rPr/>
                </w:rPrChange>
              </w:rPr>
              <w:pPrChange w:id="206" w:author="Awater, Eric" w:date="2019-11-28T14:35:00Z">
                <w:pPr>
                  <w:numPr>
                    <w:numId w:val="23"/>
                  </w:numPr>
                  <w:tabs>
                    <w:tab w:val="num" w:pos="720"/>
                  </w:tabs>
                  <w:ind w:left="720" w:hanging="360"/>
                </w:pPr>
              </w:pPrChange>
            </w:pPr>
            <w:ins w:id="207" w:author="Awater, Eric" w:date="2019-11-28T14:35:00Z">
              <w:r w:rsidRPr="00734E6C">
                <w:rPr>
                  <w:rFonts w:cs="Arial"/>
                  <w:color w:val="7030A0"/>
                  <w:sz w:val="20"/>
                  <w:lang w:val="en-US"/>
                  <w:rPrChange w:id="208" w:author="Awater, Eric" w:date="2019-11-28T14:35:00Z">
                    <w:rPr>
                      <w:rFonts w:cs="Arial"/>
                      <w:sz w:val="20"/>
                      <w:lang w:val="en-US"/>
                    </w:rPr>
                  </w:rPrChange>
                </w:rPr>
                <w:fldChar w:fldCharType="begin"/>
              </w:r>
              <w:r w:rsidRPr="00734E6C">
                <w:rPr>
                  <w:rFonts w:cs="Arial"/>
                  <w:color w:val="7030A0"/>
                  <w:sz w:val="20"/>
                  <w:rPrChange w:id="209" w:author="Awater, Eric" w:date="2019-11-28T14:35:00Z">
                    <w:rPr>
                      <w:rFonts w:cs="Arial"/>
                      <w:sz w:val="20"/>
                    </w:rPr>
                  </w:rPrChange>
                </w:rPr>
                <w:instrText>MacroButton Nomacro §</w:instrText>
              </w:r>
              <w:r w:rsidRPr="00734E6C">
                <w:rPr>
                  <w:rFonts w:cs="Arial"/>
                  <w:color w:val="7030A0"/>
                  <w:sz w:val="20"/>
                  <w:lang w:val="en-US"/>
                  <w:rPrChange w:id="210" w:author="Awater, Eric" w:date="2019-11-28T14:35:00Z">
                    <w:rPr>
                      <w:rFonts w:cs="Arial"/>
                      <w:sz w:val="20"/>
                      <w:lang w:val="en-US"/>
                    </w:rPr>
                  </w:rPrChange>
                </w:rPr>
                <w:fldChar w:fldCharType="end"/>
              </w:r>
              <w:r w:rsidRPr="00734E6C">
                <w:rPr>
                  <w:rFonts w:cs="Arial"/>
                  <w:color w:val="7030A0"/>
                  <w:szCs w:val="24"/>
                  <w:rPrChange w:id="211" w:author="Awater, Eric" w:date="2019-11-28T14:35:00Z">
                    <w:rPr>
                      <w:rFonts w:cs="Arial"/>
                      <w:szCs w:val="24"/>
                    </w:rPr>
                  </w:rPrChange>
                </w:rPr>
                <w:t>gemeente</w:t>
              </w:r>
              <w:r w:rsidRPr="00734E6C">
                <w:rPr>
                  <w:rFonts w:cs="Arial"/>
                  <w:color w:val="7030A0"/>
                  <w:szCs w:val="18"/>
                  <w:lang w:val="en-US"/>
                  <w:rPrChange w:id="212" w:author="Awater, Eric" w:date="2019-11-28T14:35:00Z">
                    <w:rPr>
                      <w:rFonts w:cs="Arial"/>
                      <w:szCs w:val="18"/>
                      <w:lang w:val="en-US"/>
                    </w:rPr>
                  </w:rPrChange>
                </w:rPr>
                <w:fldChar w:fldCharType="begin"/>
              </w:r>
              <w:r w:rsidRPr="00734E6C">
                <w:rPr>
                  <w:rFonts w:cs="Arial"/>
                  <w:color w:val="7030A0"/>
                  <w:szCs w:val="18"/>
                  <w:rPrChange w:id="213" w:author="Awater, Eric" w:date="2019-11-28T14:35:00Z">
                    <w:rPr>
                      <w:rFonts w:cs="Arial"/>
                      <w:szCs w:val="18"/>
                    </w:rPr>
                  </w:rPrChange>
                </w:rPr>
                <w:instrText>MacroButton Nomacro §</w:instrText>
              </w:r>
              <w:r w:rsidRPr="00734E6C">
                <w:rPr>
                  <w:rFonts w:cs="Arial"/>
                  <w:color w:val="7030A0"/>
                  <w:szCs w:val="18"/>
                  <w:lang w:val="en-US"/>
                  <w:rPrChange w:id="214" w:author="Awater, Eric" w:date="2019-11-28T14:35:00Z">
                    <w:rPr>
                      <w:rFonts w:cs="Arial"/>
                      <w:szCs w:val="18"/>
                      <w:lang w:val="en-US"/>
                    </w:rPr>
                  </w:rPrChange>
                </w:rPr>
                <w:fldChar w:fldCharType="end"/>
              </w:r>
              <w:r w:rsidRPr="00734E6C">
                <w:rPr>
                  <w:rFonts w:cs="Arial"/>
                  <w:color w:val="7030A0"/>
                  <w:szCs w:val="18"/>
                  <w:lang w:val="en-US"/>
                  <w:rPrChange w:id="215" w:author="Awater, Eric" w:date="2019-11-28T14:35:00Z">
                    <w:rPr>
                      <w:rFonts w:cs="Arial"/>
                      <w:szCs w:val="18"/>
                      <w:lang w:val="en-US"/>
                    </w:rPr>
                  </w:rPrChange>
                </w:rPr>
                <w:t xml:space="preserve"> is optioneel,</w:t>
              </w:r>
            </w:ins>
            <w:del w:id="216" w:author="Awater, Eric" w:date="2019-11-28T14:35:00Z">
              <w:r w:rsidR="002E58EC" w:rsidRPr="00734E6C" w:rsidDel="00734E6C">
                <w:rPr>
                  <w:color w:val="7030A0"/>
                  <w:rPrChange w:id="217" w:author="Awater, Eric" w:date="2019-11-28T14:35:00Z">
                    <w:rPr/>
                  </w:rPrChange>
                </w:rPr>
                <w:delText>,</w:delText>
              </w:r>
            </w:del>
          </w:p>
          <w:p w14:paraId="399F98F5" w14:textId="77777777"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ABBB9C9" w14:textId="77777777" w:rsidR="002E58EC" w:rsidRDefault="002E58EC" w:rsidP="002E58EC">
            <w:pPr>
              <w:numPr>
                <w:ilvl w:val="0"/>
                <w:numId w:val="23"/>
              </w:numPr>
            </w:pPr>
            <w:r>
              <w:t>één van de overige teksten wordt getoond wanneer alleen de woonplaats voorkomt, de te tonen tekst is een gebruikerskeuze.</w:t>
            </w:r>
          </w:p>
          <w:p w14:paraId="4ED32923" w14:textId="77777777" w:rsidR="002E58EC" w:rsidRDefault="002E58EC" w:rsidP="002E58EC">
            <w:pPr>
              <w:spacing w:line="240" w:lineRule="auto"/>
              <w:rPr>
                <w:szCs w:val="18"/>
              </w:rPr>
            </w:pPr>
          </w:p>
          <w:p w14:paraId="15DE0ABF" w14:textId="77777777" w:rsidR="00C47206" w:rsidRDefault="00C47206" w:rsidP="00C47206">
            <w:pPr>
              <w:spacing w:line="240" w:lineRule="auto"/>
              <w:rPr>
                <w:szCs w:val="18"/>
                <w:u w:val="single"/>
              </w:rPr>
            </w:pPr>
            <w:r w:rsidRPr="00500FE3">
              <w:rPr>
                <w:szCs w:val="18"/>
                <w:u w:val="single"/>
              </w:rPr>
              <w:t>Mapping</w:t>
            </w:r>
            <w:r>
              <w:rPr>
                <w:szCs w:val="18"/>
                <w:u w:val="single"/>
              </w:rPr>
              <w:t xml:space="preserve"> vacature waarneming door ondertekenaar: </w:t>
            </w:r>
          </w:p>
          <w:p w14:paraId="024EEB80" w14:textId="77777777" w:rsidR="00C47206" w:rsidRDefault="00C47206" w:rsidP="00C47206">
            <w:pPr>
              <w:spacing w:line="240" w:lineRule="auto"/>
              <w:rPr>
                <w:sz w:val="16"/>
                <w:szCs w:val="16"/>
              </w:rPr>
            </w:pPr>
            <w:r w:rsidRPr="00500FE3">
              <w:rPr>
                <w:sz w:val="16"/>
                <w:szCs w:val="16"/>
              </w:rPr>
              <w:t>//</w:t>
            </w:r>
            <w:r w:rsidRPr="008A2215">
              <w:rPr>
                <w:sz w:val="16"/>
                <w:szCs w:val="16"/>
              </w:rPr>
              <w:t>IMKAD_AangebodenStuk/</w:t>
            </w:r>
            <w:r>
              <w:rPr>
                <w:sz w:val="16"/>
                <w:szCs w:val="16"/>
              </w:rPr>
              <w:t>heeftO</w:t>
            </w:r>
            <w:r w:rsidRPr="008A2215">
              <w:rPr>
                <w:sz w:val="16"/>
                <w:szCs w:val="16"/>
              </w:rPr>
              <w:t>ndertekenaar/</w:t>
            </w:r>
          </w:p>
          <w:p w14:paraId="28AD4420" w14:textId="77777777" w:rsidR="00C47206" w:rsidRDefault="00C47206" w:rsidP="00C47206">
            <w:pPr>
              <w:spacing w:line="240" w:lineRule="auto"/>
              <w:rPr>
                <w:sz w:val="16"/>
                <w:szCs w:val="16"/>
              </w:rPr>
            </w:pPr>
            <w:r>
              <w:rPr>
                <w:sz w:val="16"/>
                <w:szCs w:val="16"/>
              </w:rPr>
              <w:t xml:space="preserve">of </w:t>
            </w:r>
          </w:p>
          <w:p w14:paraId="1A1B4311" w14:textId="77777777" w:rsidR="00C47206" w:rsidRDefault="00C47206" w:rsidP="00C47206">
            <w:pPr>
              <w:spacing w:line="240" w:lineRule="auto"/>
              <w:rPr>
                <w:szCs w:val="18"/>
                <w:u w:val="single"/>
              </w:rPr>
            </w:pPr>
            <w:r w:rsidRPr="00500FE3">
              <w:rPr>
                <w:szCs w:val="18"/>
                <w:u w:val="single"/>
              </w:rPr>
              <w:t>Mapping</w:t>
            </w:r>
            <w:r>
              <w:rPr>
                <w:szCs w:val="18"/>
                <w:u w:val="single"/>
              </w:rPr>
              <w:t xml:space="preserve"> vacature waarneming door waargenomen notaris: </w:t>
            </w:r>
          </w:p>
          <w:p w14:paraId="22E89993" w14:textId="77777777" w:rsidR="00C47206" w:rsidRDefault="00C47206" w:rsidP="00C47206">
            <w:pPr>
              <w:spacing w:line="240" w:lineRule="auto"/>
              <w:rPr>
                <w:szCs w:val="18"/>
                <w:u w:val="single"/>
              </w:rPr>
            </w:pPr>
            <w:r w:rsidRPr="008A2215">
              <w:rPr>
                <w:sz w:val="16"/>
                <w:szCs w:val="16"/>
              </w:rPr>
              <w:lastRenderedPageBreak/>
              <w:t>//IMKAD_AangebodenStuk/</w:t>
            </w:r>
            <w:r>
              <w:rPr>
                <w:sz w:val="16"/>
                <w:szCs w:val="16"/>
              </w:rPr>
              <w:t>heeftO</w:t>
            </w:r>
            <w:r w:rsidRPr="008A2215">
              <w:rPr>
                <w:sz w:val="16"/>
                <w:szCs w:val="16"/>
              </w:rPr>
              <w:t>ndertekenaar/</w:t>
            </w:r>
            <w:r>
              <w:rPr>
                <w:sz w:val="16"/>
                <w:szCs w:val="16"/>
              </w:rPr>
              <w:t>isWaarnemerVoor/</w:t>
            </w:r>
          </w:p>
          <w:p w14:paraId="5058714C" w14:textId="77777777" w:rsidR="00C47206" w:rsidRDefault="00C47206" w:rsidP="00C47206">
            <w:pPr>
              <w:spacing w:line="240" w:lineRule="auto"/>
              <w:rPr>
                <w:sz w:val="16"/>
                <w:szCs w:val="16"/>
              </w:rPr>
            </w:pPr>
          </w:p>
          <w:p w14:paraId="6BFF42BA" w14:textId="77777777" w:rsidR="00C47206" w:rsidRDefault="00C47206" w:rsidP="00C47206">
            <w:pPr>
              <w:spacing w:line="240" w:lineRule="auto"/>
              <w:rPr>
                <w:sz w:val="16"/>
                <w:szCs w:val="16"/>
              </w:rPr>
            </w:pPr>
            <w:r w:rsidRPr="005625EF">
              <w:rPr>
                <w:sz w:val="16"/>
                <w:szCs w:val="16"/>
              </w:rPr>
              <w:t>-aangevuld met:</w:t>
            </w:r>
          </w:p>
          <w:p w14:paraId="3AAFDCC5" w14:textId="6F2062FC" w:rsidR="00C47206" w:rsidRDefault="00C47206" w:rsidP="002E58EC">
            <w:pPr>
              <w:spacing w:line="240" w:lineRule="auto"/>
              <w:rPr>
                <w:ins w:id="218" w:author="Awater, Eric" w:date="2019-11-28T14:36:00Z"/>
                <w:szCs w:val="18"/>
              </w:rPr>
            </w:pPr>
          </w:p>
          <w:p w14:paraId="2D9A84A6" w14:textId="77777777" w:rsidR="00734E6C" w:rsidRPr="00734E6C" w:rsidRDefault="00734E6C" w:rsidP="00734E6C">
            <w:pPr>
              <w:spacing w:line="240" w:lineRule="auto"/>
              <w:rPr>
                <w:ins w:id="219" w:author="Awater, Eric" w:date="2019-11-28T14:36:00Z"/>
                <w:color w:val="7030A0"/>
                <w:sz w:val="16"/>
                <w:szCs w:val="16"/>
                <w:rPrChange w:id="220" w:author="Awater, Eric" w:date="2019-11-28T14:36:00Z">
                  <w:rPr>
                    <w:ins w:id="221" w:author="Awater, Eric" w:date="2019-11-28T14:36:00Z"/>
                    <w:sz w:val="16"/>
                    <w:szCs w:val="16"/>
                  </w:rPr>
                </w:rPrChange>
              </w:rPr>
            </w:pPr>
            <w:ins w:id="222" w:author="Awater, Eric" w:date="2019-11-28T14:36:00Z">
              <w:r w:rsidRPr="00734E6C">
                <w:rPr>
                  <w:color w:val="7030A0"/>
                  <w:sz w:val="16"/>
                  <w:szCs w:val="16"/>
                  <w:u w:val="single"/>
                  <w:rPrChange w:id="223" w:author="Awater, Eric" w:date="2019-11-28T14:36:00Z">
                    <w:rPr>
                      <w:sz w:val="16"/>
                      <w:szCs w:val="16"/>
                      <w:u w:val="single"/>
                    </w:rPr>
                  </w:rPrChange>
                </w:rPr>
                <w:t>Mapping komma</w:t>
              </w:r>
              <w:r w:rsidRPr="00734E6C">
                <w:rPr>
                  <w:color w:val="7030A0"/>
                  <w:sz w:val="16"/>
                  <w:szCs w:val="16"/>
                  <w:rPrChange w:id="224" w:author="Awater, Eric" w:date="2019-11-28T14:36:00Z">
                    <w:rPr>
                      <w:sz w:val="16"/>
                      <w:szCs w:val="16"/>
                    </w:rPr>
                  </w:rPrChange>
                </w:rPr>
                <w:t>:</w:t>
              </w:r>
            </w:ins>
          </w:p>
          <w:p w14:paraId="1BDFA3F5" w14:textId="77777777" w:rsidR="00734E6C" w:rsidRPr="00734E6C" w:rsidRDefault="00734E6C" w:rsidP="00734E6C">
            <w:pPr>
              <w:spacing w:line="240" w:lineRule="auto"/>
              <w:rPr>
                <w:ins w:id="225" w:author="Awater, Eric" w:date="2019-11-28T14:36:00Z"/>
                <w:color w:val="7030A0"/>
                <w:sz w:val="16"/>
                <w:szCs w:val="16"/>
                <w:rPrChange w:id="226" w:author="Awater, Eric" w:date="2019-11-28T14:36:00Z">
                  <w:rPr>
                    <w:ins w:id="227" w:author="Awater, Eric" w:date="2019-11-28T14:36:00Z"/>
                    <w:sz w:val="16"/>
                    <w:szCs w:val="16"/>
                  </w:rPr>
                </w:rPrChange>
              </w:rPr>
            </w:pPr>
            <w:ins w:id="228" w:author="Awater, Eric" w:date="2019-11-28T14:36:00Z">
              <w:r w:rsidRPr="00734E6C">
                <w:rPr>
                  <w:color w:val="7030A0"/>
                  <w:sz w:val="16"/>
                  <w:szCs w:val="16"/>
                  <w:rPrChange w:id="229" w:author="Awater, Eric" w:date="2019-11-28T14:36:00Z">
                    <w:rPr>
                      <w:sz w:val="16"/>
                      <w:szCs w:val="16"/>
                    </w:rPr>
                  </w:rPrChange>
                </w:rPr>
                <w:t>//IMKAD_AangebodenStuk/heeftOndertekenaar/isWaarnemerVoor/</w:t>
              </w:r>
            </w:ins>
          </w:p>
          <w:p w14:paraId="6DA1A4B3" w14:textId="77777777" w:rsidR="00734E6C" w:rsidRPr="00734E6C" w:rsidRDefault="00734E6C" w:rsidP="00734E6C">
            <w:pPr>
              <w:spacing w:line="240" w:lineRule="auto"/>
              <w:rPr>
                <w:ins w:id="230" w:author="Awater, Eric" w:date="2019-11-28T14:36:00Z"/>
                <w:color w:val="7030A0"/>
                <w:sz w:val="16"/>
                <w:szCs w:val="16"/>
                <w:rPrChange w:id="231" w:author="Awater, Eric" w:date="2019-11-28T14:36:00Z">
                  <w:rPr>
                    <w:ins w:id="232" w:author="Awater, Eric" w:date="2019-11-28T14:36:00Z"/>
                    <w:sz w:val="16"/>
                    <w:szCs w:val="16"/>
                  </w:rPr>
                </w:rPrChange>
              </w:rPr>
            </w:pPr>
            <w:ins w:id="233" w:author="Awater, Eric" w:date="2019-11-28T14:36:00Z">
              <w:r w:rsidRPr="00734E6C">
                <w:rPr>
                  <w:color w:val="7030A0"/>
                  <w:sz w:val="16"/>
                  <w:szCs w:val="16"/>
                  <w:rPrChange w:id="234" w:author="Awater, Eric" w:date="2019-11-28T14:36:00Z">
                    <w:rPr>
                      <w:sz w:val="16"/>
                      <w:szCs w:val="16"/>
                    </w:rPr>
                  </w:rPrChange>
                </w:rPr>
                <w:tab/>
                <w:t>isVacatureWaarnemerVoor /tekstkeuze/</w:t>
              </w:r>
            </w:ins>
          </w:p>
          <w:p w14:paraId="6D3857CB" w14:textId="77777777" w:rsidR="00734E6C" w:rsidRPr="00734E6C" w:rsidRDefault="00734E6C" w:rsidP="00734E6C">
            <w:pPr>
              <w:spacing w:line="240" w:lineRule="auto"/>
              <w:rPr>
                <w:ins w:id="235" w:author="Awater, Eric" w:date="2019-11-28T14:36:00Z"/>
                <w:color w:val="7030A0"/>
                <w:sz w:val="16"/>
                <w:szCs w:val="16"/>
                <w:rPrChange w:id="236" w:author="Awater, Eric" w:date="2019-11-28T14:36:00Z">
                  <w:rPr>
                    <w:ins w:id="237" w:author="Awater, Eric" w:date="2019-11-28T14:36:00Z"/>
                    <w:sz w:val="16"/>
                    <w:szCs w:val="16"/>
                  </w:rPr>
                </w:rPrChange>
              </w:rPr>
            </w:pPr>
            <w:ins w:id="238" w:author="Awater, Eric" w:date="2019-11-28T14:36:00Z">
              <w:r w:rsidRPr="00734E6C">
                <w:rPr>
                  <w:color w:val="7030A0"/>
                  <w:sz w:val="16"/>
                  <w:szCs w:val="16"/>
                  <w:rPrChange w:id="239" w:author="Awater, Eric" w:date="2019-11-28T14:36:00Z">
                    <w:rPr>
                      <w:sz w:val="16"/>
                      <w:szCs w:val="16"/>
                    </w:rPr>
                  </w:rPrChange>
                </w:rPr>
                <w:t>./tagNaam (‘k_Komma’)</w:t>
              </w:r>
            </w:ins>
          </w:p>
          <w:p w14:paraId="258CEED3" w14:textId="77777777" w:rsidR="00734E6C" w:rsidRPr="00734E6C" w:rsidRDefault="00734E6C" w:rsidP="00734E6C">
            <w:pPr>
              <w:spacing w:line="240" w:lineRule="auto"/>
              <w:rPr>
                <w:ins w:id="240" w:author="Awater, Eric" w:date="2019-11-28T14:36:00Z"/>
                <w:color w:val="7030A0"/>
                <w:sz w:val="16"/>
                <w:szCs w:val="16"/>
                <w:rPrChange w:id="241" w:author="Awater, Eric" w:date="2019-11-28T14:36:00Z">
                  <w:rPr>
                    <w:ins w:id="242" w:author="Awater, Eric" w:date="2019-11-28T14:36:00Z"/>
                    <w:sz w:val="16"/>
                    <w:szCs w:val="16"/>
                  </w:rPr>
                </w:rPrChange>
              </w:rPr>
            </w:pPr>
            <w:ins w:id="243" w:author="Awater, Eric" w:date="2019-11-28T14:36:00Z">
              <w:r w:rsidRPr="00734E6C">
                <w:rPr>
                  <w:color w:val="7030A0"/>
                  <w:sz w:val="16"/>
                  <w:szCs w:val="16"/>
                  <w:rPrChange w:id="244" w:author="Awater, Eric" w:date="2019-11-28T14:36:00Z">
                    <w:rPr>
                      <w:sz w:val="16"/>
                      <w:szCs w:val="16"/>
                    </w:rPr>
                  </w:rPrChange>
                </w:rPr>
                <w:t>./tekst ((‘true’ of niet aanwezig= komma wordt getoond; ‘false’ = komma wordt niet getoond)</w:t>
              </w:r>
            </w:ins>
          </w:p>
          <w:p w14:paraId="48824014" w14:textId="77777777" w:rsidR="00734E6C" w:rsidRPr="00225156" w:rsidRDefault="00734E6C" w:rsidP="002E58EC">
            <w:pPr>
              <w:spacing w:line="240" w:lineRule="auto"/>
              <w:rPr>
                <w:szCs w:val="18"/>
              </w:rPr>
            </w:pPr>
          </w:p>
          <w:p w14:paraId="07B54D82" w14:textId="77777777"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516B22D5" w14:textId="77777777" w:rsidR="002E58EC" w:rsidRDefault="002E58EC" w:rsidP="002E58EC">
            <w:pPr>
              <w:spacing w:line="240" w:lineRule="auto"/>
              <w:rPr>
                <w:sz w:val="16"/>
                <w:szCs w:val="16"/>
              </w:rPr>
            </w:pPr>
            <w:r w:rsidRPr="00500FE3">
              <w:rPr>
                <w:sz w:val="16"/>
                <w:szCs w:val="16"/>
              </w:rPr>
              <w:t>//</w:t>
            </w:r>
            <w:r>
              <w:rPr>
                <w:sz w:val="16"/>
                <w:szCs w:val="16"/>
              </w:rPr>
              <w:t>isVacatureWaarnemerVoor/g</w:t>
            </w:r>
            <w:r w:rsidRPr="00500FE3">
              <w:rPr>
                <w:sz w:val="16"/>
                <w:szCs w:val="16"/>
              </w:rPr>
              <w:t>emeente</w:t>
            </w:r>
          </w:p>
          <w:p w14:paraId="16241E79" w14:textId="77777777" w:rsidR="002E58EC" w:rsidRDefault="002E58EC" w:rsidP="002E58EC">
            <w:pPr>
              <w:spacing w:line="240" w:lineRule="auto"/>
              <w:rPr>
                <w:szCs w:val="18"/>
              </w:rPr>
            </w:pPr>
          </w:p>
          <w:p w14:paraId="02B1BA50" w14:textId="77777777"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774544EF" w14:textId="77777777" w:rsidR="002E58EC" w:rsidRDefault="002E58EC" w:rsidP="002E58EC">
            <w:pPr>
              <w:spacing w:line="240" w:lineRule="auto"/>
              <w:rPr>
                <w:szCs w:val="18"/>
                <w:u w:val="single"/>
              </w:rPr>
            </w:pPr>
            <w:r w:rsidRPr="00500FE3">
              <w:rPr>
                <w:sz w:val="16"/>
                <w:szCs w:val="16"/>
              </w:rPr>
              <w:t>//</w:t>
            </w:r>
            <w:r>
              <w:rPr>
                <w:sz w:val="16"/>
                <w:szCs w:val="16"/>
              </w:rPr>
              <w:t>isVacatureWaarnemerVoor/</w:t>
            </w:r>
            <w:r w:rsidRPr="00500FE3">
              <w:rPr>
                <w:sz w:val="16"/>
                <w:szCs w:val="16"/>
              </w:rPr>
              <w:t>standplaats</w:t>
            </w:r>
          </w:p>
          <w:p w14:paraId="377275AB" w14:textId="77777777" w:rsidR="002E58EC" w:rsidRDefault="002E58EC" w:rsidP="002E58EC">
            <w:pPr>
              <w:spacing w:line="240" w:lineRule="auto"/>
              <w:rPr>
                <w:szCs w:val="18"/>
                <w:u w:val="single"/>
              </w:rPr>
            </w:pPr>
          </w:p>
          <w:p w14:paraId="3D1900CE" w14:textId="77777777"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0340B6F5" w14:textId="77777777" w:rsidR="002E58EC" w:rsidRPr="00500FE3" w:rsidRDefault="002E58EC" w:rsidP="002E58EC">
            <w:pPr>
              <w:spacing w:line="240" w:lineRule="auto"/>
              <w:rPr>
                <w:sz w:val="16"/>
                <w:szCs w:val="16"/>
              </w:rPr>
            </w:pPr>
            <w:r w:rsidRPr="00500FE3">
              <w:rPr>
                <w:sz w:val="16"/>
                <w:szCs w:val="16"/>
              </w:rPr>
              <w:t>//</w:t>
            </w:r>
            <w:r>
              <w:rPr>
                <w:sz w:val="16"/>
                <w:szCs w:val="16"/>
              </w:rPr>
              <w:t>isVacatureWaarnemerVoor/t</w:t>
            </w:r>
            <w:r w:rsidRPr="00500FE3">
              <w:rPr>
                <w:sz w:val="16"/>
                <w:szCs w:val="16"/>
              </w:rPr>
              <w:t>ekst</w:t>
            </w:r>
            <w:r>
              <w:rPr>
                <w:sz w:val="16"/>
                <w:szCs w:val="16"/>
              </w:rPr>
              <w:t>k</w:t>
            </w:r>
            <w:r w:rsidRPr="00500FE3">
              <w:rPr>
                <w:sz w:val="16"/>
                <w:szCs w:val="16"/>
              </w:rPr>
              <w:t>euze/</w:t>
            </w:r>
          </w:p>
          <w:p w14:paraId="64B7797E" w14:textId="77777777" w:rsidR="002E58EC" w:rsidRPr="00500FE3" w:rsidRDefault="002E58EC" w:rsidP="002E58EC">
            <w:pPr>
              <w:spacing w:line="240" w:lineRule="auto"/>
              <w:ind w:left="227"/>
              <w:rPr>
                <w:sz w:val="16"/>
                <w:szCs w:val="16"/>
              </w:rPr>
            </w:pPr>
            <w:r>
              <w:rPr>
                <w:sz w:val="16"/>
                <w:szCs w:val="16"/>
              </w:rPr>
              <w:tab/>
            </w:r>
            <w:r w:rsidRPr="00500FE3">
              <w:rPr>
                <w:sz w:val="16"/>
                <w:szCs w:val="16"/>
              </w:rPr>
              <w:t>./tagNaam(‘k_OndertekenaarPlaatsaanduiding’)</w:t>
            </w:r>
          </w:p>
          <w:p w14:paraId="6DBCC238" w14:textId="77777777" w:rsidR="002E58EC" w:rsidRDefault="002E58EC" w:rsidP="002E58E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6197CDBF" w14:textId="77777777" w:rsidR="00EA3053" w:rsidRDefault="00EA3053" w:rsidP="00EA3053">
      <w:pPr>
        <w:pStyle w:val="Kop3"/>
        <w:numPr>
          <w:ilvl w:val="2"/>
          <w:numId w:val="1"/>
        </w:numPr>
      </w:pPr>
      <w:bookmarkStart w:id="245" w:name="_Toc392598965"/>
      <w:bookmarkStart w:id="246" w:name="_Ref392838988"/>
      <w:bookmarkStart w:id="247" w:name="_Toc500422552"/>
      <w:r>
        <w:lastRenderedPageBreak/>
        <w:t>Keuzeblokvariant waarneming - verlof</w:t>
      </w:r>
      <w:bookmarkEnd w:id="245"/>
      <w:bookmarkEnd w:id="246"/>
      <w:bookmarkEnd w:id="247"/>
    </w:p>
    <w:p w14:paraId="17BCF2D4"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47513949" w14:textId="77777777" w:rsidTr="00872C21">
        <w:tc>
          <w:tcPr>
            <w:tcW w:w="2207" w:type="pct"/>
          </w:tcPr>
          <w:p w14:paraId="46BC6BB5"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457CDD8A" w14:textId="77777777" w:rsidR="00EA3053" w:rsidRDefault="00EA3053" w:rsidP="00872C21">
            <w:pPr>
              <w:rPr>
                <w:szCs w:val="18"/>
              </w:rPr>
            </w:pPr>
            <w:r>
              <w:t>Variant waarbij de notaris die optreedt als ondertekenaar waarneemt voor een notaris die door verlof afwezig is.</w:t>
            </w:r>
          </w:p>
          <w:p w14:paraId="624BC85A" w14:textId="77777777" w:rsidR="00EA3053" w:rsidRDefault="00EA3053" w:rsidP="00872C21">
            <w:pPr>
              <w:rPr>
                <w:szCs w:val="18"/>
              </w:rPr>
            </w:pPr>
          </w:p>
          <w:p w14:paraId="10522101" w14:textId="77777777" w:rsidR="00EA3053" w:rsidRPr="003B6EB8" w:rsidRDefault="00EA3053" w:rsidP="00872C21">
            <w:pPr>
              <w:rPr>
                <w:u w:val="single"/>
              </w:rPr>
            </w:pPr>
            <w:r w:rsidRPr="003B6EB8">
              <w:rPr>
                <w:u w:val="single"/>
              </w:rPr>
              <w:t>Mapping:</w:t>
            </w:r>
          </w:p>
          <w:p w14:paraId="39C8E3F4" w14:textId="77777777"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14:paraId="6ADDD125"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5AAD598C" w14:textId="77777777" w:rsidR="00EA3053" w:rsidRPr="00343045" w:rsidRDefault="00EA3053" w:rsidP="00872C21">
            <w:pPr>
              <w:spacing w:line="240" w:lineRule="auto"/>
              <w:ind w:left="227"/>
              <w:rPr>
                <w:szCs w:val="18"/>
              </w:rPr>
            </w:pPr>
            <w:r w:rsidRPr="00500FE3">
              <w:rPr>
                <w:sz w:val="16"/>
                <w:szCs w:val="16"/>
              </w:rPr>
              <w:t>./tekst (‘</w:t>
            </w:r>
            <w:r>
              <w:rPr>
                <w:sz w:val="16"/>
                <w:szCs w:val="16"/>
              </w:rPr>
              <w:t>verlof</w:t>
            </w:r>
            <w:r w:rsidRPr="00500FE3">
              <w:rPr>
                <w:sz w:val="16"/>
                <w:szCs w:val="16"/>
              </w:rPr>
              <w:t>’)</w:t>
            </w:r>
          </w:p>
        </w:tc>
      </w:tr>
    </w:tbl>
    <w:p w14:paraId="120F6ECD" w14:textId="77777777" w:rsidR="00EA3053" w:rsidRDefault="00EA3053" w:rsidP="00EA3053"/>
    <w:tbl>
      <w:tblPr>
        <w:tblStyle w:val="Professioneletabel"/>
        <w:tblW w:w="5033" w:type="pct"/>
        <w:tblLook w:val="01C0" w:firstRow="0" w:lastRow="1" w:firstColumn="1" w:lastColumn="1" w:noHBand="0" w:noVBand="0"/>
      </w:tblPr>
      <w:tblGrid>
        <w:gridCol w:w="3730"/>
        <w:gridCol w:w="5784"/>
      </w:tblGrid>
      <w:tr w:rsidR="00EA3053" w:rsidRPr="008D688A" w14:paraId="40091BF7" w14:textId="77777777" w:rsidTr="00872C21">
        <w:tc>
          <w:tcPr>
            <w:tcW w:w="2207" w:type="pct"/>
          </w:tcPr>
          <w:p w14:paraId="751A7AAC" w14:textId="77777777" w:rsidR="00EA3053" w:rsidRPr="003B6EB8" w:rsidRDefault="00EA3053" w:rsidP="00872C21">
            <w:r w:rsidRPr="001944C8">
              <w:rPr>
                <w:rFonts w:cs="Arial"/>
                <w:color w:val="800080"/>
              </w:rPr>
              <w:t>kandidaat-notaris,</w:t>
            </w:r>
            <w:r>
              <w:rPr>
                <w:bCs/>
                <w:color w:val="800080"/>
              </w:rPr>
              <w:t xml:space="preserve">  </w:t>
            </w:r>
          </w:p>
        </w:tc>
        <w:tc>
          <w:tcPr>
            <w:tcW w:w="2793" w:type="pct"/>
          </w:tcPr>
          <w:p w14:paraId="13E10E46" w14:textId="77777777" w:rsidR="00EA3053" w:rsidRDefault="00EA3053" w:rsidP="00872C21">
            <w:pPr>
              <w:rPr>
                <w:szCs w:val="18"/>
              </w:rPr>
            </w:pPr>
            <w:r>
              <w:rPr>
                <w:szCs w:val="18"/>
              </w:rPr>
              <w:t>Optionele gebruikerskeuze voor deze variant.</w:t>
            </w:r>
          </w:p>
          <w:p w14:paraId="3BED5B96" w14:textId="77777777" w:rsidR="00EA3053" w:rsidRPr="001944C8" w:rsidRDefault="00EA3053" w:rsidP="00872C21">
            <w:pPr>
              <w:rPr>
                <w:szCs w:val="18"/>
              </w:rPr>
            </w:pPr>
          </w:p>
          <w:p w14:paraId="1BDF6043" w14:textId="77777777" w:rsidR="00EA3053" w:rsidRDefault="00EA3053" w:rsidP="00872C21">
            <w:pPr>
              <w:rPr>
                <w:u w:val="single"/>
              </w:rPr>
            </w:pPr>
            <w:r w:rsidRPr="003B6EB8">
              <w:rPr>
                <w:u w:val="single"/>
              </w:rPr>
              <w:t>Mapping:</w:t>
            </w:r>
          </w:p>
          <w:p w14:paraId="637CAADA" w14:textId="77777777"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14:paraId="40B35618" w14:textId="77777777" w:rsidR="00EA3053" w:rsidRDefault="00EA3053" w:rsidP="00872C21">
            <w:pPr>
              <w:spacing w:line="240" w:lineRule="auto"/>
              <w:rPr>
                <w:sz w:val="16"/>
                <w:szCs w:val="16"/>
              </w:rPr>
            </w:pPr>
            <w:r>
              <w:rPr>
                <w:sz w:val="16"/>
                <w:szCs w:val="16"/>
              </w:rPr>
              <w:tab/>
              <w:t>./tagNaam(‘k_OndertekenaarKandidaat’)</w:t>
            </w:r>
          </w:p>
          <w:p w14:paraId="3AFABBF3" w14:textId="77777777" w:rsidR="00EA3053" w:rsidRPr="00B5232C" w:rsidRDefault="00EA3053" w:rsidP="00872C21">
            <w:pPr>
              <w:spacing w:line="240" w:lineRule="auto"/>
              <w:rPr>
                <w:sz w:val="16"/>
                <w:szCs w:val="16"/>
              </w:rPr>
            </w:pPr>
            <w:r>
              <w:rPr>
                <w:sz w:val="16"/>
                <w:szCs w:val="16"/>
              </w:rPr>
              <w:tab/>
              <w:t>./tekst (‘kandidaat-notaris,’)</w:t>
            </w:r>
          </w:p>
        </w:tc>
      </w:tr>
      <w:tr w:rsidR="00EA3053" w:rsidRPr="00405834" w14:paraId="54E7DC88" w14:textId="77777777" w:rsidTr="00872C21">
        <w:tblPrEx>
          <w:tblLook w:val="01E0" w:firstRow="1" w:lastRow="1" w:firstColumn="1" w:lastColumn="1" w:noHBand="0" w:noVBand="0"/>
        </w:tblPrEx>
        <w:tc>
          <w:tcPr>
            <w:tcW w:w="2207" w:type="pct"/>
          </w:tcPr>
          <w:p w14:paraId="38829F88" w14:textId="77777777"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r>
              <w:rPr>
                <w:bCs/>
                <w:color w:val="FF0000"/>
              </w:rPr>
              <w:t xml:space="preserve"> de met verlof afwezige</w:t>
            </w:r>
          </w:p>
        </w:tc>
        <w:tc>
          <w:tcPr>
            <w:tcW w:w="2793" w:type="pct"/>
          </w:tcPr>
          <w:p w14:paraId="062F0538" w14:textId="77777777" w:rsidR="00EA3053" w:rsidRPr="000C2267" w:rsidRDefault="00EA3053" w:rsidP="00872C21">
            <w:pPr>
              <w:rPr>
                <w:szCs w:val="18"/>
              </w:rPr>
            </w:pPr>
            <w:r>
              <w:rPr>
                <w:szCs w:val="18"/>
              </w:rPr>
              <w:t>Vaste tekst voor deze variant.</w:t>
            </w:r>
          </w:p>
        </w:tc>
      </w:tr>
      <w:tr w:rsidR="00EA3053" w:rsidRPr="00405834" w14:paraId="43D70985" w14:textId="77777777" w:rsidTr="00872C21">
        <w:tblPrEx>
          <w:tblLook w:val="01E0" w:firstRow="1" w:lastRow="1" w:firstColumn="1" w:lastColumn="1" w:noHBand="0" w:noVBand="0"/>
        </w:tblPrEx>
        <w:tc>
          <w:tcPr>
            <w:tcW w:w="2207" w:type="pct"/>
          </w:tcPr>
          <w:p w14:paraId="5E04272B" w14:textId="77777777"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14:paraId="605F8DB0"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14:paraId="4CCB7673" w14:textId="77777777" w:rsidR="00EA3053" w:rsidRPr="000C2267" w:rsidRDefault="00EA3053" w:rsidP="00872C21">
            <w:pPr>
              <w:rPr>
                <w:szCs w:val="18"/>
              </w:rPr>
            </w:pPr>
          </w:p>
          <w:p w14:paraId="348BE7A1" w14:textId="77777777" w:rsidR="00EA3053" w:rsidRPr="000C2267" w:rsidRDefault="00EA3053" w:rsidP="00872C21">
            <w:pPr>
              <w:rPr>
                <w:szCs w:val="18"/>
                <w:u w:val="single"/>
              </w:rPr>
            </w:pPr>
            <w:r w:rsidRPr="000C2267">
              <w:rPr>
                <w:szCs w:val="18"/>
                <w:u w:val="single"/>
              </w:rPr>
              <w:t>Mapping:</w:t>
            </w:r>
          </w:p>
          <w:p w14:paraId="7641DAC2"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57724B6C" w14:textId="77777777" w:rsidR="00EA3053" w:rsidRDefault="00EA3053" w:rsidP="00872C21">
            <w:pPr>
              <w:spacing w:line="240" w:lineRule="auto"/>
              <w:rPr>
                <w:sz w:val="16"/>
                <w:szCs w:val="16"/>
              </w:rPr>
            </w:pPr>
            <w:r>
              <w:rPr>
                <w:sz w:val="16"/>
                <w:szCs w:val="16"/>
              </w:rPr>
              <w:tab/>
              <w:t>persoonsgegevens/</w:t>
            </w:r>
          </w:p>
          <w:p w14:paraId="56C44D51" w14:textId="77777777" w:rsidR="00EA3053" w:rsidRPr="007D13C5" w:rsidRDefault="00EA3053" w:rsidP="00872C21">
            <w:pPr>
              <w:spacing w:line="240" w:lineRule="auto"/>
              <w:rPr>
                <w:sz w:val="16"/>
                <w:szCs w:val="16"/>
              </w:rPr>
            </w:pPr>
            <w:r>
              <w:rPr>
                <w:sz w:val="16"/>
                <w:szCs w:val="16"/>
              </w:rPr>
              <w:t>-zie verder tekstblok mapping tbv GBA_Ingezetene</w:t>
            </w:r>
          </w:p>
        </w:tc>
      </w:tr>
      <w:tr w:rsidR="00D447E1" w:rsidRPr="00405834" w14:paraId="6E55391A" w14:textId="77777777" w:rsidTr="00872C21">
        <w:tblPrEx>
          <w:tblLook w:val="01E0" w:firstRow="1" w:lastRow="1" w:firstColumn="1" w:lastColumn="1" w:noHBand="0" w:noVBand="0"/>
        </w:tblPrEx>
        <w:tc>
          <w:tcPr>
            <w:tcW w:w="2207" w:type="pct"/>
          </w:tcPr>
          <w:p w14:paraId="2B951F24" w14:textId="7B1B237C"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ins w:id="248" w:author="Awater, Eric" w:date="2019-11-28T14:39:00Z">
              <w:r w:rsidR="00734E6C" w:rsidRPr="00734E6C">
                <w:rPr>
                  <w:rFonts w:cs="Arial"/>
                  <w:color w:val="7030A0"/>
                  <w:szCs w:val="18"/>
                  <w:lang w:val="en-US"/>
                  <w:rPrChange w:id="249" w:author="Awater, Eric" w:date="2019-11-28T14:39:00Z">
                    <w:rPr>
                      <w:rFonts w:cs="Arial"/>
                      <w:szCs w:val="18"/>
                      <w:lang w:val="en-US"/>
                    </w:rPr>
                  </w:rPrChange>
                </w:rPr>
                <w:t>,</w:t>
              </w:r>
            </w:ins>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12D86A2B" w14:textId="77777777"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136DAF0B" w14:textId="07D08BE6" w:rsidR="00F22C5C" w:rsidRPr="00734E6C" w:rsidRDefault="00F22C5C">
            <w:pPr>
              <w:numPr>
                <w:ilvl w:val="0"/>
                <w:numId w:val="23"/>
              </w:numPr>
              <w:rPr>
                <w:color w:val="7030A0"/>
                <w:rPrChange w:id="250" w:author="Awater, Eric" w:date="2019-11-28T14:40:00Z">
                  <w:rPr/>
                </w:rPrChange>
              </w:r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251" w:author="Awater, Eric" w:date="2019-11-28T14:39:00Z">
              <w:r w:rsidR="00734E6C" w:rsidRPr="00734E6C">
                <w:rPr>
                  <w:rFonts w:cs="Arial"/>
                  <w:color w:val="7030A0"/>
                  <w:sz w:val="20"/>
                  <w:lang w:val="en-US"/>
                  <w:rPrChange w:id="252" w:author="Awater, Eric" w:date="2019-11-28T14:39:00Z">
                    <w:rPr>
                      <w:rFonts w:cs="Arial"/>
                      <w:sz w:val="20"/>
                      <w:lang w:val="en-US"/>
                    </w:rPr>
                  </w:rPrChange>
                </w:rPr>
                <w:t>,</w:t>
              </w:r>
            </w:ins>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ins w:id="253" w:author="Awater, Eric" w:date="2019-11-28T14:40:00Z">
              <w:r w:rsidR="00734E6C">
                <w:t xml:space="preserve">. </w:t>
              </w:r>
              <w:r w:rsidR="00734E6C" w:rsidRPr="00734E6C">
                <w:rPr>
                  <w:color w:val="7030A0"/>
                  <w:rPrChange w:id="254" w:author="Awater, Eric" w:date="2019-11-28T14:40:00Z">
                    <w:rPr/>
                  </w:rPrChange>
                </w:rPr>
                <w:t xml:space="preserve">De komma achter </w:t>
              </w:r>
              <w:r w:rsidR="00734E6C" w:rsidRPr="00734E6C">
                <w:rPr>
                  <w:rFonts w:cs="Arial"/>
                  <w:color w:val="7030A0"/>
                  <w:sz w:val="20"/>
                  <w:lang w:val="en-US"/>
                  <w:rPrChange w:id="255" w:author="Awater, Eric" w:date="2019-11-28T14:40:00Z">
                    <w:rPr>
                      <w:rFonts w:cs="Arial"/>
                      <w:sz w:val="20"/>
                      <w:lang w:val="en-US"/>
                    </w:rPr>
                  </w:rPrChange>
                </w:rPr>
                <w:fldChar w:fldCharType="begin"/>
              </w:r>
              <w:r w:rsidR="00734E6C" w:rsidRPr="00734E6C">
                <w:rPr>
                  <w:rFonts w:cs="Arial"/>
                  <w:color w:val="7030A0"/>
                  <w:sz w:val="20"/>
                  <w:rPrChange w:id="256" w:author="Awater, Eric" w:date="2019-11-28T14:40:00Z">
                    <w:rPr>
                      <w:rFonts w:cs="Arial"/>
                      <w:sz w:val="20"/>
                    </w:rPr>
                  </w:rPrChange>
                </w:rPr>
                <w:instrText>MacroButton Nomacro §</w:instrText>
              </w:r>
              <w:r w:rsidR="00734E6C" w:rsidRPr="00734E6C">
                <w:rPr>
                  <w:rFonts w:cs="Arial"/>
                  <w:color w:val="7030A0"/>
                  <w:sz w:val="20"/>
                  <w:lang w:val="en-US"/>
                  <w:rPrChange w:id="257" w:author="Awater, Eric" w:date="2019-11-28T14:40:00Z">
                    <w:rPr>
                      <w:rFonts w:cs="Arial"/>
                      <w:sz w:val="20"/>
                      <w:lang w:val="en-US"/>
                    </w:rPr>
                  </w:rPrChange>
                </w:rPr>
                <w:fldChar w:fldCharType="end"/>
              </w:r>
              <w:r w:rsidR="00734E6C" w:rsidRPr="00734E6C">
                <w:rPr>
                  <w:rFonts w:cs="Arial"/>
                  <w:color w:val="7030A0"/>
                  <w:szCs w:val="24"/>
                  <w:rPrChange w:id="258" w:author="Awater, Eric" w:date="2019-11-28T14:40:00Z">
                    <w:rPr>
                      <w:rFonts w:cs="Arial"/>
                      <w:szCs w:val="24"/>
                    </w:rPr>
                  </w:rPrChange>
                </w:rPr>
                <w:t>gemeente</w:t>
              </w:r>
              <w:r w:rsidR="00734E6C" w:rsidRPr="00734E6C">
                <w:rPr>
                  <w:rFonts w:cs="Arial"/>
                  <w:color w:val="7030A0"/>
                  <w:szCs w:val="18"/>
                  <w:lang w:val="en-US"/>
                  <w:rPrChange w:id="259" w:author="Awater, Eric" w:date="2019-11-28T14:40:00Z">
                    <w:rPr>
                      <w:rFonts w:cs="Arial"/>
                      <w:szCs w:val="18"/>
                      <w:lang w:val="en-US"/>
                    </w:rPr>
                  </w:rPrChange>
                </w:rPr>
                <w:fldChar w:fldCharType="begin"/>
              </w:r>
              <w:r w:rsidR="00734E6C" w:rsidRPr="00734E6C">
                <w:rPr>
                  <w:rFonts w:cs="Arial"/>
                  <w:color w:val="7030A0"/>
                  <w:szCs w:val="18"/>
                  <w:rPrChange w:id="260" w:author="Awater, Eric" w:date="2019-11-28T14:40:00Z">
                    <w:rPr>
                      <w:rFonts w:cs="Arial"/>
                      <w:szCs w:val="18"/>
                    </w:rPr>
                  </w:rPrChange>
                </w:rPr>
                <w:instrText>MacroButton Nomacro §</w:instrText>
              </w:r>
              <w:r w:rsidR="00734E6C" w:rsidRPr="00734E6C">
                <w:rPr>
                  <w:rFonts w:cs="Arial"/>
                  <w:color w:val="7030A0"/>
                  <w:szCs w:val="18"/>
                  <w:lang w:val="en-US"/>
                  <w:rPrChange w:id="261" w:author="Awater, Eric" w:date="2019-11-28T14:40:00Z">
                    <w:rPr>
                      <w:rFonts w:cs="Arial"/>
                      <w:szCs w:val="18"/>
                      <w:lang w:val="en-US"/>
                    </w:rPr>
                  </w:rPrChange>
                </w:rPr>
                <w:fldChar w:fldCharType="end"/>
              </w:r>
              <w:r w:rsidR="00734E6C" w:rsidRPr="00734E6C">
                <w:rPr>
                  <w:rFonts w:cs="Arial"/>
                  <w:color w:val="7030A0"/>
                  <w:szCs w:val="18"/>
                  <w:lang w:val="en-US"/>
                  <w:rPrChange w:id="262" w:author="Awater, Eric" w:date="2019-11-28T14:40:00Z">
                    <w:rPr>
                      <w:rFonts w:cs="Arial"/>
                      <w:szCs w:val="18"/>
                      <w:lang w:val="en-US"/>
                    </w:rPr>
                  </w:rPrChange>
                </w:rPr>
                <w:t xml:space="preserve"> is optioneel,</w:t>
              </w:r>
            </w:ins>
            <w:del w:id="263" w:author="Awater, Eric" w:date="2019-11-28T14:40:00Z">
              <w:r w:rsidDel="00734E6C">
                <w:delText>,</w:delText>
              </w:r>
            </w:del>
          </w:p>
          <w:p w14:paraId="71E0EE0B" w14:textId="77777777" w:rsidR="00F22C5C" w:rsidRDefault="00F22C5C" w:rsidP="00F22C5C">
            <w:pPr>
              <w:numPr>
                <w:ilvl w:val="0"/>
                <w:numId w:val="23"/>
              </w:numPr>
            </w:pPr>
            <w:r>
              <w:lastRenderedPageBreak/>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5D190CE9" w14:textId="77777777" w:rsidR="00F22C5C" w:rsidRDefault="00F22C5C" w:rsidP="00F22C5C">
            <w:pPr>
              <w:numPr>
                <w:ilvl w:val="0"/>
                <w:numId w:val="23"/>
              </w:numPr>
            </w:pPr>
            <w:r>
              <w:t>één van de overige teksten wordt getoond wanneer alleen de woonplaats voorkomt, de te tonen tekst is een gebruikerskeuze.</w:t>
            </w:r>
          </w:p>
          <w:p w14:paraId="25113CA9" w14:textId="11FA75AD" w:rsidR="00F22C5C" w:rsidRDefault="00F22C5C" w:rsidP="00F22C5C">
            <w:pPr>
              <w:spacing w:line="240" w:lineRule="auto"/>
              <w:rPr>
                <w:ins w:id="264" w:author="Awater, Eric" w:date="2019-11-28T14:40:00Z"/>
                <w:szCs w:val="18"/>
              </w:rPr>
            </w:pPr>
          </w:p>
          <w:p w14:paraId="59FB816F" w14:textId="77777777" w:rsidR="00734E6C" w:rsidRPr="00734E6C" w:rsidRDefault="00734E6C" w:rsidP="00734E6C">
            <w:pPr>
              <w:spacing w:line="240" w:lineRule="auto"/>
              <w:rPr>
                <w:ins w:id="265" w:author="Awater, Eric" w:date="2019-11-28T14:40:00Z"/>
                <w:color w:val="7030A0"/>
                <w:sz w:val="16"/>
                <w:szCs w:val="16"/>
                <w:rPrChange w:id="266" w:author="Awater, Eric" w:date="2019-11-28T14:40:00Z">
                  <w:rPr>
                    <w:ins w:id="267" w:author="Awater, Eric" w:date="2019-11-28T14:40:00Z"/>
                    <w:sz w:val="16"/>
                    <w:szCs w:val="16"/>
                  </w:rPr>
                </w:rPrChange>
              </w:rPr>
            </w:pPr>
            <w:ins w:id="268" w:author="Awater, Eric" w:date="2019-11-28T14:40:00Z">
              <w:r w:rsidRPr="00734E6C">
                <w:rPr>
                  <w:color w:val="7030A0"/>
                  <w:sz w:val="16"/>
                  <w:szCs w:val="16"/>
                  <w:u w:val="single"/>
                  <w:rPrChange w:id="269" w:author="Awater, Eric" w:date="2019-11-28T14:40:00Z">
                    <w:rPr>
                      <w:sz w:val="16"/>
                      <w:szCs w:val="16"/>
                      <w:u w:val="single"/>
                    </w:rPr>
                  </w:rPrChange>
                </w:rPr>
                <w:t>Mapping komma</w:t>
              </w:r>
              <w:r w:rsidRPr="00734E6C">
                <w:rPr>
                  <w:color w:val="7030A0"/>
                  <w:sz w:val="16"/>
                  <w:szCs w:val="16"/>
                  <w:rPrChange w:id="270" w:author="Awater, Eric" w:date="2019-11-28T14:40:00Z">
                    <w:rPr>
                      <w:sz w:val="16"/>
                      <w:szCs w:val="16"/>
                    </w:rPr>
                  </w:rPrChange>
                </w:rPr>
                <w:t>:</w:t>
              </w:r>
            </w:ins>
          </w:p>
          <w:p w14:paraId="20A176C3" w14:textId="77777777" w:rsidR="00734E6C" w:rsidRPr="00734E6C" w:rsidRDefault="00734E6C" w:rsidP="00734E6C">
            <w:pPr>
              <w:spacing w:line="240" w:lineRule="auto"/>
              <w:rPr>
                <w:ins w:id="271" w:author="Awater, Eric" w:date="2019-11-28T14:40:00Z"/>
                <w:color w:val="7030A0"/>
                <w:sz w:val="16"/>
                <w:szCs w:val="16"/>
                <w:rPrChange w:id="272" w:author="Awater, Eric" w:date="2019-11-28T14:40:00Z">
                  <w:rPr>
                    <w:ins w:id="273" w:author="Awater, Eric" w:date="2019-11-28T14:40:00Z"/>
                    <w:sz w:val="16"/>
                    <w:szCs w:val="16"/>
                  </w:rPr>
                </w:rPrChange>
              </w:rPr>
            </w:pPr>
            <w:ins w:id="274" w:author="Awater, Eric" w:date="2019-11-28T14:40:00Z">
              <w:r w:rsidRPr="00734E6C">
                <w:rPr>
                  <w:color w:val="7030A0"/>
                  <w:sz w:val="16"/>
                  <w:szCs w:val="16"/>
                  <w:rPrChange w:id="275" w:author="Awater, Eric" w:date="2019-11-28T14:40:00Z">
                    <w:rPr>
                      <w:sz w:val="16"/>
                      <w:szCs w:val="16"/>
                    </w:rPr>
                  </w:rPrChange>
                </w:rPr>
                <w:t>//IMKAD_AangebodenStuk/heeftOndertekenaar/isWaarnemerVoor/tekstkeuze/</w:t>
              </w:r>
            </w:ins>
          </w:p>
          <w:p w14:paraId="6D55DED8" w14:textId="77777777" w:rsidR="00734E6C" w:rsidRPr="00734E6C" w:rsidRDefault="00734E6C" w:rsidP="00734E6C">
            <w:pPr>
              <w:spacing w:line="240" w:lineRule="auto"/>
              <w:rPr>
                <w:ins w:id="276" w:author="Awater, Eric" w:date="2019-11-28T14:40:00Z"/>
                <w:color w:val="7030A0"/>
                <w:sz w:val="16"/>
                <w:szCs w:val="16"/>
                <w:rPrChange w:id="277" w:author="Awater, Eric" w:date="2019-11-28T14:40:00Z">
                  <w:rPr>
                    <w:ins w:id="278" w:author="Awater, Eric" w:date="2019-11-28T14:40:00Z"/>
                    <w:sz w:val="16"/>
                    <w:szCs w:val="16"/>
                  </w:rPr>
                </w:rPrChange>
              </w:rPr>
            </w:pPr>
            <w:ins w:id="279" w:author="Awater, Eric" w:date="2019-11-28T14:40:00Z">
              <w:r w:rsidRPr="00734E6C">
                <w:rPr>
                  <w:color w:val="7030A0"/>
                  <w:sz w:val="16"/>
                  <w:szCs w:val="16"/>
                  <w:rPrChange w:id="280" w:author="Awater, Eric" w:date="2019-11-28T14:40:00Z">
                    <w:rPr>
                      <w:sz w:val="16"/>
                      <w:szCs w:val="16"/>
                    </w:rPr>
                  </w:rPrChange>
                </w:rPr>
                <w:t>./tagNaam (‘k_Komma’)</w:t>
              </w:r>
            </w:ins>
          </w:p>
          <w:p w14:paraId="1252F3AA" w14:textId="77777777" w:rsidR="00734E6C" w:rsidRPr="00734E6C" w:rsidRDefault="00734E6C" w:rsidP="00734E6C">
            <w:pPr>
              <w:spacing w:line="240" w:lineRule="auto"/>
              <w:rPr>
                <w:ins w:id="281" w:author="Awater, Eric" w:date="2019-11-28T14:40:00Z"/>
                <w:color w:val="7030A0"/>
                <w:sz w:val="16"/>
                <w:szCs w:val="16"/>
                <w:rPrChange w:id="282" w:author="Awater, Eric" w:date="2019-11-28T14:40:00Z">
                  <w:rPr>
                    <w:ins w:id="283" w:author="Awater, Eric" w:date="2019-11-28T14:40:00Z"/>
                    <w:sz w:val="16"/>
                    <w:szCs w:val="16"/>
                  </w:rPr>
                </w:rPrChange>
              </w:rPr>
            </w:pPr>
            <w:ins w:id="284" w:author="Awater, Eric" w:date="2019-11-28T14:40:00Z">
              <w:r w:rsidRPr="00734E6C">
                <w:rPr>
                  <w:color w:val="7030A0"/>
                  <w:sz w:val="16"/>
                  <w:szCs w:val="16"/>
                  <w:rPrChange w:id="285" w:author="Awater, Eric" w:date="2019-11-28T14:40:00Z">
                    <w:rPr>
                      <w:sz w:val="16"/>
                      <w:szCs w:val="16"/>
                    </w:rPr>
                  </w:rPrChange>
                </w:rPr>
                <w:t>./tekst ((‘true’ of niet aanwezig= komma wordt getoond; ‘false’ = komma wordt niet getoond)</w:t>
              </w:r>
            </w:ins>
          </w:p>
          <w:p w14:paraId="50813807" w14:textId="77777777" w:rsidR="00734E6C" w:rsidRPr="00734E6C" w:rsidRDefault="00734E6C" w:rsidP="00F22C5C">
            <w:pPr>
              <w:spacing w:line="240" w:lineRule="auto"/>
              <w:rPr>
                <w:color w:val="7030A0"/>
                <w:szCs w:val="18"/>
                <w:rPrChange w:id="286" w:author="Awater, Eric" w:date="2019-11-28T14:40:00Z">
                  <w:rPr>
                    <w:szCs w:val="18"/>
                  </w:rPr>
                </w:rPrChange>
              </w:rPr>
            </w:pPr>
          </w:p>
          <w:p w14:paraId="2150D618"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35322120" w14:textId="77777777"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5F2D8A43" w14:textId="77777777" w:rsidR="00F22C5C" w:rsidRDefault="00F22C5C" w:rsidP="00F22C5C">
            <w:pPr>
              <w:spacing w:line="240" w:lineRule="auto"/>
              <w:rPr>
                <w:sz w:val="16"/>
                <w:szCs w:val="16"/>
              </w:rPr>
            </w:pPr>
            <w:r>
              <w:rPr>
                <w:sz w:val="16"/>
                <w:szCs w:val="16"/>
              </w:rPr>
              <w:tab/>
              <w:t>./g</w:t>
            </w:r>
            <w:r w:rsidRPr="00500FE3">
              <w:rPr>
                <w:sz w:val="16"/>
                <w:szCs w:val="16"/>
              </w:rPr>
              <w:t>emeente</w:t>
            </w:r>
          </w:p>
          <w:p w14:paraId="711E0AAC" w14:textId="77777777" w:rsidR="00F22C5C" w:rsidRDefault="00F22C5C" w:rsidP="00F22C5C">
            <w:pPr>
              <w:spacing w:line="240" w:lineRule="auto"/>
              <w:rPr>
                <w:szCs w:val="18"/>
              </w:rPr>
            </w:pPr>
          </w:p>
          <w:p w14:paraId="288C5CA0"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2BCA2E95" w14:textId="77777777"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0669D669" w14:textId="77777777" w:rsidR="00F22C5C" w:rsidRDefault="00F22C5C" w:rsidP="00F22C5C">
            <w:pPr>
              <w:spacing w:line="240" w:lineRule="auto"/>
              <w:rPr>
                <w:szCs w:val="18"/>
                <w:u w:val="single"/>
              </w:rPr>
            </w:pPr>
            <w:r>
              <w:rPr>
                <w:sz w:val="16"/>
                <w:szCs w:val="16"/>
              </w:rPr>
              <w:tab/>
              <w:t>./</w:t>
            </w:r>
            <w:r w:rsidRPr="00500FE3">
              <w:rPr>
                <w:sz w:val="16"/>
                <w:szCs w:val="16"/>
              </w:rPr>
              <w:t>standplaats</w:t>
            </w:r>
          </w:p>
          <w:p w14:paraId="25532A2D" w14:textId="77777777" w:rsidR="00F22C5C" w:rsidRDefault="00F22C5C" w:rsidP="00F22C5C">
            <w:pPr>
              <w:spacing w:line="240" w:lineRule="auto"/>
              <w:rPr>
                <w:szCs w:val="18"/>
                <w:u w:val="single"/>
              </w:rPr>
            </w:pPr>
          </w:p>
          <w:p w14:paraId="0285C463"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60CBBABE" w14:textId="77777777" w:rsidR="00F22C5C" w:rsidRDefault="00F22C5C" w:rsidP="00F22C5C">
            <w:pPr>
              <w:spacing w:line="240" w:lineRule="auto"/>
              <w:rPr>
                <w:sz w:val="16"/>
                <w:szCs w:val="16"/>
              </w:rPr>
            </w:pPr>
            <w:r w:rsidRPr="00500FE3">
              <w:rPr>
                <w:sz w:val="16"/>
                <w:szCs w:val="16"/>
              </w:rPr>
              <w:t>//IMKAD_AangebodenStuk/</w:t>
            </w:r>
            <w:r>
              <w:rPr>
                <w:sz w:val="16"/>
                <w:szCs w:val="16"/>
              </w:rPr>
              <w:t>heeftOndertekenaar/isWaarnemerVoor/</w:t>
            </w:r>
          </w:p>
          <w:p w14:paraId="02C7EE62" w14:textId="77777777"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4B10EA89" w14:textId="77777777" w:rsidR="00F22C5C" w:rsidRPr="00500FE3" w:rsidRDefault="00F22C5C" w:rsidP="00F22C5C">
            <w:pPr>
              <w:spacing w:line="240" w:lineRule="auto"/>
              <w:ind w:left="227"/>
              <w:rPr>
                <w:sz w:val="16"/>
                <w:szCs w:val="16"/>
              </w:rPr>
            </w:pPr>
            <w:r>
              <w:rPr>
                <w:sz w:val="16"/>
                <w:szCs w:val="16"/>
              </w:rPr>
              <w:tab/>
            </w:r>
            <w:r w:rsidRPr="00500FE3">
              <w:rPr>
                <w:sz w:val="16"/>
                <w:szCs w:val="16"/>
              </w:rPr>
              <w:t>./tagNaam(‘k_OndertekenaarPlaatsaanduiding’)</w:t>
            </w:r>
          </w:p>
          <w:p w14:paraId="630267CE" w14:textId="77777777"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567C9088" w14:textId="77777777" w:rsidR="00EA3053" w:rsidRDefault="00EA3053" w:rsidP="00EA3053">
      <w:pPr>
        <w:pStyle w:val="Kop3"/>
        <w:numPr>
          <w:ilvl w:val="2"/>
          <w:numId w:val="1"/>
        </w:numPr>
      </w:pPr>
      <w:bookmarkStart w:id="287" w:name="_Toc392598966"/>
      <w:bookmarkStart w:id="288" w:name="_Ref392838999"/>
      <w:bookmarkStart w:id="289" w:name="_Toc500422553"/>
      <w:r>
        <w:lastRenderedPageBreak/>
        <w:t>Keuzeblokvariant waarneming - toegevoegd notaris</w:t>
      </w:r>
      <w:bookmarkEnd w:id="287"/>
      <w:bookmarkEnd w:id="288"/>
      <w:bookmarkEnd w:id="289"/>
    </w:p>
    <w:p w14:paraId="03C19571"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14:paraId="1381938E" w14:textId="77777777" w:rsidTr="00872C21">
        <w:tc>
          <w:tcPr>
            <w:tcW w:w="2207" w:type="pct"/>
          </w:tcPr>
          <w:p w14:paraId="348EAFF9" w14:textId="77777777"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14:paraId="6101A578" w14:textId="77777777" w:rsidR="00EA3053" w:rsidRDefault="00EA3053" w:rsidP="00872C21">
            <w:pPr>
              <w:rPr>
                <w:szCs w:val="18"/>
              </w:rPr>
            </w:pPr>
            <w:r>
              <w:t xml:space="preserve">Variant waarbij de toegevoegd notaris die optreedt als ondertekenaar </w:t>
            </w:r>
            <w:r w:rsidR="002620A0">
              <w:t xml:space="preserve">de akten passeert in het protocol van een andere </w:t>
            </w:r>
            <w:r>
              <w:t>notaris.</w:t>
            </w:r>
          </w:p>
          <w:p w14:paraId="1735C769" w14:textId="77777777" w:rsidR="00EA3053" w:rsidRDefault="00EA3053" w:rsidP="00872C21">
            <w:pPr>
              <w:rPr>
                <w:szCs w:val="18"/>
              </w:rPr>
            </w:pPr>
          </w:p>
          <w:p w14:paraId="052FC052" w14:textId="77777777" w:rsidR="00EA3053" w:rsidRPr="003B6EB8" w:rsidRDefault="00EA3053" w:rsidP="00872C21">
            <w:pPr>
              <w:rPr>
                <w:u w:val="single"/>
              </w:rPr>
            </w:pPr>
            <w:r w:rsidRPr="003B6EB8">
              <w:rPr>
                <w:u w:val="single"/>
              </w:rPr>
              <w:t>Mapping:</w:t>
            </w:r>
          </w:p>
          <w:p w14:paraId="13F1AD9C" w14:textId="77777777"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14:paraId="399DE668" w14:textId="77777777"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799CE81D" w14:textId="77777777" w:rsidR="00EA3053" w:rsidRPr="00343045" w:rsidRDefault="00EA3053" w:rsidP="00872C21">
            <w:pPr>
              <w:spacing w:line="240" w:lineRule="auto"/>
              <w:ind w:left="227"/>
              <w:rPr>
                <w:szCs w:val="18"/>
              </w:rPr>
            </w:pPr>
            <w:r w:rsidRPr="00500FE3">
              <w:rPr>
                <w:sz w:val="16"/>
                <w:szCs w:val="16"/>
              </w:rPr>
              <w:t>./tekst (‘</w:t>
            </w:r>
            <w:r>
              <w:rPr>
                <w:sz w:val="16"/>
                <w:szCs w:val="16"/>
              </w:rPr>
              <w:t>toegevoegd notaris</w:t>
            </w:r>
            <w:r w:rsidRPr="00500FE3">
              <w:rPr>
                <w:sz w:val="16"/>
                <w:szCs w:val="16"/>
              </w:rPr>
              <w:t>’)</w:t>
            </w:r>
          </w:p>
        </w:tc>
      </w:tr>
    </w:tbl>
    <w:p w14:paraId="6D065B2A" w14:textId="77777777"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14:paraId="78BE3BBE" w14:textId="77777777" w:rsidTr="00872C21">
        <w:tc>
          <w:tcPr>
            <w:tcW w:w="2207" w:type="pct"/>
          </w:tcPr>
          <w:p w14:paraId="27E45D62" w14:textId="77777777" w:rsidR="00EA3053" w:rsidRPr="003B6EB8" w:rsidRDefault="00EA3053" w:rsidP="00872C21">
            <w:r>
              <w:rPr>
                <w:bCs/>
                <w:color w:val="FF0000"/>
              </w:rPr>
              <w:t xml:space="preserve">toegevoegd notaris, bevoegd om akten te </w:t>
            </w:r>
            <w:r w:rsidRPr="0000142F">
              <w:rPr>
                <w:bCs/>
                <w:color w:val="FF0000"/>
              </w:rPr>
              <w:t>passeren</w:t>
            </w:r>
            <w:r>
              <w:rPr>
                <w:bCs/>
                <w:color w:val="FF0000"/>
              </w:rPr>
              <w:t xml:space="preserve"> in het protocol van </w:t>
            </w:r>
          </w:p>
        </w:tc>
        <w:tc>
          <w:tcPr>
            <w:tcW w:w="2793" w:type="pct"/>
          </w:tcPr>
          <w:p w14:paraId="7EDF4DA4" w14:textId="77777777" w:rsidR="00EA3053" w:rsidRDefault="00EA3053" w:rsidP="00872C21">
            <w:pPr>
              <w:rPr>
                <w:szCs w:val="18"/>
              </w:rPr>
            </w:pPr>
            <w:r>
              <w:rPr>
                <w:szCs w:val="18"/>
              </w:rPr>
              <w:t>Vaste tekst voor deze variant.</w:t>
            </w:r>
          </w:p>
          <w:p w14:paraId="57B29300" w14:textId="77777777" w:rsidR="00EA3053" w:rsidRPr="00B5232C" w:rsidRDefault="00EA3053" w:rsidP="00872C21">
            <w:pPr>
              <w:spacing w:line="240" w:lineRule="auto"/>
              <w:rPr>
                <w:sz w:val="16"/>
                <w:szCs w:val="16"/>
              </w:rPr>
            </w:pPr>
          </w:p>
        </w:tc>
      </w:tr>
      <w:tr w:rsidR="00EA3053" w:rsidRPr="00405834" w14:paraId="78EEB9E5" w14:textId="77777777" w:rsidTr="00872C21">
        <w:tblPrEx>
          <w:tblLook w:val="01E0" w:firstRow="1" w:lastRow="1" w:firstColumn="1" w:lastColumn="1" w:noHBand="0" w:noVBand="0"/>
        </w:tblPrEx>
        <w:tc>
          <w:tcPr>
            <w:tcW w:w="2207" w:type="pct"/>
          </w:tcPr>
          <w:p w14:paraId="3506D293" w14:textId="77777777"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14:paraId="61C91044" w14:textId="77777777"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 xml:space="preserve">notaris </w:t>
            </w:r>
            <w:r w:rsidR="00B41E7F">
              <w:rPr>
                <w:szCs w:val="18"/>
              </w:rPr>
              <w:t>in wiens protocol</w:t>
            </w:r>
            <w:r w:rsidR="00C03E2B">
              <w:rPr>
                <w:szCs w:val="18"/>
              </w:rPr>
              <w:t xml:space="preserve"> </w:t>
            </w:r>
            <w:r>
              <w:rPr>
                <w:szCs w:val="18"/>
              </w:rPr>
              <w:t>de toegevoegd notaris</w:t>
            </w:r>
            <w:r w:rsidR="00C03E2B">
              <w:rPr>
                <w:szCs w:val="18"/>
              </w:rPr>
              <w:t xml:space="preserve"> de akte passeert</w:t>
            </w:r>
            <w:r>
              <w:rPr>
                <w:szCs w:val="18"/>
              </w:rPr>
              <w:t>.</w:t>
            </w:r>
          </w:p>
          <w:p w14:paraId="7981E9C0" w14:textId="77777777" w:rsidR="00EA3053" w:rsidRPr="000C2267" w:rsidRDefault="00EA3053" w:rsidP="00872C21">
            <w:pPr>
              <w:rPr>
                <w:szCs w:val="18"/>
              </w:rPr>
            </w:pPr>
          </w:p>
          <w:p w14:paraId="07F15DEB" w14:textId="77777777" w:rsidR="00EA3053" w:rsidRPr="000C2267" w:rsidRDefault="00EA3053" w:rsidP="00872C21">
            <w:pPr>
              <w:rPr>
                <w:szCs w:val="18"/>
                <w:u w:val="single"/>
              </w:rPr>
            </w:pPr>
            <w:r w:rsidRPr="000C2267">
              <w:rPr>
                <w:szCs w:val="18"/>
                <w:u w:val="single"/>
              </w:rPr>
              <w:t>Mapping:</w:t>
            </w:r>
          </w:p>
          <w:p w14:paraId="51ACBAE4" w14:textId="77777777"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6A8A9158" w14:textId="77777777" w:rsidR="00EA3053" w:rsidRDefault="00EA3053" w:rsidP="00872C21">
            <w:pPr>
              <w:spacing w:line="240" w:lineRule="auto"/>
              <w:rPr>
                <w:sz w:val="16"/>
                <w:szCs w:val="16"/>
              </w:rPr>
            </w:pPr>
            <w:r>
              <w:rPr>
                <w:sz w:val="16"/>
                <w:szCs w:val="16"/>
              </w:rPr>
              <w:tab/>
              <w:t>persoonsgegevens/</w:t>
            </w:r>
          </w:p>
          <w:p w14:paraId="60F6D8F9" w14:textId="77777777" w:rsidR="00EA3053" w:rsidRPr="007D13C5" w:rsidRDefault="00EA3053" w:rsidP="00872C21">
            <w:pPr>
              <w:spacing w:line="240" w:lineRule="auto"/>
              <w:rPr>
                <w:sz w:val="16"/>
                <w:szCs w:val="16"/>
              </w:rPr>
            </w:pPr>
            <w:r>
              <w:rPr>
                <w:sz w:val="16"/>
                <w:szCs w:val="16"/>
              </w:rPr>
              <w:t>-zie verder tekstblok mapping tbv GBA_Ingezetene</w:t>
            </w:r>
          </w:p>
        </w:tc>
      </w:tr>
      <w:tr w:rsidR="00D447E1" w:rsidRPr="00405834" w14:paraId="1C897816" w14:textId="77777777" w:rsidTr="00872C21">
        <w:tblPrEx>
          <w:tblLook w:val="01E0" w:firstRow="1" w:lastRow="1" w:firstColumn="1" w:lastColumn="1" w:noHBand="0" w:noVBand="0"/>
        </w:tblPrEx>
        <w:tc>
          <w:tcPr>
            <w:tcW w:w="2207" w:type="pct"/>
          </w:tcPr>
          <w:p w14:paraId="795E868A" w14:textId="1530AB4E"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ins w:id="290" w:author="Awater, Eric" w:date="2019-11-28T14:41:00Z">
              <w:r w:rsidR="00734E6C" w:rsidRPr="00734E6C">
                <w:rPr>
                  <w:rFonts w:cs="Arial"/>
                  <w:color w:val="7030A0"/>
                  <w:szCs w:val="18"/>
                  <w:lang w:val="en-US"/>
                  <w:rPrChange w:id="291" w:author="Awater, Eric" w:date="2019-11-28T14:41:00Z">
                    <w:rPr>
                      <w:rFonts w:cs="Arial"/>
                      <w:szCs w:val="18"/>
                      <w:lang w:val="en-US"/>
                    </w:rPr>
                  </w:rPrChange>
                </w:rPr>
                <w:t>,</w:t>
              </w:r>
            </w:ins>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3A5C622E" w14:textId="77777777"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32D8E673" w14:textId="75C0586D" w:rsidR="00A12E56" w:rsidRPr="00A12E56" w:rsidRDefault="00F22C5C" w:rsidP="00A12E56">
            <w:pPr>
              <w:numPr>
                <w:ilvl w:val="0"/>
                <w:numId w:val="23"/>
              </w:numPr>
              <w:rPr>
                <w:ins w:id="292" w:author="Awater, Eric" w:date="2019-11-28T14:46:00Z"/>
                <w:color w:val="7030A0"/>
                <w:rPrChange w:id="293" w:author="Awater, Eric" w:date="2019-11-28T14:46:00Z">
                  <w:rPr>
                    <w:ins w:id="294" w:author="Awater, Eric" w:date="2019-11-28T14:46:00Z"/>
                  </w:rPr>
                </w:rPrChange>
              </w:r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295" w:author="Awater, Eric" w:date="2019-11-28T14:44:00Z">
              <w:r w:rsidR="00734E6C" w:rsidRPr="00734E6C">
                <w:rPr>
                  <w:rFonts w:cs="Arial"/>
                  <w:color w:val="7030A0"/>
                  <w:sz w:val="20"/>
                  <w:lang w:val="en-US"/>
                  <w:rPrChange w:id="296" w:author="Awater, Eric" w:date="2019-11-28T14:44:00Z">
                    <w:rPr>
                      <w:rFonts w:cs="Arial"/>
                      <w:sz w:val="20"/>
                      <w:lang w:val="en-US"/>
                    </w:rPr>
                  </w:rPrChange>
                </w:rPr>
                <w:t>,</w:t>
              </w:r>
            </w:ins>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ins w:id="297" w:author="Awater, Eric" w:date="2019-11-28T14:46:00Z">
              <w:r w:rsidR="00A12E56">
                <w:t xml:space="preserve">. </w:t>
              </w:r>
              <w:r w:rsidR="00A12E56" w:rsidRPr="00A12E56">
                <w:rPr>
                  <w:color w:val="7030A0"/>
                  <w:rPrChange w:id="298" w:author="Awater, Eric" w:date="2019-11-28T14:46:00Z">
                    <w:rPr/>
                  </w:rPrChange>
                </w:rPr>
                <w:t xml:space="preserve">De komma achter </w:t>
              </w:r>
            </w:ins>
          </w:p>
          <w:p w14:paraId="052F56E8" w14:textId="23CB497F" w:rsidR="00F22C5C" w:rsidRPr="00A12E56" w:rsidRDefault="00A12E56">
            <w:pPr>
              <w:ind w:left="720"/>
              <w:rPr>
                <w:color w:val="7030A0"/>
                <w:rPrChange w:id="299" w:author="Awater, Eric" w:date="2019-11-28T14:46:00Z">
                  <w:rPr/>
                </w:rPrChange>
              </w:rPr>
              <w:pPrChange w:id="300" w:author="Awater, Eric" w:date="2019-11-28T14:46:00Z">
                <w:pPr>
                  <w:numPr>
                    <w:numId w:val="23"/>
                  </w:numPr>
                  <w:tabs>
                    <w:tab w:val="num" w:pos="720"/>
                  </w:tabs>
                  <w:ind w:left="720" w:hanging="360"/>
                </w:pPr>
              </w:pPrChange>
            </w:pPr>
            <w:ins w:id="301" w:author="Awater, Eric" w:date="2019-11-28T14:46:00Z">
              <w:r w:rsidRPr="00A12E56">
                <w:rPr>
                  <w:rFonts w:cs="Arial"/>
                  <w:color w:val="7030A0"/>
                  <w:sz w:val="20"/>
                  <w:lang w:val="en-US"/>
                  <w:rPrChange w:id="302" w:author="Awater, Eric" w:date="2019-11-28T14:46:00Z">
                    <w:rPr>
                      <w:rFonts w:cs="Arial"/>
                      <w:sz w:val="20"/>
                      <w:lang w:val="en-US"/>
                    </w:rPr>
                  </w:rPrChange>
                </w:rPr>
                <w:fldChar w:fldCharType="begin"/>
              </w:r>
              <w:r w:rsidRPr="00A12E56">
                <w:rPr>
                  <w:rFonts w:cs="Arial"/>
                  <w:color w:val="7030A0"/>
                  <w:sz w:val="20"/>
                  <w:rPrChange w:id="303" w:author="Awater, Eric" w:date="2019-11-28T14:46:00Z">
                    <w:rPr>
                      <w:rFonts w:cs="Arial"/>
                      <w:sz w:val="20"/>
                    </w:rPr>
                  </w:rPrChange>
                </w:rPr>
                <w:instrText>MacroButton Nomacro §</w:instrText>
              </w:r>
              <w:r w:rsidRPr="00A12E56">
                <w:rPr>
                  <w:rFonts w:cs="Arial"/>
                  <w:color w:val="7030A0"/>
                  <w:sz w:val="20"/>
                  <w:lang w:val="en-US"/>
                  <w:rPrChange w:id="304" w:author="Awater, Eric" w:date="2019-11-28T14:46:00Z">
                    <w:rPr>
                      <w:rFonts w:cs="Arial"/>
                      <w:sz w:val="20"/>
                      <w:lang w:val="en-US"/>
                    </w:rPr>
                  </w:rPrChange>
                </w:rPr>
                <w:fldChar w:fldCharType="end"/>
              </w:r>
              <w:r w:rsidRPr="00A12E56">
                <w:rPr>
                  <w:rFonts w:cs="Arial"/>
                  <w:color w:val="7030A0"/>
                  <w:szCs w:val="24"/>
                  <w:rPrChange w:id="305" w:author="Awater, Eric" w:date="2019-11-28T14:46:00Z">
                    <w:rPr>
                      <w:rFonts w:cs="Arial"/>
                      <w:szCs w:val="24"/>
                    </w:rPr>
                  </w:rPrChange>
                </w:rPr>
                <w:t>gemeente</w:t>
              </w:r>
              <w:r w:rsidRPr="00A12E56">
                <w:rPr>
                  <w:rFonts w:cs="Arial"/>
                  <w:color w:val="7030A0"/>
                  <w:szCs w:val="18"/>
                  <w:lang w:val="en-US"/>
                  <w:rPrChange w:id="306" w:author="Awater, Eric" w:date="2019-11-28T14:46:00Z">
                    <w:rPr>
                      <w:rFonts w:cs="Arial"/>
                      <w:szCs w:val="18"/>
                      <w:lang w:val="en-US"/>
                    </w:rPr>
                  </w:rPrChange>
                </w:rPr>
                <w:fldChar w:fldCharType="begin"/>
              </w:r>
              <w:r w:rsidRPr="00A12E56">
                <w:rPr>
                  <w:rFonts w:cs="Arial"/>
                  <w:color w:val="7030A0"/>
                  <w:szCs w:val="18"/>
                  <w:rPrChange w:id="307" w:author="Awater, Eric" w:date="2019-11-28T14:46:00Z">
                    <w:rPr>
                      <w:rFonts w:cs="Arial"/>
                      <w:szCs w:val="18"/>
                    </w:rPr>
                  </w:rPrChange>
                </w:rPr>
                <w:instrText>MacroButton Nomacro §</w:instrText>
              </w:r>
              <w:r w:rsidRPr="00A12E56">
                <w:rPr>
                  <w:rFonts w:cs="Arial"/>
                  <w:color w:val="7030A0"/>
                  <w:szCs w:val="18"/>
                  <w:lang w:val="en-US"/>
                  <w:rPrChange w:id="308" w:author="Awater, Eric" w:date="2019-11-28T14:46:00Z">
                    <w:rPr>
                      <w:rFonts w:cs="Arial"/>
                      <w:szCs w:val="18"/>
                      <w:lang w:val="en-US"/>
                    </w:rPr>
                  </w:rPrChange>
                </w:rPr>
                <w:fldChar w:fldCharType="end"/>
              </w:r>
              <w:r w:rsidRPr="00A12E56">
                <w:rPr>
                  <w:rFonts w:cs="Arial"/>
                  <w:color w:val="7030A0"/>
                  <w:szCs w:val="18"/>
                  <w:lang w:val="en-US"/>
                  <w:rPrChange w:id="309" w:author="Awater, Eric" w:date="2019-11-28T14:46:00Z">
                    <w:rPr>
                      <w:rFonts w:cs="Arial"/>
                      <w:szCs w:val="18"/>
                      <w:lang w:val="en-US"/>
                    </w:rPr>
                  </w:rPrChange>
                </w:rPr>
                <w:t xml:space="preserve"> is optioneel,</w:t>
              </w:r>
            </w:ins>
            <w:del w:id="310" w:author="Awater, Eric" w:date="2019-11-28T14:46:00Z">
              <w:r w:rsidR="00F22C5C" w:rsidDel="00A12E56">
                <w:delText>,</w:delText>
              </w:r>
            </w:del>
          </w:p>
          <w:p w14:paraId="0425ADBE" w14:textId="77777777" w:rsidR="00F22C5C" w:rsidRDefault="00F22C5C" w:rsidP="00F22C5C">
            <w:pPr>
              <w:numPr>
                <w:ilvl w:val="0"/>
                <w:numId w:val="23"/>
              </w:numPr>
            </w:pPr>
            <w:r>
              <w:lastRenderedPageBreak/>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348712FD" w14:textId="77777777" w:rsidR="00F22C5C" w:rsidRDefault="00F22C5C" w:rsidP="00F22C5C">
            <w:pPr>
              <w:numPr>
                <w:ilvl w:val="0"/>
                <w:numId w:val="23"/>
              </w:numPr>
            </w:pPr>
            <w:r>
              <w:t>één van de overige teksten wordt getoond wanneer alleen de woonplaats voorkomt, de te tonen tekst is een gebruikerskeuze.</w:t>
            </w:r>
          </w:p>
          <w:p w14:paraId="3CF039E5" w14:textId="30140354" w:rsidR="00F22C5C" w:rsidRDefault="00F22C5C" w:rsidP="00F22C5C">
            <w:pPr>
              <w:spacing w:line="240" w:lineRule="auto"/>
              <w:rPr>
                <w:ins w:id="311" w:author="Awater, Eric" w:date="2019-11-28T14:46:00Z"/>
                <w:szCs w:val="18"/>
              </w:rPr>
            </w:pPr>
          </w:p>
          <w:p w14:paraId="4A9CB4C4" w14:textId="77777777" w:rsidR="00A12E56" w:rsidRPr="00A12E56" w:rsidRDefault="00A12E56" w:rsidP="00A12E56">
            <w:pPr>
              <w:spacing w:line="240" w:lineRule="auto"/>
              <w:rPr>
                <w:ins w:id="312" w:author="Awater, Eric" w:date="2019-11-28T14:46:00Z"/>
                <w:color w:val="7030A0"/>
                <w:sz w:val="16"/>
                <w:szCs w:val="16"/>
                <w:rPrChange w:id="313" w:author="Awater, Eric" w:date="2019-11-28T14:46:00Z">
                  <w:rPr>
                    <w:ins w:id="314" w:author="Awater, Eric" w:date="2019-11-28T14:46:00Z"/>
                    <w:sz w:val="16"/>
                    <w:szCs w:val="16"/>
                  </w:rPr>
                </w:rPrChange>
              </w:rPr>
            </w:pPr>
            <w:ins w:id="315" w:author="Awater, Eric" w:date="2019-11-28T14:46:00Z">
              <w:r w:rsidRPr="00A12E56">
                <w:rPr>
                  <w:color w:val="7030A0"/>
                  <w:sz w:val="16"/>
                  <w:szCs w:val="16"/>
                  <w:u w:val="single"/>
                  <w:rPrChange w:id="316" w:author="Awater, Eric" w:date="2019-11-28T14:46:00Z">
                    <w:rPr>
                      <w:sz w:val="16"/>
                      <w:szCs w:val="16"/>
                      <w:u w:val="single"/>
                    </w:rPr>
                  </w:rPrChange>
                </w:rPr>
                <w:t>Mapping komma</w:t>
              </w:r>
              <w:r w:rsidRPr="00A12E56">
                <w:rPr>
                  <w:color w:val="7030A0"/>
                  <w:sz w:val="16"/>
                  <w:szCs w:val="16"/>
                  <w:rPrChange w:id="317" w:author="Awater, Eric" w:date="2019-11-28T14:46:00Z">
                    <w:rPr>
                      <w:sz w:val="16"/>
                      <w:szCs w:val="16"/>
                    </w:rPr>
                  </w:rPrChange>
                </w:rPr>
                <w:t>:</w:t>
              </w:r>
            </w:ins>
          </w:p>
          <w:p w14:paraId="78CF9DF0" w14:textId="77777777" w:rsidR="00A12E56" w:rsidRPr="00A12E56" w:rsidRDefault="00A12E56" w:rsidP="00A12E56">
            <w:pPr>
              <w:spacing w:line="240" w:lineRule="auto"/>
              <w:rPr>
                <w:ins w:id="318" w:author="Awater, Eric" w:date="2019-11-28T14:46:00Z"/>
                <w:color w:val="7030A0"/>
                <w:sz w:val="16"/>
                <w:szCs w:val="16"/>
                <w:rPrChange w:id="319" w:author="Awater, Eric" w:date="2019-11-28T14:46:00Z">
                  <w:rPr>
                    <w:ins w:id="320" w:author="Awater, Eric" w:date="2019-11-28T14:46:00Z"/>
                    <w:sz w:val="16"/>
                    <w:szCs w:val="16"/>
                  </w:rPr>
                </w:rPrChange>
              </w:rPr>
            </w:pPr>
            <w:ins w:id="321" w:author="Awater, Eric" w:date="2019-11-28T14:46:00Z">
              <w:r w:rsidRPr="00A12E56">
                <w:rPr>
                  <w:color w:val="7030A0"/>
                  <w:sz w:val="16"/>
                  <w:szCs w:val="16"/>
                  <w:rPrChange w:id="322" w:author="Awater, Eric" w:date="2019-11-28T14:46:00Z">
                    <w:rPr>
                      <w:sz w:val="16"/>
                      <w:szCs w:val="16"/>
                    </w:rPr>
                  </w:rPrChange>
                </w:rPr>
                <w:t>//IMKAD_AangebodenStuk/heeftOndertekenaar/isWaarnemerVoor/</w:t>
              </w:r>
            </w:ins>
          </w:p>
          <w:p w14:paraId="4FEAFF1E" w14:textId="77777777" w:rsidR="00A12E56" w:rsidRPr="00A12E56" w:rsidRDefault="00A12E56" w:rsidP="00A12E56">
            <w:pPr>
              <w:spacing w:line="240" w:lineRule="auto"/>
              <w:rPr>
                <w:ins w:id="323" w:author="Awater, Eric" w:date="2019-11-28T14:46:00Z"/>
                <w:color w:val="7030A0"/>
                <w:sz w:val="16"/>
                <w:szCs w:val="16"/>
                <w:rPrChange w:id="324" w:author="Awater, Eric" w:date="2019-11-28T14:46:00Z">
                  <w:rPr>
                    <w:ins w:id="325" w:author="Awater, Eric" w:date="2019-11-28T14:46:00Z"/>
                    <w:sz w:val="16"/>
                    <w:szCs w:val="16"/>
                  </w:rPr>
                </w:rPrChange>
              </w:rPr>
            </w:pPr>
            <w:ins w:id="326" w:author="Awater, Eric" w:date="2019-11-28T14:46:00Z">
              <w:r w:rsidRPr="00A12E56">
                <w:rPr>
                  <w:color w:val="7030A0"/>
                  <w:sz w:val="16"/>
                  <w:szCs w:val="16"/>
                  <w:rPrChange w:id="327" w:author="Awater, Eric" w:date="2019-11-28T14:46:00Z">
                    <w:rPr>
                      <w:sz w:val="16"/>
                      <w:szCs w:val="16"/>
                    </w:rPr>
                  </w:rPrChange>
                </w:rPr>
                <w:t>/tekstkeuze/</w:t>
              </w:r>
            </w:ins>
          </w:p>
          <w:p w14:paraId="0549F05A" w14:textId="77777777" w:rsidR="00A12E56" w:rsidRPr="00A12E56" w:rsidRDefault="00A12E56" w:rsidP="00A12E56">
            <w:pPr>
              <w:spacing w:line="240" w:lineRule="auto"/>
              <w:rPr>
                <w:ins w:id="328" w:author="Awater, Eric" w:date="2019-11-28T14:46:00Z"/>
                <w:color w:val="7030A0"/>
                <w:sz w:val="16"/>
                <w:szCs w:val="16"/>
                <w:rPrChange w:id="329" w:author="Awater, Eric" w:date="2019-11-28T14:46:00Z">
                  <w:rPr>
                    <w:ins w:id="330" w:author="Awater, Eric" w:date="2019-11-28T14:46:00Z"/>
                    <w:sz w:val="16"/>
                    <w:szCs w:val="16"/>
                  </w:rPr>
                </w:rPrChange>
              </w:rPr>
            </w:pPr>
            <w:ins w:id="331" w:author="Awater, Eric" w:date="2019-11-28T14:46:00Z">
              <w:r w:rsidRPr="00A12E56">
                <w:rPr>
                  <w:color w:val="7030A0"/>
                  <w:sz w:val="16"/>
                  <w:szCs w:val="16"/>
                  <w:rPrChange w:id="332" w:author="Awater, Eric" w:date="2019-11-28T14:46:00Z">
                    <w:rPr>
                      <w:sz w:val="16"/>
                      <w:szCs w:val="16"/>
                    </w:rPr>
                  </w:rPrChange>
                </w:rPr>
                <w:t>./tagNaam (‘k_Komma’)</w:t>
              </w:r>
            </w:ins>
          </w:p>
          <w:p w14:paraId="009666FE" w14:textId="77777777" w:rsidR="00A12E56" w:rsidRPr="00A12E56" w:rsidRDefault="00A12E56" w:rsidP="00A12E56">
            <w:pPr>
              <w:spacing w:line="240" w:lineRule="auto"/>
              <w:rPr>
                <w:ins w:id="333" w:author="Awater, Eric" w:date="2019-11-28T14:46:00Z"/>
                <w:color w:val="7030A0"/>
                <w:sz w:val="16"/>
                <w:szCs w:val="16"/>
                <w:rPrChange w:id="334" w:author="Awater, Eric" w:date="2019-11-28T14:46:00Z">
                  <w:rPr>
                    <w:ins w:id="335" w:author="Awater, Eric" w:date="2019-11-28T14:46:00Z"/>
                    <w:sz w:val="16"/>
                    <w:szCs w:val="16"/>
                  </w:rPr>
                </w:rPrChange>
              </w:rPr>
            </w:pPr>
            <w:ins w:id="336" w:author="Awater, Eric" w:date="2019-11-28T14:46:00Z">
              <w:r w:rsidRPr="00A12E56">
                <w:rPr>
                  <w:color w:val="7030A0"/>
                  <w:sz w:val="16"/>
                  <w:szCs w:val="16"/>
                  <w:rPrChange w:id="337" w:author="Awater, Eric" w:date="2019-11-28T14:46:00Z">
                    <w:rPr>
                      <w:sz w:val="16"/>
                      <w:szCs w:val="16"/>
                    </w:rPr>
                  </w:rPrChange>
                </w:rPr>
                <w:t>./tekst ((‘true’ of niet aanwezig= komma wordt getoond; ‘false’ = komma wordt niet getoond)</w:t>
              </w:r>
            </w:ins>
          </w:p>
          <w:p w14:paraId="0AD086FC" w14:textId="77777777" w:rsidR="00A12E56" w:rsidRPr="00225156" w:rsidRDefault="00A12E56" w:rsidP="00F22C5C">
            <w:pPr>
              <w:spacing w:line="240" w:lineRule="auto"/>
              <w:rPr>
                <w:szCs w:val="18"/>
              </w:rPr>
            </w:pPr>
          </w:p>
          <w:p w14:paraId="66E9D2B1"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3344BB99" w14:textId="77777777"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6EDDBA9D" w14:textId="77777777" w:rsidR="00F22C5C" w:rsidRDefault="00F22C5C" w:rsidP="00F22C5C">
            <w:pPr>
              <w:spacing w:line="240" w:lineRule="auto"/>
              <w:rPr>
                <w:sz w:val="16"/>
                <w:szCs w:val="16"/>
              </w:rPr>
            </w:pPr>
            <w:r>
              <w:rPr>
                <w:sz w:val="16"/>
                <w:szCs w:val="16"/>
              </w:rPr>
              <w:tab/>
              <w:t>./g</w:t>
            </w:r>
            <w:r w:rsidRPr="00500FE3">
              <w:rPr>
                <w:sz w:val="16"/>
                <w:szCs w:val="16"/>
              </w:rPr>
              <w:t>emeente</w:t>
            </w:r>
          </w:p>
          <w:p w14:paraId="4B4D17AA" w14:textId="77777777" w:rsidR="00F22C5C" w:rsidRDefault="00F22C5C" w:rsidP="00F22C5C">
            <w:pPr>
              <w:spacing w:line="240" w:lineRule="auto"/>
              <w:rPr>
                <w:szCs w:val="18"/>
              </w:rPr>
            </w:pPr>
          </w:p>
          <w:p w14:paraId="6791ADB2"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5AC176CE" w14:textId="77777777"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4AF7A150" w14:textId="77777777" w:rsidR="00F22C5C" w:rsidRDefault="00F22C5C" w:rsidP="00F22C5C">
            <w:pPr>
              <w:spacing w:line="240" w:lineRule="auto"/>
              <w:rPr>
                <w:szCs w:val="18"/>
                <w:u w:val="single"/>
              </w:rPr>
            </w:pPr>
            <w:r>
              <w:rPr>
                <w:sz w:val="16"/>
                <w:szCs w:val="16"/>
              </w:rPr>
              <w:tab/>
              <w:t>./</w:t>
            </w:r>
            <w:r w:rsidRPr="00500FE3">
              <w:rPr>
                <w:sz w:val="16"/>
                <w:szCs w:val="16"/>
              </w:rPr>
              <w:t>standplaats</w:t>
            </w:r>
          </w:p>
          <w:p w14:paraId="18F46A28" w14:textId="77777777" w:rsidR="00F22C5C" w:rsidRDefault="00F22C5C" w:rsidP="00F22C5C">
            <w:pPr>
              <w:spacing w:line="240" w:lineRule="auto"/>
              <w:rPr>
                <w:szCs w:val="18"/>
                <w:u w:val="single"/>
              </w:rPr>
            </w:pPr>
          </w:p>
          <w:p w14:paraId="7399502D" w14:textId="77777777"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5BA5D1C5" w14:textId="77777777" w:rsidR="00F22C5C" w:rsidRDefault="00F22C5C" w:rsidP="00F22C5C">
            <w:pPr>
              <w:spacing w:line="240" w:lineRule="auto"/>
              <w:rPr>
                <w:sz w:val="16"/>
                <w:szCs w:val="16"/>
              </w:rPr>
            </w:pPr>
            <w:r w:rsidRPr="00500FE3">
              <w:rPr>
                <w:sz w:val="16"/>
                <w:szCs w:val="16"/>
              </w:rPr>
              <w:t>//IMKAD_AangebodenStuk/</w:t>
            </w:r>
            <w:r>
              <w:rPr>
                <w:sz w:val="16"/>
                <w:szCs w:val="16"/>
              </w:rPr>
              <w:t>heeftOndertekenaar/isWaarnemerVoor/</w:t>
            </w:r>
          </w:p>
          <w:p w14:paraId="036D637D" w14:textId="77777777"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168E5BA0" w14:textId="77777777" w:rsidR="00F22C5C" w:rsidRPr="00500FE3" w:rsidRDefault="00F22C5C" w:rsidP="00F22C5C">
            <w:pPr>
              <w:spacing w:line="240" w:lineRule="auto"/>
              <w:ind w:left="227"/>
              <w:rPr>
                <w:sz w:val="16"/>
                <w:szCs w:val="16"/>
              </w:rPr>
            </w:pPr>
            <w:r>
              <w:rPr>
                <w:sz w:val="16"/>
                <w:szCs w:val="16"/>
              </w:rPr>
              <w:tab/>
            </w:r>
            <w:r w:rsidRPr="00500FE3">
              <w:rPr>
                <w:sz w:val="16"/>
                <w:szCs w:val="16"/>
              </w:rPr>
              <w:t>./tagNaam(‘k_OndertekenaarPlaatsaanduiding’)</w:t>
            </w:r>
          </w:p>
          <w:p w14:paraId="6E5DB8DA" w14:textId="77777777"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60D0A541" w14:textId="77777777" w:rsidR="00EA3053" w:rsidRPr="00343045" w:rsidRDefault="00EA3053" w:rsidP="00EA3053"/>
    <w:p w14:paraId="3F609078" w14:textId="77777777" w:rsidR="00C61926" w:rsidRDefault="00C61926" w:rsidP="00C61926">
      <w:pPr>
        <w:pStyle w:val="Kop3"/>
        <w:numPr>
          <w:ilvl w:val="2"/>
          <w:numId w:val="1"/>
        </w:numPr>
      </w:pPr>
      <w:bookmarkStart w:id="338" w:name="_Toc500422554"/>
      <w:r>
        <w:t>Keuzeblokvariant waarneming - kantoor/protocol</w:t>
      </w:r>
      <w:bookmarkEnd w:id="338"/>
    </w:p>
    <w:p w14:paraId="76932DF9" w14:textId="77777777"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645D15" w14:paraId="334BA511" w14:textId="77777777" w:rsidTr="00EE747C">
        <w:tc>
          <w:tcPr>
            <w:tcW w:w="2207" w:type="pct"/>
          </w:tcPr>
          <w:p w14:paraId="07579642" w14:textId="77777777" w:rsidR="00C61926" w:rsidRPr="00835F96" w:rsidRDefault="00C61926" w:rsidP="00EE747C">
            <w:pPr>
              <w:rPr>
                <w:rFonts w:cs="Arial"/>
                <w:color w:val="FF0000"/>
                <w:highlight w:val="yellow"/>
              </w:rPr>
            </w:pPr>
            <w:r w:rsidRPr="004F6626">
              <w:rPr>
                <w:color w:val="FFFFFF"/>
                <w:szCs w:val="18"/>
                <w:highlight w:val="darkYellow"/>
              </w:rPr>
              <w:t>KEUZEBLOKVARIANT WAARNEMING</w:t>
            </w:r>
          </w:p>
        </w:tc>
        <w:tc>
          <w:tcPr>
            <w:tcW w:w="2793" w:type="pct"/>
          </w:tcPr>
          <w:p w14:paraId="462C0B90" w14:textId="77777777" w:rsidR="00C61926" w:rsidRDefault="00C61926" w:rsidP="00EE747C">
            <w:r>
              <w:t>Variant waarbij:</w:t>
            </w:r>
          </w:p>
          <w:p w14:paraId="22C465E3" w14:textId="77777777" w:rsidR="00C61926" w:rsidRDefault="00C61926" w:rsidP="00EE747C">
            <w:r>
              <w:t>- de notaris die optreedt als ondertekenaar waarneemt voor een kantoor of protocol van een andere notaris,</w:t>
            </w:r>
          </w:p>
          <w:p w14:paraId="63856F62" w14:textId="77777777" w:rsidR="00C61926" w:rsidRDefault="00C61926" w:rsidP="00EE747C">
            <w:r>
              <w:t xml:space="preserve">- de notaris die optreedt als ondertekenaar waarneemt voor een andere notaris die weer waarneemt voor een kantoor of protocol van een andere notaris. </w:t>
            </w:r>
          </w:p>
          <w:p w14:paraId="110EEC1B" w14:textId="77777777" w:rsidR="00C61926" w:rsidRDefault="00C61926" w:rsidP="00EE747C">
            <w:pPr>
              <w:rPr>
                <w:szCs w:val="18"/>
              </w:rPr>
            </w:pPr>
          </w:p>
          <w:p w14:paraId="048471B3" w14:textId="77777777" w:rsidR="00C61926" w:rsidRPr="003B6EB8" w:rsidRDefault="00C61926" w:rsidP="00EE747C">
            <w:pPr>
              <w:rPr>
                <w:u w:val="single"/>
              </w:rPr>
            </w:pPr>
            <w:r w:rsidRPr="003B6EB8">
              <w:rPr>
                <w:u w:val="single"/>
              </w:rPr>
              <w:t>Mapping:</w:t>
            </w:r>
          </w:p>
          <w:p w14:paraId="680A81BE" w14:textId="77777777" w:rsidR="00C61926" w:rsidRDefault="00C61926" w:rsidP="00EE747C">
            <w:pPr>
              <w:spacing w:line="240" w:lineRule="auto"/>
              <w:rPr>
                <w:sz w:val="16"/>
                <w:szCs w:val="16"/>
              </w:rPr>
            </w:pPr>
            <w:r>
              <w:rPr>
                <w:sz w:val="16"/>
                <w:szCs w:val="16"/>
              </w:rPr>
              <w:t>//IMKAD_</w:t>
            </w:r>
            <w:r w:rsidRPr="000C2267">
              <w:rPr>
                <w:sz w:val="16"/>
              </w:rPr>
              <w:t>AangebodenStuk</w:t>
            </w:r>
            <w:r>
              <w:rPr>
                <w:sz w:val="16"/>
                <w:szCs w:val="16"/>
              </w:rPr>
              <w:t>/heeftOndertekenaar/tekstkeuze/</w:t>
            </w:r>
          </w:p>
          <w:p w14:paraId="76204C2F" w14:textId="77777777" w:rsidR="00C61926" w:rsidRPr="00500FE3" w:rsidRDefault="00C61926" w:rsidP="00EE747C">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14:paraId="50179212" w14:textId="77777777" w:rsidR="00C61926" w:rsidRPr="00343045" w:rsidRDefault="00C61926" w:rsidP="00EE747C">
            <w:pPr>
              <w:spacing w:line="240" w:lineRule="auto"/>
              <w:ind w:left="227"/>
              <w:rPr>
                <w:szCs w:val="18"/>
              </w:rPr>
            </w:pPr>
            <w:r w:rsidRPr="00500FE3">
              <w:rPr>
                <w:sz w:val="16"/>
                <w:szCs w:val="16"/>
              </w:rPr>
              <w:t>./tekst (‘</w:t>
            </w:r>
            <w:r w:rsidRPr="00C61926">
              <w:rPr>
                <w:sz w:val="16"/>
                <w:szCs w:val="16"/>
              </w:rPr>
              <w:t>niet vacant kantoor</w:t>
            </w:r>
            <w:r w:rsidR="00EE747C">
              <w:rPr>
                <w:sz w:val="16"/>
                <w:szCs w:val="16"/>
              </w:rPr>
              <w:t>’</w:t>
            </w:r>
            <w:r w:rsidRPr="00500FE3">
              <w:rPr>
                <w:sz w:val="16"/>
                <w:szCs w:val="16"/>
              </w:rPr>
              <w:t>)</w:t>
            </w:r>
          </w:p>
        </w:tc>
      </w:tr>
    </w:tbl>
    <w:p w14:paraId="78083F8F" w14:textId="77777777"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8D688A" w14:paraId="2AFEEA48" w14:textId="77777777" w:rsidTr="00EE747C">
        <w:tc>
          <w:tcPr>
            <w:tcW w:w="2207" w:type="pct"/>
          </w:tcPr>
          <w:p w14:paraId="6F7B4E9A" w14:textId="77777777" w:rsidR="00C61926" w:rsidRPr="003B6EB8" w:rsidRDefault="00C61926" w:rsidP="00EE747C">
            <w:r w:rsidRPr="001944C8">
              <w:rPr>
                <w:rFonts w:cs="Arial"/>
                <w:color w:val="800080"/>
              </w:rPr>
              <w:t>kandidaat-notaris,</w:t>
            </w:r>
            <w:r>
              <w:rPr>
                <w:bCs/>
                <w:color w:val="800080"/>
              </w:rPr>
              <w:t xml:space="preserve">  </w:t>
            </w:r>
          </w:p>
        </w:tc>
        <w:tc>
          <w:tcPr>
            <w:tcW w:w="2793" w:type="pct"/>
          </w:tcPr>
          <w:p w14:paraId="68835B4F" w14:textId="77777777" w:rsidR="00C61926" w:rsidRDefault="00C61926" w:rsidP="00EE747C">
            <w:pPr>
              <w:rPr>
                <w:szCs w:val="18"/>
              </w:rPr>
            </w:pPr>
            <w:r>
              <w:rPr>
                <w:szCs w:val="18"/>
              </w:rPr>
              <w:t>Optionele gebruikerskeuze voor deze variant.</w:t>
            </w:r>
          </w:p>
          <w:p w14:paraId="1252DF29" w14:textId="77777777" w:rsidR="00C61926" w:rsidRPr="001944C8" w:rsidRDefault="00C61926" w:rsidP="00EE747C">
            <w:pPr>
              <w:rPr>
                <w:szCs w:val="18"/>
              </w:rPr>
            </w:pPr>
          </w:p>
          <w:p w14:paraId="1047EC3B" w14:textId="77777777" w:rsidR="00C61926" w:rsidRDefault="00C61926" w:rsidP="00EE747C">
            <w:pPr>
              <w:rPr>
                <w:u w:val="single"/>
              </w:rPr>
            </w:pPr>
            <w:r w:rsidRPr="003B6EB8">
              <w:rPr>
                <w:u w:val="single"/>
              </w:rPr>
              <w:t>Mapping:</w:t>
            </w:r>
          </w:p>
          <w:p w14:paraId="323E6016" w14:textId="77777777" w:rsidR="00C61926" w:rsidRDefault="00C61926" w:rsidP="00EE747C">
            <w:pPr>
              <w:spacing w:line="240" w:lineRule="auto"/>
              <w:rPr>
                <w:sz w:val="16"/>
                <w:szCs w:val="16"/>
              </w:rPr>
            </w:pPr>
            <w:r w:rsidRPr="008A2215">
              <w:rPr>
                <w:sz w:val="16"/>
                <w:szCs w:val="16"/>
              </w:rPr>
              <w:t>//IMKAD_AangebodenStuk/</w:t>
            </w:r>
            <w:r>
              <w:rPr>
                <w:sz w:val="16"/>
                <w:szCs w:val="16"/>
              </w:rPr>
              <w:t>heeftOndertekenaar/tekstkeuze/</w:t>
            </w:r>
          </w:p>
          <w:p w14:paraId="1DF8FEDE" w14:textId="77777777" w:rsidR="00C61926" w:rsidRDefault="00C61926" w:rsidP="00EE747C">
            <w:pPr>
              <w:spacing w:line="240" w:lineRule="auto"/>
              <w:rPr>
                <w:sz w:val="16"/>
                <w:szCs w:val="16"/>
              </w:rPr>
            </w:pPr>
            <w:r>
              <w:rPr>
                <w:sz w:val="16"/>
                <w:szCs w:val="16"/>
              </w:rPr>
              <w:tab/>
              <w:t>./tagNaam(‘k_OndertekenaarKandidaat’)</w:t>
            </w:r>
          </w:p>
          <w:p w14:paraId="74563A13" w14:textId="77777777" w:rsidR="00C61926" w:rsidRPr="00B5232C" w:rsidRDefault="00C61926" w:rsidP="00EE747C">
            <w:pPr>
              <w:spacing w:line="240" w:lineRule="auto"/>
              <w:rPr>
                <w:sz w:val="16"/>
                <w:szCs w:val="16"/>
              </w:rPr>
            </w:pPr>
            <w:r>
              <w:rPr>
                <w:sz w:val="16"/>
                <w:szCs w:val="16"/>
              </w:rPr>
              <w:tab/>
              <w:t>./tekst (‘kandidaat-notaris,’)</w:t>
            </w:r>
          </w:p>
        </w:tc>
      </w:tr>
      <w:tr w:rsidR="00C61926" w:rsidRPr="00405834" w14:paraId="3BCE78E6" w14:textId="77777777" w:rsidTr="00EE747C">
        <w:tblPrEx>
          <w:tblLook w:val="01E0" w:firstRow="1" w:lastRow="1" w:firstColumn="1" w:lastColumn="1" w:noHBand="0" w:noVBand="0"/>
        </w:tblPrEx>
        <w:tc>
          <w:tcPr>
            <w:tcW w:w="2207" w:type="pct"/>
          </w:tcPr>
          <w:p w14:paraId="106E9DE8" w14:textId="77777777" w:rsidR="00C61926" w:rsidRPr="00E37D15" w:rsidRDefault="00C61926" w:rsidP="00EE747C">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945E88">
              <w:rPr>
                <w:rFonts w:cs="Arial"/>
                <w:color w:val="FF0000"/>
              </w:rPr>
              <w:t>’</w:t>
            </w:r>
            <w:r w:rsidRPr="001944C8">
              <w:rPr>
                <w:rFonts w:cs="Arial"/>
                <w:color w:val="FF0000"/>
              </w:rPr>
              <w:t>,</w:t>
            </w:r>
            <w:r w:rsidRPr="001944C8">
              <w:rPr>
                <w:bCs/>
                <w:color w:val="FF0000"/>
              </w:rPr>
              <w:t xml:space="preserve"> als </w:t>
            </w:r>
            <w:r>
              <w:rPr>
                <w:bCs/>
                <w:color w:val="FF0000"/>
              </w:rPr>
              <w:t>waarnemer</w:t>
            </w:r>
          </w:p>
        </w:tc>
        <w:tc>
          <w:tcPr>
            <w:tcW w:w="2793" w:type="pct"/>
          </w:tcPr>
          <w:p w14:paraId="7EAC8746" w14:textId="77777777" w:rsidR="00C61926" w:rsidRPr="000C2267" w:rsidRDefault="00C61926" w:rsidP="00EE747C">
            <w:pPr>
              <w:rPr>
                <w:szCs w:val="18"/>
              </w:rPr>
            </w:pPr>
            <w:r>
              <w:rPr>
                <w:szCs w:val="18"/>
              </w:rPr>
              <w:t>Vaste tekst voor deze variant.</w:t>
            </w:r>
          </w:p>
        </w:tc>
      </w:tr>
      <w:tr w:rsidR="00C61926" w:rsidRPr="00405834" w14:paraId="4205650E" w14:textId="77777777" w:rsidTr="00EE747C">
        <w:tblPrEx>
          <w:tblLook w:val="01E0" w:firstRow="1" w:lastRow="1" w:firstColumn="1" w:lastColumn="1" w:noHBand="0" w:noVBand="0"/>
        </w:tblPrEx>
        <w:tc>
          <w:tcPr>
            <w:tcW w:w="2207" w:type="pct"/>
          </w:tcPr>
          <w:p w14:paraId="7B00DBC1" w14:textId="77777777" w:rsidR="00C61926" w:rsidRPr="005B5F6E" w:rsidRDefault="00C61926" w:rsidP="00EE747C">
            <w:pPr>
              <w:rPr>
                <w:color w:val="800080"/>
              </w:rPr>
            </w:pPr>
            <w:r w:rsidRPr="0091465B">
              <w:rPr>
                <w:rFonts w:cs="Arial"/>
                <w:color w:val="800080"/>
              </w:rPr>
              <w:t xml:space="preserve">van </w:t>
            </w:r>
            <w:r w:rsidRPr="005B5F6E">
              <w:rPr>
                <w:rFonts w:cs="Arial"/>
                <w:color w:val="800080"/>
                <w:highlight w:val="yellow"/>
              </w:rPr>
              <w:t>TEKSTBLOK PERSONALIA VAN NATUURLIJK PERSOON</w:t>
            </w:r>
          </w:p>
        </w:tc>
        <w:tc>
          <w:tcPr>
            <w:tcW w:w="2793" w:type="pct"/>
          </w:tcPr>
          <w:p w14:paraId="6AFB70E6" w14:textId="77777777"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4B271613" w14:textId="77777777" w:rsidR="00C61926" w:rsidRPr="000C2267" w:rsidRDefault="00C61926" w:rsidP="00EE747C">
            <w:pPr>
              <w:rPr>
                <w:szCs w:val="18"/>
              </w:rPr>
            </w:pPr>
          </w:p>
          <w:p w14:paraId="3586ADBF" w14:textId="77777777" w:rsidR="00C61926" w:rsidRPr="000C2267" w:rsidRDefault="00C61926" w:rsidP="00EE747C">
            <w:pPr>
              <w:rPr>
                <w:szCs w:val="18"/>
                <w:u w:val="single"/>
              </w:rPr>
            </w:pPr>
            <w:r w:rsidRPr="000C2267">
              <w:rPr>
                <w:szCs w:val="18"/>
                <w:u w:val="single"/>
              </w:rPr>
              <w:lastRenderedPageBreak/>
              <w:t>Mapping:</w:t>
            </w:r>
          </w:p>
          <w:p w14:paraId="0AC43FDF"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25D30C6E" w14:textId="77777777" w:rsidR="00C61926" w:rsidRDefault="00C61926" w:rsidP="00EE747C">
            <w:pPr>
              <w:spacing w:line="240" w:lineRule="auto"/>
              <w:rPr>
                <w:sz w:val="16"/>
                <w:szCs w:val="16"/>
              </w:rPr>
            </w:pPr>
            <w:r>
              <w:rPr>
                <w:sz w:val="16"/>
                <w:szCs w:val="16"/>
              </w:rPr>
              <w:tab/>
              <w:t>persoonsgegevens/</w:t>
            </w:r>
          </w:p>
          <w:p w14:paraId="2C909734" w14:textId="77777777" w:rsidR="00C61926" w:rsidRPr="007D13C5" w:rsidRDefault="00C61926" w:rsidP="00EE747C">
            <w:pPr>
              <w:spacing w:line="240" w:lineRule="auto"/>
              <w:rPr>
                <w:sz w:val="16"/>
                <w:szCs w:val="16"/>
              </w:rPr>
            </w:pPr>
            <w:r>
              <w:rPr>
                <w:sz w:val="16"/>
                <w:szCs w:val="16"/>
              </w:rPr>
              <w:t>-zie verder tekstblok mapping tbv GBA_Ingezetene</w:t>
            </w:r>
          </w:p>
        </w:tc>
      </w:tr>
      <w:tr w:rsidR="00C61926" w:rsidRPr="00405834" w14:paraId="4CE92BDC" w14:textId="77777777" w:rsidTr="00EE747C">
        <w:tblPrEx>
          <w:tblLook w:val="01E0" w:firstRow="1" w:lastRow="1" w:firstColumn="1" w:lastColumn="1" w:noHBand="0" w:noVBand="0"/>
        </w:tblPrEx>
        <w:tc>
          <w:tcPr>
            <w:tcW w:w="2207" w:type="pct"/>
          </w:tcPr>
          <w:p w14:paraId="6402A8A5" w14:textId="4AD5B109" w:rsidR="00C61926" w:rsidRPr="004F6626" w:rsidRDefault="00C61926" w:rsidP="00EE747C">
            <w:pPr>
              <w:rPr>
                <w:rFonts w:cs="Arial"/>
                <w:color w:val="FF0000"/>
                <w:szCs w:val="18"/>
              </w:rPr>
            </w:pPr>
            <w:r w:rsidRPr="005B5F6E">
              <w:rPr>
                <w:rFonts w:cs="Arial"/>
                <w:color w:val="800080"/>
              </w:rPr>
              <w:lastRenderedPageBreak/>
              <w:t>,</w:t>
            </w:r>
            <w:r>
              <w:rPr>
                <w:rFonts w:cs="Arial"/>
                <w:color w:val="800080"/>
              </w:rPr>
              <w:t xml:space="preserve"> </w:t>
            </w:r>
            <w:r w:rsidRPr="0091465B">
              <w:rPr>
                <w:rFonts w:cs="Arial"/>
                <w:color w:val="800080"/>
                <w:szCs w:val="18"/>
              </w:rPr>
              <w:t>notaris</w:t>
            </w:r>
            <w:r w:rsidRPr="0091465B">
              <w:rPr>
                <w:rFonts w:cs="Arial"/>
                <w:color w:val="3366FF"/>
                <w:szCs w:val="24"/>
              </w:rPr>
              <w:t xml:space="preserve"> 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339" w:author="Awater, Eric" w:date="2019-11-28T14:47:00Z">
              <w:r w:rsidR="00A12E56" w:rsidRPr="00A12E56">
                <w:rPr>
                  <w:rFonts w:cs="Arial"/>
                  <w:color w:val="7030A0"/>
                  <w:sz w:val="20"/>
                  <w:lang w:val="en-US"/>
                  <w:rPrChange w:id="340" w:author="Awater, Eric" w:date="2019-11-28T14:47:00Z">
                    <w:rPr>
                      <w:rFonts w:cs="Arial"/>
                      <w:sz w:val="20"/>
                      <w:lang w:val="en-US"/>
                    </w:rPr>
                  </w:rPrChange>
                </w:rPr>
                <w:t>,</w:t>
              </w:r>
            </w:ins>
            <w:r w:rsidRPr="00BF2489">
              <w:rPr>
                <w:rFonts w:cs="Arial"/>
                <w:color w:val="339966"/>
                <w:sz w:val="20"/>
              </w:rPr>
              <w:t xml:space="preserve"> </w:t>
            </w:r>
            <w:r w:rsidRPr="0091465B">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C698F">
              <w:rPr>
                <w:rFonts w:cs="Arial"/>
                <w:sz w:val="20"/>
              </w:rPr>
              <w:t xml:space="preserve"> </w:t>
            </w:r>
            <w:r w:rsidRPr="0091465B">
              <w:rPr>
                <w:rFonts w:cs="Arial"/>
                <w:color w:val="3366FF"/>
                <w:szCs w:val="24"/>
              </w:rPr>
              <w:t>/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18770C">
              <w:rPr>
                <w:rFonts w:cs="Arial"/>
                <w:sz w:val="20"/>
              </w:rPr>
              <w:t xml:space="preserve"> </w:t>
            </w:r>
            <w:r w:rsidRPr="0091465B">
              <w:rPr>
                <w:rFonts w:cs="Arial"/>
                <w:color w:val="3366FF"/>
                <w:szCs w:val="24"/>
              </w:rPr>
              <w:t>/ gevestigd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1465B">
              <w:rPr>
                <w:rFonts w:cs="Arial"/>
                <w:color w:val="3366FF"/>
                <w:szCs w:val="24"/>
              </w:rPr>
              <w:t xml:space="preserve"> / met plaats van vestiging</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0230BB">
              <w:rPr>
                <w:rFonts w:cs="Arial"/>
                <w:sz w:val="20"/>
              </w:rPr>
              <w:t xml:space="preserve"> </w:t>
            </w:r>
            <w:r w:rsidRPr="0091465B">
              <w:rPr>
                <w:rFonts w:cs="Arial"/>
                <w:color w:val="3366FF"/>
                <w:sz w:val="20"/>
              </w:rPr>
              <w:t>/</w:t>
            </w:r>
            <w:r>
              <w:rPr>
                <w:rFonts w:cs="Arial"/>
                <w:color w:val="3366FF"/>
                <w:sz w:val="20"/>
              </w:rPr>
              <w:t xml:space="preserve"> </w:t>
            </w:r>
            <w:r w:rsidRPr="0091465B">
              <w:rPr>
                <w:rFonts w:cs="Arial"/>
                <w:color w:val="3366FF"/>
                <w:szCs w:val="24"/>
              </w:rPr>
              <w:t xml:space="preserve">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
        </w:tc>
        <w:tc>
          <w:tcPr>
            <w:tcW w:w="2793" w:type="pct"/>
          </w:tcPr>
          <w:p w14:paraId="550CA49F" w14:textId="77777777" w:rsidR="00C61926" w:rsidRDefault="00C61926" w:rsidP="00EE747C">
            <w:pPr>
              <w:rPr>
                <w:szCs w:val="18"/>
              </w:rPr>
            </w:pPr>
            <w:r>
              <w:rPr>
                <w:szCs w:val="18"/>
              </w:rPr>
              <w:t>Optionele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14:paraId="61144A11" w14:textId="77777777" w:rsidR="00C61926" w:rsidRDefault="00C61926" w:rsidP="00EE747C">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14:paraId="626A5400" w14:textId="1D1E5926" w:rsidR="00C61926" w:rsidRPr="00CC7689" w:rsidRDefault="00C61926" w:rsidP="00EE747C">
            <w:pPr>
              <w:numPr>
                <w:ilvl w:val="0"/>
                <w:numId w:val="26"/>
              </w:numPr>
              <w:rPr>
                <w:szCs w:val="18"/>
              </w:rPr>
            </w:pPr>
            <w:r>
              <w:t>‘</w:t>
            </w:r>
            <w:r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341" w:author="Awater, Eric" w:date="2019-11-28T14:52:00Z">
              <w:r w:rsidR="00A12E56" w:rsidRPr="00A12E56">
                <w:rPr>
                  <w:rFonts w:cs="Arial"/>
                  <w:color w:val="7030A0"/>
                  <w:sz w:val="20"/>
                  <w:lang w:val="en-US"/>
                  <w:rPrChange w:id="342" w:author="Awater, Eric" w:date="2019-11-28T14:52:00Z">
                    <w:rPr>
                      <w:rFonts w:cs="Arial"/>
                      <w:sz w:val="20"/>
                      <w:lang w:val="en-US"/>
                    </w:rPr>
                  </w:rPrChange>
                </w:rPr>
                <w:t>,</w:t>
              </w:r>
            </w:ins>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ins w:id="343" w:author="Awater, Eric" w:date="2019-11-28T14:53:00Z">
              <w:r w:rsidR="00A12E56">
                <w:t xml:space="preserve">. </w:t>
              </w:r>
              <w:r w:rsidR="00A12E56" w:rsidRPr="00A12E56">
                <w:rPr>
                  <w:color w:val="7030A0"/>
                  <w:rPrChange w:id="344" w:author="Awater, Eric" w:date="2019-11-28T14:53:00Z">
                    <w:rPr/>
                  </w:rPrChange>
                </w:rPr>
                <w:t xml:space="preserve">De komma achter </w:t>
              </w:r>
              <w:r w:rsidR="00A12E56" w:rsidRPr="00A12E56">
                <w:rPr>
                  <w:rFonts w:cs="Arial"/>
                  <w:color w:val="7030A0"/>
                  <w:sz w:val="20"/>
                  <w:lang w:val="en-US"/>
                  <w:rPrChange w:id="345" w:author="Awater, Eric" w:date="2019-11-28T14:53:00Z">
                    <w:rPr>
                      <w:rFonts w:cs="Arial"/>
                      <w:sz w:val="20"/>
                      <w:lang w:val="en-US"/>
                    </w:rPr>
                  </w:rPrChange>
                </w:rPr>
                <w:fldChar w:fldCharType="begin"/>
              </w:r>
              <w:r w:rsidR="00A12E56" w:rsidRPr="00A12E56">
                <w:rPr>
                  <w:rFonts w:cs="Arial"/>
                  <w:color w:val="7030A0"/>
                  <w:sz w:val="20"/>
                  <w:rPrChange w:id="346" w:author="Awater, Eric" w:date="2019-11-28T14:53:00Z">
                    <w:rPr>
                      <w:rFonts w:cs="Arial"/>
                      <w:sz w:val="20"/>
                    </w:rPr>
                  </w:rPrChange>
                </w:rPr>
                <w:instrText>MacroButton Nomacro §</w:instrText>
              </w:r>
              <w:r w:rsidR="00A12E56" w:rsidRPr="00A12E56">
                <w:rPr>
                  <w:rFonts w:cs="Arial"/>
                  <w:color w:val="7030A0"/>
                  <w:sz w:val="20"/>
                  <w:lang w:val="en-US"/>
                  <w:rPrChange w:id="347" w:author="Awater, Eric" w:date="2019-11-28T14:53:00Z">
                    <w:rPr>
                      <w:rFonts w:cs="Arial"/>
                      <w:sz w:val="20"/>
                      <w:lang w:val="en-US"/>
                    </w:rPr>
                  </w:rPrChange>
                </w:rPr>
                <w:fldChar w:fldCharType="end"/>
              </w:r>
              <w:r w:rsidR="00A12E56" w:rsidRPr="00A12E56">
                <w:rPr>
                  <w:rFonts w:cs="Arial"/>
                  <w:color w:val="7030A0"/>
                  <w:szCs w:val="24"/>
                  <w:rPrChange w:id="348" w:author="Awater, Eric" w:date="2019-11-28T14:53:00Z">
                    <w:rPr>
                      <w:rFonts w:cs="Arial"/>
                      <w:szCs w:val="24"/>
                    </w:rPr>
                  </w:rPrChange>
                </w:rPr>
                <w:t>gemeente</w:t>
              </w:r>
              <w:r w:rsidR="00A12E56" w:rsidRPr="00A12E56">
                <w:rPr>
                  <w:rFonts w:cs="Arial"/>
                  <w:color w:val="7030A0"/>
                  <w:szCs w:val="18"/>
                  <w:lang w:val="en-US"/>
                  <w:rPrChange w:id="349" w:author="Awater, Eric" w:date="2019-11-28T14:53:00Z">
                    <w:rPr>
                      <w:rFonts w:cs="Arial"/>
                      <w:szCs w:val="18"/>
                      <w:lang w:val="en-US"/>
                    </w:rPr>
                  </w:rPrChange>
                </w:rPr>
                <w:fldChar w:fldCharType="begin"/>
              </w:r>
              <w:r w:rsidR="00A12E56" w:rsidRPr="00A12E56">
                <w:rPr>
                  <w:rFonts w:cs="Arial"/>
                  <w:color w:val="7030A0"/>
                  <w:szCs w:val="18"/>
                  <w:rPrChange w:id="350" w:author="Awater, Eric" w:date="2019-11-28T14:53:00Z">
                    <w:rPr>
                      <w:rFonts w:cs="Arial"/>
                      <w:szCs w:val="18"/>
                    </w:rPr>
                  </w:rPrChange>
                </w:rPr>
                <w:instrText>MacroButton Nomacro §</w:instrText>
              </w:r>
              <w:r w:rsidR="00A12E56" w:rsidRPr="00A12E56">
                <w:rPr>
                  <w:rFonts w:cs="Arial"/>
                  <w:color w:val="7030A0"/>
                  <w:szCs w:val="18"/>
                  <w:lang w:val="en-US"/>
                  <w:rPrChange w:id="351" w:author="Awater, Eric" w:date="2019-11-28T14:53:00Z">
                    <w:rPr>
                      <w:rFonts w:cs="Arial"/>
                      <w:szCs w:val="18"/>
                      <w:lang w:val="en-US"/>
                    </w:rPr>
                  </w:rPrChange>
                </w:rPr>
                <w:fldChar w:fldCharType="end"/>
              </w:r>
              <w:r w:rsidR="00A12E56" w:rsidRPr="00A12E56">
                <w:rPr>
                  <w:rFonts w:cs="Arial"/>
                  <w:color w:val="7030A0"/>
                  <w:szCs w:val="18"/>
                  <w:lang w:val="en-US"/>
                  <w:rPrChange w:id="352" w:author="Awater, Eric" w:date="2019-11-28T14:53:00Z">
                    <w:rPr>
                      <w:rFonts w:cs="Arial"/>
                      <w:szCs w:val="18"/>
                      <w:lang w:val="en-US"/>
                    </w:rPr>
                  </w:rPrChange>
                </w:rPr>
                <w:t xml:space="preserve"> is optioneel,</w:t>
              </w:r>
            </w:ins>
            <w:del w:id="353" w:author="Awater, Eric" w:date="2019-11-28T14:53:00Z">
              <w:r w:rsidDel="00A12E56">
                <w:delText>,</w:delText>
              </w:r>
            </w:del>
          </w:p>
          <w:p w14:paraId="24257E6F" w14:textId="77777777" w:rsidR="00C61926" w:rsidRPr="00CC7689" w:rsidRDefault="00C61926" w:rsidP="00EE747C">
            <w:pPr>
              <w:numPr>
                <w:ilvl w:val="0"/>
                <w:numId w:val="26"/>
              </w:numPr>
              <w:rPr>
                <w:szCs w:val="18"/>
              </w:rPr>
            </w:pPr>
            <w:r>
              <w:t>‘</w:t>
            </w:r>
            <w:r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4D703A85" w14:textId="77777777" w:rsidR="00C61926" w:rsidRDefault="00C61926" w:rsidP="00EE747C">
            <w:pPr>
              <w:numPr>
                <w:ilvl w:val="0"/>
                <w:numId w:val="26"/>
              </w:numPr>
              <w:rPr>
                <w:szCs w:val="18"/>
              </w:rPr>
            </w:pPr>
            <w:r>
              <w:t>één van de overige teksten wordt getoond wanneer alleen de woonplaats voorkomt, de te tonen tekst is een gebruikerskeuze en wordt voorafgegaan door ‘</w:t>
            </w:r>
            <w:r w:rsidRPr="002D04D2">
              <w:rPr>
                <w:color w:val="800080"/>
              </w:rPr>
              <w:t>, notaris</w:t>
            </w:r>
            <w:r>
              <w:rPr>
                <w:color w:val="800080"/>
              </w:rPr>
              <w:t>’</w:t>
            </w:r>
            <w:r>
              <w:t>.</w:t>
            </w:r>
          </w:p>
          <w:p w14:paraId="6581E41E" w14:textId="77777777" w:rsidR="00C61926" w:rsidRDefault="00C61926" w:rsidP="00EE747C">
            <w:pPr>
              <w:rPr>
                <w:szCs w:val="18"/>
              </w:rPr>
            </w:pPr>
          </w:p>
          <w:p w14:paraId="43195101" w14:textId="77777777" w:rsidR="00C61926" w:rsidRPr="000C2267" w:rsidRDefault="00C61926" w:rsidP="00EE747C">
            <w:pPr>
              <w:rPr>
                <w:szCs w:val="18"/>
                <w:u w:val="single"/>
              </w:rPr>
            </w:pPr>
            <w:r w:rsidRPr="000C2267">
              <w:rPr>
                <w:szCs w:val="18"/>
                <w:u w:val="single"/>
              </w:rPr>
              <w:t>Mapping:</w:t>
            </w:r>
          </w:p>
          <w:p w14:paraId="3D4561BD"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29C3695A" w14:textId="77777777" w:rsidR="00C61926" w:rsidRDefault="00C61926" w:rsidP="00EE747C">
            <w:pPr>
              <w:spacing w:line="240" w:lineRule="auto"/>
              <w:rPr>
                <w:sz w:val="16"/>
                <w:szCs w:val="16"/>
              </w:rPr>
            </w:pPr>
            <w:r>
              <w:rPr>
                <w:sz w:val="16"/>
                <w:szCs w:val="16"/>
              </w:rPr>
              <w:t>-is aanwezig</w:t>
            </w:r>
          </w:p>
          <w:p w14:paraId="48AD656E" w14:textId="659E0846" w:rsidR="00C61926" w:rsidRDefault="00C61926" w:rsidP="00EE747C">
            <w:pPr>
              <w:spacing w:line="240" w:lineRule="auto"/>
              <w:rPr>
                <w:ins w:id="354" w:author="Awater, Eric" w:date="2019-11-28T14:53:00Z"/>
                <w:szCs w:val="18"/>
              </w:rPr>
            </w:pPr>
          </w:p>
          <w:p w14:paraId="3B2A7012" w14:textId="77777777" w:rsidR="00A12E56" w:rsidRPr="00A12E56" w:rsidRDefault="00A12E56" w:rsidP="00A12E56">
            <w:pPr>
              <w:spacing w:line="240" w:lineRule="auto"/>
              <w:rPr>
                <w:ins w:id="355" w:author="Awater, Eric" w:date="2019-11-28T14:53:00Z"/>
                <w:color w:val="7030A0"/>
                <w:sz w:val="16"/>
                <w:szCs w:val="16"/>
                <w:rPrChange w:id="356" w:author="Awater, Eric" w:date="2019-11-28T14:54:00Z">
                  <w:rPr>
                    <w:ins w:id="357" w:author="Awater, Eric" w:date="2019-11-28T14:53:00Z"/>
                    <w:sz w:val="16"/>
                    <w:szCs w:val="16"/>
                  </w:rPr>
                </w:rPrChange>
              </w:rPr>
            </w:pPr>
            <w:ins w:id="358" w:author="Awater, Eric" w:date="2019-11-28T14:53:00Z">
              <w:r w:rsidRPr="00A12E56">
                <w:rPr>
                  <w:color w:val="7030A0"/>
                  <w:sz w:val="16"/>
                  <w:szCs w:val="16"/>
                  <w:u w:val="single"/>
                  <w:rPrChange w:id="359" w:author="Awater, Eric" w:date="2019-11-28T14:54:00Z">
                    <w:rPr>
                      <w:sz w:val="16"/>
                      <w:szCs w:val="16"/>
                      <w:u w:val="single"/>
                    </w:rPr>
                  </w:rPrChange>
                </w:rPr>
                <w:t>Mapping komma</w:t>
              </w:r>
              <w:r w:rsidRPr="00A12E56">
                <w:rPr>
                  <w:color w:val="7030A0"/>
                  <w:sz w:val="16"/>
                  <w:szCs w:val="16"/>
                  <w:rPrChange w:id="360" w:author="Awater, Eric" w:date="2019-11-28T14:54:00Z">
                    <w:rPr>
                      <w:sz w:val="16"/>
                      <w:szCs w:val="16"/>
                    </w:rPr>
                  </w:rPrChange>
                </w:rPr>
                <w:t>:</w:t>
              </w:r>
            </w:ins>
          </w:p>
          <w:p w14:paraId="661A3362" w14:textId="77777777" w:rsidR="00A12E56" w:rsidRPr="00A12E56" w:rsidRDefault="00A12E56" w:rsidP="00A12E56">
            <w:pPr>
              <w:spacing w:line="240" w:lineRule="auto"/>
              <w:rPr>
                <w:ins w:id="361" w:author="Awater, Eric" w:date="2019-11-28T14:53:00Z"/>
                <w:color w:val="7030A0"/>
                <w:sz w:val="16"/>
                <w:szCs w:val="16"/>
                <w:rPrChange w:id="362" w:author="Awater, Eric" w:date="2019-11-28T14:54:00Z">
                  <w:rPr>
                    <w:ins w:id="363" w:author="Awater, Eric" w:date="2019-11-28T14:53:00Z"/>
                    <w:sz w:val="16"/>
                    <w:szCs w:val="16"/>
                  </w:rPr>
                </w:rPrChange>
              </w:rPr>
            </w:pPr>
            <w:ins w:id="364" w:author="Awater, Eric" w:date="2019-11-28T14:53:00Z">
              <w:r w:rsidRPr="00A12E56">
                <w:rPr>
                  <w:color w:val="7030A0"/>
                  <w:sz w:val="16"/>
                  <w:szCs w:val="16"/>
                  <w:rPrChange w:id="365" w:author="Awater, Eric" w:date="2019-11-28T14:54:00Z">
                    <w:rPr>
                      <w:sz w:val="16"/>
                      <w:szCs w:val="16"/>
                    </w:rPr>
                  </w:rPrChange>
                </w:rPr>
                <w:t>//IMKAD_AangebodenStuk/heeftOndertekenaar/isWaarnemerVoor /tekstkeuze/</w:t>
              </w:r>
            </w:ins>
          </w:p>
          <w:p w14:paraId="1632366F" w14:textId="77777777" w:rsidR="00A12E56" w:rsidRPr="00A12E56" w:rsidRDefault="00A12E56" w:rsidP="00A12E56">
            <w:pPr>
              <w:spacing w:line="240" w:lineRule="auto"/>
              <w:rPr>
                <w:ins w:id="366" w:author="Awater, Eric" w:date="2019-11-28T14:53:00Z"/>
                <w:color w:val="7030A0"/>
                <w:sz w:val="16"/>
                <w:szCs w:val="16"/>
                <w:rPrChange w:id="367" w:author="Awater, Eric" w:date="2019-11-28T14:54:00Z">
                  <w:rPr>
                    <w:ins w:id="368" w:author="Awater, Eric" w:date="2019-11-28T14:53:00Z"/>
                    <w:sz w:val="16"/>
                    <w:szCs w:val="16"/>
                  </w:rPr>
                </w:rPrChange>
              </w:rPr>
            </w:pPr>
            <w:ins w:id="369" w:author="Awater, Eric" w:date="2019-11-28T14:53:00Z">
              <w:r w:rsidRPr="00A12E56">
                <w:rPr>
                  <w:color w:val="7030A0"/>
                  <w:sz w:val="16"/>
                  <w:szCs w:val="16"/>
                  <w:rPrChange w:id="370" w:author="Awater, Eric" w:date="2019-11-28T14:54:00Z">
                    <w:rPr>
                      <w:sz w:val="16"/>
                      <w:szCs w:val="16"/>
                    </w:rPr>
                  </w:rPrChange>
                </w:rPr>
                <w:t>./tagNaam (‘k_Komma’)</w:t>
              </w:r>
            </w:ins>
          </w:p>
          <w:p w14:paraId="1F5EEF28" w14:textId="77777777" w:rsidR="00A12E56" w:rsidRPr="00A12E56" w:rsidRDefault="00A12E56" w:rsidP="00A12E56">
            <w:pPr>
              <w:spacing w:line="240" w:lineRule="auto"/>
              <w:rPr>
                <w:ins w:id="371" w:author="Awater, Eric" w:date="2019-11-28T14:53:00Z"/>
                <w:color w:val="7030A0"/>
                <w:sz w:val="16"/>
                <w:szCs w:val="16"/>
                <w:rPrChange w:id="372" w:author="Awater, Eric" w:date="2019-11-28T14:54:00Z">
                  <w:rPr>
                    <w:ins w:id="373" w:author="Awater, Eric" w:date="2019-11-28T14:53:00Z"/>
                    <w:sz w:val="16"/>
                    <w:szCs w:val="16"/>
                  </w:rPr>
                </w:rPrChange>
              </w:rPr>
            </w:pPr>
            <w:ins w:id="374" w:author="Awater, Eric" w:date="2019-11-28T14:53:00Z">
              <w:r w:rsidRPr="00A12E56">
                <w:rPr>
                  <w:color w:val="7030A0"/>
                  <w:sz w:val="16"/>
                  <w:szCs w:val="16"/>
                  <w:rPrChange w:id="375" w:author="Awater, Eric" w:date="2019-11-28T14:54:00Z">
                    <w:rPr>
                      <w:sz w:val="16"/>
                      <w:szCs w:val="16"/>
                    </w:rPr>
                  </w:rPrChange>
                </w:rPr>
                <w:t>./tekst ((‘true’ of niet aanwezig= komma wordt getoond; ‘false’ = komma wordt niet getoond)</w:t>
              </w:r>
            </w:ins>
          </w:p>
          <w:p w14:paraId="7AB04C9A" w14:textId="77777777" w:rsidR="00A12E56" w:rsidRPr="00225156" w:rsidRDefault="00A12E56" w:rsidP="00EE747C">
            <w:pPr>
              <w:spacing w:line="240" w:lineRule="auto"/>
              <w:rPr>
                <w:szCs w:val="18"/>
              </w:rPr>
            </w:pPr>
          </w:p>
          <w:p w14:paraId="3F190E98"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3F51AAB2" w14:textId="77777777" w:rsidR="00C61926" w:rsidRDefault="00C61926" w:rsidP="00EE747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3B0E4176" w14:textId="77777777" w:rsidR="00C61926" w:rsidRDefault="00C61926" w:rsidP="00EE747C">
            <w:pPr>
              <w:spacing w:line="240" w:lineRule="auto"/>
              <w:rPr>
                <w:sz w:val="16"/>
                <w:szCs w:val="16"/>
              </w:rPr>
            </w:pPr>
            <w:r>
              <w:rPr>
                <w:sz w:val="16"/>
                <w:szCs w:val="16"/>
              </w:rPr>
              <w:t>G</w:t>
            </w:r>
            <w:r w:rsidRPr="00500FE3">
              <w:rPr>
                <w:sz w:val="16"/>
                <w:szCs w:val="16"/>
              </w:rPr>
              <w:t>emeente</w:t>
            </w:r>
          </w:p>
          <w:p w14:paraId="2CF21AB1" w14:textId="77777777" w:rsidR="00C61926" w:rsidRDefault="00C61926" w:rsidP="00EE747C">
            <w:pPr>
              <w:spacing w:line="240" w:lineRule="auto"/>
              <w:rPr>
                <w:sz w:val="16"/>
                <w:szCs w:val="16"/>
              </w:rPr>
            </w:pPr>
          </w:p>
          <w:p w14:paraId="5EF6D56F"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3E66FB0F" w14:textId="77777777" w:rsidR="00C61926" w:rsidRDefault="00C61926" w:rsidP="00EE747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14:paraId="0FBA5255" w14:textId="77777777" w:rsidR="00C61926" w:rsidRDefault="00C61926" w:rsidP="00EE747C">
            <w:pPr>
              <w:spacing w:line="240" w:lineRule="auto"/>
              <w:rPr>
                <w:szCs w:val="18"/>
                <w:u w:val="single"/>
              </w:rPr>
            </w:pPr>
            <w:r>
              <w:rPr>
                <w:sz w:val="16"/>
                <w:szCs w:val="16"/>
              </w:rPr>
              <w:tab/>
            </w:r>
            <w:r w:rsidRPr="00500FE3">
              <w:rPr>
                <w:sz w:val="16"/>
                <w:szCs w:val="16"/>
              </w:rPr>
              <w:t>standplaats</w:t>
            </w:r>
          </w:p>
          <w:p w14:paraId="79F53F39" w14:textId="77777777" w:rsidR="00C61926" w:rsidRDefault="00C61926" w:rsidP="00EE747C">
            <w:pPr>
              <w:spacing w:line="240" w:lineRule="auto"/>
              <w:rPr>
                <w:szCs w:val="18"/>
                <w:u w:val="single"/>
              </w:rPr>
            </w:pPr>
          </w:p>
          <w:p w14:paraId="50875E53"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743A704A" w14:textId="77777777" w:rsidR="00C61926" w:rsidRDefault="00C61926" w:rsidP="00EE747C">
            <w:pPr>
              <w:spacing w:line="240" w:lineRule="auto"/>
              <w:rPr>
                <w:sz w:val="16"/>
                <w:szCs w:val="16"/>
              </w:rPr>
            </w:pPr>
            <w:r w:rsidRPr="00500FE3">
              <w:rPr>
                <w:sz w:val="16"/>
                <w:szCs w:val="16"/>
              </w:rPr>
              <w:t>//IMKAD_AangebodenStuk/</w:t>
            </w:r>
            <w:r>
              <w:rPr>
                <w:sz w:val="16"/>
                <w:szCs w:val="16"/>
              </w:rPr>
              <w:t>heeftOndertekenaar/isWaarnemerVoor/</w:t>
            </w:r>
          </w:p>
          <w:p w14:paraId="00F2B46F" w14:textId="77777777" w:rsidR="00C61926" w:rsidRPr="00500FE3" w:rsidRDefault="00C61926" w:rsidP="00EE747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14:paraId="7A00A903" w14:textId="77777777" w:rsidR="00C61926" w:rsidRPr="00500FE3" w:rsidRDefault="00C61926" w:rsidP="00EE747C">
            <w:pPr>
              <w:spacing w:line="240" w:lineRule="auto"/>
              <w:ind w:left="227"/>
              <w:rPr>
                <w:sz w:val="16"/>
                <w:szCs w:val="16"/>
              </w:rPr>
            </w:pPr>
            <w:r>
              <w:rPr>
                <w:sz w:val="16"/>
                <w:szCs w:val="16"/>
              </w:rPr>
              <w:tab/>
            </w:r>
            <w:r w:rsidRPr="00500FE3">
              <w:rPr>
                <w:sz w:val="16"/>
                <w:szCs w:val="16"/>
              </w:rPr>
              <w:t>./tagNaam(‘k_OndertekenaarPlaatsaanduiding’)</w:t>
            </w:r>
          </w:p>
          <w:p w14:paraId="0660DC1E" w14:textId="77777777" w:rsidR="00C61926" w:rsidRPr="000C2267" w:rsidRDefault="00C61926" w:rsidP="00EE747C">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C61926" w:rsidRPr="00405834" w14:paraId="7074E170" w14:textId="77777777" w:rsidTr="00EE747C">
        <w:tblPrEx>
          <w:tblLook w:val="01E0" w:firstRow="1" w:lastRow="1" w:firstColumn="1" w:lastColumn="1" w:noHBand="0" w:noVBand="0"/>
        </w:tblPrEx>
        <w:tc>
          <w:tcPr>
            <w:tcW w:w="2207" w:type="pct"/>
          </w:tcPr>
          <w:p w14:paraId="28448345" w14:textId="77777777" w:rsidR="00C61926" w:rsidRPr="008D2943" w:rsidRDefault="00C61926" w:rsidP="00EE747C">
            <w:pPr>
              <w:rPr>
                <w:color w:val="800080"/>
              </w:rPr>
            </w:pPr>
            <w:r w:rsidRPr="008D2943">
              <w:rPr>
                <w:color w:val="800080"/>
              </w:rPr>
              <w:t>, als waarnemer</w:t>
            </w:r>
          </w:p>
        </w:tc>
        <w:tc>
          <w:tcPr>
            <w:tcW w:w="2793" w:type="pct"/>
          </w:tcPr>
          <w:p w14:paraId="676CBA91" w14:textId="77777777"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14:paraId="513E37F9" w14:textId="77777777" w:rsidR="00C61926" w:rsidRDefault="00C61926" w:rsidP="00EE747C">
            <w:pPr>
              <w:rPr>
                <w:szCs w:val="18"/>
              </w:rPr>
            </w:pPr>
          </w:p>
          <w:p w14:paraId="5AF6297E" w14:textId="77777777" w:rsidR="00C61926" w:rsidRPr="000C2267" w:rsidRDefault="00C61926" w:rsidP="00EE747C">
            <w:pPr>
              <w:rPr>
                <w:szCs w:val="18"/>
                <w:u w:val="single"/>
              </w:rPr>
            </w:pPr>
            <w:r w:rsidRPr="000C2267">
              <w:rPr>
                <w:szCs w:val="18"/>
                <w:u w:val="single"/>
              </w:rPr>
              <w:t>Mapping:</w:t>
            </w:r>
          </w:p>
          <w:p w14:paraId="30A29F0A"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69BC1B6C" w14:textId="77777777" w:rsidR="00C61926" w:rsidRDefault="00C61926" w:rsidP="00EE747C">
            <w:pPr>
              <w:spacing w:line="240" w:lineRule="auto"/>
              <w:rPr>
                <w:szCs w:val="18"/>
              </w:rPr>
            </w:pPr>
            <w:r>
              <w:rPr>
                <w:sz w:val="16"/>
                <w:szCs w:val="16"/>
              </w:rPr>
              <w:t>-is aanwezig</w:t>
            </w:r>
          </w:p>
        </w:tc>
      </w:tr>
      <w:tr w:rsidR="00C61926" w:rsidRPr="00405834" w14:paraId="09E2A543" w14:textId="77777777" w:rsidTr="00EE747C">
        <w:tblPrEx>
          <w:tblLook w:val="01E0" w:firstRow="1" w:lastRow="1" w:firstColumn="1" w:lastColumn="1" w:noHBand="0" w:noVBand="0"/>
        </w:tblPrEx>
        <w:tc>
          <w:tcPr>
            <w:tcW w:w="2207" w:type="pct"/>
          </w:tcPr>
          <w:p w14:paraId="4EF97268" w14:textId="77777777" w:rsidR="00C61926" w:rsidRPr="008D2943" w:rsidRDefault="00C61926">
            <w:pPr>
              <w:rPr>
                <w:color w:val="800080"/>
              </w:rPr>
            </w:pPr>
            <w:r w:rsidRPr="00132CB1">
              <w:rPr>
                <w:color w:val="FF0000"/>
              </w:rPr>
              <w:t xml:space="preserve">van het </w:t>
            </w:r>
            <w:r w:rsidRPr="00132CB1">
              <w:rPr>
                <w:color w:val="339966"/>
              </w:rPr>
              <w:t>kantoor/protocol</w:t>
            </w:r>
            <w:r>
              <w:rPr>
                <w:color w:val="800080"/>
              </w:rPr>
              <w:t xml:space="preserve"> </w:t>
            </w:r>
            <w:r w:rsidRPr="00132CB1">
              <w:rPr>
                <w:color w:val="FF0000"/>
              </w:rPr>
              <w:t>van</w:t>
            </w:r>
          </w:p>
        </w:tc>
        <w:tc>
          <w:tcPr>
            <w:tcW w:w="2793" w:type="pct"/>
          </w:tcPr>
          <w:p w14:paraId="52A6EF33" w14:textId="77777777" w:rsidR="00C61926" w:rsidRDefault="00C61926" w:rsidP="00EE747C">
            <w:pPr>
              <w:rPr>
                <w:szCs w:val="18"/>
              </w:rPr>
            </w:pPr>
            <w:r>
              <w:rPr>
                <w:szCs w:val="18"/>
              </w:rPr>
              <w:t>Vaste tekst met verplichte gebruikerskeuze.</w:t>
            </w:r>
          </w:p>
          <w:p w14:paraId="6933552F" w14:textId="77777777" w:rsidR="00C61926" w:rsidRDefault="00C61926" w:rsidP="00EE747C">
            <w:pPr>
              <w:rPr>
                <w:szCs w:val="18"/>
              </w:rPr>
            </w:pPr>
          </w:p>
          <w:p w14:paraId="7157EE39"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kantoor/protocol</w:t>
            </w:r>
            <w:r w:rsidRPr="00500FE3">
              <w:rPr>
                <w:szCs w:val="18"/>
                <w:u w:val="single"/>
              </w:rPr>
              <w:t>:</w:t>
            </w:r>
          </w:p>
          <w:p w14:paraId="555AEE1A" w14:textId="77777777" w:rsidR="00C61926" w:rsidRPr="00500FE3" w:rsidRDefault="00C61926" w:rsidP="00EE747C">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14:paraId="1C6D3CC8" w14:textId="77777777" w:rsidR="00C61926" w:rsidRPr="00500FE3" w:rsidRDefault="00C61926" w:rsidP="00EE747C">
            <w:pPr>
              <w:spacing w:line="240" w:lineRule="auto"/>
              <w:ind w:left="227"/>
              <w:rPr>
                <w:sz w:val="16"/>
                <w:szCs w:val="16"/>
              </w:rPr>
            </w:pPr>
            <w:r w:rsidRPr="00500FE3">
              <w:rPr>
                <w:sz w:val="16"/>
                <w:szCs w:val="16"/>
              </w:rPr>
              <w:t>./tagNaam(‘k_Ondertekenaar</w:t>
            </w:r>
            <w:r>
              <w:rPr>
                <w:sz w:val="16"/>
                <w:szCs w:val="16"/>
              </w:rPr>
              <w:t>VacantKantoor</w:t>
            </w:r>
            <w:r w:rsidRPr="00500FE3">
              <w:rPr>
                <w:sz w:val="16"/>
                <w:szCs w:val="16"/>
              </w:rPr>
              <w:t>’)</w:t>
            </w:r>
          </w:p>
          <w:p w14:paraId="25C17643" w14:textId="77777777" w:rsidR="00C61926" w:rsidRDefault="00C61926" w:rsidP="00EE747C">
            <w:pPr>
              <w:spacing w:line="240" w:lineRule="auto"/>
              <w:ind w:left="227"/>
              <w:rPr>
                <w:szCs w:val="18"/>
              </w:rPr>
            </w:pPr>
            <w:r w:rsidRPr="00500FE3">
              <w:rPr>
                <w:sz w:val="16"/>
                <w:szCs w:val="16"/>
              </w:rPr>
              <w:lastRenderedPageBreak/>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C61926" w:rsidRPr="00405834" w14:paraId="361577F4" w14:textId="77777777" w:rsidTr="00EE747C">
        <w:tblPrEx>
          <w:tblLook w:val="01E0" w:firstRow="1" w:lastRow="1" w:firstColumn="1" w:lastColumn="1" w:noHBand="0" w:noVBand="0"/>
        </w:tblPrEx>
        <w:tc>
          <w:tcPr>
            <w:tcW w:w="2207" w:type="pct"/>
          </w:tcPr>
          <w:p w14:paraId="56EAA24D" w14:textId="77777777" w:rsidR="00C61926" w:rsidRPr="00132CB1" w:rsidRDefault="00C61926">
            <w:pPr>
              <w:rPr>
                <w:color w:val="FF0000"/>
              </w:rPr>
            </w:pPr>
            <w:r w:rsidRPr="00132CB1">
              <w:rPr>
                <w:rFonts w:cs="Arial"/>
                <w:color w:val="FF0000"/>
                <w:highlight w:val="yellow"/>
              </w:rPr>
              <w:lastRenderedPageBreak/>
              <w:t>TEKSTBLOK PERSONALIA VAN NATUURLIJK PERSOON</w:t>
            </w:r>
            <w:r w:rsidRPr="00132CB1">
              <w:rPr>
                <w:rFonts w:cs="Arial"/>
                <w:color w:val="FF0000"/>
              </w:rPr>
              <w:t>,</w:t>
            </w:r>
            <w:r>
              <w:rPr>
                <w:rFonts w:cs="Arial"/>
                <w:color w:val="FF0000"/>
              </w:rPr>
              <w:t xml:space="preserve"> notaris</w:t>
            </w:r>
          </w:p>
        </w:tc>
        <w:tc>
          <w:tcPr>
            <w:tcW w:w="2793" w:type="pct"/>
          </w:tcPr>
          <w:p w14:paraId="02614F33" w14:textId="77777777" w:rsidR="00C61926" w:rsidRDefault="00C61926" w:rsidP="00EE747C">
            <w:pPr>
              <w:rPr>
                <w:szCs w:val="18"/>
              </w:rPr>
            </w:pPr>
            <w:r>
              <w:rPr>
                <w:szCs w:val="18"/>
              </w:rPr>
              <w:t>Vaste tekst. De notaris</w:t>
            </w:r>
            <w:r w:rsidR="005B73FB">
              <w:rPr>
                <w:rStyle w:val="Voetnootmarkering"/>
                <w:szCs w:val="18"/>
              </w:rPr>
              <w:footnoteReference w:id="1"/>
            </w:r>
            <w:r>
              <w:rPr>
                <w:szCs w:val="18"/>
              </w:rPr>
              <w:t xml:space="preserve"> wordt waargenomen door de ondertekenaar of door een andere notaris die wordt waargenomen door de ondertekenaar.</w:t>
            </w:r>
          </w:p>
          <w:p w14:paraId="6A28083A" w14:textId="77777777" w:rsidR="00C61926" w:rsidRDefault="00C61926" w:rsidP="00EE747C">
            <w:pPr>
              <w:rPr>
                <w:szCs w:val="18"/>
              </w:rPr>
            </w:pPr>
          </w:p>
          <w:p w14:paraId="1CD09BD3" w14:textId="77777777" w:rsidR="00C61926" w:rsidRPr="000C2267" w:rsidRDefault="00C61926" w:rsidP="00EE747C">
            <w:pPr>
              <w:rPr>
                <w:szCs w:val="18"/>
                <w:u w:val="single"/>
              </w:rPr>
            </w:pPr>
            <w:r w:rsidRPr="000C2267">
              <w:rPr>
                <w:szCs w:val="18"/>
                <w:u w:val="single"/>
              </w:rPr>
              <w:t>Mapping</w:t>
            </w:r>
            <w:r>
              <w:rPr>
                <w:szCs w:val="18"/>
                <w:u w:val="single"/>
              </w:rPr>
              <w:t xml:space="preserve"> waarneming door ondertekenaar</w:t>
            </w:r>
            <w:r w:rsidRPr="000C2267">
              <w:rPr>
                <w:szCs w:val="18"/>
                <w:u w:val="single"/>
              </w:rPr>
              <w:t>:</w:t>
            </w:r>
          </w:p>
          <w:p w14:paraId="09F6B6B6"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p>
          <w:p w14:paraId="58CC1B6A" w14:textId="77777777" w:rsidR="00C61926" w:rsidRDefault="00C61926" w:rsidP="00EE747C">
            <w:pPr>
              <w:spacing w:line="240" w:lineRule="auto"/>
              <w:rPr>
                <w:sz w:val="16"/>
                <w:szCs w:val="16"/>
              </w:rPr>
            </w:pPr>
            <w:r>
              <w:rPr>
                <w:sz w:val="16"/>
                <w:szCs w:val="16"/>
              </w:rPr>
              <w:tab/>
              <w:t>isVacatureWaarnemerVoor/persoonsgegevens/</w:t>
            </w:r>
          </w:p>
          <w:p w14:paraId="29448D4C" w14:textId="77777777" w:rsidR="00C61926" w:rsidRDefault="00C61926" w:rsidP="00EE747C">
            <w:pPr>
              <w:spacing w:line="240" w:lineRule="auto"/>
              <w:rPr>
                <w:sz w:val="16"/>
                <w:szCs w:val="16"/>
              </w:rPr>
            </w:pPr>
            <w:r>
              <w:rPr>
                <w:sz w:val="16"/>
                <w:szCs w:val="16"/>
              </w:rPr>
              <w:t>-zie verder tekstblok mapping tbv GBA_Ingezetene</w:t>
            </w:r>
          </w:p>
          <w:p w14:paraId="45ED63A4" w14:textId="77777777" w:rsidR="00C61926" w:rsidRDefault="00C61926" w:rsidP="00EE747C">
            <w:pPr>
              <w:spacing w:line="240" w:lineRule="auto"/>
              <w:rPr>
                <w:sz w:val="16"/>
                <w:szCs w:val="16"/>
              </w:rPr>
            </w:pPr>
          </w:p>
          <w:p w14:paraId="3F146BE9" w14:textId="77777777" w:rsidR="00C61926" w:rsidRPr="000C2267" w:rsidRDefault="00C61926" w:rsidP="00EE747C">
            <w:pPr>
              <w:rPr>
                <w:szCs w:val="18"/>
                <w:u w:val="single"/>
              </w:rPr>
            </w:pPr>
            <w:r w:rsidRPr="000C2267">
              <w:rPr>
                <w:szCs w:val="18"/>
                <w:u w:val="single"/>
              </w:rPr>
              <w:t>Mapping</w:t>
            </w:r>
            <w:r>
              <w:rPr>
                <w:szCs w:val="18"/>
                <w:u w:val="single"/>
              </w:rPr>
              <w:t xml:space="preserve"> waarneming door waargenomen notaris</w:t>
            </w:r>
            <w:r w:rsidRPr="000C2267">
              <w:rPr>
                <w:szCs w:val="18"/>
                <w:u w:val="single"/>
              </w:rPr>
              <w:t>:</w:t>
            </w:r>
          </w:p>
          <w:p w14:paraId="0D7CA19D" w14:textId="77777777" w:rsidR="00C61926" w:rsidRDefault="00C61926" w:rsidP="00EE747C">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0150C0F5" w14:textId="77777777" w:rsidR="00C61926" w:rsidRDefault="00C61926" w:rsidP="00EE747C">
            <w:pPr>
              <w:spacing w:line="240" w:lineRule="auto"/>
              <w:rPr>
                <w:sz w:val="16"/>
                <w:szCs w:val="16"/>
              </w:rPr>
            </w:pPr>
            <w:r>
              <w:rPr>
                <w:sz w:val="16"/>
                <w:szCs w:val="16"/>
              </w:rPr>
              <w:tab/>
              <w:t>isVacatureWaarnemerVoor/persoonsgegevens/</w:t>
            </w:r>
          </w:p>
          <w:p w14:paraId="12071DF8" w14:textId="77777777" w:rsidR="00C61926" w:rsidRDefault="00C61926" w:rsidP="00EE747C">
            <w:pPr>
              <w:spacing w:line="240" w:lineRule="auto"/>
              <w:rPr>
                <w:szCs w:val="18"/>
              </w:rPr>
            </w:pPr>
            <w:r>
              <w:rPr>
                <w:sz w:val="16"/>
                <w:szCs w:val="16"/>
              </w:rPr>
              <w:t>-zie verder tekstblok mapping tbv GBA_Ingezetene</w:t>
            </w:r>
          </w:p>
        </w:tc>
      </w:tr>
      <w:tr w:rsidR="00C61926" w:rsidRPr="00405834" w14:paraId="1979E341" w14:textId="77777777" w:rsidTr="00EE747C">
        <w:tblPrEx>
          <w:tblLook w:val="01E0" w:firstRow="1" w:lastRow="1" w:firstColumn="1" w:lastColumn="1" w:noHBand="0" w:noVBand="0"/>
        </w:tblPrEx>
        <w:tc>
          <w:tcPr>
            <w:tcW w:w="2207" w:type="pct"/>
          </w:tcPr>
          <w:p w14:paraId="70A7AE35" w14:textId="70D1A0C9" w:rsidR="00C61926" w:rsidRPr="00132CB1" w:rsidRDefault="00C61926" w:rsidP="00EE747C">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ins w:id="376" w:author="Awater, Eric" w:date="2019-11-28T14:54:00Z">
              <w:r w:rsidR="00452574" w:rsidRPr="00452574">
                <w:rPr>
                  <w:rFonts w:cs="Arial"/>
                  <w:color w:val="7030A0"/>
                  <w:szCs w:val="18"/>
                  <w:lang w:val="en-US"/>
                  <w:rPrChange w:id="377" w:author="Awater, Eric" w:date="2019-11-28T14:54:00Z">
                    <w:rPr>
                      <w:rFonts w:cs="Arial"/>
                      <w:szCs w:val="18"/>
                      <w:lang w:val="en-US"/>
                    </w:rPr>
                  </w:rPrChange>
                </w:rPr>
                <w:t>,</w:t>
              </w:r>
            </w:ins>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14:paraId="6BD31240" w14:textId="77777777" w:rsidR="00C61926" w:rsidRDefault="00C61926" w:rsidP="00EE747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de</w:t>
            </w:r>
            <w:r w:rsidR="005B73FB">
              <w:rPr>
                <w:szCs w:val="18"/>
              </w:rPr>
              <w:t xml:space="preserve"> </w:t>
            </w:r>
            <w:r w:rsidRPr="000C2267">
              <w:rPr>
                <w:szCs w:val="18"/>
              </w:rPr>
              <w:t xml:space="preserve"> </w:t>
            </w:r>
            <w:r>
              <w:rPr>
                <w:szCs w:val="18"/>
              </w:rPr>
              <w:t>notaris die waargenomen wordt. Mogelijkheden:</w:t>
            </w:r>
          </w:p>
          <w:p w14:paraId="1B7009C7" w14:textId="54AA3992" w:rsidR="00C61926" w:rsidRPr="00452574" w:rsidRDefault="00C61926">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ins w:id="378" w:author="Awater, Eric" w:date="2019-11-28T14:54:00Z">
              <w:r w:rsidR="00452574" w:rsidRPr="00452574">
                <w:rPr>
                  <w:rFonts w:cs="Arial"/>
                  <w:color w:val="7030A0"/>
                  <w:sz w:val="20"/>
                  <w:lang w:val="en-US"/>
                  <w:rPrChange w:id="379" w:author="Awater, Eric" w:date="2019-11-28T14:54:00Z">
                    <w:rPr>
                      <w:rFonts w:cs="Arial"/>
                      <w:sz w:val="20"/>
                      <w:lang w:val="en-US"/>
                    </w:rPr>
                  </w:rPrChange>
                </w:rPr>
                <w:t>,</w:t>
              </w:r>
            </w:ins>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ins w:id="380" w:author="Awater, Eric" w:date="2019-11-28T14:55:00Z">
              <w:r w:rsidR="00452574">
                <w:t xml:space="preserve">. </w:t>
              </w:r>
              <w:r w:rsidR="00452574" w:rsidRPr="00452574">
                <w:rPr>
                  <w:color w:val="7030A0"/>
                  <w:rPrChange w:id="381" w:author="Awater, Eric" w:date="2019-11-28T14:55:00Z">
                    <w:rPr/>
                  </w:rPrChange>
                </w:rPr>
                <w:t xml:space="preserve">De komma achter </w:t>
              </w:r>
              <w:r w:rsidR="00452574" w:rsidRPr="00452574">
                <w:rPr>
                  <w:rFonts w:cs="Arial"/>
                  <w:color w:val="7030A0"/>
                  <w:sz w:val="20"/>
                  <w:lang w:val="en-US"/>
                  <w:rPrChange w:id="382" w:author="Awater, Eric" w:date="2019-11-28T14:55:00Z">
                    <w:rPr>
                      <w:rFonts w:cs="Arial"/>
                      <w:sz w:val="20"/>
                      <w:lang w:val="en-US"/>
                    </w:rPr>
                  </w:rPrChange>
                </w:rPr>
                <w:fldChar w:fldCharType="begin"/>
              </w:r>
              <w:r w:rsidR="00452574" w:rsidRPr="00452574">
                <w:rPr>
                  <w:rFonts w:cs="Arial"/>
                  <w:color w:val="7030A0"/>
                  <w:sz w:val="20"/>
                  <w:rPrChange w:id="383" w:author="Awater, Eric" w:date="2019-11-28T14:55:00Z">
                    <w:rPr>
                      <w:rFonts w:cs="Arial"/>
                      <w:sz w:val="20"/>
                    </w:rPr>
                  </w:rPrChange>
                </w:rPr>
                <w:instrText>MacroButton Nomacro §</w:instrText>
              </w:r>
              <w:r w:rsidR="00452574" w:rsidRPr="00452574">
                <w:rPr>
                  <w:rFonts w:cs="Arial"/>
                  <w:color w:val="7030A0"/>
                  <w:sz w:val="20"/>
                  <w:lang w:val="en-US"/>
                  <w:rPrChange w:id="384" w:author="Awater, Eric" w:date="2019-11-28T14:55:00Z">
                    <w:rPr>
                      <w:rFonts w:cs="Arial"/>
                      <w:sz w:val="20"/>
                      <w:lang w:val="en-US"/>
                    </w:rPr>
                  </w:rPrChange>
                </w:rPr>
                <w:fldChar w:fldCharType="end"/>
              </w:r>
              <w:r w:rsidR="00452574" w:rsidRPr="00452574">
                <w:rPr>
                  <w:rFonts w:cs="Arial"/>
                  <w:color w:val="7030A0"/>
                  <w:szCs w:val="24"/>
                  <w:rPrChange w:id="385" w:author="Awater, Eric" w:date="2019-11-28T14:55:00Z">
                    <w:rPr>
                      <w:rFonts w:cs="Arial"/>
                      <w:szCs w:val="24"/>
                    </w:rPr>
                  </w:rPrChange>
                </w:rPr>
                <w:t>gemeente</w:t>
              </w:r>
              <w:r w:rsidR="00452574" w:rsidRPr="00452574">
                <w:rPr>
                  <w:rFonts w:cs="Arial"/>
                  <w:color w:val="7030A0"/>
                  <w:szCs w:val="18"/>
                  <w:lang w:val="en-US"/>
                  <w:rPrChange w:id="386" w:author="Awater, Eric" w:date="2019-11-28T14:55:00Z">
                    <w:rPr>
                      <w:rFonts w:cs="Arial"/>
                      <w:szCs w:val="18"/>
                      <w:lang w:val="en-US"/>
                    </w:rPr>
                  </w:rPrChange>
                </w:rPr>
                <w:fldChar w:fldCharType="begin"/>
              </w:r>
              <w:r w:rsidR="00452574" w:rsidRPr="00452574">
                <w:rPr>
                  <w:rFonts w:cs="Arial"/>
                  <w:color w:val="7030A0"/>
                  <w:szCs w:val="18"/>
                  <w:rPrChange w:id="387" w:author="Awater, Eric" w:date="2019-11-28T14:55:00Z">
                    <w:rPr>
                      <w:rFonts w:cs="Arial"/>
                      <w:szCs w:val="18"/>
                    </w:rPr>
                  </w:rPrChange>
                </w:rPr>
                <w:instrText>MacroButton Nomacro §</w:instrText>
              </w:r>
              <w:r w:rsidR="00452574" w:rsidRPr="00452574">
                <w:rPr>
                  <w:rFonts w:cs="Arial"/>
                  <w:color w:val="7030A0"/>
                  <w:szCs w:val="18"/>
                  <w:lang w:val="en-US"/>
                  <w:rPrChange w:id="388" w:author="Awater, Eric" w:date="2019-11-28T14:55:00Z">
                    <w:rPr>
                      <w:rFonts w:cs="Arial"/>
                      <w:szCs w:val="18"/>
                      <w:lang w:val="en-US"/>
                    </w:rPr>
                  </w:rPrChange>
                </w:rPr>
                <w:fldChar w:fldCharType="end"/>
              </w:r>
              <w:r w:rsidR="00452574" w:rsidRPr="00452574">
                <w:rPr>
                  <w:rFonts w:cs="Arial"/>
                  <w:color w:val="7030A0"/>
                  <w:szCs w:val="18"/>
                  <w:lang w:val="en-US"/>
                  <w:rPrChange w:id="389" w:author="Awater, Eric" w:date="2019-11-28T14:55:00Z">
                    <w:rPr>
                      <w:rFonts w:cs="Arial"/>
                      <w:szCs w:val="18"/>
                      <w:lang w:val="en-US"/>
                    </w:rPr>
                  </w:rPrChange>
                </w:rPr>
                <w:t xml:space="preserve"> is optioneel,</w:t>
              </w:r>
            </w:ins>
            <w:del w:id="390" w:author="Awater, Eric" w:date="2019-11-28T14:55:00Z">
              <w:r w:rsidRPr="00452574" w:rsidDel="00452574">
                <w:delText>,</w:delText>
              </w:r>
            </w:del>
          </w:p>
          <w:p w14:paraId="3433D9C1" w14:textId="77777777" w:rsidR="00C61926" w:rsidRDefault="00C61926" w:rsidP="00EE747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14:paraId="44359F60" w14:textId="77777777" w:rsidR="00C61926" w:rsidRDefault="00C61926" w:rsidP="00EE747C">
            <w:pPr>
              <w:numPr>
                <w:ilvl w:val="0"/>
                <w:numId w:val="23"/>
              </w:numPr>
            </w:pPr>
            <w:r>
              <w:t>één van de overige teksten wordt getoond wanneer alleen de woonplaats voorkomt, de te tonen tekst is een gebruikerskeuze.</w:t>
            </w:r>
          </w:p>
          <w:p w14:paraId="582FECAE" w14:textId="77777777" w:rsidR="00C61926" w:rsidRDefault="00C61926" w:rsidP="00EE747C">
            <w:pPr>
              <w:spacing w:line="240" w:lineRule="auto"/>
              <w:rPr>
                <w:szCs w:val="18"/>
              </w:rPr>
            </w:pPr>
          </w:p>
          <w:p w14:paraId="4197C200" w14:textId="77777777" w:rsidR="00C61926" w:rsidRDefault="00C61926" w:rsidP="00EE747C">
            <w:pPr>
              <w:spacing w:line="240" w:lineRule="auto"/>
              <w:rPr>
                <w:szCs w:val="18"/>
                <w:u w:val="single"/>
              </w:rPr>
            </w:pPr>
            <w:r w:rsidRPr="00500FE3">
              <w:rPr>
                <w:szCs w:val="18"/>
                <w:u w:val="single"/>
              </w:rPr>
              <w:t>Mapping</w:t>
            </w:r>
            <w:r>
              <w:rPr>
                <w:szCs w:val="18"/>
                <w:u w:val="single"/>
              </w:rPr>
              <w:t xml:space="preserve"> waarneming door ondertekenaar: </w:t>
            </w:r>
          </w:p>
          <w:p w14:paraId="75FA5E53" w14:textId="77777777" w:rsidR="00C61926" w:rsidRDefault="00C61926" w:rsidP="00EE747C">
            <w:pPr>
              <w:spacing w:line="240" w:lineRule="auto"/>
              <w:rPr>
                <w:sz w:val="16"/>
                <w:szCs w:val="16"/>
              </w:rPr>
            </w:pPr>
            <w:r w:rsidRPr="00500FE3">
              <w:rPr>
                <w:sz w:val="16"/>
                <w:szCs w:val="16"/>
              </w:rPr>
              <w:t>//</w:t>
            </w:r>
            <w:r w:rsidRPr="008A2215">
              <w:rPr>
                <w:sz w:val="16"/>
                <w:szCs w:val="16"/>
              </w:rPr>
              <w:t>IMKAD_AangebodenStuk/</w:t>
            </w:r>
            <w:r>
              <w:rPr>
                <w:sz w:val="16"/>
                <w:szCs w:val="16"/>
              </w:rPr>
              <w:t>heeftO</w:t>
            </w:r>
            <w:r w:rsidRPr="008A2215">
              <w:rPr>
                <w:sz w:val="16"/>
                <w:szCs w:val="16"/>
              </w:rPr>
              <w:t>ndertekenaar/</w:t>
            </w:r>
          </w:p>
          <w:p w14:paraId="21019EAD" w14:textId="77777777" w:rsidR="00C61926" w:rsidRDefault="00C61926" w:rsidP="00EE747C">
            <w:pPr>
              <w:spacing w:line="240" w:lineRule="auto"/>
              <w:rPr>
                <w:sz w:val="16"/>
                <w:szCs w:val="16"/>
              </w:rPr>
            </w:pPr>
            <w:r>
              <w:rPr>
                <w:sz w:val="16"/>
                <w:szCs w:val="16"/>
              </w:rPr>
              <w:t xml:space="preserve">of </w:t>
            </w:r>
          </w:p>
          <w:p w14:paraId="56310486" w14:textId="77777777" w:rsidR="00C61926" w:rsidRDefault="00C61926" w:rsidP="00EE747C">
            <w:pPr>
              <w:spacing w:line="240" w:lineRule="auto"/>
              <w:rPr>
                <w:szCs w:val="18"/>
                <w:u w:val="single"/>
              </w:rPr>
            </w:pPr>
            <w:r w:rsidRPr="00500FE3">
              <w:rPr>
                <w:szCs w:val="18"/>
                <w:u w:val="single"/>
              </w:rPr>
              <w:t>Mapping</w:t>
            </w:r>
            <w:r>
              <w:rPr>
                <w:szCs w:val="18"/>
                <w:u w:val="single"/>
              </w:rPr>
              <w:t xml:space="preserve"> waarneming door waargenomen notaris: </w:t>
            </w:r>
          </w:p>
          <w:p w14:paraId="318772EE" w14:textId="77777777" w:rsidR="00C61926" w:rsidRDefault="00C61926" w:rsidP="00EE747C">
            <w:pPr>
              <w:spacing w:line="240" w:lineRule="auto"/>
              <w:rPr>
                <w:szCs w:val="18"/>
                <w:u w:val="single"/>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14:paraId="3450DDAB" w14:textId="77777777" w:rsidR="00C61926" w:rsidRDefault="00C61926" w:rsidP="00EE747C">
            <w:pPr>
              <w:spacing w:line="240" w:lineRule="auto"/>
              <w:rPr>
                <w:sz w:val="16"/>
                <w:szCs w:val="16"/>
              </w:rPr>
            </w:pPr>
          </w:p>
          <w:p w14:paraId="1D54AE5B" w14:textId="77777777" w:rsidR="00C61926" w:rsidRDefault="00C61926" w:rsidP="00EE747C">
            <w:pPr>
              <w:spacing w:line="240" w:lineRule="auto"/>
              <w:rPr>
                <w:sz w:val="16"/>
                <w:szCs w:val="16"/>
              </w:rPr>
            </w:pPr>
            <w:r w:rsidRPr="005625EF">
              <w:rPr>
                <w:sz w:val="16"/>
                <w:szCs w:val="16"/>
              </w:rPr>
              <w:t>-aangevuld met:</w:t>
            </w:r>
          </w:p>
          <w:p w14:paraId="43CB2283" w14:textId="03BD2AF0" w:rsidR="00452574" w:rsidDel="00452574" w:rsidRDefault="00452574" w:rsidP="00EE747C">
            <w:pPr>
              <w:spacing w:line="240" w:lineRule="auto"/>
              <w:rPr>
                <w:del w:id="391" w:author="Awater, Eric" w:date="2019-11-28T14:56:00Z"/>
                <w:szCs w:val="18"/>
              </w:rPr>
            </w:pPr>
          </w:p>
          <w:p w14:paraId="0B24FE33" w14:textId="293670C5" w:rsidR="00452574" w:rsidRDefault="00452574" w:rsidP="00452574">
            <w:pPr>
              <w:spacing w:line="240" w:lineRule="auto"/>
              <w:ind w:firstLine="227"/>
              <w:rPr>
                <w:ins w:id="392" w:author="Awater, Eric" w:date="2019-11-28T14:56:00Z"/>
                <w:szCs w:val="18"/>
              </w:rPr>
            </w:pPr>
          </w:p>
          <w:p w14:paraId="44DC6FD4" w14:textId="77777777" w:rsidR="00452574" w:rsidRPr="00452574" w:rsidRDefault="00452574" w:rsidP="00452574">
            <w:pPr>
              <w:spacing w:line="240" w:lineRule="auto"/>
              <w:rPr>
                <w:ins w:id="393" w:author="Awater, Eric" w:date="2019-11-28T14:56:00Z"/>
                <w:color w:val="7030A0"/>
                <w:sz w:val="16"/>
                <w:szCs w:val="16"/>
                <w:rPrChange w:id="394" w:author="Awater, Eric" w:date="2019-11-28T14:56:00Z">
                  <w:rPr>
                    <w:ins w:id="395" w:author="Awater, Eric" w:date="2019-11-28T14:56:00Z"/>
                    <w:sz w:val="16"/>
                    <w:szCs w:val="16"/>
                  </w:rPr>
                </w:rPrChange>
              </w:rPr>
            </w:pPr>
            <w:ins w:id="396" w:author="Awater, Eric" w:date="2019-11-28T14:56:00Z">
              <w:r w:rsidRPr="00452574">
                <w:rPr>
                  <w:color w:val="7030A0"/>
                  <w:sz w:val="16"/>
                  <w:szCs w:val="16"/>
                  <w:u w:val="single"/>
                  <w:rPrChange w:id="397" w:author="Awater, Eric" w:date="2019-11-28T14:56:00Z">
                    <w:rPr>
                      <w:sz w:val="16"/>
                      <w:szCs w:val="16"/>
                      <w:u w:val="single"/>
                    </w:rPr>
                  </w:rPrChange>
                </w:rPr>
                <w:t>Mapping komma</w:t>
              </w:r>
              <w:r w:rsidRPr="00452574">
                <w:rPr>
                  <w:color w:val="7030A0"/>
                  <w:sz w:val="16"/>
                  <w:szCs w:val="16"/>
                  <w:rPrChange w:id="398" w:author="Awater, Eric" w:date="2019-11-28T14:56:00Z">
                    <w:rPr>
                      <w:sz w:val="16"/>
                      <w:szCs w:val="16"/>
                    </w:rPr>
                  </w:rPrChange>
                </w:rPr>
                <w:t>:</w:t>
              </w:r>
            </w:ins>
          </w:p>
          <w:p w14:paraId="57BAF347" w14:textId="77777777" w:rsidR="00452574" w:rsidRPr="00452574" w:rsidRDefault="00452574" w:rsidP="00452574">
            <w:pPr>
              <w:spacing w:line="240" w:lineRule="auto"/>
              <w:rPr>
                <w:ins w:id="399" w:author="Awater, Eric" w:date="2019-11-28T14:56:00Z"/>
                <w:color w:val="7030A0"/>
                <w:sz w:val="16"/>
                <w:szCs w:val="16"/>
                <w:rPrChange w:id="400" w:author="Awater, Eric" w:date="2019-11-28T14:56:00Z">
                  <w:rPr>
                    <w:ins w:id="401" w:author="Awater, Eric" w:date="2019-11-28T14:56:00Z"/>
                    <w:sz w:val="16"/>
                    <w:szCs w:val="16"/>
                  </w:rPr>
                </w:rPrChange>
              </w:rPr>
            </w:pPr>
            <w:ins w:id="402" w:author="Awater, Eric" w:date="2019-11-28T14:56:00Z">
              <w:r w:rsidRPr="00452574">
                <w:rPr>
                  <w:color w:val="7030A0"/>
                  <w:sz w:val="16"/>
                  <w:szCs w:val="16"/>
                  <w:rPrChange w:id="403" w:author="Awater, Eric" w:date="2019-11-28T14:56:00Z">
                    <w:rPr>
                      <w:sz w:val="16"/>
                      <w:szCs w:val="16"/>
                    </w:rPr>
                  </w:rPrChange>
                </w:rPr>
                <w:t>//IMKAD_AangebodenStuk/heeftOndertekenaar/isWaarnemerVoor/</w:t>
              </w:r>
            </w:ins>
          </w:p>
          <w:p w14:paraId="3A13CDC6" w14:textId="77777777" w:rsidR="00452574" w:rsidRPr="00452574" w:rsidRDefault="00452574" w:rsidP="00452574">
            <w:pPr>
              <w:spacing w:line="240" w:lineRule="auto"/>
              <w:rPr>
                <w:ins w:id="404" w:author="Awater, Eric" w:date="2019-11-28T14:56:00Z"/>
                <w:color w:val="7030A0"/>
                <w:sz w:val="16"/>
                <w:szCs w:val="16"/>
                <w:rPrChange w:id="405" w:author="Awater, Eric" w:date="2019-11-28T14:56:00Z">
                  <w:rPr>
                    <w:ins w:id="406" w:author="Awater, Eric" w:date="2019-11-28T14:56:00Z"/>
                    <w:sz w:val="16"/>
                    <w:szCs w:val="16"/>
                  </w:rPr>
                </w:rPrChange>
              </w:rPr>
            </w:pPr>
            <w:ins w:id="407" w:author="Awater, Eric" w:date="2019-11-28T14:56:00Z">
              <w:r w:rsidRPr="00452574">
                <w:rPr>
                  <w:color w:val="7030A0"/>
                  <w:sz w:val="16"/>
                  <w:szCs w:val="16"/>
                  <w:rPrChange w:id="408" w:author="Awater, Eric" w:date="2019-11-28T14:56:00Z">
                    <w:rPr>
                      <w:sz w:val="16"/>
                      <w:szCs w:val="16"/>
                    </w:rPr>
                  </w:rPrChange>
                </w:rPr>
                <w:tab/>
                <w:t>isVacatureWaarnemerVoor /tekstkeuze/</w:t>
              </w:r>
            </w:ins>
          </w:p>
          <w:p w14:paraId="24C9FCBF" w14:textId="77777777" w:rsidR="00452574" w:rsidRPr="00452574" w:rsidRDefault="00452574" w:rsidP="00452574">
            <w:pPr>
              <w:spacing w:line="240" w:lineRule="auto"/>
              <w:rPr>
                <w:ins w:id="409" w:author="Awater, Eric" w:date="2019-11-28T14:56:00Z"/>
                <w:color w:val="7030A0"/>
                <w:sz w:val="16"/>
                <w:szCs w:val="16"/>
                <w:rPrChange w:id="410" w:author="Awater, Eric" w:date="2019-11-28T14:56:00Z">
                  <w:rPr>
                    <w:ins w:id="411" w:author="Awater, Eric" w:date="2019-11-28T14:56:00Z"/>
                    <w:sz w:val="16"/>
                    <w:szCs w:val="16"/>
                  </w:rPr>
                </w:rPrChange>
              </w:rPr>
            </w:pPr>
            <w:ins w:id="412" w:author="Awater, Eric" w:date="2019-11-28T14:56:00Z">
              <w:r w:rsidRPr="00452574">
                <w:rPr>
                  <w:color w:val="7030A0"/>
                  <w:sz w:val="16"/>
                  <w:szCs w:val="16"/>
                  <w:rPrChange w:id="413" w:author="Awater, Eric" w:date="2019-11-28T14:56:00Z">
                    <w:rPr>
                      <w:sz w:val="16"/>
                      <w:szCs w:val="16"/>
                    </w:rPr>
                  </w:rPrChange>
                </w:rPr>
                <w:t>./tagNaam (‘k_Komma’)</w:t>
              </w:r>
            </w:ins>
          </w:p>
          <w:p w14:paraId="73F200BA" w14:textId="77777777" w:rsidR="00452574" w:rsidRPr="00452574" w:rsidRDefault="00452574" w:rsidP="00452574">
            <w:pPr>
              <w:spacing w:line="240" w:lineRule="auto"/>
              <w:rPr>
                <w:ins w:id="414" w:author="Awater, Eric" w:date="2019-11-28T14:56:00Z"/>
                <w:color w:val="7030A0"/>
                <w:sz w:val="16"/>
                <w:szCs w:val="16"/>
                <w:rPrChange w:id="415" w:author="Awater, Eric" w:date="2019-11-28T14:56:00Z">
                  <w:rPr>
                    <w:ins w:id="416" w:author="Awater, Eric" w:date="2019-11-28T14:56:00Z"/>
                    <w:sz w:val="16"/>
                    <w:szCs w:val="16"/>
                  </w:rPr>
                </w:rPrChange>
              </w:rPr>
            </w:pPr>
            <w:ins w:id="417" w:author="Awater, Eric" w:date="2019-11-28T14:56:00Z">
              <w:r w:rsidRPr="00452574">
                <w:rPr>
                  <w:color w:val="7030A0"/>
                  <w:sz w:val="16"/>
                  <w:szCs w:val="16"/>
                  <w:rPrChange w:id="418" w:author="Awater, Eric" w:date="2019-11-28T14:56:00Z">
                    <w:rPr>
                      <w:sz w:val="16"/>
                      <w:szCs w:val="16"/>
                    </w:rPr>
                  </w:rPrChange>
                </w:rPr>
                <w:t>./tekst ((‘true’ of niet aanwezig= komma wordt getoond; ‘false’ = komma wordt niet getoond)</w:t>
              </w:r>
            </w:ins>
          </w:p>
          <w:p w14:paraId="2890FC4D" w14:textId="77777777" w:rsidR="00452574" w:rsidRPr="00225156" w:rsidRDefault="00452574">
            <w:pPr>
              <w:spacing w:line="240" w:lineRule="auto"/>
              <w:rPr>
                <w:ins w:id="419" w:author="Awater, Eric" w:date="2019-11-28T14:56:00Z"/>
                <w:szCs w:val="18"/>
              </w:rPr>
            </w:pPr>
          </w:p>
          <w:p w14:paraId="3F377E17"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14:paraId="4EED12A5" w14:textId="77777777" w:rsidR="00C61926" w:rsidRDefault="00C61926" w:rsidP="00EE747C">
            <w:pPr>
              <w:spacing w:line="240" w:lineRule="auto"/>
              <w:rPr>
                <w:sz w:val="16"/>
                <w:szCs w:val="16"/>
              </w:rPr>
            </w:pPr>
            <w:r w:rsidRPr="00500FE3">
              <w:rPr>
                <w:sz w:val="16"/>
                <w:szCs w:val="16"/>
              </w:rPr>
              <w:t>//</w:t>
            </w:r>
            <w:r>
              <w:rPr>
                <w:sz w:val="16"/>
                <w:szCs w:val="16"/>
              </w:rPr>
              <w:t>isVacatureWaarnemerVoor/g</w:t>
            </w:r>
            <w:r w:rsidRPr="00500FE3">
              <w:rPr>
                <w:sz w:val="16"/>
                <w:szCs w:val="16"/>
              </w:rPr>
              <w:t>emeente</w:t>
            </w:r>
          </w:p>
          <w:p w14:paraId="77F1190F" w14:textId="77777777" w:rsidR="00C61926" w:rsidRDefault="00C61926" w:rsidP="00EE747C">
            <w:pPr>
              <w:spacing w:line="240" w:lineRule="auto"/>
              <w:rPr>
                <w:szCs w:val="18"/>
              </w:rPr>
            </w:pPr>
          </w:p>
          <w:p w14:paraId="775B3B79"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14:paraId="020587DF" w14:textId="77777777" w:rsidR="00C61926" w:rsidRDefault="00C61926" w:rsidP="00EE747C">
            <w:pPr>
              <w:spacing w:line="240" w:lineRule="auto"/>
              <w:rPr>
                <w:szCs w:val="18"/>
                <w:u w:val="single"/>
              </w:rPr>
            </w:pPr>
            <w:r w:rsidRPr="00500FE3">
              <w:rPr>
                <w:sz w:val="16"/>
                <w:szCs w:val="16"/>
              </w:rPr>
              <w:t>//</w:t>
            </w:r>
            <w:r>
              <w:rPr>
                <w:sz w:val="16"/>
                <w:szCs w:val="16"/>
              </w:rPr>
              <w:t>isVacatureWaarnemerVoor/</w:t>
            </w:r>
            <w:r w:rsidRPr="00500FE3">
              <w:rPr>
                <w:sz w:val="16"/>
                <w:szCs w:val="16"/>
              </w:rPr>
              <w:t>standplaats</w:t>
            </w:r>
          </w:p>
          <w:p w14:paraId="293A33AE" w14:textId="77777777" w:rsidR="00C61926" w:rsidRDefault="00C61926" w:rsidP="00EE747C">
            <w:pPr>
              <w:spacing w:line="240" w:lineRule="auto"/>
              <w:rPr>
                <w:szCs w:val="18"/>
                <w:u w:val="single"/>
              </w:rPr>
            </w:pPr>
          </w:p>
          <w:p w14:paraId="38DD607F" w14:textId="77777777" w:rsidR="00C61926" w:rsidRPr="00500FE3" w:rsidRDefault="00C61926" w:rsidP="00EE747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14:paraId="1FCBC127" w14:textId="77777777" w:rsidR="00C61926" w:rsidRPr="00500FE3" w:rsidRDefault="00C61926" w:rsidP="00EE747C">
            <w:pPr>
              <w:spacing w:line="240" w:lineRule="auto"/>
              <w:rPr>
                <w:sz w:val="16"/>
                <w:szCs w:val="16"/>
              </w:rPr>
            </w:pPr>
            <w:r w:rsidRPr="00500FE3">
              <w:rPr>
                <w:sz w:val="16"/>
                <w:szCs w:val="16"/>
              </w:rPr>
              <w:t>//</w:t>
            </w:r>
            <w:r>
              <w:rPr>
                <w:sz w:val="16"/>
                <w:szCs w:val="16"/>
              </w:rPr>
              <w:t>isVacatureWaarnemerVoor/t</w:t>
            </w:r>
            <w:r w:rsidRPr="00500FE3">
              <w:rPr>
                <w:sz w:val="16"/>
                <w:szCs w:val="16"/>
              </w:rPr>
              <w:t>ekst</w:t>
            </w:r>
            <w:r>
              <w:rPr>
                <w:sz w:val="16"/>
                <w:szCs w:val="16"/>
              </w:rPr>
              <w:t>k</w:t>
            </w:r>
            <w:r w:rsidRPr="00500FE3">
              <w:rPr>
                <w:sz w:val="16"/>
                <w:szCs w:val="16"/>
              </w:rPr>
              <w:t>euze/</w:t>
            </w:r>
          </w:p>
          <w:p w14:paraId="66BDC6EA" w14:textId="77777777" w:rsidR="00C61926" w:rsidRPr="00500FE3" w:rsidRDefault="00C61926" w:rsidP="00EE747C">
            <w:pPr>
              <w:spacing w:line="240" w:lineRule="auto"/>
              <w:ind w:left="227"/>
              <w:rPr>
                <w:sz w:val="16"/>
                <w:szCs w:val="16"/>
              </w:rPr>
            </w:pPr>
            <w:r>
              <w:rPr>
                <w:sz w:val="16"/>
                <w:szCs w:val="16"/>
              </w:rPr>
              <w:tab/>
            </w:r>
            <w:r w:rsidRPr="00500FE3">
              <w:rPr>
                <w:sz w:val="16"/>
                <w:szCs w:val="16"/>
              </w:rPr>
              <w:t>./tagNaam(‘k_OndertekenaarPlaatsaanduiding’)</w:t>
            </w:r>
          </w:p>
          <w:p w14:paraId="1984DF5E" w14:textId="77777777" w:rsidR="00C61926" w:rsidRDefault="00C61926" w:rsidP="00EE747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14:paraId="1CB74532" w14:textId="1F0B1EC2" w:rsidR="00452574" w:rsidRPr="00452574" w:rsidRDefault="00452574">
      <w:pPr>
        <w:tabs>
          <w:tab w:val="left" w:pos="2611"/>
        </w:tabs>
        <w:pPrChange w:id="420" w:author="Awater, Eric" w:date="2019-11-28T14:56:00Z">
          <w:pPr/>
        </w:pPrChange>
      </w:pPr>
    </w:p>
    <w:sectPr w:rsidR="00452574" w:rsidRPr="00452574" w:rsidSect="002B5054">
      <w:headerReference w:type="default" r:id="rId13"/>
      <w:footerReference w:type="default" r:id="rId14"/>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221EC" w14:textId="77777777" w:rsidR="00704B3E" w:rsidRDefault="00704B3E">
      <w:r>
        <w:separator/>
      </w:r>
    </w:p>
  </w:endnote>
  <w:endnote w:type="continuationSeparator" w:id="0">
    <w:p w14:paraId="4CD624C3" w14:textId="77777777" w:rsidR="00704B3E" w:rsidRDefault="0070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C5CAF" w14:textId="77777777" w:rsidR="000D21AD" w:rsidRDefault="000D21A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E9900" w14:textId="77777777" w:rsidR="000D21AD" w:rsidRDefault="000D21AD" w:rsidP="00B03963">
    <w:pPr>
      <w:pStyle w:val="Voettekst"/>
      <w:ind w:left="284" w:hanging="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45305" w14:textId="77777777" w:rsidR="000D21AD" w:rsidRDefault="000D21AD" w:rsidP="00B03963">
    <w:pPr>
      <w:pStyle w:val="Voettekst"/>
      <w:ind w:left="284"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1DFE7" w14:textId="77777777" w:rsidR="00704B3E" w:rsidRDefault="00704B3E">
      <w:r>
        <w:separator/>
      </w:r>
    </w:p>
  </w:footnote>
  <w:footnote w:type="continuationSeparator" w:id="0">
    <w:p w14:paraId="0F097EA1" w14:textId="77777777" w:rsidR="00704B3E" w:rsidRDefault="00704B3E">
      <w:r>
        <w:continuationSeparator/>
      </w:r>
    </w:p>
  </w:footnote>
  <w:footnote w:id="1">
    <w:p w14:paraId="16D7941D" w14:textId="77777777" w:rsidR="000D21AD" w:rsidRDefault="000D21AD" w:rsidP="005B73FB">
      <w:pPr>
        <w:pStyle w:val="Voetnoottekst"/>
      </w:pPr>
      <w:r>
        <w:rPr>
          <w:rStyle w:val="Voetnootmarkering"/>
        </w:rPr>
        <w:footnoteRef/>
      </w:r>
      <w:r>
        <w:t xml:space="preserve"> Variant 5 waarneming – kantoor/protocol is gebaseerd op variant 2 waarneming </w:t>
      </w:r>
      <w:r w:rsidRPr="00F82903">
        <w:rPr>
          <w:i/>
        </w:rPr>
        <w:t>vacant</w:t>
      </w:r>
      <w:r>
        <w:t xml:space="preserve"> kantoor/protocol. Om deze reden komen in variant 5 elementen voor die verwijzen naar variant 2 zoals “k_OndertekenaarVacantKantoor” en “isVacatureWaarnemerVoor”. Hoewel de namen binnen de context van variant 5 niet meer logisch zijn, hebben we omwille van de eenvoud, ervoor gekozen om deze elementen ook hier te gebruiken.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48799A17" w14:textId="77777777">
      <w:tc>
        <w:tcPr>
          <w:tcW w:w="4181" w:type="dxa"/>
        </w:tcPr>
        <w:p w14:paraId="5576C53D" w14:textId="77777777" w:rsidR="000D21AD" w:rsidRDefault="000D21AD">
          <w:pPr>
            <w:pStyle w:val="tussenkopje"/>
            <w:spacing w:before="0"/>
          </w:pPr>
          <w:r>
            <w:t>Datum</w:t>
          </w:r>
        </w:p>
      </w:tc>
    </w:tr>
    <w:tr w:rsidR="000D21AD" w14:paraId="6D8E0BB1" w14:textId="77777777">
      <w:tc>
        <w:tcPr>
          <w:tcW w:w="4181" w:type="dxa"/>
        </w:tcPr>
        <w:p w14:paraId="7C193187" w14:textId="77777777" w:rsidR="000D21AD" w:rsidRDefault="000D21AD">
          <w:pPr>
            <w:spacing w:line="240" w:lineRule="atLeast"/>
          </w:pPr>
          <w:r>
            <w:fldChar w:fldCharType="begin"/>
          </w:r>
          <w:r>
            <w:instrText xml:space="preserve"> REF Datum \h </w:instrText>
          </w:r>
          <w:r>
            <w:fldChar w:fldCharType="separate"/>
          </w:r>
          <w:r>
            <w:rPr>
              <w:noProof/>
            </w:rPr>
            <w:t>21 juli 2014</w:t>
          </w:r>
          <w:r>
            <w:fldChar w:fldCharType="end"/>
          </w:r>
        </w:p>
      </w:tc>
    </w:tr>
    <w:tr w:rsidR="000D21AD" w14:paraId="691A7041" w14:textId="77777777">
      <w:tc>
        <w:tcPr>
          <w:tcW w:w="4181" w:type="dxa"/>
        </w:tcPr>
        <w:p w14:paraId="7D6364AE" w14:textId="77777777" w:rsidR="000D21AD" w:rsidRDefault="000D21AD">
          <w:pPr>
            <w:pStyle w:val="tussenkopje"/>
          </w:pPr>
          <w:r>
            <w:t>Titel</w:t>
          </w:r>
        </w:p>
      </w:tc>
    </w:tr>
    <w:tr w:rsidR="000D21AD" w14:paraId="6876B011" w14:textId="77777777">
      <w:tc>
        <w:tcPr>
          <w:tcW w:w="4181" w:type="dxa"/>
        </w:tcPr>
        <w:p w14:paraId="36514FFF" w14:textId="77777777" w:rsidR="000D21AD" w:rsidRPr="00B03963" w:rsidRDefault="000D21AD">
          <w:pPr>
            <w:spacing w:line="240" w:lineRule="atLeast"/>
            <w:rPr>
              <w:b/>
            </w:rPr>
          </w:pPr>
          <w:r w:rsidRPr="00B03963">
            <w:rPr>
              <w:b/>
            </w:rPr>
            <w:fldChar w:fldCharType="begin"/>
          </w:r>
          <w:r w:rsidRPr="00B03963">
            <w:rPr>
              <w:b/>
            </w:rPr>
            <w:instrText xml:space="preserve"> STYLEREF Titel \* MERGEFORMAT </w:instrText>
          </w:r>
          <w:r w:rsidRPr="00B03963">
            <w:rPr>
              <w:b/>
            </w:rPr>
            <w:fldChar w:fldCharType="separate"/>
          </w:r>
          <w:r w:rsidRPr="00656108">
            <w:rPr>
              <w:b/>
              <w:bCs/>
              <w:noProof/>
            </w:rPr>
            <w:t>Toelichting</w:t>
          </w:r>
          <w:r>
            <w:rPr>
              <w:b/>
              <w:noProof/>
            </w:rPr>
            <w:t xml:space="preserve"> Tekstblok - Aanhef Notariële verklaring v1.8 NL</w:t>
          </w:r>
          <w:r w:rsidRPr="00B03963">
            <w:rPr>
              <w:b/>
            </w:rPr>
            <w:fldChar w:fldCharType="end"/>
          </w:r>
        </w:p>
      </w:tc>
    </w:tr>
    <w:tr w:rsidR="000D21AD" w14:paraId="322DF7FB" w14:textId="77777777">
      <w:tc>
        <w:tcPr>
          <w:tcW w:w="4181" w:type="dxa"/>
        </w:tcPr>
        <w:p w14:paraId="2C4D727D" w14:textId="77777777" w:rsidR="000D21AD" w:rsidRDefault="000D21AD">
          <w:pPr>
            <w:pStyle w:val="tussenkopje"/>
          </w:pPr>
          <w:r>
            <w:t>Versie</w:t>
          </w:r>
        </w:p>
      </w:tc>
    </w:tr>
    <w:tr w:rsidR="000D21AD" w14:paraId="197616BB" w14:textId="77777777">
      <w:tc>
        <w:tcPr>
          <w:tcW w:w="4181" w:type="dxa"/>
        </w:tcPr>
        <w:p w14:paraId="288F3878" w14:textId="77777777" w:rsidR="000D21AD" w:rsidRDefault="000D21AD">
          <w:pPr>
            <w:spacing w:line="240" w:lineRule="atLeast"/>
          </w:pPr>
          <w:r>
            <w:fldChar w:fldCharType="begin"/>
          </w:r>
          <w:r>
            <w:instrText xml:space="preserve"> REF Versie \h </w:instrText>
          </w:r>
          <w:r>
            <w:fldChar w:fldCharType="separate"/>
          </w:r>
          <w:r>
            <w:rPr>
              <w:noProof/>
            </w:rPr>
            <w:t>1.9</w:t>
          </w:r>
          <w:r>
            <w:fldChar w:fldCharType="end"/>
          </w:r>
        </w:p>
      </w:tc>
    </w:tr>
    <w:tr w:rsidR="000D21AD" w14:paraId="1EA2D728" w14:textId="77777777">
      <w:tc>
        <w:tcPr>
          <w:tcW w:w="4181" w:type="dxa"/>
        </w:tcPr>
        <w:p w14:paraId="6252D42E" w14:textId="77777777" w:rsidR="000D21AD" w:rsidRDefault="000D21AD">
          <w:pPr>
            <w:pStyle w:val="tussenkopje"/>
          </w:pPr>
          <w:r>
            <w:t>Blad</w:t>
          </w:r>
        </w:p>
      </w:tc>
    </w:tr>
    <w:tr w:rsidR="000D21AD" w14:paraId="6B182683" w14:textId="77777777">
      <w:tc>
        <w:tcPr>
          <w:tcW w:w="4181" w:type="dxa"/>
        </w:tcPr>
        <w:p w14:paraId="6824E954" w14:textId="77777777" w:rsidR="000D21AD" w:rsidRDefault="000D21AD">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Pr>
              <w:noProof/>
            </w:rPr>
            <w:instrText>1</w:instrText>
          </w:r>
          <w:r>
            <w:rPr>
              <w:noProof/>
            </w:rPr>
            <w:fldChar w:fldCharType="end"/>
          </w:r>
          <w:r>
            <w:fldChar w:fldCharType="separate"/>
          </w:r>
          <w:r>
            <w:rPr>
              <w:noProof/>
            </w:rPr>
            <w:t>0</w:t>
          </w:r>
          <w:r>
            <w:fldChar w:fldCharType="end"/>
          </w:r>
        </w:p>
      </w:tc>
    </w:tr>
  </w:tbl>
  <w:p w14:paraId="188A581E" w14:textId="77777777" w:rsidR="000D21AD" w:rsidRDefault="000D21AD">
    <w:pPr>
      <w:pStyle w:val="Koptekst"/>
    </w:pPr>
    <w:r>
      <w:rPr>
        <w:noProof/>
        <w:snapToGrid/>
        <w:lang w:eastAsia="nl-NL"/>
      </w:rPr>
      <w:drawing>
        <wp:anchor distT="0" distB="0" distL="114300" distR="114300" simplePos="0" relativeHeight="251657728" behindDoc="1" locked="0" layoutInCell="1" allowOverlap="1" wp14:anchorId="4319774A" wp14:editId="430228A6">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6EFEC8DF" w14:textId="77777777">
      <w:tc>
        <w:tcPr>
          <w:tcW w:w="4181" w:type="dxa"/>
        </w:tcPr>
        <w:p w14:paraId="17F6B808" w14:textId="77777777" w:rsidR="000D21AD" w:rsidRDefault="000D21AD">
          <w:pPr>
            <w:pStyle w:val="tussenkopje"/>
            <w:spacing w:before="0"/>
          </w:pPr>
          <w:r>
            <w:t>Datum</w:t>
          </w:r>
        </w:p>
      </w:tc>
    </w:tr>
    <w:tr w:rsidR="000D21AD" w14:paraId="52064AA9" w14:textId="77777777">
      <w:tc>
        <w:tcPr>
          <w:tcW w:w="4181" w:type="dxa"/>
        </w:tcPr>
        <w:p w14:paraId="3F6CF52B" w14:textId="29BE12F8" w:rsidR="000D21AD" w:rsidRDefault="000D21AD">
          <w:pPr>
            <w:spacing w:line="240" w:lineRule="atLeast"/>
          </w:pPr>
          <w:r>
            <w:fldChar w:fldCharType="begin"/>
          </w:r>
          <w:r>
            <w:instrText xml:space="preserve"> REF Datum \h </w:instrText>
          </w:r>
          <w:r>
            <w:fldChar w:fldCharType="separate"/>
          </w:r>
          <w:r>
            <w:rPr>
              <w:noProof/>
            </w:rPr>
            <w:t>28 november</w:t>
          </w:r>
          <w:ins w:id="36" w:author="Awater, Eric" w:date="2019-11-28T11:57:00Z">
            <w:r>
              <w:rPr>
                <w:noProof/>
              </w:rPr>
              <w:t xml:space="preserve"> </w:t>
            </w:r>
          </w:ins>
          <w:r>
            <w:rPr>
              <w:noProof/>
            </w:rPr>
            <w:t>2019</w:t>
          </w:r>
          <w:r>
            <w:fldChar w:fldCharType="end"/>
          </w:r>
        </w:p>
      </w:tc>
    </w:tr>
    <w:tr w:rsidR="000D21AD" w14:paraId="66A9C625" w14:textId="77777777">
      <w:tc>
        <w:tcPr>
          <w:tcW w:w="4181" w:type="dxa"/>
        </w:tcPr>
        <w:p w14:paraId="566B1FA4" w14:textId="77777777" w:rsidR="000D21AD" w:rsidRDefault="000D21AD">
          <w:pPr>
            <w:pStyle w:val="tussenkopje"/>
          </w:pPr>
          <w:r>
            <w:t>Titel</w:t>
          </w:r>
        </w:p>
      </w:tc>
    </w:tr>
    <w:tr w:rsidR="000D21AD" w14:paraId="5AE8042D" w14:textId="77777777">
      <w:tc>
        <w:tcPr>
          <w:tcW w:w="4181" w:type="dxa"/>
        </w:tcPr>
        <w:p w14:paraId="1A23650B" w14:textId="4948CBCA" w:rsidR="000D21AD" w:rsidRPr="00911332" w:rsidRDefault="000D21AD">
          <w:pPr>
            <w:spacing w:line="240" w:lineRule="atLeast"/>
          </w:pPr>
          <w:r>
            <w:rPr>
              <w:bCs/>
              <w:noProof/>
            </w:rPr>
            <w:fldChar w:fldCharType="begin"/>
          </w:r>
          <w:r>
            <w:rPr>
              <w:bCs/>
              <w:noProof/>
            </w:rPr>
            <w:instrText xml:space="preserve"> STYLEREF Titel \* MERGEFORMAT </w:instrText>
          </w:r>
          <w:r>
            <w:rPr>
              <w:bCs/>
              <w:noProof/>
            </w:rPr>
            <w:fldChar w:fldCharType="separate"/>
          </w:r>
          <w:r w:rsidR="00D94E1C">
            <w:rPr>
              <w:bCs/>
              <w:noProof/>
            </w:rPr>
            <w:t>Toelichting</w:t>
          </w:r>
          <w:r w:rsidR="00D94E1C" w:rsidRPr="00D94E1C">
            <w:rPr>
              <w:noProof/>
            </w:rPr>
            <w:t xml:space="preserve"> Tekstblok - Aanhef Notariële verklaring v2.0 NL</w:t>
          </w:r>
          <w:r>
            <w:rPr>
              <w:noProof/>
            </w:rPr>
            <w:fldChar w:fldCharType="end"/>
          </w:r>
        </w:p>
      </w:tc>
    </w:tr>
    <w:tr w:rsidR="000D21AD" w14:paraId="03EC5C11" w14:textId="77777777">
      <w:tc>
        <w:tcPr>
          <w:tcW w:w="4181" w:type="dxa"/>
        </w:tcPr>
        <w:p w14:paraId="11F5207F" w14:textId="77777777" w:rsidR="000D21AD" w:rsidRDefault="000D21AD">
          <w:pPr>
            <w:pStyle w:val="tussenkopje"/>
          </w:pPr>
          <w:r>
            <w:t>Versie</w:t>
          </w:r>
        </w:p>
      </w:tc>
    </w:tr>
    <w:tr w:rsidR="000D21AD" w14:paraId="6AD4DF7C" w14:textId="77777777">
      <w:tc>
        <w:tcPr>
          <w:tcW w:w="4181" w:type="dxa"/>
        </w:tcPr>
        <w:p w14:paraId="1D94A6EF" w14:textId="1356FB42" w:rsidR="000D21AD" w:rsidRDefault="000D21AD">
          <w:pPr>
            <w:spacing w:line="240" w:lineRule="atLeast"/>
          </w:pPr>
          <w:del w:id="37" w:author="Awater, Eric" w:date="2019-11-28T11:57:00Z">
            <w:r w:rsidDel="00421337">
              <w:fldChar w:fldCharType="begin"/>
            </w:r>
            <w:r w:rsidDel="00421337">
              <w:delInstrText xml:space="preserve"> REF Versie \h </w:delInstrText>
            </w:r>
            <w:r w:rsidDel="00421337">
              <w:fldChar w:fldCharType="separate"/>
            </w:r>
            <w:r w:rsidDel="00421337">
              <w:rPr>
                <w:noProof/>
              </w:rPr>
              <w:delText>1.0</w:delText>
            </w:r>
            <w:r w:rsidDel="00421337">
              <w:fldChar w:fldCharType="end"/>
            </w:r>
          </w:del>
          <w:ins w:id="38" w:author="Groot, Karina de" w:date="2019-12-02T11:04:00Z">
            <w:r>
              <w:t>2.0</w:t>
            </w:r>
          </w:ins>
          <w:ins w:id="39" w:author="Awater, Eric" w:date="2019-11-28T11:57:00Z">
            <w:del w:id="40" w:author="Groot, Karina de" w:date="2019-12-02T11:04:00Z">
              <w:r w:rsidDel="00736EEA">
                <w:delText>1</w:delText>
              </w:r>
            </w:del>
          </w:ins>
          <w:ins w:id="41" w:author="Awater, Eric" w:date="2019-11-28T15:02:00Z">
            <w:del w:id="42" w:author="Groot, Karina de" w:date="2019-12-02T11:04:00Z">
              <w:r w:rsidDel="00736EEA">
                <w:delText>.1</w:delText>
              </w:r>
            </w:del>
          </w:ins>
          <w:ins w:id="43" w:author="Awater, Eric" w:date="2019-11-28T11:57:00Z">
            <w:del w:id="44" w:author="Groot, Karina de" w:date="2019-12-02T11:04:00Z">
              <w:r w:rsidDel="00736EEA">
                <w:delText>2</w:delText>
              </w:r>
            </w:del>
          </w:ins>
        </w:p>
      </w:tc>
    </w:tr>
    <w:tr w:rsidR="000D21AD" w14:paraId="0F0C513E" w14:textId="77777777">
      <w:tc>
        <w:tcPr>
          <w:tcW w:w="4181" w:type="dxa"/>
        </w:tcPr>
        <w:p w14:paraId="038E8EE3" w14:textId="77777777" w:rsidR="000D21AD" w:rsidRDefault="000D21AD">
          <w:pPr>
            <w:pStyle w:val="tussenkopje"/>
          </w:pPr>
          <w:r>
            <w:t>Blad</w:t>
          </w:r>
        </w:p>
      </w:tc>
    </w:tr>
    <w:tr w:rsidR="000D21AD" w14:paraId="0BF1DF4A" w14:textId="77777777">
      <w:tc>
        <w:tcPr>
          <w:tcW w:w="4181" w:type="dxa"/>
        </w:tcPr>
        <w:p w14:paraId="66956288" w14:textId="77777777" w:rsidR="000D21AD" w:rsidRDefault="000D21AD">
          <w:pPr>
            <w:spacing w:line="240" w:lineRule="atLeast"/>
          </w:pPr>
          <w:r>
            <w:fldChar w:fldCharType="begin"/>
          </w:r>
          <w:r>
            <w:instrText xml:space="preserve"> PAGE  \* MERGEFORMAT </w:instrText>
          </w:r>
          <w:r>
            <w:fldChar w:fldCharType="separate"/>
          </w:r>
          <w:r>
            <w:rPr>
              <w:noProof/>
            </w:rP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noProof/>
              <w:sz w:val="20"/>
            </w:rPr>
            <w:t>17</w:t>
          </w:r>
          <w:r>
            <w:rPr>
              <w:rStyle w:val="Paginanummer"/>
              <w:bCs/>
              <w:sz w:val="20"/>
            </w:rPr>
            <w:fldChar w:fldCharType="end"/>
          </w:r>
        </w:p>
      </w:tc>
    </w:tr>
  </w:tbl>
  <w:p w14:paraId="590FD23A" w14:textId="77777777" w:rsidR="000D21AD" w:rsidRDefault="000D21A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1A9DE" w14:textId="77777777" w:rsidR="000D21AD" w:rsidRDefault="000D21AD">
    <w:pPr>
      <w:pStyle w:val="Koptekst"/>
    </w:pPr>
    <w:r>
      <w:rPr>
        <w:noProof/>
        <w:snapToGrid/>
        <w:lang w:eastAsia="nl-NL"/>
      </w:rPr>
      <w:drawing>
        <wp:anchor distT="0" distB="0" distL="114300" distR="114300" simplePos="0" relativeHeight="251656704" behindDoc="0" locked="0" layoutInCell="1" allowOverlap="1" wp14:anchorId="44DE4F2E" wp14:editId="1F90809D">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D21AD" w14:paraId="04E2A229" w14:textId="77777777">
      <w:tc>
        <w:tcPr>
          <w:tcW w:w="4181" w:type="dxa"/>
        </w:tcPr>
        <w:p w14:paraId="64900A29" w14:textId="77777777" w:rsidR="000D21AD" w:rsidRDefault="000D21AD">
          <w:pPr>
            <w:pStyle w:val="tussenkopje"/>
            <w:spacing w:before="0"/>
          </w:pPr>
          <w:r>
            <w:t>Datum</w:t>
          </w:r>
        </w:p>
      </w:tc>
    </w:tr>
    <w:tr w:rsidR="000D21AD" w14:paraId="43ED6868" w14:textId="77777777">
      <w:tc>
        <w:tcPr>
          <w:tcW w:w="4181" w:type="dxa"/>
        </w:tcPr>
        <w:p w14:paraId="0573BB84" w14:textId="46E44A51" w:rsidR="000D21AD" w:rsidRDefault="000D21AD">
          <w:pPr>
            <w:spacing w:line="240" w:lineRule="atLeast"/>
          </w:pPr>
          <w:r>
            <w:rPr>
              <w:noProof/>
            </w:rPr>
            <w:t>28 november 2019</w:t>
          </w:r>
        </w:p>
      </w:tc>
    </w:tr>
    <w:tr w:rsidR="000D21AD" w14:paraId="5F752831" w14:textId="77777777">
      <w:tc>
        <w:tcPr>
          <w:tcW w:w="4181" w:type="dxa"/>
        </w:tcPr>
        <w:p w14:paraId="05CB3321" w14:textId="77777777" w:rsidR="000D21AD" w:rsidRDefault="000D21AD">
          <w:pPr>
            <w:pStyle w:val="tussenkopje"/>
          </w:pPr>
          <w:r>
            <w:t>Titel</w:t>
          </w:r>
        </w:p>
      </w:tc>
    </w:tr>
    <w:tr w:rsidR="000D21AD" w14:paraId="3CC3BD8A" w14:textId="77777777">
      <w:tc>
        <w:tcPr>
          <w:tcW w:w="4181" w:type="dxa"/>
        </w:tcPr>
        <w:p w14:paraId="2C93CA47" w14:textId="746477AA" w:rsidR="000D21AD" w:rsidRPr="0034024F" w:rsidRDefault="000D21AD">
          <w:pPr>
            <w:spacing w:line="240" w:lineRule="atLeast"/>
          </w:pPr>
          <w:r>
            <w:rPr>
              <w:bCs/>
              <w:noProof/>
            </w:rPr>
            <w:fldChar w:fldCharType="begin"/>
          </w:r>
          <w:r>
            <w:rPr>
              <w:bCs/>
              <w:noProof/>
            </w:rPr>
            <w:instrText xml:space="preserve"> STYLEREF Titel \* MERGEFORMAT </w:instrText>
          </w:r>
          <w:r>
            <w:rPr>
              <w:bCs/>
              <w:noProof/>
            </w:rPr>
            <w:fldChar w:fldCharType="separate"/>
          </w:r>
          <w:r w:rsidR="00D94E1C">
            <w:rPr>
              <w:bCs/>
              <w:noProof/>
            </w:rPr>
            <w:t>Toelichting</w:t>
          </w:r>
          <w:r w:rsidR="00D94E1C" w:rsidRPr="00D94E1C">
            <w:rPr>
              <w:noProof/>
            </w:rPr>
            <w:t xml:space="preserve"> Tekstblok - Aanhef Notariële verklaring v2.0 NL</w:t>
          </w:r>
          <w:r>
            <w:rPr>
              <w:noProof/>
            </w:rPr>
            <w:fldChar w:fldCharType="end"/>
          </w:r>
        </w:p>
      </w:tc>
    </w:tr>
    <w:tr w:rsidR="000D21AD" w14:paraId="2C7188D2" w14:textId="77777777">
      <w:tc>
        <w:tcPr>
          <w:tcW w:w="4181" w:type="dxa"/>
        </w:tcPr>
        <w:p w14:paraId="3C4B365E" w14:textId="77777777" w:rsidR="000D21AD" w:rsidRDefault="000D21AD">
          <w:pPr>
            <w:pStyle w:val="tussenkopje"/>
          </w:pPr>
          <w:r>
            <w:t>Versie</w:t>
          </w:r>
        </w:p>
      </w:tc>
    </w:tr>
    <w:tr w:rsidR="000D21AD" w14:paraId="38994710" w14:textId="77777777">
      <w:tc>
        <w:tcPr>
          <w:tcW w:w="4181" w:type="dxa"/>
        </w:tcPr>
        <w:p w14:paraId="1A9A9D82" w14:textId="09AF4C06" w:rsidR="000D21AD" w:rsidRDefault="000D21AD">
          <w:pPr>
            <w:spacing w:line="240" w:lineRule="atLeast"/>
          </w:pPr>
          <w:ins w:id="421" w:author="Groot, Karina de" w:date="2019-12-02T11:05:00Z">
            <w:r>
              <w:t>2</w:t>
            </w:r>
          </w:ins>
          <w:del w:id="422" w:author="Groot, Karina de" w:date="2019-12-02T11:05:00Z">
            <w:r w:rsidDel="000D21AD">
              <w:delText>1</w:delText>
            </w:r>
          </w:del>
          <w:r>
            <w:t>.0</w:t>
          </w:r>
        </w:p>
      </w:tc>
    </w:tr>
    <w:tr w:rsidR="000D21AD" w14:paraId="45EFF8CA" w14:textId="77777777">
      <w:tc>
        <w:tcPr>
          <w:tcW w:w="4181" w:type="dxa"/>
        </w:tcPr>
        <w:p w14:paraId="6B480B8C" w14:textId="77777777" w:rsidR="000D21AD" w:rsidRDefault="000D21AD">
          <w:pPr>
            <w:pStyle w:val="tussenkopje"/>
          </w:pPr>
          <w:r>
            <w:t>Blad</w:t>
          </w:r>
        </w:p>
      </w:tc>
    </w:tr>
    <w:tr w:rsidR="000D21AD" w14:paraId="7A266B08" w14:textId="77777777">
      <w:tc>
        <w:tcPr>
          <w:tcW w:w="4181" w:type="dxa"/>
        </w:tcPr>
        <w:p w14:paraId="22282BD6" w14:textId="77777777" w:rsidR="000D21AD" w:rsidRDefault="000D21AD">
          <w:pPr>
            <w:spacing w:line="240" w:lineRule="atLeast"/>
          </w:pPr>
          <w:r>
            <w:fldChar w:fldCharType="begin"/>
          </w:r>
          <w:r>
            <w:instrText xml:space="preserve"> PAGE  \* MERGEFORMAT </w:instrText>
          </w:r>
          <w:r>
            <w:fldChar w:fldCharType="separate"/>
          </w:r>
          <w:r>
            <w:rPr>
              <w:noProof/>
            </w:rPr>
            <w:t>17</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noProof/>
              <w:sz w:val="20"/>
            </w:rPr>
            <w:t>17</w:t>
          </w:r>
          <w:r>
            <w:rPr>
              <w:rStyle w:val="Paginanummer"/>
              <w:bCs/>
              <w:sz w:val="20"/>
            </w:rPr>
            <w:fldChar w:fldCharType="end"/>
          </w:r>
        </w:p>
      </w:tc>
    </w:tr>
  </w:tbl>
  <w:p w14:paraId="2EE51E40" w14:textId="77777777" w:rsidR="000D21AD" w:rsidRDefault="000D21AD">
    <w:pPr>
      <w:pStyle w:val="Koptekst"/>
    </w:pPr>
    <w:r>
      <w:rPr>
        <w:noProof/>
        <w:snapToGrid/>
        <w:lang w:eastAsia="nl-NL"/>
      </w:rPr>
      <w:drawing>
        <wp:anchor distT="0" distB="0" distL="114300" distR="114300" simplePos="0" relativeHeight="251658752" behindDoc="1" locked="0" layoutInCell="1" allowOverlap="1" wp14:anchorId="05A2C5E7" wp14:editId="508EF19A">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50161"/>
    <w:multiLevelType w:val="hybridMultilevel"/>
    <w:tmpl w:val="1818CFD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0E1F84"/>
    <w:multiLevelType w:val="hybridMultilevel"/>
    <w:tmpl w:val="D568AB08"/>
    <w:lvl w:ilvl="0" w:tplc="D21AD50C">
      <w:start w:val="2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D403E"/>
    <w:multiLevelType w:val="multilevel"/>
    <w:tmpl w:val="1FB606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1084F"/>
    <w:multiLevelType w:val="hybridMultilevel"/>
    <w:tmpl w:val="D9E0F77C"/>
    <w:lvl w:ilvl="0" w:tplc="14EAB22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C432B"/>
    <w:multiLevelType w:val="hybridMultilevel"/>
    <w:tmpl w:val="9A8A16A0"/>
    <w:lvl w:ilvl="0" w:tplc="76F2BD8C">
      <w:start w:val="1"/>
      <w:numFmt w:val="decimal"/>
      <w:lvlText w:val="%1."/>
      <w:lvlJc w:val="left"/>
      <w:pPr>
        <w:tabs>
          <w:tab w:val="num" w:pos="360"/>
        </w:tabs>
        <w:ind w:left="360" w:hanging="360"/>
      </w:pPr>
      <w:rPr>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CE14D8A"/>
    <w:multiLevelType w:val="hybridMultilevel"/>
    <w:tmpl w:val="EBA6019A"/>
    <w:lvl w:ilvl="0" w:tplc="4D260C8C">
      <w:start w:val="1"/>
      <w:numFmt w:val="bullet"/>
      <w:lvlText w:val="-"/>
      <w:lvlJc w:val="left"/>
      <w:pPr>
        <w:tabs>
          <w:tab w:val="num" w:pos="720"/>
        </w:tabs>
        <w:ind w:left="72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51706D"/>
    <w:multiLevelType w:val="hybridMultilevel"/>
    <w:tmpl w:val="A46A1C9A"/>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9F74AA"/>
    <w:multiLevelType w:val="hybridMultilevel"/>
    <w:tmpl w:val="69BCF284"/>
    <w:lvl w:ilvl="0" w:tplc="1FA41988">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5395D8A"/>
    <w:multiLevelType w:val="hybridMultilevel"/>
    <w:tmpl w:val="6AE2EA3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00C84"/>
    <w:multiLevelType w:val="hybridMultilevel"/>
    <w:tmpl w:val="818E868A"/>
    <w:lvl w:ilvl="0" w:tplc="9FE0D446">
      <w:start w:val="1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77573"/>
    <w:multiLevelType w:val="hybridMultilevel"/>
    <w:tmpl w:val="DE54E9DE"/>
    <w:lvl w:ilvl="0" w:tplc="F4121C02">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20"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3" w15:restartNumberingAfterBreak="0">
    <w:nsid w:val="716C0EF9"/>
    <w:multiLevelType w:val="hybridMultilevel"/>
    <w:tmpl w:val="1FB606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19"/>
  </w:num>
  <w:num w:numId="4">
    <w:abstractNumId w:val="13"/>
  </w:num>
  <w:num w:numId="5">
    <w:abstractNumId w:val="16"/>
  </w:num>
  <w:num w:numId="6">
    <w:abstractNumId w:val="25"/>
  </w:num>
  <w:num w:numId="7">
    <w:abstractNumId w:val="0"/>
  </w:num>
  <w:num w:numId="8">
    <w:abstractNumId w:val="24"/>
  </w:num>
  <w:num w:numId="9">
    <w:abstractNumId w:val="2"/>
  </w:num>
  <w:num w:numId="10">
    <w:abstractNumId w:val="5"/>
  </w:num>
  <w:num w:numId="11">
    <w:abstractNumId w:val="6"/>
  </w:num>
  <w:num w:numId="12">
    <w:abstractNumId w:val="20"/>
  </w:num>
  <w:num w:numId="13">
    <w:abstractNumId w:val="17"/>
  </w:num>
  <w:num w:numId="14">
    <w:abstractNumId w:val="22"/>
  </w:num>
  <w:num w:numId="15">
    <w:abstractNumId w:val="10"/>
  </w:num>
  <w:num w:numId="16">
    <w:abstractNumId w:val="15"/>
  </w:num>
  <w:num w:numId="17">
    <w:abstractNumId w:val="12"/>
  </w:num>
  <w:num w:numId="18">
    <w:abstractNumId w:val="11"/>
  </w:num>
  <w:num w:numId="19">
    <w:abstractNumId w:val="14"/>
  </w:num>
  <w:num w:numId="20">
    <w:abstractNumId w:val="8"/>
  </w:num>
  <w:num w:numId="21">
    <w:abstractNumId w:val="1"/>
  </w:num>
  <w:num w:numId="22">
    <w:abstractNumId w:val="18"/>
  </w:num>
  <w:num w:numId="23">
    <w:abstractNumId w:val="7"/>
  </w:num>
  <w:num w:numId="24">
    <w:abstractNumId w:val="23"/>
  </w:num>
  <w:num w:numId="25">
    <w:abstractNumId w:val="4"/>
  </w:num>
  <w:num w:numId="26">
    <w:abstractNumId w:val="9"/>
  </w:num>
  <w:num w:numId="27">
    <w:abstractNumId w:val="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water, Eric">
    <w15:presenceInfo w15:providerId="AD" w15:userId="S::Eric.Awater@kadaster.nl::81707d7e-c03b-4bf5-9fb9-bd9f146bc351"/>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22F8"/>
    <w:rsid w:val="00005407"/>
    <w:rsid w:val="00011618"/>
    <w:rsid w:val="0001338A"/>
    <w:rsid w:val="00013A7C"/>
    <w:rsid w:val="0001524B"/>
    <w:rsid w:val="000168C1"/>
    <w:rsid w:val="00017916"/>
    <w:rsid w:val="00017959"/>
    <w:rsid w:val="000216FE"/>
    <w:rsid w:val="00021FB6"/>
    <w:rsid w:val="000221DD"/>
    <w:rsid w:val="000230BB"/>
    <w:rsid w:val="000237B5"/>
    <w:rsid w:val="00025B0C"/>
    <w:rsid w:val="00030CF3"/>
    <w:rsid w:val="000400E1"/>
    <w:rsid w:val="0004124D"/>
    <w:rsid w:val="000417A0"/>
    <w:rsid w:val="00050ED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2455"/>
    <w:rsid w:val="0006264C"/>
    <w:rsid w:val="00063A89"/>
    <w:rsid w:val="000670F8"/>
    <w:rsid w:val="000677AC"/>
    <w:rsid w:val="00067BB3"/>
    <w:rsid w:val="000719DB"/>
    <w:rsid w:val="00076882"/>
    <w:rsid w:val="00083121"/>
    <w:rsid w:val="000854FB"/>
    <w:rsid w:val="000865A5"/>
    <w:rsid w:val="0008708F"/>
    <w:rsid w:val="00090725"/>
    <w:rsid w:val="0009077E"/>
    <w:rsid w:val="00093CFA"/>
    <w:rsid w:val="000A0565"/>
    <w:rsid w:val="000A0E63"/>
    <w:rsid w:val="000A0EA1"/>
    <w:rsid w:val="000A19EE"/>
    <w:rsid w:val="000A4B12"/>
    <w:rsid w:val="000A70AC"/>
    <w:rsid w:val="000A77B3"/>
    <w:rsid w:val="000A787C"/>
    <w:rsid w:val="000B1694"/>
    <w:rsid w:val="000B4CD1"/>
    <w:rsid w:val="000B530F"/>
    <w:rsid w:val="000B74F1"/>
    <w:rsid w:val="000C126D"/>
    <w:rsid w:val="000C4C66"/>
    <w:rsid w:val="000D044E"/>
    <w:rsid w:val="000D1FE3"/>
    <w:rsid w:val="000D21AD"/>
    <w:rsid w:val="000D3BDA"/>
    <w:rsid w:val="000D3C60"/>
    <w:rsid w:val="000D3E10"/>
    <w:rsid w:val="000D42E6"/>
    <w:rsid w:val="000D5E8B"/>
    <w:rsid w:val="000D6CAC"/>
    <w:rsid w:val="000D78E6"/>
    <w:rsid w:val="000D7AAF"/>
    <w:rsid w:val="000E079F"/>
    <w:rsid w:val="000E0CF2"/>
    <w:rsid w:val="000E0DE1"/>
    <w:rsid w:val="000E5256"/>
    <w:rsid w:val="000E67AB"/>
    <w:rsid w:val="000F0D7F"/>
    <w:rsid w:val="000F1CD3"/>
    <w:rsid w:val="000F22B6"/>
    <w:rsid w:val="000F4050"/>
    <w:rsid w:val="000F405C"/>
    <w:rsid w:val="000F702C"/>
    <w:rsid w:val="000F79A2"/>
    <w:rsid w:val="00102295"/>
    <w:rsid w:val="00104B03"/>
    <w:rsid w:val="00106786"/>
    <w:rsid w:val="001067E0"/>
    <w:rsid w:val="00106F44"/>
    <w:rsid w:val="00110157"/>
    <w:rsid w:val="00110CA7"/>
    <w:rsid w:val="00113E36"/>
    <w:rsid w:val="00114244"/>
    <w:rsid w:val="00114F48"/>
    <w:rsid w:val="0011696F"/>
    <w:rsid w:val="00124B36"/>
    <w:rsid w:val="0012509E"/>
    <w:rsid w:val="0012742A"/>
    <w:rsid w:val="00135DA4"/>
    <w:rsid w:val="00136B5F"/>
    <w:rsid w:val="00136E60"/>
    <w:rsid w:val="00137BBF"/>
    <w:rsid w:val="00137EF5"/>
    <w:rsid w:val="00140394"/>
    <w:rsid w:val="001412D3"/>
    <w:rsid w:val="00142B34"/>
    <w:rsid w:val="00144B08"/>
    <w:rsid w:val="00144F37"/>
    <w:rsid w:val="00145092"/>
    <w:rsid w:val="001461D9"/>
    <w:rsid w:val="0014622E"/>
    <w:rsid w:val="001514FA"/>
    <w:rsid w:val="00152FAD"/>
    <w:rsid w:val="00154B89"/>
    <w:rsid w:val="00154EAB"/>
    <w:rsid w:val="0015507F"/>
    <w:rsid w:val="001567E6"/>
    <w:rsid w:val="00156B8A"/>
    <w:rsid w:val="00156B93"/>
    <w:rsid w:val="00157AA3"/>
    <w:rsid w:val="001638FF"/>
    <w:rsid w:val="00165D09"/>
    <w:rsid w:val="00166CA9"/>
    <w:rsid w:val="00167113"/>
    <w:rsid w:val="00170068"/>
    <w:rsid w:val="00170D29"/>
    <w:rsid w:val="00171107"/>
    <w:rsid w:val="0017212E"/>
    <w:rsid w:val="00173E4A"/>
    <w:rsid w:val="001743D2"/>
    <w:rsid w:val="00175FD3"/>
    <w:rsid w:val="00176FDA"/>
    <w:rsid w:val="001774D3"/>
    <w:rsid w:val="00177961"/>
    <w:rsid w:val="0018011A"/>
    <w:rsid w:val="00183622"/>
    <w:rsid w:val="00183C79"/>
    <w:rsid w:val="00187530"/>
    <w:rsid w:val="001909FD"/>
    <w:rsid w:val="001948B9"/>
    <w:rsid w:val="00195222"/>
    <w:rsid w:val="001A0476"/>
    <w:rsid w:val="001A0CC3"/>
    <w:rsid w:val="001A22F0"/>
    <w:rsid w:val="001A29A5"/>
    <w:rsid w:val="001A2E0E"/>
    <w:rsid w:val="001A5981"/>
    <w:rsid w:val="001B35AA"/>
    <w:rsid w:val="001B439C"/>
    <w:rsid w:val="001B6420"/>
    <w:rsid w:val="001B7E02"/>
    <w:rsid w:val="001C1CFB"/>
    <w:rsid w:val="001C2750"/>
    <w:rsid w:val="001C6530"/>
    <w:rsid w:val="001C6F72"/>
    <w:rsid w:val="001C72DF"/>
    <w:rsid w:val="001C77FB"/>
    <w:rsid w:val="001C7DCC"/>
    <w:rsid w:val="001D0A65"/>
    <w:rsid w:val="001D1884"/>
    <w:rsid w:val="001D328D"/>
    <w:rsid w:val="001D5ECE"/>
    <w:rsid w:val="001E6615"/>
    <w:rsid w:val="001F0E67"/>
    <w:rsid w:val="001F46A7"/>
    <w:rsid w:val="001F63EA"/>
    <w:rsid w:val="001F7092"/>
    <w:rsid w:val="001F7DAA"/>
    <w:rsid w:val="002023B0"/>
    <w:rsid w:val="00203B12"/>
    <w:rsid w:val="00203E69"/>
    <w:rsid w:val="00205825"/>
    <w:rsid w:val="002106BC"/>
    <w:rsid w:val="0021075A"/>
    <w:rsid w:val="00210E51"/>
    <w:rsid w:val="0021170D"/>
    <w:rsid w:val="00212847"/>
    <w:rsid w:val="002132BF"/>
    <w:rsid w:val="00214A20"/>
    <w:rsid w:val="0021646D"/>
    <w:rsid w:val="0021680B"/>
    <w:rsid w:val="002171C8"/>
    <w:rsid w:val="00221962"/>
    <w:rsid w:val="00221F8C"/>
    <w:rsid w:val="00222497"/>
    <w:rsid w:val="0022338C"/>
    <w:rsid w:val="00225B09"/>
    <w:rsid w:val="00227854"/>
    <w:rsid w:val="0022789B"/>
    <w:rsid w:val="00231954"/>
    <w:rsid w:val="00234AFA"/>
    <w:rsid w:val="00234D4D"/>
    <w:rsid w:val="00236AF8"/>
    <w:rsid w:val="002375CF"/>
    <w:rsid w:val="00244A4B"/>
    <w:rsid w:val="00244CE3"/>
    <w:rsid w:val="0024520F"/>
    <w:rsid w:val="00246D91"/>
    <w:rsid w:val="002475BE"/>
    <w:rsid w:val="00247E61"/>
    <w:rsid w:val="00251725"/>
    <w:rsid w:val="00251994"/>
    <w:rsid w:val="002544F0"/>
    <w:rsid w:val="00254B68"/>
    <w:rsid w:val="002554D4"/>
    <w:rsid w:val="002557BA"/>
    <w:rsid w:val="00255DE0"/>
    <w:rsid w:val="002563FD"/>
    <w:rsid w:val="00256FE0"/>
    <w:rsid w:val="00257C9C"/>
    <w:rsid w:val="002620A0"/>
    <w:rsid w:val="002626CD"/>
    <w:rsid w:val="00264552"/>
    <w:rsid w:val="0026511B"/>
    <w:rsid w:val="00265199"/>
    <w:rsid w:val="0026576D"/>
    <w:rsid w:val="0026734A"/>
    <w:rsid w:val="0027162D"/>
    <w:rsid w:val="00272A63"/>
    <w:rsid w:val="00273437"/>
    <w:rsid w:val="00273BA4"/>
    <w:rsid w:val="00276333"/>
    <w:rsid w:val="00280B9A"/>
    <w:rsid w:val="00281178"/>
    <w:rsid w:val="00283475"/>
    <w:rsid w:val="00283983"/>
    <w:rsid w:val="00283BCC"/>
    <w:rsid w:val="00285BAF"/>
    <w:rsid w:val="002907F0"/>
    <w:rsid w:val="00293F69"/>
    <w:rsid w:val="00294DC4"/>
    <w:rsid w:val="00295832"/>
    <w:rsid w:val="002A003B"/>
    <w:rsid w:val="002A010E"/>
    <w:rsid w:val="002A4B2B"/>
    <w:rsid w:val="002A4C70"/>
    <w:rsid w:val="002A7631"/>
    <w:rsid w:val="002A7BBF"/>
    <w:rsid w:val="002A7EF0"/>
    <w:rsid w:val="002B12BF"/>
    <w:rsid w:val="002B2EFF"/>
    <w:rsid w:val="002B4756"/>
    <w:rsid w:val="002B5054"/>
    <w:rsid w:val="002B50EE"/>
    <w:rsid w:val="002B70B2"/>
    <w:rsid w:val="002C0368"/>
    <w:rsid w:val="002C177B"/>
    <w:rsid w:val="002C4EBD"/>
    <w:rsid w:val="002C68F9"/>
    <w:rsid w:val="002D04D2"/>
    <w:rsid w:val="002D1DDC"/>
    <w:rsid w:val="002D460E"/>
    <w:rsid w:val="002D6F14"/>
    <w:rsid w:val="002E0C80"/>
    <w:rsid w:val="002E31DC"/>
    <w:rsid w:val="002E452E"/>
    <w:rsid w:val="002E5438"/>
    <w:rsid w:val="002E58EC"/>
    <w:rsid w:val="002E71D9"/>
    <w:rsid w:val="002E729C"/>
    <w:rsid w:val="002F244C"/>
    <w:rsid w:val="002F2CE9"/>
    <w:rsid w:val="002F3F0E"/>
    <w:rsid w:val="002F6E66"/>
    <w:rsid w:val="003008D7"/>
    <w:rsid w:val="00301055"/>
    <w:rsid w:val="00310FA3"/>
    <w:rsid w:val="003119C1"/>
    <w:rsid w:val="003137E5"/>
    <w:rsid w:val="00314C5B"/>
    <w:rsid w:val="00321695"/>
    <w:rsid w:val="003228A3"/>
    <w:rsid w:val="003232CB"/>
    <w:rsid w:val="0032463E"/>
    <w:rsid w:val="00326C7F"/>
    <w:rsid w:val="00327795"/>
    <w:rsid w:val="00327851"/>
    <w:rsid w:val="00330283"/>
    <w:rsid w:val="00330790"/>
    <w:rsid w:val="00333AE2"/>
    <w:rsid w:val="00334298"/>
    <w:rsid w:val="00337F83"/>
    <w:rsid w:val="0034024F"/>
    <w:rsid w:val="003412EA"/>
    <w:rsid w:val="0034273F"/>
    <w:rsid w:val="00343045"/>
    <w:rsid w:val="00346394"/>
    <w:rsid w:val="00347F1C"/>
    <w:rsid w:val="00350244"/>
    <w:rsid w:val="003505C8"/>
    <w:rsid w:val="00351269"/>
    <w:rsid w:val="00352F14"/>
    <w:rsid w:val="003543FB"/>
    <w:rsid w:val="00354655"/>
    <w:rsid w:val="00354EB8"/>
    <w:rsid w:val="003555B3"/>
    <w:rsid w:val="003557FA"/>
    <w:rsid w:val="0035789A"/>
    <w:rsid w:val="003605D2"/>
    <w:rsid w:val="00364DC3"/>
    <w:rsid w:val="003657ED"/>
    <w:rsid w:val="00367AE9"/>
    <w:rsid w:val="00367E8B"/>
    <w:rsid w:val="003704C1"/>
    <w:rsid w:val="00374D1F"/>
    <w:rsid w:val="00375206"/>
    <w:rsid w:val="00381059"/>
    <w:rsid w:val="0038193A"/>
    <w:rsid w:val="00382478"/>
    <w:rsid w:val="003831A8"/>
    <w:rsid w:val="0039214E"/>
    <w:rsid w:val="00394646"/>
    <w:rsid w:val="00395755"/>
    <w:rsid w:val="003A023A"/>
    <w:rsid w:val="003A10A3"/>
    <w:rsid w:val="003A3ECF"/>
    <w:rsid w:val="003A4165"/>
    <w:rsid w:val="003A5ADD"/>
    <w:rsid w:val="003A7F2A"/>
    <w:rsid w:val="003B0BED"/>
    <w:rsid w:val="003B149A"/>
    <w:rsid w:val="003B22EF"/>
    <w:rsid w:val="003B236B"/>
    <w:rsid w:val="003B4767"/>
    <w:rsid w:val="003B64B8"/>
    <w:rsid w:val="003B755A"/>
    <w:rsid w:val="003B77A8"/>
    <w:rsid w:val="003C0D49"/>
    <w:rsid w:val="003C335E"/>
    <w:rsid w:val="003C350C"/>
    <w:rsid w:val="003C5D69"/>
    <w:rsid w:val="003C71C6"/>
    <w:rsid w:val="003D1D43"/>
    <w:rsid w:val="003D2811"/>
    <w:rsid w:val="003D3F1D"/>
    <w:rsid w:val="003D6996"/>
    <w:rsid w:val="003E0444"/>
    <w:rsid w:val="003E1B71"/>
    <w:rsid w:val="003E4811"/>
    <w:rsid w:val="003E7B00"/>
    <w:rsid w:val="003F06A3"/>
    <w:rsid w:val="003F29FF"/>
    <w:rsid w:val="003F4E96"/>
    <w:rsid w:val="003F56B0"/>
    <w:rsid w:val="003F57C4"/>
    <w:rsid w:val="003F5C34"/>
    <w:rsid w:val="00402BAD"/>
    <w:rsid w:val="004052B0"/>
    <w:rsid w:val="00406757"/>
    <w:rsid w:val="0040794A"/>
    <w:rsid w:val="0041098C"/>
    <w:rsid w:val="00410E29"/>
    <w:rsid w:val="00413575"/>
    <w:rsid w:val="00413F3C"/>
    <w:rsid w:val="00414114"/>
    <w:rsid w:val="00414CB1"/>
    <w:rsid w:val="0041690C"/>
    <w:rsid w:val="00421337"/>
    <w:rsid w:val="004220F3"/>
    <w:rsid w:val="004247E2"/>
    <w:rsid w:val="004250DC"/>
    <w:rsid w:val="00432145"/>
    <w:rsid w:val="00433741"/>
    <w:rsid w:val="00433D41"/>
    <w:rsid w:val="004377C3"/>
    <w:rsid w:val="00437A12"/>
    <w:rsid w:val="00440164"/>
    <w:rsid w:val="004401C9"/>
    <w:rsid w:val="00441820"/>
    <w:rsid w:val="00442132"/>
    <w:rsid w:val="0044396F"/>
    <w:rsid w:val="00443BEF"/>
    <w:rsid w:val="00444458"/>
    <w:rsid w:val="0044522F"/>
    <w:rsid w:val="00445643"/>
    <w:rsid w:val="00445C09"/>
    <w:rsid w:val="00445C14"/>
    <w:rsid w:val="00447EB0"/>
    <w:rsid w:val="00452574"/>
    <w:rsid w:val="00454C76"/>
    <w:rsid w:val="00455CB3"/>
    <w:rsid w:val="00456B33"/>
    <w:rsid w:val="00456E66"/>
    <w:rsid w:val="00460231"/>
    <w:rsid w:val="00462C79"/>
    <w:rsid w:val="00462F19"/>
    <w:rsid w:val="0046378E"/>
    <w:rsid w:val="00465153"/>
    <w:rsid w:val="00470B9A"/>
    <w:rsid w:val="00473278"/>
    <w:rsid w:val="00473655"/>
    <w:rsid w:val="00474564"/>
    <w:rsid w:val="00475FFA"/>
    <w:rsid w:val="00481DDE"/>
    <w:rsid w:val="00482E89"/>
    <w:rsid w:val="0048391A"/>
    <w:rsid w:val="00484488"/>
    <w:rsid w:val="004868E4"/>
    <w:rsid w:val="00490150"/>
    <w:rsid w:val="0049193B"/>
    <w:rsid w:val="00496C70"/>
    <w:rsid w:val="0049725F"/>
    <w:rsid w:val="004976B3"/>
    <w:rsid w:val="004A0DA4"/>
    <w:rsid w:val="004A1631"/>
    <w:rsid w:val="004A1A02"/>
    <w:rsid w:val="004A29E9"/>
    <w:rsid w:val="004A72B5"/>
    <w:rsid w:val="004B1F47"/>
    <w:rsid w:val="004B23A7"/>
    <w:rsid w:val="004B2FF3"/>
    <w:rsid w:val="004B6BCA"/>
    <w:rsid w:val="004B6E45"/>
    <w:rsid w:val="004C0C11"/>
    <w:rsid w:val="004C132C"/>
    <w:rsid w:val="004C431D"/>
    <w:rsid w:val="004C6A45"/>
    <w:rsid w:val="004C78A6"/>
    <w:rsid w:val="004D01ED"/>
    <w:rsid w:val="004D2C41"/>
    <w:rsid w:val="004D2EEF"/>
    <w:rsid w:val="004D4029"/>
    <w:rsid w:val="004D4A64"/>
    <w:rsid w:val="004D7113"/>
    <w:rsid w:val="004D736C"/>
    <w:rsid w:val="004D7494"/>
    <w:rsid w:val="004D7774"/>
    <w:rsid w:val="004E48F7"/>
    <w:rsid w:val="004E4F3A"/>
    <w:rsid w:val="004E5200"/>
    <w:rsid w:val="004E6389"/>
    <w:rsid w:val="004E6464"/>
    <w:rsid w:val="004F15A6"/>
    <w:rsid w:val="004F163F"/>
    <w:rsid w:val="004F29C8"/>
    <w:rsid w:val="004F6006"/>
    <w:rsid w:val="004F65C0"/>
    <w:rsid w:val="005011D7"/>
    <w:rsid w:val="005024DA"/>
    <w:rsid w:val="005044B4"/>
    <w:rsid w:val="005063C7"/>
    <w:rsid w:val="005108F3"/>
    <w:rsid w:val="00511FE3"/>
    <w:rsid w:val="0051376E"/>
    <w:rsid w:val="00515FDE"/>
    <w:rsid w:val="005164C7"/>
    <w:rsid w:val="0051696E"/>
    <w:rsid w:val="00517DDB"/>
    <w:rsid w:val="00520E34"/>
    <w:rsid w:val="00522081"/>
    <w:rsid w:val="00523F74"/>
    <w:rsid w:val="00526035"/>
    <w:rsid w:val="00527525"/>
    <w:rsid w:val="00527B59"/>
    <w:rsid w:val="00530050"/>
    <w:rsid w:val="00531A3F"/>
    <w:rsid w:val="0053442D"/>
    <w:rsid w:val="0053650E"/>
    <w:rsid w:val="005402F4"/>
    <w:rsid w:val="00542330"/>
    <w:rsid w:val="005425E4"/>
    <w:rsid w:val="005428FA"/>
    <w:rsid w:val="005429FD"/>
    <w:rsid w:val="0054368D"/>
    <w:rsid w:val="00543B8D"/>
    <w:rsid w:val="00551B66"/>
    <w:rsid w:val="0055443F"/>
    <w:rsid w:val="00555525"/>
    <w:rsid w:val="005555A9"/>
    <w:rsid w:val="00557D72"/>
    <w:rsid w:val="00560389"/>
    <w:rsid w:val="005606FC"/>
    <w:rsid w:val="00561606"/>
    <w:rsid w:val="00561641"/>
    <w:rsid w:val="005638C7"/>
    <w:rsid w:val="00563964"/>
    <w:rsid w:val="00564029"/>
    <w:rsid w:val="0056417F"/>
    <w:rsid w:val="00564CA5"/>
    <w:rsid w:val="00565CD0"/>
    <w:rsid w:val="00570D9C"/>
    <w:rsid w:val="00575840"/>
    <w:rsid w:val="00575E7C"/>
    <w:rsid w:val="00581034"/>
    <w:rsid w:val="00582CBF"/>
    <w:rsid w:val="0059099B"/>
    <w:rsid w:val="0059427B"/>
    <w:rsid w:val="005942AA"/>
    <w:rsid w:val="00594F7E"/>
    <w:rsid w:val="00597241"/>
    <w:rsid w:val="005A22CC"/>
    <w:rsid w:val="005A3A06"/>
    <w:rsid w:val="005A3E17"/>
    <w:rsid w:val="005A56B6"/>
    <w:rsid w:val="005A6E00"/>
    <w:rsid w:val="005A7717"/>
    <w:rsid w:val="005A7FE9"/>
    <w:rsid w:val="005B0440"/>
    <w:rsid w:val="005B1532"/>
    <w:rsid w:val="005B233F"/>
    <w:rsid w:val="005B48B3"/>
    <w:rsid w:val="005B72E4"/>
    <w:rsid w:val="005B73FB"/>
    <w:rsid w:val="005B7AA6"/>
    <w:rsid w:val="005C030F"/>
    <w:rsid w:val="005C2DF2"/>
    <w:rsid w:val="005C59D8"/>
    <w:rsid w:val="005C63A5"/>
    <w:rsid w:val="005C6B3F"/>
    <w:rsid w:val="005D2189"/>
    <w:rsid w:val="005D5CAA"/>
    <w:rsid w:val="005D5EB8"/>
    <w:rsid w:val="005D6866"/>
    <w:rsid w:val="005D6DD8"/>
    <w:rsid w:val="005E12E7"/>
    <w:rsid w:val="005E60ED"/>
    <w:rsid w:val="005E62AD"/>
    <w:rsid w:val="005F07D4"/>
    <w:rsid w:val="005F0AD1"/>
    <w:rsid w:val="005F3260"/>
    <w:rsid w:val="005F47C4"/>
    <w:rsid w:val="005F63FF"/>
    <w:rsid w:val="005F70DF"/>
    <w:rsid w:val="005F7CEA"/>
    <w:rsid w:val="00602DFD"/>
    <w:rsid w:val="00607E48"/>
    <w:rsid w:val="00610625"/>
    <w:rsid w:val="00612115"/>
    <w:rsid w:val="00613681"/>
    <w:rsid w:val="006149A9"/>
    <w:rsid w:val="00616B3C"/>
    <w:rsid w:val="006174A3"/>
    <w:rsid w:val="00617B9A"/>
    <w:rsid w:val="00623AB8"/>
    <w:rsid w:val="006241C2"/>
    <w:rsid w:val="006252B9"/>
    <w:rsid w:val="0062641F"/>
    <w:rsid w:val="00626EA6"/>
    <w:rsid w:val="00627045"/>
    <w:rsid w:val="00627198"/>
    <w:rsid w:val="00627809"/>
    <w:rsid w:val="00630963"/>
    <w:rsid w:val="006315E7"/>
    <w:rsid w:val="0063526B"/>
    <w:rsid w:val="00635924"/>
    <w:rsid w:val="00636E87"/>
    <w:rsid w:val="00640670"/>
    <w:rsid w:val="00641C13"/>
    <w:rsid w:val="00642D97"/>
    <w:rsid w:val="006434A2"/>
    <w:rsid w:val="00643D60"/>
    <w:rsid w:val="00645042"/>
    <w:rsid w:val="00645D15"/>
    <w:rsid w:val="00645F51"/>
    <w:rsid w:val="00654D50"/>
    <w:rsid w:val="00656108"/>
    <w:rsid w:val="00662092"/>
    <w:rsid w:val="006706C0"/>
    <w:rsid w:val="00672CA7"/>
    <w:rsid w:val="00674638"/>
    <w:rsid w:val="0068055B"/>
    <w:rsid w:val="00680BA3"/>
    <w:rsid w:val="00680FDB"/>
    <w:rsid w:val="0068128C"/>
    <w:rsid w:val="00681649"/>
    <w:rsid w:val="0068609A"/>
    <w:rsid w:val="00686B57"/>
    <w:rsid w:val="006870A4"/>
    <w:rsid w:val="006901AD"/>
    <w:rsid w:val="00692969"/>
    <w:rsid w:val="00692DC4"/>
    <w:rsid w:val="006947F3"/>
    <w:rsid w:val="00696D9D"/>
    <w:rsid w:val="00696F2A"/>
    <w:rsid w:val="00697CC3"/>
    <w:rsid w:val="006A0719"/>
    <w:rsid w:val="006A07B0"/>
    <w:rsid w:val="006A5F93"/>
    <w:rsid w:val="006A7005"/>
    <w:rsid w:val="006A7006"/>
    <w:rsid w:val="006B0731"/>
    <w:rsid w:val="006B1B9A"/>
    <w:rsid w:val="006B2F1E"/>
    <w:rsid w:val="006C1E89"/>
    <w:rsid w:val="006C34AB"/>
    <w:rsid w:val="006C616D"/>
    <w:rsid w:val="006C7325"/>
    <w:rsid w:val="006C75B0"/>
    <w:rsid w:val="006D1058"/>
    <w:rsid w:val="006D11BD"/>
    <w:rsid w:val="006D3CC7"/>
    <w:rsid w:val="006D663A"/>
    <w:rsid w:val="006E26A8"/>
    <w:rsid w:val="006E78AB"/>
    <w:rsid w:val="006F3164"/>
    <w:rsid w:val="006F41C7"/>
    <w:rsid w:val="006F4259"/>
    <w:rsid w:val="006F67B2"/>
    <w:rsid w:val="006F7947"/>
    <w:rsid w:val="006F7DBB"/>
    <w:rsid w:val="00701B83"/>
    <w:rsid w:val="00702E1F"/>
    <w:rsid w:val="00704672"/>
    <w:rsid w:val="00704B3E"/>
    <w:rsid w:val="00704B8A"/>
    <w:rsid w:val="0070517C"/>
    <w:rsid w:val="00705A8A"/>
    <w:rsid w:val="00712728"/>
    <w:rsid w:val="0071272A"/>
    <w:rsid w:val="00712F54"/>
    <w:rsid w:val="0071493B"/>
    <w:rsid w:val="00714B8D"/>
    <w:rsid w:val="00716D74"/>
    <w:rsid w:val="00720A13"/>
    <w:rsid w:val="00721ACE"/>
    <w:rsid w:val="007224C4"/>
    <w:rsid w:val="00723E21"/>
    <w:rsid w:val="007253BB"/>
    <w:rsid w:val="00725F82"/>
    <w:rsid w:val="0072655F"/>
    <w:rsid w:val="00726BDC"/>
    <w:rsid w:val="00726C9E"/>
    <w:rsid w:val="00726E71"/>
    <w:rsid w:val="0073092B"/>
    <w:rsid w:val="007316B3"/>
    <w:rsid w:val="00732597"/>
    <w:rsid w:val="00734316"/>
    <w:rsid w:val="00734E6C"/>
    <w:rsid w:val="00735024"/>
    <w:rsid w:val="00735290"/>
    <w:rsid w:val="00735733"/>
    <w:rsid w:val="0073637B"/>
    <w:rsid w:val="00736ED2"/>
    <w:rsid w:val="00736EEA"/>
    <w:rsid w:val="007407B1"/>
    <w:rsid w:val="00740D1F"/>
    <w:rsid w:val="007420B7"/>
    <w:rsid w:val="007434D5"/>
    <w:rsid w:val="00752453"/>
    <w:rsid w:val="00752E01"/>
    <w:rsid w:val="00754564"/>
    <w:rsid w:val="007554EB"/>
    <w:rsid w:val="00761019"/>
    <w:rsid w:val="00761024"/>
    <w:rsid w:val="0076481B"/>
    <w:rsid w:val="00764B30"/>
    <w:rsid w:val="00765439"/>
    <w:rsid w:val="0076737C"/>
    <w:rsid w:val="00770911"/>
    <w:rsid w:val="007711A7"/>
    <w:rsid w:val="00771385"/>
    <w:rsid w:val="007728AE"/>
    <w:rsid w:val="00773DBF"/>
    <w:rsid w:val="007744CB"/>
    <w:rsid w:val="00776400"/>
    <w:rsid w:val="007765D4"/>
    <w:rsid w:val="00776604"/>
    <w:rsid w:val="00776818"/>
    <w:rsid w:val="00777D1F"/>
    <w:rsid w:val="00777D39"/>
    <w:rsid w:val="007814DB"/>
    <w:rsid w:val="007819F7"/>
    <w:rsid w:val="007823B9"/>
    <w:rsid w:val="007851F0"/>
    <w:rsid w:val="00785704"/>
    <w:rsid w:val="00787F3E"/>
    <w:rsid w:val="007909AC"/>
    <w:rsid w:val="00794F7E"/>
    <w:rsid w:val="0079728D"/>
    <w:rsid w:val="007A1DE6"/>
    <w:rsid w:val="007A2314"/>
    <w:rsid w:val="007A3235"/>
    <w:rsid w:val="007A3E91"/>
    <w:rsid w:val="007A4533"/>
    <w:rsid w:val="007A4EDD"/>
    <w:rsid w:val="007A554E"/>
    <w:rsid w:val="007A5A3E"/>
    <w:rsid w:val="007B15F8"/>
    <w:rsid w:val="007B2872"/>
    <w:rsid w:val="007B3630"/>
    <w:rsid w:val="007B4CD4"/>
    <w:rsid w:val="007B4DB6"/>
    <w:rsid w:val="007B7475"/>
    <w:rsid w:val="007B78E2"/>
    <w:rsid w:val="007C0E64"/>
    <w:rsid w:val="007C24B7"/>
    <w:rsid w:val="007C3349"/>
    <w:rsid w:val="007C7BF3"/>
    <w:rsid w:val="007D1472"/>
    <w:rsid w:val="007D1C8D"/>
    <w:rsid w:val="007D22F5"/>
    <w:rsid w:val="007D3375"/>
    <w:rsid w:val="007E1766"/>
    <w:rsid w:val="007E3A85"/>
    <w:rsid w:val="007E4227"/>
    <w:rsid w:val="007E5B24"/>
    <w:rsid w:val="007E61AF"/>
    <w:rsid w:val="007F0E2A"/>
    <w:rsid w:val="007F401E"/>
    <w:rsid w:val="007F50A5"/>
    <w:rsid w:val="007F7C8E"/>
    <w:rsid w:val="008012D9"/>
    <w:rsid w:val="00801612"/>
    <w:rsid w:val="008016B8"/>
    <w:rsid w:val="008043DE"/>
    <w:rsid w:val="008051D8"/>
    <w:rsid w:val="00805603"/>
    <w:rsid w:val="008058D2"/>
    <w:rsid w:val="00810374"/>
    <w:rsid w:val="00810BED"/>
    <w:rsid w:val="00811FA3"/>
    <w:rsid w:val="00812C0D"/>
    <w:rsid w:val="0081362C"/>
    <w:rsid w:val="00813806"/>
    <w:rsid w:val="00813D11"/>
    <w:rsid w:val="00813F05"/>
    <w:rsid w:val="0081780B"/>
    <w:rsid w:val="008215D2"/>
    <w:rsid w:val="00826D2A"/>
    <w:rsid w:val="00827547"/>
    <w:rsid w:val="008315FB"/>
    <w:rsid w:val="00834366"/>
    <w:rsid w:val="00834A2B"/>
    <w:rsid w:val="00836B51"/>
    <w:rsid w:val="00836CD5"/>
    <w:rsid w:val="008417DB"/>
    <w:rsid w:val="0084312D"/>
    <w:rsid w:val="008444C3"/>
    <w:rsid w:val="008525D3"/>
    <w:rsid w:val="0085697E"/>
    <w:rsid w:val="00857117"/>
    <w:rsid w:val="0085747F"/>
    <w:rsid w:val="00860295"/>
    <w:rsid w:val="00862260"/>
    <w:rsid w:val="008669CB"/>
    <w:rsid w:val="00866E51"/>
    <w:rsid w:val="00870088"/>
    <w:rsid w:val="0087021F"/>
    <w:rsid w:val="00871454"/>
    <w:rsid w:val="00871E15"/>
    <w:rsid w:val="00872C21"/>
    <w:rsid w:val="0087435F"/>
    <w:rsid w:val="00877B5F"/>
    <w:rsid w:val="00877DBB"/>
    <w:rsid w:val="008814C0"/>
    <w:rsid w:val="00882D7A"/>
    <w:rsid w:val="008855A0"/>
    <w:rsid w:val="0088569A"/>
    <w:rsid w:val="00887E2F"/>
    <w:rsid w:val="00890B4B"/>
    <w:rsid w:val="00890D79"/>
    <w:rsid w:val="00891073"/>
    <w:rsid w:val="00892AA3"/>
    <w:rsid w:val="0089323E"/>
    <w:rsid w:val="00893251"/>
    <w:rsid w:val="0089567D"/>
    <w:rsid w:val="0089692E"/>
    <w:rsid w:val="00896F5F"/>
    <w:rsid w:val="00897F39"/>
    <w:rsid w:val="008A1879"/>
    <w:rsid w:val="008A2365"/>
    <w:rsid w:val="008A2FB0"/>
    <w:rsid w:val="008A36D0"/>
    <w:rsid w:val="008A4126"/>
    <w:rsid w:val="008A4390"/>
    <w:rsid w:val="008A441D"/>
    <w:rsid w:val="008A4CE1"/>
    <w:rsid w:val="008A5DB7"/>
    <w:rsid w:val="008B32CE"/>
    <w:rsid w:val="008B571F"/>
    <w:rsid w:val="008C022A"/>
    <w:rsid w:val="008C3AB2"/>
    <w:rsid w:val="008C4F94"/>
    <w:rsid w:val="008C70F2"/>
    <w:rsid w:val="008C748D"/>
    <w:rsid w:val="008D0530"/>
    <w:rsid w:val="008D32BA"/>
    <w:rsid w:val="008D35B0"/>
    <w:rsid w:val="008D3FA0"/>
    <w:rsid w:val="008D55C9"/>
    <w:rsid w:val="008D67DD"/>
    <w:rsid w:val="008D688A"/>
    <w:rsid w:val="008D6F0F"/>
    <w:rsid w:val="008D7768"/>
    <w:rsid w:val="008E1485"/>
    <w:rsid w:val="008E3710"/>
    <w:rsid w:val="008E3D23"/>
    <w:rsid w:val="008E4E30"/>
    <w:rsid w:val="008F0647"/>
    <w:rsid w:val="008F0950"/>
    <w:rsid w:val="008F1FDF"/>
    <w:rsid w:val="008F5BF0"/>
    <w:rsid w:val="00902EDD"/>
    <w:rsid w:val="00903928"/>
    <w:rsid w:val="00904BB1"/>
    <w:rsid w:val="00905F2E"/>
    <w:rsid w:val="00907A1B"/>
    <w:rsid w:val="00907AA1"/>
    <w:rsid w:val="009103E1"/>
    <w:rsid w:val="00910DA2"/>
    <w:rsid w:val="00911332"/>
    <w:rsid w:val="00912E18"/>
    <w:rsid w:val="009153C9"/>
    <w:rsid w:val="00922C89"/>
    <w:rsid w:val="009266AB"/>
    <w:rsid w:val="009267CE"/>
    <w:rsid w:val="009316DE"/>
    <w:rsid w:val="00932622"/>
    <w:rsid w:val="00935028"/>
    <w:rsid w:val="00935992"/>
    <w:rsid w:val="00940930"/>
    <w:rsid w:val="00941010"/>
    <w:rsid w:val="009419D9"/>
    <w:rsid w:val="00943446"/>
    <w:rsid w:val="00943EC1"/>
    <w:rsid w:val="00945297"/>
    <w:rsid w:val="00945B46"/>
    <w:rsid w:val="00945E88"/>
    <w:rsid w:val="00951E92"/>
    <w:rsid w:val="0095242D"/>
    <w:rsid w:val="009546C6"/>
    <w:rsid w:val="00955DED"/>
    <w:rsid w:val="00957AA9"/>
    <w:rsid w:val="00960C13"/>
    <w:rsid w:val="00961635"/>
    <w:rsid w:val="00963592"/>
    <w:rsid w:val="00963CAF"/>
    <w:rsid w:val="00971E22"/>
    <w:rsid w:val="009725DF"/>
    <w:rsid w:val="00975FF6"/>
    <w:rsid w:val="009771F7"/>
    <w:rsid w:val="00981826"/>
    <w:rsid w:val="00981B09"/>
    <w:rsid w:val="00982252"/>
    <w:rsid w:val="0098430A"/>
    <w:rsid w:val="00984700"/>
    <w:rsid w:val="0098493B"/>
    <w:rsid w:val="00985AD4"/>
    <w:rsid w:val="00986415"/>
    <w:rsid w:val="0098771A"/>
    <w:rsid w:val="00987D5A"/>
    <w:rsid w:val="00987FE9"/>
    <w:rsid w:val="00991CB0"/>
    <w:rsid w:val="009926BF"/>
    <w:rsid w:val="0099488A"/>
    <w:rsid w:val="00995BCD"/>
    <w:rsid w:val="0099627E"/>
    <w:rsid w:val="0099720E"/>
    <w:rsid w:val="009A0155"/>
    <w:rsid w:val="009A13AD"/>
    <w:rsid w:val="009A7909"/>
    <w:rsid w:val="009B1DE1"/>
    <w:rsid w:val="009B474C"/>
    <w:rsid w:val="009B6628"/>
    <w:rsid w:val="009C2330"/>
    <w:rsid w:val="009C2EF3"/>
    <w:rsid w:val="009C6E48"/>
    <w:rsid w:val="009D0ED2"/>
    <w:rsid w:val="009D19DE"/>
    <w:rsid w:val="009E015D"/>
    <w:rsid w:val="009E18A9"/>
    <w:rsid w:val="009E1DC6"/>
    <w:rsid w:val="009E4CC3"/>
    <w:rsid w:val="009E5952"/>
    <w:rsid w:val="009E7D32"/>
    <w:rsid w:val="009F0AF9"/>
    <w:rsid w:val="009F11B0"/>
    <w:rsid w:val="009F183E"/>
    <w:rsid w:val="009F1A2A"/>
    <w:rsid w:val="009F2798"/>
    <w:rsid w:val="009F3EB8"/>
    <w:rsid w:val="009F6AAB"/>
    <w:rsid w:val="00A00464"/>
    <w:rsid w:val="00A03E3E"/>
    <w:rsid w:val="00A06A74"/>
    <w:rsid w:val="00A06FC5"/>
    <w:rsid w:val="00A10DB5"/>
    <w:rsid w:val="00A10DDD"/>
    <w:rsid w:val="00A12E56"/>
    <w:rsid w:val="00A14E63"/>
    <w:rsid w:val="00A15158"/>
    <w:rsid w:val="00A176EE"/>
    <w:rsid w:val="00A2016A"/>
    <w:rsid w:val="00A2420D"/>
    <w:rsid w:val="00A24805"/>
    <w:rsid w:val="00A254B6"/>
    <w:rsid w:val="00A260D9"/>
    <w:rsid w:val="00A31CF6"/>
    <w:rsid w:val="00A34231"/>
    <w:rsid w:val="00A425A7"/>
    <w:rsid w:val="00A430F4"/>
    <w:rsid w:val="00A5100F"/>
    <w:rsid w:val="00A520FB"/>
    <w:rsid w:val="00A542F5"/>
    <w:rsid w:val="00A600D8"/>
    <w:rsid w:val="00A60133"/>
    <w:rsid w:val="00A60770"/>
    <w:rsid w:val="00A60F54"/>
    <w:rsid w:val="00A65BE0"/>
    <w:rsid w:val="00A67F2A"/>
    <w:rsid w:val="00A747B2"/>
    <w:rsid w:val="00A7633D"/>
    <w:rsid w:val="00A77031"/>
    <w:rsid w:val="00A84C5E"/>
    <w:rsid w:val="00A87911"/>
    <w:rsid w:val="00A9324F"/>
    <w:rsid w:val="00A94258"/>
    <w:rsid w:val="00A95868"/>
    <w:rsid w:val="00A96AA7"/>
    <w:rsid w:val="00AA0A4D"/>
    <w:rsid w:val="00AA0C8B"/>
    <w:rsid w:val="00AA1E30"/>
    <w:rsid w:val="00AA25B5"/>
    <w:rsid w:val="00AA4F98"/>
    <w:rsid w:val="00AA5B6B"/>
    <w:rsid w:val="00AB05B9"/>
    <w:rsid w:val="00AB3619"/>
    <w:rsid w:val="00AB4182"/>
    <w:rsid w:val="00AB56BF"/>
    <w:rsid w:val="00AC15F5"/>
    <w:rsid w:val="00AC1A67"/>
    <w:rsid w:val="00AC1C0D"/>
    <w:rsid w:val="00AC1CA7"/>
    <w:rsid w:val="00AC26FB"/>
    <w:rsid w:val="00AC391E"/>
    <w:rsid w:val="00AC6023"/>
    <w:rsid w:val="00AC7EAD"/>
    <w:rsid w:val="00AD0366"/>
    <w:rsid w:val="00AD0524"/>
    <w:rsid w:val="00AD0C0B"/>
    <w:rsid w:val="00AD4B58"/>
    <w:rsid w:val="00AD53AD"/>
    <w:rsid w:val="00AD706A"/>
    <w:rsid w:val="00AD78E4"/>
    <w:rsid w:val="00AE1F33"/>
    <w:rsid w:val="00AE4B41"/>
    <w:rsid w:val="00AE4ECF"/>
    <w:rsid w:val="00AE7522"/>
    <w:rsid w:val="00AF16BF"/>
    <w:rsid w:val="00AF2256"/>
    <w:rsid w:val="00AF4171"/>
    <w:rsid w:val="00AF4AC3"/>
    <w:rsid w:val="00AF570E"/>
    <w:rsid w:val="00AF709B"/>
    <w:rsid w:val="00B036FC"/>
    <w:rsid w:val="00B03963"/>
    <w:rsid w:val="00B043B6"/>
    <w:rsid w:val="00B04C61"/>
    <w:rsid w:val="00B06143"/>
    <w:rsid w:val="00B06C58"/>
    <w:rsid w:val="00B13E94"/>
    <w:rsid w:val="00B13F36"/>
    <w:rsid w:val="00B153EF"/>
    <w:rsid w:val="00B15C82"/>
    <w:rsid w:val="00B16702"/>
    <w:rsid w:val="00B17C14"/>
    <w:rsid w:val="00B20627"/>
    <w:rsid w:val="00B20674"/>
    <w:rsid w:val="00B21D73"/>
    <w:rsid w:val="00B24E92"/>
    <w:rsid w:val="00B252B0"/>
    <w:rsid w:val="00B27553"/>
    <w:rsid w:val="00B30011"/>
    <w:rsid w:val="00B30F63"/>
    <w:rsid w:val="00B3417B"/>
    <w:rsid w:val="00B37636"/>
    <w:rsid w:val="00B377EF"/>
    <w:rsid w:val="00B37A61"/>
    <w:rsid w:val="00B41E7F"/>
    <w:rsid w:val="00B42BAF"/>
    <w:rsid w:val="00B42BBE"/>
    <w:rsid w:val="00B45BF1"/>
    <w:rsid w:val="00B466C6"/>
    <w:rsid w:val="00B50010"/>
    <w:rsid w:val="00B51B56"/>
    <w:rsid w:val="00B5232C"/>
    <w:rsid w:val="00B538FF"/>
    <w:rsid w:val="00B53F7B"/>
    <w:rsid w:val="00B56E10"/>
    <w:rsid w:val="00B56F86"/>
    <w:rsid w:val="00B57422"/>
    <w:rsid w:val="00B57AD5"/>
    <w:rsid w:val="00B621C1"/>
    <w:rsid w:val="00B658C6"/>
    <w:rsid w:val="00B734DA"/>
    <w:rsid w:val="00B755F1"/>
    <w:rsid w:val="00B76BFE"/>
    <w:rsid w:val="00B77C3A"/>
    <w:rsid w:val="00B77CEB"/>
    <w:rsid w:val="00B80334"/>
    <w:rsid w:val="00B80742"/>
    <w:rsid w:val="00B82B11"/>
    <w:rsid w:val="00B82EDE"/>
    <w:rsid w:val="00B83BBD"/>
    <w:rsid w:val="00B92D59"/>
    <w:rsid w:val="00B93B24"/>
    <w:rsid w:val="00B94223"/>
    <w:rsid w:val="00B94D37"/>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4161"/>
    <w:rsid w:val="00BB62EE"/>
    <w:rsid w:val="00BB7DAB"/>
    <w:rsid w:val="00BC0C76"/>
    <w:rsid w:val="00BC1341"/>
    <w:rsid w:val="00BC1796"/>
    <w:rsid w:val="00BC1E9A"/>
    <w:rsid w:val="00BC2702"/>
    <w:rsid w:val="00BC41EF"/>
    <w:rsid w:val="00BC71DA"/>
    <w:rsid w:val="00BC739A"/>
    <w:rsid w:val="00BC7AB3"/>
    <w:rsid w:val="00BD0827"/>
    <w:rsid w:val="00BD103F"/>
    <w:rsid w:val="00BD2EC4"/>
    <w:rsid w:val="00BD4D0C"/>
    <w:rsid w:val="00BE0AD2"/>
    <w:rsid w:val="00BE0BC6"/>
    <w:rsid w:val="00BE122F"/>
    <w:rsid w:val="00BE3899"/>
    <w:rsid w:val="00BE53D9"/>
    <w:rsid w:val="00BE6013"/>
    <w:rsid w:val="00BE6297"/>
    <w:rsid w:val="00BE726A"/>
    <w:rsid w:val="00BF097C"/>
    <w:rsid w:val="00BF0A1C"/>
    <w:rsid w:val="00BF18B4"/>
    <w:rsid w:val="00BF27CD"/>
    <w:rsid w:val="00BF336C"/>
    <w:rsid w:val="00BF6098"/>
    <w:rsid w:val="00BF6551"/>
    <w:rsid w:val="00BF7785"/>
    <w:rsid w:val="00C0203F"/>
    <w:rsid w:val="00C03E2B"/>
    <w:rsid w:val="00C07528"/>
    <w:rsid w:val="00C07899"/>
    <w:rsid w:val="00C10BF2"/>
    <w:rsid w:val="00C13BE9"/>
    <w:rsid w:val="00C15569"/>
    <w:rsid w:val="00C26BE6"/>
    <w:rsid w:val="00C277C1"/>
    <w:rsid w:val="00C30F68"/>
    <w:rsid w:val="00C318B5"/>
    <w:rsid w:val="00C343A8"/>
    <w:rsid w:val="00C34D8A"/>
    <w:rsid w:val="00C35DD8"/>
    <w:rsid w:val="00C3640A"/>
    <w:rsid w:val="00C4166F"/>
    <w:rsid w:val="00C417D7"/>
    <w:rsid w:val="00C418F7"/>
    <w:rsid w:val="00C423D6"/>
    <w:rsid w:val="00C43294"/>
    <w:rsid w:val="00C43336"/>
    <w:rsid w:val="00C43C5C"/>
    <w:rsid w:val="00C44E25"/>
    <w:rsid w:val="00C45D8C"/>
    <w:rsid w:val="00C47206"/>
    <w:rsid w:val="00C474CB"/>
    <w:rsid w:val="00C50B45"/>
    <w:rsid w:val="00C50C08"/>
    <w:rsid w:val="00C52A00"/>
    <w:rsid w:val="00C60D39"/>
    <w:rsid w:val="00C61926"/>
    <w:rsid w:val="00C62C21"/>
    <w:rsid w:val="00C635A1"/>
    <w:rsid w:val="00C64D37"/>
    <w:rsid w:val="00C66ACB"/>
    <w:rsid w:val="00C70CBC"/>
    <w:rsid w:val="00C712FB"/>
    <w:rsid w:val="00C724AE"/>
    <w:rsid w:val="00C72DC7"/>
    <w:rsid w:val="00C737FC"/>
    <w:rsid w:val="00C764CA"/>
    <w:rsid w:val="00C809A8"/>
    <w:rsid w:val="00C80E82"/>
    <w:rsid w:val="00C81011"/>
    <w:rsid w:val="00C81878"/>
    <w:rsid w:val="00C81DE6"/>
    <w:rsid w:val="00C81EE3"/>
    <w:rsid w:val="00C82076"/>
    <w:rsid w:val="00C9120F"/>
    <w:rsid w:val="00C91CF7"/>
    <w:rsid w:val="00C9217F"/>
    <w:rsid w:val="00C93A43"/>
    <w:rsid w:val="00C95ABD"/>
    <w:rsid w:val="00C97F6E"/>
    <w:rsid w:val="00CA2E64"/>
    <w:rsid w:val="00CA3D46"/>
    <w:rsid w:val="00CA5DFA"/>
    <w:rsid w:val="00CA641D"/>
    <w:rsid w:val="00CA6559"/>
    <w:rsid w:val="00CA792C"/>
    <w:rsid w:val="00CB1C3C"/>
    <w:rsid w:val="00CB1DD5"/>
    <w:rsid w:val="00CB53A9"/>
    <w:rsid w:val="00CB67AF"/>
    <w:rsid w:val="00CC0F8A"/>
    <w:rsid w:val="00CC109B"/>
    <w:rsid w:val="00CC2543"/>
    <w:rsid w:val="00CC44C5"/>
    <w:rsid w:val="00CC4BB7"/>
    <w:rsid w:val="00CC7689"/>
    <w:rsid w:val="00CD1549"/>
    <w:rsid w:val="00CD1A91"/>
    <w:rsid w:val="00CD521B"/>
    <w:rsid w:val="00CD567B"/>
    <w:rsid w:val="00CD610C"/>
    <w:rsid w:val="00CE091C"/>
    <w:rsid w:val="00CE4A43"/>
    <w:rsid w:val="00CE52B1"/>
    <w:rsid w:val="00CE79FB"/>
    <w:rsid w:val="00CE7DF6"/>
    <w:rsid w:val="00CF14F8"/>
    <w:rsid w:val="00CF19EA"/>
    <w:rsid w:val="00CF34AC"/>
    <w:rsid w:val="00CF3754"/>
    <w:rsid w:val="00CF40D5"/>
    <w:rsid w:val="00CF5E6E"/>
    <w:rsid w:val="00CF70CF"/>
    <w:rsid w:val="00CF7DBB"/>
    <w:rsid w:val="00D01D41"/>
    <w:rsid w:val="00D02FC1"/>
    <w:rsid w:val="00D03245"/>
    <w:rsid w:val="00D049D4"/>
    <w:rsid w:val="00D05632"/>
    <w:rsid w:val="00D05E3F"/>
    <w:rsid w:val="00D106BC"/>
    <w:rsid w:val="00D11D26"/>
    <w:rsid w:val="00D121C2"/>
    <w:rsid w:val="00D13197"/>
    <w:rsid w:val="00D13680"/>
    <w:rsid w:val="00D148E7"/>
    <w:rsid w:val="00D204BE"/>
    <w:rsid w:val="00D253A5"/>
    <w:rsid w:val="00D27289"/>
    <w:rsid w:val="00D275C8"/>
    <w:rsid w:val="00D3236F"/>
    <w:rsid w:val="00D324EB"/>
    <w:rsid w:val="00D32AE2"/>
    <w:rsid w:val="00D332F2"/>
    <w:rsid w:val="00D33442"/>
    <w:rsid w:val="00D339CB"/>
    <w:rsid w:val="00D356F3"/>
    <w:rsid w:val="00D358DF"/>
    <w:rsid w:val="00D37D81"/>
    <w:rsid w:val="00D40FC8"/>
    <w:rsid w:val="00D41505"/>
    <w:rsid w:val="00D42054"/>
    <w:rsid w:val="00D425CA"/>
    <w:rsid w:val="00D42612"/>
    <w:rsid w:val="00D42D97"/>
    <w:rsid w:val="00D42FD5"/>
    <w:rsid w:val="00D44356"/>
    <w:rsid w:val="00D447A9"/>
    <w:rsid w:val="00D447E1"/>
    <w:rsid w:val="00D44D6C"/>
    <w:rsid w:val="00D45F78"/>
    <w:rsid w:val="00D51AFD"/>
    <w:rsid w:val="00D53029"/>
    <w:rsid w:val="00D54B7F"/>
    <w:rsid w:val="00D5570A"/>
    <w:rsid w:val="00D55734"/>
    <w:rsid w:val="00D55752"/>
    <w:rsid w:val="00D55DDB"/>
    <w:rsid w:val="00D57BF6"/>
    <w:rsid w:val="00D6142F"/>
    <w:rsid w:val="00D61C6F"/>
    <w:rsid w:val="00D61DBF"/>
    <w:rsid w:val="00D678E5"/>
    <w:rsid w:val="00D67A61"/>
    <w:rsid w:val="00D71087"/>
    <w:rsid w:val="00D71B56"/>
    <w:rsid w:val="00D75068"/>
    <w:rsid w:val="00D77047"/>
    <w:rsid w:val="00D776D1"/>
    <w:rsid w:val="00D82382"/>
    <w:rsid w:val="00D841A8"/>
    <w:rsid w:val="00D8472C"/>
    <w:rsid w:val="00D84FD1"/>
    <w:rsid w:val="00D858B0"/>
    <w:rsid w:val="00D9047C"/>
    <w:rsid w:val="00D90826"/>
    <w:rsid w:val="00D93191"/>
    <w:rsid w:val="00D946B3"/>
    <w:rsid w:val="00D94E1C"/>
    <w:rsid w:val="00D955EE"/>
    <w:rsid w:val="00DA3542"/>
    <w:rsid w:val="00DA3B4A"/>
    <w:rsid w:val="00DA5C2A"/>
    <w:rsid w:val="00DA5F5F"/>
    <w:rsid w:val="00DB1969"/>
    <w:rsid w:val="00DB3A71"/>
    <w:rsid w:val="00DB3AF1"/>
    <w:rsid w:val="00DB3E43"/>
    <w:rsid w:val="00DB6076"/>
    <w:rsid w:val="00DB69EB"/>
    <w:rsid w:val="00DC2861"/>
    <w:rsid w:val="00DC747E"/>
    <w:rsid w:val="00DD0FB3"/>
    <w:rsid w:val="00DD104A"/>
    <w:rsid w:val="00DD3945"/>
    <w:rsid w:val="00DD3A48"/>
    <w:rsid w:val="00DD5692"/>
    <w:rsid w:val="00DD6C4D"/>
    <w:rsid w:val="00DD7E3A"/>
    <w:rsid w:val="00DE29FF"/>
    <w:rsid w:val="00DE2FC6"/>
    <w:rsid w:val="00DE4B70"/>
    <w:rsid w:val="00DE5238"/>
    <w:rsid w:val="00DE6F98"/>
    <w:rsid w:val="00DF3D72"/>
    <w:rsid w:val="00DF55F7"/>
    <w:rsid w:val="00DF6196"/>
    <w:rsid w:val="00DF716E"/>
    <w:rsid w:val="00DF73F0"/>
    <w:rsid w:val="00E01DA1"/>
    <w:rsid w:val="00E03058"/>
    <w:rsid w:val="00E0344E"/>
    <w:rsid w:val="00E035F9"/>
    <w:rsid w:val="00E04482"/>
    <w:rsid w:val="00E0465D"/>
    <w:rsid w:val="00E05B9C"/>
    <w:rsid w:val="00E061CD"/>
    <w:rsid w:val="00E10BA8"/>
    <w:rsid w:val="00E1172D"/>
    <w:rsid w:val="00E1645D"/>
    <w:rsid w:val="00E16F8D"/>
    <w:rsid w:val="00E20985"/>
    <w:rsid w:val="00E20E39"/>
    <w:rsid w:val="00E21ED4"/>
    <w:rsid w:val="00E227C2"/>
    <w:rsid w:val="00E2304E"/>
    <w:rsid w:val="00E23FD7"/>
    <w:rsid w:val="00E24B54"/>
    <w:rsid w:val="00E25068"/>
    <w:rsid w:val="00E306B0"/>
    <w:rsid w:val="00E36BD5"/>
    <w:rsid w:val="00E37D15"/>
    <w:rsid w:val="00E4082E"/>
    <w:rsid w:val="00E41284"/>
    <w:rsid w:val="00E445ED"/>
    <w:rsid w:val="00E44FDF"/>
    <w:rsid w:val="00E45F7C"/>
    <w:rsid w:val="00E463AB"/>
    <w:rsid w:val="00E47396"/>
    <w:rsid w:val="00E52E3F"/>
    <w:rsid w:val="00E54C73"/>
    <w:rsid w:val="00E550F3"/>
    <w:rsid w:val="00E562BC"/>
    <w:rsid w:val="00E5654C"/>
    <w:rsid w:val="00E5680E"/>
    <w:rsid w:val="00E61A1E"/>
    <w:rsid w:val="00E61D9B"/>
    <w:rsid w:val="00E622E6"/>
    <w:rsid w:val="00E725BD"/>
    <w:rsid w:val="00E72DE8"/>
    <w:rsid w:val="00E74084"/>
    <w:rsid w:val="00E748C7"/>
    <w:rsid w:val="00E760A5"/>
    <w:rsid w:val="00E77709"/>
    <w:rsid w:val="00E8274E"/>
    <w:rsid w:val="00E90551"/>
    <w:rsid w:val="00E91926"/>
    <w:rsid w:val="00E92D89"/>
    <w:rsid w:val="00E9465E"/>
    <w:rsid w:val="00E94D30"/>
    <w:rsid w:val="00E9596F"/>
    <w:rsid w:val="00E95B1E"/>
    <w:rsid w:val="00EA0C3C"/>
    <w:rsid w:val="00EA290F"/>
    <w:rsid w:val="00EA3053"/>
    <w:rsid w:val="00EA4CEA"/>
    <w:rsid w:val="00EA6360"/>
    <w:rsid w:val="00EA6BA1"/>
    <w:rsid w:val="00EB0C23"/>
    <w:rsid w:val="00EB0F1D"/>
    <w:rsid w:val="00EB1C67"/>
    <w:rsid w:val="00EB3609"/>
    <w:rsid w:val="00EB5734"/>
    <w:rsid w:val="00EB6720"/>
    <w:rsid w:val="00EC6888"/>
    <w:rsid w:val="00EC79C1"/>
    <w:rsid w:val="00ED026D"/>
    <w:rsid w:val="00ED1632"/>
    <w:rsid w:val="00ED49FD"/>
    <w:rsid w:val="00EE0A26"/>
    <w:rsid w:val="00EE11DA"/>
    <w:rsid w:val="00EE1602"/>
    <w:rsid w:val="00EE1956"/>
    <w:rsid w:val="00EE1E47"/>
    <w:rsid w:val="00EE3484"/>
    <w:rsid w:val="00EE3CF7"/>
    <w:rsid w:val="00EE5B68"/>
    <w:rsid w:val="00EE747C"/>
    <w:rsid w:val="00EE7F04"/>
    <w:rsid w:val="00EF0C7A"/>
    <w:rsid w:val="00EF3936"/>
    <w:rsid w:val="00EF4136"/>
    <w:rsid w:val="00EF68AD"/>
    <w:rsid w:val="00EF7EEF"/>
    <w:rsid w:val="00F0385E"/>
    <w:rsid w:val="00F04E05"/>
    <w:rsid w:val="00F04E20"/>
    <w:rsid w:val="00F065C8"/>
    <w:rsid w:val="00F111CE"/>
    <w:rsid w:val="00F13E75"/>
    <w:rsid w:val="00F20055"/>
    <w:rsid w:val="00F20AD1"/>
    <w:rsid w:val="00F20C45"/>
    <w:rsid w:val="00F2175A"/>
    <w:rsid w:val="00F22C5C"/>
    <w:rsid w:val="00F22F9C"/>
    <w:rsid w:val="00F2384A"/>
    <w:rsid w:val="00F23ABD"/>
    <w:rsid w:val="00F26DD3"/>
    <w:rsid w:val="00F2766B"/>
    <w:rsid w:val="00F35A90"/>
    <w:rsid w:val="00F35ABB"/>
    <w:rsid w:val="00F36A50"/>
    <w:rsid w:val="00F36B99"/>
    <w:rsid w:val="00F37224"/>
    <w:rsid w:val="00F37CAB"/>
    <w:rsid w:val="00F40E91"/>
    <w:rsid w:val="00F42662"/>
    <w:rsid w:val="00F436F8"/>
    <w:rsid w:val="00F44907"/>
    <w:rsid w:val="00F452C6"/>
    <w:rsid w:val="00F45705"/>
    <w:rsid w:val="00F45FC1"/>
    <w:rsid w:val="00F50E83"/>
    <w:rsid w:val="00F53159"/>
    <w:rsid w:val="00F53B19"/>
    <w:rsid w:val="00F55222"/>
    <w:rsid w:val="00F576D0"/>
    <w:rsid w:val="00F620A5"/>
    <w:rsid w:val="00F621E1"/>
    <w:rsid w:val="00F62DF7"/>
    <w:rsid w:val="00F638DE"/>
    <w:rsid w:val="00F65CE4"/>
    <w:rsid w:val="00F665CB"/>
    <w:rsid w:val="00F66AB7"/>
    <w:rsid w:val="00F66C83"/>
    <w:rsid w:val="00F67B67"/>
    <w:rsid w:val="00F70363"/>
    <w:rsid w:val="00F738E9"/>
    <w:rsid w:val="00F739D2"/>
    <w:rsid w:val="00F7679C"/>
    <w:rsid w:val="00F80121"/>
    <w:rsid w:val="00F81DB3"/>
    <w:rsid w:val="00F82666"/>
    <w:rsid w:val="00F82903"/>
    <w:rsid w:val="00F83654"/>
    <w:rsid w:val="00F83CC8"/>
    <w:rsid w:val="00F847F8"/>
    <w:rsid w:val="00F85806"/>
    <w:rsid w:val="00F8584C"/>
    <w:rsid w:val="00F86040"/>
    <w:rsid w:val="00F8685C"/>
    <w:rsid w:val="00F8703F"/>
    <w:rsid w:val="00F913B6"/>
    <w:rsid w:val="00F92038"/>
    <w:rsid w:val="00F9523C"/>
    <w:rsid w:val="00F95D3A"/>
    <w:rsid w:val="00F97455"/>
    <w:rsid w:val="00FA1A99"/>
    <w:rsid w:val="00FA2DAE"/>
    <w:rsid w:val="00FA452D"/>
    <w:rsid w:val="00FB2038"/>
    <w:rsid w:val="00FB2D4E"/>
    <w:rsid w:val="00FB3E20"/>
    <w:rsid w:val="00FB4246"/>
    <w:rsid w:val="00FB5616"/>
    <w:rsid w:val="00FB5E12"/>
    <w:rsid w:val="00FB6CC0"/>
    <w:rsid w:val="00FB7917"/>
    <w:rsid w:val="00FC0BF6"/>
    <w:rsid w:val="00FC3903"/>
    <w:rsid w:val="00FC7CCE"/>
    <w:rsid w:val="00FD1381"/>
    <w:rsid w:val="00FD18B0"/>
    <w:rsid w:val="00FD42C6"/>
    <w:rsid w:val="00FD752F"/>
    <w:rsid w:val="00FD796D"/>
    <w:rsid w:val="00FE0E86"/>
    <w:rsid w:val="00FE3B35"/>
    <w:rsid w:val="00FE4054"/>
    <w:rsid w:val="00FE5B33"/>
    <w:rsid w:val="00FF3F50"/>
    <w:rsid w:val="00FF49FB"/>
    <w:rsid w:val="00FF4AF4"/>
    <w:rsid w:val="00FF4E1B"/>
    <w:rsid w:val="00FF5A0D"/>
    <w:rsid w:val="00FF7308"/>
    <w:rsid w:val="00FF7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C8E10"/>
  <w15:chartTrackingRefBased/>
  <w15:docId w15:val="{392B3F9E-BF93-406B-ADF5-A5463B8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F80121"/>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69A86-B507-446B-96FB-B844311A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18</Pages>
  <Words>4869</Words>
  <Characters>26782</Characters>
  <Application>Microsoft Office Word</Application>
  <DocSecurity>0</DocSecurity>
  <Lines>223</Lines>
  <Paragraphs>63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31588</CharactersWithSpaces>
  <SharedDoc>false</SharedDoc>
  <HLinks>
    <vt:vector size="54" baseType="variant">
      <vt:variant>
        <vt:i4>1245237</vt:i4>
      </vt:variant>
      <vt:variant>
        <vt:i4>65</vt:i4>
      </vt:variant>
      <vt:variant>
        <vt:i4>0</vt:i4>
      </vt:variant>
      <vt:variant>
        <vt:i4>5</vt:i4>
      </vt:variant>
      <vt:variant>
        <vt:lpwstr/>
      </vt:variant>
      <vt:variant>
        <vt:lpwstr>_Toc393712485</vt:lpwstr>
      </vt:variant>
      <vt:variant>
        <vt:i4>1245237</vt:i4>
      </vt:variant>
      <vt:variant>
        <vt:i4>59</vt:i4>
      </vt:variant>
      <vt:variant>
        <vt:i4>0</vt:i4>
      </vt:variant>
      <vt:variant>
        <vt:i4>5</vt:i4>
      </vt:variant>
      <vt:variant>
        <vt:lpwstr/>
      </vt:variant>
      <vt:variant>
        <vt:lpwstr>_Toc393712484</vt:lpwstr>
      </vt:variant>
      <vt:variant>
        <vt:i4>1245237</vt:i4>
      </vt:variant>
      <vt:variant>
        <vt:i4>53</vt:i4>
      </vt:variant>
      <vt:variant>
        <vt:i4>0</vt:i4>
      </vt:variant>
      <vt:variant>
        <vt:i4>5</vt:i4>
      </vt:variant>
      <vt:variant>
        <vt:lpwstr/>
      </vt:variant>
      <vt:variant>
        <vt:lpwstr>_Toc393712483</vt:lpwstr>
      </vt:variant>
      <vt:variant>
        <vt:i4>1245237</vt:i4>
      </vt:variant>
      <vt:variant>
        <vt:i4>47</vt:i4>
      </vt:variant>
      <vt:variant>
        <vt:i4>0</vt:i4>
      </vt:variant>
      <vt:variant>
        <vt:i4>5</vt:i4>
      </vt:variant>
      <vt:variant>
        <vt:lpwstr/>
      </vt:variant>
      <vt:variant>
        <vt:lpwstr>_Toc393712482</vt:lpwstr>
      </vt:variant>
      <vt:variant>
        <vt:i4>1245237</vt:i4>
      </vt:variant>
      <vt:variant>
        <vt:i4>41</vt:i4>
      </vt:variant>
      <vt:variant>
        <vt:i4>0</vt:i4>
      </vt:variant>
      <vt:variant>
        <vt:i4>5</vt:i4>
      </vt:variant>
      <vt:variant>
        <vt:lpwstr/>
      </vt:variant>
      <vt:variant>
        <vt:lpwstr>_Toc393712481</vt:lpwstr>
      </vt:variant>
      <vt:variant>
        <vt:i4>1245237</vt:i4>
      </vt:variant>
      <vt:variant>
        <vt:i4>35</vt:i4>
      </vt:variant>
      <vt:variant>
        <vt:i4>0</vt:i4>
      </vt:variant>
      <vt:variant>
        <vt:i4>5</vt:i4>
      </vt:variant>
      <vt:variant>
        <vt:lpwstr/>
      </vt:variant>
      <vt:variant>
        <vt:lpwstr>_Toc393712480</vt:lpwstr>
      </vt:variant>
      <vt:variant>
        <vt:i4>1835061</vt:i4>
      </vt:variant>
      <vt:variant>
        <vt:i4>29</vt:i4>
      </vt:variant>
      <vt:variant>
        <vt:i4>0</vt:i4>
      </vt:variant>
      <vt:variant>
        <vt:i4>5</vt:i4>
      </vt:variant>
      <vt:variant>
        <vt:lpwstr/>
      </vt:variant>
      <vt:variant>
        <vt:lpwstr>_Toc393712479</vt:lpwstr>
      </vt:variant>
      <vt:variant>
        <vt:i4>1835061</vt:i4>
      </vt:variant>
      <vt:variant>
        <vt:i4>23</vt:i4>
      </vt:variant>
      <vt:variant>
        <vt:i4>0</vt:i4>
      </vt:variant>
      <vt:variant>
        <vt:i4>5</vt:i4>
      </vt:variant>
      <vt:variant>
        <vt:lpwstr/>
      </vt:variant>
      <vt:variant>
        <vt:lpwstr>_Toc393712478</vt:lpwstr>
      </vt:variant>
      <vt:variant>
        <vt:i4>1835061</vt:i4>
      </vt:variant>
      <vt:variant>
        <vt:i4>17</vt:i4>
      </vt:variant>
      <vt:variant>
        <vt:i4>0</vt:i4>
      </vt:variant>
      <vt:variant>
        <vt:i4>5</vt:i4>
      </vt:variant>
      <vt:variant>
        <vt:lpwstr/>
      </vt:variant>
      <vt:variant>
        <vt:lpwstr>_Toc393712477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Groot, Karina de</cp:lastModifiedBy>
  <cp:revision>11</cp:revision>
  <cp:lastPrinted>2013-09-27T13:11:00Z</cp:lastPrinted>
  <dcterms:created xsi:type="dcterms:W3CDTF">2019-01-03T15:02:00Z</dcterms:created>
  <dcterms:modified xsi:type="dcterms:W3CDTF">2019-12-02T10:16:00Z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1.5a</vt:lpwstr>
  </property>
  <property fmtid="{D5CDD505-2E9C-101B-9397-08002B2CF9AE}" pid="4" name="Datum">
    <vt:lpwstr>10-09-2013</vt:lpwstr>
  </property>
  <property fmtid="{D5CDD505-2E9C-101B-9397-08002B2CF9AE}" pid="5" name="_AdHocReviewCycleID">
    <vt:i4>-1209789950</vt:i4>
  </property>
  <property fmtid="{D5CDD505-2E9C-101B-9397-08002B2CF9AE}" pid="6" name="_EmailSubject">
    <vt:lpwstr>setje bestanden RFC-49870</vt:lpwstr>
  </property>
  <property fmtid="{D5CDD505-2E9C-101B-9397-08002B2CF9AE}" pid="7" name="_AuthorEmail">
    <vt:lpwstr>Ivar.vanManen@kadaster.nl</vt:lpwstr>
  </property>
  <property fmtid="{D5CDD505-2E9C-101B-9397-08002B2CF9AE}" pid="8" name="_AuthorEmailDisplayName">
    <vt:lpwstr>Manen, Ivar van</vt:lpwstr>
  </property>
  <property fmtid="{D5CDD505-2E9C-101B-9397-08002B2CF9AE}" pid="9" name="_ReviewingToolsShownOnce">
    <vt:lpwstr/>
  </property>
</Properties>
</file>