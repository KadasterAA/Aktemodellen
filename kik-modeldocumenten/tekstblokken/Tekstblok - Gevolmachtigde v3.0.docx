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6B363" w14:textId="77777777" w:rsidR="00EF024D" w:rsidRDefault="00EF024D" w:rsidP="00EF024D">
      <w:pPr>
        <w:pStyle w:val="Kop1"/>
      </w:pPr>
      <w:r>
        <w:t>Tekstblok Gevolmachtigde</w:t>
      </w:r>
    </w:p>
    <w:p w14:paraId="745CA977" w14:textId="67DE7AE7" w:rsidR="00EF024D" w:rsidRPr="00037D0C" w:rsidRDefault="00EF024D" w:rsidP="00EF024D">
      <w:pPr>
        <w:pStyle w:val="Kop3"/>
        <w:rPr>
          <w:sz w:val="24"/>
          <w:szCs w:val="24"/>
        </w:rPr>
      </w:pPr>
      <w:r w:rsidRPr="00037D0C">
        <w:rPr>
          <w:sz w:val="24"/>
          <w:szCs w:val="24"/>
        </w:rPr>
        <w:t xml:space="preserve">versie </w:t>
      </w:r>
      <w:ins w:id="0" w:author="Groot, Karina de" w:date="2024-11-07T10:08:00Z" w16du:dateUtc="2024-11-07T09:08:00Z">
        <w:r w:rsidR="00DD79B2">
          <w:rPr>
            <w:sz w:val="24"/>
            <w:szCs w:val="24"/>
          </w:rPr>
          <w:t>3.0</w:t>
        </w:r>
      </w:ins>
      <w:del w:id="1" w:author="Groot, Karina de" w:date="2024-11-07T10:08:00Z" w16du:dateUtc="2024-11-07T09:08:00Z">
        <w:r w:rsidR="0070662E" w:rsidRPr="00037D0C" w:rsidDel="00DD79B2">
          <w:rPr>
            <w:sz w:val="24"/>
            <w:szCs w:val="24"/>
          </w:rPr>
          <w:delText>2.</w:delText>
        </w:r>
        <w:r w:rsidR="00594027" w:rsidDel="00DD79B2">
          <w:rPr>
            <w:sz w:val="24"/>
            <w:szCs w:val="24"/>
          </w:rPr>
          <w:delText>7</w:delText>
        </w:r>
      </w:del>
      <w:r w:rsidRPr="00037D0C">
        <w:rPr>
          <w:sz w:val="24"/>
          <w:szCs w:val="24"/>
        </w:rPr>
        <w:t xml:space="preserve"> dd. </w:t>
      </w:r>
      <w:ins w:id="2" w:author="Groot, Karina de" w:date="2024-11-07T10:08:00Z" w16du:dateUtc="2024-11-07T09:08:00Z">
        <w:r w:rsidR="00DD79B2">
          <w:rPr>
            <w:sz w:val="24"/>
            <w:szCs w:val="24"/>
          </w:rPr>
          <w:t>7</w:t>
        </w:r>
      </w:ins>
      <w:del w:id="3" w:author="Groot, Karina de" w:date="2024-11-07T10:08:00Z" w16du:dateUtc="2024-11-07T09:08:00Z">
        <w:r w:rsidR="00594027" w:rsidDel="00DD79B2">
          <w:rPr>
            <w:sz w:val="24"/>
            <w:szCs w:val="24"/>
          </w:rPr>
          <w:delText>3</w:delText>
        </w:r>
      </w:del>
      <w:r w:rsidR="00594027">
        <w:rPr>
          <w:sz w:val="24"/>
          <w:szCs w:val="24"/>
        </w:rPr>
        <w:t xml:space="preserve"> </w:t>
      </w:r>
      <w:del w:id="4" w:author="Groot, Karina de" w:date="2024-11-07T10:08:00Z" w16du:dateUtc="2024-11-07T09:08:00Z">
        <w:r w:rsidR="00594027" w:rsidDel="00DD79B2">
          <w:rPr>
            <w:sz w:val="24"/>
            <w:szCs w:val="24"/>
          </w:rPr>
          <w:delText>april</w:delText>
        </w:r>
        <w:r w:rsidR="0049794D" w:rsidDel="00DD79B2">
          <w:rPr>
            <w:sz w:val="24"/>
            <w:szCs w:val="24"/>
          </w:rPr>
          <w:delText xml:space="preserve"> </w:delText>
        </w:r>
      </w:del>
      <w:ins w:id="5" w:author="Groot, Karina de" w:date="2024-11-07T10:08:00Z" w16du:dateUtc="2024-11-07T09:08:00Z">
        <w:r w:rsidR="00DD79B2">
          <w:rPr>
            <w:sz w:val="24"/>
            <w:szCs w:val="24"/>
          </w:rPr>
          <w:t xml:space="preserve">november </w:t>
        </w:r>
      </w:ins>
      <w:r w:rsidR="0049794D">
        <w:rPr>
          <w:sz w:val="24"/>
          <w:szCs w:val="24"/>
        </w:rPr>
        <w:t>20</w:t>
      </w:r>
      <w:ins w:id="6" w:author="Groot, Karina de" w:date="2024-11-07T10:08:00Z" w16du:dateUtc="2024-11-07T09:08:00Z">
        <w:r w:rsidR="00DD79B2">
          <w:rPr>
            <w:sz w:val="24"/>
            <w:szCs w:val="24"/>
          </w:rPr>
          <w:t>2</w:t>
        </w:r>
      </w:ins>
      <w:del w:id="7" w:author="Groot, Karina de" w:date="2024-11-07T10:08:00Z" w16du:dateUtc="2024-11-07T09:08:00Z">
        <w:r w:rsidR="0049794D" w:rsidDel="00DD79B2">
          <w:rPr>
            <w:sz w:val="24"/>
            <w:szCs w:val="24"/>
          </w:rPr>
          <w:delText>1</w:delText>
        </w:r>
      </w:del>
      <w:r w:rsidR="0049794D">
        <w:rPr>
          <w:sz w:val="24"/>
          <w:szCs w:val="24"/>
        </w:rPr>
        <w:t>4</w:t>
      </w:r>
    </w:p>
    <w:p w14:paraId="21DE2588" w14:textId="77777777" w:rsidR="00EF024D" w:rsidRPr="00EF024D" w:rsidRDefault="00EF024D" w:rsidP="00EF024D">
      <w:pPr>
        <w:rPr>
          <w:lang w:eastAsia="en-US"/>
        </w:rPr>
      </w:pPr>
    </w:p>
    <w:p w14:paraId="62528A14" w14:textId="6D0CC7EE" w:rsidR="00EF024D" w:rsidRPr="00037D0C" w:rsidRDefault="005A4504">
      <w:r w:rsidRPr="00037D0C">
        <w:rPr>
          <w:color w:val="FF0000"/>
          <w:highlight w:val="yellow"/>
        </w:rPr>
        <w:t>TEKSTBLOK NATUURLIJK PERSOON</w:t>
      </w:r>
      <w:del w:id="8" w:author="Groot, Karina de" w:date="2024-11-07T10:08:00Z" w16du:dateUtc="2024-11-07T09:08:00Z">
        <w:r w:rsidRPr="00037D0C" w:rsidDel="00DD79B2">
          <w:rPr>
            <w:color w:val="FF0000"/>
            <w:highlight w:val="yellow"/>
          </w:rPr>
          <w:delText xml:space="preserve"> versie 2.</w:delText>
        </w:r>
        <w:r w:rsidR="000D00AB" w:rsidDel="00DD79B2">
          <w:rPr>
            <w:color w:val="FF0000"/>
            <w:highlight w:val="yellow"/>
          </w:rPr>
          <w:delText>4</w:delText>
        </w:r>
      </w:del>
      <w:r w:rsidR="00C22412" w:rsidRPr="00037D0C">
        <w:rPr>
          <w:color w:val="FF0000"/>
        </w:rPr>
        <w:t>,</w:t>
      </w:r>
      <w:r w:rsidR="009813EE">
        <w:rPr>
          <w:color w:val="FF0000"/>
        </w:rPr>
        <w:t xml:space="preserve"> </w:t>
      </w:r>
      <w:r w:rsidR="00B93838" w:rsidRPr="00256A0B">
        <w:rPr>
          <w:lang w:val="en-US"/>
        </w:rPr>
        <w:fldChar w:fldCharType="begin"/>
      </w:r>
      <w:r w:rsidR="00B93838" w:rsidRPr="00256A0B">
        <w:instrText>MacroButton Nomacro §</w:instrText>
      </w:r>
      <w:r w:rsidR="00B93838" w:rsidRPr="00256A0B">
        <w:rPr>
          <w:lang w:val="en-US"/>
        </w:rPr>
        <w:fldChar w:fldCharType="end"/>
      </w:r>
      <w:r w:rsidR="00C22412" w:rsidRPr="00037D0C">
        <w:rPr>
          <w:color w:val="339966"/>
        </w:rPr>
        <w:t>werkzaam ten kantore van mij, notaris</w:t>
      </w:r>
      <w:r w:rsidR="00C22412" w:rsidRPr="0039285C">
        <w:rPr>
          <w:color w:val="339966"/>
        </w:rPr>
        <w:t>,</w:t>
      </w:r>
      <w:r w:rsidR="00C22412" w:rsidRPr="00037D0C">
        <w:rPr>
          <w:color w:val="3366FF"/>
        </w:rPr>
        <w:t xml:space="preserve"> </w:t>
      </w:r>
      <w:r w:rsidR="00925209" w:rsidRPr="00037D0C">
        <w:rPr>
          <w:color w:val="800080"/>
        </w:rPr>
        <w:t xml:space="preserve">kantoorhoudende </w:t>
      </w:r>
      <w:r w:rsidR="00C22412" w:rsidRPr="00037D0C">
        <w:rPr>
          <w:color w:val="800080"/>
        </w:rPr>
        <w:t>te</w:t>
      </w:r>
      <w:r w:rsidR="00C22412" w:rsidRPr="00037D0C">
        <w:rPr>
          <w:color w:val="3366FF"/>
        </w:rPr>
        <w:t xml:space="preserve"> </w:t>
      </w:r>
      <w:r w:rsidR="00C22412" w:rsidRPr="00037D0C">
        <w:rPr>
          <w:lang w:val="en-US"/>
        </w:rPr>
        <w:fldChar w:fldCharType="begin"/>
      </w:r>
      <w:r w:rsidR="00C22412" w:rsidRPr="00037D0C">
        <w:instrText>MacroButton Nomacro §</w:instrText>
      </w:r>
      <w:r w:rsidR="00C22412" w:rsidRPr="00037D0C">
        <w:rPr>
          <w:lang w:val="en-US"/>
        </w:rPr>
        <w:fldChar w:fldCharType="end"/>
      </w:r>
      <w:r w:rsidR="00C22412" w:rsidRPr="00941597">
        <w:t>postcode</w:t>
      </w:r>
      <w:r w:rsidR="001B63F8" w:rsidRPr="00941597">
        <w:rPr>
          <w:lang w:val="en-US"/>
        </w:rPr>
        <w:fldChar w:fldCharType="begin"/>
      </w:r>
      <w:r w:rsidR="001B63F8" w:rsidRPr="00941597">
        <w:instrText>MacroButton Nomacro §</w:instrText>
      </w:r>
      <w:r w:rsidR="001B63F8" w:rsidRPr="00941597">
        <w:rPr>
          <w:lang w:val="en-US"/>
        </w:rPr>
        <w:fldChar w:fldCharType="end"/>
      </w:r>
      <w:r w:rsidR="001B63F8" w:rsidRPr="00941597">
        <w:t xml:space="preserve"> </w:t>
      </w:r>
      <w:r w:rsidR="001B63F8" w:rsidRPr="00941597">
        <w:rPr>
          <w:lang w:val="en-US"/>
        </w:rPr>
        <w:fldChar w:fldCharType="begin"/>
      </w:r>
      <w:r w:rsidR="001B63F8" w:rsidRPr="00941597">
        <w:instrText>MacroButton Nomacro §</w:instrText>
      </w:r>
      <w:r w:rsidR="001B63F8" w:rsidRPr="00941597">
        <w:rPr>
          <w:lang w:val="en-US"/>
        </w:rPr>
        <w:fldChar w:fldCharType="end"/>
      </w:r>
      <w:r w:rsidR="00C22412" w:rsidRPr="00941597">
        <w:t>woonplaats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C22412" w:rsidRPr="00037D0C">
        <w:t xml:space="preserve">, 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C22412" w:rsidRPr="00941597">
        <w:t>straatnaam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C22412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C22412" w:rsidRPr="00941597">
        <w:t>huisnummer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1B63F8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C22412" w:rsidRPr="00941597">
        <w:rPr>
          <w:color w:val="3366FF"/>
        </w:rPr>
        <w:t>letter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="001B63F8" w:rsidRPr="00037D0C">
        <w:t xml:space="preserve"> </w:t>
      </w:r>
      <w:r w:rsidR="001B63F8" w:rsidRPr="00037D0C">
        <w:rPr>
          <w:lang w:val="en-US"/>
        </w:rPr>
        <w:fldChar w:fldCharType="begin"/>
      </w:r>
      <w:r w:rsidR="001B63F8" w:rsidRPr="00037D0C">
        <w:instrText>MacroButton Nomacro §</w:instrText>
      </w:r>
      <w:r w:rsidR="001B63F8" w:rsidRPr="00037D0C">
        <w:rPr>
          <w:lang w:val="en-US"/>
        </w:rPr>
        <w:fldChar w:fldCharType="end"/>
      </w:r>
      <w:r w:rsidRPr="00941597">
        <w:rPr>
          <w:color w:val="3366FF"/>
        </w:rPr>
        <w:t>to</w:t>
      </w:r>
      <w:r w:rsidR="00C22412" w:rsidRPr="00941597">
        <w:rPr>
          <w:color w:val="3366FF"/>
        </w:rPr>
        <w:t>evoeging</w:t>
      </w:r>
      <w:r w:rsidR="00C22412" w:rsidRPr="00037D0C">
        <w:rPr>
          <w:lang w:val="en-US"/>
        </w:rPr>
        <w:fldChar w:fldCharType="begin"/>
      </w:r>
      <w:r w:rsidR="00C22412" w:rsidRPr="00037D0C">
        <w:instrText>MacroButton Nomacro §</w:instrText>
      </w:r>
      <w:r w:rsidR="00C22412" w:rsidRPr="00037D0C">
        <w:rPr>
          <w:lang w:val="en-US"/>
        </w:rPr>
        <w:fldChar w:fldCharType="end"/>
      </w:r>
      <w:r w:rsidR="00C22412" w:rsidRPr="00037D0C">
        <w:rPr>
          <w:color w:val="800080"/>
        </w:rPr>
        <w:t xml:space="preserve">, </w:t>
      </w:r>
      <w:r w:rsidR="00C22412" w:rsidRPr="009B105C">
        <w:rPr>
          <w:color w:val="339966"/>
        </w:rPr>
        <w:t>te dezen handelend</w:t>
      </w:r>
      <w:r w:rsidR="00C22412" w:rsidRPr="00256A0B">
        <w:rPr>
          <w:color w:val="800080"/>
        </w:rPr>
        <w:t xml:space="preserve"> onder de verantwoordelijkheid van mij, notaris</w:t>
      </w:r>
      <w:r w:rsidR="00C22412" w:rsidRPr="00037D0C">
        <w:rPr>
          <w:color w:val="800080"/>
        </w:rPr>
        <w:t>,</w:t>
      </w:r>
      <w:r w:rsidR="009B105C">
        <w:rPr>
          <w:color w:val="800080"/>
        </w:rPr>
        <w:t xml:space="preserve"> en</w:t>
      </w:r>
      <w:r w:rsidR="00B93838" w:rsidRPr="00256A0B">
        <w:rPr>
          <w:lang w:val="en-US"/>
        </w:rPr>
        <w:fldChar w:fldCharType="begin"/>
      </w:r>
      <w:r w:rsidR="00B93838" w:rsidRPr="00256A0B">
        <w:instrText>MacroButton Nomacro §</w:instrText>
      </w:r>
      <w:r w:rsidR="00B93838" w:rsidRPr="00256A0B">
        <w:rPr>
          <w:lang w:val="en-US"/>
        </w:rPr>
        <w:fldChar w:fldCharType="end"/>
      </w:r>
      <w:r w:rsidR="00B93838" w:rsidRPr="00B93838">
        <w:t xml:space="preserve"> </w:t>
      </w:r>
      <w:r w:rsidR="001E7F30" w:rsidRPr="00037D0C">
        <w:rPr>
          <w:color w:val="339966"/>
        </w:rPr>
        <w:t>/</w:t>
      </w:r>
      <w:ins w:id="9" w:author="Groot, Karina de" w:date="2024-11-07T10:02:00Z" w16du:dateUtc="2024-11-07T09:02:00Z">
        <w:r w:rsidR="00DB585E">
          <w:rPr>
            <w:color w:val="339966"/>
          </w:rPr>
          <w:t xml:space="preserve"> </w:t>
        </w:r>
      </w:ins>
      <w:ins w:id="10" w:author="Groot, Karina de" w:date="2024-11-07T10:01:00Z" w16du:dateUtc="2024-11-07T09:01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del w:id="11" w:author="Groot, Karina de" w:date="2024-11-07T09:59:00Z" w16du:dateUtc="2024-11-07T08:59:00Z">
        <w:r w:rsidR="009813EE" w:rsidDel="00DB585E">
          <w:rPr>
            <w:color w:val="339966"/>
          </w:rPr>
          <w:delText xml:space="preserve"> </w:delText>
        </w:r>
        <w:r w:rsidR="00B93838" w:rsidRPr="00256A0B" w:rsidDel="00DB585E">
          <w:rPr>
            <w:lang w:val="en-US"/>
          </w:rPr>
          <w:fldChar w:fldCharType="begin"/>
        </w:r>
        <w:r w:rsidR="00B93838" w:rsidRPr="00256A0B" w:rsidDel="00DB585E">
          <w:delInstrText>MacroButton Nomacro §</w:delInstrText>
        </w:r>
        <w:r w:rsidR="00B93838" w:rsidRPr="00256A0B" w:rsidDel="00DB585E">
          <w:rPr>
            <w:lang w:val="en-US"/>
          </w:rPr>
          <w:fldChar w:fldCharType="end"/>
        </w:r>
        <w:r w:rsidR="009813EE" w:rsidRPr="00037D0C" w:rsidDel="00DB585E">
          <w:rPr>
            <w:color w:val="800080"/>
            <w:highlight w:val="yellow"/>
          </w:rPr>
          <w:delText>TEKSTBLOK LEGITIMATIE versie 2.0</w:delText>
        </w:r>
      </w:del>
      <w:r w:rsidR="009813EE" w:rsidRPr="00037D0C">
        <w:rPr>
          <w:color w:val="800080"/>
        </w:rPr>
        <w:t xml:space="preserve">, </w:t>
      </w:r>
      <w:ins w:id="12" w:author="Groot, Karina de" w:date="2024-11-07T10:05:00Z" w16du:dateUtc="2024-11-07T09:05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9813EE">
        <w:rPr>
          <w:color w:val="800080"/>
        </w:rPr>
        <w:t>tezamen</w:t>
      </w:r>
      <w:ins w:id="13" w:author="Groot, Karina de" w:date="2024-11-07T10:05:00Z" w16du:dateUtc="2024-11-07T09:05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9813EE">
        <w:rPr>
          <w:color w:val="800080"/>
        </w:rPr>
        <w:t xml:space="preserve"> </w:t>
      </w:r>
      <w:r w:rsidR="001E7F30" w:rsidRPr="00037D0C">
        <w:rPr>
          <w:color w:val="339966"/>
        </w:rPr>
        <w:t xml:space="preserve">wonende te </w:t>
      </w:r>
      <w:r w:rsidR="001E7F30" w:rsidRPr="00037D0C">
        <w:rPr>
          <w:color w:val="339966"/>
          <w:highlight w:val="yellow"/>
        </w:rPr>
        <w:t>TEKSTBLOK WOONADRES</w:t>
      </w:r>
      <w:del w:id="14" w:author="Groot, Karina de" w:date="2024-11-07T10:08:00Z" w16du:dateUtc="2024-11-07T09:08:00Z">
        <w:r w:rsidR="001E7F30" w:rsidRPr="00037D0C" w:rsidDel="00DD79B2">
          <w:rPr>
            <w:color w:val="339966"/>
            <w:highlight w:val="yellow"/>
          </w:rPr>
          <w:delText xml:space="preserve"> versie 2.</w:delText>
        </w:r>
        <w:r w:rsidR="00064A76" w:rsidDel="00DD79B2">
          <w:rPr>
            <w:color w:val="339966"/>
            <w:highlight w:val="yellow"/>
          </w:rPr>
          <w:delText>1</w:delText>
        </w:r>
      </w:del>
      <w:r w:rsidR="001E7F30" w:rsidRPr="00B93838">
        <w:rPr>
          <w:color w:val="339966"/>
        </w:rPr>
        <w:t>,</w:t>
      </w:r>
      <w:r w:rsidR="001E7F30" w:rsidRPr="00037D0C">
        <w:rPr>
          <w:color w:val="800080"/>
        </w:rPr>
        <w:t xml:space="preserve"> </w:t>
      </w:r>
      <w:ins w:id="15" w:author="Groot, Karina de" w:date="2024-11-07T10:04:00Z" w16du:dateUtc="2024-11-07T09:04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893CCC" w:rsidRPr="00B93838">
        <w:rPr>
          <w:color w:val="800080"/>
          <w:highlight w:val="yellow"/>
        </w:rPr>
        <w:t>TEKSTBLOK BURGERLIJKE STAAT</w:t>
      </w:r>
      <w:del w:id="16" w:author="Groot, Karina de" w:date="2024-11-07T10:09:00Z" w16du:dateUtc="2024-11-07T09:09:00Z">
        <w:r w:rsidR="00893CCC" w:rsidRPr="00B93838" w:rsidDel="00DD79B2">
          <w:rPr>
            <w:color w:val="800080"/>
            <w:highlight w:val="yellow"/>
          </w:rPr>
          <w:delText xml:space="preserve"> vers</w:delText>
        </w:r>
      </w:del>
      <w:del w:id="17" w:author="Groot, Karina de" w:date="2024-11-07T10:08:00Z" w16du:dateUtc="2024-11-07T09:08:00Z">
        <w:r w:rsidR="00893CCC" w:rsidRPr="00B93838" w:rsidDel="00DD79B2">
          <w:rPr>
            <w:color w:val="800080"/>
            <w:highlight w:val="yellow"/>
          </w:rPr>
          <w:delText>ie 1.0</w:delText>
        </w:r>
      </w:del>
      <w:r w:rsidR="00893CCC" w:rsidRPr="00256A0B">
        <w:rPr>
          <w:color w:val="800080"/>
        </w:rPr>
        <w:t>,</w:t>
      </w:r>
      <w:ins w:id="18" w:author="Groot, Karina de" w:date="2024-11-07T10:03:00Z" w16du:dateUtc="2024-11-07T09:03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ins w:id="19" w:author="Groot, Karina de" w:date="2024-11-07T10:04:00Z" w16du:dateUtc="2024-11-07T09:04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EE7DBA">
        <w:rPr>
          <w:color w:val="800080"/>
        </w:rPr>
        <w:t xml:space="preserve"> </w:t>
      </w:r>
      <w:r w:rsidR="00EE7DBA" w:rsidRPr="00256A0B">
        <w:rPr>
          <w:lang w:val="en-US"/>
        </w:rPr>
        <w:fldChar w:fldCharType="begin"/>
      </w:r>
      <w:r w:rsidR="00EE7DBA" w:rsidRPr="00256A0B">
        <w:instrText>MacroButton Nomacro §</w:instrText>
      </w:r>
      <w:r w:rsidR="00EE7DBA" w:rsidRPr="00256A0B">
        <w:rPr>
          <w:lang w:val="en-US"/>
        </w:rPr>
        <w:fldChar w:fldCharType="end"/>
      </w:r>
      <w:r w:rsidR="00EE7DBA">
        <w:rPr>
          <w:color w:val="800080"/>
        </w:rPr>
        <w:t>en</w:t>
      </w:r>
      <w:r w:rsidR="00EE7DBA" w:rsidRPr="00256A0B">
        <w:rPr>
          <w:lang w:val="en-US"/>
        </w:rPr>
        <w:fldChar w:fldCharType="begin"/>
      </w:r>
      <w:r w:rsidR="00EE7DBA" w:rsidRPr="00256A0B">
        <w:instrText>MacroButton Nomacro §</w:instrText>
      </w:r>
      <w:r w:rsidR="00EE7DBA" w:rsidRPr="00256A0B">
        <w:rPr>
          <w:lang w:val="en-US"/>
        </w:rPr>
        <w:fldChar w:fldCharType="end"/>
      </w:r>
      <w:r w:rsidR="009B105C" w:rsidRPr="009B105C">
        <w:t xml:space="preserve"> </w:t>
      </w:r>
      <w:r w:rsidR="001A0A58" w:rsidRPr="0083079A">
        <w:rPr>
          <w:color w:val="339966"/>
        </w:rPr>
        <w:t xml:space="preserve">te dezen </w:t>
      </w:r>
      <w:ins w:id="20" w:author="Groot, Karina de" w:date="2024-11-07T10:05:00Z" w16du:dateUtc="2024-11-07T09:05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1A0A58" w:rsidRPr="0083079A">
        <w:rPr>
          <w:color w:val="800080"/>
        </w:rPr>
        <w:t>gezamenlijk</w:t>
      </w:r>
      <w:ins w:id="21" w:author="Groot, Karina de" w:date="2024-11-07T10:05:00Z" w16du:dateUtc="2024-11-07T09:05:00Z">
        <w:r w:rsidR="00DB585E" w:rsidRPr="00256A0B">
          <w:rPr>
            <w:lang w:val="en-US"/>
          </w:rPr>
          <w:fldChar w:fldCharType="begin"/>
        </w:r>
        <w:r w:rsidR="00DB585E" w:rsidRPr="00256A0B">
          <w:instrText>MacroButton Nomacro §</w:instrText>
        </w:r>
        <w:r w:rsidR="00DB585E" w:rsidRPr="00256A0B">
          <w:rPr>
            <w:lang w:val="en-US"/>
          </w:rPr>
          <w:fldChar w:fldCharType="end"/>
        </w:r>
      </w:ins>
      <w:r w:rsidR="001A0A58" w:rsidRPr="0083079A">
        <w:rPr>
          <w:color w:val="339966"/>
        </w:rPr>
        <w:t xml:space="preserve"> </w:t>
      </w:r>
      <w:r w:rsidR="001A0A58" w:rsidRPr="001A0A58">
        <w:rPr>
          <w:color w:val="339966"/>
        </w:rPr>
        <w:t>handelend</w:t>
      </w:r>
      <w:r w:rsidR="009B105C" w:rsidRPr="00256A0B">
        <w:rPr>
          <w:lang w:val="en-US"/>
        </w:rPr>
        <w:fldChar w:fldCharType="begin"/>
      </w:r>
      <w:r w:rsidR="009B105C" w:rsidRPr="00256A0B">
        <w:instrText>MacroButton Nomacro §</w:instrText>
      </w:r>
      <w:r w:rsidR="009B105C" w:rsidRPr="00256A0B">
        <w:rPr>
          <w:lang w:val="en-US"/>
        </w:rPr>
        <w:fldChar w:fldCharType="end"/>
      </w:r>
      <w:r w:rsidR="00893CCC" w:rsidRPr="00256A0B">
        <w:rPr>
          <w:color w:val="800080"/>
        </w:rPr>
        <w:t xml:space="preserve"> </w:t>
      </w:r>
      <w:r w:rsidR="001A0A58" w:rsidRPr="00206ECB">
        <w:rPr>
          <w:color w:val="FFFFFF"/>
          <w:highlight w:val="darkYellow"/>
        </w:rPr>
        <w:t>KEUZEBLOKVARIANT</w:t>
      </w:r>
      <w:r w:rsidR="001A0A58">
        <w:rPr>
          <w:color w:val="FFFFFF"/>
          <w:highlight w:val="darkYellow"/>
        </w:rPr>
        <w:t xml:space="preserve"> HOEDANIGHEID</w:t>
      </w:r>
    </w:p>
    <w:p w14:paraId="1387F989" w14:textId="77777777" w:rsidR="00C22412" w:rsidRPr="00037D0C" w:rsidRDefault="00C22412"/>
    <w:p w14:paraId="627CAF32" w14:textId="353C6905" w:rsidR="009813EE" w:rsidRDefault="009813EE">
      <w:r>
        <w:t>Opmerking: het is mogelijk om meerdere personen</w:t>
      </w:r>
      <w:r w:rsidR="00EC127B">
        <w:t xml:space="preserve"> (niet zijnde een kantoormedewerker)</w:t>
      </w:r>
      <w:r>
        <w:t xml:space="preserve"> als gevolmachtigde te laten optreden. </w:t>
      </w:r>
      <w:r w:rsidR="00EC127B">
        <w:t>T</w:t>
      </w:r>
      <w:r>
        <w:t>ekstblok</w:t>
      </w:r>
      <w:r w:rsidR="00EC127B">
        <w:t xml:space="preserve"> Natuurlijk persoon </w:t>
      </w:r>
      <w:del w:id="22" w:author="Groot, Karina de" w:date="2024-11-12T12:39:00Z" w16du:dateUtc="2024-11-12T11:39:00Z">
        <w:r w:rsidR="00EC127B" w:rsidDel="00B65B8E">
          <w:delText>en tekstblok Legitimatie zij</w:delText>
        </w:r>
      </w:del>
      <w:del w:id="23" w:author="Groot, Karina de" w:date="2024-11-12T12:40:00Z" w16du:dateUtc="2024-11-12T11:40:00Z">
        <w:r w:rsidR="00EC127B" w:rsidDel="00B65B8E">
          <w:delText>n</w:delText>
        </w:r>
      </w:del>
      <w:ins w:id="24" w:author="Groot, Karina de" w:date="2024-11-12T12:40:00Z" w16du:dateUtc="2024-11-12T11:40:00Z">
        <w:r w:rsidR="00B65B8E">
          <w:t>is</w:t>
        </w:r>
      </w:ins>
      <w:r w:rsidR="00EC127B">
        <w:t xml:space="preserve"> dan </w:t>
      </w:r>
      <w:del w:id="25" w:author="Groot, Karina de" w:date="2024-11-12T12:40:00Z" w16du:dateUtc="2024-11-12T11:40:00Z">
        <w:r w:rsidR="00EC127B" w:rsidDel="00B65B8E">
          <w:delText xml:space="preserve">tezamen </w:delText>
        </w:r>
      </w:del>
      <w:r w:rsidR="00EC127B">
        <w:t xml:space="preserve">herhalend indien twee </w:t>
      </w:r>
      <w:r w:rsidR="00B93838">
        <w:t xml:space="preserve">of meer </w:t>
      </w:r>
      <w:r w:rsidR="00EC127B">
        <w:t>personen met dezelfde burgerlijke staat en</w:t>
      </w:r>
      <w:r w:rsidR="00B93838">
        <w:t>/of</w:t>
      </w:r>
      <w:r w:rsidR="00EC127B">
        <w:t xml:space="preserve"> woonadres optreden.</w:t>
      </w:r>
    </w:p>
    <w:p w14:paraId="6459F45E" w14:textId="31EA0508" w:rsidR="0025659D" w:rsidRDefault="00EC127B">
      <w:r>
        <w:t>Indien meerdere personen optreden zonder g</w:t>
      </w:r>
      <w:r w:rsidR="00B93838">
        <w:t>ezamenlijke burgerlijke staat of woonadres</w:t>
      </w:r>
      <w:r>
        <w:t xml:space="preserve">, dan kunnen tekstblok Natuurlijk persoon, </w:t>
      </w:r>
      <w:del w:id="26" w:author="Groot, Karina de" w:date="2024-11-12T12:40:00Z" w16du:dateUtc="2024-11-12T11:40:00Z">
        <w:r w:rsidDel="00B65B8E">
          <w:delText>tekstblok Legitimatie</w:delText>
        </w:r>
        <w:r w:rsidR="00B93838" w:rsidDel="00B65B8E">
          <w:delText xml:space="preserve">, </w:delText>
        </w:r>
      </w:del>
      <w:r w:rsidR="00B93838">
        <w:t xml:space="preserve">tekstblok Woonadres en tekstblok Burgerlijke staat </w:t>
      </w:r>
      <w:r>
        <w:t>per persoon herhaald worden. Na ieder natuurlijk persoon volgt de tekst "; en", behalve bij de laatste.</w:t>
      </w:r>
    </w:p>
    <w:p w14:paraId="6A00A6DE" w14:textId="77777777" w:rsidR="00EC127B" w:rsidRDefault="001B7BB1">
      <w:r>
        <w:t xml:space="preserve">Indien </w:t>
      </w:r>
      <w:r w:rsidR="0025659D">
        <w:t xml:space="preserve">meerdere personen optreden met ieder een eigen woonadres en geen gezamenlijke burgerlijke staat, dan volgt </w:t>
      </w:r>
      <w:r>
        <w:t xml:space="preserve">'te dezen handelend' </w:t>
      </w:r>
      <w:r w:rsidR="0025659D">
        <w:t>op de volgende regel</w:t>
      </w:r>
      <w:r>
        <w:t>, in andere gevallen is het aansluitend</w:t>
      </w:r>
      <w:r w:rsidR="0025659D">
        <w:t>.</w:t>
      </w:r>
      <w:r w:rsidR="00983CCD">
        <w:t xml:space="preserve"> </w:t>
      </w:r>
    </w:p>
    <w:p w14:paraId="360E81FE" w14:textId="77777777" w:rsidR="001A0A58" w:rsidRDefault="001A0A58"/>
    <w:p w14:paraId="659DC3F7" w14:textId="77777777" w:rsidR="001A0A58" w:rsidRPr="00206ECB" w:rsidRDefault="001A0A58" w:rsidP="001A0A58">
      <w:pPr>
        <w:rPr>
          <w:b/>
        </w:rPr>
      </w:pPr>
      <w:r>
        <w:rPr>
          <w:b/>
        </w:rPr>
        <w:t>Keuzeblok</w:t>
      </w:r>
    </w:p>
    <w:p w14:paraId="7073BAA3" w14:textId="77777777" w:rsidR="001A0A58" w:rsidRDefault="001A0A58" w:rsidP="001A0A58">
      <w:r>
        <w:t>Het keuzeblok is</w:t>
      </w:r>
      <w:r w:rsidRPr="00206ECB">
        <w:t xml:space="preserve"> specif</w:t>
      </w:r>
      <w:r>
        <w:t>iek voor dit tekstblok en wordt</w:t>
      </w:r>
      <w:r w:rsidRPr="00206ECB">
        <w:t xml:space="preserve"> in geen van de andere tekstblokken gebruikt.</w:t>
      </w:r>
      <w:r>
        <w:t xml:space="preserve"> </w:t>
      </w:r>
      <w:r w:rsidRPr="00206ECB">
        <w:t>Om het benodigde tekstblok niet ingewikkeld te maken is er voor ge</w:t>
      </w:r>
      <w:r>
        <w:t xml:space="preserve">kozen om de mogelijke varianten </w:t>
      </w:r>
      <w:r w:rsidRPr="00206ECB">
        <w:t>afzonderlijk uit te schrijven.</w:t>
      </w:r>
    </w:p>
    <w:p w14:paraId="22CBEC3D" w14:textId="77777777" w:rsidR="001A0A58" w:rsidRDefault="001A0A58" w:rsidP="001A0A58"/>
    <w:p w14:paraId="04329EBB" w14:textId="77777777" w:rsidR="001A0A58" w:rsidRPr="001A0A58" w:rsidRDefault="001A0A58" w:rsidP="001A0A58">
      <w:pPr>
        <w:rPr>
          <w:b/>
        </w:rPr>
      </w:pPr>
      <w:r>
        <w:rPr>
          <w:b/>
        </w:rPr>
        <w:t>KEUZEBLOK</w:t>
      </w:r>
      <w:r w:rsidRPr="00225C78">
        <w:rPr>
          <w:b/>
        </w:rPr>
        <w:t xml:space="preserve">VARIANT </w:t>
      </w:r>
      <w:r>
        <w:rPr>
          <w:b/>
        </w:rPr>
        <w:t>HOEDANIGHEID</w:t>
      </w:r>
    </w:p>
    <w:p w14:paraId="250012C0" w14:textId="77777777" w:rsidR="001A0A58" w:rsidRDefault="001A0A58" w:rsidP="001A0A58">
      <w:r>
        <w:t>Er zijn verschillende tekstfragmenten omtrent de hoedanigheid die opgenomen kan worden</w:t>
      </w:r>
      <w:r w:rsidRPr="00206ECB">
        <w:t xml:space="preserve"> in een akte. </w:t>
      </w:r>
      <w:r>
        <w:t>Dit keuze</w:t>
      </w:r>
      <w:r w:rsidRPr="00206ECB">
        <w:t>blok ondersteunt de volgende varianten:</w:t>
      </w:r>
    </w:p>
    <w:p w14:paraId="0EDC06AD" w14:textId="77777777" w:rsidR="001A0A58" w:rsidRDefault="001A0A58" w:rsidP="001A0A58">
      <w:pPr>
        <w:numPr>
          <w:ilvl w:val="0"/>
          <w:numId w:val="2"/>
        </w:numPr>
      </w:pPr>
      <w:r>
        <w:t>variant 1: mondeling of schriftelijk gevolmachtigde</w:t>
      </w:r>
    </w:p>
    <w:p w14:paraId="29F8D3CB" w14:textId="77777777" w:rsidR="001A0A58" w:rsidRDefault="001A0A58" w:rsidP="001A0A58">
      <w:pPr>
        <w:numPr>
          <w:ilvl w:val="0"/>
          <w:numId w:val="2"/>
        </w:numPr>
      </w:pPr>
      <w:r>
        <w:t>variant 2: curator</w:t>
      </w:r>
    </w:p>
    <w:p w14:paraId="49E1EE62" w14:textId="77777777" w:rsidR="001A0A58" w:rsidRDefault="001A0A58" w:rsidP="001A0A58">
      <w:pPr>
        <w:numPr>
          <w:ilvl w:val="0"/>
          <w:numId w:val="2"/>
        </w:numPr>
      </w:pPr>
      <w:r>
        <w:t>variant 3: bewindvoerder</w:t>
      </w:r>
    </w:p>
    <w:p w14:paraId="7B83050F" w14:textId="77777777" w:rsidR="001A0A58" w:rsidRDefault="001A0A58" w:rsidP="001A0A58"/>
    <w:p w14:paraId="6C65FA05" w14:textId="77777777" w:rsidR="001A0A58" w:rsidRPr="00D96991" w:rsidRDefault="001A0A58" w:rsidP="001A0A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Tekstfragmenten keuzeblok</w:t>
      </w:r>
      <w:r w:rsidRPr="00D96991">
        <w:rPr>
          <w:b/>
          <w:sz w:val="24"/>
          <w:szCs w:val="24"/>
        </w:rPr>
        <w:t>variant</w:t>
      </w:r>
      <w:r>
        <w:rPr>
          <w:b/>
          <w:sz w:val="24"/>
          <w:szCs w:val="24"/>
        </w:rPr>
        <w:t xml:space="preserve"> Hoedanigheid</w:t>
      </w:r>
    </w:p>
    <w:p w14:paraId="1F358F79" w14:textId="77777777" w:rsidR="001A0A58" w:rsidRDefault="001A0A58" w:rsidP="001A0A58"/>
    <w:p w14:paraId="64CDDFF5" w14:textId="77777777" w:rsidR="001A0A58" w:rsidRDefault="001A0A58" w:rsidP="001A0A58">
      <w:pPr>
        <w:rPr>
          <w:u w:val="single"/>
        </w:rPr>
      </w:pPr>
      <w:r>
        <w:rPr>
          <w:u w:val="single"/>
        </w:rPr>
        <w:t>Variant 1:</w:t>
      </w:r>
    </w:p>
    <w:p w14:paraId="4915B363" w14:textId="77777777" w:rsidR="001A0A58" w:rsidRPr="00CB0317" w:rsidRDefault="001A0A58" w:rsidP="001A0A58">
      <w:pPr>
        <w:rPr>
          <w:color w:val="800080"/>
        </w:rPr>
      </w:pPr>
      <w:r w:rsidRPr="00CB0317">
        <w:rPr>
          <w:color w:val="FF0000"/>
        </w:rPr>
        <w:t>als</w:t>
      </w:r>
      <w:r>
        <w:rPr>
          <w:color w:val="800080"/>
        </w:rPr>
        <w:t xml:space="preserve"> </w:t>
      </w:r>
      <w:r w:rsidRPr="00CB0317">
        <w:rPr>
          <w:color w:val="339966"/>
        </w:rPr>
        <w:t>mondeling/schriftelijk</w:t>
      </w:r>
      <w:r>
        <w:rPr>
          <w:color w:val="800080"/>
        </w:rPr>
        <w:t xml:space="preserve"> </w:t>
      </w:r>
      <w:r w:rsidRPr="00CB0317">
        <w:rPr>
          <w:color w:val="FF0000"/>
        </w:rPr>
        <w:t>gevolmachtigde</w:t>
      </w:r>
      <w:r>
        <w:rPr>
          <w:color w:val="800080"/>
        </w:rPr>
        <w:t>n</w:t>
      </w:r>
      <w:r w:rsidRPr="00CB0317">
        <w:rPr>
          <w:color w:val="FF0000"/>
        </w:rPr>
        <w:t xml:space="preserve"> van</w:t>
      </w:r>
      <w:r w:rsidRPr="003904F7">
        <w:rPr>
          <w:color w:val="FF0000"/>
        </w:rPr>
        <w:t xml:space="preserve"> </w:t>
      </w:r>
    </w:p>
    <w:p w14:paraId="608FC0B1" w14:textId="77777777"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1</w:t>
      </w:r>
    </w:p>
    <w:p w14:paraId="05E03D71" w14:textId="77777777" w:rsidR="001A0A58" w:rsidRDefault="001A0A58" w:rsidP="001A0A58">
      <w:pPr>
        <w:rPr>
          <w:b/>
        </w:rPr>
      </w:pPr>
    </w:p>
    <w:p w14:paraId="06A1C430" w14:textId="77777777" w:rsidR="001A0A58" w:rsidRDefault="001A0A58" w:rsidP="001A0A58">
      <w:pPr>
        <w:rPr>
          <w:u w:val="single"/>
        </w:rPr>
      </w:pPr>
      <w:r>
        <w:rPr>
          <w:u w:val="single"/>
        </w:rPr>
        <w:t>Variant 2:</w:t>
      </w:r>
    </w:p>
    <w:p w14:paraId="06F01864" w14:textId="555445ED" w:rsidR="001A0A58" w:rsidRDefault="001A0A58" w:rsidP="001A0A58">
      <w:r>
        <w:rPr>
          <w:color w:val="FF0000"/>
        </w:rPr>
        <w:t xml:space="preserve">in </w:t>
      </w:r>
      <w:r w:rsidRPr="00431688">
        <w:rPr>
          <w:color w:val="339966"/>
        </w:rPr>
        <w:t>zijn/haar</w:t>
      </w:r>
      <w:ins w:id="27" w:author="Groot, Karina de" w:date="2024-11-12T12:40:00Z" w16du:dateUtc="2024-11-12T11:40:00Z">
        <w:r w:rsidR="00E40D31">
          <w:rPr>
            <w:color w:val="339966"/>
          </w:rPr>
          <w:t>/</w:t>
        </w:r>
      </w:ins>
      <w:ins w:id="28" w:author="Groot, Karina de" w:date="2024-11-07T09:54:00Z" w16du:dateUtc="2024-11-07T08:54:00Z">
        <w:r w:rsidR="00942ED3">
          <w:rPr>
            <w:color w:val="339966"/>
          </w:rPr>
          <w:t>diens/</w:t>
        </w:r>
      </w:ins>
      <w:r>
        <w:rPr>
          <w:color w:val="339966"/>
        </w:rPr>
        <w:t>/hun</w:t>
      </w:r>
      <w:r>
        <w:rPr>
          <w:color w:val="FF0000"/>
        </w:rPr>
        <w:t xml:space="preserve"> hoedanigheid van curator</w:t>
      </w:r>
      <w:r>
        <w:rPr>
          <w:color w:val="800080"/>
        </w:rPr>
        <w:t>en</w:t>
      </w:r>
      <w:r>
        <w:rPr>
          <w:color w:val="FF0000"/>
        </w:rPr>
        <w:t xml:space="preserve"> </w:t>
      </w:r>
      <w:r w:rsidRPr="00605A59">
        <w:rPr>
          <w:color w:val="800080"/>
        </w:rPr>
        <w:t>(k</w:t>
      </w:r>
      <w:r>
        <w:rPr>
          <w:color w:val="800080"/>
        </w:rPr>
        <w:t xml:space="preserve">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>)</w:t>
      </w:r>
      <w:r>
        <w:rPr>
          <w:color w:val="FF0000"/>
        </w:rPr>
        <w:t xml:space="preserve"> </w:t>
      </w:r>
      <w:r w:rsidRPr="00605A59">
        <w:rPr>
          <w:color w:val="800080"/>
        </w:rPr>
        <w:t>in het faillissement</w:t>
      </w:r>
      <w:r>
        <w:rPr>
          <w:color w:val="FF0000"/>
        </w:rPr>
        <w:t xml:space="preserve"> van</w:t>
      </w:r>
    </w:p>
    <w:p w14:paraId="43E47B96" w14:textId="77777777"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2</w:t>
      </w:r>
    </w:p>
    <w:p w14:paraId="2F65F95E" w14:textId="77777777" w:rsidR="001A0A58" w:rsidRDefault="001A0A58" w:rsidP="001A0A58">
      <w:pPr>
        <w:rPr>
          <w:b/>
        </w:rPr>
      </w:pPr>
    </w:p>
    <w:p w14:paraId="761C56C0" w14:textId="77777777" w:rsidR="001A0A58" w:rsidRDefault="001A0A58" w:rsidP="001A0A58">
      <w:pPr>
        <w:rPr>
          <w:u w:val="single"/>
        </w:rPr>
      </w:pPr>
      <w:r>
        <w:rPr>
          <w:u w:val="single"/>
        </w:rPr>
        <w:t>Variant 3:</w:t>
      </w:r>
    </w:p>
    <w:p w14:paraId="3838E828" w14:textId="77777777" w:rsidR="001A0A58" w:rsidRPr="009025D0" w:rsidRDefault="001A0A58" w:rsidP="001A0A58">
      <w:pPr>
        <w:rPr>
          <w:color w:val="FF0000"/>
        </w:rPr>
      </w:pPr>
      <w:r>
        <w:rPr>
          <w:color w:val="FF0000"/>
        </w:rPr>
        <w:t>als bewindvoerder</w:t>
      </w:r>
      <w:r>
        <w:rPr>
          <w:color w:val="800080"/>
        </w:rPr>
        <w:t>s</w:t>
      </w:r>
      <w:r>
        <w:rPr>
          <w:color w:val="FF0000"/>
        </w:rPr>
        <w:t xml:space="preserve"> </w:t>
      </w:r>
      <w:r w:rsidRPr="00CB0317">
        <w:rPr>
          <w:color w:val="800080"/>
        </w:rPr>
        <w:t>(</w:t>
      </w:r>
      <w:r>
        <w:rPr>
          <w:color w:val="800080"/>
        </w:rPr>
        <w:t xml:space="preserve">krachtens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 xml:space="preserve">) </w:t>
      </w:r>
      <w:r w:rsidRPr="00607373">
        <w:rPr>
          <w:color w:val="FF0000"/>
        </w:rPr>
        <w:t xml:space="preserve">over </w:t>
      </w:r>
      <w:r w:rsidRPr="009025D0">
        <w:rPr>
          <w:color w:val="339966"/>
        </w:rPr>
        <w:t>de goederen/ het vermogen</w:t>
      </w:r>
      <w:r>
        <w:rPr>
          <w:color w:val="800080"/>
        </w:rPr>
        <w:t xml:space="preserve"> </w:t>
      </w:r>
      <w:r w:rsidRPr="009025D0">
        <w:rPr>
          <w:color w:val="FF0000"/>
        </w:rPr>
        <w:t>van</w:t>
      </w:r>
    </w:p>
    <w:p w14:paraId="7A2F094A" w14:textId="77777777" w:rsidR="001A0A58" w:rsidRPr="00CB6875" w:rsidRDefault="001A0A58" w:rsidP="001A0A58">
      <w:pPr>
        <w:rPr>
          <w:u w:val="single"/>
        </w:rPr>
      </w:pPr>
      <w:r>
        <w:rPr>
          <w:u w:val="single"/>
        </w:rPr>
        <w:t>Einde variant 3</w:t>
      </w:r>
    </w:p>
    <w:p w14:paraId="79845603" w14:textId="77777777" w:rsidR="001A0A58" w:rsidRDefault="001A0A58"/>
    <w:p w14:paraId="64E4B44A" w14:textId="77777777" w:rsidR="00C61474" w:rsidRPr="00AF5590" w:rsidRDefault="00C61474" w:rsidP="00C61474">
      <w:pPr>
        <w:rPr>
          <w:b/>
          <w:sz w:val="24"/>
          <w:szCs w:val="24"/>
        </w:rPr>
      </w:pPr>
      <w:r w:rsidRPr="00AF5590">
        <w:rPr>
          <w:b/>
          <w:sz w:val="24"/>
          <w:szCs w:val="24"/>
        </w:rPr>
        <w:t>Voorbeeld tekstfragment</w:t>
      </w:r>
      <w:r>
        <w:rPr>
          <w:b/>
          <w:sz w:val="24"/>
          <w:szCs w:val="24"/>
        </w:rPr>
        <w:t xml:space="preserve"> Keuzeblokvariant Hoedanigheid</w:t>
      </w:r>
      <w:r w:rsidRPr="00AF5590">
        <w:rPr>
          <w:b/>
          <w:sz w:val="24"/>
          <w:szCs w:val="24"/>
        </w:rPr>
        <w:t>:</w:t>
      </w:r>
    </w:p>
    <w:p w14:paraId="34E556D2" w14:textId="77777777" w:rsidR="00C61474" w:rsidRPr="00D74D6B" w:rsidRDefault="00C61474" w:rsidP="00C61474">
      <w:r w:rsidRPr="00D74D6B">
        <w:t>Variant 1</w:t>
      </w:r>
    </w:p>
    <w:p w14:paraId="5D408B42" w14:textId="77777777" w:rsidR="00C61474" w:rsidRPr="009025D0" w:rsidRDefault="00C61474" w:rsidP="00C61474">
      <w:pPr>
        <w:numPr>
          <w:ilvl w:val="0"/>
          <w:numId w:val="3"/>
        </w:numPr>
      </w:pPr>
      <w:r w:rsidRPr="009025D0">
        <w:t xml:space="preserve">als </w:t>
      </w:r>
      <w:r w:rsidR="00B50223">
        <w:t>schriftelijk gevolmachtigde van</w:t>
      </w:r>
      <w:r w:rsidRPr="009025D0">
        <w:t xml:space="preserve"> </w:t>
      </w:r>
    </w:p>
    <w:p w14:paraId="102B3C12" w14:textId="77777777" w:rsidR="00C61474" w:rsidRPr="009025D0" w:rsidRDefault="00C61474" w:rsidP="00C61474">
      <w:pPr>
        <w:numPr>
          <w:ilvl w:val="0"/>
          <w:numId w:val="3"/>
        </w:numPr>
      </w:pPr>
      <w:r w:rsidRPr="009025D0">
        <w:t>a</w:t>
      </w:r>
      <w:r w:rsidR="00B50223">
        <w:t>ls mondeling gevolmachtigde van</w:t>
      </w:r>
    </w:p>
    <w:p w14:paraId="65AC30E4" w14:textId="77777777" w:rsidR="00C61474" w:rsidRPr="009025D0" w:rsidRDefault="00C61474" w:rsidP="00C61474"/>
    <w:p w14:paraId="19DC7711" w14:textId="77777777" w:rsidR="00C61474" w:rsidRPr="00D74D6B" w:rsidRDefault="00C61474" w:rsidP="00C61474">
      <w:r w:rsidRPr="00D74D6B">
        <w:t>Variant 2</w:t>
      </w:r>
    </w:p>
    <w:p w14:paraId="39D091A8" w14:textId="0FF08354" w:rsidR="00C61474" w:rsidRDefault="00C61474" w:rsidP="00C61474">
      <w:pPr>
        <w:numPr>
          <w:ilvl w:val="0"/>
          <w:numId w:val="3"/>
        </w:numPr>
      </w:pPr>
      <w:r w:rsidRPr="009025D0">
        <w:t>in zijn</w:t>
      </w:r>
      <w:ins w:id="29" w:author="Groot, Karina de" w:date="2024-11-07T09:54:00Z" w16du:dateUtc="2024-11-07T08:54:00Z">
        <w:r w:rsidR="00942ED3">
          <w:t>/haar/diens</w:t>
        </w:r>
      </w:ins>
      <w:ins w:id="30" w:author="Groot, Karina de" w:date="2024-11-07T09:55:00Z" w16du:dateUtc="2024-11-07T08:55:00Z">
        <w:r w:rsidR="00942ED3">
          <w:t>/hun</w:t>
        </w:r>
      </w:ins>
      <w:r w:rsidRPr="009025D0">
        <w:t xml:space="preserve"> hoedanigheid van curator</w:t>
      </w:r>
      <w:ins w:id="31" w:author="Groot, Karina de" w:date="2024-11-07T09:55:00Z" w16du:dateUtc="2024-11-07T08:55:00Z">
        <w:r w:rsidR="00942ED3">
          <w:t>(en)</w:t>
        </w:r>
      </w:ins>
      <w:r w:rsidRPr="009025D0">
        <w:t xml:space="preserve"> in het faillissement van</w:t>
      </w:r>
    </w:p>
    <w:p w14:paraId="1170A2A4" w14:textId="273DAB50" w:rsidR="00C61474" w:rsidRDefault="00C61474" w:rsidP="00C61474">
      <w:pPr>
        <w:numPr>
          <w:ilvl w:val="0"/>
          <w:numId w:val="3"/>
        </w:numPr>
      </w:pPr>
      <w:r w:rsidRPr="009025D0">
        <w:t xml:space="preserve">in </w:t>
      </w:r>
      <w:ins w:id="32" w:author="Groot, Karina de" w:date="2024-11-07T09:55:00Z" w16du:dateUtc="2024-11-07T08:55:00Z">
        <w:r w:rsidR="00942ED3" w:rsidRPr="009025D0">
          <w:t>zijn</w:t>
        </w:r>
        <w:r w:rsidR="00942ED3">
          <w:t>/haar/diens/hun</w:t>
        </w:r>
        <w:r w:rsidR="00942ED3" w:rsidRPr="009025D0">
          <w:t xml:space="preserve"> hoedanigheid van curator</w:t>
        </w:r>
        <w:r w:rsidR="00942ED3">
          <w:t>(en)</w:t>
        </w:r>
        <w:r w:rsidR="00942ED3" w:rsidRPr="009025D0">
          <w:t xml:space="preserve"> </w:t>
        </w:r>
      </w:ins>
      <w:del w:id="33" w:author="Groot, Karina de" w:date="2024-11-07T09:55:00Z" w16du:dateUtc="2024-11-07T08:55:00Z">
        <w:r w:rsidR="00234246" w:rsidDel="00942ED3">
          <w:delText>haar</w:delText>
        </w:r>
        <w:r w:rsidRPr="009025D0" w:rsidDel="00942ED3">
          <w:delText xml:space="preserve"> hoedanigheid van curator</w:delText>
        </w:r>
        <w:r w:rsidDel="00942ED3">
          <w:delText xml:space="preserve"> </w:delText>
        </w:r>
      </w:del>
      <w:r>
        <w:t>van</w:t>
      </w:r>
    </w:p>
    <w:p w14:paraId="291C216E" w14:textId="69E59CEC" w:rsidR="00C61474" w:rsidRPr="009025D0" w:rsidRDefault="00C61474" w:rsidP="00C61474">
      <w:pPr>
        <w:numPr>
          <w:ilvl w:val="0"/>
          <w:numId w:val="3"/>
        </w:numPr>
      </w:pPr>
      <w:r w:rsidRPr="009025D0">
        <w:t xml:space="preserve">in </w:t>
      </w:r>
      <w:ins w:id="34" w:author="Groot, Karina de" w:date="2024-11-07T09:55:00Z" w16du:dateUtc="2024-11-07T08:55:00Z">
        <w:r w:rsidR="00942ED3" w:rsidRPr="009025D0">
          <w:t>zijn</w:t>
        </w:r>
        <w:r w:rsidR="00942ED3">
          <w:t>/haar/diens/hun</w:t>
        </w:r>
        <w:r w:rsidR="00942ED3" w:rsidRPr="009025D0">
          <w:t xml:space="preserve"> hoedanigheid van curator</w:t>
        </w:r>
        <w:r w:rsidR="00942ED3">
          <w:t>(en)</w:t>
        </w:r>
        <w:r w:rsidR="00942ED3" w:rsidRPr="009025D0">
          <w:t xml:space="preserve"> </w:t>
        </w:r>
      </w:ins>
      <w:del w:id="35" w:author="Groot, Karina de" w:date="2024-11-07T09:55:00Z" w16du:dateUtc="2024-11-07T08:55:00Z">
        <w:r w:rsidR="00234246" w:rsidDel="00942ED3">
          <w:delText>diens</w:delText>
        </w:r>
        <w:r w:rsidRPr="009025D0" w:rsidDel="00942ED3">
          <w:delText xml:space="preserve"> hoedanigheid van curator</w:delText>
        </w:r>
        <w:r w:rsidDel="00942ED3">
          <w:delText xml:space="preserve"> </w:delText>
        </w:r>
      </w:del>
      <w:r w:rsidRPr="009025D0">
        <w:t>(krachtens beschikking van de kantonrechter te Apeldoorn, de dato 13 april tweeduizend twaalf)</w:t>
      </w:r>
      <w:r>
        <w:t xml:space="preserve"> van</w:t>
      </w:r>
    </w:p>
    <w:p w14:paraId="373B471D" w14:textId="77777777" w:rsidR="00C61474" w:rsidRPr="009025D0" w:rsidRDefault="00C61474" w:rsidP="00C61474"/>
    <w:p w14:paraId="7823E851" w14:textId="77777777" w:rsidR="00C61474" w:rsidRPr="00D74D6B" w:rsidRDefault="00C61474" w:rsidP="00C61474">
      <w:r w:rsidRPr="00D74D6B">
        <w:lastRenderedPageBreak/>
        <w:t>Variant 3</w:t>
      </w:r>
    </w:p>
    <w:p w14:paraId="149461E4" w14:textId="77777777" w:rsidR="00C61474" w:rsidRPr="009025D0" w:rsidRDefault="00C61474" w:rsidP="00C61474">
      <w:pPr>
        <w:numPr>
          <w:ilvl w:val="0"/>
          <w:numId w:val="3"/>
        </w:numPr>
      </w:pPr>
      <w:r w:rsidRPr="009025D0">
        <w:t>als bewindvoerders (krachtens beschikking van de kantonrechter te Apeldoorn, de dato 13 april tweeduize</w:t>
      </w:r>
      <w:r>
        <w:t>nd twaalf) over de goederen van</w:t>
      </w:r>
    </w:p>
    <w:p w14:paraId="1B7C220D" w14:textId="77777777" w:rsidR="00C61474" w:rsidRPr="00256A0B" w:rsidRDefault="00C61474">
      <w:pPr>
        <w:numPr>
          <w:ilvl w:val="0"/>
          <w:numId w:val="3"/>
        </w:numPr>
      </w:pPr>
      <w:r w:rsidRPr="009025D0">
        <w:t>als bewi</w:t>
      </w:r>
      <w:r>
        <w:t>ndvoerder over het vermogen van</w:t>
      </w:r>
    </w:p>
    <w:p w14:paraId="0433055F" w14:textId="77777777" w:rsidR="00256A0B" w:rsidRDefault="00256A0B">
      <w:pPr>
        <w:rPr>
          <w:b/>
        </w:rPr>
      </w:pPr>
    </w:p>
    <w:p w14:paraId="3461CD47" w14:textId="77777777" w:rsidR="00133702" w:rsidRPr="00AF5590" w:rsidRDefault="00133702">
      <w:pPr>
        <w:rPr>
          <w:b/>
          <w:sz w:val="24"/>
          <w:szCs w:val="24"/>
        </w:rPr>
      </w:pPr>
      <w:r w:rsidRPr="00AF5590">
        <w:rPr>
          <w:b/>
          <w:sz w:val="24"/>
          <w:szCs w:val="24"/>
        </w:rPr>
        <w:t>Voorbeeld tekstfragment</w:t>
      </w:r>
      <w:r w:rsidR="001A0A58">
        <w:rPr>
          <w:b/>
          <w:sz w:val="24"/>
          <w:szCs w:val="24"/>
        </w:rPr>
        <w:t xml:space="preserve"> tekstblok</w:t>
      </w:r>
      <w:r w:rsidRPr="00AF5590">
        <w:rPr>
          <w:b/>
          <w:sz w:val="24"/>
          <w:szCs w:val="24"/>
        </w:rPr>
        <w:t>:</w:t>
      </w:r>
    </w:p>
    <w:p w14:paraId="270CE660" w14:textId="77777777" w:rsidR="00AF5590" w:rsidRPr="001A0A58" w:rsidRDefault="00AF5590" w:rsidP="00AF5590">
      <w:r w:rsidRPr="001A0A58">
        <w:t>In onderstaande tekstvoorbeelden zijn de gebruikte tekstblokken gearceerd weergegeven. Ieder tekstblok heeft een eigen kleur:</w:t>
      </w:r>
    </w:p>
    <w:p w14:paraId="34EEB297" w14:textId="77777777" w:rsidR="00AF5590" w:rsidRPr="001A0A58" w:rsidRDefault="00AF5590" w:rsidP="00AF5590">
      <w:r w:rsidRPr="001A0A58">
        <w:rPr>
          <w:highlight w:val="yellow"/>
        </w:rPr>
        <w:t>Tekstblok Natuurlijk persoon</w:t>
      </w:r>
    </w:p>
    <w:p w14:paraId="444609CC" w14:textId="1EA3B163" w:rsidR="00AF5590" w:rsidRPr="001A0A58" w:rsidDel="00DB585E" w:rsidRDefault="00AF5590" w:rsidP="00AF5590">
      <w:pPr>
        <w:rPr>
          <w:del w:id="36" w:author="Groot, Karina de" w:date="2024-11-07T09:56:00Z" w16du:dateUtc="2024-11-07T08:56:00Z"/>
        </w:rPr>
      </w:pPr>
      <w:del w:id="37" w:author="Groot, Karina de" w:date="2024-11-07T09:56:00Z" w16du:dateUtc="2024-11-07T08:56:00Z">
        <w:r w:rsidRPr="001A0A58" w:rsidDel="00DB585E">
          <w:rPr>
            <w:highlight w:val="green"/>
          </w:rPr>
          <w:delText>Tekstblok Legitimatie</w:delText>
        </w:r>
      </w:del>
    </w:p>
    <w:p w14:paraId="4DF2A0C3" w14:textId="77777777" w:rsidR="00AF5590" w:rsidRPr="001A0A58" w:rsidRDefault="00AF5590" w:rsidP="00AF5590">
      <w:r w:rsidRPr="001A0A58">
        <w:rPr>
          <w:highlight w:val="magenta"/>
        </w:rPr>
        <w:t>Tekstblok Woonadres</w:t>
      </w:r>
    </w:p>
    <w:p w14:paraId="700E47E2" w14:textId="77777777" w:rsidR="00AF5590" w:rsidRPr="001A0A58" w:rsidRDefault="00AF5590" w:rsidP="00AF5590">
      <w:r w:rsidRPr="001A0A58">
        <w:rPr>
          <w:highlight w:val="cyan"/>
        </w:rPr>
        <w:t>Tekstblok Burgerlijke staat</w:t>
      </w:r>
    </w:p>
    <w:p w14:paraId="6EE88A48" w14:textId="77777777" w:rsidR="00AF5590" w:rsidRPr="001A0A58" w:rsidRDefault="00AF5590" w:rsidP="00AF5590">
      <w:r w:rsidRPr="001A0A58">
        <w:rPr>
          <w:highlight w:val="lightGray"/>
        </w:rPr>
        <w:t>Tekstblok Hoedanigheid</w:t>
      </w:r>
    </w:p>
    <w:p w14:paraId="6A0DDC9F" w14:textId="77777777" w:rsidR="00AF5590" w:rsidRPr="00037D0C" w:rsidRDefault="00AF5590">
      <w:pPr>
        <w:rPr>
          <w:b/>
        </w:rPr>
      </w:pPr>
    </w:p>
    <w:p w14:paraId="30D5B254" w14:textId="77777777" w:rsidR="00010AFD" w:rsidRDefault="00010AFD">
      <w:r>
        <w:t>Voorbeeld 1</w:t>
      </w:r>
    </w:p>
    <w:p w14:paraId="11270FF1" w14:textId="77777777" w:rsidR="00133702" w:rsidRPr="00037D0C" w:rsidRDefault="007A7C84">
      <w:r w:rsidRPr="00EF0930">
        <w:rPr>
          <w:highlight w:val="yellow"/>
        </w:rPr>
        <w:t>d</w:t>
      </w:r>
      <w:r w:rsidR="00133702" w:rsidRPr="00EF0930">
        <w:rPr>
          <w:highlight w:val="yellow"/>
        </w:rPr>
        <w:t xml:space="preserve">e heer professor Mr. Jan van der </w:t>
      </w:r>
      <w:proofErr w:type="spellStart"/>
      <w:r w:rsidR="00133702" w:rsidRPr="00EF0930">
        <w:rPr>
          <w:highlight w:val="yellow"/>
        </w:rPr>
        <w:t>Marel</w:t>
      </w:r>
      <w:proofErr w:type="spellEnd"/>
      <w:r w:rsidR="00133702" w:rsidRPr="00EF0930">
        <w:rPr>
          <w:highlight w:val="yellow"/>
        </w:rPr>
        <w:t xml:space="preserve"> MBA, geboren te Amsterdam op twaalf december negentienhonderdzesenvijftig</w:t>
      </w:r>
      <w:r w:rsidR="00133702" w:rsidRPr="00037D0C">
        <w:t>, werkzaam ten kan</w:t>
      </w:r>
      <w:r w:rsidR="00925209" w:rsidRPr="00037D0C">
        <w:t>tore van mij, notaris, kantoorhoudende</w:t>
      </w:r>
      <w:r w:rsidR="00133702" w:rsidRPr="00037D0C">
        <w:t xml:space="preserve"> te 3421 AB Amsterdam, Kraanvogel </w:t>
      </w:r>
      <w:smartTag w:uri="urn:schemas-microsoft-com:office:smarttags" w:element="metricconverter">
        <w:smartTagPr>
          <w:attr w:name="ProductID" w:val="25 A"/>
        </w:smartTagPr>
        <w:r w:rsidR="00133702" w:rsidRPr="00037D0C">
          <w:t>25 A</w:t>
        </w:r>
      </w:smartTag>
      <w:r w:rsidR="00133702" w:rsidRPr="00037D0C">
        <w:t xml:space="preserve"> bis, te dezen handelend onder de verantwoordelijkheid van mij, notaris, </w:t>
      </w:r>
      <w:r w:rsidR="00B57C3E">
        <w:t>en</w:t>
      </w:r>
      <w:r w:rsidR="00D308B6" w:rsidRPr="00B57C3E">
        <w:t xml:space="preserve"> </w:t>
      </w:r>
      <w:r w:rsidR="00133702" w:rsidRPr="00EF0930">
        <w:rPr>
          <w:highlight w:val="lightGray"/>
        </w:rPr>
        <w:t>als mondeling gevolmachtigde van</w:t>
      </w:r>
    </w:p>
    <w:p w14:paraId="229B58B5" w14:textId="77777777" w:rsidR="00D308B6" w:rsidRDefault="00D308B6" w:rsidP="00133702"/>
    <w:p w14:paraId="3CA6EE85" w14:textId="77777777" w:rsidR="00010AFD" w:rsidRDefault="00010AFD" w:rsidP="00133702">
      <w:r>
        <w:t>Voorbeeld 2</w:t>
      </w:r>
    </w:p>
    <w:p w14:paraId="6B194B31" w14:textId="68E70FB6" w:rsidR="006363FD" w:rsidRDefault="007A7C84" w:rsidP="00133702">
      <w:r w:rsidRPr="00977C02">
        <w:rPr>
          <w:highlight w:val="yellow"/>
        </w:rPr>
        <w:t>d</w:t>
      </w:r>
      <w:r w:rsidR="00133702" w:rsidRPr="00977C02">
        <w:rPr>
          <w:highlight w:val="yellow"/>
        </w:rPr>
        <w:t xml:space="preserve">e heer professor Mr. Jan van der </w:t>
      </w:r>
      <w:proofErr w:type="spellStart"/>
      <w:r w:rsidR="00133702" w:rsidRPr="00977C02">
        <w:rPr>
          <w:highlight w:val="yellow"/>
        </w:rPr>
        <w:t>Marel</w:t>
      </w:r>
      <w:proofErr w:type="spellEnd"/>
      <w:r w:rsidR="00133702" w:rsidRPr="00977C02">
        <w:rPr>
          <w:highlight w:val="yellow"/>
        </w:rPr>
        <w:t xml:space="preserve"> MBA, geboren te Amsterdam op twaalf december negentienhonderdzesenvijftig</w:t>
      </w:r>
      <w:r w:rsidR="00133702" w:rsidRPr="00037D0C">
        <w:t>,</w:t>
      </w:r>
      <w:r w:rsidR="00EC127B">
        <w:t xml:space="preserve"> </w:t>
      </w:r>
      <w:del w:id="38" w:author="Groot, Karina de" w:date="2024-11-07T09:56:00Z" w16du:dateUtc="2024-11-07T08:56:00Z">
        <w:r w:rsidR="00EC127B" w:rsidRPr="00AF1ECC" w:rsidDel="00DB585E">
          <w:rPr>
            <w:highlight w:val="green"/>
          </w:rPr>
          <w:delText>zich identificerende met zijn paspoort, met kenmerk 23456AS, uitgegeven te Haarlem, op elf mei negentienhonderzeventig</w:delText>
        </w:r>
        <w:r w:rsidR="00EC127B" w:rsidRPr="00037D0C" w:rsidDel="00DB585E">
          <w:delText xml:space="preserve">, </w:delText>
        </w:r>
      </w:del>
      <w:r w:rsidR="00133702" w:rsidRPr="00037D0C">
        <w:t xml:space="preserve">wonende te </w:t>
      </w:r>
      <w:r w:rsidR="00133702" w:rsidRPr="00AF1ECC">
        <w:rPr>
          <w:highlight w:val="magenta"/>
        </w:rPr>
        <w:t xml:space="preserve">1623 BB </w:t>
      </w:r>
      <w:proofErr w:type="spellStart"/>
      <w:r w:rsidR="00133702" w:rsidRPr="00AF1ECC">
        <w:rPr>
          <w:highlight w:val="magenta"/>
        </w:rPr>
        <w:t>I</w:t>
      </w:r>
      <w:r w:rsidR="00A53DAB" w:rsidRPr="00AF1ECC">
        <w:rPr>
          <w:highlight w:val="magenta"/>
        </w:rPr>
        <w:t>j</w:t>
      </w:r>
      <w:r w:rsidR="00133702" w:rsidRPr="00AF1ECC">
        <w:rPr>
          <w:highlight w:val="magenta"/>
        </w:rPr>
        <w:t>muiden</w:t>
      </w:r>
      <w:proofErr w:type="spellEnd"/>
      <w:r w:rsidR="00133702" w:rsidRPr="00AF1ECC">
        <w:rPr>
          <w:highlight w:val="magenta"/>
        </w:rPr>
        <w:t xml:space="preserve">, </w:t>
      </w:r>
      <w:r w:rsidR="006363FD" w:rsidRPr="00AF1ECC">
        <w:rPr>
          <w:highlight w:val="magenta"/>
        </w:rPr>
        <w:t>Kaagstraat 12</w:t>
      </w:r>
      <w:r w:rsidR="006363FD" w:rsidRPr="00037D0C">
        <w:t xml:space="preserve">, </w:t>
      </w:r>
      <w:r w:rsidR="006363FD" w:rsidRPr="00AF1ECC">
        <w:rPr>
          <w:highlight w:val="cyan"/>
        </w:rPr>
        <w:t xml:space="preserve">thans ongehuwd en </w:t>
      </w:r>
      <w:r w:rsidR="001955E8" w:rsidRPr="00AF1ECC">
        <w:rPr>
          <w:highlight w:val="cyan"/>
        </w:rPr>
        <w:t>niet geregistreerd</w:t>
      </w:r>
      <w:r w:rsidR="00234F90" w:rsidRPr="00AF1ECC">
        <w:rPr>
          <w:highlight w:val="cyan"/>
        </w:rPr>
        <w:t xml:space="preserve"> als partner</w:t>
      </w:r>
      <w:r w:rsidR="001955E8" w:rsidRPr="00AF1ECC">
        <w:rPr>
          <w:highlight w:val="cyan"/>
        </w:rPr>
        <w:t xml:space="preserve"> in de zin van het </w:t>
      </w:r>
      <w:r w:rsidR="006363FD" w:rsidRPr="00AF1ECC">
        <w:rPr>
          <w:highlight w:val="cyan"/>
        </w:rPr>
        <w:t>geregistreerd partner</w:t>
      </w:r>
      <w:r w:rsidR="001955E8" w:rsidRPr="00AF1ECC">
        <w:rPr>
          <w:highlight w:val="cyan"/>
        </w:rPr>
        <w:t>schap</w:t>
      </w:r>
      <w:r w:rsidR="00893CCC">
        <w:t>,</w:t>
      </w:r>
      <w:r w:rsidR="006363FD" w:rsidRPr="00037D0C">
        <w:t xml:space="preserve"> </w:t>
      </w:r>
      <w:r w:rsidR="00D308B6" w:rsidRPr="00B57C3E">
        <w:t xml:space="preserve">te dezen handelend </w:t>
      </w:r>
      <w:r w:rsidR="00D308B6" w:rsidRPr="00AF1ECC">
        <w:rPr>
          <w:highlight w:val="lightGray"/>
        </w:rPr>
        <w:t>in zijn hoedanigheid van curator in het faillissement van</w:t>
      </w:r>
    </w:p>
    <w:p w14:paraId="44667FB3" w14:textId="77777777" w:rsidR="00D308B6" w:rsidRDefault="00D308B6" w:rsidP="00133702"/>
    <w:p w14:paraId="2B3DDB42" w14:textId="77777777" w:rsidR="00010AFD" w:rsidRPr="00037D0C" w:rsidRDefault="00010AFD" w:rsidP="00133702">
      <w:r>
        <w:t>Voorbeeld 3</w:t>
      </w:r>
    </w:p>
    <w:p w14:paraId="7F1135A9" w14:textId="6B2CC4FC" w:rsidR="00EC127B" w:rsidRDefault="007A7C84">
      <w:r w:rsidRPr="00AF1ECC">
        <w:rPr>
          <w:highlight w:val="yellow"/>
        </w:rPr>
        <w:t>m</w:t>
      </w:r>
      <w:r w:rsidR="006363FD" w:rsidRPr="00AF1ECC">
        <w:rPr>
          <w:highlight w:val="yellow"/>
        </w:rPr>
        <w:t>evrouw Mr. Ellie ter Brink, geboren te Utrecht op twaalf december negentienhonderdzesenvijftig</w:t>
      </w:r>
      <w:ins w:id="39" w:author="Groot, Karina de" w:date="2024-11-07T09:57:00Z" w16du:dateUtc="2024-11-07T08:57:00Z">
        <w:r w:rsidR="00DB585E">
          <w:t xml:space="preserve">; </w:t>
        </w:r>
      </w:ins>
      <w:del w:id="40" w:author="Groot, Karina de" w:date="2024-11-07T09:57:00Z" w16du:dateUtc="2024-11-07T08:57:00Z">
        <w:r w:rsidR="006363FD" w:rsidRPr="00037D0C" w:rsidDel="00DB585E">
          <w:delText xml:space="preserve">, </w:delText>
        </w:r>
        <w:r w:rsidR="00EC127B" w:rsidRPr="00AF1ECC" w:rsidDel="00DB585E">
          <w:rPr>
            <w:highlight w:val="green"/>
          </w:rPr>
          <w:delText>zich identificerende met</w:delText>
        </w:r>
        <w:r w:rsidR="00A57447" w:rsidRPr="00AF1ECC" w:rsidDel="00DB585E">
          <w:rPr>
            <w:highlight w:val="green"/>
          </w:rPr>
          <w:delText xml:space="preserve"> haar</w:delText>
        </w:r>
        <w:r w:rsidR="00EC127B" w:rsidRPr="00AF1ECC" w:rsidDel="00DB585E">
          <w:rPr>
            <w:highlight w:val="green"/>
          </w:rPr>
          <w:delText xml:space="preserve"> paspoort, met kenmerk 23456AS, uitgegeven te Haarlem, op elf mei tweeduizend tien</w:delText>
        </w:r>
        <w:r w:rsidR="00EC127B" w:rsidDel="00DB585E">
          <w:delText>;</w:delText>
        </w:r>
        <w:r w:rsidR="00EC127B" w:rsidRPr="00037D0C" w:rsidDel="00DB585E">
          <w:delText xml:space="preserve"> </w:delText>
        </w:r>
      </w:del>
      <w:r w:rsidR="00EC127B">
        <w:t>en</w:t>
      </w:r>
    </w:p>
    <w:p w14:paraId="5244878F" w14:textId="00D6B45C" w:rsidR="00133702" w:rsidRPr="00D308B6" w:rsidRDefault="00EC127B">
      <w:r w:rsidRPr="00AF1ECC">
        <w:rPr>
          <w:highlight w:val="yellow"/>
        </w:rPr>
        <w:t xml:space="preserve">de heer Paul ter Brink, </w:t>
      </w:r>
      <w:r w:rsidR="00AF1ECC">
        <w:rPr>
          <w:highlight w:val="yellow"/>
        </w:rPr>
        <w:t>geboren te Zwolle op tien april negentienhonderdzevenenvijftig</w:t>
      </w:r>
      <w:r w:rsidR="00AF1ECC" w:rsidRPr="00AF1ECC">
        <w:t xml:space="preserve">, </w:t>
      </w:r>
      <w:del w:id="41" w:author="Groot, Karina de" w:date="2024-11-07T10:06:00Z" w16du:dateUtc="2024-11-07T09:06:00Z">
        <w:r w:rsidRPr="00AF1ECC" w:rsidDel="00131B96">
          <w:rPr>
            <w:highlight w:val="green"/>
          </w:rPr>
          <w:delText>zich identificerende met zijn paspoort, met kenmerk 78456RGR, uitgegeven te Haarlem, op elf mei tweeduizend tien</w:delText>
        </w:r>
        <w:r w:rsidRPr="00037D0C" w:rsidDel="00131B96">
          <w:delText xml:space="preserve">, </w:delText>
        </w:r>
      </w:del>
      <w:r>
        <w:t xml:space="preserve">tezamen </w:t>
      </w:r>
      <w:r w:rsidR="006363FD" w:rsidRPr="00037D0C">
        <w:t xml:space="preserve">wonende te </w:t>
      </w:r>
      <w:r w:rsidR="006363FD" w:rsidRPr="00AF1ECC">
        <w:rPr>
          <w:highlight w:val="magenta"/>
        </w:rPr>
        <w:t xml:space="preserve">3421 AB Amsterdam, Kade </w:t>
      </w:r>
      <w:smartTag w:uri="urn:schemas-microsoft-com:office:smarttags" w:element="metricconverter">
        <w:smartTagPr>
          <w:attr w:name="ProductID" w:val="12, in"/>
        </w:smartTagPr>
        <w:r w:rsidR="006363FD" w:rsidRPr="00AF1ECC">
          <w:rPr>
            <w:highlight w:val="magenta"/>
          </w:rPr>
          <w:t>12</w:t>
        </w:r>
        <w:r w:rsidR="006363FD" w:rsidRPr="00037D0C">
          <w:t xml:space="preserve">, </w:t>
        </w:r>
        <w:r w:rsidRPr="00AF1ECC">
          <w:rPr>
            <w:highlight w:val="cyan"/>
          </w:rPr>
          <w:t>in</w:t>
        </w:r>
      </w:smartTag>
      <w:r w:rsidRPr="00AF1ECC">
        <w:rPr>
          <w:highlight w:val="cyan"/>
        </w:rPr>
        <w:t xml:space="preserve"> algehele gemeenschap van goederen </w:t>
      </w:r>
      <w:r w:rsidR="006363FD" w:rsidRPr="00AF1ECC">
        <w:rPr>
          <w:highlight w:val="cyan"/>
        </w:rPr>
        <w:t>gehuwd</w:t>
      </w:r>
      <w:r w:rsidR="00893CCC">
        <w:t>,</w:t>
      </w:r>
      <w:r w:rsidR="006363FD" w:rsidRPr="00037D0C">
        <w:t xml:space="preserve"> </w:t>
      </w:r>
      <w:r w:rsidR="00D308B6" w:rsidRPr="00B57C3E">
        <w:t xml:space="preserve">te dezen </w:t>
      </w:r>
      <w:r w:rsidR="000028B3" w:rsidRPr="00B57C3E">
        <w:t xml:space="preserve">gezamenlijk </w:t>
      </w:r>
      <w:r w:rsidR="00D308B6" w:rsidRPr="00B57C3E">
        <w:t xml:space="preserve">handelend </w:t>
      </w:r>
      <w:r w:rsidR="00D308B6" w:rsidRPr="00AF1ECC">
        <w:rPr>
          <w:highlight w:val="lightGray"/>
        </w:rPr>
        <w:t>als bewindvoerder</w:t>
      </w:r>
      <w:r w:rsidRPr="00AF1ECC">
        <w:rPr>
          <w:highlight w:val="lightGray"/>
        </w:rPr>
        <w:t>s</w:t>
      </w:r>
      <w:r w:rsidR="00D308B6" w:rsidRPr="00AF1ECC">
        <w:rPr>
          <w:highlight w:val="lightGray"/>
        </w:rPr>
        <w:t xml:space="preserve"> (krachtens beschikking van de kantonrechter te Apeldoorn, de dato 13 april tweeduizend twaalf) over de goederen van</w:t>
      </w:r>
    </w:p>
    <w:p w14:paraId="2A1159D5" w14:textId="77777777" w:rsidR="00C22412" w:rsidRDefault="00C22412" w:rsidP="00C22412"/>
    <w:p w14:paraId="76B014E5" w14:textId="77777777" w:rsidR="00010AFD" w:rsidRDefault="00010AFD" w:rsidP="00C22412">
      <w:r>
        <w:t>Voorbeeld 4</w:t>
      </w:r>
    </w:p>
    <w:p w14:paraId="5C1E9132" w14:textId="17426492" w:rsidR="00EC127B" w:rsidRDefault="00EC127B" w:rsidP="00EC127B">
      <w:del w:id="42" w:author="Groot, Karina de" w:date="2024-11-12T12:41:00Z" w16du:dateUtc="2024-11-12T11:41:00Z">
        <w:r w:rsidRPr="00AF1ECC" w:rsidDel="006770B4">
          <w:rPr>
            <w:highlight w:val="yellow"/>
          </w:rPr>
          <w:delText xml:space="preserve">mevrouw </w:delText>
        </w:r>
      </w:del>
      <w:r w:rsidRPr="00AF1ECC">
        <w:rPr>
          <w:highlight w:val="yellow"/>
        </w:rPr>
        <w:t>Mr. Ellie ter Brink, geboren te Utrecht op twaalf december negentienhonderdzesenvijftig</w:t>
      </w:r>
      <w:r w:rsidRPr="00037D0C">
        <w:t xml:space="preserve">, </w:t>
      </w:r>
      <w:del w:id="43" w:author="Groot, Karina de" w:date="2024-11-07T10:06:00Z" w16du:dateUtc="2024-11-07T09:06:00Z">
        <w:r w:rsidRPr="00AF1ECC" w:rsidDel="00131B96">
          <w:rPr>
            <w:highlight w:val="green"/>
          </w:rPr>
          <w:delText>zich identificerende met</w:delText>
        </w:r>
        <w:r w:rsidR="00A57447" w:rsidRPr="00AF1ECC" w:rsidDel="00131B96">
          <w:rPr>
            <w:highlight w:val="green"/>
          </w:rPr>
          <w:delText xml:space="preserve"> haar</w:delText>
        </w:r>
        <w:r w:rsidRPr="00AF1ECC" w:rsidDel="00131B96">
          <w:rPr>
            <w:highlight w:val="green"/>
          </w:rPr>
          <w:delText xml:space="preserve"> paspoort, met kenmerk 23456AS, uitgegeven te Haarlem, op elf mei tweeduizend tien</w:delText>
        </w:r>
        <w:r w:rsidR="00A57447" w:rsidDel="00131B96">
          <w:delText xml:space="preserve">, </w:delText>
        </w:r>
      </w:del>
      <w:r w:rsidR="00A57447">
        <w:t xml:space="preserve">wonende te </w:t>
      </w:r>
      <w:r w:rsidR="00A57447" w:rsidRPr="00AF1ECC">
        <w:rPr>
          <w:highlight w:val="magenta"/>
        </w:rPr>
        <w:t xml:space="preserve">3421 AB Amsterdam, Kraanvogel </w:t>
      </w:r>
      <w:smartTag w:uri="urn:schemas-microsoft-com:office:smarttags" w:element="metricconverter">
        <w:smartTagPr>
          <w:attr w:name="ProductID" w:val="25 A"/>
        </w:smartTagPr>
        <w:r w:rsidR="00A57447" w:rsidRPr="00AF1ECC">
          <w:rPr>
            <w:highlight w:val="magenta"/>
          </w:rPr>
          <w:t>25 A</w:t>
        </w:r>
      </w:smartTag>
      <w:r w:rsidR="00A57447" w:rsidRPr="00AF1ECC">
        <w:rPr>
          <w:highlight w:val="magenta"/>
        </w:rPr>
        <w:t xml:space="preserve"> bis</w:t>
      </w:r>
      <w:r w:rsidR="00A57447">
        <w:t xml:space="preserve">, </w:t>
      </w:r>
      <w:r w:rsidR="00A57447" w:rsidRPr="00AF1ECC">
        <w:rPr>
          <w:highlight w:val="cyan"/>
        </w:rPr>
        <w:t>gehuwd</w:t>
      </w:r>
      <w:r>
        <w:t>;</w:t>
      </w:r>
      <w:r w:rsidRPr="00037D0C">
        <w:t xml:space="preserve"> </w:t>
      </w:r>
      <w:r>
        <w:t>en</w:t>
      </w:r>
    </w:p>
    <w:p w14:paraId="1BB51CAF" w14:textId="56481117" w:rsidR="00EC127B" w:rsidRDefault="00EC127B" w:rsidP="00EC127B">
      <w:r w:rsidRPr="00AF1ECC">
        <w:rPr>
          <w:highlight w:val="yellow"/>
        </w:rPr>
        <w:t>mevrouw Ans ter Brink, geboren te Utrecht op elf mei negentienhonderdvijftig</w:t>
      </w:r>
      <w:r w:rsidRPr="00037D0C">
        <w:t xml:space="preserve">, </w:t>
      </w:r>
      <w:del w:id="44" w:author="Groot, Karina de" w:date="2024-11-07T10:06:00Z" w16du:dateUtc="2024-11-07T09:06:00Z">
        <w:r w:rsidRPr="00AF1ECC" w:rsidDel="00131B96">
          <w:rPr>
            <w:highlight w:val="green"/>
          </w:rPr>
          <w:delText>zich identificerende met</w:delText>
        </w:r>
        <w:r w:rsidR="00A57447" w:rsidRPr="00AF1ECC" w:rsidDel="00131B96">
          <w:rPr>
            <w:highlight w:val="green"/>
          </w:rPr>
          <w:delText xml:space="preserve"> haar paspoort, met kenmerk GYJ56894, uitgegeven te Alkmaar, op drie juni</w:delText>
        </w:r>
        <w:r w:rsidRPr="00AF1ECC" w:rsidDel="00131B96">
          <w:rPr>
            <w:highlight w:val="green"/>
          </w:rPr>
          <w:delText xml:space="preserve"> t</w:delText>
        </w:r>
        <w:r w:rsidR="00A57447" w:rsidRPr="00AF1ECC" w:rsidDel="00131B96">
          <w:rPr>
            <w:highlight w:val="green"/>
          </w:rPr>
          <w:delText>weeduizend twaalf</w:delText>
        </w:r>
        <w:r w:rsidR="00A57447" w:rsidDel="00131B96">
          <w:delText xml:space="preserve">, </w:delText>
        </w:r>
      </w:del>
      <w:r w:rsidR="00A57447">
        <w:t xml:space="preserve">wonende te </w:t>
      </w:r>
      <w:r w:rsidR="00A57447" w:rsidRPr="00AF1ECC">
        <w:rPr>
          <w:highlight w:val="magenta"/>
        </w:rPr>
        <w:t>7854 AB Alkmaar, Mar</w:t>
      </w:r>
      <w:r w:rsidR="00010AFD" w:rsidRPr="00AF1ECC">
        <w:rPr>
          <w:highlight w:val="magenta"/>
        </w:rPr>
        <w:t>kt</w:t>
      </w:r>
      <w:r w:rsidR="00A57447" w:rsidRPr="00AF1ECC">
        <w:rPr>
          <w:highlight w:val="magenta"/>
        </w:rPr>
        <w:t>plein 10</w:t>
      </w:r>
      <w:r w:rsidR="00A57447">
        <w:t xml:space="preserve">, </w:t>
      </w:r>
      <w:r w:rsidR="00A57447" w:rsidRPr="00AF1ECC">
        <w:rPr>
          <w:highlight w:val="cyan"/>
        </w:rPr>
        <w:t>geregistreerd partner</w:t>
      </w:r>
      <w:r>
        <w:t>;</w:t>
      </w:r>
      <w:r w:rsidRPr="00037D0C">
        <w:t xml:space="preserve"> </w:t>
      </w:r>
      <w:r>
        <w:t>en</w:t>
      </w:r>
    </w:p>
    <w:p w14:paraId="0E1A202C" w14:textId="429BB189" w:rsidR="00983CCD" w:rsidRDefault="00EC127B" w:rsidP="00EC127B">
      <w:r w:rsidRPr="00AF1ECC">
        <w:rPr>
          <w:highlight w:val="yellow"/>
        </w:rPr>
        <w:t>mevrouw Els ter Brink, gebor</w:t>
      </w:r>
      <w:r w:rsidR="00A57447" w:rsidRPr="00AF1ECC">
        <w:rPr>
          <w:highlight w:val="yellow"/>
        </w:rPr>
        <w:t>en te Utrecht op twaalf augustus negentienhonderdzevenen</w:t>
      </w:r>
      <w:r w:rsidRPr="00AF1ECC">
        <w:rPr>
          <w:highlight w:val="yellow"/>
        </w:rPr>
        <w:t>vijftig</w:t>
      </w:r>
      <w:r w:rsidRPr="00037D0C">
        <w:t xml:space="preserve">, </w:t>
      </w:r>
      <w:del w:id="45" w:author="Groot, Karina de" w:date="2024-11-07T10:06:00Z" w16du:dateUtc="2024-11-07T09:06:00Z">
        <w:r w:rsidRPr="00AF1ECC" w:rsidDel="00131B96">
          <w:rPr>
            <w:highlight w:val="green"/>
          </w:rPr>
          <w:delText>zich identificerende met</w:delText>
        </w:r>
        <w:r w:rsidR="00A57447" w:rsidRPr="00AF1ECC" w:rsidDel="00131B96">
          <w:rPr>
            <w:highlight w:val="green"/>
          </w:rPr>
          <w:delText xml:space="preserve"> haar paspoort, met kenmerk DSG568452, uitgegeven te Arnhem, op zestien</w:delText>
        </w:r>
        <w:r w:rsidRPr="00AF1ECC" w:rsidDel="00131B96">
          <w:rPr>
            <w:highlight w:val="green"/>
          </w:rPr>
          <w:delText xml:space="preserve"> mei t</w:delText>
        </w:r>
        <w:r w:rsidR="00A57447" w:rsidRPr="00AF1ECC" w:rsidDel="00131B96">
          <w:rPr>
            <w:highlight w:val="green"/>
          </w:rPr>
          <w:delText>weeduizend elf</w:delText>
        </w:r>
        <w:r w:rsidR="00A57447" w:rsidDel="00131B96">
          <w:delText xml:space="preserve">, </w:delText>
        </w:r>
      </w:del>
      <w:r w:rsidR="00A57447">
        <w:t xml:space="preserve">wonende te </w:t>
      </w:r>
      <w:r w:rsidR="00A57447" w:rsidRPr="00AF1ECC">
        <w:rPr>
          <w:highlight w:val="magenta"/>
        </w:rPr>
        <w:t>4512 GH Arnhem, Brink 854</w:t>
      </w:r>
      <w:r w:rsidR="00A57447">
        <w:t xml:space="preserve">, </w:t>
      </w:r>
      <w:r w:rsidR="00A57447" w:rsidRPr="00AF1ECC">
        <w:rPr>
          <w:highlight w:val="cyan"/>
        </w:rPr>
        <w:t>gehuwd</w:t>
      </w:r>
      <w:r w:rsidR="00983CCD">
        <w:t>,</w:t>
      </w:r>
      <w:r w:rsidR="00A57447">
        <w:t xml:space="preserve"> </w:t>
      </w:r>
    </w:p>
    <w:p w14:paraId="1B50ED1C" w14:textId="77777777" w:rsidR="00A57447" w:rsidRDefault="00A57447" w:rsidP="00EC127B">
      <w:r w:rsidRPr="00B57C3E">
        <w:t xml:space="preserve">te dezen gezamenlijk handelend </w:t>
      </w:r>
      <w:r w:rsidRPr="00AF1ECC">
        <w:rPr>
          <w:highlight w:val="lightGray"/>
        </w:rPr>
        <w:t>als schriftelijk gevolmachtigde van</w:t>
      </w:r>
    </w:p>
    <w:p w14:paraId="0AA51CB3" w14:textId="77777777" w:rsidR="00EC127B" w:rsidRPr="00037D0C" w:rsidRDefault="00EC127B" w:rsidP="00C22412"/>
    <w:p w14:paraId="7B4AA41D" w14:textId="77777777" w:rsidR="006363FD" w:rsidRPr="00037D0C" w:rsidRDefault="006363FD" w:rsidP="00C22412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C22412" w:rsidRPr="00037D0C" w14:paraId="47B3864D" w14:textId="77777777" w:rsidTr="00BD1C9A">
        <w:trPr>
          <w:trHeight w:val="332"/>
        </w:trPr>
        <w:tc>
          <w:tcPr>
            <w:tcW w:w="5173" w:type="dxa"/>
            <w:vAlign w:val="bottom"/>
          </w:tcPr>
          <w:p w14:paraId="7986E95D" w14:textId="77777777" w:rsidR="00C22412" w:rsidRPr="00037D0C" w:rsidRDefault="00C22412" w:rsidP="00C2241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037D0C">
              <w:rPr>
                <w:rFonts w:cs="Arial"/>
                <w:sz w:val="20"/>
              </w:rPr>
              <w:t>Versiehistorie</w:t>
            </w:r>
          </w:p>
        </w:tc>
      </w:tr>
    </w:tbl>
    <w:p w14:paraId="4D341901" w14:textId="77777777" w:rsidR="00C22412" w:rsidRPr="00037D0C" w:rsidRDefault="00C22412" w:rsidP="00C22412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91"/>
        <w:gridCol w:w="1695"/>
        <w:gridCol w:w="4394"/>
      </w:tblGrid>
      <w:tr w:rsidR="00C22412" w:rsidRPr="00037D0C" w14:paraId="255E4996" w14:textId="77777777" w:rsidTr="00037D0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2B01DD1" w14:textId="77777777"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991" w:type="dxa"/>
            <w:vAlign w:val="bottom"/>
          </w:tcPr>
          <w:p w14:paraId="1974CEB1" w14:textId="77777777"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695" w:type="dxa"/>
            <w:vAlign w:val="bottom"/>
          </w:tcPr>
          <w:p w14:paraId="312A2821" w14:textId="77777777"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39524CEF" w14:textId="77777777" w:rsidR="00C22412" w:rsidRPr="00037D0C" w:rsidRDefault="00C22412" w:rsidP="00C2241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037D0C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1B63F8" w:rsidRPr="00037D0C" w14:paraId="6AA869E3" w14:textId="77777777" w:rsidTr="0049794D">
        <w:tc>
          <w:tcPr>
            <w:tcW w:w="779" w:type="dxa"/>
          </w:tcPr>
          <w:p w14:paraId="2D39D463" w14:textId="77777777" w:rsidR="001B63F8" w:rsidRPr="00037D0C" w:rsidRDefault="0070662E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991" w:type="dxa"/>
          </w:tcPr>
          <w:p w14:paraId="1E95AC17" w14:textId="77777777" w:rsidR="001B63F8" w:rsidRPr="00037D0C" w:rsidRDefault="001B63F8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2</w:t>
            </w:r>
            <w:r w:rsidR="0070662E" w:rsidRPr="00037D0C">
              <w:rPr>
                <w:rStyle w:val="Datumopmaakprofiel"/>
                <w:rFonts w:ascii="Arial" w:hAnsi="Arial" w:cs="Arial"/>
                <w:sz w:val="20"/>
              </w:rPr>
              <w:t>0 mei</w:t>
            </w:r>
            <w:r w:rsidRPr="00037D0C">
              <w:rPr>
                <w:rStyle w:val="Datumopmaakprofiel"/>
                <w:rFonts w:ascii="Arial" w:hAnsi="Arial" w:cs="Arial"/>
                <w:sz w:val="20"/>
              </w:rPr>
              <w:t xml:space="preserve"> 2010</w:t>
            </w:r>
          </w:p>
        </w:tc>
        <w:tc>
          <w:tcPr>
            <w:tcW w:w="1695" w:type="dxa"/>
          </w:tcPr>
          <w:p w14:paraId="6EF7A4D3" w14:textId="77777777" w:rsidR="001B63F8" w:rsidRPr="00037D0C" w:rsidRDefault="0070662E" w:rsidP="0049794D">
            <w:r w:rsidRPr="00037D0C">
              <w:t>RZ/PPB</w:t>
            </w:r>
          </w:p>
        </w:tc>
        <w:tc>
          <w:tcPr>
            <w:tcW w:w="4394" w:type="dxa"/>
          </w:tcPr>
          <w:p w14:paraId="2D7B34E1" w14:textId="77777777" w:rsidR="001B63F8" w:rsidRPr="00037D0C" w:rsidRDefault="0070662E" w:rsidP="0049794D">
            <w:r w:rsidRPr="00037D0C">
              <w:rPr>
                <w:snapToGrid w:val="0"/>
              </w:rPr>
              <w:t>Publicatieversie (geanonimiseerde kopie van werkversie 1.4.3)</w:t>
            </w:r>
          </w:p>
        </w:tc>
      </w:tr>
      <w:tr w:rsidR="001E7F30" w:rsidRPr="00037D0C" w14:paraId="31F0B99E" w14:textId="77777777" w:rsidTr="0049794D">
        <w:tc>
          <w:tcPr>
            <w:tcW w:w="779" w:type="dxa"/>
          </w:tcPr>
          <w:p w14:paraId="59F3149C" w14:textId="77777777" w:rsidR="001E7F30" w:rsidRPr="00037D0C" w:rsidRDefault="001E7F30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2.1</w:t>
            </w:r>
          </w:p>
        </w:tc>
        <w:tc>
          <w:tcPr>
            <w:tcW w:w="1991" w:type="dxa"/>
          </w:tcPr>
          <w:p w14:paraId="5D6A9B22" w14:textId="77777777" w:rsidR="001E7F30" w:rsidRPr="00037D0C" w:rsidRDefault="001E7F30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</w:t>
            </w:r>
            <w:r w:rsidR="005A4504" w:rsidRPr="00037D0C">
              <w:rPr>
                <w:rStyle w:val="Datumopmaakprofiel"/>
                <w:rFonts w:ascii="Arial" w:hAnsi="Arial" w:cs="Arial"/>
                <w:sz w:val="20"/>
              </w:rPr>
              <w:t>4</w:t>
            </w:r>
            <w:r w:rsidRPr="00037D0C">
              <w:rPr>
                <w:rStyle w:val="Datumopmaakprofiel"/>
                <w:rFonts w:ascii="Arial" w:hAnsi="Arial" w:cs="Arial"/>
                <w:sz w:val="20"/>
              </w:rPr>
              <w:t xml:space="preserve"> december 2010</w:t>
            </w:r>
          </w:p>
        </w:tc>
        <w:tc>
          <w:tcPr>
            <w:tcW w:w="1695" w:type="dxa"/>
          </w:tcPr>
          <w:p w14:paraId="5DCE47DC" w14:textId="77777777" w:rsidR="001E7F30" w:rsidRPr="00037D0C" w:rsidRDefault="001E7F30" w:rsidP="0049794D">
            <w:r w:rsidRPr="00037D0C">
              <w:t>RZ/PPB</w:t>
            </w:r>
          </w:p>
        </w:tc>
        <w:tc>
          <w:tcPr>
            <w:tcW w:w="4394" w:type="dxa"/>
          </w:tcPr>
          <w:p w14:paraId="4DA79AF6" w14:textId="77777777" w:rsidR="001E7F30" w:rsidRPr="00037D0C" w:rsidRDefault="001E7F30" w:rsidP="0049794D">
            <w:pPr>
              <w:rPr>
                <w:snapToGrid w:val="0"/>
              </w:rPr>
            </w:pPr>
            <w:proofErr w:type="spellStart"/>
            <w:r w:rsidRPr="00037D0C">
              <w:rPr>
                <w:snapToGrid w:val="0"/>
              </w:rPr>
              <w:t>Gevolmachtige</w:t>
            </w:r>
            <w:proofErr w:type="spellEnd"/>
            <w:r w:rsidRPr="00037D0C">
              <w:rPr>
                <w:snapToGrid w:val="0"/>
              </w:rPr>
              <w:t xml:space="preserve"> kan ook een persoon zijn die niet bij het notariskantoor werkt.</w:t>
            </w:r>
          </w:p>
        </w:tc>
      </w:tr>
      <w:tr w:rsidR="007A7C84" w:rsidRPr="00037D0C" w14:paraId="3BECC395" w14:textId="77777777" w:rsidTr="0049794D">
        <w:tc>
          <w:tcPr>
            <w:tcW w:w="779" w:type="dxa"/>
          </w:tcPr>
          <w:p w14:paraId="7B0DAB9A" w14:textId="77777777" w:rsidR="007A7C84" w:rsidRPr="00037D0C" w:rsidRDefault="007A7C84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2.2</w:t>
            </w:r>
          </w:p>
        </w:tc>
        <w:tc>
          <w:tcPr>
            <w:tcW w:w="1991" w:type="dxa"/>
          </w:tcPr>
          <w:p w14:paraId="567D1E8B" w14:textId="77777777" w:rsidR="007A7C84" w:rsidRPr="00037D0C" w:rsidRDefault="007A7C84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11 januari 2011</w:t>
            </w:r>
          </w:p>
        </w:tc>
        <w:tc>
          <w:tcPr>
            <w:tcW w:w="1695" w:type="dxa"/>
          </w:tcPr>
          <w:p w14:paraId="19098E0B" w14:textId="77777777" w:rsidR="007A7C84" w:rsidRPr="00037D0C" w:rsidRDefault="007A7C84" w:rsidP="0049794D">
            <w:r w:rsidRPr="00037D0C">
              <w:t>RZ/PPB</w:t>
            </w:r>
          </w:p>
        </w:tc>
        <w:tc>
          <w:tcPr>
            <w:tcW w:w="4394" w:type="dxa"/>
          </w:tcPr>
          <w:p w14:paraId="1E9B03C8" w14:textId="77777777" w:rsidR="007A7C84" w:rsidRPr="00037D0C" w:rsidRDefault="007A7C84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Aanpassingen n.a.v. specificaties ICT</w:t>
            </w:r>
          </w:p>
        </w:tc>
      </w:tr>
      <w:tr w:rsidR="001955E8" w:rsidRPr="00037D0C" w14:paraId="2C5B24FF" w14:textId="77777777" w:rsidTr="0049794D">
        <w:tc>
          <w:tcPr>
            <w:tcW w:w="779" w:type="dxa"/>
          </w:tcPr>
          <w:p w14:paraId="05180040" w14:textId="77777777" w:rsidR="001955E8" w:rsidRPr="00037D0C" w:rsidRDefault="001955E8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2.3</w:t>
            </w:r>
          </w:p>
        </w:tc>
        <w:tc>
          <w:tcPr>
            <w:tcW w:w="1991" w:type="dxa"/>
          </w:tcPr>
          <w:p w14:paraId="04CE57EB" w14:textId="77777777" w:rsidR="001955E8" w:rsidRPr="00037D0C" w:rsidRDefault="001955E8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14 juli 2011</w:t>
            </w:r>
          </w:p>
        </w:tc>
        <w:tc>
          <w:tcPr>
            <w:tcW w:w="1695" w:type="dxa"/>
          </w:tcPr>
          <w:p w14:paraId="7B0F7C7A" w14:textId="77777777" w:rsidR="001955E8" w:rsidRPr="00037D0C" w:rsidRDefault="001955E8" w:rsidP="0049794D">
            <w:r w:rsidRPr="00037D0C">
              <w:t>RZ/PPB</w:t>
            </w:r>
          </w:p>
        </w:tc>
        <w:tc>
          <w:tcPr>
            <w:tcW w:w="4394" w:type="dxa"/>
          </w:tcPr>
          <w:p w14:paraId="1C2757AC" w14:textId="77777777" w:rsidR="001955E8" w:rsidRPr="00037D0C" w:rsidRDefault="001955E8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Omschrijving geregistreerd partnerschap aangepast.</w:t>
            </w:r>
          </w:p>
        </w:tc>
      </w:tr>
      <w:tr w:rsidR="00234F90" w:rsidRPr="00037D0C" w14:paraId="50E97531" w14:textId="77777777" w:rsidTr="0049794D">
        <w:tc>
          <w:tcPr>
            <w:tcW w:w="779" w:type="dxa"/>
          </w:tcPr>
          <w:p w14:paraId="3FA7175D" w14:textId="77777777" w:rsidR="00234F90" w:rsidRPr="00037D0C" w:rsidRDefault="00234F90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 w:rsidRPr="00037D0C">
              <w:rPr>
                <w:rStyle w:val="Versie"/>
                <w:rFonts w:ascii="Arial" w:hAnsi="Arial" w:cs="Arial"/>
                <w:sz w:val="20"/>
              </w:rPr>
              <w:t>2.4</w:t>
            </w:r>
          </w:p>
        </w:tc>
        <w:tc>
          <w:tcPr>
            <w:tcW w:w="1991" w:type="dxa"/>
          </w:tcPr>
          <w:p w14:paraId="083824A1" w14:textId="77777777" w:rsidR="00234F90" w:rsidRPr="00037D0C" w:rsidRDefault="00234F90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037D0C">
              <w:rPr>
                <w:rStyle w:val="Datumopmaakprofiel"/>
                <w:rFonts w:ascii="Arial" w:hAnsi="Arial" w:cs="Arial"/>
                <w:sz w:val="20"/>
              </w:rPr>
              <w:t>19 augustus 2011</w:t>
            </w:r>
          </w:p>
        </w:tc>
        <w:tc>
          <w:tcPr>
            <w:tcW w:w="1695" w:type="dxa"/>
          </w:tcPr>
          <w:p w14:paraId="6CE1DFCB" w14:textId="77777777" w:rsidR="00234F90" w:rsidRPr="00037D0C" w:rsidRDefault="00234F90" w:rsidP="0049794D">
            <w:r w:rsidRPr="00037D0C">
              <w:t>RZ/PPB</w:t>
            </w:r>
          </w:p>
        </w:tc>
        <w:tc>
          <w:tcPr>
            <w:tcW w:w="4394" w:type="dxa"/>
          </w:tcPr>
          <w:p w14:paraId="30536E80" w14:textId="77777777" w:rsidR="00234F90" w:rsidRDefault="00234F90" w:rsidP="0049794D">
            <w:pPr>
              <w:rPr>
                <w:snapToGrid w:val="0"/>
              </w:rPr>
            </w:pPr>
            <w:r w:rsidRPr="00037D0C">
              <w:rPr>
                <w:snapToGrid w:val="0"/>
              </w:rPr>
              <w:t>Aanvulling omschrijving geregistreerd partnerschap</w:t>
            </w:r>
          </w:p>
          <w:p w14:paraId="0BC2F2CE" w14:textId="77777777" w:rsidR="00064A76" w:rsidRPr="00037D0C" w:rsidRDefault="00064A76" w:rsidP="0049794D">
            <w:pPr>
              <w:rPr>
                <w:snapToGrid w:val="0"/>
              </w:rPr>
            </w:pPr>
            <w:r>
              <w:rPr>
                <w:snapToGrid w:val="0"/>
              </w:rPr>
              <w:t>Versies tekstblokken gewijzigd</w:t>
            </w:r>
          </w:p>
        </w:tc>
      </w:tr>
      <w:tr w:rsidR="00893CCC" w:rsidRPr="00037D0C" w14:paraId="2D3BF6F5" w14:textId="77777777" w:rsidTr="0049794D">
        <w:tc>
          <w:tcPr>
            <w:tcW w:w="779" w:type="dxa"/>
          </w:tcPr>
          <w:p w14:paraId="2741C706" w14:textId="77777777" w:rsidR="00893CCC" w:rsidRPr="00037D0C" w:rsidRDefault="00893CCC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2.5</w:t>
            </w:r>
          </w:p>
        </w:tc>
        <w:tc>
          <w:tcPr>
            <w:tcW w:w="1991" w:type="dxa"/>
          </w:tcPr>
          <w:p w14:paraId="217CEC13" w14:textId="77777777" w:rsidR="00893CCC" w:rsidRPr="00037D0C" w:rsidRDefault="002562EF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juni</w:t>
            </w:r>
            <w:r w:rsidR="00893CCC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695" w:type="dxa"/>
          </w:tcPr>
          <w:p w14:paraId="507965E6" w14:textId="77777777" w:rsidR="00893CCC" w:rsidRPr="00037D0C" w:rsidRDefault="00893CCC" w:rsidP="0049794D">
            <w:r>
              <w:t>RZ/PPB</w:t>
            </w:r>
          </w:p>
        </w:tc>
        <w:tc>
          <w:tcPr>
            <w:tcW w:w="4394" w:type="dxa"/>
          </w:tcPr>
          <w:p w14:paraId="5C470FF4" w14:textId="77777777" w:rsidR="00893CCC" w:rsidRPr="00037D0C" w:rsidRDefault="00893CCC" w:rsidP="0049794D">
            <w:pPr>
              <w:rPr>
                <w:snapToGrid w:val="0"/>
              </w:rPr>
            </w:pPr>
            <w:r>
              <w:rPr>
                <w:snapToGrid w:val="0"/>
              </w:rPr>
              <w:t>Tekstblok Burgerlijke staat</w:t>
            </w:r>
            <w:r w:rsidR="002C0528">
              <w:rPr>
                <w:snapToGrid w:val="0"/>
              </w:rPr>
              <w:t xml:space="preserve"> </w:t>
            </w:r>
            <w:r w:rsidR="002562EF">
              <w:rPr>
                <w:snapToGrid w:val="0"/>
              </w:rPr>
              <w:t xml:space="preserve">(optioneel) </w:t>
            </w:r>
            <w:r w:rsidR="002C0528">
              <w:rPr>
                <w:snapToGrid w:val="0"/>
              </w:rPr>
              <w:t>en tekstblok Hoedanigheid</w:t>
            </w:r>
            <w:r>
              <w:rPr>
                <w:snapToGrid w:val="0"/>
              </w:rPr>
              <w:t xml:space="preserve"> toegevoegd</w:t>
            </w:r>
            <w:r w:rsidR="00D0755E">
              <w:rPr>
                <w:snapToGrid w:val="0"/>
              </w:rPr>
              <w:t>, mogelijk gemaakt dat meerdere personen op kunnen treden als gevolmachtigde</w:t>
            </w:r>
            <w:r w:rsidR="000D00AB">
              <w:rPr>
                <w:snapToGrid w:val="0"/>
              </w:rPr>
              <w:t>, versie tekstblok natuurlijk persoon gewijzigd</w:t>
            </w:r>
            <w:r w:rsidR="002562EF">
              <w:rPr>
                <w:snapToGrid w:val="0"/>
              </w:rPr>
              <w:t xml:space="preserve">, kleurwijziging van </w:t>
            </w:r>
            <w:r w:rsidR="002562EF">
              <w:rPr>
                <w:snapToGrid w:val="0"/>
              </w:rPr>
              <w:lastRenderedPageBreak/>
              <w:t>komma's en enkele andere kleuraanpassingen, opmerkingen toegevoegd</w:t>
            </w:r>
          </w:p>
        </w:tc>
      </w:tr>
      <w:tr w:rsidR="00010AFD" w:rsidRPr="00037D0C" w14:paraId="0F1F99F6" w14:textId="77777777" w:rsidTr="0049794D">
        <w:tc>
          <w:tcPr>
            <w:tcW w:w="779" w:type="dxa"/>
          </w:tcPr>
          <w:p w14:paraId="707DDD62" w14:textId="77777777" w:rsidR="00010AFD" w:rsidRDefault="00AC5722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lastRenderedPageBreak/>
              <w:t>2.6</w:t>
            </w:r>
          </w:p>
        </w:tc>
        <w:tc>
          <w:tcPr>
            <w:tcW w:w="1991" w:type="dxa"/>
          </w:tcPr>
          <w:p w14:paraId="27A2E446" w14:textId="77777777" w:rsidR="00010AFD" w:rsidRDefault="00AC5722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 november</w:t>
            </w:r>
            <w:r w:rsidR="00010AFD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695" w:type="dxa"/>
          </w:tcPr>
          <w:p w14:paraId="2F1C2C05" w14:textId="77777777" w:rsidR="00010AFD" w:rsidRDefault="00010AFD" w:rsidP="0049794D">
            <w:r>
              <w:t>RZ/PPB</w:t>
            </w:r>
          </w:p>
        </w:tc>
        <w:tc>
          <w:tcPr>
            <w:tcW w:w="4394" w:type="dxa"/>
          </w:tcPr>
          <w:p w14:paraId="66D18671" w14:textId="77777777" w:rsidR="00010AFD" w:rsidRDefault="00010AFD" w:rsidP="0049794D">
            <w:pPr>
              <w:rPr>
                <w:snapToGrid w:val="0"/>
              </w:rPr>
            </w:pPr>
            <w:r>
              <w:rPr>
                <w:snapToGrid w:val="0"/>
              </w:rPr>
              <w:t>Tekstvoorbeelden aangepast</w:t>
            </w:r>
            <w:r w:rsidR="00E70D9B">
              <w:rPr>
                <w:snapToGrid w:val="0"/>
              </w:rPr>
              <w:t>, gebruikte tekstblokken in tekstvoorbeeld gearceerd</w:t>
            </w:r>
          </w:p>
        </w:tc>
      </w:tr>
      <w:tr w:rsidR="0049794D" w:rsidRPr="00037D0C" w14:paraId="06B6C660" w14:textId="77777777" w:rsidTr="0049794D">
        <w:tc>
          <w:tcPr>
            <w:tcW w:w="779" w:type="dxa"/>
          </w:tcPr>
          <w:p w14:paraId="4A621DFA" w14:textId="77777777" w:rsidR="0049794D" w:rsidRDefault="00594027" w:rsidP="0049794D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2.7</w:t>
            </w:r>
          </w:p>
        </w:tc>
        <w:tc>
          <w:tcPr>
            <w:tcW w:w="1991" w:type="dxa"/>
          </w:tcPr>
          <w:p w14:paraId="3124CEB9" w14:textId="77777777" w:rsidR="0049794D" w:rsidRDefault="00594027" w:rsidP="0049794D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3 april</w:t>
            </w:r>
            <w:r w:rsidR="0049794D">
              <w:rPr>
                <w:rStyle w:val="Datumopmaakprofiel"/>
                <w:rFonts w:ascii="Arial" w:hAnsi="Arial" w:cs="Arial"/>
                <w:sz w:val="20"/>
              </w:rPr>
              <w:t xml:space="preserve"> 2014</w:t>
            </w:r>
          </w:p>
        </w:tc>
        <w:tc>
          <w:tcPr>
            <w:tcW w:w="1695" w:type="dxa"/>
          </w:tcPr>
          <w:p w14:paraId="6C1B4CF2" w14:textId="77777777" w:rsidR="0049794D" w:rsidRDefault="0049794D" w:rsidP="0049794D">
            <w:r>
              <w:t>RZ/PPB</w:t>
            </w:r>
          </w:p>
        </w:tc>
        <w:tc>
          <w:tcPr>
            <w:tcW w:w="4394" w:type="dxa"/>
          </w:tcPr>
          <w:p w14:paraId="6E63D387" w14:textId="77777777" w:rsidR="0049794D" w:rsidRDefault="0049794D" w:rsidP="0049794D">
            <w:pPr>
              <w:rPr>
                <w:snapToGrid w:val="0"/>
              </w:rPr>
            </w:pPr>
            <w:r>
              <w:rPr>
                <w:snapToGrid w:val="0"/>
              </w:rPr>
              <w:t>Tekstblok Hoedanigheid vervangen voor keuzeblokvariant</w:t>
            </w:r>
            <w:r w:rsidR="00B51355">
              <w:rPr>
                <w:snapToGrid w:val="0"/>
              </w:rPr>
              <w:t xml:space="preserve"> Hoedanigheid</w:t>
            </w:r>
            <w:r w:rsidR="00F96D82">
              <w:rPr>
                <w:snapToGrid w:val="0"/>
              </w:rPr>
              <w:t xml:space="preserve">, </w:t>
            </w:r>
            <w:r w:rsidR="009B105C">
              <w:rPr>
                <w:snapToGrid w:val="0"/>
              </w:rPr>
              <w:t>'</w:t>
            </w:r>
            <w:r w:rsidR="00F96D82">
              <w:rPr>
                <w:snapToGrid w:val="0"/>
              </w:rPr>
              <w:t xml:space="preserve">en' toegevoegd, kleuraanpassing </w:t>
            </w:r>
            <w:proofErr w:type="spellStart"/>
            <w:r w:rsidR="00F96D82">
              <w:rPr>
                <w:snapToGrid w:val="0"/>
              </w:rPr>
              <w:t>mbt</w:t>
            </w:r>
            <w:proofErr w:type="spellEnd"/>
            <w:r w:rsidR="00F96D82">
              <w:rPr>
                <w:snapToGrid w:val="0"/>
              </w:rPr>
              <w:t xml:space="preserve"> 'te dezen handelend'</w:t>
            </w:r>
            <w:r w:rsidR="009B105C">
              <w:rPr>
                <w:snapToGrid w:val="0"/>
              </w:rPr>
              <w:t xml:space="preserve"> dit is nu onderdeel van de verplichte keuze geworden</w:t>
            </w:r>
            <w:r w:rsidR="00394539">
              <w:rPr>
                <w:snapToGrid w:val="0"/>
              </w:rPr>
              <w:t xml:space="preserve">, verbindingswoordje 'en' toegevoegd </w:t>
            </w:r>
            <w:proofErr w:type="spellStart"/>
            <w:r w:rsidR="00394539">
              <w:rPr>
                <w:snapToGrid w:val="0"/>
              </w:rPr>
              <w:t>i.g.v</w:t>
            </w:r>
            <w:proofErr w:type="spellEnd"/>
            <w:r w:rsidR="00394539">
              <w:rPr>
                <w:snapToGrid w:val="0"/>
              </w:rPr>
              <w:t>. opsomming van personen</w:t>
            </w:r>
          </w:p>
        </w:tc>
      </w:tr>
      <w:tr w:rsidR="0081620E" w:rsidRPr="00037D0C" w14:paraId="4E26A799" w14:textId="77777777" w:rsidTr="0049794D">
        <w:trPr>
          <w:ins w:id="46" w:author="Groot, Karina de" w:date="2024-11-07T10:07:00Z"/>
        </w:trPr>
        <w:tc>
          <w:tcPr>
            <w:tcW w:w="779" w:type="dxa"/>
          </w:tcPr>
          <w:p w14:paraId="3F31BAE7" w14:textId="4E8FD41A" w:rsidR="0081620E" w:rsidRDefault="0081620E" w:rsidP="0081620E">
            <w:pPr>
              <w:pStyle w:val="Koptekst"/>
              <w:spacing w:line="280" w:lineRule="atLeast"/>
              <w:rPr>
                <w:ins w:id="47" w:author="Groot, Karina de" w:date="2024-11-07T10:07:00Z" w16du:dateUtc="2024-11-07T09:07:00Z"/>
                <w:rStyle w:val="Versie"/>
                <w:rFonts w:ascii="Arial" w:hAnsi="Arial" w:cs="Arial"/>
                <w:sz w:val="20"/>
              </w:rPr>
            </w:pPr>
            <w:ins w:id="48" w:author="Groot, Karina de" w:date="2024-11-07T10:07:00Z" w16du:dateUtc="2024-11-07T09:07:00Z">
              <w:r>
                <w:rPr>
                  <w:rStyle w:val="Versie"/>
                  <w:rFonts w:ascii="Arial" w:hAnsi="Arial" w:cs="Arial"/>
                  <w:sz w:val="20"/>
                </w:rPr>
                <w:t>3</w:t>
              </w:r>
              <w:r>
                <w:rPr>
                  <w:rStyle w:val="Versie"/>
                  <w:rFonts w:ascii="Arial" w:hAnsi="Arial" w:cs="Arial"/>
                </w:rPr>
                <w:t>.0</w:t>
              </w:r>
            </w:ins>
          </w:p>
        </w:tc>
        <w:tc>
          <w:tcPr>
            <w:tcW w:w="1991" w:type="dxa"/>
          </w:tcPr>
          <w:p w14:paraId="71DC0808" w14:textId="598C41C7" w:rsidR="0081620E" w:rsidRDefault="0081620E" w:rsidP="0081620E">
            <w:pPr>
              <w:rPr>
                <w:ins w:id="49" w:author="Groot, Karina de" w:date="2024-11-07T10:07:00Z" w16du:dateUtc="2024-11-07T09:07:00Z"/>
                <w:rStyle w:val="Datumopmaakprofiel"/>
                <w:rFonts w:ascii="Arial" w:hAnsi="Arial" w:cs="Arial"/>
                <w:sz w:val="20"/>
              </w:rPr>
            </w:pPr>
            <w:ins w:id="50" w:author="Groot, Karina de" w:date="2024-11-07T10:07:00Z" w16du:dateUtc="2024-11-07T09:07:00Z">
              <w:r>
                <w:rPr>
                  <w:rStyle w:val="Datumopmaakprofiel"/>
                  <w:rFonts w:ascii="Arial" w:hAnsi="Arial" w:cs="Arial"/>
                  <w:sz w:val="20"/>
                </w:rPr>
                <w:t>7</w:t>
              </w:r>
              <w:r>
                <w:rPr>
                  <w:rStyle w:val="Datumopmaakprofiel"/>
                  <w:rFonts w:ascii="Arial" w:hAnsi="Arial" w:cs="Arial"/>
                </w:rPr>
                <w:t xml:space="preserve"> november 2024</w:t>
              </w:r>
            </w:ins>
          </w:p>
        </w:tc>
        <w:tc>
          <w:tcPr>
            <w:tcW w:w="1695" w:type="dxa"/>
          </w:tcPr>
          <w:p w14:paraId="212D0C20" w14:textId="51008158" w:rsidR="0081620E" w:rsidRDefault="0081620E" w:rsidP="0081620E">
            <w:pPr>
              <w:rPr>
                <w:ins w:id="51" w:author="Groot, Karina de" w:date="2024-11-07T10:07:00Z" w16du:dateUtc="2024-11-07T09:07:00Z"/>
              </w:rPr>
            </w:pPr>
            <w:ins w:id="52" w:author="Groot, Karina de" w:date="2024-11-07T10:07:00Z" w16du:dateUtc="2024-11-07T09:07:00Z">
              <w:r>
                <w:t>DPI/ODR</w:t>
              </w:r>
            </w:ins>
          </w:p>
        </w:tc>
        <w:tc>
          <w:tcPr>
            <w:tcW w:w="4394" w:type="dxa"/>
          </w:tcPr>
          <w:p w14:paraId="5836ECC8" w14:textId="1B6EF259" w:rsidR="0081620E" w:rsidRDefault="0081620E" w:rsidP="0081620E">
            <w:pPr>
              <w:rPr>
                <w:ins w:id="53" w:author="Groot, Karina de" w:date="2024-11-07T10:07:00Z" w16du:dateUtc="2024-11-07T09:07:00Z"/>
                <w:snapToGrid w:val="0"/>
              </w:rPr>
            </w:pPr>
            <w:ins w:id="54" w:author="Groot, Karina de" w:date="2024-11-07T10:07:00Z" w16du:dateUtc="2024-11-07T09:07:00Z">
              <w:r>
                <w:t>Genderneutraal maken van de tekstblokken</w:t>
              </w:r>
            </w:ins>
          </w:p>
        </w:tc>
      </w:tr>
    </w:tbl>
    <w:p w14:paraId="2CE50CBF" w14:textId="77777777" w:rsidR="00C22412" w:rsidRDefault="00C22412"/>
    <w:sectPr w:rsidR="00C22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A7560" w14:textId="77777777" w:rsidR="00D55AA4" w:rsidRDefault="00D55AA4">
      <w:r>
        <w:separator/>
      </w:r>
    </w:p>
  </w:endnote>
  <w:endnote w:type="continuationSeparator" w:id="0">
    <w:p w14:paraId="59FFA092" w14:textId="77777777" w:rsidR="00D55AA4" w:rsidRDefault="00D5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B677D" w14:textId="77777777" w:rsidR="00394539" w:rsidRDefault="0039453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CDAE6" w14:textId="77777777" w:rsidR="00394539" w:rsidRDefault="0039453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ADC42" w14:textId="77777777" w:rsidR="00394539" w:rsidRDefault="0039453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E6AE1" w14:textId="77777777" w:rsidR="00D55AA4" w:rsidRDefault="00D55AA4">
      <w:r>
        <w:separator/>
      </w:r>
    </w:p>
  </w:footnote>
  <w:footnote w:type="continuationSeparator" w:id="0">
    <w:p w14:paraId="53DE3205" w14:textId="77777777" w:rsidR="00D55AA4" w:rsidRDefault="00D5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8F4F6" w14:textId="77777777" w:rsidR="00394539" w:rsidRDefault="0039453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E799" w14:textId="77777777" w:rsidR="00394539" w:rsidRDefault="00394539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B0AB" w14:textId="77777777" w:rsidR="00394539" w:rsidRDefault="0039453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8457C"/>
    <w:multiLevelType w:val="hybridMultilevel"/>
    <w:tmpl w:val="C0FC288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470E28E8"/>
    <w:multiLevelType w:val="hybridMultilevel"/>
    <w:tmpl w:val="FDBA5E76"/>
    <w:lvl w:ilvl="0" w:tplc="9FE0D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7F06E7"/>
    <w:multiLevelType w:val="hybridMultilevel"/>
    <w:tmpl w:val="F2CAE67C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381986">
    <w:abstractNumId w:val="1"/>
  </w:num>
  <w:num w:numId="2" w16cid:durableId="445349210">
    <w:abstractNumId w:val="0"/>
  </w:num>
  <w:num w:numId="3" w16cid:durableId="8029684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4D"/>
    <w:rsid w:val="000028B3"/>
    <w:rsid w:val="00010AFD"/>
    <w:rsid w:val="00037D0C"/>
    <w:rsid w:val="00064A76"/>
    <w:rsid w:val="000720FE"/>
    <w:rsid w:val="00074A9E"/>
    <w:rsid w:val="00084309"/>
    <w:rsid w:val="000A6DA2"/>
    <w:rsid w:val="000C4AB5"/>
    <w:rsid w:val="000D00AB"/>
    <w:rsid w:val="000E6831"/>
    <w:rsid w:val="00124A0B"/>
    <w:rsid w:val="00131B96"/>
    <w:rsid w:val="00133702"/>
    <w:rsid w:val="00172082"/>
    <w:rsid w:val="001955E8"/>
    <w:rsid w:val="001A0A58"/>
    <w:rsid w:val="001B63F8"/>
    <w:rsid w:val="001B7BB1"/>
    <w:rsid w:val="001E7F30"/>
    <w:rsid w:val="00232B79"/>
    <w:rsid w:val="00234246"/>
    <w:rsid w:val="00234F90"/>
    <w:rsid w:val="002562EF"/>
    <w:rsid w:val="0025659D"/>
    <w:rsid w:val="00256A0B"/>
    <w:rsid w:val="002653B7"/>
    <w:rsid w:val="002827DB"/>
    <w:rsid w:val="002A4A57"/>
    <w:rsid w:val="002C0528"/>
    <w:rsid w:val="002F3186"/>
    <w:rsid w:val="00356091"/>
    <w:rsid w:val="003579BF"/>
    <w:rsid w:val="003677A2"/>
    <w:rsid w:val="0039285C"/>
    <w:rsid w:val="00394539"/>
    <w:rsid w:val="003B4B0C"/>
    <w:rsid w:val="003F682D"/>
    <w:rsid w:val="00441602"/>
    <w:rsid w:val="0047525A"/>
    <w:rsid w:val="004869AB"/>
    <w:rsid w:val="0049794D"/>
    <w:rsid w:val="004E0339"/>
    <w:rsid w:val="004F2795"/>
    <w:rsid w:val="00573DD5"/>
    <w:rsid w:val="00594027"/>
    <w:rsid w:val="005A4504"/>
    <w:rsid w:val="005C6883"/>
    <w:rsid w:val="005E157E"/>
    <w:rsid w:val="00624DDF"/>
    <w:rsid w:val="006363FD"/>
    <w:rsid w:val="0063784D"/>
    <w:rsid w:val="00677042"/>
    <w:rsid w:val="006770B4"/>
    <w:rsid w:val="006E6DC2"/>
    <w:rsid w:val="006F07B7"/>
    <w:rsid w:val="0070662E"/>
    <w:rsid w:val="0076657E"/>
    <w:rsid w:val="00766D07"/>
    <w:rsid w:val="00770692"/>
    <w:rsid w:val="00791522"/>
    <w:rsid w:val="00795DDA"/>
    <w:rsid w:val="007A7C84"/>
    <w:rsid w:val="007B48C7"/>
    <w:rsid w:val="007C2D19"/>
    <w:rsid w:val="007E04BB"/>
    <w:rsid w:val="007F4E11"/>
    <w:rsid w:val="0081620E"/>
    <w:rsid w:val="0087065C"/>
    <w:rsid w:val="00893CCC"/>
    <w:rsid w:val="008E5512"/>
    <w:rsid w:val="009024F7"/>
    <w:rsid w:val="00925209"/>
    <w:rsid w:val="00941597"/>
    <w:rsid w:val="00942ED3"/>
    <w:rsid w:val="009714AE"/>
    <w:rsid w:val="00977C02"/>
    <w:rsid w:val="009813EE"/>
    <w:rsid w:val="00983CCD"/>
    <w:rsid w:val="009B06D7"/>
    <w:rsid w:val="009B105C"/>
    <w:rsid w:val="009B75BC"/>
    <w:rsid w:val="009C0FCC"/>
    <w:rsid w:val="00A028CE"/>
    <w:rsid w:val="00A53DAB"/>
    <w:rsid w:val="00A57447"/>
    <w:rsid w:val="00A65C0C"/>
    <w:rsid w:val="00AA2D18"/>
    <w:rsid w:val="00AC5722"/>
    <w:rsid w:val="00AF1ECC"/>
    <w:rsid w:val="00AF2125"/>
    <w:rsid w:val="00AF5590"/>
    <w:rsid w:val="00B21C2E"/>
    <w:rsid w:val="00B50223"/>
    <w:rsid w:val="00B51355"/>
    <w:rsid w:val="00B539C4"/>
    <w:rsid w:val="00B57C3E"/>
    <w:rsid w:val="00B65B8E"/>
    <w:rsid w:val="00B73A07"/>
    <w:rsid w:val="00B851A1"/>
    <w:rsid w:val="00B93838"/>
    <w:rsid w:val="00BD1C9A"/>
    <w:rsid w:val="00C151D6"/>
    <w:rsid w:val="00C22412"/>
    <w:rsid w:val="00C3144E"/>
    <w:rsid w:val="00C61474"/>
    <w:rsid w:val="00CB3EA0"/>
    <w:rsid w:val="00CD657C"/>
    <w:rsid w:val="00CF1DF2"/>
    <w:rsid w:val="00CF718D"/>
    <w:rsid w:val="00D0727B"/>
    <w:rsid w:val="00D0755E"/>
    <w:rsid w:val="00D2261D"/>
    <w:rsid w:val="00D308B6"/>
    <w:rsid w:val="00D36987"/>
    <w:rsid w:val="00D55AA4"/>
    <w:rsid w:val="00D633C7"/>
    <w:rsid w:val="00DB585E"/>
    <w:rsid w:val="00DC4937"/>
    <w:rsid w:val="00DD79B2"/>
    <w:rsid w:val="00E40D31"/>
    <w:rsid w:val="00E5229A"/>
    <w:rsid w:val="00E70D9B"/>
    <w:rsid w:val="00E866D2"/>
    <w:rsid w:val="00E874EC"/>
    <w:rsid w:val="00EB072E"/>
    <w:rsid w:val="00EC127B"/>
    <w:rsid w:val="00EE7DBA"/>
    <w:rsid w:val="00EF024D"/>
    <w:rsid w:val="00EF0930"/>
    <w:rsid w:val="00F1361B"/>
    <w:rsid w:val="00F3354F"/>
    <w:rsid w:val="00F96D82"/>
    <w:rsid w:val="00F971BB"/>
    <w:rsid w:val="00FB2E05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2926DD8"/>
  <w15:chartTrackingRefBased/>
  <w15:docId w15:val="{F1EE78CC-6151-4299-9A87-EE692EE9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 w:cs="Arial"/>
    </w:rPr>
  </w:style>
  <w:style w:type="paragraph" w:styleId="Kop1">
    <w:name w:val="heading 1"/>
    <w:basedOn w:val="Standaard"/>
    <w:next w:val="Standaard"/>
    <w:qFormat/>
    <w:rsid w:val="00EF024D"/>
    <w:pPr>
      <w:keepNext/>
      <w:spacing w:before="240" w:after="60" w:line="280" w:lineRule="atLeast"/>
      <w:outlineLvl w:val="0"/>
    </w:pPr>
    <w:rPr>
      <w:b/>
      <w:bCs/>
      <w:snapToGrid w:val="0"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qFormat/>
    <w:rsid w:val="00EF024D"/>
    <w:pPr>
      <w:keepNext/>
      <w:spacing w:before="240" w:after="60" w:line="280" w:lineRule="atLeast"/>
      <w:outlineLvl w:val="2"/>
    </w:pPr>
    <w:rPr>
      <w:b/>
      <w:bCs/>
      <w:snapToGrid w:val="0"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C22412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napToGrid w:val="0"/>
      <w:sz w:val="16"/>
      <w:lang w:val="nl"/>
    </w:rPr>
  </w:style>
  <w:style w:type="paragraph" w:customStyle="1" w:styleId="kopje">
    <w:name w:val="kopje"/>
    <w:basedOn w:val="Standaard"/>
    <w:next w:val="Standaard"/>
    <w:rsid w:val="00C22412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C22412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C2241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C22412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E5229A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1B63F8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1A0A58"/>
    <w:rPr>
      <w:sz w:val="16"/>
      <w:szCs w:val="16"/>
    </w:rPr>
  </w:style>
  <w:style w:type="paragraph" w:styleId="Tekstopmerking">
    <w:name w:val="annotation text"/>
    <w:basedOn w:val="Standaard"/>
    <w:semiHidden/>
    <w:rsid w:val="001A0A58"/>
    <w:rPr>
      <w:rFonts w:ascii="Times New Roman" w:hAnsi="Times New Roman" w:cs="Times New Roman"/>
    </w:rPr>
  </w:style>
  <w:style w:type="paragraph" w:styleId="Onderwerpvanopmerking">
    <w:name w:val="annotation subject"/>
    <w:basedOn w:val="Tekstopmerking"/>
    <w:next w:val="Tekstopmerking"/>
    <w:semiHidden/>
    <w:rsid w:val="00EE7DBA"/>
    <w:rPr>
      <w:rFonts w:ascii="Arial" w:hAnsi="Arial" w:cs="Arial"/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0720F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0720F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paragraph" w:styleId="Revisie">
    <w:name w:val="Revision"/>
    <w:hidden/>
    <w:uiPriority w:val="99"/>
    <w:semiHidden/>
    <w:rsid w:val="00942ED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Gevolmachtigde</vt:lpstr>
    </vt:vector>
  </TitlesOfParts>
  <Company>Kadaster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Gevolmachtigde</dc:title>
  <dc:subject/>
  <dc:creator>RZ/PPB</dc:creator>
  <cp:keywords/>
  <dc:description/>
  <cp:lastModifiedBy>Groot, Karina de</cp:lastModifiedBy>
  <cp:revision>14</cp:revision>
  <cp:lastPrinted>2011-08-26T10:01:00Z</cp:lastPrinted>
  <dcterms:created xsi:type="dcterms:W3CDTF">2024-11-07T08:50:00Z</dcterms:created>
  <dcterms:modified xsi:type="dcterms:W3CDTF">2024-11-12T11:41:00Z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-1318177642</vt:i4>
  </property>
  <property fmtid="{D5CDD505-2E9C-101B-9397-08002B2CF9AE}" pid="3" name="_NewReviewCycle">
    <vt:lpwstr/>
  </property>
  <property fmtid="{D5CDD505-2E9C-101B-9397-08002B2CF9AE}" pid="4" name="_EmailSubject">
    <vt:lpwstr>aangepaste modellen nav focusgroep bevindingen</vt:lpwstr>
  </property>
  <property fmtid="{D5CDD505-2E9C-101B-9397-08002B2CF9AE}" pid="5" name="_AuthorEmail">
    <vt:lpwstr>Marco.Arfman@kadaster.nl</vt:lpwstr>
  </property>
  <property fmtid="{D5CDD505-2E9C-101B-9397-08002B2CF9AE}" pid="6" name="_AuthorEmailDisplayName">
    <vt:lpwstr>Arfman, Marco</vt:lpwstr>
  </property>
  <property fmtid="{D5CDD505-2E9C-101B-9397-08002B2CF9AE}" pid="7" name="_PreviousAdHocReviewCycleID">
    <vt:i4>307604258</vt:i4>
  </property>
  <property fmtid="{D5CDD505-2E9C-101B-9397-08002B2CF9AE}" pid="8" name="_ReviewingToolsShownOnce">
    <vt:lpwstr/>
  </property>
</Properties>
</file>