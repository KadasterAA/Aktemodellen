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CFC96" w14:textId="77777777" w:rsidR="003228A3" w:rsidRDefault="003228A3" w:rsidP="00C26BE6">
      <w:bookmarkStart w:id="0" w:name="_GoBack"/>
      <w:bookmarkEnd w:id="0"/>
    </w:p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26DD3725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7232EDE4" w14:textId="77777777" w:rsidR="003228A3" w:rsidRDefault="003228A3"/>
        </w:tc>
      </w:tr>
      <w:tr w:rsidR="003228A3" w14:paraId="077499D6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0F994EE6" w14:textId="77777777" w:rsidR="003228A3" w:rsidRDefault="003228A3"/>
        </w:tc>
      </w:tr>
      <w:tr w:rsidR="003228A3" w:rsidRPr="00343045" w14:paraId="3593ADF7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1F3E56C6" w14:textId="77777777" w:rsidR="003228A3" w:rsidRPr="00343045" w:rsidRDefault="004A1631">
            <w:pPr>
              <w:pStyle w:val="Eenheid"/>
            </w:pPr>
            <w:bookmarkStart w:id="1" w:name="bmDirectie"/>
            <w:bookmarkEnd w:id="1"/>
            <w:r w:rsidRPr="00343045">
              <w:t>Concernstaf</w:t>
            </w:r>
          </w:p>
        </w:tc>
      </w:tr>
      <w:tr w:rsidR="003228A3" w:rsidRPr="00343045" w14:paraId="0D52555F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7D85B3DE" w14:textId="77777777"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2" w:name="bmAfdeling"/>
            <w:bookmarkEnd w:id="2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14:paraId="1C0C54E5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2AA1CB98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45AC69F1" w14:textId="77777777" w:rsidTr="00B50272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2021A465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3228A3" w:rsidRPr="00343045" w14:paraId="16D769F7" w14:textId="77777777" w:rsidTr="00B50272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026925AF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2FCBD9B3" w14:textId="77777777" w:rsidTr="00B50272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6108F5D5" w14:textId="77777777" w:rsidR="003228A3" w:rsidRPr="00343045" w:rsidRDefault="003228A3"/>
        </w:tc>
      </w:tr>
      <w:tr w:rsidR="003228A3" w:rsidRPr="00343045" w14:paraId="4976126A" w14:textId="77777777" w:rsidTr="00B50272">
        <w:trPr>
          <w:gridAfter w:val="1"/>
          <w:wAfter w:w="3686" w:type="dxa"/>
        </w:trPr>
        <w:tc>
          <w:tcPr>
            <w:tcW w:w="5173" w:type="dxa"/>
          </w:tcPr>
          <w:p w14:paraId="3A6B8264" w14:textId="521A8A5E" w:rsidR="003228A3" w:rsidRPr="00343045" w:rsidRDefault="00D13C8A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4D2361">
              <w:rPr>
                <w:lang w:val="nl-NL"/>
              </w:rPr>
              <w:t>–</w:t>
            </w:r>
            <w:r w:rsidR="003F559F">
              <w:rPr>
                <w:lang w:val="nl-NL"/>
              </w:rPr>
              <w:t xml:space="preserve"> </w:t>
            </w:r>
            <w:r w:rsidR="00193BC6">
              <w:rPr>
                <w:lang w:val="nl-NL"/>
              </w:rPr>
              <w:t>Erfpachtcanon</w:t>
            </w:r>
            <w:r w:rsidR="002B4D3C">
              <w:rPr>
                <w:lang w:val="nl-NL"/>
              </w:rPr>
              <w:t xml:space="preserve"> </w:t>
            </w:r>
            <w:r w:rsidR="00193BC6">
              <w:rPr>
                <w:lang w:val="nl-NL"/>
              </w:rPr>
              <w:t>v</w:t>
            </w:r>
            <w:r w:rsidR="00191647">
              <w:rPr>
                <w:lang w:val="nl-NL"/>
              </w:rPr>
              <w:t>2</w:t>
            </w:r>
            <w:r w:rsidR="00193BC6">
              <w:rPr>
                <w:lang w:val="nl-NL"/>
              </w:rPr>
              <w:t>.</w:t>
            </w:r>
            <w:r w:rsidR="00191647">
              <w:rPr>
                <w:lang w:val="nl-NL"/>
              </w:rPr>
              <w:t>0</w:t>
            </w:r>
            <w:r w:rsidR="00940E7B">
              <w:rPr>
                <w:lang w:val="nl-NL"/>
              </w:rPr>
              <w:t xml:space="preserve"> </w:t>
            </w:r>
            <w:r>
              <w:rPr>
                <w:lang w:val="nl-NL"/>
              </w:rPr>
              <w:t>NL</w:t>
            </w:r>
            <w:bookmarkEnd w:id="4"/>
          </w:p>
        </w:tc>
      </w:tr>
      <w:tr w:rsidR="003228A3" w:rsidRPr="00343045" w14:paraId="00CC665C" w14:textId="77777777" w:rsidTr="00B50272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51AD4F6A" w14:textId="77777777" w:rsidR="003228A3" w:rsidRPr="00343045" w:rsidRDefault="003228A3"/>
        </w:tc>
      </w:tr>
      <w:tr w:rsidR="003228A3" w:rsidRPr="00343045" w14:paraId="03F20BE1" w14:textId="77777777" w:rsidTr="00B50272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3C7F8A86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5DFADD4A" w14:textId="77777777" w:rsidTr="00B50272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77BE6378" w14:textId="77777777" w:rsidR="003228A3" w:rsidRPr="00343045" w:rsidRDefault="003228A3"/>
        </w:tc>
      </w:tr>
      <w:tr w:rsidR="001B1438" w:rsidRPr="00343045" w14:paraId="6661146C" w14:textId="77777777" w:rsidTr="00B50272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7C0852E5" w14:textId="77777777" w:rsidR="001B1438" w:rsidRPr="00343045" w:rsidRDefault="001B1438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1B1438" w:rsidRPr="00343045" w14:paraId="4318E816" w14:textId="77777777" w:rsidTr="00B50272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35596F8B" w14:textId="74192537" w:rsidR="001B1438" w:rsidRPr="00343045" w:rsidRDefault="00191647" w:rsidP="001B1438">
            <w:r>
              <w:t>2.0</w:t>
            </w:r>
          </w:p>
        </w:tc>
      </w:tr>
      <w:tr w:rsidR="003228A3" w:rsidRPr="00343045" w14:paraId="7CEBB23E" w14:textId="77777777" w:rsidTr="00B50272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2D8C5D80" w14:textId="77777777"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14:paraId="48562619" w14:textId="77777777" w:rsidTr="00B50272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7921DDF2" w14:textId="6A090719" w:rsidR="00414CB1" w:rsidRDefault="00191647">
            <w:bookmarkStart w:id="6" w:name="bmAuteurs"/>
            <w:bookmarkEnd w:id="6"/>
            <w:r>
              <w:t>IT/LG/AA</w:t>
            </w:r>
          </w:p>
          <w:p w14:paraId="234C7CA2" w14:textId="77777777" w:rsidR="002A010E" w:rsidRPr="00343045" w:rsidRDefault="002A010E" w:rsidP="005F7CEA"/>
        </w:tc>
      </w:tr>
      <w:tr w:rsidR="003228A3" w:rsidRPr="00343045" w14:paraId="2556EA78" w14:textId="77777777" w:rsidTr="00B50272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2C005F5B" w14:textId="77777777" w:rsidR="003228A3" w:rsidRPr="00343045" w:rsidRDefault="003228A3"/>
        </w:tc>
      </w:tr>
    </w:tbl>
    <w:p w14:paraId="126DD138" w14:textId="77777777" w:rsidR="003228A3" w:rsidRPr="00343045" w:rsidRDefault="003228A3">
      <w:pPr>
        <w:sectPr w:rsidR="003228A3" w:rsidRPr="00343045" w:rsidSect="00D51AFD"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14:paraId="0C1C511B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19FFF9BC" w14:textId="77777777" w:rsidR="003228A3" w:rsidRPr="00343045" w:rsidRDefault="003228A3"/>
        </w:tc>
      </w:tr>
      <w:tr w:rsidR="003228A3" w:rsidRPr="00343045" w14:paraId="44E905B1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356027F1" w14:textId="77777777" w:rsidR="003228A3" w:rsidRPr="00343045" w:rsidRDefault="003228A3"/>
        </w:tc>
      </w:tr>
      <w:tr w:rsidR="003228A3" w:rsidRPr="00343045" w14:paraId="3087F544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3A8C3988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B50272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235D6804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6AD909E4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B50272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3C7128DB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516C226A" w14:textId="77777777" w:rsidR="003228A3" w:rsidRPr="00343045" w:rsidRDefault="003228A3"/>
        </w:tc>
      </w:tr>
      <w:tr w:rsidR="003228A3" w:rsidRPr="00343045" w14:paraId="1775F8C0" w14:textId="77777777" w:rsidTr="00B50272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14:paraId="5C39260F" w14:textId="77777777" w:rsidR="003228A3" w:rsidRPr="00343045" w:rsidRDefault="003228A3"/>
        </w:tc>
      </w:tr>
      <w:tr w:rsidR="003228A3" w:rsidRPr="00343045" w14:paraId="2D752880" w14:textId="77777777" w:rsidTr="00B50272">
        <w:trPr>
          <w:trHeight w:val="448"/>
        </w:trPr>
        <w:tc>
          <w:tcPr>
            <w:tcW w:w="9568" w:type="dxa"/>
            <w:gridSpan w:val="3"/>
          </w:tcPr>
          <w:p w14:paraId="23D4956C" w14:textId="77777777" w:rsidR="003228A3" w:rsidRPr="00343045" w:rsidRDefault="003228A3"/>
        </w:tc>
      </w:tr>
      <w:tr w:rsidR="003228A3" w:rsidRPr="00343045" w14:paraId="3E48ED17" w14:textId="77777777" w:rsidTr="00B50272">
        <w:trPr>
          <w:gridAfter w:val="2"/>
          <w:wAfter w:w="4395" w:type="dxa"/>
          <w:trHeight w:val="181"/>
        </w:trPr>
        <w:tc>
          <w:tcPr>
            <w:tcW w:w="5173" w:type="dxa"/>
          </w:tcPr>
          <w:p w14:paraId="029F8F4B" w14:textId="00B91EEE" w:rsidR="003228A3" w:rsidRPr="00343045" w:rsidRDefault="00D13C8A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B50272">
              <w:t>Toelichting Tekstblok – Erfpachtcanon v</w:t>
            </w:r>
            <w:r w:rsidR="00A93E9B">
              <w:t>2.0</w:t>
            </w:r>
            <w:r w:rsidR="00B50272">
              <w:t xml:space="preserve"> 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6997B976" w14:textId="77777777" w:rsidTr="00B50272">
        <w:trPr>
          <w:gridAfter w:val="2"/>
          <w:wAfter w:w="4395" w:type="dxa"/>
        </w:trPr>
        <w:tc>
          <w:tcPr>
            <w:tcW w:w="5173" w:type="dxa"/>
          </w:tcPr>
          <w:p w14:paraId="0EBC51B8" w14:textId="77777777" w:rsidR="003228A3" w:rsidRPr="00343045" w:rsidRDefault="003228A3"/>
        </w:tc>
      </w:tr>
      <w:tr w:rsidR="003228A3" w:rsidRPr="00343045" w14:paraId="740FCD4A" w14:textId="77777777" w:rsidTr="00B50272">
        <w:trPr>
          <w:gridAfter w:val="2"/>
          <w:wAfter w:w="4395" w:type="dxa"/>
          <w:trHeight w:val="268"/>
        </w:trPr>
        <w:tc>
          <w:tcPr>
            <w:tcW w:w="5173" w:type="dxa"/>
          </w:tcPr>
          <w:p w14:paraId="7CB2D7DA" w14:textId="77777777" w:rsidR="003228A3" w:rsidRPr="00343045" w:rsidRDefault="00233726">
            <w:fldSimple w:instr=" STYLEREF Subtitel \* MERGEFORMAT ">
              <w:r w:rsidR="00B50272">
                <w:rPr>
                  <w:noProof/>
                </w:rPr>
                <w:t>Automatische Akteverwerking</w:t>
              </w:r>
            </w:fldSimple>
          </w:p>
        </w:tc>
      </w:tr>
      <w:tr w:rsidR="003228A3" w:rsidRPr="00343045" w14:paraId="411B8ED9" w14:textId="77777777" w:rsidTr="00B50272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14:paraId="1D437CE8" w14:textId="77777777" w:rsidR="003228A3" w:rsidRPr="00343045" w:rsidRDefault="003228A3"/>
        </w:tc>
      </w:tr>
      <w:tr w:rsidR="003228A3" w:rsidRPr="00343045" w14:paraId="1D287204" w14:textId="77777777" w:rsidTr="00B50272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14:paraId="5943E802" w14:textId="77777777"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14:paraId="380A70B1" w14:textId="77777777" w:rsidTr="00B50272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33AABC66" w14:textId="58E45398" w:rsidR="003228A3" w:rsidRPr="00343045" w:rsidRDefault="00A93E9B">
            <w:bookmarkStart w:id="7" w:name="bmOpdrachtgever"/>
            <w:bookmarkEnd w:id="7"/>
            <w:r>
              <w:t>IT/LG/AA</w:t>
            </w:r>
          </w:p>
        </w:tc>
      </w:tr>
      <w:tr w:rsidR="003228A3" w:rsidRPr="00343045" w14:paraId="16599D0E" w14:textId="77777777" w:rsidTr="00B50272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14:paraId="039215C3" w14:textId="77777777"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14:paraId="79AB2B82" w14:textId="77777777" w:rsidTr="00B50272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06EAD2F1" w14:textId="77777777" w:rsidR="003228A3" w:rsidRPr="00343045" w:rsidRDefault="001B1438">
            <w:bookmarkStart w:id="8" w:name="bmStatus"/>
            <w:bookmarkEnd w:id="8"/>
            <w:r>
              <w:t>Definitief</w:t>
            </w:r>
          </w:p>
        </w:tc>
      </w:tr>
      <w:tr w:rsidR="003228A3" w:rsidRPr="00343045" w14:paraId="41DCF077" w14:textId="77777777" w:rsidTr="00B50272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14:paraId="36B110C4" w14:textId="77777777" w:rsidR="003228A3" w:rsidRPr="00343045" w:rsidRDefault="003228A3">
            <w:pPr>
              <w:pStyle w:val="kopje"/>
            </w:pPr>
          </w:p>
        </w:tc>
      </w:tr>
      <w:tr w:rsidR="003228A3" w:rsidRPr="00343045" w14:paraId="680B195F" w14:textId="77777777" w:rsidTr="00B50272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14:paraId="5401E716" w14:textId="77777777" w:rsidR="003228A3" w:rsidRPr="00343045" w:rsidRDefault="003228A3">
            <w:bookmarkStart w:id="9" w:name="bmVerspreiding"/>
            <w:bookmarkEnd w:id="9"/>
          </w:p>
        </w:tc>
      </w:tr>
      <w:tr w:rsidR="003228A3" w:rsidRPr="00343045" w14:paraId="05382CA7" w14:textId="77777777" w:rsidTr="00B50272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14:paraId="0CD93E50" w14:textId="77777777" w:rsidR="003228A3" w:rsidRPr="00343045" w:rsidRDefault="003228A3"/>
        </w:tc>
      </w:tr>
    </w:tbl>
    <w:p w14:paraId="5715AEE0" w14:textId="77777777" w:rsidR="00611370" w:rsidRPr="00611370" w:rsidRDefault="00611370" w:rsidP="00611370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1346C189" w14:textId="77777777" w:rsidTr="00B50272">
        <w:trPr>
          <w:trHeight w:hRule="exact" w:val="332"/>
        </w:trPr>
        <w:tc>
          <w:tcPr>
            <w:tcW w:w="5173" w:type="dxa"/>
            <w:vAlign w:val="bottom"/>
          </w:tcPr>
          <w:p w14:paraId="75E2A7A8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14:paraId="1C7B4EA8" w14:textId="77777777"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14:paraId="170B774F" w14:textId="77777777" w:rsidTr="00B50272">
        <w:trPr>
          <w:trHeight w:hRule="exact" w:val="281"/>
          <w:tblHeader/>
        </w:trPr>
        <w:tc>
          <w:tcPr>
            <w:tcW w:w="779" w:type="dxa"/>
            <w:vAlign w:val="bottom"/>
          </w:tcPr>
          <w:p w14:paraId="41854B1D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319F6756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4B4C12E0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407D03E6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0679AB" w:rsidRPr="00343045" w14:paraId="74BCA8C2" w14:textId="77777777" w:rsidTr="00B50272">
        <w:tc>
          <w:tcPr>
            <w:tcW w:w="779" w:type="dxa"/>
          </w:tcPr>
          <w:p w14:paraId="2DECC2A1" w14:textId="77777777" w:rsidR="000679AB" w:rsidRPr="00D509AC" w:rsidRDefault="000679AB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bookmarkStart w:id="10" w:name="bmVersie"/>
            <w:bookmarkEnd w:id="10"/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1.2</w:t>
            </w:r>
          </w:p>
        </w:tc>
        <w:tc>
          <w:tcPr>
            <w:tcW w:w="1701" w:type="dxa"/>
          </w:tcPr>
          <w:p w14:paraId="6EF3656A" w14:textId="77777777" w:rsidR="000679AB" w:rsidRPr="00D509AC" w:rsidRDefault="000679AB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ls" w:val="trans"/>
                <w:attr w:name="Month" w:val="4"/>
                <w:attr w:name="Day" w:val="23"/>
                <w:attr w:name="Year" w:val="2013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23 april 2013</w:t>
              </w:r>
            </w:smartTag>
          </w:p>
        </w:tc>
        <w:tc>
          <w:tcPr>
            <w:tcW w:w="1985" w:type="dxa"/>
          </w:tcPr>
          <w:p w14:paraId="0A8685ED" w14:textId="77777777" w:rsidR="000679AB" w:rsidRPr="00D509AC" w:rsidRDefault="000679AB" w:rsidP="005F7CEA">
            <w:pPr>
              <w:rPr>
                <w:sz w:val="16"/>
                <w:szCs w:val="16"/>
                <w:lang w:val="en-US"/>
              </w:rPr>
            </w:pPr>
            <w:r w:rsidRPr="00D509AC">
              <w:rPr>
                <w:sz w:val="16"/>
                <w:szCs w:val="16"/>
                <w:lang w:val="en-US"/>
              </w:rPr>
              <w:t>Kadaster ICT/AA/IE</w:t>
            </w:r>
          </w:p>
        </w:tc>
        <w:tc>
          <w:tcPr>
            <w:tcW w:w="4394" w:type="dxa"/>
          </w:tcPr>
          <w:p w14:paraId="65CC96A8" w14:textId="77777777" w:rsidR="000679AB" w:rsidRPr="00D509AC" w:rsidRDefault="000679AB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 Tekstblok Erfpachtcanon v 1.2</w:t>
            </w:r>
          </w:p>
        </w:tc>
      </w:tr>
      <w:tr w:rsidR="00D8370B" w:rsidRPr="00343045" w14:paraId="4AAC3BD7" w14:textId="77777777" w:rsidTr="00B50272">
        <w:tc>
          <w:tcPr>
            <w:tcW w:w="779" w:type="dxa"/>
          </w:tcPr>
          <w:p w14:paraId="04A312BE" w14:textId="77777777" w:rsidR="00D8370B" w:rsidRPr="00D509AC" w:rsidRDefault="00D8370B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1.3</w:t>
            </w:r>
          </w:p>
        </w:tc>
        <w:tc>
          <w:tcPr>
            <w:tcW w:w="1701" w:type="dxa"/>
          </w:tcPr>
          <w:p w14:paraId="7F12A4AA" w14:textId="77777777" w:rsidR="00D8370B" w:rsidRPr="00D509AC" w:rsidRDefault="00D8370B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ls" w:val="trans"/>
                <w:attr w:name="Month" w:val="4"/>
                <w:attr w:name="Day" w:val="26"/>
                <w:attr w:name="Year" w:val="2013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26 april 2013</w:t>
              </w:r>
            </w:smartTag>
          </w:p>
        </w:tc>
        <w:tc>
          <w:tcPr>
            <w:tcW w:w="1985" w:type="dxa"/>
          </w:tcPr>
          <w:p w14:paraId="0943FCF4" w14:textId="77777777" w:rsidR="00D8370B" w:rsidRPr="00D509AC" w:rsidRDefault="00D8370B" w:rsidP="005F7CEA">
            <w:pPr>
              <w:rPr>
                <w:sz w:val="16"/>
                <w:szCs w:val="16"/>
                <w:lang w:val="en-US"/>
              </w:rPr>
            </w:pPr>
            <w:r w:rsidRPr="00D509AC">
              <w:rPr>
                <w:sz w:val="16"/>
                <w:szCs w:val="16"/>
                <w:lang w:val="en-US"/>
              </w:rPr>
              <w:t>Kadaster ICT/AA/IE</w:t>
            </w:r>
          </w:p>
        </w:tc>
        <w:tc>
          <w:tcPr>
            <w:tcW w:w="4394" w:type="dxa"/>
          </w:tcPr>
          <w:p w14:paraId="104BE566" w14:textId="77777777" w:rsidR="00D8370B" w:rsidRPr="00D509AC" w:rsidRDefault="00D8370B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 Reviewcommentaar verwerkt</w:t>
            </w:r>
          </w:p>
        </w:tc>
      </w:tr>
      <w:tr w:rsidR="00FF5F2B" w:rsidRPr="00FF5F2B" w14:paraId="6EF0C6E9" w14:textId="77777777" w:rsidTr="00B50272">
        <w:tc>
          <w:tcPr>
            <w:tcW w:w="779" w:type="dxa"/>
          </w:tcPr>
          <w:p w14:paraId="4C809360" w14:textId="77777777" w:rsidR="00FF5F2B" w:rsidRPr="00D509AC" w:rsidRDefault="00FF5F2B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1.4</w:t>
            </w:r>
          </w:p>
        </w:tc>
        <w:tc>
          <w:tcPr>
            <w:tcW w:w="1701" w:type="dxa"/>
          </w:tcPr>
          <w:p w14:paraId="7BA2B5C5" w14:textId="77777777" w:rsidR="00FF5F2B" w:rsidRPr="00D509AC" w:rsidRDefault="001B1438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ls" w:val="trans"/>
                <w:attr w:name="Month" w:val="7"/>
                <w:attr w:name="Day" w:val="3"/>
                <w:attr w:name="Year" w:val="2013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3 juli</w:t>
              </w:r>
              <w:r w:rsidR="00FF5F2B"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2013</w:t>
              </w:r>
            </w:smartTag>
          </w:p>
        </w:tc>
        <w:tc>
          <w:tcPr>
            <w:tcW w:w="1985" w:type="dxa"/>
          </w:tcPr>
          <w:p w14:paraId="2C2435FC" w14:textId="77777777" w:rsidR="00FF5F2B" w:rsidRPr="00D509AC" w:rsidRDefault="00FF5F2B" w:rsidP="005F7CEA">
            <w:pPr>
              <w:rPr>
                <w:sz w:val="16"/>
                <w:szCs w:val="16"/>
                <w:lang w:val="en-US"/>
              </w:rPr>
            </w:pPr>
            <w:r w:rsidRPr="00D509AC">
              <w:rPr>
                <w:sz w:val="16"/>
                <w:szCs w:val="16"/>
                <w:lang w:val="en-US"/>
              </w:rPr>
              <w:t>Kadaster ICT/AA/IE</w:t>
            </w:r>
          </w:p>
        </w:tc>
        <w:tc>
          <w:tcPr>
            <w:tcW w:w="4394" w:type="dxa"/>
          </w:tcPr>
          <w:p w14:paraId="0437E249" w14:textId="77777777" w:rsidR="00FF5F2B" w:rsidRPr="00D509AC" w:rsidRDefault="00FF5F2B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</w:t>
            </w:r>
            <w:r w:rsidR="001B1438" w:rsidRPr="00D509AC">
              <w:rPr>
                <w:sz w:val="16"/>
                <w:szCs w:val="16"/>
              </w:rPr>
              <w:t>/50035 tekstblok v1.2</w:t>
            </w:r>
          </w:p>
        </w:tc>
      </w:tr>
      <w:tr w:rsidR="008F3EC5" w:rsidRPr="00FF5F2B" w14:paraId="4275EFE6" w14:textId="77777777" w:rsidTr="00B50272">
        <w:tc>
          <w:tcPr>
            <w:tcW w:w="779" w:type="dxa"/>
          </w:tcPr>
          <w:p w14:paraId="260BC1EC" w14:textId="77777777" w:rsidR="008F3EC5" w:rsidRPr="00D509AC" w:rsidRDefault="008F3EC5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1.5</w:t>
            </w:r>
          </w:p>
        </w:tc>
        <w:tc>
          <w:tcPr>
            <w:tcW w:w="1701" w:type="dxa"/>
          </w:tcPr>
          <w:p w14:paraId="2C1B3627" w14:textId="77777777" w:rsidR="008F3EC5" w:rsidRPr="00D509AC" w:rsidRDefault="008F3EC5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Year" w:val="2013"/>
                <w:attr w:name="Day" w:val="29"/>
                <w:attr w:name="Month" w:val="7"/>
                <w:attr w:name="ls" w:val="trans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2</w:t>
              </w:r>
              <w:r w:rsidR="005C4BFB" w:rsidRPr="00D509AC">
                <w:rPr>
                  <w:rStyle w:val="Datumopmaakprofiel"/>
                  <w:sz w:val="16"/>
                  <w:szCs w:val="16"/>
                  <w:lang w:val="en-US"/>
                </w:rPr>
                <w:t>9</w:t>
              </w: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juli 2013</w:t>
              </w:r>
            </w:smartTag>
          </w:p>
        </w:tc>
        <w:tc>
          <w:tcPr>
            <w:tcW w:w="1985" w:type="dxa"/>
          </w:tcPr>
          <w:p w14:paraId="2AF95195" w14:textId="77777777" w:rsidR="008F3EC5" w:rsidRPr="00D509AC" w:rsidRDefault="008F3EC5" w:rsidP="005F7CEA">
            <w:pPr>
              <w:rPr>
                <w:sz w:val="16"/>
                <w:szCs w:val="16"/>
                <w:lang w:val="en-US"/>
              </w:rPr>
            </w:pPr>
            <w:r w:rsidRPr="00D509AC">
              <w:rPr>
                <w:sz w:val="16"/>
                <w:szCs w:val="16"/>
                <w:lang w:val="en-US"/>
              </w:rPr>
              <w:t>Kadaster ICT/AA/IE</w:t>
            </w:r>
          </w:p>
        </w:tc>
        <w:tc>
          <w:tcPr>
            <w:tcW w:w="4394" w:type="dxa"/>
          </w:tcPr>
          <w:p w14:paraId="39BB8BAF" w14:textId="77777777" w:rsidR="008F3EC5" w:rsidRPr="00D509AC" w:rsidRDefault="008F3EC5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RFC-49879/50035 tekstblok v1.2, JIRA </w:t>
            </w:r>
            <w:r w:rsidR="005C4BFB" w:rsidRPr="00D509AC">
              <w:rPr>
                <w:sz w:val="16"/>
                <w:szCs w:val="16"/>
              </w:rPr>
              <w:t>429</w:t>
            </w:r>
          </w:p>
          <w:p w14:paraId="6AEA8825" w14:textId="77777777" w:rsidR="00B618FE" w:rsidRPr="00D509AC" w:rsidRDefault="00B618FE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- toelichting voor tonen registergoederen met volgnummer aangepast en tekstkeuze voor ErfpachtcanonEeuwigAfgekocht verplaatst naar dat stukdeel ipv Erfpachtcanon.</w:t>
            </w:r>
          </w:p>
        </w:tc>
      </w:tr>
      <w:tr w:rsidR="00F276EF" w:rsidRPr="00FF5F2B" w14:paraId="4E5F9E8B" w14:textId="77777777" w:rsidTr="00B50272">
        <w:tc>
          <w:tcPr>
            <w:tcW w:w="779" w:type="dxa"/>
          </w:tcPr>
          <w:p w14:paraId="41811928" w14:textId="77777777" w:rsidR="00F276EF" w:rsidRPr="00D509AC" w:rsidRDefault="00F276EF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1.6</w:t>
            </w:r>
          </w:p>
        </w:tc>
        <w:tc>
          <w:tcPr>
            <w:tcW w:w="1701" w:type="dxa"/>
          </w:tcPr>
          <w:p w14:paraId="10AEDBC4" w14:textId="77777777" w:rsidR="00F276EF" w:rsidRPr="00D509AC" w:rsidRDefault="00404196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r w:rsidRPr="00D509AC">
              <w:rPr>
                <w:rStyle w:val="Datumopmaakprofiel"/>
                <w:sz w:val="16"/>
                <w:szCs w:val="16"/>
                <w:lang w:val="en-US"/>
              </w:rPr>
              <w:t>8 november</w:t>
            </w:r>
            <w:r w:rsidR="00F276EF" w:rsidRPr="00D509AC">
              <w:rPr>
                <w:rStyle w:val="Datumopmaakprofiel"/>
                <w:sz w:val="16"/>
                <w:szCs w:val="16"/>
                <w:lang w:val="en-US"/>
              </w:rPr>
              <w:t xml:space="preserve"> 2013</w:t>
            </w:r>
          </w:p>
        </w:tc>
        <w:tc>
          <w:tcPr>
            <w:tcW w:w="1985" w:type="dxa"/>
          </w:tcPr>
          <w:p w14:paraId="1F31A594" w14:textId="77777777" w:rsidR="00F276EF" w:rsidRPr="00D509AC" w:rsidRDefault="00F276EF" w:rsidP="005F7CEA">
            <w:pPr>
              <w:rPr>
                <w:sz w:val="16"/>
                <w:szCs w:val="16"/>
                <w:lang w:val="en-US"/>
              </w:rPr>
            </w:pPr>
            <w:r w:rsidRPr="00D509AC">
              <w:rPr>
                <w:sz w:val="16"/>
                <w:szCs w:val="16"/>
                <w:lang w:val="en-US"/>
              </w:rPr>
              <w:t>Kadaster ICT/AA/IE</w:t>
            </w:r>
          </w:p>
        </w:tc>
        <w:tc>
          <w:tcPr>
            <w:tcW w:w="4394" w:type="dxa"/>
          </w:tcPr>
          <w:p w14:paraId="4EA9DB28" w14:textId="77777777" w:rsidR="00F276EF" w:rsidRPr="00D509AC" w:rsidRDefault="00F276EF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RFC-49879/50035</w:t>
            </w:r>
            <w:r w:rsidR="00404196" w:rsidRPr="00D509AC">
              <w:rPr>
                <w:sz w:val="16"/>
                <w:szCs w:val="16"/>
              </w:rPr>
              <w:t xml:space="preserve"> tekstblok v1.2</w:t>
            </w:r>
          </w:p>
          <w:p w14:paraId="654976CE" w14:textId="77777777" w:rsidR="00F276EF" w:rsidRPr="00D509AC" w:rsidRDefault="00F276EF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ORKADKIK-1231: Tekstkeuze ‘k_Registergoederen’, ‘Verkochte’ begon ten onrechte niet met een hoofdletter, aangepast.</w:t>
            </w:r>
          </w:p>
        </w:tc>
      </w:tr>
      <w:tr w:rsidR="00C53B4C" w:rsidRPr="00FF5F2B" w14:paraId="0B3F8941" w14:textId="77777777" w:rsidTr="00B50272">
        <w:tc>
          <w:tcPr>
            <w:tcW w:w="779" w:type="dxa"/>
          </w:tcPr>
          <w:p w14:paraId="45520EF1" w14:textId="77777777" w:rsidR="00C53B4C" w:rsidRPr="00D509AC" w:rsidRDefault="008A1CE6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1.7</w:t>
            </w:r>
          </w:p>
        </w:tc>
        <w:tc>
          <w:tcPr>
            <w:tcW w:w="1701" w:type="dxa"/>
          </w:tcPr>
          <w:p w14:paraId="78140239" w14:textId="77777777" w:rsidR="00C53B4C" w:rsidRPr="00D509AC" w:rsidRDefault="00C53B4C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r w:rsidRPr="00D509AC">
              <w:rPr>
                <w:rStyle w:val="Datumopmaakprofiel"/>
                <w:sz w:val="16"/>
                <w:szCs w:val="16"/>
                <w:lang w:val="en-US"/>
              </w:rPr>
              <w:t>27 november 2014</w:t>
            </w:r>
          </w:p>
        </w:tc>
        <w:tc>
          <w:tcPr>
            <w:tcW w:w="1985" w:type="dxa"/>
          </w:tcPr>
          <w:p w14:paraId="32A63A45" w14:textId="77777777" w:rsidR="00C53B4C" w:rsidRPr="00D509AC" w:rsidRDefault="00C53B4C" w:rsidP="005F7CEA">
            <w:pPr>
              <w:rPr>
                <w:sz w:val="16"/>
                <w:szCs w:val="16"/>
                <w:lang w:val="en-US"/>
              </w:rPr>
            </w:pPr>
            <w:r w:rsidRPr="00D509AC">
              <w:rPr>
                <w:sz w:val="16"/>
                <w:szCs w:val="16"/>
                <w:lang w:val="en-US"/>
              </w:rPr>
              <w:t>Kadaster ICT/AA/IE</w:t>
            </w:r>
          </w:p>
        </w:tc>
        <w:tc>
          <w:tcPr>
            <w:tcW w:w="4394" w:type="dxa"/>
          </w:tcPr>
          <w:p w14:paraId="2E1642C2" w14:textId="77777777" w:rsidR="008A1CE6" w:rsidRPr="00D509AC" w:rsidRDefault="00C53B4C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RFC55276 </w:t>
            </w:r>
            <w:r w:rsidR="008A1CE6" w:rsidRPr="00D509AC">
              <w:rPr>
                <w:sz w:val="16"/>
                <w:szCs w:val="16"/>
              </w:rPr>
              <w:t>tekstblok v1.2 - definitief</w:t>
            </w:r>
          </w:p>
          <w:p w14:paraId="270BD037" w14:textId="77777777" w:rsidR="00C53B4C" w:rsidRPr="00D509AC" w:rsidRDefault="008A1CE6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- m</w:t>
            </w:r>
            <w:r w:rsidR="00C53B4C" w:rsidRPr="00D509AC">
              <w:rPr>
                <w:sz w:val="16"/>
                <w:szCs w:val="16"/>
              </w:rPr>
              <w:t xml:space="preserve">apping registergoedRef </w:t>
            </w:r>
            <w:r w:rsidRPr="00D509AC">
              <w:rPr>
                <w:sz w:val="16"/>
                <w:szCs w:val="16"/>
              </w:rPr>
              <w:t>aangepast</w:t>
            </w:r>
          </w:p>
        </w:tc>
      </w:tr>
      <w:tr w:rsidR="00D509AC" w:rsidRPr="00D509AC" w14:paraId="5C6CCCE2" w14:textId="77777777" w:rsidTr="00B50272">
        <w:tc>
          <w:tcPr>
            <w:tcW w:w="779" w:type="dxa"/>
          </w:tcPr>
          <w:p w14:paraId="1F8129BA" w14:textId="77777777" w:rsidR="00D509AC" w:rsidRPr="00D509AC" w:rsidRDefault="00D509AC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1.7.1</w:t>
            </w:r>
          </w:p>
        </w:tc>
        <w:tc>
          <w:tcPr>
            <w:tcW w:w="1701" w:type="dxa"/>
          </w:tcPr>
          <w:p w14:paraId="392A975E" w14:textId="77777777" w:rsidR="00D509AC" w:rsidRPr="00D509AC" w:rsidRDefault="00D509AC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29 oktober 2015</w:t>
            </w:r>
          </w:p>
        </w:tc>
        <w:tc>
          <w:tcPr>
            <w:tcW w:w="1985" w:type="dxa"/>
          </w:tcPr>
          <w:p w14:paraId="31FDBFF9" w14:textId="77777777" w:rsidR="00D509AC" w:rsidRPr="00D509AC" w:rsidRDefault="00D509AC" w:rsidP="005F7C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Kadaster IT/KIW/AV/AA</w:t>
            </w:r>
          </w:p>
        </w:tc>
        <w:tc>
          <w:tcPr>
            <w:tcW w:w="4394" w:type="dxa"/>
          </w:tcPr>
          <w:p w14:paraId="6EBA9097" w14:textId="77777777" w:rsidR="00D509AC" w:rsidRDefault="00D509AC" w:rsidP="00D509AC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AA-2243 tekstblok v1.2 – definitief </w:t>
            </w:r>
          </w:p>
          <w:p w14:paraId="5032E006" w14:textId="77777777" w:rsidR="00D509AC" w:rsidRDefault="00D509AC" w:rsidP="0022256D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22256D">
              <w:rPr>
                <w:sz w:val="16"/>
                <w:szCs w:val="16"/>
              </w:rPr>
              <w:t xml:space="preserve">par. 1.3 </w:t>
            </w:r>
            <w:r w:rsidRPr="00D509AC">
              <w:rPr>
                <w:sz w:val="16"/>
                <w:szCs w:val="16"/>
              </w:rPr>
              <w:t xml:space="preserve">mapping </w:t>
            </w:r>
            <w:r w:rsidR="0022256D">
              <w:rPr>
                <w:sz w:val="16"/>
                <w:szCs w:val="16"/>
              </w:rPr>
              <w:t>N</w:t>
            </w:r>
            <w:r w:rsidRPr="00D509AC">
              <w:rPr>
                <w:sz w:val="16"/>
                <w:szCs w:val="16"/>
              </w:rPr>
              <w:t>otariële</w:t>
            </w:r>
            <w:r w:rsidR="0022256D">
              <w:rPr>
                <w:sz w:val="16"/>
                <w:szCs w:val="16"/>
              </w:rPr>
              <w:t xml:space="preserve"> V</w:t>
            </w:r>
            <w:r w:rsidRPr="00D509AC">
              <w:rPr>
                <w:sz w:val="16"/>
                <w:szCs w:val="16"/>
              </w:rPr>
              <w:t>erklaring verduidelijkt</w:t>
            </w:r>
            <w:r w:rsidR="0022256D">
              <w:rPr>
                <w:sz w:val="16"/>
                <w:szCs w:val="16"/>
              </w:rPr>
              <w:t>, bevat nooit een RegistergoedRef</w:t>
            </w:r>
            <w:r>
              <w:rPr>
                <w:sz w:val="16"/>
                <w:szCs w:val="16"/>
              </w:rPr>
              <w:t>.</w:t>
            </w:r>
          </w:p>
          <w:p w14:paraId="0649E898" w14:textId="6AAED51E" w:rsidR="00AE6BEF" w:rsidRPr="00D509AC" w:rsidRDefault="00AE6BEF" w:rsidP="0022256D">
            <w:pPr>
              <w:rPr>
                <w:sz w:val="16"/>
                <w:szCs w:val="16"/>
              </w:rPr>
            </w:pPr>
          </w:p>
        </w:tc>
      </w:tr>
      <w:tr w:rsidR="00923C08" w:rsidRPr="00D509AC" w14:paraId="7805C42A" w14:textId="77777777" w:rsidTr="00B50272">
        <w:tc>
          <w:tcPr>
            <w:tcW w:w="779" w:type="dxa"/>
          </w:tcPr>
          <w:p w14:paraId="2ECA44F3" w14:textId="74C7CCD4" w:rsidR="00923C08" w:rsidRDefault="00923C08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lastRenderedPageBreak/>
              <w:t>2.0</w:t>
            </w:r>
          </w:p>
        </w:tc>
        <w:tc>
          <w:tcPr>
            <w:tcW w:w="1701" w:type="dxa"/>
          </w:tcPr>
          <w:p w14:paraId="20C3F233" w14:textId="1F05A470" w:rsidR="00923C08" w:rsidRDefault="00923C08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6 november 2019</w:t>
            </w:r>
          </w:p>
        </w:tc>
        <w:tc>
          <w:tcPr>
            <w:tcW w:w="1985" w:type="dxa"/>
          </w:tcPr>
          <w:p w14:paraId="182F52CA" w14:textId="59B1DF34" w:rsidR="00923C08" w:rsidRDefault="00923C08" w:rsidP="005F7C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14:paraId="68A29C6D" w14:textId="65382634" w:rsidR="00923C08" w:rsidRDefault="00923C08" w:rsidP="00D509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AA-4427: </w:t>
            </w:r>
            <w:r w:rsidR="0000556E">
              <w:rPr>
                <w:sz w:val="16"/>
                <w:szCs w:val="16"/>
              </w:rPr>
              <w:t>Diverse tekstuele aanpassingen</w:t>
            </w:r>
            <w:r w:rsidR="00AE6BEF">
              <w:rPr>
                <w:sz w:val="16"/>
                <w:szCs w:val="16"/>
              </w:rPr>
              <w:t>.</w:t>
            </w:r>
          </w:p>
          <w:p w14:paraId="361E8743" w14:textId="72D77581" w:rsidR="00AE6BEF" w:rsidRDefault="00AE6BEF" w:rsidP="00D509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 komma’s verwijderd uit tekstkeuze k_</w:t>
            </w:r>
            <w:r w:rsidRPr="00611370">
              <w:rPr>
                <w:szCs w:val="18"/>
              </w:rPr>
              <w:t>Verschuldigd</w:t>
            </w:r>
            <w:r>
              <w:rPr>
                <w:sz w:val="16"/>
                <w:szCs w:val="16"/>
              </w:rPr>
              <w:t xml:space="preserve"> in variant 1. Deze komma’s worden nu door de stylesheet gegenereerd.</w:t>
            </w:r>
          </w:p>
          <w:p w14:paraId="6A87D510" w14:textId="7E56F284" w:rsidR="00AE6BEF" w:rsidRPr="00D509AC" w:rsidRDefault="00AE6BEF" w:rsidP="00D509AC">
            <w:pPr>
              <w:rPr>
                <w:sz w:val="16"/>
                <w:szCs w:val="16"/>
              </w:rPr>
            </w:pPr>
          </w:p>
        </w:tc>
      </w:tr>
    </w:tbl>
    <w:p w14:paraId="54FCE6BF" w14:textId="7DEE9D2B" w:rsidR="003228A3" w:rsidRPr="00D509AC" w:rsidRDefault="003228A3">
      <w:pPr>
        <w:sectPr w:rsidR="003228A3" w:rsidRPr="00D509AC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052D15C4" w14:textId="77777777" w:rsidR="003228A3" w:rsidRPr="00D509AC" w:rsidRDefault="003228A3"/>
    <w:p w14:paraId="2DA8B4A8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14:paraId="3C274A34" w14:textId="77777777" w:rsidR="003228A3" w:rsidRPr="00343045" w:rsidRDefault="003228A3"/>
    <w:bookmarkStart w:id="11" w:name="bmInhoudsopgave"/>
    <w:bookmarkEnd w:id="11"/>
    <w:p w14:paraId="4A567712" w14:textId="73362AC5" w:rsidR="00404196" w:rsidRDefault="003F559F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1693189" w:history="1">
        <w:r w:rsidR="00404196" w:rsidRPr="00D54C45">
          <w:rPr>
            <w:rStyle w:val="Hyperlink"/>
          </w:rPr>
          <w:t>1</w:t>
        </w:r>
        <w:r w:rsidR="00404196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Inleiding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_Toc371693189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4</w:t>
        </w:r>
        <w:r w:rsidR="00404196">
          <w:rPr>
            <w:webHidden/>
          </w:rPr>
          <w:fldChar w:fldCharType="end"/>
        </w:r>
      </w:hyperlink>
    </w:p>
    <w:p w14:paraId="7222C0A2" w14:textId="41C3C265" w:rsidR="00404196" w:rsidRDefault="00D24F73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0" w:history="1">
        <w:r w:rsidR="00404196" w:rsidRPr="00D54C45">
          <w:rPr>
            <w:rStyle w:val="Hyperlink"/>
            <w:bCs/>
            <w:lang w:val="en-US"/>
          </w:rPr>
          <w:t>1.1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  <w:bCs/>
          </w:rPr>
          <w:t>Algemeen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_Toc371693190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4</w:t>
        </w:r>
        <w:r w:rsidR="00404196">
          <w:rPr>
            <w:webHidden/>
          </w:rPr>
          <w:fldChar w:fldCharType="end"/>
        </w:r>
      </w:hyperlink>
    </w:p>
    <w:p w14:paraId="3A44F18D" w14:textId="3D0FFAC9" w:rsidR="00404196" w:rsidRDefault="00D24F73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1" w:history="1">
        <w:r w:rsidR="00404196" w:rsidRPr="00D54C45">
          <w:rPr>
            <w:rStyle w:val="Hyperlink"/>
          </w:rPr>
          <w:t>1.2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Tekstfragment (volledig)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_Toc371693191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4</w:t>
        </w:r>
        <w:r w:rsidR="00404196">
          <w:rPr>
            <w:webHidden/>
          </w:rPr>
          <w:fldChar w:fldCharType="end"/>
        </w:r>
      </w:hyperlink>
    </w:p>
    <w:p w14:paraId="01F37AE1" w14:textId="3E341E57" w:rsidR="00404196" w:rsidRDefault="00D24F73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2" w:history="1">
        <w:r w:rsidR="00404196" w:rsidRPr="00D54C45">
          <w:rPr>
            <w:rStyle w:val="Hyperlink"/>
            <w:lang w:val="en-US"/>
          </w:rPr>
          <w:t>1.3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Toelichting</w:t>
        </w:r>
        <w:r w:rsidR="00404196" w:rsidRPr="00D54C45">
          <w:rPr>
            <w:rStyle w:val="Hyperlink"/>
            <w:lang w:val="en-US"/>
          </w:rPr>
          <w:t xml:space="preserve"> en Mapping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_Toc371693192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5</w:t>
        </w:r>
        <w:r w:rsidR="00404196">
          <w:rPr>
            <w:webHidden/>
          </w:rPr>
          <w:fldChar w:fldCharType="end"/>
        </w:r>
      </w:hyperlink>
    </w:p>
    <w:p w14:paraId="74BDB63E" w14:textId="06451976" w:rsidR="00404196" w:rsidRDefault="00D24F73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3" w:history="1">
        <w:r w:rsidR="00404196" w:rsidRPr="00D54C45">
          <w:rPr>
            <w:rStyle w:val="Hyperlink"/>
          </w:rPr>
          <w:t>1.3.1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Variant 1 – verschuldigd bedrag erfpachtcanon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_Toc371693193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7</w:t>
        </w:r>
        <w:r w:rsidR="00404196">
          <w:rPr>
            <w:webHidden/>
          </w:rPr>
          <w:fldChar w:fldCharType="end"/>
        </w:r>
      </w:hyperlink>
    </w:p>
    <w:p w14:paraId="2D0564AF" w14:textId="4A67E4D5" w:rsidR="00404196" w:rsidRDefault="00425A5E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4" w:history="1">
        <w:r w:rsidR="00404196" w:rsidRPr="00D54C45">
          <w:rPr>
            <w:rStyle w:val="Hyperlink"/>
          </w:rPr>
          <w:t>1.3.2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Variant 2 – erfpachtcanon is tijdelijk afgekocht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_Toc371693194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9</w:t>
        </w:r>
        <w:r w:rsidR="00404196">
          <w:rPr>
            <w:webHidden/>
          </w:rPr>
          <w:fldChar w:fldCharType="end"/>
        </w:r>
      </w:hyperlink>
    </w:p>
    <w:p w14:paraId="42F4573B" w14:textId="0EC292ED" w:rsidR="00404196" w:rsidRDefault="00425A5E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5" w:history="1">
        <w:r w:rsidR="00404196" w:rsidRPr="00D54C45">
          <w:rPr>
            <w:rStyle w:val="Hyperlink"/>
          </w:rPr>
          <w:t>1.3.3</w:t>
        </w:r>
        <w:r w:rsidR="00404196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Variant 3 – erfpachtcanon is eeuwigdurend afgekocht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_Toc371693195 \h </w:instrText>
        </w:r>
        <w:r w:rsidR="00404196">
          <w:rPr>
            <w:webHidden/>
          </w:rPr>
        </w:r>
        <w:r w:rsidR="00404196">
          <w:rPr>
            <w:webHidden/>
          </w:rPr>
          <w:fldChar w:fldCharType="separate"/>
        </w:r>
        <w:r w:rsidR="00C54296">
          <w:rPr>
            <w:webHidden/>
          </w:rPr>
          <w:t>10</w:t>
        </w:r>
        <w:r w:rsidR="00404196">
          <w:rPr>
            <w:webHidden/>
          </w:rPr>
          <w:fldChar w:fldCharType="end"/>
        </w:r>
      </w:hyperlink>
    </w:p>
    <w:p w14:paraId="32C33B1D" w14:textId="77777777" w:rsidR="003228A3" w:rsidRPr="00343045" w:rsidRDefault="003F559F">
      <w:r>
        <w:rPr>
          <w:noProof/>
        </w:rPr>
        <w:fldChar w:fldCharType="end"/>
      </w:r>
    </w:p>
    <w:p w14:paraId="06BFA8B9" w14:textId="77777777" w:rsidR="003228A3" w:rsidRPr="00343045" w:rsidRDefault="003228A3"/>
    <w:p w14:paraId="01B864E1" w14:textId="77777777" w:rsidR="003228A3" w:rsidRPr="00343045" w:rsidRDefault="003228A3">
      <w:pPr>
        <w:sectPr w:rsidR="003228A3" w:rsidRPr="00343045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1A02AA89" w14:textId="77777777" w:rsidR="004A1631" w:rsidRPr="00663368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bmStartpunt"/>
      <w:bookmarkStart w:id="13" w:name="_Toc498316301"/>
      <w:bookmarkStart w:id="14" w:name="_Toc20728828"/>
      <w:bookmarkStart w:id="15" w:name="_Toc371693189"/>
      <w:bookmarkStart w:id="16" w:name="_Toc179181706"/>
      <w:bookmarkEnd w:id="12"/>
      <w:bookmarkEnd w:id="13"/>
      <w:bookmarkEnd w:id="14"/>
      <w:r w:rsidRPr="00343045">
        <w:rPr>
          <w:lang w:val="nl-NL"/>
        </w:rPr>
        <w:lastRenderedPageBreak/>
        <w:t>Inleiding</w:t>
      </w:r>
      <w:bookmarkEnd w:id="15"/>
    </w:p>
    <w:p w14:paraId="73551659" w14:textId="77777777" w:rsidR="009F3E55" w:rsidRDefault="009F3E55" w:rsidP="009F3E55">
      <w:pPr>
        <w:pStyle w:val="Kop2"/>
        <w:rPr>
          <w:bCs/>
          <w:sz w:val="20"/>
          <w:lang w:val="en-US"/>
        </w:rPr>
      </w:pPr>
      <w:bookmarkStart w:id="17" w:name="_Toc249430216"/>
      <w:bookmarkStart w:id="18" w:name="_Toc249427720"/>
      <w:bookmarkStart w:id="19" w:name="_Toc249424855"/>
      <w:bookmarkStart w:id="20" w:name="_Toc371693190"/>
      <w:bookmarkEnd w:id="17"/>
      <w:r w:rsidRPr="00663368">
        <w:rPr>
          <w:bCs/>
          <w:sz w:val="20"/>
          <w:lang w:val="nl-NL"/>
        </w:rPr>
        <w:t>Algemeen</w:t>
      </w:r>
      <w:bookmarkEnd w:id="18"/>
      <w:bookmarkEnd w:id="19"/>
      <w:bookmarkEnd w:id="20"/>
    </w:p>
    <w:p w14:paraId="2247373D" w14:textId="77777777" w:rsidR="009F3E55" w:rsidRDefault="009F3E55" w:rsidP="009F3E55">
      <w:r>
        <w:t>Dit document beschrijft een tekstblok zoals dit is onderkend binnen automatische aktenverwerking, conform de richtlijnen zoals beschreven in document ‘Tekstblok – Algemene afspraken modeldocumenten en tekstblokken’. De verschillende kleuren die hieronder worden gebruikt zijn</w:t>
      </w:r>
      <w:r w:rsidR="008708AC">
        <w:t>,</w:t>
      </w:r>
      <w:r>
        <w:t xml:space="preserve"> in dat document toegelicht. </w:t>
      </w:r>
    </w:p>
    <w:bookmarkEnd w:id="16"/>
    <w:p w14:paraId="211EF003" w14:textId="77777777" w:rsidR="00662092" w:rsidRDefault="00662092" w:rsidP="00662092">
      <w:pPr>
        <w:spacing w:line="240" w:lineRule="auto"/>
      </w:pPr>
    </w:p>
    <w:p w14:paraId="3AEA5631" w14:textId="77777777" w:rsidR="000F22B6" w:rsidRDefault="000F22B6" w:rsidP="000F22B6">
      <w:pPr>
        <w:pStyle w:val="Kop2"/>
      </w:pPr>
      <w:bookmarkStart w:id="21" w:name="_Toc371693191"/>
      <w:r w:rsidRPr="000F22B6">
        <w:t>Tekstfragment (volledig)</w:t>
      </w:r>
      <w:bookmarkEnd w:id="21"/>
    </w:p>
    <w:p w14:paraId="4AF96AFE" w14:textId="77777777" w:rsidR="003F559F" w:rsidRDefault="003F559F" w:rsidP="003F559F">
      <w:pPr>
        <w:rPr>
          <w:szCs w:val="18"/>
          <w:lang w:val="en-US"/>
        </w:rPr>
      </w:pPr>
    </w:p>
    <w:p w14:paraId="5D8A8044" w14:textId="4F12426C" w:rsidR="00F639AB" w:rsidRPr="00206ECB" w:rsidRDefault="00F639AB" w:rsidP="00F639AB">
      <w:pPr>
        <w:rPr>
          <w:rFonts w:cs="Arial"/>
          <w:color w:val="FF0000"/>
          <w:sz w:val="20"/>
        </w:rPr>
      </w:pPr>
      <w:r>
        <w:rPr>
          <w:rFonts w:cs="Arial"/>
          <w:color w:val="FF0000"/>
          <w:sz w:val="20"/>
        </w:rPr>
        <w:t xml:space="preserve">De erfpachtcanon </w:t>
      </w:r>
      <w:r w:rsidRPr="003954DE">
        <w:rPr>
          <w:rFonts w:cs="Arial"/>
          <w:color w:val="FF0000"/>
          <w:sz w:val="20"/>
        </w:rPr>
        <w:t xml:space="preserve">van </w:t>
      </w:r>
      <w:r w:rsidRPr="008A6462">
        <w:rPr>
          <w:rFonts w:cs="Arial"/>
          <w:color w:val="339966"/>
          <w:sz w:val="20"/>
        </w:rPr>
        <w:t>het</w:t>
      </w:r>
      <w:r w:rsidRPr="003954DE">
        <w:rPr>
          <w:rFonts w:cs="Arial"/>
          <w:color w:val="FF0000"/>
          <w:sz w:val="20"/>
        </w:rPr>
        <w:t xml:space="preserve"> </w:t>
      </w:r>
      <w:r w:rsidRPr="008A11FD">
        <w:rPr>
          <w:rFonts w:cs="Arial"/>
          <w:color w:val="800080"/>
          <w:sz w:val="20"/>
        </w:rPr>
        <w:t>bij deze</w:t>
      </w:r>
      <w:r w:rsidRPr="008A6462">
        <w:rPr>
          <w:rFonts w:cs="Arial"/>
          <w:color w:val="339966"/>
          <w:sz w:val="20"/>
        </w:rPr>
        <w:t xml:space="preserve"> </w:t>
      </w:r>
      <w:r w:rsidR="0057585A">
        <w:rPr>
          <w:rFonts w:cs="Arial"/>
          <w:color w:val="339966"/>
          <w:sz w:val="20"/>
        </w:rPr>
        <w:t>v</w:t>
      </w:r>
      <w:r w:rsidRPr="008A6462">
        <w:rPr>
          <w:rFonts w:cs="Arial"/>
          <w:color w:val="339966"/>
          <w:sz w:val="20"/>
        </w:rPr>
        <w:t>erkochte</w:t>
      </w:r>
      <w:r w:rsidRPr="00A15398">
        <w:rPr>
          <w:rFonts w:cs="Arial"/>
          <w:color w:val="800080"/>
          <w:sz w:val="20"/>
        </w:rPr>
        <w:t xml:space="preserve"> </w:t>
      </w:r>
      <w:r w:rsidRPr="008A6462">
        <w:rPr>
          <w:rFonts w:cs="Arial"/>
          <w:color w:val="339966"/>
          <w:sz w:val="20"/>
        </w:rPr>
        <w:t xml:space="preserve">/ het </w:t>
      </w:r>
      <w:r w:rsidR="0057585A">
        <w:rPr>
          <w:rFonts w:cs="Arial"/>
          <w:color w:val="339966"/>
          <w:sz w:val="20"/>
        </w:rPr>
        <w:t>r</w:t>
      </w:r>
      <w:r w:rsidRPr="008A6462">
        <w:rPr>
          <w:rFonts w:cs="Arial"/>
          <w:color w:val="339966"/>
          <w:sz w:val="20"/>
        </w:rPr>
        <w:t xml:space="preserve">egistergoed / de </w:t>
      </w:r>
      <w:r w:rsidR="0057585A">
        <w:rPr>
          <w:rFonts w:cs="Arial"/>
          <w:color w:val="339966"/>
          <w:sz w:val="20"/>
        </w:rPr>
        <w:t>r</w:t>
      </w:r>
      <w:r w:rsidRPr="008A6462">
        <w:rPr>
          <w:rFonts w:cs="Arial"/>
          <w:color w:val="339966"/>
          <w:sz w:val="20"/>
        </w:rPr>
        <w:t xml:space="preserve">egistergoederen / </w:t>
      </w:r>
      <w:r w:rsidRPr="00A15398">
        <w:rPr>
          <w:rFonts w:cs="Arial"/>
          <w:color w:val="00FFFF"/>
          <w:sz w:val="20"/>
        </w:rPr>
        <w:t xml:space="preserve">de / het </w:t>
      </w:r>
      <w:r w:rsidR="0057585A">
        <w:rPr>
          <w:rFonts w:cs="Arial"/>
          <w:color w:val="339966"/>
          <w:sz w:val="20"/>
        </w:rPr>
        <w:t>r</w:t>
      </w:r>
      <w:r w:rsidRPr="008A6462">
        <w:rPr>
          <w:rFonts w:cs="Arial"/>
          <w:color w:val="339966"/>
          <w:sz w:val="20"/>
        </w:rPr>
        <w:t>egistergoed</w:t>
      </w:r>
      <w:r w:rsidRPr="00A15398">
        <w:rPr>
          <w:rFonts w:cs="Arial"/>
          <w:color w:val="800080"/>
          <w:sz w:val="20"/>
        </w:rPr>
        <w:t xml:space="preserve">eren </w:t>
      </w:r>
      <w:r w:rsidRPr="008A6462">
        <w:rPr>
          <w:rFonts w:cs="Arial"/>
          <w:color w:val="339966"/>
          <w:sz w:val="20"/>
        </w:rPr>
        <w:t>[volgnummer]</w:t>
      </w:r>
      <w:r w:rsidRPr="00A15398">
        <w:rPr>
          <w:rFonts w:cs="Arial"/>
          <w:color w:val="800080"/>
          <w:sz w:val="20"/>
        </w:rPr>
        <w:t xml:space="preserve">, [volgnummer] en [volgnummer] </w:t>
      </w:r>
      <w:r w:rsidRPr="00206ECB">
        <w:rPr>
          <w:rFonts w:cs="Arial"/>
          <w:color w:val="FFFFFF"/>
          <w:sz w:val="20"/>
          <w:highlight w:val="darkYellow"/>
        </w:rPr>
        <w:t>KEUZEBLOKVARIANT</w:t>
      </w:r>
    </w:p>
    <w:p w14:paraId="2567A36C" w14:textId="77777777" w:rsidR="00F639AB" w:rsidRDefault="00F639AB" w:rsidP="00F639AB">
      <w:pPr>
        <w:rPr>
          <w:rFonts w:cs="Arial"/>
          <w:sz w:val="20"/>
        </w:rPr>
      </w:pPr>
    </w:p>
    <w:p w14:paraId="13F51D3C" w14:textId="77777777" w:rsidR="00F639AB" w:rsidRPr="00206ECB" w:rsidRDefault="00F639AB" w:rsidP="00F639AB">
      <w:pPr>
        <w:rPr>
          <w:rFonts w:cs="Arial"/>
          <w:b/>
          <w:sz w:val="20"/>
        </w:rPr>
      </w:pPr>
      <w:r w:rsidRPr="00206ECB">
        <w:rPr>
          <w:rFonts w:cs="Arial"/>
          <w:b/>
          <w:sz w:val="20"/>
        </w:rPr>
        <w:t>Keuzeblokken</w:t>
      </w:r>
    </w:p>
    <w:p w14:paraId="3D6F46B6" w14:textId="77777777" w:rsidR="00F639AB" w:rsidRPr="00206ECB" w:rsidRDefault="00F639AB" w:rsidP="00F639AB">
      <w:pPr>
        <w:rPr>
          <w:rFonts w:cs="Arial"/>
          <w:sz w:val="20"/>
        </w:rPr>
      </w:pPr>
      <w:r w:rsidRPr="00206ECB">
        <w:rPr>
          <w:rFonts w:cs="Arial"/>
          <w:sz w:val="20"/>
        </w:rPr>
        <w:t>De keuzeblokken zijn specifiek voor dit tekstblok en worden in geen van de andere tekstblokken gebruikt.</w:t>
      </w:r>
    </w:p>
    <w:p w14:paraId="70F88BA1" w14:textId="77777777" w:rsidR="00F639AB" w:rsidRPr="00206ECB" w:rsidRDefault="00F639AB" w:rsidP="00F639AB">
      <w:pPr>
        <w:rPr>
          <w:rFonts w:cs="Arial"/>
          <w:sz w:val="20"/>
        </w:rPr>
      </w:pPr>
    </w:p>
    <w:p w14:paraId="0A11A5B0" w14:textId="77777777" w:rsidR="00F639AB" w:rsidRPr="00225C78" w:rsidRDefault="00F639AB" w:rsidP="00F639AB">
      <w:pPr>
        <w:rPr>
          <w:rFonts w:cs="Arial"/>
          <w:b/>
          <w:sz w:val="20"/>
        </w:rPr>
      </w:pPr>
      <w:r w:rsidRPr="00225C78">
        <w:rPr>
          <w:rFonts w:cs="Arial"/>
          <w:b/>
          <w:sz w:val="20"/>
        </w:rPr>
        <w:t xml:space="preserve">KEUZEBLOK VARIANT </w:t>
      </w:r>
    </w:p>
    <w:p w14:paraId="620E10B3" w14:textId="77777777" w:rsidR="00F639AB" w:rsidRPr="00206ECB" w:rsidRDefault="00F639AB" w:rsidP="00F639AB">
      <w:pPr>
        <w:rPr>
          <w:rFonts w:cs="Arial"/>
          <w:sz w:val="20"/>
        </w:rPr>
      </w:pPr>
      <w:r>
        <w:rPr>
          <w:rFonts w:cs="Arial"/>
          <w:sz w:val="20"/>
        </w:rPr>
        <w:t>Er zijn verschillende tekstfragmenten omtrent het erfpachtcanon die opgenomen kunnen worden</w:t>
      </w:r>
      <w:r w:rsidRPr="00206ECB">
        <w:rPr>
          <w:rFonts w:cs="Arial"/>
          <w:sz w:val="20"/>
        </w:rPr>
        <w:t xml:space="preserve"> in een akte. Om het benodigde tekstblok niet ingewikkeld te maken is er voor gekozen om de mogelijke varianten afzonderlijk uit te schrijven. Dit tekstblok ondersteunt de volgende varianten:</w:t>
      </w:r>
    </w:p>
    <w:p w14:paraId="50A392F8" w14:textId="77777777" w:rsidR="00F639AB" w:rsidRDefault="00F639AB" w:rsidP="00F639AB">
      <w:pPr>
        <w:rPr>
          <w:rFonts w:cs="Arial"/>
          <w:b/>
        </w:rPr>
      </w:pPr>
    </w:p>
    <w:p w14:paraId="2E4A1C2C" w14:textId="77777777" w:rsidR="00F639AB" w:rsidRDefault="00F639AB" w:rsidP="00F639AB">
      <w:pPr>
        <w:numPr>
          <w:ilvl w:val="0"/>
          <w:numId w:val="17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>variant 1: verschuldigd bedrag erfpachtcanon</w:t>
      </w:r>
    </w:p>
    <w:p w14:paraId="6C2782EC" w14:textId="77777777" w:rsidR="00F639AB" w:rsidRDefault="00F639AB" w:rsidP="00F639AB">
      <w:pPr>
        <w:numPr>
          <w:ilvl w:val="0"/>
          <w:numId w:val="17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variant 2: erfpachtcanon is tijdelijk </w:t>
      </w:r>
      <w:r w:rsidR="00663368">
        <w:rPr>
          <w:rFonts w:cs="Arial"/>
          <w:sz w:val="20"/>
        </w:rPr>
        <w:t>afgekocht</w:t>
      </w:r>
    </w:p>
    <w:p w14:paraId="42D687C1" w14:textId="77777777" w:rsidR="00F639AB" w:rsidRPr="00572015" w:rsidRDefault="00F639AB" w:rsidP="00F639AB">
      <w:pPr>
        <w:numPr>
          <w:ilvl w:val="0"/>
          <w:numId w:val="17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>variant 3: erfpachtcanon is eeuwigdurend afgekocht</w:t>
      </w:r>
    </w:p>
    <w:p w14:paraId="3B22BFDF" w14:textId="77777777" w:rsidR="00F639AB" w:rsidRPr="00D54306" w:rsidRDefault="00F639AB" w:rsidP="00F639AB">
      <w:pPr>
        <w:rPr>
          <w:rFonts w:cs="Arial"/>
          <w:b/>
        </w:rPr>
      </w:pPr>
    </w:p>
    <w:p w14:paraId="3F278FCD" w14:textId="77777777" w:rsidR="00F639AB" w:rsidRDefault="00F639AB" w:rsidP="00F639AB">
      <w:pPr>
        <w:rPr>
          <w:rFonts w:cs="Arial"/>
          <w:b/>
        </w:rPr>
      </w:pPr>
      <w:r w:rsidRPr="00D54306">
        <w:rPr>
          <w:rFonts w:cs="Arial"/>
          <w:b/>
        </w:rPr>
        <w:t>Tekstfragmen</w:t>
      </w:r>
      <w:r>
        <w:rPr>
          <w:rFonts w:cs="Arial"/>
          <w:b/>
        </w:rPr>
        <w:t>ten keuzeblok variant</w:t>
      </w:r>
    </w:p>
    <w:p w14:paraId="6BC47161" w14:textId="77777777" w:rsidR="00F639AB" w:rsidRDefault="00F639AB" w:rsidP="00F639AB">
      <w:pPr>
        <w:rPr>
          <w:rFonts w:cs="Arial"/>
          <w:b/>
        </w:rPr>
      </w:pPr>
    </w:p>
    <w:p w14:paraId="6A3E8222" w14:textId="77777777" w:rsidR="00F639AB" w:rsidRPr="003954DE" w:rsidRDefault="00F639AB" w:rsidP="00F639AB">
      <w:pPr>
        <w:rPr>
          <w:rFonts w:cs="Arial"/>
          <w:sz w:val="20"/>
          <w:u w:val="single"/>
        </w:rPr>
      </w:pPr>
      <w:r w:rsidRPr="003954DE">
        <w:rPr>
          <w:rFonts w:cs="Arial"/>
          <w:sz w:val="20"/>
          <w:u w:val="single"/>
        </w:rPr>
        <w:t>Variant 1</w:t>
      </w:r>
      <w:r>
        <w:rPr>
          <w:rFonts w:cs="Arial"/>
          <w:sz w:val="20"/>
          <w:u w:val="single"/>
        </w:rPr>
        <w:t>:</w:t>
      </w:r>
    </w:p>
    <w:p w14:paraId="1618DC0C" w14:textId="11105574" w:rsidR="00732323" w:rsidRPr="00D54306" w:rsidRDefault="00F639AB" w:rsidP="00F639AB">
      <w:pPr>
        <w:rPr>
          <w:rFonts w:cs="Arial"/>
          <w:color w:val="800080"/>
          <w:sz w:val="20"/>
        </w:rPr>
      </w:pPr>
      <w:r w:rsidRPr="003A7058">
        <w:rPr>
          <w:rFonts w:cs="Arial"/>
          <w:color w:val="FF0000"/>
          <w:sz w:val="20"/>
        </w:rPr>
        <w:t>bedraagt</w:t>
      </w:r>
      <w:r>
        <w:rPr>
          <w:rFonts w:cs="Arial"/>
          <w:color w:val="FF0000"/>
          <w:sz w:val="20"/>
        </w:rPr>
        <w:t xml:space="preserve"> jaarlijks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 w:rsidRPr="00D54306">
        <w:rPr>
          <w:rFonts w:cs="Arial"/>
          <w:sz w:val="20"/>
        </w:rPr>
        <w:t>bedrag</w:t>
      </w:r>
      <w:r w:rsidR="003242A8" w:rsidRPr="00D54306">
        <w:rPr>
          <w:rFonts w:cs="Arial"/>
          <w:sz w:val="20"/>
        </w:rPr>
        <w:fldChar w:fldCharType="begin"/>
      </w:r>
      <w:r w:rsidR="003242A8" w:rsidRPr="00D54306">
        <w:rPr>
          <w:rFonts w:cs="Arial"/>
          <w:sz w:val="20"/>
        </w:rPr>
        <w:instrText>MacroButton Nomacro §</w:instrText>
      </w:r>
      <w:r w:rsidR="003242A8" w:rsidRPr="00D54306">
        <w:rPr>
          <w:rFonts w:cs="Arial"/>
          <w:sz w:val="20"/>
        </w:rPr>
        <w:fldChar w:fldCharType="end"/>
      </w:r>
      <w:r w:rsidR="003242A8" w:rsidRPr="00D54306">
        <w:rPr>
          <w:rFonts w:cs="Arial"/>
          <w:sz w:val="20"/>
        </w:rPr>
        <w:fldChar w:fldCharType="begin"/>
      </w:r>
      <w:r w:rsidR="003242A8" w:rsidRPr="00D54306">
        <w:rPr>
          <w:rFonts w:cs="Arial"/>
          <w:sz w:val="20"/>
        </w:rPr>
        <w:instrText>MacroButton Nomacro §</w:instrText>
      </w:r>
      <w:r w:rsidR="003242A8" w:rsidRPr="00D54306">
        <w:rPr>
          <w:rFonts w:cs="Arial"/>
          <w:sz w:val="20"/>
        </w:rPr>
        <w:fldChar w:fldCharType="end"/>
      </w:r>
      <w:r w:rsidR="005B6CE9" w:rsidRPr="005B6CE9">
        <w:rPr>
          <w:rFonts w:cs="Arial"/>
          <w:color w:val="800080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en moet</w:t>
      </w:r>
      <w:r w:rsidR="005B6CE9" w:rsidRPr="00B47C0D">
        <w:rPr>
          <w:rFonts w:cs="Arial"/>
          <w:color w:val="3366FF"/>
          <w:sz w:val="20"/>
        </w:rPr>
        <w:t>,</w:t>
      </w:r>
      <w:r w:rsidR="005B6CE9" w:rsidRPr="0085024D">
        <w:rPr>
          <w:rFonts w:cs="Arial"/>
          <w:color w:val="800080"/>
          <w:sz w:val="20"/>
        </w:rPr>
        <w:t xml:space="preserve"> </w:t>
      </w:r>
      <w:r w:rsidR="005B6CE9" w:rsidRPr="00455014">
        <w:rPr>
          <w:rFonts w:cs="Arial"/>
          <w:color w:val="3366FF"/>
          <w:sz w:val="20"/>
        </w:rPr>
        <w:t>voor zover</w:t>
      </w:r>
      <w:r w:rsidR="005B6CE9" w:rsidRPr="0085024D">
        <w:rPr>
          <w:rFonts w:cs="Arial"/>
          <w:color w:val="3366FF"/>
          <w:sz w:val="20"/>
        </w:rPr>
        <w:t xml:space="preserve"> over elk kalenderjaar verschuldigd is,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maa</w:t>
      </w:r>
      <w:r w:rsidR="005B6CE9" w:rsidRPr="00573C1E">
        <w:rPr>
          <w:rFonts w:cs="Arial"/>
          <w:color w:val="800080"/>
          <w:sz w:val="20"/>
        </w:rPr>
        <w:t>ndelijk</w:t>
      </w:r>
      <w:r w:rsidR="005B6CE9" w:rsidRPr="0085024D">
        <w:rPr>
          <w:rFonts w:cs="Arial"/>
          <w:color w:val="800080"/>
          <w:sz w:val="20"/>
        </w:rPr>
        <w:t>s worden voldaan/ bij achterafbetaling</w:t>
      </w:r>
      <w:r w:rsidR="005B6CE9" w:rsidRPr="00DD3DD3">
        <w:rPr>
          <w:rFonts w:cs="Arial"/>
          <w:color w:val="33CCCC"/>
          <w:sz w:val="20"/>
        </w:rPr>
        <w:t xml:space="preserve"> </w:t>
      </w:r>
      <w:r w:rsidR="005B6CE9" w:rsidRPr="00FB238A">
        <w:rPr>
          <w:rFonts w:cs="Arial"/>
          <w:color w:val="3366FF"/>
          <w:sz w:val="20"/>
        </w:rPr>
        <w:t>in twee gelijke halfjaarlijkse termijnen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uiterlijk op de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telwoord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werkdag van de maand</w:t>
      </w:r>
      <w:r w:rsidR="005B6CE9" w:rsidRPr="00DD3DD3">
        <w:rPr>
          <w:rFonts w:cs="Arial"/>
          <w:color w:val="339966"/>
          <w:sz w:val="20"/>
        </w:rPr>
        <w:t xml:space="preserve"> 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54432C">
        <w:rPr>
          <w:rFonts w:cs="Arial"/>
          <w:sz w:val="20"/>
        </w:rPr>
        <w:t>kalendermaand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en</w:t>
      </w:r>
      <w:r w:rsidR="005B6CE9">
        <w:rPr>
          <w:rFonts w:cs="Arial"/>
          <w:color w:val="339966"/>
          <w:sz w:val="20"/>
        </w:rPr>
        <w:t xml:space="preserve"> 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54432C">
        <w:rPr>
          <w:rFonts w:cs="Arial"/>
          <w:sz w:val="20"/>
        </w:rPr>
        <w:t>kalendermaand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>
        <w:rPr>
          <w:rFonts w:cs="Arial"/>
          <w:color w:val="339966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worden voldaan/ per half jaar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FB238A">
        <w:rPr>
          <w:rFonts w:cs="Arial"/>
          <w:color w:val="3366FF"/>
          <w:sz w:val="20"/>
        </w:rPr>
        <w:t>in twee gelijke halfjaarlijkse termijnen</w:t>
      </w:r>
      <w:r w:rsidR="005B6CE9" w:rsidRPr="00D54306">
        <w:rPr>
          <w:rFonts w:cs="Arial"/>
          <w:color w:val="3366FF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 w:rsidRPr="00DD3DD3">
        <w:rPr>
          <w:rFonts w:cs="Arial"/>
          <w:color w:val="00FFFF"/>
          <w:sz w:val="20"/>
        </w:rPr>
        <w:t>achteraf/vooraf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 w:rsidRPr="00D54306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worden voldaan/ bij vooruitb</w:t>
      </w:r>
      <w:r w:rsidR="005B6CE9" w:rsidRPr="0048008F">
        <w:rPr>
          <w:rFonts w:cs="Arial"/>
          <w:color w:val="800080"/>
          <w:sz w:val="20"/>
        </w:rPr>
        <w:t>eta</w:t>
      </w:r>
      <w:r w:rsidR="005B6CE9" w:rsidRPr="0085024D">
        <w:rPr>
          <w:rFonts w:cs="Arial"/>
          <w:color w:val="800080"/>
          <w:sz w:val="20"/>
        </w:rPr>
        <w:t>ling worden voldaan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FB238A">
        <w:rPr>
          <w:rFonts w:cs="Arial"/>
          <w:color w:val="3366FF"/>
          <w:sz w:val="20"/>
        </w:rPr>
        <w:t>in twee gelijke halfjaarlijkse termijnen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op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getal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 xml:space="preserve"> 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54432C">
        <w:rPr>
          <w:rFonts w:cs="Arial"/>
          <w:sz w:val="20"/>
        </w:rPr>
        <w:t>kalendermaand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DD3DD3">
        <w:rPr>
          <w:rFonts w:cs="Arial"/>
          <w:color w:val="339966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en</w:t>
      </w:r>
      <w:r w:rsidR="005B6CE9">
        <w:rPr>
          <w:rFonts w:cs="Arial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getal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color w:val="3366FF"/>
          <w:sz w:val="20"/>
        </w:rPr>
        <w:t xml:space="preserve"> 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54432C">
        <w:rPr>
          <w:rFonts w:cs="Arial"/>
          <w:sz w:val="20"/>
        </w:rPr>
        <w:t>kalendermaand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85024D">
        <w:rPr>
          <w:rFonts w:cs="Arial"/>
          <w:color w:val="800080"/>
          <w:sz w:val="20"/>
        </w:rPr>
        <w:t xml:space="preserve">, eerstmaals op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datum</w:t>
      </w:r>
      <w:r w:rsidR="005B6CE9" w:rsidRPr="00775EE3">
        <w:rPr>
          <w:rFonts w:cs="Arial"/>
          <w:sz w:val="20"/>
        </w:rPr>
        <w:fldChar w:fldCharType="begin"/>
      </w:r>
      <w:r w:rsidR="005B6CE9" w:rsidRPr="00B47C0D">
        <w:rPr>
          <w:rFonts w:cs="Arial"/>
          <w:sz w:val="20"/>
        </w:rPr>
        <w:instrText>MacroButton Nomacro §</w:instrText>
      </w:r>
      <w:r w:rsidR="005B6CE9" w:rsidRPr="00775EE3">
        <w:rPr>
          <w:rFonts w:cs="Arial"/>
          <w:sz w:val="20"/>
        </w:rPr>
        <w:fldChar w:fldCharType="end"/>
      </w:r>
      <w:r w:rsidR="005B6CE9" w:rsidRPr="00775EE3">
        <w:rPr>
          <w:rFonts w:cs="Arial"/>
          <w:color w:val="800080"/>
          <w:sz w:val="20"/>
        </w:rPr>
        <w:t>/jaarlijks</w:t>
      </w:r>
      <w:r w:rsidR="005B6CE9">
        <w:rPr>
          <w:rFonts w:cs="Arial"/>
          <w:sz w:val="20"/>
        </w:rPr>
        <w:t xml:space="preserve"> </w:t>
      </w:r>
      <w:r w:rsidR="005B6CE9" w:rsidRPr="00775EE3">
        <w:rPr>
          <w:rFonts w:cs="Arial"/>
          <w:color w:val="800080"/>
          <w:sz w:val="20"/>
        </w:rPr>
        <w:t>worden voldaan</w:t>
      </w:r>
      <w:r w:rsidR="005B6CE9">
        <w:rPr>
          <w:rFonts w:cs="Arial"/>
          <w:color w:val="800080"/>
          <w:sz w:val="20"/>
        </w:rPr>
        <w:t>/</w:t>
      </w:r>
      <w:r w:rsidR="005B6CE9" w:rsidRPr="00573C1E">
        <w:rPr>
          <w:rFonts w:cs="Arial"/>
          <w:color w:val="800080"/>
          <w:sz w:val="20"/>
        </w:rPr>
        <w:t xml:space="preserve">bij achterafbetaling </w:t>
      </w:r>
      <w:r w:rsidR="005B6CE9" w:rsidRPr="00775EE3">
        <w:rPr>
          <w:rFonts w:cs="Arial"/>
          <w:color w:val="3366FF"/>
          <w:sz w:val="20"/>
        </w:rPr>
        <w:t>in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775EE3">
        <w:rPr>
          <w:rFonts w:cs="Arial"/>
          <w:color w:val="3366FF"/>
          <w:sz w:val="20"/>
        </w:rPr>
        <w:t xml:space="preserve">jaarlijkse termijnen </w:t>
      </w:r>
      <w:r w:rsidR="005B6CE9" w:rsidRPr="00573C1E">
        <w:rPr>
          <w:rFonts w:cs="Arial"/>
          <w:color w:val="800080"/>
          <w:sz w:val="20"/>
        </w:rPr>
        <w:t xml:space="preserve">uiterlijk op de </w:t>
      </w:r>
      <w:r w:rsidR="00AA05A3" w:rsidRPr="00D54306">
        <w:rPr>
          <w:rFonts w:cs="Arial"/>
          <w:sz w:val="20"/>
        </w:rPr>
        <w:fldChar w:fldCharType="begin"/>
      </w:r>
      <w:r w:rsidR="00AA05A3" w:rsidRPr="00D54306">
        <w:rPr>
          <w:rFonts w:cs="Arial"/>
          <w:sz w:val="20"/>
        </w:rPr>
        <w:instrText>MacroButton Nomacro §</w:instrText>
      </w:r>
      <w:r w:rsidR="00AA05A3" w:rsidRPr="00D54306">
        <w:rPr>
          <w:rFonts w:cs="Arial"/>
          <w:sz w:val="20"/>
        </w:rPr>
        <w:fldChar w:fldCharType="end"/>
      </w:r>
      <w:r w:rsidR="00AA05A3">
        <w:rPr>
          <w:rFonts w:cs="Arial"/>
          <w:sz w:val="20"/>
        </w:rPr>
        <w:t>telwoord</w:t>
      </w:r>
      <w:r w:rsidR="00AA05A3" w:rsidRPr="00D54306">
        <w:rPr>
          <w:rFonts w:cs="Arial"/>
          <w:sz w:val="20"/>
        </w:rPr>
        <w:fldChar w:fldCharType="begin"/>
      </w:r>
      <w:r w:rsidR="00AA05A3" w:rsidRPr="00D54306">
        <w:rPr>
          <w:rFonts w:cs="Arial"/>
          <w:sz w:val="20"/>
        </w:rPr>
        <w:instrText>MacroButton Nomacro §</w:instrText>
      </w:r>
      <w:r w:rsidR="00AA05A3" w:rsidRPr="00D54306">
        <w:rPr>
          <w:rFonts w:cs="Arial"/>
          <w:sz w:val="20"/>
        </w:rPr>
        <w:fldChar w:fldCharType="end"/>
      </w:r>
      <w:r w:rsidR="005B6CE9" w:rsidRPr="00573C1E">
        <w:rPr>
          <w:rFonts w:cs="Arial"/>
          <w:color w:val="800080"/>
          <w:sz w:val="20"/>
        </w:rPr>
        <w:t xml:space="preserve">werkdag van de maand </w:t>
      </w:r>
      <w:r w:rsidR="00AA05A3" w:rsidRPr="0054432C">
        <w:rPr>
          <w:rFonts w:cs="Arial"/>
          <w:sz w:val="20"/>
        </w:rPr>
        <w:fldChar w:fldCharType="begin"/>
      </w:r>
      <w:r w:rsidR="00AA05A3" w:rsidRPr="0054432C">
        <w:rPr>
          <w:rFonts w:cs="Arial"/>
          <w:sz w:val="20"/>
        </w:rPr>
        <w:instrText>MacroButton Nomacro §</w:instrText>
      </w:r>
      <w:r w:rsidR="00AA05A3" w:rsidRPr="0054432C">
        <w:rPr>
          <w:rFonts w:cs="Arial"/>
          <w:sz w:val="20"/>
        </w:rPr>
        <w:fldChar w:fldCharType="end"/>
      </w:r>
      <w:r w:rsidR="00AA05A3" w:rsidRPr="0054432C">
        <w:rPr>
          <w:rFonts w:cs="Arial"/>
          <w:sz w:val="20"/>
        </w:rPr>
        <w:t>kalendermaand</w:t>
      </w:r>
      <w:r w:rsidR="00E95DC7" w:rsidRPr="0054432C">
        <w:rPr>
          <w:rFonts w:cs="Arial"/>
          <w:sz w:val="20"/>
        </w:rPr>
        <w:fldChar w:fldCharType="begin"/>
      </w:r>
      <w:r w:rsidR="00E95DC7" w:rsidRPr="0054432C">
        <w:rPr>
          <w:rFonts w:cs="Arial"/>
          <w:sz w:val="20"/>
        </w:rPr>
        <w:instrText>MacroButton Nomacro §</w:instrText>
      </w:r>
      <w:r w:rsidR="00E95DC7" w:rsidRPr="0054432C">
        <w:rPr>
          <w:rFonts w:cs="Arial"/>
          <w:sz w:val="20"/>
        </w:rPr>
        <w:fldChar w:fldCharType="end"/>
      </w:r>
      <w:r w:rsidR="00E95DC7">
        <w:rPr>
          <w:rFonts w:cs="Arial"/>
          <w:sz w:val="20"/>
        </w:rPr>
        <w:t xml:space="preserve"> </w:t>
      </w:r>
      <w:r w:rsidR="005B6CE9" w:rsidRPr="00573C1E">
        <w:rPr>
          <w:rFonts w:cs="Arial"/>
          <w:color w:val="800080"/>
          <w:sz w:val="20"/>
        </w:rPr>
        <w:t>worden voldaan</w:t>
      </w:r>
      <w:r w:rsidR="005B6CE9">
        <w:rPr>
          <w:rFonts w:cs="Arial"/>
          <w:color w:val="800080"/>
          <w:sz w:val="20"/>
        </w:rPr>
        <w:t>/</w:t>
      </w:r>
      <w:r w:rsidR="005B6CE9" w:rsidRPr="0085024D">
        <w:rPr>
          <w:rFonts w:cs="Arial"/>
          <w:color w:val="800080"/>
          <w:sz w:val="20"/>
        </w:rPr>
        <w:t>per jaar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FB238A">
        <w:rPr>
          <w:rFonts w:cs="Arial"/>
          <w:color w:val="3366FF"/>
          <w:sz w:val="20"/>
        </w:rPr>
        <w:t>in jaarlijkse termijnen</w:t>
      </w:r>
      <w:r w:rsidR="005B6CE9" w:rsidRPr="00D54306">
        <w:rPr>
          <w:rFonts w:cs="Arial"/>
          <w:color w:val="3366FF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 w:rsidRPr="00DD3DD3">
        <w:rPr>
          <w:rFonts w:cs="Arial"/>
          <w:color w:val="00FFFF"/>
          <w:sz w:val="20"/>
        </w:rPr>
        <w:t>achteraf/vooraf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 w:rsidRPr="00D54306">
        <w:rPr>
          <w:rFonts w:cs="Arial"/>
          <w:color w:val="3366FF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worden voldaan</w:t>
      </w:r>
      <w:r w:rsidR="005B6CE9">
        <w:rPr>
          <w:rFonts w:cs="Arial"/>
          <w:color w:val="800080"/>
          <w:sz w:val="20"/>
        </w:rPr>
        <w:t>/</w:t>
      </w:r>
      <w:r w:rsidR="005B6CE9" w:rsidRPr="0085024D">
        <w:rPr>
          <w:rFonts w:cs="Arial"/>
          <w:color w:val="800080"/>
          <w:sz w:val="20"/>
        </w:rPr>
        <w:t>bij vooruitb</w:t>
      </w:r>
      <w:r w:rsidR="005B6CE9" w:rsidRPr="0048008F">
        <w:rPr>
          <w:rFonts w:cs="Arial"/>
          <w:color w:val="800080"/>
          <w:sz w:val="20"/>
        </w:rPr>
        <w:t>eta</w:t>
      </w:r>
      <w:r w:rsidR="005B6CE9" w:rsidRPr="0085024D">
        <w:rPr>
          <w:rFonts w:cs="Arial"/>
          <w:color w:val="800080"/>
          <w:sz w:val="20"/>
        </w:rPr>
        <w:t>ling worden voldaan</w:t>
      </w:r>
      <w:r w:rsidR="005B6CE9">
        <w:rPr>
          <w:rFonts w:cs="Arial"/>
          <w:color w:val="3366FF"/>
          <w:sz w:val="20"/>
        </w:rPr>
        <w:t xml:space="preserve"> </w:t>
      </w:r>
      <w:r w:rsidR="00995C6A" w:rsidRPr="00FB238A">
        <w:rPr>
          <w:rFonts w:cs="Arial"/>
          <w:color w:val="3366FF"/>
          <w:sz w:val="20"/>
        </w:rPr>
        <w:t xml:space="preserve">in </w:t>
      </w:r>
      <w:r w:rsidR="00995C6A">
        <w:rPr>
          <w:rFonts w:cs="Arial"/>
          <w:color w:val="3366FF"/>
          <w:sz w:val="20"/>
        </w:rPr>
        <w:t>jaarlijkse</w:t>
      </w:r>
      <w:r w:rsidR="00995C6A" w:rsidRPr="00FB238A">
        <w:rPr>
          <w:rFonts w:cs="Arial"/>
          <w:color w:val="3366FF"/>
          <w:sz w:val="20"/>
        </w:rPr>
        <w:t xml:space="preserve"> termijnen</w:t>
      </w:r>
      <w:r w:rsidR="00995C6A" w:rsidRPr="0085024D">
        <w:rPr>
          <w:rFonts w:cs="Arial"/>
          <w:color w:val="800080"/>
          <w:sz w:val="20"/>
        </w:rPr>
        <w:t xml:space="preserve"> </w:t>
      </w:r>
      <w:r w:rsidR="005B6CE9" w:rsidRPr="0085024D">
        <w:rPr>
          <w:rFonts w:cs="Arial"/>
          <w:color w:val="800080"/>
          <w:sz w:val="20"/>
        </w:rPr>
        <w:t>op</w:t>
      </w:r>
      <w:r w:rsidR="005B6CE9">
        <w:rPr>
          <w:rFonts w:cs="Arial"/>
          <w:color w:val="3366FF"/>
          <w:sz w:val="20"/>
        </w:rPr>
        <w:t xml:space="preserve">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getal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 xml:space="preserve"> 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54432C">
        <w:rPr>
          <w:rFonts w:cs="Arial"/>
          <w:sz w:val="20"/>
        </w:rPr>
        <w:t>kalendermaand</w:t>
      </w:r>
      <w:r w:rsidR="005B6CE9" w:rsidRPr="0054432C">
        <w:rPr>
          <w:rFonts w:cs="Arial"/>
          <w:sz w:val="20"/>
        </w:rPr>
        <w:fldChar w:fldCharType="begin"/>
      </w:r>
      <w:r w:rsidR="005B6CE9" w:rsidRPr="0054432C">
        <w:rPr>
          <w:rFonts w:cs="Arial"/>
          <w:sz w:val="20"/>
        </w:rPr>
        <w:instrText>MacroButton Nomacro §</w:instrText>
      </w:r>
      <w:r w:rsidR="005B6CE9" w:rsidRPr="0054432C">
        <w:rPr>
          <w:rFonts w:cs="Arial"/>
          <w:sz w:val="20"/>
        </w:rPr>
        <w:fldChar w:fldCharType="end"/>
      </w:r>
      <w:r w:rsidR="005B6CE9" w:rsidRPr="0085024D">
        <w:rPr>
          <w:rFonts w:cs="Arial"/>
          <w:color w:val="800080"/>
          <w:sz w:val="20"/>
        </w:rPr>
        <w:t xml:space="preserve">, eerstmaals op </w:t>
      </w:r>
      <w:r w:rsidR="005B6CE9" w:rsidRPr="00D54306">
        <w:rPr>
          <w:rFonts w:cs="Arial"/>
          <w:sz w:val="20"/>
        </w:rPr>
        <w:fldChar w:fldCharType="begin"/>
      </w:r>
      <w:r w:rsidR="005B6CE9" w:rsidRPr="00D54306">
        <w:rPr>
          <w:rFonts w:cs="Arial"/>
          <w:sz w:val="20"/>
        </w:rPr>
        <w:instrText>MacroButton Nomacro §</w:instrText>
      </w:r>
      <w:r w:rsidR="005B6CE9" w:rsidRPr="00D54306">
        <w:rPr>
          <w:rFonts w:cs="Arial"/>
          <w:sz w:val="20"/>
        </w:rPr>
        <w:fldChar w:fldCharType="end"/>
      </w:r>
      <w:r w:rsidR="005B6CE9">
        <w:rPr>
          <w:rFonts w:cs="Arial"/>
          <w:sz w:val="20"/>
        </w:rPr>
        <w:t>datum</w:t>
      </w:r>
      <w:r w:rsidR="005B6CE9" w:rsidRPr="00D32AC8">
        <w:rPr>
          <w:rFonts w:cs="Arial"/>
          <w:sz w:val="20"/>
        </w:rPr>
        <w:fldChar w:fldCharType="begin"/>
      </w:r>
      <w:r w:rsidR="005B6CE9" w:rsidRPr="00D32AC8">
        <w:rPr>
          <w:rFonts w:cs="Arial"/>
          <w:sz w:val="20"/>
        </w:rPr>
        <w:instrText>MacroButton Nomacro §</w:instrText>
      </w:r>
      <w:r w:rsidR="005B6CE9" w:rsidRPr="00D32AC8">
        <w:rPr>
          <w:rFonts w:cs="Arial"/>
          <w:sz w:val="20"/>
        </w:rPr>
        <w:fldChar w:fldCharType="end"/>
      </w:r>
      <w:r w:rsidR="005B6CE9" w:rsidRPr="00775EE3">
        <w:rPr>
          <w:rFonts w:cs="Arial"/>
          <w:color w:val="800080"/>
          <w:sz w:val="20"/>
        </w:rPr>
        <w:t xml:space="preserve"> </w:t>
      </w:r>
    </w:p>
    <w:p w14:paraId="2CCF003A" w14:textId="77777777" w:rsidR="00F639AB" w:rsidRPr="003954DE" w:rsidRDefault="00F639AB" w:rsidP="00F639AB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14:paraId="1C488D03" w14:textId="77777777" w:rsidR="00F639AB" w:rsidRPr="00D54306" w:rsidRDefault="00F639AB" w:rsidP="00F639AB">
      <w:pPr>
        <w:rPr>
          <w:rFonts w:cs="Arial"/>
          <w:sz w:val="20"/>
        </w:rPr>
      </w:pPr>
    </w:p>
    <w:p w14:paraId="26565AB2" w14:textId="77777777" w:rsidR="00F639AB" w:rsidRPr="003954DE" w:rsidRDefault="00F639AB" w:rsidP="00F639AB">
      <w:pPr>
        <w:rPr>
          <w:rFonts w:cs="Arial"/>
          <w:sz w:val="20"/>
          <w:u w:val="single"/>
        </w:rPr>
      </w:pPr>
      <w:r w:rsidRPr="003954DE">
        <w:rPr>
          <w:rFonts w:cs="Arial"/>
          <w:sz w:val="20"/>
          <w:u w:val="single"/>
        </w:rPr>
        <w:t>Variant 2</w:t>
      </w:r>
      <w:r>
        <w:rPr>
          <w:rFonts w:cs="Arial"/>
          <w:sz w:val="20"/>
          <w:u w:val="single"/>
        </w:rPr>
        <w:t>:</w:t>
      </w:r>
    </w:p>
    <w:p w14:paraId="0B52CD1F" w14:textId="77777777" w:rsidR="00FF4768" w:rsidRDefault="00FF4768" w:rsidP="00FF4768">
      <w:pPr>
        <w:rPr>
          <w:rFonts w:cs="Arial"/>
          <w:color w:val="800080"/>
          <w:sz w:val="20"/>
        </w:rPr>
      </w:pPr>
      <w:bookmarkStart w:id="22" w:name="_Hlk22283044"/>
      <w:r w:rsidRPr="00DD3DD3">
        <w:rPr>
          <w:rFonts w:cs="Arial"/>
          <w:color w:val="FF0000"/>
          <w:sz w:val="20"/>
        </w:rPr>
        <w:t xml:space="preserve">is afgekocht voor een periode </w:t>
      </w:r>
      <w:r w:rsidRPr="00B47C0D">
        <w:rPr>
          <w:rFonts w:cs="Arial"/>
          <w:color w:val="339966"/>
          <w:sz w:val="20"/>
        </w:rPr>
        <w:t>van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>aantal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B47C0D">
        <w:rPr>
          <w:rFonts w:cs="Arial"/>
          <w:color w:val="339966"/>
          <w:sz w:val="20"/>
        </w:rPr>
        <w:t>jaar</w:t>
      </w:r>
      <w:r>
        <w:rPr>
          <w:rFonts w:cs="Arial"/>
          <w:color w:val="FF0000"/>
          <w:sz w:val="20"/>
        </w:rPr>
        <w:t xml:space="preserve"> </w:t>
      </w:r>
      <w:r w:rsidRPr="00B47C0D">
        <w:rPr>
          <w:rFonts w:cs="Arial"/>
          <w:color w:val="800080"/>
          <w:sz w:val="20"/>
        </w:rPr>
        <w:t xml:space="preserve">en </w:t>
      </w:r>
      <w:r w:rsidRPr="00775EE3">
        <w:rPr>
          <w:rFonts w:cs="Arial"/>
          <w:sz w:val="20"/>
        </w:rPr>
        <w:fldChar w:fldCharType="begin"/>
      </w:r>
      <w:r w:rsidRPr="0048008F">
        <w:rPr>
          <w:rFonts w:cs="Arial"/>
          <w:sz w:val="20"/>
        </w:rPr>
        <w:instrText>MacroButton Nomacro §</w:instrText>
      </w:r>
      <w:r w:rsidRPr="00775EE3">
        <w:rPr>
          <w:rFonts w:cs="Arial"/>
          <w:sz w:val="20"/>
        </w:rPr>
        <w:fldChar w:fldCharType="end"/>
      </w:r>
      <w:r w:rsidRPr="0048008F">
        <w:rPr>
          <w:rFonts w:cs="Arial"/>
          <w:sz w:val="20"/>
        </w:rPr>
        <w:t>aantal</w:t>
      </w:r>
      <w:r w:rsidRPr="00775EE3">
        <w:rPr>
          <w:rFonts w:cs="Arial"/>
          <w:sz w:val="20"/>
        </w:rPr>
        <w:fldChar w:fldCharType="begin"/>
      </w:r>
      <w:r w:rsidRPr="0048008F">
        <w:rPr>
          <w:rFonts w:cs="Arial"/>
          <w:sz w:val="20"/>
        </w:rPr>
        <w:instrText>MacroButton Nomacro §</w:instrText>
      </w:r>
      <w:r w:rsidRPr="00775EE3">
        <w:rPr>
          <w:rFonts w:cs="Arial"/>
          <w:sz w:val="20"/>
        </w:rPr>
        <w:fldChar w:fldCharType="end"/>
      </w:r>
      <w:r w:rsidRPr="00B47C0D">
        <w:rPr>
          <w:rFonts w:cs="Arial"/>
          <w:color w:val="800080"/>
          <w:sz w:val="20"/>
        </w:rPr>
        <w:t xml:space="preserve"> maanden</w:t>
      </w:r>
      <w:r w:rsidRPr="00B47C0D">
        <w:rPr>
          <w:rFonts w:cs="Arial"/>
          <w:color w:val="339966"/>
          <w:sz w:val="20"/>
        </w:rPr>
        <w:t>/</w:t>
      </w:r>
      <w:r>
        <w:rPr>
          <w:rFonts w:cs="Arial"/>
          <w:color w:val="339966"/>
          <w:sz w:val="20"/>
        </w:rPr>
        <w:t xml:space="preserve">van </w:t>
      </w:r>
      <w:r w:rsidRPr="008D19F4">
        <w:rPr>
          <w:rFonts w:cs="Arial"/>
          <w:sz w:val="20"/>
        </w:rPr>
        <w:fldChar w:fldCharType="begin"/>
      </w:r>
      <w:r w:rsidRPr="0048008F">
        <w:rPr>
          <w:rFonts w:cs="Arial"/>
          <w:sz w:val="20"/>
        </w:rPr>
        <w:instrText>MacroButton Nomacro §</w:instrText>
      </w:r>
      <w:r w:rsidRPr="008D19F4">
        <w:rPr>
          <w:rFonts w:cs="Arial"/>
          <w:sz w:val="20"/>
        </w:rPr>
        <w:fldChar w:fldCharType="end"/>
      </w:r>
      <w:r w:rsidRPr="0048008F">
        <w:rPr>
          <w:rFonts w:cs="Arial"/>
          <w:sz w:val="20"/>
        </w:rPr>
        <w:t>aantal</w:t>
      </w:r>
      <w:r w:rsidRPr="008D19F4">
        <w:rPr>
          <w:rFonts w:cs="Arial"/>
          <w:sz w:val="20"/>
        </w:rPr>
        <w:fldChar w:fldCharType="begin"/>
      </w:r>
      <w:r w:rsidRPr="0048008F">
        <w:rPr>
          <w:rFonts w:cs="Arial"/>
          <w:sz w:val="20"/>
        </w:rPr>
        <w:instrText>MacroButton Nomacro §</w:instrText>
      </w:r>
      <w:r w:rsidRPr="008D19F4">
        <w:rPr>
          <w:rFonts w:cs="Arial"/>
          <w:sz w:val="20"/>
        </w:rPr>
        <w:fldChar w:fldCharType="end"/>
      </w:r>
      <w:r w:rsidRPr="008D19F4">
        <w:rPr>
          <w:rFonts w:cs="Arial"/>
          <w:color w:val="800080"/>
          <w:sz w:val="20"/>
        </w:rPr>
        <w:t xml:space="preserve"> </w:t>
      </w:r>
      <w:r w:rsidRPr="00B47C0D">
        <w:rPr>
          <w:rFonts w:cs="Arial"/>
          <w:color w:val="339966"/>
          <w:sz w:val="20"/>
        </w:rPr>
        <w:t>maanden</w:t>
      </w:r>
      <w:r>
        <w:rPr>
          <w:rFonts w:cs="Arial"/>
          <w:color w:val="339966"/>
          <w:sz w:val="20"/>
        </w:rPr>
        <w:t xml:space="preserve">/eindigend op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>datum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 w:rsidRPr="00DD3DD3">
        <w:rPr>
          <w:rFonts w:cs="Arial"/>
          <w:color w:val="FF0000"/>
          <w:sz w:val="20"/>
        </w:rPr>
        <w:t>, te rekenen vanaf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>datum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 xml:space="preserve"> </w:t>
      </w:r>
      <w:r w:rsidRPr="000C5214">
        <w:rPr>
          <w:rFonts w:cs="Arial"/>
          <w:color w:val="800080"/>
          <w:sz w:val="20"/>
        </w:rPr>
        <w:t>en wel voor een bedrag van totaal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 w:rsidRPr="00D54306">
        <w:rPr>
          <w:rFonts w:cs="Arial"/>
          <w:sz w:val="20"/>
        </w:rPr>
        <w:t>bedrag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</w:p>
    <w:bookmarkEnd w:id="22"/>
    <w:p w14:paraId="5681BFD4" w14:textId="77777777" w:rsidR="00F639AB" w:rsidRPr="003C35B2" w:rsidRDefault="00F639AB" w:rsidP="00F639AB">
      <w:pPr>
        <w:rPr>
          <w:rFonts w:cs="Arial"/>
          <w:sz w:val="20"/>
          <w:u w:val="single"/>
        </w:rPr>
      </w:pPr>
      <w:r w:rsidRPr="003C35B2">
        <w:rPr>
          <w:rFonts w:cs="Arial"/>
          <w:sz w:val="20"/>
          <w:u w:val="single"/>
        </w:rPr>
        <w:t>Einde variant 2</w:t>
      </w:r>
    </w:p>
    <w:p w14:paraId="4AA90441" w14:textId="77777777" w:rsidR="00F639AB" w:rsidRDefault="00F639AB" w:rsidP="00F639AB">
      <w:pPr>
        <w:rPr>
          <w:rFonts w:cs="Arial"/>
          <w:color w:val="800080"/>
          <w:sz w:val="20"/>
        </w:rPr>
      </w:pPr>
    </w:p>
    <w:p w14:paraId="6B67168A" w14:textId="77777777" w:rsidR="005B6CE9" w:rsidRDefault="005B6CE9" w:rsidP="00F639AB">
      <w:pPr>
        <w:rPr>
          <w:rFonts w:cs="Arial"/>
          <w:sz w:val="20"/>
          <w:u w:val="single"/>
        </w:rPr>
      </w:pPr>
    </w:p>
    <w:p w14:paraId="5114FC17" w14:textId="6C5DF403" w:rsidR="00F639AB" w:rsidRPr="003954DE" w:rsidRDefault="00F639AB" w:rsidP="00F639AB">
      <w:pPr>
        <w:rPr>
          <w:rFonts w:cs="Arial"/>
          <w:color w:val="800080"/>
          <w:sz w:val="20"/>
        </w:rPr>
      </w:pPr>
      <w:r w:rsidRPr="003954DE">
        <w:rPr>
          <w:rFonts w:cs="Arial"/>
          <w:sz w:val="20"/>
          <w:u w:val="single"/>
        </w:rPr>
        <w:t>Variant 3</w:t>
      </w:r>
      <w:r>
        <w:rPr>
          <w:rFonts w:cs="Arial"/>
          <w:color w:val="800080"/>
          <w:sz w:val="20"/>
        </w:rPr>
        <w:t>:</w:t>
      </w:r>
      <w:r w:rsidRPr="003954DE">
        <w:rPr>
          <w:rFonts w:cs="Arial"/>
          <w:color w:val="800080"/>
          <w:sz w:val="20"/>
        </w:rPr>
        <w:t xml:space="preserve"> </w:t>
      </w:r>
    </w:p>
    <w:p w14:paraId="2D17ED53" w14:textId="52BB8725" w:rsidR="00F639AB" w:rsidRPr="003D6FED" w:rsidRDefault="00F639AB" w:rsidP="00F639AB">
      <w:pPr>
        <w:rPr>
          <w:rFonts w:cs="Arial"/>
          <w:color w:val="800080"/>
          <w:sz w:val="20"/>
        </w:rPr>
      </w:pPr>
      <w:r w:rsidRPr="00DD3DD3">
        <w:rPr>
          <w:rFonts w:cs="Arial"/>
          <w:color w:val="FF0000"/>
          <w:sz w:val="20"/>
        </w:rPr>
        <w:t xml:space="preserve">is </w:t>
      </w:r>
      <w:r w:rsidRPr="008A6462">
        <w:rPr>
          <w:rFonts w:cs="Arial"/>
          <w:color w:val="339966"/>
          <w:sz w:val="20"/>
        </w:rPr>
        <w:t xml:space="preserve">volledig afgekocht over de gehele duur van </w:t>
      </w:r>
      <w:r w:rsidR="00954EDF">
        <w:rPr>
          <w:rFonts w:cs="Arial"/>
          <w:color w:val="339966"/>
          <w:sz w:val="20"/>
        </w:rPr>
        <w:t>het</w:t>
      </w:r>
      <w:r w:rsidRPr="008A6462">
        <w:rPr>
          <w:rFonts w:cs="Arial"/>
          <w:color w:val="339966"/>
          <w:sz w:val="20"/>
        </w:rPr>
        <w:t xml:space="preserve"> erfpacht</w:t>
      </w:r>
      <w:r w:rsidR="00FF4768">
        <w:rPr>
          <w:rFonts w:cs="Arial"/>
          <w:color w:val="339966"/>
          <w:sz w:val="20"/>
        </w:rPr>
        <w:t>recht</w:t>
      </w:r>
      <w:r w:rsidRPr="008A6462">
        <w:rPr>
          <w:rFonts w:cs="Arial"/>
          <w:color w:val="339966"/>
          <w:sz w:val="20"/>
        </w:rPr>
        <w:t>/ eeuwigdurend afgekocht</w:t>
      </w:r>
      <w:r w:rsidRPr="00DD3DD3">
        <w:rPr>
          <w:rFonts w:cs="Arial"/>
          <w:color w:val="FF0000"/>
          <w:sz w:val="20"/>
        </w:rPr>
        <w:t xml:space="preserve"> </w:t>
      </w:r>
      <w:r w:rsidRPr="000C5214">
        <w:rPr>
          <w:rFonts w:cs="Arial"/>
          <w:color w:val="800080"/>
          <w:sz w:val="20"/>
        </w:rPr>
        <w:t>met een bedrag ineens van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  <w:r w:rsidRPr="00D54306">
        <w:rPr>
          <w:rFonts w:cs="Arial"/>
          <w:sz w:val="20"/>
        </w:rPr>
        <w:t>bedrag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>MacroButton Nomacro §</w:instrText>
      </w:r>
      <w:r w:rsidRPr="00D54306">
        <w:rPr>
          <w:rFonts w:cs="Arial"/>
          <w:sz w:val="20"/>
        </w:rPr>
        <w:fldChar w:fldCharType="end"/>
      </w:r>
    </w:p>
    <w:p w14:paraId="09F8635F" w14:textId="77777777" w:rsidR="00751B51" w:rsidRPr="00663368" w:rsidRDefault="00F639AB" w:rsidP="00E64C5F">
      <w:r>
        <w:rPr>
          <w:rFonts w:cs="Arial"/>
          <w:sz w:val="20"/>
          <w:u w:val="single"/>
        </w:rPr>
        <w:t>Einde variant 3</w:t>
      </w:r>
    </w:p>
    <w:p w14:paraId="1908DB4D" w14:textId="77777777"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3" w:name="_Toc371693192"/>
      <w:r w:rsidRPr="00663368">
        <w:rPr>
          <w:lang w:val="nl-NL"/>
        </w:rPr>
        <w:t>Toelichting</w:t>
      </w:r>
      <w:r>
        <w:rPr>
          <w:lang w:val="en-US"/>
        </w:rPr>
        <w:t xml:space="preserve"> en M</w:t>
      </w:r>
      <w:r w:rsidR="00CB67AF">
        <w:rPr>
          <w:lang w:val="en-US"/>
        </w:rPr>
        <w:t>apping</w:t>
      </w:r>
      <w:bookmarkEnd w:id="23"/>
    </w:p>
    <w:p w14:paraId="03D1DDC3" w14:textId="77777777" w:rsidR="000F22B6" w:rsidRPr="008A491F" w:rsidRDefault="000F22B6" w:rsidP="000F22B6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287"/>
        <w:gridCol w:w="6165"/>
      </w:tblGrid>
      <w:tr w:rsidR="004D2361" w:rsidRPr="00DF5514" w14:paraId="31A570B0" w14:textId="77777777" w:rsidTr="00611370">
        <w:tc>
          <w:tcPr>
            <w:tcW w:w="1739" w:type="pct"/>
            <w:shd w:val="clear" w:color="auto" w:fill="auto"/>
          </w:tcPr>
          <w:p w14:paraId="25352B94" w14:textId="77777777" w:rsidR="004D2361" w:rsidRPr="00611370" w:rsidRDefault="00751B51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1370">
              <w:rPr>
                <w:rFonts w:cs="Arial"/>
                <w:color w:val="FF0000"/>
              </w:rPr>
              <w:t>De erfpachtcanon</w:t>
            </w:r>
            <w:r w:rsidR="00592FAB" w:rsidRPr="00611370">
              <w:rPr>
                <w:rFonts w:cs="Arial"/>
                <w:color w:val="FF0000"/>
                <w:sz w:val="20"/>
              </w:rPr>
              <w:t xml:space="preserve"> van</w:t>
            </w:r>
          </w:p>
        </w:tc>
        <w:tc>
          <w:tcPr>
            <w:tcW w:w="3261" w:type="pct"/>
            <w:shd w:val="clear" w:color="auto" w:fill="auto"/>
          </w:tcPr>
          <w:p w14:paraId="03D586EA" w14:textId="77777777" w:rsidR="00881D6E" w:rsidRPr="00611370" w:rsidRDefault="00751B51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Deze tekst wordt altijd getoond.</w:t>
            </w:r>
          </w:p>
        </w:tc>
      </w:tr>
      <w:tr w:rsidR="00E02CCA" w:rsidRPr="00DF5514" w14:paraId="22313795" w14:textId="77777777" w:rsidTr="00611370">
        <w:trPr>
          <w:trHeight w:val="283"/>
        </w:trPr>
        <w:tc>
          <w:tcPr>
            <w:tcW w:w="1739" w:type="pct"/>
            <w:shd w:val="clear" w:color="auto" w:fill="auto"/>
          </w:tcPr>
          <w:p w14:paraId="32E0D3D3" w14:textId="75716CBF" w:rsidR="00E02CCA" w:rsidRPr="00611370" w:rsidRDefault="00E02CCA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1370">
              <w:rPr>
                <w:rFonts w:cs="Arial"/>
                <w:color w:val="339966"/>
                <w:sz w:val="20"/>
              </w:rPr>
              <w:t>het</w:t>
            </w:r>
            <w:r w:rsidRPr="00611370">
              <w:rPr>
                <w:rFonts w:cs="Arial"/>
                <w:color w:val="FF0000"/>
                <w:sz w:val="20"/>
              </w:rPr>
              <w:t xml:space="preserve"> </w:t>
            </w:r>
            <w:r w:rsidRPr="00611370">
              <w:rPr>
                <w:rFonts w:cs="Arial"/>
                <w:color w:val="800080"/>
                <w:sz w:val="20"/>
              </w:rPr>
              <w:t>bij deze</w:t>
            </w:r>
            <w:r w:rsidRPr="00611370">
              <w:rPr>
                <w:rFonts w:cs="Arial"/>
                <w:color w:val="339966"/>
                <w:sz w:val="20"/>
              </w:rPr>
              <w:t xml:space="preserve"> </w:t>
            </w:r>
            <w:r w:rsidR="00FF4768">
              <w:rPr>
                <w:rFonts w:cs="Arial"/>
                <w:color w:val="339966"/>
                <w:sz w:val="20"/>
              </w:rPr>
              <w:t>v</w:t>
            </w:r>
            <w:r w:rsidRPr="00611370">
              <w:rPr>
                <w:rFonts w:cs="Arial"/>
                <w:color w:val="339966"/>
                <w:sz w:val="20"/>
              </w:rPr>
              <w:t>erkochte</w:t>
            </w:r>
            <w:r w:rsidRPr="00611370">
              <w:rPr>
                <w:rFonts w:cs="Arial"/>
                <w:color w:val="800080"/>
                <w:sz w:val="20"/>
              </w:rPr>
              <w:t xml:space="preserve"> </w:t>
            </w:r>
            <w:r w:rsidRPr="00611370">
              <w:rPr>
                <w:rFonts w:cs="Arial"/>
                <w:color w:val="339966"/>
                <w:sz w:val="20"/>
              </w:rPr>
              <w:t xml:space="preserve">/ het </w:t>
            </w:r>
            <w:r w:rsidR="00FF4768">
              <w:rPr>
                <w:rFonts w:cs="Arial"/>
                <w:color w:val="339966"/>
                <w:sz w:val="20"/>
              </w:rPr>
              <w:t>r</w:t>
            </w:r>
            <w:r w:rsidRPr="00611370">
              <w:rPr>
                <w:rFonts w:cs="Arial"/>
                <w:color w:val="339966"/>
                <w:sz w:val="20"/>
              </w:rPr>
              <w:t xml:space="preserve">egistergoed / de </w:t>
            </w:r>
            <w:r w:rsidR="00FF4768">
              <w:rPr>
                <w:rFonts w:cs="Arial"/>
                <w:color w:val="339966"/>
                <w:sz w:val="20"/>
              </w:rPr>
              <w:t>r</w:t>
            </w:r>
            <w:r w:rsidRPr="00611370">
              <w:rPr>
                <w:rFonts w:cs="Arial"/>
                <w:color w:val="339966"/>
                <w:sz w:val="20"/>
              </w:rPr>
              <w:t xml:space="preserve">egistergoederen / </w:t>
            </w:r>
            <w:r w:rsidRPr="00611370">
              <w:rPr>
                <w:rFonts w:cs="Arial"/>
                <w:color w:val="00FFFF"/>
                <w:sz w:val="20"/>
              </w:rPr>
              <w:t xml:space="preserve">de / het </w:t>
            </w:r>
            <w:r w:rsidR="00FF4768">
              <w:rPr>
                <w:rFonts w:cs="Arial"/>
                <w:color w:val="339966"/>
                <w:sz w:val="20"/>
              </w:rPr>
              <w:t>r</w:t>
            </w:r>
            <w:r w:rsidRPr="00611370">
              <w:rPr>
                <w:rFonts w:cs="Arial"/>
                <w:color w:val="339966"/>
                <w:sz w:val="20"/>
              </w:rPr>
              <w:t>egistergoed</w:t>
            </w:r>
            <w:r w:rsidRPr="00611370">
              <w:rPr>
                <w:rFonts w:cs="Arial"/>
                <w:color w:val="800080"/>
                <w:sz w:val="20"/>
              </w:rPr>
              <w:t xml:space="preserve">eren </w:t>
            </w:r>
            <w:r w:rsidRPr="00611370">
              <w:rPr>
                <w:rFonts w:cs="Arial"/>
                <w:color w:val="339966"/>
                <w:sz w:val="20"/>
              </w:rPr>
              <w:t>[volgnummer]</w:t>
            </w:r>
            <w:r w:rsidRPr="00611370">
              <w:rPr>
                <w:rFonts w:cs="Arial"/>
                <w:color w:val="800080"/>
                <w:sz w:val="20"/>
              </w:rPr>
              <w:t>, [volgnummer] en [volgnummer]</w:t>
            </w:r>
          </w:p>
        </w:tc>
        <w:tc>
          <w:tcPr>
            <w:tcW w:w="3261" w:type="pct"/>
            <w:shd w:val="clear" w:color="auto" w:fill="auto"/>
          </w:tcPr>
          <w:p w14:paraId="762B0EDB" w14:textId="77777777" w:rsidR="006A13FB" w:rsidRPr="00611370" w:rsidRDefault="008F3EC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</w:t>
            </w:r>
            <w:r w:rsidR="006A13FB" w:rsidRPr="00611370">
              <w:rPr>
                <w:szCs w:val="18"/>
              </w:rPr>
              <w:t>erplichte keuzetekst met variabelen</w:t>
            </w:r>
            <w:r w:rsidRPr="00611370">
              <w:rPr>
                <w:szCs w:val="18"/>
              </w:rPr>
              <w:t xml:space="preserve"> voor alle keuzeblok varianten</w:t>
            </w:r>
            <w:r w:rsidR="006A13FB" w:rsidRPr="00611370">
              <w:rPr>
                <w:szCs w:val="18"/>
              </w:rPr>
              <w:t>.</w:t>
            </w:r>
          </w:p>
          <w:p w14:paraId="6CE5D327" w14:textId="77777777" w:rsidR="006A13FB" w:rsidRPr="00611370" w:rsidRDefault="006A13FB" w:rsidP="00611370">
            <w:pPr>
              <w:spacing w:line="240" w:lineRule="auto"/>
              <w:rPr>
                <w:szCs w:val="18"/>
              </w:rPr>
            </w:pPr>
          </w:p>
          <w:p w14:paraId="47E27913" w14:textId="77777777" w:rsidR="008F3EC5" w:rsidRPr="00611370" w:rsidRDefault="008F3EC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De keuze voor de</w:t>
            </w:r>
            <w:r w:rsidR="008D2915" w:rsidRPr="00611370">
              <w:rPr>
                <w:szCs w:val="18"/>
              </w:rPr>
              <w:t xml:space="preserve"> te tonen</w:t>
            </w:r>
            <w:r w:rsidRPr="00611370">
              <w:rPr>
                <w:szCs w:val="18"/>
              </w:rPr>
              <w:t xml:space="preserve"> benaming van het registergoed is een keuze van de gebruiker die wordt beperkt door de benaming die </w:t>
            </w:r>
            <w:r w:rsidR="008D2915" w:rsidRPr="00611370">
              <w:rPr>
                <w:szCs w:val="18"/>
              </w:rPr>
              <w:t>voor</w:t>
            </w:r>
            <w:r w:rsidRPr="00611370">
              <w:rPr>
                <w:szCs w:val="18"/>
              </w:rPr>
              <w:t xml:space="preserve"> het registergoed is ge</w:t>
            </w:r>
            <w:r w:rsidR="008D2915" w:rsidRPr="00611370">
              <w:rPr>
                <w:szCs w:val="18"/>
              </w:rPr>
              <w:t xml:space="preserve">kozen </w:t>
            </w:r>
            <w:r w:rsidRPr="00611370">
              <w:rPr>
                <w:szCs w:val="18"/>
              </w:rPr>
              <w:t xml:space="preserve">in </w:t>
            </w:r>
            <w:r w:rsidR="008D2915" w:rsidRPr="00611370">
              <w:rPr>
                <w:szCs w:val="18"/>
              </w:rPr>
              <w:t>het</w:t>
            </w:r>
            <w:r w:rsidRPr="00611370">
              <w:rPr>
                <w:szCs w:val="18"/>
              </w:rPr>
              <w:t xml:space="preserve"> betreffe</w:t>
            </w:r>
            <w:r w:rsidR="008D2915" w:rsidRPr="00611370">
              <w:rPr>
                <w:szCs w:val="18"/>
              </w:rPr>
              <w:t>nde modeldocument.</w:t>
            </w:r>
          </w:p>
          <w:p w14:paraId="564BBC1F" w14:textId="77777777" w:rsidR="008D2915" w:rsidRPr="00611370" w:rsidRDefault="008D2915" w:rsidP="00611370">
            <w:pPr>
              <w:spacing w:line="240" w:lineRule="auto"/>
              <w:rPr>
                <w:szCs w:val="18"/>
              </w:rPr>
            </w:pPr>
          </w:p>
          <w:p w14:paraId="327CD285" w14:textId="77777777" w:rsidR="0022256D" w:rsidRPr="00611370" w:rsidRDefault="008D291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Voor de modeldocumenten ‘Akte van verdeling’ en ‘Akte van Levering’ kunnen de registergoederen worden aangeduid met een volgnummer, waarmee de erfpachtcanon voor </w:t>
            </w:r>
            <w:r w:rsidR="00D509AC" w:rsidRPr="00611370">
              <w:rPr>
                <w:szCs w:val="18"/>
              </w:rPr>
              <w:t>éé</w:t>
            </w:r>
            <w:r w:rsidRPr="00611370">
              <w:rPr>
                <w:szCs w:val="18"/>
              </w:rPr>
              <w:t xml:space="preserve">n (of meer) specifieke registergoederen getoond kan worden. De relatie met de betreffende registergoederen wordt expliciet vastgelegd. </w:t>
            </w:r>
            <w:r w:rsidR="0022256D" w:rsidRPr="00611370">
              <w:rPr>
                <w:szCs w:val="18"/>
              </w:rPr>
              <w:t>Het volgnummer dat hier getoond wordt komt overeen met het volgnummer dat in de akte is toegekend aan het/de te tonen registergoed(eren).</w:t>
            </w:r>
          </w:p>
          <w:p w14:paraId="79A50950" w14:textId="77777777" w:rsidR="008D2915" w:rsidRPr="00611370" w:rsidRDefault="008D2915" w:rsidP="00611370">
            <w:pPr>
              <w:spacing w:line="240" w:lineRule="auto"/>
              <w:rPr>
                <w:szCs w:val="18"/>
              </w:rPr>
            </w:pPr>
          </w:p>
          <w:p w14:paraId="4B632977" w14:textId="77777777" w:rsidR="008D2915" w:rsidRPr="00611370" w:rsidRDefault="008D2915" w:rsidP="00611370">
            <w:pPr>
              <w:spacing w:line="240" w:lineRule="auto"/>
              <w:rPr>
                <w:szCs w:val="18"/>
              </w:rPr>
            </w:pPr>
          </w:p>
          <w:p w14:paraId="363A872F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Tekst wanneer gekozen is om één registergoed met volgnummer te tonen:</w:t>
            </w:r>
          </w:p>
          <w:p w14:paraId="7E60DE74" w14:textId="1B65C543"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- het </w:t>
            </w:r>
            <w:r w:rsidR="00FF4768">
              <w:rPr>
                <w:szCs w:val="18"/>
              </w:rPr>
              <w:t>r</w:t>
            </w:r>
            <w:r w:rsidRPr="00611370">
              <w:rPr>
                <w:szCs w:val="18"/>
              </w:rPr>
              <w:t>egistergoed [volgnummer]</w:t>
            </w:r>
          </w:p>
          <w:p w14:paraId="6542F3D0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</w:p>
          <w:p w14:paraId="54904D26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Tekst wanneer gekozen is om meer registergoederen met volgnummer te tonen:</w:t>
            </w:r>
          </w:p>
          <w:p w14:paraId="3EEC9BCC" w14:textId="2A4D6825"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- de </w:t>
            </w:r>
            <w:r w:rsidR="00FF4768">
              <w:rPr>
                <w:szCs w:val="18"/>
              </w:rPr>
              <w:t>r</w:t>
            </w:r>
            <w:r w:rsidRPr="00611370">
              <w:rPr>
                <w:szCs w:val="18"/>
              </w:rPr>
              <w:t>egistergoederen [volgnummer, [volgnummer] en [volgnummer]</w:t>
            </w:r>
          </w:p>
          <w:p w14:paraId="1621B7A8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</w:p>
          <w:p w14:paraId="268F53A4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rFonts w:cs="Arial"/>
                <w:bCs/>
                <w:szCs w:val="18"/>
              </w:rPr>
              <w:t>De laatste twee registergoederen worden gescheiden door “</w:t>
            </w:r>
            <w:r w:rsidRPr="00611370">
              <w:rPr>
                <w:rFonts w:cs="Arial"/>
                <w:bCs/>
                <w:color w:val="800080"/>
                <w:szCs w:val="18"/>
              </w:rPr>
              <w:t>en</w:t>
            </w:r>
            <w:r w:rsidRPr="00611370">
              <w:rPr>
                <w:rFonts w:cs="Arial"/>
                <w:bCs/>
                <w:szCs w:val="18"/>
              </w:rPr>
              <w:t>”, de overige door een komma “</w:t>
            </w:r>
            <w:r w:rsidRPr="00611370">
              <w:rPr>
                <w:rFonts w:cs="Arial"/>
                <w:bCs/>
                <w:color w:val="800080"/>
                <w:szCs w:val="18"/>
              </w:rPr>
              <w:t>,</w:t>
            </w:r>
            <w:r w:rsidRPr="00611370">
              <w:rPr>
                <w:rFonts w:cs="Arial"/>
                <w:bCs/>
                <w:szCs w:val="18"/>
              </w:rPr>
              <w:t>”</w:t>
            </w:r>
          </w:p>
          <w:p w14:paraId="6388897A" w14:textId="77777777" w:rsidR="00A11197" w:rsidRPr="00611370" w:rsidRDefault="00A11197" w:rsidP="00611370">
            <w:pPr>
              <w:spacing w:line="240" w:lineRule="auto"/>
              <w:rPr>
                <w:szCs w:val="18"/>
              </w:rPr>
            </w:pPr>
          </w:p>
          <w:p w14:paraId="080EF16E" w14:textId="77777777" w:rsidR="008D2915" w:rsidRPr="00611370" w:rsidRDefault="008D291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Voor de Notariële verklaring is </w:t>
            </w:r>
            <w:r w:rsidR="00A11197" w:rsidRPr="00611370">
              <w:rPr>
                <w:szCs w:val="18"/>
              </w:rPr>
              <w:t xml:space="preserve">het tonen van registergoederen met een volgnummer </w:t>
            </w:r>
            <w:r w:rsidRPr="00611370">
              <w:rPr>
                <w:szCs w:val="18"/>
              </w:rPr>
              <w:t>niet mogelijk</w:t>
            </w:r>
            <w:r w:rsidR="00A8178B" w:rsidRPr="00611370">
              <w:rPr>
                <w:szCs w:val="18"/>
              </w:rPr>
              <w:t xml:space="preserve"> omdat aan de registergoederen in deze verklaring geen volgnummer toegekend kan worden</w:t>
            </w:r>
            <w:r w:rsidRPr="00611370">
              <w:rPr>
                <w:szCs w:val="18"/>
              </w:rPr>
              <w:t xml:space="preserve">. </w:t>
            </w:r>
          </w:p>
          <w:p w14:paraId="4050AFD9" w14:textId="77777777" w:rsidR="008F3EC5" w:rsidRPr="00611370" w:rsidRDefault="008F3EC5" w:rsidP="00611370">
            <w:pPr>
              <w:spacing w:line="240" w:lineRule="auto"/>
              <w:rPr>
                <w:szCs w:val="18"/>
              </w:rPr>
            </w:pPr>
          </w:p>
          <w:p w14:paraId="7276FC15" w14:textId="77777777" w:rsidR="006A13FB" w:rsidRPr="00611370" w:rsidRDefault="006A13FB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  <w:u w:val="single"/>
              </w:rPr>
              <w:t>Mapping</w:t>
            </w:r>
            <w:r w:rsidRPr="00611370">
              <w:rPr>
                <w:szCs w:val="18"/>
              </w:rPr>
              <w:t>:</w:t>
            </w:r>
          </w:p>
          <w:p w14:paraId="59B1B32E" w14:textId="77777777" w:rsidR="006A13FB" w:rsidRPr="00611370" w:rsidRDefault="006A13FB" w:rsidP="00611370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>StukdeelErfpachtcanon</w:t>
            </w:r>
            <w:r w:rsidR="008F3EC5" w:rsidRPr="00611370">
              <w:rPr>
                <w:sz w:val="16"/>
                <w:szCs w:val="16"/>
              </w:rPr>
              <w:t xml:space="preserve"> of StukdeelErfpachtcanonTijdelijkAfgekocht of StukdeelErfpachtcanonEeuwigAfgekocht</w:t>
            </w:r>
            <w:r w:rsidRPr="00611370">
              <w:rPr>
                <w:sz w:val="16"/>
                <w:szCs w:val="16"/>
              </w:rPr>
              <w:t>/tekstkeuze</w:t>
            </w:r>
          </w:p>
          <w:p w14:paraId="1133C7CD" w14:textId="77777777" w:rsidR="006A13FB" w:rsidRPr="00611370" w:rsidRDefault="006A13FB" w:rsidP="00611370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>./tagnaam(‘k_Registergoederen</w:t>
            </w:r>
            <w:r w:rsidR="00F276EF" w:rsidRPr="00611370">
              <w:rPr>
                <w:sz w:val="16"/>
                <w:szCs w:val="16"/>
              </w:rPr>
              <w:t>’</w:t>
            </w:r>
            <w:r w:rsidRPr="00611370">
              <w:rPr>
                <w:sz w:val="16"/>
                <w:szCs w:val="16"/>
              </w:rPr>
              <w:t>)</w:t>
            </w:r>
          </w:p>
          <w:p w14:paraId="0A84C005" w14:textId="77777777" w:rsidR="006A13FB" w:rsidRPr="00611370" w:rsidRDefault="006A13FB" w:rsidP="00611370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 xml:space="preserve">./tekst(‘het </w:t>
            </w:r>
            <w:r w:rsidR="00F276EF" w:rsidRPr="00611370">
              <w:rPr>
                <w:sz w:val="16"/>
                <w:szCs w:val="16"/>
              </w:rPr>
              <w:t>V</w:t>
            </w:r>
            <w:r w:rsidRPr="00611370">
              <w:rPr>
                <w:sz w:val="16"/>
                <w:szCs w:val="16"/>
              </w:rPr>
              <w:t>erkochte’,</w:t>
            </w:r>
            <w:r w:rsidR="004E7BC0" w:rsidRPr="00611370">
              <w:rPr>
                <w:sz w:val="16"/>
                <w:szCs w:val="16"/>
              </w:rPr>
              <w:t xml:space="preserve"> ‘het bij deze </w:t>
            </w:r>
            <w:r w:rsidR="00F276EF" w:rsidRPr="00611370">
              <w:rPr>
                <w:sz w:val="16"/>
                <w:szCs w:val="16"/>
              </w:rPr>
              <w:t>V</w:t>
            </w:r>
            <w:r w:rsidR="004E7BC0" w:rsidRPr="00611370">
              <w:rPr>
                <w:sz w:val="16"/>
                <w:szCs w:val="16"/>
              </w:rPr>
              <w:t>erkochte’,</w:t>
            </w:r>
            <w:r w:rsidRPr="00611370">
              <w:rPr>
                <w:sz w:val="16"/>
                <w:szCs w:val="16"/>
              </w:rPr>
              <w:t>’het Registergoed’,’de Registergoederen’, ‘1’)</w:t>
            </w:r>
          </w:p>
          <w:p w14:paraId="21C72A4E" w14:textId="77777777" w:rsidR="006A13FB" w:rsidRPr="00611370" w:rsidRDefault="0022256D" w:rsidP="00611370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>-tekst ‘1’ mag niet gekozen worden voor de Notariële Verklaring</w:t>
            </w:r>
          </w:p>
          <w:p w14:paraId="70AEA56F" w14:textId="77777777" w:rsidR="006A13FB" w:rsidRPr="00611370" w:rsidRDefault="006A13FB" w:rsidP="00611370">
            <w:pPr>
              <w:spacing w:line="240" w:lineRule="auto"/>
              <w:rPr>
                <w:szCs w:val="18"/>
              </w:rPr>
            </w:pPr>
          </w:p>
          <w:p w14:paraId="770D8EE1" w14:textId="77777777" w:rsidR="00BD1F28" w:rsidRPr="00611370" w:rsidRDefault="00BD1F28" w:rsidP="00611370">
            <w:pPr>
              <w:spacing w:line="240" w:lineRule="auto"/>
              <w:rPr>
                <w:rFonts w:cs="Arial"/>
                <w:b/>
                <w:sz w:val="16"/>
                <w:szCs w:val="16"/>
              </w:rPr>
            </w:pPr>
            <w:r w:rsidRPr="00611370">
              <w:rPr>
                <w:rFonts w:cs="Arial"/>
                <w:b/>
                <w:sz w:val="16"/>
                <w:szCs w:val="16"/>
              </w:rPr>
              <w:t>Tekst</w:t>
            </w:r>
          </w:p>
          <w:p w14:paraId="5E2F3BCE" w14:textId="77777777" w:rsidR="00BD1F28" w:rsidRPr="00611370" w:rsidRDefault="00BD1F28" w:rsidP="00611370">
            <w:pPr>
              <w:tabs>
                <w:tab w:val="left" w:pos="1135"/>
              </w:tabs>
              <w:spacing w:line="240" w:lineRule="auto"/>
              <w:ind w:left="343"/>
              <w:rPr>
                <w:rFonts w:cs="Arial"/>
                <w:b/>
                <w:sz w:val="16"/>
                <w:szCs w:val="16"/>
              </w:rPr>
            </w:pPr>
            <w:r w:rsidRPr="00611370">
              <w:rPr>
                <w:rFonts w:cs="Arial"/>
                <w:b/>
                <w:sz w:val="16"/>
                <w:szCs w:val="16"/>
              </w:rPr>
              <w:t>keuze</w:t>
            </w:r>
            <w:r w:rsidRPr="00611370">
              <w:rPr>
                <w:rFonts w:cs="Arial"/>
                <w:b/>
                <w:sz w:val="16"/>
                <w:szCs w:val="16"/>
              </w:rPr>
              <w:tab/>
              <w:t>Tekst in de akte</w:t>
            </w:r>
          </w:p>
          <w:p w14:paraId="55164798" w14:textId="1B9E8B05" w:rsidR="00BD1F28" w:rsidRPr="00611370" w:rsidRDefault="00BD1F28" w:rsidP="00611370">
            <w:pPr>
              <w:tabs>
                <w:tab w:val="left" w:pos="1135"/>
              </w:tabs>
              <w:spacing w:line="240" w:lineRule="auto"/>
              <w:ind w:left="343"/>
              <w:rPr>
                <w:rFonts w:cs="Arial"/>
                <w:sz w:val="16"/>
                <w:szCs w:val="16"/>
              </w:rPr>
            </w:pPr>
            <w:r w:rsidRPr="00611370">
              <w:rPr>
                <w:rFonts w:cs="Arial"/>
                <w:sz w:val="16"/>
                <w:szCs w:val="16"/>
              </w:rPr>
              <w:t>‘1’</w:t>
            </w:r>
            <w:r w:rsidRPr="00611370">
              <w:rPr>
                <w:rFonts w:cs="Arial"/>
                <w:sz w:val="16"/>
                <w:szCs w:val="16"/>
              </w:rPr>
              <w:tab/>
              <w:t xml:space="preserve">‘de/het </w:t>
            </w:r>
            <w:r w:rsidR="00FF4768">
              <w:rPr>
                <w:rFonts w:cs="Arial"/>
                <w:sz w:val="16"/>
                <w:szCs w:val="16"/>
              </w:rPr>
              <w:t>r</w:t>
            </w:r>
            <w:r w:rsidRPr="00611370">
              <w:rPr>
                <w:rFonts w:cs="Arial"/>
                <w:sz w:val="16"/>
                <w:szCs w:val="16"/>
              </w:rPr>
              <w:t>egistergoed/</w:t>
            </w:r>
            <w:r w:rsidR="00FF4768">
              <w:rPr>
                <w:rFonts w:cs="Arial"/>
                <w:sz w:val="16"/>
                <w:szCs w:val="16"/>
              </w:rPr>
              <w:t>r</w:t>
            </w:r>
            <w:r w:rsidRPr="00611370">
              <w:rPr>
                <w:rFonts w:cs="Arial"/>
                <w:sz w:val="16"/>
                <w:szCs w:val="16"/>
              </w:rPr>
              <w:t>egistergoederen [volgnummer], [volgnummer] en [volgnummer]’</w:t>
            </w:r>
          </w:p>
          <w:p w14:paraId="52C5726D" w14:textId="77777777" w:rsidR="006A13FB" w:rsidRPr="00611370" w:rsidRDefault="006A13FB" w:rsidP="00611370">
            <w:pPr>
              <w:spacing w:line="240" w:lineRule="auto"/>
              <w:rPr>
                <w:szCs w:val="18"/>
              </w:rPr>
            </w:pPr>
          </w:p>
          <w:p w14:paraId="7BC3A220" w14:textId="77777777" w:rsidR="003B2543" w:rsidRPr="00611370" w:rsidRDefault="007A41A1" w:rsidP="00611370">
            <w:pPr>
              <w:spacing w:before="72" w:line="240" w:lineRule="auto"/>
              <w:rPr>
                <w:snapToGrid/>
                <w:u w:val="single"/>
              </w:rPr>
            </w:pPr>
            <w:r w:rsidRPr="00611370">
              <w:rPr>
                <w:snapToGrid/>
                <w:u w:val="single"/>
              </w:rPr>
              <w:t xml:space="preserve">Mapping </w:t>
            </w:r>
            <w:r w:rsidR="00D509AC" w:rsidRPr="00611370">
              <w:rPr>
                <w:snapToGrid/>
                <w:u w:val="single"/>
              </w:rPr>
              <w:t xml:space="preserve">Akte van Verdeling en Akte van Levering </w:t>
            </w:r>
            <w:r w:rsidR="0022256D" w:rsidRPr="00611370">
              <w:rPr>
                <w:snapToGrid/>
                <w:u w:val="single"/>
              </w:rPr>
              <w:t xml:space="preserve">bevatten minimaal één </w:t>
            </w:r>
            <w:r w:rsidR="003B2543" w:rsidRPr="00611370">
              <w:rPr>
                <w:snapToGrid/>
                <w:u w:val="single"/>
              </w:rPr>
              <w:t>relatie met registergoed</w:t>
            </w:r>
            <w:r w:rsidR="00D509AC" w:rsidRPr="00611370">
              <w:rPr>
                <w:snapToGrid/>
                <w:u w:val="single"/>
              </w:rPr>
              <w:t xml:space="preserve"> </w:t>
            </w:r>
          </w:p>
          <w:p w14:paraId="1B2FA05C" w14:textId="77777777" w:rsidR="003B2543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 xml:space="preserve">./StukdeelErfpachtcanon/RegistergoedRef [xlink:href= “id van </w:t>
            </w:r>
            <w:r w:rsidR="005C4BFB" w:rsidRPr="00611370">
              <w:rPr>
                <w:snapToGrid/>
                <w:sz w:val="16"/>
                <w:szCs w:val="16"/>
              </w:rPr>
              <w:t>de</w:t>
            </w:r>
            <w:r w:rsidRPr="00611370">
              <w:rPr>
                <w:snapToGrid/>
                <w:sz w:val="16"/>
                <w:szCs w:val="16"/>
              </w:rPr>
              <w:t xml:space="preserve"> betrokken zakelijkrecht/registergoed combinatie”]</w:t>
            </w:r>
          </w:p>
          <w:p w14:paraId="0D27B148" w14:textId="77777777" w:rsidR="003B2543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>of</w:t>
            </w:r>
          </w:p>
          <w:p w14:paraId="46C8D20D" w14:textId="77777777" w:rsidR="003B2543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 xml:space="preserve">./StukdeelErfpachtcanonTijdelijkAfgekocht/RegistergoedRef [xlink:href= “id van </w:t>
            </w:r>
            <w:r w:rsidR="005C4BFB" w:rsidRPr="00611370">
              <w:rPr>
                <w:snapToGrid/>
                <w:sz w:val="16"/>
                <w:szCs w:val="16"/>
              </w:rPr>
              <w:t>d</w:t>
            </w:r>
            <w:r w:rsidRPr="00611370">
              <w:rPr>
                <w:snapToGrid/>
                <w:sz w:val="16"/>
                <w:szCs w:val="16"/>
              </w:rPr>
              <w:t>e betrokken zakelijkrecht/registergoed combinatie”]</w:t>
            </w:r>
          </w:p>
          <w:p w14:paraId="212F0DB9" w14:textId="77777777" w:rsidR="003B2543" w:rsidRPr="00611370" w:rsidRDefault="003B2543" w:rsidP="00611370">
            <w:pPr>
              <w:spacing w:line="240" w:lineRule="auto"/>
              <w:rPr>
                <w:snapToGrid/>
              </w:rPr>
            </w:pPr>
            <w:r w:rsidRPr="00611370">
              <w:rPr>
                <w:snapToGrid/>
              </w:rPr>
              <w:lastRenderedPageBreak/>
              <w:t>of</w:t>
            </w:r>
          </w:p>
          <w:p w14:paraId="252E333F" w14:textId="77777777" w:rsidR="00A8178B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 xml:space="preserve">./StukdeelErfpachtcanonEeuwigAfgekocht/RegistergoedRef [xlink:href= “id van </w:t>
            </w:r>
            <w:r w:rsidR="005C4BFB" w:rsidRPr="00611370">
              <w:rPr>
                <w:snapToGrid/>
                <w:sz w:val="16"/>
                <w:szCs w:val="16"/>
              </w:rPr>
              <w:t>d</w:t>
            </w:r>
            <w:r w:rsidRPr="00611370">
              <w:rPr>
                <w:snapToGrid/>
                <w:sz w:val="16"/>
                <w:szCs w:val="16"/>
              </w:rPr>
              <w:t>e betrokken zakelijkrecht/registergoed combinatie”]</w:t>
            </w:r>
          </w:p>
          <w:p w14:paraId="7870C4D6" w14:textId="77777777" w:rsidR="00C53B4C" w:rsidRPr="00611370" w:rsidRDefault="00C53B4C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</w:p>
          <w:p w14:paraId="193C347D" w14:textId="77777777" w:rsidR="00C53B4C" w:rsidRPr="00611370" w:rsidRDefault="00C53B4C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>Bij een tekstkeuze ongelijk aan ‘1’ moet er een RegistergoedRef zijn voor elke zakelijkrecht/registergoed combinatie.</w:t>
            </w:r>
          </w:p>
          <w:p w14:paraId="35B664DF" w14:textId="77777777" w:rsidR="00C53B4C" w:rsidRPr="00611370" w:rsidRDefault="00C53B4C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>Bij een tekstkeuze gelijk aan ‘1’ hoeft er niet voor elke zakelijkrecht/registergoed combinatie een RegistergoedRef te zijn.</w:t>
            </w:r>
          </w:p>
          <w:p w14:paraId="3148811A" w14:textId="77777777" w:rsidR="00C53B4C" w:rsidRPr="00611370" w:rsidRDefault="00C53B4C" w:rsidP="00611370">
            <w:pPr>
              <w:spacing w:line="240" w:lineRule="auto"/>
              <w:rPr>
                <w:szCs w:val="18"/>
              </w:rPr>
            </w:pPr>
          </w:p>
          <w:p w14:paraId="458D7DDD" w14:textId="77777777" w:rsidR="00D509AC" w:rsidRPr="00611370" w:rsidRDefault="007A41A1" w:rsidP="00611370">
            <w:pPr>
              <w:spacing w:line="240" w:lineRule="auto"/>
              <w:rPr>
                <w:szCs w:val="18"/>
                <w:u w:val="single"/>
              </w:rPr>
            </w:pPr>
            <w:r w:rsidRPr="00611370">
              <w:rPr>
                <w:szCs w:val="18"/>
                <w:u w:val="single"/>
              </w:rPr>
              <w:t xml:space="preserve">Mapping </w:t>
            </w:r>
            <w:r w:rsidR="00D509AC" w:rsidRPr="00611370">
              <w:rPr>
                <w:szCs w:val="18"/>
                <w:u w:val="single"/>
              </w:rPr>
              <w:t>Notariële verklaring bevat geen relatie met het registergoed</w:t>
            </w:r>
            <w:r w:rsidRPr="00611370">
              <w:rPr>
                <w:szCs w:val="18"/>
                <w:u w:val="single"/>
              </w:rPr>
              <w:t>:</w:t>
            </w:r>
          </w:p>
          <w:p w14:paraId="602262B2" w14:textId="77777777" w:rsidR="007A41A1" w:rsidRPr="00611370" w:rsidRDefault="007A41A1" w:rsidP="00611370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>-geen RegistergoedRef aanwezig</w:t>
            </w:r>
          </w:p>
        </w:tc>
      </w:tr>
      <w:tr w:rsidR="004D2361" w:rsidRPr="00DF5514" w14:paraId="30AB2493" w14:textId="77777777" w:rsidTr="00611370">
        <w:tc>
          <w:tcPr>
            <w:tcW w:w="1739" w:type="pct"/>
            <w:shd w:val="clear" w:color="auto" w:fill="auto"/>
          </w:tcPr>
          <w:p w14:paraId="552E1EB4" w14:textId="77777777" w:rsidR="004D2361" w:rsidRPr="00611370" w:rsidRDefault="00751B51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ascii="Times New Roman" w:hAnsi="Times New Roman"/>
              </w:rPr>
            </w:pPr>
            <w:r w:rsidRPr="00611370">
              <w:rPr>
                <w:rFonts w:cs="Arial"/>
                <w:color w:val="FFFFFF"/>
                <w:sz w:val="20"/>
                <w:highlight w:val="darkYellow"/>
              </w:rPr>
              <w:lastRenderedPageBreak/>
              <w:t>KEUZEBLOKVARIANT</w:t>
            </w:r>
          </w:p>
        </w:tc>
        <w:tc>
          <w:tcPr>
            <w:tcW w:w="3261" w:type="pct"/>
            <w:shd w:val="clear" w:color="auto" w:fill="auto"/>
          </w:tcPr>
          <w:p w14:paraId="655CB57B" w14:textId="77777777" w:rsidR="004D2361" w:rsidRPr="00611370" w:rsidRDefault="00E6205F" w:rsidP="00611370">
            <w:pPr>
              <w:spacing w:before="72"/>
              <w:rPr>
                <w:szCs w:val="18"/>
              </w:rPr>
            </w:pPr>
            <w:r>
              <w:t xml:space="preserve">Eén van de 3 varianten moet gekozen </w:t>
            </w:r>
            <w:r w:rsidR="00420742">
              <w:t>worden</w:t>
            </w:r>
            <w:r>
              <w:t>.</w:t>
            </w:r>
          </w:p>
        </w:tc>
      </w:tr>
    </w:tbl>
    <w:p w14:paraId="30A6DCAB" w14:textId="77777777" w:rsidR="00987D5A" w:rsidRDefault="00987D5A" w:rsidP="000255AB"/>
    <w:p w14:paraId="0C6C479E" w14:textId="77777777" w:rsidR="00E6205F" w:rsidRDefault="00E6205F" w:rsidP="00E6205F">
      <w:pPr>
        <w:pStyle w:val="Kop3"/>
        <w:pageBreakBefore/>
        <w:numPr>
          <w:ilvl w:val="2"/>
          <w:numId w:val="1"/>
        </w:numPr>
      </w:pPr>
      <w:bookmarkStart w:id="24" w:name="_Toc319680357"/>
      <w:bookmarkStart w:id="25" w:name="_Toc371693193"/>
      <w:r>
        <w:lastRenderedPageBreak/>
        <w:t>Variant 1</w:t>
      </w:r>
      <w:bookmarkEnd w:id="24"/>
      <w:r w:rsidR="00C27541">
        <w:t xml:space="preserve"> – verschuldig</w:t>
      </w:r>
      <w:r w:rsidR="00472B99">
        <w:t>d</w:t>
      </w:r>
      <w:r w:rsidR="00C27541">
        <w:t xml:space="preserve"> bedrag erfpachtcanon</w:t>
      </w:r>
      <w:bookmarkEnd w:id="25"/>
    </w:p>
    <w:p w14:paraId="3104346B" w14:textId="77777777" w:rsidR="00D8370B" w:rsidRPr="00D8370B" w:rsidRDefault="00D8370B" w:rsidP="00D8370B">
      <w:pPr>
        <w:rPr>
          <w:lang w:val="nl"/>
        </w:rPr>
      </w:pPr>
    </w:p>
    <w:tbl>
      <w:tblPr>
        <w:tblW w:w="535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962"/>
        <w:gridCol w:w="6165"/>
      </w:tblGrid>
      <w:tr w:rsidR="00E6205F" w:rsidRPr="00DF5514" w14:paraId="00EDB168" w14:textId="77777777" w:rsidTr="00534CBD">
        <w:tc>
          <w:tcPr>
            <w:tcW w:w="1956" w:type="pct"/>
            <w:shd w:val="clear" w:color="auto" w:fill="auto"/>
          </w:tcPr>
          <w:p w14:paraId="095BB34F" w14:textId="2C47F24B" w:rsidR="00E6205F" w:rsidRPr="00611370" w:rsidRDefault="00E6205F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ascii="Times New Roman" w:hAnsi="Times New Roman"/>
              </w:rPr>
            </w:pPr>
            <w:r w:rsidRPr="00611370">
              <w:rPr>
                <w:rFonts w:cs="Arial"/>
                <w:color w:val="FF0000"/>
                <w:sz w:val="20"/>
              </w:rPr>
              <w:t xml:space="preserve">bedraagt jaarlijks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>MacroButton Nomacro 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bedrag</w:t>
            </w:r>
            <w:r w:rsidR="003242A8" w:rsidRPr="00D54306">
              <w:rPr>
                <w:rFonts w:cs="Arial"/>
                <w:sz w:val="20"/>
              </w:rPr>
              <w:fldChar w:fldCharType="begin"/>
            </w:r>
            <w:r w:rsidR="003242A8" w:rsidRPr="00D54306">
              <w:rPr>
                <w:rFonts w:cs="Arial"/>
                <w:sz w:val="20"/>
              </w:rPr>
              <w:instrText>MacroButton Nomacro §</w:instrText>
            </w:r>
            <w:r w:rsidR="003242A8" w:rsidRPr="00D54306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044" w:type="pct"/>
            <w:shd w:val="clear" w:color="auto" w:fill="auto"/>
          </w:tcPr>
          <w:p w14:paraId="1DFA8749" w14:textId="77777777" w:rsidR="00987CEC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Vaste tekst met een verplichte variabele</w:t>
            </w:r>
            <w:r w:rsidR="00420742" w:rsidRPr="00611370">
              <w:rPr>
                <w:szCs w:val="18"/>
              </w:rPr>
              <w:t xml:space="preserve"> voor erfpachtcanon.</w:t>
            </w:r>
          </w:p>
          <w:p w14:paraId="2F24CE18" w14:textId="77777777" w:rsidR="00420742" w:rsidRPr="00611370" w:rsidRDefault="00420742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320328A4" w14:textId="77777777" w:rsidR="0018104B" w:rsidRPr="00611370" w:rsidRDefault="0018104B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  <w:u w:val="single"/>
              </w:rPr>
              <w:t>Mapping</w:t>
            </w:r>
            <w:r w:rsidRPr="00611370">
              <w:rPr>
                <w:szCs w:val="18"/>
              </w:rPr>
              <w:t>:</w:t>
            </w:r>
          </w:p>
          <w:p w14:paraId="3E3ADEB7" w14:textId="77777777" w:rsidR="00E6205F" w:rsidRPr="00611370" w:rsidRDefault="0018104B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StukdeelErfpachtcanon/bedrag</w:t>
            </w:r>
          </w:p>
          <w:p w14:paraId="737EE2BA" w14:textId="77777777" w:rsidR="00B86E1D" w:rsidRPr="00611370" w:rsidRDefault="00B86E1D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65CCE803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Bedrag wordt </w:t>
            </w:r>
            <w:r w:rsidR="009A528A" w:rsidRPr="00611370">
              <w:rPr>
                <w:szCs w:val="18"/>
              </w:rPr>
              <w:t xml:space="preserve">voluit </w:t>
            </w:r>
            <w:r w:rsidRPr="00611370">
              <w:rPr>
                <w:szCs w:val="18"/>
              </w:rPr>
              <w:t>in letters uitgeschreven met daar achter tussenhaakjes</w:t>
            </w:r>
            <w:r w:rsidR="009A528A" w:rsidRPr="00611370">
              <w:rPr>
                <w:szCs w:val="18"/>
              </w:rPr>
              <w:t xml:space="preserve"> het valutateken en het bedrag in cijfers)</w:t>
            </w:r>
          </w:p>
        </w:tc>
      </w:tr>
      <w:tr w:rsidR="00433FD0" w:rsidRPr="00DF5514" w14:paraId="1072B52A" w14:textId="77777777" w:rsidTr="00534CBD">
        <w:trPr>
          <w:trHeight w:val="2395"/>
        </w:trPr>
        <w:tc>
          <w:tcPr>
            <w:tcW w:w="1956" w:type="pct"/>
            <w:shd w:val="clear" w:color="auto" w:fill="auto"/>
          </w:tcPr>
          <w:p w14:paraId="6B696031" w14:textId="316365A7" w:rsidR="00433FD0" w:rsidRPr="00611370" w:rsidRDefault="00732323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  <w:sz w:val="20"/>
              </w:rPr>
            </w:pP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en moet</w:t>
            </w:r>
            <w:r w:rsidR="00A51A82" w:rsidRPr="00B47C0D">
              <w:rPr>
                <w:rFonts w:cs="Arial"/>
                <w:color w:val="3366FF"/>
                <w:sz w:val="20"/>
              </w:rPr>
              <w:t>,</w:t>
            </w:r>
            <w:r w:rsidR="00A51A82" w:rsidRPr="0085024D">
              <w:rPr>
                <w:rFonts w:cs="Arial"/>
                <w:color w:val="800080"/>
                <w:sz w:val="20"/>
              </w:rPr>
              <w:t xml:space="preserve"> </w:t>
            </w:r>
            <w:r w:rsidR="00A51A82" w:rsidRPr="00455014">
              <w:rPr>
                <w:rFonts w:cs="Arial"/>
                <w:color w:val="3366FF"/>
                <w:sz w:val="20"/>
              </w:rPr>
              <w:t>voor zover</w:t>
            </w:r>
            <w:r w:rsidR="00A51A82" w:rsidRPr="0085024D">
              <w:rPr>
                <w:rFonts w:cs="Arial"/>
                <w:color w:val="3366FF"/>
                <w:sz w:val="20"/>
              </w:rPr>
              <w:t xml:space="preserve"> over elk kalenderjaar verschuldigd is,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maa</w:t>
            </w:r>
            <w:r w:rsidR="00A51A82" w:rsidRPr="00573C1E">
              <w:rPr>
                <w:rFonts w:cs="Arial"/>
                <w:color w:val="800080"/>
                <w:sz w:val="20"/>
              </w:rPr>
              <w:t>ndelijk</w:t>
            </w:r>
            <w:r w:rsidR="00A51A82" w:rsidRPr="0085024D">
              <w:rPr>
                <w:rFonts w:cs="Arial"/>
                <w:color w:val="800080"/>
                <w:sz w:val="20"/>
              </w:rPr>
              <w:t>s worden voldaan/ bij achterafbetaling</w:t>
            </w:r>
            <w:r w:rsidR="00A51A82" w:rsidRPr="00DD3DD3">
              <w:rPr>
                <w:rFonts w:cs="Arial"/>
                <w:color w:val="33CCCC"/>
                <w:sz w:val="20"/>
              </w:rPr>
              <w:t xml:space="preserve"> </w:t>
            </w:r>
            <w:r w:rsidR="00A51A82" w:rsidRPr="00FB238A">
              <w:rPr>
                <w:rFonts w:cs="Arial"/>
                <w:color w:val="3366FF"/>
                <w:sz w:val="20"/>
              </w:rPr>
              <w:t>in twee gelijke halfjaarlijkse termijnen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uiterlijk op de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telwoord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werkdag van de maand</w:t>
            </w:r>
            <w:r w:rsidR="00A51A82" w:rsidRPr="00DD3DD3">
              <w:rPr>
                <w:rFonts w:cs="Arial"/>
                <w:color w:val="339966"/>
                <w:sz w:val="20"/>
              </w:rPr>
              <w:t xml:space="preserve"> 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54432C">
              <w:rPr>
                <w:rFonts w:cs="Arial"/>
                <w:sz w:val="20"/>
              </w:rPr>
              <w:t>kalendermaand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en</w:t>
            </w:r>
            <w:r w:rsidR="00A51A82">
              <w:rPr>
                <w:rFonts w:cs="Arial"/>
                <w:color w:val="339966"/>
                <w:sz w:val="20"/>
              </w:rPr>
              <w:t xml:space="preserve"> 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54432C">
              <w:rPr>
                <w:rFonts w:cs="Arial"/>
                <w:sz w:val="20"/>
              </w:rPr>
              <w:t>kalendermaand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color w:val="339966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worden voldaan/ per half jaar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FB238A">
              <w:rPr>
                <w:rFonts w:cs="Arial"/>
                <w:color w:val="3366FF"/>
                <w:sz w:val="20"/>
              </w:rPr>
              <w:t>in twee gelijke halfjaarlijkse termijnen</w:t>
            </w:r>
            <w:r w:rsidR="00A51A82" w:rsidRPr="00D54306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 w:rsidRPr="00DD3DD3">
              <w:rPr>
                <w:rFonts w:cs="Arial"/>
                <w:color w:val="00FFFF"/>
                <w:sz w:val="20"/>
              </w:rPr>
              <w:t>achteraf/vooraf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 w:rsidRPr="00D54306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worden voldaan/ bij vooruitb</w:t>
            </w:r>
            <w:r w:rsidR="00A51A82" w:rsidRPr="0048008F">
              <w:rPr>
                <w:rFonts w:cs="Arial"/>
                <w:color w:val="800080"/>
                <w:sz w:val="20"/>
              </w:rPr>
              <w:t>eta</w:t>
            </w:r>
            <w:r w:rsidR="00A51A82" w:rsidRPr="0085024D">
              <w:rPr>
                <w:rFonts w:cs="Arial"/>
                <w:color w:val="800080"/>
                <w:sz w:val="20"/>
              </w:rPr>
              <w:t>ling worden voldaan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FB238A">
              <w:rPr>
                <w:rFonts w:cs="Arial"/>
                <w:color w:val="3366FF"/>
                <w:sz w:val="20"/>
              </w:rPr>
              <w:t>in twee gelijke halfjaarlijkse termijnen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op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getal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 xml:space="preserve"> 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54432C">
              <w:rPr>
                <w:rFonts w:cs="Arial"/>
                <w:sz w:val="20"/>
              </w:rPr>
              <w:t>kalendermaand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DD3DD3">
              <w:rPr>
                <w:rFonts w:cs="Arial"/>
                <w:color w:val="339966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en</w:t>
            </w:r>
            <w:r w:rsidR="00A51A82">
              <w:rPr>
                <w:rFonts w:cs="Arial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getal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54432C">
              <w:rPr>
                <w:rFonts w:cs="Arial"/>
                <w:sz w:val="20"/>
              </w:rPr>
              <w:t>kalendermaand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85024D">
              <w:rPr>
                <w:rFonts w:cs="Arial"/>
                <w:color w:val="800080"/>
                <w:sz w:val="20"/>
              </w:rPr>
              <w:t xml:space="preserve">, eerstmaals op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datum</w:t>
            </w:r>
            <w:r w:rsidR="00A51A82" w:rsidRPr="00775EE3">
              <w:rPr>
                <w:rFonts w:cs="Arial"/>
                <w:sz w:val="20"/>
              </w:rPr>
              <w:fldChar w:fldCharType="begin"/>
            </w:r>
            <w:r w:rsidR="00A51A82" w:rsidRPr="00B47C0D">
              <w:rPr>
                <w:rFonts w:cs="Arial"/>
                <w:sz w:val="20"/>
              </w:rPr>
              <w:instrText>MacroButton Nomacro §</w:instrText>
            </w:r>
            <w:r w:rsidR="00A51A82" w:rsidRPr="00775EE3">
              <w:rPr>
                <w:rFonts w:cs="Arial"/>
                <w:sz w:val="20"/>
              </w:rPr>
              <w:fldChar w:fldCharType="end"/>
            </w:r>
            <w:r w:rsidR="00A51A82" w:rsidRPr="00775EE3">
              <w:rPr>
                <w:rFonts w:cs="Arial"/>
                <w:color w:val="800080"/>
                <w:sz w:val="20"/>
              </w:rPr>
              <w:t>/jaarlijks</w:t>
            </w:r>
            <w:r w:rsidR="00A51A82">
              <w:rPr>
                <w:rFonts w:cs="Arial"/>
                <w:sz w:val="20"/>
              </w:rPr>
              <w:t xml:space="preserve"> </w:t>
            </w:r>
            <w:r w:rsidR="00A51A82" w:rsidRPr="00775EE3">
              <w:rPr>
                <w:rFonts w:cs="Arial"/>
                <w:color w:val="800080"/>
                <w:sz w:val="20"/>
              </w:rPr>
              <w:t>worden voldaan</w:t>
            </w:r>
            <w:r w:rsidR="00A51A82">
              <w:rPr>
                <w:rFonts w:cs="Arial"/>
                <w:color w:val="800080"/>
                <w:sz w:val="20"/>
              </w:rPr>
              <w:t>/</w:t>
            </w:r>
            <w:r w:rsidR="00A51A82" w:rsidRPr="00573C1E">
              <w:rPr>
                <w:rFonts w:cs="Arial"/>
                <w:color w:val="800080"/>
                <w:sz w:val="20"/>
              </w:rPr>
              <w:t xml:space="preserve">bij achterafbetaling </w:t>
            </w:r>
            <w:r w:rsidR="00A51A82" w:rsidRPr="00775EE3">
              <w:rPr>
                <w:rFonts w:cs="Arial"/>
                <w:color w:val="3366FF"/>
                <w:sz w:val="20"/>
              </w:rPr>
              <w:t>in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775EE3">
              <w:rPr>
                <w:rFonts w:cs="Arial"/>
                <w:color w:val="3366FF"/>
                <w:sz w:val="20"/>
              </w:rPr>
              <w:t xml:space="preserve">jaarlijkse termijnen </w:t>
            </w:r>
            <w:r w:rsidR="00A51A82" w:rsidRPr="00573C1E">
              <w:rPr>
                <w:rFonts w:cs="Arial"/>
                <w:color w:val="800080"/>
                <w:sz w:val="20"/>
              </w:rPr>
              <w:t xml:space="preserve">uiterlijk op de </w:t>
            </w:r>
            <w:r w:rsidR="00AA05A3" w:rsidRPr="00D54306">
              <w:rPr>
                <w:rFonts w:cs="Arial"/>
                <w:sz w:val="20"/>
              </w:rPr>
              <w:fldChar w:fldCharType="begin"/>
            </w:r>
            <w:r w:rsidR="00AA05A3" w:rsidRPr="00D54306">
              <w:rPr>
                <w:rFonts w:cs="Arial"/>
                <w:sz w:val="20"/>
              </w:rPr>
              <w:instrText>MacroButton Nomacro §</w:instrText>
            </w:r>
            <w:r w:rsidR="00AA05A3" w:rsidRPr="00D54306">
              <w:rPr>
                <w:rFonts w:cs="Arial"/>
                <w:sz w:val="20"/>
              </w:rPr>
              <w:fldChar w:fldCharType="end"/>
            </w:r>
            <w:r w:rsidR="00AA05A3">
              <w:rPr>
                <w:rFonts w:cs="Arial"/>
                <w:sz w:val="20"/>
              </w:rPr>
              <w:t>telwoord</w:t>
            </w:r>
            <w:r w:rsidR="00AA05A3" w:rsidRPr="00D54306">
              <w:rPr>
                <w:rFonts w:cs="Arial"/>
                <w:sz w:val="20"/>
              </w:rPr>
              <w:fldChar w:fldCharType="begin"/>
            </w:r>
            <w:r w:rsidR="00AA05A3" w:rsidRPr="00D54306">
              <w:rPr>
                <w:rFonts w:cs="Arial"/>
                <w:sz w:val="20"/>
              </w:rPr>
              <w:instrText>MacroButton Nomacro §</w:instrText>
            </w:r>
            <w:r w:rsidR="00AA05A3" w:rsidRPr="00D54306">
              <w:rPr>
                <w:rFonts w:cs="Arial"/>
                <w:sz w:val="20"/>
              </w:rPr>
              <w:fldChar w:fldCharType="end"/>
            </w:r>
            <w:r w:rsidR="00AA05A3">
              <w:rPr>
                <w:rFonts w:cs="Arial"/>
                <w:sz w:val="20"/>
              </w:rPr>
              <w:t xml:space="preserve"> </w:t>
            </w:r>
            <w:r w:rsidR="00A51A82" w:rsidRPr="00573C1E">
              <w:rPr>
                <w:rFonts w:cs="Arial"/>
                <w:color w:val="800080"/>
                <w:sz w:val="20"/>
              </w:rPr>
              <w:t xml:space="preserve">werkdag van de maand </w:t>
            </w:r>
            <w:r w:rsidR="00AA05A3" w:rsidRPr="0054432C">
              <w:rPr>
                <w:rFonts w:cs="Arial"/>
                <w:sz w:val="20"/>
              </w:rPr>
              <w:fldChar w:fldCharType="begin"/>
            </w:r>
            <w:r w:rsidR="00AA05A3" w:rsidRPr="0054432C">
              <w:rPr>
                <w:rFonts w:cs="Arial"/>
                <w:sz w:val="20"/>
              </w:rPr>
              <w:instrText>MacroButton Nomacro §</w:instrText>
            </w:r>
            <w:r w:rsidR="00AA05A3" w:rsidRPr="0054432C">
              <w:rPr>
                <w:rFonts w:cs="Arial"/>
                <w:sz w:val="20"/>
              </w:rPr>
              <w:fldChar w:fldCharType="end"/>
            </w:r>
            <w:r w:rsidR="00AA05A3" w:rsidRPr="0054432C">
              <w:rPr>
                <w:rFonts w:cs="Arial"/>
                <w:sz w:val="20"/>
              </w:rPr>
              <w:t>kalendermaand</w:t>
            </w:r>
            <w:r w:rsidR="00254E87" w:rsidRPr="0054432C">
              <w:rPr>
                <w:rFonts w:cs="Arial"/>
                <w:sz w:val="20"/>
              </w:rPr>
              <w:fldChar w:fldCharType="begin"/>
            </w:r>
            <w:r w:rsidR="00254E87" w:rsidRPr="0054432C">
              <w:rPr>
                <w:rFonts w:cs="Arial"/>
                <w:sz w:val="20"/>
              </w:rPr>
              <w:instrText>MacroButton Nomacro §</w:instrText>
            </w:r>
            <w:r w:rsidR="00254E87" w:rsidRPr="0054432C">
              <w:rPr>
                <w:rFonts w:cs="Arial"/>
                <w:sz w:val="20"/>
              </w:rPr>
              <w:fldChar w:fldCharType="end"/>
            </w:r>
            <w:r w:rsidR="00AA05A3" w:rsidRPr="00573C1E">
              <w:rPr>
                <w:rFonts w:cs="Arial"/>
                <w:color w:val="800080"/>
                <w:sz w:val="20"/>
              </w:rPr>
              <w:t xml:space="preserve"> </w:t>
            </w:r>
            <w:r w:rsidR="00A51A82" w:rsidRPr="00573C1E">
              <w:rPr>
                <w:rFonts w:cs="Arial"/>
                <w:color w:val="800080"/>
                <w:sz w:val="20"/>
              </w:rPr>
              <w:t>worden voldaan</w:t>
            </w:r>
            <w:r w:rsidR="00A51A82">
              <w:rPr>
                <w:rFonts w:cs="Arial"/>
                <w:color w:val="800080"/>
                <w:sz w:val="20"/>
              </w:rPr>
              <w:t>/</w:t>
            </w:r>
            <w:r w:rsidR="00A51A82" w:rsidRPr="0085024D">
              <w:rPr>
                <w:rFonts w:cs="Arial"/>
                <w:color w:val="800080"/>
                <w:sz w:val="20"/>
              </w:rPr>
              <w:t>per jaar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FB238A">
              <w:rPr>
                <w:rFonts w:cs="Arial"/>
                <w:color w:val="3366FF"/>
                <w:sz w:val="20"/>
              </w:rPr>
              <w:t>in jaarlijkse termijnen</w:t>
            </w:r>
            <w:r w:rsidR="00A51A82" w:rsidRPr="00D54306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 w:rsidRPr="00DD3DD3">
              <w:rPr>
                <w:rFonts w:cs="Arial"/>
                <w:color w:val="00FFFF"/>
                <w:sz w:val="20"/>
              </w:rPr>
              <w:t>achteraf/vooraf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 w:rsidRPr="00D54306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worden voldaan</w:t>
            </w:r>
            <w:r w:rsidR="00A51A82">
              <w:rPr>
                <w:rFonts w:cs="Arial"/>
                <w:color w:val="800080"/>
                <w:sz w:val="20"/>
              </w:rPr>
              <w:t>/</w:t>
            </w:r>
            <w:r w:rsidR="00A51A82" w:rsidRPr="0085024D">
              <w:rPr>
                <w:rFonts w:cs="Arial"/>
                <w:color w:val="800080"/>
                <w:sz w:val="20"/>
              </w:rPr>
              <w:t>bij vooruitb</w:t>
            </w:r>
            <w:r w:rsidR="00A51A82" w:rsidRPr="0048008F">
              <w:rPr>
                <w:rFonts w:cs="Arial"/>
                <w:color w:val="800080"/>
                <w:sz w:val="20"/>
              </w:rPr>
              <w:t>eta</w:t>
            </w:r>
            <w:r w:rsidR="00A51A82" w:rsidRPr="0085024D">
              <w:rPr>
                <w:rFonts w:cs="Arial"/>
                <w:color w:val="800080"/>
                <w:sz w:val="20"/>
              </w:rPr>
              <w:t>ling worden voldaan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954EDF" w:rsidRPr="00FB238A">
              <w:rPr>
                <w:rFonts w:cs="Arial"/>
                <w:color w:val="3366FF"/>
                <w:sz w:val="20"/>
              </w:rPr>
              <w:t xml:space="preserve">in </w:t>
            </w:r>
            <w:r w:rsidR="00954EDF">
              <w:rPr>
                <w:rFonts w:cs="Arial"/>
                <w:color w:val="3366FF"/>
                <w:sz w:val="20"/>
              </w:rPr>
              <w:t>jaarlijkse</w:t>
            </w:r>
            <w:r w:rsidR="00954EDF" w:rsidRPr="00FB238A">
              <w:rPr>
                <w:rFonts w:cs="Arial"/>
                <w:color w:val="3366FF"/>
                <w:sz w:val="20"/>
              </w:rPr>
              <w:t xml:space="preserve"> termijnen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85024D">
              <w:rPr>
                <w:rFonts w:cs="Arial"/>
                <w:color w:val="800080"/>
                <w:sz w:val="20"/>
              </w:rPr>
              <w:t>op</w:t>
            </w:r>
            <w:r w:rsidR="00A51A82">
              <w:rPr>
                <w:rFonts w:cs="Arial"/>
                <w:color w:val="3366FF"/>
                <w:sz w:val="20"/>
              </w:rPr>
              <w:t xml:space="preserve">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getal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 xml:space="preserve"> 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54432C">
              <w:rPr>
                <w:rFonts w:cs="Arial"/>
                <w:sz w:val="20"/>
              </w:rPr>
              <w:t>kalendermaand</w:t>
            </w:r>
            <w:r w:rsidR="00A51A82" w:rsidRPr="0054432C">
              <w:rPr>
                <w:rFonts w:cs="Arial"/>
                <w:sz w:val="20"/>
              </w:rPr>
              <w:fldChar w:fldCharType="begin"/>
            </w:r>
            <w:r w:rsidR="00A51A82" w:rsidRPr="0054432C">
              <w:rPr>
                <w:rFonts w:cs="Arial"/>
                <w:sz w:val="20"/>
              </w:rPr>
              <w:instrText>MacroButton Nomacro §</w:instrText>
            </w:r>
            <w:r w:rsidR="00A51A82" w:rsidRPr="0054432C">
              <w:rPr>
                <w:rFonts w:cs="Arial"/>
                <w:sz w:val="20"/>
              </w:rPr>
              <w:fldChar w:fldCharType="end"/>
            </w:r>
            <w:r w:rsidR="00A51A82" w:rsidRPr="0085024D">
              <w:rPr>
                <w:rFonts w:cs="Arial"/>
                <w:color w:val="800080"/>
                <w:sz w:val="20"/>
              </w:rPr>
              <w:t xml:space="preserve">, eerstmaals op </w:t>
            </w:r>
            <w:r w:rsidR="00A51A82" w:rsidRPr="00D54306">
              <w:rPr>
                <w:rFonts w:cs="Arial"/>
                <w:sz w:val="20"/>
              </w:rPr>
              <w:fldChar w:fldCharType="begin"/>
            </w:r>
            <w:r w:rsidR="00A51A82" w:rsidRPr="00D54306">
              <w:rPr>
                <w:rFonts w:cs="Arial"/>
                <w:sz w:val="20"/>
              </w:rPr>
              <w:instrText>MacroButton Nomacro §</w:instrText>
            </w:r>
            <w:r w:rsidR="00A51A82" w:rsidRPr="00D54306">
              <w:rPr>
                <w:rFonts w:cs="Arial"/>
                <w:sz w:val="20"/>
              </w:rPr>
              <w:fldChar w:fldCharType="end"/>
            </w:r>
            <w:r w:rsidR="00A51A82">
              <w:rPr>
                <w:rFonts w:cs="Arial"/>
                <w:sz w:val="20"/>
              </w:rPr>
              <w:t>datum</w:t>
            </w:r>
            <w:r w:rsidR="00A51A82" w:rsidRPr="00D32AC8">
              <w:rPr>
                <w:rFonts w:cs="Arial"/>
                <w:sz w:val="20"/>
              </w:rPr>
              <w:fldChar w:fldCharType="begin"/>
            </w:r>
            <w:r w:rsidR="00A51A82" w:rsidRPr="00D32AC8">
              <w:rPr>
                <w:rFonts w:cs="Arial"/>
                <w:sz w:val="20"/>
              </w:rPr>
              <w:instrText>MacroButton Nomacro §</w:instrText>
            </w:r>
            <w:r w:rsidR="00A51A82" w:rsidRPr="00D32AC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044" w:type="pct"/>
            <w:shd w:val="clear" w:color="auto" w:fill="auto"/>
          </w:tcPr>
          <w:p w14:paraId="449C2CC4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Optionele tekst met keuzes. De tekst </w:t>
            </w:r>
            <w:r w:rsidR="00663368" w:rsidRPr="00611370">
              <w:rPr>
                <w:szCs w:val="18"/>
              </w:rPr>
              <w:t>wordt</w:t>
            </w:r>
            <w:r w:rsidRPr="00611370">
              <w:rPr>
                <w:szCs w:val="18"/>
              </w:rPr>
              <w:t xml:space="preserve"> getoond indien k_Voldoen is gevuld.</w:t>
            </w:r>
          </w:p>
          <w:p w14:paraId="366E2383" w14:textId="77777777" w:rsidR="00433FD0" w:rsidRPr="00611370" w:rsidRDefault="00433FD0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3A5516EE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  <w:u w:val="single"/>
              </w:rPr>
              <w:t>Mapping</w:t>
            </w:r>
            <w:r w:rsidRPr="00611370">
              <w:rPr>
                <w:szCs w:val="18"/>
              </w:rPr>
              <w:t>:</w:t>
            </w:r>
          </w:p>
          <w:p w14:paraId="6D5D8718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StukdeelErfpachtcanon/tekstkeuze</w:t>
            </w:r>
          </w:p>
          <w:p w14:paraId="38148D5E" w14:textId="0D7B4488"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./tagnaam(‘k_Verschuldigd</w:t>
            </w:r>
            <w:r w:rsidR="00AE6BEF">
              <w:rPr>
                <w:szCs w:val="18"/>
              </w:rPr>
              <w:t>’</w:t>
            </w:r>
            <w:r w:rsidRPr="00611370">
              <w:rPr>
                <w:szCs w:val="18"/>
              </w:rPr>
              <w:t>)</w:t>
            </w:r>
          </w:p>
          <w:p w14:paraId="07802D7D" w14:textId="4D3F7F39"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./tekst(‘</w:t>
            </w:r>
            <w:r w:rsidRPr="00611370">
              <w:rPr>
                <w:rFonts w:cs="Arial"/>
                <w:szCs w:val="18"/>
              </w:rPr>
              <w:t>voor zover over elk kalenderjaar verschuldigd is</w:t>
            </w:r>
            <w:r w:rsidRPr="00611370">
              <w:rPr>
                <w:szCs w:val="18"/>
              </w:rPr>
              <w:t>’)</w:t>
            </w:r>
          </w:p>
          <w:p w14:paraId="5B5DBBD2" w14:textId="77777777" w:rsidR="00433FD0" w:rsidRPr="00611370" w:rsidRDefault="00433FD0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35FB55F6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  <w:u w:val="single"/>
              </w:rPr>
              <w:t>Mapping</w:t>
            </w:r>
            <w:r w:rsidRPr="00611370">
              <w:rPr>
                <w:szCs w:val="18"/>
              </w:rPr>
              <w:t>:</w:t>
            </w:r>
          </w:p>
          <w:p w14:paraId="061D7CB6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StukdeelErfpachtcanon/tekstkeuze</w:t>
            </w:r>
          </w:p>
          <w:p w14:paraId="34460A64" w14:textId="77777777"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./tagnaam(‘k_Voldoen)</w:t>
            </w:r>
          </w:p>
          <w:p w14:paraId="7E09619C" w14:textId="77777777"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./tekst(‘</w:t>
            </w:r>
            <w:r w:rsidRPr="00611370">
              <w:rPr>
                <w:rFonts w:cs="Arial"/>
                <w:szCs w:val="18"/>
              </w:rPr>
              <w:t>1’ - ‘9’</w:t>
            </w:r>
            <w:r w:rsidRPr="00611370">
              <w:rPr>
                <w:szCs w:val="18"/>
              </w:rPr>
              <w:t>)</w:t>
            </w:r>
          </w:p>
          <w:p w14:paraId="48F2A238" w14:textId="77777777" w:rsidR="00433FD0" w:rsidRPr="00611370" w:rsidRDefault="00433FD0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14:paraId="1F4624A0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b/>
                <w:i/>
                <w:sz w:val="14"/>
                <w:szCs w:val="14"/>
              </w:rPr>
            </w:pPr>
            <w:r w:rsidRPr="00611370">
              <w:rPr>
                <w:rFonts w:cs="Arial"/>
                <w:b/>
                <w:i/>
                <w:sz w:val="14"/>
                <w:szCs w:val="14"/>
              </w:rPr>
              <w:t>Keuzetekst</w:t>
            </w:r>
            <w:r w:rsidRPr="00611370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14:paraId="60F7BF47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szCs w:val="18"/>
              </w:rPr>
            </w:pPr>
            <w:r w:rsidRPr="00611370">
              <w:rPr>
                <w:rFonts w:cs="Arial"/>
                <w:szCs w:val="18"/>
              </w:rPr>
              <w:t>‘1’</w:t>
            </w:r>
            <w:r w:rsidRPr="00611370">
              <w:rPr>
                <w:rFonts w:cs="Arial"/>
                <w:szCs w:val="18"/>
              </w:rPr>
              <w:tab/>
              <w:t>maandelijks worden voldaan</w:t>
            </w:r>
          </w:p>
          <w:p w14:paraId="1B71E6A1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‘2’</w:t>
            </w:r>
            <w:r w:rsidRPr="00611370">
              <w:rPr>
                <w:rFonts w:cs="Arial"/>
                <w:szCs w:val="18"/>
              </w:rPr>
              <w:tab/>
              <w:t>bij achterafbetaling in twee gelijke halfjaarlijkse termijnen uiterlijk op de {betaalDag} werkdag van de maand {betaalmaand} en {betaalmaand} worden voldaan</w:t>
            </w:r>
          </w:p>
          <w:p w14:paraId="7BA96E2D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‘3’</w:t>
            </w:r>
            <w:r w:rsidRPr="00611370">
              <w:rPr>
                <w:rFonts w:cs="Arial"/>
                <w:szCs w:val="18"/>
              </w:rPr>
              <w:tab/>
              <w:t>bij achterafbetaling uiterlijk op de {betaalDag}  werkdag van de maand {betaalMaand} en {betaalMaand} worden voldaan</w:t>
            </w:r>
          </w:p>
          <w:p w14:paraId="2DF49D53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‘4’</w:t>
            </w:r>
            <w:r w:rsidRPr="00611370">
              <w:rPr>
                <w:rFonts w:cs="Arial"/>
                <w:szCs w:val="18"/>
              </w:rPr>
              <w:tab/>
              <w:t>per half jaar in twee gelijke halfjaarlijkse termijnen achteraf worden voldaan</w:t>
            </w:r>
          </w:p>
          <w:p w14:paraId="1C443F10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‘5’</w:t>
            </w:r>
            <w:r w:rsidRPr="00611370">
              <w:rPr>
                <w:rFonts w:cs="Arial"/>
                <w:szCs w:val="18"/>
              </w:rPr>
              <w:tab/>
              <w:t>per half jaar in twee gelijke halfjaarlijkse termijnen vooraf worden voldaan</w:t>
            </w:r>
          </w:p>
          <w:p w14:paraId="01340E5A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‘6’</w:t>
            </w:r>
            <w:r w:rsidRPr="00611370">
              <w:rPr>
                <w:rFonts w:cs="Arial"/>
                <w:szCs w:val="18"/>
              </w:rPr>
              <w:tab/>
              <w:t>per half jaar achteraf worden voldaan</w:t>
            </w:r>
          </w:p>
          <w:p w14:paraId="45173563" w14:textId="77777777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‘7’</w:t>
            </w:r>
            <w:r w:rsidRPr="00611370">
              <w:rPr>
                <w:rFonts w:cs="Arial"/>
                <w:szCs w:val="18"/>
              </w:rPr>
              <w:tab/>
              <w:t>per half jaar vooraf worden voldaan</w:t>
            </w:r>
          </w:p>
          <w:p w14:paraId="2667F4A1" w14:textId="18009975"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‘8’</w:t>
            </w:r>
            <w:r w:rsidRPr="00611370">
              <w:rPr>
                <w:rFonts w:cs="Arial"/>
                <w:szCs w:val="18"/>
              </w:rPr>
              <w:tab/>
              <w:t xml:space="preserve">bij vooruitbetaling worden voldaan in twee gelijke halfjaarlijkse termijnen op {betaalDag} {betaalMaand}  en {betaalDag} {betaalMaand}, eerstmaals op {startBetaling} </w:t>
            </w:r>
          </w:p>
          <w:p w14:paraId="7D20855F" w14:textId="6A0BD89F" w:rsidR="00BD1F28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‘9’</w:t>
            </w:r>
            <w:r w:rsidRPr="00611370">
              <w:rPr>
                <w:rFonts w:cs="Arial"/>
                <w:szCs w:val="18"/>
              </w:rPr>
              <w:tab/>
              <w:t xml:space="preserve">bij vooruitbetaling worden voldaan op {betaalDag} {betaalMaand}  en {betaalDag} {betaalMaand}, eerstmaals op {startBetaling} </w:t>
            </w:r>
          </w:p>
          <w:p w14:paraId="74DC6E20" w14:textId="44AD44FF" w:rsidR="00A51A82" w:rsidRDefault="00A51A82" w:rsidP="00A51A8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‘10’</w:t>
            </w:r>
            <w:r>
              <w:rPr>
                <w:rFonts w:cs="Arial"/>
                <w:szCs w:val="18"/>
              </w:rPr>
              <w:tab/>
            </w:r>
            <w:r w:rsidR="003C2832">
              <w:rPr>
                <w:rFonts w:cs="Arial"/>
                <w:szCs w:val="18"/>
              </w:rPr>
              <w:t>jaarlijks worden voldaan</w:t>
            </w:r>
          </w:p>
          <w:p w14:paraId="463CCE37" w14:textId="27FCBA84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‘11’</w:t>
            </w:r>
            <w:r>
              <w:rPr>
                <w:rFonts w:cs="Arial"/>
                <w:szCs w:val="18"/>
              </w:rPr>
              <w:tab/>
            </w:r>
            <w:r w:rsidRPr="003C2832">
              <w:rPr>
                <w:rFonts w:cs="Arial"/>
                <w:szCs w:val="18"/>
              </w:rPr>
              <w:t>bij achterafbetaling in jaarlijkse termijnen uiterlijk op de {betaalDag} werkdag van de maand {betaalmaand} worden voldaan</w:t>
            </w:r>
          </w:p>
          <w:p w14:paraId="258C33CB" w14:textId="090D8805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szCs w:val="18"/>
              </w:rPr>
            </w:pPr>
            <w:r>
              <w:rPr>
                <w:szCs w:val="18"/>
              </w:rPr>
              <w:t>’12’</w:t>
            </w:r>
            <w:r>
              <w:rPr>
                <w:szCs w:val="18"/>
              </w:rPr>
              <w:tab/>
            </w:r>
            <w:r w:rsidRPr="003C2832">
              <w:rPr>
                <w:szCs w:val="18"/>
              </w:rPr>
              <w:t>bij achterafbetaling uiterlijk op de {betaalDag} werkdag van de maand {betaalmaand} worden voldaan</w:t>
            </w:r>
          </w:p>
          <w:p w14:paraId="6727D6CB" w14:textId="220F089B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szCs w:val="18"/>
              </w:rPr>
              <w:t>‘13’</w:t>
            </w:r>
            <w:r>
              <w:rPr>
                <w:szCs w:val="18"/>
              </w:rPr>
              <w:tab/>
            </w:r>
            <w:r w:rsidRPr="00216AB1">
              <w:rPr>
                <w:rFonts w:cs="Arial"/>
                <w:szCs w:val="18"/>
              </w:rPr>
              <w:t>per jaar in jaarlijkse termijnen achteraf worden voldaan</w:t>
            </w:r>
          </w:p>
          <w:p w14:paraId="35C9F0AF" w14:textId="777990F1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‘14’</w:t>
            </w:r>
            <w:r>
              <w:rPr>
                <w:rFonts w:cs="Arial"/>
                <w:szCs w:val="18"/>
              </w:rPr>
              <w:tab/>
            </w:r>
            <w:r w:rsidRPr="00216AB1">
              <w:rPr>
                <w:rFonts w:cs="Arial"/>
                <w:szCs w:val="18"/>
              </w:rPr>
              <w:t>per jaar in jaarlijkse termijnen vooraf worden voldaan</w:t>
            </w:r>
          </w:p>
          <w:p w14:paraId="0DBA6B6F" w14:textId="21EAA2EC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’15’</w:t>
            </w:r>
            <w:r>
              <w:rPr>
                <w:rFonts w:cs="Arial"/>
                <w:szCs w:val="18"/>
              </w:rPr>
              <w:tab/>
            </w:r>
            <w:r w:rsidRPr="00216AB1">
              <w:rPr>
                <w:rFonts w:cs="Arial"/>
                <w:szCs w:val="18"/>
              </w:rPr>
              <w:t>per jaar achteraf worden voldaan</w:t>
            </w:r>
          </w:p>
          <w:p w14:paraId="4178ED02" w14:textId="09D034C9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rFonts w:cs="Arial"/>
                <w:szCs w:val="18"/>
              </w:rPr>
            </w:pPr>
            <w:r>
              <w:rPr>
                <w:szCs w:val="18"/>
              </w:rPr>
              <w:t>‘16’</w:t>
            </w:r>
            <w:r>
              <w:rPr>
                <w:szCs w:val="18"/>
              </w:rPr>
              <w:tab/>
            </w:r>
            <w:r w:rsidRPr="00216AB1">
              <w:rPr>
                <w:rFonts w:cs="Arial"/>
                <w:szCs w:val="18"/>
              </w:rPr>
              <w:t>per jaar vooraf worden voldaan</w:t>
            </w:r>
          </w:p>
          <w:p w14:paraId="1385BC7E" w14:textId="3907A109" w:rsidR="003C2832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szCs w:val="18"/>
              </w:rPr>
            </w:pPr>
            <w:r>
              <w:rPr>
                <w:szCs w:val="18"/>
              </w:rPr>
              <w:t>‘17’</w:t>
            </w:r>
            <w:r>
              <w:rPr>
                <w:szCs w:val="18"/>
              </w:rPr>
              <w:tab/>
            </w:r>
            <w:r w:rsidRPr="003C2832">
              <w:rPr>
                <w:szCs w:val="18"/>
              </w:rPr>
              <w:t xml:space="preserve">bij vooruitbetaling worden voldaan in jaarlijkse termijnen </w:t>
            </w:r>
            <w:r>
              <w:rPr>
                <w:szCs w:val="18"/>
              </w:rPr>
              <w:t xml:space="preserve"> </w:t>
            </w:r>
            <w:r w:rsidRPr="003C2832">
              <w:rPr>
                <w:szCs w:val="18"/>
              </w:rPr>
              <w:t>op {betaalDag} {betaalMaand}, eerstmaals op {startBetaling}</w:t>
            </w:r>
          </w:p>
          <w:p w14:paraId="74B9A6AA" w14:textId="2CCA96AC" w:rsidR="003C2832" w:rsidRPr="00611370" w:rsidRDefault="003C2832" w:rsidP="003C2832">
            <w:pPr>
              <w:tabs>
                <w:tab w:val="left" w:pos="1299"/>
              </w:tabs>
              <w:spacing w:line="240" w:lineRule="auto"/>
              <w:ind w:left="316"/>
              <w:rPr>
                <w:szCs w:val="18"/>
              </w:rPr>
            </w:pPr>
            <w:r>
              <w:rPr>
                <w:szCs w:val="18"/>
              </w:rPr>
              <w:t>‘18’</w:t>
            </w:r>
            <w:r>
              <w:rPr>
                <w:szCs w:val="18"/>
              </w:rPr>
              <w:tab/>
            </w:r>
            <w:r w:rsidRPr="003C2832">
              <w:rPr>
                <w:szCs w:val="18"/>
              </w:rPr>
              <w:t>bij vooruitbetaling worden voldaan op {betaalDag} {betaalMaand}, eerstmaals op {startBetaling}</w:t>
            </w:r>
          </w:p>
          <w:p w14:paraId="63A99940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14:paraId="7C69234F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  <w:u w:val="single"/>
              </w:rPr>
              <w:t>Mapping</w:t>
            </w:r>
            <w:r w:rsidRPr="00611370">
              <w:rPr>
                <w:szCs w:val="18"/>
              </w:rPr>
              <w:t>:</w:t>
            </w:r>
          </w:p>
          <w:p w14:paraId="687C7F97" w14:textId="6AC9CAD5" w:rsidR="00433FD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StukdeelErfpachtcanon/betaling</w:t>
            </w:r>
            <w:r w:rsidR="00425A5E">
              <w:rPr>
                <w:szCs w:val="18"/>
              </w:rPr>
              <w:t>/</w:t>
            </w:r>
            <w:r w:rsidR="00425A5E" w:rsidRPr="00534CBD">
              <w:rPr>
                <w:szCs w:val="18"/>
              </w:rPr>
              <w:t>betaalDag</w:t>
            </w:r>
          </w:p>
          <w:p w14:paraId="5A7735D4" w14:textId="772A8102" w:rsidR="00425A5E" w:rsidRPr="00611370" w:rsidRDefault="00425A5E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StukdeelErfpachtcanon/betaling</w:t>
            </w:r>
            <w:r>
              <w:rPr>
                <w:szCs w:val="18"/>
              </w:rPr>
              <w:t>/</w:t>
            </w:r>
            <w:r w:rsidRPr="00B47C0D">
              <w:rPr>
                <w:szCs w:val="18"/>
              </w:rPr>
              <w:t>betaal</w:t>
            </w:r>
            <w:r>
              <w:rPr>
                <w:szCs w:val="18"/>
              </w:rPr>
              <w:t>Maand</w:t>
            </w:r>
          </w:p>
          <w:p w14:paraId="0B37A14B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StukdeelErfpachtcanon/startBetaling</w:t>
            </w:r>
          </w:p>
          <w:p w14:paraId="70338120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14:paraId="02EDA263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lastRenderedPageBreak/>
              <w:t>Het StukdeelErfpachtcanon kan 2 betalingen bevatten, welke beide een betaalDag en een betaalMaand bevatten. In geval van optie ‘2’ en ‘3’ zijn de betaaldagen identiek.</w:t>
            </w:r>
          </w:p>
          <w:p w14:paraId="717B69E2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14:paraId="2699EC9B" w14:textId="14B821CC"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In geval van optie ‘2’</w:t>
            </w:r>
            <w:r w:rsidR="00425A5E">
              <w:rPr>
                <w:szCs w:val="18"/>
              </w:rPr>
              <w:t>,</w:t>
            </w:r>
            <w:r w:rsidRPr="00611370">
              <w:rPr>
                <w:szCs w:val="18"/>
              </w:rPr>
              <w:t xml:space="preserve"> ‘3’</w:t>
            </w:r>
            <w:r w:rsidR="00425A5E">
              <w:rPr>
                <w:szCs w:val="18"/>
              </w:rPr>
              <w:t>, ‘11’ en ‘12’</w:t>
            </w:r>
            <w:r w:rsidRPr="00611370">
              <w:rPr>
                <w:szCs w:val="18"/>
              </w:rPr>
              <w:t xml:space="preserve"> wordt de betaalDag als rangtelwoord getoond, in geval van optie ‘8’</w:t>
            </w:r>
            <w:r w:rsidR="00B61D82">
              <w:rPr>
                <w:szCs w:val="18"/>
              </w:rPr>
              <w:t xml:space="preserve">, </w:t>
            </w:r>
            <w:r w:rsidRPr="00611370">
              <w:rPr>
                <w:szCs w:val="18"/>
              </w:rPr>
              <w:t>‘9’</w:t>
            </w:r>
            <w:r w:rsidR="00B61D82">
              <w:rPr>
                <w:szCs w:val="18"/>
              </w:rPr>
              <w:t>, ‘17’ en ‘18’</w:t>
            </w:r>
            <w:r w:rsidRPr="00611370">
              <w:rPr>
                <w:szCs w:val="18"/>
              </w:rPr>
              <w:t xml:space="preserve"> als getal. Zowel rangtelwoorden als getallen worden uitgeschreven in letters.</w:t>
            </w:r>
          </w:p>
          <w:p w14:paraId="7A16B745" w14:textId="77777777"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14:paraId="5481BE69" w14:textId="77777777" w:rsidR="00433FD0" w:rsidRPr="00611370" w:rsidRDefault="00433FD0" w:rsidP="00234C58">
            <w:pPr>
              <w:rPr>
                <w:szCs w:val="18"/>
              </w:rPr>
            </w:pPr>
            <w:r w:rsidRPr="00611370">
              <w:rPr>
                <w:szCs w:val="18"/>
              </w:rPr>
              <w:t>De betaalMaand wordt in letters uitgeschreven.</w:t>
            </w:r>
          </w:p>
        </w:tc>
      </w:tr>
    </w:tbl>
    <w:p w14:paraId="1B9CB8C5" w14:textId="77777777" w:rsidR="00E6205F" w:rsidRDefault="00E6205F" w:rsidP="00E6205F">
      <w:pPr>
        <w:pStyle w:val="Kop3"/>
        <w:pageBreakBefore/>
        <w:numPr>
          <w:ilvl w:val="2"/>
          <w:numId w:val="1"/>
        </w:numPr>
      </w:pPr>
      <w:bookmarkStart w:id="26" w:name="_Toc362871690"/>
      <w:bookmarkStart w:id="27" w:name="_Toc371693194"/>
      <w:bookmarkEnd w:id="26"/>
      <w:r>
        <w:lastRenderedPageBreak/>
        <w:t>Variant 2</w:t>
      </w:r>
      <w:r w:rsidR="00C27541">
        <w:t xml:space="preserve"> – erfpachtcanon </w:t>
      </w:r>
      <w:r w:rsidR="004937DA">
        <w:t>is tijdelijk afgekocht</w:t>
      </w:r>
      <w:bookmarkEnd w:id="27"/>
    </w:p>
    <w:p w14:paraId="66690CFE" w14:textId="77777777" w:rsidR="00CE4381" w:rsidRPr="00CE4381" w:rsidRDefault="00CE4381" w:rsidP="00CE4381">
      <w:pPr>
        <w:rPr>
          <w:lang w:val="nl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287"/>
        <w:gridCol w:w="6165"/>
      </w:tblGrid>
      <w:tr w:rsidR="00E6205F" w:rsidRPr="00DF5514" w14:paraId="269B1EF1" w14:textId="77777777" w:rsidTr="00611370">
        <w:tc>
          <w:tcPr>
            <w:tcW w:w="1739" w:type="pct"/>
            <w:shd w:val="clear" w:color="auto" w:fill="auto"/>
          </w:tcPr>
          <w:p w14:paraId="67246BA6" w14:textId="233669B0" w:rsidR="00E6205F" w:rsidRPr="00611370" w:rsidRDefault="00E6205F" w:rsidP="00E6205F">
            <w:pPr>
              <w:rPr>
                <w:rFonts w:cs="Arial"/>
                <w:color w:val="800080"/>
                <w:sz w:val="20"/>
              </w:rPr>
            </w:pPr>
            <w:r w:rsidRPr="00611370">
              <w:rPr>
                <w:rFonts w:cs="Arial"/>
                <w:color w:val="FF0000"/>
                <w:sz w:val="20"/>
              </w:rPr>
              <w:t xml:space="preserve">is afgekocht voor een periode </w:t>
            </w:r>
          </w:p>
        </w:tc>
        <w:tc>
          <w:tcPr>
            <w:tcW w:w="3261" w:type="pct"/>
            <w:shd w:val="clear" w:color="auto" w:fill="auto"/>
          </w:tcPr>
          <w:p w14:paraId="0ED1EDC4" w14:textId="48D57B7F" w:rsidR="00C27541" w:rsidRPr="00611370" w:rsidRDefault="00E6205F" w:rsidP="00C3722E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Cs w:val="18"/>
              </w:rPr>
              <w:t>Vaste tekst</w:t>
            </w:r>
            <w:r w:rsidR="00C27541" w:rsidRPr="00611370">
              <w:rPr>
                <w:szCs w:val="18"/>
              </w:rPr>
              <w:t xml:space="preserve"> </w:t>
            </w:r>
          </w:p>
        </w:tc>
      </w:tr>
      <w:tr w:rsidR="00C3722E" w:rsidRPr="00DF5514" w14:paraId="101CB844" w14:textId="77777777" w:rsidTr="00611370">
        <w:tc>
          <w:tcPr>
            <w:tcW w:w="1739" w:type="pct"/>
            <w:shd w:val="clear" w:color="auto" w:fill="auto"/>
          </w:tcPr>
          <w:p w14:paraId="0AB78E27" w14:textId="23FD9FAD" w:rsidR="00C3722E" w:rsidRPr="00611370" w:rsidRDefault="00765D4E" w:rsidP="00E6205F">
            <w:pPr>
              <w:rPr>
                <w:rFonts w:cs="Arial"/>
                <w:color w:val="800080"/>
                <w:sz w:val="20"/>
              </w:rPr>
            </w:pPr>
            <w:r w:rsidRPr="00B47C0D">
              <w:rPr>
                <w:rFonts w:cs="Arial"/>
                <w:color w:val="339966"/>
                <w:sz w:val="20"/>
              </w:rPr>
              <w:t>van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>aantal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Pr="00B47C0D">
              <w:rPr>
                <w:rFonts w:cs="Arial"/>
                <w:color w:val="339966"/>
                <w:sz w:val="20"/>
              </w:rPr>
              <w:t>jaar</w:t>
            </w:r>
            <w:r>
              <w:rPr>
                <w:rFonts w:cs="Arial"/>
                <w:color w:val="FF0000"/>
                <w:sz w:val="20"/>
              </w:rPr>
              <w:t xml:space="preserve"> </w:t>
            </w:r>
            <w:r w:rsidRPr="00B47C0D">
              <w:rPr>
                <w:rFonts w:cs="Arial"/>
                <w:color w:val="800080"/>
                <w:sz w:val="20"/>
              </w:rPr>
              <w:t xml:space="preserve">en </w:t>
            </w:r>
            <w:r w:rsidRPr="00775EE3">
              <w:rPr>
                <w:rFonts w:cs="Arial"/>
                <w:sz w:val="20"/>
              </w:rPr>
              <w:fldChar w:fldCharType="begin"/>
            </w:r>
            <w:r w:rsidRPr="0048008F">
              <w:rPr>
                <w:rFonts w:cs="Arial"/>
                <w:sz w:val="20"/>
              </w:rPr>
              <w:instrText>MacroButton Nomacro §</w:instrText>
            </w:r>
            <w:r w:rsidRPr="00775EE3">
              <w:rPr>
                <w:rFonts w:cs="Arial"/>
                <w:sz w:val="20"/>
              </w:rPr>
              <w:fldChar w:fldCharType="end"/>
            </w:r>
            <w:r w:rsidRPr="0048008F">
              <w:rPr>
                <w:rFonts w:cs="Arial"/>
                <w:sz w:val="20"/>
              </w:rPr>
              <w:t>aantal</w:t>
            </w:r>
            <w:r w:rsidRPr="00775EE3">
              <w:rPr>
                <w:rFonts w:cs="Arial"/>
                <w:sz w:val="20"/>
              </w:rPr>
              <w:fldChar w:fldCharType="begin"/>
            </w:r>
            <w:r w:rsidRPr="0048008F">
              <w:rPr>
                <w:rFonts w:cs="Arial"/>
                <w:sz w:val="20"/>
              </w:rPr>
              <w:instrText>MacroButton Nomacro §</w:instrText>
            </w:r>
            <w:r w:rsidRPr="00775EE3">
              <w:rPr>
                <w:rFonts w:cs="Arial"/>
                <w:sz w:val="20"/>
              </w:rPr>
              <w:fldChar w:fldCharType="end"/>
            </w:r>
            <w:r w:rsidRPr="00B47C0D">
              <w:rPr>
                <w:rFonts w:cs="Arial"/>
                <w:color w:val="800080"/>
                <w:sz w:val="20"/>
              </w:rPr>
              <w:t xml:space="preserve"> maanden</w:t>
            </w:r>
            <w:r w:rsidRPr="00B47C0D">
              <w:rPr>
                <w:rFonts w:cs="Arial"/>
                <w:color w:val="339966"/>
                <w:sz w:val="20"/>
              </w:rPr>
              <w:t>/</w:t>
            </w:r>
            <w:r>
              <w:rPr>
                <w:rFonts w:cs="Arial"/>
                <w:color w:val="339966"/>
                <w:sz w:val="20"/>
              </w:rPr>
              <w:t xml:space="preserve">van </w:t>
            </w:r>
            <w:r w:rsidRPr="008D19F4">
              <w:rPr>
                <w:rFonts w:cs="Arial"/>
                <w:sz w:val="20"/>
              </w:rPr>
              <w:fldChar w:fldCharType="begin"/>
            </w:r>
            <w:r w:rsidRPr="0048008F">
              <w:rPr>
                <w:rFonts w:cs="Arial"/>
                <w:sz w:val="20"/>
              </w:rPr>
              <w:instrText>MacroButton Nomacro §</w:instrText>
            </w:r>
            <w:r w:rsidRPr="008D19F4">
              <w:rPr>
                <w:rFonts w:cs="Arial"/>
                <w:sz w:val="20"/>
              </w:rPr>
              <w:fldChar w:fldCharType="end"/>
            </w:r>
            <w:r w:rsidRPr="0048008F">
              <w:rPr>
                <w:rFonts w:cs="Arial"/>
                <w:sz w:val="20"/>
              </w:rPr>
              <w:t>aantal</w:t>
            </w:r>
            <w:r w:rsidRPr="008D19F4">
              <w:rPr>
                <w:rFonts w:cs="Arial"/>
                <w:sz w:val="20"/>
              </w:rPr>
              <w:fldChar w:fldCharType="begin"/>
            </w:r>
            <w:r w:rsidRPr="0048008F">
              <w:rPr>
                <w:rFonts w:cs="Arial"/>
                <w:sz w:val="20"/>
              </w:rPr>
              <w:instrText>MacroButton Nomacro §</w:instrText>
            </w:r>
            <w:r w:rsidRPr="008D19F4">
              <w:rPr>
                <w:rFonts w:cs="Arial"/>
                <w:sz w:val="20"/>
              </w:rPr>
              <w:fldChar w:fldCharType="end"/>
            </w:r>
            <w:r w:rsidRPr="008D19F4">
              <w:rPr>
                <w:rFonts w:cs="Arial"/>
                <w:color w:val="800080"/>
                <w:sz w:val="20"/>
              </w:rPr>
              <w:t xml:space="preserve"> </w:t>
            </w:r>
            <w:r w:rsidRPr="00B47C0D">
              <w:rPr>
                <w:rFonts w:cs="Arial"/>
                <w:color w:val="339966"/>
                <w:sz w:val="20"/>
              </w:rPr>
              <w:t>maanden</w:t>
            </w:r>
            <w:r>
              <w:rPr>
                <w:rFonts w:cs="Arial"/>
                <w:color w:val="339966"/>
                <w:sz w:val="20"/>
              </w:rPr>
              <w:t xml:space="preserve">/eindigend op 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>datum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14:paraId="5720262B" w14:textId="77777777" w:rsidR="00C3722E" w:rsidRPr="00611370" w:rsidRDefault="00C3722E" w:rsidP="00C3722E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Vaste tekst met verplichte variabelen voor erfpachtcanon tijdelijk afgekocht.</w:t>
            </w:r>
          </w:p>
          <w:p w14:paraId="076514E5" w14:textId="77777777" w:rsidR="00C3722E" w:rsidRPr="00611370" w:rsidRDefault="00C3722E" w:rsidP="00C3722E">
            <w:pPr>
              <w:spacing w:line="240" w:lineRule="auto"/>
              <w:rPr>
                <w:szCs w:val="18"/>
              </w:rPr>
            </w:pPr>
          </w:p>
          <w:p w14:paraId="4BDF3D6D" w14:textId="77777777" w:rsidR="00C3722E" w:rsidRPr="00611370" w:rsidRDefault="00C3722E" w:rsidP="00C3722E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  <w:u w:val="single"/>
              </w:rPr>
              <w:t>Mapping</w:t>
            </w:r>
            <w:r w:rsidRPr="00611370">
              <w:rPr>
                <w:sz w:val="16"/>
                <w:szCs w:val="16"/>
              </w:rPr>
              <w:t>:</w:t>
            </w:r>
          </w:p>
          <w:p w14:paraId="4E446D31" w14:textId="7C393366" w:rsidR="00C3722E" w:rsidRDefault="00C3722E" w:rsidP="00C3722E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>StukdeelErfpachtcanonTijdelijkAfgekocht/aantalJaar</w:t>
            </w:r>
          </w:p>
          <w:p w14:paraId="3975DC2C" w14:textId="7754EC20" w:rsidR="00765D4E" w:rsidRDefault="00765D4E" w:rsidP="00C3722E">
            <w:pPr>
              <w:spacing w:line="240" w:lineRule="auto"/>
              <w:rPr>
                <w:b/>
                <w:bCs/>
                <w:color w:val="FF0000"/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>StukdeelErfpachtcanonTijdelijkAfgekocht/aantal</w:t>
            </w:r>
            <w:r w:rsidR="00651FCD">
              <w:rPr>
                <w:sz w:val="16"/>
                <w:szCs w:val="16"/>
              </w:rPr>
              <w:t>Maand</w:t>
            </w:r>
          </w:p>
          <w:p w14:paraId="13256C7F" w14:textId="5327D7CC" w:rsidR="00651FCD" w:rsidRPr="00534CBD" w:rsidRDefault="00651FCD" w:rsidP="00651FCD">
            <w:pPr>
              <w:spacing w:line="240" w:lineRule="auto"/>
              <w:rPr>
                <w:b/>
                <w:bCs/>
                <w:color w:val="FF0000"/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>StukdeelErfpachtcanonTijdelijkAfgekocht/afgekocht</w:t>
            </w:r>
            <w:r>
              <w:rPr>
                <w:sz w:val="16"/>
                <w:szCs w:val="16"/>
              </w:rPr>
              <w:t xml:space="preserve">Tot </w:t>
            </w:r>
          </w:p>
          <w:p w14:paraId="6A245A4D" w14:textId="77777777" w:rsidR="00651FCD" w:rsidRPr="00611370" w:rsidRDefault="00651FCD" w:rsidP="00C3722E">
            <w:pPr>
              <w:spacing w:line="240" w:lineRule="auto"/>
              <w:rPr>
                <w:sz w:val="16"/>
                <w:szCs w:val="16"/>
              </w:rPr>
            </w:pPr>
          </w:p>
          <w:p w14:paraId="3ED51894" w14:textId="604AE068" w:rsidR="00651FCD" w:rsidRPr="00611370" w:rsidRDefault="00651FCD" w:rsidP="006B1BA2">
            <w:pPr>
              <w:spacing w:line="240" w:lineRule="auto"/>
              <w:rPr>
                <w:szCs w:val="18"/>
              </w:rPr>
            </w:pPr>
          </w:p>
        </w:tc>
      </w:tr>
      <w:tr w:rsidR="006B1BA2" w:rsidRPr="00DF5514" w14:paraId="07305E81" w14:textId="77777777" w:rsidTr="00611370">
        <w:tc>
          <w:tcPr>
            <w:tcW w:w="1739" w:type="pct"/>
            <w:shd w:val="clear" w:color="auto" w:fill="auto"/>
          </w:tcPr>
          <w:p w14:paraId="4BB9B173" w14:textId="10D51EC1" w:rsidR="006B1BA2" w:rsidRPr="00B47C0D" w:rsidRDefault="006B1BA2" w:rsidP="00E6205F">
            <w:pPr>
              <w:rPr>
                <w:rFonts w:cs="Arial"/>
                <w:color w:val="339966"/>
                <w:sz w:val="20"/>
              </w:rPr>
            </w:pPr>
            <w:r w:rsidRPr="00DD3DD3">
              <w:rPr>
                <w:rFonts w:cs="Arial"/>
                <w:color w:val="FF0000"/>
                <w:sz w:val="20"/>
              </w:rPr>
              <w:t>, te rekenen vanaf</w:t>
            </w:r>
            <w:r>
              <w:rPr>
                <w:rFonts w:cs="Arial"/>
                <w:color w:val="800080"/>
                <w:sz w:val="20"/>
              </w:rPr>
              <w:t xml:space="preserve"> 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>datum</w:t>
            </w:r>
            <w:r w:rsidRPr="00D54306">
              <w:rPr>
                <w:rFonts w:cs="Arial"/>
                <w:sz w:val="20"/>
              </w:rPr>
              <w:fldChar w:fldCharType="begin"/>
            </w:r>
            <w:r w:rsidRPr="00D54306">
              <w:rPr>
                <w:rFonts w:cs="Arial"/>
                <w:sz w:val="20"/>
              </w:rPr>
              <w:instrText>MacroButton Nomacro §</w:instrText>
            </w:r>
            <w:r w:rsidRPr="00D54306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14:paraId="001BD567" w14:textId="433ADF26" w:rsidR="006B1BA2" w:rsidRDefault="006B1BA2" w:rsidP="006B1BA2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  <w:u w:val="single"/>
              </w:rPr>
              <w:t>Mapping</w:t>
            </w:r>
            <w:r w:rsidRPr="00611370">
              <w:rPr>
                <w:sz w:val="16"/>
                <w:szCs w:val="16"/>
              </w:rPr>
              <w:t>:</w:t>
            </w:r>
          </w:p>
          <w:p w14:paraId="546C607F" w14:textId="5B484F6C" w:rsidR="006B1BA2" w:rsidRDefault="006B1BA2" w:rsidP="006B1BA2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>StukdeelErfpachtcanonTijdelijkAfgekocht/afgekochtVanaf</w:t>
            </w:r>
          </w:p>
          <w:p w14:paraId="2DD95F79" w14:textId="77777777" w:rsidR="006B1BA2" w:rsidRPr="00611370" w:rsidRDefault="006B1BA2" w:rsidP="00C3722E">
            <w:pPr>
              <w:spacing w:line="240" w:lineRule="auto"/>
              <w:rPr>
                <w:szCs w:val="18"/>
              </w:rPr>
            </w:pPr>
          </w:p>
        </w:tc>
      </w:tr>
      <w:tr w:rsidR="0094002D" w:rsidRPr="00DF5514" w14:paraId="438B21F6" w14:textId="77777777" w:rsidTr="00611370">
        <w:tc>
          <w:tcPr>
            <w:tcW w:w="1739" w:type="pct"/>
            <w:shd w:val="clear" w:color="auto" w:fill="auto"/>
          </w:tcPr>
          <w:p w14:paraId="27FED9DF" w14:textId="77777777" w:rsidR="0094002D" w:rsidRPr="00611370" w:rsidRDefault="0094002D" w:rsidP="00E6205F">
            <w:pPr>
              <w:rPr>
                <w:rFonts w:cs="Arial"/>
                <w:color w:val="FF0000"/>
                <w:sz w:val="20"/>
              </w:rPr>
            </w:pPr>
            <w:r w:rsidRPr="00611370">
              <w:rPr>
                <w:rFonts w:cs="Arial"/>
                <w:color w:val="800080"/>
                <w:sz w:val="20"/>
              </w:rPr>
              <w:t xml:space="preserve">en wel voor een bedrag van totaal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>MacroButton Nomacro 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bedrag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>MacroButton Nomacro §</w:instrText>
            </w:r>
            <w:r w:rsidRPr="00611370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14:paraId="76F8FD13" w14:textId="77777777" w:rsidR="0094002D" w:rsidRPr="00611370" w:rsidRDefault="008C4B0E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Optionele combinatie van vaste tekst en verplichte variabele die in zijn geheel weggelaten mag worden.</w:t>
            </w:r>
          </w:p>
          <w:p w14:paraId="4911C387" w14:textId="77777777" w:rsidR="008C4B0E" w:rsidRPr="00611370" w:rsidRDefault="008C4B0E" w:rsidP="00611370">
            <w:pPr>
              <w:spacing w:line="240" w:lineRule="auto"/>
              <w:rPr>
                <w:szCs w:val="18"/>
              </w:rPr>
            </w:pPr>
          </w:p>
          <w:p w14:paraId="4986F52C" w14:textId="77777777" w:rsidR="008C4B0E" w:rsidRPr="00611370" w:rsidRDefault="008C4B0E" w:rsidP="00611370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  <w:u w:val="single"/>
              </w:rPr>
              <w:t>Mapping</w:t>
            </w:r>
            <w:r w:rsidRPr="00611370">
              <w:rPr>
                <w:sz w:val="16"/>
                <w:szCs w:val="16"/>
              </w:rPr>
              <w:t>:</w:t>
            </w:r>
          </w:p>
          <w:p w14:paraId="59787EBC" w14:textId="77777777" w:rsidR="008C4B0E" w:rsidRPr="00611370" w:rsidRDefault="008C4B0E" w:rsidP="00611370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>StukdeelErfpachtcanonTijdelijkAfgekocht/bedrag</w:t>
            </w:r>
          </w:p>
          <w:p w14:paraId="7EA2E5C2" w14:textId="77777777" w:rsidR="009A528A" w:rsidRPr="00611370" w:rsidRDefault="009A528A" w:rsidP="00611370">
            <w:pPr>
              <w:spacing w:line="240" w:lineRule="auto"/>
              <w:rPr>
                <w:sz w:val="16"/>
                <w:szCs w:val="16"/>
              </w:rPr>
            </w:pPr>
          </w:p>
          <w:p w14:paraId="4A554028" w14:textId="77777777" w:rsidR="009A528A" w:rsidRPr="00611370" w:rsidRDefault="009A528A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 w:val="16"/>
                <w:szCs w:val="16"/>
              </w:rPr>
              <w:t>Bedrag wordt voluit in letters uitgeschreven met daar achter tussenhaakjes het valutateken en het bedrag in cijfers)</w:t>
            </w:r>
          </w:p>
        </w:tc>
      </w:tr>
    </w:tbl>
    <w:p w14:paraId="4BA2B5A1" w14:textId="77777777" w:rsidR="00E6205F" w:rsidRPr="00E6205F" w:rsidRDefault="00E6205F" w:rsidP="00E6205F">
      <w:pPr>
        <w:rPr>
          <w:lang w:val="nl"/>
        </w:rPr>
      </w:pPr>
    </w:p>
    <w:p w14:paraId="3C1EC478" w14:textId="77777777" w:rsidR="00E6205F" w:rsidRDefault="00E6205F" w:rsidP="00E6205F">
      <w:pPr>
        <w:pStyle w:val="Kop3"/>
        <w:pageBreakBefore/>
        <w:numPr>
          <w:ilvl w:val="2"/>
          <w:numId w:val="1"/>
        </w:numPr>
      </w:pPr>
      <w:bookmarkStart w:id="28" w:name="_Toc371693195"/>
      <w:r>
        <w:lastRenderedPageBreak/>
        <w:t>Variant 3</w:t>
      </w:r>
      <w:r w:rsidR="001C290B">
        <w:t xml:space="preserve"> – erfpachtcanon is eeuwigdurend afgekocht</w:t>
      </w:r>
      <w:bookmarkEnd w:id="28"/>
    </w:p>
    <w:p w14:paraId="0364076A" w14:textId="77777777" w:rsidR="00663368" w:rsidRPr="00663368" w:rsidRDefault="00663368" w:rsidP="00663368">
      <w:pPr>
        <w:rPr>
          <w:lang w:val="nl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287"/>
        <w:gridCol w:w="6165"/>
      </w:tblGrid>
      <w:tr w:rsidR="00E6205F" w:rsidRPr="00DF5514" w14:paraId="3F34F46E" w14:textId="77777777" w:rsidTr="00611370">
        <w:tc>
          <w:tcPr>
            <w:tcW w:w="1739" w:type="pct"/>
            <w:shd w:val="clear" w:color="auto" w:fill="auto"/>
          </w:tcPr>
          <w:p w14:paraId="2F7D1C7D" w14:textId="77777777" w:rsidR="00E6205F" w:rsidRPr="00611370" w:rsidRDefault="00E6205F" w:rsidP="00E6205F">
            <w:pPr>
              <w:rPr>
                <w:rFonts w:cs="Arial"/>
                <w:color w:val="800080"/>
                <w:sz w:val="20"/>
              </w:rPr>
            </w:pPr>
            <w:r w:rsidRPr="00611370">
              <w:rPr>
                <w:rFonts w:cs="Arial"/>
                <w:color w:val="FF0000"/>
                <w:sz w:val="20"/>
              </w:rPr>
              <w:t xml:space="preserve">is </w:t>
            </w:r>
          </w:p>
        </w:tc>
        <w:tc>
          <w:tcPr>
            <w:tcW w:w="3261" w:type="pct"/>
            <w:shd w:val="clear" w:color="auto" w:fill="auto"/>
          </w:tcPr>
          <w:p w14:paraId="6DBABCFA" w14:textId="77777777" w:rsidR="00C27541" w:rsidRPr="00611370" w:rsidRDefault="00C27541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Vaste tekst</w:t>
            </w:r>
            <w:r w:rsidR="00420742" w:rsidRPr="00611370">
              <w:rPr>
                <w:szCs w:val="18"/>
              </w:rPr>
              <w:t xml:space="preserve"> voor erfpachtcanon eeuwig afgekocht.</w:t>
            </w:r>
          </w:p>
          <w:p w14:paraId="2FF0AD4B" w14:textId="77777777" w:rsidR="00E6205F" w:rsidRPr="00611370" w:rsidRDefault="00E6205F" w:rsidP="00611370">
            <w:pPr>
              <w:spacing w:line="240" w:lineRule="auto"/>
              <w:rPr>
                <w:szCs w:val="18"/>
              </w:rPr>
            </w:pPr>
          </w:p>
        </w:tc>
      </w:tr>
      <w:tr w:rsidR="004E7BC0" w:rsidRPr="00DF5514" w14:paraId="5BD7B34B" w14:textId="77777777" w:rsidTr="00611370">
        <w:tc>
          <w:tcPr>
            <w:tcW w:w="1739" w:type="pct"/>
            <w:shd w:val="clear" w:color="auto" w:fill="auto"/>
          </w:tcPr>
          <w:p w14:paraId="6D920629" w14:textId="404C277F" w:rsidR="004E7BC0" w:rsidRPr="00611370" w:rsidRDefault="004E7BC0" w:rsidP="00E6205F">
            <w:pPr>
              <w:rPr>
                <w:rFonts w:cs="Arial"/>
                <w:color w:val="FF0000"/>
                <w:sz w:val="20"/>
              </w:rPr>
            </w:pPr>
            <w:r w:rsidRPr="00611370">
              <w:rPr>
                <w:rFonts w:cs="Arial"/>
                <w:color w:val="339966"/>
                <w:sz w:val="20"/>
              </w:rPr>
              <w:t xml:space="preserve">volledig afgekocht over de gehele duur van </w:t>
            </w:r>
            <w:r w:rsidR="00E95DC7">
              <w:rPr>
                <w:rFonts w:cs="Arial"/>
                <w:color w:val="339966"/>
                <w:sz w:val="20"/>
              </w:rPr>
              <w:t>het</w:t>
            </w:r>
            <w:r w:rsidRPr="00611370">
              <w:rPr>
                <w:rFonts w:cs="Arial"/>
                <w:color w:val="339966"/>
                <w:sz w:val="20"/>
              </w:rPr>
              <w:t xml:space="preserve"> erfpacht</w:t>
            </w:r>
            <w:r w:rsidR="00E632FF">
              <w:rPr>
                <w:rFonts w:cs="Arial"/>
                <w:color w:val="339966"/>
                <w:sz w:val="20"/>
              </w:rPr>
              <w:t>recht</w:t>
            </w:r>
            <w:r w:rsidRPr="00611370">
              <w:rPr>
                <w:rFonts w:cs="Arial"/>
                <w:color w:val="339966"/>
                <w:sz w:val="20"/>
              </w:rPr>
              <w:t>/ eeuwigdurend afgekocht</w:t>
            </w:r>
          </w:p>
        </w:tc>
        <w:tc>
          <w:tcPr>
            <w:tcW w:w="3261" w:type="pct"/>
            <w:shd w:val="clear" w:color="auto" w:fill="auto"/>
          </w:tcPr>
          <w:p w14:paraId="160349CF" w14:textId="77777777" w:rsidR="004E7BC0" w:rsidRPr="00611370" w:rsidRDefault="004E7BC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Verplichte keuze</w:t>
            </w:r>
          </w:p>
          <w:p w14:paraId="173347DE" w14:textId="77777777" w:rsidR="00B86E1D" w:rsidRPr="00611370" w:rsidRDefault="00B86E1D" w:rsidP="00611370">
            <w:pPr>
              <w:spacing w:line="240" w:lineRule="auto"/>
              <w:rPr>
                <w:szCs w:val="18"/>
                <w:u w:val="single"/>
              </w:rPr>
            </w:pPr>
          </w:p>
          <w:p w14:paraId="2558D5EF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  <w:u w:val="single"/>
              </w:rPr>
              <w:t>Mapping</w:t>
            </w:r>
            <w:r w:rsidRPr="00611370">
              <w:rPr>
                <w:szCs w:val="18"/>
              </w:rPr>
              <w:t>:</w:t>
            </w:r>
          </w:p>
          <w:p w14:paraId="5C13F3D6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StukdeelErfpachtcanon</w:t>
            </w:r>
            <w:r w:rsidR="00B618FE" w:rsidRPr="00611370">
              <w:rPr>
                <w:szCs w:val="18"/>
              </w:rPr>
              <w:t>EeuwigAfgekocht</w:t>
            </w:r>
            <w:r w:rsidRPr="00611370">
              <w:rPr>
                <w:szCs w:val="18"/>
              </w:rPr>
              <w:t>/tekstkeuze</w:t>
            </w:r>
          </w:p>
          <w:p w14:paraId="047E338F" w14:textId="77777777" w:rsidR="00B86E1D" w:rsidRPr="00611370" w:rsidRDefault="00B86E1D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./tagnaam(‘k_Afkooptermijn)</w:t>
            </w:r>
          </w:p>
          <w:p w14:paraId="788CAE1E" w14:textId="7B9808F5" w:rsidR="00B86E1D" w:rsidRPr="00611370" w:rsidRDefault="00B86E1D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 xml:space="preserve">./tekst(‘volledig afgekocht over de gehele duur van </w:t>
            </w:r>
            <w:r w:rsidR="00D27959">
              <w:rPr>
                <w:szCs w:val="18"/>
              </w:rPr>
              <w:t>het</w:t>
            </w:r>
            <w:r w:rsidRPr="00611370">
              <w:rPr>
                <w:szCs w:val="18"/>
              </w:rPr>
              <w:t xml:space="preserve"> erfpacht</w:t>
            </w:r>
            <w:r w:rsidR="008517FB">
              <w:rPr>
                <w:szCs w:val="18"/>
              </w:rPr>
              <w:t>recht</w:t>
            </w:r>
            <w:r w:rsidRPr="00611370">
              <w:rPr>
                <w:szCs w:val="18"/>
              </w:rPr>
              <w:t>’,’eeuwigdurend afgekocht’)</w:t>
            </w:r>
          </w:p>
          <w:p w14:paraId="4800A571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</w:p>
        </w:tc>
      </w:tr>
      <w:tr w:rsidR="0094002D" w:rsidRPr="00DF5514" w14:paraId="64377915" w14:textId="77777777" w:rsidTr="00611370">
        <w:tc>
          <w:tcPr>
            <w:tcW w:w="1739" w:type="pct"/>
            <w:shd w:val="clear" w:color="auto" w:fill="auto"/>
          </w:tcPr>
          <w:p w14:paraId="7D063CE1" w14:textId="77777777" w:rsidR="0094002D" w:rsidRPr="00611370" w:rsidRDefault="00B86E1D" w:rsidP="00E6205F">
            <w:pPr>
              <w:rPr>
                <w:rFonts w:cs="Arial"/>
                <w:color w:val="FF0000"/>
                <w:sz w:val="20"/>
              </w:rPr>
            </w:pPr>
            <w:r w:rsidRPr="00611370">
              <w:rPr>
                <w:rFonts w:cs="Arial"/>
                <w:color w:val="800080"/>
                <w:sz w:val="20"/>
              </w:rPr>
              <w:t xml:space="preserve">met een bedrag ineens van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>MacroButton Nomacro 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bedrag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>MacroButton Nomacro §</w:instrText>
            </w:r>
            <w:r w:rsidRPr="00611370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14:paraId="735A6E82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Optionele combinatie van vaste tekst en verplichte variabele die in zijn geheel weggelaten mag worden.</w:t>
            </w:r>
          </w:p>
          <w:p w14:paraId="6F4E6B48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</w:p>
          <w:p w14:paraId="2E76A550" w14:textId="77777777"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  <w:u w:val="single"/>
              </w:rPr>
              <w:t>Mapping</w:t>
            </w:r>
            <w:r w:rsidRPr="00611370">
              <w:rPr>
                <w:szCs w:val="18"/>
              </w:rPr>
              <w:t>:</w:t>
            </w:r>
          </w:p>
          <w:p w14:paraId="18B0C728" w14:textId="77777777" w:rsidR="0094002D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StukdeelErfpachtcanonEeuwigAfgekocht/bedrag</w:t>
            </w:r>
          </w:p>
          <w:p w14:paraId="50D4FBE2" w14:textId="77777777" w:rsidR="009A528A" w:rsidRPr="00611370" w:rsidRDefault="009A528A" w:rsidP="00611370">
            <w:pPr>
              <w:spacing w:line="240" w:lineRule="auto"/>
              <w:rPr>
                <w:szCs w:val="18"/>
              </w:rPr>
            </w:pPr>
          </w:p>
          <w:p w14:paraId="15CFE957" w14:textId="77777777" w:rsidR="009A528A" w:rsidRPr="00611370" w:rsidRDefault="009A528A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Bedrag wordt voluit in letters uitgeschreven met daar achter tussenhaakjes het valutateken en het bedrag in cijfers)</w:t>
            </w:r>
          </w:p>
        </w:tc>
      </w:tr>
    </w:tbl>
    <w:p w14:paraId="3F2D0999" w14:textId="77777777" w:rsidR="00E6205F" w:rsidRPr="00E6205F" w:rsidRDefault="00E6205F" w:rsidP="00E6205F">
      <w:pPr>
        <w:rPr>
          <w:lang w:val="nl"/>
        </w:rPr>
      </w:pPr>
    </w:p>
    <w:p w14:paraId="3DD60CCC" w14:textId="77777777" w:rsidR="00E6205F" w:rsidRPr="00E6205F" w:rsidRDefault="00E6205F" w:rsidP="00E6205F">
      <w:pPr>
        <w:rPr>
          <w:lang w:val="nl"/>
        </w:rPr>
      </w:pPr>
    </w:p>
    <w:p w14:paraId="57B5BC42" w14:textId="77777777" w:rsidR="00E6205F" w:rsidRPr="00E6205F" w:rsidRDefault="00E6205F" w:rsidP="000255AB">
      <w:pPr>
        <w:rPr>
          <w:lang w:val="nl"/>
        </w:rPr>
      </w:pPr>
    </w:p>
    <w:sectPr w:rsidR="00E6205F" w:rsidRPr="00E6205F" w:rsidSect="002B5054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9E7AC" w14:textId="77777777" w:rsidR="00D24F73" w:rsidRDefault="00D24F73">
      <w:r>
        <w:separator/>
      </w:r>
    </w:p>
  </w:endnote>
  <w:endnote w:type="continuationSeparator" w:id="0">
    <w:p w14:paraId="3F73B995" w14:textId="77777777" w:rsidR="00D24F73" w:rsidRDefault="00D2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E17F9" w14:textId="77777777" w:rsidR="00EB38B0" w:rsidRDefault="00EB38B0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545FA" w14:textId="77777777" w:rsidR="00EB38B0" w:rsidRDefault="00EB38B0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736C0" w14:textId="77777777" w:rsidR="00EB38B0" w:rsidRDefault="00EB38B0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D9EB8" w14:textId="77777777" w:rsidR="00D24F73" w:rsidRDefault="00D24F73">
      <w:r>
        <w:separator/>
      </w:r>
    </w:p>
  </w:footnote>
  <w:footnote w:type="continuationSeparator" w:id="0">
    <w:p w14:paraId="69EE0569" w14:textId="77777777" w:rsidR="00D24F73" w:rsidRDefault="00D24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EB38B0" w14:paraId="26B6FB82" w14:textId="77777777">
      <w:tc>
        <w:tcPr>
          <w:tcW w:w="4181" w:type="dxa"/>
        </w:tcPr>
        <w:p w14:paraId="38F4E9B8" w14:textId="77777777" w:rsidR="00EB38B0" w:rsidRDefault="00EB38B0">
          <w:pPr>
            <w:pStyle w:val="tussenkopje"/>
            <w:spacing w:before="0"/>
          </w:pPr>
          <w:r>
            <w:t>Datum</w:t>
          </w:r>
        </w:p>
      </w:tc>
    </w:tr>
    <w:tr w:rsidR="00EB38B0" w14:paraId="7EC632A3" w14:textId="77777777">
      <w:tc>
        <w:tcPr>
          <w:tcW w:w="4181" w:type="dxa"/>
        </w:tcPr>
        <w:p w14:paraId="54DB5E87" w14:textId="129CAA00" w:rsidR="00EB38B0" w:rsidRDefault="00EB38B0">
          <w:pPr>
            <w:spacing w:line="240" w:lineRule="atLeast"/>
          </w:pPr>
          <w:r>
            <w:t>6 november 2019</w:t>
          </w:r>
        </w:p>
      </w:tc>
    </w:tr>
    <w:tr w:rsidR="00EB38B0" w14:paraId="2F4E2259" w14:textId="77777777">
      <w:tc>
        <w:tcPr>
          <w:tcW w:w="4181" w:type="dxa"/>
        </w:tcPr>
        <w:p w14:paraId="14919001" w14:textId="77777777" w:rsidR="00EB38B0" w:rsidRDefault="00EB38B0">
          <w:pPr>
            <w:pStyle w:val="tussenkopje"/>
          </w:pPr>
          <w:r>
            <w:t>Titel</w:t>
          </w:r>
        </w:p>
      </w:tc>
    </w:tr>
    <w:tr w:rsidR="00EB38B0" w14:paraId="05FEC49F" w14:textId="77777777">
      <w:tc>
        <w:tcPr>
          <w:tcW w:w="4181" w:type="dxa"/>
        </w:tcPr>
        <w:p w14:paraId="63887BB5" w14:textId="0942A7A8" w:rsidR="00EB38B0" w:rsidRPr="00972EAD" w:rsidRDefault="00233726">
          <w:pPr>
            <w:spacing w:line="240" w:lineRule="atLeast"/>
          </w:pPr>
          <w:fldSimple w:instr=" STYLEREF Titel \* MERGEFORMAT ">
            <w:r w:rsidR="00534CBD">
              <w:rPr>
                <w:noProof/>
              </w:rPr>
              <w:t>Toelichting Tekstblok – Erfpachtcanon v2.0 NL</w:t>
            </w:r>
          </w:fldSimple>
        </w:p>
      </w:tc>
    </w:tr>
    <w:tr w:rsidR="00EB38B0" w14:paraId="6985D753" w14:textId="77777777">
      <w:tc>
        <w:tcPr>
          <w:tcW w:w="4181" w:type="dxa"/>
        </w:tcPr>
        <w:p w14:paraId="19C9B086" w14:textId="77777777" w:rsidR="00EB38B0" w:rsidRDefault="00EB38B0">
          <w:pPr>
            <w:pStyle w:val="tussenkopje"/>
          </w:pPr>
          <w:r>
            <w:t>Versie</w:t>
          </w:r>
        </w:p>
      </w:tc>
    </w:tr>
    <w:tr w:rsidR="00EB38B0" w14:paraId="490BBECC" w14:textId="77777777">
      <w:tc>
        <w:tcPr>
          <w:tcW w:w="4181" w:type="dxa"/>
        </w:tcPr>
        <w:p w14:paraId="4EA27267" w14:textId="1F327361" w:rsidR="00EB38B0" w:rsidRDefault="00EB38B0">
          <w:pPr>
            <w:spacing w:line="240" w:lineRule="atLeast"/>
          </w:pPr>
          <w:r>
            <w:t>2.0</w:t>
          </w:r>
        </w:p>
      </w:tc>
    </w:tr>
    <w:tr w:rsidR="00EB38B0" w14:paraId="31F5B8DC" w14:textId="77777777">
      <w:tc>
        <w:tcPr>
          <w:tcW w:w="4181" w:type="dxa"/>
        </w:tcPr>
        <w:p w14:paraId="62A368BB" w14:textId="77777777" w:rsidR="00EB38B0" w:rsidRDefault="00EB38B0">
          <w:pPr>
            <w:pStyle w:val="tussenkopje"/>
          </w:pPr>
          <w:r>
            <w:t>Blad</w:t>
          </w:r>
        </w:p>
      </w:tc>
    </w:tr>
    <w:tr w:rsidR="00EB38B0" w14:paraId="2E02C468" w14:textId="77777777">
      <w:tc>
        <w:tcPr>
          <w:tcW w:w="4181" w:type="dxa"/>
        </w:tcPr>
        <w:p w14:paraId="3AC18B1E" w14:textId="77777777" w:rsidR="00EB38B0" w:rsidRDefault="00EB38B0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>
            <w:rPr>
              <w:rStyle w:val="Paginanummer"/>
              <w:bCs/>
              <w:noProof/>
              <w:sz w:val="20"/>
            </w:rPr>
            <w:t>9</w:t>
          </w:r>
          <w:r>
            <w:rPr>
              <w:rStyle w:val="Paginanummer"/>
              <w:bCs/>
              <w:sz w:val="20"/>
            </w:rPr>
            <w:fldChar w:fldCharType="end"/>
          </w:r>
        </w:p>
      </w:tc>
    </w:tr>
  </w:tbl>
  <w:p w14:paraId="3B35A0B3" w14:textId="77777777" w:rsidR="00EB38B0" w:rsidRDefault="00EB38B0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377CF741" wp14:editId="5026567F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30D1E" w14:textId="77777777" w:rsidR="00EB38B0" w:rsidRDefault="00EB38B0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69D136D4" wp14:editId="1A31440D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EB38B0" w14:paraId="19F15273" w14:textId="77777777">
      <w:tc>
        <w:tcPr>
          <w:tcW w:w="4181" w:type="dxa"/>
        </w:tcPr>
        <w:p w14:paraId="7E72ECBF" w14:textId="77777777" w:rsidR="00EB38B0" w:rsidRDefault="00EB38B0">
          <w:pPr>
            <w:pStyle w:val="tussenkopje"/>
            <w:spacing w:before="0"/>
          </w:pPr>
          <w:r>
            <w:t>Datum</w:t>
          </w:r>
        </w:p>
      </w:tc>
    </w:tr>
    <w:bookmarkStart w:id="29" w:name="Datum"/>
    <w:tr w:rsidR="00EB38B0" w14:paraId="20115AA5" w14:textId="77777777">
      <w:tc>
        <w:tcPr>
          <w:tcW w:w="4181" w:type="dxa"/>
        </w:tcPr>
        <w:p w14:paraId="59F4D161" w14:textId="41F8AA98" w:rsidR="00EB38B0" w:rsidRDefault="00EB38B0">
          <w:pPr>
            <w:spacing w:line="240" w:lineRule="atLeast"/>
          </w:pPr>
          <w:r>
            <w:fldChar w:fldCharType="begin"/>
          </w:r>
          <w:r>
            <w:instrText xml:space="preserve"> STYLEREF Datum\l  \* MERGEFORMAT </w:instrText>
          </w:r>
          <w:r>
            <w:fldChar w:fldCharType="separate"/>
          </w:r>
          <w:r w:rsidR="00534CBD">
            <w:rPr>
              <w:noProof/>
            </w:rPr>
            <w:t>6 november 2019</w:t>
          </w:r>
          <w:r>
            <w:fldChar w:fldCharType="end"/>
          </w:r>
          <w:bookmarkEnd w:id="29"/>
        </w:p>
      </w:tc>
    </w:tr>
    <w:tr w:rsidR="00EB38B0" w14:paraId="2B3F8329" w14:textId="77777777">
      <w:tc>
        <w:tcPr>
          <w:tcW w:w="4181" w:type="dxa"/>
        </w:tcPr>
        <w:p w14:paraId="54CF2EB4" w14:textId="77777777" w:rsidR="00EB38B0" w:rsidRDefault="00EB38B0">
          <w:pPr>
            <w:pStyle w:val="tussenkopje"/>
          </w:pPr>
          <w:r>
            <w:t>Titel</w:t>
          </w:r>
        </w:p>
      </w:tc>
    </w:tr>
    <w:tr w:rsidR="00EB38B0" w14:paraId="58C55A0E" w14:textId="77777777">
      <w:tc>
        <w:tcPr>
          <w:tcW w:w="4181" w:type="dxa"/>
        </w:tcPr>
        <w:p w14:paraId="3E979895" w14:textId="77777777" w:rsidR="00EB38B0" w:rsidRPr="003412EA" w:rsidRDefault="00EB38B0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>
            <w:t>Toelichting Tekstblok – Erfpachtcanon v1.2 NL</w:t>
          </w:r>
          <w:r>
            <w:rPr>
              <w:b/>
            </w:rPr>
            <w:fldChar w:fldCharType="end"/>
          </w:r>
        </w:p>
      </w:tc>
    </w:tr>
    <w:tr w:rsidR="00EB38B0" w14:paraId="3365EFFA" w14:textId="77777777">
      <w:tc>
        <w:tcPr>
          <w:tcW w:w="4181" w:type="dxa"/>
        </w:tcPr>
        <w:p w14:paraId="261CA155" w14:textId="77777777" w:rsidR="00EB38B0" w:rsidRDefault="00EB38B0">
          <w:pPr>
            <w:pStyle w:val="tussenkopje"/>
          </w:pPr>
          <w:r>
            <w:t>Versie</w:t>
          </w:r>
        </w:p>
      </w:tc>
    </w:tr>
    <w:bookmarkStart w:id="30" w:name="Versie"/>
    <w:tr w:rsidR="00EB38B0" w14:paraId="629D927F" w14:textId="77777777">
      <w:tc>
        <w:tcPr>
          <w:tcW w:w="4181" w:type="dxa"/>
        </w:tcPr>
        <w:p w14:paraId="68B42934" w14:textId="77D4318F" w:rsidR="00EB38B0" w:rsidRPr="005915E8" w:rsidRDefault="00EB38B0">
          <w:pPr>
            <w:spacing w:line="240" w:lineRule="atLeast"/>
          </w:pPr>
          <w:r w:rsidRPr="005915E8">
            <w:fldChar w:fldCharType="begin"/>
          </w:r>
          <w:r w:rsidRPr="005915E8">
            <w:instrText xml:space="preserve"> STYLEREF VersieOpmaak\l  \* MERGEFORMAT </w:instrText>
          </w:r>
          <w:r w:rsidRPr="005915E8">
            <w:fldChar w:fldCharType="separate"/>
          </w:r>
          <w:r w:rsidR="00534CBD">
            <w:rPr>
              <w:noProof/>
            </w:rPr>
            <w:t>2.0</w:t>
          </w:r>
          <w:r w:rsidRPr="005915E8">
            <w:fldChar w:fldCharType="end"/>
          </w:r>
          <w:bookmarkEnd w:id="30"/>
        </w:p>
      </w:tc>
    </w:tr>
    <w:tr w:rsidR="00EB38B0" w14:paraId="61E824E7" w14:textId="77777777">
      <w:tc>
        <w:tcPr>
          <w:tcW w:w="4181" w:type="dxa"/>
        </w:tcPr>
        <w:p w14:paraId="5209ED79" w14:textId="77777777" w:rsidR="00EB38B0" w:rsidRDefault="00EB38B0">
          <w:pPr>
            <w:pStyle w:val="tussenkopje"/>
          </w:pPr>
          <w:r>
            <w:t>Blad</w:t>
          </w:r>
        </w:p>
      </w:tc>
    </w:tr>
    <w:tr w:rsidR="00EB38B0" w14:paraId="29BE6B8A" w14:textId="77777777">
      <w:tc>
        <w:tcPr>
          <w:tcW w:w="4181" w:type="dxa"/>
        </w:tcPr>
        <w:p w14:paraId="21DCABFA" w14:textId="77777777" w:rsidR="00EB38B0" w:rsidRDefault="00EB38B0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>
            <w:rPr>
              <w:rStyle w:val="Paginanummer"/>
              <w:bCs/>
              <w:noProof/>
              <w:sz w:val="20"/>
            </w:rPr>
            <w:t>9</w:t>
          </w:r>
          <w:r>
            <w:rPr>
              <w:rStyle w:val="Paginanummer"/>
              <w:bCs/>
              <w:sz w:val="20"/>
            </w:rPr>
            <w:fldChar w:fldCharType="end"/>
          </w:r>
          <w:r>
            <w:t xml:space="preserve"> </w:t>
          </w:r>
        </w:p>
      </w:tc>
    </w:tr>
  </w:tbl>
  <w:p w14:paraId="09305F2F" w14:textId="77777777" w:rsidR="00EB38B0" w:rsidRDefault="00EB38B0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6F0C62D0" wp14:editId="4937B954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446C5"/>
    <w:multiLevelType w:val="hybridMultilevel"/>
    <w:tmpl w:val="4F04DFB4"/>
    <w:lvl w:ilvl="0" w:tplc="4D260C8C">
      <w:start w:val="1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D5A7813"/>
    <w:multiLevelType w:val="hybridMultilevel"/>
    <w:tmpl w:val="E9F0433A"/>
    <w:lvl w:ilvl="0" w:tplc="6804E3FC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37C94"/>
    <w:multiLevelType w:val="hybridMultilevel"/>
    <w:tmpl w:val="58B0C6E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B2523"/>
    <w:multiLevelType w:val="hybridMultilevel"/>
    <w:tmpl w:val="B2108CA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013DC"/>
    <w:multiLevelType w:val="hybridMultilevel"/>
    <w:tmpl w:val="81F4CAC6"/>
    <w:lvl w:ilvl="0" w:tplc="61BA96AA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31544"/>
    <w:multiLevelType w:val="hybridMultilevel"/>
    <w:tmpl w:val="5CCA4A4A"/>
    <w:lvl w:ilvl="0" w:tplc="5B3ECB28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5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4"/>
  </w:num>
  <w:num w:numId="4">
    <w:abstractNumId w:val="10"/>
  </w:num>
  <w:num w:numId="5">
    <w:abstractNumId w:val="11"/>
  </w:num>
  <w:num w:numId="6">
    <w:abstractNumId w:val="19"/>
  </w:num>
  <w:num w:numId="7">
    <w:abstractNumId w:val="0"/>
  </w:num>
  <w:num w:numId="8">
    <w:abstractNumId w:val="18"/>
  </w:num>
  <w:num w:numId="9">
    <w:abstractNumId w:val="1"/>
  </w:num>
  <w:num w:numId="10">
    <w:abstractNumId w:val="6"/>
  </w:num>
  <w:num w:numId="11">
    <w:abstractNumId w:val="7"/>
  </w:num>
  <w:num w:numId="12">
    <w:abstractNumId w:val="15"/>
  </w:num>
  <w:num w:numId="13">
    <w:abstractNumId w:val="12"/>
  </w:num>
  <w:num w:numId="14">
    <w:abstractNumId w:val="17"/>
  </w:num>
  <w:num w:numId="15">
    <w:abstractNumId w:val="9"/>
  </w:num>
  <w:num w:numId="16">
    <w:abstractNumId w:val="2"/>
  </w:num>
  <w:num w:numId="17">
    <w:abstractNumId w:val="4"/>
  </w:num>
  <w:num w:numId="18">
    <w:abstractNumId w:val="5"/>
  </w:num>
  <w:num w:numId="19">
    <w:abstractNumId w:val="13"/>
  </w:num>
  <w:num w:numId="20">
    <w:abstractNumId w:val="8"/>
  </w:num>
  <w:num w:numId="2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0556E"/>
    <w:rsid w:val="00011618"/>
    <w:rsid w:val="0001338A"/>
    <w:rsid w:val="00013A7C"/>
    <w:rsid w:val="000141AC"/>
    <w:rsid w:val="0001524B"/>
    <w:rsid w:val="000168C1"/>
    <w:rsid w:val="00017916"/>
    <w:rsid w:val="00017959"/>
    <w:rsid w:val="00020531"/>
    <w:rsid w:val="000216FE"/>
    <w:rsid w:val="00021FB6"/>
    <w:rsid w:val="000221DD"/>
    <w:rsid w:val="000237B5"/>
    <w:rsid w:val="000255AB"/>
    <w:rsid w:val="00025B0C"/>
    <w:rsid w:val="00030CF3"/>
    <w:rsid w:val="000349F5"/>
    <w:rsid w:val="000400E1"/>
    <w:rsid w:val="0004124D"/>
    <w:rsid w:val="000416F0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4D0"/>
    <w:rsid w:val="000619E5"/>
    <w:rsid w:val="00063A89"/>
    <w:rsid w:val="000670F8"/>
    <w:rsid w:val="000677AC"/>
    <w:rsid w:val="000679AB"/>
    <w:rsid w:val="00067BB3"/>
    <w:rsid w:val="000771C8"/>
    <w:rsid w:val="00083121"/>
    <w:rsid w:val="00084BD7"/>
    <w:rsid w:val="000865A5"/>
    <w:rsid w:val="0008708F"/>
    <w:rsid w:val="00090725"/>
    <w:rsid w:val="00093CFA"/>
    <w:rsid w:val="000A0E63"/>
    <w:rsid w:val="000A0EA1"/>
    <w:rsid w:val="000A2F43"/>
    <w:rsid w:val="000A684D"/>
    <w:rsid w:val="000A70AC"/>
    <w:rsid w:val="000A77B3"/>
    <w:rsid w:val="000A787C"/>
    <w:rsid w:val="000B1694"/>
    <w:rsid w:val="000B435E"/>
    <w:rsid w:val="000B47B3"/>
    <w:rsid w:val="000B4CD1"/>
    <w:rsid w:val="000B530F"/>
    <w:rsid w:val="000B74F1"/>
    <w:rsid w:val="000C126D"/>
    <w:rsid w:val="000C4C66"/>
    <w:rsid w:val="000D073E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E5F73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24CD7"/>
    <w:rsid w:val="0012509E"/>
    <w:rsid w:val="0012742A"/>
    <w:rsid w:val="00130BA5"/>
    <w:rsid w:val="00135DA4"/>
    <w:rsid w:val="00136E60"/>
    <w:rsid w:val="00137BBF"/>
    <w:rsid w:val="00142B34"/>
    <w:rsid w:val="00144B08"/>
    <w:rsid w:val="00144F37"/>
    <w:rsid w:val="00145092"/>
    <w:rsid w:val="00145473"/>
    <w:rsid w:val="001461D9"/>
    <w:rsid w:val="0014622E"/>
    <w:rsid w:val="001514FA"/>
    <w:rsid w:val="00152A35"/>
    <w:rsid w:val="00152FAD"/>
    <w:rsid w:val="00154B89"/>
    <w:rsid w:val="00154EAB"/>
    <w:rsid w:val="0015507F"/>
    <w:rsid w:val="001567E6"/>
    <w:rsid w:val="00156B8A"/>
    <w:rsid w:val="00156B93"/>
    <w:rsid w:val="00157611"/>
    <w:rsid w:val="001638FF"/>
    <w:rsid w:val="00164796"/>
    <w:rsid w:val="00170D29"/>
    <w:rsid w:val="00171107"/>
    <w:rsid w:val="0017212E"/>
    <w:rsid w:val="00172735"/>
    <w:rsid w:val="00173E4A"/>
    <w:rsid w:val="001743D2"/>
    <w:rsid w:val="00175FD3"/>
    <w:rsid w:val="00176FDA"/>
    <w:rsid w:val="0018011A"/>
    <w:rsid w:val="0018104B"/>
    <w:rsid w:val="00183622"/>
    <w:rsid w:val="0018688F"/>
    <w:rsid w:val="00187530"/>
    <w:rsid w:val="001909FD"/>
    <w:rsid w:val="00191647"/>
    <w:rsid w:val="00193BC6"/>
    <w:rsid w:val="001948B9"/>
    <w:rsid w:val="0019543A"/>
    <w:rsid w:val="001A0476"/>
    <w:rsid w:val="001A0CC3"/>
    <w:rsid w:val="001A22F0"/>
    <w:rsid w:val="001A2E0E"/>
    <w:rsid w:val="001A5981"/>
    <w:rsid w:val="001B1438"/>
    <w:rsid w:val="001B35AA"/>
    <w:rsid w:val="001B439C"/>
    <w:rsid w:val="001B6420"/>
    <w:rsid w:val="001B7E02"/>
    <w:rsid w:val="001C14A8"/>
    <w:rsid w:val="001C2750"/>
    <w:rsid w:val="001C290B"/>
    <w:rsid w:val="001C6F72"/>
    <w:rsid w:val="001C72DF"/>
    <w:rsid w:val="001C77FB"/>
    <w:rsid w:val="001C7DCC"/>
    <w:rsid w:val="001D0A65"/>
    <w:rsid w:val="001D1884"/>
    <w:rsid w:val="001D5ECE"/>
    <w:rsid w:val="001D71A3"/>
    <w:rsid w:val="001F00AB"/>
    <w:rsid w:val="001F0E67"/>
    <w:rsid w:val="001F46A7"/>
    <w:rsid w:val="001F63EA"/>
    <w:rsid w:val="001F7092"/>
    <w:rsid w:val="001F7DAA"/>
    <w:rsid w:val="00203E69"/>
    <w:rsid w:val="0021075A"/>
    <w:rsid w:val="00210E51"/>
    <w:rsid w:val="0021170D"/>
    <w:rsid w:val="0021646D"/>
    <w:rsid w:val="0021680B"/>
    <w:rsid w:val="00222497"/>
    <w:rsid w:val="0022256D"/>
    <w:rsid w:val="00222EF2"/>
    <w:rsid w:val="0022338C"/>
    <w:rsid w:val="00227854"/>
    <w:rsid w:val="00231954"/>
    <w:rsid w:val="00233726"/>
    <w:rsid w:val="00234C58"/>
    <w:rsid w:val="00236AF8"/>
    <w:rsid w:val="00244A4B"/>
    <w:rsid w:val="00244CE3"/>
    <w:rsid w:val="00246D91"/>
    <w:rsid w:val="00247E61"/>
    <w:rsid w:val="00251994"/>
    <w:rsid w:val="002544F0"/>
    <w:rsid w:val="00254B68"/>
    <w:rsid w:val="00254E87"/>
    <w:rsid w:val="002557BA"/>
    <w:rsid w:val="00255DE0"/>
    <w:rsid w:val="00264552"/>
    <w:rsid w:val="0026511B"/>
    <w:rsid w:val="00265199"/>
    <w:rsid w:val="0026576D"/>
    <w:rsid w:val="00267DB4"/>
    <w:rsid w:val="0027162D"/>
    <w:rsid w:val="00273437"/>
    <w:rsid w:val="00273BA4"/>
    <w:rsid w:val="00276333"/>
    <w:rsid w:val="00276C86"/>
    <w:rsid w:val="00280B9A"/>
    <w:rsid w:val="00283475"/>
    <w:rsid w:val="00285BAF"/>
    <w:rsid w:val="00293F69"/>
    <w:rsid w:val="00294DC4"/>
    <w:rsid w:val="002A003B"/>
    <w:rsid w:val="002A010E"/>
    <w:rsid w:val="002A4500"/>
    <w:rsid w:val="002A4B2B"/>
    <w:rsid w:val="002A7631"/>
    <w:rsid w:val="002A7BBF"/>
    <w:rsid w:val="002A7EF0"/>
    <w:rsid w:val="002B2EFF"/>
    <w:rsid w:val="002B4D3C"/>
    <w:rsid w:val="002B5054"/>
    <w:rsid w:val="002B7310"/>
    <w:rsid w:val="002C0368"/>
    <w:rsid w:val="002C177B"/>
    <w:rsid w:val="002C68F9"/>
    <w:rsid w:val="002D6E84"/>
    <w:rsid w:val="002D6F14"/>
    <w:rsid w:val="002E0C80"/>
    <w:rsid w:val="002E0DD1"/>
    <w:rsid w:val="002E31DC"/>
    <w:rsid w:val="002E5438"/>
    <w:rsid w:val="002E71D9"/>
    <w:rsid w:val="002E729C"/>
    <w:rsid w:val="002F3F0E"/>
    <w:rsid w:val="002F417F"/>
    <w:rsid w:val="002F7D16"/>
    <w:rsid w:val="003008D7"/>
    <w:rsid w:val="00301055"/>
    <w:rsid w:val="003027C3"/>
    <w:rsid w:val="00310FA3"/>
    <w:rsid w:val="003137E5"/>
    <w:rsid w:val="00314C5B"/>
    <w:rsid w:val="00321695"/>
    <w:rsid w:val="003228A3"/>
    <w:rsid w:val="003232CB"/>
    <w:rsid w:val="003242A8"/>
    <w:rsid w:val="0032463E"/>
    <w:rsid w:val="00326C7F"/>
    <w:rsid w:val="00327795"/>
    <w:rsid w:val="00327851"/>
    <w:rsid w:val="00330790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1DE2"/>
    <w:rsid w:val="00375206"/>
    <w:rsid w:val="00381059"/>
    <w:rsid w:val="00382478"/>
    <w:rsid w:val="003831A8"/>
    <w:rsid w:val="0039214E"/>
    <w:rsid w:val="00395755"/>
    <w:rsid w:val="00396553"/>
    <w:rsid w:val="003A10A3"/>
    <w:rsid w:val="003A4165"/>
    <w:rsid w:val="003A5ADD"/>
    <w:rsid w:val="003B0BED"/>
    <w:rsid w:val="003B149A"/>
    <w:rsid w:val="003B22EF"/>
    <w:rsid w:val="003B236B"/>
    <w:rsid w:val="003B2543"/>
    <w:rsid w:val="003B4767"/>
    <w:rsid w:val="003B755A"/>
    <w:rsid w:val="003C0D49"/>
    <w:rsid w:val="003C2832"/>
    <w:rsid w:val="003C335E"/>
    <w:rsid w:val="003C33D9"/>
    <w:rsid w:val="003C350C"/>
    <w:rsid w:val="003C71C6"/>
    <w:rsid w:val="003D2811"/>
    <w:rsid w:val="003D3F1D"/>
    <w:rsid w:val="003E0444"/>
    <w:rsid w:val="003E1B71"/>
    <w:rsid w:val="003E4811"/>
    <w:rsid w:val="003E7B00"/>
    <w:rsid w:val="003F06A3"/>
    <w:rsid w:val="003F29FF"/>
    <w:rsid w:val="003F4E96"/>
    <w:rsid w:val="003F559F"/>
    <w:rsid w:val="003F56B0"/>
    <w:rsid w:val="003F57C4"/>
    <w:rsid w:val="003F5C34"/>
    <w:rsid w:val="00402BAD"/>
    <w:rsid w:val="00404196"/>
    <w:rsid w:val="00406757"/>
    <w:rsid w:val="00407980"/>
    <w:rsid w:val="0041098C"/>
    <w:rsid w:val="00410E29"/>
    <w:rsid w:val="00412D44"/>
    <w:rsid w:val="00413073"/>
    <w:rsid w:val="00413575"/>
    <w:rsid w:val="00413F3C"/>
    <w:rsid w:val="00414114"/>
    <w:rsid w:val="00414CB1"/>
    <w:rsid w:val="0041690C"/>
    <w:rsid w:val="00420742"/>
    <w:rsid w:val="004247E2"/>
    <w:rsid w:val="004250DC"/>
    <w:rsid w:val="00425A5E"/>
    <w:rsid w:val="00425ED4"/>
    <w:rsid w:val="00430C27"/>
    <w:rsid w:val="00432145"/>
    <w:rsid w:val="00433741"/>
    <w:rsid w:val="00433D41"/>
    <w:rsid w:val="00433FD0"/>
    <w:rsid w:val="00440164"/>
    <w:rsid w:val="00441820"/>
    <w:rsid w:val="00442132"/>
    <w:rsid w:val="00444458"/>
    <w:rsid w:val="00445643"/>
    <w:rsid w:val="004457C6"/>
    <w:rsid w:val="00445C14"/>
    <w:rsid w:val="00447EB0"/>
    <w:rsid w:val="004512B9"/>
    <w:rsid w:val="00454C76"/>
    <w:rsid w:val="00455CB3"/>
    <w:rsid w:val="00456B33"/>
    <w:rsid w:val="00456E66"/>
    <w:rsid w:val="00460231"/>
    <w:rsid w:val="00462F19"/>
    <w:rsid w:val="0046378E"/>
    <w:rsid w:val="00465153"/>
    <w:rsid w:val="00472B99"/>
    <w:rsid w:val="004730F8"/>
    <w:rsid w:val="00473278"/>
    <w:rsid w:val="00473655"/>
    <w:rsid w:val="00474564"/>
    <w:rsid w:val="00475FFA"/>
    <w:rsid w:val="00481DDE"/>
    <w:rsid w:val="00482E89"/>
    <w:rsid w:val="0048391A"/>
    <w:rsid w:val="00484488"/>
    <w:rsid w:val="004868E4"/>
    <w:rsid w:val="00490150"/>
    <w:rsid w:val="0049193B"/>
    <w:rsid w:val="004937DA"/>
    <w:rsid w:val="00496C70"/>
    <w:rsid w:val="0049725F"/>
    <w:rsid w:val="004A012B"/>
    <w:rsid w:val="004A1631"/>
    <w:rsid w:val="004A1A02"/>
    <w:rsid w:val="004A29E9"/>
    <w:rsid w:val="004A72B5"/>
    <w:rsid w:val="004B040B"/>
    <w:rsid w:val="004B1F47"/>
    <w:rsid w:val="004B23A7"/>
    <w:rsid w:val="004B6BCA"/>
    <w:rsid w:val="004B6C49"/>
    <w:rsid w:val="004B6E45"/>
    <w:rsid w:val="004B7516"/>
    <w:rsid w:val="004C0C11"/>
    <w:rsid w:val="004C132C"/>
    <w:rsid w:val="004C431D"/>
    <w:rsid w:val="004C6A45"/>
    <w:rsid w:val="004C78A6"/>
    <w:rsid w:val="004D01ED"/>
    <w:rsid w:val="004D2361"/>
    <w:rsid w:val="004D2C41"/>
    <w:rsid w:val="004D4029"/>
    <w:rsid w:val="004D4A64"/>
    <w:rsid w:val="004D70CC"/>
    <w:rsid w:val="004D7113"/>
    <w:rsid w:val="004D736C"/>
    <w:rsid w:val="004D7494"/>
    <w:rsid w:val="004D7774"/>
    <w:rsid w:val="004E0837"/>
    <w:rsid w:val="004E21F6"/>
    <w:rsid w:val="004E48F7"/>
    <w:rsid w:val="004E5200"/>
    <w:rsid w:val="004E6389"/>
    <w:rsid w:val="004E6464"/>
    <w:rsid w:val="004E7BC0"/>
    <w:rsid w:val="004F163F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6035"/>
    <w:rsid w:val="00530050"/>
    <w:rsid w:val="00531A3F"/>
    <w:rsid w:val="005337B4"/>
    <w:rsid w:val="0053442D"/>
    <w:rsid w:val="00534CBD"/>
    <w:rsid w:val="0053650E"/>
    <w:rsid w:val="0053715D"/>
    <w:rsid w:val="005402F4"/>
    <w:rsid w:val="00542330"/>
    <w:rsid w:val="00542438"/>
    <w:rsid w:val="005425E4"/>
    <w:rsid w:val="005429FD"/>
    <w:rsid w:val="0054368D"/>
    <w:rsid w:val="00543B8D"/>
    <w:rsid w:val="0055443F"/>
    <w:rsid w:val="00555525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585A"/>
    <w:rsid w:val="00575E7C"/>
    <w:rsid w:val="0057752D"/>
    <w:rsid w:val="00582CBF"/>
    <w:rsid w:val="005861F9"/>
    <w:rsid w:val="00587D78"/>
    <w:rsid w:val="0059099B"/>
    <w:rsid w:val="005915E8"/>
    <w:rsid w:val="00592FAB"/>
    <w:rsid w:val="0059427B"/>
    <w:rsid w:val="005942AA"/>
    <w:rsid w:val="00594F7E"/>
    <w:rsid w:val="00597241"/>
    <w:rsid w:val="005A3A06"/>
    <w:rsid w:val="005A3E17"/>
    <w:rsid w:val="005A56B6"/>
    <w:rsid w:val="005A590F"/>
    <w:rsid w:val="005A6E00"/>
    <w:rsid w:val="005A79FA"/>
    <w:rsid w:val="005A7FE9"/>
    <w:rsid w:val="005B0440"/>
    <w:rsid w:val="005B1532"/>
    <w:rsid w:val="005B41C2"/>
    <w:rsid w:val="005B48B3"/>
    <w:rsid w:val="005B60BA"/>
    <w:rsid w:val="005B6CE9"/>
    <w:rsid w:val="005C030F"/>
    <w:rsid w:val="005C4BFB"/>
    <w:rsid w:val="005C59D8"/>
    <w:rsid w:val="005C63A5"/>
    <w:rsid w:val="005D5CAA"/>
    <w:rsid w:val="005D5EB8"/>
    <w:rsid w:val="005D6866"/>
    <w:rsid w:val="005D693B"/>
    <w:rsid w:val="005E12E7"/>
    <w:rsid w:val="005E2332"/>
    <w:rsid w:val="005E5A37"/>
    <w:rsid w:val="005E60ED"/>
    <w:rsid w:val="005E62AD"/>
    <w:rsid w:val="005F07D4"/>
    <w:rsid w:val="005F0AD1"/>
    <w:rsid w:val="005F3260"/>
    <w:rsid w:val="005F47C4"/>
    <w:rsid w:val="005F63FF"/>
    <w:rsid w:val="005F7CEA"/>
    <w:rsid w:val="00602797"/>
    <w:rsid w:val="00602DFD"/>
    <w:rsid w:val="0060649B"/>
    <w:rsid w:val="00606A76"/>
    <w:rsid w:val="00611370"/>
    <w:rsid w:val="00612115"/>
    <w:rsid w:val="00613681"/>
    <w:rsid w:val="00613AD9"/>
    <w:rsid w:val="006149A9"/>
    <w:rsid w:val="006174A3"/>
    <w:rsid w:val="00617D36"/>
    <w:rsid w:val="00622156"/>
    <w:rsid w:val="006237D3"/>
    <w:rsid w:val="006241C2"/>
    <w:rsid w:val="006252B9"/>
    <w:rsid w:val="0062641F"/>
    <w:rsid w:val="00626EA6"/>
    <w:rsid w:val="00627198"/>
    <w:rsid w:val="00630963"/>
    <w:rsid w:val="006315E7"/>
    <w:rsid w:val="006338B3"/>
    <w:rsid w:val="00635924"/>
    <w:rsid w:val="00636E87"/>
    <w:rsid w:val="006377C5"/>
    <w:rsid w:val="00640670"/>
    <w:rsid w:val="00641C13"/>
    <w:rsid w:val="006434A2"/>
    <w:rsid w:val="00645042"/>
    <w:rsid w:val="00645D15"/>
    <w:rsid w:val="00645F51"/>
    <w:rsid w:val="00651FCD"/>
    <w:rsid w:val="00654D50"/>
    <w:rsid w:val="00655ECD"/>
    <w:rsid w:val="00662092"/>
    <w:rsid w:val="00663368"/>
    <w:rsid w:val="0066696C"/>
    <w:rsid w:val="006706C0"/>
    <w:rsid w:val="00672CA7"/>
    <w:rsid w:val="00674638"/>
    <w:rsid w:val="0067470B"/>
    <w:rsid w:val="00680BA3"/>
    <w:rsid w:val="00680FDB"/>
    <w:rsid w:val="0068128C"/>
    <w:rsid w:val="00681649"/>
    <w:rsid w:val="0068609A"/>
    <w:rsid w:val="00686B57"/>
    <w:rsid w:val="006870A4"/>
    <w:rsid w:val="006926DC"/>
    <w:rsid w:val="00692969"/>
    <w:rsid w:val="00692DC4"/>
    <w:rsid w:val="006947F3"/>
    <w:rsid w:val="00696D9D"/>
    <w:rsid w:val="00697CC3"/>
    <w:rsid w:val="006A0719"/>
    <w:rsid w:val="006A13FB"/>
    <w:rsid w:val="006A5F93"/>
    <w:rsid w:val="006A7005"/>
    <w:rsid w:val="006A7006"/>
    <w:rsid w:val="006A76D4"/>
    <w:rsid w:val="006B0731"/>
    <w:rsid w:val="006B1B9A"/>
    <w:rsid w:val="006B1BA2"/>
    <w:rsid w:val="006C1E89"/>
    <w:rsid w:val="006C34AB"/>
    <w:rsid w:val="006C616D"/>
    <w:rsid w:val="006D1058"/>
    <w:rsid w:val="006D11BD"/>
    <w:rsid w:val="006D663A"/>
    <w:rsid w:val="006D6AE1"/>
    <w:rsid w:val="006E26A8"/>
    <w:rsid w:val="006E78AB"/>
    <w:rsid w:val="006F1308"/>
    <w:rsid w:val="006F3164"/>
    <w:rsid w:val="006F3B28"/>
    <w:rsid w:val="006F41C7"/>
    <w:rsid w:val="006F4259"/>
    <w:rsid w:val="006F5C84"/>
    <w:rsid w:val="006F67B2"/>
    <w:rsid w:val="006F70DC"/>
    <w:rsid w:val="00701B83"/>
    <w:rsid w:val="00702E1F"/>
    <w:rsid w:val="00704672"/>
    <w:rsid w:val="0070517C"/>
    <w:rsid w:val="00705A8A"/>
    <w:rsid w:val="0071272A"/>
    <w:rsid w:val="00712C75"/>
    <w:rsid w:val="00712D76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323"/>
    <w:rsid w:val="00732597"/>
    <w:rsid w:val="00735024"/>
    <w:rsid w:val="00735290"/>
    <w:rsid w:val="0073637B"/>
    <w:rsid w:val="00736ED2"/>
    <w:rsid w:val="007407B1"/>
    <w:rsid w:val="00740D1F"/>
    <w:rsid w:val="007420B7"/>
    <w:rsid w:val="00751B51"/>
    <w:rsid w:val="00752E01"/>
    <w:rsid w:val="00754564"/>
    <w:rsid w:val="007554EB"/>
    <w:rsid w:val="00757354"/>
    <w:rsid w:val="00761024"/>
    <w:rsid w:val="0076481B"/>
    <w:rsid w:val="00765439"/>
    <w:rsid w:val="00765D4E"/>
    <w:rsid w:val="0076737C"/>
    <w:rsid w:val="00770911"/>
    <w:rsid w:val="00771385"/>
    <w:rsid w:val="007728AE"/>
    <w:rsid w:val="00773DBF"/>
    <w:rsid w:val="007744CB"/>
    <w:rsid w:val="007765D4"/>
    <w:rsid w:val="00776818"/>
    <w:rsid w:val="00776E51"/>
    <w:rsid w:val="00777D1F"/>
    <w:rsid w:val="00777D39"/>
    <w:rsid w:val="007814DB"/>
    <w:rsid w:val="007823B9"/>
    <w:rsid w:val="007851F0"/>
    <w:rsid w:val="00785704"/>
    <w:rsid w:val="00787F3E"/>
    <w:rsid w:val="00794F7E"/>
    <w:rsid w:val="0079728D"/>
    <w:rsid w:val="007A1DE6"/>
    <w:rsid w:val="007A2314"/>
    <w:rsid w:val="007A3235"/>
    <w:rsid w:val="007A41A1"/>
    <w:rsid w:val="007A4533"/>
    <w:rsid w:val="007A4EDD"/>
    <w:rsid w:val="007A76C7"/>
    <w:rsid w:val="007B15F8"/>
    <w:rsid w:val="007B3630"/>
    <w:rsid w:val="007B4DB6"/>
    <w:rsid w:val="007B7475"/>
    <w:rsid w:val="007B78E2"/>
    <w:rsid w:val="007C0E64"/>
    <w:rsid w:val="007C24B7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E7511"/>
    <w:rsid w:val="007F0E2A"/>
    <w:rsid w:val="007F2BA7"/>
    <w:rsid w:val="007F401E"/>
    <w:rsid w:val="007F7C8E"/>
    <w:rsid w:val="008012D9"/>
    <w:rsid w:val="00801612"/>
    <w:rsid w:val="008016B8"/>
    <w:rsid w:val="008051D8"/>
    <w:rsid w:val="008054C0"/>
    <w:rsid w:val="00805603"/>
    <w:rsid w:val="008058D2"/>
    <w:rsid w:val="00810374"/>
    <w:rsid w:val="00810BED"/>
    <w:rsid w:val="00812C0D"/>
    <w:rsid w:val="00813806"/>
    <w:rsid w:val="00813D11"/>
    <w:rsid w:val="00813F05"/>
    <w:rsid w:val="0081780B"/>
    <w:rsid w:val="008215D2"/>
    <w:rsid w:val="00826D2A"/>
    <w:rsid w:val="008315FB"/>
    <w:rsid w:val="00834366"/>
    <w:rsid w:val="00834A2B"/>
    <w:rsid w:val="0084312D"/>
    <w:rsid w:val="008444C3"/>
    <w:rsid w:val="008517FB"/>
    <w:rsid w:val="008525D3"/>
    <w:rsid w:val="00856D43"/>
    <w:rsid w:val="00857117"/>
    <w:rsid w:val="00860295"/>
    <w:rsid w:val="00862260"/>
    <w:rsid w:val="008669CB"/>
    <w:rsid w:val="00870088"/>
    <w:rsid w:val="0087021F"/>
    <w:rsid w:val="008708AC"/>
    <w:rsid w:val="00871454"/>
    <w:rsid w:val="00871E15"/>
    <w:rsid w:val="0087435F"/>
    <w:rsid w:val="00877B5F"/>
    <w:rsid w:val="00877DBB"/>
    <w:rsid w:val="00881D6E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1CE6"/>
    <w:rsid w:val="008A2365"/>
    <w:rsid w:val="008A2FB0"/>
    <w:rsid w:val="008A36D0"/>
    <w:rsid w:val="008A40B2"/>
    <w:rsid w:val="008A4126"/>
    <w:rsid w:val="008A4390"/>
    <w:rsid w:val="008A441D"/>
    <w:rsid w:val="008A491F"/>
    <w:rsid w:val="008A4CE1"/>
    <w:rsid w:val="008A5DB7"/>
    <w:rsid w:val="008A6462"/>
    <w:rsid w:val="008B32CE"/>
    <w:rsid w:val="008B571F"/>
    <w:rsid w:val="008C022A"/>
    <w:rsid w:val="008C3AB2"/>
    <w:rsid w:val="008C4B0E"/>
    <w:rsid w:val="008C4F94"/>
    <w:rsid w:val="008C55EB"/>
    <w:rsid w:val="008C70F2"/>
    <w:rsid w:val="008C748D"/>
    <w:rsid w:val="008D0530"/>
    <w:rsid w:val="008D2915"/>
    <w:rsid w:val="008D32BA"/>
    <w:rsid w:val="008D35B0"/>
    <w:rsid w:val="008D3FA0"/>
    <w:rsid w:val="008D55C9"/>
    <w:rsid w:val="008D67DD"/>
    <w:rsid w:val="008D6F0F"/>
    <w:rsid w:val="008D7768"/>
    <w:rsid w:val="008E00DC"/>
    <w:rsid w:val="008E3710"/>
    <w:rsid w:val="008E3F9D"/>
    <w:rsid w:val="008E4E30"/>
    <w:rsid w:val="008F0647"/>
    <w:rsid w:val="008F0950"/>
    <w:rsid w:val="008F1FDF"/>
    <w:rsid w:val="008F3EC5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53C9"/>
    <w:rsid w:val="009159E7"/>
    <w:rsid w:val="00923C08"/>
    <w:rsid w:val="009267CE"/>
    <w:rsid w:val="009316DE"/>
    <w:rsid w:val="00932622"/>
    <w:rsid w:val="00934AA5"/>
    <w:rsid w:val="00934B3C"/>
    <w:rsid w:val="00935028"/>
    <w:rsid w:val="0094002D"/>
    <w:rsid w:val="00940930"/>
    <w:rsid w:val="00940E7B"/>
    <w:rsid w:val="00941010"/>
    <w:rsid w:val="009419D9"/>
    <w:rsid w:val="00943446"/>
    <w:rsid w:val="00943EC1"/>
    <w:rsid w:val="00945297"/>
    <w:rsid w:val="009456C5"/>
    <w:rsid w:val="00945B46"/>
    <w:rsid w:val="00947B57"/>
    <w:rsid w:val="009502F7"/>
    <w:rsid w:val="0095242D"/>
    <w:rsid w:val="009546C6"/>
    <w:rsid w:val="00954EDF"/>
    <w:rsid w:val="00957AA9"/>
    <w:rsid w:val="00960657"/>
    <w:rsid w:val="00960C13"/>
    <w:rsid w:val="00963592"/>
    <w:rsid w:val="00963CAF"/>
    <w:rsid w:val="00971E22"/>
    <w:rsid w:val="009725DF"/>
    <w:rsid w:val="00972EAD"/>
    <w:rsid w:val="00975FF6"/>
    <w:rsid w:val="00981826"/>
    <w:rsid w:val="00981B09"/>
    <w:rsid w:val="00982252"/>
    <w:rsid w:val="00983993"/>
    <w:rsid w:val="0098430A"/>
    <w:rsid w:val="00984700"/>
    <w:rsid w:val="0098493B"/>
    <w:rsid w:val="00985AD4"/>
    <w:rsid w:val="00986415"/>
    <w:rsid w:val="0098771A"/>
    <w:rsid w:val="00987CEC"/>
    <w:rsid w:val="00987D5A"/>
    <w:rsid w:val="00987FE9"/>
    <w:rsid w:val="00991CB0"/>
    <w:rsid w:val="0099488A"/>
    <w:rsid w:val="00995BCD"/>
    <w:rsid w:val="00995C6A"/>
    <w:rsid w:val="0099627E"/>
    <w:rsid w:val="0099720E"/>
    <w:rsid w:val="009A0155"/>
    <w:rsid w:val="009A13AD"/>
    <w:rsid w:val="009A528A"/>
    <w:rsid w:val="009A7909"/>
    <w:rsid w:val="009B1DE1"/>
    <w:rsid w:val="009B35B7"/>
    <w:rsid w:val="009B474C"/>
    <w:rsid w:val="009B551E"/>
    <w:rsid w:val="009B7FE5"/>
    <w:rsid w:val="009C2330"/>
    <w:rsid w:val="009C6E48"/>
    <w:rsid w:val="009D0DC3"/>
    <w:rsid w:val="009D0ED2"/>
    <w:rsid w:val="009D14F8"/>
    <w:rsid w:val="009D19DE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9F3E55"/>
    <w:rsid w:val="00A03E3E"/>
    <w:rsid w:val="00A041F2"/>
    <w:rsid w:val="00A06FC5"/>
    <w:rsid w:val="00A10DB5"/>
    <w:rsid w:val="00A10DDD"/>
    <w:rsid w:val="00A11197"/>
    <w:rsid w:val="00A14D83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425A7"/>
    <w:rsid w:val="00A5100F"/>
    <w:rsid w:val="00A51A82"/>
    <w:rsid w:val="00A520FB"/>
    <w:rsid w:val="00A542F5"/>
    <w:rsid w:val="00A60133"/>
    <w:rsid w:val="00A60F54"/>
    <w:rsid w:val="00A65BE0"/>
    <w:rsid w:val="00A747B2"/>
    <w:rsid w:val="00A77031"/>
    <w:rsid w:val="00A8178B"/>
    <w:rsid w:val="00A83527"/>
    <w:rsid w:val="00A84C5E"/>
    <w:rsid w:val="00A87911"/>
    <w:rsid w:val="00A9324F"/>
    <w:rsid w:val="00A93E9B"/>
    <w:rsid w:val="00A94258"/>
    <w:rsid w:val="00A95868"/>
    <w:rsid w:val="00A96AA7"/>
    <w:rsid w:val="00AA05A3"/>
    <w:rsid w:val="00AA0C8B"/>
    <w:rsid w:val="00AA1E30"/>
    <w:rsid w:val="00AA25B5"/>
    <w:rsid w:val="00AA4F98"/>
    <w:rsid w:val="00AB05B9"/>
    <w:rsid w:val="00AB3619"/>
    <w:rsid w:val="00AB4182"/>
    <w:rsid w:val="00AB56BF"/>
    <w:rsid w:val="00AC15F5"/>
    <w:rsid w:val="00AC1BD4"/>
    <w:rsid w:val="00AC1C0D"/>
    <w:rsid w:val="00AC1CA7"/>
    <w:rsid w:val="00AC2275"/>
    <w:rsid w:val="00AC391E"/>
    <w:rsid w:val="00AC7EAD"/>
    <w:rsid w:val="00AD0366"/>
    <w:rsid w:val="00AD0524"/>
    <w:rsid w:val="00AD0C0B"/>
    <w:rsid w:val="00AD53AD"/>
    <w:rsid w:val="00AD706A"/>
    <w:rsid w:val="00AD78E4"/>
    <w:rsid w:val="00AE1F33"/>
    <w:rsid w:val="00AE6BEF"/>
    <w:rsid w:val="00AE7522"/>
    <w:rsid w:val="00AF16BF"/>
    <w:rsid w:val="00AF2256"/>
    <w:rsid w:val="00AF4AC3"/>
    <w:rsid w:val="00AF570E"/>
    <w:rsid w:val="00AF709B"/>
    <w:rsid w:val="00B036FC"/>
    <w:rsid w:val="00B03963"/>
    <w:rsid w:val="00B06143"/>
    <w:rsid w:val="00B06C58"/>
    <w:rsid w:val="00B13F36"/>
    <w:rsid w:val="00B153EF"/>
    <w:rsid w:val="00B15C82"/>
    <w:rsid w:val="00B16702"/>
    <w:rsid w:val="00B17B80"/>
    <w:rsid w:val="00B17C14"/>
    <w:rsid w:val="00B24E92"/>
    <w:rsid w:val="00B252B0"/>
    <w:rsid w:val="00B2610C"/>
    <w:rsid w:val="00B377EF"/>
    <w:rsid w:val="00B37A61"/>
    <w:rsid w:val="00B42BAF"/>
    <w:rsid w:val="00B45BF1"/>
    <w:rsid w:val="00B466C6"/>
    <w:rsid w:val="00B50010"/>
    <w:rsid w:val="00B50272"/>
    <w:rsid w:val="00B528C8"/>
    <w:rsid w:val="00B538FF"/>
    <w:rsid w:val="00B56E10"/>
    <w:rsid w:val="00B57422"/>
    <w:rsid w:val="00B57AD5"/>
    <w:rsid w:val="00B618FE"/>
    <w:rsid w:val="00B61D82"/>
    <w:rsid w:val="00B630B0"/>
    <w:rsid w:val="00B734DA"/>
    <w:rsid w:val="00B755F1"/>
    <w:rsid w:val="00B76BFE"/>
    <w:rsid w:val="00B77C3A"/>
    <w:rsid w:val="00B77CEB"/>
    <w:rsid w:val="00B800CF"/>
    <w:rsid w:val="00B80334"/>
    <w:rsid w:val="00B80742"/>
    <w:rsid w:val="00B80DB7"/>
    <w:rsid w:val="00B82EDE"/>
    <w:rsid w:val="00B83BBD"/>
    <w:rsid w:val="00B86E1D"/>
    <w:rsid w:val="00B87332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26C"/>
    <w:rsid w:val="00BB388B"/>
    <w:rsid w:val="00BB3B4E"/>
    <w:rsid w:val="00BB62EE"/>
    <w:rsid w:val="00BB790F"/>
    <w:rsid w:val="00BC0C76"/>
    <w:rsid w:val="00BC1341"/>
    <w:rsid w:val="00BC1796"/>
    <w:rsid w:val="00BC1E9A"/>
    <w:rsid w:val="00BC739A"/>
    <w:rsid w:val="00BC7AB3"/>
    <w:rsid w:val="00BD103F"/>
    <w:rsid w:val="00BD1F28"/>
    <w:rsid w:val="00BD2EC4"/>
    <w:rsid w:val="00BE0AD2"/>
    <w:rsid w:val="00BE122F"/>
    <w:rsid w:val="00BE53D9"/>
    <w:rsid w:val="00BE726A"/>
    <w:rsid w:val="00BF18B4"/>
    <w:rsid w:val="00BF1B65"/>
    <w:rsid w:val="00BF1BC0"/>
    <w:rsid w:val="00BF6098"/>
    <w:rsid w:val="00BF6551"/>
    <w:rsid w:val="00C01CA4"/>
    <w:rsid w:val="00C0203F"/>
    <w:rsid w:val="00C07528"/>
    <w:rsid w:val="00C07899"/>
    <w:rsid w:val="00C10BF2"/>
    <w:rsid w:val="00C13BE9"/>
    <w:rsid w:val="00C15569"/>
    <w:rsid w:val="00C2479C"/>
    <w:rsid w:val="00C26BE6"/>
    <w:rsid w:val="00C27541"/>
    <w:rsid w:val="00C30F68"/>
    <w:rsid w:val="00C3250C"/>
    <w:rsid w:val="00C343A8"/>
    <w:rsid w:val="00C34D8A"/>
    <w:rsid w:val="00C3640A"/>
    <w:rsid w:val="00C3722E"/>
    <w:rsid w:val="00C4166F"/>
    <w:rsid w:val="00C417D7"/>
    <w:rsid w:val="00C418F7"/>
    <w:rsid w:val="00C423D6"/>
    <w:rsid w:val="00C43294"/>
    <w:rsid w:val="00C43C5C"/>
    <w:rsid w:val="00C447EA"/>
    <w:rsid w:val="00C44E25"/>
    <w:rsid w:val="00C45D8C"/>
    <w:rsid w:val="00C474CB"/>
    <w:rsid w:val="00C50B45"/>
    <w:rsid w:val="00C50C08"/>
    <w:rsid w:val="00C52A00"/>
    <w:rsid w:val="00C53B4C"/>
    <w:rsid w:val="00C54296"/>
    <w:rsid w:val="00C62C21"/>
    <w:rsid w:val="00C635A1"/>
    <w:rsid w:val="00C64D37"/>
    <w:rsid w:val="00C66ACB"/>
    <w:rsid w:val="00C70CBC"/>
    <w:rsid w:val="00C712FB"/>
    <w:rsid w:val="00C724AE"/>
    <w:rsid w:val="00C72DC7"/>
    <w:rsid w:val="00C764CA"/>
    <w:rsid w:val="00C809A8"/>
    <w:rsid w:val="00C80E82"/>
    <w:rsid w:val="00C81878"/>
    <w:rsid w:val="00C81BE8"/>
    <w:rsid w:val="00C81DE6"/>
    <w:rsid w:val="00C81EE3"/>
    <w:rsid w:val="00C9120F"/>
    <w:rsid w:val="00C91CF7"/>
    <w:rsid w:val="00C937CA"/>
    <w:rsid w:val="00C95ABD"/>
    <w:rsid w:val="00C97F6E"/>
    <w:rsid w:val="00CA07FE"/>
    <w:rsid w:val="00CA2E64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0A2D"/>
    <w:rsid w:val="00CD1549"/>
    <w:rsid w:val="00CD1A91"/>
    <w:rsid w:val="00CD521B"/>
    <w:rsid w:val="00CD567B"/>
    <w:rsid w:val="00CE091C"/>
    <w:rsid w:val="00CE121B"/>
    <w:rsid w:val="00CE4381"/>
    <w:rsid w:val="00CE4A43"/>
    <w:rsid w:val="00CE52B1"/>
    <w:rsid w:val="00CF14F8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13C8A"/>
    <w:rsid w:val="00D204BE"/>
    <w:rsid w:val="00D24F73"/>
    <w:rsid w:val="00D27289"/>
    <w:rsid w:val="00D275C8"/>
    <w:rsid w:val="00D27959"/>
    <w:rsid w:val="00D3236F"/>
    <w:rsid w:val="00D324EB"/>
    <w:rsid w:val="00D32AE2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509AC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1087"/>
    <w:rsid w:val="00D71B56"/>
    <w:rsid w:val="00D75068"/>
    <w:rsid w:val="00D75F60"/>
    <w:rsid w:val="00D77047"/>
    <w:rsid w:val="00D776D1"/>
    <w:rsid w:val="00D8370B"/>
    <w:rsid w:val="00D841A8"/>
    <w:rsid w:val="00D8472C"/>
    <w:rsid w:val="00D84FD1"/>
    <w:rsid w:val="00D858B0"/>
    <w:rsid w:val="00D90826"/>
    <w:rsid w:val="00D91C65"/>
    <w:rsid w:val="00D93191"/>
    <w:rsid w:val="00D946B3"/>
    <w:rsid w:val="00DA3542"/>
    <w:rsid w:val="00DA3B4A"/>
    <w:rsid w:val="00DA5F5F"/>
    <w:rsid w:val="00DA7070"/>
    <w:rsid w:val="00DB1969"/>
    <w:rsid w:val="00DB3AF1"/>
    <w:rsid w:val="00DB6076"/>
    <w:rsid w:val="00DB69EB"/>
    <w:rsid w:val="00DC2861"/>
    <w:rsid w:val="00DD104A"/>
    <w:rsid w:val="00DD3945"/>
    <w:rsid w:val="00DD3A48"/>
    <w:rsid w:val="00DD4D42"/>
    <w:rsid w:val="00DD6C4D"/>
    <w:rsid w:val="00DD7E3A"/>
    <w:rsid w:val="00DE1B9B"/>
    <w:rsid w:val="00DE5238"/>
    <w:rsid w:val="00DE6F98"/>
    <w:rsid w:val="00DF1E5F"/>
    <w:rsid w:val="00DF716E"/>
    <w:rsid w:val="00DF73F0"/>
    <w:rsid w:val="00E01DA1"/>
    <w:rsid w:val="00E02CCA"/>
    <w:rsid w:val="00E03058"/>
    <w:rsid w:val="00E035F9"/>
    <w:rsid w:val="00E04482"/>
    <w:rsid w:val="00E0465D"/>
    <w:rsid w:val="00E05B9C"/>
    <w:rsid w:val="00E1172D"/>
    <w:rsid w:val="00E127DF"/>
    <w:rsid w:val="00E1645D"/>
    <w:rsid w:val="00E20E39"/>
    <w:rsid w:val="00E21ED4"/>
    <w:rsid w:val="00E23FD7"/>
    <w:rsid w:val="00E24B54"/>
    <w:rsid w:val="00E25068"/>
    <w:rsid w:val="00E306B0"/>
    <w:rsid w:val="00E4082E"/>
    <w:rsid w:val="00E41284"/>
    <w:rsid w:val="00E445ED"/>
    <w:rsid w:val="00E44FDF"/>
    <w:rsid w:val="00E45F7C"/>
    <w:rsid w:val="00E463AB"/>
    <w:rsid w:val="00E4726F"/>
    <w:rsid w:val="00E47396"/>
    <w:rsid w:val="00E52E3F"/>
    <w:rsid w:val="00E54C73"/>
    <w:rsid w:val="00E550F3"/>
    <w:rsid w:val="00E562BC"/>
    <w:rsid w:val="00E5680E"/>
    <w:rsid w:val="00E56AAD"/>
    <w:rsid w:val="00E61A1E"/>
    <w:rsid w:val="00E61D9B"/>
    <w:rsid w:val="00E6205F"/>
    <w:rsid w:val="00E622E6"/>
    <w:rsid w:val="00E632FF"/>
    <w:rsid w:val="00E64C5F"/>
    <w:rsid w:val="00E71F8D"/>
    <w:rsid w:val="00E72DE8"/>
    <w:rsid w:val="00E74084"/>
    <w:rsid w:val="00E748C7"/>
    <w:rsid w:val="00E77709"/>
    <w:rsid w:val="00E8274E"/>
    <w:rsid w:val="00E90214"/>
    <w:rsid w:val="00E91926"/>
    <w:rsid w:val="00E92D89"/>
    <w:rsid w:val="00E9465E"/>
    <w:rsid w:val="00E94D30"/>
    <w:rsid w:val="00E95DC7"/>
    <w:rsid w:val="00EA0C3C"/>
    <w:rsid w:val="00EA290F"/>
    <w:rsid w:val="00EA4CEA"/>
    <w:rsid w:val="00EA62AD"/>
    <w:rsid w:val="00EA6360"/>
    <w:rsid w:val="00EA6BA1"/>
    <w:rsid w:val="00EB0C23"/>
    <w:rsid w:val="00EB0F1D"/>
    <w:rsid w:val="00EB1C67"/>
    <w:rsid w:val="00EB38B0"/>
    <w:rsid w:val="00EB5734"/>
    <w:rsid w:val="00EB6720"/>
    <w:rsid w:val="00EC166D"/>
    <w:rsid w:val="00EC255E"/>
    <w:rsid w:val="00ED1632"/>
    <w:rsid w:val="00ED1D06"/>
    <w:rsid w:val="00ED49FD"/>
    <w:rsid w:val="00EE0A26"/>
    <w:rsid w:val="00EE11DA"/>
    <w:rsid w:val="00EE1956"/>
    <w:rsid w:val="00EE3CF7"/>
    <w:rsid w:val="00EE3FAE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276EF"/>
    <w:rsid w:val="00F27D04"/>
    <w:rsid w:val="00F35A90"/>
    <w:rsid w:val="00F35ABB"/>
    <w:rsid w:val="00F36B99"/>
    <w:rsid w:val="00F37CAB"/>
    <w:rsid w:val="00F436F8"/>
    <w:rsid w:val="00F44907"/>
    <w:rsid w:val="00F452C6"/>
    <w:rsid w:val="00F50E83"/>
    <w:rsid w:val="00F51D73"/>
    <w:rsid w:val="00F53159"/>
    <w:rsid w:val="00F53B19"/>
    <w:rsid w:val="00F56AD2"/>
    <w:rsid w:val="00F60984"/>
    <w:rsid w:val="00F620A5"/>
    <w:rsid w:val="00F621E1"/>
    <w:rsid w:val="00F62DF7"/>
    <w:rsid w:val="00F638DE"/>
    <w:rsid w:val="00F639AB"/>
    <w:rsid w:val="00F65CE4"/>
    <w:rsid w:val="00F665CB"/>
    <w:rsid w:val="00F667E9"/>
    <w:rsid w:val="00F66AB7"/>
    <w:rsid w:val="00F66C83"/>
    <w:rsid w:val="00F67B67"/>
    <w:rsid w:val="00F70363"/>
    <w:rsid w:val="00F738E9"/>
    <w:rsid w:val="00F81DB3"/>
    <w:rsid w:val="00F82666"/>
    <w:rsid w:val="00F83193"/>
    <w:rsid w:val="00F83654"/>
    <w:rsid w:val="00F83CC8"/>
    <w:rsid w:val="00F847F8"/>
    <w:rsid w:val="00F85806"/>
    <w:rsid w:val="00F86040"/>
    <w:rsid w:val="00F8685C"/>
    <w:rsid w:val="00F8703F"/>
    <w:rsid w:val="00F92038"/>
    <w:rsid w:val="00F95D3A"/>
    <w:rsid w:val="00F97455"/>
    <w:rsid w:val="00FA1A99"/>
    <w:rsid w:val="00FA2DAE"/>
    <w:rsid w:val="00FB2038"/>
    <w:rsid w:val="00FB2D4E"/>
    <w:rsid w:val="00FB3E20"/>
    <w:rsid w:val="00FB5E12"/>
    <w:rsid w:val="00FB6CC0"/>
    <w:rsid w:val="00FB7917"/>
    <w:rsid w:val="00FC0BF6"/>
    <w:rsid w:val="00FC3903"/>
    <w:rsid w:val="00FC64F8"/>
    <w:rsid w:val="00FC7CCE"/>
    <w:rsid w:val="00FD08F2"/>
    <w:rsid w:val="00FD1381"/>
    <w:rsid w:val="00FD18B0"/>
    <w:rsid w:val="00FD2F93"/>
    <w:rsid w:val="00FD42C6"/>
    <w:rsid w:val="00FD4D5A"/>
    <w:rsid w:val="00FD752F"/>
    <w:rsid w:val="00FE0E86"/>
    <w:rsid w:val="00FE4C37"/>
    <w:rsid w:val="00FE5B33"/>
    <w:rsid w:val="00FF0AF4"/>
    <w:rsid w:val="00FF3AD7"/>
    <w:rsid w:val="00FF3F50"/>
    <w:rsid w:val="00FF4768"/>
    <w:rsid w:val="00FF49FB"/>
    <w:rsid w:val="00FF4AF4"/>
    <w:rsid w:val="00FF4E1B"/>
    <w:rsid w:val="00FF5A0D"/>
    <w:rsid w:val="00FF5F2B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5F36BDC9"/>
  <w15:chartTrackingRefBased/>
  <w15:docId w15:val="{47AD12C8-9759-46D7-B54C-6DD0BC7D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  <w:style w:type="paragraph" w:customStyle="1" w:styleId="VersieOpmaak">
    <w:name w:val="VersieOpmaak"/>
    <w:basedOn w:val="Koptekst"/>
    <w:rsid w:val="005915E8"/>
    <w:pPr>
      <w:tabs>
        <w:tab w:val="clear" w:pos="4536"/>
        <w:tab w:val="clear" w:pos="9072"/>
      </w:tabs>
      <w:spacing w:line="280" w:lineRule="atLeast"/>
    </w:pPr>
    <w:rPr>
      <w:lang w:val="en-US"/>
    </w:rPr>
  </w:style>
  <w:style w:type="paragraph" w:styleId="Revisie">
    <w:name w:val="Revision"/>
    <w:hidden/>
    <w:uiPriority w:val="99"/>
    <w:semiHidden/>
    <w:rsid w:val="00A51A82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A271C-F05B-48C9-B711-2D3D6771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2258</Words>
  <Characters>12419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14648</CharactersWithSpaces>
  <SharedDoc>false</SharedDoc>
  <HLinks>
    <vt:vector size="42" baseType="variant">
      <vt:variant>
        <vt:i4>1835066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_Toc371693195</vt:lpwstr>
      </vt:variant>
      <vt:variant>
        <vt:i4>1835066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_Toc371693194</vt:lpwstr>
      </vt:variant>
      <vt:variant>
        <vt:i4>1835066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_Toc371693193</vt:lpwstr>
      </vt:variant>
      <vt:variant>
        <vt:i4>1835066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_Toc371693192</vt:lpwstr>
      </vt:variant>
      <vt:variant>
        <vt:i4>1835066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_Toc371693191</vt:lpwstr>
      </vt:variant>
      <vt:variant>
        <vt:i4>1835066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_Toc371693190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_Toc371693189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29</cp:revision>
  <cp:lastPrinted>2012-03-26T14:04:00Z</cp:lastPrinted>
  <dcterms:created xsi:type="dcterms:W3CDTF">2019-11-06T08:07:00Z</dcterms:created>
  <dcterms:modified xsi:type="dcterms:W3CDTF">2019-11-25T12:23:00Z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atum">
    <vt:filetime>2012-05-01T22:00:00Z</vt:filetime>
  </property>
  <property fmtid="{D5CDD505-2E9C-101B-9397-08002B2CF9AE}" pid="4" name="Versie">
    <vt:lpwstr>1.1</vt:lpwstr>
  </property>
  <property fmtid="{D5CDD505-2E9C-101B-9397-08002B2CF9AE}" pid="5" name="_AdHocReviewCycleID">
    <vt:i4>583652772</vt:i4>
  </property>
  <property fmtid="{D5CDD505-2E9C-101B-9397-08002B2CF9AE}" pid="6" name="_EmailSubject">
    <vt:lpwstr>RFC-49879 Reviewverzoek Toel.modeldocument tekstblok Erfpachtcanon</vt:lpwstr>
  </property>
  <property fmtid="{D5CDD505-2E9C-101B-9397-08002B2CF9AE}" pid="7" name="_AuthorEmail">
    <vt:lpwstr>Klaas.Nagel@kadaster.nl</vt:lpwstr>
  </property>
  <property fmtid="{D5CDD505-2E9C-101B-9397-08002B2CF9AE}" pid="8" name="_AuthorEmailDisplayName">
    <vt:lpwstr>Nagel, Klaas</vt:lpwstr>
  </property>
  <property fmtid="{D5CDD505-2E9C-101B-9397-08002B2CF9AE}" pid="9" name="_ReviewingToolsShownOnce">
    <vt:lpwstr/>
  </property>
</Properties>
</file>