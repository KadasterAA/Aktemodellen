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B453B3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 w:rsidP="001B7501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54655">
              <w:rPr>
                <w:lang w:val="nl-NL"/>
              </w:rPr>
              <w:t>- Aanhef</w:t>
            </w:r>
            <w:r>
              <w:rPr>
                <w:lang w:val="nl-NL"/>
              </w:rPr>
              <w:t xml:space="preserve"> v</w:t>
            </w:r>
            <w:r w:rsidR="001960A3">
              <w:rPr>
                <w:lang w:val="nl-NL"/>
              </w:rPr>
              <w:t>2.</w:t>
            </w:r>
            <w:r w:rsidR="001B7501">
              <w:rPr>
                <w:lang w:val="nl-NL"/>
              </w:rPr>
              <w:t>1</w:t>
            </w:r>
            <w:ins w:id="4" w:author="Laan, Jan-Bart" w:date="2019-03-13T09:10:00Z">
              <w:r w:rsidR="00863840">
                <w:rPr>
                  <w:lang w:val="nl-NL"/>
                </w:rPr>
                <w:t>1</w:t>
              </w:r>
            </w:ins>
            <w:bookmarkStart w:id="5" w:name="_GoBack"/>
            <w:bookmarkEnd w:id="5"/>
            <w:del w:id="6" w:author="Laan, Jan-Bart" w:date="2019-03-13T09:10:00Z">
              <w:r w:rsidR="001B7501" w:rsidDel="00863840">
                <w:rPr>
                  <w:lang w:val="nl-NL"/>
                </w:rPr>
                <w:delText>0</w:delText>
              </w:r>
            </w:del>
            <w:r w:rsidR="00826735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B453B3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7" w:name="bmSubtitel"/>
            <w:bookmarkEnd w:id="7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453B3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 w:rsidP="00FB78A9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ins w:id="8" w:author="Laan, Jan-Bart" w:date="2019-01-11T11:28:00Z">
              <w:r w:rsidR="002D3403">
                <w:rPr>
                  <w:noProof/>
                </w:rPr>
                <w:t>3.5</w:t>
              </w:r>
            </w:ins>
            <w:del w:id="9" w:author="Laan, Jan-Bart" w:date="2019-01-11T11:28:00Z">
              <w:r w:rsidR="00B636C4" w:rsidDel="002D3403">
                <w:rPr>
                  <w:noProof/>
                </w:rPr>
                <w:delText>3.4</w:delText>
              </w:r>
            </w:del>
            <w:r>
              <w:fldChar w:fldCharType="end"/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10" w:name="bmAuteurs"/>
            <w:bookmarkEnd w:id="10"/>
            <w:r>
              <w:t>Kadaster IT/</w:t>
            </w:r>
            <w:r w:rsidR="00DE7D0B">
              <w:t>KIW</w:t>
            </w:r>
            <w:r w:rsidR="00357D05">
              <w:t>/</w:t>
            </w:r>
            <w:r>
              <w:t>A</w:t>
            </w:r>
            <w:r w:rsidR="00357D05">
              <w:t>A</w:t>
            </w:r>
            <w:r>
              <w:t>/IE</w:t>
            </w:r>
          </w:p>
          <w:p w:rsidR="002A010E" w:rsidRPr="00343045" w:rsidRDefault="002A010E" w:rsidP="005F7CEA"/>
        </w:tc>
      </w:tr>
      <w:tr w:rsidR="003228A3" w:rsidRPr="00343045" w:rsidTr="00B453B3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D3403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D3403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2D3403">
              <w:t>Toelichting Tekstblok - Aanhef v2.10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6348C7">
            <w:bookmarkStart w:id="11" w:name="bmOpdrachtgever"/>
            <w:bookmarkEnd w:id="11"/>
            <w:r>
              <w:t>Kadaster RZ/PPB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12" w:name="bmStatus"/>
            <w:bookmarkEnd w:id="12"/>
            <w:r>
              <w:t>Definitief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453B3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13" w:name="bmVerspreiding"/>
            <w:bookmarkEnd w:id="13"/>
          </w:p>
        </w:tc>
      </w:tr>
      <w:tr w:rsidR="003228A3" w:rsidRPr="00343045" w:rsidTr="00B453B3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E0A26" w:rsidRPr="008E0A26" w:rsidRDefault="008E0A26" w:rsidP="008E0A26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453B3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453B3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DA4955" w:rsidRPr="009059FD" w:rsidTr="00B453B3">
        <w:tc>
          <w:tcPr>
            <w:tcW w:w="779" w:type="dxa"/>
          </w:tcPr>
          <w:p w:rsidR="00DA4955" w:rsidRPr="009059FD" w:rsidRDefault="00DA495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bookmarkStart w:id="14" w:name="bmVersie"/>
            <w:bookmarkEnd w:id="14"/>
            <w:r w:rsidRPr="009059FD">
              <w:rPr>
                <w:rStyle w:val="Versie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701" w:type="dxa"/>
          </w:tcPr>
          <w:p w:rsidR="00DA4955" w:rsidRPr="009059FD" w:rsidRDefault="00F44BD8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17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GB"/>
              </w:rPr>
            </w:pPr>
            <w:r w:rsidRPr="009059FD">
              <w:rPr>
                <w:sz w:val="16"/>
                <w:szCs w:val="16"/>
              </w:rPr>
              <w:t>RFC-</w:t>
            </w:r>
            <w:r w:rsidR="00382325" w:rsidRPr="009059FD">
              <w:rPr>
                <w:sz w:val="16"/>
                <w:szCs w:val="16"/>
              </w:rPr>
              <w:t>55274</w:t>
            </w:r>
            <w:r w:rsidRPr="009059FD">
              <w:rPr>
                <w:sz w:val="16"/>
                <w:szCs w:val="16"/>
              </w:rPr>
              <w:t xml:space="preserve"> Kleine tekstuele verbeteringen.</w:t>
            </w:r>
          </w:p>
        </w:tc>
      </w:tr>
      <w:tr w:rsidR="00D41AB5" w:rsidRPr="009059FD" w:rsidTr="00B453B3">
        <w:tc>
          <w:tcPr>
            <w:tcW w:w="779" w:type="dxa"/>
          </w:tcPr>
          <w:p w:rsidR="00D41AB5" w:rsidRPr="009059FD" w:rsidRDefault="00D41AB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 w:rsidRPr="009059FD">
              <w:rPr>
                <w:rStyle w:val="Versie0"/>
                <w:sz w:val="16"/>
                <w:szCs w:val="16"/>
                <w:lang w:val="en-US"/>
              </w:rPr>
              <w:t>3.1</w:t>
            </w:r>
          </w:p>
        </w:tc>
        <w:tc>
          <w:tcPr>
            <w:tcW w:w="1701" w:type="dxa"/>
          </w:tcPr>
          <w:p w:rsidR="00D41AB5" w:rsidRPr="009059FD" w:rsidRDefault="00D41AB5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D41AB5" w:rsidRPr="009059FD" w:rsidRDefault="00D41AB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41AB5" w:rsidRPr="009059FD" w:rsidRDefault="00D41AB5" w:rsidP="00A6552B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RFC-57767 teksblok Aanhef v2.7</w:t>
            </w:r>
            <w:r w:rsidR="008146DA">
              <w:rPr>
                <w:sz w:val="16"/>
                <w:szCs w:val="16"/>
              </w:rPr>
              <w:t>, definitief</w:t>
            </w:r>
            <w:r w:rsidRPr="009059FD">
              <w:rPr>
                <w:sz w:val="16"/>
                <w:szCs w:val="16"/>
              </w:rPr>
              <w:t>:</w:t>
            </w:r>
          </w:p>
          <w:p w:rsidR="00D41AB5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- </w:t>
            </w:r>
            <w:r w:rsidR="009059FD">
              <w:rPr>
                <w:sz w:val="16"/>
                <w:szCs w:val="16"/>
              </w:rPr>
              <w:t>keuze</w:t>
            </w:r>
            <w:r w:rsidRPr="009059FD">
              <w:rPr>
                <w:sz w:val="16"/>
                <w:szCs w:val="16"/>
              </w:rPr>
              <w:t xml:space="preserve">tekst </w:t>
            </w:r>
            <w:r w:rsidR="009059FD">
              <w:rPr>
                <w:sz w:val="16"/>
                <w:szCs w:val="16"/>
              </w:rPr>
              <w:t>‘</w:t>
            </w:r>
            <w:r w:rsidRPr="009059FD">
              <w:rPr>
                <w:sz w:val="16"/>
                <w:szCs w:val="16"/>
              </w:rPr>
              <w:t>van het vacante protocol</w:t>
            </w:r>
            <w:r w:rsidR="009059FD">
              <w:rPr>
                <w:sz w:val="16"/>
                <w:szCs w:val="16"/>
              </w:rPr>
              <w:t>’</w:t>
            </w:r>
            <w:r w:rsidRPr="009059FD">
              <w:rPr>
                <w:sz w:val="16"/>
                <w:szCs w:val="16"/>
              </w:rPr>
              <w:t xml:space="preserve"> toegevoegd,</w:t>
            </w:r>
          </w:p>
          <w:p w:rsidR="000C2267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- diverse tekstuele wijzigingen.</w:t>
            </w:r>
          </w:p>
        </w:tc>
      </w:tr>
      <w:tr w:rsidR="00D8635B" w:rsidRPr="009054EC" w:rsidTr="00B453B3">
        <w:tc>
          <w:tcPr>
            <w:tcW w:w="779" w:type="dxa"/>
          </w:tcPr>
          <w:p w:rsidR="00D8635B" w:rsidRDefault="00D8635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3.2</w:t>
            </w:r>
          </w:p>
        </w:tc>
        <w:tc>
          <w:tcPr>
            <w:tcW w:w="1701" w:type="dxa"/>
          </w:tcPr>
          <w:p w:rsidR="00D8635B" w:rsidRDefault="00D8635B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D8635B" w:rsidRPr="009059FD" w:rsidRDefault="00D8635B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06CA8" w:rsidRPr="00183DB6" w:rsidRDefault="00E06CA8" w:rsidP="00E06CA8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>RFC-58772 tekstblok Aanhef v2.8</w:t>
            </w:r>
            <w:r>
              <w:rPr>
                <w:sz w:val="16"/>
                <w:szCs w:val="16"/>
              </w:rPr>
              <w:t xml:space="preserve"> en XSD StukAlgemeen v2.5</w:t>
            </w:r>
            <w:r w:rsidR="008146DA">
              <w:rPr>
                <w:sz w:val="16"/>
                <w:szCs w:val="16"/>
              </w:rPr>
              <w:t>, definitief</w:t>
            </w:r>
            <w:r w:rsidRPr="00183DB6">
              <w:rPr>
                <w:sz w:val="16"/>
                <w:szCs w:val="16"/>
              </w:rPr>
              <w:t>: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D8635B" w:rsidRPr="00183DB6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7267B6" w:rsidRPr="009054EC" w:rsidTr="00B453B3">
        <w:tc>
          <w:tcPr>
            <w:tcW w:w="779" w:type="dxa"/>
          </w:tcPr>
          <w:p w:rsidR="007267B6" w:rsidRDefault="008146D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</w:t>
            </w:r>
          </w:p>
        </w:tc>
        <w:tc>
          <w:tcPr>
            <w:tcW w:w="1701" w:type="dxa"/>
          </w:tcPr>
          <w:p w:rsidR="007267B6" w:rsidRDefault="007267B6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7267B6" w:rsidRPr="009059FD" w:rsidRDefault="007267B6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7267B6" w:rsidRDefault="008146DA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tekstblok Aanhef v2.9, definitief</w:t>
            </w:r>
            <w:r w:rsidR="007267B6">
              <w:rPr>
                <w:sz w:val="16"/>
                <w:szCs w:val="16"/>
              </w:rPr>
              <w:t>:</w:t>
            </w:r>
          </w:p>
          <w:p w:rsidR="007267B6" w:rsidRPr="00183DB6" w:rsidRDefault="007267B6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plaatsaanduiding is bij waarneming van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notaris die waargenomen wordt ipv ondertekenaar.</w:t>
            </w:r>
          </w:p>
        </w:tc>
      </w:tr>
      <w:tr w:rsidR="00E1741F" w:rsidRPr="009054EC" w:rsidTr="00B453B3">
        <w:tc>
          <w:tcPr>
            <w:tcW w:w="779" w:type="dxa"/>
          </w:tcPr>
          <w:p w:rsidR="00E1741F" w:rsidRDefault="00E1741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3.3.1</w:t>
            </w:r>
          </w:p>
        </w:tc>
        <w:tc>
          <w:tcPr>
            <w:tcW w:w="1701" w:type="dxa"/>
          </w:tcPr>
          <w:p w:rsidR="00E1741F" w:rsidRDefault="00BE50AC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</w:t>
            </w:r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oktober 2015</w:t>
            </w:r>
          </w:p>
        </w:tc>
        <w:tc>
          <w:tcPr>
            <w:tcW w:w="1985" w:type="dxa"/>
          </w:tcPr>
          <w:p w:rsidR="00E1741F" w:rsidRPr="009059FD" w:rsidRDefault="00E1741F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1741F" w:rsidRDefault="00E1741F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</w:t>
            </w:r>
            <w:r w:rsidR="00A37FAE">
              <w:rPr>
                <w:sz w:val="16"/>
                <w:szCs w:val="16"/>
              </w:rPr>
              <w:t>2131 tekstblok Aanhef v2.9, definitief:</w:t>
            </w:r>
          </w:p>
          <w:p w:rsidR="00A97929" w:rsidRDefault="00A37FAE" w:rsidP="00A97929">
            <w:pPr>
              <w:rPr>
                <w:sz w:val="16"/>
                <w:szCs w:val="16"/>
              </w:rPr>
            </w:pPr>
            <w:r w:rsidRPr="00A37FA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afleidbare keuze verscheen/verschenen aangepast voor situatie levering met een comparitie die bestaat uit één partij.</w:t>
            </w:r>
          </w:p>
        </w:tc>
      </w:tr>
      <w:tr w:rsidR="001B7501" w:rsidRPr="009054EC" w:rsidTr="00B453B3">
        <w:tc>
          <w:tcPr>
            <w:tcW w:w="779" w:type="dxa"/>
          </w:tcPr>
          <w:p w:rsidR="001B7501" w:rsidRDefault="00763C39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3.4</w:t>
            </w:r>
            <w:r w:rsidR="008A12D4">
              <w:rPr>
                <w:rStyle w:val="Versie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7501" w:rsidRDefault="001B7501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7 december 2017</w:t>
            </w:r>
          </w:p>
        </w:tc>
        <w:tc>
          <w:tcPr>
            <w:tcW w:w="1985" w:type="dxa"/>
          </w:tcPr>
          <w:p w:rsidR="001B7501" w:rsidRPr="009059FD" w:rsidRDefault="00400D18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1B7501" w:rsidRDefault="001B7501" w:rsidP="008A12D4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 w:rsidR="008A12D4">
              <w:rPr>
                <w:sz w:val="16"/>
                <w:szCs w:val="16"/>
              </w:rPr>
              <w:t xml:space="preserve"> tekstblok Aanhef v2.10 definitief: </w:t>
            </w:r>
            <w:r w:rsidRPr="001B7501">
              <w:rPr>
                <w:sz w:val="16"/>
                <w:szCs w:val="16"/>
              </w:rPr>
              <w:t>Extra variant (5) i.g.v. waarneming van een protocol of kantoor (niet vacant).</w:t>
            </w:r>
          </w:p>
        </w:tc>
      </w:tr>
      <w:tr w:rsidR="005B2EAF" w:rsidRPr="009054EC" w:rsidTr="00B453B3">
        <w:trPr>
          <w:ins w:id="15" w:author="Schootbrugge, Jean-Michel van de" w:date="2019-01-03T15:25:00Z"/>
        </w:trPr>
        <w:tc>
          <w:tcPr>
            <w:tcW w:w="779" w:type="dxa"/>
          </w:tcPr>
          <w:p w:rsidR="005B2EAF" w:rsidRDefault="005B2EAF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6" w:author="Schootbrugge, Jean-Michel van de" w:date="2019-01-03T15:25:00Z"/>
                <w:rStyle w:val="Versie0"/>
                <w:sz w:val="16"/>
                <w:szCs w:val="16"/>
                <w:lang w:val="en-US"/>
              </w:rPr>
            </w:pPr>
            <w:ins w:id="17" w:author="Schootbrugge, Jean-Michel van de" w:date="2019-01-03T15:25:00Z">
              <w:r>
                <w:rPr>
                  <w:rStyle w:val="Versie0"/>
                  <w:sz w:val="16"/>
                  <w:szCs w:val="16"/>
                  <w:lang w:val="en-US"/>
                </w:rPr>
                <w:t>3.5</w:t>
              </w:r>
            </w:ins>
          </w:p>
        </w:tc>
        <w:tc>
          <w:tcPr>
            <w:tcW w:w="1701" w:type="dxa"/>
          </w:tcPr>
          <w:p w:rsidR="005B2EAF" w:rsidRDefault="002D3403" w:rsidP="00BE50AC">
            <w:pPr>
              <w:rPr>
                <w:ins w:id="18" w:author="Schootbrugge, Jean-Michel van de" w:date="2019-01-03T15:25:00Z"/>
                <w:rStyle w:val="Datumopmaakprofiel"/>
                <w:sz w:val="16"/>
                <w:szCs w:val="16"/>
                <w:lang w:val="en-US"/>
              </w:rPr>
            </w:pPr>
            <w:ins w:id="19" w:author="Laan, Jan-Bart" w:date="2019-01-11T11:27:00Z">
              <w:r>
                <w:rPr>
                  <w:rStyle w:val="Datumopmaakprofiel"/>
                  <w:sz w:val="16"/>
                  <w:szCs w:val="16"/>
                  <w:lang w:val="en-US"/>
                </w:rPr>
                <w:t>11</w:t>
              </w:r>
            </w:ins>
            <w:ins w:id="20" w:author="Schootbrugge, Jean-Michel van de" w:date="2019-01-03T15:25:00Z">
              <w:del w:id="21" w:author="Laan, Jan-Bart" w:date="2019-01-11T11:27:00Z">
                <w:r w:rsidR="005B2EAF" w:rsidDel="002D3403">
                  <w:rPr>
                    <w:rStyle w:val="Datumopmaakprofiel"/>
                    <w:sz w:val="16"/>
                    <w:szCs w:val="16"/>
                    <w:lang w:val="en-US"/>
                  </w:rPr>
                  <w:delText>03</w:delText>
                </w:r>
              </w:del>
              <w:r w:rsidR="005B2EAF">
                <w:rPr>
                  <w:rStyle w:val="Datumopmaakprofiel"/>
                  <w:sz w:val="16"/>
                  <w:szCs w:val="16"/>
                  <w:lang w:val="en-US"/>
                </w:rPr>
                <w:t>-01-2019</w:t>
              </w:r>
            </w:ins>
          </w:p>
        </w:tc>
        <w:tc>
          <w:tcPr>
            <w:tcW w:w="1985" w:type="dxa"/>
          </w:tcPr>
          <w:p w:rsidR="005B2EAF" w:rsidRPr="00400D18" w:rsidRDefault="005B2EAF" w:rsidP="00A6552B">
            <w:pPr>
              <w:rPr>
                <w:ins w:id="22" w:author="Schootbrugge, Jean-Michel van de" w:date="2019-01-03T15:25:00Z"/>
                <w:sz w:val="16"/>
                <w:szCs w:val="16"/>
                <w:lang w:val="en-US"/>
              </w:rPr>
            </w:pPr>
            <w:ins w:id="23" w:author="Schootbrugge, Jean-Michel van de" w:date="2019-01-03T15:25:00Z">
              <w:r w:rsidRPr="00400D18">
                <w:rPr>
                  <w:sz w:val="16"/>
                  <w:szCs w:val="16"/>
                  <w:lang w:val="en-US"/>
                </w:rPr>
                <w:t>IT/LG/AA</w:t>
              </w:r>
            </w:ins>
          </w:p>
        </w:tc>
        <w:tc>
          <w:tcPr>
            <w:tcW w:w="4394" w:type="dxa"/>
          </w:tcPr>
          <w:p w:rsidR="005B2EAF" w:rsidRDefault="002D3403" w:rsidP="008A12D4">
            <w:pPr>
              <w:rPr>
                <w:ins w:id="24" w:author="Laan, Jan-Bart" w:date="2019-01-11T11:26:00Z"/>
                <w:sz w:val="16"/>
                <w:szCs w:val="16"/>
              </w:rPr>
            </w:pPr>
            <w:ins w:id="25" w:author="Laan, Jan-Bart" w:date="2019-01-11T11:26:00Z">
              <w:r>
                <w:rPr>
                  <w:sz w:val="16"/>
                  <w:szCs w:val="16"/>
                </w:rPr>
                <w:t xml:space="preserve">AA-3185: </w:t>
              </w:r>
            </w:ins>
            <w:ins w:id="26" w:author="Laan, Jan-Bart" w:date="2019-03-13T09:09:00Z">
              <w:r w:rsidR="00DF53B1">
                <w:rPr>
                  <w:sz w:val="16"/>
                  <w:szCs w:val="16"/>
                </w:rPr>
                <w:t xml:space="preserve">v2.11 </w:t>
              </w:r>
            </w:ins>
            <w:ins w:id="27" w:author="Schootbrugge, Jean-Michel van de" w:date="2019-01-03T15:25:00Z">
              <w:r w:rsidR="005B2EAF">
                <w:rPr>
                  <w:sz w:val="16"/>
                  <w:szCs w:val="16"/>
                </w:rPr>
                <w:t>Aanhalingstekens conform modeldocument gemaakt. Kwamen</w:t>
              </w:r>
            </w:ins>
            <w:ins w:id="28" w:author="Schootbrugge, Jean-Michel van de" w:date="2019-01-03T15:26:00Z">
              <w:r w:rsidR="005B2EAF">
                <w:rPr>
                  <w:sz w:val="16"/>
                  <w:szCs w:val="16"/>
                </w:rPr>
                <w:t xml:space="preserve"> niet overeen. </w:t>
              </w:r>
            </w:ins>
          </w:p>
          <w:p w:rsidR="002D3403" w:rsidRPr="001B7501" w:rsidRDefault="002D3403" w:rsidP="008A12D4">
            <w:pPr>
              <w:rPr>
                <w:ins w:id="29" w:author="Schootbrugge, Jean-Michel van de" w:date="2019-01-03T15:25:00Z"/>
                <w:sz w:val="16"/>
                <w:szCs w:val="16"/>
              </w:rPr>
            </w:pPr>
            <w:ins w:id="30" w:author="Laan, Jan-Bart" w:date="2019-01-11T11:26:00Z">
              <w:r w:rsidRPr="002D3403">
                <w:rPr>
                  <w:sz w:val="16"/>
                  <w:szCs w:val="16"/>
                </w:rPr>
                <w:t>AA-4313</w:t>
              </w:r>
              <w:r>
                <w:rPr>
                  <w:sz w:val="16"/>
                  <w:szCs w:val="16"/>
                </w:rPr>
                <w:t xml:space="preserve">: </w:t>
              </w:r>
            </w:ins>
            <w:ins w:id="31" w:author="Laan, Jan-Bart" w:date="2019-03-13T09:09:00Z">
              <w:r w:rsidR="00DF53B1">
                <w:rPr>
                  <w:sz w:val="16"/>
                  <w:szCs w:val="16"/>
                </w:rPr>
                <w:t xml:space="preserve">v2.11 </w:t>
              </w:r>
            </w:ins>
            <w:ins w:id="32" w:author="Laan, Jan-Bart" w:date="2019-01-11T11:27:00Z">
              <w:r>
                <w:rPr>
                  <w:sz w:val="16"/>
                  <w:szCs w:val="16"/>
                </w:rPr>
                <w:t>Mogelijkheid voor ‘</w:t>
              </w:r>
              <w:r w:rsidRPr="002D3403">
                <w:rPr>
                  <w:sz w:val="16"/>
                  <w:szCs w:val="16"/>
                </w:rPr>
                <w:t>verschijnt</w:t>
              </w:r>
              <w:r>
                <w:rPr>
                  <w:sz w:val="16"/>
                  <w:szCs w:val="16"/>
                </w:rPr>
                <w:t>’</w:t>
              </w:r>
              <w:r w:rsidRPr="002D3403">
                <w:rPr>
                  <w:sz w:val="16"/>
                  <w:szCs w:val="16"/>
                </w:rPr>
                <w:t xml:space="preserve"> of </w:t>
              </w:r>
              <w:r>
                <w:rPr>
                  <w:sz w:val="16"/>
                  <w:szCs w:val="16"/>
                </w:rPr>
                <w:t>‘</w:t>
              </w:r>
              <w:r w:rsidRPr="002D3403">
                <w:rPr>
                  <w:sz w:val="16"/>
                  <w:szCs w:val="16"/>
                </w:rPr>
                <w:t>verschijnen</w:t>
              </w:r>
              <w:r>
                <w:rPr>
                  <w:sz w:val="16"/>
                  <w:szCs w:val="16"/>
                </w:rPr>
                <w:t>’ toegevoegd.</w:t>
              </w:r>
            </w:ins>
          </w:p>
        </w:tc>
      </w:tr>
    </w:tbl>
    <w:p w:rsidR="003228A3" w:rsidRPr="009054EC" w:rsidRDefault="003228A3" w:rsidP="00F44BD8">
      <w:pPr>
        <w:sectPr w:rsidR="003228A3" w:rsidRPr="009054E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4E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41" w:name="bmInhoudsopgave"/>
    <w:bookmarkEnd w:id="41"/>
    <w:p w:rsidR="00C60019" w:rsidRDefault="00354655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r w:rsidR="005B2EAF">
        <w:rPr>
          <w:rStyle w:val="Hyperlink"/>
        </w:rPr>
        <w:fldChar w:fldCharType="begin"/>
      </w:r>
      <w:r w:rsidR="005B2EAF">
        <w:rPr>
          <w:rStyle w:val="Hyperlink"/>
        </w:rPr>
        <w:instrText xml:space="preserve"> HYPERLINK \l "_Toc500333088" </w:instrText>
      </w:r>
      <w:r w:rsidR="005B2EAF">
        <w:rPr>
          <w:rStyle w:val="Hyperlink"/>
        </w:rPr>
        <w:fldChar w:fldCharType="separate"/>
      </w:r>
      <w:r w:rsidR="00C60019" w:rsidRPr="00D82480">
        <w:rPr>
          <w:rStyle w:val="Hyperlink"/>
        </w:rPr>
        <w:t>1</w:t>
      </w:r>
      <w:r w:rsidR="00C60019"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Inleiding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_Toc500333088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42" w:author="Laan, Jan-Bart" w:date="2019-01-11T11:28:00Z">
        <w:r w:rsidR="002D3403">
          <w:rPr>
            <w:webHidden/>
          </w:rPr>
          <w:t>6</w:t>
        </w:r>
      </w:ins>
      <w:ins w:id="43" w:author="Schootbrugge, Jean-Michel van de" w:date="2019-01-03T15:26:00Z">
        <w:del w:id="44" w:author="Laan, Jan-Bart" w:date="2019-01-11T11:28:00Z">
          <w:r w:rsidR="005B2EAF" w:rsidDel="002D3403">
            <w:rPr>
              <w:webHidden/>
            </w:rPr>
            <w:delText>6</w:delText>
          </w:r>
        </w:del>
      </w:ins>
      <w:del w:id="45" w:author="Laan, Jan-Bart" w:date="2019-01-11T11:28:00Z">
        <w:r w:rsidR="00B636C4" w:rsidDel="002D3403">
          <w:rPr>
            <w:webHidden/>
          </w:rPr>
          <w:delText>4</w:delText>
        </w:r>
      </w:del>
      <w:r w:rsidR="00C60019">
        <w:rPr>
          <w:webHidden/>
        </w:rPr>
        <w:fldChar w:fldCharType="end"/>
      </w:r>
      <w:r w:rsidR="005B2EAF">
        <w:fldChar w:fldCharType="end"/>
      </w:r>
    </w:p>
    <w:p w:rsidR="00C60019" w:rsidRDefault="005B2EA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  <w:bCs/>
          <w:lang w:val="en-US"/>
        </w:rPr>
        <w:fldChar w:fldCharType="begin"/>
      </w:r>
      <w:r>
        <w:rPr>
          <w:rStyle w:val="Hyperlink"/>
          <w:bCs/>
          <w:lang w:val="en-US"/>
        </w:rPr>
        <w:instrText xml:space="preserve"> HYPERLINK \l "_Toc500333089" </w:instrText>
      </w:r>
      <w:r>
        <w:rPr>
          <w:rStyle w:val="Hyperlink"/>
          <w:bCs/>
          <w:lang w:val="en-US"/>
        </w:rPr>
        <w:fldChar w:fldCharType="separate"/>
      </w:r>
      <w:r w:rsidR="00C60019" w:rsidRPr="00D82480">
        <w:rPr>
          <w:rStyle w:val="Hyperlink"/>
          <w:bCs/>
          <w:lang w:val="en-US"/>
        </w:rPr>
        <w:t>1.1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  <w:bCs/>
          <w:lang w:val="en-US"/>
        </w:rPr>
        <w:t>Algemeen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_Toc500333089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46" w:author="Laan, Jan-Bart" w:date="2019-01-11T11:28:00Z">
        <w:r w:rsidR="002D3403">
          <w:rPr>
            <w:webHidden/>
          </w:rPr>
          <w:t>6</w:t>
        </w:r>
      </w:ins>
      <w:ins w:id="47" w:author="Schootbrugge, Jean-Michel van de" w:date="2019-01-03T15:26:00Z">
        <w:del w:id="48" w:author="Laan, Jan-Bart" w:date="2019-01-11T11:28:00Z">
          <w:r w:rsidDel="002D3403">
            <w:rPr>
              <w:webHidden/>
            </w:rPr>
            <w:delText>6</w:delText>
          </w:r>
        </w:del>
      </w:ins>
      <w:del w:id="49" w:author="Laan, Jan-Bart" w:date="2019-01-11T11:28:00Z">
        <w:r w:rsidR="00B636C4" w:rsidDel="002D3403">
          <w:rPr>
            <w:webHidden/>
          </w:rPr>
          <w:delText>4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"_Toc500333090"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1.2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Aanhef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_Toc500333090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50" w:author="Laan, Jan-Bart" w:date="2019-01-11T11:28:00Z">
        <w:r w:rsidR="002D3403">
          <w:rPr>
            <w:webHidden/>
          </w:rPr>
          <w:t>6</w:t>
        </w:r>
      </w:ins>
      <w:ins w:id="51" w:author="Schootbrugge, Jean-Michel van de" w:date="2019-01-03T15:26:00Z">
        <w:del w:id="52" w:author="Laan, Jan-Bart" w:date="2019-01-11T11:28:00Z">
          <w:r w:rsidDel="002D3403">
            <w:rPr>
              <w:webHidden/>
            </w:rPr>
            <w:delText>6</w:delText>
          </w:r>
        </w:del>
      </w:ins>
      <w:del w:id="53" w:author="Laan, Jan-Bart" w:date="2019-01-11T11:28:00Z">
        <w:r w:rsidR="00B636C4" w:rsidDel="002D3403">
          <w:rPr>
            <w:webHidden/>
          </w:rPr>
          <w:delText>4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"_Toc500333091"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1.3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Tekstfragment (volledig)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_Toc500333091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54" w:author="Laan, Jan-Bart" w:date="2019-01-11T11:28:00Z">
        <w:r w:rsidR="002D3403">
          <w:rPr>
            <w:webHidden/>
          </w:rPr>
          <w:t>6</w:t>
        </w:r>
      </w:ins>
      <w:ins w:id="55" w:author="Schootbrugge, Jean-Michel van de" w:date="2019-01-03T15:26:00Z">
        <w:del w:id="56" w:author="Laan, Jan-Bart" w:date="2019-01-11T11:28:00Z">
          <w:r w:rsidDel="002D3403">
            <w:rPr>
              <w:webHidden/>
            </w:rPr>
            <w:delText>6</w:delText>
          </w:r>
        </w:del>
      </w:ins>
      <w:del w:id="57" w:author="Laan, Jan-Bart" w:date="2019-01-11T11:28:00Z">
        <w:r w:rsidR="00B636C4" w:rsidDel="002D3403">
          <w:rPr>
            <w:webHidden/>
          </w:rPr>
          <w:delText>4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"_Toc500333092"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Toelichting en mapping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_Toc500333092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58" w:author="Laan, Jan-Bart" w:date="2019-01-11T11:28:00Z">
        <w:r w:rsidR="002D3403">
          <w:rPr>
            <w:webHidden/>
          </w:rPr>
          <w:t>8</w:t>
        </w:r>
      </w:ins>
      <w:ins w:id="59" w:author="Schootbrugge, Jean-Michel van de" w:date="2019-01-03T15:26:00Z">
        <w:del w:id="60" w:author="Laan, Jan-Bart" w:date="2019-01-11T11:28:00Z">
          <w:r w:rsidDel="002D3403">
            <w:rPr>
              <w:webHidden/>
            </w:rPr>
            <w:delText>8</w:delText>
          </w:r>
        </w:del>
      </w:ins>
      <w:del w:id="61" w:author="Laan, Jan-Bart" w:date="2019-01-11T11:28:00Z">
        <w:r w:rsidR="00B636C4" w:rsidDel="002D3403">
          <w:rPr>
            <w:webHidden/>
          </w:rPr>
          <w:delText>6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"_Toc500333093"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1.4.1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Keuzeblokvariant waarneming - waarneming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_Toc500333093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62" w:author="Laan, Jan-Bart" w:date="2019-01-11T11:28:00Z">
        <w:r w:rsidR="002D3403">
          <w:rPr>
            <w:webHidden/>
          </w:rPr>
          <w:t>10</w:t>
        </w:r>
      </w:ins>
      <w:ins w:id="63" w:author="Schootbrugge, Jean-Michel van de" w:date="2019-01-03T15:26:00Z">
        <w:del w:id="64" w:author="Laan, Jan-Bart" w:date="2019-01-11T11:28:00Z">
          <w:r w:rsidDel="002D3403">
            <w:rPr>
              <w:webHidden/>
            </w:rPr>
            <w:delText>10</w:delText>
          </w:r>
        </w:del>
      </w:ins>
      <w:del w:id="65" w:author="Laan, Jan-Bart" w:date="2019-01-11T11:28:00Z">
        <w:r w:rsidR="00B636C4" w:rsidDel="002D3403">
          <w:rPr>
            <w:webHidden/>
          </w:rPr>
          <w:delText>8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"_Toc500333094"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1.4.2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Keuzeblokvariant waarneming - vacant kantoor/protocol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_Toc500333094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66" w:author="Laan, Jan-Bart" w:date="2019-01-11T11:28:00Z">
        <w:r w:rsidR="002D3403">
          <w:rPr>
            <w:webHidden/>
          </w:rPr>
          <w:t>11</w:t>
        </w:r>
      </w:ins>
      <w:ins w:id="67" w:author="Schootbrugge, Jean-Michel van de" w:date="2019-01-03T15:26:00Z">
        <w:del w:id="68" w:author="Laan, Jan-Bart" w:date="2019-01-11T11:28:00Z">
          <w:r w:rsidDel="002D3403">
            <w:rPr>
              <w:webHidden/>
            </w:rPr>
            <w:delText>11</w:delText>
          </w:r>
        </w:del>
      </w:ins>
      <w:del w:id="69" w:author="Laan, Jan-Bart" w:date="2019-01-11T11:28:00Z">
        <w:r w:rsidR="00B636C4" w:rsidDel="002D3403">
          <w:rPr>
            <w:webHidden/>
          </w:rPr>
          <w:delText>9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"_Toc500333095"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1.4.3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Keuzeblokvariant waarneming - verlof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_Toc500333095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70" w:author="Laan, Jan-Bart" w:date="2019-01-11T11:28:00Z">
        <w:r w:rsidR="002D3403">
          <w:rPr>
            <w:webHidden/>
          </w:rPr>
          <w:t>13</w:t>
        </w:r>
      </w:ins>
      <w:ins w:id="71" w:author="Schootbrugge, Jean-Michel van de" w:date="2019-01-03T15:26:00Z">
        <w:del w:id="72" w:author="Laan, Jan-Bart" w:date="2019-01-11T11:28:00Z">
          <w:r w:rsidDel="002D3403">
            <w:rPr>
              <w:webHidden/>
            </w:rPr>
            <w:delText>13</w:delText>
          </w:r>
        </w:del>
      </w:ins>
      <w:del w:id="73" w:author="Laan, Jan-Bart" w:date="2019-01-11T11:28:00Z">
        <w:r w:rsidR="00B636C4" w:rsidDel="002D3403">
          <w:rPr>
            <w:webHidden/>
          </w:rPr>
          <w:delText>11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"_Toc500333096"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1.4.4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Keuzeblokvariant waarneming - toegevoegd notaris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_Toc500333096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74" w:author="Laan, Jan-Bart" w:date="2019-01-11T11:28:00Z">
        <w:r w:rsidR="002D3403">
          <w:rPr>
            <w:webHidden/>
          </w:rPr>
          <w:t>15</w:t>
        </w:r>
      </w:ins>
      <w:ins w:id="75" w:author="Schootbrugge, Jean-Michel van de" w:date="2019-01-03T15:26:00Z">
        <w:del w:id="76" w:author="Laan, Jan-Bart" w:date="2019-01-11T11:28:00Z">
          <w:r w:rsidDel="002D3403">
            <w:rPr>
              <w:webHidden/>
            </w:rPr>
            <w:delText>15</w:delText>
          </w:r>
        </w:del>
      </w:ins>
      <w:del w:id="77" w:author="Laan, Jan-Bart" w:date="2019-01-11T11:28:00Z">
        <w:r w:rsidR="00B636C4" w:rsidDel="002D3403">
          <w:rPr>
            <w:webHidden/>
          </w:rPr>
          <w:delText>13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C60019" w:rsidRDefault="005B2EA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\l "_Toc500333097" </w:instrText>
      </w:r>
      <w:r>
        <w:rPr>
          <w:rStyle w:val="Hyperlink"/>
        </w:rPr>
        <w:fldChar w:fldCharType="separate"/>
      </w:r>
      <w:r w:rsidR="00C60019" w:rsidRPr="00D82480">
        <w:rPr>
          <w:rStyle w:val="Hyperlink"/>
        </w:rPr>
        <w:t>1.4.5</w:t>
      </w:r>
      <w:r w:rsidR="00C60019"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  <w:tab/>
      </w:r>
      <w:r w:rsidR="00C60019" w:rsidRPr="00D82480">
        <w:rPr>
          <w:rStyle w:val="Hyperlink"/>
        </w:rPr>
        <w:t>Keuzeblokvariant waarneming - kantoor/protocol</w:t>
      </w:r>
      <w:r w:rsidR="00C60019">
        <w:rPr>
          <w:webHidden/>
        </w:rPr>
        <w:tab/>
      </w:r>
      <w:r w:rsidR="00C60019">
        <w:rPr>
          <w:webHidden/>
        </w:rPr>
        <w:fldChar w:fldCharType="begin"/>
      </w:r>
      <w:r w:rsidR="00C60019">
        <w:rPr>
          <w:webHidden/>
        </w:rPr>
        <w:instrText xml:space="preserve"> PAGEREF _Toc500333097 \h </w:instrText>
      </w:r>
      <w:r w:rsidR="00C60019">
        <w:rPr>
          <w:webHidden/>
        </w:rPr>
      </w:r>
      <w:r w:rsidR="00C60019">
        <w:rPr>
          <w:webHidden/>
        </w:rPr>
        <w:fldChar w:fldCharType="separate"/>
      </w:r>
      <w:ins w:id="78" w:author="Laan, Jan-Bart" w:date="2019-01-11T11:28:00Z">
        <w:r w:rsidR="002D3403">
          <w:rPr>
            <w:webHidden/>
          </w:rPr>
          <w:t>15</w:t>
        </w:r>
      </w:ins>
      <w:ins w:id="79" w:author="Schootbrugge, Jean-Michel van de" w:date="2019-01-03T15:26:00Z">
        <w:del w:id="80" w:author="Laan, Jan-Bart" w:date="2019-01-11T11:28:00Z">
          <w:r w:rsidDel="002D3403">
            <w:rPr>
              <w:webHidden/>
            </w:rPr>
            <w:delText>15</w:delText>
          </w:r>
        </w:del>
      </w:ins>
      <w:del w:id="81" w:author="Laan, Jan-Bart" w:date="2019-01-11T11:28:00Z">
        <w:r w:rsidR="00B636C4" w:rsidDel="002D3403">
          <w:rPr>
            <w:webHidden/>
          </w:rPr>
          <w:delText>13</w:delText>
        </w:r>
      </w:del>
      <w:r w:rsidR="00C60019">
        <w:rPr>
          <w:webHidden/>
        </w:rPr>
        <w:fldChar w:fldCharType="end"/>
      </w:r>
      <w:r>
        <w:fldChar w:fldCharType="end"/>
      </w:r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82" w:name="bmStartpunt"/>
      <w:bookmarkStart w:id="83" w:name="_Toc498316301"/>
      <w:bookmarkStart w:id="84" w:name="_Toc20728828"/>
      <w:bookmarkStart w:id="85" w:name="_Toc500333088"/>
      <w:bookmarkStart w:id="86" w:name="_Toc179181706"/>
      <w:bookmarkEnd w:id="82"/>
      <w:bookmarkEnd w:id="83"/>
      <w:bookmarkEnd w:id="84"/>
      <w:r w:rsidRPr="00343045">
        <w:rPr>
          <w:lang w:val="nl-NL"/>
        </w:rPr>
        <w:t>Inleiding</w:t>
      </w:r>
      <w:bookmarkEnd w:id="85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87" w:name="_Toc249426094"/>
      <w:bookmarkStart w:id="88" w:name="_Toc249424855"/>
      <w:bookmarkStart w:id="89" w:name="_Toc500333089"/>
      <w:bookmarkEnd w:id="87"/>
      <w:r>
        <w:rPr>
          <w:bCs/>
          <w:sz w:val="20"/>
          <w:lang w:val="en-US"/>
        </w:rPr>
        <w:t>Algemeen</w:t>
      </w:r>
      <w:bookmarkEnd w:id="88"/>
      <w:bookmarkEnd w:id="89"/>
    </w:p>
    <w:p w:rsidR="00735733" w:rsidRDefault="00735733" w:rsidP="00735733"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 document toegelicht. </w:t>
      </w:r>
    </w:p>
    <w:p w:rsidR="00B37636" w:rsidRDefault="00354655" w:rsidP="00B37636">
      <w:pPr>
        <w:pStyle w:val="Kop2"/>
      </w:pPr>
      <w:bookmarkStart w:id="90" w:name="_Toc500333090"/>
      <w:r>
        <w:t>Aanhef</w:t>
      </w:r>
      <w:bookmarkEnd w:id="90"/>
    </w:p>
    <w:p w:rsidR="00D955EE" w:rsidRDefault="00D022A7" w:rsidP="00D955EE">
      <w:r>
        <w:rPr>
          <w:szCs w:val="18"/>
          <w:lang w:val="nl"/>
        </w:rPr>
        <w:t>De d</w:t>
      </w:r>
      <w:r w:rsidR="00D955EE">
        <w:rPr>
          <w:szCs w:val="18"/>
          <w:lang w:val="nl"/>
        </w:rPr>
        <w:t>atum van de akte en de g</w:t>
      </w:r>
      <w:r w:rsidR="00D955EE" w:rsidRPr="00343045">
        <w:rPr>
          <w:szCs w:val="18"/>
        </w:rPr>
        <w:t xml:space="preserve">egevens van de </w:t>
      </w:r>
      <w:r w:rsidR="00183DB6">
        <w:rPr>
          <w:szCs w:val="18"/>
        </w:rPr>
        <w:t xml:space="preserve">(toegevoegd) </w:t>
      </w:r>
      <w:r w:rsidR="00D955EE" w:rsidRPr="00343045">
        <w:rPr>
          <w:szCs w:val="18"/>
        </w:rPr>
        <w:t>notaris die als ondertekenaar optreedt</w:t>
      </w:r>
      <w:r>
        <w:rPr>
          <w:szCs w:val="18"/>
        </w:rPr>
        <w:t xml:space="preserve"> word</w:t>
      </w:r>
      <w:r w:rsidR="009806BD">
        <w:rPr>
          <w:szCs w:val="18"/>
        </w:rPr>
        <w:t>en</w:t>
      </w:r>
      <w:r>
        <w:rPr>
          <w:szCs w:val="18"/>
        </w:rPr>
        <w:t xml:space="preserve"> getoond</w:t>
      </w:r>
      <w:r w:rsidR="00183DB6">
        <w:rPr>
          <w:szCs w:val="18"/>
        </w:rPr>
        <w:t xml:space="preserve">. </w:t>
      </w:r>
      <w:r w:rsidR="001C6232">
        <w:rPr>
          <w:szCs w:val="18"/>
        </w:rPr>
        <w:t>Een</w:t>
      </w:r>
      <w:r w:rsidR="00183DB6">
        <w:rPr>
          <w:szCs w:val="18"/>
        </w:rPr>
        <w:t xml:space="preserve"> notaris kan een andere notaris waarnemen, zonder reden</w:t>
      </w:r>
      <w:r>
        <w:rPr>
          <w:szCs w:val="18"/>
        </w:rPr>
        <w:t>,</w:t>
      </w:r>
      <w:r w:rsidR="00183DB6">
        <w:rPr>
          <w:szCs w:val="18"/>
        </w:rPr>
        <w:t xml:space="preserve"> omdat deze met verlof afwezig is of op basis van een vacant protocol of kantoor</w:t>
      </w:r>
      <w:r w:rsidR="00D955EE">
        <w:rPr>
          <w:szCs w:val="18"/>
        </w:rPr>
        <w:t>.</w:t>
      </w:r>
      <w:r w:rsidR="00183DB6">
        <w:rPr>
          <w:szCs w:val="18"/>
        </w:rPr>
        <w:t xml:space="preserve"> </w:t>
      </w:r>
      <w:r w:rsidR="001C6232">
        <w:rPr>
          <w:szCs w:val="18"/>
        </w:rPr>
        <w:t xml:space="preserve">Een toegevoegd notaris is bevoegd om akten te passeren binnen het protocol van een andere notaris. </w:t>
      </w:r>
      <w:r w:rsidR="00183DB6">
        <w:rPr>
          <w:szCs w:val="18"/>
        </w:rPr>
        <w:t xml:space="preserve">Een waargenomen notaris kan ook een vacant protocol of kantoor van een andere notaris waarnemen. </w:t>
      </w:r>
      <w:r w:rsidR="007267B6">
        <w:rPr>
          <w:szCs w:val="18"/>
        </w:rPr>
        <w:t xml:space="preserve">De plaatsaanduiding die geregistreerd wordt wanneer in een akte gekozen is voor een woonplaats ten kantore van notaris is die van de </w:t>
      </w:r>
      <w:r w:rsidR="000F76DE">
        <w:rPr>
          <w:szCs w:val="18"/>
        </w:rPr>
        <w:t>notaris die als ondertekenaar optreedt wanneer deze geen andere notaris(sen) waarneemt of van de waargenomen notaris.</w:t>
      </w:r>
    </w:p>
    <w:p w:rsidR="000F22B6" w:rsidRPr="000F22B6" w:rsidRDefault="000F22B6" w:rsidP="000F22B6">
      <w:pPr>
        <w:pStyle w:val="Kop2"/>
      </w:pPr>
      <w:bookmarkStart w:id="91" w:name="_Toc500333091"/>
      <w:bookmarkEnd w:id="86"/>
      <w:r w:rsidRPr="000F22B6">
        <w:t>Tekstfragment (volledig)</w:t>
      </w:r>
      <w:bookmarkEnd w:id="91"/>
    </w:p>
    <w:p w:rsidR="00627045" w:rsidRPr="0038554D" w:rsidRDefault="003D7225" w:rsidP="000F22B6">
      <w:pPr>
        <w:rPr>
          <w:szCs w:val="18"/>
        </w:rPr>
      </w:pPr>
      <w:r w:rsidRPr="0038554D">
        <w:rPr>
          <w:rFonts w:cs="Arial"/>
          <w:color w:val="339966"/>
          <w:szCs w:val="18"/>
        </w:rPr>
        <w:t>Op/Heden,/Vandaag</w:t>
      </w:r>
      <w:r w:rsidRPr="0038554D">
        <w:rPr>
          <w:rFonts w:cs="Arial"/>
          <w:color w:val="008000"/>
          <w:szCs w:val="18"/>
        </w:rPr>
        <w:t>,</w:t>
      </w:r>
      <w:r w:rsidRPr="0038554D">
        <w:rPr>
          <w:rFonts w:cs="Arial"/>
          <w:color w:val="339966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datum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verscheen/verschenen</w:t>
      </w:r>
      <w:ins w:id="92" w:author="Laan, Jan-Bart" w:date="2019-01-11T11:28:00Z">
        <w:r w:rsidR="002D3403" w:rsidRPr="002D3403">
          <w:rPr>
            <w:rFonts w:cs="Arial"/>
            <w:color w:val="339966"/>
            <w:szCs w:val="18"/>
          </w:rPr>
          <w:t>/verschijnt/verschijnen</w:t>
        </w:r>
      </w:ins>
      <w:r w:rsidRPr="0038554D">
        <w:rPr>
          <w:rFonts w:cs="Arial"/>
          <w:color w:val="FF0000"/>
          <w:szCs w:val="18"/>
        </w:rPr>
        <w:t xml:space="preserve"> voor mij,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color w:val="80008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in de gemeente</w:t>
      </w:r>
      <w:r w:rsidRPr="0038554D">
        <w:rPr>
          <w:rFonts w:cs="Arial"/>
          <w:color w:val="008000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color w:val="008000"/>
          <w:szCs w:val="18"/>
        </w:rPr>
        <w:t xml:space="preserve"> </w:t>
      </w:r>
      <w:r w:rsidRPr="0038554D">
        <w:rPr>
          <w:color w:val="00FFFF"/>
          <w:szCs w:val="18"/>
        </w:rPr>
        <w:t xml:space="preserve">kantoorhoudende </w:t>
      </w:r>
      <w:r w:rsidRPr="0038554D">
        <w:rPr>
          <w:rFonts w:cs="Arial"/>
          <w:color w:val="00FFFF"/>
          <w:szCs w:val="18"/>
        </w:rPr>
        <w:t>te</w:t>
      </w:r>
      <w:r w:rsidR="009A3190"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gevestigd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met plaats van vestiging</w:t>
      </w:r>
      <w:r w:rsidR="00A64755"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="00A64755" w:rsidRPr="0038554D">
        <w:rPr>
          <w:rFonts w:cs="Arial"/>
          <w:color w:val="00FFFF"/>
          <w:szCs w:val="18"/>
        </w:rPr>
        <w:t>/ in de gemeente</w:t>
      </w:r>
      <w:r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gemeente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Pr="0038554D">
        <w:rPr>
          <w:szCs w:val="18"/>
        </w:rPr>
        <w:t xml:space="preserve"> </w:t>
      </w:r>
      <w:r w:rsidR="0038554D" w:rsidRPr="0038554D">
        <w:rPr>
          <w:color w:val="339966"/>
          <w:szCs w:val="18"/>
        </w:rPr>
        <w:t>/</w:t>
      </w:r>
      <w:r w:rsidR="0038554D" w:rsidRPr="0038554D">
        <w:rPr>
          <w:szCs w:val="18"/>
        </w:rPr>
        <w:t xml:space="preserve"> </w:t>
      </w:r>
      <w:r w:rsidR="0038554D" w:rsidRPr="0038554D">
        <w:rPr>
          <w:color w:val="FFFFFF"/>
          <w:szCs w:val="18"/>
          <w:highlight w:val="darkYellow"/>
        </w:rPr>
        <w:t>KEUZEBLOKVARIANT WAARNEMING</w:t>
      </w:r>
    </w:p>
    <w:p w:rsidR="004F6626" w:rsidRDefault="004F6626" w:rsidP="000F22B6">
      <w:pPr>
        <w:rPr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1 waarneming</w:t>
      </w:r>
    </w:p>
    <w:p w:rsidR="0038554D" w:rsidRPr="0038554D" w:rsidRDefault="004F6626" w:rsidP="0038554D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ins w:id="93" w:author="Schootbrugge, Jean-Michel van de" w:date="2019-01-03T15:19:00Z">
        <w:r w:rsidR="00676E19">
          <w:rPr>
            <w:rFonts w:cs="Arial"/>
            <w:color w:val="FF0000"/>
            <w:szCs w:val="18"/>
          </w:rPr>
          <w:t>‘</w:t>
        </w:r>
        <w:r w:rsidR="00676E19" w:rsidRPr="00676E19">
          <w:rPr>
            <w:rFonts w:cs="Arial"/>
            <w:color w:val="FF0000"/>
            <w:szCs w:val="18"/>
            <w:u w:val="single"/>
            <w:rPrChange w:id="94" w:author="Schootbrugge, Jean-Michel van de" w:date="2019-01-03T15:19:00Z">
              <w:rPr>
                <w:rFonts w:cs="Arial"/>
                <w:color w:val="FF0000"/>
                <w:szCs w:val="18"/>
              </w:rPr>
            </w:rPrChange>
          </w:rPr>
          <w:t>notaris</w:t>
        </w:r>
        <w:r w:rsidR="00676E19">
          <w:rPr>
            <w:rFonts w:cs="Arial"/>
            <w:color w:val="FF0000"/>
            <w:szCs w:val="18"/>
          </w:rPr>
          <w:t>’</w:t>
        </w:r>
      </w:ins>
      <w:del w:id="95" w:author="Schootbrugge, Jean-Michel van de" w:date="2019-01-03T15:19:00Z">
        <w:r w:rsidRPr="0038554D" w:rsidDel="00676E19">
          <w:rPr>
            <w:rFonts w:cs="Arial"/>
            <w:color w:val="FF0000"/>
            <w:szCs w:val="18"/>
          </w:rPr>
          <w:delText>'</w:delText>
        </w:r>
        <w:r w:rsidRPr="0038554D" w:rsidDel="00676E19">
          <w:rPr>
            <w:rFonts w:cs="Arial"/>
            <w:color w:val="FF0000"/>
            <w:szCs w:val="18"/>
            <w:u w:val="single"/>
          </w:rPr>
          <w:delText>notaris</w:delText>
        </w:r>
        <w:r w:rsidRPr="0038554D" w:rsidDel="00676E19">
          <w:rPr>
            <w:rFonts w:cs="Arial"/>
            <w:color w:val="FF0000"/>
            <w:szCs w:val="18"/>
          </w:rPr>
          <w:delText>'</w:delText>
        </w:r>
      </w:del>
      <w:r w:rsidRPr="0038554D">
        <w:rPr>
          <w:rFonts w:cs="Arial"/>
          <w:color w:val="FF0000"/>
          <w:szCs w:val="18"/>
        </w:rPr>
        <w:t xml:space="preserve">, als waarnemer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bCs/>
          <w:color w:val="FF0000"/>
          <w:szCs w:val="18"/>
        </w:rPr>
        <w:t xml:space="preserve"> </w:t>
      </w:r>
      <w:r w:rsidR="0038554D" w:rsidRPr="0038554D">
        <w:rPr>
          <w:rFonts w:cs="Arial"/>
          <w:color w:val="FF0000"/>
          <w:szCs w:val="18"/>
        </w:rPr>
        <w:t>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color w:val="800080"/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AF06BD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AF06BD">
        <w:rPr>
          <w:rFonts w:cs="Arial"/>
          <w:szCs w:val="18"/>
          <w:u w:val="single"/>
        </w:rPr>
        <w:t>kantoor/protocol</w:t>
      </w:r>
    </w:p>
    <w:p w:rsidR="004F6626" w:rsidRPr="0038554D" w:rsidRDefault="004F6626" w:rsidP="004F6626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ins w:id="96" w:author="Schootbrugge, Jean-Michel van de" w:date="2019-01-03T15:19:00Z">
        <w:r w:rsidR="00676E19">
          <w:rPr>
            <w:rFonts w:cs="Arial"/>
            <w:color w:val="FF0000"/>
            <w:szCs w:val="18"/>
          </w:rPr>
          <w:t>‘</w:t>
        </w:r>
        <w:r w:rsidR="00676E19" w:rsidRPr="001427CE">
          <w:rPr>
            <w:rFonts w:cs="Arial"/>
            <w:color w:val="FF0000"/>
            <w:szCs w:val="18"/>
            <w:u w:val="single"/>
          </w:rPr>
          <w:t>notaris</w:t>
        </w:r>
        <w:r w:rsidR="00676E19">
          <w:rPr>
            <w:rFonts w:cs="Arial"/>
            <w:color w:val="FF0000"/>
            <w:szCs w:val="18"/>
          </w:rPr>
          <w:t>’</w:t>
        </w:r>
      </w:ins>
      <w:del w:id="97" w:author="Schootbrugge, Jean-Michel van de" w:date="2019-01-03T15:19:00Z">
        <w:r w:rsidRPr="0038554D" w:rsidDel="00676E19">
          <w:rPr>
            <w:rFonts w:cs="Arial"/>
            <w:color w:val="FF0000"/>
            <w:szCs w:val="18"/>
          </w:rPr>
          <w:delText>'</w:delText>
        </w:r>
        <w:r w:rsidRPr="0038554D" w:rsidDel="00676E19">
          <w:rPr>
            <w:rFonts w:cs="Arial"/>
            <w:color w:val="FF0000"/>
            <w:szCs w:val="18"/>
            <w:u w:val="single"/>
          </w:rPr>
          <w:delText>notaris</w:delText>
        </w:r>
        <w:r w:rsidRPr="0038554D" w:rsidDel="00676E19">
          <w:rPr>
            <w:rFonts w:cs="Arial"/>
            <w:color w:val="FF0000"/>
            <w:szCs w:val="18"/>
          </w:rPr>
          <w:delText>'</w:delText>
        </w:r>
      </w:del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 vacante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 destijds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38554D" w:rsidRPr="004F6626" w:rsidRDefault="0038554D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4F6626" w:rsidRPr="0038554D" w:rsidRDefault="004F6626" w:rsidP="004F6626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ins w:id="98" w:author="Schootbrugge, Jean-Michel van de" w:date="2019-01-03T15:20:00Z">
        <w:r w:rsidR="00676E19">
          <w:rPr>
            <w:rFonts w:cs="Arial"/>
            <w:color w:val="FF0000"/>
            <w:szCs w:val="18"/>
          </w:rPr>
          <w:t>‘</w:t>
        </w:r>
        <w:r w:rsidR="00676E19" w:rsidRPr="001427CE">
          <w:rPr>
            <w:rFonts w:cs="Arial"/>
            <w:color w:val="FF0000"/>
            <w:szCs w:val="18"/>
            <w:u w:val="single"/>
          </w:rPr>
          <w:t>notaris</w:t>
        </w:r>
        <w:r w:rsidR="00676E19">
          <w:rPr>
            <w:rFonts w:cs="Arial"/>
            <w:color w:val="FF0000"/>
            <w:szCs w:val="18"/>
          </w:rPr>
          <w:t>’</w:t>
        </w:r>
      </w:ins>
      <w:del w:id="99" w:author="Schootbrugge, Jean-Michel van de" w:date="2019-01-03T15:20:00Z">
        <w:r w:rsidRPr="0038554D" w:rsidDel="00676E19">
          <w:rPr>
            <w:rFonts w:cs="Arial"/>
            <w:color w:val="FF0000"/>
            <w:szCs w:val="18"/>
          </w:rPr>
          <w:delText>'</w:delText>
        </w:r>
        <w:r w:rsidRPr="0038554D" w:rsidDel="00676E19">
          <w:rPr>
            <w:rFonts w:cs="Arial"/>
            <w:color w:val="FF0000"/>
            <w:szCs w:val="18"/>
            <w:u w:val="single"/>
          </w:rPr>
          <w:delText>notaris</w:delText>
        </w:r>
        <w:r w:rsidRPr="0038554D" w:rsidDel="00676E19">
          <w:rPr>
            <w:rFonts w:cs="Arial"/>
            <w:color w:val="FF0000"/>
            <w:szCs w:val="18"/>
          </w:rPr>
          <w:delText>'</w:delText>
        </w:r>
      </w:del>
      <w:r w:rsidRPr="0038554D">
        <w:rPr>
          <w:rFonts w:cs="Arial"/>
          <w:color w:val="FF0000"/>
          <w:szCs w:val="18"/>
        </w:rPr>
        <w:t xml:space="preserve">, als waarnemer van de met verlof afwezige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4F6626" w:rsidRDefault="004F6626" w:rsidP="004F6626">
      <w:pPr>
        <w:rPr>
          <w:rFonts w:cs="Arial"/>
          <w:szCs w:val="18"/>
          <w:lang w:val="en-US"/>
        </w:rPr>
      </w:pPr>
      <w:r w:rsidRPr="0038554D">
        <w:rPr>
          <w:rFonts w:cs="Arial"/>
          <w:color w:val="FF0000"/>
          <w:szCs w:val="18"/>
        </w:rPr>
        <w:t xml:space="preserve">toegevoegd notaris, bevoegd om akten te passeren in het protocol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C60019" w:rsidRDefault="00C60019" w:rsidP="004F6626">
      <w:pPr>
        <w:rPr>
          <w:rFonts w:cs="Arial"/>
          <w:szCs w:val="18"/>
          <w:lang w:val="en-US"/>
        </w:rPr>
      </w:pPr>
    </w:p>
    <w:p w:rsidR="00C60019" w:rsidRPr="004F6626" w:rsidRDefault="00C60019" w:rsidP="00C6001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 xml:space="preserve">Variant </w:t>
      </w:r>
      <w:r>
        <w:rPr>
          <w:rFonts w:cs="Arial"/>
          <w:szCs w:val="18"/>
          <w:u w:val="single"/>
        </w:rPr>
        <w:t>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C60019" w:rsidRPr="0038554D" w:rsidRDefault="00C60019" w:rsidP="00C60019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ins w:id="100" w:author="Schootbrugge, Jean-Michel van de" w:date="2019-01-03T15:20:00Z">
        <w:r w:rsidR="00676E19">
          <w:rPr>
            <w:rFonts w:cs="Arial"/>
            <w:color w:val="FF0000"/>
            <w:szCs w:val="18"/>
          </w:rPr>
          <w:t>‘</w:t>
        </w:r>
        <w:r w:rsidR="00676E19" w:rsidRPr="001427CE">
          <w:rPr>
            <w:rFonts w:cs="Arial"/>
            <w:color w:val="FF0000"/>
            <w:szCs w:val="18"/>
            <w:u w:val="single"/>
          </w:rPr>
          <w:t>notaris</w:t>
        </w:r>
        <w:r w:rsidR="00676E19">
          <w:rPr>
            <w:rFonts w:cs="Arial"/>
            <w:color w:val="FF0000"/>
            <w:szCs w:val="18"/>
          </w:rPr>
          <w:t>’</w:t>
        </w:r>
      </w:ins>
      <w:del w:id="101" w:author="Schootbrugge, Jean-Michel van de" w:date="2019-01-03T15:20:00Z">
        <w:r w:rsidRPr="0038554D" w:rsidDel="00676E19">
          <w:rPr>
            <w:rFonts w:cs="Arial"/>
            <w:color w:val="FF0000"/>
            <w:szCs w:val="18"/>
          </w:rPr>
          <w:delText>'</w:delText>
        </w:r>
        <w:r w:rsidRPr="0038554D" w:rsidDel="00676E19">
          <w:rPr>
            <w:rFonts w:cs="Arial"/>
            <w:color w:val="FF0000"/>
            <w:szCs w:val="18"/>
            <w:u w:val="single"/>
          </w:rPr>
          <w:delText>notaris</w:delText>
        </w:r>
        <w:r w:rsidRPr="0038554D" w:rsidDel="00676E19">
          <w:rPr>
            <w:rFonts w:cs="Arial"/>
            <w:color w:val="FF0000"/>
            <w:szCs w:val="18"/>
          </w:rPr>
          <w:delText>'</w:delText>
        </w:r>
      </w:del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</w:t>
      </w:r>
      <w:r>
        <w:rPr>
          <w:rFonts w:cs="Arial"/>
          <w:color w:val="FF0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 xml:space="preserve">, </w:t>
      </w:r>
      <w:r w:rsidRPr="0038554D">
        <w:rPr>
          <w:rFonts w:cs="Arial"/>
          <w:color w:val="FF0000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kantoorhoudende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 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</w:p>
    <w:p w:rsidR="00C60019" w:rsidRPr="0038554D" w:rsidRDefault="00C60019" w:rsidP="004F6626">
      <w:pPr>
        <w:rPr>
          <w:rFonts w:cs="Arial"/>
          <w:szCs w:val="18"/>
          <w:u w:val="single"/>
        </w:rPr>
      </w:pPr>
    </w:p>
    <w:p w:rsidR="006244FF" w:rsidRPr="000F22B6" w:rsidRDefault="008272BD" w:rsidP="006244FF">
      <w:pPr>
        <w:pStyle w:val="Kop2"/>
      </w:pPr>
      <w:r>
        <w:br w:type="page"/>
      </w:r>
      <w:bookmarkStart w:id="102" w:name="_Toc500333092"/>
      <w:r w:rsidR="006244FF" w:rsidRPr="000F22B6">
        <w:t>T</w:t>
      </w:r>
      <w:r w:rsidR="006244FF">
        <w:t>oelichting en mapping</w:t>
      </w:r>
      <w:bookmarkEnd w:id="102"/>
    </w:p>
    <w:p w:rsidR="006F2BA3" w:rsidRPr="00D6596D" w:rsidRDefault="006F2BA3" w:rsidP="000F22B6">
      <w:pPr>
        <w:rPr>
          <w:lang w:val="en-US"/>
        </w:rPr>
      </w:pPr>
    </w:p>
    <w:tbl>
      <w:tblPr>
        <w:tblW w:w="517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894"/>
        <w:gridCol w:w="5896"/>
      </w:tblGrid>
      <w:tr w:rsidR="00463601" w:rsidRPr="00133505" w:rsidTr="008E0A26">
        <w:tc>
          <w:tcPr>
            <w:tcW w:w="1989" w:type="pct"/>
            <w:shd w:val="clear" w:color="auto" w:fill="auto"/>
          </w:tcPr>
          <w:p w:rsidR="000F22B6" w:rsidRPr="008E0A26" w:rsidRDefault="00F576D0" w:rsidP="00515FDE">
            <w:pPr>
              <w:rPr>
                <w:color w:val="800080"/>
                <w:lang w:val="en-US"/>
              </w:rPr>
            </w:pPr>
            <w:r w:rsidRPr="008E0A26">
              <w:rPr>
                <w:color w:val="339966"/>
                <w:lang w:val="en-US"/>
              </w:rPr>
              <w:t>Op/</w:t>
            </w:r>
            <w:r w:rsidR="000F22B6" w:rsidRPr="008E0A26">
              <w:rPr>
                <w:color w:val="339966"/>
                <w:lang w:val="en-US"/>
              </w:rPr>
              <w:t>Heden</w:t>
            </w:r>
            <w:r w:rsidR="00EC79C1" w:rsidRPr="008E0A26">
              <w:rPr>
                <w:color w:val="339966"/>
                <w:lang w:val="en-US"/>
              </w:rPr>
              <w:t>,</w:t>
            </w:r>
            <w:r w:rsidR="000F22B6" w:rsidRPr="008E0A26">
              <w:rPr>
                <w:color w:val="339966"/>
                <w:lang w:val="en-US"/>
              </w:rPr>
              <w:t>/Vandaag</w:t>
            </w:r>
            <w:r w:rsidR="00B56F86" w:rsidRPr="008E0A26">
              <w:rPr>
                <w:color w:val="339966"/>
                <w:lang w:val="en-US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804771" w:rsidP="00515FDE">
            <w:r>
              <w:t>Verplichte gebruikers</w:t>
            </w:r>
            <w:r w:rsidR="000F22B6" w:rsidRPr="00343045">
              <w:t>keuze</w:t>
            </w:r>
            <w:r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804771" w:rsidRPr="008E0A26" w:rsidRDefault="000F22B6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//IMKAD_AangebodenStuk/tia_</w:t>
            </w:r>
            <w:r w:rsidR="00730A33" w:rsidRPr="008E0A26">
              <w:rPr>
                <w:sz w:val="16"/>
              </w:rPr>
              <w:t>TekstKeuze</w:t>
            </w:r>
            <w:r w:rsidRPr="008E0A26">
              <w:rPr>
                <w:sz w:val="16"/>
              </w:rPr>
              <w:t>/</w:t>
            </w:r>
          </w:p>
          <w:p w:rsidR="000F22B6" w:rsidRPr="008E0A26" w:rsidRDefault="00804771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ab/>
              <w:t>./t</w:t>
            </w:r>
            <w:r w:rsidR="00761585" w:rsidRPr="008E0A26">
              <w:rPr>
                <w:sz w:val="16"/>
              </w:rPr>
              <w:t>agNaam</w:t>
            </w:r>
            <w:r w:rsidR="000F22B6" w:rsidRPr="008E0A26">
              <w:rPr>
                <w:sz w:val="16"/>
              </w:rPr>
              <w:t>(‘k_Dagaanduiding’)</w:t>
            </w:r>
          </w:p>
          <w:p w:rsidR="00804771" w:rsidRPr="008E0A26" w:rsidRDefault="00804771" w:rsidP="008E0A26">
            <w:pPr>
              <w:spacing w:line="240" w:lineRule="auto"/>
              <w:rPr>
                <w:u w:val="single"/>
              </w:rPr>
            </w:pPr>
            <w:r w:rsidRPr="008E0A26">
              <w:rPr>
                <w:sz w:val="16"/>
              </w:rPr>
              <w:tab/>
              <w:t>./tekst (‘Op’, ‘Heden’ of ‘Vandaag’)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04771" w:rsidRDefault="00BC5F8C" w:rsidP="00515FDE"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04771">
              <w:t>datum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0F22B6" w:rsidP="00515FDE">
            <w:r w:rsidRPr="008E0A26">
              <w:rPr>
                <w:szCs w:val="18"/>
              </w:rPr>
              <w:t>Datum waarop de akte is verleden</w:t>
            </w:r>
            <w:r w:rsidRPr="00645D15"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0F22B6" w:rsidRPr="008E0A26" w:rsidRDefault="000F22B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</w:rPr>
              <w:t>//IMKAD_AangebodenStuk/tia_DatumOndertekening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24520F" w:rsidRPr="008E0A26" w:rsidRDefault="0024520F" w:rsidP="00A7633D">
            <w:pPr>
              <w:rPr>
                <w:color w:val="339966"/>
              </w:rPr>
            </w:pPr>
            <w:r w:rsidRPr="008E0A26">
              <w:rPr>
                <w:color w:val="339966"/>
              </w:rPr>
              <w:t>verscheen/verschenen</w:t>
            </w:r>
            <w:ins w:id="103" w:author="Laan, Jan-Bart" w:date="2019-01-11T11:30:00Z">
              <w:r w:rsidR="002D3403" w:rsidRPr="002D3403">
                <w:rPr>
                  <w:color w:val="339966"/>
                </w:rPr>
                <w:t>/verschijnt/verschijnen</w:t>
              </w:r>
            </w:ins>
            <w:r w:rsidRPr="008E0A26">
              <w:rPr>
                <w:color w:val="339966"/>
              </w:rPr>
              <w:t xml:space="preserve"> </w:t>
            </w:r>
          </w:p>
        </w:tc>
        <w:tc>
          <w:tcPr>
            <w:tcW w:w="3011" w:type="pct"/>
            <w:shd w:val="clear" w:color="auto" w:fill="auto"/>
          </w:tcPr>
          <w:p w:rsidR="000C2267" w:rsidRPr="008E0A26" w:rsidRDefault="000C2267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 afleidbare keuze. </w:t>
            </w:r>
          </w:p>
          <w:p w:rsidR="000C2267" w:rsidRPr="008E0A26" w:rsidRDefault="000C2267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‘verscheen’ </w:t>
            </w:r>
            <w:ins w:id="104" w:author="Laan, Jan-Bart" w:date="2019-01-11T11:31:00Z">
              <w:r w:rsidR="002D3403">
                <w:rPr>
                  <w:szCs w:val="18"/>
                </w:rPr>
                <w:t>of ‘</w:t>
              </w:r>
              <w:r w:rsidR="002D3403" w:rsidRPr="002D3403">
                <w:rPr>
                  <w:szCs w:val="18"/>
                </w:rPr>
                <w:t>verschijnt</w:t>
              </w:r>
              <w:r w:rsidR="002D3403">
                <w:rPr>
                  <w:szCs w:val="18"/>
                </w:rPr>
                <w:t>’</w:t>
              </w:r>
            </w:ins>
            <w:ins w:id="105" w:author="Laan, Jan-Bart" w:date="2019-01-11T11:53:00Z">
              <w:r w:rsidR="00FC3994">
                <w:rPr>
                  <w:szCs w:val="18"/>
                </w:rPr>
                <w:t xml:space="preserve"> (enkelvoud)</w:t>
              </w:r>
            </w:ins>
            <w:ins w:id="106" w:author="Laan, Jan-Bart" w:date="2019-01-11T11:31:00Z">
              <w:r w:rsidR="002D3403">
                <w:rPr>
                  <w:szCs w:val="18"/>
                </w:rPr>
                <w:t xml:space="preserve"> </w:t>
              </w:r>
            </w:ins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de volgende situaties, er is precies: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</w:t>
            </w:r>
            <w:r w:rsidR="0024520F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>één</w:t>
            </w:r>
            <w:r w:rsidR="0024520F" w:rsidRPr="008E0A26">
              <w:rPr>
                <w:szCs w:val="18"/>
              </w:rPr>
              <w:t xml:space="preserve"> gevolmachtigde voor alle partijen</w:t>
            </w:r>
            <w:r w:rsidRPr="008E0A26">
              <w:rPr>
                <w:szCs w:val="18"/>
              </w:rPr>
              <w:t>,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één </w:t>
            </w:r>
            <w:r w:rsidR="00A750BF" w:rsidRPr="008E0A26">
              <w:rPr>
                <w:szCs w:val="18"/>
              </w:rPr>
              <w:t>partij</w:t>
            </w:r>
            <w:r w:rsidRPr="008E0A26">
              <w:rPr>
                <w:szCs w:val="18"/>
              </w:rPr>
              <w:t xml:space="preserve"> </w:t>
            </w:r>
            <w:r w:rsidR="00A750BF" w:rsidRPr="008E0A26">
              <w:rPr>
                <w:szCs w:val="18"/>
              </w:rPr>
              <w:t>met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één gevolmachtigde, of </w:t>
            </w:r>
          </w:p>
          <w:p w:rsidR="0024520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A750BF" w:rsidRPr="008E0A26">
              <w:rPr>
                <w:szCs w:val="18"/>
              </w:rPr>
              <w:t>één natuurlijk persoon en zonder gevolmachtigde</w:t>
            </w:r>
            <w:r w:rsidRPr="008E0A26">
              <w:rPr>
                <w:szCs w:val="18"/>
              </w:rPr>
              <w:t>.</w:t>
            </w:r>
          </w:p>
          <w:p w:rsidR="00A750BF" w:rsidRPr="008E0A26" w:rsidRDefault="00A750BF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‘verschenen’ </w:t>
            </w:r>
            <w:ins w:id="107" w:author="Laan, Jan-Bart" w:date="2019-01-11T11:32:00Z">
              <w:r w:rsidR="002D3403">
                <w:rPr>
                  <w:szCs w:val="18"/>
                </w:rPr>
                <w:t>of ‘</w:t>
              </w:r>
              <w:r w:rsidR="002D3403" w:rsidRPr="002D3403">
                <w:rPr>
                  <w:szCs w:val="18"/>
                </w:rPr>
                <w:t>verschijnen</w:t>
              </w:r>
              <w:r w:rsidR="002D3403">
                <w:rPr>
                  <w:szCs w:val="18"/>
                </w:rPr>
                <w:t>’</w:t>
              </w:r>
              <w:r w:rsidR="002D3403" w:rsidRPr="002D3403">
                <w:rPr>
                  <w:szCs w:val="18"/>
                </w:rPr>
                <w:t xml:space="preserve"> </w:t>
              </w:r>
            </w:ins>
            <w:ins w:id="108" w:author="Laan, Jan-Bart" w:date="2019-01-11T11:53:00Z">
              <w:r w:rsidR="00FC3994">
                <w:rPr>
                  <w:szCs w:val="18"/>
                </w:rPr>
                <w:t xml:space="preserve">(meervoud) </w:t>
              </w:r>
            </w:ins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alle andere gevallen:</w:t>
            </w:r>
          </w:p>
          <w:p w:rsidR="00A750B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meer dan één </w:t>
            </w:r>
            <w:r w:rsidR="006A07B0" w:rsidRPr="008E0A26">
              <w:rPr>
                <w:szCs w:val="18"/>
              </w:rPr>
              <w:t>gevolmachtigde</w:t>
            </w:r>
            <w:r w:rsidR="00BE50AC">
              <w:rPr>
                <w:szCs w:val="18"/>
              </w:rPr>
              <w:t xml:space="preserve"> of één gevolmachtigde met gerelateerde gevolmachtigden</w:t>
            </w:r>
            <w:r w:rsidR="00A750BF" w:rsidRPr="008E0A26">
              <w:rPr>
                <w:szCs w:val="18"/>
              </w:rPr>
              <w:t>,</w:t>
            </w:r>
            <w:r w:rsidR="006A07B0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 geen gevolmachtigden, en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één partij </w:t>
            </w:r>
            <w:r w:rsidR="00BE50AC">
              <w:rPr>
                <w:szCs w:val="18"/>
              </w:rPr>
              <w:t>met</w:t>
            </w:r>
            <w:r w:rsidR="00E1741F" w:rsidRPr="008E0A26">
              <w:rPr>
                <w:szCs w:val="18"/>
              </w:rPr>
              <w:t xml:space="preserve"> </w:t>
            </w:r>
            <w:r w:rsidR="00BE50AC">
              <w:rPr>
                <w:szCs w:val="18"/>
              </w:rPr>
              <w:t xml:space="preserve">meer </w:t>
            </w:r>
            <w:r w:rsidR="00E1741F" w:rsidRPr="008E0A26">
              <w:rPr>
                <w:szCs w:val="18"/>
              </w:rPr>
              <w:t>d</w:t>
            </w:r>
            <w:r w:rsidRPr="008E0A26">
              <w:rPr>
                <w:szCs w:val="18"/>
              </w:rPr>
              <w:t>an één natuurlijk persoon</w:t>
            </w:r>
            <w:r w:rsidR="00BE50AC">
              <w:rPr>
                <w:szCs w:val="18"/>
              </w:rPr>
              <w:t xml:space="preserve"> of één natuurlijk </w:t>
            </w:r>
            <w:r w:rsidR="00953DC7">
              <w:rPr>
                <w:szCs w:val="18"/>
              </w:rPr>
              <w:tab/>
            </w:r>
            <w:r w:rsidR="00BE50AC">
              <w:rPr>
                <w:szCs w:val="18"/>
              </w:rPr>
              <w:t>persoon</w:t>
            </w:r>
            <w:r w:rsidR="00BE50AC">
              <w:rPr>
                <w:szCs w:val="18"/>
              </w:rPr>
              <w:tab/>
              <w:t>met gerelateerde personen</w:t>
            </w:r>
            <w:r w:rsidRPr="008E0A26">
              <w:rPr>
                <w:szCs w:val="18"/>
              </w:rPr>
              <w:t xml:space="preserve">, </w:t>
            </w:r>
          </w:p>
          <w:p w:rsidR="0024520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meer partijen </w:t>
            </w:r>
            <w:r w:rsidRPr="008E0A26">
              <w:rPr>
                <w:szCs w:val="18"/>
              </w:rPr>
              <w:t xml:space="preserve">bevatten minimaal </w:t>
            </w:r>
            <w:r w:rsidR="00E1741F" w:rsidRPr="008E0A26">
              <w:rPr>
                <w:szCs w:val="18"/>
              </w:rPr>
              <w:t xml:space="preserve">één </w:t>
            </w:r>
            <w:r w:rsidR="00A37FAE" w:rsidRPr="008E0A26">
              <w:rPr>
                <w:szCs w:val="18"/>
              </w:rPr>
              <w:t>natuurlijk</w:t>
            </w:r>
            <w:r w:rsidRPr="008E0A26">
              <w:rPr>
                <w:szCs w:val="18"/>
              </w:rPr>
              <w:t xml:space="preserve"> perso</w:t>
            </w:r>
            <w:r w:rsidR="00A37FAE" w:rsidRPr="008E0A26">
              <w:rPr>
                <w:szCs w:val="18"/>
              </w:rPr>
              <w:t>on</w:t>
            </w:r>
            <w:r w:rsidR="0024520F" w:rsidRPr="008E0A26">
              <w:rPr>
                <w:szCs w:val="18"/>
              </w:rPr>
              <w:t>.</w:t>
            </w:r>
          </w:p>
          <w:p w:rsidR="00BC7EC6" w:rsidRPr="008E0A26" w:rsidRDefault="00BC7EC6" w:rsidP="006A07B0">
            <w:pPr>
              <w:rPr>
                <w:u w:val="single"/>
              </w:rPr>
            </w:pPr>
          </w:p>
          <w:p w:rsidR="006A07B0" w:rsidRPr="008E0A26" w:rsidRDefault="006A07B0" w:rsidP="006A07B0">
            <w:pPr>
              <w:rPr>
                <w:u w:val="single"/>
              </w:rPr>
            </w:pPr>
            <w:r w:rsidRPr="008E0A26">
              <w:rPr>
                <w:u w:val="single"/>
              </w:rPr>
              <w:t>Mapping</w:t>
            </w:r>
            <w:r w:rsidR="00E1741F" w:rsidRPr="008E0A26">
              <w:rPr>
                <w:u w:val="single"/>
              </w:rPr>
              <w:t xml:space="preserve"> </w:t>
            </w:r>
            <w:del w:id="109" w:author="Laan, Jan-Bart" w:date="2019-01-11T11:53:00Z">
              <w:r w:rsidR="00E1741F" w:rsidRPr="008E0A26" w:rsidDel="00FC3994">
                <w:rPr>
                  <w:u w:val="single"/>
                </w:rPr>
                <w:delText>verscheen</w:delText>
              </w:r>
            </w:del>
            <w:ins w:id="110" w:author="Laan, Jan-Bart" w:date="2019-01-11T11:53:00Z">
              <w:r w:rsidR="00FC3994">
                <w:rPr>
                  <w:u w:val="single"/>
                </w:rPr>
                <w:t>enkelvoud</w:t>
              </w:r>
            </w:ins>
            <w:r w:rsidRPr="008E0A26">
              <w:rPr>
                <w:u w:val="single"/>
              </w:rPr>
              <w:t>:</w:t>
            </w:r>
          </w:p>
          <w:p w:rsidR="006A07B0" w:rsidRPr="008E0A26" w:rsidRDefault="00E1741F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-é</w:t>
            </w:r>
            <w:r w:rsidR="006A07B0" w:rsidRPr="008E0A26">
              <w:rPr>
                <w:sz w:val="16"/>
              </w:rPr>
              <w:t xml:space="preserve">én gevolmachtigde </w:t>
            </w:r>
            <w:r w:rsidR="00BE50AC">
              <w:rPr>
                <w:sz w:val="16"/>
              </w:rPr>
              <w:t xml:space="preserve">(zonder gerelateerde gevolmachtigden) </w:t>
            </w:r>
            <w:r w:rsidR="006A07B0" w:rsidRPr="008E0A26">
              <w:rPr>
                <w:sz w:val="16"/>
              </w:rPr>
              <w:t>voor alle partijen</w:t>
            </w:r>
            <w:r w:rsidR="00BE50AC">
              <w:rPr>
                <w:sz w:val="16"/>
              </w:rPr>
              <w:t xml:space="preserve"> </w:t>
            </w:r>
            <w:r w:rsidR="006A07B0" w:rsidRPr="008E0A26">
              <w:rPr>
                <w:sz w:val="16"/>
              </w:rPr>
              <w:t xml:space="preserve"> //IMKAD_AangebodenStuk/Gevolmachtigde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 comparitie bevat precies één partij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-met precies één gevolmachtigde</w:t>
            </w:r>
            <w:r w:rsidR="00BE50AC">
              <w:rPr>
                <w:sz w:val="16"/>
                <w:szCs w:val="16"/>
              </w:rPr>
              <w:t xml:space="preserve"> (zonder gerelateerde gevolmachtigden)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//IMKAD_AangebodenStuk/Partij/Gevolmachtigde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-zonder gevolmachtigde en met precies één natuurlijk persoon</w:t>
            </w:r>
            <w:r w:rsidR="00BE50AC">
              <w:rPr>
                <w:sz w:val="16"/>
                <w:szCs w:val="16"/>
              </w:rPr>
              <w:t xml:space="preserve"> (zonder gerelateerde natuurlijke personen)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//IMKAD_AangebodenStuk/Partij/IMKAD_Persoon[GBA_Ingezetene of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IMKAD_NietIngezetene]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//IMKAD_AangebodenStuk/Partij/IMKAD_Persoon[NHR_Rechtspersoon]/</w:t>
            </w:r>
          </w:p>
          <w:p w:rsidR="00E1741F" w:rsidRPr="008E0A26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E1741F" w:rsidRPr="008E0A26">
              <w:rPr>
                <w:sz w:val="16"/>
                <w:szCs w:val="16"/>
              </w:rPr>
              <w:t>GerelateerdPersoon/IMKAD_Persoon[GBA_Ingezetene of IMKAD_NietIngezetene</w:t>
            </w:r>
          </w:p>
          <w:p w:rsidR="00A37FAE" w:rsidRPr="008E0A26" w:rsidRDefault="00A37FAE" w:rsidP="00A37FAE">
            <w:pPr>
              <w:rPr>
                <w:u w:val="single"/>
              </w:rPr>
            </w:pPr>
          </w:p>
          <w:p w:rsidR="00A37FAE" w:rsidRPr="008E0A26" w:rsidRDefault="00A37FAE" w:rsidP="00A37FAE">
            <w:pPr>
              <w:rPr>
                <w:u w:val="single"/>
              </w:rPr>
            </w:pPr>
            <w:r w:rsidRPr="008E0A26">
              <w:rPr>
                <w:u w:val="single"/>
              </w:rPr>
              <w:t xml:space="preserve">Mapping </w:t>
            </w:r>
            <w:del w:id="111" w:author="Laan, Jan-Bart" w:date="2019-01-11T11:53:00Z">
              <w:r w:rsidRPr="008E0A26" w:rsidDel="00FC3994">
                <w:rPr>
                  <w:u w:val="single"/>
                </w:rPr>
                <w:delText>verschenen</w:delText>
              </w:r>
            </w:del>
            <w:ins w:id="112" w:author="Laan, Jan-Bart" w:date="2019-01-11T11:53:00Z">
              <w:r w:rsidR="00FC3994">
                <w:rPr>
                  <w:u w:val="single"/>
                </w:rPr>
                <w:t>meervoud</w:t>
              </w:r>
            </w:ins>
            <w:r w:rsidRPr="008E0A26">
              <w:rPr>
                <w:u w:val="single"/>
              </w:rPr>
              <w:t>:</w:t>
            </w:r>
          </w:p>
          <w:p w:rsidR="00A37FAE" w:rsidRDefault="00A37FAE" w:rsidP="008E0A26">
            <w:pPr>
              <w:spacing w:line="240" w:lineRule="auto"/>
              <w:rPr>
                <w:ins w:id="113" w:author="Laan, Jan-Bart" w:date="2019-01-11T11:53:00Z"/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-in alle andere gevallen dan bovenstaande</w:t>
            </w:r>
          </w:p>
          <w:p w:rsidR="00FC3994" w:rsidRDefault="00FC3994" w:rsidP="008E0A26">
            <w:pPr>
              <w:spacing w:line="240" w:lineRule="auto"/>
              <w:rPr>
                <w:ins w:id="114" w:author="Laan, Jan-Bart" w:date="2019-01-11T11:53:00Z"/>
                <w:sz w:val="16"/>
                <w:szCs w:val="16"/>
              </w:rPr>
            </w:pPr>
          </w:p>
          <w:p w:rsidR="00FC3994" w:rsidRPr="00FC3994" w:rsidRDefault="00FC3994" w:rsidP="008E0A26">
            <w:pPr>
              <w:spacing w:line="240" w:lineRule="auto"/>
              <w:rPr>
                <w:ins w:id="115" w:author="Laan, Jan-Bart" w:date="2019-01-11T11:33:00Z"/>
                <w:u w:val="single"/>
                <w:rPrChange w:id="116" w:author="Laan, Jan-Bart" w:date="2019-01-11T11:54:00Z">
                  <w:rPr>
                    <w:ins w:id="117" w:author="Laan, Jan-Bart" w:date="2019-01-11T11:33:00Z"/>
                    <w:sz w:val="16"/>
                    <w:szCs w:val="16"/>
                  </w:rPr>
                </w:rPrChange>
              </w:rPr>
            </w:pPr>
            <w:ins w:id="118" w:author="Laan, Jan-Bart" w:date="2019-01-11T11:53:00Z">
              <w:r w:rsidRPr="00FC3994">
                <w:rPr>
                  <w:u w:val="single"/>
                  <w:rPrChange w:id="119" w:author="Laan, Jan-Bart" w:date="2019-01-11T11:54:00Z">
                    <w:rPr>
                      <w:sz w:val="16"/>
                      <w:szCs w:val="16"/>
                    </w:rPr>
                  </w:rPrChange>
                </w:rPr>
                <w:t>Mapping verleden tijd</w:t>
              </w:r>
            </w:ins>
          </w:p>
          <w:p w:rsidR="002D3403" w:rsidRDefault="002D3403" w:rsidP="002D3403">
            <w:pPr>
              <w:spacing w:line="240" w:lineRule="auto"/>
              <w:rPr>
                <w:ins w:id="120" w:author="Laan, Jan-Bart" w:date="2019-01-11T11:46:00Z"/>
                <w:sz w:val="16"/>
                <w:szCs w:val="16"/>
              </w:rPr>
            </w:pPr>
            <w:ins w:id="121" w:author="Laan, Jan-Bart" w:date="2019-01-11T11:40:00Z">
              <w:r w:rsidRPr="002D3403">
                <w:rPr>
                  <w:sz w:val="16"/>
                  <w:szCs w:val="16"/>
                </w:rPr>
                <w:t>//IMKAD_AangebodenStuk/tia_TekstKeuze/</w:t>
              </w:r>
            </w:ins>
          </w:p>
          <w:p w:rsidR="00FC3994" w:rsidRPr="002D3403" w:rsidRDefault="00FC3994" w:rsidP="002D3403">
            <w:pPr>
              <w:spacing w:line="240" w:lineRule="auto"/>
              <w:rPr>
                <w:ins w:id="122" w:author="Laan, Jan-Bart" w:date="2019-01-11T11:40:00Z"/>
                <w:sz w:val="16"/>
                <w:szCs w:val="16"/>
              </w:rPr>
            </w:pPr>
            <w:ins w:id="123" w:author="Laan, Jan-Bart" w:date="2019-01-11T11:46:00Z">
              <w:r w:rsidRPr="002D3403">
                <w:rPr>
                  <w:sz w:val="16"/>
                  <w:szCs w:val="16"/>
                </w:rPr>
                <w:tab/>
              </w:r>
              <w:r w:rsidRPr="00FC3994">
                <w:rPr>
                  <w:sz w:val="16"/>
                  <w:szCs w:val="16"/>
                </w:rPr>
                <w:t>./tagNaam(‘k_</w:t>
              </w:r>
            </w:ins>
            <w:ins w:id="124" w:author="Laan, Jan-Bart" w:date="2019-01-11T11:48:00Z">
              <w:r>
                <w:rPr>
                  <w:sz w:val="16"/>
                  <w:szCs w:val="16"/>
                </w:rPr>
                <w:t>Verschijnen</w:t>
              </w:r>
              <w:r w:rsidR="00B722D6">
                <w:rPr>
                  <w:sz w:val="16"/>
                  <w:szCs w:val="16"/>
                </w:rPr>
                <w:t>Verleden</w:t>
              </w:r>
            </w:ins>
            <w:ins w:id="125" w:author="Laan, Jan-Bart" w:date="2019-01-11T11:57:00Z">
              <w:r w:rsidR="00B722D6">
                <w:rPr>
                  <w:sz w:val="16"/>
                  <w:szCs w:val="16"/>
                </w:rPr>
                <w:t>T</w:t>
              </w:r>
            </w:ins>
            <w:ins w:id="126" w:author="Laan, Jan-Bart" w:date="2019-01-11T11:48:00Z">
              <w:r>
                <w:rPr>
                  <w:sz w:val="16"/>
                  <w:szCs w:val="16"/>
                </w:rPr>
                <w:t>ijd</w:t>
              </w:r>
            </w:ins>
            <w:ins w:id="127" w:author="Laan, Jan-Bart" w:date="2019-01-11T11:46:00Z">
              <w:r w:rsidRPr="00FC3994">
                <w:rPr>
                  <w:sz w:val="16"/>
                  <w:szCs w:val="16"/>
                </w:rPr>
                <w:t>’)</w:t>
              </w:r>
            </w:ins>
          </w:p>
          <w:p w:rsidR="002D3403" w:rsidRDefault="002D3403">
            <w:pPr>
              <w:spacing w:line="240" w:lineRule="auto"/>
              <w:rPr>
                <w:ins w:id="128" w:author="Laan, Jan-Bart" w:date="2019-01-11T11:46:00Z"/>
                <w:sz w:val="16"/>
                <w:szCs w:val="16"/>
              </w:rPr>
            </w:pPr>
            <w:ins w:id="129" w:author="Laan, Jan-Bart" w:date="2019-01-11T11:40:00Z">
              <w:r w:rsidRPr="002D3403">
                <w:rPr>
                  <w:sz w:val="16"/>
                  <w:szCs w:val="16"/>
                </w:rPr>
                <w:tab/>
              </w:r>
            </w:ins>
            <w:ins w:id="130" w:author="Laan, Jan-Bart" w:date="2019-01-11T11:46:00Z">
              <w:r w:rsidR="00FC3994" w:rsidRPr="00FC3994">
                <w:rPr>
                  <w:sz w:val="16"/>
                  <w:szCs w:val="16"/>
                </w:rPr>
                <w:t>./tekst(‘true’</w:t>
              </w:r>
              <w:r w:rsidR="00FC3994">
                <w:rPr>
                  <w:sz w:val="16"/>
                  <w:szCs w:val="16"/>
                </w:rPr>
                <w:t>)</w:t>
              </w:r>
            </w:ins>
          </w:p>
          <w:p w:rsidR="00FC3994" w:rsidRDefault="00FC3994">
            <w:pPr>
              <w:spacing w:line="240" w:lineRule="auto"/>
              <w:rPr>
                <w:ins w:id="131" w:author="Laan, Jan-Bart" w:date="2019-01-11T11:55:00Z"/>
                <w:sz w:val="16"/>
                <w:szCs w:val="16"/>
              </w:rPr>
            </w:pPr>
            <w:ins w:id="132" w:author="Laan, Jan-Bart" w:date="2019-01-11T11:55:00Z">
              <w:r>
                <w:rPr>
                  <w:sz w:val="16"/>
                  <w:szCs w:val="16"/>
                </w:rPr>
                <w:t>Dit is de default en hoeft dus niet noodzakelijk opgegeven.</w:t>
              </w:r>
            </w:ins>
          </w:p>
          <w:p w:rsidR="00FC3994" w:rsidRDefault="00FC3994">
            <w:pPr>
              <w:spacing w:line="240" w:lineRule="auto"/>
              <w:rPr>
                <w:ins w:id="133" w:author="Laan, Jan-Bart" w:date="2019-01-11T11:54:00Z"/>
                <w:sz w:val="16"/>
                <w:szCs w:val="16"/>
              </w:rPr>
            </w:pPr>
          </w:p>
          <w:p w:rsidR="00FC3994" w:rsidRPr="00485609" w:rsidRDefault="00FC3994" w:rsidP="00FC3994">
            <w:pPr>
              <w:spacing w:line="240" w:lineRule="auto"/>
              <w:rPr>
                <w:ins w:id="134" w:author="Laan, Jan-Bart" w:date="2019-01-11T11:55:00Z"/>
                <w:u w:val="single"/>
              </w:rPr>
            </w:pPr>
            <w:ins w:id="135" w:author="Laan, Jan-Bart" w:date="2019-01-11T11:55:00Z">
              <w:r w:rsidRPr="00485609">
                <w:rPr>
                  <w:u w:val="single"/>
                </w:rPr>
                <w:t xml:space="preserve">Mapping </w:t>
              </w:r>
              <w:r>
                <w:rPr>
                  <w:u w:val="single"/>
                </w:rPr>
                <w:t>tegenwoordige</w:t>
              </w:r>
              <w:r w:rsidRPr="00485609">
                <w:rPr>
                  <w:u w:val="single"/>
                </w:rPr>
                <w:t xml:space="preserve"> tijd</w:t>
              </w:r>
            </w:ins>
          </w:p>
          <w:p w:rsidR="00FC3994" w:rsidRDefault="00FC3994" w:rsidP="00FC3994">
            <w:pPr>
              <w:spacing w:line="240" w:lineRule="auto"/>
              <w:rPr>
                <w:ins w:id="136" w:author="Laan, Jan-Bart" w:date="2019-01-11T11:55:00Z"/>
                <w:sz w:val="16"/>
                <w:szCs w:val="16"/>
              </w:rPr>
            </w:pPr>
            <w:ins w:id="137" w:author="Laan, Jan-Bart" w:date="2019-01-11T11:55:00Z">
              <w:r w:rsidRPr="002D3403">
                <w:rPr>
                  <w:sz w:val="16"/>
                  <w:szCs w:val="16"/>
                </w:rPr>
                <w:t>//IMKAD_AangebodenStuk/tia_TekstKeuze/</w:t>
              </w:r>
            </w:ins>
          </w:p>
          <w:p w:rsidR="00FC3994" w:rsidRPr="002D3403" w:rsidRDefault="00FC3994" w:rsidP="00FC3994">
            <w:pPr>
              <w:spacing w:line="240" w:lineRule="auto"/>
              <w:rPr>
                <w:ins w:id="138" w:author="Laan, Jan-Bart" w:date="2019-01-11T11:55:00Z"/>
                <w:sz w:val="16"/>
                <w:szCs w:val="16"/>
              </w:rPr>
            </w:pPr>
            <w:ins w:id="139" w:author="Laan, Jan-Bart" w:date="2019-01-11T11:55:00Z">
              <w:r w:rsidRPr="002D3403">
                <w:rPr>
                  <w:sz w:val="16"/>
                  <w:szCs w:val="16"/>
                </w:rPr>
                <w:tab/>
              </w:r>
              <w:r w:rsidRPr="00FC3994">
                <w:rPr>
                  <w:sz w:val="16"/>
                  <w:szCs w:val="16"/>
                </w:rPr>
                <w:t>./tagNaam(‘k_</w:t>
              </w:r>
              <w:r>
                <w:rPr>
                  <w:sz w:val="16"/>
                  <w:szCs w:val="16"/>
                </w:rPr>
                <w:t>Verschijnen</w:t>
              </w:r>
              <w:r w:rsidR="00B722D6">
                <w:rPr>
                  <w:sz w:val="16"/>
                  <w:szCs w:val="16"/>
                </w:rPr>
                <w:t>VerledenT</w:t>
              </w:r>
              <w:r>
                <w:rPr>
                  <w:sz w:val="16"/>
                  <w:szCs w:val="16"/>
                </w:rPr>
                <w:t>ijd</w:t>
              </w:r>
              <w:r w:rsidRPr="00FC3994">
                <w:rPr>
                  <w:sz w:val="16"/>
                  <w:szCs w:val="16"/>
                </w:rPr>
                <w:t>’)</w:t>
              </w:r>
            </w:ins>
          </w:p>
          <w:p w:rsidR="00FC3994" w:rsidRDefault="00FC3994" w:rsidP="00FC3994">
            <w:pPr>
              <w:spacing w:line="240" w:lineRule="auto"/>
              <w:rPr>
                <w:ins w:id="140" w:author="Laan, Jan-Bart" w:date="2019-01-11T11:55:00Z"/>
                <w:sz w:val="16"/>
                <w:szCs w:val="16"/>
              </w:rPr>
            </w:pPr>
            <w:ins w:id="141" w:author="Laan, Jan-Bart" w:date="2019-01-11T11:55:00Z">
              <w:r w:rsidRPr="002D3403">
                <w:rPr>
                  <w:sz w:val="16"/>
                  <w:szCs w:val="16"/>
                </w:rPr>
                <w:tab/>
              </w:r>
              <w:r w:rsidRPr="00FC3994">
                <w:rPr>
                  <w:sz w:val="16"/>
                  <w:szCs w:val="16"/>
                </w:rPr>
                <w:t>./tekst(‘</w:t>
              </w:r>
              <w:r>
                <w:rPr>
                  <w:sz w:val="16"/>
                  <w:szCs w:val="16"/>
                </w:rPr>
                <w:t>false’)</w:t>
              </w:r>
            </w:ins>
          </w:p>
          <w:p w:rsidR="00FC3994" w:rsidRPr="008E0A26" w:rsidRDefault="00FC3994">
            <w:pPr>
              <w:spacing w:line="240" w:lineRule="auto"/>
              <w:rPr>
                <w:szCs w:val="18"/>
                <w:u w:val="single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0F22B6" w:rsidRPr="008E0A26" w:rsidRDefault="000F22B6" w:rsidP="00515FDE">
            <w:pPr>
              <w:rPr>
                <w:color w:val="FF0000"/>
              </w:rPr>
            </w:pPr>
            <w:r w:rsidRPr="008E0A26">
              <w:rPr>
                <w:color w:val="FF0000"/>
              </w:rPr>
              <w:t>voor mij,</w:t>
            </w:r>
          </w:p>
        </w:tc>
        <w:tc>
          <w:tcPr>
            <w:tcW w:w="3011" w:type="pct"/>
            <w:shd w:val="clear" w:color="auto" w:fill="auto"/>
          </w:tcPr>
          <w:p w:rsidR="000F22B6" w:rsidRPr="008E0A26" w:rsidRDefault="000C2267" w:rsidP="00515FDE">
            <w:pPr>
              <w:rPr>
                <w:szCs w:val="18"/>
              </w:rPr>
            </w:pPr>
            <w:r w:rsidRPr="008E0A26">
              <w:rPr>
                <w:szCs w:val="18"/>
              </w:rPr>
              <w:t>Vaste tekst.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FE01D5" w:rsidRPr="00FE01D5" w:rsidRDefault="00FE01D5" w:rsidP="00515FDE"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D331EA" w:rsidRPr="008E0A26">
              <w:rPr>
                <w:rFonts w:cs="Arial"/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FE01D5" w:rsidRPr="008E0A26" w:rsidRDefault="00FE01D5" w:rsidP="00216776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Gegevens van de notaris die als ondertekenaar optreedt. </w:t>
            </w:r>
          </w:p>
          <w:p w:rsidR="000C2267" w:rsidRDefault="000C2267" w:rsidP="00216776"/>
          <w:p w:rsidR="00FE01D5" w:rsidRPr="008E0A26" w:rsidRDefault="00FE01D5" w:rsidP="00216776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E01D5" w:rsidRPr="008E0A26" w:rsidRDefault="00FE01D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</w:t>
            </w:r>
            <w:r w:rsidR="00FF0836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FF0836" w:rsidRPr="008E0A26">
              <w:rPr>
                <w:sz w:val="16"/>
                <w:szCs w:val="16"/>
              </w:rPr>
              <w:t>persoonsgegevens/</w:t>
            </w:r>
          </w:p>
          <w:p w:rsidR="00FF0836" w:rsidRPr="008E0A26" w:rsidRDefault="00FF083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E0A26" w:rsidRDefault="006A066D" w:rsidP="00515FDE">
            <w:pPr>
              <w:rPr>
                <w:color w:val="FF0000"/>
              </w:rPr>
            </w:pPr>
            <w:r w:rsidRPr="008E0A26">
              <w:rPr>
                <w:rFonts w:cs="Arial"/>
                <w:color w:val="339966"/>
                <w:szCs w:val="18"/>
              </w:rPr>
              <w:t>notaris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F8589A" w:rsidRPr="008E0A26">
              <w:rPr>
                <w:rFonts w:cs="Arial"/>
                <w:color w:val="00FFFF"/>
                <w:szCs w:val="24"/>
              </w:rPr>
              <w:t>in de gemeente</w:t>
            </w:r>
            <w:r w:rsidR="00F8589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F8589A" w:rsidRPr="008E0A26">
              <w:rPr>
                <w:rFonts w:cs="Arial"/>
                <w:szCs w:val="24"/>
              </w:rPr>
              <w:t>gemeente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444351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D331EA" w:rsidRPr="008E0A26">
              <w:rPr>
                <w:color w:val="00FFFF"/>
              </w:rPr>
              <w:t>kantoorhoudende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gevestigd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met plaats van vestiging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 w:val="20"/>
              </w:rPr>
              <w:t xml:space="preserve">/ </w:t>
            </w:r>
            <w:r w:rsidR="00D331EA" w:rsidRPr="008E0A26">
              <w:rPr>
                <w:rFonts w:cs="Arial"/>
                <w:color w:val="00FFFF"/>
                <w:szCs w:val="24"/>
              </w:rPr>
              <w:t>in de gemeente</w:t>
            </w:r>
            <w:r w:rsidR="00D331E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gemeente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9966"/>
                <w:sz w:val="20"/>
              </w:rPr>
              <w:t>/</w:t>
            </w:r>
          </w:p>
        </w:tc>
        <w:tc>
          <w:tcPr>
            <w:tcW w:w="3011" w:type="pct"/>
            <w:shd w:val="clear" w:color="auto" w:fill="auto"/>
          </w:tcPr>
          <w:p w:rsidR="006A066D" w:rsidRDefault="00BF2489" w:rsidP="00F8589A">
            <w:r>
              <w:t xml:space="preserve">Verplichte </w:t>
            </w:r>
            <w:r w:rsidR="00804771">
              <w:t>gebruikers</w:t>
            </w:r>
            <w:r>
              <w:t xml:space="preserve">keuze </w:t>
            </w:r>
            <w:r w:rsidR="006A066D">
              <w:t xml:space="preserve">tussen de plaatsaanduiding van de ondertekenaar en keuzeblokvariant waarneming. </w:t>
            </w:r>
          </w:p>
          <w:p w:rsidR="001D697D" w:rsidRDefault="001D697D" w:rsidP="00F8589A"/>
          <w:p w:rsidR="006D0A33" w:rsidRDefault="006A066D" w:rsidP="00F8589A">
            <w:r>
              <w:t xml:space="preserve">Is gekozen </w:t>
            </w:r>
            <w:r w:rsidR="00BF2489">
              <w:t xml:space="preserve">voor </w:t>
            </w:r>
            <w:r>
              <w:t xml:space="preserve">het tonen van </w:t>
            </w:r>
            <w:r w:rsidR="00BF2489">
              <w:t>de plaatsaanduiding</w:t>
            </w:r>
            <w:r w:rsidR="00AD799A">
              <w:t xml:space="preserve"> van de notaris die als ondertekenaar optreedt</w:t>
            </w:r>
            <w:r>
              <w:t xml:space="preserve"> dan zijn de</w:t>
            </w:r>
            <w:r w:rsidR="00BF2489">
              <w:t xml:space="preserve"> </w:t>
            </w:r>
            <w:r>
              <w:t>m</w:t>
            </w:r>
            <w:r w:rsidR="00616265">
              <w:t>ogelijkheden:</w:t>
            </w:r>
          </w:p>
          <w:p w:rsidR="009C698F" w:rsidRDefault="00616265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00FF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00FFFF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616265" w:rsidRDefault="00616265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7D0E87">
              <w:t xml:space="preserve"> en wordt voorafgegaan door ‘</w:t>
            </w:r>
            <w:r w:rsidR="007D0E87" w:rsidRPr="008E0A26">
              <w:rPr>
                <w:color w:val="339966"/>
              </w:rPr>
              <w:t>notaris</w:t>
            </w:r>
            <w:r w:rsidR="007D0E87" w:rsidRPr="008E0A26">
              <w:rPr>
                <w:color w:val="800080"/>
              </w:rPr>
              <w:t>’</w:t>
            </w:r>
            <w:r>
              <w:t>.</w:t>
            </w:r>
          </w:p>
          <w:p w:rsidR="00BF2489" w:rsidRDefault="00BF2489" w:rsidP="00F8589A"/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plaatsaanduiding:</w:t>
            </w:r>
          </w:p>
          <w:p w:rsidR="00CA2109" w:rsidRPr="008E0A26" w:rsidRDefault="00CA210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niet aanwezig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./tagNaam(‘k_OndertekenaarWaarneming’)</w:t>
            </w:r>
          </w:p>
          <w:p w:rsidR="00B42101" w:rsidRDefault="00B42101" w:rsidP="008E0A26">
            <w:pPr>
              <w:spacing w:line="240" w:lineRule="auto"/>
            </w:pPr>
          </w:p>
          <w:p w:rsidR="00500FE3" w:rsidRPr="008E0A26" w:rsidRDefault="00500FE3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17760" w:rsidRPr="008E0A26" w:rsidRDefault="00117760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BF2489" w:rsidRPr="008E0A26">
              <w:rPr>
                <w:sz w:val="16"/>
                <w:szCs w:val="16"/>
              </w:rPr>
              <w:t>heeftO</w:t>
            </w:r>
            <w:r w:rsidR="001C7622" w:rsidRPr="008E0A26">
              <w:rPr>
                <w:sz w:val="16"/>
                <w:szCs w:val="16"/>
              </w:rPr>
              <w:t>ndertekenaar</w:t>
            </w:r>
            <w:r w:rsidRPr="008E0A26">
              <w:rPr>
                <w:sz w:val="16"/>
                <w:szCs w:val="16"/>
              </w:rPr>
              <w:t>/</w:t>
            </w:r>
            <w:r w:rsidR="00BF2489" w:rsidRPr="008E0A26">
              <w:rPr>
                <w:sz w:val="16"/>
                <w:szCs w:val="16"/>
              </w:rPr>
              <w:t>g</w:t>
            </w:r>
            <w:r w:rsidRPr="008E0A26">
              <w:rPr>
                <w:sz w:val="16"/>
                <w:szCs w:val="16"/>
              </w:rPr>
              <w:t>emeente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//IMKAD_AangebodenStuk/heeftOndertekenaar/standplaats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16265" w:rsidRPr="008E0A26" w:rsidRDefault="00616265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616265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A97929" w:rsidRPr="008E0A26" w:rsidRDefault="00A97929" w:rsidP="00B84343">
            <w:pPr>
              <w:spacing w:line="240" w:lineRule="auto"/>
              <w:rPr>
                <w:sz w:val="16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6A066D" w:rsidRPr="008E0A26" w:rsidRDefault="006A066D" w:rsidP="00CA2109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3011" w:type="pct"/>
            <w:shd w:val="clear" w:color="auto" w:fill="auto"/>
          </w:tcPr>
          <w:p w:rsidR="006A066D" w:rsidRPr="008E0A26" w:rsidRDefault="006A066D" w:rsidP="00CA2109">
            <w:pPr>
              <w:rPr>
                <w:szCs w:val="18"/>
              </w:rPr>
            </w:pPr>
            <w:r>
              <w:t>Verplichte gebruikerskeuze tussen de plaatsaanduiding van de ondertekenaar en keuzeblokvariant waarneming.</w:t>
            </w:r>
          </w:p>
          <w:p w:rsidR="006A066D" w:rsidRPr="008E0A26" w:rsidRDefault="006A066D" w:rsidP="00CA2109">
            <w:pPr>
              <w:rPr>
                <w:szCs w:val="18"/>
              </w:rPr>
            </w:pPr>
          </w:p>
          <w:p w:rsidR="006A066D" w:rsidRPr="008E0A26" w:rsidRDefault="006A066D" w:rsidP="00CA2109">
            <w:pPr>
              <w:rPr>
                <w:szCs w:val="18"/>
              </w:rPr>
            </w:pPr>
            <w:r w:rsidRPr="008E0A26">
              <w:rPr>
                <w:szCs w:val="18"/>
              </w:rPr>
              <w:t>De te tonen tekst (en mapping) is opgenomen in de volgende paragrafen: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waarneming,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_Ref392831042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2D3403">
              <w:rPr>
                <w:szCs w:val="18"/>
              </w:rPr>
              <w:t>1.4.1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vacant kantoor/protocol,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_Ref392831141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2D3403">
              <w:rPr>
                <w:szCs w:val="18"/>
              </w:rPr>
              <w:t>1.4.2</w:t>
            </w:r>
            <w:r w:rsidRPr="008E0A26">
              <w:rPr>
                <w:szCs w:val="18"/>
              </w:rPr>
              <w:fldChar w:fldCharType="end"/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verlof,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_Ref392838920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2D3403">
              <w:rPr>
                <w:szCs w:val="18"/>
              </w:rPr>
              <w:t>1.4.3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toegevoegd notaris,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_Ref392838933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2D3403">
              <w:rPr>
                <w:szCs w:val="18"/>
              </w:rPr>
              <w:t>1.4.4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.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keuzeblokvariant waarneming: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aanwezig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ab/>
              <w:t xml:space="preserve">./tagNaam(‘k_OndertekenaarWaarneming’) </w:t>
            </w:r>
          </w:p>
        </w:tc>
      </w:tr>
    </w:tbl>
    <w:p w:rsidR="00C941C5" w:rsidRDefault="00463601" w:rsidP="00874F19">
      <w:pPr>
        <w:pStyle w:val="Kop3"/>
      </w:pPr>
      <w:bookmarkStart w:id="142" w:name="_Toc393706491"/>
      <w:bookmarkStart w:id="143" w:name="_Ref392831042"/>
      <w:bookmarkEnd w:id="142"/>
      <w:r>
        <w:br w:type="page"/>
      </w:r>
      <w:bookmarkStart w:id="144" w:name="_Toc500333093"/>
      <w:r w:rsidR="001944C8">
        <w:t>Keuzeblokvariant waarneming - w</w:t>
      </w:r>
      <w:r w:rsidR="00C941C5">
        <w:t>aarneming</w:t>
      </w:r>
      <w:bookmarkEnd w:id="143"/>
      <w:bookmarkEnd w:id="144"/>
    </w:p>
    <w:p w:rsidR="001944C8" w:rsidRDefault="001944C8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944C8" w:rsidRPr="00645D15" w:rsidTr="008E0A26">
        <w:tc>
          <w:tcPr>
            <w:tcW w:w="2207" w:type="pct"/>
            <w:shd w:val="clear" w:color="auto" w:fill="auto"/>
          </w:tcPr>
          <w:p w:rsidR="001944C8" w:rsidRPr="008E0A26" w:rsidRDefault="001944C8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4E6DCF" w:rsidRDefault="009F41C3" w:rsidP="00804771">
            <w:r>
              <w:t xml:space="preserve">Variant waarbij de </w:t>
            </w:r>
            <w:r w:rsidR="00C00162">
              <w:t xml:space="preserve">notaris die optreedt als </w:t>
            </w:r>
            <w:r>
              <w:t xml:space="preserve">ondertekenaar waarneemt voor een </w:t>
            </w:r>
            <w:r w:rsidR="00C00162">
              <w:t xml:space="preserve">andere </w:t>
            </w:r>
            <w:r>
              <w:t>notaris</w:t>
            </w:r>
            <w:r w:rsidR="004E6DCF">
              <w:t>.</w:t>
            </w:r>
            <w:r>
              <w:t xml:space="preserve"> </w:t>
            </w:r>
          </w:p>
          <w:p w:rsidR="004E6DCF" w:rsidRDefault="004E6DCF" w:rsidP="00804771"/>
          <w:p w:rsidR="001944C8" w:rsidRPr="008E0A26" w:rsidRDefault="001944C8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944C8" w:rsidRPr="008E0A26" w:rsidRDefault="001944C8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(‘waarneming’)</w:t>
            </w:r>
          </w:p>
        </w:tc>
      </w:tr>
    </w:tbl>
    <w:p w:rsidR="00FA2E9A" w:rsidRDefault="00FA2E9A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FA2E9A" w:rsidRPr="008D688A" w:rsidTr="008E0A26">
        <w:tc>
          <w:tcPr>
            <w:tcW w:w="2207" w:type="pct"/>
            <w:shd w:val="clear" w:color="auto" w:fill="auto"/>
          </w:tcPr>
          <w:p w:rsidR="00FA2E9A" w:rsidRPr="003B6EB8" w:rsidRDefault="001944C8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944C8" w:rsidRPr="008E0A26" w:rsidRDefault="00114C4A" w:rsidP="001944C8">
            <w:pPr>
              <w:rPr>
                <w:szCs w:val="18"/>
              </w:rPr>
            </w:pPr>
            <w:r w:rsidRPr="008E0A26">
              <w:rPr>
                <w:szCs w:val="18"/>
              </w:rPr>
              <w:t>Optionele</w:t>
            </w:r>
            <w:r w:rsidR="001944C8" w:rsidRPr="008E0A26">
              <w:rPr>
                <w:szCs w:val="18"/>
              </w:rPr>
              <w:t xml:space="preserve"> </w:t>
            </w:r>
            <w:r w:rsidR="00804771" w:rsidRPr="008E0A26">
              <w:rPr>
                <w:szCs w:val="18"/>
              </w:rPr>
              <w:t>gebruikerskeuze</w:t>
            </w:r>
            <w:r w:rsidR="001944C8" w:rsidRPr="008E0A26">
              <w:rPr>
                <w:szCs w:val="18"/>
              </w:rPr>
              <w:t xml:space="preserve"> voor deze variant.</w:t>
            </w:r>
          </w:p>
          <w:p w:rsidR="001944C8" w:rsidRPr="008E0A26" w:rsidRDefault="001944C8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114C4A" w:rsidRPr="008E0A26">
              <w:rPr>
                <w:sz w:val="16"/>
                <w:szCs w:val="16"/>
              </w:rPr>
              <w:t>heeftOndertekenaar/t</w:t>
            </w:r>
            <w:r w:rsidRPr="008E0A26">
              <w:rPr>
                <w:sz w:val="16"/>
                <w:szCs w:val="16"/>
              </w:rPr>
              <w:t>ekst</w:t>
            </w:r>
            <w:r w:rsidR="00114C4A" w:rsidRPr="008E0A26">
              <w:rPr>
                <w:sz w:val="16"/>
                <w:szCs w:val="16"/>
              </w:rPr>
              <w:t>k</w:t>
            </w:r>
            <w:r w:rsidRPr="008E0A26">
              <w:rPr>
                <w:sz w:val="16"/>
                <w:szCs w:val="16"/>
              </w:rPr>
              <w:t>euze/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</w:t>
            </w:r>
            <w:r w:rsidR="00114C4A" w:rsidRPr="008E0A26">
              <w:rPr>
                <w:sz w:val="16"/>
                <w:szCs w:val="16"/>
              </w:rPr>
              <w:t>OndertekenaarKandidaat</w:t>
            </w:r>
            <w:r w:rsidRPr="008E0A26">
              <w:rPr>
                <w:sz w:val="16"/>
                <w:szCs w:val="16"/>
              </w:rPr>
              <w:t>’)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</w:t>
            </w:r>
            <w:r w:rsidR="00114C4A" w:rsidRPr="008E0A26">
              <w:rPr>
                <w:sz w:val="16"/>
                <w:szCs w:val="16"/>
              </w:rPr>
              <w:t>kandidaat-notaris,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  <w:tr w:rsidR="00114C4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14C4A" w:rsidRPr="008E0A26" w:rsidRDefault="00114C4A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676E19">
              <w:rPr>
                <w:rFonts w:cs="Arial"/>
                <w:color w:val="FF0000"/>
                <w:rPrChange w:id="145" w:author="Schootbrugge, Jean-Michel van de" w:date="2019-01-03T15:21:00Z">
                  <w:rPr>
                    <w:rFonts w:cs="Arial"/>
                    <w:color w:val="FF0000"/>
                    <w:u w:val="single"/>
                  </w:rPr>
                </w:rPrChange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2C1A0D" w:rsidRPr="008E0A26">
              <w:rPr>
                <w:bCs/>
                <w:color w:val="FF0000"/>
              </w:rPr>
              <w:t xml:space="preserve">waarnemer </w:t>
            </w:r>
            <w:r w:rsidRPr="008E0A26">
              <w:rPr>
                <w:bCs/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14C4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FA2E9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FA2E9A" w:rsidRPr="008E0A26" w:rsidRDefault="00FA2E9A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2C1A0D" w:rsidRPr="008E0A26">
              <w:rPr>
                <w:rFonts w:cs="Arial"/>
                <w:color w:val="FF0000"/>
              </w:rPr>
              <w:t>,</w:t>
            </w:r>
            <w:r w:rsidR="001D697D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FA2E9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</w:t>
            </w:r>
            <w:r w:rsidR="00FA2E9A" w:rsidRPr="008E0A26">
              <w:rPr>
                <w:szCs w:val="18"/>
              </w:rPr>
              <w:t xml:space="preserve"> tekst </w:t>
            </w:r>
            <w:r w:rsidRPr="008E0A26">
              <w:rPr>
                <w:szCs w:val="18"/>
              </w:rPr>
              <w:t xml:space="preserve">voor deze variant, de gegevens van </w:t>
            </w:r>
            <w:r w:rsidR="00FA2E9A" w:rsidRPr="008E0A26">
              <w:rPr>
                <w:szCs w:val="18"/>
              </w:rPr>
              <w:t>de notaris die waargenomen wordt.</w:t>
            </w:r>
          </w:p>
          <w:p w:rsidR="00FA2E9A" w:rsidRPr="008E0A26" w:rsidRDefault="00FA2E9A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7D13C5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7D13C5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8D2943" w:rsidRPr="008E0A26">
              <w:rPr>
                <w:sz w:val="16"/>
                <w:szCs w:val="16"/>
              </w:rPr>
              <w:t>isW</w:t>
            </w:r>
            <w:r w:rsidR="007D13C5" w:rsidRPr="008E0A26">
              <w:rPr>
                <w:sz w:val="16"/>
                <w:szCs w:val="16"/>
              </w:rPr>
              <w:t>aarnemerVoor/</w:t>
            </w:r>
          </w:p>
          <w:p w:rsidR="00FA2E9A" w:rsidRPr="008E0A26" w:rsidRDefault="00BC4B7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F4BAE" w:rsidRPr="008E0A26">
              <w:rPr>
                <w:sz w:val="16"/>
                <w:szCs w:val="16"/>
              </w:rPr>
              <w:t>p</w:t>
            </w:r>
            <w:r w:rsidR="007D13C5" w:rsidRPr="008E0A26">
              <w:rPr>
                <w:sz w:val="16"/>
                <w:szCs w:val="16"/>
              </w:rPr>
              <w:t>ersoonsgegevens</w:t>
            </w:r>
            <w:r w:rsidR="005B5F6E" w:rsidRPr="008E0A26">
              <w:rPr>
                <w:sz w:val="16"/>
                <w:szCs w:val="16"/>
              </w:rPr>
              <w:t>/</w:t>
            </w:r>
          </w:p>
          <w:p w:rsidR="007D13C5" w:rsidRPr="008E0A26" w:rsidRDefault="007D13C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1D697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D697D" w:rsidRPr="008E0A26" w:rsidRDefault="001D697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D697D" w:rsidRPr="008E0A26" w:rsidRDefault="001D697D" w:rsidP="001D697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D697D" w:rsidRPr="008E0A26" w:rsidRDefault="001D697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97929" w:rsidRPr="00953DC7" w:rsidRDefault="001D697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5B5F6E" w:rsidRDefault="005B5F6E" w:rsidP="005B5F6E">
      <w:pPr>
        <w:pStyle w:val="Kop3"/>
      </w:pPr>
      <w:r>
        <w:br w:type="page"/>
      </w:r>
      <w:bookmarkStart w:id="146" w:name="_Ref392831141"/>
      <w:bookmarkStart w:id="147" w:name="_Toc500333094"/>
      <w:r>
        <w:t>Keuzeblokvariant waarneming - vaca</w:t>
      </w:r>
      <w:r w:rsidR="00AF06BD">
        <w:t>n</w:t>
      </w:r>
      <w:r>
        <w:t xml:space="preserve">t </w:t>
      </w:r>
      <w:r w:rsidR="00AF06BD">
        <w:t>kantoor/protocol</w:t>
      </w:r>
      <w:bookmarkEnd w:id="146"/>
      <w:bookmarkEnd w:id="147"/>
    </w:p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645D15" w:rsidTr="008E0A26"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F7F6F" w:rsidRDefault="009F41C3" w:rsidP="009F41C3">
            <w:r>
              <w:t>Variant waarbij</w:t>
            </w:r>
            <w:r w:rsidR="001F7F6F">
              <w:t>:</w:t>
            </w:r>
          </w:p>
          <w:p w:rsidR="001F7F6F" w:rsidRDefault="001F7F6F" w:rsidP="009F41C3">
            <w:r>
              <w:t xml:space="preserve">- de </w:t>
            </w:r>
            <w:r w:rsidR="00C00162">
              <w:t xml:space="preserve">notaris die optreedt als </w:t>
            </w:r>
            <w:r>
              <w:t xml:space="preserve">ondertekenaar waarneemt voor een vacant kantoor of protocol van een </w:t>
            </w:r>
            <w:r w:rsidR="00840CDF">
              <w:t xml:space="preserve">andere </w:t>
            </w:r>
            <w:r>
              <w:t>notaris,</w:t>
            </w:r>
          </w:p>
          <w:p w:rsidR="001F7F6F" w:rsidRDefault="001F7F6F" w:rsidP="009F41C3">
            <w:r>
              <w:t>-</w:t>
            </w:r>
            <w:r w:rsidR="009F41C3">
              <w:t xml:space="preserve"> de </w:t>
            </w:r>
            <w:r w:rsidR="00C00162">
              <w:t xml:space="preserve">notaris die optreedt als </w:t>
            </w:r>
            <w:r w:rsidR="009F41C3">
              <w:t xml:space="preserve">ondertekenaar waarneemt voor een </w:t>
            </w:r>
            <w:r w:rsidR="00C00162">
              <w:t xml:space="preserve">andere </w:t>
            </w:r>
            <w:r w:rsidR="009F41C3">
              <w:t>notaris</w:t>
            </w:r>
            <w:r>
              <w:t xml:space="preserve"> die weer waarneemt voor een vacant kantoor of protocol van een </w:t>
            </w:r>
            <w:r w:rsidR="00840CDF">
              <w:t>andere</w:t>
            </w:r>
            <w:r>
              <w:t xml:space="preserve"> notaris</w:t>
            </w:r>
            <w:r w:rsidR="004E6DCF">
              <w:t>.</w:t>
            </w:r>
            <w:r w:rsidR="009F41C3">
              <w:t xml:space="preserve"> 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(‘vaca</w:t>
            </w:r>
            <w:r w:rsidR="00AF06BD" w:rsidRPr="008E0A26">
              <w:rPr>
                <w:sz w:val="16"/>
                <w:szCs w:val="16"/>
              </w:rPr>
              <w:t>n</w:t>
            </w:r>
            <w:r w:rsidRPr="008E0A26">
              <w:rPr>
                <w:sz w:val="16"/>
                <w:szCs w:val="16"/>
              </w:rPr>
              <w:t>t</w:t>
            </w:r>
            <w:r w:rsidR="00AF06BD" w:rsidRPr="008E0A26">
              <w:rPr>
                <w:sz w:val="16"/>
                <w:szCs w:val="16"/>
              </w:rPr>
              <w:t xml:space="preserve"> kantoor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</w:tbl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8D688A" w:rsidTr="008E0A26">
        <w:tc>
          <w:tcPr>
            <w:tcW w:w="2207" w:type="pct"/>
            <w:shd w:val="clear" w:color="auto" w:fill="auto"/>
          </w:tcPr>
          <w:p w:rsidR="005B5F6E" w:rsidRPr="003B6EB8" w:rsidRDefault="005B5F6E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027493" w:rsidRPr="008E0A26">
              <w:rPr>
                <w:szCs w:val="18"/>
              </w:rPr>
              <w:t>gebruikerskeuze</w:t>
            </w:r>
            <w:r w:rsidRPr="008E0A26">
              <w:rPr>
                <w:szCs w:val="18"/>
              </w:rPr>
              <w:t xml:space="preserve"> voor deze variant.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676E19">
              <w:rPr>
                <w:rFonts w:cs="Arial"/>
                <w:color w:val="FF0000"/>
                <w:rPrChange w:id="148" w:author="Schootbrugge, Jean-Michel van de" w:date="2019-01-03T15:21:00Z">
                  <w:rPr>
                    <w:rFonts w:cs="Arial"/>
                    <w:color w:val="FF0000"/>
                    <w:u w:val="single"/>
                  </w:rPr>
                </w:rPrChange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91465B" w:rsidRPr="008E0A26">
              <w:rPr>
                <w:bCs/>
                <w:color w:val="FF0000"/>
              </w:rPr>
              <w:t>waarnemer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91465B" w:rsidP="0080477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="005B5F6E"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tekst </w:t>
            </w:r>
            <w:r w:rsidR="00233279" w:rsidRPr="008E0A26">
              <w:rPr>
                <w:szCs w:val="18"/>
              </w:rPr>
              <w:t>wordt getoond wanneer de gegevens</w:t>
            </w:r>
            <w:r w:rsidRPr="008E0A26">
              <w:rPr>
                <w:szCs w:val="18"/>
              </w:rPr>
              <w:t xml:space="preserve"> van de notaris die waargenomen wordt</w:t>
            </w:r>
            <w:r w:rsidR="00233279" w:rsidRPr="008E0A26">
              <w:rPr>
                <w:szCs w:val="18"/>
              </w:rPr>
              <w:t xml:space="preserve"> aanwezig zijn, anders niet</w:t>
            </w:r>
            <w:r w:rsidRPr="008E0A26">
              <w:rPr>
                <w:szCs w:val="18"/>
              </w:rPr>
              <w:t>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9806BD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0736E8" w:rsidRPr="008E0A26">
              <w:rPr>
                <w:sz w:val="16"/>
                <w:szCs w:val="16"/>
              </w:rPr>
              <w:t>p</w:t>
            </w:r>
            <w:r w:rsidRPr="008E0A26">
              <w:rPr>
                <w:sz w:val="16"/>
                <w:szCs w:val="16"/>
              </w:rPr>
              <w:t>ersoonsgegevens/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1465B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1465B" w:rsidRPr="008E0A26" w:rsidRDefault="00D8635B" w:rsidP="0080477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</w:t>
            </w:r>
            <w:r w:rsidR="0091465B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szCs w:val="24"/>
              </w:rPr>
              <w:t>gemeente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A65B7F" w:rsidRPr="008E0A26">
              <w:rPr>
                <w:color w:val="3366FF"/>
              </w:rPr>
              <w:t>kantoorhoudende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gevestigd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91465B" w:rsidRPr="008E0A26">
              <w:rPr>
                <w:rFonts w:cs="Arial"/>
                <w:color w:val="3366FF"/>
                <w:sz w:val="20"/>
              </w:rPr>
              <w:t>/</w:t>
            </w:r>
            <w:r w:rsidR="00A65B7F" w:rsidRPr="008E0A26">
              <w:rPr>
                <w:rFonts w:cs="Arial"/>
                <w:color w:val="3366FF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gemeente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65B7F" w:rsidRPr="008E0A26" w:rsidRDefault="009054EC" w:rsidP="00A65B7F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A65B7F" w:rsidRPr="008E0A26">
              <w:rPr>
                <w:szCs w:val="18"/>
              </w:rPr>
              <w:t xml:space="preserve">gebruikerskeuze </w:t>
            </w:r>
            <w:r w:rsidRPr="008E0A26">
              <w:rPr>
                <w:szCs w:val="18"/>
              </w:rPr>
              <w:t>voor de plaatsaanduiding</w:t>
            </w:r>
            <w:r w:rsidR="00A65B7F" w:rsidRPr="008E0A26">
              <w:rPr>
                <w:szCs w:val="18"/>
              </w:rPr>
              <w:t xml:space="preserve"> van de notaris die waargenomen wordt. Mogelijkheden:</w:t>
            </w:r>
          </w:p>
          <w:p w:rsidR="009054EC" w:rsidRPr="008E0A26" w:rsidRDefault="009054EC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D8635B">
              <w:t xml:space="preserve"> en wordt voorafgegaan door ‘</w:t>
            </w:r>
            <w:r w:rsidR="00D8635B" w:rsidRPr="008E0A26">
              <w:rPr>
                <w:color w:val="800080"/>
              </w:rPr>
              <w:t>, notaris’</w:t>
            </w:r>
            <w:r>
              <w:t>.</w:t>
            </w:r>
          </w:p>
          <w:p w:rsidR="00BE69B3" w:rsidRPr="008E0A26" w:rsidRDefault="00BE69B3" w:rsidP="00A8745A">
            <w:pPr>
              <w:rPr>
                <w:szCs w:val="18"/>
              </w:rPr>
            </w:pPr>
          </w:p>
          <w:p w:rsidR="00A8745A" w:rsidRPr="008E0A26" w:rsidRDefault="00A8745A" w:rsidP="00A8745A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BE69B3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91465B" w:rsidRPr="008E0A26" w:rsidRDefault="0091465B" w:rsidP="008E0A26">
            <w:pPr>
              <w:spacing w:line="240" w:lineRule="auto"/>
              <w:rPr>
                <w:szCs w:val="18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C27635" w:rsidRPr="008E0A26" w:rsidRDefault="0091465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C27635" w:rsidRPr="008E0A26">
              <w:rPr>
                <w:sz w:val="16"/>
                <w:szCs w:val="16"/>
              </w:rPr>
              <w:t>isWaarnemerVoor/</w:t>
            </w:r>
          </w:p>
          <w:p w:rsidR="0091465B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91465B" w:rsidRPr="008E0A26">
              <w:rPr>
                <w:sz w:val="16"/>
                <w:szCs w:val="16"/>
              </w:rPr>
              <w:t>gemeente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65B7F" w:rsidRPr="008E0A26" w:rsidRDefault="00A65B7F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65B7F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975BF"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  <w:p w:rsidR="00A97929" w:rsidRPr="008E0A26" w:rsidRDefault="00A97929" w:rsidP="008E0A26">
            <w:pPr>
              <w:spacing w:line="240" w:lineRule="auto"/>
              <w:rPr>
                <w:szCs w:val="18"/>
              </w:rPr>
            </w:pP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142607">
            <w:pPr>
              <w:rPr>
                <w:color w:val="800080"/>
              </w:rPr>
            </w:pPr>
            <w:r w:rsidRPr="008E0A26">
              <w:rPr>
                <w:color w:val="800080"/>
              </w:rPr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6C1F2E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6C1F2E" w:rsidRPr="008E0A26" w:rsidRDefault="006C1F2E" w:rsidP="006C1F2E">
            <w:pPr>
              <w:rPr>
                <w:szCs w:val="18"/>
              </w:rPr>
            </w:pPr>
          </w:p>
          <w:p w:rsidR="006C1F2E" w:rsidRPr="008E0A26" w:rsidRDefault="006C1F2E" w:rsidP="006C1F2E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800080"/>
              </w:rPr>
            </w:pPr>
            <w:r w:rsidRPr="008E0A26">
              <w:rPr>
                <w:color w:val="FF0000"/>
              </w:rPr>
              <w:t>van het vacante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 destijds</w:t>
            </w:r>
            <w:r w:rsidR="007C6871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vacature van de gedefungeerde notaris wordt waargenomen door de ondertekenaar of door een andere notaris die wordt waargenomen door de ondertekenaar.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ondertekenaar: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waargenomen notaris: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76AA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76AAD" w:rsidRPr="008E0A26" w:rsidRDefault="00976AA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976AAD" w:rsidRPr="008E0A26" w:rsidRDefault="00976AAD" w:rsidP="00976AA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5625EF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5625EF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 xml:space="preserve">vacature waarneming door ondertekenaar: </w:t>
            </w:r>
          </w:p>
          <w:p w:rsidR="005625EF" w:rsidRPr="008E0A26" w:rsidRDefault="005625E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76AAD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976AAD" w:rsidRPr="008E0A26">
              <w:rPr>
                <w:szCs w:val="18"/>
                <w:u w:val="single"/>
              </w:rPr>
              <w:t>gemeente: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5625EF"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isVacatureWaarnemerVoor/gemeente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</w:t>
            </w:r>
            <w:r w:rsidR="005625EF" w:rsidRPr="008E0A26">
              <w:rPr>
                <w:szCs w:val="18"/>
                <w:u w:val="single"/>
              </w:rPr>
              <w:t xml:space="preserve"> </w:t>
            </w:r>
            <w:r w:rsidRPr="008E0A26">
              <w:rPr>
                <w:szCs w:val="18"/>
                <w:u w:val="single"/>
              </w:rPr>
              <w:t>woonplaats:</w:t>
            </w:r>
          </w:p>
          <w:p w:rsidR="00976AA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/isVacatureWaarnemerVoor/standplaats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>woonplaats</w:t>
            </w:r>
            <w:r w:rsidRPr="008E0A26">
              <w:rPr>
                <w:szCs w:val="18"/>
                <w:u w:val="single"/>
              </w:rPr>
              <w:t>tekst: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/isVacatureWaarnemerVoor/tekstkeuze/</w:t>
            </w:r>
          </w:p>
          <w:p w:rsidR="00976AAD" w:rsidRPr="008E0A26" w:rsidRDefault="00976AA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B84343" w:rsidRPr="008E0A26" w:rsidRDefault="00976AA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362A1C" w:rsidRDefault="00362A1C" w:rsidP="00362A1C">
      <w:pPr>
        <w:pStyle w:val="Kop3"/>
      </w:pPr>
      <w:bookmarkStart w:id="149" w:name="_Ref392831154"/>
      <w:bookmarkStart w:id="150" w:name="_Ref392838920"/>
      <w:bookmarkStart w:id="151" w:name="_Toc500333095"/>
      <w:r>
        <w:t>Keuzeblokvariant waarneming - verlof</w:t>
      </w:r>
      <w:bookmarkEnd w:id="149"/>
      <w:bookmarkEnd w:id="150"/>
      <w:bookmarkEnd w:id="151"/>
    </w:p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645D15" w:rsidTr="008E0A26"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notaris die optreedt als </w:t>
            </w:r>
            <w:r>
              <w:t>ondertekenaar waarneemt voor een notaris die door verlof afwezig is.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(‘verlof’)</w:t>
            </w:r>
          </w:p>
        </w:tc>
      </w:tr>
    </w:tbl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8D688A" w:rsidTr="008E0A26">
        <w:tc>
          <w:tcPr>
            <w:tcW w:w="2207" w:type="pct"/>
            <w:shd w:val="clear" w:color="auto" w:fill="auto"/>
          </w:tcPr>
          <w:p w:rsidR="00362A1C" w:rsidRPr="003B6EB8" w:rsidRDefault="00362A1C" w:rsidP="00C96A1C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676E19">
              <w:rPr>
                <w:rFonts w:cs="Arial"/>
                <w:color w:val="FF0000"/>
                <w:rPrChange w:id="152" w:author="Schootbrugge, Jean-Michel van de" w:date="2019-01-03T15:21:00Z">
                  <w:rPr>
                    <w:rFonts w:cs="Arial"/>
                    <w:color w:val="FF0000"/>
                    <w:u w:val="single"/>
                  </w:rPr>
                </w:rPrChange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variant, de gegevens van de notaris die waargenomen wordt.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A46DC2" w:rsidRDefault="00A46DC2" w:rsidP="00A46DC2">
      <w:pPr>
        <w:pStyle w:val="Kop3"/>
        <w:numPr>
          <w:ilvl w:val="0"/>
          <w:numId w:val="0"/>
        </w:numPr>
      </w:pPr>
      <w:bookmarkStart w:id="153" w:name="_Ref392831171"/>
    </w:p>
    <w:p w:rsidR="00B52949" w:rsidRDefault="00A46DC2" w:rsidP="00B52949">
      <w:pPr>
        <w:pStyle w:val="Kop3"/>
      </w:pPr>
      <w:r>
        <w:br w:type="page"/>
      </w:r>
      <w:bookmarkStart w:id="154" w:name="_Ref392838933"/>
      <w:bookmarkStart w:id="155" w:name="_Toc500333096"/>
      <w:r w:rsidR="00B52949">
        <w:t>Keuzeblokvariant waarneming - toegevoegd notaris</w:t>
      </w:r>
      <w:bookmarkEnd w:id="153"/>
      <w:bookmarkEnd w:id="154"/>
      <w:bookmarkEnd w:id="155"/>
    </w:p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645D15" w:rsidTr="008E0A26"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toegevoegd notaris die optreedt als </w:t>
            </w:r>
            <w:r>
              <w:t xml:space="preserve">ondertekenaar </w:t>
            </w:r>
            <w:r w:rsidR="00840CDF">
              <w:t>de akten passeert in het protocol van een andere notaris</w:t>
            </w:r>
            <w:r>
              <w:t>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(‘toegevoegd notaris’)</w:t>
            </w:r>
          </w:p>
        </w:tc>
      </w:tr>
    </w:tbl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8D688A" w:rsidTr="008E0A26">
        <w:tc>
          <w:tcPr>
            <w:tcW w:w="2207" w:type="pct"/>
            <w:shd w:val="clear" w:color="auto" w:fill="auto"/>
          </w:tcPr>
          <w:p w:rsidR="00B52949" w:rsidRPr="003B6EB8" w:rsidRDefault="00B52949" w:rsidP="00C96A1C">
            <w:r w:rsidRPr="008E0A26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B5294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 voor deze variant, de gegevens van de notaris </w:t>
            </w:r>
            <w:r w:rsidR="00DF5F24" w:rsidRPr="008E0A26">
              <w:rPr>
                <w:szCs w:val="18"/>
              </w:rPr>
              <w:t>in wiens protocol</w:t>
            </w:r>
            <w:r w:rsidR="006E7FCA" w:rsidRPr="008E0A26">
              <w:rPr>
                <w:szCs w:val="18"/>
              </w:rPr>
              <w:t xml:space="preserve"> </w:t>
            </w:r>
            <w:r w:rsidR="0000142F" w:rsidRPr="008E0A26">
              <w:rPr>
                <w:szCs w:val="18"/>
              </w:rPr>
              <w:t>de toegevoegd notaris</w:t>
            </w:r>
            <w:r w:rsidR="006E7FCA" w:rsidRPr="008E0A26">
              <w:rPr>
                <w:szCs w:val="18"/>
              </w:rPr>
              <w:t xml:space="preserve"> de akten passeert</w:t>
            </w:r>
            <w:r w:rsidRPr="008E0A26">
              <w:rPr>
                <w:szCs w:val="18"/>
              </w:rPr>
              <w:t>.</w:t>
            </w:r>
          </w:p>
          <w:p w:rsidR="00B52949" w:rsidRPr="008E0A26" w:rsidRDefault="00B52949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1B7501" w:rsidRDefault="001B7501" w:rsidP="001B7501">
      <w:pPr>
        <w:pStyle w:val="Kop3"/>
      </w:pPr>
      <w:bookmarkStart w:id="156" w:name="_Toc500333097"/>
      <w:r>
        <w:t>Keuzeblokvariant waarneming - kantoor/protocol</w:t>
      </w:r>
      <w:bookmarkEnd w:id="156"/>
    </w:p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645D15" w:rsidTr="001B7501"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B7501" w:rsidRDefault="001B7501" w:rsidP="001B7501">
            <w:r>
              <w:t>Variant waarbij:</w:t>
            </w:r>
          </w:p>
          <w:p w:rsidR="001B7501" w:rsidRDefault="001B7501" w:rsidP="001B7501">
            <w:r>
              <w:t>- de notaris die optreedt als ondertekenaar waarneemt voor een kantoor of protocol van een andere notaris,</w:t>
            </w:r>
          </w:p>
          <w:p w:rsidR="001B7501" w:rsidRDefault="001B7501" w:rsidP="001B7501">
            <w:r>
              <w:t xml:space="preserve">- de notaris die optreedt als ondertekenaar waarneemt voor een andere notaris die weer waarneemt voor een kantoor of protocol van een andere notaris. 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</w:t>
            </w:r>
            <w:r w:rsidR="00C60019">
              <w:rPr>
                <w:sz w:val="16"/>
                <w:szCs w:val="16"/>
              </w:rPr>
              <w:t xml:space="preserve">niet </w:t>
            </w:r>
            <w:r w:rsidRPr="008E0A26">
              <w:rPr>
                <w:sz w:val="16"/>
                <w:szCs w:val="16"/>
              </w:rPr>
              <w:t>vacant kantoor’)</w:t>
            </w:r>
          </w:p>
        </w:tc>
      </w:tr>
    </w:tbl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8D688A" w:rsidTr="001B7501">
        <w:tc>
          <w:tcPr>
            <w:tcW w:w="2207" w:type="pct"/>
            <w:shd w:val="clear" w:color="auto" w:fill="auto"/>
          </w:tcPr>
          <w:p w:rsidR="001B7501" w:rsidRPr="003B6EB8" w:rsidRDefault="001B7501" w:rsidP="001B750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676E19">
              <w:rPr>
                <w:rFonts w:cs="Arial"/>
                <w:color w:val="FF0000"/>
                <w:rPrChange w:id="157" w:author="Schootbrugge, Jean-Michel van de" w:date="2019-01-03T15:21:00Z">
                  <w:rPr>
                    <w:rFonts w:cs="Arial"/>
                    <w:color w:val="FF0000"/>
                    <w:u w:val="single"/>
                  </w:rPr>
                </w:rPrChange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 w:val="20"/>
              </w:rP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gevestigd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 w:val="20"/>
              </w:rPr>
              <w:t xml:space="preserve">/ </w:t>
            </w:r>
            <w:r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 plaatsaanduiding van de notaris die waargenomen wordt. Mogelijkheden:</w:t>
            </w:r>
          </w:p>
          <w:p w:rsidR="001B7501" w:rsidRPr="008E0A26" w:rsidRDefault="001B7501" w:rsidP="001B7501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 en wordt voorafgegaan door ‘</w:t>
            </w:r>
            <w:r w:rsidRPr="008E0A26">
              <w:rPr>
                <w:color w:val="800080"/>
              </w:rPr>
              <w:t>, notaris’</w:t>
            </w:r>
            <w:r>
              <w:t>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1B7501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color w:val="800080"/>
              </w:rPr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800080"/>
              </w:rPr>
            </w:pPr>
            <w:r w:rsidRPr="008E0A26">
              <w:rPr>
                <w:color w:val="FF0000"/>
              </w:rPr>
              <w:t xml:space="preserve">van het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 xml:space="preserve">, </w:t>
            </w:r>
            <w:r w:rsidRPr="008E0A26">
              <w:rPr>
                <w:rFonts w:cs="Arial"/>
                <w:color w:val="FF0000"/>
                <w:szCs w:val="18"/>
              </w:rPr>
              <w:t>notaris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notaris</w:t>
            </w:r>
            <w:r w:rsidR="00833231">
              <w:rPr>
                <w:rStyle w:val="Voetnootmarkering"/>
                <w:szCs w:val="18"/>
              </w:rPr>
              <w:footnoteReference w:id="1"/>
            </w:r>
            <w:r w:rsidRPr="008E0A26">
              <w:rPr>
                <w:szCs w:val="18"/>
              </w:rPr>
              <w:t xml:space="preserve"> wordt waargenomen door de ondertekenaar of door een andere notaris die wordt waargenomen door de ondertekenaar.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ondertekenaar: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waargenomen notaris: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</w:t>
            </w:r>
            <w:r w:rsidR="00833231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notaris die waargenomen wordt. Mogelijkheden: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ondertekenaar: 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waargenomen notaris: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//isVacatureWaarnemerVoor/standplaats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B52949" w:rsidRPr="00343045" w:rsidRDefault="00B52949" w:rsidP="000D78E6"/>
    <w:sectPr w:rsidR="00B52949" w:rsidRPr="00343045" w:rsidSect="00463601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32" w:rsidRDefault="006C3F32">
      <w:r>
        <w:separator/>
      </w:r>
    </w:p>
  </w:endnote>
  <w:endnote w:type="continuationSeparator" w:id="0">
    <w:p w:rsidR="006C3F32" w:rsidRDefault="006C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03" w:rsidRDefault="002D3403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03" w:rsidRDefault="002D3403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03" w:rsidRDefault="002D340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32" w:rsidRDefault="006C3F32">
      <w:r>
        <w:separator/>
      </w:r>
    </w:p>
  </w:footnote>
  <w:footnote w:type="continuationSeparator" w:id="0">
    <w:p w:rsidR="006C3F32" w:rsidRDefault="006C3F32">
      <w:r>
        <w:continuationSeparator/>
      </w:r>
    </w:p>
  </w:footnote>
  <w:footnote w:id="1">
    <w:p w:rsidR="002D3403" w:rsidRDefault="002D3403">
      <w:pPr>
        <w:pStyle w:val="Voetnoottekst"/>
      </w:pPr>
      <w:r>
        <w:rPr>
          <w:rStyle w:val="Voetnootmarkering"/>
        </w:rPr>
        <w:footnoteRef/>
      </w:r>
      <w:r>
        <w:t xml:space="preserve"> Variant 5 waarneming – kantoor/protocol is gebaseerd op variant 2 waarneming </w:t>
      </w:r>
      <w:r w:rsidRPr="00833231">
        <w:t>vacant kantoor/protocol</w:t>
      </w:r>
      <w:r>
        <w:t>. Om deze reden komen in variant 5 elementen voor die verwijzen naar variant 2 zoals “</w:t>
      </w:r>
      <w:r w:rsidRPr="00833231">
        <w:t>k_OndertekenaarVacantKantoor</w:t>
      </w:r>
      <w:r>
        <w:t>” en “</w:t>
      </w:r>
      <w:r w:rsidRPr="00833231">
        <w:t>isVacatureWaarnemerVoor</w:t>
      </w:r>
      <w:r>
        <w:t>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2D3403">
      <w:tc>
        <w:tcPr>
          <w:tcW w:w="4181" w:type="dxa"/>
        </w:tcPr>
        <w:p w:rsidR="002D3403" w:rsidRDefault="002D3403">
          <w:pPr>
            <w:pStyle w:val="tussenkopje"/>
            <w:spacing w:before="0"/>
          </w:pPr>
          <w:r>
            <w:t>Datum</w:t>
          </w:r>
        </w:p>
      </w:tc>
    </w:tr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ins w:id="33" w:author="Laan, Jan-Bart" w:date="2019-01-11T11:27:00Z">
            <w:r>
              <w:rPr>
                <w:noProof/>
              </w:rPr>
              <w:t>1103-01-2019</w:t>
            </w:r>
          </w:ins>
          <w:ins w:id="34" w:author="Schootbrugge, Jean-Michel van de" w:date="2019-01-03T15:27:00Z">
            <w:del w:id="35" w:author="Laan, Jan-Bart" w:date="2019-01-11T11:27:00Z">
              <w:r w:rsidDel="002D3403">
                <w:rPr>
                  <w:noProof/>
                </w:rPr>
                <w:delText>03-01-2019</w:delText>
              </w:r>
            </w:del>
          </w:ins>
          <w:del w:id="36" w:author="Laan, Jan-Bart" w:date="2019-01-11T11:27:00Z">
            <w:r w:rsidDel="002D3403">
              <w:rPr>
                <w:noProof/>
              </w:rPr>
              <w:delText>7 december 2017</w:delText>
            </w:r>
          </w:del>
          <w:r>
            <w:fldChar w:fldCharType="end"/>
          </w:r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Titel</w:t>
          </w:r>
        </w:p>
      </w:tc>
    </w:tr>
    <w:tr w:rsidR="002D3403">
      <w:tc>
        <w:tcPr>
          <w:tcW w:w="4181" w:type="dxa"/>
        </w:tcPr>
        <w:p w:rsidR="002D3403" w:rsidRPr="003E50AC" w:rsidRDefault="002D3403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B722D6">
            <w:rPr>
              <w:noProof/>
            </w:rPr>
            <w:t>Toelichting Tekstblok - Aanhef v2.10 NL</w:t>
          </w:r>
          <w:r>
            <w:rPr>
              <w:noProof/>
            </w:rPr>
            <w:fldChar w:fldCharType="end"/>
          </w:r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Versie</w:t>
          </w:r>
        </w:p>
      </w:tc>
    </w:tr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ins w:id="37" w:author="Laan, Jan-Bart" w:date="2019-01-11T11:27:00Z">
            <w:r>
              <w:rPr>
                <w:noProof/>
              </w:rPr>
              <w:t>3.5</w:t>
            </w:r>
          </w:ins>
          <w:ins w:id="38" w:author="Schootbrugge, Jean-Michel van de" w:date="2019-01-03T15:26:00Z">
            <w:del w:id="39" w:author="Laan, Jan-Bart" w:date="2019-01-11T11:27:00Z">
              <w:r w:rsidDel="002D3403">
                <w:rPr>
                  <w:noProof/>
                </w:rPr>
                <w:delText>3.5</w:delText>
              </w:r>
            </w:del>
          </w:ins>
          <w:del w:id="40" w:author="Laan, Jan-Bart" w:date="2019-01-11T11:27:00Z">
            <w:r w:rsidDel="002D3403">
              <w:rPr>
                <w:noProof/>
              </w:rPr>
              <w:delText>3.4</w:delText>
            </w:r>
          </w:del>
          <w:r>
            <w:fldChar w:fldCharType="end"/>
          </w:r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Blad</w:t>
          </w:r>
        </w:p>
      </w:tc>
    </w:tr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22D6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722D6"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2D3403" w:rsidRDefault="002D340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7F833F14" wp14:editId="6917D9A0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03" w:rsidRDefault="002D340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5304B69A" wp14:editId="76DE05D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2D3403">
      <w:tc>
        <w:tcPr>
          <w:tcW w:w="4181" w:type="dxa"/>
        </w:tcPr>
        <w:p w:rsidR="002D3403" w:rsidRDefault="002D3403">
          <w:pPr>
            <w:pStyle w:val="tussenkopje"/>
            <w:spacing w:before="0"/>
          </w:pPr>
          <w:r>
            <w:t>Datum</w:t>
          </w:r>
        </w:p>
      </w:tc>
    </w:tr>
    <w:bookmarkStart w:id="158" w:name="Datum"/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B722D6">
            <w:rPr>
              <w:noProof/>
            </w:rPr>
            <w:t>11-01-2019</w:t>
          </w:r>
          <w:r>
            <w:fldChar w:fldCharType="end"/>
          </w:r>
          <w:bookmarkEnd w:id="158"/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Titel</w:t>
          </w:r>
        </w:p>
      </w:tc>
    </w:tr>
    <w:tr w:rsidR="002D3403">
      <w:tc>
        <w:tcPr>
          <w:tcW w:w="4181" w:type="dxa"/>
        </w:tcPr>
        <w:p w:rsidR="002D3403" w:rsidRPr="003E50AC" w:rsidRDefault="002D3403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B722D6">
            <w:rPr>
              <w:noProof/>
            </w:rPr>
            <w:t>Toelichting Tekstblok - Aanhef v2.10 NL</w:t>
          </w:r>
          <w:r>
            <w:rPr>
              <w:noProof/>
            </w:rPr>
            <w:fldChar w:fldCharType="end"/>
          </w:r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Versie</w:t>
          </w:r>
        </w:p>
      </w:tc>
    </w:tr>
    <w:bookmarkStart w:id="159" w:name="Versie"/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B722D6">
            <w:rPr>
              <w:noProof/>
            </w:rPr>
            <w:t>3.5</w:t>
          </w:r>
          <w:r>
            <w:fldChar w:fldCharType="end"/>
          </w:r>
          <w:bookmarkEnd w:id="159"/>
        </w:p>
      </w:tc>
    </w:tr>
    <w:tr w:rsidR="002D3403">
      <w:tc>
        <w:tcPr>
          <w:tcW w:w="4181" w:type="dxa"/>
        </w:tcPr>
        <w:p w:rsidR="002D3403" w:rsidRDefault="002D3403">
          <w:pPr>
            <w:pStyle w:val="tussenkopje"/>
          </w:pPr>
          <w:r>
            <w:t>Blad</w:t>
          </w:r>
        </w:p>
      </w:tc>
    </w:tr>
    <w:tr w:rsidR="002D3403">
      <w:tc>
        <w:tcPr>
          <w:tcW w:w="4181" w:type="dxa"/>
        </w:tcPr>
        <w:p w:rsidR="002D3403" w:rsidRDefault="002D3403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22D6">
            <w:rPr>
              <w:noProof/>
            </w:rPr>
            <w:t>19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722D6"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2D3403" w:rsidRDefault="002D340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3B19369" wp14:editId="1E70ECBA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993"/>
    <w:multiLevelType w:val="hybridMultilevel"/>
    <w:tmpl w:val="A3D6F76A"/>
    <w:lvl w:ilvl="0" w:tplc="22020D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17E57"/>
    <w:multiLevelType w:val="hybridMultilevel"/>
    <w:tmpl w:val="E2FA4C3A"/>
    <w:lvl w:ilvl="0" w:tplc="02D6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6B8"/>
    <w:multiLevelType w:val="hybridMultilevel"/>
    <w:tmpl w:val="B6E2A192"/>
    <w:lvl w:ilvl="0" w:tplc="A4829D4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432B"/>
    <w:multiLevelType w:val="hybridMultilevel"/>
    <w:tmpl w:val="125EE1C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CD20F25"/>
    <w:multiLevelType w:val="hybridMultilevel"/>
    <w:tmpl w:val="D2EA0CF4"/>
    <w:lvl w:ilvl="0" w:tplc="5B34490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BA0D23"/>
    <w:multiLevelType w:val="hybridMultilevel"/>
    <w:tmpl w:val="03ECDFA2"/>
    <w:lvl w:ilvl="0" w:tplc="90EE668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23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0"/>
  </w:num>
  <w:num w:numId="18">
    <w:abstractNumId w:val="24"/>
  </w:num>
  <w:num w:numId="19">
    <w:abstractNumId w:val="8"/>
  </w:num>
  <w:num w:numId="20">
    <w:abstractNumId w:val="21"/>
  </w:num>
  <w:num w:numId="21">
    <w:abstractNumId w:val="1"/>
  </w:num>
  <w:num w:numId="22">
    <w:abstractNumId w:val="19"/>
  </w:num>
  <w:num w:numId="23">
    <w:abstractNumId w:val="7"/>
  </w:num>
  <w:num w:numId="24">
    <w:abstractNumId w:val="15"/>
  </w:num>
  <w:num w:numId="25">
    <w:abstractNumId w:val="3"/>
  </w:num>
  <w:num w:numId="26">
    <w:abstractNumId w:val="17"/>
  </w:num>
  <w:num w:numId="27">
    <w:abstractNumId w:val="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an, Jan-Bart">
    <w15:presenceInfo w15:providerId="AD" w15:userId="S-1-5-21-989347446-231356753-8547516-82481"/>
  </w15:person>
  <w15:person w15:author="Schootbrugge, Jean-Michel van de">
    <w15:presenceInfo w15:providerId="AD" w15:userId="S::Jean-Michel.vandeSchootbrugge@kadaster.nl::c5d12ae5-a140-482f-a2e7-2152ef911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142F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27493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736E8"/>
    <w:rsid w:val="00083121"/>
    <w:rsid w:val="000865A5"/>
    <w:rsid w:val="0008708F"/>
    <w:rsid w:val="00090725"/>
    <w:rsid w:val="00093CFA"/>
    <w:rsid w:val="000951F8"/>
    <w:rsid w:val="000953DC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2267"/>
    <w:rsid w:val="000C4C66"/>
    <w:rsid w:val="000D1FE3"/>
    <w:rsid w:val="000D3BDA"/>
    <w:rsid w:val="000D3C60"/>
    <w:rsid w:val="000D3E10"/>
    <w:rsid w:val="000D42E6"/>
    <w:rsid w:val="000D5E8B"/>
    <w:rsid w:val="000D6CAC"/>
    <w:rsid w:val="000D78E6"/>
    <w:rsid w:val="000E079F"/>
    <w:rsid w:val="000E0CF2"/>
    <w:rsid w:val="000E0DE1"/>
    <w:rsid w:val="000E67AB"/>
    <w:rsid w:val="000E79B3"/>
    <w:rsid w:val="000F0D7F"/>
    <w:rsid w:val="000F2269"/>
    <w:rsid w:val="000F22B6"/>
    <w:rsid w:val="000F702C"/>
    <w:rsid w:val="000F76DE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4C4A"/>
    <w:rsid w:val="0011696F"/>
    <w:rsid w:val="00117760"/>
    <w:rsid w:val="0012509E"/>
    <w:rsid w:val="0012742A"/>
    <w:rsid w:val="00132CB1"/>
    <w:rsid w:val="00135DA4"/>
    <w:rsid w:val="00136B5F"/>
    <w:rsid w:val="00136E60"/>
    <w:rsid w:val="00137BBF"/>
    <w:rsid w:val="00137EF5"/>
    <w:rsid w:val="00142607"/>
    <w:rsid w:val="00142B34"/>
    <w:rsid w:val="00144B08"/>
    <w:rsid w:val="00144F37"/>
    <w:rsid w:val="00145092"/>
    <w:rsid w:val="001461D9"/>
    <w:rsid w:val="0014622E"/>
    <w:rsid w:val="001502B8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5D09"/>
    <w:rsid w:val="00167113"/>
    <w:rsid w:val="00170D29"/>
    <w:rsid w:val="00171107"/>
    <w:rsid w:val="0017212E"/>
    <w:rsid w:val="00173E4A"/>
    <w:rsid w:val="001743D2"/>
    <w:rsid w:val="00175482"/>
    <w:rsid w:val="00175FD3"/>
    <w:rsid w:val="00176FDA"/>
    <w:rsid w:val="0018011A"/>
    <w:rsid w:val="00183622"/>
    <w:rsid w:val="00183DB6"/>
    <w:rsid w:val="00187530"/>
    <w:rsid w:val="0018770C"/>
    <w:rsid w:val="001909FD"/>
    <w:rsid w:val="001944C8"/>
    <w:rsid w:val="001948B9"/>
    <w:rsid w:val="00195222"/>
    <w:rsid w:val="001960A3"/>
    <w:rsid w:val="00196834"/>
    <w:rsid w:val="001A0476"/>
    <w:rsid w:val="001A0CC3"/>
    <w:rsid w:val="001A22F0"/>
    <w:rsid w:val="001A2E0E"/>
    <w:rsid w:val="001A5323"/>
    <w:rsid w:val="001A5981"/>
    <w:rsid w:val="001B35AA"/>
    <w:rsid w:val="001B39D7"/>
    <w:rsid w:val="001B439C"/>
    <w:rsid w:val="001B4CBF"/>
    <w:rsid w:val="001B6420"/>
    <w:rsid w:val="001B7501"/>
    <w:rsid w:val="001B7E02"/>
    <w:rsid w:val="001C2750"/>
    <w:rsid w:val="001C2F41"/>
    <w:rsid w:val="001C6232"/>
    <w:rsid w:val="001C6F72"/>
    <w:rsid w:val="001C72DF"/>
    <w:rsid w:val="001C7622"/>
    <w:rsid w:val="001C77FB"/>
    <w:rsid w:val="001C7DCC"/>
    <w:rsid w:val="001D0A65"/>
    <w:rsid w:val="001D1884"/>
    <w:rsid w:val="001D328D"/>
    <w:rsid w:val="001D5ECE"/>
    <w:rsid w:val="001D697D"/>
    <w:rsid w:val="001F0E67"/>
    <w:rsid w:val="001F3639"/>
    <w:rsid w:val="001F46A7"/>
    <w:rsid w:val="001F50EE"/>
    <w:rsid w:val="001F63EA"/>
    <w:rsid w:val="001F670D"/>
    <w:rsid w:val="001F7092"/>
    <w:rsid w:val="001F7DAA"/>
    <w:rsid w:val="001F7F6F"/>
    <w:rsid w:val="00203E69"/>
    <w:rsid w:val="0020585E"/>
    <w:rsid w:val="002060F3"/>
    <w:rsid w:val="0021075A"/>
    <w:rsid w:val="00210E51"/>
    <w:rsid w:val="0021170D"/>
    <w:rsid w:val="0021646D"/>
    <w:rsid w:val="00216776"/>
    <w:rsid w:val="0021680B"/>
    <w:rsid w:val="00222497"/>
    <w:rsid w:val="0022338C"/>
    <w:rsid w:val="00225156"/>
    <w:rsid w:val="00227854"/>
    <w:rsid w:val="002317FA"/>
    <w:rsid w:val="00231954"/>
    <w:rsid w:val="00233279"/>
    <w:rsid w:val="00236AF8"/>
    <w:rsid w:val="002375CF"/>
    <w:rsid w:val="00244A4B"/>
    <w:rsid w:val="00244CE3"/>
    <w:rsid w:val="0024520F"/>
    <w:rsid w:val="0024668F"/>
    <w:rsid w:val="00246D91"/>
    <w:rsid w:val="00247E61"/>
    <w:rsid w:val="00251994"/>
    <w:rsid w:val="002544F0"/>
    <w:rsid w:val="00254B68"/>
    <w:rsid w:val="002557BA"/>
    <w:rsid w:val="00255DE0"/>
    <w:rsid w:val="002614E7"/>
    <w:rsid w:val="00261B5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687"/>
    <w:rsid w:val="00283475"/>
    <w:rsid w:val="00285BAF"/>
    <w:rsid w:val="0028658E"/>
    <w:rsid w:val="00287F6A"/>
    <w:rsid w:val="002935F1"/>
    <w:rsid w:val="00293F69"/>
    <w:rsid w:val="00294DC4"/>
    <w:rsid w:val="002A003B"/>
    <w:rsid w:val="002A010E"/>
    <w:rsid w:val="002A2EA3"/>
    <w:rsid w:val="002A4B2B"/>
    <w:rsid w:val="002A7631"/>
    <w:rsid w:val="002A7BBF"/>
    <w:rsid w:val="002A7EF0"/>
    <w:rsid w:val="002B2EFF"/>
    <w:rsid w:val="002B4756"/>
    <w:rsid w:val="002B5054"/>
    <w:rsid w:val="002B5F61"/>
    <w:rsid w:val="002C0368"/>
    <w:rsid w:val="002C177B"/>
    <w:rsid w:val="002C1A0D"/>
    <w:rsid w:val="002C68F9"/>
    <w:rsid w:val="002D1DDC"/>
    <w:rsid w:val="002D3403"/>
    <w:rsid w:val="002D6F14"/>
    <w:rsid w:val="002D7AD9"/>
    <w:rsid w:val="002E0C80"/>
    <w:rsid w:val="002E31DC"/>
    <w:rsid w:val="002E5438"/>
    <w:rsid w:val="002E6D37"/>
    <w:rsid w:val="002E71D9"/>
    <w:rsid w:val="002E729C"/>
    <w:rsid w:val="002F3F0E"/>
    <w:rsid w:val="003008D7"/>
    <w:rsid w:val="00301055"/>
    <w:rsid w:val="00302245"/>
    <w:rsid w:val="00310FA3"/>
    <w:rsid w:val="003137E5"/>
    <w:rsid w:val="00313FCD"/>
    <w:rsid w:val="00314C5B"/>
    <w:rsid w:val="00317169"/>
    <w:rsid w:val="00321695"/>
    <w:rsid w:val="003228A3"/>
    <w:rsid w:val="003232CB"/>
    <w:rsid w:val="0032463E"/>
    <w:rsid w:val="00324687"/>
    <w:rsid w:val="00326C7F"/>
    <w:rsid w:val="00327795"/>
    <w:rsid w:val="00327851"/>
    <w:rsid w:val="00330790"/>
    <w:rsid w:val="00333AE2"/>
    <w:rsid w:val="00333EE3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789A"/>
    <w:rsid w:val="00357D05"/>
    <w:rsid w:val="003605D2"/>
    <w:rsid w:val="003619B4"/>
    <w:rsid w:val="00362A1C"/>
    <w:rsid w:val="00363910"/>
    <w:rsid w:val="00364DC3"/>
    <w:rsid w:val="003657ED"/>
    <w:rsid w:val="00367AE9"/>
    <w:rsid w:val="00367E8B"/>
    <w:rsid w:val="003704C1"/>
    <w:rsid w:val="00375206"/>
    <w:rsid w:val="00381059"/>
    <w:rsid w:val="00382325"/>
    <w:rsid w:val="00382478"/>
    <w:rsid w:val="003831A8"/>
    <w:rsid w:val="0038554D"/>
    <w:rsid w:val="0039214E"/>
    <w:rsid w:val="00392CD8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5C37"/>
    <w:rsid w:val="003C71C6"/>
    <w:rsid w:val="003D04F3"/>
    <w:rsid w:val="003D1D43"/>
    <w:rsid w:val="003D2811"/>
    <w:rsid w:val="003D3F1D"/>
    <w:rsid w:val="003D5DF2"/>
    <w:rsid w:val="003D6996"/>
    <w:rsid w:val="003D7225"/>
    <w:rsid w:val="003E0444"/>
    <w:rsid w:val="003E1B71"/>
    <w:rsid w:val="003E4811"/>
    <w:rsid w:val="003E50AC"/>
    <w:rsid w:val="003E7B00"/>
    <w:rsid w:val="003F06A3"/>
    <w:rsid w:val="003F2418"/>
    <w:rsid w:val="003F29FF"/>
    <w:rsid w:val="003F4E96"/>
    <w:rsid w:val="003F56B0"/>
    <w:rsid w:val="003F57C4"/>
    <w:rsid w:val="003F5C34"/>
    <w:rsid w:val="00400D18"/>
    <w:rsid w:val="00402BAD"/>
    <w:rsid w:val="00406757"/>
    <w:rsid w:val="004078B8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279E5"/>
    <w:rsid w:val="00432145"/>
    <w:rsid w:val="00433741"/>
    <w:rsid w:val="00433D41"/>
    <w:rsid w:val="00437A12"/>
    <w:rsid w:val="00440164"/>
    <w:rsid w:val="00441820"/>
    <w:rsid w:val="00442132"/>
    <w:rsid w:val="00443BEF"/>
    <w:rsid w:val="00444351"/>
    <w:rsid w:val="00444458"/>
    <w:rsid w:val="00445643"/>
    <w:rsid w:val="00445C09"/>
    <w:rsid w:val="00445C14"/>
    <w:rsid w:val="00447EB0"/>
    <w:rsid w:val="004527CB"/>
    <w:rsid w:val="00454C76"/>
    <w:rsid w:val="00455CB3"/>
    <w:rsid w:val="00456B33"/>
    <w:rsid w:val="00456E66"/>
    <w:rsid w:val="00457395"/>
    <w:rsid w:val="00460231"/>
    <w:rsid w:val="00462F19"/>
    <w:rsid w:val="00463601"/>
    <w:rsid w:val="0046378E"/>
    <w:rsid w:val="00465153"/>
    <w:rsid w:val="00467746"/>
    <w:rsid w:val="00473278"/>
    <w:rsid w:val="00473655"/>
    <w:rsid w:val="00474564"/>
    <w:rsid w:val="00474A6F"/>
    <w:rsid w:val="00475FFA"/>
    <w:rsid w:val="00481979"/>
    <w:rsid w:val="00481DDE"/>
    <w:rsid w:val="00482E89"/>
    <w:rsid w:val="0048391A"/>
    <w:rsid w:val="00484488"/>
    <w:rsid w:val="004868E4"/>
    <w:rsid w:val="00490150"/>
    <w:rsid w:val="0049193B"/>
    <w:rsid w:val="004949C7"/>
    <w:rsid w:val="00496C70"/>
    <w:rsid w:val="0049725F"/>
    <w:rsid w:val="004A1631"/>
    <w:rsid w:val="004A1A02"/>
    <w:rsid w:val="004A29E9"/>
    <w:rsid w:val="004A72B5"/>
    <w:rsid w:val="004B1F47"/>
    <w:rsid w:val="004B23A7"/>
    <w:rsid w:val="004B2734"/>
    <w:rsid w:val="004B5153"/>
    <w:rsid w:val="004B6BCA"/>
    <w:rsid w:val="004B6E45"/>
    <w:rsid w:val="004C0C11"/>
    <w:rsid w:val="004C132C"/>
    <w:rsid w:val="004C431D"/>
    <w:rsid w:val="004C56A0"/>
    <w:rsid w:val="004C6A45"/>
    <w:rsid w:val="004C78A6"/>
    <w:rsid w:val="004D01ED"/>
    <w:rsid w:val="004D2C41"/>
    <w:rsid w:val="004D3154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E6DCF"/>
    <w:rsid w:val="004F15A6"/>
    <w:rsid w:val="004F163F"/>
    <w:rsid w:val="004F29C8"/>
    <w:rsid w:val="004F5EF2"/>
    <w:rsid w:val="004F6006"/>
    <w:rsid w:val="004F65C0"/>
    <w:rsid w:val="004F6626"/>
    <w:rsid w:val="00500FE3"/>
    <w:rsid w:val="005011D7"/>
    <w:rsid w:val="005024DA"/>
    <w:rsid w:val="005044B4"/>
    <w:rsid w:val="005063C7"/>
    <w:rsid w:val="005106CC"/>
    <w:rsid w:val="005108F3"/>
    <w:rsid w:val="0051138C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2D0"/>
    <w:rsid w:val="00551B66"/>
    <w:rsid w:val="0055443F"/>
    <w:rsid w:val="00555525"/>
    <w:rsid w:val="005555A9"/>
    <w:rsid w:val="005555DD"/>
    <w:rsid w:val="00557490"/>
    <w:rsid w:val="00557D72"/>
    <w:rsid w:val="00560389"/>
    <w:rsid w:val="005606FC"/>
    <w:rsid w:val="00561606"/>
    <w:rsid w:val="00561641"/>
    <w:rsid w:val="005625EF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2856"/>
    <w:rsid w:val="005B2EAF"/>
    <w:rsid w:val="005B48B3"/>
    <w:rsid w:val="005B5F6E"/>
    <w:rsid w:val="005B72E4"/>
    <w:rsid w:val="005B7AA6"/>
    <w:rsid w:val="005C030F"/>
    <w:rsid w:val="005C5746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1C40"/>
    <w:rsid w:val="00602B63"/>
    <w:rsid w:val="00602DFD"/>
    <w:rsid w:val="0061057B"/>
    <w:rsid w:val="00612115"/>
    <w:rsid w:val="00613681"/>
    <w:rsid w:val="006149A9"/>
    <w:rsid w:val="00616265"/>
    <w:rsid w:val="006174A3"/>
    <w:rsid w:val="006241C2"/>
    <w:rsid w:val="006244FF"/>
    <w:rsid w:val="006252B9"/>
    <w:rsid w:val="0062641F"/>
    <w:rsid w:val="00626EA6"/>
    <w:rsid w:val="00627045"/>
    <w:rsid w:val="00627198"/>
    <w:rsid w:val="00630963"/>
    <w:rsid w:val="006315E7"/>
    <w:rsid w:val="006348C7"/>
    <w:rsid w:val="00635924"/>
    <w:rsid w:val="00636E87"/>
    <w:rsid w:val="00640670"/>
    <w:rsid w:val="00641C13"/>
    <w:rsid w:val="006434A2"/>
    <w:rsid w:val="00643824"/>
    <w:rsid w:val="00645042"/>
    <w:rsid w:val="00645D15"/>
    <w:rsid w:val="00645F51"/>
    <w:rsid w:val="0064663A"/>
    <w:rsid w:val="00654D50"/>
    <w:rsid w:val="00662092"/>
    <w:rsid w:val="00662F9E"/>
    <w:rsid w:val="006706C0"/>
    <w:rsid w:val="00672CA7"/>
    <w:rsid w:val="00674638"/>
    <w:rsid w:val="00676E19"/>
    <w:rsid w:val="0068055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327D"/>
    <w:rsid w:val="006947F3"/>
    <w:rsid w:val="00696D9D"/>
    <w:rsid w:val="006975BF"/>
    <w:rsid w:val="00697CC3"/>
    <w:rsid w:val="006A066D"/>
    <w:rsid w:val="006A0719"/>
    <w:rsid w:val="006A07B0"/>
    <w:rsid w:val="006A1C45"/>
    <w:rsid w:val="006A46C7"/>
    <w:rsid w:val="006A5F93"/>
    <w:rsid w:val="006A7005"/>
    <w:rsid w:val="006A7006"/>
    <w:rsid w:val="006B0731"/>
    <w:rsid w:val="006B1B9A"/>
    <w:rsid w:val="006B3DF6"/>
    <w:rsid w:val="006B5758"/>
    <w:rsid w:val="006C1E89"/>
    <w:rsid w:val="006C1F2E"/>
    <w:rsid w:val="006C34AB"/>
    <w:rsid w:val="006C3F32"/>
    <w:rsid w:val="006C616D"/>
    <w:rsid w:val="006D02B2"/>
    <w:rsid w:val="006D0A33"/>
    <w:rsid w:val="006D1058"/>
    <w:rsid w:val="006D11BD"/>
    <w:rsid w:val="006D3CC7"/>
    <w:rsid w:val="006D663A"/>
    <w:rsid w:val="006E0C7F"/>
    <w:rsid w:val="006E26A8"/>
    <w:rsid w:val="006E3A1B"/>
    <w:rsid w:val="006E78AB"/>
    <w:rsid w:val="006E7FCA"/>
    <w:rsid w:val="006F2BA3"/>
    <w:rsid w:val="006F3164"/>
    <w:rsid w:val="006F41C7"/>
    <w:rsid w:val="006F4259"/>
    <w:rsid w:val="006F4BAE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7B6"/>
    <w:rsid w:val="00726BDC"/>
    <w:rsid w:val="00726C9E"/>
    <w:rsid w:val="00726E71"/>
    <w:rsid w:val="00730A33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454CC"/>
    <w:rsid w:val="00752453"/>
    <w:rsid w:val="00752E01"/>
    <w:rsid w:val="00754564"/>
    <w:rsid w:val="007554EB"/>
    <w:rsid w:val="00761024"/>
    <w:rsid w:val="00761585"/>
    <w:rsid w:val="00763C39"/>
    <w:rsid w:val="0076481B"/>
    <w:rsid w:val="00765439"/>
    <w:rsid w:val="0076737C"/>
    <w:rsid w:val="00770911"/>
    <w:rsid w:val="00771385"/>
    <w:rsid w:val="007728AE"/>
    <w:rsid w:val="00773DBF"/>
    <w:rsid w:val="007744CB"/>
    <w:rsid w:val="00776400"/>
    <w:rsid w:val="007765D4"/>
    <w:rsid w:val="00776604"/>
    <w:rsid w:val="00776818"/>
    <w:rsid w:val="0077685C"/>
    <w:rsid w:val="00777D1F"/>
    <w:rsid w:val="00777D39"/>
    <w:rsid w:val="007814DB"/>
    <w:rsid w:val="007823B9"/>
    <w:rsid w:val="00783B8C"/>
    <w:rsid w:val="007851F0"/>
    <w:rsid w:val="00785704"/>
    <w:rsid w:val="00787F3E"/>
    <w:rsid w:val="007909AC"/>
    <w:rsid w:val="00794F7E"/>
    <w:rsid w:val="0079728D"/>
    <w:rsid w:val="007A1DE6"/>
    <w:rsid w:val="007A1DFD"/>
    <w:rsid w:val="007A2314"/>
    <w:rsid w:val="007A3235"/>
    <w:rsid w:val="007A4533"/>
    <w:rsid w:val="007A4EDD"/>
    <w:rsid w:val="007B1022"/>
    <w:rsid w:val="007B15F8"/>
    <w:rsid w:val="007B3630"/>
    <w:rsid w:val="007B4DB6"/>
    <w:rsid w:val="007B5DAB"/>
    <w:rsid w:val="007B7475"/>
    <w:rsid w:val="007B78E2"/>
    <w:rsid w:val="007C0638"/>
    <w:rsid w:val="007C0E64"/>
    <w:rsid w:val="007C24B7"/>
    <w:rsid w:val="007C6871"/>
    <w:rsid w:val="007C7BF3"/>
    <w:rsid w:val="007D0E87"/>
    <w:rsid w:val="007D13C5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1763"/>
    <w:rsid w:val="00804771"/>
    <w:rsid w:val="008051D8"/>
    <w:rsid w:val="00805603"/>
    <w:rsid w:val="008058D2"/>
    <w:rsid w:val="00805AB8"/>
    <w:rsid w:val="00810374"/>
    <w:rsid w:val="00810BED"/>
    <w:rsid w:val="00812C0D"/>
    <w:rsid w:val="00813806"/>
    <w:rsid w:val="00813D11"/>
    <w:rsid w:val="00813F05"/>
    <w:rsid w:val="008146DA"/>
    <w:rsid w:val="0081780B"/>
    <w:rsid w:val="0082128C"/>
    <w:rsid w:val="008215D2"/>
    <w:rsid w:val="00826735"/>
    <w:rsid w:val="00826D2A"/>
    <w:rsid w:val="008272BD"/>
    <w:rsid w:val="00827547"/>
    <w:rsid w:val="008315FB"/>
    <w:rsid w:val="00833231"/>
    <w:rsid w:val="00834366"/>
    <w:rsid w:val="00834A2B"/>
    <w:rsid w:val="00840CDF"/>
    <w:rsid w:val="0084312D"/>
    <w:rsid w:val="008444C3"/>
    <w:rsid w:val="008525D3"/>
    <w:rsid w:val="0085374A"/>
    <w:rsid w:val="00857117"/>
    <w:rsid w:val="00860295"/>
    <w:rsid w:val="00862260"/>
    <w:rsid w:val="0086228F"/>
    <w:rsid w:val="00863840"/>
    <w:rsid w:val="008669CB"/>
    <w:rsid w:val="00870088"/>
    <w:rsid w:val="0087021F"/>
    <w:rsid w:val="00871454"/>
    <w:rsid w:val="00871E15"/>
    <w:rsid w:val="0087435F"/>
    <w:rsid w:val="00874F19"/>
    <w:rsid w:val="00877B5F"/>
    <w:rsid w:val="00877DBB"/>
    <w:rsid w:val="00882D7A"/>
    <w:rsid w:val="0088569A"/>
    <w:rsid w:val="0088726D"/>
    <w:rsid w:val="00887E2F"/>
    <w:rsid w:val="00890B4B"/>
    <w:rsid w:val="00890D79"/>
    <w:rsid w:val="00891073"/>
    <w:rsid w:val="00892AA3"/>
    <w:rsid w:val="0089323E"/>
    <w:rsid w:val="00893251"/>
    <w:rsid w:val="0089567D"/>
    <w:rsid w:val="00895732"/>
    <w:rsid w:val="0089692E"/>
    <w:rsid w:val="00896F5F"/>
    <w:rsid w:val="00897F39"/>
    <w:rsid w:val="008A0369"/>
    <w:rsid w:val="008A12D4"/>
    <w:rsid w:val="008A2365"/>
    <w:rsid w:val="008A2FB0"/>
    <w:rsid w:val="008A36D0"/>
    <w:rsid w:val="008A4126"/>
    <w:rsid w:val="008A4390"/>
    <w:rsid w:val="008A441D"/>
    <w:rsid w:val="008A4CE1"/>
    <w:rsid w:val="008A5DB7"/>
    <w:rsid w:val="008A5E42"/>
    <w:rsid w:val="008B1759"/>
    <w:rsid w:val="008B32CE"/>
    <w:rsid w:val="008B571F"/>
    <w:rsid w:val="008C022A"/>
    <w:rsid w:val="008C3AB2"/>
    <w:rsid w:val="008C4F94"/>
    <w:rsid w:val="008C70F2"/>
    <w:rsid w:val="008C748D"/>
    <w:rsid w:val="008D0530"/>
    <w:rsid w:val="008D2943"/>
    <w:rsid w:val="008D32BA"/>
    <w:rsid w:val="008D35B0"/>
    <w:rsid w:val="008D37FB"/>
    <w:rsid w:val="008D3FA0"/>
    <w:rsid w:val="008D55C9"/>
    <w:rsid w:val="008D67DD"/>
    <w:rsid w:val="008D688A"/>
    <w:rsid w:val="008D6F0F"/>
    <w:rsid w:val="008D7768"/>
    <w:rsid w:val="008E0A26"/>
    <w:rsid w:val="008E3710"/>
    <w:rsid w:val="008E4911"/>
    <w:rsid w:val="008E4E30"/>
    <w:rsid w:val="008F0647"/>
    <w:rsid w:val="008F0950"/>
    <w:rsid w:val="008F1FDF"/>
    <w:rsid w:val="008F5BF0"/>
    <w:rsid w:val="00902EDD"/>
    <w:rsid w:val="00903928"/>
    <w:rsid w:val="00904AAC"/>
    <w:rsid w:val="00904BB1"/>
    <w:rsid w:val="009054EC"/>
    <w:rsid w:val="009059FD"/>
    <w:rsid w:val="00905F2E"/>
    <w:rsid w:val="009072CF"/>
    <w:rsid w:val="00907AA1"/>
    <w:rsid w:val="009103E1"/>
    <w:rsid w:val="00910DA2"/>
    <w:rsid w:val="00912E18"/>
    <w:rsid w:val="0091465B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474C2"/>
    <w:rsid w:val="0095242D"/>
    <w:rsid w:val="00953DC7"/>
    <w:rsid w:val="009546C6"/>
    <w:rsid w:val="00955DED"/>
    <w:rsid w:val="00957AA9"/>
    <w:rsid w:val="00957CD5"/>
    <w:rsid w:val="00960C13"/>
    <w:rsid w:val="009626A7"/>
    <w:rsid w:val="00963592"/>
    <w:rsid w:val="00963CAF"/>
    <w:rsid w:val="009711C2"/>
    <w:rsid w:val="00971E22"/>
    <w:rsid w:val="009725DF"/>
    <w:rsid w:val="009728FA"/>
    <w:rsid w:val="00973854"/>
    <w:rsid w:val="00974747"/>
    <w:rsid w:val="00975FF6"/>
    <w:rsid w:val="00976AAD"/>
    <w:rsid w:val="0097704B"/>
    <w:rsid w:val="009776E0"/>
    <w:rsid w:val="009806BD"/>
    <w:rsid w:val="00981826"/>
    <w:rsid w:val="00981B09"/>
    <w:rsid w:val="00982252"/>
    <w:rsid w:val="0098430A"/>
    <w:rsid w:val="009844D5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3190"/>
    <w:rsid w:val="009A4EC1"/>
    <w:rsid w:val="009A7909"/>
    <w:rsid w:val="009B1DE1"/>
    <w:rsid w:val="009B474C"/>
    <w:rsid w:val="009C2330"/>
    <w:rsid w:val="009C5864"/>
    <w:rsid w:val="009C698F"/>
    <w:rsid w:val="009C6E48"/>
    <w:rsid w:val="009D0ED2"/>
    <w:rsid w:val="009D1217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122"/>
    <w:rsid w:val="009F2798"/>
    <w:rsid w:val="009F41C3"/>
    <w:rsid w:val="009F6AAB"/>
    <w:rsid w:val="00A03E3E"/>
    <w:rsid w:val="00A06FC5"/>
    <w:rsid w:val="00A07859"/>
    <w:rsid w:val="00A10DB5"/>
    <w:rsid w:val="00A10DDD"/>
    <w:rsid w:val="00A11154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FAE"/>
    <w:rsid w:val="00A425A7"/>
    <w:rsid w:val="00A430F4"/>
    <w:rsid w:val="00A45A19"/>
    <w:rsid w:val="00A46DC2"/>
    <w:rsid w:val="00A5100F"/>
    <w:rsid w:val="00A520FB"/>
    <w:rsid w:val="00A542F5"/>
    <w:rsid w:val="00A60133"/>
    <w:rsid w:val="00A60F54"/>
    <w:rsid w:val="00A64755"/>
    <w:rsid w:val="00A64F51"/>
    <w:rsid w:val="00A6552B"/>
    <w:rsid w:val="00A65B7F"/>
    <w:rsid w:val="00A65BE0"/>
    <w:rsid w:val="00A71AEC"/>
    <w:rsid w:val="00A746CD"/>
    <w:rsid w:val="00A747B2"/>
    <w:rsid w:val="00A750BF"/>
    <w:rsid w:val="00A7633D"/>
    <w:rsid w:val="00A77031"/>
    <w:rsid w:val="00A83336"/>
    <w:rsid w:val="00A84C5E"/>
    <w:rsid w:val="00A86C7A"/>
    <w:rsid w:val="00A8745A"/>
    <w:rsid w:val="00A87911"/>
    <w:rsid w:val="00A9324F"/>
    <w:rsid w:val="00A93413"/>
    <w:rsid w:val="00A94258"/>
    <w:rsid w:val="00A95868"/>
    <w:rsid w:val="00A96AA7"/>
    <w:rsid w:val="00A97929"/>
    <w:rsid w:val="00AA0C8B"/>
    <w:rsid w:val="00AA1E30"/>
    <w:rsid w:val="00AA25B5"/>
    <w:rsid w:val="00AA4F98"/>
    <w:rsid w:val="00AB05B9"/>
    <w:rsid w:val="00AB3619"/>
    <w:rsid w:val="00AB4182"/>
    <w:rsid w:val="00AB56BF"/>
    <w:rsid w:val="00AC0FDC"/>
    <w:rsid w:val="00AC15F5"/>
    <w:rsid w:val="00AC1C0D"/>
    <w:rsid w:val="00AC1CA7"/>
    <w:rsid w:val="00AC26FB"/>
    <w:rsid w:val="00AC391E"/>
    <w:rsid w:val="00AC6023"/>
    <w:rsid w:val="00AC7EAD"/>
    <w:rsid w:val="00AD0366"/>
    <w:rsid w:val="00AD0524"/>
    <w:rsid w:val="00AD0C0B"/>
    <w:rsid w:val="00AD4B58"/>
    <w:rsid w:val="00AD53AD"/>
    <w:rsid w:val="00AD706A"/>
    <w:rsid w:val="00AD78E4"/>
    <w:rsid w:val="00AD799A"/>
    <w:rsid w:val="00AE1F33"/>
    <w:rsid w:val="00AE4B41"/>
    <w:rsid w:val="00AE7522"/>
    <w:rsid w:val="00AF06BD"/>
    <w:rsid w:val="00AF16BF"/>
    <w:rsid w:val="00AF1E52"/>
    <w:rsid w:val="00AF2256"/>
    <w:rsid w:val="00AF3A4F"/>
    <w:rsid w:val="00AF4AC3"/>
    <w:rsid w:val="00AF570E"/>
    <w:rsid w:val="00AF709B"/>
    <w:rsid w:val="00B036FC"/>
    <w:rsid w:val="00B03963"/>
    <w:rsid w:val="00B04F94"/>
    <w:rsid w:val="00B06143"/>
    <w:rsid w:val="00B06C58"/>
    <w:rsid w:val="00B11DB5"/>
    <w:rsid w:val="00B13F36"/>
    <w:rsid w:val="00B153EF"/>
    <w:rsid w:val="00B15C82"/>
    <w:rsid w:val="00B16702"/>
    <w:rsid w:val="00B16AAE"/>
    <w:rsid w:val="00B17C14"/>
    <w:rsid w:val="00B21D73"/>
    <w:rsid w:val="00B23C04"/>
    <w:rsid w:val="00B24E92"/>
    <w:rsid w:val="00B252B0"/>
    <w:rsid w:val="00B30F63"/>
    <w:rsid w:val="00B33D5F"/>
    <w:rsid w:val="00B37636"/>
    <w:rsid w:val="00B377EF"/>
    <w:rsid w:val="00B37A61"/>
    <w:rsid w:val="00B42101"/>
    <w:rsid w:val="00B42BAF"/>
    <w:rsid w:val="00B453B3"/>
    <w:rsid w:val="00B45BF1"/>
    <w:rsid w:val="00B466C6"/>
    <w:rsid w:val="00B50010"/>
    <w:rsid w:val="00B5232C"/>
    <w:rsid w:val="00B52949"/>
    <w:rsid w:val="00B538FF"/>
    <w:rsid w:val="00B53C01"/>
    <w:rsid w:val="00B53F7B"/>
    <w:rsid w:val="00B56E10"/>
    <w:rsid w:val="00B56F86"/>
    <w:rsid w:val="00B57422"/>
    <w:rsid w:val="00B57AD5"/>
    <w:rsid w:val="00B60D4F"/>
    <w:rsid w:val="00B636C4"/>
    <w:rsid w:val="00B722D6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84343"/>
    <w:rsid w:val="00B92D59"/>
    <w:rsid w:val="00B93923"/>
    <w:rsid w:val="00B93B24"/>
    <w:rsid w:val="00B94223"/>
    <w:rsid w:val="00B94D37"/>
    <w:rsid w:val="00B94F44"/>
    <w:rsid w:val="00B958A7"/>
    <w:rsid w:val="00B95E5B"/>
    <w:rsid w:val="00B973B7"/>
    <w:rsid w:val="00B97AED"/>
    <w:rsid w:val="00BA0BFF"/>
    <w:rsid w:val="00BA160C"/>
    <w:rsid w:val="00BA312F"/>
    <w:rsid w:val="00BA5C79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4B7B"/>
    <w:rsid w:val="00BC5F8C"/>
    <w:rsid w:val="00BC739A"/>
    <w:rsid w:val="00BC7AB3"/>
    <w:rsid w:val="00BC7EC6"/>
    <w:rsid w:val="00BD103F"/>
    <w:rsid w:val="00BD269A"/>
    <w:rsid w:val="00BD2EC4"/>
    <w:rsid w:val="00BE0AD2"/>
    <w:rsid w:val="00BE122F"/>
    <w:rsid w:val="00BE3899"/>
    <w:rsid w:val="00BE50AC"/>
    <w:rsid w:val="00BE53D9"/>
    <w:rsid w:val="00BE6297"/>
    <w:rsid w:val="00BE69B3"/>
    <w:rsid w:val="00BE726A"/>
    <w:rsid w:val="00BF0A1C"/>
    <w:rsid w:val="00BF18B4"/>
    <w:rsid w:val="00BF2489"/>
    <w:rsid w:val="00BF336C"/>
    <w:rsid w:val="00BF6098"/>
    <w:rsid w:val="00BF6551"/>
    <w:rsid w:val="00BF7F7F"/>
    <w:rsid w:val="00C00162"/>
    <w:rsid w:val="00C0203F"/>
    <w:rsid w:val="00C07528"/>
    <w:rsid w:val="00C07899"/>
    <w:rsid w:val="00C10BF2"/>
    <w:rsid w:val="00C13BE9"/>
    <w:rsid w:val="00C15569"/>
    <w:rsid w:val="00C225BC"/>
    <w:rsid w:val="00C246DD"/>
    <w:rsid w:val="00C26BE6"/>
    <w:rsid w:val="00C27635"/>
    <w:rsid w:val="00C27F14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EF9"/>
    <w:rsid w:val="00C60019"/>
    <w:rsid w:val="00C62C21"/>
    <w:rsid w:val="00C635A1"/>
    <w:rsid w:val="00C64D37"/>
    <w:rsid w:val="00C66ACB"/>
    <w:rsid w:val="00C70CBC"/>
    <w:rsid w:val="00C712FB"/>
    <w:rsid w:val="00C724AE"/>
    <w:rsid w:val="00C72DC7"/>
    <w:rsid w:val="00C74755"/>
    <w:rsid w:val="00C750F2"/>
    <w:rsid w:val="00C764CA"/>
    <w:rsid w:val="00C809A8"/>
    <w:rsid w:val="00C80E82"/>
    <w:rsid w:val="00C8118F"/>
    <w:rsid w:val="00C81878"/>
    <w:rsid w:val="00C81DE6"/>
    <w:rsid w:val="00C81EE3"/>
    <w:rsid w:val="00C83F8F"/>
    <w:rsid w:val="00C9120F"/>
    <w:rsid w:val="00C9177C"/>
    <w:rsid w:val="00C91CF7"/>
    <w:rsid w:val="00C9217F"/>
    <w:rsid w:val="00C941C5"/>
    <w:rsid w:val="00C95ABD"/>
    <w:rsid w:val="00C96A1C"/>
    <w:rsid w:val="00C97B3C"/>
    <w:rsid w:val="00C97F6E"/>
    <w:rsid w:val="00CA2109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E6F72"/>
    <w:rsid w:val="00CF14F8"/>
    <w:rsid w:val="00CF19EA"/>
    <w:rsid w:val="00CF2A3D"/>
    <w:rsid w:val="00CF34AC"/>
    <w:rsid w:val="00CF3754"/>
    <w:rsid w:val="00CF40D5"/>
    <w:rsid w:val="00CF5E6E"/>
    <w:rsid w:val="00CF70CF"/>
    <w:rsid w:val="00CF7DBB"/>
    <w:rsid w:val="00D01D41"/>
    <w:rsid w:val="00D022A7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1EA"/>
    <w:rsid w:val="00D332F2"/>
    <w:rsid w:val="00D339CB"/>
    <w:rsid w:val="00D356F3"/>
    <w:rsid w:val="00D358DF"/>
    <w:rsid w:val="00D37D81"/>
    <w:rsid w:val="00D40FC8"/>
    <w:rsid w:val="00D41505"/>
    <w:rsid w:val="00D41AB5"/>
    <w:rsid w:val="00D42054"/>
    <w:rsid w:val="00D425CA"/>
    <w:rsid w:val="00D42612"/>
    <w:rsid w:val="00D42D97"/>
    <w:rsid w:val="00D44356"/>
    <w:rsid w:val="00D45F78"/>
    <w:rsid w:val="00D465F9"/>
    <w:rsid w:val="00D51AFD"/>
    <w:rsid w:val="00D53029"/>
    <w:rsid w:val="00D54E2B"/>
    <w:rsid w:val="00D5570A"/>
    <w:rsid w:val="00D55734"/>
    <w:rsid w:val="00D55752"/>
    <w:rsid w:val="00D55DDB"/>
    <w:rsid w:val="00D6142F"/>
    <w:rsid w:val="00D61C6F"/>
    <w:rsid w:val="00D6373A"/>
    <w:rsid w:val="00D63C6E"/>
    <w:rsid w:val="00D678E5"/>
    <w:rsid w:val="00D67A61"/>
    <w:rsid w:val="00D71087"/>
    <w:rsid w:val="00D71B56"/>
    <w:rsid w:val="00D75068"/>
    <w:rsid w:val="00D77047"/>
    <w:rsid w:val="00D776D1"/>
    <w:rsid w:val="00D82382"/>
    <w:rsid w:val="00D841A8"/>
    <w:rsid w:val="00D8472C"/>
    <w:rsid w:val="00D84FD1"/>
    <w:rsid w:val="00D858B0"/>
    <w:rsid w:val="00D8635B"/>
    <w:rsid w:val="00D906A7"/>
    <w:rsid w:val="00D90826"/>
    <w:rsid w:val="00D93191"/>
    <w:rsid w:val="00D946B3"/>
    <w:rsid w:val="00D94A8E"/>
    <w:rsid w:val="00D955EE"/>
    <w:rsid w:val="00DA3542"/>
    <w:rsid w:val="00DA3B4A"/>
    <w:rsid w:val="00DA4955"/>
    <w:rsid w:val="00DA5F5F"/>
    <w:rsid w:val="00DB1969"/>
    <w:rsid w:val="00DB3A71"/>
    <w:rsid w:val="00DB3AF1"/>
    <w:rsid w:val="00DB6076"/>
    <w:rsid w:val="00DB6088"/>
    <w:rsid w:val="00DB69EB"/>
    <w:rsid w:val="00DC2861"/>
    <w:rsid w:val="00DC70B9"/>
    <w:rsid w:val="00DD104A"/>
    <w:rsid w:val="00DD3945"/>
    <w:rsid w:val="00DD3A48"/>
    <w:rsid w:val="00DD6C4D"/>
    <w:rsid w:val="00DD7870"/>
    <w:rsid w:val="00DD7E3A"/>
    <w:rsid w:val="00DE29FF"/>
    <w:rsid w:val="00DE4B70"/>
    <w:rsid w:val="00DE5238"/>
    <w:rsid w:val="00DE6F98"/>
    <w:rsid w:val="00DE7D0B"/>
    <w:rsid w:val="00DF4213"/>
    <w:rsid w:val="00DF53B1"/>
    <w:rsid w:val="00DF5F24"/>
    <w:rsid w:val="00DF716E"/>
    <w:rsid w:val="00DF73F0"/>
    <w:rsid w:val="00DF7DFE"/>
    <w:rsid w:val="00E01DA1"/>
    <w:rsid w:val="00E03058"/>
    <w:rsid w:val="00E035F9"/>
    <w:rsid w:val="00E04482"/>
    <w:rsid w:val="00E0465D"/>
    <w:rsid w:val="00E053A3"/>
    <w:rsid w:val="00E05B9C"/>
    <w:rsid w:val="00E061CD"/>
    <w:rsid w:val="00E06CA8"/>
    <w:rsid w:val="00E1172D"/>
    <w:rsid w:val="00E15FD6"/>
    <w:rsid w:val="00E1645D"/>
    <w:rsid w:val="00E1741F"/>
    <w:rsid w:val="00E20E39"/>
    <w:rsid w:val="00E21C60"/>
    <w:rsid w:val="00E21ED4"/>
    <w:rsid w:val="00E22151"/>
    <w:rsid w:val="00E23FD7"/>
    <w:rsid w:val="00E24B54"/>
    <w:rsid w:val="00E25068"/>
    <w:rsid w:val="00E306B0"/>
    <w:rsid w:val="00E4082E"/>
    <w:rsid w:val="00E41284"/>
    <w:rsid w:val="00E413A2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54C"/>
    <w:rsid w:val="00E5680E"/>
    <w:rsid w:val="00E5737F"/>
    <w:rsid w:val="00E60028"/>
    <w:rsid w:val="00E61A1E"/>
    <w:rsid w:val="00E61D9B"/>
    <w:rsid w:val="00E622E6"/>
    <w:rsid w:val="00E6325F"/>
    <w:rsid w:val="00E72DE8"/>
    <w:rsid w:val="00E74084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24ED"/>
    <w:rsid w:val="00EB46F6"/>
    <w:rsid w:val="00EB5734"/>
    <w:rsid w:val="00EB6720"/>
    <w:rsid w:val="00EB7AD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1B15"/>
    <w:rsid w:val="00EF3936"/>
    <w:rsid w:val="00EF4136"/>
    <w:rsid w:val="00EF68AD"/>
    <w:rsid w:val="00EF7EEF"/>
    <w:rsid w:val="00F0385E"/>
    <w:rsid w:val="00F04E05"/>
    <w:rsid w:val="00F04E20"/>
    <w:rsid w:val="00F062DD"/>
    <w:rsid w:val="00F065C8"/>
    <w:rsid w:val="00F111CE"/>
    <w:rsid w:val="00F13E75"/>
    <w:rsid w:val="00F16233"/>
    <w:rsid w:val="00F20055"/>
    <w:rsid w:val="00F2077D"/>
    <w:rsid w:val="00F20AD1"/>
    <w:rsid w:val="00F20C45"/>
    <w:rsid w:val="00F2175A"/>
    <w:rsid w:val="00F22F9C"/>
    <w:rsid w:val="00F2384A"/>
    <w:rsid w:val="00F23ABD"/>
    <w:rsid w:val="00F26DD3"/>
    <w:rsid w:val="00F2766B"/>
    <w:rsid w:val="00F302CA"/>
    <w:rsid w:val="00F31F48"/>
    <w:rsid w:val="00F35A90"/>
    <w:rsid w:val="00F35ABB"/>
    <w:rsid w:val="00F36B99"/>
    <w:rsid w:val="00F37CAB"/>
    <w:rsid w:val="00F42D39"/>
    <w:rsid w:val="00F436F7"/>
    <w:rsid w:val="00F436F8"/>
    <w:rsid w:val="00F43B85"/>
    <w:rsid w:val="00F44439"/>
    <w:rsid w:val="00F44907"/>
    <w:rsid w:val="00F44BD8"/>
    <w:rsid w:val="00F452C6"/>
    <w:rsid w:val="00F472F9"/>
    <w:rsid w:val="00F47DE1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0D49"/>
    <w:rsid w:val="00F81DB3"/>
    <w:rsid w:val="00F82666"/>
    <w:rsid w:val="00F83654"/>
    <w:rsid w:val="00F83CC8"/>
    <w:rsid w:val="00F847F8"/>
    <w:rsid w:val="00F84954"/>
    <w:rsid w:val="00F85806"/>
    <w:rsid w:val="00F8589A"/>
    <w:rsid w:val="00F86040"/>
    <w:rsid w:val="00F8685C"/>
    <w:rsid w:val="00F86D46"/>
    <w:rsid w:val="00F8703F"/>
    <w:rsid w:val="00F92038"/>
    <w:rsid w:val="00F9523C"/>
    <w:rsid w:val="00F95D3A"/>
    <w:rsid w:val="00F97455"/>
    <w:rsid w:val="00FA1A99"/>
    <w:rsid w:val="00FA2DAE"/>
    <w:rsid w:val="00FA2E9A"/>
    <w:rsid w:val="00FB2038"/>
    <w:rsid w:val="00FB2D4E"/>
    <w:rsid w:val="00FB3E20"/>
    <w:rsid w:val="00FB4246"/>
    <w:rsid w:val="00FB519E"/>
    <w:rsid w:val="00FB5E12"/>
    <w:rsid w:val="00FB6CC0"/>
    <w:rsid w:val="00FB78A9"/>
    <w:rsid w:val="00FB7917"/>
    <w:rsid w:val="00FC0BF6"/>
    <w:rsid w:val="00FC3903"/>
    <w:rsid w:val="00FC3994"/>
    <w:rsid w:val="00FC4E71"/>
    <w:rsid w:val="00FC7CCE"/>
    <w:rsid w:val="00FD1119"/>
    <w:rsid w:val="00FD1381"/>
    <w:rsid w:val="00FD18B0"/>
    <w:rsid w:val="00FD42C6"/>
    <w:rsid w:val="00FD6747"/>
    <w:rsid w:val="00FD752F"/>
    <w:rsid w:val="00FD796D"/>
    <w:rsid w:val="00FE01D5"/>
    <w:rsid w:val="00FE0E86"/>
    <w:rsid w:val="00FE4054"/>
    <w:rsid w:val="00FE5B33"/>
    <w:rsid w:val="00FE6A9C"/>
    <w:rsid w:val="00FF0836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D119CE-0BA8-4215-8349-923AE0F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625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Lijstalinea">
    <w:name w:val="List Paragraph"/>
    <w:basedOn w:val="Standaard"/>
    <w:uiPriority w:val="34"/>
    <w:qFormat/>
    <w:rsid w:val="001B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95C9C-E5F0-470B-9BC1-53259CD4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4646</Words>
  <Characters>25558</Characters>
  <Application>Microsoft Office Word</Application>
  <DocSecurity>0</DocSecurity>
  <Lines>212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30144</CharactersWithSpaces>
  <SharedDoc>false</SharedDoc>
  <HLinks>
    <vt:vector size="54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_Toc432587614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_Toc432587613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_Toc432587612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_Toc432587611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_Toc432587610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_Toc432587609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_Toc432587608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_Toc432587607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_Toc432587606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6</cp:revision>
  <cp:lastPrinted>2015-10-06T07:21:00Z</cp:lastPrinted>
  <dcterms:created xsi:type="dcterms:W3CDTF">2019-01-03T14:25:00Z</dcterms:created>
  <dcterms:modified xsi:type="dcterms:W3CDTF">2019-03-13T08:10:00Z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2.8a</vt:lpwstr>
  </property>
  <property fmtid="{D5CDD505-2E9C-101B-9397-08002B2CF9AE}" pid="4" name="Datum">
    <vt:lpwstr>19-9-2013</vt:lpwstr>
  </property>
</Properties>
</file>