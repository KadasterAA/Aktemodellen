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F26E544"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5" w:name="bmAuteurs"/>
      <w:bookmarkEnd w:id="5"/>
      <w:tr w:rsidR="00EC1610" w:rsidRPr="00343045" w14:paraId="344D1E84" w14:textId="77777777" w:rsidTr="00E2064D">
        <w:trPr>
          <w:gridAfter w:val="1"/>
          <w:wAfter w:w="3544" w:type="dxa"/>
          <w:cantSplit/>
          <w:trHeight w:val="80"/>
        </w:trPr>
        <w:tc>
          <w:tcPr>
            <w:tcW w:w="5315" w:type="dxa"/>
            <w:vAlign w:val="bottom"/>
          </w:tcPr>
          <w:p w14:paraId="5B039A8E" w14:textId="51E36308" w:rsidR="00EC1610" w:rsidRPr="00343045" w:rsidRDefault="00EC1610" w:rsidP="00EC1610">
            <w:del w:id="6" w:author="Awater, Eric" w:date="2020-02-11T15:47:00Z">
              <w:r w:rsidDel="00196C02">
                <w:fldChar w:fldCharType="begin"/>
              </w:r>
              <w:r w:rsidDel="00196C02">
                <w:delInstrText xml:space="preserve"> REF Versie \h </w:delInstrText>
              </w:r>
              <w:r w:rsidDel="00196C02">
                <w:fldChar w:fldCharType="separate"/>
              </w:r>
              <w:r w:rsidR="007B6C98" w:rsidDel="00196C02">
                <w:delText>2.</w:delText>
              </w:r>
              <w:r w:rsidR="004C1BBE" w:rsidDel="00196C02">
                <w:rPr>
                  <w:noProof/>
                </w:rPr>
                <w:delText>0</w:delText>
              </w:r>
              <w:r w:rsidDel="00196C02">
                <w:fldChar w:fldCharType="end"/>
              </w:r>
            </w:del>
            <w:ins w:id="7" w:author="Awater, Eric" w:date="2020-02-11T15:47:00Z">
              <w:del w:id="8" w:author="Groot, Karina de" w:date="2020-02-12T10:02:00Z">
                <w:r w:rsidR="00196C02" w:rsidDel="00B61EFC">
                  <w:delText>2.1</w:delText>
                </w:r>
              </w:del>
            </w:ins>
            <w:del w:id="9" w:author="Groot, Karina de" w:date="2020-02-12T10:02:00Z">
              <w:r w:rsidR="00025877" w:rsidDel="00B61EFC">
                <w:delText>.0</w:delText>
              </w:r>
            </w:del>
            <w:ins w:id="10" w:author="Groot, Karina de" w:date="2020-02-12T10:03:00Z">
              <w:r w:rsidR="00E922DB">
                <w:t>3.0</w:t>
              </w:r>
            </w:ins>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Change w:id="11" w:author="Groot, Karina de" w:date="2020-02-12T10:07:00Z">
          <w:tblPr>
            <w:tblW w:w="9568" w:type="dxa"/>
            <w:tblCellMar>
              <w:left w:w="70" w:type="dxa"/>
              <w:right w:w="70" w:type="dxa"/>
            </w:tblCellMar>
            <w:tblLook w:val="0000" w:firstRow="0" w:lastRow="0" w:firstColumn="0" w:lastColumn="0" w:noHBand="0" w:noVBand="0"/>
          </w:tblPr>
        </w:tblPrChange>
      </w:tblPr>
      <w:tblGrid>
        <w:gridCol w:w="637"/>
        <w:gridCol w:w="1560"/>
        <w:gridCol w:w="1984"/>
        <w:gridCol w:w="5387"/>
        <w:tblGridChange w:id="12">
          <w:tblGrid>
            <w:gridCol w:w="5"/>
            <w:gridCol w:w="632"/>
            <w:gridCol w:w="5"/>
            <w:gridCol w:w="1555"/>
            <w:gridCol w:w="5"/>
            <w:gridCol w:w="1979"/>
            <w:gridCol w:w="5"/>
            <w:gridCol w:w="5382"/>
            <w:gridCol w:w="5"/>
          </w:tblGrid>
        </w:tblGridChange>
      </w:tblGrid>
      <w:tr w:rsidR="00C61CA0" w:rsidRPr="00343045" w14:paraId="76A33AF0" w14:textId="77777777" w:rsidTr="00124CD3">
        <w:trPr>
          <w:trHeight w:hRule="exact" w:val="281"/>
          <w:tblHeader/>
          <w:trPrChange w:id="13" w:author="Groot, Karina de" w:date="2020-02-12T10:07:00Z">
            <w:trPr>
              <w:gridAfter w:val="0"/>
              <w:trHeight w:hRule="exact" w:val="281"/>
              <w:tblHeader/>
            </w:trPr>
          </w:trPrChange>
        </w:trPr>
        <w:tc>
          <w:tcPr>
            <w:tcW w:w="637" w:type="dxa"/>
            <w:vAlign w:val="bottom"/>
            <w:tcPrChange w:id="14" w:author="Groot, Karina de" w:date="2020-02-12T10:07:00Z">
              <w:tcPr>
                <w:tcW w:w="637" w:type="dxa"/>
                <w:gridSpan w:val="2"/>
                <w:vAlign w:val="bottom"/>
              </w:tcPr>
            </w:tcPrChange>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Change w:id="15" w:author="Groot, Karina de" w:date="2020-02-12T10:07:00Z">
              <w:tcPr>
                <w:tcW w:w="1560" w:type="dxa"/>
                <w:gridSpan w:val="2"/>
                <w:vAlign w:val="bottom"/>
              </w:tcPr>
            </w:tcPrChange>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Change w:id="16" w:author="Groot, Karina de" w:date="2020-02-12T10:07:00Z">
              <w:tcPr>
                <w:tcW w:w="1984" w:type="dxa"/>
                <w:gridSpan w:val="2"/>
                <w:vAlign w:val="bottom"/>
              </w:tcPr>
            </w:tcPrChange>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Change w:id="17" w:author="Groot, Karina de" w:date="2020-02-12T10:07:00Z">
              <w:tcPr>
                <w:tcW w:w="5387" w:type="dxa"/>
                <w:gridSpan w:val="2"/>
                <w:vAlign w:val="bottom"/>
              </w:tcPr>
            </w:tcPrChange>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124CD3">
        <w:trPr>
          <w:trPrChange w:id="18" w:author="Groot, Karina de" w:date="2020-02-12T10:07:00Z">
            <w:trPr>
              <w:gridAfter w:val="0"/>
            </w:trPr>
          </w:trPrChange>
        </w:trPr>
        <w:tc>
          <w:tcPr>
            <w:tcW w:w="637" w:type="dxa"/>
            <w:tcPrChange w:id="19" w:author="Groot, Karina de" w:date="2020-02-12T10:07:00Z">
              <w:tcPr>
                <w:tcW w:w="637" w:type="dxa"/>
                <w:gridSpan w:val="2"/>
              </w:tcPr>
            </w:tcPrChange>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Change w:id="20" w:author="Groot, Karina de" w:date="2020-02-12T10:07:00Z">
              <w:tcPr>
                <w:tcW w:w="1560" w:type="dxa"/>
                <w:gridSpan w:val="2"/>
              </w:tcPr>
            </w:tcPrChange>
          </w:tcPr>
          <w:p w14:paraId="34C9FC7B" w14:textId="0DD82DD4"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Change w:id="21" w:author="Groot, Karina de" w:date="2020-02-12T10:07:00Z">
              <w:tcPr>
                <w:tcW w:w="1984" w:type="dxa"/>
                <w:gridSpan w:val="2"/>
              </w:tcPr>
            </w:tcPrChange>
          </w:tcPr>
          <w:p w14:paraId="43E7D306" w14:textId="77777777" w:rsidR="00C61CA0" w:rsidRDefault="00C61CA0" w:rsidP="00323158">
            <w:pPr>
              <w:rPr>
                <w:sz w:val="16"/>
                <w:szCs w:val="16"/>
                <w:lang w:val="en-US"/>
              </w:rPr>
            </w:pPr>
            <w:r>
              <w:rPr>
                <w:sz w:val="16"/>
                <w:szCs w:val="16"/>
                <w:lang w:val="en-US"/>
              </w:rPr>
              <w:t>IT/LG/AA</w:t>
            </w:r>
          </w:p>
        </w:tc>
        <w:tc>
          <w:tcPr>
            <w:tcW w:w="5387" w:type="dxa"/>
            <w:tcPrChange w:id="22" w:author="Groot, Karina de" w:date="2020-02-12T10:07:00Z">
              <w:tcPr>
                <w:tcW w:w="5387" w:type="dxa"/>
                <w:gridSpan w:val="2"/>
              </w:tcPr>
            </w:tcPrChange>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124CD3">
        <w:trPr>
          <w:trPrChange w:id="23" w:author="Groot, Karina de" w:date="2020-02-12T10:07:00Z">
            <w:trPr>
              <w:gridAfter w:val="0"/>
            </w:trPr>
          </w:trPrChange>
        </w:trPr>
        <w:tc>
          <w:tcPr>
            <w:tcW w:w="637" w:type="dxa"/>
            <w:tcPrChange w:id="24" w:author="Groot, Karina de" w:date="2020-02-12T10:07:00Z">
              <w:tcPr>
                <w:tcW w:w="637" w:type="dxa"/>
                <w:gridSpan w:val="2"/>
              </w:tcPr>
            </w:tcPrChange>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Change w:id="25" w:author="Groot, Karina de" w:date="2020-02-12T10:07:00Z">
              <w:tcPr>
                <w:tcW w:w="1560" w:type="dxa"/>
                <w:gridSpan w:val="2"/>
              </w:tcPr>
            </w:tcPrChange>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Change w:id="26" w:author="Groot, Karina de" w:date="2020-02-12T10:07:00Z">
              <w:tcPr>
                <w:tcW w:w="1984" w:type="dxa"/>
                <w:gridSpan w:val="2"/>
              </w:tcPr>
            </w:tcPrChange>
          </w:tcPr>
          <w:p w14:paraId="4B80B383" w14:textId="03FD1EF4" w:rsidR="00E365BC" w:rsidRDefault="00E365BC" w:rsidP="00323158">
            <w:pPr>
              <w:rPr>
                <w:sz w:val="16"/>
                <w:szCs w:val="16"/>
                <w:lang w:val="en-US"/>
              </w:rPr>
            </w:pPr>
            <w:r>
              <w:rPr>
                <w:sz w:val="16"/>
                <w:szCs w:val="16"/>
                <w:lang w:val="en-US"/>
              </w:rPr>
              <w:t>IT/LG/AA</w:t>
            </w:r>
          </w:p>
        </w:tc>
        <w:tc>
          <w:tcPr>
            <w:tcW w:w="5387" w:type="dxa"/>
            <w:tcPrChange w:id="27" w:author="Groot, Karina de" w:date="2020-02-12T10:07:00Z">
              <w:tcPr>
                <w:tcW w:w="5387" w:type="dxa"/>
                <w:gridSpan w:val="2"/>
              </w:tcPr>
            </w:tcPrChange>
          </w:tcPr>
          <w:p w14:paraId="23737458" w14:textId="20991F54" w:rsidR="00E365BC" w:rsidRDefault="00E365BC" w:rsidP="00D43EF3">
            <w:pPr>
              <w:snapToGrid w:val="0"/>
              <w:rPr>
                <w:sz w:val="16"/>
                <w:szCs w:val="16"/>
              </w:rPr>
            </w:pPr>
            <w:r>
              <w:rPr>
                <w:sz w:val="16"/>
                <w:szCs w:val="16"/>
              </w:rPr>
              <w:t>AA-3065 MD 1.0.0 Definitieve versie, kleine aanpassingen.</w:t>
            </w:r>
          </w:p>
        </w:tc>
      </w:tr>
      <w:tr w:rsidR="00C50CDF" w:rsidRPr="008C145E" w14:paraId="6ED0EA1C" w14:textId="77777777" w:rsidTr="00124CD3">
        <w:trPr>
          <w:trPrChange w:id="28" w:author="Groot, Karina de" w:date="2020-02-12T10:07:00Z">
            <w:trPr>
              <w:gridAfter w:val="0"/>
            </w:trPr>
          </w:trPrChange>
        </w:trPr>
        <w:tc>
          <w:tcPr>
            <w:tcW w:w="637" w:type="dxa"/>
            <w:tcPrChange w:id="29" w:author="Groot, Karina de" w:date="2020-02-12T10:07:00Z">
              <w:tcPr>
                <w:tcW w:w="637" w:type="dxa"/>
                <w:gridSpan w:val="2"/>
              </w:tcPr>
            </w:tcPrChange>
          </w:tcPr>
          <w:p w14:paraId="5AF7E480" w14:textId="5FB21700" w:rsidR="00C50CDF" w:rsidRDefault="00C50CDF" w:rsidP="00323158">
            <w:pPr>
              <w:pStyle w:val="Subtitel"/>
              <w:spacing w:line="280" w:lineRule="exact"/>
              <w:rPr>
                <w:rStyle w:val="Versie0"/>
                <w:bCs/>
                <w:sz w:val="16"/>
              </w:rPr>
            </w:pPr>
            <w:r>
              <w:rPr>
                <w:rStyle w:val="Versie0"/>
                <w:bCs/>
                <w:sz w:val="16"/>
              </w:rPr>
              <w:t>1.0.1</w:t>
            </w:r>
          </w:p>
        </w:tc>
        <w:tc>
          <w:tcPr>
            <w:tcW w:w="1560" w:type="dxa"/>
            <w:tcPrChange w:id="30" w:author="Groot, Karina de" w:date="2020-02-12T10:07:00Z">
              <w:tcPr>
                <w:tcW w:w="1560" w:type="dxa"/>
                <w:gridSpan w:val="2"/>
              </w:tcPr>
            </w:tcPrChange>
          </w:tcPr>
          <w:p w14:paraId="7305E58D" w14:textId="42C722F6" w:rsidR="00C50CDF" w:rsidRDefault="00297F28" w:rsidP="00EC1610">
            <w:pPr>
              <w:rPr>
                <w:rStyle w:val="Datumopmaakprofiel"/>
                <w:sz w:val="16"/>
                <w:szCs w:val="16"/>
              </w:rPr>
            </w:pPr>
            <w:r>
              <w:rPr>
                <w:rStyle w:val="Datumopmaakprofiel"/>
                <w:sz w:val="16"/>
                <w:szCs w:val="16"/>
              </w:rPr>
              <w:t>23</w:t>
            </w:r>
            <w:r w:rsidR="00C50CDF">
              <w:rPr>
                <w:rStyle w:val="Datumopmaakprofiel"/>
                <w:sz w:val="16"/>
                <w:szCs w:val="16"/>
              </w:rPr>
              <w:t xml:space="preserve"> november 2016</w:t>
            </w:r>
          </w:p>
        </w:tc>
        <w:tc>
          <w:tcPr>
            <w:tcW w:w="1984" w:type="dxa"/>
            <w:tcPrChange w:id="31" w:author="Groot, Karina de" w:date="2020-02-12T10:07:00Z">
              <w:tcPr>
                <w:tcW w:w="1984" w:type="dxa"/>
                <w:gridSpan w:val="2"/>
              </w:tcPr>
            </w:tcPrChange>
          </w:tcPr>
          <w:p w14:paraId="4444575F" w14:textId="771755EC" w:rsidR="00C50CDF" w:rsidRDefault="00C50CDF" w:rsidP="00323158">
            <w:pPr>
              <w:rPr>
                <w:sz w:val="16"/>
                <w:szCs w:val="16"/>
                <w:lang w:val="en-US"/>
              </w:rPr>
            </w:pPr>
            <w:r>
              <w:rPr>
                <w:sz w:val="16"/>
                <w:szCs w:val="16"/>
                <w:lang w:val="en-US"/>
              </w:rPr>
              <w:t>IT/LG/AA</w:t>
            </w:r>
          </w:p>
        </w:tc>
        <w:tc>
          <w:tcPr>
            <w:tcW w:w="5387" w:type="dxa"/>
            <w:tcPrChange w:id="32" w:author="Groot, Karina de" w:date="2020-02-12T10:07:00Z">
              <w:tcPr>
                <w:tcW w:w="5387" w:type="dxa"/>
                <w:gridSpan w:val="2"/>
              </w:tcPr>
            </w:tcPrChange>
          </w:tcPr>
          <w:p w14:paraId="134ED0DA" w14:textId="56344B42" w:rsidR="00C50CDF" w:rsidRDefault="00C50CDF" w:rsidP="00C50CDF">
            <w:pPr>
              <w:snapToGrid w:val="0"/>
              <w:rPr>
                <w:sz w:val="16"/>
                <w:szCs w:val="16"/>
              </w:rPr>
            </w:pPr>
            <w:r>
              <w:rPr>
                <w:sz w:val="16"/>
                <w:szCs w:val="16"/>
              </w:rPr>
              <w:t>AA-3115 MD 1.0.0 A</w:t>
            </w:r>
            <w:r w:rsidRPr="00C50CDF">
              <w:rPr>
                <w:sz w:val="16"/>
                <w:szCs w:val="16"/>
              </w:rPr>
              <w:t>chter het tekstblok Registergoed staat een komma ipv een punt</w:t>
            </w:r>
            <w:r w:rsidR="00297F28">
              <w:rPr>
                <w:sz w:val="16"/>
                <w:szCs w:val="16"/>
              </w:rPr>
              <w:t>.</w:t>
            </w:r>
          </w:p>
          <w:p w14:paraId="0CD8A8D0" w14:textId="2B9F2E02" w:rsidR="00297F28" w:rsidRDefault="00297F28" w:rsidP="00C50CDF">
            <w:pPr>
              <w:snapToGrid w:val="0"/>
              <w:rPr>
                <w:sz w:val="16"/>
                <w:szCs w:val="16"/>
              </w:rPr>
            </w:pPr>
            <w:r>
              <w:rPr>
                <w:sz w:val="16"/>
                <w:szCs w:val="16"/>
              </w:rPr>
              <w:t xml:space="preserve">AA-3140 MD 1.0.1 </w:t>
            </w:r>
            <w:r>
              <w:rPr>
                <w:rFonts w:cs="Arial"/>
                <w:sz w:val="16"/>
                <w:szCs w:val="16"/>
              </w:rPr>
              <w:t>Hypotheekbedrag gewijzigd in leningbedrag, 40% voluit geschreven en tussen haakjes gezet.</w:t>
            </w:r>
          </w:p>
        </w:tc>
      </w:tr>
      <w:tr w:rsidR="00E97F19" w:rsidRPr="008C145E" w14:paraId="44E8E449" w14:textId="77777777" w:rsidTr="00124CD3">
        <w:trPr>
          <w:trPrChange w:id="33" w:author="Groot, Karina de" w:date="2020-02-12T10:07:00Z">
            <w:trPr>
              <w:gridAfter w:val="0"/>
            </w:trPr>
          </w:trPrChange>
        </w:trPr>
        <w:tc>
          <w:tcPr>
            <w:tcW w:w="637" w:type="dxa"/>
            <w:tcPrChange w:id="34" w:author="Groot, Karina de" w:date="2020-02-12T10:07:00Z">
              <w:tcPr>
                <w:tcW w:w="637" w:type="dxa"/>
                <w:gridSpan w:val="2"/>
              </w:tcPr>
            </w:tcPrChange>
          </w:tcPr>
          <w:p w14:paraId="3C7BCE76" w14:textId="358AB07E" w:rsidR="00E97F19" w:rsidRDefault="00E97F19" w:rsidP="00323158">
            <w:pPr>
              <w:pStyle w:val="Subtitel"/>
              <w:spacing w:line="280" w:lineRule="exact"/>
              <w:rPr>
                <w:rStyle w:val="Versie0"/>
                <w:bCs/>
                <w:sz w:val="16"/>
              </w:rPr>
            </w:pPr>
            <w:r>
              <w:rPr>
                <w:rStyle w:val="Versie0"/>
                <w:bCs/>
                <w:sz w:val="16"/>
              </w:rPr>
              <w:t>1.0.2</w:t>
            </w:r>
          </w:p>
        </w:tc>
        <w:tc>
          <w:tcPr>
            <w:tcW w:w="1560" w:type="dxa"/>
            <w:tcPrChange w:id="35" w:author="Groot, Karina de" w:date="2020-02-12T10:07:00Z">
              <w:tcPr>
                <w:tcW w:w="1560" w:type="dxa"/>
                <w:gridSpan w:val="2"/>
              </w:tcPr>
            </w:tcPrChange>
          </w:tcPr>
          <w:p w14:paraId="74AC5B7B" w14:textId="24A1A1CD" w:rsidR="00E97F19" w:rsidRDefault="00E97F19" w:rsidP="00EC1610">
            <w:pPr>
              <w:rPr>
                <w:rStyle w:val="Datumopmaakprofiel"/>
                <w:sz w:val="16"/>
                <w:szCs w:val="16"/>
              </w:rPr>
            </w:pPr>
            <w:r>
              <w:rPr>
                <w:rStyle w:val="Datumopmaakprofiel"/>
                <w:sz w:val="16"/>
                <w:szCs w:val="16"/>
              </w:rPr>
              <w:t>22 maart 2017</w:t>
            </w:r>
          </w:p>
        </w:tc>
        <w:tc>
          <w:tcPr>
            <w:tcW w:w="1984" w:type="dxa"/>
            <w:tcPrChange w:id="36" w:author="Groot, Karina de" w:date="2020-02-12T10:07:00Z">
              <w:tcPr>
                <w:tcW w:w="1984" w:type="dxa"/>
                <w:gridSpan w:val="2"/>
              </w:tcPr>
            </w:tcPrChange>
          </w:tcPr>
          <w:p w14:paraId="133E7CFD" w14:textId="67C8E8A6" w:rsidR="00E97F19" w:rsidRDefault="00E97F19" w:rsidP="00323158">
            <w:pPr>
              <w:rPr>
                <w:sz w:val="16"/>
                <w:szCs w:val="16"/>
                <w:lang w:val="en-US"/>
              </w:rPr>
            </w:pPr>
            <w:r>
              <w:rPr>
                <w:sz w:val="16"/>
                <w:szCs w:val="16"/>
                <w:lang w:val="en-US"/>
              </w:rPr>
              <w:t>IT/LG/AA</w:t>
            </w:r>
          </w:p>
        </w:tc>
        <w:tc>
          <w:tcPr>
            <w:tcW w:w="5387" w:type="dxa"/>
            <w:tcPrChange w:id="37" w:author="Groot, Karina de" w:date="2020-02-12T10:07:00Z">
              <w:tcPr>
                <w:tcW w:w="5387" w:type="dxa"/>
                <w:gridSpan w:val="2"/>
              </w:tcPr>
            </w:tcPrChange>
          </w:tcPr>
          <w:p w14:paraId="5F4DC0C3" w14:textId="4B6EC66E" w:rsidR="00E97F19" w:rsidRDefault="00E97F19" w:rsidP="00C50CDF">
            <w:pPr>
              <w:snapToGrid w:val="0"/>
              <w:rPr>
                <w:sz w:val="16"/>
                <w:szCs w:val="16"/>
              </w:rPr>
            </w:pPr>
            <w:r>
              <w:rPr>
                <w:sz w:val="16"/>
                <w:szCs w:val="16"/>
              </w:rPr>
              <w:t>AA-3258 MD 1.0.1 Rangorde bij Overbruggingshypotheek verplicht.</w:t>
            </w:r>
          </w:p>
        </w:tc>
      </w:tr>
      <w:tr w:rsidR="00583141" w:rsidRPr="008C145E" w14:paraId="242BF80A" w14:textId="77777777" w:rsidTr="00124CD3">
        <w:trPr>
          <w:trPrChange w:id="38" w:author="Groot, Karina de" w:date="2020-02-12T10:07:00Z">
            <w:trPr>
              <w:gridAfter w:val="0"/>
            </w:trPr>
          </w:trPrChange>
        </w:trPr>
        <w:tc>
          <w:tcPr>
            <w:tcW w:w="637" w:type="dxa"/>
            <w:tcPrChange w:id="39" w:author="Groot, Karina de" w:date="2020-02-12T10:07:00Z">
              <w:tcPr>
                <w:tcW w:w="637" w:type="dxa"/>
                <w:gridSpan w:val="2"/>
              </w:tcPr>
            </w:tcPrChange>
          </w:tcPr>
          <w:p w14:paraId="4A0ED00E" w14:textId="45D7652F" w:rsidR="00583141" w:rsidRDefault="00583141" w:rsidP="00323158">
            <w:pPr>
              <w:pStyle w:val="Subtitel"/>
              <w:spacing w:line="280" w:lineRule="exact"/>
              <w:rPr>
                <w:rStyle w:val="Versie0"/>
                <w:bCs/>
                <w:sz w:val="16"/>
              </w:rPr>
            </w:pPr>
            <w:r>
              <w:rPr>
                <w:rStyle w:val="Versie0"/>
                <w:bCs/>
                <w:sz w:val="16"/>
              </w:rPr>
              <w:t>1.1.0</w:t>
            </w:r>
          </w:p>
        </w:tc>
        <w:tc>
          <w:tcPr>
            <w:tcW w:w="1560" w:type="dxa"/>
            <w:tcPrChange w:id="40" w:author="Groot, Karina de" w:date="2020-02-12T10:07:00Z">
              <w:tcPr>
                <w:tcW w:w="1560" w:type="dxa"/>
                <w:gridSpan w:val="2"/>
              </w:tcPr>
            </w:tcPrChange>
          </w:tcPr>
          <w:p w14:paraId="35507F1B" w14:textId="587888D6" w:rsidR="00583141" w:rsidRDefault="00583141" w:rsidP="00EC1610">
            <w:pPr>
              <w:rPr>
                <w:rStyle w:val="Datumopmaakprofiel"/>
                <w:sz w:val="16"/>
                <w:szCs w:val="16"/>
              </w:rPr>
            </w:pPr>
            <w:r w:rsidRPr="00583141">
              <w:rPr>
                <w:rStyle w:val="Datumopmaakprofiel"/>
                <w:sz w:val="16"/>
                <w:szCs w:val="16"/>
              </w:rPr>
              <w:t>7 december 2017</w:t>
            </w:r>
          </w:p>
        </w:tc>
        <w:tc>
          <w:tcPr>
            <w:tcW w:w="1984" w:type="dxa"/>
            <w:tcPrChange w:id="41" w:author="Groot, Karina de" w:date="2020-02-12T10:07:00Z">
              <w:tcPr>
                <w:tcW w:w="1984" w:type="dxa"/>
                <w:gridSpan w:val="2"/>
              </w:tcPr>
            </w:tcPrChange>
          </w:tcPr>
          <w:p w14:paraId="6C28F65D" w14:textId="21E956F2" w:rsidR="00583141" w:rsidRDefault="00583141" w:rsidP="00323158">
            <w:pPr>
              <w:rPr>
                <w:sz w:val="16"/>
                <w:szCs w:val="16"/>
                <w:lang w:val="en-US"/>
              </w:rPr>
            </w:pPr>
            <w:r w:rsidRPr="00583141">
              <w:rPr>
                <w:sz w:val="16"/>
                <w:szCs w:val="16"/>
                <w:lang w:val="en-US"/>
              </w:rPr>
              <w:t>IT/LG/AA</w:t>
            </w:r>
          </w:p>
        </w:tc>
        <w:tc>
          <w:tcPr>
            <w:tcW w:w="5387" w:type="dxa"/>
            <w:tcPrChange w:id="42" w:author="Groot, Karina de" w:date="2020-02-12T10:07:00Z">
              <w:tcPr>
                <w:tcW w:w="5387" w:type="dxa"/>
                <w:gridSpan w:val="2"/>
              </w:tcPr>
            </w:tcPrChange>
          </w:tcPr>
          <w:p w14:paraId="7A803987" w14:textId="5782C8AB" w:rsidR="00583141" w:rsidRDefault="00583141" w:rsidP="00583141">
            <w:pPr>
              <w:snapToGrid w:val="0"/>
              <w:rPr>
                <w:sz w:val="16"/>
                <w:szCs w:val="16"/>
              </w:rPr>
            </w:pPr>
            <w:r w:rsidRPr="00583141">
              <w:rPr>
                <w:sz w:val="16"/>
                <w:szCs w:val="16"/>
              </w:rPr>
              <w:t>AA-3613 Modeldocument v</w:t>
            </w:r>
            <w:r>
              <w:rPr>
                <w:sz w:val="16"/>
                <w:szCs w:val="16"/>
              </w:rPr>
              <w:t>1.0.1:</w:t>
            </w:r>
            <w:r w:rsidRPr="00583141">
              <w:rPr>
                <w:sz w:val="16"/>
                <w:szCs w:val="16"/>
              </w:rPr>
              <w:t xml:space="preserve"> nieuwste versie tekstblokken Aanhef en Equivalentieverklaring.</w:t>
            </w:r>
          </w:p>
        </w:tc>
      </w:tr>
      <w:tr w:rsidR="0023701C" w:rsidRPr="008C145E" w14:paraId="6A881DC8" w14:textId="77777777" w:rsidTr="00124CD3">
        <w:trPr>
          <w:trPrChange w:id="43" w:author="Groot, Karina de" w:date="2020-02-12T10:07:00Z">
            <w:trPr>
              <w:gridAfter w:val="0"/>
            </w:trPr>
          </w:trPrChange>
        </w:trPr>
        <w:tc>
          <w:tcPr>
            <w:tcW w:w="637" w:type="dxa"/>
            <w:tcPrChange w:id="44" w:author="Groot, Karina de" w:date="2020-02-12T10:07:00Z">
              <w:tcPr>
                <w:tcW w:w="637" w:type="dxa"/>
                <w:gridSpan w:val="2"/>
              </w:tcPr>
            </w:tcPrChange>
          </w:tcPr>
          <w:p w14:paraId="0D4045FF" w14:textId="02EB762C" w:rsidR="0023701C" w:rsidRDefault="0023701C" w:rsidP="00323158">
            <w:pPr>
              <w:pStyle w:val="Subtitel"/>
              <w:spacing w:line="280" w:lineRule="exact"/>
              <w:rPr>
                <w:rStyle w:val="Versie0"/>
                <w:bCs/>
                <w:sz w:val="16"/>
              </w:rPr>
            </w:pPr>
            <w:r>
              <w:rPr>
                <w:rStyle w:val="Versie0"/>
                <w:bCs/>
                <w:sz w:val="16"/>
              </w:rPr>
              <w:t>1.2.0</w:t>
            </w:r>
          </w:p>
        </w:tc>
        <w:tc>
          <w:tcPr>
            <w:tcW w:w="1560" w:type="dxa"/>
            <w:tcPrChange w:id="45" w:author="Groot, Karina de" w:date="2020-02-12T10:07:00Z">
              <w:tcPr>
                <w:tcW w:w="1560" w:type="dxa"/>
                <w:gridSpan w:val="2"/>
              </w:tcPr>
            </w:tcPrChange>
          </w:tcPr>
          <w:p w14:paraId="75C9F62A" w14:textId="1E213AC5" w:rsidR="0023701C" w:rsidRPr="00583141" w:rsidRDefault="0023701C" w:rsidP="00EC1610">
            <w:pPr>
              <w:rPr>
                <w:rStyle w:val="Datumopmaakprofiel"/>
                <w:sz w:val="16"/>
                <w:szCs w:val="16"/>
              </w:rPr>
            </w:pPr>
            <w:r>
              <w:rPr>
                <w:rStyle w:val="Datumopmaakprofiel"/>
                <w:sz w:val="16"/>
                <w:szCs w:val="16"/>
              </w:rPr>
              <w:t>14 februari 2018</w:t>
            </w:r>
          </w:p>
        </w:tc>
        <w:tc>
          <w:tcPr>
            <w:tcW w:w="1984" w:type="dxa"/>
            <w:tcPrChange w:id="46" w:author="Groot, Karina de" w:date="2020-02-12T10:07:00Z">
              <w:tcPr>
                <w:tcW w:w="1984" w:type="dxa"/>
                <w:gridSpan w:val="2"/>
              </w:tcPr>
            </w:tcPrChange>
          </w:tcPr>
          <w:p w14:paraId="5FF5A1BE" w14:textId="446BD493" w:rsidR="0023701C" w:rsidRPr="00583141" w:rsidRDefault="0023701C" w:rsidP="00323158">
            <w:pPr>
              <w:rPr>
                <w:sz w:val="16"/>
                <w:szCs w:val="16"/>
                <w:lang w:val="en-US"/>
              </w:rPr>
            </w:pPr>
            <w:r w:rsidRPr="00583141">
              <w:rPr>
                <w:sz w:val="16"/>
                <w:szCs w:val="16"/>
                <w:lang w:val="en-US"/>
              </w:rPr>
              <w:t>IT/LG/AA</w:t>
            </w:r>
          </w:p>
        </w:tc>
        <w:tc>
          <w:tcPr>
            <w:tcW w:w="5387" w:type="dxa"/>
            <w:tcPrChange w:id="47" w:author="Groot, Karina de" w:date="2020-02-12T10:07:00Z">
              <w:tcPr>
                <w:tcW w:w="5387" w:type="dxa"/>
                <w:gridSpan w:val="2"/>
              </w:tcPr>
            </w:tcPrChange>
          </w:tcPr>
          <w:p w14:paraId="6D4AD2DB" w14:textId="0CF7D6BC" w:rsidR="0023701C" w:rsidRPr="00583141" w:rsidRDefault="0023701C" w:rsidP="00DC429B">
            <w:pPr>
              <w:snapToGrid w:val="0"/>
              <w:rPr>
                <w:sz w:val="16"/>
                <w:szCs w:val="16"/>
              </w:rPr>
            </w:pPr>
            <w:r w:rsidRPr="0023701C">
              <w:rPr>
                <w:sz w:val="16"/>
                <w:szCs w:val="16"/>
              </w:rPr>
              <w:t>AA-3635</w:t>
            </w:r>
            <w:r>
              <w:rPr>
                <w:sz w:val="16"/>
                <w:szCs w:val="16"/>
              </w:rPr>
              <w:t xml:space="preserve"> </w:t>
            </w:r>
            <w:r w:rsidR="00DC429B">
              <w:rPr>
                <w:sz w:val="16"/>
                <w:szCs w:val="16"/>
              </w:rPr>
              <w:t>en</w:t>
            </w:r>
            <w:r w:rsidR="00DC429B">
              <w:t xml:space="preserve"> </w:t>
            </w:r>
            <w:r w:rsidR="00DC429B" w:rsidRPr="00DC429B">
              <w:rPr>
                <w:sz w:val="16"/>
                <w:szCs w:val="16"/>
              </w:rPr>
              <w:t>AA-3258</w:t>
            </w:r>
            <w:r w:rsidR="00DC429B">
              <w:rPr>
                <w:sz w:val="16"/>
                <w:szCs w:val="16"/>
              </w:rPr>
              <w:t xml:space="preserve"> </w:t>
            </w:r>
            <w:r>
              <w:rPr>
                <w:sz w:val="16"/>
                <w:szCs w:val="16"/>
              </w:rPr>
              <w:t xml:space="preserve">Modeldocument v.1.0.2: </w:t>
            </w:r>
            <w:r w:rsidRPr="0023701C">
              <w:rPr>
                <w:sz w:val="16"/>
                <w:szCs w:val="16"/>
              </w:rPr>
              <w:t xml:space="preserve">Vaste tekst bij hypotheekrecht en overbrugging aangepast conform </w:t>
            </w:r>
            <w:r>
              <w:rPr>
                <w:sz w:val="16"/>
                <w:szCs w:val="16"/>
              </w:rPr>
              <w:t>gewijzigd modeldocument.</w:t>
            </w:r>
            <w:r w:rsidR="00DC429B">
              <w:rPr>
                <w:sz w:val="16"/>
                <w:szCs w:val="16"/>
              </w:rPr>
              <w:t xml:space="preserve"> Toelichting bij rangtelwoord in Overbrugginshypotheek gelijk getrokken met toelichting bij Hypotheekstelling.</w:t>
            </w:r>
          </w:p>
        </w:tc>
      </w:tr>
      <w:tr w:rsidR="00F63A21" w:rsidRPr="008C145E" w14:paraId="108D8DF3" w14:textId="77777777" w:rsidTr="00124CD3">
        <w:trPr>
          <w:trPrChange w:id="48" w:author="Groot, Karina de" w:date="2020-02-12T10:07:00Z">
            <w:trPr>
              <w:gridAfter w:val="0"/>
            </w:trPr>
          </w:trPrChange>
        </w:trPr>
        <w:tc>
          <w:tcPr>
            <w:tcW w:w="637" w:type="dxa"/>
            <w:tcPrChange w:id="49" w:author="Groot, Karina de" w:date="2020-02-12T10:07:00Z">
              <w:tcPr>
                <w:tcW w:w="637" w:type="dxa"/>
                <w:gridSpan w:val="2"/>
              </w:tcPr>
            </w:tcPrChange>
          </w:tcPr>
          <w:p w14:paraId="2EDF9561" w14:textId="218B4F30" w:rsidR="00F63A21" w:rsidRDefault="00F63A21" w:rsidP="00323158">
            <w:pPr>
              <w:pStyle w:val="Subtitel"/>
              <w:spacing w:line="280" w:lineRule="exact"/>
              <w:rPr>
                <w:rStyle w:val="Versie0"/>
                <w:bCs/>
                <w:sz w:val="16"/>
              </w:rPr>
            </w:pPr>
            <w:r>
              <w:rPr>
                <w:rStyle w:val="Versie0"/>
                <w:bCs/>
                <w:sz w:val="16"/>
              </w:rPr>
              <w:t>1.3.0</w:t>
            </w:r>
          </w:p>
        </w:tc>
        <w:tc>
          <w:tcPr>
            <w:tcW w:w="1560" w:type="dxa"/>
            <w:tcPrChange w:id="50" w:author="Groot, Karina de" w:date="2020-02-12T10:07:00Z">
              <w:tcPr>
                <w:tcW w:w="1560" w:type="dxa"/>
                <w:gridSpan w:val="2"/>
              </w:tcPr>
            </w:tcPrChange>
          </w:tcPr>
          <w:p w14:paraId="52727D68" w14:textId="25CCE315" w:rsidR="00F63A21" w:rsidRDefault="00F63A21" w:rsidP="002E3056">
            <w:pPr>
              <w:rPr>
                <w:rStyle w:val="Datumopmaakprofiel"/>
                <w:sz w:val="16"/>
                <w:szCs w:val="16"/>
              </w:rPr>
            </w:pPr>
            <w:r>
              <w:rPr>
                <w:rStyle w:val="Datumopmaakprofiel"/>
                <w:sz w:val="16"/>
                <w:szCs w:val="16"/>
              </w:rPr>
              <w:t>1</w:t>
            </w:r>
            <w:r w:rsidR="002E3056">
              <w:rPr>
                <w:rStyle w:val="Datumopmaakprofiel"/>
                <w:sz w:val="16"/>
                <w:szCs w:val="16"/>
              </w:rPr>
              <w:t>6</w:t>
            </w:r>
            <w:r>
              <w:rPr>
                <w:rStyle w:val="Datumopmaakprofiel"/>
                <w:sz w:val="16"/>
                <w:szCs w:val="16"/>
              </w:rPr>
              <w:t xml:space="preserve"> </w:t>
            </w:r>
            <w:r w:rsidR="002E3056">
              <w:rPr>
                <w:rStyle w:val="Datumopmaakprofiel"/>
                <w:sz w:val="16"/>
                <w:szCs w:val="16"/>
              </w:rPr>
              <w:t>mei</w:t>
            </w:r>
            <w:r>
              <w:rPr>
                <w:rStyle w:val="Datumopmaakprofiel"/>
                <w:sz w:val="16"/>
                <w:szCs w:val="16"/>
              </w:rPr>
              <w:t xml:space="preserve"> 2018</w:t>
            </w:r>
          </w:p>
        </w:tc>
        <w:tc>
          <w:tcPr>
            <w:tcW w:w="1984" w:type="dxa"/>
            <w:tcPrChange w:id="51" w:author="Groot, Karina de" w:date="2020-02-12T10:07:00Z">
              <w:tcPr>
                <w:tcW w:w="1984" w:type="dxa"/>
                <w:gridSpan w:val="2"/>
              </w:tcPr>
            </w:tcPrChange>
          </w:tcPr>
          <w:p w14:paraId="0D41F073" w14:textId="4628D0FF" w:rsidR="00F63A21" w:rsidRPr="00583141" w:rsidRDefault="00F63A21" w:rsidP="00323158">
            <w:pPr>
              <w:rPr>
                <w:sz w:val="16"/>
                <w:szCs w:val="16"/>
                <w:lang w:val="en-US"/>
              </w:rPr>
            </w:pPr>
            <w:r w:rsidRPr="00583141">
              <w:rPr>
                <w:sz w:val="16"/>
                <w:szCs w:val="16"/>
                <w:lang w:val="en-US"/>
              </w:rPr>
              <w:t>IT/LG/AA</w:t>
            </w:r>
          </w:p>
        </w:tc>
        <w:tc>
          <w:tcPr>
            <w:tcW w:w="5387" w:type="dxa"/>
            <w:tcPrChange w:id="52" w:author="Groot, Karina de" w:date="2020-02-12T10:07:00Z">
              <w:tcPr>
                <w:tcW w:w="5387" w:type="dxa"/>
                <w:gridSpan w:val="2"/>
              </w:tcPr>
            </w:tcPrChange>
          </w:tcPr>
          <w:p w14:paraId="05E71F8B" w14:textId="1A2651E4" w:rsidR="00F63A21" w:rsidRDefault="00F63A21" w:rsidP="00F63A21">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060FEC">
              <w:rPr>
                <w:sz w:val="16"/>
                <w:szCs w:val="16"/>
              </w:rPr>
              <w:t xml:space="preserve">v.1.0.2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0305DF7" w14:textId="77777777" w:rsidR="00F63A21" w:rsidRDefault="00F63A21" w:rsidP="00F63A21">
            <w:pPr>
              <w:snapToGrid w:val="0"/>
              <w:rPr>
                <w:sz w:val="16"/>
                <w:szCs w:val="16"/>
              </w:rPr>
            </w:pPr>
            <w:r w:rsidRPr="00F950F2">
              <w:rPr>
                <w:sz w:val="16"/>
                <w:szCs w:val="16"/>
              </w:rPr>
              <w:t>AA-3748</w:t>
            </w:r>
            <w:r>
              <w:rPr>
                <w:sz w:val="16"/>
                <w:szCs w:val="16"/>
              </w:rPr>
              <w:t xml:space="preserve"> </w:t>
            </w:r>
            <w:r w:rsidRPr="007D165A">
              <w:rPr>
                <w:sz w:val="16"/>
                <w:szCs w:val="16"/>
              </w:rPr>
              <w:t xml:space="preserve">Modeldocument </w:t>
            </w:r>
            <w:r w:rsidR="00060FEC">
              <w:rPr>
                <w:sz w:val="16"/>
                <w:szCs w:val="16"/>
              </w:rPr>
              <w:t>v.1.0.2</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35B2344F" w14:textId="46F1FFB7" w:rsidR="002E3056" w:rsidRPr="004C1BBE" w:rsidRDefault="002E3056" w:rsidP="004C1BBE">
            <w:pPr>
              <w:rPr>
                <w:snapToGrid/>
                <w:sz w:val="16"/>
                <w:szCs w:val="16"/>
              </w:rPr>
            </w:pPr>
            <w:r>
              <w:rPr>
                <w:sz w:val="16"/>
                <w:szCs w:val="16"/>
              </w:rPr>
              <w:t>AA-3724 Modeldocument v1.0.2 TB Recht: vermelding aantal bij (Eigendom belast met) Opstal, Erfpacht en BP rechten.</w:t>
            </w:r>
          </w:p>
        </w:tc>
      </w:tr>
      <w:tr w:rsidR="004C1BBE" w:rsidRPr="008C145E" w14:paraId="61BFD8F0" w14:textId="77777777" w:rsidTr="00124CD3">
        <w:trPr>
          <w:trPrChange w:id="53" w:author="Groot, Karina de" w:date="2020-02-12T10:07:00Z">
            <w:trPr>
              <w:gridAfter w:val="0"/>
            </w:trPr>
          </w:trPrChange>
        </w:trPr>
        <w:tc>
          <w:tcPr>
            <w:tcW w:w="637" w:type="dxa"/>
            <w:tcPrChange w:id="54" w:author="Groot, Karina de" w:date="2020-02-12T10:07:00Z">
              <w:tcPr>
                <w:tcW w:w="637" w:type="dxa"/>
                <w:gridSpan w:val="2"/>
              </w:tcPr>
            </w:tcPrChange>
          </w:tcPr>
          <w:p w14:paraId="0CD04CD7" w14:textId="4CEBFB9A" w:rsidR="004C1BBE" w:rsidRDefault="004C1BBE" w:rsidP="004C1BBE">
            <w:pPr>
              <w:pStyle w:val="Subtitel"/>
              <w:spacing w:line="280" w:lineRule="exact"/>
              <w:rPr>
                <w:rStyle w:val="Versie0"/>
                <w:bCs/>
                <w:sz w:val="16"/>
              </w:rPr>
            </w:pPr>
            <w:r>
              <w:rPr>
                <w:rStyle w:val="Versie0"/>
                <w:bCs/>
                <w:sz w:val="16"/>
              </w:rPr>
              <w:t>1.4.0</w:t>
            </w:r>
          </w:p>
        </w:tc>
        <w:tc>
          <w:tcPr>
            <w:tcW w:w="1560" w:type="dxa"/>
            <w:tcPrChange w:id="55" w:author="Groot, Karina de" w:date="2020-02-12T10:07:00Z">
              <w:tcPr>
                <w:tcW w:w="1560" w:type="dxa"/>
                <w:gridSpan w:val="2"/>
              </w:tcPr>
            </w:tcPrChange>
          </w:tcPr>
          <w:p w14:paraId="2E209332" w14:textId="310F7B81" w:rsidR="004C1BBE" w:rsidRDefault="004C1BBE" w:rsidP="004C1BBE">
            <w:pPr>
              <w:rPr>
                <w:rStyle w:val="Datumopmaakprofiel"/>
                <w:sz w:val="16"/>
                <w:szCs w:val="16"/>
              </w:rPr>
            </w:pPr>
            <w:r w:rsidRPr="0043720F">
              <w:rPr>
                <w:rStyle w:val="Datumopmaakprofiel"/>
                <w:rFonts w:cs="Helvetica"/>
                <w:sz w:val="16"/>
                <w:szCs w:val="16"/>
              </w:rPr>
              <w:t>12 juni 2018</w:t>
            </w:r>
          </w:p>
        </w:tc>
        <w:tc>
          <w:tcPr>
            <w:tcW w:w="1984" w:type="dxa"/>
            <w:tcPrChange w:id="56" w:author="Groot, Karina de" w:date="2020-02-12T10:07:00Z">
              <w:tcPr>
                <w:tcW w:w="1984" w:type="dxa"/>
                <w:gridSpan w:val="2"/>
              </w:tcPr>
            </w:tcPrChange>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PrChange w:id="57" w:author="Groot, Karina de" w:date="2020-02-12T10:07:00Z">
              <w:tcPr>
                <w:tcW w:w="5387" w:type="dxa"/>
                <w:gridSpan w:val="2"/>
              </w:tcPr>
            </w:tcPrChange>
          </w:tcPr>
          <w:p w14:paraId="67451EEA" w14:textId="22A4F97C" w:rsidR="004C1BBE" w:rsidRPr="00F950F2" w:rsidRDefault="004C1BBE" w:rsidP="004C1BBE">
            <w:pPr>
              <w:rPr>
                <w:sz w:val="16"/>
                <w:szCs w:val="16"/>
              </w:rPr>
            </w:pPr>
            <w:r w:rsidRPr="0043720F">
              <w:rPr>
                <w:rFonts w:cs="Arial"/>
                <w:sz w:val="16"/>
                <w:szCs w:val="16"/>
              </w:rPr>
              <w:t xml:space="preserve">AA-4025 </w:t>
            </w:r>
            <w:r w:rsidR="00A06395" w:rsidRPr="007D165A">
              <w:rPr>
                <w:sz w:val="16"/>
                <w:szCs w:val="16"/>
              </w:rPr>
              <w:t xml:space="preserve">Modeldocument </w:t>
            </w:r>
            <w:r w:rsidR="00A06395">
              <w:rPr>
                <w:sz w:val="16"/>
                <w:szCs w:val="16"/>
              </w:rPr>
              <w:t xml:space="preserve">v.1.0.2 TB Burgerlijke staat: </w:t>
            </w:r>
            <w:r w:rsidRPr="0043720F">
              <w:rPr>
                <w:rFonts w:cs="Arial"/>
                <w:sz w:val="16"/>
                <w:szCs w:val="16"/>
              </w:rPr>
              <w:t>Terugdraaien issue AA-3777 (Geregistreerd partnerschap).</w:t>
            </w:r>
          </w:p>
        </w:tc>
      </w:tr>
      <w:tr w:rsidR="007B6C98" w:rsidRPr="008C145E" w14:paraId="33027A67" w14:textId="77777777" w:rsidTr="00124CD3">
        <w:trPr>
          <w:trPrChange w:id="58" w:author="Groot, Karina de" w:date="2020-02-12T10:07:00Z">
            <w:trPr>
              <w:gridAfter w:val="0"/>
            </w:trPr>
          </w:trPrChange>
        </w:trPr>
        <w:tc>
          <w:tcPr>
            <w:tcW w:w="637" w:type="dxa"/>
            <w:tcPrChange w:id="59" w:author="Groot, Karina de" w:date="2020-02-12T10:07:00Z">
              <w:tcPr>
                <w:tcW w:w="637" w:type="dxa"/>
                <w:gridSpan w:val="2"/>
              </w:tcPr>
            </w:tcPrChange>
          </w:tcPr>
          <w:p w14:paraId="30604B1B" w14:textId="4F7C0AD9" w:rsidR="007B6C98" w:rsidRDefault="007B6C98" w:rsidP="004C1BBE">
            <w:pPr>
              <w:pStyle w:val="Subtitel"/>
              <w:spacing w:line="280" w:lineRule="exact"/>
              <w:rPr>
                <w:rStyle w:val="Versie0"/>
                <w:bCs/>
                <w:sz w:val="16"/>
              </w:rPr>
            </w:pPr>
            <w:r>
              <w:rPr>
                <w:rStyle w:val="Versie0"/>
                <w:bCs/>
                <w:sz w:val="16"/>
              </w:rPr>
              <w:t>2.0</w:t>
            </w:r>
          </w:p>
        </w:tc>
        <w:tc>
          <w:tcPr>
            <w:tcW w:w="1560" w:type="dxa"/>
            <w:tcPrChange w:id="60" w:author="Groot, Karina de" w:date="2020-02-12T10:07:00Z">
              <w:tcPr>
                <w:tcW w:w="1560" w:type="dxa"/>
                <w:gridSpan w:val="2"/>
              </w:tcPr>
            </w:tcPrChange>
          </w:tcPr>
          <w:p w14:paraId="792E217F" w14:textId="47E74D7C" w:rsidR="007B6C98" w:rsidRPr="0043720F" w:rsidRDefault="007B6C98" w:rsidP="004C1BBE">
            <w:pPr>
              <w:rPr>
                <w:rStyle w:val="Datumopmaakprofiel"/>
                <w:rFonts w:cs="Helvetica"/>
                <w:sz w:val="16"/>
                <w:szCs w:val="16"/>
              </w:rPr>
            </w:pPr>
            <w:r>
              <w:rPr>
                <w:rStyle w:val="Datumopmaakprofiel"/>
                <w:rFonts w:cs="Helvetica"/>
                <w:sz w:val="16"/>
                <w:szCs w:val="16"/>
              </w:rPr>
              <w:t>20 juni 2019</w:t>
            </w:r>
          </w:p>
        </w:tc>
        <w:tc>
          <w:tcPr>
            <w:tcW w:w="1984" w:type="dxa"/>
            <w:tcPrChange w:id="61" w:author="Groot, Karina de" w:date="2020-02-12T10:07:00Z">
              <w:tcPr>
                <w:tcW w:w="1984" w:type="dxa"/>
                <w:gridSpan w:val="2"/>
              </w:tcPr>
            </w:tcPrChange>
          </w:tcPr>
          <w:p w14:paraId="79C80B68" w14:textId="762C4157" w:rsidR="007B6C98" w:rsidRPr="0043720F" w:rsidRDefault="007B6C98"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Change w:id="62" w:author="Groot, Karina de" w:date="2020-02-12T10:07:00Z">
              <w:tcPr>
                <w:tcW w:w="5387" w:type="dxa"/>
                <w:gridSpan w:val="2"/>
              </w:tcPr>
            </w:tcPrChange>
          </w:tcPr>
          <w:p w14:paraId="0A6A81CE" w14:textId="4DF7245A" w:rsidR="007B6C98" w:rsidRPr="0043720F" w:rsidRDefault="007B6C98" w:rsidP="004C1BBE">
            <w:pPr>
              <w:rPr>
                <w:rFonts w:cs="Arial"/>
                <w:sz w:val="16"/>
                <w:szCs w:val="16"/>
              </w:rPr>
            </w:pPr>
            <w:r>
              <w:rPr>
                <w:rFonts w:cs="Arial"/>
                <w:sz w:val="16"/>
                <w:szCs w:val="16"/>
              </w:rPr>
              <w:t xml:space="preserve">AA-4219: </w:t>
            </w:r>
            <w:r w:rsidRPr="004E6747">
              <w:rPr>
                <w:rFonts w:cs="Arial"/>
                <w:snapToGrid/>
                <w:kern w:val="0"/>
                <w:sz w:val="16"/>
                <w:szCs w:val="16"/>
                <w:lang w:eastAsia="nl-NL"/>
              </w:rPr>
              <w:t>Keuzeblok Partijnamen Hypotheekakte</w:t>
            </w:r>
            <w:r>
              <w:rPr>
                <w:rFonts w:cs="Arial"/>
                <w:snapToGrid/>
                <w:kern w:val="0"/>
                <w:sz w:val="16"/>
                <w:szCs w:val="16"/>
                <w:lang w:eastAsia="nl-NL"/>
              </w:rPr>
              <w:t xml:space="preserve"> toegevoegd.</w:t>
            </w:r>
          </w:p>
        </w:tc>
      </w:tr>
      <w:tr w:rsidR="00124CD3" w:rsidRPr="008C145E" w14:paraId="797D5F7D" w14:textId="77777777" w:rsidTr="00124CD3">
        <w:trPr>
          <w:ins w:id="63" w:author="Groot, Karina de" w:date="2020-02-12T10:07:00Z"/>
        </w:trPr>
        <w:tc>
          <w:tcPr>
            <w:tcW w:w="637" w:type="dxa"/>
          </w:tcPr>
          <w:p w14:paraId="340E1722" w14:textId="231CD065" w:rsidR="00124CD3" w:rsidRDefault="00124CD3" w:rsidP="004C1BBE">
            <w:pPr>
              <w:pStyle w:val="Subtitel"/>
              <w:spacing w:line="280" w:lineRule="exact"/>
              <w:rPr>
                <w:ins w:id="64" w:author="Groot, Karina de" w:date="2020-02-12T10:07:00Z"/>
                <w:rStyle w:val="Versie0"/>
                <w:bCs/>
                <w:sz w:val="16"/>
              </w:rPr>
            </w:pPr>
            <w:ins w:id="65" w:author="Groot, Karina de" w:date="2020-02-12T10:07:00Z">
              <w:r>
                <w:rPr>
                  <w:rStyle w:val="Versie0"/>
                  <w:bCs/>
                  <w:sz w:val="16"/>
                </w:rPr>
                <w:t>3.0</w:t>
              </w:r>
            </w:ins>
          </w:p>
        </w:tc>
        <w:tc>
          <w:tcPr>
            <w:tcW w:w="1560" w:type="dxa"/>
          </w:tcPr>
          <w:p w14:paraId="1B9A50DD" w14:textId="631536C5" w:rsidR="00124CD3" w:rsidRDefault="00124CD3" w:rsidP="004C1BBE">
            <w:pPr>
              <w:rPr>
                <w:ins w:id="66" w:author="Groot, Karina de" w:date="2020-02-12T10:07:00Z"/>
                <w:rStyle w:val="Datumopmaakprofiel"/>
                <w:rFonts w:cs="Helvetica"/>
                <w:sz w:val="16"/>
                <w:szCs w:val="16"/>
              </w:rPr>
            </w:pPr>
            <w:ins w:id="67" w:author="Groot, Karina de" w:date="2020-02-12T10:07:00Z">
              <w:r>
                <w:rPr>
                  <w:rStyle w:val="Datumopmaakprofiel"/>
                  <w:rFonts w:cs="Helvetica"/>
                  <w:sz w:val="16"/>
                  <w:szCs w:val="16"/>
                </w:rPr>
                <w:t>12 februari 2020</w:t>
              </w:r>
            </w:ins>
          </w:p>
        </w:tc>
        <w:tc>
          <w:tcPr>
            <w:tcW w:w="1984" w:type="dxa"/>
          </w:tcPr>
          <w:p w14:paraId="0A1CFC24" w14:textId="21B1E041" w:rsidR="00124CD3" w:rsidRDefault="00124CD3" w:rsidP="004C1BBE">
            <w:pPr>
              <w:rPr>
                <w:ins w:id="68" w:author="Groot, Karina de" w:date="2020-02-12T10:07:00Z"/>
                <w:rFonts w:ascii="Helvetica" w:hAnsi="Helvetica" w:cs="Helvetica"/>
                <w:sz w:val="16"/>
                <w:szCs w:val="16"/>
                <w:lang w:val="en-GB"/>
              </w:rPr>
            </w:pPr>
            <w:ins w:id="69" w:author="Groot, Karina de" w:date="2020-02-12T10:07:00Z">
              <w:r>
                <w:rPr>
                  <w:rFonts w:ascii="Helvetica" w:hAnsi="Helvetica" w:cs="Helvetica"/>
                  <w:sz w:val="16"/>
                  <w:szCs w:val="16"/>
                  <w:lang w:val="en-GB"/>
                </w:rPr>
                <w:t>IT/LG/AA</w:t>
              </w:r>
            </w:ins>
          </w:p>
        </w:tc>
        <w:tc>
          <w:tcPr>
            <w:tcW w:w="5387" w:type="dxa"/>
          </w:tcPr>
          <w:p w14:paraId="150199FE" w14:textId="647AF655" w:rsidR="00124CD3" w:rsidRDefault="00124CD3" w:rsidP="004C1BBE">
            <w:pPr>
              <w:rPr>
                <w:ins w:id="70" w:author="Groot, Karina de" w:date="2020-02-12T10:07:00Z"/>
                <w:rFonts w:cs="Arial"/>
                <w:sz w:val="16"/>
                <w:szCs w:val="16"/>
              </w:rPr>
            </w:pPr>
            <w:ins w:id="71" w:author="Groot, Karina de" w:date="2020-02-12T10:07:00Z">
              <w:r>
                <w:rPr>
                  <w:rFonts w:cs="Arial"/>
                  <w:sz w:val="16"/>
                  <w:szCs w:val="16"/>
                </w:rPr>
                <w:t>AA</w:t>
              </w:r>
            </w:ins>
            <w:ins w:id="72" w:author="Groot, Karina de" w:date="2020-02-12T10:08:00Z">
              <w:r>
                <w:rPr>
                  <w:rFonts w:cs="Arial"/>
                  <w:sz w:val="16"/>
                  <w:szCs w:val="16"/>
                </w:rPr>
                <w:t xml:space="preserve">-4618: </w:t>
              </w:r>
            </w:ins>
            <w:ins w:id="73" w:author="Groot, Karina de" w:date="2020-02-12T10:09:00Z">
              <w:r>
                <w:rPr>
                  <w:rFonts w:cs="Arial"/>
                  <w:sz w:val="16"/>
                  <w:szCs w:val="16"/>
                </w:rPr>
                <w:t>Tekst van de overbruggingshypotheek aangepast</w:t>
              </w:r>
            </w:ins>
            <w:ins w:id="74" w:author="Groot, Karina de" w:date="2020-02-13T15:44:00Z">
              <w:r w:rsidR="00394439">
                <w:rPr>
                  <w:rFonts w:cs="Arial"/>
                  <w:sz w:val="16"/>
                  <w:szCs w:val="16"/>
                </w:rPr>
                <w:t xml:space="preserve"> en nog enkele tekstuele aanpassingen in de va</w:t>
              </w:r>
            </w:ins>
            <w:ins w:id="75" w:author="Groot, Karina de" w:date="2020-02-13T15:45:00Z">
              <w:r w:rsidR="00394439">
                <w:rPr>
                  <w:rFonts w:cs="Arial"/>
                  <w:sz w:val="16"/>
                  <w:szCs w:val="16"/>
                </w:rPr>
                <w:t>ste tekst.</w:t>
              </w:r>
            </w:ins>
          </w:p>
        </w:tc>
      </w:tr>
    </w:tbl>
    <w:p w14:paraId="416E1B60" w14:textId="77777777" w:rsidR="003228A3" w:rsidRPr="005B41ED" w:rsidRDefault="003228A3">
      <w:pPr>
        <w:sectPr w:rsidR="003228A3" w:rsidRPr="005B41ED">
          <w:headerReference w:type="default" r:id="rId14"/>
          <w:footerReference w:type="default" r:id="rId15"/>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85" w:name="bmInhoudsopgave" w:displacedByCustomXml="next"/>
    <w:bookmarkEnd w:id="85" w:displacedByCustomXml="next"/>
    <w:sdt>
      <w:sdtPr>
        <w:id w:val="-1885010324"/>
        <w:docPartObj>
          <w:docPartGallery w:val="Table of Contents"/>
          <w:docPartUnique/>
        </w:docPartObj>
      </w:sdtPr>
      <w:sdtEndPr>
        <w:rPr>
          <w:b/>
          <w:bCs/>
        </w:rPr>
      </w:sdtEndPr>
      <w:sdtContent>
        <w:p w14:paraId="44F1F2A7" w14:textId="6D630219" w:rsidR="00D101E0" w:rsidRDefault="00D101E0" w:rsidP="006D6993">
          <w:r>
            <w:t>Inhoud</w:t>
          </w:r>
          <w:r w:rsidR="00881967">
            <w:t>sopgave</w:t>
          </w:r>
        </w:p>
        <w:p w14:paraId="522D949B" w14:textId="7C665E75" w:rsidR="00D101E0" w:rsidRDefault="00D101E0">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2001442" w:history="1">
            <w:r w:rsidRPr="00BD7BE6">
              <w:rPr>
                <w:rStyle w:val="Hyperlink"/>
              </w:rPr>
              <w:t>1</w:t>
            </w:r>
            <w:r>
              <w:rPr>
                <w:rFonts w:asciiTheme="minorHAnsi" w:eastAsiaTheme="minorEastAsia" w:hAnsiTheme="minorHAnsi" w:cstheme="minorBidi"/>
                <w:b w:val="0"/>
                <w:bCs w:val="0"/>
                <w:snapToGrid/>
                <w:kern w:val="0"/>
                <w:sz w:val="22"/>
                <w:szCs w:val="22"/>
                <w:lang w:eastAsia="nl-NL"/>
              </w:rPr>
              <w:tab/>
            </w:r>
            <w:r w:rsidRPr="00BD7BE6">
              <w:rPr>
                <w:rStyle w:val="Hyperlink"/>
              </w:rPr>
              <w:t>Inleiding</w:t>
            </w:r>
            <w:r>
              <w:rPr>
                <w:webHidden/>
              </w:rPr>
              <w:tab/>
            </w:r>
            <w:r>
              <w:rPr>
                <w:webHidden/>
              </w:rPr>
              <w:fldChar w:fldCharType="begin"/>
            </w:r>
            <w:r>
              <w:rPr>
                <w:webHidden/>
              </w:rPr>
              <w:instrText xml:space="preserve"> PAGEREF _Toc12001442 \h </w:instrText>
            </w:r>
            <w:r>
              <w:rPr>
                <w:webHidden/>
              </w:rPr>
            </w:r>
            <w:r>
              <w:rPr>
                <w:webHidden/>
              </w:rPr>
              <w:fldChar w:fldCharType="separate"/>
            </w:r>
            <w:r>
              <w:rPr>
                <w:webHidden/>
              </w:rPr>
              <w:t>6</w:t>
            </w:r>
            <w:r>
              <w:rPr>
                <w:webHidden/>
              </w:rPr>
              <w:fldChar w:fldCharType="end"/>
            </w:r>
          </w:hyperlink>
        </w:p>
        <w:p w14:paraId="39AAD7A0" w14:textId="424FCD06" w:rsidR="00D101E0" w:rsidRDefault="00E24058">
          <w:pPr>
            <w:pStyle w:val="Inhopg2"/>
            <w:rPr>
              <w:rFonts w:asciiTheme="minorHAnsi" w:eastAsiaTheme="minorEastAsia" w:hAnsiTheme="minorHAnsi" w:cstheme="minorBidi"/>
              <w:snapToGrid/>
              <w:kern w:val="0"/>
              <w:sz w:val="22"/>
              <w:szCs w:val="22"/>
              <w:lang w:eastAsia="nl-NL"/>
            </w:rPr>
          </w:pPr>
          <w:hyperlink w:anchor="_Toc12001443" w:history="1">
            <w:r w:rsidR="00D101E0" w:rsidRPr="00BD7BE6">
              <w:rPr>
                <w:rStyle w:val="Hyperlink"/>
              </w:rPr>
              <w:t>1.1</w:t>
            </w:r>
            <w:r w:rsidR="00D101E0">
              <w:rPr>
                <w:rFonts w:asciiTheme="minorHAnsi" w:eastAsiaTheme="minorEastAsia" w:hAnsiTheme="minorHAnsi" w:cstheme="minorBidi"/>
                <w:snapToGrid/>
                <w:kern w:val="0"/>
                <w:sz w:val="22"/>
                <w:szCs w:val="22"/>
                <w:lang w:eastAsia="nl-NL"/>
              </w:rPr>
              <w:tab/>
            </w:r>
            <w:r w:rsidR="00D101E0" w:rsidRPr="00BD7BE6">
              <w:rPr>
                <w:rStyle w:val="Hyperlink"/>
              </w:rPr>
              <w:t>Doel</w:t>
            </w:r>
            <w:r w:rsidR="00D101E0">
              <w:rPr>
                <w:webHidden/>
              </w:rPr>
              <w:tab/>
            </w:r>
            <w:r w:rsidR="00D101E0">
              <w:rPr>
                <w:webHidden/>
              </w:rPr>
              <w:fldChar w:fldCharType="begin"/>
            </w:r>
            <w:r w:rsidR="00D101E0">
              <w:rPr>
                <w:webHidden/>
              </w:rPr>
              <w:instrText xml:space="preserve"> PAGEREF _Toc12001443 \h </w:instrText>
            </w:r>
            <w:r w:rsidR="00D101E0">
              <w:rPr>
                <w:webHidden/>
              </w:rPr>
            </w:r>
            <w:r w:rsidR="00D101E0">
              <w:rPr>
                <w:webHidden/>
              </w:rPr>
              <w:fldChar w:fldCharType="separate"/>
            </w:r>
            <w:r w:rsidR="00D101E0">
              <w:rPr>
                <w:webHidden/>
              </w:rPr>
              <w:t>6</w:t>
            </w:r>
            <w:r w:rsidR="00D101E0">
              <w:rPr>
                <w:webHidden/>
              </w:rPr>
              <w:fldChar w:fldCharType="end"/>
            </w:r>
          </w:hyperlink>
        </w:p>
        <w:p w14:paraId="6A1EDC61" w14:textId="45739DCC" w:rsidR="00D101E0" w:rsidRDefault="00E24058">
          <w:pPr>
            <w:pStyle w:val="Inhopg2"/>
            <w:rPr>
              <w:rFonts w:asciiTheme="minorHAnsi" w:eastAsiaTheme="minorEastAsia" w:hAnsiTheme="minorHAnsi" w:cstheme="minorBidi"/>
              <w:snapToGrid/>
              <w:kern w:val="0"/>
              <w:sz w:val="22"/>
              <w:szCs w:val="22"/>
              <w:lang w:eastAsia="nl-NL"/>
            </w:rPr>
          </w:pPr>
          <w:hyperlink w:anchor="_Toc12001444" w:history="1">
            <w:r w:rsidR="00D101E0" w:rsidRPr="00BD7BE6">
              <w:rPr>
                <w:rStyle w:val="Hyperlink"/>
              </w:rPr>
              <w:t>1.2</w:t>
            </w:r>
            <w:r w:rsidR="00D101E0">
              <w:rPr>
                <w:rFonts w:asciiTheme="minorHAnsi" w:eastAsiaTheme="minorEastAsia" w:hAnsiTheme="minorHAnsi" w:cstheme="minorBidi"/>
                <w:snapToGrid/>
                <w:kern w:val="0"/>
                <w:sz w:val="22"/>
                <w:szCs w:val="22"/>
                <w:lang w:eastAsia="nl-NL"/>
              </w:rPr>
              <w:tab/>
            </w:r>
            <w:r w:rsidR="00D101E0" w:rsidRPr="00BD7BE6">
              <w:rPr>
                <w:rStyle w:val="Hyperlink"/>
              </w:rPr>
              <w:t>Algemeen</w:t>
            </w:r>
            <w:r w:rsidR="00D101E0">
              <w:rPr>
                <w:webHidden/>
              </w:rPr>
              <w:tab/>
            </w:r>
            <w:r w:rsidR="00D101E0">
              <w:rPr>
                <w:webHidden/>
              </w:rPr>
              <w:fldChar w:fldCharType="begin"/>
            </w:r>
            <w:r w:rsidR="00D101E0">
              <w:rPr>
                <w:webHidden/>
              </w:rPr>
              <w:instrText xml:space="preserve"> PAGEREF _Toc12001444 \h </w:instrText>
            </w:r>
            <w:r w:rsidR="00D101E0">
              <w:rPr>
                <w:webHidden/>
              </w:rPr>
            </w:r>
            <w:r w:rsidR="00D101E0">
              <w:rPr>
                <w:webHidden/>
              </w:rPr>
              <w:fldChar w:fldCharType="separate"/>
            </w:r>
            <w:r w:rsidR="00D101E0">
              <w:rPr>
                <w:webHidden/>
              </w:rPr>
              <w:t>6</w:t>
            </w:r>
            <w:r w:rsidR="00D101E0">
              <w:rPr>
                <w:webHidden/>
              </w:rPr>
              <w:fldChar w:fldCharType="end"/>
            </w:r>
          </w:hyperlink>
        </w:p>
        <w:p w14:paraId="3CF96B7A" w14:textId="455EE78E" w:rsidR="00D101E0" w:rsidRDefault="00E24058">
          <w:pPr>
            <w:pStyle w:val="Inhopg2"/>
            <w:rPr>
              <w:rFonts w:asciiTheme="minorHAnsi" w:eastAsiaTheme="minorEastAsia" w:hAnsiTheme="minorHAnsi" w:cstheme="minorBidi"/>
              <w:snapToGrid/>
              <w:kern w:val="0"/>
              <w:sz w:val="22"/>
              <w:szCs w:val="22"/>
              <w:lang w:eastAsia="nl-NL"/>
            </w:rPr>
          </w:pPr>
          <w:hyperlink w:anchor="_Toc12001445" w:history="1">
            <w:r w:rsidR="00D101E0" w:rsidRPr="00BD7BE6">
              <w:rPr>
                <w:rStyle w:val="Hyperlink"/>
              </w:rPr>
              <w:t>1.3</w:t>
            </w:r>
            <w:r w:rsidR="00D101E0">
              <w:rPr>
                <w:rFonts w:asciiTheme="minorHAnsi" w:eastAsiaTheme="minorEastAsia" w:hAnsiTheme="minorHAnsi" w:cstheme="minorBidi"/>
                <w:snapToGrid/>
                <w:kern w:val="0"/>
                <w:sz w:val="22"/>
                <w:szCs w:val="22"/>
                <w:lang w:eastAsia="nl-NL"/>
              </w:rPr>
              <w:tab/>
            </w:r>
            <w:r w:rsidR="00D101E0" w:rsidRPr="00BD7BE6">
              <w:rPr>
                <w:rStyle w:val="Hyperlink"/>
              </w:rPr>
              <w:t>Referenties</w:t>
            </w:r>
            <w:r w:rsidR="00D101E0">
              <w:rPr>
                <w:webHidden/>
              </w:rPr>
              <w:tab/>
            </w:r>
            <w:r w:rsidR="00D101E0">
              <w:rPr>
                <w:webHidden/>
              </w:rPr>
              <w:fldChar w:fldCharType="begin"/>
            </w:r>
            <w:r w:rsidR="00D101E0">
              <w:rPr>
                <w:webHidden/>
              </w:rPr>
              <w:instrText xml:space="preserve"> PAGEREF _Toc12001445 \h </w:instrText>
            </w:r>
            <w:r w:rsidR="00D101E0">
              <w:rPr>
                <w:webHidden/>
              </w:rPr>
            </w:r>
            <w:r w:rsidR="00D101E0">
              <w:rPr>
                <w:webHidden/>
              </w:rPr>
              <w:fldChar w:fldCharType="separate"/>
            </w:r>
            <w:r w:rsidR="00D101E0">
              <w:rPr>
                <w:webHidden/>
              </w:rPr>
              <w:t>7</w:t>
            </w:r>
            <w:r w:rsidR="00D101E0">
              <w:rPr>
                <w:webHidden/>
              </w:rPr>
              <w:fldChar w:fldCharType="end"/>
            </w:r>
          </w:hyperlink>
        </w:p>
        <w:p w14:paraId="479CF2EC" w14:textId="2F5A1E53" w:rsidR="00D101E0" w:rsidRDefault="00E24058">
          <w:pPr>
            <w:pStyle w:val="Inhopg1"/>
            <w:rPr>
              <w:rFonts w:asciiTheme="minorHAnsi" w:eastAsiaTheme="minorEastAsia" w:hAnsiTheme="minorHAnsi" w:cstheme="minorBidi"/>
              <w:b w:val="0"/>
              <w:bCs w:val="0"/>
              <w:snapToGrid/>
              <w:kern w:val="0"/>
              <w:sz w:val="22"/>
              <w:szCs w:val="22"/>
              <w:lang w:eastAsia="nl-NL"/>
            </w:rPr>
          </w:pPr>
          <w:hyperlink w:anchor="_Toc12001446" w:history="1">
            <w:r w:rsidR="00D101E0" w:rsidRPr="00BD7BE6">
              <w:rPr>
                <w:rStyle w:val="Hyperlink"/>
              </w:rPr>
              <w:t>2</w:t>
            </w:r>
            <w:r w:rsidR="00D101E0">
              <w:rPr>
                <w:rFonts w:asciiTheme="minorHAnsi" w:eastAsiaTheme="minorEastAsia" w:hAnsiTheme="minorHAnsi" w:cstheme="minorBidi"/>
                <w:b w:val="0"/>
                <w:bCs w:val="0"/>
                <w:snapToGrid/>
                <w:kern w:val="0"/>
                <w:sz w:val="22"/>
                <w:szCs w:val="22"/>
                <w:lang w:eastAsia="nl-NL"/>
              </w:rPr>
              <w:tab/>
            </w:r>
            <w:r w:rsidR="00D101E0" w:rsidRPr="00BD7BE6">
              <w:rPr>
                <w:rStyle w:val="Hyperlink"/>
              </w:rPr>
              <w:t>Munt Hypotheekakte</w:t>
            </w:r>
            <w:r w:rsidR="00D101E0">
              <w:rPr>
                <w:webHidden/>
              </w:rPr>
              <w:tab/>
            </w:r>
            <w:r w:rsidR="00D101E0">
              <w:rPr>
                <w:webHidden/>
              </w:rPr>
              <w:fldChar w:fldCharType="begin"/>
            </w:r>
            <w:r w:rsidR="00D101E0">
              <w:rPr>
                <w:webHidden/>
              </w:rPr>
              <w:instrText xml:space="preserve"> PAGEREF _Toc12001446 \h </w:instrText>
            </w:r>
            <w:r w:rsidR="00D101E0">
              <w:rPr>
                <w:webHidden/>
              </w:rPr>
            </w:r>
            <w:r w:rsidR="00D101E0">
              <w:rPr>
                <w:webHidden/>
              </w:rPr>
              <w:fldChar w:fldCharType="separate"/>
            </w:r>
            <w:r w:rsidR="00D101E0">
              <w:rPr>
                <w:webHidden/>
              </w:rPr>
              <w:t>8</w:t>
            </w:r>
            <w:r w:rsidR="00D101E0">
              <w:rPr>
                <w:webHidden/>
              </w:rPr>
              <w:fldChar w:fldCharType="end"/>
            </w:r>
          </w:hyperlink>
        </w:p>
        <w:p w14:paraId="6B202C23" w14:textId="72D59663" w:rsidR="00D101E0" w:rsidRDefault="00E24058">
          <w:pPr>
            <w:pStyle w:val="Inhopg2"/>
            <w:rPr>
              <w:rFonts w:asciiTheme="minorHAnsi" w:eastAsiaTheme="minorEastAsia" w:hAnsiTheme="minorHAnsi" w:cstheme="minorBidi"/>
              <w:snapToGrid/>
              <w:kern w:val="0"/>
              <w:sz w:val="22"/>
              <w:szCs w:val="22"/>
              <w:lang w:eastAsia="nl-NL"/>
            </w:rPr>
          </w:pPr>
          <w:hyperlink w:anchor="_Toc12001447" w:history="1">
            <w:r w:rsidR="00D101E0" w:rsidRPr="00BD7BE6">
              <w:rPr>
                <w:rStyle w:val="Hyperlink"/>
              </w:rPr>
              <w:t>2.1</w:t>
            </w:r>
            <w:r w:rsidR="00D101E0">
              <w:rPr>
                <w:rFonts w:asciiTheme="minorHAnsi" w:eastAsiaTheme="minorEastAsia" w:hAnsiTheme="minorHAnsi" w:cstheme="minorBidi"/>
                <w:snapToGrid/>
                <w:kern w:val="0"/>
                <w:sz w:val="22"/>
                <w:szCs w:val="22"/>
                <w:lang w:eastAsia="nl-NL"/>
              </w:rPr>
              <w:tab/>
            </w:r>
            <w:r w:rsidR="00D101E0" w:rsidRPr="00BD7BE6">
              <w:rPr>
                <w:rStyle w:val="Hyperlink"/>
              </w:rPr>
              <w:t>Equivalentieverklaring</w:t>
            </w:r>
            <w:r w:rsidR="00D101E0">
              <w:rPr>
                <w:webHidden/>
              </w:rPr>
              <w:tab/>
            </w:r>
            <w:r w:rsidR="00D101E0">
              <w:rPr>
                <w:webHidden/>
              </w:rPr>
              <w:fldChar w:fldCharType="begin"/>
            </w:r>
            <w:r w:rsidR="00D101E0">
              <w:rPr>
                <w:webHidden/>
              </w:rPr>
              <w:instrText xml:space="preserve"> PAGEREF _Toc12001447 \h </w:instrText>
            </w:r>
            <w:r w:rsidR="00D101E0">
              <w:rPr>
                <w:webHidden/>
              </w:rPr>
            </w:r>
            <w:r w:rsidR="00D101E0">
              <w:rPr>
                <w:webHidden/>
              </w:rPr>
              <w:fldChar w:fldCharType="separate"/>
            </w:r>
            <w:r w:rsidR="00D101E0">
              <w:rPr>
                <w:webHidden/>
              </w:rPr>
              <w:t>8</w:t>
            </w:r>
            <w:r w:rsidR="00D101E0">
              <w:rPr>
                <w:webHidden/>
              </w:rPr>
              <w:fldChar w:fldCharType="end"/>
            </w:r>
          </w:hyperlink>
        </w:p>
        <w:p w14:paraId="4C4A23D7" w14:textId="7027FC3E" w:rsidR="00D101E0" w:rsidRDefault="00E24058">
          <w:pPr>
            <w:pStyle w:val="Inhopg2"/>
            <w:rPr>
              <w:rFonts w:asciiTheme="minorHAnsi" w:eastAsiaTheme="minorEastAsia" w:hAnsiTheme="minorHAnsi" w:cstheme="minorBidi"/>
              <w:snapToGrid/>
              <w:kern w:val="0"/>
              <w:sz w:val="22"/>
              <w:szCs w:val="22"/>
              <w:lang w:eastAsia="nl-NL"/>
            </w:rPr>
          </w:pPr>
          <w:hyperlink w:anchor="_Toc12001448" w:history="1">
            <w:r w:rsidR="00D101E0" w:rsidRPr="00BD7BE6">
              <w:rPr>
                <w:rStyle w:val="Hyperlink"/>
              </w:rPr>
              <w:t>2.2</w:t>
            </w:r>
            <w:r w:rsidR="00D101E0">
              <w:rPr>
                <w:rFonts w:asciiTheme="minorHAnsi" w:eastAsiaTheme="minorEastAsia" w:hAnsiTheme="minorHAnsi" w:cstheme="minorBidi"/>
                <w:snapToGrid/>
                <w:kern w:val="0"/>
                <w:sz w:val="22"/>
                <w:szCs w:val="22"/>
                <w:lang w:eastAsia="nl-NL"/>
              </w:rPr>
              <w:tab/>
            </w:r>
            <w:r w:rsidR="00D101E0" w:rsidRPr="00BD7BE6">
              <w:rPr>
                <w:rStyle w:val="Hyperlink"/>
              </w:rPr>
              <w:t>Titel</w:t>
            </w:r>
            <w:r w:rsidR="00D101E0">
              <w:rPr>
                <w:webHidden/>
              </w:rPr>
              <w:tab/>
            </w:r>
            <w:r w:rsidR="00D101E0">
              <w:rPr>
                <w:webHidden/>
              </w:rPr>
              <w:fldChar w:fldCharType="begin"/>
            </w:r>
            <w:r w:rsidR="00D101E0">
              <w:rPr>
                <w:webHidden/>
              </w:rPr>
              <w:instrText xml:space="preserve"> PAGEREF _Toc12001448 \h </w:instrText>
            </w:r>
            <w:r w:rsidR="00D101E0">
              <w:rPr>
                <w:webHidden/>
              </w:rPr>
            </w:r>
            <w:r w:rsidR="00D101E0">
              <w:rPr>
                <w:webHidden/>
              </w:rPr>
              <w:fldChar w:fldCharType="separate"/>
            </w:r>
            <w:r w:rsidR="00D101E0">
              <w:rPr>
                <w:webHidden/>
              </w:rPr>
              <w:t>9</w:t>
            </w:r>
            <w:r w:rsidR="00D101E0">
              <w:rPr>
                <w:webHidden/>
              </w:rPr>
              <w:fldChar w:fldCharType="end"/>
            </w:r>
          </w:hyperlink>
        </w:p>
        <w:p w14:paraId="534DC2F3" w14:textId="3D2E77F5" w:rsidR="00D101E0" w:rsidRDefault="00E24058">
          <w:pPr>
            <w:pStyle w:val="Inhopg2"/>
            <w:rPr>
              <w:rFonts w:asciiTheme="minorHAnsi" w:eastAsiaTheme="minorEastAsia" w:hAnsiTheme="minorHAnsi" w:cstheme="minorBidi"/>
              <w:snapToGrid/>
              <w:kern w:val="0"/>
              <w:sz w:val="22"/>
              <w:szCs w:val="22"/>
              <w:lang w:eastAsia="nl-NL"/>
            </w:rPr>
          </w:pPr>
          <w:hyperlink w:anchor="_Toc12001449" w:history="1">
            <w:r w:rsidR="00D101E0" w:rsidRPr="00BD7BE6">
              <w:rPr>
                <w:rStyle w:val="Hyperlink"/>
              </w:rPr>
              <w:t>2.3</w:t>
            </w:r>
            <w:r w:rsidR="00D101E0">
              <w:rPr>
                <w:rFonts w:asciiTheme="minorHAnsi" w:eastAsiaTheme="minorEastAsia" w:hAnsiTheme="minorHAnsi" w:cstheme="minorBidi"/>
                <w:snapToGrid/>
                <w:kern w:val="0"/>
                <w:sz w:val="22"/>
                <w:szCs w:val="22"/>
                <w:lang w:eastAsia="nl-NL"/>
              </w:rPr>
              <w:tab/>
            </w:r>
            <w:r w:rsidR="00D101E0" w:rsidRPr="00BD7BE6">
              <w:rPr>
                <w:rStyle w:val="Hyperlink"/>
              </w:rPr>
              <w:t>Aanhef</w:t>
            </w:r>
            <w:r w:rsidR="00D101E0">
              <w:rPr>
                <w:webHidden/>
              </w:rPr>
              <w:tab/>
            </w:r>
            <w:r w:rsidR="00D101E0">
              <w:rPr>
                <w:webHidden/>
              </w:rPr>
              <w:fldChar w:fldCharType="begin"/>
            </w:r>
            <w:r w:rsidR="00D101E0">
              <w:rPr>
                <w:webHidden/>
              </w:rPr>
              <w:instrText xml:space="preserve"> PAGEREF _Toc12001449 \h </w:instrText>
            </w:r>
            <w:r w:rsidR="00D101E0">
              <w:rPr>
                <w:webHidden/>
              </w:rPr>
            </w:r>
            <w:r w:rsidR="00D101E0">
              <w:rPr>
                <w:webHidden/>
              </w:rPr>
              <w:fldChar w:fldCharType="separate"/>
            </w:r>
            <w:r w:rsidR="00D101E0">
              <w:rPr>
                <w:webHidden/>
              </w:rPr>
              <w:t>9</w:t>
            </w:r>
            <w:r w:rsidR="00D101E0">
              <w:rPr>
                <w:webHidden/>
              </w:rPr>
              <w:fldChar w:fldCharType="end"/>
            </w:r>
          </w:hyperlink>
        </w:p>
        <w:p w14:paraId="693CC7EE" w14:textId="2AD9CAAD" w:rsidR="00D101E0" w:rsidRDefault="00E24058">
          <w:pPr>
            <w:pStyle w:val="Inhopg2"/>
            <w:rPr>
              <w:rFonts w:asciiTheme="minorHAnsi" w:eastAsiaTheme="minorEastAsia" w:hAnsiTheme="minorHAnsi" w:cstheme="minorBidi"/>
              <w:snapToGrid/>
              <w:kern w:val="0"/>
              <w:sz w:val="22"/>
              <w:szCs w:val="22"/>
              <w:lang w:eastAsia="nl-NL"/>
            </w:rPr>
          </w:pPr>
          <w:hyperlink w:anchor="_Toc12001450" w:history="1">
            <w:r w:rsidR="00D101E0" w:rsidRPr="00BD7BE6">
              <w:rPr>
                <w:rStyle w:val="Hyperlink"/>
              </w:rPr>
              <w:t>2.4</w:t>
            </w:r>
            <w:r w:rsidR="00D101E0">
              <w:rPr>
                <w:rFonts w:asciiTheme="minorHAnsi" w:eastAsiaTheme="minorEastAsia" w:hAnsiTheme="minorHAnsi" w:cstheme="minorBidi"/>
                <w:snapToGrid/>
                <w:kern w:val="0"/>
                <w:sz w:val="22"/>
                <w:szCs w:val="22"/>
                <w:lang w:eastAsia="nl-NL"/>
              </w:rPr>
              <w:tab/>
            </w:r>
            <w:r w:rsidR="00D101E0" w:rsidRPr="00BD7BE6">
              <w:rPr>
                <w:rStyle w:val="Hyperlink"/>
              </w:rPr>
              <w:t>Partijen</w:t>
            </w:r>
            <w:r w:rsidR="00D101E0">
              <w:rPr>
                <w:webHidden/>
              </w:rPr>
              <w:tab/>
            </w:r>
            <w:r w:rsidR="00D101E0">
              <w:rPr>
                <w:webHidden/>
              </w:rPr>
              <w:fldChar w:fldCharType="begin"/>
            </w:r>
            <w:r w:rsidR="00D101E0">
              <w:rPr>
                <w:webHidden/>
              </w:rPr>
              <w:instrText xml:space="preserve"> PAGEREF _Toc12001450 \h </w:instrText>
            </w:r>
            <w:r w:rsidR="00D101E0">
              <w:rPr>
                <w:webHidden/>
              </w:rPr>
            </w:r>
            <w:r w:rsidR="00D101E0">
              <w:rPr>
                <w:webHidden/>
              </w:rPr>
              <w:fldChar w:fldCharType="separate"/>
            </w:r>
            <w:r w:rsidR="00D101E0">
              <w:rPr>
                <w:webHidden/>
              </w:rPr>
              <w:t>10</w:t>
            </w:r>
            <w:r w:rsidR="00D101E0">
              <w:rPr>
                <w:webHidden/>
              </w:rPr>
              <w:fldChar w:fldCharType="end"/>
            </w:r>
          </w:hyperlink>
        </w:p>
        <w:p w14:paraId="5BCEE5A1" w14:textId="0FEA37D8" w:rsidR="00D101E0" w:rsidRDefault="00E24058">
          <w:pPr>
            <w:pStyle w:val="Inhopg3"/>
            <w:rPr>
              <w:rFonts w:asciiTheme="minorHAnsi" w:eastAsiaTheme="minorEastAsia" w:hAnsiTheme="minorHAnsi" w:cstheme="minorBidi"/>
              <w:snapToGrid/>
              <w:kern w:val="0"/>
              <w:sz w:val="22"/>
              <w:szCs w:val="22"/>
              <w:lang w:eastAsia="nl-NL"/>
            </w:rPr>
          </w:pPr>
          <w:hyperlink w:anchor="_Toc12001451" w:history="1">
            <w:r w:rsidR="00D101E0" w:rsidRPr="00BD7BE6">
              <w:rPr>
                <w:rStyle w:val="Hyperlink"/>
              </w:rPr>
              <w:t>2.4.1</w:t>
            </w:r>
            <w:r w:rsidR="00D101E0">
              <w:rPr>
                <w:rFonts w:asciiTheme="minorHAnsi" w:eastAsiaTheme="minorEastAsia" w:hAnsiTheme="minorHAnsi" w:cstheme="minorBidi"/>
                <w:snapToGrid/>
                <w:kern w:val="0"/>
                <w:sz w:val="22"/>
                <w:szCs w:val="22"/>
                <w:lang w:eastAsia="nl-NL"/>
              </w:rPr>
              <w:tab/>
            </w:r>
            <w:r w:rsidR="00D101E0" w:rsidRPr="00BD7BE6">
              <w:rPr>
                <w:rStyle w:val="Hyperlink"/>
              </w:rPr>
              <w:t>Hypotheekbank</w:t>
            </w:r>
            <w:r w:rsidR="00D101E0">
              <w:rPr>
                <w:webHidden/>
              </w:rPr>
              <w:tab/>
            </w:r>
            <w:r w:rsidR="00D101E0">
              <w:rPr>
                <w:webHidden/>
              </w:rPr>
              <w:fldChar w:fldCharType="begin"/>
            </w:r>
            <w:r w:rsidR="00D101E0">
              <w:rPr>
                <w:webHidden/>
              </w:rPr>
              <w:instrText xml:space="preserve"> PAGEREF _Toc12001451 \h </w:instrText>
            </w:r>
            <w:r w:rsidR="00D101E0">
              <w:rPr>
                <w:webHidden/>
              </w:rPr>
            </w:r>
            <w:r w:rsidR="00D101E0">
              <w:rPr>
                <w:webHidden/>
              </w:rPr>
              <w:fldChar w:fldCharType="separate"/>
            </w:r>
            <w:r w:rsidR="00D101E0">
              <w:rPr>
                <w:webHidden/>
              </w:rPr>
              <w:t>11</w:t>
            </w:r>
            <w:r w:rsidR="00D101E0">
              <w:rPr>
                <w:webHidden/>
              </w:rPr>
              <w:fldChar w:fldCharType="end"/>
            </w:r>
          </w:hyperlink>
        </w:p>
        <w:p w14:paraId="2B4C281B" w14:textId="24E4BFA6" w:rsidR="00D101E0" w:rsidRDefault="00E24058">
          <w:pPr>
            <w:pStyle w:val="Inhopg3"/>
            <w:rPr>
              <w:rFonts w:asciiTheme="minorHAnsi" w:eastAsiaTheme="minorEastAsia" w:hAnsiTheme="minorHAnsi" w:cstheme="minorBidi"/>
              <w:snapToGrid/>
              <w:kern w:val="0"/>
              <w:sz w:val="22"/>
              <w:szCs w:val="22"/>
              <w:lang w:eastAsia="nl-NL"/>
            </w:rPr>
          </w:pPr>
          <w:hyperlink w:anchor="_Toc12001452" w:history="1">
            <w:r w:rsidR="00D101E0" w:rsidRPr="00BD7BE6">
              <w:rPr>
                <w:rStyle w:val="Hyperlink"/>
              </w:rPr>
              <w:t>2.4.2</w:t>
            </w:r>
            <w:r w:rsidR="00D101E0">
              <w:rPr>
                <w:rFonts w:asciiTheme="minorHAnsi" w:eastAsiaTheme="minorEastAsia" w:hAnsiTheme="minorHAnsi" w:cstheme="minorBidi"/>
                <w:snapToGrid/>
                <w:kern w:val="0"/>
                <w:sz w:val="22"/>
                <w:szCs w:val="22"/>
                <w:lang w:eastAsia="nl-NL"/>
              </w:rPr>
              <w:tab/>
            </w:r>
            <w:r w:rsidR="00D101E0" w:rsidRPr="00BD7BE6">
              <w:rPr>
                <w:rStyle w:val="Hyperlink"/>
              </w:rPr>
              <w:t>Schuldenaar</w:t>
            </w:r>
            <w:r w:rsidR="00D101E0">
              <w:rPr>
                <w:webHidden/>
              </w:rPr>
              <w:tab/>
            </w:r>
            <w:r w:rsidR="00D101E0">
              <w:rPr>
                <w:webHidden/>
              </w:rPr>
              <w:fldChar w:fldCharType="begin"/>
            </w:r>
            <w:r w:rsidR="00D101E0">
              <w:rPr>
                <w:webHidden/>
              </w:rPr>
              <w:instrText xml:space="preserve"> PAGEREF _Toc12001452 \h </w:instrText>
            </w:r>
            <w:r w:rsidR="00D101E0">
              <w:rPr>
                <w:webHidden/>
              </w:rPr>
            </w:r>
            <w:r w:rsidR="00D101E0">
              <w:rPr>
                <w:webHidden/>
              </w:rPr>
              <w:fldChar w:fldCharType="separate"/>
            </w:r>
            <w:r w:rsidR="00D101E0">
              <w:rPr>
                <w:webHidden/>
              </w:rPr>
              <w:t>13</w:t>
            </w:r>
            <w:r w:rsidR="00D101E0">
              <w:rPr>
                <w:webHidden/>
              </w:rPr>
              <w:fldChar w:fldCharType="end"/>
            </w:r>
          </w:hyperlink>
        </w:p>
        <w:p w14:paraId="23AB6CC0" w14:textId="4C1DC73A" w:rsidR="00D101E0" w:rsidRDefault="00E24058">
          <w:pPr>
            <w:pStyle w:val="Inhopg2"/>
            <w:rPr>
              <w:rFonts w:asciiTheme="minorHAnsi" w:eastAsiaTheme="minorEastAsia" w:hAnsiTheme="minorHAnsi" w:cstheme="minorBidi"/>
              <w:snapToGrid/>
              <w:kern w:val="0"/>
              <w:sz w:val="22"/>
              <w:szCs w:val="22"/>
              <w:lang w:eastAsia="nl-NL"/>
            </w:rPr>
          </w:pPr>
          <w:hyperlink w:anchor="_Toc12001453" w:history="1">
            <w:r w:rsidR="00D101E0" w:rsidRPr="00BD7BE6">
              <w:rPr>
                <w:rStyle w:val="Hyperlink"/>
                <w:lang w:val="en-US"/>
              </w:rPr>
              <w:t>2.5</w:t>
            </w:r>
            <w:r w:rsidR="00D101E0">
              <w:rPr>
                <w:rFonts w:asciiTheme="minorHAnsi" w:eastAsiaTheme="minorEastAsia" w:hAnsiTheme="minorHAnsi" w:cstheme="minorBidi"/>
                <w:snapToGrid/>
                <w:kern w:val="0"/>
                <w:sz w:val="22"/>
                <w:szCs w:val="22"/>
                <w:lang w:eastAsia="nl-NL"/>
              </w:rPr>
              <w:tab/>
            </w:r>
            <w:r w:rsidR="00D101E0" w:rsidRPr="00BD7BE6">
              <w:rPr>
                <w:rStyle w:val="Hyperlink"/>
                <w:lang w:val="en-US"/>
              </w:rPr>
              <w:t>Keuzeblok Partijnamen Hypotheekakte</w:t>
            </w:r>
            <w:r w:rsidR="00D101E0">
              <w:rPr>
                <w:webHidden/>
              </w:rPr>
              <w:tab/>
            </w:r>
            <w:r w:rsidR="00D101E0">
              <w:rPr>
                <w:webHidden/>
              </w:rPr>
              <w:fldChar w:fldCharType="begin"/>
            </w:r>
            <w:r w:rsidR="00D101E0">
              <w:rPr>
                <w:webHidden/>
              </w:rPr>
              <w:instrText xml:space="preserve"> PAGEREF _Toc12001453 \h </w:instrText>
            </w:r>
            <w:r w:rsidR="00D101E0">
              <w:rPr>
                <w:webHidden/>
              </w:rPr>
            </w:r>
            <w:r w:rsidR="00D101E0">
              <w:rPr>
                <w:webHidden/>
              </w:rPr>
              <w:fldChar w:fldCharType="separate"/>
            </w:r>
            <w:r w:rsidR="00D101E0">
              <w:rPr>
                <w:webHidden/>
              </w:rPr>
              <w:t>14</w:t>
            </w:r>
            <w:r w:rsidR="00D101E0">
              <w:rPr>
                <w:webHidden/>
              </w:rPr>
              <w:fldChar w:fldCharType="end"/>
            </w:r>
          </w:hyperlink>
        </w:p>
        <w:p w14:paraId="0277CC88" w14:textId="07854AFE" w:rsidR="00D101E0" w:rsidRDefault="00E24058">
          <w:pPr>
            <w:pStyle w:val="Inhopg3"/>
            <w:rPr>
              <w:rFonts w:asciiTheme="minorHAnsi" w:eastAsiaTheme="minorEastAsia" w:hAnsiTheme="minorHAnsi" w:cstheme="minorBidi"/>
              <w:snapToGrid/>
              <w:kern w:val="0"/>
              <w:sz w:val="22"/>
              <w:szCs w:val="22"/>
              <w:lang w:eastAsia="nl-NL"/>
            </w:rPr>
          </w:pPr>
          <w:hyperlink w:anchor="_Toc12001454" w:history="1">
            <w:r w:rsidR="00D101E0" w:rsidRPr="00BD7BE6">
              <w:rPr>
                <w:rStyle w:val="Hyperlink"/>
              </w:rPr>
              <w:t>2.5.1</w:t>
            </w:r>
            <w:r w:rsidR="00D101E0">
              <w:rPr>
                <w:rFonts w:asciiTheme="minorHAnsi" w:eastAsiaTheme="minorEastAsia" w:hAnsiTheme="minorHAnsi" w:cstheme="minorBidi"/>
                <w:snapToGrid/>
                <w:kern w:val="0"/>
                <w:sz w:val="22"/>
                <w:szCs w:val="22"/>
                <w:lang w:eastAsia="nl-NL"/>
              </w:rPr>
              <w:tab/>
            </w:r>
            <w:r w:rsidR="00D101E0" w:rsidRPr="00BD7BE6">
              <w:rPr>
                <w:rStyle w:val="Hyperlink"/>
              </w:rPr>
              <w:t>Optie 1: partijnaam voor de hele partij</w:t>
            </w:r>
            <w:r w:rsidR="00D101E0">
              <w:rPr>
                <w:webHidden/>
              </w:rPr>
              <w:tab/>
            </w:r>
            <w:r w:rsidR="00D101E0">
              <w:rPr>
                <w:webHidden/>
              </w:rPr>
              <w:fldChar w:fldCharType="begin"/>
            </w:r>
            <w:r w:rsidR="00D101E0">
              <w:rPr>
                <w:webHidden/>
              </w:rPr>
              <w:instrText xml:space="preserve"> PAGEREF _Toc12001454 \h </w:instrText>
            </w:r>
            <w:r w:rsidR="00D101E0">
              <w:rPr>
                <w:webHidden/>
              </w:rPr>
            </w:r>
            <w:r w:rsidR="00D101E0">
              <w:rPr>
                <w:webHidden/>
              </w:rPr>
              <w:fldChar w:fldCharType="separate"/>
            </w:r>
            <w:r w:rsidR="00D101E0">
              <w:rPr>
                <w:webHidden/>
              </w:rPr>
              <w:t>15</w:t>
            </w:r>
            <w:r w:rsidR="00D101E0">
              <w:rPr>
                <w:webHidden/>
              </w:rPr>
              <w:fldChar w:fldCharType="end"/>
            </w:r>
          </w:hyperlink>
        </w:p>
        <w:p w14:paraId="48EE3B86" w14:textId="58C93DEC" w:rsidR="00D101E0" w:rsidRDefault="00E24058">
          <w:pPr>
            <w:pStyle w:val="Inhopg3"/>
            <w:rPr>
              <w:rFonts w:asciiTheme="minorHAnsi" w:eastAsiaTheme="minorEastAsia" w:hAnsiTheme="minorHAnsi" w:cstheme="minorBidi"/>
              <w:snapToGrid/>
              <w:kern w:val="0"/>
              <w:sz w:val="22"/>
              <w:szCs w:val="22"/>
              <w:lang w:eastAsia="nl-NL"/>
            </w:rPr>
          </w:pPr>
          <w:hyperlink w:anchor="_Toc12001455" w:history="1">
            <w:r w:rsidR="00D101E0" w:rsidRPr="00BD7BE6">
              <w:rPr>
                <w:rStyle w:val="Hyperlink"/>
              </w:rPr>
              <w:t>2.5.2</w:t>
            </w:r>
            <w:r w:rsidR="00D101E0">
              <w:rPr>
                <w:rFonts w:asciiTheme="minorHAnsi" w:eastAsiaTheme="minorEastAsia" w:hAnsiTheme="minorHAnsi" w:cstheme="minorBidi"/>
                <w:snapToGrid/>
                <w:kern w:val="0"/>
                <w:sz w:val="22"/>
                <w:szCs w:val="22"/>
                <w:lang w:eastAsia="nl-NL"/>
              </w:rPr>
              <w:tab/>
            </w:r>
            <w:r w:rsidR="00D101E0" w:rsidRPr="00BD7BE6">
              <w:rPr>
                <w:rStyle w:val="Hyperlink"/>
              </w:rPr>
              <w:t>Optie 2: partijnaam per persoon</w:t>
            </w:r>
            <w:r w:rsidR="00D101E0">
              <w:rPr>
                <w:webHidden/>
              </w:rPr>
              <w:tab/>
            </w:r>
            <w:r w:rsidR="00D101E0">
              <w:rPr>
                <w:webHidden/>
              </w:rPr>
              <w:fldChar w:fldCharType="begin"/>
            </w:r>
            <w:r w:rsidR="00D101E0">
              <w:rPr>
                <w:webHidden/>
              </w:rPr>
              <w:instrText xml:space="preserve"> PAGEREF _Toc12001455 \h </w:instrText>
            </w:r>
            <w:r w:rsidR="00D101E0">
              <w:rPr>
                <w:webHidden/>
              </w:rPr>
            </w:r>
            <w:r w:rsidR="00D101E0">
              <w:rPr>
                <w:webHidden/>
              </w:rPr>
              <w:fldChar w:fldCharType="separate"/>
            </w:r>
            <w:r w:rsidR="00D101E0">
              <w:rPr>
                <w:webHidden/>
              </w:rPr>
              <w:t>16</w:t>
            </w:r>
            <w:r w:rsidR="00D101E0">
              <w:rPr>
                <w:webHidden/>
              </w:rPr>
              <w:fldChar w:fldCharType="end"/>
            </w:r>
          </w:hyperlink>
        </w:p>
        <w:p w14:paraId="766E4D69" w14:textId="345E2C91" w:rsidR="00D101E0" w:rsidRDefault="00E24058">
          <w:pPr>
            <w:pStyle w:val="Inhopg2"/>
            <w:rPr>
              <w:rFonts w:asciiTheme="minorHAnsi" w:eastAsiaTheme="minorEastAsia" w:hAnsiTheme="minorHAnsi" w:cstheme="minorBidi"/>
              <w:snapToGrid/>
              <w:kern w:val="0"/>
              <w:sz w:val="22"/>
              <w:szCs w:val="22"/>
              <w:lang w:eastAsia="nl-NL"/>
            </w:rPr>
          </w:pPr>
          <w:hyperlink w:anchor="_Toc12001456" w:history="1">
            <w:r w:rsidR="00D101E0" w:rsidRPr="00BD7BE6">
              <w:rPr>
                <w:rStyle w:val="Hyperlink"/>
              </w:rPr>
              <w:t>2.6</w:t>
            </w:r>
            <w:r w:rsidR="00D101E0">
              <w:rPr>
                <w:rFonts w:asciiTheme="minorHAnsi" w:eastAsiaTheme="minorEastAsia" w:hAnsiTheme="minorHAnsi" w:cstheme="minorBidi"/>
                <w:snapToGrid/>
                <w:kern w:val="0"/>
                <w:sz w:val="22"/>
                <w:szCs w:val="22"/>
                <w:lang w:eastAsia="nl-NL"/>
              </w:rPr>
              <w:tab/>
            </w:r>
            <w:r w:rsidR="00D101E0" w:rsidRPr="00BD7BE6">
              <w:rPr>
                <w:rStyle w:val="Hyperlink"/>
              </w:rPr>
              <w:t>Geldlening</w:t>
            </w:r>
            <w:r w:rsidR="00D101E0">
              <w:rPr>
                <w:webHidden/>
              </w:rPr>
              <w:tab/>
            </w:r>
            <w:r w:rsidR="00D101E0">
              <w:rPr>
                <w:webHidden/>
              </w:rPr>
              <w:fldChar w:fldCharType="begin"/>
            </w:r>
            <w:r w:rsidR="00D101E0">
              <w:rPr>
                <w:webHidden/>
              </w:rPr>
              <w:instrText xml:space="preserve"> PAGEREF _Toc12001456 \h </w:instrText>
            </w:r>
            <w:r w:rsidR="00D101E0">
              <w:rPr>
                <w:webHidden/>
              </w:rPr>
            </w:r>
            <w:r w:rsidR="00D101E0">
              <w:rPr>
                <w:webHidden/>
              </w:rPr>
              <w:fldChar w:fldCharType="separate"/>
            </w:r>
            <w:r w:rsidR="00D101E0">
              <w:rPr>
                <w:webHidden/>
              </w:rPr>
              <w:t>28</w:t>
            </w:r>
            <w:r w:rsidR="00D101E0">
              <w:rPr>
                <w:webHidden/>
              </w:rPr>
              <w:fldChar w:fldCharType="end"/>
            </w:r>
          </w:hyperlink>
        </w:p>
        <w:p w14:paraId="009C9BCD" w14:textId="511CCC69" w:rsidR="00D101E0" w:rsidRDefault="00E24058">
          <w:pPr>
            <w:pStyle w:val="Inhopg2"/>
            <w:rPr>
              <w:rFonts w:asciiTheme="minorHAnsi" w:eastAsiaTheme="minorEastAsia" w:hAnsiTheme="minorHAnsi" w:cstheme="minorBidi"/>
              <w:snapToGrid/>
              <w:kern w:val="0"/>
              <w:sz w:val="22"/>
              <w:szCs w:val="22"/>
              <w:lang w:eastAsia="nl-NL"/>
            </w:rPr>
          </w:pPr>
          <w:hyperlink w:anchor="_Toc12001457" w:history="1">
            <w:r w:rsidR="00D101E0" w:rsidRPr="00BD7BE6">
              <w:rPr>
                <w:rStyle w:val="Hyperlink"/>
              </w:rPr>
              <w:t>2.7</w:t>
            </w:r>
            <w:r w:rsidR="00D101E0">
              <w:rPr>
                <w:rFonts w:asciiTheme="minorHAnsi" w:eastAsiaTheme="minorEastAsia" w:hAnsiTheme="minorHAnsi" w:cstheme="minorBidi"/>
                <w:snapToGrid/>
                <w:kern w:val="0"/>
                <w:sz w:val="22"/>
                <w:szCs w:val="22"/>
                <w:lang w:eastAsia="nl-NL"/>
              </w:rPr>
              <w:tab/>
            </w:r>
            <w:r w:rsidR="00D101E0" w:rsidRPr="00BD7BE6">
              <w:rPr>
                <w:rStyle w:val="Hyperlink"/>
              </w:rPr>
              <w:t>Starterslening</w:t>
            </w:r>
            <w:r w:rsidR="00D101E0">
              <w:rPr>
                <w:webHidden/>
              </w:rPr>
              <w:tab/>
            </w:r>
            <w:r w:rsidR="00D101E0">
              <w:rPr>
                <w:webHidden/>
              </w:rPr>
              <w:fldChar w:fldCharType="begin"/>
            </w:r>
            <w:r w:rsidR="00D101E0">
              <w:rPr>
                <w:webHidden/>
              </w:rPr>
              <w:instrText xml:space="preserve"> PAGEREF _Toc12001457 \h </w:instrText>
            </w:r>
            <w:r w:rsidR="00D101E0">
              <w:rPr>
                <w:webHidden/>
              </w:rPr>
            </w:r>
            <w:r w:rsidR="00D101E0">
              <w:rPr>
                <w:webHidden/>
              </w:rPr>
              <w:fldChar w:fldCharType="separate"/>
            </w:r>
            <w:r w:rsidR="00D101E0">
              <w:rPr>
                <w:webHidden/>
              </w:rPr>
              <w:t>31</w:t>
            </w:r>
            <w:r w:rsidR="00D101E0">
              <w:rPr>
                <w:webHidden/>
              </w:rPr>
              <w:fldChar w:fldCharType="end"/>
            </w:r>
          </w:hyperlink>
        </w:p>
        <w:p w14:paraId="1311B542" w14:textId="003CC0DF" w:rsidR="00D101E0" w:rsidRDefault="00E24058">
          <w:pPr>
            <w:pStyle w:val="Inhopg2"/>
            <w:rPr>
              <w:rFonts w:asciiTheme="minorHAnsi" w:eastAsiaTheme="minorEastAsia" w:hAnsiTheme="minorHAnsi" w:cstheme="minorBidi"/>
              <w:snapToGrid/>
              <w:kern w:val="0"/>
              <w:sz w:val="22"/>
              <w:szCs w:val="22"/>
              <w:lang w:eastAsia="nl-NL"/>
            </w:rPr>
          </w:pPr>
          <w:hyperlink w:anchor="_Toc12001458" w:history="1">
            <w:r w:rsidR="00D101E0" w:rsidRPr="00BD7BE6">
              <w:rPr>
                <w:rStyle w:val="Hyperlink"/>
              </w:rPr>
              <w:t>2.8</w:t>
            </w:r>
            <w:r w:rsidR="00D101E0">
              <w:rPr>
                <w:rFonts w:asciiTheme="minorHAnsi" w:eastAsiaTheme="minorEastAsia" w:hAnsiTheme="minorHAnsi" w:cstheme="minorBidi"/>
                <w:snapToGrid/>
                <w:kern w:val="0"/>
                <w:sz w:val="22"/>
                <w:szCs w:val="22"/>
                <w:lang w:eastAsia="nl-NL"/>
              </w:rPr>
              <w:tab/>
            </w:r>
            <w:r w:rsidR="00D101E0" w:rsidRPr="00BD7BE6">
              <w:rPr>
                <w:rStyle w:val="Hyperlink"/>
              </w:rPr>
              <w:t>Hypotheekstelling</w:t>
            </w:r>
            <w:r w:rsidR="00D101E0">
              <w:rPr>
                <w:webHidden/>
              </w:rPr>
              <w:tab/>
            </w:r>
            <w:r w:rsidR="00D101E0">
              <w:rPr>
                <w:webHidden/>
              </w:rPr>
              <w:fldChar w:fldCharType="begin"/>
            </w:r>
            <w:r w:rsidR="00D101E0">
              <w:rPr>
                <w:webHidden/>
              </w:rPr>
              <w:instrText xml:space="preserve"> PAGEREF _Toc12001458 \h </w:instrText>
            </w:r>
            <w:r w:rsidR="00D101E0">
              <w:rPr>
                <w:webHidden/>
              </w:rPr>
            </w:r>
            <w:r w:rsidR="00D101E0">
              <w:rPr>
                <w:webHidden/>
              </w:rPr>
              <w:fldChar w:fldCharType="separate"/>
            </w:r>
            <w:r w:rsidR="00D101E0">
              <w:rPr>
                <w:webHidden/>
              </w:rPr>
              <w:t>32</w:t>
            </w:r>
            <w:r w:rsidR="00D101E0">
              <w:rPr>
                <w:webHidden/>
              </w:rPr>
              <w:fldChar w:fldCharType="end"/>
            </w:r>
          </w:hyperlink>
        </w:p>
        <w:p w14:paraId="296357C8" w14:textId="0736D125" w:rsidR="00D101E0" w:rsidRDefault="00E24058">
          <w:pPr>
            <w:pStyle w:val="Inhopg2"/>
            <w:rPr>
              <w:rFonts w:asciiTheme="minorHAnsi" w:eastAsiaTheme="minorEastAsia" w:hAnsiTheme="minorHAnsi" w:cstheme="minorBidi"/>
              <w:snapToGrid/>
              <w:kern w:val="0"/>
              <w:sz w:val="22"/>
              <w:szCs w:val="22"/>
              <w:lang w:eastAsia="nl-NL"/>
            </w:rPr>
          </w:pPr>
          <w:hyperlink w:anchor="_Toc12001459" w:history="1">
            <w:r w:rsidR="00D101E0" w:rsidRPr="00BD7BE6">
              <w:rPr>
                <w:rStyle w:val="Hyperlink"/>
              </w:rPr>
              <w:t>2.9</w:t>
            </w:r>
            <w:r w:rsidR="00D101E0">
              <w:rPr>
                <w:rFonts w:asciiTheme="minorHAnsi" w:eastAsiaTheme="minorEastAsia" w:hAnsiTheme="minorHAnsi" w:cstheme="minorBidi"/>
                <w:snapToGrid/>
                <w:kern w:val="0"/>
                <w:sz w:val="22"/>
                <w:szCs w:val="22"/>
                <w:lang w:eastAsia="nl-NL"/>
              </w:rPr>
              <w:tab/>
            </w:r>
            <w:r w:rsidR="00D101E0" w:rsidRPr="00BD7BE6">
              <w:rPr>
                <w:rStyle w:val="Hyperlink"/>
              </w:rPr>
              <w:t>Registergoed</w:t>
            </w:r>
            <w:r w:rsidR="00D101E0">
              <w:rPr>
                <w:webHidden/>
              </w:rPr>
              <w:tab/>
            </w:r>
            <w:r w:rsidR="00D101E0">
              <w:rPr>
                <w:webHidden/>
              </w:rPr>
              <w:fldChar w:fldCharType="begin"/>
            </w:r>
            <w:r w:rsidR="00D101E0">
              <w:rPr>
                <w:webHidden/>
              </w:rPr>
              <w:instrText xml:space="preserve"> PAGEREF _Toc12001459 \h </w:instrText>
            </w:r>
            <w:r w:rsidR="00D101E0">
              <w:rPr>
                <w:webHidden/>
              </w:rPr>
            </w:r>
            <w:r w:rsidR="00D101E0">
              <w:rPr>
                <w:webHidden/>
              </w:rPr>
              <w:fldChar w:fldCharType="separate"/>
            </w:r>
            <w:r w:rsidR="00D101E0">
              <w:rPr>
                <w:webHidden/>
              </w:rPr>
              <w:t>34</w:t>
            </w:r>
            <w:r w:rsidR="00D101E0">
              <w:rPr>
                <w:webHidden/>
              </w:rPr>
              <w:fldChar w:fldCharType="end"/>
            </w:r>
          </w:hyperlink>
        </w:p>
        <w:p w14:paraId="632B587A" w14:textId="6FD5C285" w:rsidR="00D101E0" w:rsidRDefault="00E24058">
          <w:pPr>
            <w:pStyle w:val="Inhopg2"/>
            <w:rPr>
              <w:rFonts w:asciiTheme="minorHAnsi" w:eastAsiaTheme="minorEastAsia" w:hAnsiTheme="minorHAnsi" w:cstheme="minorBidi"/>
              <w:snapToGrid/>
              <w:kern w:val="0"/>
              <w:sz w:val="22"/>
              <w:szCs w:val="22"/>
              <w:lang w:eastAsia="nl-NL"/>
            </w:rPr>
          </w:pPr>
          <w:hyperlink w:anchor="_Toc12001460" w:history="1">
            <w:r w:rsidR="00D101E0" w:rsidRPr="00BD7BE6">
              <w:rPr>
                <w:rStyle w:val="Hyperlink"/>
              </w:rPr>
              <w:t>2.10</w:t>
            </w:r>
            <w:r w:rsidR="00D101E0">
              <w:rPr>
                <w:rFonts w:asciiTheme="minorHAnsi" w:eastAsiaTheme="minorEastAsia" w:hAnsiTheme="minorHAnsi" w:cstheme="minorBidi"/>
                <w:snapToGrid/>
                <w:kern w:val="0"/>
                <w:sz w:val="22"/>
                <w:szCs w:val="22"/>
                <w:lang w:eastAsia="nl-NL"/>
              </w:rPr>
              <w:tab/>
            </w:r>
            <w:r w:rsidR="00D101E0" w:rsidRPr="00BD7BE6">
              <w:rPr>
                <w:rStyle w:val="Hyperlink"/>
              </w:rPr>
              <w:t>Hypotheekstelling overbruggingshypotheek</w:t>
            </w:r>
            <w:r w:rsidR="00D101E0">
              <w:rPr>
                <w:webHidden/>
              </w:rPr>
              <w:tab/>
            </w:r>
            <w:r w:rsidR="00D101E0">
              <w:rPr>
                <w:webHidden/>
              </w:rPr>
              <w:fldChar w:fldCharType="begin"/>
            </w:r>
            <w:r w:rsidR="00D101E0">
              <w:rPr>
                <w:webHidden/>
              </w:rPr>
              <w:instrText xml:space="preserve"> PAGEREF _Toc12001460 \h </w:instrText>
            </w:r>
            <w:r w:rsidR="00D101E0">
              <w:rPr>
                <w:webHidden/>
              </w:rPr>
            </w:r>
            <w:r w:rsidR="00D101E0">
              <w:rPr>
                <w:webHidden/>
              </w:rPr>
              <w:fldChar w:fldCharType="separate"/>
            </w:r>
            <w:r w:rsidR="00D101E0">
              <w:rPr>
                <w:webHidden/>
              </w:rPr>
              <w:t>36</w:t>
            </w:r>
            <w:r w:rsidR="00D101E0">
              <w:rPr>
                <w:webHidden/>
              </w:rPr>
              <w:fldChar w:fldCharType="end"/>
            </w:r>
          </w:hyperlink>
        </w:p>
        <w:p w14:paraId="10EE2716" w14:textId="7E3C816A" w:rsidR="00D101E0" w:rsidRDefault="00E24058">
          <w:pPr>
            <w:pStyle w:val="Inhopg2"/>
            <w:rPr>
              <w:rFonts w:asciiTheme="minorHAnsi" w:eastAsiaTheme="minorEastAsia" w:hAnsiTheme="minorHAnsi" w:cstheme="minorBidi"/>
              <w:snapToGrid/>
              <w:kern w:val="0"/>
              <w:sz w:val="22"/>
              <w:szCs w:val="22"/>
              <w:lang w:eastAsia="nl-NL"/>
            </w:rPr>
          </w:pPr>
          <w:hyperlink w:anchor="_Toc12001461" w:history="1">
            <w:r w:rsidR="00D101E0" w:rsidRPr="00BD7BE6">
              <w:rPr>
                <w:rStyle w:val="Hyperlink"/>
              </w:rPr>
              <w:t>2.11</w:t>
            </w:r>
            <w:r w:rsidR="00D101E0">
              <w:rPr>
                <w:rFonts w:asciiTheme="minorHAnsi" w:eastAsiaTheme="minorEastAsia" w:hAnsiTheme="minorHAnsi" w:cstheme="minorBidi"/>
                <w:snapToGrid/>
                <w:kern w:val="0"/>
                <w:sz w:val="22"/>
                <w:szCs w:val="22"/>
                <w:lang w:eastAsia="nl-NL"/>
              </w:rPr>
              <w:tab/>
            </w:r>
            <w:r w:rsidR="00D101E0" w:rsidRPr="00BD7BE6">
              <w:rPr>
                <w:rStyle w:val="Hyperlink"/>
              </w:rPr>
              <w:t>Woonplaatskeuze</w:t>
            </w:r>
            <w:r w:rsidR="00D101E0">
              <w:rPr>
                <w:webHidden/>
              </w:rPr>
              <w:tab/>
            </w:r>
            <w:r w:rsidR="00D101E0">
              <w:rPr>
                <w:webHidden/>
              </w:rPr>
              <w:fldChar w:fldCharType="begin"/>
            </w:r>
            <w:r w:rsidR="00D101E0">
              <w:rPr>
                <w:webHidden/>
              </w:rPr>
              <w:instrText xml:space="preserve"> PAGEREF _Toc12001461 \h </w:instrText>
            </w:r>
            <w:r w:rsidR="00D101E0">
              <w:rPr>
                <w:webHidden/>
              </w:rPr>
            </w:r>
            <w:r w:rsidR="00D101E0">
              <w:rPr>
                <w:webHidden/>
              </w:rPr>
              <w:fldChar w:fldCharType="separate"/>
            </w:r>
            <w:r w:rsidR="00D101E0">
              <w:rPr>
                <w:webHidden/>
              </w:rPr>
              <w:t>38</w:t>
            </w:r>
            <w:r w:rsidR="00D101E0">
              <w:rPr>
                <w:webHidden/>
              </w:rPr>
              <w:fldChar w:fldCharType="end"/>
            </w:r>
          </w:hyperlink>
        </w:p>
        <w:p w14:paraId="1B5E4239" w14:textId="0AC05C33" w:rsidR="00D101E0" w:rsidRDefault="00E24058">
          <w:pPr>
            <w:pStyle w:val="Inhopg2"/>
            <w:rPr>
              <w:rFonts w:asciiTheme="minorHAnsi" w:eastAsiaTheme="minorEastAsia" w:hAnsiTheme="minorHAnsi" w:cstheme="minorBidi"/>
              <w:snapToGrid/>
              <w:kern w:val="0"/>
              <w:sz w:val="22"/>
              <w:szCs w:val="22"/>
              <w:lang w:eastAsia="nl-NL"/>
            </w:rPr>
          </w:pPr>
          <w:hyperlink w:anchor="_Toc12001462" w:history="1">
            <w:r w:rsidR="00D101E0" w:rsidRPr="00BD7BE6">
              <w:rPr>
                <w:rStyle w:val="Hyperlink"/>
              </w:rPr>
              <w:t>2.12</w:t>
            </w:r>
            <w:r w:rsidR="00D101E0">
              <w:rPr>
                <w:rFonts w:asciiTheme="minorHAnsi" w:eastAsiaTheme="minorEastAsia" w:hAnsiTheme="minorHAnsi" w:cstheme="minorBidi"/>
                <w:snapToGrid/>
                <w:kern w:val="0"/>
                <w:sz w:val="22"/>
                <w:szCs w:val="22"/>
                <w:lang w:eastAsia="nl-NL"/>
              </w:rPr>
              <w:tab/>
            </w:r>
            <w:r w:rsidR="00D101E0" w:rsidRPr="00BD7BE6">
              <w:rPr>
                <w:rStyle w:val="Hyperlink"/>
              </w:rPr>
              <w:t>Einde kadasterdeel</w:t>
            </w:r>
            <w:r w:rsidR="00D101E0">
              <w:rPr>
                <w:webHidden/>
              </w:rPr>
              <w:tab/>
            </w:r>
            <w:r w:rsidR="00D101E0">
              <w:rPr>
                <w:webHidden/>
              </w:rPr>
              <w:fldChar w:fldCharType="begin"/>
            </w:r>
            <w:r w:rsidR="00D101E0">
              <w:rPr>
                <w:webHidden/>
              </w:rPr>
              <w:instrText xml:space="preserve"> PAGEREF _Toc12001462 \h </w:instrText>
            </w:r>
            <w:r w:rsidR="00D101E0">
              <w:rPr>
                <w:webHidden/>
              </w:rPr>
            </w:r>
            <w:r w:rsidR="00D101E0">
              <w:rPr>
                <w:webHidden/>
              </w:rPr>
              <w:fldChar w:fldCharType="separate"/>
            </w:r>
            <w:r w:rsidR="00D101E0">
              <w:rPr>
                <w:webHidden/>
              </w:rPr>
              <w:t>38</w:t>
            </w:r>
            <w:r w:rsidR="00D101E0">
              <w:rPr>
                <w:webHidden/>
              </w:rPr>
              <w:fldChar w:fldCharType="end"/>
            </w:r>
          </w:hyperlink>
        </w:p>
        <w:p w14:paraId="0A1F4646" w14:textId="0212F29D" w:rsidR="00D101E0" w:rsidRDefault="00E24058">
          <w:pPr>
            <w:pStyle w:val="Inhopg2"/>
            <w:rPr>
              <w:rFonts w:asciiTheme="minorHAnsi" w:eastAsiaTheme="minorEastAsia" w:hAnsiTheme="minorHAnsi" w:cstheme="minorBidi"/>
              <w:snapToGrid/>
              <w:kern w:val="0"/>
              <w:sz w:val="22"/>
              <w:szCs w:val="22"/>
              <w:lang w:eastAsia="nl-NL"/>
            </w:rPr>
          </w:pPr>
          <w:hyperlink w:anchor="_Toc12001463" w:history="1">
            <w:r w:rsidR="00D101E0" w:rsidRPr="00BD7BE6">
              <w:rPr>
                <w:rStyle w:val="Hyperlink"/>
              </w:rPr>
              <w:t>2.13</w:t>
            </w:r>
            <w:r w:rsidR="00D101E0">
              <w:rPr>
                <w:rFonts w:asciiTheme="minorHAnsi" w:eastAsiaTheme="minorEastAsia" w:hAnsiTheme="minorHAnsi" w:cstheme="minorBidi"/>
                <w:snapToGrid/>
                <w:kern w:val="0"/>
                <w:sz w:val="22"/>
                <w:szCs w:val="22"/>
                <w:lang w:eastAsia="nl-NL"/>
              </w:rPr>
              <w:tab/>
            </w:r>
            <w:r w:rsidR="00D101E0" w:rsidRPr="00BD7BE6">
              <w:rPr>
                <w:rStyle w:val="Hyperlink"/>
              </w:rPr>
              <w:t>Vrije gedeelte</w:t>
            </w:r>
            <w:r w:rsidR="00D101E0">
              <w:rPr>
                <w:webHidden/>
              </w:rPr>
              <w:tab/>
            </w:r>
            <w:r w:rsidR="00D101E0">
              <w:rPr>
                <w:webHidden/>
              </w:rPr>
              <w:fldChar w:fldCharType="begin"/>
            </w:r>
            <w:r w:rsidR="00D101E0">
              <w:rPr>
                <w:webHidden/>
              </w:rPr>
              <w:instrText xml:space="preserve"> PAGEREF _Toc12001463 \h </w:instrText>
            </w:r>
            <w:r w:rsidR="00D101E0">
              <w:rPr>
                <w:webHidden/>
              </w:rPr>
            </w:r>
            <w:r w:rsidR="00D101E0">
              <w:rPr>
                <w:webHidden/>
              </w:rPr>
              <w:fldChar w:fldCharType="separate"/>
            </w:r>
            <w:r w:rsidR="00D101E0">
              <w:rPr>
                <w:webHidden/>
              </w:rPr>
              <w:t>39</w:t>
            </w:r>
            <w:r w:rsidR="00D101E0">
              <w:rPr>
                <w:webHidden/>
              </w:rPr>
              <w:fldChar w:fldCharType="end"/>
            </w:r>
          </w:hyperlink>
        </w:p>
        <w:p w14:paraId="10F6C9D6" w14:textId="54FB6BFA" w:rsidR="00D101E0" w:rsidRDefault="00D101E0">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86" w:name="bmStartpunt"/>
      <w:bookmarkStart w:id="87" w:name="_Toc498316301"/>
      <w:bookmarkStart w:id="88" w:name="_Toc20728828"/>
      <w:bookmarkStart w:id="89" w:name="_Toc464135491"/>
      <w:bookmarkStart w:id="90" w:name="_Toc506361255"/>
      <w:bookmarkStart w:id="91" w:name="_Toc12001442"/>
      <w:bookmarkStart w:id="92" w:name="_Toc179181706"/>
      <w:bookmarkEnd w:id="86"/>
      <w:bookmarkEnd w:id="87"/>
      <w:bookmarkEnd w:id="88"/>
      <w:r w:rsidRPr="00343045">
        <w:rPr>
          <w:lang w:val="nl-NL"/>
        </w:rPr>
        <w:lastRenderedPageBreak/>
        <w:t>Inleiding</w:t>
      </w:r>
      <w:bookmarkEnd w:id="89"/>
      <w:bookmarkEnd w:id="90"/>
      <w:bookmarkEnd w:id="91"/>
    </w:p>
    <w:p w14:paraId="409F5E9D" w14:textId="77777777" w:rsidR="00987D5A" w:rsidRPr="00343045" w:rsidRDefault="00987D5A" w:rsidP="00987D5A">
      <w:pPr>
        <w:pStyle w:val="Kop2"/>
        <w:numPr>
          <w:ilvl w:val="1"/>
          <w:numId w:val="1"/>
        </w:numPr>
      </w:pPr>
      <w:bookmarkStart w:id="93" w:name="_Toc196114936"/>
      <w:bookmarkStart w:id="94" w:name="_Toc464135492"/>
      <w:bookmarkStart w:id="95" w:name="_Toc506361256"/>
      <w:bookmarkStart w:id="96" w:name="_Toc12001443"/>
      <w:r w:rsidRPr="00343045">
        <w:t>Doel</w:t>
      </w:r>
      <w:bookmarkEnd w:id="93"/>
      <w:bookmarkEnd w:id="94"/>
      <w:bookmarkEnd w:id="95"/>
      <w:bookmarkEnd w:id="96"/>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97" w:name="_Toc212447230"/>
      <w:bookmarkStart w:id="98" w:name="_Toc464135493"/>
      <w:bookmarkStart w:id="99" w:name="_Toc506361257"/>
      <w:bookmarkStart w:id="100" w:name="_Toc12001444"/>
      <w:bookmarkStart w:id="101" w:name="_Toc196114937"/>
      <w:r w:rsidRPr="00343045">
        <w:t>Algemeen</w:t>
      </w:r>
      <w:bookmarkEnd w:id="97"/>
      <w:bookmarkEnd w:id="98"/>
      <w:bookmarkEnd w:id="99"/>
      <w:bookmarkEnd w:id="100"/>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01"/>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102" w:name="_Toc191216332"/>
      <w:bookmarkStart w:id="103" w:name="_Toc191373237"/>
      <w:bookmarkStart w:id="104" w:name="_Toc191216333"/>
      <w:bookmarkStart w:id="105" w:name="_Toc191373238"/>
      <w:bookmarkStart w:id="106" w:name="_Toc464135494"/>
      <w:bookmarkStart w:id="107" w:name="_Toc506361258"/>
      <w:bookmarkStart w:id="108" w:name="_Toc12001445"/>
      <w:bookmarkEnd w:id="102"/>
      <w:bookmarkEnd w:id="103"/>
      <w:bookmarkEnd w:id="104"/>
      <w:bookmarkEnd w:id="105"/>
      <w:r w:rsidRPr="00343045">
        <w:lastRenderedPageBreak/>
        <w:t>Referenties</w:t>
      </w:r>
      <w:bookmarkEnd w:id="106"/>
      <w:bookmarkEnd w:id="107"/>
      <w:bookmarkEnd w:id="108"/>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370"/>
      </w:tblGrid>
      <w:tr w:rsidR="00AA1B40" w:rsidRPr="00DB7FA4" w14:paraId="4CF0D5F8" w14:textId="77777777" w:rsidTr="006D6993">
        <w:tc>
          <w:tcPr>
            <w:tcW w:w="556" w:type="dxa"/>
            <w:shd w:val="clear" w:color="auto" w:fill="CCCCCC"/>
          </w:tcPr>
          <w:p w14:paraId="1140F714" w14:textId="77777777" w:rsidR="00AA1B40" w:rsidRPr="00DB7FA4" w:rsidRDefault="00AA1B40" w:rsidP="00BF18B4">
            <w:pPr>
              <w:rPr>
                <w:b/>
                <w:lang w:val="nl"/>
              </w:rPr>
            </w:pPr>
            <w:r w:rsidRPr="00DB7FA4">
              <w:rPr>
                <w:b/>
                <w:lang w:val="nl"/>
              </w:rPr>
              <w:t>ID</w:t>
            </w:r>
          </w:p>
        </w:tc>
        <w:tc>
          <w:tcPr>
            <w:tcW w:w="8370" w:type="dxa"/>
            <w:shd w:val="clear" w:color="auto" w:fill="CCCCCC"/>
          </w:tcPr>
          <w:p w14:paraId="045369ED" w14:textId="77777777" w:rsidR="00AA1B40" w:rsidRPr="00DB7FA4" w:rsidRDefault="00AA1B40" w:rsidP="00BF18B4">
            <w:pPr>
              <w:rPr>
                <w:b/>
                <w:lang w:val="nl"/>
              </w:rPr>
            </w:pPr>
            <w:r w:rsidRPr="00DB7FA4">
              <w:rPr>
                <w:b/>
                <w:lang w:val="nl"/>
              </w:rPr>
              <w:t>Documentnaam</w:t>
            </w:r>
          </w:p>
        </w:tc>
      </w:tr>
      <w:tr w:rsidR="00AA1B40" w:rsidRPr="00DB7FA4" w14:paraId="60482898" w14:textId="77777777" w:rsidTr="006D6993">
        <w:tc>
          <w:tcPr>
            <w:tcW w:w="556" w:type="dxa"/>
            <w:shd w:val="clear" w:color="auto" w:fill="auto"/>
          </w:tcPr>
          <w:p w14:paraId="4E4D7112" w14:textId="77777777" w:rsidR="00AA1B40" w:rsidRPr="00DB7FA4" w:rsidRDefault="00AA1B40" w:rsidP="00BF18B4">
            <w:pPr>
              <w:rPr>
                <w:lang w:val="nl"/>
              </w:rPr>
            </w:pPr>
            <w:r w:rsidRPr="002C7327">
              <w:t>[1]</w:t>
            </w:r>
          </w:p>
        </w:tc>
        <w:tc>
          <w:tcPr>
            <w:tcW w:w="8370" w:type="dxa"/>
            <w:shd w:val="clear" w:color="auto" w:fill="auto"/>
          </w:tcPr>
          <w:p w14:paraId="0BF7A18C" w14:textId="665EA917" w:rsidR="00AA1B40" w:rsidRPr="00DB7FA4" w:rsidRDefault="00AA1B40" w:rsidP="00EC1610">
            <w:pPr>
              <w:rPr>
                <w:lang w:val="nl"/>
              </w:rPr>
            </w:pPr>
            <w:r w:rsidRPr="00CC0276">
              <w:t xml:space="preserve">Modeldocument </w:t>
            </w:r>
            <w:r>
              <w:t>Munt hypotheek</w:t>
            </w:r>
          </w:p>
        </w:tc>
      </w:tr>
      <w:tr w:rsidR="00AA1B40" w:rsidRPr="00DB7FA4" w14:paraId="4F78AA22" w14:textId="77777777" w:rsidTr="006D6993">
        <w:tc>
          <w:tcPr>
            <w:tcW w:w="556" w:type="dxa"/>
            <w:shd w:val="clear" w:color="auto" w:fill="auto"/>
          </w:tcPr>
          <w:p w14:paraId="4B4A411C" w14:textId="77777777" w:rsidR="00AA1B40" w:rsidRPr="00DB7FA4" w:rsidRDefault="00AA1B40" w:rsidP="00BF18B4">
            <w:pPr>
              <w:rPr>
                <w:lang w:val="nl"/>
              </w:rPr>
            </w:pPr>
            <w:r w:rsidRPr="00134AAB">
              <w:t>[2]</w:t>
            </w:r>
          </w:p>
        </w:tc>
        <w:tc>
          <w:tcPr>
            <w:tcW w:w="8370" w:type="dxa"/>
            <w:shd w:val="clear" w:color="auto" w:fill="auto"/>
          </w:tcPr>
          <w:p w14:paraId="7AB0AC9B" w14:textId="4B230D3A" w:rsidR="00AA1B40" w:rsidRPr="00DB7FA4" w:rsidRDefault="00AA1B40" w:rsidP="00BF18B4">
            <w:pPr>
              <w:rPr>
                <w:lang w:val="nl"/>
              </w:rPr>
            </w:pPr>
            <w:r w:rsidRPr="00134AAB">
              <w:t xml:space="preserve">Documentatie standaard tekstblokken: namen van de documenten en de versies daarvan zijn in </w:t>
            </w:r>
            <w:r>
              <w:t>de release notes</w:t>
            </w:r>
            <w:r w:rsidRPr="00134AAB">
              <w:t xml:space="preserve"> </w:t>
            </w:r>
            <w:del w:id="109" w:author="Groot, Karina de" w:date="2020-02-13T14:32:00Z">
              <w:r w:rsidDel="00926907">
                <w:delText xml:space="preserve"> </w:delText>
              </w:r>
            </w:del>
            <w:r w:rsidRPr="00134AAB">
              <w:t>opgenomen</w:t>
            </w:r>
          </w:p>
        </w:tc>
      </w:tr>
      <w:tr w:rsidR="00AA1B40" w:rsidRPr="00DB7FA4" w14:paraId="59A3BC86" w14:textId="77777777" w:rsidTr="006D6993">
        <w:tc>
          <w:tcPr>
            <w:tcW w:w="556" w:type="dxa"/>
            <w:shd w:val="clear" w:color="auto" w:fill="auto"/>
          </w:tcPr>
          <w:p w14:paraId="6323B4CA" w14:textId="4EDC85BF" w:rsidR="00AA1B40" w:rsidRPr="00DB7FA4" w:rsidRDefault="00AA1B40" w:rsidP="00BF18B4">
            <w:pPr>
              <w:rPr>
                <w:lang w:val="nl"/>
              </w:rPr>
            </w:pPr>
            <w:bookmarkStart w:id="110" w:name="AlgemeneAfsprakenDocument"/>
            <w:r>
              <w:t>[3]</w:t>
            </w:r>
            <w:bookmarkEnd w:id="110"/>
          </w:p>
        </w:tc>
        <w:tc>
          <w:tcPr>
            <w:tcW w:w="8370" w:type="dxa"/>
            <w:shd w:val="clear" w:color="auto" w:fill="auto"/>
          </w:tcPr>
          <w:p w14:paraId="6BDB8C70" w14:textId="77777777" w:rsidR="00AA1B40" w:rsidRPr="00DB7FA4" w:rsidRDefault="00AA1B40" w:rsidP="00BF18B4">
            <w:pPr>
              <w:rPr>
                <w:lang w:val="nl"/>
              </w:rPr>
            </w:pPr>
            <w:r w:rsidRPr="00F04F48">
              <w:t>Tekstblok - Algemene afspraken modeldocumenten en tekstblokken</w:t>
            </w:r>
          </w:p>
        </w:tc>
      </w:tr>
      <w:tr w:rsidR="00AA1B40" w:rsidRPr="00DB7FA4" w14:paraId="0BE56058" w14:textId="77777777" w:rsidTr="006D6993">
        <w:tc>
          <w:tcPr>
            <w:tcW w:w="556" w:type="dxa"/>
            <w:shd w:val="clear" w:color="auto" w:fill="auto"/>
          </w:tcPr>
          <w:p w14:paraId="79844382" w14:textId="5B4AEAB6" w:rsidR="00AA1B40" w:rsidRDefault="00AA1B40" w:rsidP="00BF18B4">
            <w:bookmarkStart w:id="111" w:name="TC"/>
            <w:r>
              <w:t>[TC]</w:t>
            </w:r>
            <w:bookmarkEnd w:id="111"/>
          </w:p>
        </w:tc>
        <w:tc>
          <w:tcPr>
            <w:tcW w:w="8370" w:type="dxa"/>
            <w:shd w:val="clear" w:color="auto" w:fill="auto"/>
          </w:tcPr>
          <w:p w14:paraId="621EC278" w14:textId="77777777" w:rsidR="00AA1B40" w:rsidRDefault="00AA1B40" w:rsidP="00BF18B4">
            <w:r w:rsidRPr="00362DEE">
              <w:t>Toelichting - Comparitie nummering en layout</w:t>
            </w:r>
          </w:p>
        </w:tc>
      </w:tr>
      <w:tr w:rsidR="00AA1B40" w:rsidRPr="00DB7FA4" w14:paraId="5E527C8D" w14:textId="77777777" w:rsidTr="006D6993">
        <w:tc>
          <w:tcPr>
            <w:tcW w:w="556" w:type="dxa"/>
            <w:shd w:val="clear" w:color="auto" w:fill="auto"/>
          </w:tcPr>
          <w:p w14:paraId="79ADCB4F" w14:textId="77777777" w:rsidR="00AA1B40" w:rsidRDefault="00AA1B40" w:rsidP="00BF18B4">
            <w:r>
              <w:t>[4]</w:t>
            </w:r>
          </w:p>
        </w:tc>
        <w:tc>
          <w:tcPr>
            <w:tcW w:w="8370" w:type="dxa"/>
            <w:shd w:val="clear" w:color="auto" w:fill="auto"/>
          </w:tcPr>
          <w:p w14:paraId="1B5D9082" w14:textId="77777777" w:rsidR="00AA1B40" w:rsidRPr="00F04F48" w:rsidRDefault="00AA1B40"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7"/>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118" w:name="_Toc464135495"/>
      <w:bookmarkStart w:id="119" w:name="_Toc506361259"/>
      <w:bookmarkStart w:id="120" w:name="_Toc12001446"/>
      <w:bookmarkEnd w:id="92"/>
      <w:r>
        <w:rPr>
          <w:lang w:val="nl-NL"/>
        </w:rPr>
        <w:lastRenderedPageBreak/>
        <w:t>Munt</w:t>
      </w:r>
      <w:r w:rsidR="00340045">
        <w:rPr>
          <w:lang w:val="nl-NL"/>
        </w:rPr>
        <w:t xml:space="preserve"> </w:t>
      </w:r>
      <w:r w:rsidR="008D0862">
        <w:rPr>
          <w:lang w:val="nl-NL"/>
        </w:rPr>
        <w:t>Hypotheekakte</w:t>
      </w:r>
      <w:bookmarkEnd w:id="118"/>
      <w:bookmarkEnd w:id="119"/>
      <w:bookmarkEnd w:id="120"/>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121" w:name="_Toc246925271"/>
      <w:bookmarkStart w:id="122" w:name="_Toc464135496"/>
      <w:bookmarkStart w:id="123" w:name="_Toc506361260"/>
      <w:bookmarkStart w:id="124" w:name="_Toc12001447"/>
      <w:r>
        <w:t>Equivalentiev</w:t>
      </w:r>
      <w:r w:rsidR="008D0862">
        <w:t>erklaring</w:t>
      </w:r>
      <w:bookmarkEnd w:id="121"/>
      <w:bookmarkEnd w:id="122"/>
      <w:bookmarkEnd w:id="123"/>
      <w:bookmarkEnd w:id="124"/>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125" w:name="_Toc464135497"/>
      <w:bookmarkStart w:id="126" w:name="_Toc506361261"/>
      <w:bookmarkStart w:id="127" w:name="_Toc12001448"/>
      <w:bookmarkStart w:id="128" w:name="_Ref438019207"/>
      <w:r>
        <w:lastRenderedPageBreak/>
        <w:t>Titel</w:t>
      </w:r>
      <w:bookmarkEnd w:id="125"/>
      <w:bookmarkEnd w:id="126"/>
      <w:bookmarkEnd w:id="12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129" w:name="_Toc464135498"/>
      <w:bookmarkStart w:id="130" w:name="_Toc506361262"/>
      <w:bookmarkStart w:id="131" w:name="_Toc12001449"/>
      <w:bookmarkEnd w:id="128"/>
      <w:r>
        <w:t>Aanhef</w:t>
      </w:r>
      <w:bookmarkEnd w:id="129"/>
      <w:bookmarkEnd w:id="130"/>
      <w:bookmarkEnd w:id="13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132" w:name="_Toc245786300"/>
            <w:bookmarkEnd w:id="132"/>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133" w:name="_Toc464135499"/>
      <w:bookmarkStart w:id="134" w:name="_Toc506361263"/>
      <w:bookmarkStart w:id="135" w:name="_Toc12001450"/>
      <w:bookmarkStart w:id="136" w:name="_Ref182807022"/>
      <w:r>
        <w:lastRenderedPageBreak/>
        <w:t>Partijen</w:t>
      </w:r>
      <w:bookmarkEnd w:id="133"/>
      <w:bookmarkEnd w:id="134"/>
      <w:bookmarkEnd w:id="135"/>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C1BBE" w:rsidRPr="004C1BBE">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137" w:name="_Toc464135500"/>
      <w:bookmarkStart w:id="138" w:name="_Toc506361264"/>
      <w:bookmarkStart w:id="139" w:name="_Toc12001451"/>
      <w:r>
        <w:lastRenderedPageBreak/>
        <w:t>Hypotheekb</w:t>
      </w:r>
      <w:r w:rsidR="00900C94">
        <w:t>ank</w:t>
      </w:r>
      <w:bookmarkEnd w:id="137"/>
      <w:bookmarkEnd w:id="138"/>
      <w:bookmarkEnd w:id="139"/>
    </w:p>
    <w:bookmarkEnd w:id="136"/>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Voor plaats en land moet gekozen worden uit een waardelijst.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r>
              <w:rPr>
                <w:u w:val="single"/>
                <w:lang w:val="nl-NL"/>
              </w:rPr>
              <w:t>Mapping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1CEAB9B" w14:textId="77777777" w:rsidR="00201932" w:rsidRDefault="00201932" w:rsidP="00201932">
            <w:pPr>
              <w:spacing w:line="240" w:lineRule="auto"/>
              <w:ind w:left="227"/>
              <w:rPr>
                <w:sz w:val="16"/>
                <w:szCs w:val="16"/>
              </w:rPr>
            </w:pPr>
            <w:r>
              <w:rPr>
                <w:sz w:val="16"/>
                <w:szCs w:val="16"/>
              </w:rPr>
              <w:tab/>
              <w:t>./BAG_NummerAanduiding/postcode</w:t>
            </w:r>
          </w:p>
          <w:p w14:paraId="709A177F" w14:textId="77777777" w:rsidR="00201932" w:rsidRDefault="00201932" w:rsidP="00201932">
            <w:pPr>
              <w:spacing w:line="240" w:lineRule="auto"/>
              <w:ind w:left="227"/>
              <w:rPr>
                <w:sz w:val="16"/>
                <w:szCs w:val="16"/>
              </w:rPr>
            </w:pPr>
            <w:r>
              <w:rPr>
                <w:sz w:val="16"/>
                <w:szCs w:val="16"/>
              </w:rPr>
              <w:tab/>
              <w:t>./BAG_Woonplaats/woonplaatsnaam</w:t>
            </w:r>
          </w:p>
          <w:p w14:paraId="62845A33" w14:textId="77777777" w:rsidR="00201932" w:rsidRDefault="00201932" w:rsidP="00201932">
            <w:pPr>
              <w:spacing w:line="240" w:lineRule="auto"/>
              <w:ind w:left="227"/>
              <w:rPr>
                <w:sz w:val="16"/>
                <w:szCs w:val="16"/>
              </w:rPr>
            </w:pPr>
            <w:r>
              <w:rPr>
                <w:sz w:val="16"/>
                <w:szCs w:val="16"/>
              </w:rPr>
              <w:tab/>
              <w:t>./BAG_OpenbareRuimte/openbareRuimteNaam</w:t>
            </w:r>
          </w:p>
          <w:p w14:paraId="0A853910" w14:textId="77777777" w:rsidR="00201932" w:rsidRDefault="00201932" w:rsidP="00201932">
            <w:pPr>
              <w:spacing w:line="240" w:lineRule="auto"/>
              <w:ind w:left="227"/>
              <w:rPr>
                <w:sz w:val="16"/>
                <w:szCs w:val="16"/>
              </w:rPr>
            </w:pPr>
            <w:r>
              <w:rPr>
                <w:sz w:val="16"/>
                <w:szCs w:val="16"/>
              </w:rPr>
              <w:tab/>
              <w:t>./BAG_NummerAanduiding/huisnummer</w:t>
            </w:r>
          </w:p>
          <w:p w14:paraId="33EAC8D2" w14:textId="77777777" w:rsidR="00201932" w:rsidRDefault="00201932" w:rsidP="00201932">
            <w:pPr>
              <w:spacing w:line="240" w:lineRule="auto"/>
              <w:ind w:left="227"/>
              <w:rPr>
                <w:sz w:val="16"/>
                <w:szCs w:val="16"/>
              </w:rPr>
            </w:pPr>
            <w:r>
              <w:rPr>
                <w:sz w:val="16"/>
                <w:szCs w:val="16"/>
              </w:rPr>
              <w:tab/>
              <w:t>./BAG_NummerAanduiding/huisletter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r>
              <w:rPr>
                <w:u w:val="single"/>
                <w:lang w:val="nl-NL"/>
              </w:rPr>
              <w:t>Mapping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r w:rsidRPr="00201932">
              <w:rPr>
                <w:u w:val="single"/>
              </w:rPr>
              <w:t>Mapping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140" w:name="_Toc464135501"/>
      <w:bookmarkStart w:id="141" w:name="_Toc506361265"/>
      <w:bookmarkStart w:id="142" w:name="_Toc12001452"/>
      <w:r>
        <w:lastRenderedPageBreak/>
        <w:t>Schuldenaar</w:t>
      </w:r>
      <w:bookmarkEnd w:id="140"/>
      <w:bookmarkEnd w:id="141"/>
      <w:bookmarkEnd w:id="14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77777777" w:rsidR="0038607C"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3B4D620C"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C1BB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7777777" w:rsidR="00386307" w:rsidRPr="00A20509" w:rsidRDefault="00386307" w:rsidP="00386307">
            <w:pPr>
              <w:ind w:firstLine="300"/>
              <w:rPr>
                <w:rFonts w:cs="Arial"/>
                <w:snapToGrid/>
                <w:color w:val="800080"/>
                <w:kern w:val="0"/>
                <w:sz w:val="20"/>
                <w:highlight w:val="darkYellow"/>
                <w:lang w:eastAsia="nl-NL"/>
              </w:rPr>
            </w:pPr>
            <w:r w:rsidRPr="00A20509">
              <w:rPr>
                <w:rFonts w:cs="Arial"/>
                <w:snapToGrid/>
                <w:color w:val="800080"/>
                <w:kern w:val="0"/>
                <w:sz w:val="20"/>
                <w:highlight w:val="darkYellow"/>
                <w:lang w:eastAsia="nl-NL"/>
              </w:rPr>
              <w:t>KEU</w:t>
            </w:r>
            <w:r w:rsidRPr="00EC51F1">
              <w:rPr>
                <w:rFonts w:cs="Arial"/>
                <w:snapToGrid/>
                <w:color w:val="800080"/>
                <w:kern w:val="0"/>
                <w:sz w:val="20"/>
                <w:highlight w:val="darkYellow"/>
                <w:lang w:eastAsia="nl-NL"/>
              </w:rPr>
              <w:t>ZEBLOK PARTIJNAMEN HYPOTHEEKAKT</w:t>
            </w:r>
            <w:r w:rsidRPr="00A20509">
              <w:rPr>
                <w:rFonts w:cs="Arial"/>
                <w:snapToGrid/>
                <w:color w:val="800080"/>
                <w:kern w:val="0"/>
                <w:sz w:val="20"/>
                <w:highlight w:val="darkYellow"/>
                <w:lang w:eastAsia="nl-NL"/>
              </w:rPr>
              <w:t>E</w:t>
            </w:r>
          </w:p>
          <w:p w14:paraId="7D84B58F" w14:textId="1FA8BBF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070C475C"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Pr="00EC51F1">
              <w:rPr>
                <w:lang w:val="en-US"/>
              </w:rPr>
              <w:t>K</w:t>
            </w:r>
            <w:r>
              <w:rPr>
                <w:lang w:val="en-US"/>
              </w:rPr>
              <w:t>euzeblok P</w:t>
            </w:r>
            <w:r w:rsidRPr="00EC51F1">
              <w:rPr>
                <w:lang w:val="en-US"/>
              </w:rPr>
              <w:t>ar</w:t>
            </w:r>
            <w:r>
              <w:rPr>
                <w:lang w:val="en-US"/>
              </w:rPr>
              <w:t>tijnamen H</w:t>
            </w:r>
            <w:r w:rsidRPr="00EC51F1">
              <w:rPr>
                <w:lang w:val="en-US"/>
              </w:rPr>
              <w:t>ypotheekakte</w:t>
            </w:r>
            <w:r>
              <w:rPr>
                <w:szCs w:val="18"/>
              </w:rPr>
              <w:fldChar w:fldCharType="end"/>
            </w:r>
          </w:p>
          <w:p w14:paraId="6C1219F3" w14:textId="35943D27" w:rsidR="0038607C" w:rsidRDefault="0038607C" w:rsidP="00323158">
            <w:pPr>
              <w:autoSpaceDE w:val="0"/>
              <w:autoSpaceDN w:val="0"/>
              <w:adjustRightInd w:val="0"/>
              <w:spacing w:line="240" w:lineRule="auto"/>
              <w:rPr>
                <w:szCs w:val="18"/>
              </w:rPr>
            </w:pPr>
          </w:p>
        </w:tc>
      </w:tr>
    </w:tbl>
    <w:p w14:paraId="145A22CD" w14:textId="77777777" w:rsidR="00386307" w:rsidRDefault="00386307">
      <w:r>
        <w:br w:type="page"/>
      </w:r>
    </w:p>
    <w:p w14:paraId="4273EDC0" w14:textId="34D853AE" w:rsidR="00386307" w:rsidRDefault="00386307" w:rsidP="00386307">
      <w:pPr>
        <w:pStyle w:val="Kop2"/>
        <w:pageBreakBefore/>
        <w:numPr>
          <w:ilvl w:val="1"/>
          <w:numId w:val="1"/>
        </w:numPr>
        <w:rPr>
          <w:lang w:val="en-US"/>
        </w:rPr>
      </w:pPr>
      <w:bookmarkStart w:id="143" w:name="_Ref454549849"/>
      <w:bookmarkStart w:id="144" w:name="_Toc12001453"/>
      <w:r w:rsidRPr="00EC51F1">
        <w:rPr>
          <w:lang w:val="en-US"/>
        </w:rPr>
        <w:lastRenderedPageBreak/>
        <w:t>K</w:t>
      </w:r>
      <w:r>
        <w:rPr>
          <w:lang w:val="en-US"/>
        </w:rPr>
        <w:t>euzeblok P</w:t>
      </w:r>
      <w:r w:rsidRPr="00EC51F1">
        <w:rPr>
          <w:lang w:val="en-US"/>
        </w:rPr>
        <w:t>ar</w:t>
      </w:r>
      <w:r>
        <w:rPr>
          <w:lang w:val="en-US"/>
        </w:rPr>
        <w:t>tijnamen H</w:t>
      </w:r>
      <w:r w:rsidRPr="00EC51F1">
        <w:rPr>
          <w:lang w:val="en-US"/>
        </w:rPr>
        <w:t>ypotheekakte</w:t>
      </w:r>
      <w:bookmarkEnd w:id="143"/>
      <w:bookmarkEnd w:id="144"/>
    </w:p>
    <w:p w14:paraId="6A0F01C4" w14:textId="77777777" w:rsidR="0036468E" w:rsidRPr="006D6993" w:rsidRDefault="0036468E" w:rsidP="006D6993">
      <w:pPr>
        <w:rPr>
          <w:lang w:val="en-US"/>
        </w:rPr>
      </w:pPr>
    </w:p>
    <w:tbl>
      <w:tblPr>
        <w:tblStyle w:val="Tabelraster"/>
        <w:tblW w:w="0" w:type="auto"/>
        <w:tblLook w:val="04A0" w:firstRow="1" w:lastRow="0" w:firstColumn="1" w:lastColumn="0" w:noHBand="0" w:noVBand="1"/>
      </w:tblPr>
      <w:tblGrid>
        <w:gridCol w:w="6273"/>
        <w:gridCol w:w="6274"/>
      </w:tblGrid>
      <w:tr w:rsidR="0036468E" w14:paraId="0B3B981D" w14:textId="77777777" w:rsidTr="0036468E">
        <w:tc>
          <w:tcPr>
            <w:tcW w:w="6273" w:type="dxa"/>
          </w:tcPr>
          <w:p w14:paraId="19269B51" w14:textId="7DA2B307" w:rsidR="0036468E" w:rsidRDefault="00D213FB" w:rsidP="0036468E">
            <w:pPr>
              <w:rPr>
                <w:lang w:val="en-US"/>
              </w:rPr>
            </w:pPr>
            <w:r w:rsidRPr="005950EA">
              <w:rPr>
                <w:rFonts w:cs="Arial"/>
                <w:color w:val="339966"/>
                <w:sz w:val="20"/>
              </w:rPr>
              <w:t>hierna</w:t>
            </w:r>
            <w:r w:rsidRPr="005950EA">
              <w:rPr>
                <w:rFonts w:cs="Arial"/>
                <w:color w:val="FF0000"/>
                <w:sz w:val="20"/>
              </w:rPr>
              <w:t xml:space="preserve"> </w:t>
            </w:r>
            <w:r w:rsidRPr="005950EA">
              <w:rPr>
                <w:rFonts w:cs="Arial"/>
                <w:color w:val="800080"/>
                <w:sz w:val="20"/>
              </w:rPr>
              <w:t>zowel teza</w:t>
            </w:r>
            <w:r w:rsidRPr="007126EB">
              <w:rPr>
                <w:rFonts w:cs="Arial"/>
                <w:color w:val="800080"/>
                <w:sz w:val="20"/>
              </w:rPr>
              <w:t>m</w:t>
            </w:r>
            <w:r w:rsidRPr="005950EA">
              <w:rPr>
                <w:rFonts w:cs="Arial"/>
                <w:color w:val="800080"/>
                <w:sz w:val="20"/>
              </w:rPr>
              <w:t>en als ieder afzonder</w:t>
            </w:r>
            <w:r w:rsidRPr="00E8157A">
              <w:rPr>
                <w:rFonts w:cs="Arial"/>
                <w:color w:val="800080"/>
                <w:sz w:val="20"/>
              </w:rPr>
              <w:t>lijk</w:t>
            </w:r>
            <w:r w:rsidRPr="005950EA">
              <w:rPr>
                <w:rFonts w:cs="Arial"/>
                <w:color w:val="339966"/>
                <w:sz w:val="20"/>
              </w:rPr>
              <w:t xml:space="preserve"> te n</w:t>
            </w:r>
            <w:r w:rsidRPr="007126EB">
              <w:rPr>
                <w:rFonts w:cs="Arial"/>
                <w:color w:val="339966"/>
                <w:sz w:val="20"/>
              </w:rPr>
              <w:t>oe</w:t>
            </w:r>
            <w:r w:rsidRPr="005950EA">
              <w:rPr>
                <w:rFonts w:cs="Arial"/>
                <w:color w:val="339966"/>
                <w:sz w:val="20"/>
              </w:rPr>
              <w:t>men:</w:t>
            </w:r>
            <w:r w:rsidRPr="005950EA">
              <w:rPr>
                <w:rFonts w:cs="Arial"/>
                <w:color w:val="008000"/>
                <w:sz w:val="20"/>
              </w:rPr>
              <w:t xml:space="preserve"> </w:t>
            </w:r>
            <w:r w:rsidRPr="00E53DC6">
              <w:rPr>
                <w:rFonts w:cs="Arial"/>
                <w:color w:val="339966"/>
                <w:sz w:val="20"/>
              </w:rPr>
              <w:t xml:space="preserve">de </w:t>
            </w:r>
            <w:r>
              <w:rPr>
                <w:rFonts w:cs="Arial"/>
                <w:color w:val="339966"/>
                <w:sz w:val="20"/>
              </w:rPr>
              <w:t>‘</w:t>
            </w:r>
            <w:r w:rsidRPr="00E53DC6">
              <w:rPr>
                <w:rFonts w:cs="Arial"/>
                <w:color w:val="339966"/>
                <w:sz w:val="20"/>
              </w:rPr>
              <w:t>Hypotheekgever</w:t>
            </w:r>
            <w:r>
              <w:rPr>
                <w:rFonts w:cs="Arial"/>
                <w:color w:val="339966"/>
                <w:sz w:val="20"/>
              </w:rPr>
              <w:t>’</w:t>
            </w:r>
            <w:r w:rsidRPr="00E53DC6">
              <w:rPr>
                <w:rFonts w:cs="Arial"/>
                <w:color w:val="339966"/>
                <w:sz w:val="20"/>
              </w:rPr>
              <w:t xml:space="preserve"> en </w:t>
            </w:r>
            <w:r>
              <w:rPr>
                <w:rFonts w:cs="Arial"/>
                <w:color w:val="339966"/>
                <w:sz w:val="20"/>
              </w:rPr>
              <w:t>‘</w:t>
            </w:r>
            <w:r w:rsidRPr="00E53DC6">
              <w:rPr>
                <w:rFonts w:cs="Arial"/>
                <w:color w:val="339966"/>
                <w:sz w:val="20"/>
              </w:rPr>
              <w:t>Schuldenaar</w:t>
            </w:r>
            <w:r>
              <w:rPr>
                <w:rFonts w:cs="Arial"/>
                <w:color w:val="339966"/>
                <w:sz w:val="20"/>
              </w:rPr>
              <w:t>’</w:t>
            </w:r>
            <w:r w:rsidRPr="005950EA">
              <w:rPr>
                <w:rFonts w:cs="Arial"/>
                <w:color w:val="008000"/>
                <w:sz w:val="20"/>
              </w:rPr>
              <w:t>/</w:t>
            </w:r>
            <w:del w:id="145" w:author="Groot, Karina de" w:date="2020-02-13T14:30:00Z">
              <w:r w:rsidRPr="005950EA" w:rsidDel="00952A0F">
                <w:rPr>
                  <w:rFonts w:cs="Arial"/>
                  <w:color w:val="008000"/>
                  <w:sz w:val="20"/>
                </w:rPr>
                <w:delText xml:space="preserve"> </w:delText>
              </w:r>
            </w:del>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Pr="005950EA">
              <w:rPr>
                <w:rFonts w:cs="Arial"/>
                <w:color w:val="FF0000"/>
                <w:sz w:val="20"/>
              </w:rPr>
              <w:t xml:space="preserve"> </w:t>
            </w:r>
            <w:r w:rsidRPr="005950EA">
              <w:rPr>
                <w:rFonts w:cs="Arial"/>
                <w:color w:val="800080"/>
                <w:sz w:val="20"/>
              </w:rPr>
              <w:t>zowel tezamen als ieder afzonderlijk</w:t>
            </w:r>
            <w:r w:rsidRPr="005950EA">
              <w:rPr>
                <w:rFonts w:cs="Arial"/>
                <w:color w:val="339966"/>
                <w:sz w:val="20"/>
              </w:rPr>
              <w:t xml:space="preserve"> te noemen: </w:t>
            </w:r>
            <w:r>
              <w:rPr>
                <w:rFonts w:cs="Arial"/>
                <w:color w:val="339966"/>
                <w:sz w:val="20"/>
              </w:rPr>
              <w:t xml:space="preserve">de ‘Hypotheekgever’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Pr="005950EA">
              <w:rPr>
                <w:rFonts w:cs="Arial"/>
                <w:color w:val="FF0000"/>
                <w:sz w:val="20"/>
              </w:rPr>
              <w:t xml:space="preserve"> </w:t>
            </w:r>
            <w:r w:rsidRPr="005950EA">
              <w:rPr>
                <w:rFonts w:cs="Arial"/>
                <w:color w:val="800080"/>
                <w:sz w:val="20"/>
              </w:rPr>
              <w:t>zowel tezamen als ieder afzonderlijk</w:t>
            </w:r>
            <w:r w:rsidRPr="005950EA">
              <w:rPr>
                <w:rFonts w:cs="Arial"/>
                <w:color w:val="339966"/>
                <w:sz w:val="20"/>
              </w:rPr>
              <w:t xml:space="preserve"> te noemen:</w:t>
            </w:r>
            <w:r>
              <w:rPr>
                <w:rFonts w:cs="Arial"/>
                <w:color w:val="339966"/>
                <w:sz w:val="20"/>
              </w:rPr>
              <w:t xml:space="preserve"> de</w:t>
            </w:r>
            <w:r w:rsidRPr="005950EA">
              <w:rPr>
                <w:rFonts w:cs="Arial"/>
                <w:color w:val="339966"/>
                <w:sz w:val="20"/>
              </w:rPr>
              <w:t xml:space="preserve"> </w:t>
            </w:r>
            <w:r>
              <w:rPr>
                <w:rFonts w:cs="Arial"/>
                <w:color w:val="339966"/>
                <w:sz w:val="20"/>
              </w:rPr>
              <w:t>‘Schuldenaar’</w:t>
            </w:r>
          </w:p>
        </w:tc>
        <w:tc>
          <w:tcPr>
            <w:tcW w:w="6274" w:type="dxa"/>
          </w:tcPr>
          <w:p w14:paraId="5FB34825" w14:textId="77777777" w:rsidR="0036468E" w:rsidRDefault="0036468E" w:rsidP="0036468E">
            <w:r w:rsidRPr="0011383C">
              <w:t xml:space="preserve">Verplichte keuze uit de volgende </w:t>
            </w:r>
            <w:r>
              <w:t xml:space="preserve">2 </w:t>
            </w:r>
            <w:r w:rsidRPr="0011383C">
              <w:t>opties</w:t>
            </w:r>
            <w:r>
              <w:t>, waaruit er 1 gekozen moet worden:</w:t>
            </w:r>
          </w:p>
          <w:p w14:paraId="67DB9793" w14:textId="4B8FA0A9" w:rsidR="002933A2" w:rsidRPr="006D6993" w:rsidRDefault="002933A2" w:rsidP="0036468E">
            <w:pPr>
              <w:pStyle w:val="streepje"/>
              <w:numPr>
                <w:ilvl w:val="0"/>
                <w:numId w:val="32"/>
              </w:numPr>
              <w:ind w:left="227" w:hanging="227"/>
            </w:pPr>
            <w:r w:rsidRPr="005950EA">
              <w:rPr>
                <w:rFonts w:cs="Arial"/>
                <w:color w:val="339966"/>
                <w:sz w:val="20"/>
              </w:rPr>
              <w:t>hierna</w:t>
            </w:r>
            <w:r w:rsidRPr="005950EA">
              <w:rPr>
                <w:rFonts w:cs="Arial"/>
                <w:color w:val="FF0000"/>
                <w:sz w:val="20"/>
              </w:rPr>
              <w:t xml:space="preserve"> </w:t>
            </w:r>
            <w:r w:rsidRPr="005950EA">
              <w:rPr>
                <w:rFonts w:cs="Arial"/>
                <w:color w:val="800080"/>
                <w:sz w:val="20"/>
              </w:rPr>
              <w:t>zowel teza</w:t>
            </w:r>
            <w:r w:rsidRPr="007126EB">
              <w:rPr>
                <w:rFonts w:cs="Arial"/>
                <w:color w:val="800080"/>
                <w:sz w:val="20"/>
              </w:rPr>
              <w:t>m</w:t>
            </w:r>
            <w:r w:rsidRPr="005950EA">
              <w:rPr>
                <w:rFonts w:cs="Arial"/>
                <w:color w:val="800080"/>
                <w:sz w:val="20"/>
              </w:rPr>
              <w:t>en als ieder afzonder</w:t>
            </w:r>
            <w:r w:rsidRPr="00E8157A">
              <w:rPr>
                <w:rFonts w:cs="Arial"/>
                <w:color w:val="800080"/>
                <w:sz w:val="20"/>
              </w:rPr>
              <w:t>lijk</w:t>
            </w:r>
            <w:r w:rsidRPr="005950EA">
              <w:rPr>
                <w:rFonts w:cs="Arial"/>
                <w:color w:val="339966"/>
                <w:sz w:val="20"/>
              </w:rPr>
              <w:t xml:space="preserve"> te n</w:t>
            </w:r>
            <w:r w:rsidRPr="007126EB">
              <w:rPr>
                <w:rFonts w:cs="Arial"/>
                <w:color w:val="339966"/>
                <w:sz w:val="20"/>
              </w:rPr>
              <w:t>oe</w:t>
            </w:r>
            <w:r w:rsidRPr="005950EA">
              <w:rPr>
                <w:rFonts w:cs="Arial"/>
                <w:color w:val="339966"/>
                <w:sz w:val="20"/>
              </w:rPr>
              <w:t>men:</w:t>
            </w:r>
            <w:r w:rsidRPr="005950EA">
              <w:rPr>
                <w:rFonts w:cs="Arial"/>
                <w:color w:val="008000"/>
                <w:sz w:val="20"/>
              </w:rPr>
              <w:t xml:space="preserve"> </w:t>
            </w:r>
            <w:r w:rsidRPr="00E53DC6">
              <w:rPr>
                <w:rFonts w:cs="Arial"/>
                <w:color w:val="339966"/>
                <w:sz w:val="20"/>
              </w:rPr>
              <w:t xml:space="preserve">de </w:t>
            </w:r>
            <w:r>
              <w:rPr>
                <w:rFonts w:cs="Arial"/>
                <w:color w:val="339966"/>
                <w:sz w:val="20"/>
              </w:rPr>
              <w:t>‘</w:t>
            </w:r>
            <w:r w:rsidRPr="00E53DC6">
              <w:rPr>
                <w:rFonts w:cs="Arial"/>
                <w:color w:val="339966"/>
                <w:sz w:val="20"/>
              </w:rPr>
              <w:t>Hypotheekgever</w:t>
            </w:r>
            <w:r>
              <w:rPr>
                <w:rFonts w:cs="Arial"/>
                <w:color w:val="339966"/>
                <w:sz w:val="20"/>
              </w:rPr>
              <w:t>’</w:t>
            </w:r>
            <w:r w:rsidRPr="00E53DC6">
              <w:rPr>
                <w:rFonts w:cs="Arial"/>
                <w:color w:val="339966"/>
                <w:sz w:val="20"/>
              </w:rPr>
              <w:t xml:space="preserve"> en </w:t>
            </w:r>
            <w:r>
              <w:rPr>
                <w:rFonts w:cs="Arial"/>
                <w:color w:val="339966"/>
                <w:sz w:val="20"/>
              </w:rPr>
              <w:t>‘</w:t>
            </w:r>
            <w:r w:rsidRPr="00E53DC6">
              <w:rPr>
                <w:rFonts w:cs="Arial"/>
                <w:color w:val="339966"/>
                <w:sz w:val="20"/>
              </w:rPr>
              <w:t>Schuldenaar</w:t>
            </w:r>
            <w:r>
              <w:rPr>
                <w:rFonts w:cs="Arial"/>
                <w:color w:val="339966"/>
                <w:sz w:val="20"/>
              </w:rPr>
              <w:t>’</w:t>
            </w:r>
          </w:p>
          <w:p w14:paraId="62F02971" w14:textId="491D91A5" w:rsidR="0036468E" w:rsidRDefault="002933A2" w:rsidP="006D6993">
            <w:pPr>
              <w:pStyle w:val="streepje"/>
              <w:numPr>
                <w:ilvl w:val="0"/>
                <w:numId w:val="32"/>
              </w:numPr>
              <w:rPr>
                <w:rFonts w:cs="Arial"/>
                <w:color w:val="339966"/>
                <w:sz w:val="20"/>
              </w:rPr>
            </w:pP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Pr="005950EA">
              <w:rPr>
                <w:rFonts w:cs="Arial"/>
                <w:color w:val="FF0000"/>
                <w:sz w:val="20"/>
              </w:rPr>
              <w:t xml:space="preserve"> </w:t>
            </w:r>
            <w:r w:rsidRPr="005950EA">
              <w:rPr>
                <w:rFonts w:cs="Arial"/>
                <w:color w:val="800080"/>
                <w:sz w:val="20"/>
              </w:rPr>
              <w:t>zowel tezamen als ieder afzonderlijk</w:t>
            </w:r>
            <w:r w:rsidRPr="005950EA">
              <w:rPr>
                <w:rFonts w:cs="Arial"/>
                <w:color w:val="339966"/>
                <w:sz w:val="20"/>
              </w:rPr>
              <w:t xml:space="preserve"> te noemen: </w:t>
            </w:r>
            <w:r>
              <w:rPr>
                <w:rFonts w:cs="Arial"/>
                <w:color w:val="339966"/>
                <w:sz w:val="20"/>
              </w:rPr>
              <w:t xml:space="preserve">de ‘Hypotheekgever’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Pr="005950EA">
              <w:rPr>
                <w:rFonts w:cs="Arial"/>
                <w:color w:val="FF0000"/>
                <w:sz w:val="20"/>
              </w:rPr>
              <w:t xml:space="preserve"> </w:t>
            </w:r>
            <w:r w:rsidRPr="005950EA">
              <w:rPr>
                <w:rFonts w:cs="Arial"/>
                <w:color w:val="800080"/>
                <w:sz w:val="20"/>
              </w:rPr>
              <w:t>zowel tezamen als ieder afzonderlijk</w:t>
            </w:r>
            <w:r w:rsidRPr="005950EA">
              <w:rPr>
                <w:rFonts w:cs="Arial"/>
                <w:color w:val="339966"/>
                <w:sz w:val="20"/>
              </w:rPr>
              <w:t xml:space="preserve"> te noemen:</w:t>
            </w:r>
            <w:r>
              <w:rPr>
                <w:rFonts w:cs="Arial"/>
                <w:color w:val="339966"/>
                <w:sz w:val="20"/>
              </w:rPr>
              <w:t xml:space="preserve"> de</w:t>
            </w:r>
            <w:r w:rsidRPr="005950EA">
              <w:rPr>
                <w:rFonts w:cs="Arial"/>
                <w:color w:val="339966"/>
                <w:sz w:val="20"/>
              </w:rPr>
              <w:t xml:space="preserve"> </w:t>
            </w:r>
            <w:r>
              <w:rPr>
                <w:rFonts w:cs="Arial"/>
                <w:color w:val="339966"/>
                <w:sz w:val="20"/>
              </w:rPr>
              <w:t>‘Schuldenaar’</w:t>
            </w:r>
          </w:p>
          <w:p w14:paraId="7C03A343" w14:textId="77777777" w:rsidR="002933A2" w:rsidRDefault="002933A2" w:rsidP="0036468E">
            <w:pPr>
              <w:pStyle w:val="streepje"/>
              <w:numPr>
                <w:ilvl w:val="0"/>
                <w:numId w:val="0"/>
              </w:numPr>
            </w:pPr>
          </w:p>
          <w:p w14:paraId="3272C9FD" w14:textId="77777777" w:rsidR="0036468E" w:rsidRDefault="0036468E" w:rsidP="0036468E">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78BBC500" w14:textId="77777777" w:rsidR="0036468E" w:rsidRDefault="0036468E" w:rsidP="0036468E">
            <w:pPr>
              <w:pStyle w:val="streepje"/>
              <w:numPr>
                <w:ilvl w:val="0"/>
                <w:numId w:val="0"/>
              </w:numPr>
            </w:pPr>
          </w:p>
          <w:p w14:paraId="568185E3" w14:textId="77777777" w:rsidR="0036468E" w:rsidRPr="004A7A56" w:rsidRDefault="0036468E" w:rsidP="0036468E">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41FA3D17" w14:textId="77777777" w:rsidR="0036468E" w:rsidRDefault="0036468E" w:rsidP="0036468E">
            <w:pPr>
              <w:pStyle w:val="streepje"/>
            </w:pPr>
            <w:r w:rsidRPr="004A7A56">
              <w:rPr>
                <w:snapToGrid/>
                <w:kern w:val="0"/>
                <w:lang w:eastAsia="nl-NL"/>
              </w:rPr>
              <w:t xml:space="preserve">indien ‘Aanduiding per persoon’: </w:t>
            </w:r>
            <w:r>
              <w:rPr>
                <w:snapToGrid/>
                <w:kern w:val="0"/>
                <w:lang w:eastAsia="nl-NL"/>
              </w:rPr>
              <w:t xml:space="preserve">paragraaf </w:t>
            </w:r>
            <w:r>
              <w:rPr>
                <w:snapToGrid/>
                <w:kern w:val="0"/>
                <w:lang w:eastAsia="nl-NL"/>
              </w:rPr>
              <w:fldChar w:fldCharType="begin"/>
            </w:r>
            <w:r>
              <w:rPr>
                <w:snapToGrid/>
                <w:kern w:val="0"/>
                <w:lang w:eastAsia="nl-NL"/>
              </w:rPr>
              <w:instrText xml:space="preserve"> REF _Ref454977035 \r \h </w:instrText>
            </w:r>
            <w:r>
              <w:rPr>
                <w:snapToGrid/>
                <w:kern w:val="0"/>
                <w:lang w:eastAsia="nl-NL"/>
              </w:rPr>
            </w:r>
            <w:r>
              <w:rPr>
                <w:snapToGrid/>
                <w:kern w:val="0"/>
                <w:lang w:eastAsia="nl-NL"/>
              </w:rPr>
              <w:fldChar w:fldCharType="separate"/>
            </w:r>
            <w:r>
              <w:rPr>
                <w:snapToGrid/>
                <w:kern w:val="0"/>
                <w:lang w:eastAsia="nl-NL"/>
              </w:rPr>
              <w:t>2.5.2</w:t>
            </w:r>
            <w:r>
              <w:rPr>
                <w:snapToGrid/>
                <w:kern w:val="0"/>
                <w:lang w:eastAsia="nl-NL"/>
              </w:rPr>
              <w:fldChar w:fldCharType="end"/>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016C946C" w14:textId="104E63FB" w:rsidR="0036468E" w:rsidRDefault="0036468E" w:rsidP="0036468E">
            <w:pPr>
              <w:rPr>
                <w:snapToGrid/>
                <w:kern w:val="0"/>
                <w:lang w:eastAsia="nl-NL"/>
              </w:rPr>
            </w:pPr>
            <w:r>
              <w:t>anders: par</w:t>
            </w:r>
            <w:r w:rsidR="00590B11">
              <w:t>a</w:t>
            </w:r>
            <w:r>
              <w:t xml:space="preserve">graaf </w:t>
            </w:r>
            <w:r>
              <w:fldChar w:fldCharType="begin"/>
            </w:r>
            <w:r>
              <w:instrText xml:space="preserve"> REF _Ref454977077 \r \h </w:instrText>
            </w:r>
            <w:r>
              <w:fldChar w:fldCharType="separate"/>
            </w:r>
            <w:r>
              <w:t>2.5.1</w:t>
            </w:r>
            <w:r>
              <w:fldChar w:fldCharType="end"/>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pPr>
        <w:pStyle w:val="Kop3"/>
      </w:pPr>
      <w:bookmarkStart w:id="146" w:name="_Toc12001454"/>
      <w:r>
        <w:lastRenderedPageBreak/>
        <w:t>Optie 1: partijnaam voor de hele partij</w:t>
      </w:r>
      <w:bookmarkEnd w:id="146"/>
    </w:p>
    <w:p w14:paraId="4E438BAD" w14:textId="77777777" w:rsidR="0036468E" w:rsidRPr="006D6993" w:rsidRDefault="0036468E" w:rsidP="006D6993"/>
    <w:tbl>
      <w:tblPr>
        <w:tblStyle w:val="Tabelraster"/>
        <w:tblW w:w="0" w:type="auto"/>
        <w:tblLook w:val="04A0" w:firstRow="1" w:lastRow="0" w:firstColumn="1" w:lastColumn="0" w:noHBand="0" w:noVBand="1"/>
      </w:tblPr>
      <w:tblGrid>
        <w:gridCol w:w="6273"/>
        <w:gridCol w:w="6274"/>
      </w:tblGrid>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9E6698" w:rsidRDefault="0036468E" w:rsidP="0036468E">
            <w:r w:rsidRPr="009E6698">
              <w:t xml:space="preserve">Optie 1 </w:t>
            </w:r>
            <w:r>
              <w:t>wordt getoond wanneer</w:t>
            </w:r>
            <w:r w:rsidRPr="009E6698">
              <w:t xml:space="preserve"> aan de onderstaande mapping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r w:rsidRPr="004A7A56">
              <w:rPr>
                <w:u w:val="single"/>
              </w:rPr>
              <w:t>Mapping</w:t>
            </w:r>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E8F2D19" w14:textId="45762A23" w:rsidR="0036468E" w:rsidRDefault="0036468E" w:rsidP="0036468E">
            <w:pPr>
              <w:rPr>
                <w:lang w:val="nl"/>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C0169A" w:rsidRPr="00C0169A">
              <w:rPr>
                <w:snapToGrid/>
                <w:kern w:val="0"/>
                <w:sz w:val="16"/>
                <w:szCs w:val="16"/>
                <w:lang w:eastAsia="nl-NL"/>
              </w:rPr>
              <w:t>hypotheekgever en schuldenaar</w:t>
            </w:r>
            <w:r w:rsidRPr="004A7A56">
              <w:rPr>
                <w:snapToGrid/>
                <w:kern w:val="0"/>
                <w:sz w:val="16"/>
                <w:szCs w:val="16"/>
                <w:lang w:eastAsia="nl-NL"/>
              </w:rPr>
              <w:t>)</w:t>
            </w:r>
          </w:p>
        </w:tc>
      </w:tr>
      <w:tr w:rsidR="0036468E" w14:paraId="498C95F3" w14:textId="77777777" w:rsidTr="0036468E">
        <w:tc>
          <w:tcPr>
            <w:tcW w:w="6273" w:type="dxa"/>
          </w:tcPr>
          <w:p w14:paraId="5D2A5E3D" w14:textId="3BCDF16E" w:rsidR="0036468E" w:rsidRDefault="0036468E" w:rsidP="0036468E">
            <w:pPr>
              <w:rPr>
                <w:lang w:val="nl"/>
              </w:rPr>
            </w:pPr>
            <w:r w:rsidRPr="004A7A56">
              <w:rPr>
                <w:rFonts w:cs="Arial"/>
                <w:color w:val="339966"/>
                <w:sz w:val="20"/>
              </w:rPr>
              <w:t>hierna</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4A7A56">
              <w:rPr>
                <w:rFonts w:cs="Arial"/>
                <w:color w:val="339966"/>
                <w:sz w:val="20"/>
              </w:rPr>
              <w:t xml:space="preserve"> te noemen:</w:t>
            </w:r>
          </w:p>
        </w:tc>
        <w:tc>
          <w:tcPr>
            <w:tcW w:w="6274" w:type="dxa"/>
          </w:tcPr>
          <w:p w14:paraId="3D6E3FA6" w14:textId="6EDF46B7" w:rsidR="0036468E" w:rsidRPr="009E6698" w:rsidRDefault="0036468E" w:rsidP="0036468E">
            <w:r>
              <w:t>Vaste tekst</w:t>
            </w:r>
            <w:r w:rsidRPr="004A7A56">
              <w:rPr>
                <w:szCs w:val="18"/>
              </w:rPr>
              <w:t>, waarbij de paarse tekst weggelaten wordt als er maar één persoon (aantal personen met tia_IndGerechtigde = true) behoort tot de partij.</w:t>
            </w:r>
          </w:p>
        </w:tc>
      </w:tr>
      <w:tr w:rsidR="0036468E" w14:paraId="658F4FC3" w14:textId="77777777" w:rsidTr="0036468E">
        <w:tc>
          <w:tcPr>
            <w:tcW w:w="6273" w:type="dxa"/>
          </w:tcPr>
          <w:p w14:paraId="0ADEFB33" w14:textId="7D96623D" w:rsidR="0036468E" w:rsidRPr="004A7A56" w:rsidRDefault="00277A59" w:rsidP="0036468E">
            <w:pPr>
              <w:rPr>
                <w:rFonts w:cs="Arial"/>
                <w:color w:val="339966"/>
                <w:sz w:val="20"/>
              </w:rPr>
            </w:pPr>
            <w:r w:rsidRPr="00CC3171">
              <w:rPr>
                <w:rFonts w:cs="Arial"/>
                <w:color w:val="339966"/>
                <w:sz w:val="20"/>
              </w:rPr>
              <w:t xml:space="preserve">de </w:t>
            </w:r>
            <w:r w:rsidR="00395BF4">
              <w:rPr>
                <w:rFonts w:cs="Arial"/>
                <w:color w:val="339966"/>
                <w:sz w:val="20"/>
              </w:rPr>
              <w:t>‘</w:t>
            </w:r>
            <w:r w:rsidRPr="00CC3171">
              <w:rPr>
                <w:rFonts w:cs="Arial"/>
                <w:color w:val="339966"/>
                <w:sz w:val="20"/>
              </w:rPr>
              <w:t>Hypothe</w:t>
            </w:r>
            <w:r w:rsidRPr="00277A59">
              <w:rPr>
                <w:rFonts w:cs="Arial"/>
                <w:color w:val="339966"/>
                <w:sz w:val="20"/>
              </w:rPr>
              <w:t>ekgev</w:t>
            </w:r>
            <w:r w:rsidRPr="00CC3171">
              <w:rPr>
                <w:rFonts w:cs="Arial"/>
                <w:color w:val="339966"/>
                <w:sz w:val="20"/>
              </w:rPr>
              <w:t>er</w:t>
            </w:r>
            <w:r w:rsidR="00395BF4">
              <w:rPr>
                <w:rFonts w:cs="Arial"/>
                <w:color w:val="339966"/>
                <w:sz w:val="20"/>
              </w:rPr>
              <w:t>’</w:t>
            </w:r>
            <w:r w:rsidRPr="00CC3171">
              <w:rPr>
                <w:rFonts w:cs="Arial"/>
                <w:color w:val="339966"/>
                <w:sz w:val="20"/>
              </w:rPr>
              <w:t xml:space="preserve"> en</w:t>
            </w:r>
            <w:r>
              <w:rPr>
                <w:rFonts w:cs="Arial"/>
                <w:color w:val="339966"/>
                <w:sz w:val="20"/>
              </w:rPr>
              <w:t xml:space="preserve"> </w:t>
            </w:r>
            <w:r w:rsidR="00395BF4">
              <w:rPr>
                <w:rFonts w:cs="Arial"/>
                <w:color w:val="339966"/>
                <w:sz w:val="20"/>
              </w:rPr>
              <w:t>‘</w:t>
            </w:r>
            <w:r w:rsidRPr="00CC3171">
              <w:rPr>
                <w:rFonts w:cs="Arial"/>
                <w:color w:val="339966"/>
                <w:sz w:val="20"/>
              </w:rPr>
              <w:t>Schuldenaar</w:t>
            </w:r>
            <w:r w:rsidR="00395BF4">
              <w:rPr>
                <w:rFonts w:cs="Arial"/>
                <w:color w:val="339966"/>
                <w:sz w:val="20"/>
              </w:rPr>
              <w:t>’</w:t>
            </w:r>
          </w:p>
        </w:tc>
        <w:tc>
          <w:tcPr>
            <w:tcW w:w="6274" w:type="dxa"/>
          </w:tcPr>
          <w:p w14:paraId="77B31E75" w14:textId="41E53BE8" w:rsidR="0036468E" w:rsidRDefault="00727D00">
            <w:pPr>
              <w:pStyle w:val="streepje"/>
            </w:pPr>
            <w:r>
              <w:t>Vaste tekst als gekozen is voor optie 1.</w:t>
            </w:r>
          </w:p>
          <w:p w14:paraId="1237FE10" w14:textId="77777777" w:rsidR="00727D00" w:rsidRDefault="00727D00">
            <w:pPr>
              <w:pStyle w:val="streepje"/>
            </w:pPr>
          </w:p>
          <w:p w14:paraId="2DA4645E" w14:textId="77777777" w:rsidR="0036468E" w:rsidRDefault="0036468E" w:rsidP="0036468E">
            <w:pPr>
              <w:keepNext/>
              <w:spacing w:line="240" w:lineRule="auto"/>
            </w:pPr>
            <w:r w:rsidRPr="004A7A56">
              <w:rPr>
                <w:u w:val="single"/>
              </w:rPr>
              <w:t>Mapping</w:t>
            </w:r>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6FB9772" w14:textId="1EEAD32D" w:rsidR="0036468E" w:rsidRDefault="0036468E" w:rsidP="0036468E">
            <w:pPr>
              <w:rPr>
                <w:snapToGrid/>
                <w:kern w:val="0"/>
                <w:sz w:val="16"/>
                <w:szCs w:val="16"/>
                <w:lang w:eastAsia="nl-NL"/>
              </w:rPr>
            </w:pPr>
            <w:r w:rsidRPr="004A7A56">
              <w:rPr>
                <w:snapToGrid/>
                <w:kern w:val="0"/>
                <w:sz w:val="16"/>
                <w:szCs w:val="16"/>
                <w:lang w:eastAsia="nl-NL"/>
              </w:rPr>
              <w:tab/>
              <w:t>./aanduidingPartij(‘</w:t>
            </w:r>
            <w:r w:rsidR="00C0169A" w:rsidRPr="00C0169A">
              <w:rPr>
                <w:snapToGrid/>
                <w:kern w:val="0"/>
                <w:sz w:val="16"/>
                <w:szCs w:val="16"/>
                <w:lang w:eastAsia="nl-NL"/>
              </w:rPr>
              <w:t>hypotheekgever en schuldenaar</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385A92">
      <w:pPr>
        <w:pStyle w:val="Kop3"/>
      </w:pPr>
      <w:r>
        <w:tab/>
      </w:r>
      <w:bookmarkStart w:id="147" w:name="_Toc12001455"/>
      <w:r>
        <w:t>Optie 2: partijnaam per persoon</w:t>
      </w:r>
      <w:bookmarkEnd w:id="147"/>
    </w:p>
    <w:p w14:paraId="3D2272A8" w14:textId="596D2C60" w:rsidR="00385A92" w:rsidRDefault="00385A92" w:rsidP="00385A92">
      <w:pPr>
        <w:rPr>
          <w:lang w:val="nl"/>
        </w:rPr>
      </w:pPr>
    </w:p>
    <w:tbl>
      <w:tblPr>
        <w:tblStyle w:val="Tabelraster"/>
        <w:tblW w:w="0" w:type="auto"/>
        <w:tblLook w:val="04A0" w:firstRow="1" w:lastRow="0" w:firstColumn="1" w:lastColumn="0" w:noHBand="0" w:noVBand="1"/>
      </w:tblPr>
      <w:tblGrid>
        <w:gridCol w:w="6273"/>
        <w:gridCol w:w="6274"/>
      </w:tblGrid>
      <w:tr w:rsidR="00385A92" w14:paraId="57B59871" w14:textId="77777777" w:rsidTr="00385A92">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Default="00385A92" w:rsidP="00385A92">
            <w:r w:rsidRPr="009E6698">
              <w:t xml:space="preserve">Optie 2 </w:t>
            </w:r>
            <w:r>
              <w:t>wordt getoond wanneer</w:t>
            </w:r>
            <w:r w:rsidRPr="009E6698">
              <w:t xml:space="preserve"> aan de onderstaande mapping wordt voldaan</w:t>
            </w:r>
            <w:r>
              <w:t>.</w:t>
            </w:r>
          </w:p>
          <w:p w14:paraId="61EFE8A2" w14:textId="77777777" w:rsidR="00385A92" w:rsidRDefault="00385A92" w:rsidP="00385A92"/>
          <w:p w14:paraId="4BBC8157" w14:textId="77777777" w:rsidR="00385A92" w:rsidRDefault="00385A92" w:rsidP="00385A92">
            <w:r>
              <w:t>Een persoon kan behoren tot de partij:</w:t>
            </w:r>
          </w:p>
          <w:p w14:paraId="19BAD56D" w14:textId="347B6E99" w:rsidR="00385A92" w:rsidRDefault="00385A92" w:rsidP="00385A92">
            <w:pPr>
              <w:pStyle w:val="streepje"/>
            </w:pPr>
            <w:r>
              <w:t xml:space="preserve">de </w:t>
            </w:r>
            <w:r w:rsidR="00211BC8">
              <w:t>schuldenaar</w:t>
            </w:r>
            <w:r w:rsidRPr="006211F3">
              <w:t xml:space="preserve"> </w:t>
            </w:r>
            <w:r>
              <w:t>(partijOnderdeel: ‘</w:t>
            </w:r>
            <w:r w:rsidR="00211BC8">
              <w:t>schuldenaar</w:t>
            </w:r>
            <w:r>
              <w:t>’)</w:t>
            </w:r>
          </w:p>
          <w:p w14:paraId="2F9A82E0" w14:textId="77777777" w:rsidR="00385A92" w:rsidRDefault="00385A92" w:rsidP="00385A92">
            <w:pPr>
              <w:pStyle w:val="streepje"/>
            </w:pPr>
            <w:r>
              <w:t>de hypotheekgever (partijOnderdeel: ‘hypotheekgever’)</w:t>
            </w:r>
          </w:p>
          <w:p w14:paraId="559BA1C4" w14:textId="77777777" w:rsidR="00385A92" w:rsidRDefault="00385A92" w:rsidP="00385A92">
            <w:pPr>
              <w:pStyle w:val="streepje"/>
            </w:pPr>
            <w:r>
              <w:t>tot beiden (partijOnderdeel: ‘beiden’)</w:t>
            </w:r>
          </w:p>
          <w:p w14:paraId="4E99C69A" w14:textId="77777777" w:rsidR="00385A92" w:rsidRDefault="00385A92" w:rsidP="00385A92">
            <w:pPr>
              <w:pStyle w:val="streepje"/>
              <w:numPr>
                <w:ilvl w:val="0"/>
                <w:numId w:val="0"/>
              </w:numPr>
            </w:pPr>
          </w:p>
          <w:p w14:paraId="7C64D915" w14:textId="77777777" w:rsidR="00385A92" w:rsidRDefault="00385A92" w:rsidP="00385A92">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43E90459" w14:textId="77777777" w:rsidR="00385A92" w:rsidRDefault="00385A92" w:rsidP="00385A92">
            <w:pPr>
              <w:pStyle w:val="streepje"/>
              <w:numPr>
                <w:ilvl w:val="0"/>
                <w:numId w:val="0"/>
              </w:numPr>
            </w:pPr>
          </w:p>
          <w:p w14:paraId="5D589EC6" w14:textId="77777777" w:rsidR="00385A92" w:rsidRDefault="00385A92" w:rsidP="00385A92">
            <w:pPr>
              <w:pStyle w:val="streepje"/>
              <w:numPr>
                <w:ilvl w:val="0"/>
                <w:numId w:val="0"/>
              </w:numPr>
            </w:pPr>
            <w: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r w:rsidRPr="004A7A56">
              <w:rPr>
                <w:u w:val="single"/>
              </w:rPr>
              <w:t>Mapping</w:t>
            </w:r>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ab/>
              <w:t>- //StukdeelHypotheek/vervreemderRechtRef/Partij/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062BE80" w14:textId="77777777" w:rsidR="00385A92" w:rsidRDefault="00385A92" w:rsidP="00385A92">
            <w:pPr>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p w14:paraId="7EA6952B" w14:textId="2566B60C" w:rsidR="00385A92" w:rsidRDefault="00385A92" w:rsidP="00385A92">
            <w:pPr>
              <w:rPr>
                <w:lang w:val="nl"/>
              </w:rPr>
            </w:pPr>
          </w:p>
        </w:tc>
      </w:tr>
    </w:tbl>
    <w:p w14:paraId="4C4C5470" w14:textId="296EF783" w:rsidR="00385A92" w:rsidRDefault="00385A92" w:rsidP="00385A92">
      <w:pPr>
        <w:rPr>
          <w:lang w:val="nl"/>
        </w:rPr>
      </w:pPr>
    </w:p>
    <w:p w14:paraId="211A28F2" w14:textId="0F035C89" w:rsidR="00BA761D" w:rsidRDefault="00063095">
      <w:pPr>
        <w:pStyle w:val="Kop4"/>
      </w:pPr>
      <w:r>
        <w:t>hypotheekgever</w:t>
      </w:r>
    </w:p>
    <w:p w14:paraId="4B6599A0" w14:textId="2CA76EB0" w:rsidR="00BA761D" w:rsidRDefault="00BA761D" w:rsidP="00BA761D"/>
    <w:p w14:paraId="2E4E242A" w14:textId="35486434" w:rsidR="00BA761D" w:rsidRDefault="00BA761D">
      <w:pPr>
        <w:pStyle w:val="Kop5"/>
      </w:pPr>
      <w:r>
        <w:t>Aanduiding persoon met nummer</w:t>
      </w:r>
    </w:p>
    <w:tbl>
      <w:tblPr>
        <w:tblStyle w:val="Tabelraster"/>
        <w:tblW w:w="0" w:type="auto"/>
        <w:tblLook w:val="04A0" w:firstRow="1" w:lastRow="0" w:firstColumn="1" w:lastColumn="0" w:noHBand="0" w:noVBand="1"/>
      </w:tblPr>
      <w:tblGrid>
        <w:gridCol w:w="6273"/>
        <w:gridCol w:w="6274"/>
      </w:tblGrid>
      <w:tr w:rsidR="00BA761D" w14:paraId="48C6EE36" w14:textId="77777777" w:rsidTr="00BA761D">
        <w:tc>
          <w:tcPr>
            <w:tcW w:w="6273" w:type="dxa"/>
          </w:tcPr>
          <w:p w14:paraId="656A84FD" w14:textId="77777777" w:rsidR="00BA761D" w:rsidRDefault="00BA761D" w:rsidP="00BA761D"/>
        </w:tc>
        <w:tc>
          <w:tcPr>
            <w:tcW w:w="6274" w:type="dxa"/>
          </w:tcPr>
          <w:p w14:paraId="2B2C3EAA" w14:textId="77777777" w:rsidR="00BA761D" w:rsidRDefault="00BA761D" w:rsidP="00BA761D">
            <w:pPr>
              <w:keepNext/>
            </w:pPr>
            <w:r>
              <w:t>Deze variant wordt getoond indien er op partijniveau is aangegeven dat de personen met een nummer worden aangeduid.</w:t>
            </w:r>
          </w:p>
          <w:p w14:paraId="5B6CC464" w14:textId="77777777" w:rsidR="00BA761D" w:rsidRDefault="00BA761D" w:rsidP="00BA761D">
            <w:pPr>
              <w:keepNext/>
            </w:pPr>
          </w:p>
          <w:p w14:paraId="76B718DA" w14:textId="77777777" w:rsidR="00BA761D" w:rsidRDefault="00BA761D" w:rsidP="00BA761D">
            <w:pPr>
              <w:pStyle w:val="streepje"/>
              <w:numPr>
                <w:ilvl w:val="0"/>
                <w:numId w:val="0"/>
              </w:numPr>
            </w:pPr>
            <w:r>
              <w:t>Restricties tbv aanduiding persoon met nummer:</w:t>
            </w:r>
          </w:p>
          <w:p w14:paraId="69414BF1" w14:textId="77777777" w:rsidR="00BA761D" w:rsidRDefault="00BA761D" w:rsidP="00BA761D">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090B5A5C" w14:textId="77777777" w:rsidR="00BA761D" w:rsidRDefault="00BA761D" w:rsidP="00BA761D">
            <w:pPr>
              <w:keepNext/>
            </w:pP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r w:rsidRPr="004A7A56">
              <w:rPr>
                <w:u w:val="single"/>
              </w:rPr>
              <w:t>Mapping</w:t>
            </w:r>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./tekstKeuze</w:t>
            </w:r>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//Partij/Hoedanigheid/wordtVertegenwoordigdRef xlink href [id]</w:t>
            </w:r>
          </w:p>
          <w:p w14:paraId="427CCCBB" w14:textId="08585F45" w:rsidR="00BA761D" w:rsidRDefault="00BA761D" w:rsidP="00BA761D"/>
        </w:tc>
      </w:tr>
      <w:tr w:rsidR="00BA761D" w14:paraId="5CDF15CB" w14:textId="77777777" w:rsidTr="00BA761D">
        <w:tc>
          <w:tcPr>
            <w:tcW w:w="6273" w:type="dxa"/>
          </w:tcPr>
          <w:p w14:paraId="5EC93543" w14:textId="3AE62039" w:rsidR="00BA761D" w:rsidRDefault="00BA761D" w:rsidP="00BA761D">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Default="00BA761D" w:rsidP="00BA761D">
            <w:pPr>
              <w:keepNext/>
            </w:pPr>
            <w:r>
              <w:t>Vaste tekst binnen deze variant.</w:t>
            </w:r>
          </w:p>
          <w:p w14:paraId="680D2F5E" w14:textId="4468020D" w:rsidR="00BA761D" w:rsidRDefault="00BA761D" w:rsidP="00BA761D">
            <w:pPr>
              <w:keepNext/>
            </w:pPr>
          </w:p>
        </w:tc>
      </w:tr>
      <w:tr w:rsidR="00BA761D" w14:paraId="48D63CA8" w14:textId="77777777" w:rsidTr="00BA761D">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4A7A56" w:rsidRDefault="00BA761D" w:rsidP="00BA761D">
            <w:pPr>
              <w:keepNext/>
              <w:rPr>
                <w:szCs w:val="18"/>
              </w:rPr>
            </w:pPr>
            <w:r>
              <w:t>Verplichte keuze binnen deze variant, die automatisch wordt afgeleid</w:t>
            </w:r>
            <w:r w:rsidRPr="004A7A56">
              <w:rPr>
                <w:szCs w:val="18"/>
              </w:rPr>
              <w:t xml:space="preserve"> van het aantal personen met de aanduiding ‘</w:t>
            </w:r>
            <w:r w:rsidR="00063095">
              <w:rPr>
                <w:szCs w:val="18"/>
              </w:rPr>
              <w:t>hypotheekgever</w:t>
            </w:r>
            <w:r w:rsidRPr="004A7A56">
              <w:rPr>
                <w:szCs w:val="18"/>
              </w:rPr>
              <w:t xml:space="preserve"> of ‘</w:t>
            </w:r>
            <w:r>
              <w:rPr>
                <w:szCs w:val="18"/>
              </w:rPr>
              <w:t>beiden</w:t>
            </w:r>
            <w:r w:rsidRPr="004A7A56">
              <w:rPr>
                <w:szCs w:val="18"/>
              </w:rPr>
              <w:t>’:</w:t>
            </w:r>
          </w:p>
          <w:p w14:paraId="0D69F077" w14:textId="77777777" w:rsidR="00BA761D" w:rsidRDefault="00BA761D" w:rsidP="00BA761D">
            <w:pPr>
              <w:pStyle w:val="streepje"/>
            </w:pPr>
            <w:r>
              <w:t>‘persoon’, ingeval van 1 persoon</w:t>
            </w:r>
          </w:p>
          <w:p w14:paraId="343AAF6B" w14:textId="77777777" w:rsidR="00BA761D" w:rsidRDefault="00BA761D" w:rsidP="00BA761D">
            <w:pPr>
              <w:pStyle w:val="streepje"/>
            </w:pPr>
            <w:r>
              <w:t>‘personen’, ingeval van 2 of meer personen</w:t>
            </w:r>
          </w:p>
          <w:p w14:paraId="4A685976" w14:textId="77777777" w:rsidR="00BA761D" w:rsidRDefault="00BA761D" w:rsidP="00BA761D">
            <w:pPr>
              <w:spacing w:line="240" w:lineRule="auto"/>
            </w:pPr>
          </w:p>
          <w:p w14:paraId="203CE98C" w14:textId="77777777" w:rsidR="00BA761D" w:rsidRDefault="00BA761D" w:rsidP="00BA761D">
            <w:pPr>
              <w:pStyle w:val="streepje"/>
              <w:numPr>
                <w:ilvl w:val="0"/>
                <w:numId w:val="0"/>
              </w:numPr>
            </w:pPr>
            <w:r w:rsidRPr="004A7A56">
              <w:rPr>
                <w:u w:val="single"/>
              </w:rPr>
              <w:t>Mapping</w:t>
            </w:r>
            <w:r w:rsidRPr="00AF2256">
              <w:t>:</w:t>
            </w:r>
          </w:p>
          <w:p w14:paraId="13F801E8" w14:textId="014D5C76" w:rsidR="00BA761D" w:rsidRDefault="00BA761D" w:rsidP="00BA761D">
            <w:pPr>
              <w:keepNext/>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BA761D">
            <w:pPr>
              <w:keepNext/>
            </w:pPr>
          </w:p>
        </w:tc>
      </w:tr>
      <w:tr w:rsidR="00BA761D" w14:paraId="22248F13" w14:textId="77777777" w:rsidTr="00BA761D">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Default="00BA761D" w:rsidP="00BA761D">
            <w:pPr>
              <w:keepNext/>
            </w:pPr>
            <w:r>
              <w:t>Vaste tekst binnen deze variant.</w:t>
            </w:r>
          </w:p>
          <w:p w14:paraId="5D29A826" w14:textId="2F32C643" w:rsidR="00BA761D" w:rsidRDefault="00BA761D" w:rsidP="00BA761D">
            <w:pPr>
              <w:keepNext/>
            </w:pPr>
          </w:p>
        </w:tc>
      </w:tr>
      <w:tr w:rsidR="00BA761D" w14:paraId="46DD47F0" w14:textId="77777777" w:rsidTr="00BA761D">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Default="00BA761D" w:rsidP="00BA761D">
            <w:pPr>
              <w:keepNext/>
            </w:pPr>
            <w:r>
              <w:t>Verplichte tekst binnen deze variant die meerdere keren voor kan komen.</w:t>
            </w:r>
          </w:p>
          <w:p w14:paraId="0BC3FB39" w14:textId="77777777" w:rsidR="00BA761D" w:rsidRDefault="00BA761D" w:rsidP="00BA761D">
            <w:pPr>
              <w:spacing w:line="240" w:lineRule="auto"/>
            </w:pPr>
          </w:p>
          <w:p w14:paraId="78896024" w14:textId="288B771F" w:rsidR="00BA761D" w:rsidRPr="004A7A56" w:rsidRDefault="00BA761D" w:rsidP="00BA761D">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193959">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493A4C40" w14:textId="77777777" w:rsidR="00BA761D" w:rsidRDefault="00BA761D" w:rsidP="00BA761D">
            <w:pPr>
              <w:spacing w:line="240" w:lineRule="auto"/>
            </w:pPr>
          </w:p>
          <w:p w14:paraId="5C8C00CD" w14:textId="77777777" w:rsidR="00BA761D" w:rsidRPr="004A7A56" w:rsidRDefault="00BA761D" w:rsidP="00BA761D">
            <w:pPr>
              <w:keepNext/>
              <w:rPr>
                <w:rFonts w:cs="Arial"/>
                <w:snapToGrid/>
                <w:kern w:val="0"/>
                <w:szCs w:val="18"/>
                <w:lang w:eastAsia="nl-NL"/>
              </w:rPr>
            </w:pPr>
            <w:r w:rsidRPr="004A7A56">
              <w:rPr>
                <w:rFonts w:cs="Arial"/>
                <w:snapToGrid/>
                <w:kern w:val="0"/>
                <w:szCs w:val="18"/>
                <w:lang w:eastAsia="nl-NL"/>
              </w:rPr>
              <w:lastRenderedPageBreak/>
              <w:t>Wanneer meer personen onder een nummer/letter combinatie worden genoemd in de akte wordt dit nummer éénmaal vermeld.</w:t>
            </w:r>
          </w:p>
          <w:p w14:paraId="0207923E" w14:textId="77777777" w:rsidR="00BA761D" w:rsidRDefault="00BA761D" w:rsidP="00BA761D">
            <w:pPr>
              <w:keepNext/>
            </w:pPr>
          </w:p>
          <w:p w14:paraId="7781F8DC" w14:textId="77777777" w:rsidR="00BA761D" w:rsidRDefault="00BA761D" w:rsidP="00BA761D">
            <w:pPr>
              <w:keepNext/>
            </w:pPr>
            <w: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r w:rsidRPr="004A7A56">
              <w:rPr>
                <w:szCs w:val="18"/>
                <w:u w:val="single"/>
              </w:rPr>
              <w:t>Mapping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141401F8"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Default="007E445D" w:rsidP="006D6993">
      <w:pPr>
        <w:pStyle w:val="Kop5"/>
      </w:pPr>
      <w: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Default="007E445D" w:rsidP="007E445D">
            <w:pPr>
              <w:spacing w:line="240" w:lineRule="auto"/>
            </w:pPr>
            <w: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r w:rsidRPr="004A7A56">
              <w:rPr>
                <w:u w:val="single"/>
              </w:rPr>
              <w:lastRenderedPageBreak/>
              <w:t>Mapping</w:t>
            </w:r>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Default="007E445D" w:rsidP="007E445D">
            <w:pPr>
              <w:pStyle w:val="streepje"/>
              <w:numPr>
                <w:ilvl w:val="0"/>
                <w:numId w:val="0"/>
              </w:numPr>
              <w:spacing w:line="240" w:lineRule="atLeast"/>
            </w:pPr>
            <w:r>
              <w:t>Verplichte tekst binnen deze variant die meerdere keren voor kan komen.</w:t>
            </w:r>
          </w:p>
          <w:p w14:paraId="4EDEB7B4" w14:textId="77777777" w:rsidR="007E445D" w:rsidRPr="00BB085A" w:rsidRDefault="007E445D" w:rsidP="007E445D">
            <w:pPr>
              <w:pStyle w:val="streepje"/>
              <w:numPr>
                <w:ilvl w:val="0"/>
                <w:numId w:val="0"/>
              </w:numPr>
              <w:spacing w:line="240" w:lineRule="auto"/>
            </w:pPr>
          </w:p>
          <w:p w14:paraId="513A5A84" w14:textId="427852E5" w:rsidR="007E445D" w:rsidRDefault="007E445D" w:rsidP="007E445D">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B045C5">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w:t>
            </w:r>
            <w:r>
              <w:t>.</w:t>
            </w:r>
          </w:p>
          <w:p w14:paraId="46AF69E5" w14:textId="77777777" w:rsidR="007E445D" w:rsidRDefault="007E445D" w:rsidP="007E445D">
            <w:pPr>
              <w:pStyle w:val="streepje"/>
              <w:numPr>
                <w:ilvl w:val="0"/>
                <w:numId w:val="0"/>
              </w:numPr>
              <w:spacing w:line="240" w:lineRule="auto"/>
            </w:pPr>
          </w:p>
          <w:p w14:paraId="527E5E44" w14:textId="77777777" w:rsidR="007E445D" w:rsidRDefault="007E445D" w:rsidP="007E445D">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54F33C01" w14:textId="77777777" w:rsidR="007E445D" w:rsidRDefault="007E445D" w:rsidP="007E445D">
            <w:pPr>
              <w:pStyle w:val="streepje"/>
              <w:numPr>
                <w:ilvl w:val="0"/>
                <w:numId w:val="0"/>
              </w:numPr>
              <w:spacing w:line="240" w:lineRule="auto"/>
            </w:pPr>
          </w:p>
          <w:p w14:paraId="1251E262" w14:textId="77777777" w:rsidR="007E445D" w:rsidRDefault="007E445D" w:rsidP="007E445D">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r w:rsidRPr="004A7A56">
              <w:rPr>
                <w:rFonts w:cs="Arial"/>
                <w:snapToGrid/>
                <w:szCs w:val="18"/>
                <w:u w:val="single"/>
              </w:rPr>
              <w:t>Mapping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//IMKAD_Persoon/tia_AanduidingPersoon</w:t>
            </w:r>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//IMKAD_Persoon/tia_Gegevens/NHR_Rechtspersoon/</w:t>
            </w:r>
          </w:p>
          <w:p w14:paraId="5E7622ED" w14:textId="77777777" w:rsidR="007E445D" w:rsidRPr="004A7A56" w:rsidRDefault="007E445D" w:rsidP="007E445D">
            <w:pPr>
              <w:spacing w:line="240" w:lineRule="auto"/>
              <w:ind w:left="227"/>
              <w:rPr>
                <w:sz w:val="16"/>
                <w:szCs w:val="16"/>
              </w:rPr>
            </w:pPr>
            <w:r w:rsidRPr="004A7A56">
              <w:rPr>
                <w:sz w:val="16"/>
                <w:szCs w:val="16"/>
              </w:rPr>
              <w:t>./statutaireNaam</w:t>
            </w:r>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//IMKAD_Persoon/tia_Gegevens/IMKAD_KadNatuurlijkPersoon</w:t>
            </w:r>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./tia_VoorvoegselsNaam</w:t>
            </w:r>
          </w:p>
          <w:p w14:paraId="34103B72" w14:textId="77777777" w:rsidR="007E445D" w:rsidRPr="004A7A56" w:rsidRDefault="007E445D" w:rsidP="007E445D">
            <w:pPr>
              <w:spacing w:line="240" w:lineRule="auto"/>
              <w:ind w:left="227"/>
              <w:rPr>
                <w:sz w:val="16"/>
                <w:szCs w:val="16"/>
              </w:rPr>
            </w:pPr>
            <w:r w:rsidRPr="004A7A56">
              <w:rPr>
                <w:sz w:val="16"/>
                <w:szCs w:val="16"/>
              </w:rPr>
              <w:t>./tia_NaamZonderVoorvoegsels</w:t>
            </w:r>
          </w:p>
          <w:p w14:paraId="6DC55F13" w14:textId="77777777" w:rsidR="007E445D" w:rsidRPr="004A7A56" w:rsidRDefault="007E445D" w:rsidP="007E445D">
            <w:pPr>
              <w:spacing w:line="240" w:lineRule="auto"/>
              <w:rPr>
                <w:szCs w:val="18"/>
                <w:u w:val="single"/>
              </w:rPr>
            </w:pPr>
          </w:p>
          <w:p w14:paraId="47DD53DD" w14:textId="77777777" w:rsidR="007E445D" w:rsidRPr="004A7A56" w:rsidRDefault="007E445D" w:rsidP="007E445D">
            <w:pPr>
              <w:spacing w:line="240" w:lineRule="auto"/>
              <w:rPr>
                <w:szCs w:val="18"/>
                <w:u w:val="single"/>
              </w:rPr>
            </w:pPr>
            <w:r w:rsidRPr="004A7A56">
              <w:rPr>
                <w:szCs w:val="18"/>
                <w:u w:val="single"/>
              </w:rPr>
              <w:t>Mapping geslacht ingezetene (in beide gevallen):</w:t>
            </w:r>
          </w:p>
          <w:p w14:paraId="10E717C9"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4F825A9" w14:textId="77777777" w:rsidR="007E445D" w:rsidRPr="004A7A56" w:rsidRDefault="007E445D" w:rsidP="007E445D">
            <w:pPr>
              <w:spacing w:line="240" w:lineRule="auto"/>
              <w:rPr>
                <w:sz w:val="16"/>
              </w:rPr>
            </w:pPr>
            <w:r w:rsidRPr="004A7A56">
              <w:rPr>
                <w:sz w:val="16"/>
                <w:szCs w:val="16"/>
              </w:rPr>
              <w:t>//IMKAD_Persoon /IMKAD</w:t>
            </w:r>
            <w:r w:rsidRPr="004A7A56">
              <w:rPr>
                <w:sz w:val="16"/>
              </w:rPr>
              <w:t>_NietIngezetene/</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6D699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Default="007E445D" w:rsidP="007E445D">
            <w:pPr>
              <w:keepNext/>
            </w:pPr>
            <w: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8036FA">
              <w:rPr>
                <w:snapToGrid/>
                <w:kern w:val="0"/>
                <w:sz w:val="16"/>
                <w:szCs w:val="16"/>
                <w:lang w:eastAsia="nl-NL"/>
              </w:rPr>
              <w:t>Hypotheekgever</w:t>
            </w:r>
            <w:r w:rsidRPr="004A7A56">
              <w:rPr>
                <w:snapToGrid/>
                <w:kern w:val="0"/>
                <w:sz w:val="16"/>
                <w:szCs w:val="16"/>
                <w:lang w:eastAsia="nl-NL"/>
              </w:rPr>
              <w:t>Voornoemd’)</w:t>
            </w:r>
          </w:p>
          <w:p w14:paraId="223C11BD" w14:textId="699A9796" w:rsidR="007E445D" w:rsidRDefault="007E445D" w:rsidP="006D699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Default="007E445D" w:rsidP="006D6993">
      <w:pPr>
        <w:pStyle w:val="Kop5"/>
      </w:pPr>
      <w:r>
        <w:lastRenderedPageBreak/>
        <w:t xml:space="preserve">Afsluiting </w:t>
      </w:r>
      <w:r w:rsidR="00277A59">
        <w:t>hypotheekgever</w:t>
      </w:r>
    </w:p>
    <w:p w14:paraId="0797BA5A" w14:textId="3AD50BCF" w:rsidR="007E445D" w:rsidRDefault="007E445D" w:rsidP="007E445D">
      <w:pPr>
        <w:ind w:left="680"/>
      </w:pPr>
      <w:r>
        <w:t>Deze Tekst wordt altijd getoond als afsluiting van de schuldeiser.</w:t>
      </w:r>
    </w:p>
    <w:tbl>
      <w:tblPr>
        <w:tblStyle w:val="Tabelraster"/>
        <w:tblW w:w="0" w:type="auto"/>
        <w:tblInd w:w="680" w:type="dxa"/>
        <w:tblLook w:val="04A0" w:firstRow="1" w:lastRow="0" w:firstColumn="1" w:lastColumn="0" w:noHBand="0" w:noVBand="1"/>
      </w:tblPr>
      <w:tblGrid>
        <w:gridCol w:w="5936"/>
        <w:gridCol w:w="5931"/>
      </w:tblGrid>
      <w:tr w:rsidR="007E445D" w14:paraId="528FBE74" w14:textId="77777777" w:rsidTr="006D6993">
        <w:tc>
          <w:tcPr>
            <w:tcW w:w="5936" w:type="dxa"/>
          </w:tcPr>
          <w:p w14:paraId="637A03CB" w14:textId="5BE3CBCF" w:rsidR="007E445D" w:rsidRDefault="007E445D" w:rsidP="007E445D">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te noemen:</w:t>
            </w:r>
            <w:r w:rsidR="00277A59">
              <w:rPr>
                <w:rFonts w:cs="Arial"/>
                <w:color w:val="339966"/>
                <w:sz w:val="20"/>
              </w:rPr>
              <w:t xml:space="preserve"> de</w:t>
            </w:r>
            <w:r w:rsidRPr="004A7A56">
              <w:rPr>
                <w:rFonts w:cs="Arial"/>
                <w:color w:val="339966"/>
                <w:sz w:val="20"/>
              </w:rPr>
              <w:t xml:space="preserve"> </w:t>
            </w:r>
            <w:r w:rsidR="00395BF4">
              <w:rPr>
                <w:rFonts w:cs="Arial"/>
                <w:color w:val="339966"/>
                <w:sz w:val="20"/>
              </w:rPr>
              <w:t>‘</w:t>
            </w:r>
            <w:r w:rsidR="00277A59">
              <w:rPr>
                <w:rFonts w:cs="Arial"/>
                <w:color w:val="339966"/>
                <w:sz w:val="20"/>
              </w:rPr>
              <w:t>Hypotheekgever</w:t>
            </w:r>
            <w:r w:rsidR="00395BF4">
              <w:rPr>
                <w:rFonts w:cs="Arial"/>
                <w:color w:val="339966"/>
                <w:sz w:val="20"/>
              </w:rPr>
              <w:t>’</w:t>
            </w:r>
            <w:r w:rsidRPr="004A7A56">
              <w:rPr>
                <w:rFonts w:cs="Arial"/>
                <w:color w:val="339966"/>
                <w:sz w:val="20"/>
              </w:rPr>
              <w:t xml:space="preserve"> en</w:t>
            </w:r>
          </w:p>
        </w:tc>
        <w:tc>
          <w:tcPr>
            <w:tcW w:w="5931" w:type="dxa"/>
          </w:tcPr>
          <w:p w14:paraId="3B3581FE" w14:textId="77777777" w:rsidR="007E445D" w:rsidRDefault="007E445D" w:rsidP="007E445D">
            <w:pPr>
              <w:rPr>
                <w:szCs w:val="18"/>
              </w:rPr>
            </w:pPr>
            <w:r>
              <w:t>Vaste tekst</w:t>
            </w:r>
            <w:r w:rsidRPr="004A7A56">
              <w:rPr>
                <w:szCs w:val="18"/>
              </w:rPr>
              <w:t>, waarbij de paarse tekst weggelaten wordt als er in het voorgaande maar één persoon is vermeld.</w:t>
            </w:r>
          </w:p>
          <w:p w14:paraId="5AF05F95" w14:textId="0AA6C739" w:rsidR="007E445D" w:rsidRDefault="007E445D" w:rsidP="007E445D"/>
        </w:tc>
      </w:tr>
    </w:tbl>
    <w:p w14:paraId="1A32CB9C" w14:textId="27D05414" w:rsidR="007E445D" w:rsidRDefault="007E445D" w:rsidP="007E445D">
      <w:pPr>
        <w:ind w:left="680"/>
      </w:pPr>
    </w:p>
    <w:p w14:paraId="7E36505D" w14:textId="0CBF75E9" w:rsidR="007E445D" w:rsidRDefault="007E445D" w:rsidP="007E445D">
      <w:pPr>
        <w:pStyle w:val="Kop4"/>
      </w:pPr>
      <w:r>
        <w:t xml:space="preserve"> </w:t>
      </w:r>
      <w:r w:rsidR="00277A59">
        <w:t>schuldenaar</w:t>
      </w:r>
    </w:p>
    <w:p w14:paraId="3911AD64" w14:textId="28497559" w:rsidR="007E445D" w:rsidRDefault="007E445D" w:rsidP="007E445D"/>
    <w:p w14:paraId="3E2C1B37" w14:textId="48DFFEE3" w:rsidR="007E445D" w:rsidRDefault="007E445D" w:rsidP="000A7D4E">
      <w:pPr>
        <w:pStyle w:val="Kop5"/>
      </w:pPr>
      <w:r>
        <w:t>Aanduiding persoon met nummer</w:t>
      </w:r>
    </w:p>
    <w:tbl>
      <w:tblPr>
        <w:tblStyle w:val="Tabelraster"/>
        <w:tblW w:w="0" w:type="auto"/>
        <w:tblInd w:w="680" w:type="dxa"/>
        <w:tblLook w:val="04A0" w:firstRow="1" w:lastRow="0" w:firstColumn="1" w:lastColumn="0" w:noHBand="0" w:noVBand="1"/>
      </w:tblPr>
      <w:tblGrid>
        <w:gridCol w:w="5847"/>
        <w:gridCol w:w="6020"/>
      </w:tblGrid>
      <w:tr w:rsidR="000A7D4E" w14:paraId="630984EE" w14:textId="77777777" w:rsidTr="000A7D4E">
        <w:tc>
          <w:tcPr>
            <w:tcW w:w="5847" w:type="dxa"/>
          </w:tcPr>
          <w:p w14:paraId="01778514" w14:textId="77777777" w:rsidR="000A7D4E" w:rsidRDefault="000A7D4E" w:rsidP="000A7D4E"/>
        </w:tc>
        <w:tc>
          <w:tcPr>
            <w:tcW w:w="6020" w:type="dxa"/>
          </w:tcPr>
          <w:p w14:paraId="34B0E115" w14:textId="77777777" w:rsidR="000A7D4E" w:rsidRDefault="000A7D4E" w:rsidP="000A7D4E">
            <w:pPr>
              <w:pStyle w:val="streepje"/>
              <w:numPr>
                <w:ilvl w:val="0"/>
                <w:numId w:val="0"/>
              </w:numPr>
            </w:pPr>
            <w: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Default="000A7D4E" w:rsidP="000A7D4E">
            <w:pPr>
              <w:pStyle w:val="streepje"/>
              <w:numPr>
                <w:ilvl w:val="0"/>
                <w:numId w:val="0"/>
              </w:numPr>
            </w:pPr>
            <w:r>
              <w:t>Restricties tbv aanduiding persoon met nummer:</w:t>
            </w:r>
          </w:p>
          <w:p w14:paraId="2017128E" w14:textId="77777777" w:rsidR="000A7D4E" w:rsidRDefault="000A7D4E" w:rsidP="000A7D4E">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302F873C" w14:textId="77777777" w:rsidR="000A7D4E" w:rsidRDefault="000A7D4E" w:rsidP="000A7D4E">
            <w:pPr>
              <w:spacing w:line="240" w:lineRule="auto"/>
            </w:pP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lastRenderedPageBreak/>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0A7D4E">
        <w:tc>
          <w:tcPr>
            <w:tcW w:w="5847"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020" w:type="dxa"/>
          </w:tcPr>
          <w:p w14:paraId="0E421CA1" w14:textId="77777777" w:rsidR="000A7D4E" w:rsidRDefault="000A7D4E" w:rsidP="000A7D4E">
            <w:pPr>
              <w:pStyle w:val="streepje"/>
              <w:numPr>
                <w:ilvl w:val="0"/>
                <w:numId w:val="0"/>
              </w:numPr>
            </w:pPr>
            <w:r w:rsidRPr="00BB085A">
              <w:t>Vaste tekst binnen deze variant.</w:t>
            </w:r>
          </w:p>
          <w:p w14:paraId="61CFDB41" w14:textId="229A231F" w:rsidR="000A7D4E" w:rsidRDefault="000A7D4E" w:rsidP="000A7D4E">
            <w:pPr>
              <w:pStyle w:val="streepje"/>
              <w:numPr>
                <w:ilvl w:val="0"/>
                <w:numId w:val="0"/>
              </w:numPr>
            </w:pPr>
          </w:p>
        </w:tc>
      </w:tr>
      <w:tr w:rsidR="000A7D4E" w14:paraId="193E4B12" w14:textId="77777777" w:rsidTr="000A7D4E">
        <w:tc>
          <w:tcPr>
            <w:tcW w:w="5847"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6E80DBAD" w14:textId="77777777" w:rsidR="000A7D4E" w:rsidRDefault="000A7D4E" w:rsidP="000A7D4E">
            <w:pPr>
              <w:spacing w:before="72"/>
            </w:pPr>
            <w:r>
              <w:t xml:space="preserve">Verplichte keuze binnen deze variant, die automatisch wordt afgeleid </w:t>
            </w:r>
          </w:p>
          <w:p w14:paraId="60787681" w14:textId="68930365" w:rsidR="000A7D4E" w:rsidRPr="004A7A56" w:rsidRDefault="000A7D4E" w:rsidP="000A7D4E">
            <w:pPr>
              <w:keepNext/>
              <w:rPr>
                <w:szCs w:val="18"/>
              </w:rPr>
            </w:pPr>
            <w:r w:rsidRPr="004A7A56">
              <w:rPr>
                <w:szCs w:val="18"/>
              </w:rPr>
              <w:t>van het aantal partij-personen met de aanduiding ‘</w:t>
            </w:r>
            <w:r w:rsidR="00277A59">
              <w:rPr>
                <w:szCs w:val="18"/>
              </w:rPr>
              <w:t>schuldenaar</w:t>
            </w:r>
            <w:r w:rsidRPr="004A7A56">
              <w:rPr>
                <w:szCs w:val="18"/>
              </w:rPr>
              <w:t xml:space="preserve"> of ‘</w:t>
            </w:r>
            <w:r>
              <w:rPr>
                <w:rFonts w:cs="Arial"/>
                <w:snapToGrid/>
                <w:kern w:val="0"/>
                <w:szCs w:val="18"/>
                <w:lang w:eastAsia="nl-NL"/>
              </w:rPr>
              <w:t>beiden’</w:t>
            </w:r>
            <w:r w:rsidRPr="004A7A56">
              <w:rPr>
                <w:szCs w:val="18"/>
              </w:rPr>
              <w:t>:</w:t>
            </w:r>
          </w:p>
          <w:p w14:paraId="08671A0B" w14:textId="77777777" w:rsidR="000A7D4E" w:rsidRDefault="000A7D4E" w:rsidP="000A7D4E">
            <w:pPr>
              <w:pStyle w:val="streepje"/>
            </w:pPr>
            <w:r>
              <w:t>‘persoon’, ingeval van 1 persoon</w:t>
            </w:r>
          </w:p>
          <w:p w14:paraId="765ED00A" w14:textId="77777777" w:rsidR="000A7D4E" w:rsidRDefault="000A7D4E" w:rsidP="000A7D4E">
            <w:pPr>
              <w:pStyle w:val="streepje"/>
            </w:pPr>
            <w: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0A7D4E">
        <w:tc>
          <w:tcPr>
            <w:tcW w:w="5847"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020" w:type="dxa"/>
          </w:tcPr>
          <w:p w14:paraId="7C4A76BF" w14:textId="77777777" w:rsidR="000A7D4E" w:rsidRDefault="000A7D4E" w:rsidP="000A7D4E">
            <w:pPr>
              <w:spacing w:before="72"/>
            </w:pPr>
            <w:r>
              <w:t>Vaste tekst binnen deze variant.</w:t>
            </w:r>
          </w:p>
          <w:p w14:paraId="4827EEB2" w14:textId="2E548A4D" w:rsidR="000A7D4E" w:rsidRDefault="000A7D4E" w:rsidP="000A7D4E">
            <w:pPr>
              <w:spacing w:before="72"/>
            </w:pPr>
          </w:p>
        </w:tc>
      </w:tr>
      <w:tr w:rsidR="000A7D4E" w14:paraId="5039070D" w14:textId="77777777" w:rsidTr="000A7D4E">
        <w:tc>
          <w:tcPr>
            <w:tcW w:w="5847" w:type="dxa"/>
          </w:tcPr>
          <w:p w14:paraId="114C9C14" w14:textId="33D1CAB9" w:rsidR="000A7D4E" w:rsidRPr="004A7A56" w:rsidRDefault="000A7D4E" w:rsidP="000A7D4E">
            <w:pPr>
              <w:rPr>
                <w:rFonts w:cs="Arial"/>
                <w:color w:val="00FFFF"/>
                <w:sz w:val="20"/>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Default="000A7D4E" w:rsidP="000A7D4E">
            <w:pPr>
              <w:keepNext/>
            </w:pPr>
            <w:r>
              <w:t>Verplichte tekst die meerdere keren voor kan komen.</w:t>
            </w:r>
          </w:p>
          <w:p w14:paraId="74066699" w14:textId="77777777" w:rsidR="000A7D4E" w:rsidRDefault="000A7D4E" w:rsidP="000A7D4E">
            <w:pPr>
              <w:keepNext/>
            </w:pPr>
          </w:p>
          <w:p w14:paraId="349AFEA2" w14:textId="77777777" w:rsidR="000A7D4E" w:rsidRPr="004A7A56" w:rsidRDefault="000A7D4E" w:rsidP="000A7D4E">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39275ADA" w14:textId="77777777" w:rsidR="000A7D4E" w:rsidRPr="004A7A56" w:rsidRDefault="000A7D4E" w:rsidP="000A7D4E">
            <w:pPr>
              <w:keepNext/>
              <w:rPr>
                <w:rFonts w:cs="Arial"/>
                <w:snapToGrid/>
                <w:kern w:val="0"/>
                <w:szCs w:val="18"/>
                <w:lang w:eastAsia="nl-NL"/>
              </w:rPr>
            </w:pPr>
          </w:p>
          <w:p w14:paraId="35D53A68" w14:textId="77777777" w:rsidR="000A7D4E" w:rsidRPr="004A7A56" w:rsidRDefault="000A7D4E" w:rsidP="000A7D4E">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02E801F" w14:textId="77777777" w:rsidR="000A7D4E" w:rsidRDefault="000A7D4E" w:rsidP="000A7D4E">
            <w:pPr>
              <w:keepNext/>
            </w:pPr>
          </w:p>
          <w:p w14:paraId="22F60506" w14:textId="77777777" w:rsidR="000A7D4E" w:rsidRDefault="000A7D4E" w:rsidP="000A7D4E">
            <w:pPr>
              <w:keepNext/>
            </w:pPr>
            <w: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r w:rsidRPr="004A7A56">
              <w:rPr>
                <w:szCs w:val="18"/>
                <w:u w:val="single"/>
              </w:rPr>
              <w:t>Mapping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6D6993">
      <w:pPr>
        <w:ind w:left="680"/>
      </w:pPr>
    </w:p>
    <w:p w14:paraId="44F40493" w14:textId="0757FFAC" w:rsidR="000A7D4E" w:rsidRDefault="000A7D4E" w:rsidP="000A7D4E">
      <w:pPr>
        <w:pStyle w:val="Kop5"/>
      </w:pPr>
      <w:r>
        <w:lastRenderedPageBreak/>
        <w:t>Aanduiding persoon met naam</w:t>
      </w:r>
    </w:p>
    <w:tbl>
      <w:tblPr>
        <w:tblStyle w:val="Tabelraster"/>
        <w:tblW w:w="0" w:type="auto"/>
        <w:tblInd w:w="680" w:type="dxa"/>
        <w:tblLook w:val="04A0" w:firstRow="1" w:lastRow="0" w:firstColumn="1" w:lastColumn="0" w:noHBand="0" w:noVBand="1"/>
      </w:tblPr>
      <w:tblGrid>
        <w:gridCol w:w="5841"/>
        <w:gridCol w:w="6026"/>
      </w:tblGrid>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Default="000A7D4E" w:rsidP="000A7D4E">
            <w:pPr>
              <w:spacing w:line="240" w:lineRule="auto"/>
            </w:pPr>
            <w:r>
              <w:t>Deze variant wordt getoond indien er op partijniveau is aangegeven dat de personen met naam worden aangeduid.</w:t>
            </w:r>
          </w:p>
          <w:p w14:paraId="3B2438AC"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Default="000A7D4E" w:rsidP="000A7D4E">
            <w:pPr>
              <w:spacing w:line="240" w:lineRule="auto"/>
            </w:pPr>
            <w:r w:rsidRPr="004A7A56">
              <w:rPr>
                <w:u w:val="single"/>
              </w:rPr>
              <w:t>Mapping</w:t>
            </w:r>
            <w:r w:rsidRPr="00AF2256">
              <w:t>:</w:t>
            </w:r>
          </w:p>
          <w:p w14:paraId="2A30483D"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9500E53"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2F42488A"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1CE5AD6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323AF987"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06F05627" w14:textId="1194B0C6" w:rsidR="000A7D4E" w:rsidRDefault="000A7D4E" w:rsidP="000A7D4E"/>
        </w:tc>
      </w:tr>
      <w:tr w:rsidR="000A7D4E" w14:paraId="749228C2" w14:textId="77777777" w:rsidTr="000A7D4E">
        <w:tc>
          <w:tcPr>
            <w:tcW w:w="5841" w:type="dxa"/>
          </w:tcPr>
          <w:p w14:paraId="3C7E273E" w14:textId="0D20D523" w:rsidR="000A7D4E" w:rsidRDefault="000A7D4E" w:rsidP="000A7D4E">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Default="000A7D4E" w:rsidP="000A7D4E">
            <w:pPr>
              <w:pStyle w:val="streepje"/>
              <w:numPr>
                <w:ilvl w:val="0"/>
                <w:numId w:val="0"/>
              </w:numPr>
              <w:spacing w:line="240" w:lineRule="atLeast"/>
            </w:pPr>
            <w:r>
              <w:t>Verplichte tekst binnen deze variant die meerdere keren voor kan komen.</w:t>
            </w:r>
          </w:p>
          <w:p w14:paraId="0194FF9D" w14:textId="77777777" w:rsidR="000A7D4E" w:rsidRPr="00BB085A" w:rsidRDefault="000A7D4E" w:rsidP="000A7D4E">
            <w:pPr>
              <w:pStyle w:val="streepje"/>
              <w:numPr>
                <w:ilvl w:val="0"/>
                <w:numId w:val="0"/>
              </w:numPr>
              <w:spacing w:line="240" w:lineRule="auto"/>
            </w:pPr>
          </w:p>
          <w:p w14:paraId="4C1EEA06" w14:textId="77777777" w:rsidR="000A7D4E" w:rsidRDefault="000A7D4E" w:rsidP="000A7D4E">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w:t>
            </w:r>
            <w:r w:rsidRPr="004A7A56">
              <w:rPr>
                <w:rFonts w:cs="Arial"/>
                <w:snapToGrid/>
                <w:kern w:val="0"/>
                <w:szCs w:val="18"/>
                <w:lang w:eastAsia="nl-NL"/>
              </w:rPr>
              <w:t>ypotheekgever’ of ‘</w:t>
            </w:r>
            <w:r>
              <w:rPr>
                <w:rFonts w:cs="Arial"/>
                <w:snapToGrid/>
                <w:kern w:val="0"/>
                <w:szCs w:val="18"/>
                <w:lang w:eastAsia="nl-NL"/>
              </w:rPr>
              <w:t>beiden</w:t>
            </w:r>
            <w:r w:rsidRPr="004A7A56">
              <w:rPr>
                <w:rFonts w:cs="Arial"/>
                <w:snapToGrid/>
                <w:kern w:val="0"/>
                <w:szCs w:val="18"/>
                <w:lang w:eastAsia="nl-NL"/>
              </w:rPr>
              <w:t>’</w:t>
            </w:r>
            <w:r>
              <w:t>.</w:t>
            </w:r>
          </w:p>
          <w:p w14:paraId="5904C6AA" w14:textId="77777777" w:rsidR="000A7D4E" w:rsidRDefault="000A7D4E" w:rsidP="000A7D4E">
            <w:pPr>
              <w:pStyle w:val="streepje"/>
              <w:numPr>
                <w:ilvl w:val="0"/>
                <w:numId w:val="0"/>
              </w:numPr>
              <w:spacing w:line="240" w:lineRule="auto"/>
            </w:pPr>
          </w:p>
          <w:p w14:paraId="27464EF0" w14:textId="77777777" w:rsidR="000A7D4E" w:rsidRDefault="000A7D4E" w:rsidP="000A7D4E">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F4F053C" w14:textId="77777777" w:rsidR="000A7D4E" w:rsidRDefault="000A7D4E" w:rsidP="000A7D4E">
            <w:pPr>
              <w:pStyle w:val="streepje"/>
              <w:numPr>
                <w:ilvl w:val="0"/>
                <w:numId w:val="0"/>
              </w:numPr>
              <w:spacing w:line="240" w:lineRule="auto"/>
            </w:pPr>
          </w:p>
          <w:p w14:paraId="2588A38B" w14:textId="77777777" w:rsidR="000A7D4E" w:rsidRDefault="000A7D4E" w:rsidP="000A7D4E">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IMKAD_Persoon/GerelateerdPersoon/IMKAD_Persoon/ GerelateerdPersoon/IMKAD_Persoon</w:t>
            </w:r>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A068590"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r w:rsidRPr="004A7A56">
              <w:rPr>
                <w:rFonts w:cs="Arial"/>
                <w:snapToGrid/>
                <w:szCs w:val="18"/>
                <w:u w:val="single"/>
              </w:rPr>
              <w:t>Mapping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//IMKAD_Persoon/tia_AanduidingPersoon</w:t>
            </w:r>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t>//IMKAD_Persoon/tia_Gegevens/NHR_Rechtspersoon/</w:t>
            </w:r>
          </w:p>
          <w:p w14:paraId="7855AA4F" w14:textId="77777777" w:rsidR="000A7D4E" w:rsidRPr="004A7A56" w:rsidRDefault="000A7D4E" w:rsidP="000A7D4E">
            <w:pPr>
              <w:spacing w:line="240" w:lineRule="auto"/>
              <w:ind w:left="227"/>
              <w:rPr>
                <w:sz w:val="16"/>
                <w:szCs w:val="16"/>
              </w:rPr>
            </w:pPr>
            <w:r w:rsidRPr="004A7A56">
              <w:rPr>
                <w:sz w:val="16"/>
                <w:szCs w:val="16"/>
              </w:rPr>
              <w:t>./statutaireNaam</w:t>
            </w:r>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//IMKAD_Persoon/tia_Gegevens/IMKAD_KadNatuurlijkPersoon</w:t>
            </w:r>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./tia_VoorvoegselsNaam</w:t>
            </w:r>
          </w:p>
          <w:p w14:paraId="3B9761DD" w14:textId="77777777" w:rsidR="000A7D4E" w:rsidRPr="004A7A56" w:rsidRDefault="000A7D4E" w:rsidP="000A7D4E">
            <w:pPr>
              <w:spacing w:line="240" w:lineRule="auto"/>
              <w:ind w:left="227"/>
              <w:rPr>
                <w:sz w:val="16"/>
                <w:szCs w:val="16"/>
              </w:rPr>
            </w:pPr>
            <w:r w:rsidRPr="004A7A56">
              <w:rPr>
                <w:sz w:val="16"/>
                <w:szCs w:val="16"/>
              </w:rPr>
              <w:t>./tia_NaamZonderVoorvoegsels</w:t>
            </w:r>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r w:rsidRPr="004A7A56">
              <w:rPr>
                <w:szCs w:val="18"/>
                <w:u w:val="single"/>
              </w:rPr>
              <w:t>Mapping geslacht ingezetene (in beide gevallen):</w:t>
            </w:r>
          </w:p>
          <w:p w14:paraId="189D0CEF"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6991F0A" w14:textId="77777777" w:rsidR="000A7D4E" w:rsidRPr="004A7A56" w:rsidRDefault="000A7D4E" w:rsidP="000A7D4E">
            <w:pPr>
              <w:spacing w:line="240" w:lineRule="auto"/>
              <w:rPr>
                <w:sz w:val="16"/>
              </w:rPr>
            </w:pPr>
            <w:r w:rsidRPr="004A7A56">
              <w:rPr>
                <w:sz w:val="16"/>
                <w:szCs w:val="16"/>
              </w:rPr>
              <w:t>//IMKAD_Persoon /IMKAD</w:t>
            </w:r>
            <w:r w:rsidRPr="004A7A56">
              <w:rPr>
                <w:sz w:val="16"/>
              </w:rPr>
              <w:t>_NietIngezetene/</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10236FF5" w14:textId="77777777" w:rsidR="000A7D4E" w:rsidRPr="004A7A56" w:rsidRDefault="000A7D4E" w:rsidP="000A7D4E">
            <w:pPr>
              <w:spacing w:line="240" w:lineRule="auto"/>
              <w:ind w:left="227"/>
              <w:rPr>
                <w:rFonts w:cs="Arial"/>
                <w:snapToGrid/>
                <w:kern w:val="0"/>
                <w:szCs w:val="18"/>
                <w:lang w:eastAsia="nl-NL"/>
              </w:rPr>
            </w:pPr>
            <w:r w:rsidRPr="004A7A56">
              <w:rPr>
                <w:sz w:val="16"/>
                <w:szCs w:val="16"/>
              </w:rPr>
              <w:t>./geslacht</w:t>
            </w:r>
          </w:p>
          <w:p w14:paraId="4EB44399" w14:textId="77777777" w:rsidR="000A7D4E" w:rsidRDefault="000A7D4E" w:rsidP="000A7D4E">
            <w:pPr>
              <w:spacing w:line="240" w:lineRule="auto"/>
            </w:pPr>
          </w:p>
        </w:tc>
      </w:tr>
      <w:tr w:rsidR="000A7D4E" w14:paraId="5919906D" w14:textId="77777777" w:rsidTr="000A7D4E">
        <w:tc>
          <w:tcPr>
            <w:tcW w:w="5841" w:type="dxa"/>
          </w:tcPr>
          <w:p w14:paraId="0B27F1C7" w14:textId="2936E295" w:rsidR="000A7D4E" w:rsidRPr="00EE3A93" w:rsidRDefault="000A7D4E" w:rsidP="000A7D4E">
            <w:r w:rsidRPr="00C0169A">
              <w:rPr>
                <w:rFonts w:cs="Arial"/>
                <w:color w:val="800080"/>
                <w:sz w:val="20"/>
              </w:rPr>
              <w:lastRenderedPageBreak/>
              <w:t>voornoemd,</w:t>
            </w:r>
          </w:p>
        </w:tc>
        <w:tc>
          <w:tcPr>
            <w:tcW w:w="6026" w:type="dxa"/>
          </w:tcPr>
          <w:p w14:paraId="6087AF4E" w14:textId="2CC63C66" w:rsidR="000A7D4E" w:rsidRDefault="000A7D4E" w:rsidP="000A7D4E">
            <w:pPr>
              <w:keepNext/>
            </w:pPr>
            <w:r>
              <w:t>Vaste tekst.</w:t>
            </w:r>
          </w:p>
          <w:p w14:paraId="505D2604" w14:textId="77777777" w:rsidR="000A7D4E" w:rsidRDefault="000A7D4E" w:rsidP="000A7D4E">
            <w:pPr>
              <w:keepNext/>
            </w:pPr>
          </w:p>
          <w:p w14:paraId="208849C3" w14:textId="77777777" w:rsidR="000A7D4E" w:rsidRDefault="000A7D4E" w:rsidP="000A7D4E">
            <w:pPr>
              <w:pStyle w:val="streepje"/>
              <w:numPr>
                <w:ilvl w:val="0"/>
                <w:numId w:val="0"/>
              </w:numPr>
            </w:pPr>
            <w:r w:rsidRPr="004A7A56">
              <w:rPr>
                <w:u w:val="single"/>
              </w:rPr>
              <w:t>Mapping</w:t>
            </w:r>
            <w:r w:rsidRPr="00AF2256">
              <w:t>:</w:t>
            </w:r>
          </w:p>
          <w:p w14:paraId="27827D4E"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0E807813"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18571C">
              <w:rPr>
                <w:snapToGrid/>
                <w:kern w:val="0"/>
                <w:sz w:val="16"/>
                <w:szCs w:val="16"/>
                <w:lang w:eastAsia="nl-NL"/>
              </w:rPr>
              <w:t>Schuldenaar</w:t>
            </w:r>
            <w:r w:rsidRPr="004A7A56">
              <w:rPr>
                <w:snapToGrid/>
                <w:kern w:val="0"/>
                <w:sz w:val="16"/>
                <w:szCs w:val="16"/>
                <w:lang w:eastAsia="nl-NL"/>
              </w:rPr>
              <w:t>Voornoemd’)</w:t>
            </w:r>
          </w:p>
          <w:p w14:paraId="16731C83" w14:textId="45B5DAA0" w:rsidR="000A7D4E" w:rsidRDefault="000A7D4E" w:rsidP="000A7D4E">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Default="008704AD" w:rsidP="008704AD">
      <w:pPr>
        <w:pStyle w:val="Kop5"/>
      </w:pPr>
      <w:r>
        <w:t xml:space="preserve">Afsluiting </w:t>
      </w:r>
      <w:r w:rsidR="0018571C">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2"/>
        <w:gridCol w:w="5925"/>
      </w:tblGrid>
      <w:tr w:rsidR="00DB4097" w14:paraId="6BB5B696" w14:textId="77777777" w:rsidTr="00DB4097">
        <w:tc>
          <w:tcPr>
            <w:tcW w:w="6273" w:type="dxa"/>
          </w:tcPr>
          <w:p w14:paraId="6CDC7DB4" w14:textId="70A40759" w:rsidR="00DB4097" w:rsidRDefault="00DB4097" w:rsidP="008704AD">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 xml:space="preserve">te noemen: </w:t>
            </w:r>
            <w:r w:rsidR="0018571C">
              <w:rPr>
                <w:rFonts w:cs="Arial"/>
                <w:color w:val="339966"/>
                <w:sz w:val="20"/>
              </w:rPr>
              <w:t xml:space="preserve">de </w:t>
            </w:r>
            <w:r w:rsidR="00395BF4">
              <w:rPr>
                <w:rFonts w:cs="Arial"/>
                <w:color w:val="339966"/>
                <w:sz w:val="20"/>
              </w:rPr>
              <w:t>‘</w:t>
            </w:r>
            <w:r w:rsidR="0018571C">
              <w:rPr>
                <w:rFonts w:cs="Arial"/>
                <w:color w:val="339966"/>
                <w:sz w:val="20"/>
              </w:rPr>
              <w:t>Schuldenaar</w:t>
            </w:r>
            <w:r w:rsidR="00395BF4">
              <w:rPr>
                <w:rFonts w:cs="Arial"/>
                <w:color w:val="339966"/>
                <w:sz w:val="20"/>
              </w:rPr>
              <w:t>’</w:t>
            </w:r>
          </w:p>
        </w:tc>
        <w:tc>
          <w:tcPr>
            <w:tcW w:w="6274" w:type="dxa"/>
          </w:tcPr>
          <w:p w14:paraId="6DBB3BE5" w14:textId="77777777" w:rsidR="00DB4097" w:rsidRDefault="00DB4097" w:rsidP="008704AD">
            <w:pPr>
              <w:rPr>
                <w:szCs w:val="18"/>
              </w:rPr>
            </w:pPr>
            <w:r>
              <w:t>Vaste tekst</w:t>
            </w:r>
            <w:r w:rsidRPr="004A7A56">
              <w:rPr>
                <w:szCs w:val="18"/>
              </w:rPr>
              <w:t>, waarbij de paarse tekst weggelaten wordt als er in het voorgaande maar één persoon is vermeld.</w:t>
            </w:r>
          </w:p>
          <w:p w14:paraId="61CF607E" w14:textId="363015A5" w:rsidR="00DB4097" w:rsidRDefault="00DB4097" w:rsidP="008704AD"/>
        </w:tc>
      </w:tr>
    </w:tbl>
    <w:p w14:paraId="185DF4E2" w14:textId="77777777" w:rsidR="008704AD" w:rsidRPr="006D6993" w:rsidRDefault="008704AD" w:rsidP="006D6993">
      <w:pPr>
        <w:ind w:left="680"/>
      </w:pPr>
    </w:p>
    <w:p w14:paraId="45D25149" w14:textId="32CF5F1E" w:rsidR="00386307" w:rsidRDefault="00386307" w:rsidP="006D6993">
      <w:pPr>
        <w:pStyle w:val="Kop2"/>
        <w:pageBreakBefore/>
        <w:numPr>
          <w:ilvl w:val="0"/>
          <w:numId w:val="0"/>
        </w:numPr>
      </w:pPr>
    </w:p>
    <w:p w14:paraId="7F671D04" w14:textId="77777777" w:rsidR="00C15CF7" w:rsidRPr="001D61D1" w:rsidRDefault="00C15CF7" w:rsidP="001D61D1"/>
    <w:p w14:paraId="31D11A44" w14:textId="5F49B23C" w:rsidR="00C15CF7" w:rsidRDefault="003952DF" w:rsidP="006D6993">
      <w:pPr>
        <w:pStyle w:val="Kop2"/>
      </w:pPr>
      <w:bookmarkStart w:id="148" w:name="_Ref438019187"/>
      <w:bookmarkStart w:id="149" w:name="_Toc464135502"/>
      <w:bookmarkStart w:id="150" w:name="_Toc506361266"/>
      <w:bookmarkStart w:id="151" w:name="_Toc12001456"/>
      <w:r>
        <w:t>Geldl</w:t>
      </w:r>
      <w:r w:rsidR="0070234C">
        <w:t>ening</w:t>
      </w:r>
      <w:bookmarkEnd w:id="148"/>
      <w:bookmarkEnd w:id="149"/>
      <w:bookmarkEnd w:id="150"/>
      <w:bookmarkEnd w:id="15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5690501D"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MUNT Hypotheken en de Schuldenaar zijn een leningsovereenkomst aangegaan, </w:t>
            </w:r>
            <w:del w:id="152" w:author="Groot, Karina de" w:date="2020-02-13T14:30:00Z">
              <w:r w:rsidRPr="0051554C" w:rsidDel="00952A0F">
                <w:rPr>
                  <w:rFonts w:cs="Arial"/>
                  <w:color w:val="FF0000"/>
                  <w:sz w:val="20"/>
                </w:rPr>
                <w:delText xml:space="preserve"> </w:delText>
              </w:r>
            </w:del>
            <w:r w:rsidRPr="0051554C">
              <w:rPr>
                <w:rFonts w:cs="Arial"/>
                <w:color w:val="FF0000"/>
                <w:sz w:val="20"/>
              </w:rPr>
              <w:t>hierna te noemen: de "Leningsovereenkomst", van welke overeenkomst blijkt uit een door MUNT Hypotheken uitgebracht en door de Schuldenaar geaccepteerd hypotheekaanbod. Een afschrift van het door MUNT Hypotheken en Schuldenaar ondertekend</w:t>
            </w:r>
            <w:ins w:id="153" w:author="Awater, Eric" w:date="2020-02-07T16:50:00Z">
              <w:r w:rsidR="006D6993">
                <w:rPr>
                  <w:rFonts w:cs="Arial"/>
                  <w:color w:val="FF0000"/>
                  <w:sz w:val="20"/>
                </w:rPr>
                <w:t>e</w:t>
              </w:r>
            </w:ins>
            <w:r w:rsidRPr="0051554C">
              <w:rPr>
                <w:rFonts w:cs="Arial"/>
                <w:color w:val="FF0000"/>
                <w:sz w:val="20"/>
              </w:rPr>
              <w:t xml:space="preserve">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77777777"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del w:id="154" w:author="Groot, Karina de" w:date="2020-02-13T14:31:00Z">
              <w:r w:rsidRPr="0051554C" w:rsidDel="00952A0F">
                <w:rPr>
                  <w:rFonts w:cs="Arial"/>
                  <w:color w:val="FF0000"/>
                  <w:sz w:val="20"/>
                </w:rPr>
                <w:delText xml:space="preserve"> </w:delText>
              </w:r>
            </w:del>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61C78460"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w:t>
            </w:r>
            <w:r w:rsidRPr="0051554C">
              <w:rPr>
                <w:rFonts w:cs="Arial"/>
                <w:color w:val="FF0000"/>
                <w:sz w:val="20"/>
              </w:rPr>
              <w:lastRenderedPageBreak/>
              <w:t xml:space="preserve">Hypotheken verbonden en, voor zover nodig verklaart hierbij met MUNT Hypotheken overeen te komen en zich te verbinden, tot het vestigen en tot het bij voorbaat vestigen van het recht van hypotheek </w:t>
            </w:r>
            <w:del w:id="155" w:author="Awater, Eric" w:date="2020-02-07T16:51:00Z">
              <w:r w:rsidRPr="0051554C" w:rsidDel="006D6993">
                <w:rPr>
                  <w:rFonts w:cs="Arial"/>
                  <w:color w:val="FF0000"/>
                  <w:sz w:val="20"/>
                </w:rPr>
                <w:delText>casu quo</w:delText>
              </w:r>
            </w:del>
            <w:ins w:id="156" w:author="Awater, Eric" w:date="2020-02-07T16:51:00Z">
              <w:del w:id="157" w:author="Groot, Karina de" w:date="2020-02-13T14:31:00Z">
                <w:r w:rsidR="006D6993" w:rsidDel="00952A0F">
                  <w:rPr>
                    <w:rFonts w:cs="Arial"/>
                    <w:color w:val="FF0000"/>
                    <w:sz w:val="20"/>
                  </w:rPr>
                  <w:delText xml:space="preserve"> </w:delText>
                </w:r>
              </w:del>
              <w:r w:rsidR="006D6993">
                <w:rPr>
                  <w:rFonts w:cs="Arial"/>
                  <w:color w:val="FF0000"/>
                  <w:sz w:val="20"/>
                </w:rPr>
                <w:t>en</w:t>
              </w:r>
            </w:ins>
            <w:r w:rsidRPr="0051554C">
              <w:rPr>
                <w:rFonts w:cs="Arial"/>
                <w:color w:val="FF0000"/>
                <w:sz w:val="20"/>
              </w:rPr>
              <w:t xml:space="preserve"> recht 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w:t>
            </w:r>
            <w:r w:rsidRPr="0051554C">
              <w:rPr>
                <w:rFonts w:cs="Arial"/>
                <w:color w:val="FF0000"/>
                <w:sz w:val="20"/>
              </w:rPr>
              <w:lastRenderedPageBreak/>
              <w:t xml:space="preserve">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FEF23D8" w14:textId="7AF41D34"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Onder het begrip "Schuld" wordt in deze akte verstaan: de schulden en verplichtingen tot zekerheid voor de betaling waarvan de Schuldenaar blijkens deze akte aan MUNT Hypotheken het recht van hypotheek op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r w:rsidRPr="00DB7FA4">
              <w:rPr>
                <w:u w:val="single"/>
              </w:rPr>
              <w:t xml:space="preserve">Mapping </w:t>
            </w:r>
            <w:r>
              <w:rPr>
                <w:u w:val="single"/>
              </w:rPr>
              <w:t>lening</w:t>
            </w:r>
            <w:r w:rsidRPr="00DB7FA4">
              <w:rPr>
                <w:u w:val="single"/>
              </w:rPr>
              <w:t>bedrag:</w:t>
            </w:r>
          </w:p>
          <w:p w14:paraId="73B72EAD" w14:textId="77777777" w:rsidR="00962926" w:rsidRPr="00DB7FA4" w:rsidRDefault="00962926" w:rsidP="0096292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./bedragLening</w:t>
            </w:r>
            <w:r w:rsidRPr="00DB7FA4">
              <w:rPr>
                <w:sz w:val="16"/>
                <w:szCs w:val="16"/>
              </w:rPr>
              <w:t>/valuta</w:t>
            </w:r>
          </w:p>
        </w:tc>
      </w:tr>
    </w:tbl>
    <w:p w14:paraId="685405E0" w14:textId="65231DFD" w:rsidR="00EE56CC" w:rsidRDefault="00EE56CC" w:rsidP="00EE56CC">
      <w:pPr>
        <w:pStyle w:val="Kop2"/>
        <w:pageBreakBefore/>
      </w:pPr>
      <w:bookmarkStart w:id="158" w:name="_Toc464135503"/>
      <w:bookmarkStart w:id="159" w:name="_Toc506361267"/>
      <w:bookmarkStart w:id="160" w:name="_Toc12001457"/>
      <w:bookmarkStart w:id="161" w:name="_Ref438469058"/>
      <w:r>
        <w:lastRenderedPageBreak/>
        <w:t>Starterslening</w:t>
      </w:r>
      <w:bookmarkEnd w:id="158"/>
      <w:bookmarkEnd w:id="159"/>
      <w:bookmarkEnd w:id="16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r w:rsidRPr="0051554C">
              <w:rPr>
                <w:rFonts w:cs="Arial"/>
                <w:color w:val="7030A0"/>
                <w:sz w:val="20"/>
                <w:u w:val="single"/>
              </w:rPr>
              <w:t>SVn Starterslening</w:t>
            </w:r>
          </w:p>
          <w:p w14:paraId="2629537E" w14:textId="738E38E2"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(SVn) te verstrekken Starterslening, heeft MUNT Hypotheken zich jegens SVn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chuldenaar. Tevens heeft MUNT Hypotheken zich jegens SVn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chuldenaar. Voormelde verplichtingen rusten op MUNT Hypotheken uitsluitend zolang de bij SVn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r>
              <w:rPr>
                <w:u w:val="single"/>
              </w:rPr>
              <w:t>Mapping:</w:t>
            </w:r>
          </w:p>
          <w:p w14:paraId="05BF4F13" w14:textId="77777777" w:rsidR="00EE56CC" w:rsidRDefault="00EE56CC" w:rsidP="00EE56CC">
            <w:pPr>
              <w:rPr>
                <w:sz w:val="16"/>
                <w:szCs w:val="16"/>
              </w:rPr>
            </w:pPr>
            <w:r>
              <w:rPr>
                <w:sz w:val="16"/>
                <w:szCs w:val="16"/>
              </w:rPr>
              <w:t>//IMKAD_AangebodenStuk/tia_TekstKeuze/</w:t>
            </w:r>
          </w:p>
          <w:p w14:paraId="17493BB6" w14:textId="77777777" w:rsidR="00EE56CC" w:rsidRDefault="00EE56CC" w:rsidP="00EE56CC">
            <w:pPr>
              <w:spacing w:before="72" w:line="240" w:lineRule="auto"/>
              <w:rPr>
                <w:sz w:val="16"/>
                <w:szCs w:val="16"/>
              </w:rPr>
            </w:pPr>
            <w:r>
              <w:rPr>
                <w:sz w:val="16"/>
                <w:szCs w:val="16"/>
              </w:rPr>
              <w:t>./tagNaam('k_SVnStarterslening')</w:t>
            </w:r>
          </w:p>
          <w:p w14:paraId="58A4B75E" w14:textId="6F84643F" w:rsidR="00EE56CC" w:rsidRPr="004D42E8" w:rsidRDefault="00EE56CC" w:rsidP="00EE56CC">
            <w:pPr>
              <w:keepNext/>
              <w:spacing w:line="240" w:lineRule="auto"/>
            </w:pPr>
            <w:r>
              <w:rPr>
                <w:sz w:val="16"/>
                <w:szCs w:val="16"/>
              </w:rPr>
              <w:t>./tekst = (‘true’ = tekst wordt wel getoond; ‘false’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162" w:name="_Toc464135504"/>
      <w:bookmarkStart w:id="163" w:name="_Toc506361268"/>
      <w:bookmarkStart w:id="164" w:name="_Toc12001458"/>
      <w:bookmarkEnd w:id="161"/>
      <w:r>
        <w:lastRenderedPageBreak/>
        <w:t>Hypotheekstelling</w:t>
      </w:r>
      <w:bookmarkEnd w:id="162"/>
      <w:bookmarkEnd w:id="163"/>
      <w:bookmarkEnd w:id="16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3DBBA07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297F28">
              <w:rPr>
                <w:rFonts w:cs="Arial"/>
                <w:color w:val="FF0000"/>
                <w:sz w:val="20"/>
              </w:rPr>
              <w:t xml:space="preserve"> </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00297F28">
              <w:rPr>
                <w:rFonts w:cs="Arial"/>
                <w:sz w:val="20"/>
              </w:rPr>
              <w:t>leningbedrag voluit in letters (leningbedrag in cijfers)</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6208240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 xml:space="preserve">de betaling van de rente (inclusief overeen te komen verhogingen), vertragingsrente, kosten, schadevergoedingen en/of andere vergoedingen nu of in de toekomst aan MUNT Hypotheken verschuldigd </w:t>
            </w:r>
            <w:del w:id="165" w:author="Groot, Karina de" w:date="2020-02-13T14:31:00Z">
              <w:r w:rsidRPr="0051554C" w:rsidDel="00952A0F">
                <w:rPr>
                  <w:rFonts w:cs="Arial"/>
                  <w:color w:val="FF0000"/>
                  <w:sz w:val="20"/>
                </w:rPr>
                <w:delText xml:space="preserve"> </w:delText>
              </w:r>
            </w:del>
            <w:r w:rsidRPr="0051554C">
              <w:rPr>
                <w:rFonts w:cs="Arial"/>
                <w:color w:val="FF0000"/>
                <w:sz w:val="20"/>
              </w:rPr>
              <w:t>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297F28" w:rsidRPr="009F7DBF">
              <w:rPr>
                <w:rFonts w:cs="Arial"/>
                <w:snapToGrid/>
                <w:color w:val="FF0000"/>
                <w:sz w:val="20"/>
              </w:rPr>
              <w:t xml:space="preserve">veertig procent </w:t>
            </w:r>
            <w:r w:rsidR="00297F28">
              <w:rPr>
                <w:rFonts w:cs="Arial"/>
                <w:snapToGrid/>
                <w:color w:val="FF0000"/>
                <w:sz w:val="20"/>
              </w:rPr>
              <w:t>(</w:t>
            </w:r>
            <w:r w:rsidR="00297F28" w:rsidRPr="0051554C">
              <w:rPr>
                <w:rFonts w:cs="Arial"/>
                <w:color w:val="FF0000"/>
                <w:sz w:val="20"/>
              </w:rPr>
              <w:t>40</w:t>
            </w:r>
            <w:r w:rsidR="00297F28">
              <w:rPr>
                <w:rFonts w:cs="Arial"/>
                <w:color w:val="FF0000"/>
                <w:sz w:val="20"/>
              </w:rPr>
              <w:t>%)</w:t>
            </w:r>
            <w:r w:rsidRPr="0051554C">
              <w:rPr>
                <w:rFonts w:cs="Arial"/>
                <w:color w:val="FF0000"/>
                <w:sz w:val="20"/>
              </w:rPr>
              <w:t xml:space="preserve"> van het laatst </w:t>
            </w:r>
            <w:del w:id="166" w:author="Groot, Karina de" w:date="2020-02-13T14:31:00Z">
              <w:r w:rsidRPr="0051554C" w:rsidDel="00952A0F">
                <w:rPr>
                  <w:rFonts w:cs="Arial"/>
                  <w:color w:val="FF0000"/>
                  <w:sz w:val="20"/>
                </w:rPr>
                <w:delText xml:space="preserve"> </w:delText>
              </w:r>
            </w:del>
            <w:r w:rsidRPr="0051554C">
              <w:rPr>
                <w:rFonts w:cs="Arial"/>
                <w:color w:val="FF0000"/>
                <w:sz w:val="20"/>
              </w:rPr>
              <w:t xml:space="preserve">genoemde bedrag; </w:t>
            </w:r>
          </w:p>
          <w:p w14:paraId="3EACBC39" w14:textId="1473CAFD"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51554C">
              <w:rPr>
                <w:rFonts w:cs="Arial"/>
                <w:color w:val="FF0000"/>
                <w:sz w:val="20"/>
              </w:rPr>
              <w:lastRenderedPageBreak/>
              <w:t xml:space="preserve">Hypotheekgever bij deze aan MUNT Hypotheken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w:t>
            </w:r>
            <w:del w:id="167" w:author="Groot, Karina de" w:date="2020-02-13T14:32:00Z">
              <w:r w:rsidDel="00952A0F">
                <w:rPr>
                  <w:rFonts w:cs="Arial"/>
                  <w:color w:val="FF0000"/>
                  <w:sz w:val="20"/>
                </w:rPr>
                <w:delText xml:space="preserve"> </w:delText>
              </w:r>
            </w:del>
            <w:r>
              <w:rPr>
                <w:rFonts w:cs="Arial"/>
                <w:color w:val="FF0000"/>
                <w:sz w:val="20"/>
              </w:rPr>
              <w:t xml:space="preserve">"Onderpand"):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D009615" w14:textId="77777777" w:rsidR="00297F28" w:rsidRPr="00DB7FA4" w:rsidRDefault="00297F28" w:rsidP="00297F28">
            <w:pPr>
              <w:spacing w:before="72"/>
              <w:rPr>
                <w:u w:val="single"/>
              </w:rPr>
            </w:pPr>
            <w:r w:rsidRPr="00DB7FA4">
              <w:rPr>
                <w:u w:val="single"/>
              </w:rPr>
              <w:t xml:space="preserve">Mapping </w:t>
            </w:r>
            <w:r>
              <w:rPr>
                <w:u w:val="single"/>
              </w:rPr>
              <w:t>lening</w:t>
            </w:r>
            <w:r w:rsidRPr="00DB7FA4">
              <w:rPr>
                <w:u w:val="single"/>
              </w:rPr>
              <w:t>bedrag:</w:t>
            </w:r>
          </w:p>
          <w:p w14:paraId="7A8A93B8" w14:textId="77777777" w:rsidR="00297F28" w:rsidRPr="00DB7FA4" w:rsidRDefault="00297F28" w:rsidP="00297F28">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51EFDB" w14:textId="77777777" w:rsidR="00297F28" w:rsidRPr="007100DB" w:rsidRDefault="00297F28" w:rsidP="00297F28">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2F6B81B2" w14:textId="77777777" w:rsidR="00297F28" w:rsidRDefault="00297F28" w:rsidP="00297F28">
            <w:pPr>
              <w:spacing w:line="240" w:lineRule="auto"/>
              <w:rPr>
                <w:sz w:val="16"/>
                <w:szCs w:val="16"/>
              </w:rPr>
            </w:pPr>
            <w:r w:rsidRPr="007100DB">
              <w:rPr>
                <w:snapToGrid/>
                <w:kern w:val="0"/>
                <w:sz w:val="16"/>
                <w:szCs w:val="16"/>
                <w:lang w:eastAsia="nl-NL"/>
              </w:rPr>
              <w:t>./bedragLening</w:t>
            </w:r>
            <w:r w:rsidRPr="00DB7FA4">
              <w:rPr>
                <w:sz w:val="16"/>
                <w:szCs w:val="16"/>
              </w:rPr>
              <w:t>/valuta</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r w:rsidRPr="00DB7FA4">
              <w:rPr>
                <w:u w:val="single"/>
              </w:rPr>
              <w:t>Mapping hypotheekbedrag:</w:t>
            </w:r>
          </w:p>
          <w:p w14:paraId="7687F09A"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r w:rsidRPr="00B97244">
              <w:rPr>
                <w:u w:val="single"/>
              </w:rPr>
              <w:t>Mapping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//IMKAD_AangebodenStuk/StukdeelHypotheek [aanduidingHypotheek = leeg of niet aanwezig]</w:t>
            </w:r>
          </w:p>
          <w:p w14:paraId="02FCAD84" w14:textId="726406BF" w:rsidR="009B71C8" w:rsidRPr="00DB7FA4"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r w:rsidRPr="00B97244">
              <w:rPr>
                <w:u w:val="single"/>
              </w:rPr>
              <w:t>Mapping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2E5A432F" w14:textId="77777777" w:rsidR="004F0F5D" w:rsidRPr="00DB7FA4" w:rsidRDefault="004F0F5D" w:rsidP="00D77156">
            <w:pPr>
              <w:spacing w:line="240" w:lineRule="auto"/>
              <w:rPr>
                <w:sz w:val="16"/>
                <w:szCs w:val="16"/>
              </w:rPr>
            </w:pPr>
            <w:r w:rsidRPr="00DB7FA4">
              <w:rPr>
                <w:sz w:val="16"/>
                <w:szCs w:val="16"/>
              </w:rPr>
              <w:tab/>
              <w:t>./bedragTotaal/som</w:t>
            </w:r>
          </w:p>
          <w:p w14:paraId="558A8B14" w14:textId="77777777" w:rsidR="004F0F5D" w:rsidRDefault="004F0F5D" w:rsidP="00D77156">
            <w:pPr>
              <w:spacing w:line="240" w:lineRule="auto"/>
              <w:rPr>
                <w:sz w:val="16"/>
                <w:szCs w:val="16"/>
              </w:rPr>
            </w:pPr>
            <w:r w:rsidRPr="00DB7FA4">
              <w:rPr>
                <w:sz w:val="16"/>
                <w:szCs w:val="16"/>
              </w:rPr>
              <w:tab/>
              <w:t>./bedragTotaal/valuta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r w:rsidRPr="00B97244">
              <w:rPr>
                <w:u w:val="single"/>
              </w:rPr>
              <w:t>Mapping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//IMKAD_AangebodenStuk/StukdeelHypotheek [aanduidingHypotheek = leeg of niet aanwezig]</w:t>
            </w:r>
          </w:p>
          <w:p w14:paraId="766BD53E" w14:textId="77777777" w:rsidR="00323158" w:rsidRDefault="00323158" w:rsidP="00323158">
            <w:pPr>
              <w:spacing w:line="240" w:lineRule="auto"/>
              <w:rPr>
                <w:sz w:val="16"/>
                <w:szCs w:val="16"/>
              </w:rPr>
            </w:pPr>
            <w:r w:rsidRPr="00DB7FA4">
              <w:rPr>
                <w:sz w:val="16"/>
                <w:szCs w:val="16"/>
              </w:rPr>
              <w:tab/>
              <w:t>./</w:t>
            </w:r>
            <w:r w:rsidRPr="00B13D63">
              <w:rPr>
                <w:sz w:val="16"/>
                <w:szCs w:val="16"/>
              </w:rPr>
              <w:t>rangordeHypotheek</w:t>
            </w:r>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168" w:name="_Toc464135505"/>
      <w:bookmarkStart w:id="169" w:name="_Toc506361269"/>
      <w:bookmarkStart w:id="170" w:name="_Toc12001459"/>
      <w:r>
        <w:lastRenderedPageBreak/>
        <w:t>Registergoed</w:t>
      </w:r>
      <w:bookmarkEnd w:id="168"/>
      <w:bookmarkEnd w:id="169"/>
      <w:bookmarkEnd w:id="17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6D5B648E"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C50CDF">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9FB9CF6" w:rsidR="00CA7CD3" w:rsidRDefault="00CA7CD3" w:rsidP="00FD6F38">
            <w:pPr>
              <w:rPr>
                <w:lang w:val="nl"/>
              </w:rPr>
            </w:pPr>
            <w:r>
              <w:rPr>
                <w:lang w:val="nl"/>
              </w:rPr>
              <w:t xml:space="preserve">Bij meer combinaties TEKSTBLOK RECHT en REGISTERGOED wordt de laatste combinatie afgesloten met een </w:t>
            </w:r>
            <w:r w:rsidR="006357B7">
              <w:rPr>
                <w:lang w:val="nl"/>
              </w:rPr>
              <w:t xml:space="preserve">punt </w:t>
            </w:r>
            <w:r>
              <w:rPr>
                <w:lang w:val="nl"/>
              </w:rPr>
              <w:t>‘</w:t>
            </w:r>
            <w:r w:rsidR="006357B7">
              <w:rPr>
                <w:lang w:val="nl"/>
              </w:rPr>
              <w:t>.</w:t>
            </w:r>
            <w:r>
              <w:rPr>
                <w:lang w:val="nl"/>
              </w:rPr>
              <w:t>’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3F7E3A27" w14:textId="77777777" w:rsidR="00CA7CD3" w:rsidRPr="00943EC1" w:rsidRDefault="00CA7CD3" w:rsidP="00FD6F38">
            <w:pPr>
              <w:numPr>
                <w:ilvl w:val="0"/>
                <w:numId w:val="19"/>
              </w:numPr>
              <w:spacing w:line="240" w:lineRule="auto"/>
            </w:pPr>
            <w:r w:rsidRPr="00DB7FA4">
              <w:rPr>
                <w:sz w:val="16"/>
                <w:szCs w:val="16"/>
              </w:rPr>
              <w:t>zie tekstblokken voor de verdere mapping</w:t>
            </w:r>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3F886C6E" w:rsidR="00A92EB9" w:rsidRPr="00D41CE7" w:rsidRDefault="00A92EB9" w:rsidP="0023701C">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w:t>
            </w:r>
            <w:r w:rsidRPr="00D41CE7">
              <w:rPr>
                <w:rFonts w:cs="Arial"/>
                <w:color w:val="FF0000"/>
                <w:sz w:val="20"/>
              </w:rPr>
              <w:lastRenderedPageBreak/>
              <w:t xml:space="preserve">hypotheek is of </w:t>
            </w:r>
            <w:r w:rsidR="0023701C" w:rsidRPr="0023701C">
              <w:rPr>
                <w:rFonts w:cs="Arial"/>
                <w:color w:val="FF0000"/>
                <w:sz w:val="20"/>
              </w:rPr>
              <w:t xml:space="preserve">met een tweede recht van hypotheek zal </w:t>
            </w:r>
            <w:r w:rsidRPr="00D41CE7">
              <w:rPr>
                <w:rFonts w:cs="Arial"/>
                <w:color w:val="FF0000"/>
                <w:sz w:val="20"/>
              </w:rPr>
              <w:t xml:space="preserve">worden bezwaard dan krachtens deze akte, behoudens het (de) eventuele ten behoeve van MUNT Hypotheken eerder gevestigde hypotheekrecht(en) ten laste van de Hypotheekgever. </w:t>
            </w:r>
          </w:p>
          <w:p w14:paraId="752E57D3" w14:textId="584930EF" w:rsidR="009D2297" w:rsidRPr="0051554C" w:rsidRDefault="009D2297" w:rsidP="009D2297">
            <w:pPr>
              <w:tabs>
                <w:tab w:val="left" w:pos="-1440"/>
                <w:tab w:val="left" w:pos="-720"/>
              </w:tabs>
              <w:suppressAutoHyphens/>
              <w:rPr>
                <w:ins w:id="171" w:author="Groot, Karina de" w:date="2020-02-13T14:28:00Z"/>
                <w:rFonts w:cs="Arial"/>
                <w:color w:val="FF0000"/>
                <w:sz w:val="20"/>
              </w:rPr>
            </w:pPr>
            <w:bookmarkStart w:id="172" w:name="_Hlk31293340"/>
            <w:ins w:id="173" w:author="Groot, Karina de" w:date="2020-02-13T14:28:00Z">
              <w:r w:rsidRPr="00D41CE7">
                <w:rPr>
                  <w:rFonts w:cs="Arial"/>
                  <w:color w:val="FF0000"/>
                  <w:sz w:val="20"/>
                </w:rPr>
                <w:t xml:space="preserve">De Hypotheekgever en MUNT Hypotheken komen hierbij overeen dat, </w:t>
              </w:r>
              <w:r>
                <w:rPr>
                  <w:rFonts w:cs="Arial"/>
                  <w:color w:val="FF0000"/>
                  <w:sz w:val="20"/>
                </w:rPr>
                <w:t>voor zover dit al niet van rechtswege geschiedt en voor zover derhalve rechtens vereist,</w:t>
              </w:r>
              <w:r w:rsidRPr="00D41CE7">
                <w:rPr>
                  <w:rFonts w:cs="Arial"/>
                  <w:color w:val="FF0000"/>
                  <w:sz w:val="20"/>
                </w:rPr>
                <w:t xml:space="preserve"> MUNT Hypotheken</w:t>
              </w:r>
              <w:r>
                <w:rPr>
                  <w:rFonts w:cs="Arial"/>
                  <w:color w:val="FF0000"/>
                  <w:sz w:val="20"/>
                </w:rPr>
                <w:t xml:space="preserve"> bij overdracht aan een derde</w:t>
              </w:r>
              <w:r w:rsidRPr="00D41CE7">
                <w:rPr>
                  <w:rFonts w:cs="Arial"/>
                  <w:color w:val="FF0000"/>
                  <w:sz w:val="20"/>
                </w:rPr>
                <w:t xml:space="preserve"> </w:t>
              </w:r>
              <w:r>
                <w:rPr>
                  <w:rFonts w:cs="Arial"/>
                  <w:color w:val="FF0000"/>
                  <w:sz w:val="20"/>
                </w:rPr>
                <w:t xml:space="preserve">van </w:t>
              </w:r>
              <w:r w:rsidRPr="00D41CE7">
                <w:rPr>
                  <w:rFonts w:cs="Arial"/>
                  <w:color w:val="FF0000"/>
                  <w:sz w:val="20"/>
                </w:rPr>
                <w:t>(een deel van) haar vordering(en)</w:t>
              </w:r>
              <w:r>
                <w:rPr>
                  <w:rFonts w:cs="Arial"/>
                  <w:color w:val="FF0000"/>
                  <w:sz w:val="20"/>
                </w:rPr>
                <w:t>,</w:t>
              </w:r>
              <w:r w:rsidRPr="00D41CE7">
                <w:rPr>
                  <w:rFonts w:cs="Arial"/>
                  <w:color w:val="FF0000"/>
                  <w:sz w:val="20"/>
                </w:rPr>
                <w:t xml:space="preserve"> tot zekerheid waarvan onderhavig hypotheekrecht wordt gevestigd, op deze derde tevens </w:t>
              </w:r>
              <w:r>
                <w:rPr>
                  <w:rFonts w:cs="Arial"/>
                  <w:color w:val="FF0000"/>
                  <w:sz w:val="20"/>
                </w:rPr>
                <w:t>(</w:t>
              </w:r>
              <w:r w:rsidRPr="00D41CE7">
                <w:rPr>
                  <w:rFonts w:cs="Arial"/>
                  <w:color w:val="FF0000"/>
                  <w:sz w:val="20"/>
                </w:rPr>
                <w:t>een met het overgedragen deel van deze vordering(en) evenredig deel van</w:t>
              </w:r>
              <w:r>
                <w:rPr>
                  <w:rFonts w:cs="Arial"/>
                  <w:color w:val="FF0000"/>
                  <w:sz w:val="20"/>
                </w:rPr>
                <w:t>)</w:t>
              </w:r>
              <w:r w:rsidRPr="00D41CE7">
                <w:rPr>
                  <w:rFonts w:cs="Arial"/>
                  <w:color w:val="FF0000"/>
                  <w:sz w:val="20"/>
                </w:rPr>
                <w:t xml:space="preserve"> het hiervoor bedoelde hypotheekrecht als nevenrecht zal overgaan.</w:t>
              </w:r>
            </w:ins>
          </w:p>
          <w:bookmarkEnd w:id="172"/>
          <w:p w14:paraId="3024212C" w14:textId="68934797" w:rsidR="00CA7CD3" w:rsidRPr="00FD6F38" w:rsidRDefault="00A92EB9" w:rsidP="00A92EB9">
            <w:pPr>
              <w:tabs>
                <w:tab w:val="left" w:pos="-1440"/>
                <w:tab w:val="left" w:pos="-720"/>
              </w:tabs>
              <w:suppressAutoHyphens/>
              <w:rPr>
                <w:rFonts w:cs="Arial"/>
                <w:color w:val="FF0000"/>
                <w:sz w:val="20"/>
              </w:rPr>
            </w:pPr>
            <w:del w:id="174" w:author="Groot, Karina de" w:date="2020-02-13T14:28:00Z">
              <w:r w:rsidRPr="00D41CE7" w:rsidDel="009D2297">
                <w:rPr>
                  <w:rFonts w:cs="Arial"/>
                  <w:color w:val="FF0000"/>
                  <w:sz w:val="20"/>
                </w:rPr>
                <w:delText xml:space="preserve">De Hypotheekgever en MUNT Hypotheken komen hierbij overeen dat, indien </w:delText>
              </w:r>
            </w:del>
            <w:ins w:id="175" w:author="Awater, Eric" w:date="2020-02-07T16:52:00Z">
              <w:del w:id="176" w:author="Groot, Karina de" w:date="2020-02-13T14:28:00Z">
                <w:r w:rsidR="006D6993" w:rsidDel="009D2297">
                  <w:rPr>
                    <w:rFonts w:cs="Arial"/>
                    <w:color w:val="FF0000"/>
                    <w:sz w:val="20"/>
                  </w:rPr>
                  <w:delText>voor zover dit al niet van rechtswege geschiedt en voor zover derhalve rechtens vereist,</w:delText>
                </w:r>
              </w:del>
            </w:ins>
            <w:del w:id="177" w:author="Groot, Karina de" w:date="2020-02-13T14:28:00Z">
              <w:r w:rsidRPr="00D41CE7" w:rsidDel="009D2297">
                <w:rPr>
                  <w:rFonts w:cs="Arial"/>
                  <w:color w:val="FF0000"/>
                  <w:sz w:val="20"/>
                </w:rPr>
                <w:delText xml:space="preserve">MUNT Hypotheken </w:delText>
              </w:r>
            </w:del>
            <w:ins w:id="178" w:author="Awater, Eric" w:date="2020-02-07T16:53:00Z">
              <w:del w:id="179" w:author="Groot, Karina de" w:date="2020-02-13T14:28:00Z">
                <w:r w:rsidR="006D6993" w:rsidDel="009D2297">
                  <w:rPr>
                    <w:rFonts w:cs="Arial"/>
                    <w:color w:val="FF0000"/>
                    <w:sz w:val="20"/>
                  </w:rPr>
                  <w:delText>bij overdracht aan een derde</w:delText>
                </w:r>
                <w:r w:rsidR="006D6993" w:rsidRPr="00D41CE7" w:rsidDel="009D2297">
                  <w:rPr>
                    <w:rFonts w:cs="Arial"/>
                    <w:color w:val="FF0000"/>
                    <w:sz w:val="20"/>
                  </w:rPr>
                  <w:delText xml:space="preserve"> </w:delText>
                </w:r>
                <w:r w:rsidR="006D6993" w:rsidDel="009D2297">
                  <w:rPr>
                    <w:rFonts w:cs="Arial"/>
                    <w:color w:val="FF0000"/>
                    <w:sz w:val="20"/>
                  </w:rPr>
                  <w:delText xml:space="preserve">van </w:delText>
                </w:r>
              </w:del>
            </w:ins>
            <w:del w:id="180" w:author="Groot, Karina de" w:date="2020-02-13T14:28:00Z">
              <w:r w:rsidRPr="00D41CE7" w:rsidDel="009D2297">
                <w:rPr>
                  <w:rFonts w:cs="Arial"/>
                  <w:color w:val="FF0000"/>
                  <w:sz w:val="20"/>
                </w:rPr>
                <w:delText xml:space="preserve">(een deel van) haar vordering(en) tot zekerheid waarvan onderhavig hypotheekrecht wordt gevestigd, overdraagt aan een derde, op deze derde tevens </w:delText>
              </w:r>
            </w:del>
            <w:ins w:id="181" w:author="Awater, Eric" w:date="2020-02-07T16:55:00Z">
              <w:del w:id="182" w:author="Groot, Karina de" w:date="2020-02-13T14:28:00Z">
                <w:r w:rsidR="006D6993" w:rsidDel="009D2297">
                  <w:rPr>
                    <w:rFonts w:cs="Arial"/>
                    <w:color w:val="FF0000"/>
                    <w:sz w:val="20"/>
                  </w:rPr>
                  <w:delText>(</w:delText>
                </w:r>
              </w:del>
            </w:ins>
            <w:del w:id="183" w:author="Groot, Karina de" w:date="2020-02-13T14:28:00Z">
              <w:r w:rsidRPr="00D41CE7" w:rsidDel="009D2297">
                <w:rPr>
                  <w:rFonts w:cs="Arial"/>
                  <w:color w:val="FF0000"/>
                  <w:sz w:val="20"/>
                </w:rPr>
                <w:delText>een met (het overgedragen deel van) deze vordering(en) evenredig deel van</w:delText>
              </w:r>
            </w:del>
            <w:ins w:id="184" w:author="Awater, Eric" w:date="2020-02-07T16:56:00Z">
              <w:del w:id="185" w:author="Groot, Karina de" w:date="2020-02-13T14:28:00Z">
                <w:r w:rsidR="006D6993" w:rsidDel="009D2297">
                  <w:rPr>
                    <w:rFonts w:cs="Arial"/>
                    <w:color w:val="FF0000"/>
                    <w:sz w:val="20"/>
                  </w:rPr>
                  <w:delText>)</w:delText>
                </w:r>
              </w:del>
            </w:ins>
            <w:del w:id="186" w:author="Groot, Karina de" w:date="2020-02-13T14:28:00Z">
              <w:r w:rsidRPr="00D41CE7" w:rsidDel="009D2297">
                <w:rPr>
                  <w:rFonts w:cs="Arial"/>
                  <w:color w:val="FF0000"/>
                  <w:sz w:val="20"/>
                </w:rPr>
                <w:delText xml:space="preserve"> het hiervoor bedoelde hypotheekrecht als nevenrecht zal overgaan.</w:delText>
              </w:r>
            </w:del>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187" w:name="_Toc464135506"/>
      <w:bookmarkStart w:id="188" w:name="_Toc506361270"/>
      <w:bookmarkStart w:id="189" w:name="_Toc12001460"/>
      <w:r>
        <w:lastRenderedPageBreak/>
        <w:t>Hypotheekstelling overbruggingshypotheek</w:t>
      </w:r>
      <w:bookmarkEnd w:id="187"/>
      <w:bookmarkEnd w:id="188"/>
      <w:bookmarkEnd w:id="18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r w:rsidRPr="002A4B22">
              <w:rPr>
                <w:u w:val="single"/>
                <w:lang w:val="nl-NL"/>
              </w:rPr>
              <w:t>Mapping telwoord</w:t>
            </w:r>
            <w:r w:rsidRPr="002A4B22">
              <w:rPr>
                <w:lang w:val="nl-NL"/>
              </w:rPr>
              <w:t>:</w:t>
            </w:r>
          </w:p>
          <w:p w14:paraId="3AE2BA92" w14:textId="50E08B24" w:rsidR="00F644E0" w:rsidRDefault="005C72AF" w:rsidP="005C72AF">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48FB117D" w14:textId="23B277B0" w:rsidR="00F644E0" w:rsidRDefault="00AD340D" w:rsidP="00AD340D">
            <w:pPr>
              <w:keepNext/>
            </w:pPr>
            <w:r>
              <w:rPr>
                <w:sz w:val="16"/>
                <w:szCs w:val="16"/>
              </w:rPr>
              <w:lastRenderedPageBreak/>
              <w:t>-</w:t>
            </w:r>
            <w:r w:rsidRPr="00DB7FA4">
              <w:rPr>
                <w:sz w:val="16"/>
                <w:szCs w:val="16"/>
              </w:rPr>
              <w:t>zie tekstblokken voor de verdere mapping</w:t>
            </w:r>
          </w:p>
        </w:tc>
      </w:tr>
      <w:tr w:rsidR="006D6993" w14:paraId="633D8EB6" w14:textId="77777777" w:rsidTr="00FD6F38">
        <w:trPr>
          <w:ins w:id="190" w:author="Awater, Eric" w:date="2020-02-07T16:57:00Z"/>
        </w:trPr>
        <w:tc>
          <w:tcPr>
            <w:tcW w:w="6771" w:type="dxa"/>
            <w:shd w:val="clear" w:color="auto" w:fill="auto"/>
          </w:tcPr>
          <w:p w14:paraId="435C33B7" w14:textId="3A75F718" w:rsidR="006D6993" w:rsidRPr="00322CF5" w:rsidRDefault="006D6993" w:rsidP="006D6993">
            <w:pPr>
              <w:tabs>
                <w:tab w:val="left" w:pos="-1440"/>
                <w:tab w:val="left" w:pos="-720"/>
              </w:tabs>
              <w:suppressAutoHyphens/>
              <w:rPr>
                <w:ins w:id="191" w:author="Awater, Eric" w:date="2020-02-07T16:57:00Z"/>
                <w:rFonts w:cs="Arial"/>
                <w:color w:val="800080"/>
                <w:sz w:val="20"/>
              </w:rPr>
            </w:pPr>
            <w:ins w:id="192" w:author="Awater, Eric" w:date="2020-02-07T16:57:00Z">
              <w:r w:rsidRPr="00322CF5">
                <w:rPr>
                  <w:rFonts w:cs="Arial"/>
                  <w:color w:val="800080"/>
                  <w:sz w:val="20"/>
                </w:rPr>
                <w:lastRenderedPageBreak/>
                <w:t xml:space="preserve">De Hypotheekgever staat er voorts jegens MUNT Hypotheken voor in: </w:t>
              </w:r>
            </w:ins>
          </w:p>
          <w:p w14:paraId="4338DAA8" w14:textId="77777777" w:rsidR="006D6993" w:rsidRPr="00322CF5" w:rsidRDefault="006D6993" w:rsidP="006D6993">
            <w:pPr>
              <w:widowControl w:val="0"/>
              <w:numPr>
                <w:ilvl w:val="0"/>
                <w:numId w:val="40"/>
              </w:numPr>
              <w:tabs>
                <w:tab w:val="left" w:pos="-1440"/>
                <w:tab w:val="left" w:pos="-720"/>
              </w:tabs>
              <w:suppressAutoHyphens/>
              <w:spacing w:line="240" w:lineRule="auto"/>
              <w:rPr>
                <w:ins w:id="193" w:author="Awater, Eric" w:date="2020-02-07T16:57:00Z"/>
                <w:rFonts w:cs="Arial"/>
                <w:color w:val="800080"/>
                <w:sz w:val="20"/>
              </w:rPr>
            </w:pPr>
            <w:ins w:id="194" w:author="Awater, Eric" w:date="2020-02-07T16:57:00Z">
              <w:r w:rsidRPr="00322CF5">
                <w:rPr>
                  <w:rFonts w:cs="Arial"/>
                  <w:color w:val="800080"/>
                  <w:sz w:val="20"/>
                </w:rPr>
                <w:t xml:space="preserve">dat het voormelde Onderpand hem in volle en onbezwaarde eigendom toebehoort, behoudens het (de) eventuele ten behoeve van MUNT Hypotheken eerder gevestigde hypotheekrecht(en) ten laste van de Hypotheekgever, en dat hij daarover de onvoorwaardelijke beschikking heeft; </w:t>
              </w:r>
            </w:ins>
          </w:p>
          <w:p w14:paraId="77293D70" w14:textId="77777777" w:rsidR="006D6993" w:rsidRPr="00322CF5" w:rsidRDefault="006D6993" w:rsidP="006D6993">
            <w:pPr>
              <w:widowControl w:val="0"/>
              <w:numPr>
                <w:ilvl w:val="0"/>
                <w:numId w:val="40"/>
              </w:numPr>
              <w:tabs>
                <w:tab w:val="left" w:pos="-1440"/>
                <w:tab w:val="left" w:pos="-720"/>
              </w:tabs>
              <w:suppressAutoHyphens/>
              <w:spacing w:line="240" w:lineRule="auto"/>
              <w:rPr>
                <w:ins w:id="195" w:author="Awater, Eric" w:date="2020-02-07T16:57:00Z"/>
                <w:rFonts w:cs="Arial"/>
                <w:color w:val="800080"/>
                <w:sz w:val="20"/>
              </w:rPr>
            </w:pPr>
            <w:ins w:id="196" w:author="Awater, Eric" w:date="2020-02-07T16:57:00Z">
              <w:r w:rsidRPr="00322CF5">
                <w:rPr>
                  <w:rFonts w:cs="Arial"/>
                  <w:color w:val="800080"/>
                  <w:sz w:val="20"/>
                </w:rPr>
                <w:t xml:space="preserve">dat het voormelde Onderpand niet is belast met beslagen of met een recht van vruchtgebruik en niet is verhuurd noch anderszins in gebruik of genot is afgestaan aan derden; en </w:t>
              </w:r>
            </w:ins>
          </w:p>
          <w:p w14:paraId="0426ECCC" w14:textId="77777777" w:rsidR="006D6993" w:rsidRPr="00322CF5" w:rsidRDefault="006D6993" w:rsidP="006D6993">
            <w:pPr>
              <w:widowControl w:val="0"/>
              <w:numPr>
                <w:ilvl w:val="0"/>
                <w:numId w:val="40"/>
              </w:numPr>
              <w:tabs>
                <w:tab w:val="left" w:pos="-1440"/>
                <w:tab w:val="left" w:pos="-720"/>
              </w:tabs>
              <w:suppressAutoHyphens/>
              <w:spacing w:line="240" w:lineRule="auto"/>
              <w:rPr>
                <w:ins w:id="197" w:author="Awater, Eric" w:date="2020-02-07T16:57:00Z"/>
                <w:rFonts w:cs="Arial"/>
                <w:color w:val="800080"/>
                <w:sz w:val="20"/>
              </w:rPr>
            </w:pPr>
            <w:ins w:id="198" w:author="Awater, Eric" w:date="2020-02-07T16:57:00Z">
              <w:r w:rsidRPr="00322CF5">
                <w:rPr>
                  <w:rFonts w:cs="Arial"/>
                  <w:color w:val="800080"/>
                  <w:sz w:val="20"/>
                </w:rPr>
                <w:t xml:space="preserve">dat het voormelde Onderpand niet anders met recht van hypotheek is of met een tweede recht van hypotheek zal worden bezwaard dan krachtens deze akte, behoudens het (de) eventuele ten behoeve van MUNT Hypotheken eerder gevestigde hypotheekrecht(en) ten laste van de Hypotheekgever. </w:t>
              </w:r>
            </w:ins>
          </w:p>
          <w:p w14:paraId="62D4C1D9" w14:textId="6457125E" w:rsidR="006D6993" w:rsidRPr="00030A78" w:rsidRDefault="006D6993">
            <w:pPr>
              <w:tabs>
                <w:tab w:val="left" w:pos="-1440"/>
                <w:tab w:val="left" w:pos="-720"/>
                <w:tab w:val="left" w:pos="1415"/>
              </w:tabs>
              <w:suppressAutoHyphens/>
              <w:rPr>
                <w:ins w:id="199" w:author="Awater, Eric" w:date="2020-02-07T16:57:00Z"/>
                <w:color w:val="800080"/>
                <w:szCs w:val="18"/>
                <w:highlight w:val="yellow"/>
              </w:rPr>
              <w:pPrChange w:id="200" w:author="Groot, Karina de" w:date="2020-02-13T14:29:00Z">
                <w:pPr>
                  <w:tabs>
                    <w:tab w:val="left" w:pos="-1440"/>
                    <w:tab w:val="left" w:pos="-720"/>
                  </w:tabs>
                  <w:suppressAutoHyphens/>
                </w:pPr>
              </w:pPrChange>
            </w:pPr>
            <w:ins w:id="201" w:author="Awater, Eric" w:date="2020-02-07T16:57:00Z">
              <w:r w:rsidRPr="00322CF5">
                <w:rPr>
                  <w:rFonts w:cs="Arial"/>
                  <w:color w:val="800080"/>
                  <w:sz w:val="20"/>
                </w:rPr>
                <w:t xml:space="preserve">De Hypotheekgever en MUNT Hypotheken komen hierbij overeen dat, voor zover dit al niet van rechtswege geschiedt en voor zover derhalve rechtens vereist, MUNT Hypotheken bij overdracht aan een derde van (een deel van) haar vordering(en), tot zekerheid waarvan onderhavig </w:t>
              </w:r>
              <w:r>
                <w:rPr>
                  <w:rFonts w:cs="Arial"/>
                  <w:color w:val="800080"/>
                  <w:sz w:val="20"/>
                </w:rPr>
                <w:t>overbruggings</w:t>
              </w:r>
              <w:r w:rsidRPr="00322CF5">
                <w:rPr>
                  <w:rFonts w:cs="Arial"/>
                  <w:color w:val="800080"/>
                  <w:sz w:val="20"/>
                </w:rPr>
                <w:t>hypotheekrecht wordt gevestigd, op deze derde tevens (een met het overgedragen deel van deze vordering(en) evenredig deel van) het hiervoor bedoelde hypotheekrecht als nevenrecht zal overgaan.</w:t>
              </w:r>
              <w:r>
                <w:rPr>
                  <w:rFonts w:cs="Arial"/>
                  <w:color w:val="FF0000"/>
                  <w:sz w:val="20"/>
                </w:rPr>
                <w:br/>
              </w:r>
            </w:ins>
          </w:p>
        </w:tc>
        <w:tc>
          <w:tcPr>
            <w:tcW w:w="7371" w:type="dxa"/>
            <w:shd w:val="clear" w:color="auto" w:fill="auto"/>
          </w:tcPr>
          <w:p w14:paraId="1CA55ACF" w14:textId="080634B3" w:rsidR="008A4DAC" w:rsidRPr="008A4DAC" w:rsidRDefault="008A4DAC" w:rsidP="008A4DAC">
            <w:pPr>
              <w:rPr>
                <w:ins w:id="202" w:author="Groot, Karina de" w:date="2020-02-12T10:11:00Z"/>
                <w:szCs w:val="18"/>
                <w:lang w:val="nl"/>
                <w:rPrChange w:id="203" w:author="Groot, Karina de" w:date="2020-02-12T10:12:00Z">
                  <w:rPr>
                    <w:ins w:id="204" w:author="Groot, Karina de" w:date="2020-02-12T10:11:00Z"/>
                    <w:szCs w:val="18"/>
                    <w:u w:val="single"/>
                    <w:lang w:val="nl"/>
                  </w:rPr>
                </w:rPrChange>
              </w:rPr>
            </w:pPr>
            <w:ins w:id="205" w:author="Groot, Karina de" w:date="2020-02-12T10:11:00Z">
              <w:r w:rsidRPr="008A4DAC">
                <w:rPr>
                  <w:szCs w:val="18"/>
                  <w:lang w:val="nl"/>
                  <w:rPrChange w:id="206" w:author="Groot, Karina de" w:date="2020-02-12T10:12:00Z">
                    <w:rPr>
                      <w:szCs w:val="18"/>
                      <w:u w:val="single"/>
                      <w:lang w:val="nl"/>
                    </w:rPr>
                  </w:rPrChange>
                </w:rPr>
                <w:t xml:space="preserve">Tekst wordt altijd getoond als </w:t>
              </w:r>
            </w:ins>
            <w:ins w:id="207" w:author="Groot, Karina de" w:date="2020-02-12T10:12:00Z">
              <w:r w:rsidRPr="008A4DAC">
                <w:rPr>
                  <w:szCs w:val="18"/>
                  <w:lang w:val="nl"/>
                  <w:rPrChange w:id="208" w:author="Groot, Karina de" w:date="2020-02-12T10:12:00Z">
                    <w:rPr>
                      <w:szCs w:val="18"/>
                      <w:u w:val="single"/>
                      <w:lang w:val="nl"/>
                    </w:rPr>
                  </w:rPrChange>
                </w:rPr>
                <w:t>er een overbruggingshypotheek aanwezig is.</w:t>
              </w:r>
            </w:ins>
          </w:p>
          <w:p w14:paraId="05109218" w14:textId="77777777" w:rsidR="008A4DAC" w:rsidRDefault="008A4DAC" w:rsidP="008A4DAC">
            <w:pPr>
              <w:rPr>
                <w:ins w:id="209" w:author="Groot, Karina de" w:date="2020-02-12T10:11:00Z"/>
                <w:szCs w:val="18"/>
                <w:u w:val="single"/>
                <w:lang w:val="nl"/>
              </w:rPr>
            </w:pPr>
          </w:p>
          <w:p w14:paraId="2A5219AA" w14:textId="068ED47B" w:rsidR="008A4DAC" w:rsidRPr="005C72AF" w:rsidRDefault="008A4DAC" w:rsidP="008A4DAC">
            <w:pPr>
              <w:rPr>
                <w:ins w:id="210" w:author="Groot, Karina de" w:date="2020-02-12T10:11:00Z"/>
                <w:szCs w:val="18"/>
                <w:u w:val="single"/>
                <w:lang w:val="nl"/>
              </w:rPr>
            </w:pPr>
            <w:ins w:id="211" w:author="Groot, Karina de" w:date="2020-02-12T10:11:00Z">
              <w:r w:rsidRPr="005C72AF">
                <w:rPr>
                  <w:szCs w:val="18"/>
                  <w:u w:val="single"/>
                  <w:lang w:val="nl"/>
                </w:rPr>
                <w:t xml:space="preserve">Mapping tonen </w:t>
              </w:r>
            </w:ins>
            <w:ins w:id="212" w:author="Groot, Karina de" w:date="2020-02-12T10:12:00Z">
              <w:r w:rsidR="009945BE">
                <w:rPr>
                  <w:szCs w:val="18"/>
                  <w:u w:val="single"/>
                  <w:lang w:val="nl"/>
                </w:rPr>
                <w:t>teks</w:t>
              </w:r>
            </w:ins>
            <w:ins w:id="213" w:author="Groot, Karina de" w:date="2020-02-12T10:13:00Z">
              <w:r w:rsidR="009945BE">
                <w:rPr>
                  <w:szCs w:val="18"/>
                  <w:u w:val="single"/>
                  <w:lang w:val="nl"/>
                </w:rPr>
                <w:t>t</w:t>
              </w:r>
            </w:ins>
            <w:ins w:id="214" w:author="Groot, Karina de" w:date="2020-02-12T10:11:00Z">
              <w:r w:rsidRPr="005C72AF">
                <w:rPr>
                  <w:szCs w:val="18"/>
                  <w:u w:val="single"/>
                  <w:lang w:val="nl"/>
                </w:rPr>
                <w:t>:</w:t>
              </w:r>
            </w:ins>
          </w:p>
          <w:p w14:paraId="2AAF48AE" w14:textId="77777777" w:rsidR="008A4DAC" w:rsidRPr="002A4B22" w:rsidRDefault="008A4DAC" w:rsidP="008A4DAC">
            <w:pPr>
              <w:spacing w:line="240" w:lineRule="auto"/>
              <w:rPr>
                <w:ins w:id="215" w:author="Groot, Karina de" w:date="2020-02-12T10:11:00Z"/>
                <w:rFonts w:cs="Arial"/>
                <w:sz w:val="16"/>
                <w:szCs w:val="16"/>
              </w:rPr>
            </w:pPr>
            <w:ins w:id="216" w:author="Groot, Karina de" w:date="2020-02-12T10:11:00Z">
              <w:r w:rsidRPr="002A4B22">
                <w:rPr>
                  <w:sz w:val="16"/>
                  <w:szCs w:val="16"/>
                </w:rPr>
                <w:t>//IMKAD_AangebodenStuk/StukdeelHypotheek</w:t>
              </w:r>
              <w:r w:rsidRPr="002A4B22">
                <w:rPr>
                  <w:rFonts w:cs="Arial"/>
                  <w:sz w:val="16"/>
                  <w:szCs w:val="16"/>
                </w:rPr>
                <w:t xml:space="preserve">[aanduidingHypotheek = ‘overbruggingshypotheek’] </w:t>
              </w:r>
            </w:ins>
          </w:p>
          <w:p w14:paraId="171D89D6" w14:textId="2183FE59" w:rsidR="006D6993" w:rsidRDefault="008A4DAC" w:rsidP="008A4DAC">
            <w:pPr>
              <w:rPr>
                <w:ins w:id="217" w:author="Awater, Eric" w:date="2020-02-07T16:57:00Z"/>
              </w:rPr>
            </w:pPr>
            <w:ins w:id="218" w:author="Groot, Karina de" w:date="2020-02-12T10:11:00Z">
              <w:r w:rsidRPr="002A4B22">
                <w:rPr>
                  <w:rFonts w:cs="Arial"/>
                  <w:sz w:val="16"/>
                  <w:szCs w:val="16"/>
                </w:rPr>
                <w:t>-is aanwezig</w:t>
              </w:r>
            </w:ins>
          </w:p>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219" w:name="_Toc464135507"/>
      <w:bookmarkStart w:id="220" w:name="_Toc506361271"/>
      <w:bookmarkStart w:id="221" w:name="_Toc12001461"/>
      <w:r>
        <w:lastRenderedPageBreak/>
        <w:t>Woonplaatskeuze</w:t>
      </w:r>
      <w:bookmarkEnd w:id="219"/>
      <w:bookmarkEnd w:id="220"/>
      <w:bookmarkEnd w:id="22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r w:rsidRPr="00DB7FA4">
              <w:rPr>
                <w:szCs w:val="18"/>
                <w:u w:val="single"/>
              </w:rPr>
              <w:t>Mapping:</w:t>
            </w:r>
          </w:p>
          <w:p w14:paraId="135E329D" w14:textId="77777777" w:rsidR="009620A2" w:rsidRPr="00DB7FA4" w:rsidRDefault="009620A2" w:rsidP="009620A2">
            <w:pPr>
              <w:keepNext/>
              <w:spacing w:line="240" w:lineRule="auto"/>
              <w:rPr>
                <w:sz w:val="16"/>
                <w:szCs w:val="16"/>
              </w:rPr>
            </w:pPr>
            <w:r w:rsidRPr="00DB7FA4">
              <w:rPr>
                <w:sz w:val="16"/>
                <w:szCs w:val="16"/>
              </w:rPr>
              <w:t>//IMKAD_AangebodenStuk/tia_TekstKeuze</w:t>
            </w:r>
          </w:p>
          <w:p w14:paraId="1FC873B9" w14:textId="77777777" w:rsidR="009620A2" w:rsidRPr="00DB7FA4" w:rsidRDefault="009620A2" w:rsidP="009620A2">
            <w:pPr>
              <w:keepNext/>
              <w:spacing w:line="240" w:lineRule="auto"/>
              <w:ind w:left="227"/>
              <w:rPr>
                <w:sz w:val="16"/>
                <w:szCs w:val="16"/>
              </w:rPr>
            </w:pPr>
            <w:r w:rsidRPr="00DB7FA4">
              <w:rPr>
                <w:sz w:val="16"/>
                <w:szCs w:val="16"/>
              </w:rPr>
              <w:t>./tagNaam(‘k_Woonplaatskeuze’)</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222" w:name="_Toc464135508"/>
      <w:bookmarkStart w:id="223" w:name="_Toc506361272"/>
      <w:bookmarkStart w:id="224" w:name="_Toc12001462"/>
      <w:r>
        <w:t xml:space="preserve">Einde </w:t>
      </w:r>
      <w:r w:rsidRPr="0082293D">
        <w:rPr>
          <w:lang w:val="nl-NL"/>
        </w:rPr>
        <w:t>kadasterdeel</w:t>
      </w:r>
      <w:bookmarkEnd w:id="222"/>
      <w:bookmarkEnd w:id="223"/>
      <w:bookmarkEnd w:id="22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225" w:name="_Toc248216324"/>
      <w:bookmarkStart w:id="226" w:name="_Toc464135509"/>
      <w:bookmarkStart w:id="227" w:name="_Toc506361273"/>
      <w:bookmarkStart w:id="228" w:name="_Toc12001463"/>
      <w:r w:rsidRPr="00B13D63">
        <w:rPr>
          <w:lang w:val="nl-NL"/>
        </w:rPr>
        <w:lastRenderedPageBreak/>
        <w:t>Vrije gedeelte</w:t>
      </w:r>
      <w:bookmarkEnd w:id="225"/>
      <w:bookmarkEnd w:id="226"/>
      <w:bookmarkEnd w:id="227"/>
      <w:bookmarkEnd w:id="22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0FE30123" w14:textId="77777777" w:rsidR="00266366" w:rsidRPr="00A10B2A" w:rsidRDefault="00266366" w:rsidP="00DB7FA4">
            <w:pPr>
              <w:keepNext/>
              <w:spacing w:line="240" w:lineRule="auto"/>
            </w:pPr>
            <w:r w:rsidRPr="00DB7FA4">
              <w:rPr>
                <w:sz w:val="16"/>
                <w:szCs w:val="16"/>
              </w:rPr>
              <w:t>//IMKAD_Aangebodenstuk/tia_TekstTweedeDeel</w:t>
            </w: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79204" w14:textId="77777777" w:rsidR="00E24058" w:rsidRDefault="00E24058">
      <w:r>
        <w:separator/>
      </w:r>
    </w:p>
  </w:endnote>
  <w:endnote w:type="continuationSeparator" w:id="0">
    <w:p w14:paraId="6A6976D3" w14:textId="77777777" w:rsidR="00E24058" w:rsidRDefault="00E24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738B3" w14:textId="77777777" w:rsidR="00C80990" w:rsidRDefault="00C8099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CDF76" w14:textId="77777777" w:rsidR="00C80990" w:rsidRDefault="00C80990">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8976" w14:textId="77777777" w:rsidR="00926907" w:rsidRDefault="00926907">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8270" w14:textId="77777777" w:rsidR="00926907" w:rsidRDefault="0092690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6090F" w14:textId="77777777" w:rsidR="00E24058" w:rsidRDefault="00E24058">
      <w:r>
        <w:separator/>
      </w:r>
    </w:p>
  </w:footnote>
  <w:footnote w:type="continuationSeparator" w:id="0">
    <w:p w14:paraId="6BFE4248" w14:textId="77777777" w:rsidR="00E24058" w:rsidRDefault="00E24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DA02B" w14:textId="77777777" w:rsidR="00C80990" w:rsidRDefault="00C8099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2BBBC" w14:textId="77777777" w:rsidR="00C80990" w:rsidRDefault="00C8099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63126" w14:textId="77777777" w:rsidR="00C80990" w:rsidRDefault="00C8099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26907" w14:paraId="1712C727" w14:textId="77777777">
      <w:tc>
        <w:tcPr>
          <w:tcW w:w="4181" w:type="dxa"/>
        </w:tcPr>
        <w:p w14:paraId="610BA701" w14:textId="77777777" w:rsidR="00926907" w:rsidRDefault="00926907">
          <w:pPr>
            <w:pStyle w:val="tussenkopje"/>
            <w:spacing w:before="0"/>
          </w:pPr>
          <w:r>
            <w:t>Datum</w:t>
          </w:r>
        </w:p>
      </w:tc>
    </w:tr>
    <w:tr w:rsidR="00926907" w14:paraId="2846A5EC" w14:textId="77777777">
      <w:tc>
        <w:tcPr>
          <w:tcW w:w="4181" w:type="dxa"/>
        </w:tcPr>
        <w:p w14:paraId="466EEB53" w14:textId="715FF82C" w:rsidR="00926907" w:rsidRDefault="00C80990">
          <w:pPr>
            <w:spacing w:line="240" w:lineRule="atLeast"/>
          </w:pPr>
          <w:ins w:id="76" w:author="Groot, Karina de" w:date="2020-02-13T15:51:00Z">
            <w:r>
              <w:t>12 februari</w:t>
            </w:r>
          </w:ins>
          <w:ins w:id="77" w:author="Groot, Karina de" w:date="2020-02-13T15:52:00Z">
            <w:r>
              <w:t xml:space="preserve"> 2020</w:t>
            </w:r>
          </w:ins>
          <w:bookmarkStart w:id="78" w:name="_GoBack"/>
          <w:bookmarkEnd w:id="78"/>
          <w:del w:id="79" w:author="Groot, Karina de" w:date="2020-02-13T15:51:00Z">
            <w:r w:rsidR="00E24058" w:rsidDel="00C80990">
              <w:fldChar w:fldCharType="begin"/>
            </w:r>
            <w:r w:rsidR="00E24058" w:rsidDel="00C80990">
              <w:delInstrText xml:space="preserve"> REF Datum </w:delInstrText>
            </w:r>
            <w:r w:rsidR="00E24058" w:rsidDel="00C80990">
              <w:fldChar w:fldCharType="separate"/>
            </w:r>
            <w:r w:rsidR="00926907" w:rsidDel="00C80990">
              <w:delText>20</w:delText>
            </w:r>
            <w:r w:rsidR="00926907" w:rsidDel="00C80990">
              <w:rPr>
                <w:noProof/>
              </w:rPr>
              <w:delText xml:space="preserve"> juni 201</w:delText>
            </w:r>
            <w:r w:rsidR="00E24058" w:rsidDel="00C80990">
              <w:rPr>
                <w:noProof/>
              </w:rPr>
              <w:fldChar w:fldCharType="end"/>
            </w:r>
            <w:r w:rsidR="00926907" w:rsidDel="00C80990">
              <w:rPr>
                <w:noProof/>
              </w:rPr>
              <w:delText>9</w:delText>
            </w:r>
          </w:del>
        </w:p>
      </w:tc>
    </w:tr>
    <w:tr w:rsidR="00926907" w14:paraId="024DCCCA" w14:textId="77777777">
      <w:tc>
        <w:tcPr>
          <w:tcW w:w="4181" w:type="dxa"/>
        </w:tcPr>
        <w:p w14:paraId="39580F40" w14:textId="77777777" w:rsidR="00926907" w:rsidRDefault="00926907">
          <w:pPr>
            <w:pStyle w:val="tussenkopje"/>
          </w:pPr>
          <w:r>
            <w:t>Titel</w:t>
          </w:r>
        </w:p>
      </w:tc>
    </w:tr>
    <w:tr w:rsidR="00926907" w14:paraId="4EFFF9F0" w14:textId="77777777">
      <w:tc>
        <w:tcPr>
          <w:tcW w:w="4181" w:type="dxa"/>
        </w:tcPr>
        <w:p w14:paraId="7DB6203F" w14:textId="40CF9E0D" w:rsidR="00926907" w:rsidRDefault="00E24058">
          <w:pPr>
            <w:spacing w:line="240" w:lineRule="atLeast"/>
            <w:rPr>
              <w:noProof/>
            </w:rPr>
          </w:pPr>
          <w:r>
            <w:fldChar w:fldCharType="begin"/>
          </w:r>
          <w:r>
            <w:instrText xml:space="preserve"> STYLEREF Titel \* MERGEFORMAT </w:instrText>
          </w:r>
          <w:r>
            <w:fldChar w:fldCharType="separate"/>
          </w:r>
          <w:r w:rsidR="00C80990">
            <w:rPr>
              <w:noProof/>
            </w:rPr>
            <w:t>Toelichting modeldocument Munt hypotheek</w:t>
          </w:r>
          <w:r>
            <w:rPr>
              <w:noProof/>
            </w:rPr>
            <w:fldChar w:fldCharType="end"/>
          </w:r>
        </w:p>
      </w:tc>
    </w:tr>
    <w:tr w:rsidR="00926907" w14:paraId="05207AE4" w14:textId="77777777">
      <w:tc>
        <w:tcPr>
          <w:tcW w:w="4181" w:type="dxa"/>
        </w:tcPr>
        <w:p w14:paraId="4D245011" w14:textId="77777777" w:rsidR="00926907" w:rsidRDefault="00926907">
          <w:pPr>
            <w:pStyle w:val="tussenkopje"/>
          </w:pPr>
          <w:r>
            <w:t>Versie</w:t>
          </w:r>
        </w:p>
      </w:tc>
    </w:tr>
    <w:tr w:rsidR="00926907" w14:paraId="744F0CE8" w14:textId="77777777">
      <w:tc>
        <w:tcPr>
          <w:tcW w:w="4181" w:type="dxa"/>
        </w:tcPr>
        <w:p w14:paraId="4A1720B8" w14:textId="28645A80" w:rsidR="00926907" w:rsidRDefault="00926907">
          <w:pPr>
            <w:spacing w:line="240" w:lineRule="atLeast"/>
          </w:pPr>
          <w:del w:id="80" w:author="Awater, Eric" w:date="2020-02-11T09:42:00Z">
            <w:r w:rsidDel="00895A79">
              <w:fldChar w:fldCharType="begin"/>
            </w:r>
            <w:r w:rsidDel="00895A79">
              <w:delInstrText xml:space="preserve"> REF Versie </w:delInstrText>
            </w:r>
            <w:r w:rsidDel="00895A79">
              <w:fldChar w:fldCharType="separate"/>
            </w:r>
            <w:r w:rsidDel="00895A79">
              <w:delText>2.</w:delText>
            </w:r>
            <w:r w:rsidDel="00895A79">
              <w:rPr>
                <w:noProof/>
              </w:rPr>
              <w:delText>0</w:delText>
            </w:r>
            <w:r w:rsidDel="00895A79">
              <w:rPr>
                <w:noProof/>
              </w:rPr>
              <w:fldChar w:fldCharType="end"/>
            </w:r>
          </w:del>
          <w:ins w:id="81" w:author="Groot, Karina de" w:date="2020-02-12T10:09:00Z">
            <w:r>
              <w:rPr>
                <w:noProof/>
              </w:rPr>
              <w:t>3.0</w:t>
            </w:r>
          </w:ins>
          <w:ins w:id="82" w:author="Awater, Eric" w:date="2020-02-11T09:42:00Z">
            <w:del w:id="83" w:author="Groot, Karina de" w:date="2020-02-12T10:09:00Z">
              <w:r w:rsidDel="00A36EC8">
                <w:rPr>
                  <w:noProof/>
                </w:rPr>
                <w:delText>2.</w:delText>
              </w:r>
              <w:r w:rsidDel="00A36EC8">
                <w:delText>1</w:delText>
              </w:r>
            </w:del>
          </w:ins>
          <w:del w:id="84" w:author="Groot, Karina de" w:date="2020-02-12T10:09:00Z">
            <w:r w:rsidDel="00A36EC8">
              <w:rPr>
                <w:noProof/>
              </w:rPr>
              <w:delText>.0</w:delText>
            </w:r>
          </w:del>
        </w:p>
      </w:tc>
    </w:tr>
    <w:tr w:rsidR="00926907" w14:paraId="30A6F306" w14:textId="77777777">
      <w:tc>
        <w:tcPr>
          <w:tcW w:w="4181" w:type="dxa"/>
        </w:tcPr>
        <w:p w14:paraId="17AF06DC" w14:textId="77777777" w:rsidR="00926907" w:rsidRDefault="00926907">
          <w:pPr>
            <w:pStyle w:val="tussenkopje"/>
          </w:pPr>
          <w:r>
            <w:t>Blad</w:t>
          </w:r>
        </w:p>
      </w:tc>
    </w:tr>
    <w:tr w:rsidR="00926907" w14:paraId="3A810291" w14:textId="77777777">
      <w:tc>
        <w:tcPr>
          <w:tcW w:w="4181" w:type="dxa"/>
        </w:tcPr>
        <w:p w14:paraId="0FC60380" w14:textId="590E9662" w:rsidR="00926907" w:rsidRDefault="00926907">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sidR="00E24058">
            <w:fldChar w:fldCharType="begin"/>
          </w:r>
          <w:r w:rsidR="00E24058">
            <w:instrText xml:space="preserve"> NUMPAGES   \* MERGEFORMAT </w:instrText>
          </w:r>
          <w:r w:rsidR="00E24058">
            <w:fldChar w:fldCharType="separate"/>
          </w:r>
          <w:r w:rsidR="00C80990">
            <w:rPr>
              <w:noProof/>
            </w:rPr>
            <w:instrText>38</w:instrText>
          </w:r>
          <w:r w:rsidR="00E24058">
            <w:rPr>
              <w:noProof/>
            </w:rPr>
            <w:fldChar w:fldCharType="end"/>
          </w:r>
          <w:r>
            <w:instrText xml:space="preserve"> </w:instrText>
          </w:r>
          <w:r>
            <w:fldChar w:fldCharType="separate"/>
          </w:r>
          <w:r w:rsidR="00C80990">
            <w:rPr>
              <w:noProof/>
            </w:rPr>
            <w:t>39</w:t>
          </w:r>
          <w:r>
            <w:fldChar w:fldCharType="end"/>
          </w:r>
          <w:r>
            <w:t xml:space="preserve"> </w:t>
          </w:r>
        </w:p>
      </w:tc>
    </w:tr>
  </w:tbl>
  <w:p w14:paraId="024C4FF1" w14:textId="238461A8" w:rsidR="00926907" w:rsidRDefault="00926907">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26907" w14:paraId="076988DE" w14:textId="77777777">
      <w:tc>
        <w:tcPr>
          <w:tcW w:w="4181" w:type="dxa"/>
        </w:tcPr>
        <w:p w14:paraId="2819F8C6" w14:textId="77777777" w:rsidR="00926907" w:rsidRDefault="00926907">
          <w:pPr>
            <w:pStyle w:val="tussenkopje"/>
            <w:spacing w:before="0"/>
          </w:pPr>
          <w:r>
            <w:t>Datum</w:t>
          </w:r>
        </w:p>
      </w:tc>
    </w:tr>
    <w:bookmarkStart w:id="112" w:name="Datum"/>
    <w:tr w:rsidR="00926907" w14:paraId="0179760F" w14:textId="77777777">
      <w:tc>
        <w:tcPr>
          <w:tcW w:w="4181" w:type="dxa"/>
        </w:tcPr>
        <w:p w14:paraId="76B46451" w14:textId="16BB3ABE" w:rsidR="00926907" w:rsidRDefault="00926907" w:rsidP="00101970">
          <w:pPr>
            <w:spacing w:line="240" w:lineRule="atLeast"/>
          </w:pPr>
          <w:r>
            <w:fldChar w:fldCharType="begin"/>
          </w:r>
          <w:r>
            <w:instrText xml:space="preserve"> STYLEREF Datumopmaakprofiel\l  \* MERGEFORMAT </w:instrText>
          </w:r>
          <w:r>
            <w:fldChar w:fldCharType="separate"/>
          </w:r>
          <w:r w:rsidR="00C80990">
            <w:rPr>
              <w:noProof/>
            </w:rPr>
            <w:t>12 februari 2020</w:t>
          </w:r>
          <w:r>
            <w:fldChar w:fldCharType="end"/>
          </w:r>
          <w:bookmarkEnd w:id="112"/>
        </w:p>
      </w:tc>
    </w:tr>
    <w:tr w:rsidR="00926907" w14:paraId="05E36754" w14:textId="77777777">
      <w:tc>
        <w:tcPr>
          <w:tcW w:w="4181" w:type="dxa"/>
        </w:tcPr>
        <w:p w14:paraId="2BB2D007" w14:textId="77777777" w:rsidR="00926907" w:rsidRDefault="00926907">
          <w:pPr>
            <w:pStyle w:val="tussenkopje"/>
          </w:pPr>
          <w:r>
            <w:t>Titel</w:t>
          </w:r>
        </w:p>
      </w:tc>
    </w:tr>
    <w:tr w:rsidR="00926907" w14:paraId="0D60F1F3" w14:textId="77777777">
      <w:tc>
        <w:tcPr>
          <w:tcW w:w="4181" w:type="dxa"/>
        </w:tcPr>
        <w:p w14:paraId="7FFFA4C4" w14:textId="71638428" w:rsidR="00926907" w:rsidRPr="00435110" w:rsidRDefault="00E24058">
          <w:pPr>
            <w:spacing w:line="240" w:lineRule="atLeast"/>
          </w:pPr>
          <w:r>
            <w:fldChar w:fldCharType="begin"/>
          </w:r>
          <w:r>
            <w:instrText xml:space="preserve"> STYLEREF Titel \* MERGEFORMAT </w:instrText>
          </w:r>
          <w:r>
            <w:fldChar w:fldCharType="separate"/>
          </w:r>
          <w:r w:rsidR="00C80990">
            <w:rPr>
              <w:noProof/>
            </w:rPr>
            <w:t>Toelichting modeldocument Munt hypotheek</w:t>
          </w:r>
          <w:r>
            <w:rPr>
              <w:noProof/>
            </w:rPr>
            <w:fldChar w:fldCharType="end"/>
          </w:r>
        </w:p>
      </w:tc>
    </w:tr>
    <w:tr w:rsidR="00926907" w14:paraId="26E3D099" w14:textId="77777777">
      <w:tc>
        <w:tcPr>
          <w:tcW w:w="4181" w:type="dxa"/>
        </w:tcPr>
        <w:p w14:paraId="5B2EA103" w14:textId="77777777" w:rsidR="00926907" w:rsidRDefault="00926907">
          <w:pPr>
            <w:pStyle w:val="tussenkopje"/>
          </w:pPr>
          <w:r>
            <w:t>Versie</w:t>
          </w:r>
        </w:p>
      </w:tc>
    </w:tr>
    <w:tr w:rsidR="00926907" w14:paraId="2FCF9F03" w14:textId="77777777">
      <w:tc>
        <w:tcPr>
          <w:tcW w:w="4181" w:type="dxa"/>
        </w:tcPr>
        <w:p w14:paraId="0CC655A0" w14:textId="78BBCCD2" w:rsidR="00926907" w:rsidRDefault="00926907">
          <w:pPr>
            <w:spacing w:line="240" w:lineRule="atLeast"/>
          </w:pPr>
          <w:bookmarkStart w:id="113" w:name="Versie"/>
          <w:ins w:id="114" w:author="Groot, Karina de" w:date="2020-02-12T10:10:00Z">
            <w:r>
              <w:t>3.0</w:t>
            </w:r>
          </w:ins>
          <w:ins w:id="115" w:author="Awater, Eric" w:date="2020-02-11T15:46:00Z">
            <w:del w:id="116" w:author="Groot, Karina de" w:date="2020-02-12T10:10:00Z">
              <w:r w:rsidDel="00AD3204">
                <w:delText>2.1.0</w:delText>
              </w:r>
            </w:del>
          </w:ins>
          <w:del w:id="117" w:author="Awater, Eric" w:date="2020-02-11T15:46:00Z">
            <w:r w:rsidDel="00196C02">
              <w:fldChar w:fldCharType="begin"/>
            </w:r>
            <w:r w:rsidDel="00196C02">
              <w:delInstrText xml:space="preserve"> STYLEREF Versie\l  \* MERGEFORMAT </w:delInstrText>
            </w:r>
            <w:r w:rsidDel="00196C02">
              <w:fldChar w:fldCharType="separate"/>
            </w:r>
            <w:r w:rsidDel="00196C02">
              <w:rPr>
                <w:noProof/>
              </w:rPr>
              <w:delText>2.0</w:delText>
            </w:r>
            <w:r w:rsidDel="00196C02">
              <w:fldChar w:fldCharType="end"/>
            </w:r>
            <w:bookmarkEnd w:id="113"/>
            <w:r w:rsidDel="00196C02">
              <w:delText>.0</w:delText>
            </w:r>
          </w:del>
        </w:p>
      </w:tc>
    </w:tr>
    <w:tr w:rsidR="00926907" w14:paraId="5935CBD8" w14:textId="77777777">
      <w:tc>
        <w:tcPr>
          <w:tcW w:w="4181" w:type="dxa"/>
        </w:tcPr>
        <w:p w14:paraId="4B13FF4B" w14:textId="77777777" w:rsidR="00926907" w:rsidRDefault="00926907">
          <w:pPr>
            <w:pStyle w:val="tussenkopje"/>
          </w:pPr>
          <w:r>
            <w:t>Blad</w:t>
          </w:r>
        </w:p>
      </w:tc>
    </w:tr>
    <w:tr w:rsidR="00926907" w14:paraId="66FFEE3B" w14:textId="77777777">
      <w:tc>
        <w:tcPr>
          <w:tcW w:w="4181" w:type="dxa"/>
        </w:tcPr>
        <w:p w14:paraId="7FD9F103" w14:textId="589F8DE6" w:rsidR="00926907" w:rsidRDefault="00926907">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r w:rsidR="00E24058">
            <w:fldChar w:fldCharType="begin"/>
          </w:r>
          <w:r w:rsidR="00E24058">
            <w:instrText xml:space="preserve"> NUMPAGES   \* MERGEFORMAT </w:instrText>
          </w:r>
          <w:r w:rsidR="00E24058">
            <w:fldChar w:fldCharType="separate"/>
          </w:r>
          <w:r w:rsidR="00C80990">
            <w:rPr>
              <w:noProof/>
            </w:rPr>
            <w:instrText>38</w:instrText>
          </w:r>
          <w:r w:rsidR="00E24058">
            <w:rPr>
              <w:noProof/>
            </w:rPr>
            <w:fldChar w:fldCharType="end"/>
          </w:r>
          <w:r>
            <w:instrText xml:space="preserve"> </w:instrText>
          </w:r>
          <w:r>
            <w:fldChar w:fldCharType="separate"/>
          </w:r>
          <w:r w:rsidR="00C80990">
            <w:rPr>
              <w:noProof/>
            </w:rPr>
            <w:t>39</w:t>
          </w:r>
          <w:r>
            <w:fldChar w:fldCharType="end"/>
          </w:r>
          <w:r>
            <w:t xml:space="preserve"> </w:t>
          </w:r>
        </w:p>
      </w:tc>
    </w:tr>
  </w:tbl>
  <w:p w14:paraId="03634E3D" w14:textId="4AB5A02A" w:rsidR="00926907" w:rsidRDefault="00926907">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0343E0D"/>
    <w:multiLevelType w:val="hybridMultilevel"/>
    <w:tmpl w:val="FE18716E"/>
    <w:lvl w:ilvl="0" w:tplc="06E6227E">
      <w:start w:val="1"/>
      <w:numFmt w:val="decimal"/>
      <w:lvlText w:val="%1."/>
      <w:lvlJc w:val="left"/>
      <w:pPr>
        <w:tabs>
          <w:tab w:val="num" w:pos="360"/>
        </w:tabs>
        <w:ind w:left="360" w:hanging="360"/>
      </w:pPr>
      <w:rPr>
        <w:rFonts w:hint="default"/>
        <w:color w:val="000000" w:themeColor="text1"/>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6"/>
  </w:num>
  <w:num w:numId="2">
    <w:abstractNumId w:val="26"/>
  </w:num>
  <w:num w:numId="3">
    <w:abstractNumId w:val="25"/>
  </w:num>
  <w:num w:numId="4">
    <w:abstractNumId w:val="14"/>
  </w:num>
  <w:num w:numId="5">
    <w:abstractNumId w:val="0"/>
  </w:num>
  <w:num w:numId="6">
    <w:abstractNumId w:val="3"/>
  </w:num>
  <w:num w:numId="7">
    <w:abstractNumId w:val="27"/>
  </w:num>
  <w:num w:numId="8">
    <w:abstractNumId w:val="11"/>
  </w:num>
  <w:num w:numId="9">
    <w:abstractNumId w:val="24"/>
  </w:num>
  <w:num w:numId="10">
    <w:abstractNumId w:val="13"/>
  </w:num>
  <w:num w:numId="11">
    <w:abstractNumId w:val="16"/>
  </w:num>
  <w:num w:numId="12">
    <w:abstractNumId w:val="20"/>
  </w:num>
  <w:num w:numId="13">
    <w:abstractNumId w:val="15"/>
  </w:num>
  <w:num w:numId="14">
    <w:abstractNumId w:val="26"/>
  </w:num>
  <w:num w:numId="15">
    <w:abstractNumId w:val="26"/>
  </w:num>
  <w:num w:numId="16">
    <w:abstractNumId w:val="21"/>
  </w:num>
  <w:num w:numId="17">
    <w:abstractNumId w:val="18"/>
  </w:num>
  <w:num w:numId="18">
    <w:abstractNumId w:val="6"/>
  </w:num>
  <w:num w:numId="19">
    <w:abstractNumId w:val="29"/>
  </w:num>
  <w:num w:numId="20">
    <w:abstractNumId w:val="30"/>
  </w:num>
  <w:num w:numId="21">
    <w:abstractNumId w:val="26"/>
  </w:num>
  <w:num w:numId="22">
    <w:abstractNumId w:val="26"/>
  </w:num>
  <w:num w:numId="23">
    <w:abstractNumId w:val="26"/>
  </w:num>
  <w:num w:numId="24">
    <w:abstractNumId w:val="22"/>
  </w:num>
  <w:num w:numId="25">
    <w:abstractNumId w:val="10"/>
  </w:num>
  <w:num w:numId="26">
    <w:abstractNumId w:val="1"/>
  </w:num>
  <w:num w:numId="27">
    <w:abstractNumId w:val="8"/>
  </w:num>
  <w:num w:numId="28">
    <w:abstractNumId w:val="0"/>
  </w:num>
  <w:num w:numId="29">
    <w:abstractNumId w:val="17"/>
  </w:num>
  <w:num w:numId="30">
    <w:abstractNumId w:val="9"/>
  </w:num>
  <w:num w:numId="31">
    <w:abstractNumId w:val="23"/>
  </w:num>
  <w:num w:numId="32">
    <w:abstractNumId w:val="28"/>
  </w:num>
  <w:num w:numId="33">
    <w:abstractNumId w:val="7"/>
  </w:num>
  <w:num w:numId="34">
    <w:abstractNumId w:val="19"/>
  </w:num>
  <w:num w:numId="35">
    <w:abstractNumId w:val="2"/>
  </w:num>
  <w:num w:numId="36">
    <w:abstractNumId w:val="12"/>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water, Eric">
    <w15:presenceInfo w15:providerId="AD" w15:userId="S::Eric.Awater@kadaster.nl::81707d7e-c03b-4bf5-9fb9-bd9f146bc351"/>
  </w15:person>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74F6"/>
    <w:rsid w:val="000A01CD"/>
    <w:rsid w:val="000A0356"/>
    <w:rsid w:val="000A0E63"/>
    <w:rsid w:val="000A0EA1"/>
    <w:rsid w:val="000A70AC"/>
    <w:rsid w:val="000A77B3"/>
    <w:rsid w:val="000A787C"/>
    <w:rsid w:val="000A7D4E"/>
    <w:rsid w:val="000B1694"/>
    <w:rsid w:val="000B3BE7"/>
    <w:rsid w:val="000B5054"/>
    <w:rsid w:val="000B530F"/>
    <w:rsid w:val="000B66D6"/>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CD3"/>
    <w:rsid w:val="00124E96"/>
    <w:rsid w:val="0012509E"/>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571C"/>
    <w:rsid w:val="0018612A"/>
    <w:rsid w:val="00187530"/>
    <w:rsid w:val="001878DA"/>
    <w:rsid w:val="001909FD"/>
    <w:rsid w:val="00193959"/>
    <w:rsid w:val="00194473"/>
    <w:rsid w:val="001948B9"/>
    <w:rsid w:val="00194EA5"/>
    <w:rsid w:val="00195088"/>
    <w:rsid w:val="00196C02"/>
    <w:rsid w:val="0019702F"/>
    <w:rsid w:val="00197230"/>
    <w:rsid w:val="00197A69"/>
    <w:rsid w:val="001A0476"/>
    <w:rsid w:val="001A0CC3"/>
    <w:rsid w:val="001A2B0C"/>
    <w:rsid w:val="001A2E0E"/>
    <w:rsid w:val="001A3292"/>
    <w:rsid w:val="001A33F5"/>
    <w:rsid w:val="001A4C08"/>
    <w:rsid w:val="001A5981"/>
    <w:rsid w:val="001A72F0"/>
    <w:rsid w:val="001B000B"/>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33A2"/>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1C21"/>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160A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468E"/>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5A92"/>
    <w:rsid w:val="0038607C"/>
    <w:rsid w:val="00386307"/>
    <w:rsid w:val="00386F1D"/>
    <w:rsid w:val="0038745F"/>
    <w:rsid w:val="0039039A"/>
    <w:rsid w:val="00394380"/>
    <w:rsid w:val="00394439"/>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2A4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275"/>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77F8"/>
    <w:rsid w:val="00553303"/>
    <w:rsid w:val="00553FF5"/>
    <w:rsid w:val="0055443F"/>
    <w:rsid w:val="00555525"/>
    <w:rsid w:val="005555A9"/>
    <w:rsid w:val="005574B4"/>
    <w:rsid w:val="00557D72"/>
    <w:rsid w:val="00557ECE"/>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B11"/>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993"/>
    <w:rsid w:val="006D6F44"/>
    <w:rsid w:val="006D75B4"/>
    <w:rsid w:val="006D7B34"/>
    <w:rsid w:val="006E26A8"/>
    <w:rsid w:val="006E3C6D"/>
    <w:rsid w:val="006E747E"/>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04AD"/>
    <w:rsid w:val="00871317"/>
    <w:rsid w:val="00871454"/>
    <w:rsid w:val="00871E15"/>
    <w:rsid w:val="00877DBB"/>
    <w:rsid w:val="00880280"/>
    <w:rsid w:val="008802D1"/>
    <w:rsid w:val="00881967"/>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5A79"/>
    <w:rsid w:val="00896F5F"/>
    <w:rsid w:val="00897F39"/>
    <w:rsid w:val="008A1977"/>
    <w:rsid w:val="008A2FB0"/>
    <w:rsid w:val="008A36D0"/>
    <w:rsid w:val="008A4126"/>
    <w:rsid w:val="008A4390"/>
    <w:rsid w:val="008A441D"/>
    <w:rsid w:val="008A4CE1"/>
    <w:rsid w:val="008A4DAC"/>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6907"/>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A0F"/>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769"/>
    <w:rsid w:val="0099378C"/>
    <w:rsid w:val="00993DFE"/>
    <w:rsid w:val="009945B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C8A"/>
    <w:rsid w:val="009C4D4E"/>
    <w:rsid w:val="009C6E48"/>
    <w:rsid w:val="009D0ED2"/>
    <w:rsid w:val="009D19DE"/>
    <w:rsid w:val="009D203C"/>
    <w:rsid w:val="009D2297"/>
    <w:rsid w:val="009D59B7"/>
    <w:rsid w:val="009D5D2C"/>
    <w:rsid w:val="009D73EE"/>
    <w:rsid w:val="009D7863"/>
    <w:rsid w:val="009E015D"/>
    <w:rsid w:val="009E18A9"/>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6EC8"/>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B40"/>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204"/>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EFC"/>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2DA3"/>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32F6"/>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90"/>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0AEA"/>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3203"/>
    <w:rsid w:val="00CE45CE"/>
    <w:rsid w:val="00CE4A43"/>
    <w:rsid w:val="00CE52B1"/>
    <w:rsid w:val="00CE584C"/>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577"/>
    <w:rsid w:val="00D17A67"/>
    <w:rsid w:val="00D204BE"/>
    <w:rsid w:val="00D213FB"/>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058"/>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2DB"/>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A5"/>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4516-E3AF-44CD-B8D9-652EA6DB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3792</TotalTime>
  <Pages>38</Pages>
  <Words>6348</Words>
  <Characters>34917</Characters>
  <Application>Microsoft Office Word</Application>
  <DocSecurity>0</DocSecurity>
  <Lines>290</Lines>
  <Paragraphs>82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41183</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94</cp:revision>
  <cp:lastPrinted>2015-07-15T14:30:00Z</cp:lastPrinted>
  <dcterms:created xsi:type="dcterms:W3CDTF">2016-10-12T12:35:00Z</dcterms:created>
  <dcterms:modified xsi:type="dcterms:W3CDTF">2020-02-13T14:52:00Z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