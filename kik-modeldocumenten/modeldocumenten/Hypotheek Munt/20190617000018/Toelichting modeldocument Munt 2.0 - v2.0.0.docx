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1F7841DC" w:rsidR="00EC1610" w:rsidRPr="00343045" w:rsidRDefault="00EC1610" w:rsidP="00EC1610">
            <w:r>
              <w:fldChar w:fldCharType="begin"/>
            </w:r>
            <w:r>
              <w:instrText xml:space="preserve"> REF Versie \h </w:instrText>
            </w:r>
            <w:r>
              <w:fldChar w:fldCharType="separate"/>
            </w:r>
            <w:r w:rsidR="007B6C98">
              <w:t>2.</w:t>
            </w:r>
            <w:r w:rsidR="004C1BBE">
              <w:rPr>
                <w:noProof/>
              </w:rPr>
              <w:t>0</w:t>
            </w:r>
            <w:r>
              <w:fldChar w:fldCharType="end"/>
            </w:r>
            <w:ins w:id="6" w:author="Groot, Karina de" w:date="2019-06-21T09:25:00Z">
              <w:r w:rsidR="00025877">
                <w:t>.0</w:t>
              </w:r>
            </w:ins>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23158">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23158">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23158">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23158">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23158">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1FE51843" w:rsidR="003228A3" w:rsidRPr="00343045" w:rsidDel="00D101E0" w:rsidRDefault="003228A3">
      <w:pPr>
        <w:pStyle w:val="Koptekst"/>
        <w:tabs>
          <w:tab w:val="clear" w:pos="4536"/>
          <w:tab w:val="clear" w:pos="9072"/>
        </w:tabs>
        <w:rPr>
          <w:del w:id="8" w:author="Groot, Karina de" w:date="2019-06-21T09:14:00Z"/>
          <w:b/>
          <w:bCs w:val="0"/>
        </w:rPr>
      </w:pPr>
      <w:del w:id="9" w:author="Groot, Karina de" w:date="2019-06-21T09:14:00Z">
        <w:r w:rsidRPr="00343045" w:rsidDel="00D101E0">
          <w:rPr>
            <w:b/>
            <w:bCs w:val="0"/>
          </w:rPr>
          <w:delText>Inhoudsopgave</w:delText>
        </w:r>
      </w:del>
    </w:p>
    <w:p w14:paraId="5037ED2E" w14:textId="32E07F68" w:rsidR="003228A3" w:rsidRPr="00343045" w:rsidDel="00D101E0" w:rsidRDefault="003228A3">
      <w:pPr>
        <w:rPr>
          <w:del w:id="10" w:author="Groot, Karina de" w:date="2019-06-21T09:14:00Z"/>
        </w:rPr>
      </w:pPr>
    </w:p>
    <w:p w14:paraId="7B5CEB03" w14:textId="6984940B" w:rsidR="003228A3" w:rsidRPr="00343045" w:rsidDel="00D101E0" w:rsidRDefault="003228A3">
      <w:pPr>
        <w:rPr>
          <w:del w:id="11" w:author="Groot, Karina de" w:date="2019-06-21T09:14:00Z"/>
        </w:rPr>
      </w:pPr>
      <w:bookmarkStart w:id="12" w:name="bmInhoudsopgave"/>
      <w:bookmarkEnd w:id="12"/>
    </w:p>
    <w:p w14:paraId="6752BF3F" w14:textId="1E304CFB" w:rsidR="00E97F19" w:rsidRPr="00343045" w:rsidDel="00D101E0" w:rsidRDefault="00E97F19" w:rsidP="00E97F19">
      <w:pPr>
        <w:rPr>
          <w:del w:id="13" w:author="Groot, Karina de" w:date="2019-06-21T09:14:00Z"/>
        </w:rPr>
      </w:pPr>
    </w:p>
    <w:p w14:paraId="42ED80BA" w14:textId="387D12D8" w:rsidR="00F142D2" w:rsidDel="00D101E0" w:rsidRDefault="00E97F19">
      <w:pPr>
        <w:pStyle w:val="Inhopg1"/>
        <w:rPr>
          <w:del w:id="14" w:author="Groot, Karina de" w:date="2019-06-21T09:14:00Z"/>
          <w:rFonts w:asciiTheme="minorHAnsi" w:eastAsiaTheme="minorEastAsia" w:hAnsiTheme="minorHAnsi" w:cstheme="minorBidi"/>
          <w:b w:val="0"/>
          <w:bCs w:val="0"/>
          <w:snapToGrid/>
          <w:kern w:val="0"/>
          <w:sz w:val="22"/>
          <w:szCs w:val="22"/>
          <w:lang w:eastAsia="nl-NL"/>
        </w:rPr>
      </w:pPr>
      <w:del w:id="15" w:author="Groot, Karina de" w:date="2019-06-21T09:14:00Z">
        <w:r w:rsidRPr="00343045" w:rsidDel="00D101E0">
          <w:fldChar w:fldCharType="begin"/>
        </w:r>
        <w:r w:rsidRPr="00343045" w:rsidDel="00D101E0">
          <w:delInstrText xml:space="preserve"> TOC \o "1-4" \h \z \t "Kop 2;2;Kop 3;3;Kop 4;4;Kop 5;5;Trefwoordenregister;1;Bijlagenblad;1;Verzendlijst;1" </w:delInstrText>
        </w:r>
        <w:r w:rsidRPr="00343045" w:rsidDel="00D101E0">
          <w:fldChar w:fldCharType="separate"/>
        </w:r>
        <w:r w:rsidR="007B6C98" w:rsidDel="00D101E0">
          <w:fldChar w:fldCharType="begin"/>
        </w:r>
        <w:r w:rsidR="007B6C98" w:rsidDel="00D101E0">
          <w:delInstrText xml:space="preserve"> HYPERLINK \l "_Toc506361255" </w:delInstrText>
        </w:r>
        <w:r w:rsidR="007B6C98" w:rsidDel="00D101E0">
          <w:fldChar w:fldCharType="separate"/>
        </w:r>
        <w:r w:rsidR="00F142D2" w:rsidRPr="001D49DD" w:rsidDel="00D101E0">
          <w:rPr>
            <w:rStyle w:val="Hyperlink"/>
          </w:rPr>
          <w:delText>1</w:delText>
        </w:r>
        <w:r w:rsidR="00F142D2" w:rsidDel="00D101E0">
          <w:rPr>
            <w:rFonts w:asciiTheme="minorHAnsi" w:eastAsiaTheme="minorEastAsia" w:hAnsiTheme="minorHAnsi" w:cstheme="minorBidi"/>
            <w:b w:val="0"/>
            <w:bCs w:val="0"/>
            <w:snapToGrid/>
            <w:kern w:val="0"/>
            <w:sz w:val="22"/>
            <w:szCs w:val="22"/>
            <w:lang w:eastAsia="nl-NL"/>
          </w:rPr>
          <w:tab/>
        </w:r>
        <w:r w:rsidR="00F142D2" w:rsidRPr="001D49DD" w:rsidDel="00D101E0">
          <w:rPr>
            <w:rStyle w:val="Hyperlink"/>
          </w:rPr>
          <w:delText>Inleiding</w:delText>
        </w:r>
        <w:r w:rsidR="00F142D2" w:rsidDel="00D101E0">
          <w:rPr>
            <w:webHidden/>
          </w:rPr>
          <w:tab/>
        </w:r>
        <w:r w:rsidR="00F142D2" w:rsidDel="00D101E0">
          <w:rPr>
            <w:webHidden/>
          </w:rPr>
          <w:fldChar w:fldCharType="begin"/>
        </w:r>
        <w:r w:rsidR="00F142D2" w:rsidDel="00D101E0">
          <w:rPr>
            <w:webHidden/>
          </w:rPr>
          <w:delInstrText xml:space="preserve"> PAGEREF _Toc506361255 \h </w:delInstrText>
        </w:r>
        <w:r w:rsidR="00F142D2" w:rsidDel="00D101E0">
          <w:rPr>
            <w:webHidden/>
          </w:rPr>
        </w:r>
        <w:r w:rsidR="00F142D2" w:rsidDel="00D101E0">
          <w:rPr>
            <w:webHidden/>
          </w:rPr>
          <w:fldChar w:fldCharType="separate"/>
        </w:r>
        <w:r w:rsidR="004C1BBE" w:rsidDel="00D101E0">
          <w:rPr>
            <w:webHidden/>
          </w:rPr>
          <w:delText>6</w:delText>
        </w:r>
        <w:r w:rsidR="00F142D2" w:rsidDel="00D101E0">
          <w:rPr>
            <w:webHidden/>
          </w:rPr>
          <w:fldChar w:fldCharType="end"/>
        </w:r>
        <w:r w:rsidR="007B6C98" w:rsidDel="00D101E0">
          <w:fldChar w:fldCharType="end"/>
        </w:r>
      </w:del>
    </w:p>
    <w:p w14:paraId="2C7028C7" w14:textId="15D3AF82" w:rsidR="00F142D2" w:rsidDel="00D101E0" w:rsidRDefault="007B6C98">
      <w:pPr>
        <w:pStyle w:val="Inhopg2"/>
        <w:rPr>
          <w:del w:id="16" w:author="Groot, Karina de" w:date="2019-06-21T09:14:00Z"/>
          <w:rFonts w:asciiTheme="minorHAnsi" w:eastAsiaTheme="minorEastAsia" w:hAnsiTheme="minorHAnsi" w:cstheme="minorBidi"/>
          <w:snapToGrid/>
          <w:kern w:val="0"/>
          <w:sz w:val="22"/>
          <w:szCs w:val="22"/>
          <w:lang w:eastAsia="nl-NL"/>
        </w:rPr>
      </w:pPr>
      <w:del w:id="17" w:author="Groot, Karina de" w:date="2019-06-21T09:14:00Z">
        <w:r w:rsidDel="00D101E0">
          <w:fldChar w:fldCharType="begin"/>
        </w:r>
        <w:r w:rsidDel="00D101E0">
          <w:delInstrText xml:space="preserve"> HYPERLINK \l "_Toc506361256" </w:delInstrText>
        </w:r>
        <w:r w:rsidDel="00D101E0">
          <w:fldChar w:fldCharType="separate"/>
        </w:r>
        <w:r w:rsidR="00F142D2" w:rsidRPr="001D49DD" w:rsidDel="00D101E0">
          <w:rPr>
            <w:rStyle w:val="Hyperlink"/>
          </w:rPr>
          <w:delText>1.1</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Doel</w:delText>
        </w:r>
        <w:r w:rsidR="00F142D2" w:rsidDel="00D101E0">
          <w:rPr>
            <w:webHidden/>
          </w:rPr>
          <w:tab/>
        </w:r>
        <w:r w:rsidR="00F142D2" w:rsidDel="00D101E0">
          <w:rPr>
            <w:webHidden/>
          </w:rPr>
          <w:fldChar w:fldCharType="begin"/>
        </w:r>
        <w:r w:rsidR="00F142D2" w:rsidDel="00D101E0">
          <w:rPr>
            <w:webHidden/>
          </w:rPr>
          <w:delInstrText xml:space="preserve"> PAGEREF _Toc506361256 \h </w:delInstrText>
        </w:r>
        <w:r w:rsidR="00F142D2" w:rsidDel="00D101E0">
          <w:rPr>
            <w:webHidden/>
          </w:rPr>
        </w:r>
        <w:r w:rsidR="00F142D2" w:rsidDel="00D101E0">
          <w:rPr>
            <w:webHidden/>
          </w:rPr>
          <w:fldChar w:fldCharType="separate"/>
        </w:r>
        <w:r w:rsidR="004C1BBE" w:rsidDel="00D101E0">
          <w:rPr>
            <w:webHidden/>
          </w:rPr>
          <w:delText>6</w:delText>
        </w:r>
        <w:r w:rsidR="00F142D2" w:rsidDel="00D101E0">
          <w:rPr>
            <w:webHidden/>
          </w:rPr>
          <w:fldChar w:fldCharType="end"/>
        </w:r>
        <w:r w:rsidDel="00D101E0">
          <w:fldChar w:fldCharType="end"/>
        </w:r>
      </w:del>
    </w:p>
    <w:p w14:paraId="65D91F86" w14:textId="1E56044F" w:rsidR="00F142D2" w:rsidDel="00D101E0" w:rsidRDefault="007B6C98">
      <w:pPr>
        <w:pStyle w:val="Inhopg2"/>
        <w:rPr>
          <w:del w:id="18" w:author="Groot, Karina de" w:date="2019-06-21T09:14:00Z"/>
          <w:rFonts w:asciiTheme="minorHAnsi" w:eastAsiaTheme="minorEastAsia" w:hAnsiTheme="minorHAnsi" w:cstheme="minorBidi"/>
          <w:snapToGrid/>
          <w:kern w:val="0"/>
          <w:sz w:val="22"/>
          <w:szCs w:val="22"/>
          <w:lang w:eastAsia="nl-NL"/>
        </w:rPr>
      </w:pPr>
      <w:del w:id="19" w:author="Groot, Karina de" w:date="2019-06-21T09:14:00Z">
        <w:r w:rsidDel="00D101E0">
          <w:fldChar w:fldCharType="begin"/>
        </w:r>
        <w:r w:rsidDel="00D101E0">
          <w:delInstrText xml:space="preserve"> HYPERLINK \l "_Toc506361257" </w:delInstrText>
        </w:r>
        <w:r w:rsidDel="00D101E0">
          <w:fldChar w:fldCharType="separate"/>
        </w:r>
        <w:r w:rsidR="00F142D2" w:rsidRPr="001D49DD" w:rsidDel="00D101E0">
          <w:rPr>
            <w:rStyle w:val="Hyperlink"/>
          </w:rPr>
          <w:delText>1.2</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Algemeen</w:delText>
        </w:r>
        <w:r w:rsidR="00F142D2" w:rsidDel="00D101E0">
          <w:rPr>
            <w:webHidden/>
          </w:rPr>
          <w:tab/>
        </w:r>
        <w:r w:rsidR="00F142D2" w:rsidDel="00D101E0">
          <w:rPr>
            <w:webHidden/>
          </w:rPr>
          <w:fldChar w:fldCharType="begin"/>
        </w:r>
        <w:r w:rsidR="00F142D2" w:rsidDel="00D101E0">
          <w:rPr>
            <w:webHidden/>
          </w:rPr>
          <w:delInstrText xml:space="preserve"> PAGEREF _Toc506361257 \h </w:delInstrText>
        </w:r>
        <w:r w:rsidR="00F142D2" w:rsidDel="00D101E0">
          <w:rPr>
            <w:webHidden/>
          </w:rPr>
        </w:r>
        <w:r w:rsidR="00F142D2" w:rsidDel="00D101E0">
          <w:rPr>
            <w:webHidden/>
          </w:rPr>
          <w:fldChar w:fldCharType="separate"/>
        </w:r>
        <w:r w:rsidR="004C1BBE" w:rsidDel="00D101E0">
          <w:rPr>
            <w:webHidden/>
          </w:rPr>
          <w:delText>6</w:delText>
        </w:r>
        <w:r w:rsidR="00F142D2" w:rsidDel="00D101E0">
          <w:rPr>
            <w:webHidden/>
          </w:rPr>
          <w:fldChar w:fldCharType="end"/>
        </w:r>
        <w:r w:rsidDel="00D101E0">
          <w:fldChar w:fldCharType="end"/>
        </w:r>
      </w:del>
    </w:p>
    <w:p w14:paraId="559B5196" w14:textId="7E818854" w:rsidR="00F142D2" w:rsidDel="00D101E0" w:rsidRDefault="007B6C98">
      <w:pPr>
        <w:pStyle w:val="Inhopg2"/>
        <w:rPr>
          <w:del w:id="20" w:author="Groot, Karina de" w:date="2019-06-21T09:14:00Z"/>
          <w:rFonts w:asciiTheme="minorHAnsi" w:eastAsiaTheme="minorEastAsia" w:hAnsiTheme="minorHAnsi" w:cstheme="minorBidi"/>
          <w:snapToGrid/>
          <w:kern w:val="0"/>
          <w:sz w:val="22"/>
          <w:szCs w:val="22"/>
          <w:lang w:eastAsia="nl-NL"/>
        </w:rPr>
      </w:pPr>
      <w:del w:id="21" w:author="Groot, Karina de" w:date="2019-06-21T09:14:00Z">
        <w:r w:rsidDel="00D101E0">
          <w:fldChar w:fldCharType="begin"/>
        </w:r>
        <w:r w:rsidDel="00D101E0">
          <w:delInstrText xml:space="preserve"> HYPERLINK \l "_Toc506361258" </w:delInstrText>
        </w:r>
        <w:r w:rsidDel="00D101E0">
          <w:fldChar w:fldCharType="separate"/>
        </w:r>
        <w:r w:rsidR="00F142D2" w:rsidRPr="001D49DD" w:rsidDel="00D101E0">
          <w:rPr>
            <w:rStyle w:val="Hyperlink"/>
          </w:rPr>
          <w:delText>1.3</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Referenties</w:delText>
        </w:r>
        <w:r w:rsidR="00F142D2" w:rsidDel="00D101E0">
          <w:rPr>
            <w:webHidden/>
          </w:rPr>
          <w:tab/>
        </w:r>
        <w:r w:rsidR="00F142D2" w:rsidDel="00D101E0">
          <w:rPr>
            <w:webHidden/>
          </w:rPr>
          <w:fldChar w:fldCharType="begin"/>
        </w:r>
        <w:r w:rsidR="00F142D2" w:rsidDel="00D101E0">
          <w:rPr>
            <w:webHidden/>
          </w:rPr>
          <w:delInstrText xml:space="preserve"> PAGEREF _Toc506361258 \h </w:delInstrText>
        </w:r>
        <w:r w:rsidR="00F142D2" w:rsidDel="00D101E0">
          <w:rPr>
            <w:webHidden/>
          </w:rPr>
        </w:r>
        <w:r w:rsidR="00F142D2" w:rsidDel="00D101E0">
          <w:rPr>
            <w:webHidden/>
          </w:rPr>
          <w:fldChar w:fldCharType="separate"/>
        </w:r>
        <w:r w:rsidR="004C1BBE" w:rsidDel="00D101E0">
          <w:rPr>
            <w:webHidden/>
          </w:rPr>
          <w:delText>7</w:delText>
        </w:r>
        <w:r w:rsidR="00F142D2" w:rsidDel="00D101E0">
          <w:rPr>
            <w:webHidden/>
          </w:rPr>
          <w:fldChar w:fldCharType="end"/>
        </w:r>
        <w:r w:rsidDel="00D101E0">
          <w:fldChar w:fldCharType="end"/>
        </w:r>
      </w:del>
    </w:p>
    <w:p w14:paraId="4295D5A3" w14:textId="02DA78CF" w:rsidR="00F142D2" w:rsidDel="00D101E0" w:rsidRDefault="007B6C98">
      <w:pPr>
        <w:pStyle w:val="Inhopg1"/>
        <w:rPr>
          <w:del w:id="22" w:author="Groot, Karina de" w:date="2019-06-21T09:14:00Z"/>
          <w:rFonts w:asciiTheme="minorHAnsi" w:eastAsiaTheme="minorEastAsia" w:hAnsiTheme="minorHAnsi" w:cstheme="minorBidi"/>
          <w:b w:val="0"/>
          <w:bCs w:val="0"/>
          <w:snapToGrid/>
          <w:kern w:val="0"/>
          <w:sz w:val="22"/>
          <w:szCs w:val="22"/>
          <w:lang w:eastAsia="nl-NL"/>
        </w:rPr>
      </w:pPr>
      <w:del w:id="23" w:author="Groot, Karina de" w:date="2019-06-21T09:14:00Z">
        <w:r w:rsidDel="00D101E0">
          <w:fldChar w:fldCharType="begin"/>
        </w:r>
        <w:r w:rsidDel="00D101E0">
          <w:delInstrText xml:space="preserve"> HYPERLINK \l "_Toc506361259" </w:delInstrText>
        </w:r>
        <w:r w:rsidDel="00D101E0">
          <w:fldChar w:fldCharType="separate"/>
        </w:r>
        <w:r w:rsidR="00F142D2" w:rsidRPr="001D49DD" w:rsidDel="00D101E0">
          <w:rPr>
            <w:rStyle w:val="Hyperlink"/>
          </w:rPr>
          <w:delText>2</w:delText>
        </w:r>
        <w:r w:rsidR="00F142D2" w:rsidDel="00D101E0">
          <w:rPr>
            <w:rFonts w:asciiTheme="minorHAnsi" w:eastAsiaTheme="minorEastAsia" w:hAnsiTheme="minorHAnsi" w:cstheme="minorBidi"/>
            <w:b w:val="0"/>
            <w:bCs w:val="0"/>
            <w:snapToGrid/>
            <w:kern w:val="0"/>
            <w:sz w:val="22"/>
            <w:szCs w:val="22"/>
            <w:lang w:eastAsia="nl-NL"/>
          </w:rPr>
          <w:tab/>
        </w:r>
        <w:r w:rsidR="00F142D2" w:rsidRPr="001D49DD" w:rsidDel="00D101E0">
          <w:rPr>
            <w:rStyle w:val="Hyperlink"/>
          </w:rPr>
          <w:delText>Munt Hypotheekakte</w:delText>
        </w:r>
        <w:r w:rsidR="00F142D2" w:rsidDel="00D101E0">
          <w:rPr>
            <w:webHidden/>
          </w:rPr>
          <w:tab/>
        </w:r>
        <w:r w:rsidR="00F142D2" w:rsidDel="00D101E0">
          <w:rPr>
            <w:webHidden/>
          </w:rPr>
          <w:fldChar w:fldCharType="begin"/>
        </w:r>
        <w:r w:rsidR="00F142D2" w:rsidDel="00D101E0">
          <w:rPr>
            <w:webHidden/>
          </w:rPr>
          <w:delInstrText xml:space="preserve"> PAGEREF _Toc506361259 \h </w:delInstrText>
        </w:r>
        <w:r w:rsidR="00F142D2" w:rsidDel="00D101E0">
          <w:rPr>
            <w:webHidden/>
          </w:rPr>
        </w:r>
        <w:r w:rsidR="00F142D2" w:rsidDel="00D101E0">
          <w:rPr>
            <w:webHidden/>
          </w:rPr>
          <w:fldChar w:fldCharType="separate"/>
        </w:r>
        <w:r w:rsidR="004C1BBE" w:rsidDel="00D101E0">
          <w:rPr>
            <w:webHidden/>
          </w:rPr>
          <w:delText>8</w:delText>
        </w:r>
        <w:r w:rsidR="00F142D2" w:rsidDel="00D101E0">
          <w:rPr>
            <w:webHidden/>
          </w:rPr>
          <w:fldChar w:fldCharType="end"/>
        </w:r>
        <w:r w:rsidDel="00D101E0">
          <w:fldChar w:fldCharType="end"/>
        </w:r>
      </w:del>
    </w:p>
    <w:p w14:paraId="0931A882" w14:textId="051CAC51" w:rsidR="00F142D2" w:rsidDel="00D101E0" w:rsidRDefault="007B6C98">
      <w:pPr>
        <w:pStyle w:val="Inhopg2"/>
        <w:rPr>
          <w:del w:id="24" w:author="Groot, Karina de" w:date="2019-06-21T09:14:00Z"/>
          <w:rFonts w:asciiTheme="minorHAnsi" w:eastAsiaTheme="minorEastAsia" w:hAnsiTheme="minorHAnsi" w:cstheme="minorBidi"/>
          <w:snapToGrid/>
          <w:kern w:val="0"/>
          <w:sz w:val="22"/>
          <w:szCs w:val="22"/>
          <w:lang w:eastAsia="nl-NL"/>
        </w:rPr>
      </w:pPr>
      <w:del w:id="25" w:author="Groot, Karina de" w:date="2019-06-21T09:14:00Z">
        <w:r w:rsidDel="00D101E0">
          <w:fldChar w:fldCharType="begin"/>
        </w:r>
        <w:r w:rsidDel="00D101E0">
          <w:delInstrText xml:space="preserve"> HYPERLINK \l "_Toc506361260" </w:delInstrText>
        </w:r>
        <w:r w:rsidDel="00D101E0">
          <w:fldChar w:fldCharType="separate"/>
        </w:r>
        <w:r w:rsidR="00F142D2" w:rsidRPr="001D49DD" w:rsidDel="00D101E0">
          <w:rPr>
            <w:rStyle w:val="Hyperlink"/>
          </w:rPr>
          <w:delText>2.1</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Equivalentieverklaring</w:delText>
        </w:r>
        <w:r w:rsidR="00F142D2" w:rsidDel="00D101E0">
          <w:rPr>
            <w:webHidden/>
          </w:rPr>
          <w:tab/>
        </w:r>
        <w:r w:rsidR="00F142D2" w:rsidDel="00D101E0">
          <w:rPr>
            <w:webHidden/>
          </w:rPr>
          <w:fldChar w:fldCharType="begin"/>
        </w:r>
        <w:r w:rsidR="00F142D2" w:rsidDel="00D101E0">
          <w:rPr>
            <w:webHidden/>
          </w:rPr>
          <w:delInstrText xml:space="preserve"> PAGEREF _Toc506361260 \h </w:delInstrText>
        </w:r>
        <w:r w:rsidR="00F142D2" w:rsidDel="00D101E0">
          <w:rPr>
            <w:webHidden/>
          </w:rPr>
        </w:r>
        <w:r w:rsidR="00F142D2" w:rsidDel="00D101E0">
          <w:rPr>
            <w:webHidden/>
          </w:rPr>
          <w:fldChar w:fldCharType="separate"/>
        </w:r>
        <w:r w:rsidR="004C1BBE" w:rsidDel="00D101E0">
          <w:rPr>
            <w:webHidden/>
          </w:rPr>
          <w:delText>8</w:delText>
        </w:r>
        <w:r w:rsidR="00F142D2" w:rsidDel="00D101E0">
          <w:rPr>
            <w:webHidden/>
          </w:rPr>
          <w:fldChar w:fldCharType="end"/>
        </w:r>
        <w:r w:rsidDel="00D101E0">
          <w:fldChar w:fldCharType="end"/>
        </w:r>
      </w:del>
    </w:p>
    <w:p w14:paraId="511A31FB" w14:textId="5714FC89" w:rsidR="00F142D2" w:rsidDel="00D101E0" w:rsidRDefault="007B6C98">
      <w:pPr>
        <w:pStyle w:val="Inhopg2"/>
        <w:rPr>
          <w:del w:id="26" w:author="Groot, Karina de" w:date="2019-06-21T09:14:00Z"/>
          <w:rFonts w:asciiTheme="minorHAnsi" w:eastAsiaTheme="minorEastAsia" w:hAnsiTheme="minorHAnsi" w:cstheme="minorBidi"/>
          <w:snapToGrid/>
          <w:kern w:val="0"/>
          <w:sz w:val="22"/>
          <w:szCs w:val="22"/>
          <w:lang w:eastAsia="nl-NL"/>
        </w:rPr>
      </w:pPr>
      <w:del w:id="27" w:author="Groot, Karina de" w:date="2019-06-21T09:14:00Z">
        <w:r w:rsidDel="00D101E0">
          <w:fldChar w:fldCharType="begin"/>
        </w:r>
        <w:r w:rsidDel="00D101E0">
          <w:delInstrText xml:space="preserve"> HYPERLINK \l "_Toc506361261" </w:delInstrText>
        </w:r>
        <w:r w:rsidDel="00D101E0">
          <w:fldChar w:fldCharType="separate"/>
        </w:r>
        <w:r w:rsidR="00F142D2" w:rsidRPr="001D49DD" w:rsidDel="00D101E0">
          <w:rPr>
            <w:rStyle w:val="Hyperlink"/>
          </w:rPr>
          <w:delText>2.2</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Titel</w:delText>
        </w:r>
        <w:r w:rsidR="00F142D2" w:rsidDel="00D101E0">
          <w:rPr>
            <w:webHidden/>
          </w:rPr>
          <w:tab/>
        </w:r>
        <w:r w:rsidR="00F142D2" w:rsidDel="00D101E0">
          <w:rPr>
            <w:webHidden/>
          </w:rPr>
          <w:fldChar w:fldCharType="begin"/>
        </w:r>
        <w:r w:rsidR="00F142D2" w:rsidDel="00D101E0">
          <w:rPr>
            <w:webHidden/>
          </w:rPr>
          <w:delInstrText xml:space="preserve"> PAGEREF _Toc506361261 \h </w:delInstrText>
        </w:r>
        <w:r w:rsidR="00F142D2" w:rsidDel="00D101E0">
          <w:rPr>
            <w:webHidden/>
          </w:rPr>
        </w:r>
        <w:r w:rsidR="00F142D2" w:rsidDel="00D101E0">
          <w:rPr>
            <w:webHidden/>
          </w:rPr>
          <w:fldChar w:fldCharType="separate"/>
        </w:r>
        <w:r w:rsidR="004C1BBE" w:rsidDel="00D101E0">
          <w:rPr>
            <w:webHidden/>
          </w:rPr>
          <w:delText>9</w:delText>
        </w:r>
        <w:r w:rsidR="00F142D2" w:rsidDel="00D101E0">
          <w:rPr>
            <w:webHidden/>
          </w:rPr>
          <w:fldChar w:fldCharType="end"/>
        </w:r>
        <w:r w:rsidDel="00D101E0">
          <w:fldChar w:fldCharType="end"/>
        </w:r>
      </w:del>
    </w:p>
    <w:p w14:paraId="74FC5135" w14:textId="197E03E2" w:rsidR="00F142D2" w:rsidDel="00D101E0" w:rsidRDefault="007B6C98">
      <w:pPr>
        <w:pStyle w:val="Inhopg2"/>
        <w:rPr>
          <w:del w:id="28" w:author="Groot, Karina de" w:date="2019-06-21T09:14:00Z"/>
          <w:rFonts w:asciiTheme="minorHAnsi" w:eastAsiaTheme="minorEastAsia" w:hAnsiTheme="minorHAnsi" w:cstheme="minorBidi"/>
          <w:snapToGrid/>
          <w:kern w:val="0"/>
          <w:sz w:val="22"/>
          <w:szCs w:val="22"/>
          <w:lang w:eastAsia="nl-NL"/>
        </w:rPr>
      </w:pPr>
      <w:del w:id="29" w:author="Groot, Karina de" w:date="2019-06-21T09:14:00Z">
        <w:r w:rsidDel="00D101E0">
          <w:fldChar w:fldCharType="begin"/>
        </w:r>
        <w:r w:rsidDel="00D101E0">
          <w:delInstrText xml:space="preserve"> HYPERLINK \l "_Toc506361262" </w:delInstrText>
        </w:r>
        <w:r w:rsidDel="00D101E0">
          <w:fldChar w:fldCharType="separate"/>
        </w:r>
        <w:r w:rsidR="00F142D2" w:rsidRPr="001D49DD" w:rsidDel="00D101E0">
          <w:rPr>
            <w:rStyle w:val="Hyperlink"/>
          </w:rPr>
          <w:delText>2.3</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Aanhef</w:delText>
        </w:r>
        <w:r w:rsidR="00F142D2" w:rsidDel="00D101E0">
          <w:rPr>
            <w:webHidden/>
          </w:rPr>
          <w:tab/>
        </w:r>
        <w:r w:rsidR="00F142D2" w:rsidDel="00D101E0">
          <w:rPr>
            <w:webHidden/>
          </w:rPr>
          <w:fldChar w:fldCharType="begin"/>
        </w:r>
        <w:r w:rsidR="00F142D2" w:rsidDel="00D101E0">
          <w:rPr>
            <w:webHidden/>
          </w:rPr>
          <w:delInstrText xml:space="preserve"> PAGEREF _Toc506361262 \h </w:delInstrText>
        </w:r>
        <w:r w:rsidR="00F142D2" w:rsidDel="00D101E0">
          <w:rPr>
            <w:webHidden/>
          </w:rPr>
        </w:r>
        <w:r w:rsidR="00F142D2" w:rsidDel="00D101E0">
          <w:rPr>
            <w:webHidden/>
          </w:rPr>
          <w:fldChar w:fldCharType="separate"/>
        </w:r>
        <w:r w:rsidR="004C1BBE" w:rsidDel="00D101E0">
          <w:rPr>
            <w:webHidden/>
          </w:rPr>
          <w:delText>9</w:delText>
        </w:r>
        <w:r w:rsidR="00F142D2" w:rsidDel="00D101E0">
          <w:rPr>
            <w:webHidden/>
          </w:rPr>
          <w:fldChar w:fldCharType="end"/>
        </w:r>
        <w:r w:rsidDel="00D101E0">
          <w:fldChar w:fldCharType="end"/>
        </w:r>
      </w:del>
    </w:p>
    <w:p w14:paraId="0EC45518" w14:textId="74054223" w:rsidR="00F142D2" w:rsidDel="00D101E0" w:rsidRDefault="007B6C98">
      <w:pPr>
        <w:pStyle w:val="Inhopg2"/>
        <w:rPr>
          <w:del w:id="30" w:author="Groot, Karina de" w:date="2019-06-21T09:14:00Z"/>
          <w:rFonts w:asciiTheme="minorHAnsi" w:eastAsiaTheme="minorEastAsia" w:hAnsiTheme="minorHAnsi" w:cstheme="minorBidi"/>
          <w:snapToGrid/>
          <w:kern w:val="0"/>
          <w:sz w:val="22"/>
          <w:szCs w:val="22"/>
          <w:lang w:eastAsia="nl-NL"/>
        </w:rPr>
      </w:pPr>
      <w:del w:id="31" w:author="Groot, Karina de" w:date="2019-06-21T09:14:00Z">
        <w:r w:rsidDel="00D101E0">
          <w:fldChar w:fldCharType="begin"/>
        </w:r>
        <w:r w:rsidDel="00D101E0">
          <w:delInstrText xml:space="preserve"> HYPERLINK \l "_Toc506361263" </w:delInstrText>
        </w:r>
        <w:r w:rsidDel="00D101E0">
          <w:fldChar w:fldCharType="separate"/>
        </w:r>
        <w:r w:rsidR="00F142D2" w:rsidRPr="001D49DD" w:rsidDel="00D101E0">
          <w:rPr>
            <w:rStyle w:val="Hyperlink"/>
          </w:rPr>
          <w:delText>2.4</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Partijen</w:delText>
        </w:r>
        <w:r w:rsidR="00F142D2" w:rsidDel="00D101E0">
          <w:rPr>
            <w:webHidden/>
          </w:rPr>
          <w:tab/>
        </w:r>
        <w:r w:rsidR="00F142D2" w:rsidDel="00D101E0">
          <w:rPr>
            <w:webHidden/>
          </w:rPr>
          <w:fldChar w:fldCharType="begin"/>
        </w:r>
        <w:r w:rsidR="00F142D2" w:rsidDel="00D101E0">
          <w:rPr>
            <w:webHidden/>
          </w:rPr>
          <w:delInstrText xml:space="preserve"> PAGEREF _Toc506361263 \h </w:delInstrText>
        </w:r>
        <w:r w:rsidR="00F142D2" w:rsidDel="00D101E0">
          <w:rPr>
            <w:webHidden/>
          </w:rPr>
        </w:r>
        <w:r w:rsidR="00F142D2" w:rsidDel="00D101E0">
          <w:rPr>
            <w:webHidden/>
          </w:rPr>
          <w:fldChar w:fldCharType="separate"/>
        </w:r>
        <w:r w:rsidR="004C1BBE" w:rsidDel="00D101E0">
          <w:rPr>
            <w:webHidden/>
          </w:rPr>
          <w:delText>10</w:delText>
        </w:r>
        <w:r w:rsidR="00F142D2" w:rsidDel="00D101E0">
          <w:rPr>
            <w:webHidden/>
          </w:rPr>
          <w:fldChar w:fldCharType="end"/>
        </w:r>
        <w:r w:rsidDel="00D101E0">
          <w:fldChar w:fldCharType="end"/>
        </w:r>
      </w:del>
    </w:p>
    <w:p w14:paraId="1D01307E" w14:textId="4EA5860E" w:rsidR="00F142D2" w:rsidDel="00D101E0" w:rsidRDefault="007B6C98">
      <w:pPr>
        <w:pStyle w:val="Inhopg3"/>
        <w:rPr>
          <w:del w:id="32" w:author="Groot, Karina de" w:date="2019-06-21T09:14:00Z"/>
          <w:rFonts w:asciiTheme="minorHAnsi" w:eastAsiaTheme="minorEastAsia" w:hAnsiTheme="minorHAnsi" w:cstheme="minorBidi"/>
          <w:snapToGrid/>
          <w:kern w:val="0"/>
          <w:sz w:val="22"/>
          <w:szCs w:val="22"/>
          <w:lang w:eastAsia="nl-NL"/>
        </w:rPr>
      </w:pPr>
      <w:del w:id="33" w:author="Groot, Karina de" w:date="2019-06-21T09:14:00Z">
        <w:r w:rsidDel="00D101E0">
          <w:fldChar w:fldCharType="begin"/>
        </w:r>
        <w:r w:rsidDel="00D101E0">
          <w:delInstrText xml:space="preserve"> HYPERLINK \l "_Toc506361264" </w:delInstrText>
        </w:r>
        <w:r w:rsidDel="00D101E0">
          <w:fldChar w:fldCharType="separate"/>
        </w:r>
        <w:r w:rsidR="00F142D2" w:rsidRPr="001D49DD" w:rsidDel="00D101E0">
          <w:rPr>
            <w:rStyle w:val="Hyperlink"/>
          </w:rPr>
          <w:delText>2.4.1</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Hypotheekbank</w:delText>
        </w:r>
        <w:r w:rsidR="00F142D2" w:rsidDel="00D101E0">
          <w:rPr>
            <w:webHidden/>
          </w:rPr>
          <w:tab/>
        </w:r>
        <w:r w:rsidR="00F142D2" w:rsidDel="00D101E0">
          <w:rPr>
            <w:webHidden/>
          </w:rPr>
          <w:fldChar w:fldCharType="begin"/>
        </w:r>
        <w:r w:rsidR="00F142D2" w:rsidDel="00D101E0">
          <w:rPr>
            <w:webHidden/>
          </w:rPr>
          <w:delInstrText xml:space="preserve"> PAGEREF _Toc506361264 \h </w:delInstrText>
        </w:r>
        <w:r w:rsidR="00F142D2" w:rsidDel="00D101E0">
          <w:rPr>
            <w:webHidden/>
          </w:rPr>
        </w:r>
        <w:r w:rsidR="00F142D2" w:rsidDel="00D101E0">
          <w:rPr>
            <w:webHidden/>
          </w:rPr>
          <w:fldChar w:fldCharType="separate"/>
        </w:r>
        <w:r w:rsidR="004C1BBE" w:rsidDel="00D101E0">
          <w:rPr>
            <w:webHidden/>
          </w:rPr>
          <w:delText>11</w:delText>
        </w:r>
        <w:r w:rsidR="00F142D2" w:rsidDel="00D101E0">
          <w:rPr>
            <w:webHidden/>
          </w:rPr>
          <w:fldChar w:fldCharType="end"/>
        </w:r>
        <w:r w:rsidDel="00D101E0">
          <w:fldChar w:fldCharType="end"/>
        </w:r>
      </w:del>
    </w:p>
    <w:p w14:paraId="51AE2325" w14:textId="47159945" w:rsidR="00F142D2" w:rsidDel="00D101E0" w:rsidRDefault="007B6C98">
      <w:pPr>
        <w:pStyle w:val="Inhopg3"/>
        <w:rPr>
          <w:del w:id="34" w:author="Groot, Karina de" w:date="2019-06-21T09:14:00Z"/>
          <w:rFonts w:asciiTheme="minorHAnsi" w:eastAsiaTheme="minorEastAsia" w:hAnsiTheme="minorHAnsi" w:cstheme="minorBidi"/>
          <w:snapToGrid/>
          <w:kern w:val="0"/>
          <w:sz w:val="22"/>
          <w:szCs w:val="22"/>
          <w:lang w:eastAsia="nl-NL"/>
        </w:rPr>
      </w:pPr>
      <w:del w:id="35" w:author="Groot, Karina de" w:date="2019-06-21T09:14:00Z">
        <w:r w:rsidDel="00D101E0">
          <w:fldChar w:fldCharType="begin"/>
        </w:r>
        <w:r w:rsidDel="00D101E0">
          <w:delInstrText xml:space="preserve"> HYPERLINK \l "_Toc506361265" </w:delInstrText>
        </w:r>
        <w:r w:rsidDel="00D101E0">
          <w:fldChar w:fldCharType="separate"/>
        </w:r>
        <w:r w:rsidR="00F142D2" w:rsidRPr="001D49DD" w:rsidDel="00D101E0">
          <w:rPr>
            <w:rStyle w:val="Hyperlink"/>
          </w:rPr>
          <w:delText>2.4.2</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Schuldenaar</w:delText>
        </w:r>
        <w:r w:rsidR="00F142D2" w:rsidDel="00D101E0">
          <w:rPr>
            <w:webHidden/>
          </w:rPr>
          <w:tab/>
        </w:r>
        <w:r w:rsidR="00F142D2" w:rsidDel="00D101E0">
          <w:rPr>
            <w:webHidden/>
          </w:rPr>
          <w:fldChar w:fldCharType="begin"/>
        </w:r>
        <w:r w:rsidR="00F142D2" w:rsidDel="00D101E0">
          <w:rPr>
            <w:webHidden/>
          </w:rPr>
          <w:delInstrText xml:space="preserve"> PAGEREF _Toc506361265 \h </w:delInstrText>
        </w:r>
        <w:r w:rsidR="00F142D2" w:rsidDel="00D101E0">
          <w:rPr>
            <w:webHidden/>
          </w:rPr>
        </w:r>
        <w:r w:rsidR="00F142D2" w:rsidDel="00D101E0">
          <w:rPr>
            <w:webHidden/>
          </w:rPr>
          <w:fldChar w:fldCharType="separate"/>
        </w:r>
        <w:r w:rsidR="004C1BBE" w:rsidDel="00D101E0">
          <w:rPr>
            <w:webHidden/>
          </w:rPr>
          <w:delText>13</w:delText>
        </w:r>
        <w:r w:rsidR="00F142D2" w:rsidDel="00D101E0">
          <w:rPr>
            <w:webHidden/>
          </w:rPr>
          <w:fldChar w:fldCharType="end"/>
        </w:r>
        <w:r w:rsidDel="00D101E0">
          <w:fldChar w:fldCharType="end"/>
        </w:r>
      </w:del>
    </w:p>
    <w:p w14:paraId="20872653" w14:textId="6E04DE6C" w:rsidR="00F142D2" w:rsidDel="00D101E0" w:rsidRDefault="007B6C98">
      <w:pPr>
        <w:pStyle w:val="Inhopg2"/>
        <w:rPr>
          <w:del w:id="36" w:author="Groot, Karina de" w:date="2019-06-21T09:14:00Z"/>
          <w:rFonts w:asciiTheme="minorHAnsi" w:eastAsiaTheme="minorEastAsia" w:hAnsiTheme="minorHAnsi" w:cstheme="minorBidi"/>
          <w:snapToGrid/>
          <w:kern w:val="0"/>
          <w:sz w:val="22"/>
          <w:szCs w:val="22"/>
          <w:lang w:eastAsia="nl-NL"/>
        </w:rPr>
      </w:pPr>
      <w:del w:id="37" w:author="Groot, Karina de" w:date="2019-06-21T09:14:00Z">
        <w:r w:rsidDel="00D101E0">
          <w:fldChar w:fldCharType="begin"/>
        </w:r>
        <w:r w:rsidDel="00D101E0">
          <w:delInstrText xml:space="preserve"> HYPERLINK \l "_Toc506361266" </w:delInstrText>
        </w:r>
        <w:r w:rsidDel="00D101E0">
          <w:fldChar w:fldCharType="separate"/>
        </w:r>
        <w:r w:rsidR="00F142D2" w:rsidRPr="001D49DD" w:rsidDel="00D101E0">
          <w:rPr>
            <w:rStyle w:val="Hyperlink"/>
          </w:rPr>
          <w:delText>2.5</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Geldlening</w:delText>
        </w:r>
        <w:r w:rsidR="00F142D2" w:rsidDel="00D101E0">
          <w:rPr>
            <w:webHidden/>
          </w:rPr>
          <w:tab/>
        </w:r>
        <w:r w:rsidR="00F142D2" w:rsidDel="00D101E0">
          <w:rPr>
            <w:webHidden/>
          </w:rPr>
          <w:fldChar w:fldCharType="begin"/>
        </w:r>
        <w:r w:rsidR="00F142D2" w:rsidDel="00D101E0">
          <w:rPr>
            <w:webHidden/>
          </w:rPr>
          <w:delInstrText xml:space="preserve"> PAGEREF _Toc506361266 \h </w:delInstrText>
        </w:r>
        <w:r w:rsidR="00F142D2" w:rsidDel="00D101E0">
          <w:rPr>
            <w:webHidden/>
          </w:rPr>
        </w:r>
        <w:r w:rsidR="00F142D2" w:rsidDel="00D101E0">
          <w:rPr>
            <w:webHidden/>
          </w:rPr>
          <w:fldChar w:fldCharType="separate"/>
        </w:r>
        <w:r w:rsidR="004C1BBE" w:rsidDel="00D101E0">
          <w:rPr>
            <w:webHidden/>
          </w:rPr>
          <w:delText>15</w:delText>
        </w:r>
        <w:r w:rsidR="00F142D2" w:rsidDel="00D101E0">
          <w:rPr>
            <w:webHidden/>
          </w:rPr>
          <w:fldChar w:fldCharType="end"/>
        </w:r>
        <w:r w:rsidDel="00D101E0">
          <w:fldChar w:fldCharType="end"/>
        </w:r>
      </w:del>
    </w:p>
    <w:p w14:paraId="7BD5F67F" w14:textId="05AF1531" w:rsidR="00F142D2" w:rsidDel="00D101E0" w:rsidRDefault="007B6C98">
      <w:pPr>
        <w:pStyle w:val="Inhopg2"/>
        <w:rPr>
          <w:del w:id="38" w:author="Groot, Karina de" w:date="2019-06-21T09:14:00Z"/>
          <w:rFonts w:asciiTheme="minorHAnsi" w:eastAsiaTheme="minorEastAsia" w:hAnsiTheme="minorHAnsi" w:cstheme="minorBidi"/>
          <w:snapToGrid/>
          <w:kern w:val="0"/>
          <w:sz w:val="22"/>
          <w:szCs w:val="22"/>
          <w:lang w:eastAsia="nl-NL"/>
        </w:rPr>
      </w:pPr>
      <w:del w:id="39" w:author="Groot, Karina de" w:date="2019-06-21T09:14:00Z">
        <w:r w:rsidDel="00D101E0">
          <w:fldChar w:fldCharType="begin"/>
        </w:r>
        <w:r w:rsidDel="00D101E0">
          <w:delInstrText xml:space="preserve"> HYPERLINK \l "_Toc506361267" </w:delInstrText>
        </w:r>
        <w:r w:rsidDel="00D101E0">
          <w:fldChar w:fldCharType="separate"/>
        </w:r>
        <w:r w:rsidR="00F142D2" w:rsidRPr="001D49DD" w:rsidDel="00D101E0">
          <w:rPr>
            <w:rStyle w:val="Hyperlink"/>
          </w:rPr>
          <w:delText>2.6</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Starterslening</w:delText>
        </w:r>
        <w:r w:rsidR="00F142D2" w:rsidDel="00D101E0">
          <w:rPr>
            <w:webHidden/>
          </w:rPr>
          <w:tab/>
        </w:r>
        <w:r w:rsidR="00F142D2" w:rsidDel="00D101E0">
          <w:rPr>
            <w:webHidden/>
          </w:rPr>
          <w:fldChar w:fldCharType="begin"/>
        </w:r>
        <w:r w:rsidR="00F142D2" w:rsidDel="00D101E0">
          <w:rPr>
            <w:webHidden/>
          </w:rPr>
          <w:delInstrText xml:space="preserve"> PAGEREF _Toc506361267 \h </w:delInstrText>
        </w:r>
        <w:r w:rsidR="00F142D2" w:rsidDel="00D101E0">
          <w:rPr>
            <w:webHidden/>
          </w:rPr>
        </w:r>
        <w:r w:rsidR="00F142D2" w:rsidDel="00D101E0">
          <w:rPr>
            <w:webHidden/>
          </w:rPr>
          <w:fldChar w:fldCharType="separate"/>
        </w:r>
        <w:r w:rsidR="004C1BBE" w:rsidDel="00D101E0">
          <w:rPr>
            <w:webHidden/>
          </w:rPr>
          <w:delText>18</w:delText>
        </w:r>
        <w:r w:rsidR="00F142D2" w:rsidDel="00D101E0">
          <w:rPr>
            <w:webHidden/>
          </w:rPr>
          <w:fldChar w:fldCharType="end"/>
        </w:r>
        <w:r w:rsidDel="00D101E0">
          <w:fldChar w:fldCharType="end"/>
        </w:r>
      </w:del>
    </w:p>
    <w:p w14:paraId="5A5E56C1" w14:textId="6B35AE05" w:rsidR="00F142D2" w:rsidDel="00D101E0" w:rsidRDefault="007B6C98">
      <w:pPr>
        <w:pStyle w:val="Inhopg2"/>
        <w:rPr>
          <w:del w:id="40" w:author="Groot, Karina de" w:date="2019-06-21T09:14:00Z"/>
          <w:rFonts w:asciiTheme="minorHAnsi" w:eastAsiaTheme="minorEastAsia" w:hAnsiTheme="minorHAnsi" w:cstheme="minorBidi"/>
          <w:snapToGrid/>
          <w:kern w:val="0"/>
          <w:sz w:val="22"/>
          <w:szCs w:val="22"/>
          <w:lang w:eastAsia="nl-NL"/>
        </w:rPr>
      </w:pPr>
      <w:del w:id="41" w:author="Groot, Karina de" w:date="2019-06-21T09:14:00Z">
        <w:r w:rsidDel="00D101E0">
          <w:fldChar w:fldCharType="begin"/>
        </w:r>
        <w:r w:rsidDel="00D101E0">
          <w:delInstrText xml:space="preserve"> HYPERLINK \l "_Toc506361268" </w:delInstrText>
        </w:r>
        <w:r w:rsidDel="00D101E0">
          <w:fldChar w:fldCharType="separate"/>
        </w:r>
        <w:r w:rsidR="00F142D2" w:rsidRPr="001D49DD" w:rsidDel="00D101E0">
          <w:rPr>
            <w:rStyle w:val="Hyperlink"/>
          </w:rPr>
          <w:delText>2.7</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Hypotheekstelling</w:delText>
        </w:r>
        <w:r w:rsidR="00F142D2" w:rsidDel="00D101E0">
          <w:rPr>
            <w:webHidden/>
          </w:rPr>
          <w:tab/>
        </w:r>
        <w:r w:rsidR="00F142D2" w:rsidDel="00D101E0">
          <w:rPr>
            <w:webHidden/>
          </w:rPr>
          <w:fldChar w:fldCharType="begin"/>
        </w:r>
        <w:r w:rsidR="00F142D2" w:rsidDel="00D101E0">
          <w:rPr>
            <w:webHidden/>
          </w:rPr>
          <w:delInstrText xml:space="preserve"> PAGEREF _Toc506361268 \h </w:delInstrText>
        </w:r>
        <w:r w:rsidR="00F142D2" w:rsidDel="00D101E0">
          <w:rPr>
            <w:webHidden/>
          </w:rPr>
        </w:r>
        <w:r w:rsidR="00F142D2" w:rsidDel="00D101E0">
          <w:rPr>
            <w:webHidden/>
          </w:rPr>
          <w:fldChar w:fldCharType="separate"/>
        </w:r>
        <w:r w:rsidR="004C1BBE" w:rsidDel="00D101E0">
          <w:rPr>
            <w:webHidden/>
          </w:rPr>
          <w:delText>19</w:delText>
        </w:r>
        <w:r w:rsidR="00F142D2" w:rsidDel="00D101E0">
          <w:rPr>
            <w:webHidden/>
          </w:rPr>
          <w:fldChar w:fldCharType="end"/>
        </w:r>
        <w:r w:rsidDel="00D101E0">
          <w:fldChar w:fldCharType="end"/>
        </w:r>
      </w:del>
    </w:p>
    <w:p w14:paraId="70330440" w14:textId="6E7D4FF7" w:rsidR="00F142D2" w:rsidDel="00D101E0" w:rsidRDefault="007B6C98">
      <w:pPr>
        <w:pStyle w:val="Inhopg2"/>
        <w:rPr>
          <w:del w:id="42" w:author="Groot, Karina de" w:date="2019-06-21T09:14:00Z"/>
          <w:rFonts w:asciiTheme="minorHAnsi" w:eastAsiaTheme="minorEastAsia" w:hAnsiTheme="minorHAnsi" w:cstheme="minorBidi"/>
          <w:snapToGrid/>
          <w:kern w:val="0"/>
          <w:sz w:val="22"/>
          <w:szCs w:val="22"/>
          <w:lang w:eastAsia="nl-NL"/>
        </w:rPr>
      </w:pPr>
      <w:del w:id="43" w:author="Groot, Karina de" w:date="2019-06-21T09:14:00Z">
        <w:r w:rsidDel="00D101E0">
          <w:fldChar w:fldCharType="begin"/>
        </w:r>
        <w:r w:rsidDel="00D101E0">
          <w:delInstrText xml:space="preserve"> HYPERLINK \l "_Toc506361269" </w:delInstrText>
        </w:r>
        <w:r w:rsidDel="00D101E0">
          <w:fldChar w:fldCharType="separate"/>
        </w:r>
        <w:r w:rsidR="00F142D2" w:rsidRPr="001D49DD" w:rsidDel="00D101E0">
          <w:rPr>
            <w:rStyle w:val="Hyperlink"/>
          </w:rPr>
          <w:delText>2.8</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Registergoed</w:delText>
        </w:r>
        <w:r w:rsidR="00F142D2" w:rsidDel="00D101E0">
          <w:rPr>
            <w:webHidden/>
          </w:rPr>
          <w:tab/>
        </w:r>
        <w:r w:rsidR="00F142D2" w:rsidDel="00D101E0">
          <w:rPr>
            <w:webHidden/>
          </w:rPr>
          <w:fldChar w:fldCharType="begin"/>
        </w:r>
        <w:r w:rsidR="00F142D2" w:rsidDel="00D101E0">
          <w:rPr>
            <w:webHidden/>
          </w:rPr>
          <w:delInstrText xml:space="preserve"> PAGEREF _Toc506361269 \h </w:delInstrText>
        </w:r>
        <w:r w:rsidR="00F142D2" w:rsidDel="00D101E0">
          <w:rPr>
            <w:webHidden/>
          </w:rPr>
        </w:r>
        <w:r w:rsidR="00F142D2" w:rsidDel="00D101E0">
          <w:rPr>
            <w:webHidden/>
          </w:rPr>
          <w:fldChar w:fldCharType="separate"/>
        </w:r>
        <w:r w:rsidR="004C1BBE" w:rsidDel="00D101E0">
          <w:rPr>
            <w:webHidden/>
          </w:rPr>
          <w:delText>21</w:delText>
        </w:r>
        <w:r w:rsidR="00F142D2" w:rsidDel="00D101E0">
          <w:rPr>
            <w:webHidden/>
          </w:rPr>
          <w:fldChar w:fldCharType="end"/>
        </w:r>
        <w:r w:rsidDel="00D101E0">
          <w:fldChar w:fldCharType="end"/>
        </w:r>
      </w:del>
    </w:p>
    <w:p w14:paraId="7036F8CB" w14:textId="261A9501" w:rsidR="00F142D2" w:rsidDel="00D101E0" w:rsidRDefault="007B6C98">
      <w:pPr>
        <w:pStyle w:val="Inhopg2"/>
        <w:rPr>
          <w:del w:id="44" w:author="Groot, Karina de" w:date="2019-06-21T09:14:00Z"/>
          <w:rFonts w:asciiTheme="minorHAnsi" w:eastAsiaTheme="minorEastAsia" w:hAnsiTheme="minorHAnsi" w:cstheme="minorBidi"/>
          <w:snapToGrid/>
          <w:kern w:val="0"/>
          <w:sz w:val="22"/>
          <w:szCs w:val="22"/>
          <w:lang w:eastAsia="nl-NL"/>
        </w:rPr>
      </w:pPr>
      <w:del w:id="45" w:author="Groot, Karina de" w:date="2019-06-21T09:14:00Z">
        <w:r w:rsidDel="00D101E0">
          <w:fldChar w:fldCharType="begin"/>
        </w:r>
        <w:r w:rsidDel="00D101E0">
          <w:delInstrText xml:space="preserve"> HYPERLINK \l "_Toc506361270" </w:delInstrText>
        </w:r>
        <w:r w:rsidDel="00D101E0">
          <w:fldChar w:fldCharType="separate"/>
        </w:r>
        <w:r w:rsidR="00F142D2" w:rsidRPr="001D49DD" w:rsidDel="00D101E0">
          <w:rPr>
            <w:rStyle w:val="Hyperlink"/>
          </w:rPr>
          <w:delText>2.9</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Hypotheekstelling overbruggingshypotheek</w:delText>
        </w:r>
        <w:r w:rsidR="00F142D2" w:rsidDel="00D101E0">
          <w:rPr>
            <w:webHidden/>
          </w:rPr>
          <w:tab/>
        </w:r>
        <w:r w:rsidR="00F142D2" w:rsidDel="00D101E0">
          <w:rPr>
            <w:webHidden/>
          </w:rPr>
          <w:fldChar w:fldCharType="begin"/>
        </w:r>
        <w:r w:rsidR="00F142D2" w:rsidDel="00D101E0">
          <w:rPr>
            <w:webHidden/>
          </w:rPr>
          <w:delInstrText xml:space="preserve"> PAGEREF _Toc506361270 \h </w:delInstrText>
        </w:r>
        <w:r w:rsidR="00F142D2" w:rsidDel="00D101E0">
          <w:rPr>
            <w:webHidden/>
          </w:rPr>
        </w:r>
        <w:r w:rsidR="00F142D2" w:rsidDel="00D101E0">
          <w:rPr>
            <w:webHidden/>
          </w:rPr>
          <w:fldChar w:fldCharType="separate"/>
        </w:r>
        <w:r w:rsidR="004C1BBE" w:rsidDel="00D101E0">
          <w:rPr>
            <w:webHidden/>
          </w:rPr>
          <w:delText>23</w:delText>
        </w:r>
        <w:r w:rsidR="00F142D2" w:rsidDel="00D101E0">
          <w:rPr>
            <w:webHidden/>
          </w:rPr>
          <w:fldChar w:fldCharType="end"/>
        </w:r>
        <w:r w:rsidDel="00D101E0">
          <w:fldChar w:fldCharType="end"/>
        </w:r>
      </w:del>
    </w:p>
    <w:p w14:paraId="07F3732B" w14:textId="2C318F0B" w:rsidR="00F142D2" w:rsidDel="00D101E0" w:rsidRDefault="007B6C98">
      <w:pPr>
        <w:pStyle w:val="Inhopg2"/>
        <w:rPr>
          <w:del w:id="46" w:author="Groot, Karina de" w:date="2019-06-21T09:14:00Z"/>
          <w:rFonts w:asciiTheme="minorHAnsi" w:eastAsiaTheme="minorEastAsia" w:hAnsiTheme="minorHAnsi" w:cstheme="minorBidi"/>
          <w:snapToGrid/>
          <w:kern w:val="0"/>
          <w:sz w:val="22"/>
          <w:szCs w:val="22"/>
          <w:lang w:eastAsia="nl-NL"/>
        </w:rPr>
      </w:pPr>
      <w:del w:id="47" w:author="Groot, Karina de" w:date="2019-06-21T09:14:00Z">
        <w:r w:rsidDel="00D101E0">
          <w:fldChar w:fldCharType="begin"/>
        </w:r>
        <w:r w:rsidDel="00D101E0">
          <w:delInstrText xml:space="preserve"> HYPERLINK \l "_Toc506361271" </w:delInstrText>
        </w:r>
        <w:r w:rsidDel="00D101E0">
          <w:fldChar w:fldCharType="separate"/>
        </w:r>
        <w:r w:rsidR="00F142D2" w:rsidRPr="001D49DD" w:rsidDel="00D101E0">
          <w:rPr>
            <w:rStyle w:val="Hyperlink"/>
          </w:rPr>
          <w:delText>2.10</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Woonplaatskeuze</w:delText>
        </w:r>
        <w:r w:rsidR="00F142D2" w:rsidDel="00D101E0">
          <w:rPr>
            <w:webHidden/>
          </w:rPr>
          <w:tab/>
        </w:r>
        <w:r w:rsidR="00F142D2" w:rsidDel="00D101E0">
          <w:rPr>
            <w:webHidden/>
          </w:rPr>
          <w:fldChar w:fldCharType="begin"/>
        </w:r>
        <w:r w:rsidR="00F142D2" w:rsidDel="00D101E0">
          <w:rPr>
            <w:webHidden/>
          </w:rPr>
          <w:delInstrText xml:space="preserve"> PAGEREF _Toc506361271 \h </w:delInstrText>
        </w:r>
        <w:r w:rsidR="00F142D2" w:rsidDel="00D101E0">
          <w:rPr>
            <w:webHidden/>
          </w:rPr>
        </w:r>
        <w:r w:rsidR="00F142D2" w:rsidDel="00D101E0">
          <w:rPr>
            <w:webHidden/>
          </w:rPr>
          <w:fldChar w:fldCharType="separate"/>
        </w:r>
        <w:r w:rsidR="004C1BBE" w:rsidDel="00D101E0">
          <w:rPr>
            <w:webHidden/>
          </w:rPr>
          <w:delText>25</w:delText>
        </w:r>
        <w:r w:rsidR="00F142D2" w:rsidDel="00D101E0">
          <w:rPr>
            <w:webHidden/>
          </w:rPr>
          <w:fldChar w:fldCharType="end"/>
        </w:r>
        <w:r w:rsidDel="00D101E0">
          <w:fldChar w:fldCharType="end"/>
        </w:r>
      </w:del>
    </w:p>
    <w:p w14:paraId="2195EFFF" w14:textId="6605550A" w:rsidR="00F142D2" w:rsidDel="00D101E0" w:rsidRDefault="007B6C98">
      <w:pPr>
        <w:pStyle w:val="Inhopg2"/>
        <w:rPr>
          <w:del w:id="48" w:author="Groot, Karina de" w:date="2019-06-21T09:14:00Z"/>
          <w:rFonts w:asciiTheme="minorHAnsi" w:eastAsiaTheme="minorEastAsia" w:hAnsiTheme="minorHAnsi" w:cstheme="minorBidi"/>
          <w:snapToGrid/>
          <w:kern w:val="0"/>
          <w:sz w:val="22"/>
          <w:szCs w:val="22"/>
          <w:lang w:eastAsia="nl-NL"/>
        </w:rPr>
      </w:pPr>
      <w:del w:id="49" w:author="Groot, Karina de" w:date="2019-06-21T09:14:00Z">
        <w:r w:rsidDel="00D101E0">
          <w:fldChar w:fldCharType="begin"/>
        </w:r>
        <w:r w:rsidDel="00D101E0">
          <w:delInstrText xml:space="preserve"> HYPERLINK \l "_Toc506361272" </w:delInstrText>
        </w:r>
        <w:r w:rsidDel="00D101E0">
          <w:fldChar w:fldCharType="separate"/>
        </w:r>
        <w:r w:rsidR="00F142D2" w:rsidRPr="001D49DD" w:rsidDel="00D101E0">
          <w:rPr>
            <w:rStyle w:val="Hyperlink"/>
          </w:rPr>
          <w:delText>2.11</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Einde kadasterdeel</w:delText>
        </w:r>
        <w:r w:rsidR="00F142D2" w:rsidDel="00D101E0">
          <w:rPr>
            <w:webHidden/>
          </w:rPr>
          <w:tab/>
        </w:r>
        <w:r w:rsidR="00F142D2" w:rsidDel="00D101E0">
          <w:rPr>
            <w:webHidden/>
          </w:rPr>
          <w:fldChar w:fldCharType="begin"/>
        </w:r>
        <w:r w:rsidR="00F142D2" w:rsidDel="00D101E0">
          <w:rPr>
            <w:webHidden/>
          </w:rPr>
          <w:delInstrText xml:space="preserve"> PAGEREF _Toc506361272 \h </w:delInstrText>
        </w:r>
        <w:r w:rsidR="00F142D2" w:rsidDel="00D101E0">
          <w:rPr>
            <w:webHidden/>
          </w:rPr>
        </w:r>
        <w:r w:rsidR="00F142D2" w:rsidDel="00D101E0">
          <w:rPr>
            <w:webHidden/>
          </w:rPr>
          <w:fldChar w:fldCharType="separate"/>
        </w:r>
        <w:r w:rsidR="004C1BBE" w:rsidDel="00D101E0">
          <w:rPr>
            <w:webHidden/>
          </w:rPr>
          <w:delText>25</w:delText>
        </w:r>
        <w:r w:rsidR="00F142D2" w:rsidDel="00D101E0">
          <w:rPr>
            <w:webHidden/>
          </w:rPr>
          <w:fldChar w:fldCharType="end"/>
        </w:r>
        <w:r w:rsidDel="00D101E0">
          <w:fldChar w:fldCharType="end"/>
        </w:r>
      </w:del>
    </w:p>
    <w:p w14:paraId="1024C608" w14:textId="17D6004C" w:rsidR="00F142D2" w:rsidDel="00D101E0" w:rsidRDefault="007B6C98">
      <w:pPr>
        <w:pStyle w:val="Inhopg2"/>
        <w:rPr>
          <w:del w:id="50" w:author="Groot, Karina de" w:date="2019-06-21T09:14:00Z"/>
          <w:rFonts w:asciiTheme="minorHAnsi" w:eastAsiaTheme="minorEastAsia" w:hAnsiTheme="minorHAnsi" w:cstheme="minorBidi"/>
          <w:snapToGrid/>
          <w:kern w:val="0"/>
          <w:sz w:val="22"/>
          <w:szCs w:val="22"/>
          <w:lang w:eastAsia="nl-NL"/>
        </w:rPr>
      </w:pPr>
      <w:del w:id="51" w:author="Groot, Karina de" w:date="2019-06-21T09:14:00Z">
        <w:r w:rsidDel="00D101E0">
          <w:fldChar w:fldCharType="begin"/>
        </w:r>
        <w:r w:rsidDel="00D101E0">
          <w:delInstrText xml:space="preserve"> HYPERLINK \l "_Toc506361273" </w:delInstrText>
        </w:r>
        <w:r w:rsidDel="00D101E0">
          <w:fldChar w:fldCharType="separate"/>
        </w:r>
        <w:r w:rsidR="00F142D2" w:rsidRPr="001D49DD" w:rsidDel="00D101E0">
          <w:rPr>
            <w:rStyle w:val="Hyperlink"/>
          </w:rPr>
          <w:delText>2.12</w:delText>
        </w:r>
        <w:r w:rsidR="00F142D2" w:rsidDel="00D101E0">
          <w:rPr>
            <w:rFonts w:asciiTheme="minorHAnsi" w:eastAsiaTheme="minorEastAsia" w:hAnsiTheme="minorHAnsi" w:cstheme="minorBidi"/>
            <w:snapToGrid/>
            <w:kern w:val="0"/>
            <w:sz w:val="22"/>
            <w:szCs w:val="22"/>
            <w:lang w:eastAsia="nl-NL"/>
          </w:rPr>
          <w:tab/>
        </w:r>
        <w:r w:rsidR="00F142D2" w:rsidRPr="001D49DD" w:rsidDel="00D101E0">
          <w:rPr>
            <w:rStyle w:val="Hyperlink"/>
          </w:rPr>
          <w:delText>Vrije gedeelte</w:delText>
        </w:r>
        <w:r w:rsidR="00F142D2" w:rsidDel="00D101E0">
          <w:rPr>
            <w:webHidden/>
          </w:rPr>
          <w:tab/>
        </w:r>
        <w:r w:rsidR="00F142D2" w:rsidDel="00D101E0">
          <w:rPr>
            <w:webHidden/>
          </w:rPr>
          <w:fldChar w:fldCharType="begin"/>
        </w:r>
        <w:r w:rsidR="00F142D2" w:rsidDel="00D101E0">
          <w:rPr>
            <w:webHidden/>
          </w:rPr>
          <w:delInstrText xml:space="preserve"> PAGEREF _Toc506361273 \h </w:delInstrText>
        </w:r>
        <w:r w:rsidR="00F142D2" w:rsidDel="00D101E0">
          <w:rPr>
            <w:webHidden/>
          </w:rPr>
        </w:r>
        <w:r w:rsidR="00F142D2" w:rsidDel="00D101E0">
          <w:rPr>
            <w:webHidden/>
          </w:rPr>
          <w:fldChar w:fldCharType="separate"/>
        </w:r>
        <w:r w:rsidR="004C1BBE" w:rsidDel="00D101E0">
          <w:rPr>
            <w:webHidden/>
          </w:rPr>
          <w:delText>26</w:delText>
        </w:r>
        <w:r w:rsidR="00F142D2" w:rsidDel="00D101E0">
          <w:rPr>
            <w:webHidden/>
          </w:rPr>
          <w:fldChar w:fldCharType="end"/>
        </w:r>
        <w:r w:rsidDel="00D101E0">
          <w:fldChar w:fldCharType="end"/>
        </w:r>
      </w:del>
    </w:p>
    <w:p w14:paraId="1C799441" w14:textId="01742927" w:rsidR="00E97F19" w:rsidRPr="00343045" w:rsidDel="00D101E0" w:rsidRDefault="00E97F19" w:rsidP="00E97F19">
      <w:pPr>
        <w:rPr>
          <w:del w:id="52" w:author="Groot, Karina de" w:date="2019-06-21T09:14:00Z"/>
        </w:rPr>
      </w:pPr>
      <w:del w:id="53" w:author="Groot, Karina de" w:date="2019-06-21T09:14:00Z">
        <w:r w:rsidRPr="00343045" w:rsidDel="00D101E0">
          <w:fldChar w:fldCharType="end"/>
        </w:r>
      </w:del>
    </w:p>
    <w:customXmlInsRangeStart w:id="54" w:author="Groot, Karina de" w:date="2019-06-21T09:13:00Z"/>
    <w:sdt>
      <w:sdtPr>
        <w:id w:val="-1885010324"/>
        <w:docPartObj>
          <w:docPartGallery w:val="Table of Contents"/>
          <w:docPartUnique/>
        </w:docPartObj>
      </w:sdtPr>
      <w:sdtEndPr>
        <w:rPr>
          <w:b/>
          <w:bCs/>
        </w:rPr>
      </w:sdtEndPr>
      <w:sdtContent>
        <w:customXmlInsRangeEnd w:id="54"/>
        <w:p w14:paraId="44F1F2A7" w14:textId="6D630219" w:rsidR="00D101E0" w:rsidRDefault="00D101E0">
          <w:pPr>
            <w:rPr>
              <w:ins w:id="55" w:author="Groot, Karina de" w:date="2019-06-21T09:13:00Z"/>
            </w:rPr>
            <w:pPrChange w:id="56" w:author="Groot, Karina de" w:date="2019-06-21T09:14:00Z">
              <w:pPr>
                <w:pStyle w:val="Kopvaninhoudsopgave"/>
              </w:pPr>
            </w:pPrChange>
          </w:pPr>
          <w:ins w:id="57" w:author="Groot, Karina de" w:date="2019-06-21T09:13:00Z">
            <w:r>
              <w:t>Inhoud</w:t>
            </w:r>
          </w:ins>
          <w:ins w:id="58" w:author="Groot, Karina de" w:date="2019-06-21T09:23:00Z">
            <w:r w:rsidR="00881967">
              <w:t>sopgave</w:t>
            </w:r>
          </w:ins>
        </w:p>
        <w:p w14:paraId="522D949B" w14:textId="7C665E75" w:rsidR="00D101E0" w:rsidRDefault="00D101E0">
          <w:pPr>
            <w:pStyle w:val="Inhopg1"/>
            <w:rPr>
              <w:ins w:id="59" w:author="Groot, Karina de" w:date="2019-06-21T09:23:00Z"/>
              <w:rFonts w:asciiTheme="minorHAnsi" w:eastAsiaTheme="minorEastAsia" w:hAnsiTheme="minorHAnsi" w:cstheme="minorBidi"/>
              <w:b w:val="0"/>
              <w:bCs w:val="0"/>
              <w:snapToGrid/>
              <w:kern w:val="0"/>
              <w:sz w:val="22"/>
              <w:szCs w:val="22"/>
              <w:lang w:eastAsia="nl-NL"/>
            </w:rPr>
          </w:pPr>
          <w:ins w:id="60" w:author="Groot, Karina de" w:date="2019-06-21T09:13:00Z">
            <w:r>
              <w:fldChar w:fldCharType="begin"/>
            </w:r>
            <w:r>
              <w:instrText xml:space="preserve"> TOC \o "1-3" \h \z \u </w:instrText>
            </w:r>
            <w:r>
              <w:fldChar w:fldCharType="separate"/>
            </w:r>
          </w:ins>
          <w:ins w:id="61" w:author="Groot, Karina de" w:date="2019-06-21T09:23:00Z">
            <w:r w:rsidRPr="00BD7BE6">
              <w:rPr>
                <w:rStyle w:val="Hyperlink"/>
              </w:rPr>
              <w:fldChar w:fldCharType="begin"/>
            </w:r>
            <w:r w:rsidRPr="00BD7BE6">
              <w:rPr>
                <w:rStyle w:val="Hyperlink"/>
              </w:rPr>
              <w:instrText xml:space="preserve"> </w:instrText>
            </w:r>
            <w:r>
              <w:instrText>HYPERLINK \l "_Toc12001442"</w:instrText>
            </w:r>
            <w:r w:rsidRPr="00BD7BE6">
              <w:rPr>
                <w:rStyle w:val="Hyperlink"/>
              </w:rPr>
              <w:instrText xml:space="preserve"> </w:instrText>
            </w:r>
            <w:r w:rsidRPr="00BD7BE6">
              <w:rPr>
                <w:rStyle w:val="Hyperlink"/>
              </w:rPr>
              <w:fldChar w:fldCharType="separate"/>
            </w:r>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ins>
          <w:r>
            <w:rPr>
              <w:webHidden/>
            </w:rPr>
          </w:r>
          <w:r>
            <w:rPr>
              <w:webHidden/>
            </w:rPr>
            <w:fldChar w:fldCharType="separate"/>
          </w:r>
          <w:ins w:id="62" w:author="Groot, Karina de" w:date="2019-06-21T09:23:00Z">
            <w:r>
              <w:rPr>
                <w:webHidden/>
              </w:rPr>
              <w:t>6</w:t>
            </w:r>
            <w:r>
              <w:rPr>
                <w:webHidden/>
              </w:rPr>
              <w:fldChar w:fldCharType="end"/>
            </w:r>
            <w:r w:rsidRPr="00BD7BE6">
              <w:rPr>
                <w:rStyle w:val="Hyperlink"/>
              </w:rPr>
              <w:fldChar w:fldCharType="end"/>
            </w:r>
          </w:ins>
        </w:p>
        <w:p w14:paraId="39AAD7A0" w14:textId="424FCD06" w:rsidR="00D101E0" w:rsidRDefault="00D101E0">
          <w:pPr>
            <w:pStyle w:val="Inhopg2"/>
            <w:rPr>
              <w:ins w:id="63" w:author="Groot, Karina de" w:date="2019-06-21T09:23:00Z"/>
              <w:rFonts w:asciiTheme="minorHAnsi" w:eastAsiaTheme="minorEastAsia" w:hAnsiTheme="minorHAnsi" w:cstheme="minorBidi"/>
              <w:snapToGrid/>
              <w:kern w:val="0"/>
              <w:sz w:val="22"/>
              <w:szCs w:val="22"/>
              <w:lang w:eastAsia="nl-NL"/>
            </w:rPr>
          </w:pPr>
          <w:ins w:id="64" w:author="Groot, Karina de" w:date="2019-06-21T09:23:00Z">
            <w:r w:rsidRPr="00BD7BE6">
              <w:rPr>
                <w:rStyle w:val="Hyperlink"/>
              </w:rPr>
              <w:fldChar w:fldCharType="begin"/>
            </w:r>
            <w:r w:rsidRPr="00BD7BE6">
              <w:rPr>
                <w:rStyle w:val="Hyperlink"/>
              </w:rPr>
              <w:instrText xml:space="preserve"> </w:instrText>
            </w:r>
            <w:r>
              <w:instrText>HYPERLINK \l "_Toc12001443"</w:instrText>
            </w:r>
            <w:r w:rsidRPr="00BD7BE6">
              <w:rPr>
                <w:rStyle w:val="Hyperlink"/>
              </w:rPr>
              <w:instrText xml:space="preserve"> </w:instrText>
            </w:r>
            <w:r w:rsidRPr="00BD7BE6">
              <w:rPr>
                <w:rStyle w:val="Hyperlink"/>
              </w:rPr>
              <w:fldChar w:fldCharType="separate"/>
            </w:r>
            <w:r w:rsidRPr="00BD7BE6">
              <w:rPr>
                <w:rStyle w:val="Hyperlink"/>
              </w:rPr>
              <w:t>1.1</w:t>
            </w:r>
            <w:r>
              <w:rPr>
                <w:rFonts w:asciiTheme="minorHAnsi" w:eastAsiaTheme="minorEastAsia" w:hAnsiTheme="minorHAnsi" w:cstheme="minorBidi"/>
                <w:snapToGrid/>
                <w:kern w:val="0"/>
                <w:sz w:val="22"/>
                <w:szCs w:val="22"/>
                <w:lang w:eastAsia="nl-NL"/>
              </w:rPr>
              <w:tab/>
            </w:r>
            <w:r w:rsidRPr="00BD7BE6">
              <w:rPr>
                <w:rStyle w:val="Hyperlink"/>
              </w:rPr>
              <w:t>Doel</w:t>
            </w:r>
            <w:r>
              <w:rPr>
                <w:webHidden/>
              </w:rPr>
              <w:tab/>
            </w:r>
            <w:r>
              <w:rPr>
                <w:webHidden/>
              </w:rPr>
              <w:fldChar w:fldCharType="begin"/>
            </w:r>
            <w:r>
              <w:rPr>
                <w:webHidden/>
              </w:rPr>
              <w:instrText xml:space="preserve"> PAGEREF _Toc12001443 \h </w:instrText>
            </w:r>
          </w:ins>
          <w:r>
            <w:rPr>
              <w:webHidden/>
            </w:rPr>
          </w:r>
          <w:r>
            <w:rPr>
              <w:webHidden/>
            </w:rPr>
            <w:fldChar w:fldCharType="separate"/>
          </w:r>
          <w:ins w:id="65" w:author="Groot, Karina de" w:date="2019-06-21T09:23:00Z">
            <w:r>
              <w:rPr>
                <w:webHidden/>
              </w:rPr>
              <w:t>6</w:t>
            </w:r>
            <w:r>
              <w:rPr>
                <w:webHidden/>
              </w:rPr>
              <w:fldChar w:fldCharType="end"/>
            </w:r>
            <w:r w:rsidRPr="00BD7BE6">
              <w:rPr>
                <w:rStyle w:val="Hyperlink"/>
              </w:rPr>
              <w:fldChar w:fldCharType="end"/>
            </w:r>
          </w:ins>
        </w:p>
        <w:p w14:paraId="6A1EDC61" w14:textId="45739DCC" w:rsidR="00D101E0" w:rsidRDefault="00D101E0">
          <w:pPr>
            <w:pStyle w:val="Inhopg2"/>
            <w:rPr>
              <w:ins w:id="66" w:author="Groot, Karina de" w:date="2019-06-21T09:23:00Z"/>
              <w:rFonts w:asciiTheme="minorHAnsi" w:eastAsiaTheme="minorEastAsia" w:hAnsiTheme="minorHAnsi" w:cstheme="minorBidi"/>
              <w:snapToGrid/>
              <w:kern w:val="0"/>
              <w:sz w:val="22"/>
              <w:szCs w:val="22"/>
              <w:lang w:eastAsia="nl-NL"/>
            </w:rPr>
          </w:pPr>
          <w:ins w:id="67" w:author="Groot, Karina de" w:date="2019-06-21T09:23:00Z">
            <w:r w:rsidRPr="00BD7BE6">
              <w:rPr>
                <w:rStyle w:val="Hyperlink"/>
              </w:rPr>
              <w:fldChar w:fldCharType="begin"/>
            </w:r>
            <w:r w:rsidRPr="00BD7BE6">
              <w:rPr>
                <w:rStyle w:val="Hyperlink"/>
              </w:rPr>
              <w:instrText xml:space="preserve"> </w:instrText>
            </w:r>
            <w:r>
              <w:instrText>HYPERLINK \l "_Toc12001444"</w:instrText>
            </w:r>
            <w:r w:rsidRPr="00BD7BE6">
              <w:rPr>
                <w:rStyle w:val="Hyperlink"/>
              </w:rPr>
              <w:instrText xml:space="preserve"> </w:instrText>
            </w:r>
            <w:r w:rsidRPr="00BD7BE6">
              <w:rPr>
                <w:rStyle w:val="Hyperlink"/>
              </w:rPr>
              <w:fldChar w:fldCharType="separate"/>
            </w:r>
            <w:r w:rsidRPr="00BD7BE6">
              <w:rPr>
                <w:rStyle w:val="Hyperlink"/>
              </w:rPr>
              <w:t>1.2</w:t>
            </w:r>
            <w:r>
              <w:rPr>
                <w:rFonts w:asciiTheme="minorHAnsi" w:eastAsiaTheme="minorEastAsia" w:hAnsiTheme="minorHAnsi" w:cstheme="minorBidi"/>
                <w:snapToGrid/>
                <w:kern w:val="0"/>
                <w:sz w:val="22"/>
                <w:szCs w:val="22"/>
                <w:lang w:eastAsia="nl-NL"/>
              </w:rPr>
              <w:tab/>
            </w:r>
            <w:r w:rsidRPr="00BD7BE6">
              <w:rPr>
                <w:rStyle w:val="Hyperlink"/>
              </w:rPr>
              <w:t>Algemeen</w:t>
            </w:r>
            <w:r>
              <w:rPr>
                <w:webHidden/>
              </w:rPr>
              <w:tab/>
            </w:r>
            <w:r>
              <w:rPr>
                <w:webHidden/>
              </w:rPr>
              <w:fldChar w:fldCharType="begin"/>
            </w:r>
            <w:r>
              <w:rPr>
                <w:webHidden/>
              </w:rPr>
              <w:instrText xml:space="preserve"> PAGEREF _Toc12001444 \h </w:instrText>
            </w:r>
          </w:ins>
          <w:r>
            <w:rPr>
              <w:webHidden/>
            </w:rPr>
          </w:r>
          <w:r>
            <w:rPr>
              <w:webHidden/>
            </w:rPr>
            <w:fldChar w:fldCharType="separate"/>
          </w:r>
          <w:ins w:id="68" w:author="Groot, Karina de" w:date="2019-06-21T09:23:00Z">
            <w:r>
              <w:rPr>
                <w:webHidden/>
              </w:rPr>
              <w:t>6</w:t>
            </w:r>
            <w:r>
              <w:rPr>
                <w:webHidden/>
              </w:rPr>
              <w:fldChar w:fldCharType="end"/>
            </w:r>
            <w:r w:rsidRPr="00BD7BE6">
              <w:rPr>
                <w:rStyle w:val="Hyperlink"/>
              </w:rPr>
              <w:fldChar w:fldCharType="end"/>
            </w:r>
          </w:ins>
        </w:p>
        <w:p w14:paraId="3CF96B7A" w14:textId="455EE78E" w:rsidR="00D101E0" w:rsidRDefault="00D101E0">
          <w:pPr>
            <w:pStyle w:val="Inhopg2"/>
            <w:rPr>
              <w:ins w:id="69" w:author="Groot, Karina de" w:date="2019-06-21T09:23:00Z"/>
              <w:rFonts w:asciiTheme="minorHAnsi" w:eastAsiaTheme="minorEastAsia" w:hAnsiTheme="minorHAnsi" w:cstheme="minorBidi"/>
              <w:snapToGrid/>
              <w:kern w:val="0"/>
              <w:sz w:val="22"/>
              <w:szCs w:val="22"/>
              <w:lang w:eastAsia="nl-NL"/>
            </w:rPr>
          </w:pPr>
          <w:ins w:id="70" w:author="Groot, Karina de" w:date="2019-06-21T09:23:00Z">
            <w:r w:rsidRPr="00BD7BE6">
              <w:rPr>
                <w:rStyle w:val="Hyperlink"/>
              </w:rPr>
              <w:fldChar w:fldCharType="begin"/>
            </w:r>
            <w:r w:rsidRPr="00BD7BE6">
              <w:rPr>
                <w:rStyle w:val="Hyperlink"/>
              </w:rPr>
              <w:instrText xml:space="preserve"> </w:instrText>
            </w:r>
            <w:r>
              <w:instrText>HYPERLINK \l "_Toc12001445"</w:instrText>
            </w:r>
            <w:r w:rsidRPr="00BD7BE6">
              <w:rPr>
                <w:rStyle w:val="Hyperlink"/>
              </w:rPr>
              <w:instrText xml:space="preserve"> </w:instrText>
            </w:r>
            <w:r w:rsidRPr="00BD7BE6">
              <w:rPr>
                <w:rStyle w:val="Hyperlink"/>
              </w:rPr>
              <w:fldChar w:fldCharType="separate"/>
            </w:r>
            <w:r w:rsidRPr="00BD7BE6">
              <w:rPr>
                <w:rStyle w:val="Hyperlink"/>
              </w:rPr>
              <w:t>1.3</w:t>
            </w:r>
            <w:r>
              <w:rPr>
                <w:rFonts w:asciiTheme="minorHAnsi" w:eastAsiaTheme="minorEastAsia" w:hAnsiTheme="minorHAnsi" w:cstheme="minorBidi"/>
                <w:snapToGrid/>
                <w:kern w:val="0"/>
                <w:sz w:val="22"/>
                <w:szCs w:val="22"/>
                <w:lang w:eastAsia="nl-NL"/>
              </w:rPr>
              <w:tab/>
            </w:r>
            <w:r w:rsidRPr="00BD7BE6">
              <w:rPr>
                <w:rStyle w:val="Hyperlink"/>
              </w:rPr>
              <w:t>Referenties</w:t>
            </w:r>
            <w:r>
              <w:rPr>
                <w:webHidden/>
              </w:rPr>
              <w:tab/>
            </w:r>
            <w:r>
              <w:rPr>
                <w:webHidden/>
              </w:rPr>
              <w:fldChar w:fldCharType="begin"/>
            </w:r>
            <w:r>
              <w:rPr>
                <w:webHidden/>
              </w:rPr>
              <w:instrText xml:space="preserve"> PAGEREF _Toc12001445 \h </w:instrText>
            </w:r>
          </w:ins>
          <w:r>
            <w:rPr>
              <w:webHidden/>
            </w:rPr>
          </w:r>
          <w:r>
            <w:rPr>
              <w:webHidden/>
            </w:rPr>
            <w:fldChar w:fldCharType="separate"/>
          </w:r>
          <w:ins w:id="71" w:author="Groot, Karina de" w:date="2019-06-21T09:23:00Z">
            <w:r>
              <w:rPr>
                <w:webHidden/>
              </w:rPr>
              <w:t>7</w:t>
            </w:r>
            <w:r>
              <w:rPr>
                <w:webHidden/>
              </w:rPr>
              <w:fldChar w:fldCharType="end"/>
            </w:r>
            <w:r w:rsidRPr="00BD7BE6">
              <w:rPr>
                <w:rStyle w:val="Hyperlink"/>
              </w:rPr>
              <w:fldChar w:fldCharType="end"/>
            </w:r>
          </w:ins>
        </w:p>
        <w:p w14:paraId="479CF2EC" w14:textId="2F5A1E53" w:rsidR="00D101E0" w:rsidRDefault="00D101E0">
          <w:pPr>
            <w:pStyle w:val="Inhopg1"/>
            <w:rPr>
              <w:ins w:id="72" w:author="Groot, Karina de" w:date="2019-06-21T09:23:00Z"/>
              <w:rFonts w:asciiTheme="minorHAnsi" w:eastAsiaTheme="minorEastAsia" w:hAnsiTheme="minorHAnsi" w:cstheme="minorBidi"/>
              <w:b w:val="0"/>
              <w:bCs w:val="0"/>
              <w:snapToGrid/>
              <w:kern w:val="0"/>
              <w:sz w:val="22"/>
              <w:szCs w:val="22"/>
              <w:lang w:eastAsia="nl-NL"/>
            </w:rPr>
          </w:pPr>
          <w:ins w:id="73" w:author="Groot, Karina de" w:date="2019-06-21T09:23:00Z">
            <w:r w:rsidRPr="00BD7BE6">
              <w:rPr>
                <w:rStyle w:val="Hyperlink"/>
              </w:rPr>
              <w:fldChar w:fldCharType="begin"/>
            </w:r>
            <w:r w:rsidRPr="00BD7BE6">
              <w:rPr>
                <w:rStyle w:val="Hyperlink"/>
              </w:rPr>
              <w:instrText xml:space="preserve"> </w:instrText>
            </w:r>
            <w:r>
              <w:instrText>HYPERLINK \l "_Toc12001446"</w:instrText>
            </w:r>
            <w:r w:rsidRPr="00BD7BE6">
              <w:rPr>
                <w:rStyle w:val="Hyperlink"/>
              </w:rPr>
              <w:instrText xml:space="preserve"> </w:instrText>
            </w:r>
            <w:r w:rsidRPr="00BD7BE6">
              <w:rPr>
                <w:rStyle w:val="Hyperlink"/>
              </w:rPr>
              <w:fldChar w:fldCharType="separate"/>
            </w:r>
            <w:r w:rsidRPr="00BD7BE6">
              <w:rPr>
                <w:rStyle w:val="Hyperlink"/>
              </w:rPr>
              <w:t>2</w:t>
            </w:r>
            <w:r>
              <w:rPr>
                <w:rFonts w:asciiTheme="minorHAnsi" w:eastAsiaTheme="minorEastAsia" w:hAnsiTheme="minorHAnsi" w:cstheme="minorBidi"/>
                <w:b w:val="0"/>
                <w:bCs w:val="0"/>
                <w:snapToGrid/>
                <w:kern w:val="0"/>
                <w:sz w:val="22"/>
                <w:szCs w:val="22"/>
                <w:lang w:eastAsia="nl-NL"/>
              </w:rPr>
              <w:tab/>
            </w:r>
            <w:r w:rsidRPr="00BD7BE6">
              <w:rPr>
                <w:rStyle w:val="Hyperlink"/>
              </w:rPr>
              <w:t>Munt Hypotheekakte</w:t>
            </w:r>
            <w:r>
              <w:rPr>
                <w:webHidden/>
              </w:rPr>
              <w:tab/>
            </w:r>
            <w:r>
              <w:rPr>
                <w:webHidden/>
              </w:rPr>
              <w:fldChar w:fldCharType="begin"/>
            </w:r>
            <w:r>
              <w:rPr>
                <w:webHidden/>
              </w:rPr>
              <w:instrText xml:space="preserve"> PAGEREF _Toc12001446 \h </w:instrText>
            </w:r>
          </w:ins>
          <w:r>
            <w:rPr>
              <w:webHidden/>
            </w:rPr>
          </w:r>
          <w:r>
            <w:rPr>
              <w:webHidden/>
            </w:rPr>
            <w:fldChar w:fldCharType="separate"/>
          </w:r>
          <w:ins w:id="74" w:author="Groot, Karina de" w:date="2019-06-21T09:23:00Z">
            <w:r>
              <w:rPr>
                <w:webHidden/>
              </w:rPr>
              <w:t>8</w:t>
            </w:r>
            <w:r>
              <w:rPr>
                <w:webHidden/>
              </w:rPr>
              <w:fldChar w:fldCharType="end"/>
            </w:r>
            <w:r w:rsidRPr="00BD7BE6">
              <w:rPr>
                <w:rStyle w:val="Hyperlink"/>
              </w:rPr>
              <w:fldChar w:fldCharType="end"/>
            </w:r>
          </w:ins>
        </w:p>
        <w:p w14:paraId="6B202C23" w14:textId="72D59663" w:rsidR="00D101E0" w:rsidRDefault="00D101E0">
          <w:pPr>
            <w:pStyle w:val="Inhopg2"/>
            <w:rPr>
              <w:ins w:id="75" w:author="Groot, Karina de" w:date="2019-06-21T09:23:00Z"/>
              <w:rFonts w:asciiTheme="minorHAnsi" w:eastAsiaTheme="minorEastAsia" w:hAnsiTheme="minorHAnsi" w:cstheme="minorBidi"/>
              <w:snapToGrid/>
              <w:kern w:val="0"/>
              <w:sz w:val="22"/>
              <w:szCs w:val="22"/>
              <w:lang w:eastAsia="nl-NL"/>
            </w:rPr>
          </w:pPr>
          <w:ins w:id="76" w:author="Groot, Karina de" w:date="2019-06-21T09:23:00Z">
            <w:r w:rsidRPr="00BD7BE6">
              <w:rPr>
                <w:rStyle w:val="Hyperlink"/>
              </w:rPr>
              <w:fldChar w:fldCharType="begin"/>
            </w:r>
            <w:r w:rsidRPr="00BD7BE6">
              <w:rPr>
                <w:rStyle w:val="Hyperlink"/>
              </w:rPr>
              <w:instrText xml:space="preserve"> </w:instrText>
            </w:r>
            <w:r>
              <w:instrText>HYPERLINK \l "_Toc12001447"</w:instrText>
            </w:r>
            <w:r w:rsidRPr="00BD7BE6">
              <w:rPr>
                <w:rStyle w:val="Hyperlink"/>
              </w:rPr>
              <w:instrText xml:space="preserve"> </w:instrText>
            </w:r>
            <w:r w:rsidRPr="00BD7BE6">
              <w:rPr>
                <w:rStyle w:val="Hyperlink"/>
              </w:rPr>
              <w:fldChar w:fldCharType="separate"/>
            </w:r>
            <w:r w:rsidRPr="00BD7BE6">
              <w:rPr>
                <w:rStyle w:val="Hyperlink"/>
              </w:rPr>
              <w:t>2.1</w:t>
            </w:r>
            <w:r>
              <w:rPr>
                <w:rFonts w:asciiTheme="minorHAnsi" w:eastAsiaTheme="minorEastAsia" w:hAnsiTheme="minorHAnsi" w:cstheme="minorBidi"/>
                <w:snapToGrid/>
                <w:kern w:val="0"/>
                <w:sz w:val="22"/>
                <w:szCs w:val="22"/>
                <w:lang w:eastAsia="nl-NL"/>
              </w:rPr>
              <w:tab/>
            </w:r>
            <w:r w:rsidRPr="00BD7BE6">
              <w:rPr>
                <w:rStyle w:val="Hyperlink"/>
              </w:rPr>
              <w:t>Equivalentieverklaring</w:t>
            </w:r>
            <w:r>
              <w:rPr>
                <w:webHidden/>
              </w:rPr>
              <w:tab/>
            </w:r>
            <w:r>
              <w:rPr>
                <w:webHidden/>
              </w:rPr>
              <w:fldChar w:fldCharType="begin"/>
            </w:r>
            <w:r>
              <w:rPr>
                <w:webHidden/>
              </w:rPr>
              <w:instrText xml:space="preserve"> PAGEREF _Toc12001447 \h </w:instrText>
            </w:r>
          </w:ins>
          <w:r>
            <w:rPr>
              <w:webHidden/>
            </w:rPr>
          </w:r>
          <w:r>
            <w:rPr>
              <w:webHidden/>
            </w:rPr>
            <w:fldChar w:fldCharType="separate"/>
          </w:r>
          <w:ins w:id="77" w:author="Groot, Karina de" w:date="2019-06-21T09:23:00Z">
            <w:r>
              <w:rPr>
                <w:webHidden/>
              </w:rPr>
              <w:t>8</w:t>
            </w:r>
            <w:r>
              <w:rPr>
                <w:webHidden/>
              </w:rPr>
              <w:fldChar w:fldCharType="end"/>
            </w:r>
            <w:r w:rsidRPr="00BD7BE6">
              <w:rPr>
                <w:rStyle w:val="Hyperlink"/>
              </w:rPr>
              <w:fldChar w:fldCharType="end"/>
            </w:r>
          </w:ins>
        </w:p>
        <w:p w14:paraId="4C4A23D7" w14:textId="7027FC3E" w:rsidR="00D101E0" w:rsidRDefault="00D101E0">
          <w:pPr>
            <w:pStyle w:val="Inhopg2"/>
            <w:rPr>
              <w:ins w:id="78" w:author="Groot, Karina de" w:date="2019-06-21T09:23:00Z"/>
              <w:rFonts w:asciiTheme="minorHAnsi" w:eastAsiaTheme="minorEastAsia" w:hAnsiTheme="minorHAnsi" w:cstheme="minorBidi"/>
              <w:snapToGrid/>
              <w:kern w:val="0"/>
              <w:sz w:val="22"/>
              <w:szCs w:val="22"/>
              <w:lang w:eastAsia="nl-NL"/>
            </w:rPr>
          </w:pPr>
          <w:ins w:id="79" w:author="Groot, Karina de" w:date="2019-06-21T09:23:00Z">
            <w:r w:rsidRPr="00BD7BE6">
              <w:rPr>
                <w:rStyle w:val="Hyperlink"/>
              </w:rPr>
              <w:fldChar w:fldCharType="begin"/>
            </w:r>
            <w:r w:rsidRPr="00BD7BE6">
              <w:rPr>
                <w:rStyle w:val="Hyperlink"/>
              </w:rPr>
              <w:instrText xml:space="preserve"> </w:instrText>
            </w:r>
            <w:r>
              <w:instrText>HYPERLINK \l "_Toc12001448"</w:instrText>
            </w:r>
            <w:r w:rsidRPr="00BD7BE6">
              <w:rPr>
                <w:rStyle w:val="Hyperlink"/>
              </w:rPr>
              <w:instrText xml:space="preserve"> </w:instrText>
            </w:r>
            <w:r w:rsidRPr="00BD7BE6">
              <w:rPr>
                <w:rStyle w:val="Hyperlink"/>
              </w:rPr>
              <w:fldChar w:fldCharType="separate"/>
            </w:r>
            <w:r w:rsidRPr="00BD7BE6">
              <w:rPr>
                <w:rStyle w:val="Hyperlink"/>
              </w:rPr>
              <w:t>2.2</w:t>
            </w:r>
            <w:r>
              <w:rPr>
                <w:rFonts w:asciiTheme="minorHAnsi" w:eastAsiaTheme="minorEastAsia" w:hAnsiTheme="minorHAnsi" w:cstheme="minorBidi"/>
                <w:snapToGrid/>
                <w:kern w:val="0"/>
                <w:sz w:val="22"/>
                <w:szCs w:val="22"/>
                <w:lang w:eastAsia="nl-NL"/>
              </w:rPr>
              <w:tab/>
            </w:r>
            <w:r w:rsidRPr="00BD7BE6">
              <w:rPr>
                <w:rStyle w:val="Hyperlink"/>
              </w:rPr>
              <w:t>Titel</w:t>
            </w:r>
            <w:r>
              <w:rPr>
                <w:webHidden/>
              </w:rPr>
              <w:tab/>
            </w:r>
            <w:r>
              <w:rPr>
                <w:webHidden/>
              </w:rPr>
              <w:fldChar w:fldCharType="begin"/>
            </w:r>
            <w:r>
              <w:rPr>
                <w:webHidden/>
              </w:rPr>
              <w:instrText xml:space="preserve"> PAGEREF _Toc12001448 \h </w:instrText>
            </w:r>
          </w:ins>
          <w:r>
            <w:rPr>
              <w:webHidden/>
            </w:rPr>
          </w:r>
          <w:r>
            <w:rPr>
              <w:webHidden/>
            </w:rPr>
            <w:fldChar w:fldCharType="separate"/>
          </w:r>
          <w:ins w:id="80" w:author="Groot, Karina de" w:date="2019-06-21T09:23:00Z">
            <w:r>
              <w:rPr>
                <w:webHidden/>
              </w:rPr>
              <w:t>9</w:t>
            </w:r>
            <w:r>
              <w:rPr>
                <w:webHidden/>
              </w:rPr>
              <w:fldChar w:fldCharType="end"/>
            </w:r>
            <w:r w:rsidRPr="00BD7BE6">
              <w:rPr>
                <w:rStyle w:val="Hyperlink"/>
              </w:rPr>
              <w:fldChar w:fldCharType="end"/>
            </w:r>
          </w:ins>
        </w:p>
        <w:p w14:paraId="534DC2F3" w14:textId="3D2E77F5" w:rsidR="00D101E0" w:rsidRDefault="00D101E0">
          <w:pPr>
            <w:pStyle w:val="Inhopg2"/>
            <w:rPr>
              <w:ins w:id="81" w:author="Groot, Karina de" w:date="2019-06-21T09:23:00Z"/>
              <w:rFonts w:asciiTheme="minorHAnsi" w:eastAsiaTheme="minorEastAsia" w:hAnsiTheme="minorHAnsi" w:cstheme="minorBidi"/>
              <w:snapToGrid/>
              <w:kern w:val="0"/>
              <w:sz w:val="22"/>
              <w:szCs w:val="22"/>
              <w:lang w:eastAsia="nl-NL"/>
            </w:rPr>
          </w:pPr>
          <w:ins w:id="82" w:author="Groot, Karina de" w:date="2019-06-21T09:23:00Z">
            <w:r w:rsidRPr="00BD7BE6">
              <w:rPr>
                <w:rStyle w:val="Hyperlink"/>
              </w:rPr>
              <w:fldChar w:fldCharType="begin"/>
            </w:r>
            <w:r w:rsidRPr="00BD7BE6">
              <w:rPr>
                <w:rStyle w:val="Hyperlink"/>
              </w:rPr>
              <w:instrText xml:space="preserve"> </w:instrText>
            </w:r>
            <w:r>
              <w:instrText>HYPERLINK \l "_Toc12001449"</w:instrText>
            </w:r>
            <w:r w:rsidRPr="00BD7BE6">
              <w:rPr>
                <w:rStyle w:val="Hyperlink"/>
              </w:rPr>
              <w:instrText xml:space="preserve"> </w:instrText>
            </w:r>
            <w:r w:rsidRPr="00BD7BE6">
              <w:rPr>
                <w:rStyle w:val="Hyperlink"/>
              </w:rPr>
              <w:fldChar w:fldCharType="separate"/>
            </w:r>
            <w:r w:rsidRPr="00BD7BE6">
              <w:rPr>
                <w:rStyle w:val="Hyperlink"/>
              </w:rPr>
              <w:t>2.3</w:t>
            </w:r>
            <w:r>
              <w:rPr>
                <w:rFonts w:asciiTheme="minorHAnsi" w:eastAsiaTheme="minorEastAsia" w:hAnsiTheme="minorHAnsi" w:cstheme="minorBidi"/>
                <w:snapToGrid/>
                <w:kern w:val="0"/>
                <w:sz w:val="22"/>
                <w:szCs w:val="22"/>
                <w:lang w:eastAsia="nl-NL"/>
              </w:rPr>
              <w:tab/>
            </w:r>
            <w:r w:rsidRPr="00BD7BE6">
              <w:rPr>
                <w:rStyle w:val="Hyperlink"/>
              </w:rPr>
              <w:t>Aanhef</w:t>
            </w:r>
            <w:r>
              <w:rPr>
                <w:webHidden/>
              </w:rPr>
              <w:tab/>
            </w:r>
            <w:r>
              <w:rPr>
                <w:webHidden/>
              </w:rPr>
              <w:fldChar w:fldCharType="begin"/>
            </w:r>
            <w:r>
              <w:rPr>
                <w:webHidden/>
              </w:rPr>
              <w:instrText xml:space="preserve"> PAGEREF _Toc12001449 \h </w:instrText>
            </w:r>
          </w:ins>
          <w:r>
            <w:rPr>
              <w:webHidden/>
            </w:rPr>
          </w:r>
          <w:r>
            <w:rPr>
              <w:webHidden/>
            </w:rPr>
            <w:fldChar w:fldCharType="separate"/>
          </w:r>
          <w:ins w:id="83" w:author="Groot, Karina de" w:date="2019-06-21T09:23:00Z">
            <w:r>
              <w:rPr>
                <w:webHidden/>
              </w:rPr>
              <w:t>9</w:t>
            </w:r>
            <w:r>
              <w:rPr>
                <w:webHidden/>
              </w:rPr>
              <w:fldChar w:fldCharType="end"/>
            </w:r>
            <w:r w:rsidRPr="00BD7BE6">
              <w:rPr>
                <w:rStyle w:val="Hyperlink"/>
              </w:rPr>
              <w:fldChar w:fldCharType="end"/>
            </w:r>
          </w:ins>
        </w:p>
        <w:p w14:paraId="693CC7EE" w14:textId="2AD9CAAD" w:rsidR="00D101E0" w:rsidRDefault="00D101E0">
          <w:pPr>
            <w:pStyle w:val="Inhopg2"/>
            <w:rPr>
              <w:ins w:id="84" w:author="Groot, Karina de" w:date="2019-06-21T09:23:00Z"/>
              <w:rFonts w:asciiTheme="minorHAnsi" w:eastAsiaTheme="minorEastAsia" w:hAnsiTheme="minorHAnsi" w:cstheme="minorBidi"/>
              <w:snapToGrid/>
              <w:kern w:val="0"/>
              <w:sz w:val="22"/>
              <w:szCs w:val="22"/>
              <w:lang w:eastAsia="nl-NL"/>
            </w:rPr>
          </w:pPr>
          <w:ins w:id="85" w:author="Groot, Karina de" w:date="2019-06-21T09:23:00Z">
            <w:r w:rsidRPr="00BD7BE6">
              <w:rPr>
                <w:rStyle w:val="Hyperlink"/>
              </w:rPr>
              <w:fldChar w:fldCharType="begin"/>
            </w:r>
            <w:r w:rsidRPr="00BD7BE6">
              <w:rPr>
                <w:rStyle w:val="Hyperlink"/>
              </w:rPr>
              <w:instrText xml:space="preserve"> </w:instrText>
            </w:r>
            <w:r>
              <w:instrText>HYPERLINK \l "_Toc12001450"</w:instrText>
            </w:r>
            <w:r w:rsidRPr="00BD7BE6">
              <w:rPr>
                <w:rStyle w:val="Hyperlink"/>
              </w:rPr>
              <w:instrText xml:space="preserve"> </w:instrText>
            </w:r>
            <w:r w:rsidRPr="00BD7BE6">
              <w:rPr>
                <w:rStyle w:val="Hyperlink"/>
              </w:rPr>
              <w:fldChar w:fldCharType="separate"/>
            </w:r>
            <w:r w:rsidRPr="00BD7BE6">
              <w:rPr>
                <w:rStyle w:val="Hyperlink"/>
              </w:rPr>
              <w:t>2.4</w:t>
            </w:r>
            <w:r>
              <w:rPr>
                <w:rFonts w:asciiTheme="minorHAnsi" w:eastAsiaTheme="minorEastAsia" w:hAnsiTheme="minorHAnsi" w:cstheme="minorBidi"/>
                <w:snapToGrid/>
                <w:kern w:val="0"/>
                <w:sz w:val="22"/>
                <w:szCs w:val="22"/>
                <w:lang w:eastAsia="nl-NL"/>
              </w:rPr>
              <w:tab/>
            </w:r>
            <w:r w:rsidRPr="00BD7BE6">
              <w:rPr>
                <w:rStyle w:val="Hyperlink"/>
              </w:rPr>
              <w:t>Partijen</w:t>
            </w:r>
            <w:r>
              <w:rPr>
                <w:webHidden/>
              </w:rPr>
              <w:tab/>
            </w:r>
            <w:r>
              <w:rPr>
                <w:webHidden/>
              </w:rPr>
              <w:fldChar w:fldCharType="begin"/>
            </w:r>
            <w:r>
              <w:rPr>
                <w:webHidden/>
              </w:rPr>
              <w:instrText xml:space="preserve"> PAGEREF _Toc12001450 \h </w:instrText>
            </w:r>
          </w:ins>
          <w:r>
            <w:rPr>
              <w:webHidden/>
            </w:rPr>
          </w:r>
          <w:r>
            <w:rPr>
              <w:webHidden/>
            </w:rPr>
            <w:fldChar w:fldCharType="separate"/>
          </w:r>
          <w:ins w:id="86" w:author="Groot, Karina de" w:date="2019-06-21T09:23:00Z">
            <w:r>
              <w:rPr>
                <w:webHidden/>
              </w:rPr>
              <w:t>10</w:t>
            </w:r>
            <w:r>
              <w:rPr>
                <w:webHidden/>
              </w:rPr>
              <w:fldChar w:fldCharType="end"/>
            </w:r>
            <w:r w:rsidRPr="00BD7BE6">
              <w:rPr>
                <w:rStyle w:val="Hyperlink"/>
              </w:rPr>
              <w:fldChar w:fldCharType="end"/>
            </w:r>
          </w:ins>
        </w:p>
        <w:p w14:paraId="5BCEE5A1" w14:textId="0FEA37D8" w:rsidR="00D101E0" w:rsidRDefault="00D101E0">
          <w:pPr>
            <w:pStyle w:val="Inhopg3"/>
            <w:rPr>
              <w:ins w:id="87" w:author="Groot, Karina de" w:date="2019-06-21T09:23:00Z"/>
              <w:rFonts w:asciiTheme="minorHAnsi" w:eastAsiaTheme="minorEastAsia" w:hAnsiTheme="minorHAnsi" w:cstheme="minorBidi"/>
              <w:snapToGrid/>
              <w:kern w:val="0"/>
              <w:sz w:val="22"/>
              <w:szCs w:val="22"/>
              <w:lang w:eastAsia="nl-NL"/>
            </w:rPr>
          </w:pPr>
          <w:ins w:id="88" w:author="Groot, Karina de" w:date="2019-06-21T09:23:00Z">
            <w:r w:rsidRPr="00BD7BE6">
              <w:rPr>
                <w:rStyle w:val="Hyperlink"/>
              </w:rPr>
              <w:fldChar w:fldCharType="begin"/>
            </w:r>
            <w:r w:rsidRPr="00BD7BE6">
              <w:rPr>
                <w:rStyle w:val="Hyperlink"/>
              </w:rPr>
              <w:instrText xml:space="preserve"> </w:instrText>
            </w:r>
            <w:r>
              <w:instrText>HYPERLINK \l "_Toc12001451"</w:instrText>
            </w:r>
            <w:r w:rsidRPr="00BD7BE6">
              <w:rPr>
                <w:rStyle w:val="Hyperlink"/>
              </w:rPr>
              <w:instrText xml:space="preserve"> </w:instrText>
            </w:r>
            <w:r w:rsidRPr="00BD7BE6">
              <w:rPr>
                <w:rStyle w:val="Hyperlink"/>
              </w:rPr>
              <w:fldChar w:fldCharType="separate"/>
            </w:r>
            <w:r w:rsidRPr="00BD7BE6">
              <w:rPr>
                <w:rStyle w:val="Hyperlink"/>
              </w:rPr>
              <w:t>2.4.1</w:t>
            </w:r>
            <w:r>
              <w:rPr>
                <w:rFonts w:asciiTheme="minorHAnsi" w:eastAsiaTheme="minorEastAsia" w:hAnsiTheme="minorHAnsi" w:cstheme="minorBidi"/>
                <w:snapToGrid/>
                <w:kern w:val="0"/>
                <w:sz w:val="22"/>
                <w:szCs w:val="22"/>
                <w:lang w:eastAsia="nl-NL"/>
              </w:rPr>
              <w:tab/>
            </w:r>
            <w:r w:rsidRPr="00BD7BE6">
              <w:rPr>
                <w:rStyle w:val="Hyperlink"/>
              </w:rPr>
              <w:t>Hypotheekbank</w:t>
            </w:r>
            <w:r>
              <w:rPr>
                <w:webHidden/>
              </w:rPr>
              <w:tab/>
            </w:r>
            <w:r>
              <w:rPr>
                <w:webHidden/>
              </w:rPr>
              <w:fldChar w:fldCharType="begin"/>
            </w:r>
            <w:r>
              <w:rPr>
                <w:webHidden/>
              </w:rPr>
              <w:instrText xml:space="preserve"> PAGEREF _Toc12001451 \h </w:instrText>
            </w:r>
          </w:ins>
          <w:r>
            <w:rPr>
              <w:webHidden/>
            </w:rPr>
          </w:r>
          <w:r>
            <w:rPr>
              <w:webHidden/>
            </w:rPr>
            <w:fldChar w:fldCharType="separate"/>
          </w:r>
          <w:ins w:id="89" w:author="Groot, Karina de" w:date="2019-06-21T09:23:00Z">
            <w:r>
              <w:rPr>
                <w:webHidden/>
              </w:rPr>
              <w:t>11</w:t>
            </w:r>
            <w:r>
              <w:rPr>
                <w:webHidden/>
              </w:rPr>
              <w:fldChar w:fldCharType="end"/>
            </w:r>
            <w:r w:rsidRPr="00BD7BE6">
              <w:rPr>
                <w:rStyle w:val="Hyperlink"/>
              </w:rPr>
              <w:fldChar w:fldCharType="end"/>
            </w:r>
          </w:ins>
        </w:p>
        <w:p w14:paraId="2B4C281B" w14:textId="24E4BFA6" w:rsidR="00D101E0" w:rsidRDefault="00D101E0">
          <w:pPr>
            <w:pStyle w:val="Inhopg3"/>
            <w:rPr>
              <w:ins w:id="90" w:author="Groot, Karina de" w:date="2019-06-21T09:23:00Z"/>
              <w:rFonts w:asciiTheme="minorHAnsi" w:eastAsiaTheme="minorEastAsia" w:hAnsiTheme="minorHAnsi" w:cstheme="minorBidi"/>
              <w:snapToGrid/>
              <w:kern w:val="0"/>
              <w:sz w:val="22"/>
              <w:szCs w:val="22"/>
              <w:lang w:eastAsia="nl-NL"/>
            </w:rPr>
          </w:pPr>
          <w:ins w:id="91" w:author="Groot, Karina de" w:date="2019-06-21T09:23:00Z">
            <w:r w:rsidRPr="00BD7BE6">
              <w:rPr>
                <w:rStyle w:val="Hyperlink"/>
              </w:rPr>
              <w:fldChar w:fldCharType="begin"/>
            </w:r>
            <w:r w:rsidRPr="00BD7BE6">
              <w:rPr>
                <w:rStyle w:val="Hyperlink"/>
              </w:rPr>
              <w:instrText xml:space="preserve"> </w:instrText>
            </w:r>
            <w:r>
              <w:instrText>HYPERLINK \l "_Toc12001452"</w:instrText>
            </w:r>
            <w:r w:rsidRPr="00BD7BE6">
              <w:rPr>
                <w:rStyle w:val="Hyperlink"/>
              </w:rPr>
              <w:instrText xml:space="preserve"> </w:instrText>
            </w:r>
            <w:r w:rsidRPr="00BD7BE6">
              <w:rPr>
                <w:rStyle w:val="Hyperlink"/>
              </w:rPr>
              <w:fldChar w:fldCharType="separate"/>
            </w:r>
            <w:r w:rsidRPr="00BD7BE6">
              <w:rPr>
                <w:rStyle w:val="Hyperlink"/>
              </w:rPr>
              <w:t>2.4.2</w:t>
            </w:r>
            <w:r>
              <w:rPr>
                <w:rFonts w:asciiTheme="minorHAnsi" w:eastAsiaTheme="minorEastAsia" w:hAnsiTheme="minorHAnsi" w:cstheme="minorBidi"/>
                <w:snapToGrid/>
                <w:kern w:val="0"/>
                <w:sz w:val="22"/>
                <w:szCs w:val="22"/>
                <w:lang w:eastAsia="nl-NL"/>
              </w:rPr>
              <w:tab/>
            </w:r>
            <w:r w:rsidRPr="00BD7BE6">
              <w:rPr>
                <w:rStyle w:val="Hyperlink"/>
              </w:rPr>
              <w:t>Schuldenaar</w:t>
            </w:r>
            <w:r>
              <w:rPr>
                <w:webHidden/>
              </w:rPr>
              <w:tab/>
            </w:r>
            <w:r>
              <w:rPr>
                <w:webHidden/>
              </w:rPr>
              <w:fldChar w:fldCharType="begin"/>
            </w:r>
            <w:r>
              <w:rPr>
                <w:webHidden/>
              </w:rPr>
              <w:instrText xml:space="preserve"> PAGEREF _Toc12001452 \h </w:instrText>
            </w:r>
          </w:ins>
          <w:r>
            <w:rPr>
              <w:webHidden/>
            </w:rPr>
          </w:r>
          <w:r>
            <w:rPr>
              <w:webHidden/>
            </w:rPr>
            <w:fldChar w:fldCharType="separate"/>
          </w:r>
          <w:ins w:id="92" w:author="Groot, Karina de" w:date="2019-06-21T09:23:00Z">
            <w:r>
              <w:rPr>
                <w:webHidden/>
              </w:rPr>
              <w:t>13</w:t>
            </w:r>
            <w:r>
              <w:rPr>
                <w:webHidden/>
              </w:rPr>
              <w:fldChar w:fldCharType="end"/>
            </w:r>
            <w:r w:rsidRPr="00BD7BE6">
              <w:rPr>
                <w:rStyle w:val="Hyperlink"/>
              </w:rPr>
              <w:fldChar w:fldCharType="end"/>
            </w:r>
          </w:ins>
        </w:p>
        <w:p w14:paraId="23AB6CC0" w14:textId="4C1DC73A" w:rsidR="00D101E0" w:rsidRDefault="00D101E0">
          <w:pPr>
            <w:pStyle w:val="Inhopg2"/>
            <w:rPr>
              <w:ins w:id="93" w:author="Groot, Karina de" w:date="2019-06-21T09:23:00Z"/>
              <w:rFonts w:asciiTheme="minorHAnsi" w:eastAsiaTheme="minorEastAsia" w:hAnsiTheme="minorHAnsi" w:cstheme="minorBidi"/>
              <w:snapToGrid/>
              <w:kern w:val="0"/>
              <w:sz w:val="22"/>
              <w:szCs w:val="22"/>
              <w:lang w:eastAsia="nl-NL"/>
            </w:rPr>
          </w:pPr>
          <w:ins w:id="94" w:author="Groot, Karina de" w:date="2019-06-21T09:23:00Z">
            <w:r w:rsidRPr="00BD7BE6">
              <w:rPr>
                <w:rStyle w:val="Hyperlink"/>
              </w:rPr>
              <w:fldChar w:fldCharType="begin"/>
            </w:r>
            <w:r w:rsidRPr="00BD7BE6">
              <w:rPr>
                <w:rStyle w:val="Hyperlink"/>
              </w:rPr>
              <w:instrText xml:space="preserve"> </w:instrText>
            </w:r>
            <w:r>
              <w:instrText>HYPERLINK \l "_Toc12001453"</w:instrText>
            </w:r>
            <w:r w:rsidRPr="00BD7BE6">
              <w:rPr>
                <w:rStyle w:val="Hyperlink"/>
              </w:rPr>
              <w:instrText xml:space="preserve"> </w:instrText>
            </w:r>
            <w:r w:rsidRPr="00BD7BE6">
              <w:rPr>
                <w:rStyle w:val="Hyperlink"/>
              </w:rPr>
              <w:fldChar w:fldCharType="separate"/>
            </w:r>
            <w:r w:rsidRPr="00BD7BE6">
              <w:rPr>
                <w:rStyle w:val="Hyperlink"/>
                <w:lang w:val="en-US"/>
              </w:rPr>
              <w:t>2.5</w:t>
            </w:r>
            <w:r>
              <w:rPr>
                <w:rFonts w:asciiTheme="minorHAnsi" w:eastAsiaTheme="minorEastAsia" w:hAnsiTheme="minorHAnsi" w:cstheme="minorBidi"/>
                <w:snapToGrid/>
                <w:kern w:val="0"/>
                <w:sz w:val="22"/>
                <w:szCs w:val="22"/>
                <w:lang w:eastAsia="nl-NL"/>
              </w:rPr>
              <w:tab/>
            </w:r>
            <w:r w:rsidRPr="00BD7BE6">
              <w:rPr>
                <w:rStyle w:val="Hyperlink"/>
                <w:lang w:val="en-US"/>
              </w:rPr>
              <w:t>Keuzeblok Partijnamen Hypotheekakte</w:t>
            </w:r>
            <w:r>
              <w:rPr>
                <w:webHidden/>
              </w:rPr>
              <w:tab/>
            </w:r>
            <w:r>
              <w:rPr>
                <w:webHidden/>
              </w:rPr>
              <w:fldChar w:fldCharType="begin"/>
            </w:r>
            <w:r>
              <w:rPr>
                <w:webHidden/>
              </w:rPr>
              <w:instrText xml:space="preserve"> PAGEREF _Toc12001453 \h </w:instrText>
            </w:r>
          </w:ins>
          <w:r>
            <w:rPr>
              <w:webHidden/>
            </w:rPr>
          </w:r>
          <w:r>
            <w:rPr>
              <w:webHidden/>
            </w:rPr>
            <w:fldChar w:fldCharType="separate"/>
          </w:r>
          <w:ins w:id="95" w:author="Groot, Karina de" w:date="2019-06-21T09:23:00Z">
            <w:r>
              <w:rPr>
                <w:webHidden/>
              </w:rPr>
              <w:t>14</w:t>
            </w:r>
            <w:r>
              <w:rPr>
                <w:webHidden/>
              </w:rPr>
              <w:fldChar w:fldCharType="end"/>
            </w:r>
            <w:r w:rsidRPr="00BD7BE6">
              <w:rPr>
                <w:rStyle w:val="Hyperlink"/>
              </w:rPr>
              <w:fldChar w:fldCharType="end"/>
            </w:r>
          </w:ins>
        </w:p>
        <w:p w14:paraId="0277CC88" w14:textId="07854AFE" w:rsidR="00D101E0" w:rsidRDefault="00D101E0">
          <w:pPr>
            <w:pStyle w:val="Inhopg3"/>
            <w:rPr>
              <w:ins w:id="96" w:author="Groot, Karina de" w:date="2019-06-21T09:23:00Z"/>
              <w:rFonts w:asciiTheme="minorHAnsi" w:eastAsiaTheme="minorEastAsia" w:hAnsiTheme="minorHAnsi" w:cstheme="minorBidi"/>
              <w:snapToGrid/>
              <w:kern w:val="0"/>
              <w:sz w:val="22"/>
              <w:szCs w:val="22"/>
              <w:lang w:eastAsia="nl-NL"/>
            </w:rPr>
          </w:pPr>
          <w:ins w:id="97" w:author="Groot, Karina de" w:date="2019-06-21T09:23:00Z">
            <w:r w:rsidRPr="00BD7BE6">
              <w:rPr>
                <w:rStyle w:val="Hyperlink"/>
              </w:rPr>
              <w:fldChar w:fldCharType="begin"/>
            </w:r>
            <w:r w:rsidRPr="00BD7BE6">
              <w:rPr>
                <w:rStyle w:val="Hyperlink"/>
              </w:rPr>
              <w:instrText xml:space="preserve"> </w:instrText>
            </w:r>
            <w:r>
              <w:instrText>HYPERLINK \l "_Toc12001454"</w:instrText>
            </w:r>
            <w:r w:rsidRPr="00BD7BE6">
              <w:rPr>
                <w:rStyle w:val="Hyperlink"/>
              </w:rPr>
              <w:instrText xml:space="preserve"> </w:instrText>
            </w:r>
            <w:r w:rsidRPr="00BD7BE6">
              <w:rPr>
                <w:rStyle w:val="Hyperlink"/>
              </w:rPr>
              <w:fldChar w:fldCharType="separate"/>
            </w:r>
            <w:r w:rsidRPr="00BD7BE6">
              <w:rPr>
                <w:rStyle w:val="Hyperlink"/>
              </w:rPr>
              <w:t>2.5.1</w:t>
            </w:r>
            <w:r>
              <w:rPr>
                <w:rFonts w:asciiTheme="minorHAnsi" w:eastAsiaTheme="minorEastAsia" w:hAnsiTheme="minorHAnsi" w:cstheme="minorBidi"/>
                <w:snapToGrid/>
                <w:kern w:val="0"/>
                <w:sz w:val="22"/>
                <w:szCs w:val="22"/>
                <w:lang w:eastAsia="nl-NL"/>
              </w:rPr>
              <w:tab/>
            </w:r>
            <w:r w:rsidRPr="00BD7BE6">
              <w:rPr>
                <w:rStyle w:val="Hyperlink"/>
              </w:rPr>
              <w:t>Optie 1: partijnaam voor de hele partij</w:t>
            </w:r>
            <w:r>
              <w:rPr>
                <w:webHidden/>
              </w:rPr>
              <w:tab/>
            </w:r>
            <w:r>
              <w:rPr>
                <w:webHidden/>
              </w:rPr>
              <w:fldChar w:fldCharType="begin"/>
            </w:r>
            <w:r>
              <w:rPr>
                <w:webHidden/>
              </w:rPr>
              <w:instrText xml:space="preserve"> PAGEREF _Toc12001454 \h </w:instrText>
            </w:r>
          </w:ins>
          <w:r>
            <w:rPr>
              <w:webHidden/>
            </w:rPr>
          </w:r>
          <w:r>
            <w:rPr>
              <w:webHidden/>
            </w:rPr>
            <w:fldChar w:fldCharType="separate"/>
          </w:r>
          <w:ins w:id="98" w:author="Groot, Karina de" w:date="2019-06-21T09:23:00Z">
            <w:r>
              <w:rPr>
                <w:webHidden/>
              </w:rPr>
              <w:t>15</w:t>
            </w:r>
            <w:r>
              <w:rPr>
                <w:webHidden/>
              </w:rPr>
              <w:fldChar w:fldCharType="end"/>
            </w:r>
            <w:r w:rsidRPr="00BD7BE6">
              <w:rPr>
                <w:rStyle w:val="Hyperlink"/>
              </w:rPr>
              <w:fldChar w:fldCharType="end"/>
            </w:r>
          </w:ins>
        </w:p>
        <w:p w14:paraId="48EE3B86" w14:textId="58C93DEC" w:rsidR="00D101E0" w:rsidRDefault="00D101E0">
          <w:pPr>
            <w:pStyle w:val="Inhopg3"/>
            <w:rPr>
              <w:ins w:id="99" w:author="Groot, Karina de" w:date="2019-06-21T09:23:00Z"/>
              <w:rFonts w:asciiTheme="minorHAnsi" w:eastAsiaTheme="minorEastAsia" w:hAnsiTheme="minorHAnsi" w:cstheme="minorBidi"/>
              <w:snapToGrid/>
              <w:kern w:val="0"/>
              <w:sz w:val="22"/>
              <w:szCs w:val="22"/>
              <w:lang w:eastAsia="nl-NL"/>
            </w:rPr>
          </w:pPr>
          <w:ins w:id="100" w:author="Groot, Karina de" w:date="2019-06-21T09:23:00Z">
            <w:r w:rsidRPr="00BD7BE6">
              <w:rPr>
                <w:rStyle w:val="Hyperlink"/>
              </w:rPr>
              <w:fldChar w:fldCharType="begin"/>
            </w:r>
            <w:r w:rsidRPr="00BD7BE6">
              <w:rPr>
                <w:rStyle w:val="Hyperlink"/>
              </w:rPr>
              <w:instrText xml:space="preserve"> </w:instrText>
            </w:r>
            <w:r>
              <w:instrText>HYPERLINK \l "_Toc12001455"</w:instrText>
            </w:r>
            <w:r w:rsidRPr="00BD7BE6">
              <w:rPr>
                <w:rStyle w:val="Hyperlink"/>
              </w:rPr>
              <w:instrText xml:space="preserve"> </w:instrText>
            </w:r>
            <w:r w:rsidRPr="00BD7BE6">
              <w:rPr>
                <w:rStyle w:val="Hyperlink"/>
              </w:rPr>
              <w:fldChar w:fldCharType="separate"/>
            </w:r>
            <w:r w:rsidRPr="00BD7BE6">
              <w:rPr>
                <w:rStyle w:val="Hyperlink"/>
              </w:rPr>
              <w:t>2.5.2</w:t>
            </w:r>
            <w:r>
              <w:rPr>
                <w:rFonts w:asciiTheme="minorHAnsi" w:eastAsiaTheme="minorEastAsia" w:hAnsiTheme="minorHAnsi" w:cstheme="minorBidi"/>
                <w:snapToGrid/>
                <w:kern w:val="0"/>
                <w:sz w:val="22"/>
                <w:szCs w:val="22"/>
                <w:lang w:eastAsia="nl-NL"/>
              </w:rPr>
              <w:tab/>
            </w:r>
            <w:r w:rsidRPr="00BD7BE6">
              <w:rPr>
                <w:rStyle w:val="Hyperlink"/>
              </w:rPr>
              <w:t>Optie 2: partijnaam per persoon</w:t>
            </w:r>
            <w:r>
              <w:rPr>
                <w:webHidden/>
              </w:rPr>
              <w:tab/>
            </w:r>
            <w:r>
              <w:rPr>
                <w:webHidden/>
              </w:rPr>
              <w:fldChar w:fldCharType="begin"/>
            </w:r>
            <w:r>
              <w:rPr>
                <w:webHidden/>
              </w:rPr>
              <w:instrText xml:space="preserve"> PAGEREF _Toc12001455 \h </w:instrText>
            </w:r>
          </w:ins>
          <w:r>
            <w:rPr>
              <w:webHidden/>
            </w:rPr>
          </w:r>
          <w:r>
            <w:rPr>
              <w:webHidden/>
            </w:rPr>
            <w:fldChar w:fldCharType="separate"/>
          </w:r>
          <w:ins w:id="101" w:author="Groot, Karina de" w:date="2019-06-21T09:23:00Z">
            <w:r>
              <w:rPr>
                <w:webHidden/>
              </w:rPr>
              <w:t>16</w:t>
            </w:r>
            <w:r>
              <w:rPr>
                <w:webHidden/>
              </w:rPr>
              <w:fldChar w:fldCharType="end"/>
            </w:r>
            <w:r w:rsidRPr="00BD7BE6">
              <w:rPr>
                <w:rStyle w:val="Hyperlink"/>
              </w:rPr>
              <w:fldChar w:fldCharType="end"/>
            </w:r>
          </w:ins>
        </w:p>
        <w:p w14:paraId="766E4D69" w14:textId="345E2C91" w:rsidR="00D101E0" w:rsidRDefault="00D101E0">
          <w:pPr>
            <w:pStyle w:val="Inhopg2"/>
            <w:rPr>
              <w:ins w:id="102" w:author="Groot, Karina de" w:date="2019-06-21T09:23:00Z"/>
              <w:rFonts w:asciiTheme="minorHAnsi" w:eastAsiaTheme="minorEastAsia" w:hAnsiTheme="minorHAnsi" w:cstheme="minorBidi"/>
              <w:snapToGrid/>
              <w:kern w:val="0"/>
              <w:sz w:val="22"/>
              <w:szCs w:val="22"/>
              <w:lang w:eastAsia="nl-NL"/>
            </w:rPr>
          </w:pPr>
          <w:ins w:id="103" w:author="Groot, Karina de" w:date="2019-06-21T09:23:00Z">
            <w:r w:rsidRPr="00BD7BE6">
              <w:rPr>
                <w:rStyle w:val="Hyperlink"/>
              </w:rPr>
              <w:fldChar w:fldCharType="begin"/>
            </w:r>
            <w:r w:rsidRPr="00BD7BE6">
              <w:rPr>
                <w:rStyle w:val="Hyperlink"/>
              </w:rPr>
              <w:instrText xml:space="preserve"> </w:instrText>
            </w:r>
            <w:r>
              <w:instrText>HYPERLINK \l "_Toc12001456"</w:instrText>
            </w:r>
            <w:r w:rsidRPr="00BD7BE6">
              <w:rPr>
                <w:rStyle w:val="Hyperlink"/>
              </w:rPr>
              <w:instrText xml:space="preserve"> </w:instrText>
            </w:r>
            <w:r w:rsidRPr="00BD7BE6">
              <w:rPr>
                <w:rStyle w:val="Hyperlink"/>
              </w:rPr>
              <w:fldChar w:fldCharType="separate"/>
            </w:r>
            <w:r w:rsidRPr="00BD7BE6">
              <w:rPr>
                <w:rStyle w:val="Hyperlink"/>
              </w:rPr>
              <w:t>2.6</w:t>
            </w:r>
            <w:r>
              <w:rPr>
                <w:rFonts w:asciiTheme="minorHAnsi" w:eastAsiaTheme="minorEastAsia" w:hAnsiTheme="minorHAnsi" w:cstheme="minorBidi"/>
                <w:snapToGrid/>
                <w:kern w:val="0"/>
                <w:sz w:val="22"/>
                <w:szCs w:val="22"/>
                <w:lang w:eastAsia="nl-NL"/>
              </w:rPr>
              <w:tab/>
            </w:r>
            <w:r w:rsidRPr="00BD7BE6">
              <w:rPr>
                <w:rStyle w:val="Hyperlink"/>
              </w:rPr>
              <w:t>Geldlening</w:t>
            </w:r>
            <w:r>
              <w:rPr>
                <w:webHidden/>
              </w:rPr>
              <w:tab/>
            </w:r>
            <w:r>
              <w:rPr>
                <w:webHidden/>
              </w:rPr>
              <w:fldChar w:fldCharType="begin"/>
            </w:r>
            <w:r>
              <w:rPr>
                <w:webHidden/>
              </w:rPr>
              <w:instrText xml:space="preserve"> PAGEREF _Toc12001456 \h </w:instrText>
            </w:r>
          </w:ins>
          <w:r>
            <w:rPr>
              <w:webHidden/>
            </w:rPr>
          </w:r>
          <w:r>
            <w:rPr>
              <w:webHidden/>
            </w:rPr>
            <w:fldChar w:fldCharType="separate"/>
          </w:r>
          <w:ins w:id="104" w:author="Groot, Karina de" w:date="2019-06-21T09:23:00Z">
            <w:r>
              <w:rPr>
                <w:webHidden/>
              </w:rPr>
              <w:t>28</w:t>
            </w:r>
            <w:r>
              <w:rPr>
                <w:webHidden/>
              </w:rPr>
              <w:fldChar w:fldCharType="end"/>
            </w:r>
            <w:r w:rsidRPr="00BD7BE6">
              <w:rPr>
                <w:rStyle w:val="Hyperlink"/>
              </w:rPr>
              <w:fldChar w:fldCharType="end"/>
            </w:r>
          </w:ins>
        </w:p>
        <w:p w14:paraId="009C9BCD" w14:textId="511CCC69" w:rsidR="00D101E0" w:rsidRDefault="00D101E0">
          <w:pPr>
            <w:pStyle w:val="Inhopg2"/>
            <w:rPr>
              <w:ins w:id="105" w:author="Groot, Karina de" w:date="2019-06-21T09:23:00Z"/>
              <w:rFonts w:asciiTheme="minorHAnsi" w:eastAsiaTheme="minorEastAsia" w:hAnsiTheme="minorHAnsi" w:cstheme="minorBidi"/>
              <w:snapToGrid/>
              <w:kern w:val="0"/>
              <w:sz w:val="22"/>
              <w:szCs w:val="22"/>
              <w:lang w:eastAsia="nl-NL"/>
            </w:rPr>
          </w:pPr>
          <w:ins w:id="106" w:author="Groot, Karina de" w:date="2019-06-21T09:23:00Z">
            <w:r w:rsidRPr="00BD7BE6">
              <w:rPr>
                <w:rStyle w:val="Hyperlink"/>
              </w:rPr>
              <w:fldChar w:fldCharType="begin"/>
            </w:r>
            <w:r w:rsidRPr="00BD7BE6">
              <w:rPr>
                <w:rStyle w:val="Hyperlink"/>
              </w:rPr>
              <w:instrText xml:space="preserve"> </w:instrText>
            </w:r>
            <w:r>
              <w:instrText>HYPERLINK \l "_Toc12001457"</w:instrText>
            </w:r>
            <w:r w:rsidRPr="00BD7BE6">
              <w:rPr>
                <w:rStyle w:val="Hyperlink"/>
              </w:rPr>
              <w:instrText xml:space="preserve"> </w:instrText>
            </w:r>
            <w:r w:rsidRPr="00BD7BE6">
              <w:rPr>
                <w:rStyle w:val="Hyperlink"/>
              </w:rPr>
              <w:fldChar w:fldCharType="separate"/>
            </w:r>
            <w:r w:rsidRPr="00BD7BE6">
              <w:rPr>
                <w:rStyle w:val="Hyperlink"/>
              </w:rPr>
              <w:t>2.7</w:t>
            </w:r>
            <w:r>
              <w:rPr>
                <w:rFonts w:asciiTheme="minorHAnsi" w:eastAsiaTheme="minorEastAsia" w:hAnsiTheme="minorHAnsi" w:cstheme="minorBidi"/>
                <w:snapToGrid/>
                <w:kern w:val="0"/>
                <w:sz w:val="22"/>
                <w:szCs w:val="22"/>
                <w:lang w:eastAsia="nl-NL"/>
              </w:rPr>
              <w:tab/>
            </w:r>
            <w:r w:rsidRPr="00BD7BE6">
              <w:rPr>
                <w:rStyle w:val="Hyperlink"/>
              </w:rPr>
              <w:t>Starterslening</w:t>
            </w:r>
            <w:r>
              <w:rPr>
                <w:webHidden/>
              </w:rPr>
              <w:tab/>
            </w:r>
            <w:r>
              <w:rPr>
                <w:webHidden/>
              </w:rPr>
              <w:fldChar w:fldCharType="begin"/>
            </w:r>
            <w:r>
              <w:rPr>
                <w:webHidden/>
              </w:rPr>
              <w:instrText xml:space="preserve"> PAGEREF _Toc12001457 \h </w:instrText>
            </w:r>
          </w:ins>
          <w:r>
            <w:rPr>
              <w:webHidden/>
            </w:rPr>
          </w:r>
          <w:r>
            <w:rPr>
              <w:webHidden/>
            </w:rPr>
            <w:fldChar w:fldCharType="separate"/>
          </w:r>
          <w:ins w:id="107" w:author="Groot, Karina de" w:date="2019-06-21T09:23:00Z">
            <w:r>
              <w:rPr>
                <w:webHidden/>
              </w:rPr>
              <w:t>31</w:t>
            </w:r>
            <w:r>
              <w:rPr>
                <w:webHidden/>
              </w:rPr>
              <w:fldChar w:fldCharType="end"/>
            </w:r>
            <w:r w:rsidRPr="00BD7BE6">
              <w:rPr>
                <w:rStyle w:val="Hyperlink"/>
              </w:rPr>
              <w:fldChar w:fldCharType="end"/>
            </w:r>
          </w:ins>
        </w:p>
        <w:p w14:paraId="1311B542" w14:textId="003CC0DF" w:rsidR="00D101E0" w:rsidRDefault="00D101E0">
          <w:pPr>
            <w:pStyle w:val="Inhopg2"/>
            <w:rPr>
              <w:ins w:id="108" w:author="Groot, Karina de" w:date="2019-06-21T09:23:00Z"/>
              <w:rFonts w:asciiTheme="minorHAnsi" w:eastAsiaTheme="minorEastAsia" w:hAnsiTheme="minorHAnsi" w:cstheme="minorBidi"/>
              <w:snapToGrid/>
              <w:kern w:val="0"/>
              <w:sz w:val="22"/>
              <w:szCs w:val="22"/>
              <w:lang w:eastAsia="nl-NL"/>
            </w:rPr>
          </w:pPr>
          <w:ins w:id="109" w:author="Groot, Karina de" w:date="2019-06-21T09:23:00Z">
            <w:r w:rsidRPr="00BD7BE6">
              <w:rPr>
                <w:rStyle w:val="Hyperlink"/>
              </w:rPr>
              <w:fldChar w:fldCharType="begin"/>
            </w:r>
            <w:r w:rsidRPr="00BD7BE6">
              <w:rPr>
                <w:rStyle w:val="Hyperlink"/>
              </w:rPr>
              <w:instrText xml:space="preserve"> </w:instrText>
            </w:r>
            <w:r>
              <w:instrText>HYPERLINK \l "_Toc12001458"</w:instrText>
            </w:r>
            <w:r w:rsidRPr="00BD7BE6">
              <w:rPr>
                <w:rStyle w:val="Hyperlink"/>
              </w:rPr>
              <w:instrText xml:space="preserve"> </w:instrText>
            </w:r>
            <w:r w:rsidRPr="00BD7BE6">
              <w:rPr>
                <w:rStyle w:val="Hyperlink"/>
              </w:rPr>
              <w:fldChar w:fldCharType="separate"/>
            </w:r>
            <w:r w:rsidRPr="00BD7BE6">
              <w:rPr>
                <w:rStyle w:val="Hyperlink"/>
              </w:rPr>
              <w:t>2.8</w:t>
            </w:r>
            <w:r>
              <w:rPr>
                <w:rFonts w:asciiTheme="minorHAnsi" w:eastAsiaTheme="minorEastAsia" w:hAnsiTheme="minorHAnsi" w:cstheme="minorBidi"/>
                <w:snapToGrid/>
                <w:kern w:val="0"/>
                <w:sz w:val="22"/>
                <w:szCs w:val="22"/>
                <w:lang w:eastAsia="nl-NL"/>
              </w:rPr>
              <w:tab/>
            </w:r>
            <w:r w:rsidRPr="00BD7BE6">
              <w:rPr>
                <w:rStyle w:val="Hyperlink"/>
              </w:rPr>
              <w:t>Hypotheekstelling</w:t>
            </w:r>
            <w:r>
              <w:rPr>
                <w:webHidden/>
              </w:rPr>
              <w:tab/>
            </w:r>
            <w:r>
              <w:rPr>
                <w:webHidden/>
              </w:rPr>
              <w:fldChar w:fldCharType="begin"/>
            </w:r>
            <w:r>
              <w:rPr>
                <w:webHidden/>
              </w:rPr>
              <w:instrText xml:space="preserve"> PAGEREF _Toc12001458 \h </w:instrText>
            </w:r>
          </w:ins>
          <w:r>
            <w:rPr>
              <w:webHidden/>
            </w:rPr>
          </w:r>
          <w:r>
            <w:rPr>
              <w:webHidden/>
            </w:rPr>
            <w:fldChar w:fldCharType="separate"/>
          </w:r>
          <w:ins w:id="110" w:author="Groot, Karina de" w:date="2019-06-21T09:23:00Z">
            <w:r>
              <w:rPr>
                <w:webHidden/>
              </w:rPr>
              <w:t>32</w:t>
            </w:r>
            <w:r>
              <w:rPr>
                <w:webHidden/>
              </w:rPr>
              <w:fldChar w:fldCharType="end"/>
            </w:r>
            <w:r w:rsidRPr="00BD7BE6">
              <w:rPr>
                <w:rStyle w:val="Hyperlink"/>
              </w:rPr>
              <w:fldChar w:fldCharType="end"/>
            </w:r>
          </w:ins>
        </w:p>
        <w:p w14:paraId="296357C8" w14:textId="0736D125" w:rsidR="00D101E0" w:rsidRDefault="00D101E0">
          <w:pPr>
            <w:pStyle w:val="Inhopg2"/>
            <w:rPr>
              <w:ins w:id="111" w:author="Groot, Karina de" w:date="2019-06-21T09:23:00Z"/>
              <w:rFonts w:asciiTheme="minorHAnsi" w:eastAsiaTheme="minorEastAsia" w:hAnsiTheme="minorHAnsi" w:cstheme="minorBidi"/>
              <w:snapToGrid/>
              <w:kern w:val="0"/>
              <w:sz w:val="22"/>
              <w:szCs w:val="22"/>
              <w:lang w:eastAsia="nl-NL"/>
            </w:rPr>
          </w:pPr>
          <w:ins w:id="112" w:author="Groot, Karina de" w:date="2019-06-21T09:23:00Z">
            <w:r w:rsidRPr="00BD7BE6">
              <w:rPr>
                <w:rStyle w:val="Hyperlink"/>
              </w:rPr>
              <w:fldChar w:fldCharType="begin"/>
            </w:r>
            <w:r w:rsidRPr="00BD7BE6">
              <w:rPr>
                <w:rStyle w:val="Hyperlink"/>
              </w:rPr>
              <w:instrText xml:space="preserve"> </w:instrText>
            </w:r>
            <w:r>
              <w:instrText>HYPERLINK \l "_Toc12001459"</w:instrText>
            </w:r>
            <w:r w:rsidRPr="00BD7BE6">
              <w:rPr>
                <w:rStyle w:val="Hyperlink"/>
              </w:rPr>
              <w:instrText xml:space="preserve"> </w:instrText>
            </w:r>
            <w:r w:rsidRPr="00BD7BE6">
              <w:rPr>
                <w:rStyle w:val="Hyperlink"/>
              </w:rPr>
              <w:fldChar w:fldCharType="separate"/>
            </w:r>
            <w:r w:rsidRPr="00BD7BE6">
              <w:rPr>
                <w:rStyle w:val="Hyperlink"/>
              </w:rPr>
              <w:t>2.9</w:t>
            </w:r>
            <w:r>
              <w:rPr>
                <w:rFonts w:asciiTheme="minorHAnsi" w:eastAsiaTheme="minorEastAsia" w:hAnsiTheme="minorHAnsi" w:cstheme="minorBidi"/>
                <w:snapToGrid/>
                <w:kern w:val="0"/>
                <w:sz w:val="22"/>
                <w:szCs w:val="22"/>
                <w:lang w:eastAsia="nl-NL"/>
              </w:rPr>
              <w:tab/>
            </w:r>
            <w:r w:rsidRPr="00BD7BE6">
              <w:rPr>
                <w:rStyle w:val="Hyperlink"/>
              </w:rPr>
              <w:t>Registergoed</w:t>
            </w:r>
            <w:r>
              <w:rPr>
                <w:webHidden/>
              </w:rPr>
              <w:tab/>
            </w:r>
            <w:r>
              <w:rPr>
                <w:webHidden/>
              </w:rPr>
              <w:fldChar w:fldCharType="begin"/>
            </w:r>
            <w:r>
              <w:rPr>
                <w:webHidden/>
              </w:rPr>
              <w:instrText xml:space="preserve"> PAGEREF _Toc12001459 \h </w:instrText>
            </w:r>
          </w:ins>
          <w:r>
            <w:rPr>
              <w:webHidden/>
            </w:rPr>
          </w:r>
          <w:r>
            <w:rPr>
              <w:webHidden/>
            </w:rPr>
            <w:fldChar w:fldCharType="separate"/>
          </w:r>
          <w:ins w:id="113" w:author="Groot, Karina de" w:date="2019-06-21T09:23:00Z">
            <w:r>
              <w:rPr>
                <w:webHidden/>
              </w:rPr>
              <w:t>34</w:t>
            </w:r>
            <w:r>
              <w:rPr>
                <w:webHidden/>
              </w:rPr>
              <w:fldChar w:fldCharType="end"/>
            </w:r>
            <w:r w:rsidRPr="00BD7BE6">
              <w:rPr>
                <w:rStyle w:val="Hyperlink"/>
              </w:rPr>
              <w:fldChar w:fldCharType="end"/>
            </w:r>
          </w:ins>
        </w:p>
        <w:p w14:paraId="632B587A" w14:textId="6FD5C285" w:rsidR="00D101E0" w:rsidRDefault="00D101E0">
          <w:pPr>
            <w:pStyle w:val="Inhopg2"/>
            <w:rPr>
              <w:ins w:id="114" w:author="Groot, Karina de" w:date="2019-06-21T09:23:00Z"/>
              <w:rFonts w:asciiTheme="minorHAnsi" w:eastAsiaTheme="minorEastAsia" w:hAnsiTheme="minorHAnsi" w:cstheme="minorBidi"/>
              <w:snapToGrid/>
              <w:kern w:val="0"/>
              <w:sz w:val="22"/>
              <w:szCs w:val="22"/>
              <w:lang w:eastAsia="nl-NL"/>
            </w:rPr>
          </w:pPr>
          <w:ins w:id="115" w:author="Groot, Karina de" w:date="2019-06-21T09:23:00Z">
            <w:r w:rsidRPr="00BD7BE6">
              <w:rPr>
                <w:rStyle w:val="Hyperlink"/>
              </w:rPr>
              <w:fldChar w:fldCharType="begin"/>
            </w:r>
            <w:r w:rsidRPr="00BD7BE6">
              <w:rPr>
                <w:rStyle w:val="Hyperlink"/>
              </w:rPr>
              <w:instrText xml:space="preserve"> </w:instrText>
            </w:r>
            <w:r>
              <w:instrText>HYPERLINK \l "_Toc12001460"</w:instrText>
            </w:r>
            <w:r w:rsidRPr="00BD7BE6">
              <w:rPr>
                <w:rStyle w:val="Hyperlink"/>
              </w:rPr>
              <w:instrText xml:space="preserve"> </w:instrText>
            </w:r>
            <w:r w:rsidRPr="00BD7BE6">
              <w:rPr>
                <w:rStyle w:val="Hyperlink"/>
              </w:rPr>
              <w:fldChar w:fldCharType="separate"/>
            </w:r>
            <w:r w:rsidRPr="00BD7BE6">
              <w:rPr>
                <w:rStyle w:val="Hyperlink"/>
              </w:rPr>
              <w:t>2.10</w:t>
            </w:r>
            <w:r>
              <w:rPr>
                <w:rFonts w:asciiTheme="minorHAnsi" w:eastAsiaTheme="minorEastAsia" w:hAnsiTheme="minorHAnsi" w:cstheme="minorBidi"/>
                <w:snapToGrid/>
                <w:kern w:val="0"/>
                <w:sz w:val="22"/>
                <w:szCs w:val="22"/>
                <w:lang w:eastAsia="nl-NL"/>
              </w:rPr>
              <w:tab/>
            </w:r>
            <w:r w:rsidRPr="00BD7BE6">
              <w:rPr>
                <w:rStyle w:val="Hyperlink"/>
              </w:rPr>
              <w:t>Hypotheekstelling overbruggingshypotheek</w:t>
            </w:r>
            <w:r>
              <w:rPr>
                <w:webHidden/>
              </w:rPr>
              <w:tab/>
            </w:r>
            <w:r>
              <w:rPr>
                <w:webHidden/>
              </w:rPr>
              <w:fldChar w:fldCharType="begin"/>
            </w:r>
            <w:r>
              <w:rPr>
                <w:webHidden/>
              </w:rPr>
              <w:instrText xml:space="preserve"> PAGEREF _Toc12001460 \h </w:instrText>
            </w:r>
          </w:ins>
          <w:r>
            <w:rPr>
              <w:webHidden/>
            </w:rPr>
          </w:r>
          <w:r>
            <w:rPr>
              <w:webHidden/>
            </w:rPr>
            <w:fldChar w:fldCharType="separate"/>
          </w:r>
          <w:ins w:id="116" w:author="Groot, Karina de" w:date="2019-06-21T09:23:00Z">
            <w:r>
              <w:rPr>
                <w:webHidden/>
              </w:rPr>
              <w:t>36</w:t>
            </w:r>
            <w:r>
              <w:rPr>
                <w:webHidden/>
              </w:rPr>
              <w:fldChar w:fldCharType="end"/>
            </w:r>
            <w:r w:rsidRPr="00BD7BE6">
              <w:rPr>
                <w:rStyle w:val="Hyperlink"/>
              </w:rPr>
              <w:fldChar w:fldCharType="end"/>
            </w:r>
          </w:ins>
        </w:p>
        <w:p w14:paraId="10EE2716" w14:textId="7E3C816A" w:rsidR="00D101E0" w:rsidRDefault="00D101E0">
          <w:pPr>
            <w:pStyle w:val="Inhopg2"/>
            <w:rPr>
              <w:ins w:id="117" w:author="Groot, Karina de" w:date="2019-06-21T09:23:00Z"/>
              <w:rFonts w:asciiTheme="minorHAnsi" w:eastAsiaTheme="minorEastAsia" w:hAnsiTheme="minorHAnsi" w:cstheme="minorBidi"/>
              <w:snapToGrid/>
              <w:kern w:val="0"/>
              <w:sz w:val="22"/>
              <w:szCs w:val="22"/>
              <w:lang w:eastAsia="nl-NL"/>
            </w:rPr>
          </w:pPr>
          <w:ins w:id="118" w:author="Groot, Karina de" w:date="2019-06-21T09:23:00Z">
            <w:r w:rsidRPr="00BD7BE6">
              <w:rPr>
                <w:rStyle w:val="Hyperlink"/>
              </w:rPr>
              <w:fldChar w:fldCharType="begin"/>
            </w:r>
            <w:r w:rsidRPr="00BD7BE6">
              <w:rPr>
                <w:rStyle w:val="Hyperlink"/>
              </w:rPr>
              <w:instrText xml:space="preserve"> </w:instrText>
            </w:r>
            <w:r>
              <w:instrText>HYPERLINK \l "_Toc12001461"</w:instrText>
            </w:r>
            <w:r w:rsidRPr="00BD7BE6">
              <w:rPr>
                <w:rStyle w:val="Hyperlink"/>
              </w:rPr>
              <w:instrText xml:space="preserve"> </w:instrText>
            </w:r>
            <w:r w:rsidRPr="00BD7BE6">
              <w:rPr>
                <w:rStyle w:val="Hyperlink"/>
              </w:rPr>
              <w:fldChar w:fldCharType="separate"/>
            </w:r>
            <w:r w:rsidRPr="00BD7BE6">
              <w:rPr>
                <w:rStyle w:val="Hyperlink"/>
              </w:rPr>
              <w:t>2.11</w:t>
            </w:r>
            <w:r>
              <w:rPr>
                <w:rFonts w:asciiTheme="minorHAnsi" w:eastAsiaTheme="minorEastAsia" w:hAnsiTheme="minorHAnsi" w:cstheme="minorBidi"/>
                <w:snapToGrid/>
                <w:kern w:val="0"/>
                <w:sz w:val="22"/>
                <w:szCs w:val="22"/>
                <w:lang w:eastAsia="nl-NL"/>
              </w:rPr>
              <w:tab/>
            </w:r>
            <w:r w:rsidRPr="00BD7BE6">
              <w:rPr>
                <w:rStyle w:val="Hyperlink"/>
              </w:rPr>
              <w:t>Woonplaatskeuze</w:t>
            </w:r>
            <w:r>
              <w:rPr>
                <w:webHidden/>
              </w:rPr>
              <w:tab/>
            </w:r>
            <w:r>
              <w:rPr>
                <w:webHidden/>
              </w:rPr>
              <w:fldChar w:fldCharType="begin"/>
            </w:r>
            <w:r>
              <w:rPr>
                <w:webHidden/>
              </w:rPr>
              <w:instrText xml:space="preserve"> PAGEREF _Toc12001461 \h </w:instrText>
            </w:r>
          </w:ins>
          <w:r>
            <w:rPr>
              <w:webHidden/>
            </w:rPr>
          </w:r>
          <w:r>
            <w:rPr>
              <w:webHidden/>
            </w:rPr>
            <w:fldChar w:fldCharType="separate"/>
          </w:r>
          <w:ins w:id="119" w:author="Groot, Karina de" w:date="2019-06-21T09:23:00Z">
            <w:r>
              <w:rPr>
                <w:webHidden/>
              </w:rPr>
              <w:t>38</w:t>
            </w:r>
            <w:r>
              <w:rPr>
                <w:webHidden/>
              </w:rPr>
              <w:fldChar w:fldCharType="end"/>
            </w:r>
            <w:r w:rsidRPr="00BD7BE6">
              <w:rPr>
                <w:rStyle w:val="Hyperlink"/>
              </w:rPr>
              <w:fldChar w:fldCharType="end"/>
            </w:r>
          </w:ins>
        </w:p>
        <w:p w14:paraId="1B5E4239" w14:textId="0AC05C33" w:rsidR="00D101E0" w:rsidRDefault="00D101E0">
          <w:pPr>
            <w:pStyle w:val="Inhopg2"/>
            <w:rPr>
              <w:ins w:id="120" w:author="Groot, Karina de" w:date="2019-06-21T09:23:00Z"/>
              <w:rFonts w:asciiTheme="minorHAnsi" w:eastAsiaTheme="minorEastAsia" w:hAnsiTheme="minorHAnsi" w:cstheme="minorBidi"/>
              <w:snapToGrid/>
              <w:kern w:val="0"/>
              <w:sz w:val="22"/>
              <w:szCs w:val="22"/>
              <w:lang w:eastAsia="nl-NL"/>
            </w:rPr>
          </w:pPr>
          <w:ins w:id="121" w:author="Groot, Karina de" w:date="2019-06-21T09:23:00Z">
            <w:r w:rsidRPr="00BD7BE6">
              <w:rPr>
                <w:rStyle w:val="Hyperlink"/>
              </w:rPr>
              <w:fldChar w:fldCharType="begin"/>
            </w:r>
            <w:r w:rsidRPr="00BD7BE6">
              <w:rPr>
                <w:rStyle w:val="Hyperlink"/>
              </w:rPr>
              <w:instrText xml:space="preserve"> </w:instrText>
            </w:r>
            <w:r>
              <w:instrText>HYPERLINK \l "_Toc12001462"</w:instrText>
            </w:r>
            <w:r w:rsidRPr="00BD7BE6">
              <w:rPr>
                <w:rStyle w:val="Hyperlink"/>
              </w:rPr>
              <w:instrText xml:space="preserve"> </w:instrText>
            </w:r>
            <w:r w:rsidRPr="00BD7BE6">
              <w:rPr>
                <w:rStyle w:val="Hyperlink"/>
              </w:rPr>
              <w:fldChar w:fldCharType="separate"/>
            </w:r>
            <w:r w:rsidRPr="00BD7BE6">
              <w:rPr>
                <w:rStyle w:val="Hyperlink"/>
              </w:rPr>
              <w:t>2.12</w:t>
            </w:r>
            <w:r>
              <w:rPr>
                <w:rFonts w:asciiTheme="minorHAnsi" w:eastAsiaTheme="minorEastAsia" w:hAnsiTheme="minorHAnsi" w:cstheme="minorBidi"/>
                <w:snapToGrid/>
                <w:kern w:val="0"/>
                <w:sz w:val="22"/>
                <w:szCs w:val="22"/>
                <w:lang w:eastAsia="nl-NL"/>
              </w:rPr>
              <w:tab/>
            </w:r>
            <w:r w:rsidRPr="00BD7BE6">
              <w:rPr>
                <w:rStyle w:val="Hyperlink"/>
              </w:rPr>
              <w:t>Einde kadasterdeel</w:t>
            </w:r>
            <w:r>
              <w:rPr>
                <w:webHidden/>
              </w:rPr>
              <w:tab/>
            </w:r>
            <w:r>
              <w:rPr>
                <w:webHidden/>
              </w:rPr>
              <w:fldChar w:fldCharType="begin"/>
            </w:r>
            <w:r>
              <w:rPr>
                <w:webHidden/>
              </w:rPr>
              <w:instrText xml:space="preserve"> PAGEREF _Toc12001462 \h </w:instrText>
            </w:r>
          </w:ins>
          <w:r>
            <w:rPr>
              <w:webHidden/>
            </w:rPr>
          </w:r>
          <w:r>
            <w:rPr>
              <w:webHidden/>
            </w:rPr>
            <w:fldChar w:fldCharType="separate"/>
          </w:r>
          <w:ins w:id="122" w:author="Groot, Karina de" w:date="2019-06-21T09:23:00Z">
            <w:r>
              <w:rPr>
                <w:webHidden/>
              </w:rPr>
              <w:t>38</w:t>
            </w:r>
            <w:r>
              <w:rPr>
                <w:webHidden/>
              </w:rPr>
              <w:fldChar w:fldCharType="end"/>
            </w:r>
            <w:r w:rsidRPr="00BD7BE6">
              <w:rPr>
                <w:rStyle w:val="Hyperlink"/>
              </w:rPr>
              <w:fldChar w:fldCharType="end"/>
            </w:r>
          </w:ins>
        </w:p>
        <w:p w14:paraId="0A1F4646" w14:textId="0212F29D" w:rsidR="00D101E0" w:rsidRDefault="00D101E0">
          <w:pPr>
            <w:pStyle w:val="Inhopg2"/>
            <w:rPr>
              <w:ins w:id="123" w:author="Groot, Karina de" w:date="2019-06-21T09:23:00Z"/>
              <w:rFonts w:asciiTheme="minorHAnsi" w:eastAsiaTheme="minorEastAsia" w:hAnsiTheme="minorHAnsi" w:cstheme="minorBidi"/>
              <w:snapToGrid/>
              <w:kern w:val="0"/>
              <w:sz w:val="22"/>
              <w:szCs w:val="22"/>
              <w:lang w:eastAsia="nl-NL"/>
            </w:rPr>
          </w:pPr>
          <w:ins w:id="124" w:author="Groot, Karina de" w:date="2019-06-21T09:23:00Z">
            <w:r w:rsidRPr="00BD7BE6">
              <w:rPr>
                <w:rStyle w:val="Hyperlink"/>
              </w:rPr>
              <w:fldChar w:fldCharType="begin"/>
            </w:r>
            <w:r w:rsidRPr="00BD7BE6">
              <w:rPr>
                <w:rStyle w:val="Hyperlink"/>
              </w:rPr>
              <w:instrText xml:space="preserve"> </w:instrText>
            </w:r>
            <w:r>
              <w:instrText>HYPERLINK \l "_Toc12001463"</w:instrText>
            </w:r>
            <w:r w:rsidRPr="00BD7BE6">
              <w:rPr>
                <w:rStyle w:val="Hyperlink"/>
              </w:rPr>
              <w:instrText xml:space="preserve"> </w:instrText>
            </w:r>
            <w:r w:rsidRPr="00BD7BE6">
              <w:rPr>
                <w:rStyle w:val="Hyperlink"/>
              </w:rPr>
              <w:fldChar w:fldCharType="separate"/>
            </w:r>
            <w:r w:rsidRPr="00BD7BE6">
              <w:rPr>
                <w:rStyle w:val="Hyperlink"/>
              </w:rPr>
              <w:t>2.13</w:t>
            </w:r>
            <w:r>
              <w:rPr>
                <w:rFonts w:asciiTheme="minorHAnsi" w:eastAsiaTheme="minorEastAsia" w:hAnsiTheme="minorHAnsi" w:cstheme="minorBidi"/>
                <w:snapToGrid/>
                <w:kern w:val="0"/>
                <w:sz w:val="22"/>
                <w:szCs w:val="22"/>
                <w:lang w:eastAsia="nl-NL"/>
              </w:rPr>
              <w:tab/>
            </w:r>
            <w:r w:rsidRPr="00BD7BE6">
              <w:rPr>
                <w:rStyle w:val="Hyperlink"/>
              </w:rPr>
              <w:t>Vrije gedeelte</w:t>
            </w:r>
            <w:r>
              <w:rPr>
                <w:webHidden/>
              </w:rPr>
              <w:tab/>
            </w:r>
            <w:r>
              <w:rPr>
                <w:webHidden/>
              </w:rPr>
              <w:fldChar w:fldCharType="begin"/>
            </w:r>
            <w:r>
              <w:rPr>
                <w:webHidden/>
              </w:rPr>
              <w:instrText xml:space="preserve"> PAGEREF _Toc12001463 \h </w:instrText>
            </w:r>
          </w:ins>
          <w:r>
            <w:rPr>
              <w:webHidden/>
            </w:rPr>
          </w:r>
          <w:r>
            <w:rPr>
              <w:webHidden/>
            </w:rPr>
            <w:fldChar w:fldCharType="separate"/>
          </w:r>
          <w:ins w:id="125" w:author="Groot, Karina de" w:date="2019-06-21T09:23:00Z">
            <w:r>
              <w:rPr>
                <w:webHidden/>
              </w:rPr>
              <w:t>39</w:t>
            </w:r>
            <w:r>
              <w:rPr>
                <w:webHidden/>
              </w:rPr>
              <w:fldChar w:fldCharType="end"/>
            </w:r>
            <w:r w:rsidRPr="00BD7BE6">
              <w:rPr>
                <w:rStyle w:val="Hyperlink"/>
              </w:rPr>
              <w:fldChar w:fldCharType="end"/>
            </w:r>
          </w:ins>
        </w:p>
        <w:p w14:paraId="746763B2" w14:textId="3887F0CC" w:rsidR="00D101E0" w:rsidDel="00D101E0" w:rsidRDefault="00D101E0">
          <w:pPr>
            <w:pStyle w:val="Inhopg1"/>
            <w:rPr>
              <w:del w:id="126" w:author="Groot, Karina de" w:date="2019-06-21T09:23:00Z"/>
              <w:rFonts w:asciiTheme="minorHAnsi" w:eastAsiaTheme="minorEastAsia" w:hAnsiTheme="minorHAnsi" w:cstheme="minorBidi"/>
              <w:b w:val="0"/>
              <w:bCs w:val="0"/>
              <w:snapToGrid/>
              <w:kern w:val="0"/>
              <w:sz w:val="22"/>
              <w:szCs w:val="22"/>
              <w:lang w:eastAsia="nl-NL"/>
            </w:rPr>
          </w:pPr>
          <w:del w:id="127" w:author="Groot, Karina de" w:date="2019-06-21T09:23:00Z">
            <w:r w:rsidRPr="00D101E0" w:rsidDel="00D101E0">
              <w:rPr>
                <w:rStyle w:val="Hyperlink"/>
                <w:b w:val="0"/>
                <w:bCs w:val="0"/>
              </w:rPr>
              <w:delText>1</w:delText>
            </w:r>
            <w:r w:rsidDel="00D101E0">
              <w:rPr>
                <w:rFonts w:asciiTheme="minorHAnsi" w:eastAsiaTheme="minorEastAsia" w:hAnsiTheme="minorHAnsi" w:cstheme="minorBidi"/>
                <w:b w:val="0"/>
                <w:bCs w:val="0"/>
                <w:snapToGrid/>
                <w:kern w:val="0"/>
                <w:sz w:val="22"/>
                <w:szCs w:val="22"/>
                <w:lang w:eastAsia="nl-NL"/>
              </w:rPr>
              <w:tab/>
            </w:r>
            <w:r w:rsidRPr="00D101E0" w:rsidDel="00D101E0">
              <w:rPr>
                <w:rStyle w:val="Hyperlink"/>
                <w:b w:val="0"/>
                <w:bCs w:val="0"/>
              </w:rPr>
              <w:delText>Inleiding</w:delText>
            </w:r>
            <w:r w:rsidDel="00D101E0">
              <w:rPr>
                <w:webHidden/>
              </w:rPr>
              <w:tab/>
              <w:delText>6</w:delText>
            </w:r>
          </w:del>
        </w:p>
        <w:p w14:paraId="3D6893D5" w14:textId="57230014" w:rsidR="00D101E0" w:rsidDel="00D101E0" w:rsidRDefault="00D101E0">
          <w:pPr>
            <w:pStyle w:val="Inhopg2"/>
            <w:rPr>
              <w:del w:id="128" w:author="Groot, Karina de" w:date="2019-06-21T09:23:00Z"/>
              <w:rFonts w:asciiTheme="minorHAnsi" w:eastAsiaTheme="minorEastAsia" w:hAnsiTheme="minorHAnsi" w:cstheme="minorBidi"/>
              <w:snapToGrid/>
              <w:kern w:val="0"/>
              <w:sz w:val="22"/>
              <w:szCs w:val="22"/>
              <w:lang w:eastAsia="nl-NL"/>
            </w:rPr>
          </w:pPr>
          <w:del w:id="129" w:author="Groot, Karina de" w:date="2019-06-21T09:23:00Z">
            <w:r w:rsidRPr="00D101E0" w:rsidDel="00D101E0">
              <w:rPr>
                <w:rStyle w:val="Hyperlink"/>
              </w:rPr>
              <w:delText>1.1</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Doel</w:delText>
            </w:r>
            <w:r w:rsidDel="00D101E0">
              <w:rPr>
                <w:webHidden/>
              </w:rPr>
              <w:tab/>
              <w:delText>6</w:delText>
            </w:r>
          </w:del>
        </w:p>
        <w:p w14:paraId="6FFC2911" w14:textId="3EEBD2BC" w:rsidR="00D101E0" w:rsidDel="00D101E0" w:rsidRDefault="00D101E0">
          <w:pPr>
            <w:pStyle w:val="Inhopg2"/>
            <w:rPr>
              <w:del w:id="130" w:author="Groot, Karina de" w:date="2019-06-21T09:23:00Z"/>
              <w:rFonts w:asciiTheme="minorHAnsi" w:eastAsiaTheme="minorEastAsia" w:hAnsiTheme="minorHAnsi" w:cstheme="minorBidi"/>
              <w:snapToGrid/>
              <w:kern w:val="0"/>
              <w:sz w:val="22"/>
              <w:szCs w:val="22"/>
              <w:lang w:eastAsia="nl-NL"/>
            </w:rPr>
          </w:pPr>
          <w:del w:id="131" w:author="Groot, Karina de" w:date="2019-06-21T09:23:00Z">
            <w:r w:rsidRPr="00D101E0" w:rsidDel="00D101E0">
              <w:rPr>
                <w:rStyle w:val="Hyperlink"/>
              </w:rPr>
              <w:delText>1.2</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Algemeen</w:delText>
            </w:r>
            <w:r w:rsidDel="00D101E0">
              <w:rPr>
                <w:webHidden/>
              </w:rPr>
              <w:tab/>
              <w:delText>6</w:delText>
            </w:r>
          </w:del>
        </w:p>
        <w:p w14:paraId="37C07773" w14:textId="520E8DA6" w:rsidR="00D101E0" w:rsidDel="00D101E0" w:rsidRDefault="00D101E0">
          <w:pPr>
            <w:pStyle w:val="Inhopg2"/>
            <w:rPr>
              <w:del w:id="132" w:author="Groot, Karina de" w:date="2019-06-21T09:23:00Z"/>
              <w:rFonts w:asciiTheme="minorHAnsi" w:eastAsiaTheme="minorEastAsia" w:hAnsiTheme="minorHAnsi" w:cstheme="minorBidi"/>
              <w:snapToGrid/>
              <w:kern w:val="0"/>
              <w:sz w:val="22"/>
              <w:szCs w:val="22"/>
              <w:lang w:eastAsia="nl-NL"/>
            </w:rPr>
          </w:pPr>
          <w:del w:id="133" w:author="Groot, Karina de" w:date="2019-06-21T09:23:00Z">
            <w:r w:rsidRPr="00D101E0" w:rsidDel="00D101E0">
              <w:rPr>
                <w:rStyle w:val="Hyperlink"/>
              </w:rPr>
              <w:delText>1.3</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Referenties</w:delText>
            </w:r>
            <w:r w:rsidDel="00D101E0">
              <w:rPr>
                <w:webHidden/>
              </w:rPr>
              <w:tab/>
              <w:delText>7</w:delText>
            </w:r>
          </w:del>
        </w:p>
        <w:p w14:paraId="6DB33D6F" w14:textId="1B62E27E" w:rsidR="00D101E0" w:rsidDel="00D101E0" w:rsidRDefault="00D101E0">
          <w:pPr>
            <w:pStyle w:val="Inhopg1"/>
            <w:rPr>
              <w:del w:id="134" w:author="Groot, Karina de" w:date="2019-06-21T09:23:00Z"/>
              <w:rFonts w:asciiTheme="minorHAnsi" w:eastAsiaTheme="minorEastAsia" w:hAnsiTheme="minorHAnsi" w:cstheme="minorBidi"/>
              <w:b w:val="0"/>
              <w:bCs w:val="0"/>
              <w:snapToGrid/>
              <w:kern w:val="0"/>
              <w:sz w:val="22"/>
              <w:szCs w:val="22"/>
              <w:lang w:eastAsia="nl-NL"/>
            </w:rPr>
          </w:pPr>
          <w:del w:id="135" w:author="Groot, Karina de" w:date="2019-06-21T09:23:00Z">
            <w:r w:rsidRPr="00D101E0" w:rsidDel="00D101E0">
              <w:rPr>
                <w:rStyle w:val="Hyperlink"/>
                <w:b w:val="0"/>
                <w:bCs w:val="0"/>
              </w:rPr>
              <w:delText>2</w:delText>
            </w:r>
            <w:r w:rsidDel="00D101E0">
              <w:rPr>
                <w:rFonts w:asciiTheme="minorHAnsi" w:eastAsiaTheme="minorEastAsia" w:hAnsiTheme="minorHAnsi" w:cstheme="minorBidi"/>
                <w:b w:val="0"/>
                <w:bCs w:val="0"/>
                <w:snapToGrid/>
                <w:kern w:val="0"/>
                <w:sz w:val="22"/>
                <w:szCs w:val="22"/>
                <w:lang w:eastAsia="nl-NL"/>
              </w:rPr>
              <w:tab/>
            </w:r>
            <w:r w:rsidRPr="00D101E0" w:rsidDel="00D101E0">
              <w:rPr>
                <w:rStyle w:val="Hyperlink"/>
                <w:b w:val="0"/>
                <w:bCs w:val="0"/>
              </w:rPr>
              <w:delText>Munt Hypotheekakte</w:delText>
            </w:r>
            <w:r w:rsidDel="00D101E0">
              <w:rPr>
                <w:webHidden/>
              </w:rPr>
              <w:tab/>
              <w:delText>8</w:delText>
            </w:r>
          </w:del>
        </w:p>
        <w:p w14:paraId="1048B02E" w14:textId="0F3038DA" w:rsidR="00D101E0" w:rsidDel="00D101E0" w:rsidRDefault="00D101E0">
          <w:pPr>
            <w:pStyle w:val="Inhopg2"/>
            <w:rPr>
              <w:del w:id="136" w:author="Groot, Karina de" w:date="2019-06-21T09:23:00Z"/>
              <w:rFonts w:asciiTheme="minorHAnsi" w:eastAsiaTheme="minorEastAsia" w:hAnsiTheme="minorHAnsi" w:cstheme="minorBidi"/>
              <w:snapToGrid/>
              <w:kern w:val="0"/>
              <w:sz w:val="22"/>
              <w:szCs w:val="22"/>
              <w:lang w:eastAsia="nl-NL"/>
            </w:rPr>
          </w:pPr>
          <w:del w:id="137" w:author="Groot, Karina de" w:date="2019-06-21T09:23:00Z">
            <w:r w:rsidRPr="00D101E0" w:rsidDel="00D101E0">
              <w:rPr>
                <w:rStyle w:val="Hyperlink"/>
              </w:rPr>
              <w:delText>2.1</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Equivalentieverklaring</w:delText>
            </w:r>
            <w:r w:rsidDel="00D101E0">
              <w:rPr>
                <w:webHidden/>
              </w:rPr>
              <w:tab/>
              <w:delText>8</w:delText>
            </w:r>
          </w:del>
        </w:p>
        <w:p w14:paraId="4F9B9B11" w14:textId="6F58CD61" w:rsidR="00D101E0" w:rsidDel="00D101E0" w:rsidRDefault="00D101E0">
          <w:pPr>
            <w:pStyle w:val="Inhopg2"/>
            <w:rPr>
              <w:del w:id="138" w:author="Groot, Karina de" w:date="2019-06-21T09:23:00Z"/>
              <w:rFonts w:asciiTheme="minorHAnsi" w:eastAsiaTheme="minorEastAsia" w:hAnsiTheme="minorHAnsi" w:cstheme="minorBidi"/>
              <w:snapToGrid/>
              <w:kern w:val="0"/>
              <w:sz w:val="22"/>
              <w:szCs w:val="22"/>
              <w:lang w:eastAsia="nl-NL"/>
            </w:rPr>
          </w:pPr>
          <w:del w:id="139" w:author="Groot, Karina de" w:date="2019-06-21T09:23:00Z">
            <w:r w:rsidRPr="00D101E0" w:rsidDel="00D101E0">
              <w:rPr>
                <w:rStyle w:val="Hyperlink"/>
              </w:rPr>
              <w:delText>2.2</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Titel</w:delText>
            </w:r>
            <w:r w:rsidDel="00D101E0">
              <w:rPr>
                <w:webHidden/>
              </w:rPr>
              <w:tab/>
              <w:delText>9</w:delText>
            </w:r>
          </w:del>
        </w:p>
        <w:p w14:paraId="1F98CA86" w14:textId="0A09C2FD" w:rsidR="00D101E0" w:rsidDel="00D101E0" w:rsidRDefault="00D101E0">
          <w:pPr>
            <w:pStyle w:val="Inhopg2"/>
            <w:rPr>
              <w:del w:id="140" w:author="Groot, Karina de" w:date="2019-06-21T09:23:00Z"/>
              <w:rFonts w:asciiTheme="minorHAnsi" w:eastAsiaTheme="minorEastAsia" w:hAnsiTheme="minorHAnsi" w:cstheme="minorBidi"/>
              <w:snapToGrid/>
              <w:kern w:val="0"/>
              <w:sz w:val="22"/>
              <w:szCs w:val="22"/>
              <w:lang w:eastAsia="nl-NL"/>
            </w:rPr>
          </w:pPr>
          <w:del w:id="141" w:author="Groot, Karina de" w:date="2019-06-21T09:23:00Z">
            <w:r w:rsidRPr="00D101E0" w:rsidDel="00D101E0">
              <w:rPr>
                <w:rStyle w:val="Hyperlink"/>
              </w:rPr>
              <w:delText>2.3</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Aanhef</w:delText>
            </w:r>
            <w:r w:rsidDel="00D101E0">
              <w:rPr>
                <w:webHidden/>
              </w:rPr>
              <w:tab/>
              <w:delText>9</w:delText>
            </w:r>
          </w:del>
        </w:p>
        <w:p w14:paraId="439E2702" w14:textId="64A33296" w:rsidR="00D101E0" w:rsidDel="00D101E0" w:rsidRDefault="00D101E0">
          <w:pPr>
            <w:pStyle w:val="Inhopg2"/>
            <w:rPr>
              <w:del w:id="142" w:author="Groot, Karina de" w:date="2019-06-21T09:23:00Z"/>
              <w:rFonts w:asciiTheme="minorHAnsi" w:eastAsiaTheme="minorEastAsia" w:hAnsiTheme="minorHAnsi" w:cstheme="minorBidi"/>
              <w:snapToGrid/>
              <w:kern w:val="0"/>
              <w:sz w:val="22"/>
              <w:szCs w:val="22"/>
              <w:lang w:eastAsia="nl-NL"/>
            </w:rPr>
          </w:pPr>
          <w:del w:id="143" w:author="Groot, Karina de" w:date="2019-06-21T09:23:00Z">
            <w:r w:rsidRPr="00D101E0" w:rsidDel="00D101E0">
              <w:rPr>
                <w:rStyle w:val="Hyperlink"/>
              </w:rPr>
              <w:delText>2.4</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Partijen</w:delText>
            </w:r>
            <w:r w:rsidDel="00D101E0">
              <w:rPr>
                <w:webHidden/>
              </w:rPr>
              <w:tab/>
              <w:delText>10</w:delText>
            </w:r>
          </w:del>
        </w:p>
        <w:p w14:paraId="254B57A3" w14:textId="744C7567" w:rsidR="00D101E0" w:rsidDel="00D101E0" w:rsidRDefault="00D101E0">
          <w:pPr>
            <w:pStyle w:val="Inhopg3"/>
            <w:rPr>
              <w:del w:id="144" w:author="Groot, Karina de" w:date="2019-06-21T09:23:00Z"/>
              <w:rFonts w:asciiTheme="minorHAnsi" w:eastAsiaTheme="minorEastAsia" w:hAnsiTheme="minorHAnsi" w:cstheme="minorBidi"/>
              <w:snapToGrid/>
              <w:kern w:val="0"/>
              <w:sz w:val="22"/>
              <w:szCs w:val="22"/>
              <w:lang w:eastAsia="nl-NL"/>
            </w:rPr>
          </w:pPr>
          <w:del w:id="145" w:author="Groot, Karina de" w:date="2019-06-21T09:23:00Z">
            <w:r w:rsidRPr="00D101E0" w:rsidDel="00D101E0">
              <w:rPr>
                <w:rStyle w:val="Hyperlink"/>
              </w:rPr>
              <w:delText>2.4.1</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Hypotheekbank</w:delText>
            </w:r>
            <w:r w:rsidDel="00D101E0">
              <w:rPr>
                <w:webHidden/>
              </w:rPr>
              <w:tab/>
              <w:delText>11</w:delText>
            </w:r>
          </w:del>
        </w:p>
        <w:p w14:paraId="566DCEDF" w14:textId="156F67B2" w:rsidR="00D101E0" w:rsidDel="00D101E0" w:rsidRDefault="00D101E0">
          <w:pPr>
            <w:pStyle w:val="Inhopg3"/>
            <w:rPr>
              <w:del w:id="146" w:author="Groot, Karina de" w:date="2019-06-21T09:23:00Z"/>
              <w:rFonts w:asciiTheme="minorHAnsi" w:eastAsiaTheme="minorEastAsia" w:hAnsiTheme="minorHAnsi" w:cstheme="minorBidi"/>
              <w:snapToGrid/>
              <w:kern w:val="0"/>
              <w:sz w:val="22"/>
              <w:szCs w:val="22"/>
              <w:lang w:eastAsia="nl-NL"/>
            </w:rPr>
          </w:pPr>
          <w:del w:id="147" w:author="Groot, Karina de" w:date="2019-06-21T09:23:00Z">
            <w:r w:rsidRPr="00D101E0" w:rsidDel="00D101E0">
              <w:rPr>
                <w:rStyle w:val="Hyperlink"/>
              </w:rPr>
              <w:delText>2.4.2</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Schuldenaar</w:delText>
            </w:r>
            <w:r w:rsidDel="00D101E0">
              <w:rPr>
                <w:webHidden/>
              </w:rPr>
              <w:tab/>
              <w:delText>13</w:delText>
            </w:r>
          </w:del>
        </w:p>
        <w:p w14:paraId="4DA625DD" w14:textId="423168B0" w:rsidR="00D101E0" w:rsidDel="00D101E0" w:rsidRDefault="00D101E0">
          <w:pPr>
            <w:pStyle w:val="Inhopg2"/>
            <w:rPr>
              <w:del w:id="148" w:author="Groot, Karina de" w:date="2019-06-21T09:23:00Z"/>
              <w:rFonts w:asciiTheme="minorHAnsi" w:eastAsiaTheme="minorEastAsia" w:hAnsiTheme="minorHAnsi" w:cstheme="minorBidi"/>
              <w:snapToGrid/>
              <w:kern w:val="0"/>
              <w:sz w:val="22"/>
              <w:szCs w:val="22"/>
              <w:lang w:eastAsia="nl-NL"/>
            </w:rPr>
          </w:pPr>
          <w:del w:id="149" w:author="Groot, Karina de" w:date="2019-06-21T09:23:00Z">
            <w:r w:rsidRPr="00D101E0" w:rsidDel="00D101E0">
              <w:rPr>
                <w:rStyle w:val="Hyperlink"/>
                <w:lang w:val="en-US"/>
              </w:rPr>
              <w:delText>2.5</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lang w:val="en-US"/>
              </w:rPr>
              <w:delText>Keuzeblok Partijnamen Hypotheekakte</w:delText>
            </w:r>
            <w:r w:rsidDel="00D101E0">
              <w:rPr>
                <w:webHidden/>
              </w:rPr>
              <w:tab/>
              <w:delText>14</w:delText>
            </w:r>
          </w:del>
        </w:p>
        <w:p w14:paraId="7A077BDA" w14:textId="64D4131D" w:rsidR="00D101E0" w:rsidDel="00D101E0" w:rsidRDefault="00D101E0">
          <w:pPr>
            <w:pStyle w:val="Inhopg3"/>
            <w:rPr>
              <w:del w:id="150" w:author="Groot, Karina de" w:date="2019-06-21T09:23:00Z"/>
              <w:rFonts w:asciiTheme="minorHAnsi" w:eastAsiaTheme="minorEastAsia" w:hAnsiTheme="minorHAnsi" w:cstheme="minorBidi"/>
              <w:snapToGrid/>
              <w:kern w:val="0"/>
              <w:sz w:val="22"/>
              <w:szCs w:val="22"/>
              <w:lang w:eastAsia="nl-NL"/>
            </w:rPr>
          </w:pPr>
          <w:del w:id="151" w:author="Groot, Karina de" w:date="2019-06-21T09:23:00Z">
            <w:r w:rsidRPr="00D101E0" w:rsidDel="00D101E0">
              <w:rPr>
                <w:rStyle w:val="Hyperlink"/>
              </w:rPr>
              <w:delText>2.5.1</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Optie 1: partijnaam voor de hele partij</w:delText>
            </w:r>
            <w:r w:rsidDel="00D101E0">
              <w:rPr>
                <w:webHidden/>
              </w:rPr>
              <w:tab/>
              <w:delText>15</w:delText>
            </w:r>
          </w:del>
        </w:p>
        <w:p w14:paraId="0C2761F8" w14:textId="50814C41" w:rsidR="00D101E0" w:rsidDel="00D101E0" w:rsidRDefault="00D101E0">
          <w:pPr>
            <w:pStyle w:val="Inhopg3"/>
            <w:rPr>
              <w:del w:id="152" w:author="Groot, Karina de" w:date="2019-06-21T09:23:00Z"/>
              <w:rFonts w:asciiTheme="minorHAnsi" w:eastAsiaTheme="minorEastAsia" w:hAnsiTheme="minorHAnsi" w:cstheme="minorBidi"/>
              <w:snapToGrid/>
              <w:kern w:val="0"/>
              <w:sz w:val="22"/>
              <w:szCs w:val="22"/>
              <w:lang w:eastAsia="nl-NL"/>
            </w:rPr>
          </w:pPr>
          <w:del w:id="153" w:author="Groot, Karina de" w:date="2019-06-21T09:23:00Z">
            <w:r w:rsidRPr="00D101E0" w:rsidDel="00D101E0">
              <w:rPr>
                <w:rStyle w:val="Hyperlink"/>
              </w:rPr>
              <w:delText>2.5.2</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Optie 2: partijnaam per persoon</w:delText>
            </w:r>
            <w:r w:rsidDel="00D101E0">
              <w:rPr>
                <w:webHidden/>
              </w:rPr>
              <w:tab/>
              <w:delText>16</w:delText>
            </w:r>
          </w:del>
        </w:p>
        <w:p w14:paraId="5DE61FAA" w14:textId="6D73E571" w:rsidR="00D101E0" w:rsidDel="00D101E0" w:rsidRDefault="00D101E0">
          <w:pPr>
            <w:pStyle w:val="Inhopg2"/>
            <w:rPr>
              <w:del w:id="154" w:author="Groot, Karina de" w:date="2019-06-21T09:23:00Z"/>
              <w:rFonts w:asciiTheme="minorHAnsi" w:eastAsiaTheme="minorEastAsia" w:hAnsiTheme="minorHAnsi" w:cstheme="minorBidi"/>
              <w:snapToGrid/>
              <w:kern w:val="0"/>
              <w:sz w:val="22"/>
              <w:szCs w:val="22"/>
              <w:lang w:eastAsia="nl-NL"/>
            </w:rPr>
          </w:pPr>
          <w:del w:id="155" w:author="Groot, Karina de" w:date="2019-06-21T09:23:00Z">
            <w:r w:rsidRPr="00D101E0" w:rsidDel="00D101E0">
              <w:rPr>
                <w:rStyle w:val="Hyperlink"/>
              </w:rPr>
              <w:delText>2.6</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Geldlening</w:delText>
            </w:r>
            <w:r w:rsidDel="00D101E0">
              <w:rPr>
                <w:webHidden/>
              </w:rPr>
              <w:tab/>
              <w:delText>28</w:delText>
            </w:r>
          </w:del>
        </w:p>
        <w:p w14:paraId="60599BEA" w14:textId="10CF4EEC" w:rsidR="00D101E0" w:rsidDel="00D101E0" w:rsidRDefault="00D101E0">
          <w:pPr>
            <w:pStyle w:val="Inhopg2"/>
            <w:rPr>
              <w:del w:id="156" w:author="Groot, Karina de" w:date="2019-06-21T09:23:00Z"/>
              <w:rFonts w:asciiTheme="minorHAnsi" w:eastAsiaTheme="minorEastAsia" w:hAnsiTheme="minorHAnsi" w:cstheme="minorBidi"/>
              <w:snapToGrid/>
              <w:kern w:val="0"/>
              <w:sz w:val="22"/>
              <w:szCs w:val="22"/>
              <w:lang w:eastAsia="nl-NL"/>
            </w:rPr>
          </w:pPr>
          <w:del w:id="157" w:author="Groot, Karina de" w:date="2019-06-21T09:23:00Z">
            <w:r w:rsidRPr="00D101E0" w:rsidDel="00D101E0">
              <w:rPr>
                <w:rStyle w:val="Hyperlink"/>
              </w:rPr>
              <w:delText>2.7</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Starterslening</w:delText>
            </w:r>
            <w:r w:rsidDel="00D101E0">
              <w:rPr>
                <w:webHidden/>
              </w:rPr>
              <w:tab/>
              <w:delText>31</w:delText>
            </w:r>
          </w:del>
        </w:p>
        <w:p w14:paraId="68BF5412" w14:textId="56012BB5" w:rsidR="00D101E0" w:rsidDel="00D101E0" w:rsidRDefault="00D101E0">
          <w:pPr>
            <w:pStyle w:val="Inhopg2"/>
            <w:rPr>
              <w:del w:id="158" w:author="Groot, Karina de" w:date="2019-06-21T09:23:00Z"/>
              <w:rFonts w:asciiTheme="minorHAnsi" w:eastAsiaTheme="minorEastAsia" w:hAnsiTheme="minorHAnsi" w:cstheme="minorBidi"/>
              <w:snapToGrid/>
              <w:kern w:val="0"/>
              <w:sz w:val="22"/>
              <w:szCs w:val="22"/>
              <w:lang w:eastAsia="nl-NL"/>
            </w:rPr>
          </w:pPr>
          <w:del w:id="159" w:author="Groot, Karina de" w:date="2019-06-21T09:23:00Z">
            <w:r w:rsidRPr="00D101E0" w:rsidDel="00D101E0">
              <w:rPr>
                <w:rStyle w:val="Hyperlink"/>
              </w:rPr>
              <w:delText>2.8</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Hypotheekstelling</w:delText>
            </w:r>
            <w:r w:rsidDel="00D101E0">
              <w:rPr>
                <w:webHidden/>
              </w:rPr>
              <w:tab/>
              <w:delText>32</w:delText>
            </w:r>
          </w:del>
        </w:p>
        <w:p w14:paraId="0F091E3E" w14:textId="51CC6C46" w:rsidR="00D101E0" w:rsidDel="00D101E0" w:rsidRDefault="00D101E0">
          <w:pPr>
            <w:pStyle w:val="Inhopg2"/>
            <w:rPr>
              <w:del w:id="160" w:author="Groot, Karina de" w:date="2019-06-21T09:23:00Z"/>
              <w:rFonts w:asciiTheme="minorHAnsi" w:eastAsiaTheme="minorEastAsia" w:hAnsiTheme="minorHAnsi" w:cstheme="minorBidi"/>
              <w:snapToGrid/>
              <w:kern w:val="0"/>
              <w:sz w:val="22"/>
              <w:szCs w:val="22"/>
              <w:lang w:eastAsia="nl-NL"/>
            </w:rPr>
          </w:pPr>
          <w:del w:id="161" w:author="Groot, Karina de" w:date="2019-06-21T09:23:00Z">
            <w:r w:rsidRPr="00D101E0" w:rsidDel="00D101E0">
              <w:rPr>
                <w:rStyle w:val="Hyperlink"/>
              </w:rPr>
              <w:delText>2.9</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Registergoed</w:delText>
            </w:r>
            <w:r w:rsidDel="00D101E0">
              <w:rPr>
                <w:webHidden/>
              </w:rPr>
              <w:tab/>
              <w:delText>34</w:delText>
            </w:r>
          </w:del>
        </w:p>
        <w:p w14:paraId="6BD9F2FC" w14:textId="282CEDD0" w:rsidR="00D101E0" w:rsidDel="00D101E0" w:rsidRDefault="00D101E0">
          <w:pPr>
            <w:pStyle w:val="Inhopg2"/>
            <w:rPr>
              <w:del w:id="162" w:author="Groot, Karina de" w:date="2019-06-21T09:23:00Z"/>
              <w:rFonts w:asciiTheme="minorHAnsi" w:eastAsiaTheme="minorEastAsia" w:hAnsiTheme="minorHAnsi" w:cstheme="minorBidi"/>
              <w:snapToGrid/>
              <w:kern w:val="0"/>
              <w:sz w:val="22"/>
              <w:szCs w:val="22"/>
              <w:lang w:eastAsia="nl-NL"/>
            </w:rPr>
          </w:pPr>
          <w:del w:id="163" w:author="Groot, Karina de" w:date="2019-06-21T09:23:00Z">
            <w:r w:rsidRPr="00D101E0" w:rsidDel="00D101E0">
              <w:rPr>
                <w:rStyle w:val="Hyperlink"/>
              </w:rPr>
              <w:delText>2.10</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Hypotheekstelling overbruggingshypotheek</w:delText>
            </w:r>
            <w:r w:rsidDel="00D101E0">
              <w:rPr>
                <w:webHidden/>
              </w:rPr>
              <w:tab/>
              <w:delText>36</w:delText>
            </w:r>
          </w:del>
        </w:p>
        <w:p w14:paraId="234B8BCF" w14:textId="11839D48" w:rsidR="00D101E0" w:rsidDel="00D101E0" w:rsidRDefault="00D101E0">
          <w:pPr>
            <w:pStyle w:val="Inhopg2"/>
            <w:rPr>
              <w:del w:id="164" w:author="Groot, Karina de" w:date="2019-06-21T09:23:00Z"/>
              <w:rFonts w:asciiTheme="minorHAnsi" w:eastAsiaTheme="minorEastAsia" w:hAnsiTheme="minorHAnsi" w:cstheme="minorBidi"/>
              <w:snapToGrid/>
              <w:kern w:val="0"/>
              <w:sz w:val="22"/>
              <w:szCs w:val="22"/>
              <w:lang w:eastAsia="nl-NL"/>
            </w:rPr>
          </w:pPr>
          <w:del w:id="165" w:author="Groot, Karina de" w:date="2019-06-21T09:23:00Z">
            <w:r w:rsidRPr="00D101E0" w:rsidDel="00D101E0">
              <w:rPr>
                <w:rStyle w:val="Hyperlink"/>
              </w:rPr>
              <w:delText>2.11</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Woonplaatskeuze</w:delText>
            </w:r>
            <w:r w:rsidDel="00D101E0">
              <w:rPr>
                <w:webHidden/>
              </w:rPr>
              <w:tab/>
              <w:delText>38</w:delText>
            </w:r>
          </w:del>
        </w:p>
        <w:p w14:paraId="243F4B29" w14:textId="6ED60849" w:rsidR="00D101E0" w:rsidDel="00D101E0" w:rsidRDefault="00D101E0">
          <w:pPr>
            <w:pStyle w:val="Inhopg2"/>
            <w:rPr>
              <w:del w:id="166" w:author="Groot, Karina de" w:date="2019-06-21T09:23:00Z"/>
              <w:rFonts w:asciiTheme="minorHAnsi" w:eastAsiaTheme="minorEastAsia" w:hAnsiTheme="minorHAnsi" w:cstheme="minorBidi"/>
              <w:snapToGrid/>
              <w:kern w:val="0"/>
              <w:sz w:val="22"/>
              <w:szCs w:val="22"/>
              <w:lang w:eastAsia="nl-NL"/>
            </w:rPr>
          </w:pPr>
          <w:del w:id="167" w:author="Groot, Karina de" w:date="2019-06-21T09:23:00Z">
            <w:r w:rsidRPr="00D101E0" w:rsidDel="00D101E0">
              <w:rPr>
                <w:rStyle w:val="Hyperlink"/>
              </w:rPr>
              <w:delText>2.12</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Einde kadasterdeel</w:delText>
            </w:r>
            <w:r w:rsidDel="00D101E0">
              <w:rPr>
                <w:webHidden/>
              </w:rPr>
              <w:tab/>
              <w:delText>38</w:delText>
            </w:r>
          </w:del>
        </w:p>
        <w:p w14:paraId="2B3317E5" w14:textId="6C08F522" w:rsidR="00D101E0" w:rsidDel="00D101E0" w:rsidRDefault="00D101E0">
          <w:pPr>
            <w:pStyle w:val="Inhopg2"/>
            <w:rPr>
              <w:del w:id="168" w:author="Groot, Karina de" w:date="2019-06-21T09:23:00Z"/>
              <w:rFonts w:asciiTheme="minorHAnsi" w:eastAsiaTheme="minorEastAsia" w:hAnsiTheme="minorHAnsi" w:cstheme="minorBidi"/>
              <w:snapToGrid/>
              <w:kern w:val="0"/>
              <w:sz w:val="22"/>
              <w:szCs w:val="22"/>
              <w:lang w:eastAsia="nl-NL"/>
            </w:rPr>
          </w:pPr>
          <w:del w:id="169" w:author="Groot, Karina de" w:date="2019-06-21T09:23:00Z">
            <w:r w:rsidRPr="00D101E0" w:rsidDel="00D101E0">
              <w:rPr>
                <w:rStyle w:val="Hyperlink"/>
              </w:rPr>
              <w:delText>2.13</w:delText>
            </w:r>
            <w:r w:rsidDel="00D101E0">
              <w:rPr>
                <w:rFonts w:asciiTheme="minorHAnsi" w:eastAsiaTheme="minorEastAsia" w:hAnsiTheme="minorHAnsi" w:cstheme="minorBidi"/>
                <w:snapToGrid/>
                <w:kern w:val="0"/>
                <w:sz w:val="22"/>
                <w:szCs w:val="22"/>
                <w:lang w:eastAsia="nl-NL"/>
              </w:rPr>
              <w:tab/>
            </w:r>
            <w:r w:rsidRPr="00D101E0" w:rsidDel="00D101E0">
              <w:rPr>
                <w:rStyle w:val="Hyperlink"/>
              </w:rPr>
              <w:delText>Vrije gedeelte</w:delText>
            </w:r>
            <w:r w:rsidDel="00D101E0">
              <w:rPr>
                <w:webHidden/>
              </w:rPr>
              <w:tab/>
              <w:delText>39</w:delText>
            </w:r>
          </w:del>
        </w:p>
        <w:p w14:paraId="10F6C9D6" w14:textId="54FB6BFA" w:rsidR="00D101E0" w:rsidRDefault="00D101E0">
          <w:pPr>
            <w:rPr>
              <w:ins w:id="170" w:author="Groot, Karina de" w:date="2019-06-21T09:13:00Z"/>
            </w:rPr>
          </w:pPr>
          <w:ins w:id="171" w:author="Groot, Karina de" w:date="2019-06-21T09:13:00Z">
            <w:r>
              <w:rPr>
                <w:b/>
                <w:bCs/>
              </w:rPr>
              <w:fldChar w:fldCharType="end"/>
            </w:r>
          </w:ins>
        </w:p>
        <w:customXmlInsRangeStart w:id="172" w:author="Groot, Karina de" w:date="2019-06-21T09:13:00Z"/>
      </w:sdtContent>
    </w:sdt>
    <w:customXmlInsRangeEnd w:id="172"/>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73" w:name="bmStartpunt"/>
      <w:bookmarkStart w:id="174" w:name="_Toc498316301"/>
      <w:bookmarkStart w:id="175" w:name="_Toc20728828"/>
      <w:bookmarkStart w:id="176" w:name="_Toc464135491"/>
      <w:bookmarkStart w:id="177" w:name="_Toc506361255"/>
      <w:bookmarkStart w:id="178" w:name="_Toc12001442"/>
      <w:bookmarkStart w:id="179" w:name="_Toc179181706"/>
      <w:bookmarkEnd w:id="173"/>
      <w:bookmarkEnd w:id="174"/>
      <w:bookmarkEnd w:id="175"/>
      <w:r w:rsidRPr="00343045">
        <w:rPr>
          <w:lang w:val="nl-NL"/>
        </w:rPr>
        <w:lastRenderedPageBreak/>
        <w:t>Inleiding</w:t>
      </w:r>
      <w:bookmarkEnd w:id="176"/>
      <w:bookmarkEnd w:id="177"/>
      <w:bookmarkEnd w:id="178"/>
    </w:p>
    <w:p w14:paraId="409F5E9D" w14:textId="77777777" w:rsidR="00987D5A" w:rsidRPr="00343045" w:rsidRDefault="00987D5A" w:rsidP="00987D5A">
      <w:pPr>
        <w:pStyle w:val="Kop2"/>
        <w:numPr>
          <w:ilvl w:val="1"/>
          <w:numId w:val="1"/>
        </w:numPr>
      </w:pPr>
      <w:bookmarkStart w:id="180" w:name="_Toc196114936"/>
      <w:bookmarkStart w:id="181" w:name="_Toc464135492"/>
      <w:bookmarkStart w:id="182" w:name="_Toc506361256"/>
      <w:bookmarkStart w:id="183" w:name="_Toc12001443"/>
      <w:r w:rsidRPr="00343045">
        <w:t>Doel</w:t>
      </w:r>
      <w:bookmarkEnd w:id="180"/>
      <w:bookmarkEnd w:id="181"/>
      <w:bookmarkEnd w:id="182"/>
      <w:bookmarkEnd w:id="183"/>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4" w:name="_Toc212447230"/>
      <w:bookmarkStart w:id="185" w:name="_Toc464135493"/>
      <w:bookmarkStart w:id="186" w:name="_Toc506361257"/>
      <w:bookmarkStart w:id="187" w:name="_Toc12001444"/>
      <w:bookmarkStart w:id="188" w:name="_Toc196114937"/>
      <w:r w:rsidRPr="00343045">
        <w:t>Algemeen</w:t>
      </w:r>
      <w:bookmarkEnd w:id="184"/>
      <w:bookmarkEnd w:id="185"/>
      <w:bookmarkEnd w:id="186"/>
      <w:bookmarkEnd w:id="187"/>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8"/>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9" w:name="_Toc191216332"/>
      <w:bookmarkStart w:id="190" w:name="_Toc191373237"/>
      <w:bookmarkStart w:id="191" w:name="_Toc191216333"/>
      <w:bookmarkStart w:id="192" w:name="_Toc191373238"/>
      <w:bookmarkStart w:id="193" w:name="_Toc464135494"/>
      <w:bookmarkStart w:id="194" w:name="_Toc506361258"/>
      <w:bookmarkStart w:id="195" w:name="_Toc12001445"/>
      <w:bookmarkEnd w:id="189"/>
      <w:bookmarkEnd w:id="190"/>
      <w:bookmarkEnd w:id="191"/>
      <w:bookmarkEnd w:id="192"/>
      <w:r w:rsidRPr="00343045">
        <w:lastRenderedPageBreak/>
        <w:t>Referenties</w:t>
      </w:r>
      <w:bookmarkEnd w:id="193"/>
      <w:bookmarkEnd w:id="194"/>
      <w:bookmarkEnd w:id="19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96" w:author="Groot, Karina de" w:date="2019-07-04T13:2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556"/>
        <w:gridCol w:w="8370"/>
        <w:tblGridChange w:id="197">
          <w:tblGrid>
            <w:gridCol w:w="556"/>
            <w:gridCol w:w="5811"/>
          </w:tblGrid>
        </w:tblGridChange>
      </w:tblGrid>
      <w:tr w:rsidR="00AA1B40" w:rsidRPr="00DB7FA4" w14:paraId="4CF0D5F8" w14:textId="77777777" w:rsidTr="00AA1B40">
        <w:tc>
          <w:tcPr>
            <w:tcW w:w="556" w:type="dxa"/>
            <w:shd w:val="clear" w:color="auto" w:fill="CCCCCC"/>
            <w:tcPrChange w:id="198" w:author="Groot, Karina de" w:date="2019-07-04T13:21:00Z">
              <w:tcPr>
                <w:tcW w:w="556" w:type="dxa"/>
                <w:shd w:val="clear" w:color="auto" w:fill="CCCCCC"/>
              </w:tcPr>
            </w:tcPrChange>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Change w:id="199" w:author="Groot, Karina de" w:date="2019-07-04T13:21:00Z">
              <w:tcPr>
                <w:tcW w:w="5953" w:type="dxa"/>
                <w:shd w:val="clear" w:color="auto" w:fill="CCCCCC"/>
              </w:tcPr>
            </w:tcPrChange>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AA1B40">
        <w:tc>
          <w:tcPr>
            <w:tcW w:w="556" w:type="dxa"/>
            <w:shd w:val="clear" w:color="auto" w:fill="auto"/>
            <w:tcPrChange w:id="200" w:author="Groot, Karina de" w:date="2019-07-04T13:21:00Z">
              <w:tcPr>
                <w:tcW w:w="556" w:type="dxa"/>
                <w:shd w:val="clear" w:color="auto" w:fill="auto"/>
              </w:tcPr>
            </w:tcPrChange>
          </w:tcPr>
          <w:p w14:paraId="4E4D7112" w14:textId="77777777" w:rsidR="00AA1B40" w:rsidRPr="00DB7FA4" w:rsidRDefault="00AA1B40" w:rsidP="00BF18B4">
            <w:pPr>
              <w:rPr>
                <w:lang w:val="nl"/>
              </w:rPr>
            </w:pPr>
            <w:r w:rsidRPr="002C7327">
              <w:t>[1]</w:t>
            </w:r>
          </w:p>
        </w:tc>
        <w:tc>
          <w:tcPr>
            <w:tcW w:w="8370" w:type="dxa"/>
            <w:shd w:val="clear" w:color="auto" w:fill="auto"/>
            <w:tcPrChange w:id="201" w:author="Groot, Karina de" w:date="2019-07-04T13:21:00Z">
              <w:tcPr>
                <w:tcW w:w="5953" w:type="dxa"/>
                <w:shd w:val="clear" w:color="auto" w:fill="auto"/>
              </w:tcPr>
            </w:tcPrChange>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AA1B40">
        <w:tc>
          <w:tcPr>
            <w:tcW w:w="556" w:type="dxa"/>
            <w:shd w:val="clear" w:color="auto" w:fill="auto"/>
            <w:tcPrChange w:id="202" w:author="Groot, Karina de" w:date="2019-07-04T13:21:00Z">
              <w:tcPr>
                <w:tcW w:w="556" w:type="dxa"/>
                <w:shd w:val="clear" w:color="auto" w:fill="auto"/>
              </w:tcPr>
            </w:tcPrChange>
          </w:tcPr>
          <w:p w14:paraId="4B4A411C" w14:textId="77777777" w:rsidR="00AA1B40" w:rsidRPr="00DB7FA4" w:rsidRDefault="00AA1B40" w:rsidP="00BF18B4">
            <w:pPr>
              <w:rPr>
                <w:lang w:val="nl"/>
              </w:rPr>
            </w:pPr>
            <w:r w:rsidRPr="00134AAB">
              <w:t>[2]</w:t>
            </w:r>
          </w:p>
        </w:tc>
        <w:tc>
          <w:tcPr>
            <w:tcW w:w="8370" w:type="dxa"/>
            <w:shd w:val="clear" w:color="auto" w:fill="auto"/>
            <w:tcPrChange w:id="203" w:author="Groot, Karina de" w:date="2019-07-04T13:21:00Z">
              <w:tcPr>
                <w:tcW w:w="5953" w:type="dxa"/>
                <w:shd w:val="clear" w:color="auto" w:fill="auto"/>
              </w:tcPr>
            </w:tcPrChange>
          </w:tcPr>
          <w:p w14:paraId="7AB0AC9B" w14:textId="752F5F60" w:rsidR="00AA1B40" w:rsidRPr="00DB7FA4" w:rsidRDefault="00AA1B40" w:rsidP="00BF18B4">
            <w:pPr>
              <w:rPr>
                <w:lang w:val="nl"/>
              </w:rPr>
            </w:pPr>
            <w:r w:rsidRPr="00134AAB">
              <w:t xml:space="preserve">Documentatie standaard tekstblokken: namen van de documenten en de versies daarvan zijn in </w:t>
            </w:r>
            <w:del w:id="204" w:author="Groot, Karina de" w:date="2019-07-04T13:22:00Z">
              <w:r w:rsidDel="00AA1B40">
                <w:delText xml:space="preserve">het </w:delText>
              </w:r>
            </w:del>
            <w:ins w:id="205" w:author="Groot, Karina de" w:date="2019-07-04T13:22:00Z">
              <w:r>
                <w:t>de</w:t>
              </w:r>
              <w:r>
                <w:t xml:space="preserve"> </w:t>
              </w:r>
            </w:ins>
            <w:del w:id="206" w:author="Groot, Karina de" w:date="2019-07-04T13:22:00Z">
              <w:r w:rsidDel="00AA1B40">
                <w:delText>modeldocument</w:delText>
              </w:r>
              <w:r w:rsidRPr="00134AAB" w:rsidDel="00AA1B40">
                <w:delText xml:space="preserve"> </w:delText>
              </w:r>
            </w:del>
            <w:ins w:id="207" w:author="Groot, Karina de" w:date="2019-07-04T13:22:00Z">
              <w:r>
                <w:t xml:space="preserve">release </w:t>
              </w:r>
              <w:proofErr w:type="spellStart"/>
              <w:r>
                <w:t>notes</w:t>
              </w:r>
              <w:proofErr w:type="spellEnd"/>
              <w:r w:rsidRPr="00134AAB">
                <w:t xml:space="preserve"> </w:t>
              </w:r>
            </w:ins>
            <w:del w:id="208" w:author="Groot, Karina de" w:date="2019-07-04T13:23:00Z">
              <w:r w:rsidDel="00AA1B40">
                <w:delText>[1]</w:delText>
              </w:r>
            </w:del>
            <w:bookmarkStart w:id="209" w:name="_GoBack"/>
            <w:bookmarkEnd w:id="209"/>
            <w:r>
              <w:t xml:space="preserve"> </w:t>
            </w:r>
            <w:r w:rsidRPr="00134AAB">
              <w:t>opgenomen</w:t>
            </w:r>
          </w:p>
        </w:tc>
      </w:tr>
      <w:tr w:rsidR="00AA1B40" w:rsidRPr="00DB7FA4" w14:paraId="59A3BC86" w14:textId="77777777" w:rsidTr="00AA1B40">
        <w:tc>
          <w:tcPr>
            <w:tcW w:w="556" w:type="dxa"/>
            <w:shd w:val="clear" w:color="auto" w:fill="auto"/>
            <w:tcPrChange w:id="210" w:author="Groot, Karina de" w:date="2019-07-04T13:21:00Z">
              <w:tcPr>
                <w:tcW w:w="556" w:type="dxa"/>
                <w:shd w:val="clear" w:color="auto" w:fill="auto"/>
              </w:tcPr>
            </w:tcPrChange>
          </w:tcPr>
          <w:p w14:paraId="6323B4CA" w14:textId="4EDC85BF" w:rsidR="00AA1B40" w:rsidRPr="00DB7FA4" w:rsidRDefault="00AA1B40" w:rsidP="00BF18B4">
            <w:pPr>
              <w:rPr>
                <w:lang w:val="nl"/>
              </w:rPr>
            </w:pPr>
            <w:bookmarkStart w:id="211" w:name="AlgemeneAfsprakenDocument"/>
            <w:r>
              <w:t>[3]</w:t>
            </w:r>
            <w:bookmarkEnd w:id="211"/>
          </w:p>
        </w:tc>
        <w:tc>
          <w:tcPr>
            <w:tcW w:w="8370" w:type="dxa"/>
            <w:shd w:val="clear" w:color="auto" w:fill="auto"/>
            <w:tcPrChange w:id="212" w:author="Groot, Karina de" w:date="2019-07-04T13:21:00Z">
              <w:tcPr>
                <w:tcW w:w="5953" w:type="dxa"/>
                <w:shd w:val="clear" w:color="auto" w:fill="auto"/>
              </w:tcPr>
            </w:tcPrChange>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AA1B40">
        <w:tc>
          <w:tcPr>
            <w:tcW w:w="556" w:type="dxa"/>
            <w:shd w:val="clear" w:color="auto" w:fill="auto"/>
            <w:tcPrChange w:id="213" w:author="Groot, Karina de" w:date="2019-07-04T13:21:00Z">
              <w:tcPr>
                <w:tcW w:w="556" w:type="dxa"/>
                <w:shd w:val="clear" w:color="auto" w:fill="auto"/>
              </w:tcPr>
            </w:tcPrChange>
          </w:tcPr>
          <w:p w14:paraId="79844382" w14:textId="5B4AEAB6" w:rsidR="00AA1B40" w:rsidRDefault="00AA1B40" w:rsidP="00BF18B4">
            <w:bookmarkStart w:id="214" w:name="TC"/>
            <w:r>
              <w:t>[TC]</w:t>
            </w:r>
            <w:bookmarkEnd w:id="214"/>
          </w:p>
        </w:tc>
        <w:tc>
          <w:tcPr>
            <w:tcW w:w="8370" w:type="dxa"/>
            <w:shd w:val="clear" w:color="auto" w:fill="auto"/>
            <w:tcPrChange w:id="215" w:author="Groot, Karina de" w:date="2019-07-04T13:21:00Z">
              <w:tcPr>
                <w:tcW w:w="5953" w:type="dxa"/>
                <w:shd w:val="clear" w:color="auto" w:fill="auto"/>
              </w:tcPr>
            </w:tcPrChange>
          </w:tcPr>
          <w:p w14:paraId="621EC278" w14:textId="77777777" w:rsidR="00AA1B40" w:rsidRDefault="00AA1B40" w:rsidP="00BF18B4">
            <w:r w:rsidRPr="00362DEE">
              <w:t xml:space="preserve">Toelichting - Comparitie nummering en </w:t>
            </w:r>
            <w:proofErr w:type="spellStart"/>
            <w:r w:rsidRPr="00362DEE">
              <w:t>layout</w:t>
            </w:r>
            <w:proofErr w:type="spellEnd"/>
          </w:p>
        </w:tc>
      </w:tr>
      <w:tr w:rsidR="00AA1B40" w:rsidRPr="00DB7FA4" w14:paraId="5E527C8D" w14:textId="77777777" w:rsidTr="00AA1B40">
        <w:tc>
          <w:tcPr>
            <w:tcW w:w="556" w:type="dxa"/>
            <w:shd w:val="clear" w:color="auto" w:fill="auto"/>
            <w:tcPrChange w:id="216" w:author="Groot, Karina de" w:date="2019-07-04T13:21:00Z">
              <w:tcPr>
                <w:tcW w:w="556" w:type="dxa"/>
                <w:shd w:val="clear" w:color="auto" w:fill="auto"/>
              </w:tcPr>
            </w:tcPrChange>
          </w:tcPr>
          <w:p w14:paraId="79ADCB4F" w14:textId="77777777" w:rsidR="00AA1B40" w:rsidRDefault="00AA1B40" w:rsidP="00BF18B4">
            <w:r>
              <w:t>[4]</w:t>
            </w:r>
          </w:p>
        </w:tc>
        <w:tc>
          <w:tcPr>
            <w:tcW w:w="8370" w:type="dxa"/>
            <w:shd w:val="clear" w:color="auto" w:fill="auto"/>
            <w:tcPrChange w:id="217" w:author="Groot, Karina de" w:date="2019-07-04T13:21:00Z">
              <w:tcPr>
                <w:tcW w:w="5953" w:type="dxa"/>
                <w:shd w:val="clear" w:color="auto" w:fill="auto"/>
              </w:tcPr>
            </w:tcPrChange>
          </w:tcPr>
          <w:p w14:paraId="1B5D9082" w14:textId="77777777" w:rsidR="00AA1B40" w:rsidRPr="00F04F48" w:rsidRDefault="00AA1B40"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221" w:name="_Toc464135495"/>
      <w:bookmarkStart w:id="222" w:name="_Toc506361259"/>
      <w:bookmarkStart w:id="223" w:name="_Toc12001446"/>
      <w:bookmarkEnd w:id="179"/>
      <w:r>
        <w:rPr>
          <w:lang w:val="nl-NL"/>
        </w:rPr>
        <w:lastRenderedPageBreak/>
        <w:t>Munt</w:t>
      </w:r>
      <w:r w:rsidR="00340045">
        <w:rPr>
          <w:lang w:val="nl-NL"/>
        </w:rPr>
        <w:t xml:space="preserve"> </w:t>
      </w:r>
      <w:r w:rsidR="008D0862">
        <w:rPr>
          <w:lang w:val="nl-NL"/>
        </w:rPr>
        <w:t>Hypotheekakte</w:t>
      </w:r>
      <w:bookmarkEnd w:id="221"/>
      <w:bookmarkEnd w:id="222"/>
      <w:bookmarkEnd w:id="223"/>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24" w:name="_Toc246925271"/>
      <w:bookmarkStart w:id="225" w:name="_Toc464135496"/>
      <w:bookmarkStart w:id="226" w:name="_Toc506361260"/>
      <w:bookmarkStart w:id="227" w:name="_Toc12001447"/>
      <w:r>
        <w:t>Equivalentiev</w:t>
      </w:r>
      <w:r w:rsidR="008D0862">
        <w:t>erklaring</w:t>
      </w:r>
      <w:bookmarkEnd w:id="224"/>
      <w:bookmarkEnd w:id="225"/>
      <w:bookmarkEnd w:id="226"/>
      <w:bookmarkEnd w:id="227"/>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228" w:name="_Toc464135497"/>
      <w:bookmarkStart w:id="229" w:name="_Toc506361261"/>
      <w:bookmarkStart w:id="230" w:name="_Toc12001448"/>
      <w:bookmarkStart w:id="231" w:name="_Ref438019207"/>
      <w:r>
        <w:lastRenderedPageBreak/>
        <w:t>Titel</w:t>
      </w:r>
      <w:bookmarkEnd w:id="228"/>
      <w:bookmarkEnd w:id="229"/>
      <w:bookmarkEnd w:id="2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232" w:name="_Toc464135498"/>
      <w:bookmarkStart w:id="233" w:name="_Toc506361262"/>
      <w:bookmarkStart w:id="234" w:name="_Toc12001449"/>
      <w:bookmarkEnd w:id="231"/>
      <w:r>
        <w:t>Aanhef</w:t>
      </w:r>
      <w:bookmarkEnd w:id="232"/>
      <w:bookmarkEnd w:id="233"/>
      <w:bookmarkEnd w:id="2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235" w:name="_Toc245786300"/>
            <w:bookmarkEnd w:id="235"/>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236" w:name="_Toc464135499"/>
      <w:bookmarkStart w:id="237" w:name="_Toc506361263"/>
      <w:bookmarkStart w:id="238" w:name="_Toc12001450"/>
      <w:bookmarkStart w:id="239" w:name="_Ref182807022"/>
      <w:r>
        <w:lastRenderedPageBreak/>
        <w:t>Partijen</w:t>
      </w:r>
      <w:bookmarkEnd w:id="236"/>
      <w:bookmarkEnd w:id="237"/>
      <w:bookmarkEnd w:id="238"/>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240" w:name="_Toc464135500"/>
      <w:bookmarkStart w:id="241" w:name="_Toc506361264"/>
      <w:bookmarkStart w:id="242" w:name="_Toc12001451"/>
      <w:r>
        <w:lastRenderedPageBreak/>
        <w:t>Hypotheekb</w:t>
      </w:r>
      <w:r w:rsidR="00900C94">
        <w:t>ank</w:t>
      </w:r>
      <w:bookmarkEnd w:id="240"/>
      <w:bookmarkEnd w:id="241"/>
      <w:bookmarkEnd w:id="242"/>
    </w:p>
    <w:bookmarkEnd w:id="239"/>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243" w:name="_Toc464135501"/>
      <w:bookmarkStart w:id="244" w:name="_Toc506361265"/>
      <w:bookmarkStart w:id="245" w:name="_Toc12001452"/>
      <w:r>
        <w:lastRenderedPageBreak/>
        <w:t>Schuldenaar</w:t>
      </w:r>
      <w:bookmarkEnd w:id="243"/>
      <w:bookmarkEnd w:id="244"/>
      <w:bookmarkEnd w:id="24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ins w:id="246" w:author="Groot, Karina de" w:date="2019-06-21T10:08:00Z"/>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6D588122" w14:textId="1EE3A447" w:rsidR="0038607C" w:rsidRPr="00527D55" w:rsidDel="003160AC" w:rsidRDefault="0038607C" w:rsidP="00323158">
            <w:pPr>
              <w:rPr>
                <w:del w:id="247" w:author="Groot, Karina de" w:date="2019-06-21T10:08:00Z"/>
                <w:snapToGrid/>
                <w:szCs w:val="18"/>
              </w:rPr>
            </w:pPr>
            <w:del w:id="248" w:author="Groot, Karina de" w:date="2019-06-21T10:08:00Z">
              <w:r w:rsidRPr="00527D55" w:rsidDel="003160AC">
                <w:rPr>
                  <w:snapToGrid/>
                  <w:szCs w:val="18"/>
                </w:rPr>
                <w:delText>Verplichte tekst.</w:delText>
              </w:r>
            </w:del>
          </w:p>
          <w:p w14:paraId="775EE930" w14:textId="1E21FF0D" w:rsidR="0038607C" w:rsidDel="003160AC" w:rsidRDefault="0038607C" w:rsidP="00323158">
            <w:pPr>
              <w:autoSpaceDE w:val="0"/>
              <w:autoSpaceDN w:val="0"/>
              <w:adjustRightInd w:val="0"/>
              <w:spacing w:line="240" w:lineRule="auto"/>
              <w:rPr>
                <w:del w:id="249" w:author="Groot, Karina de" w:date="2019-06-21T10:08:00Z"/>
                <w:sz w:val="16"/>
                <w:szCs w:val="16"/>
                <w:lang w:val="nl"/>
              </w:rPr>
            </w:pPr>
          </w:p>
          <w:p w14:paraId="0F24CFC0" w14:textId="19426599" w:rsidR="0038607C" w:rsidDel="003160AC" w:rsidRDefault="0038607C" w:rsidP="00323158">
            <w:pPr>
              <w:autoSpaceDE w:val="0"/>
              <w:autoSpaceDN w:val="0"/>
              <w:adjustRightInd w:val="0"/>
              <w:spacing w:line="240" w:lineRule="auto"/>
              <w:rPr>
                <w:del w:id="250" w:author="Groot, Karina de" w:date="2019-06-21T10:08:00Z"/>
                <w:sz w:val="16"/>
                <w:szCs w:val="16"/>
                <w:lang w:val="nl"/>
              </w:rPr>
            </w:pPr>
          </w:p>
          <w:p w14:paraId="1242AF3A" w14:textId="7936717A" w:rsidR="0038607C" w:rsidRPr="00375E34" w:rsidDel="003160AC" w:rsidRDefault="0038607C" w:rsidP="00323158">
            <w:pPr>
              <w:autoSpaceDE w:val="0"/>
              <w:autoSpaceDN w:val="0"/>
              <w:adjustRightInd w:val="0"/>
              <w:spacing w:line="240" w:lineRule="auto"/>
              <w:rPr>
                <w:del w:id="251" w:author="Groot, Karina de" w:date="2019-06-21T10:08:00Z"/>
                <w:snapToGrid/>
                <w:kern w:val="0"/>
                <w:szCs w:val="18"/>
                <w:u w:val="single"/>
                <w:lang w:eastAsia="nl-NL"/>
              </w:rPr>
            </w:pPr>
            <w:del w:id="252" w:author="Groot, Karina de" w:date="2019-06-21T10:08:00Z">
              <w:r w:rsidRPr="00375E34" w:rsidDel="003160AC">
                <w:rPr>
                  <w:snapToGrid/>
                  <w:kern w:val="0"/>
                  <w:szCs w:val="18"/>
                  <w:u w:val="single"/>
                  <w:lang w:eastAsia="nl-NL"/>
                </w:rPr>
                <w:delText>Controle backendverwerking voor de hele partij:</w:delText>
              </w:r>
            </w:del>
          </w:p>
          <w:p w14:paraId="2348F992" w14:textId="13B03F64" w:rsidR="0038607C" w:rsidRPr="00FB1425" w:rsidDel="003160AC" w:rsidRDefault="0038607C" w:rsidP="00323158">
            <w:pPr>
              <w:autoSpaceDE w:val="0"/>
              <w:autoSpaceDN w:val="0"/>
              <w:adjustRightInd w:val="0"/>
              <w:spacing w:line="240" w:lineRule="auto"/>
              <w:rPr>
                <w:del w:id="253" w:author="Groot, Karina de" w:date="2019-06-21T10:08:00Z"/>
                <w:kern w:val="0"/>
                <w:sz w:val="16"/>
                <w:szCs w:val="16"/>
                <w:lang w:eastAsia="nl-NL"/>
              </w:rPr>
            </w:pPr>
            <w:del w:id="254" w:author="Groot, Karina de" w:date="2019-06-21T10:08:00Z">
              <w:r w:rsidRPr="00DB7FA4" w:rsidDel="003160AC">
                <w:rPr>
                  <w:rFonts w:cs="Arial"/>
                  <w:snapToGrid/>
                  <w:kern w:val="0"/>
                  <w:sz w:val="16"/>
                  <w:szCs w:val="16"/>
                  <w:lang w:eastAsia="nl-NL"/>
                </w:rPr>
                <w:delText>//</w:delText>
              </w:r>
              <w:r w:rsidRPr="00955FFA" w:rsidDel="003160AC">
                <w:rPr>
                  <w:sz w:val="16"/>
                  <w:szCs w:val="16"/>
                  <w:lang w:val="nl"/>
                </w:rPr>
                <w:delText>IMKAD</w:delText>
              </w:r>
              <w:r w:rsidRPr="00DB7FA4" w:rsidDel="003160AC">
                <w:rPr>
                  <w:rFonts w:cs="Arial"/>
                  <w:snapToGrid/>
                  <w:kern w:val="0"/>
                  <w:sz w:val="16"/>
                  <w:szCs w:val="16"/>
                  <w:lang w:eastAsia="nl-NL"/>
                </w:rPr>
                <w:delText>_</w:delText>
              </w:r>
              <w:r w:rsidRPr="00DB7FA4" w:rsidDel="003160AC">
                <w:rPr>
                  <w:snapToGrid/>
                  <w:kern w:val="0"/>
                  <w:sz w:val="16"/>
                  <w:szCs w:val="16"/>
                  <w:lang w:eastAsia="nl-NL"/>
                </w:rPr>
                <w:delText>AangebodenStuk</w:delText>
              </w:r>
              <w:r w:rsidRPr="00DB7FA4" w:rsidDel="003160AC">
                <w:rPr>
                  <w:rFonts w:cs="Arial"/>
                  <w:snapToGrid/>
                  <w:kern w:val="0"/>
                  <w:sz w:val="16"/>
                  <w:szCs w:val="16"/>
                  <w:lang w:eastAsia="nl-NL"/>
                </w:rPr>
                <w:delText>/Partij/</w:delText>
              </w:r>
              <w:r w:rsidDel="003160AC">
                <w:rPr>
                  <w:snapToGrid/>
                  <w:kern w:val="0"/>
                  <w:sz w:val="16"/>
                  <w:szCs w:val="16"/>
                  <w:lang w:eastAsia="nl-NL"/>
                </w:rPr>
                <w:delText xml:space="preserve"> </w:delText>
              </w:r>
              <w:r w:rsidRPr="00FB1425" w:rsidDel="003160AC">
                <w:rPr>
                  <w:kern w:val="0"/>
                  <w:sz w:val="16"/>
                  <w:szCs w:val="16"/>
                  <w:lang w:eastAsia="nl-NL"/>
                </w:rPr>
                <w:delText>waarbij ./aanduidingPartij(‘de schuldenaar’)</w:delText>
              </w:r>
            </w:del>
          </w:p>
          <w:p w14:paraId="419B240A" w14:textId="6B7C90A1" w:rsidR="0038607C" w:rsidDel="003160AC" w:rsidRDefault="0038607C" w:rsidP="00323158">
            <w:pPr>
              <w:autoSpaceDE w:val="0"/>
              <w:autoSpaceDN w:val="0"/>
              <w:adjustRightInd w:val="0"/>
              <w:spacing w:line="240" w:lineRule="auto"/>
              <w:rPr>
                <w:del w:id="255" w:author="Groot, Karina de" w:date="2019-06-21T10:08:00Z"/>
                <w:snapToGrid/>
                <w:kern w:val="0"/>
                <w:lang w:eastAsia="nl-NL"/>
              </w:rPr>
            </w:pPr>
          </w:p>
          <w:p w14:paraId="77C270D7" w14:textId="49157671" w:rsidR="0038607C" w:rsidRPr="00CE14A0" w:rsidRDefault="0038607C" w:rsidP="00323158">
            <w:pPr>
              <w:autoSpaceDE w:val="0"/>
              <w:autoSpaceDN w:val="0"/>
              <w:adjustRightInd w:val="0"/>
              <w:spacing w:line="240" w:lineRule="auto"/>
              <w:rPr>
                <w:rFonts w:cs="Arial"/>
                <w:snapToGrid/>
                <w:kern w:val="0"/>
                <w:szCs w:val="18"/>
                <w:lang w:eastAsia="nl-NL"/>
              </w:rPr>
            </w:pPr>
            <w:del w:id="256" w:author="Groot, Karina de" w:date="2019-06-21T10:08:00Z">
              <w:r w:rsidRPr="00AF2670" w:rsidDel="003160AC">
                <w:rPr>
                  <w:rFonts w:cs="Arial"/>
                  <w:snapToGrid/>
                  <w:sz w:val="16"/>
                  <w:szCs w:val="16"/>
                </w:rPr>
                <w:delText>//IMKAD_</w:delText>
              </w:r>
              <w:r w:rsidRPr="00AF2670" w:rsidDel="003160AC">
                <w:rPr>
                  <w:snapToGrid/>
                  <w:sz w:val="16"/>
                  <w:szCs w:val="16"/>
                  <w:lang w:val="nl"/>
                </w:rPr>
                <w:delText>AangebodenStuk</w:delText>
              </w:r>
              <w:r w:rsidRPr="00AF2670" w:rsidDel="003160AC">
                <w:rPr>
                  <w:rFonts w:cs="Arial"/>
                  <w:snapToGrid/>
                  <w:sz w:val="16"/>
                  <w:szCs w:val="16"/>
                </w:rPr>
                <w:delText>/StukdeelHypotheek [aanduidingHypotheek = niet aanwezig] /vervreemderRechtRef [</w:delText>
              </w:r>
              <w:r w:rsidRPr="00AF2670" w:rsidDel="003160AC">
                <w:rPr>
                  <w:rFonts w:cs="Arial"/>
                  <w:snapToGrid/>
                  <w:kern w:val="0"/>
                  <w:sz w:val="16"/>
                  <w:szCs w:val="16"/>
                  <w:lang w:eastAsia="nl-NL"/>
                </w:rPr>
                <w:delText xml:space="preserve">xlink:href="#id </w:delText>
              </w:r>
              <w:r w:rsidDel="003160AC">
                <w:rPr>
                  <w:rFonts w:cs="Arial"/>
                  <w:snapToGrid/>
                  <w:kern w:val="0"/>
                  <w:sz w:val="16"/>
                  <w:szCs w:val="16"/>
                  <w:lang w:eastAsia="nl-NL"/>
                </w:rPr>
                <w:delText xml:space="preserve">schuldenaar </w:delText>
              </w:r>
              <w:r w:rsidRPr="00AF2670" w:rsidDel="003160AC">
                <w:rPr>
                  <w:rFonts w:cs="Arial"/>
                  <w:snapToGrid/>
                  <w:kern w:val="0"/>
                  <w:sz w:val="16"/>
                  <w:szCs w:val="16"/>
                  <w:lang w:eastAsia="nl-NL"/>
                </w:rPr>
                <w:delText>partij"]</w:delText>
              </w:r>
            </w:del>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ins w:id="257" w:author="Groot, Karina de" w:date="2019-06-21T07:48:00Z"/>
                <w:rFonts w:cs="Arial"/>
                <w:snapToGrid/>
                <w:color w:val="800080"/>
                <w:kern w:val="0"/>
                <w:sz w:val="20"/>
                <w:highlight w:val="darkYellow"/>
                <w:lang w:eastAsia="nl-NL"/>
              </w:rPr>
            </w:pPr>
            <w:ins w:id="258" w:author="Groot, Karina de" w:date="2019-06-21T07:48:00Z">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ins>
          </w:p>
          <w:p w14:paraId="7D84B58F" w14:textId="539E3AFB"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del w:id="259" w:author="Groot, Karina de" w:date="2019-06-21T07:48:00Z">
              <w:r w:rsidDel="00386307">
                <w:rPr>
                  <w:rFonts w:cs="Arial"/>
                  <w:color w:val="FF0000"/>
                  <w:kern w:val="0"/>
                  <w:sz w:val="20"/>
                  <w:lang w:eastAsia="nl-NL"/>
                </w:rPr>
                <w:delText>h</w:delText>
              </w:r>
              <w:r w:rsidR="009620A2" w:rsidRPr="009620A2" w:rsidDel="00386307">
                <w:rPr>
                  <w:rFonts w:cs="Arial"/>
                  <w:color w:val="FF0000"/>
                  <w:kern w:val="0"/>
                  <w:sz w:val="20"/>
                  <w:lang w:eastAsia="nl-NL"/>
                </w:rPr>
                <w:delText>ierna</w:delText>
              </w:r>
              <w:r w:rsidR="009620A2" w:rsidRPr="00C50CDF" w:rsidDel="00386307">
                <w:rPr>
                  <w:rFonts w:cs="Arial"/>
                  <w:color w:val="7030A0"/>
                  <w:kern w:val="0"/>
                  <w:sz w:val="20"/>
                  <w:lang w:eastAsia="nl-NL"/>
                </w:rPr>
                <w:delText xml:space="preserve">, </w:delText>
              </w:r>
              <w:r w:rsidR="009620A2" w:rsidRPr="009620A2" w:rsidDel="00386307">
                <w:rPr>
                  <w:rFonts w:cs="Arial"/>
                  <w:color w:val="800080"/>
                  <w:kern w:val="0"/>
                  <w:sz w:val="20"/>
                  <w:lang w:eastAsia="nl-NL"/>
                </w:rPr>
                <w:delText>zowel tezamen als ieder afzonderlijk,</w:delText>
              </w:r>
              <w:r w:rsidR="009620A2" w:rsidRPr="009620A2" w:rsidDel="00386307">
                <w:rPr>
                  <w:rFonts w:cs="Arial"/>
                  <w:color w:val="FF0000"/>
                  <w:kern w:val="0"/>
                  <w:sz w:val="20"/>
                  <w:lang w:eastAsia="nl-NL"/>
                </w:rPr>
                <w:delText xml:space="preserve"> te noemen: </w:delText>
              </w:r>
              <w:r w:rsidR="009620A2" w:rsidRPr="009620A2" w:rsidDel="00386307">
                <w:rPr>
                  <w:rFonts w:cs="Arial"/>
                  <w:color w:val="FF0000"/>
                  <w:kern w:val="0"/>
                  <w:sz w:val="20"/>
                  <w:lang w:eastAsia="nl-NL"/>
                </w:rPr>
                <w:br/>
                <w:delText xml:space="preserve">     de “Hypotheekgever” en “Schuldenaar”; </w:delText>
              </w:r>
            </w:del>
          </w:p>
        </w:tc>
        <w:tc>
          <w:tcPr>
            <w:tcW w:w="2606" w:type="pct"/>
            <w:shd w:val="clear" w:color="auto" w:fill="auto"/>
          </w:tcPr>
          <w:p w14:paraId="67362868" w14:textId="0808DFD2" w:rsidR="0038607C" w:rsidRPr="00AF2670" w:rsidDel="00386307" w:rsidRDefault="00386307">
            <w:pPr>
              <w:autoSpaceDE w:val="0"/>
              <w:autoSpaceDN w:val="0"/>
              <w:adjustRightInd w:val="0"/>
              <w:spacing w:line="240" w:lineRule="auto"/>
              <w:rPr>
                <w:del w:id="260" w:author="Groot, Karina de" w:date="2019-06-21T07:49:00Z"/>
                <w:snapToGrid/>
                <w:szCs w:val="18"/>
              </w:rPr>
              <w:pPrChange w:id="261" w:author="Groot, Karina de" w:date="2019-06-21T07:49:00Z">
                <w:pPr/>
              </w:pPrChange>
            </w:pPr>
            <w:ins w:id="262" w:author="Groot, Karina de" w:date="2019-06-21T07:49:00Z">
              <w:r>
                <w:rPr>
                  <w:szCs w:val="18"/>
                </w:rPr>
                <w:t xml:space="preserve">Zie paragraaf </w:t>
              </w:r>
              <w:r>
                <w:rPr>
                  <w:szCs w:val="18"/>
                </w:rPr>
                <w:fldChar w:fldCharType="begin"/>
              </w:r>
              <w:r>
                <w:rPr>
                  <w:szCs w:val="18"/>
                </w:rPr>
                <w:instrText xml:space="preserve"> REF _Ref454549849 \r \h </w:instrText>
              </w:r>
            </w:ins>
            <w:r>
              <w:rPr>
                <w:szCs w:val="18"/>
              </w:rPr>
            </w:r>
            <w:ins w:id="263" w:author="Groot, Karina de" w:date="2019-06-21T07:49:00Z">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ins>
            <w:r>
              <w:rPr>
                <w:szCs w:val="18"/>
              </w:rPr>
            </w:r>
            <w:ins w:id="264" w:author="Groot, Karina de" w:date="2019-06-21T07:49:00Z">
              <w:r>
                <w:rPr>
                  <w:szCs w:val="18"/>
                </w:rPr>
                <w:fldChar w:fldCharType="separate"/>
              </w:r>
              <w:proofErr w:type="spellStart"/>
              <w:r w:rsidRPr="00EC51F1">
                <w:rPr>
                  <w:lang w:val="en-US"/>
                </w:rPr>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proofErr w:type="spellEnd"/>
              <w:r>
                <w:rPr>
                  <w:szCs w:val="18"/>
                </w:rPr>
                <w:fldChar w:fldCharType="end"/>
              </w:r>
            </w:ins>
            <w:del w:id="265" w:author="Groot, Karina de" w:date="2019-06-21T07:49:00Z">
              <w:r w:rsidR="0038607C" w:rsidRPr="00AF2670" w:rsidDel="00386307">
                <w:rPr>
                  <w:snapToGrid/>
                  <w:szCs w:val="18"/>
                </w:rPr>
                <w:delText xml:space="preserve">Combinatie van </w:delText>
              </w:r>
              <w:r w:rsidR="0038607C" w:rsidRPr="00AF2670" w:rsidDel="00386307">
                <w:delText>vaste</w:delText>
              </w:r>
              <w:r w:rsidR="0038607C" w:rsidRPr="00AF2670" w:rsidDel="00386307">
                <w:rPr>
                  <w:snapToGrid/>
                  <w:szCs w:val="18"/>
                </w:rPr>
                <w:delText xml:space="preserve"> en afleidbare tekst. De aanduiding van deze partij zoals in de akte wordt gebruikt. De tekst</w:delText>
              </w:r>
              <w:r w:rsidR="0038607C" w:rsidDel="00386307">
                <w:rPr>
                  <w:snapToGrid/>
                  <w:szCs w:val="18"/>
                </w:rPr>
                <w:delText xml:space="preserve"> </w:delText>
              </w:r>
              <w:r w:rsidR="0038607C" w:rsidRPr="007107F2" w:rsidDel="00386307">
                <w:rPr>
                  <w:snapToGrid/>
                  <w:szCs w:val="18"/>
                </w:rPr>
                <w:delText>(</w:delText>
              </w:r>
              <w:r w:rsidR="007107F2" w:rsidDel="00386307">
                <w:rPr>
                  <w:snapToGrid/>
                  <w:color w:val="800080"/>
                  <w:szCs w:val="18"/>
                </w:rPr>
                <w:delText xml:space="preserve">, </w:delText>
              </w:r>
              <w:r w:rsidR="0038607C" w:rsidDel="00386307">
                <w:rPr>
                  <w:snapToGrid/>
                  <w:color w:val="800080"/>
                  <w:szCs w:val="18"/>
                </w:rPr>
                <w:delText xml:space="preserve">zowel </w:delText>
              </w:r>
              <w:r w:rsidR="0038607C" w:rsidRPr="00025A52" w:rsidDel="00386307">
                <w:rPr>
                  <w:snapToGrid/>
                  <w:color w:val="800080"/>
                  <w:szCs w:val="18"/>
                </w:rPr>
                <w:delText>tezamen</w:delText>
              </w:r>
              <w:r w:rsidR="0038607C" w:rsidDel="00386307">
                <w:rPr>
                  <w:snapToGrid/>
                  <w:color w:val="800080"/>
                  <w:szCs w:val="18"/>
                </w:rPr>
                <w:delText xml:space="preserve"> als ieder afzonderlijk</w:delText>
              </w:r>
              <w:r w:rsidR="007107F2" w:rsidDel="00386307">
                <w:rPr>
                  <w:snapToGrid/>
                  <w:color w:val="800080"/>
                  <w:szCs w:val="18"/>
                </w:rPr>
                <w:delText>,</w:delText>
              </w:r>
              <w:r w:rsidR="0038607C" w:rsidRPr="007107F2" w:rsidDel="00386307">
                <w:rPr>
                  <w:snapToGrid/>
                  <w:szCs w:val="18"/>
                </w:rPr>
                <w:delText>)</w:delText>
              </w:r>
              <w:r w:rsidR="0038607C" w:rsidDel="00386307">
                <w:rPr>
                  <w:snapToGrid/>
                  <w:szCs w:val="18"/>
                </w:rPr>
                <w:delText xml:space="preserve"> </w:delText>
              </w:r>
              <w:r w:rsidR="0038607C" w:rsidRPr="00AF2670" w:rsidDel="00386307">
                <w:rPr>
                  <w:snapToGrid/>
                  <w:szCs w:val="18"/>
                </w:rPr>
                <w:delText>wordt getoond wanneer de partij bestaat uit meer dan één gerechtigde persoon.</w:delText>
              </w:r>
            </w:del>
          </w:p>
          <w:p w14:paraId="23B9088E" w14:textId="550DEDB1" w:rsidR="0038607C" w:rsidRPr="00AF2670" w:rsidDel="00386307" w:rsidRDefault="0038607C">
            <w:pPr>
              <w:autoSpaceDE w:val="0"/>
              <w:autoSpaceDN w:val="0"/>
              <w:adjustRightInd w:val="0"/>
              <w:spacing w:line="240" w:lineRule="auto"/>
              <w:rPr>
                <w:del w:id="266" w:author="Groot, Karina de" w:date="2019-06-21T07:49:00Z"/>
                <w:snapToGrid/>
                <w:u w:val="single"/>
              </w:rPr>
              <w:pPrChange w:id="267" w:author="Groot, Karina de" w:date="2019-06-21T07:49:00Z">
                <w:pPr/>
              </w:pPrChange>
            </w:pPr>
          </w:p>
          <w:p w14:paraId="0C8A0336" w14:textId="606743D4" w:rsidR="0038607C" w:rsidRPr="00AF2670" w:rsidDel="00386307" w:rsidRDefault="0038607C">
            <w:pPr>
              <w:autoSpaceDE w:val="0"/>
              <w:autoSpaceDN w:val="0"/>
              <w:adjustRightInd w:val="0"/>
              <w:spacing w:line="240" w:lineRule="auto"/>
              <w:rPr>
                <w:del w:id="268" w:author="Groot, Karina de" w:date="2019-06-21T07:49:00Z"/>
                <w:snapToGrid/>
                <w:u w:val="single"/>
              </w:rPr>
              <w:pPrChange w:id="269" w:author="Groot, Karina de" w:date="2019-06-21T07:49:00Z">
                <w:pPr/>
              </w:pPrChange>
            </w:pPr>
            <w:del w:id="270" w:author="Groot, Karina de" w:date="2019-06-21T07:49:00Z">
              <w:r w:rsidRPr="00AF2670" w:rsidDel="00386307">
                <w:rPr>
                  <w:snapToGrid/>
                  <w:u w:val="single"/>
                </w:rPr>
                <w:delText xml:space="preserve">Mapping </w:delText>
              </w:r>
              <w:r w:rsidDel="00386307">
                <w:rPr>
                  <w:snapToGrid/>
                  <w:u w:val="single"/>
                </w:rPr>
                <w:delText>schuldenaar</w:delText>
              </w:r>
              <w:r w:rsidRPr="00AF2670" w:rsidDel="00386307">
                <w:rPr>
                  <w:snapToGrid/>
                  <w:u w:val="single"/>
                </w:rPr>
                <w:delText xml:space="preserve"> partij:</w:delText>
              </w:r>
            </w:del>
          </w:p>
          <w:p w14:paraId="25A9D701" w14:textId="48EBDC4E" w:rsidR="0038607C" w:rsidRPr="00AF2670" w:rsidDel="00386307" w:rsidRDefault="0038607C">
            <w:pPr>
              <w:autoSpaceDE w:val="0"/>
              <w:autoSpaceDN w:val="0"/>
              <w:adjustRightInd w:val="0"/>
              <w:spacing w:line="240" w:lineRule="auto"/>
              <w:rPr>
                <w:del w:id="271" w:author="Groot, Karina de" w:date="2019-06-21T07:49:00Z"/>
                <w:rFonts w:cs="Arial"/>
                <w:snapToGrid/>
                <w:sz w:val="16"/>
                <w:szCs w:val="16"/>
              </w:rPr>
            </w:pPr>
            <w:del w:id="272" w:author="Groot, Karina de" w:date="2019-06-21T07:49:00Z">
              <w:r w:rsidRPr="00AF2670" w:rsidDel="00386307">
                <w:rPr>
                  <w:rFonts w:cs="Arial"/>
                  <w:snapToGrid/>
                  <w:sz w:val="16"/>
                  <w:szCs w:val="16"/>
                </w:rPr>
                <w:delText xml:space="preserve">De </w:delText>
              </w:r>
              <w:r w:rsidDel="00386307">
                <w:rPr>
                  <w:rFonts w:cs="Arial"/>
                  <w:snapToGrid/>
                  <w:sz w:val="16"/>
                  <w:szCs w:val="16"/>
                </w:rPr>
                <w:delText xml:space="preserve">schuldenaar </w:delText>
              </w:r>
              <w:r w:rsidRPr="00AF2670" w:rsidDel="00386307">
                <w:rPr>
                  <w:rFonts w:cs="Arial"/>
                  <w:snapToGrid/>
                  <w:sz w:val="16"/>
                  <w:szCs w:val="16"/>
                </w:rPr>
                <w:delText>partij is vastgelegd als vervreemder bij het StukdeelHypotheek:</w:delText>
              </w:r>
            </w:del>
          </w:p>
          <w:p w14:paraId="7FAA1787" w14:textId="560E824B" w:rsidR="0038607C" w:rsidRPr="00AF2670" w:rsidDel="00386307" w:rsidRDefault="0038607C">
            <w:pPr>
              <w:autoSpaceDE w:val="0"/>
              <w:autoSpaceDN w:val="0"/>
              <w:adjustRightInd w:val="0"/>
              <w:spacing w:line="240" w:lineRule="auto"/>
              <w:rPr>
                <w:del w:id="273" w:author="Groot, Karina de" w:date="2019-06-21T07:49:00Z"/>
                <w:rFonts w:cs="Arial"/>
                <w:snapToGrid/>
                <w:kern w:val="0"/>
                <w:szCs w:val="18"/>
                <w:lang w:eastAsia="nl-NL"/>
              </w:rPr>
            </w:pPr>
            <w:del w:id="274" w:author="Groot, Karina de" w:date="2019-06-21T07:49:00Z">
              <w:r w:rsidRPr="00AF2670" w:rsidDel="00386307">
                <w:rPr>
                  <w:rFonts w:cs="Arial"/>
                  <w:snapToGrid/>
                  <w:sz w:val="16"/>
                  <w:szCs w:val="16"/>
                </w:rPr>
                <w:delText>//IMKAD_</w:delText>
              </w:r>
              <w:r w:rsidRPr="00AF2670" w:rsidDel="00386307">
                <w:rPr>
                  <w:snapToGrid/>
                  <w:sz w:val="16"/>
                  <w:szCs w:val="16"/>
                  <w:lang w:val="nl"/>
                </w:rPr>
                <w:delText>AangebodenStuk</w:delText>
              </w:r>
              <w:r w:rsidRPr="00AF2670" w:rsidDel="00386307">
                <w:rPr>
                  <w:rFonts w:cs="Arial"/>
                  <w:snapToGrid/>
                  <w:sz w:val="16"/>
                  <w:szCs w:val="16"/>
                </w:rPr>
                <w:delText>/StukdeelHypotheek [aanduidingHypotheek = niet aanwezig] /vervreemderRechtRef [</w:delText>
              </w:r>
              <w:r w:rsidRPr="00AF2670" w:rsidDel="00386307">
                <w:rPr>
                  <w:rFonts w:cs="Arial"/>
                  <w:snapToGrid/>
                  <w:kern w:val="0"/>
                  <w:sz w:val="16"/>
                  <w:szCs w:val="16"/>
                  <w:lang w:eastAsia="nl-NL"/>
                </w:rPr>
                <w:delText xml:space="preserve">xlink:href="#id </w:delText>
              </w:r>
              <w:r w:rsidDel="00386307">
                <w:rPr>
                  <w:rFonts w:cs="Arial"/>
                  <w:snapToGrid/>
                  <w:kern w:val="0"/>
                  <w:sz w:val="16"/>
                  <w:szCs w:val="16"/>
                  <w:lang w:eastAsia="nl-NL"/>
                </w:rPr>
                <w:delText xml:space="preserve">schuldenaar </w:delText>
              </w:r>
              <w:r w:rsidRPr="00AF2670" w:rsidDel="00386307">
                <w:rPr>
                  <w:rFonts w:cs="Arial"/>
                  <w:snapToGrid/>
                  <w:kern w:val="0"/>
                  <w:sz w:val="16"/>
                  <w:szCs w:val="16"/>
                  <w:lang w:eastAsia="nl-NL"/>
                </w:rPr>
                <w:delText>partij"]</w:delText>
              </w:r>
            </w:del>
          </w:p>
          <w:p w14:paraId="3B5591E6" w14:textId="05A964A5" w:rsidR="0038607C" w:rsidRPr="00AF2670" w:rsidDel="00386307" w:rsidRDefault="0038607C">
            <w:pPr>
              <w:autoSpaceDE w:val="0"/>
              <w:autoSpaceDN w:val="0"/>
              <w:adjustRightInd w:val="0"/>
              <w:spacing w:line="240" w:lineRule="auto"/>
              <w:rPr>
                <w:del w:id="275" w:author="Groot, Karina de" w:date="2019-06-21T07:49:00Z"/>
                <w:snapToGrid/>
                <w:szCs w:val="18"/>
                <w:u w:val="single"/>
              </w:rPr>
              <w:pPrChange w:id="276" w:author="Groot, Karina de" w:date="2019-06-21T07:49:00Z">
                <w:pPr/>
              </w:pPrChange>
            </w:pPr>
          </w:p>
          <w:p w14:paraId="5CCB0822" w14:textId="5EEAEEF7" w:rsidR="0038607C" w:rsidRPr="00AF2670" w:rsidDel="00386307" w:rsidRDefault="0038607C">
            <w:pPr>
              <w:autoSpaceDE w:val="0"/>
              <w:autoSpaceDN w:val="0"/>
              <w:adjustRightInd w:val="0"/>
              <w:spacing w:line="240" w:lineRule="auto"/>
              <w:rPr>
                <w:del w:id="277" w:author="Groot, Karina de" w:date="2019-06-21T07:49:00Z"/>
                <w:snapToGrid/>
                <w:szCs w:val="18"/>
                <w:u w:val="single"/>
              </w:rPr>
              <w:pPrChange w:id="278" w:author="Groot, Karina de" w:date="2019-06-21T07:49:00Z">
                <w:pPr/>
              </w:pPrChange>
            </w:pPr>
            <w:del w:id="279" w:author="Groot, Karina de" w:date="2019-06-21T07:49:00Z">
              <w:r w:rsidRPr="00AF2670" w:rsidDel="00386307">
                <w:rPr>
                  <w:snapToGrid/>
                  <w:kern w:val="0"/>
                  <w:u w:val="single"/>
                  <w:lang w:eastAsia="nl-NL"/>
                </w:rPr>
                <w:delText xml:space="preserve">Mapping </w:delText>
              </w:r>
              <w:r w:rsidDel="00386307">
                <w:rPr>
                  <w:snapToGrid/>
                  <w:kern w:val="0"/>
                  <w:u w:val="single"/>
                  <w:lang w:eastAsia="nl-NL"/>
                </w:rPr>
                <w:delText>(zowel tezamen als ieder afzonderlijk)</w:delText>
              </w:r>
              <w:r w:rsidRPr="00AF2670" w:rsidDel="00386307">
                <w:rPr>
                  <w:snapToGrid/>
                  <w:kern w:val="0"/>
                  <w:u w:val="single"/>
                  <w:lang w:eastAsia="nl-NL"/>
                </w:rPr>
                <w:delText>:</w:delText>
              </w:r>
            </w:del>
          </w:p>
          <w:p w14:paraId="7403E98C" w14:textId="325637C3" w:rsidR="0038607C" w:rsidRPr="00AF2670" w:rsidDel="00386307" w:rsidRDefault="0038607C">
            <w:pPr>
              <w:autoSpaceDE w:val="0"/>
              <w:autoSpaceDN w:val="0"/>
              <w:adjustRightInd w:val="0"/>
              <w:spacing w:line="240" w:lineRule="auto"/>
              <w:rPr>
                <w:del w:id="280" w:author="Groot, Karina de" w:date="2019-06-21T07:49:00Z"/>
                <w:rFonts w:cs="Arial"/>
                <w:snapToGrid/>
                <w:kern w:val="0"/>
                <w:sz w:val="16"/>
                <w:szCs w:val="16"/>
                <w:lang w:eastAsia="nl-NL"/>
              </w:rPr>
            </w:pPr>
            <w:del w:id="281" w:author="Groot, Karina de" w:date="2019-06-21T07:49:00Z">
              <w:r w:rsidRPr="00AF2670" w:rsidDel="00386307">
                <w:rPr>
                  <w:rFonts w:cs="Arial"/>
                  <w:snapToGrid/>
                  <w:kern w:val="0"/>
                  <w:sz w:val="16"/>
                  <w:szCs w:val="16"/>
                  <w:lang w:eastAsia="nl-NL"/>
                </w:rPr>
                <w:delText>//IMKAD_</w:delText>
              </w:r>
              <w:r w:rsidRPr="00AF2670" w:rsidDel="00386307">
                <w:rPr>
                  <w:snapToGrid/>
                  <w:kern w:val="0"/>
                  <w:sz w:val="16"/>
                  <w:szCs w:val="16"/>
                  <w:lang w:eastAsia="nl-NL"/>
                </w:rPr>
                <w:delText>AangebodenStuk</w:delText>
              </w:r>
              <w:r w:rsidRPr="00AF2670" w:rsidDel="00386307">
                <w:rPr>
                  <w:rFonts w:cs="Arial"/>
                  <w:snapToGrid/>
                  <w:kern w:val="0"/>
                  <w:sz w:val="16"/>
                  <w:szCs w:val="16"/>
                  <w:lang w:eastAsia="nl-NL"/>
                </w:rPr>
                <w:delText xml:space="preserve">/Partij[id </w:delText>
              </w:r>
              <w:r w:rsidDel="00386307">
                <w:rPr>
                  <w:rFonts w:cs="Arial"/>
                  <w:snapToGrid/>
                  <w:kern w:val="0"/>
                  <w:sz w:val="16"/>
                  <w:szCs w:val="16"/>
                  <w:lang w:eastAsia="nl-NL"/>
                </w:rPr>
                <w:delText>schuldenaar</w:delText>
              </w:r>
              <w:r w:rsidRPr="00AF2670" w:rsidDel="00386307">
                <w:rPr>
                  <w:rFonts w:cs="Arial"/>
                  <w:snapToGrid/>
                  <w:kern w:val="0"/>
                  <w:sz w:val="16"/>
                  <w:szCs w:val="16"/>
                  <w:lang w:eastAsia="nl-NL"/>
                </w:rPr>
                <w:delText xml:space="preserve"> partij] </w:delText>
              </w:r>
            </w:del>
          </w:p>
          <w:p w14:paraId="5523A0F6" w14:textId="33E2878F" w:rsidR="0038607C" w:rsidRPr="00AF2670" w:rsidDel="00386307" w:rsidRDefault="0038607C">
            <w:pPr>
              <w:autoSpaceDE w:val="0"/>
              <w:autoSpaceDN w:val="0"/>
              <w:adjustRightInd w:val="0"/>
              <w:spacing w:line="240" w:lineRule="auto"/>
              <w:rPr>
                <w:del w:id="282" w:author="Groot, Karina de" w:date="2019-06-21T07:49:00Z"/>
                <w:rFonts w:cs="Arial"/>
                <w:snapToGrid/>
                <w:kern w:val="0"/>
                <w:sz w:val="16"/>
                <w:szCs w:val="16"/>
                <w:lang w:eastAsia="nl-NL"/>
              </w:rPr>
            </w:pPr>
            <w:del w:id="283" w:author="Groot, Karina de" w:date="2019-06-21T07:49:00Z">
              <w:r w:rsidRPr="00AF2670" w:rsidDel="00386307">
                <w:rPr>
                  <w:rFonts w:cs="Arial"/>
                  <w:snapToGrid/>
                  <w:kern w:val="0"/>
                  <w:sz w:val="16"/>
                  <w:szCs w:val="16"/>
                  <w:lang w:eastAsia="nl-NL"/>
                </w:rPr>
                <w:delText>-wanneer de partij meer dan één gerechtigde persoon bevat:</w:delText>
              </w:r>
            </w:del>
          </w:p>
          <w:p w14:paraId="52E2D602" w14:textId="3D2949AA" w:rsidR="0038607C" w:rsidRPr="00AF2670" w:rsidRDefault="0038607C">
            <w:pPr>
              <w:autoSpaceDE w:val="0"/>
              <w:autoSpaceDN w:val="0"/>
              <w:adjustRightInd w:val="0"/>
              <w:spacing w:line="240" w:lineRule="auto"/>
              <w:rPr>
                <w:rFonts w:cs="Arial"/>
                <w:snapToGrid/>
                <w:kern w:val="0"/>
                <w:sz w:val="16"/>
                <w:szCs w:val="16"/>
                <w:lang w:eastAsia="nl-NL"/>
              </w:rPr>
            </w:pPr>
            <w:del w:id="284" w:author="Groot, Karina de" w:date="2019-06-21T07:49:00Z">
              <w:r w:rsidRPr="00AF2670" w:rsidDel="00386307">
                <w:rPr>
                  <w:rFonts w:cs="Arial"/>
                  <w:snapToGrid/>
                  <w:kern w:val="0"/>
                  <w:sz w:val="16"/>
                  <w:szCs w:val="16"/>
                  <w:lang w:eastAsia="nl-NL"/>
                </w:rPr>
                <w:delText>//IMKAD_Persoon/tia_IndGerechtigde is ‘true’ en/of</w:delText>
              </w:r>
            </w:del>
          </w:p>
          <w:p w14:paraId="6338DFFE" w14:textId="499E3157" w:rsidR="0038607C" w:rsidRPr="00AF2670" w:rsidDel="00386307" w:rsidRDefault="0038607C" w:rsidP="00323158">
            <w:pPr>
              <w:autoSpaceDE w:val="0"/>
              <w:autoSpaceDN w:val="0"/>
              <w:adjustRightInd w:val="0"/>
              <w:spacing w:line="240" w:lineRule="auto"/>
              <w:rPr>
                <w:del w:id="285" w:author="Groot, Karina de" w:date="2019-06-21T07:50:00Z"/>
                <w:rFonts w:cs="Arial"/>
                <w:snapToGrid/>
                <w:kern w:val="0"/>
                <w:sz w:val="16"/>
                <w:szCs w:val="16"/>
                <w:lang w:eastAsia="nl-NL"/>
              </w:rPr>
            </w:pPr>
            <w:del w:id="286" w:author="Groot, Karina de" w:date="2019-06-21T07:50:00Z">
              <w:r w:rsidRPr="00AF2670" w:rsidDel="00386307">
                <w:rPr>
                  <w:rFonts w:cs="Arial"/>
                  <w:snapToGrid/>
                  <w:kern w:val="0"/>
                  <w:sz w:val="16"/>
                  <w:szCs w:val="16"/>
                  <w:lang w:eastAsia="nl-NL"/>
                </w:rPr>
                <w:delText>//IMKAD_Persoon/gerelateerdePersoon/IMKAD_Persoon/tia_IndGerechtgde is ‘true’ en/of</w:delText>
              </w:r>
            </w:del>
          </w:p>
          <w:p w14:paraId="17F6083D" w14:textId="74563787" w:rsidR="0038607C" w:rsidRPr="00AF2670" w:rsidDel="00386307" w:rsidRDefault="0038607C" w:rsidP="00323158">
            <w:pPr>
              <w:autoSpaceDE w:val="0"/>
              <w:autoSpaceDN w:val="0"/>
              <w:adjustRightInd w:val="0"/>
              <w:spacing w:line="240" w:lineRule="auto"/>
              <w:rPr>
                <w:del w:id="287" w:author="Groot, Karina de" w:date="2019-06-21T07:50:00Z"/>
                <w:rFonts w:cs="Arial"/>
                <w:snapToGrid/>
                <w:kern w:val="0"/>
                <w:sz w:val="16"/>
                <w:szCs w:val="16"/>
                <w:lang w:eastAsia="nl-NL"/>
              </w:rPr>
            </w:pPr>
            <w:del w:id="288" w:author="Groot, Karina de" w:date="2019-06-21T07:50:00Z">
              <w:r w:rsidRPr="00AF2670" w:rsidDel="00386307">
                <w:rPr>
                  <w:rFonts w:cs="Arial"/>
                  <w:snapToGrid/>
                  <w:kern w:val="0"/>
                  <w:sz w:val="16"/>
                  <w:szCs w:val="16"/>
                  <w:lang w:eastAsia="nl-NL"/>
                </w:rPr>
                <w:delText>//IMKAD_Persoon/gerelateerdePersoon/IMKAD_Persoon/gerelateerdePersoon/</w:delText>
              </w:r>
            </w:del>
          </w:p>
          <w:p w14:paraId="54A6D464" w14:textId="6AEF2F60" w:rsidR="0038607C" w:rsidRPr="00AF2670" w:rsidDel="00386307" w:rsidRDefault="0038607C" w:rsidP="00323158">
            <w:pPr>
              <w:autoSpaceDE w:val="0"/>
              <w:autoSpaceDN w:val="0"/>
              <w:adjustRightInd w:val="0"/>
              <w:spacing w:line="240" w:lineRule="auto"/>
              <w:rPr>
                <w:del w:id="289" w:author="Groot, Karina de" w:date="2019-06-21T07:50:00Z"/>
                <w:rFonts w:cs="Arial"/>
                <w:snapToGrid/>
                <w:kern w:val="0"/>
                <w:sz w:val="16"/>
                <w:szCs w:val="16"/>
                <w:lang w:eastAsia="nl-NL"/>
              </w:rPr>
            </w:pPr>
            <w:del w:id="290" w:author="Groot, Karina de" w:date="2019-06-21T07:50:00Z">
              <w:r w:rsidRPr="00AF2670" w:rsidDel="00386307">
                <w:rPr>
                  <w:rFonts w:cs="Arial"/>
                  <w:snapToGrid/>
                  <w:kern w:val="0"/>
                  <w:sz w:val="16"/>
                  <w:szCs w:val="16"/>
                  <w:lang w:eastAsia="nl-NL"/>
                </w:rPr>
                <w:tab/>
                <w:delText>IMKAD_Persoon/tia_IndGerechtgde is ‘true’</w:delText>
              </w:r>
            </w:del>
          </w:p>
          <w:p w14:paraId="1F2EDE11" w14:textId="74F95FAC" w:rsidR="0038607C" w:rsidRPr="00AF2670" w:rsidDel="00386307" w:rsidRDefault="0038607C" w:rsidP="00323158">
            <w:pPr>
              <w:autoSpaceDE w:val="0"/>
              <w:autoSpaceDN w:val="0"/>
              <w:adjustRightInd w:val="0"/>
              <w:spacing w:line="240" w:lineRule="auto"/>
              <w:rPr>
                <w:del w:id="291" w:author="Groot, Karina de" w:date="2019-06-21T07:50:00Z"/>
                <w:rFonts w:cs="Arial"/>
                <w:snapToGrid/>
                <w:kern w:val="0"/>
                <w:sz w:val="16"/>
                <w:szCs w:val="16"/>
                <w:lang w:eastAsia="nl-NL"/>
              </w:rPr>
            </w:pPr>
          </w:p>
          <w:p w14:paraId="6409EE91" w14:textId="5B6A9F96" w:rsidR="0038607C" w:rsidRPr="00AF2670" w:rsidDel="00386307" w:rsidRDefault="0038607C" w:rsidP="00323158">
            <w:pPr>
              <w:rPr>
                <w:del w:id="292" w:author="Groot, Karina de" w:date="2019-06-21T07:50:00Z"/>
                <w:snapToGrid/>
                <w:u w:val="single"/>
              </w:rPr>
            </w:pPr>
            <w:del w:id="293" w:author="Groot, Karina de" w:date="2019-06-21T07:50:00Z">
              <w:r w:rsidRPr="00AF2670" w:rsidDel="00386307">
                <w:rPr>
                  <w:snapToGrid/>
                  <w:u w:val="single"/>
                </w:rPr>
                <w:delText xml:space="preserve">Mapping aanduiding </w:delText>
              </w:r>
              <w:r w:rsidDel="00386307">
                <w:rPr>
                  <w:snapToGrid/>
                  <w:u w:val="single"/>
                </w:rPr>
                <w:delText>schuldenaar</w:delText>
              </w:r>
              <w:r w:rsidRPr="00AF2670" w:rsidDel="00386307">
                <w:rPr>
                  <w:snapToGrid/>
                  <w:u w:val="single"/>
                </w:rPr>
                <w:delText xml:space="preserve"> partij:</w:delText>
              </w:r>
            </w:del>
          </w:p>
          <w:p w14:paraId="6C1219F3" w14:textId="5D92B873" w:rsidR="0038607C" w:rsidRDefault="0038607C" w:rsidP="00323158">
            <w:pPr>
              <w:autoSpaceDE w:val="0"/>
              <w:autoSpaceDN w:val="0"/>
              <w:adjustRightInd w:val="0"/>
              <w:spacing w:line="240" w:lineRule="auto"/>
              <w:rPr>
                <w:szCs w:val="18"/>
              </w:rPr>
            </w:pPr>
            <w:del w:id="294" w:author="Groot, Karina de" w:date="2019-06-21T07:50:00Z">
              <w:r w:rsidRPr="00AF2670" w:rsidDel="00386307">
                <w:rPr>
                  <w:rFonts w:cs="Arial"/>
                  <w:snapToGrid/>
                  <w:kern w:val="0"/>
                  <w:sz w:val="16"/>
                  <w:szCs w:val="16"/>
                  <w:lang w:eastAsia="nl-NL"/>
                </w:rPr>
                <w:delText>//IMKAD_</w:delText>
              </w:r>
              <w:r w:rsidRPr="00AF2670" w:rsidDel="00386307">
                <w:rPr>
                  <w:snapToGrid/>
                  <w:kern w:val="0"/>
                  <w:sz w:val="16"/>
                  <w:szCs w:val="16"/>
                  <w:lang w:eastAsia="nl-NL"/>
                </w:rPr>
                <w:delText>AangebodenStuk</w:delText>
              </w:r>
              <w:r w:rsidRPr="00AF2670" w:rsidDel="00386307">
                <w:rPr>
                  <w:rFonts w:cs="Arial"/>
                  <w:snapToGrid/>
                  <w:kern w:val="0"/>
                  <w:sz w:val="16"/>
                  <w:szCs w:val="16"/>
                  <w:lang w:eastAsia="nl-NL"/>
                </w:rPr>
                <w:delText xml:space="preserve">/Partij[id </w:delText>
              </w:r>
              <w:r w:rsidDel="00386307">
                <w:rPr>
                  <w:rFonts w:cs="Arial"/>
                  <w:snapToGrid/>
                  <w:kern w:val="0"/>
                  <w:sz w:val="16"/>
                  <w:szCs w:val="16"/>
                  <w:lang w:eastAsia="nl-NL"/>
                </w:rPr>
                <w:delText xml:space="preserve">schuldenaar </w:delText>
              </w:r>
              <w:r w:rsidRPr="00AF2670" w:rsidDel="00386307">
                <w:rPr>
                  <w:rFonts w:cs="Arial"/>
                  <w:snapToGrid/>
                  <w:kern w:val="0"/>
                  <w:sz w:val="16"/>
                  <w:szCs w:val="16"/>
                  <w:lang w:eastAsia="nl-NL"/>
                </w:rPr>
                <w:delText>partij]/aanduidingPartij ‘</w:delText>
              </w:r>
              <w:r w:rsidDel="00386307">
                <w:rPr>
                  <w:rFonts w:cs="Arial"/>
                  <w:snapToGrid/>
                  <w:kern w:val="0"/>
                  <w:sz w:val="16"/>
                  <w:szCs w:val="16"/>
                  <w:lang w:eastAsia="nl-NL"/>
                </w:rPr>
                <w:delText>de schuldenaar</w:delText>
              </w:r>
              <w:r w:rsidRPr="00AF2670" w:rsidDel="00386307">
                <w:rPr>
                  <w:rFonts w:cs="Arial"/>
                  <w:snapToGrid/>
                  <w:kern w:val="0"/>
                  <w:sz w:val="16"/>
                  <w:szCs w:val="16"/>
                  <w:lang w:eastAsia="nl-NL"/>
                </w:rPr>
                <w:delText>’</w:delText>
              </w:r>
            </w:del>
          </w:p>
        </w:tc>
      </w:tr>
    </w:tbl>
    <w:p w14:paraId="145A22CD" w14:textId="77777777" w:rsidR="00386307" w:rsidRDefault="00386307">
      <w:pPr>
        <w:rPr>
          <w:ins w:id="295" w:author="Groot, Karina de" w:date="2019-06-21T07:52:00Z"/>
        </w:rPr>
      </w:pPr>
      <w:ins w:id="296" w:author="Groot, Karina de" w:date="2019-06-21T07:52:00Z">
        <w:r>
          <w:br w:type="page"/>
        </w:r>
      </w:ins>
    </w:p>
    <w:p w14:paraId="4273EDC0" w14:textId="34D853AE" w:rsidR="00386307" w:rsidRDefault="00386307" w:rsidP="00386307">
      <w:pPr>
        <w:pStyle w:val="Kop2"/>
        <w:pageBreakBefore/>
        <w:numPr>
          <w:ilvl w:val="1"/>
          <w:numId w:val="1"/>
        </w:numPr>
        <w:rPr>
          <w:ins w:id="297" w:author="Groot, Karina de" w:date="2019-06-21T07:56:00Z"/>
          <w:lang w:val="en-US"/>
        </w:rPr>
      </w:pPr>
      <w:bookmarkStart w:id="298" w:name="_Ref454549849"/>
      <w:bookmarkStart w:id="299" w:name="_Toc12001453"/>
      <w:proofErr w:type="spellStart"/>
      <w:ins w:id="300" w:author="Groot, Karina de" w:date="2019-06-21T07:55:00Z">
        <w:r w:rsidRPr="00EC51F1">
          <w:rPr>
            <w:lang w:val="en-US"/>
          </w:rPr>
          <w:lastRenderedPageBreak/>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ins>
      <w:bookmarkEnd w:id="298"/>
      <w:bookmarkEnd w:id="299"/>
      <w:proofErr w:type="spellEnd"/>
    </w:p>
    <w:p w14:paraId="6A0F01C4" w14:textId="77777777" w:rsidR="0036468E" w:rsidRPr="0036468E" w:rsidRDefault="0036468E">
      <w:pPr>
        <w:rPr>
          <w:ins w:id="301" w:author="Groot, Karina de" w:date="2019-06-21T07:56:00Z"/>
          <w:lang w:val="en-US"/>
          <w:rPrChange w:id="302" w:author="Groot, Karina de" w:date="2019-06-21T07:56:00Z">
            <w:rPr>
              <w:ins w:id="303" w:author="Groot, Karina de" w:date="2019-06-21T07:56:00Z"/>
              <w:lang w:val="en-US"/>
            </w:rPr>
          </w:rPrChange>
        </w:rPr>
        <w:pPrChange w:id="304" w:author="Groot, Karina de" w:date="2019-06-21T07:56:00Z">
          <w:pPr>
            <w:pStyle w:val="Kop2"/>
            <w:pageBreakBefore/>
            <w:numPr>
              <w:numId w:val="1"/>
            </w:numPr>
          </w:pPr>
        </w:pPrChange>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rPr>
          <w:ins w:id="305" w:author="Groot, Karina de" w:date="2019-06-21T07:56:00Z"/>
        </w:trPr>
        <w:tc>
          <w:tcPr>
            <w:tcW w:w="6273" w:type="dxa"/>
          </w:tcPr>
          <w:p w14:paraId="19269B51" w14:textId="7DA2B307" w:rsidR="0036468E" w:rsidRDefault="00D213FB" w:rsidP="0036468E">
            <w:pPr>
              <w:rPr>
                <w:ins w:id="306" w:author="Groot, Karina de" w:date="2019-06-21T07:56:00Z"/>
                <w:lang w:val="en-US"/>
              </w:rPr>
            </w:pPr>
            <w:ins w:id="307" w:author="Groot, Karina de" w:date="2019-07-04T13:06:00Z">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tc>
        <w:tc>
          <w:tcPr>
            <w:tcW w:w="6274" w:type="dxa"/>
          </w:tcPr>
          <w:p w14:paraId="5FB34825" w14:textId="77777777" w:rsidR="0036468E" w:rsidRDefault="0036468E" w:rsidP="0036468E">
            <w:pPr>
              <w:rPr>
                <w:ins w:id="308" w:author="Groot, Karina de" w:date="2019-06-21T07:57:00Z"/>
              </w:rPr>
            </w:pPr>
            <w:ins w:id="309" w:author="Groot, Karina de" w:date="2019-06-21T07:57:00Z">
              <w:r w:rsidRPr="0011383C">
                <w:t xml:space="preserve">Verplichte keuze uit de volgende </w:t>
              </w:r>
              <w:r>
                <w:t xml:space="preserve">2 </w:t>
              </w:r>
              <w:r w:rsidRPr="0011383C">
                <w:t>opties</w:t>
              </w:r>
              <w:r>
                <w:t>, waaruit er 1 gekozen moet worden:</w:t>
              </w:r>
            </w:ins>
          </w:p>
          <w:p w14:paraId="67DB9793" w14:textId="4B8FA0A9" w:rsidR="002933A2" w:rsidRPr="00590B11" w:rsidRDefault="002933A2" w:rsidP="0036468E">
            <w:pPr>
              <w:pStyle w:val="streepje"/>
              <w:numPr>
                <w:ilvl w:val="0"/>
                <w:numId w:val="32"/>
              </w:numPr>
              <w:ind w:left="227" w:hanging="227"/>
              <w:rPr>
                <w:ins w:id="310" w:author="Groot, Karina de" w:date="2019-07-04T13:07:00Z"/>
                <w:rPrChange w:id="311" w:author="Groot, Karina de" w:date="2019-07-04T13:07:00Z">
                  <w:rPr>
                    <w:ins w:id="312" w:author="Groot, Karina de" w:date="2019-07-04T13:07:00Z"/>
                    <w:rFonts w:cs="Arial"/>
                    <w:color w:val="339966"/>
                    <w:sz w:val="20"/>
                  </w:rPr>
                </w:rPrChange>
              </w:rPr>
            </w:pPr>
            <w:ins w:id="313" w:author="Groot, Karina de" w:date="2019-07-04T13:07:00Z">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ins>
          </w:p>
          <w:p w14:paraId="62F02971" w14:textId="491D91A5" w:rsidR="0036468E" w:rsidRDefault="002933A2">
            <w:pPr>
              <w:pStyle w:val="streepje"/>
              <w:numPr>
                <w:ilvl w:val="0"/>
                <w:numId w:val="32"/>
              </w:numPr>
              <w:rPr>
                <w:ins w:id="314" w:author="Groot, Karina de" w:date="2019-07-04T13:07:00Z"/>
                <w:rFonts w:cs="Arial"/>
                <w:color w:val="339966"/>
                <w:sz w:val="20"/>
              </w:rPr>
              <w:pPrChange w:id="315" w:author="Groot, Karina de" w:date="2019-07-04T13:07:00Z">
                <w:pPr>
                  <w:pStyle w:val="streepje"/>
                  <w:numPr>
                    <w:numId w:val="0"/>
                  </w:numPr>
                  <w:tabs>
                    <w:tab w:val="clear" w:pos="284"/>
                  </w:tabs>
                  <w:ind w:left="0" w:firstLine="0"/>
                </w:pPr>
              </w:pPrChange>
            </w:pPr>
            <w:ins w:id="316" w:author="Groot, Karina de" w:date="2019-07-04T13:07:00Z">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5950EA">
                <w:rPr>
                  <w:rFonts w:cs="Arial"/>
                  <w:color w:val="FF0000"/>
                  <w:sz w:val="20"/>
                </w:rPr>
                <w:t xml:space="preserve"> </w:t>
              </w:r>
              <w:r w:rsidRPr="005950EA">
                <w:rPr>
                  <w:rFonts w:cs="Arial"/>
                  <w:color w:val="800080"/>
                  <w:sz w:val="20"/>
                </w:rPr>
                <w:t>zowel tezamen als ieder afzonderlijk</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p w14:paraId="7C03A343" w14:textId="77777777" w:rsidR="002933A2" w:rsidRDefault="002933A2" w:rsidP="0036468E">
            <w:pPr>
              <w:pStyle w:val="streepje"/>
              <w:numPr>
                <w:ilvl w:val="0"/>
                <w:numId w:val="0"/>
              </w:numPr>
              <w:rPr>
                <w:ins w:id="317" w:author="Groot, Karina de" w:date="2019-06-21T07:57:00Z"/>
              </w:rPr>
            </w:pPr>
          </w:p>
          <w:p w14:paraId="3272C9FD" w14:textId="77777777" w:rsidR="0036468E" w:rsidRDefault="0036468E" w:rsidP="0036468E">
            <w:pPr>
              <w:pStyle w:val="streepje"/>
              <w:numPr>
                <w:ilvl w:val="0"/>
                <w:numId w:val="0"/>
              </w:numPr>
              <w:rPr>
                <w:ins w:id="318" w:author="Groot, Karina de" w:date="2019-06-21T07:57:00Z"/>
              </w:rPr>
            </w:pPr>
            <w:ins w:id="319" w:author="Groot, Karina de" w:date="2019-06-21T07:57:00Z">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ins>
          </w:p>
          <w:p w14:paraId="78BBC500" w14:textId="77777777" w:rsidR="0036468E" w:rsidRDefault="0036468E" w:rsidP="0036468E">
            <w:pPr>
              <w:pStyle w:val="streepje"/>
              <w:numPr>
                <w:ilvl w:val="0"/>
                <w:numId w:val="0"/>
              </w:numPr>
              <w:rPr>
                <w:ins w:id="320" w:author="Groot, Karina de" w:date="2019-06-21T07:57:00Z"/>
              </w:rPr>
            </w:pPr>
          </w:p>
          <w:p w14:paraId="568185E3" w14:textId="77777777" w:rsidR="0036468E" w:rsidRPr="004A7A56" w:rsidRDefault="0036468E" w:rsidP="0036468E">
            <w:pPr>
              <w:pStyle w:val="streepje"/>
              <w:numPr>
                <w:ilvl w:val="0"/>
                <w:numId w:val="0"/>
              </w:numPr>
              <w:rPr>
                <w:ins w:id="321" w:author="Groot, Karina de" w:date="2019-06-21T07:57:00Z"/>
                <w:snapToGrid/>
                <w:kern w:val="0"/>
                <w:szCs w:val="18"/>
                <w:lang w:eastAsia="nl-NL"/>
              </w:rPr>
            </w:pPr>
            <w:ins w:id="322" w:author="Groot, Karina de" w:date="2019-06-21T07:57:00Z">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ins>
          </w:p>
          <w:p w14:paraId="41FA3D17" w14:textId="77777777" w:rsidR="0036468E" w:rsidRDefault="0036468E" w:rsidP="0036468E">
            <w:pPr>
              <w:pStyle w:val="streepje"/>
              <w:rPr>
                <w:ins w:id="323" w:author="Groot, Karina de" w:date="2019-06-21T07:57:00Z"/>
              </w:rPr>
            </w:pPr>
            <w:ins w:id="324" w:author="Groot, Karina de" w:date="2019-06-21T07:57:00Z">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ins>
            <w:r>
              <w:rPr>
                <w:snapToGrid/>
                <w:kern w:val="0"/>
                <w:lang w:eastAsia="nl-NL"/>
              </w:rPr>
            </w:r>
            <w:ins w:id="325" w:author="Groot, Karina de" w:date="2019-06-21T07:57:00Z">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ins>
            <w:r>
              <w:rPr>
                <w:snapToGrid/>
                <w:kern w:val="0"/>
                <w:lang w:eastAsia="nl-NL"/>
              </w:rPr>
            </w:r>
            <w:ins w:id="326" w:author="Groot, Karina de" w:date="2019-06-21T07:57:00Z">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ins>
          </w:p>
          <w:p w14:paraId="016C946C" w14:textId="104E63FB" w:rsidR="0036468E" w:rsidRDefault="0036468E" w:rsidP="0036468E">
            <w:pPr>
              <w:rPr>
                <w:ins w:id="327" w:author="Groot, Karina de" w:date="2019-06-21T08:03:00Z"/>
                <w:snapToGrid/>
                <w:kern w:val="0"/>
                <w:lang w:eastAsia="nl-NL"/>
              </w:rPr>
            </w:pPr>
            <w:ins w:id="328" w:author="Groot, Karina de" w:date="2019-06-21T07:57:00Z">
              <w:r>
                <w:t>anders: par</w:t>
              </w:r>
            </w:ins>
            <w:ins w:id="329" w:author="Groot, Karina de" w:date="2019-07-04T13:08:00Z">
              <w:r w:rsidR="00590B11">
                <w:t>a</w:t>
              </w:r>
            </w:ins>
            <w:ins w:id="330" w:author="Groot, Karina de" w:date="2019-06-21T07:57:00Z">
              <w:r>
                <w:t xml:space="preserve">graaf </w:t>
              </w:r>
              <w:r>
                <w:fldChar w:fldCharType="begin"/>
              </w:r>
              <w:r>
                <w:instrText xml:space="preserve"> REF _Ref454977077 \r \h </w:instrText>
              </w:r>
            </w:ins>
            <w:ins w:id="331" w:author="Groot, Karina de" w:date="2019-06-21T07:57:00Z">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ins>
            <w:r>
              <w:rPr>
                <w:snapToGrid/>
                <w:kern w:val="0"/>
                <w:lang w:eastAsia="nl-NL"/>
              </w:rPr>
            </w:r>
            <w:ins w:id="332" w:author="Groot, Karina de" w:date="2019-06-21T07:57:00Z">
              <w:r>
                <w:rPr>
                  <w:snapToGrid/>
                  <w:kern w:val="0"/>
                  <w:lang w:eastAsia="nl-NL"/>
                </w:rPr>
                <w:fldChar w:fldCharType="separate"/>
              </w:r>
              <w:r>
                <w:t>Optie 1: partijnaam voor de partij</w:t>
              </w:r>
              <w:r>
                <w:rPr>
                  <w:snapToGrid/>
                  <w:kern w:val="0"/>
                  <w:lang w:eastAsia="nl-NL"/>
                </w:rPr>
                <w:fldChar w:fldCharType="end"/>
              </w:r>
            </w:ins>
          </w:p>
          <w:p w14:paraId="79213D5A" w14:textId="34AD8FA6" w:rsidR="0036468E" w:rsidRDefault="0036468E" w:rsidP="0036468E">
            <w:pPr>
              <w:rPr>
                <w:ins w:id="333" w:author="Groot, Karina de" w:date="2019-06-21T07:56:00Z"/>
                <w:lang w:val="en-US"/>
              </w:rPr>
            </w:pPr>
          </w:p>
        </w:tc>
      </w:tr>
    </w:tbl>
    <w:p w14:paraId="30E8289A" w14:textId="2B897E85" w:rsidR="0036468E" w:rsidRDefault="0036468E">
      <w:pPr>
        <w:pStyle w:val="Kop3"/>
        <w:rPr>
          <w:ins w:id="334" w:author="Groot, Karina de" w:date="2019-06-21T08:03:00Z"/>
        </w:rPr>
      </w:pPr>
      <w:bookmarkStart w:id="335" w:name="_Toc12001454"/>
      <w:ins w:id="336" w:author="Groot, Karina de" w:date="2019-06-21T07:58:00Z">
        <w:r>
          <w:lastRenderedPageBreak/>
          <w:t>Optie 1:</w:t>
        </w:r>
      </w:ins>
      <w:ins w:id="337" w:author="Groot, Karina de" w:date="2019-06-21T08:01:00Z">
        <w:r>
          <w:t xml:space="preserve"> </w:t>
        </w:r>
      </w:ins>
      <w:ins w:id="338" w:author="Groot, Karina de" w:date="2019-06-21T08:02:00Z">
        <w:r>
          <w:t>partijnaam voor de hele partij</w:t>
        </w:r>
      </w:ins>
      <w:bookmarkEnd w:id="335"/>
    </w:p>
    <w:p w14:paraId="4E438BAD" w14:textId="77777777" w:rsidR="0036468E" w:rsidRPr="0036468E" w:rsidRDefault="0036468E">
      <w:pPr>
        <w:rPr>
          <w:ins w:id="339" w:author="Groot, Karina de" w:date="2019-06-21T08:02:00Z"/>
          <w:rPrChange w:id="340" w:author="Groot, Karina de" w:date="2019-06-21T08:03:00Z">
            <w:rPr>
              <w:ins w:id="341" w:author="Groot, Karina de" w:date="2019-06-21T08:02:00Z"/>
            </w:rPr>
          </w:rPrChange>
        </w:rPr>
        <w:pPrChange w:id="342" w:author="Groot, Karina de" w:date="2019-06-21T08:03:00Z">
          <w:pPr>
            <w:pStyle w:val="Kop3"/>
          </w:pPr>
        </w:pPrChange>
      </w:pPr>
    </w:p>
    <w:tbl>
      <w:tblPr>
        <w:tblStyle w:val="Tabelraster"/>
        <w:tblW w:w="0" w:type="auto"/>
        <w:tblLook w:val="04A0" w:firstRow="1" w:lastRow="0" w:firstColumn="1" w:lastColumn="0" w:noHBand="0" w:noVBand="1"/>
      </w:tblPr>
      <w:tblGrid>
        <w:gridCol w:w="6273"/>
        <w:gridCol w:w="6274"/>
      </w:tblGrid>
      <w:tr w:rsidR="0036468E" w14:paraId="25C1D141" w14:textId="77777777" w:rsidTr="0036468E">
        <w:trPr>
          <w:ins w:id="343" w:author="Groot, Karina de" w:date="2019-06-21T08:02:00Z"/>
        </w:trPr>
        <w:tc>
          <w:tcPr>
            <w:tcW w:w="6273" w:type="dxa"/>
          </w:tcPr>
          <w:p w14:paraId="3608E6E8" w14:textId="6DE7A38C" w:rsidR="0036468E" w:rsidRDefault="0036468E" w:rsidP="0036468E">
            <w:pPr>
              <w:rPr>
                <w:ins w:id="344" w:author="Groot, Karina de" w:date="2019-06-21T08:02:00Z"/>
                <w:lang w:val="nl"/>
              </w:rPr>
            </w:pPr>
            <w:ins w:id="345" w:author="Groot, Karina de" w:date="2019-06-21T08:03:00Z">
              <w:r>
                <w:rPr>
                  <w:lang w:val="nl"/>
                </w:rPr>
                <w:t>Optie 1:</w:t>
              </w:r>
            </w:ins>
          </w:p>
        </w:tc>
        <w:tc>
          <w:tcPr>
            <w:tcW w:w="6274" w:type="dxa"/>
          </w:tcPr>
          <w:p w14:paraId="4B56754F" w14:textId="77777777" w:rsidR="0036468E" w:rsidRPr="009E6698" w:rsidRDefault="0036468E" w:rsidP="0036468E">
            <w:pPr>
              <w:rPr>
                <w:ins w:id="346" w:author="Groot, Karina de" w:date="2019-06-21T08:03:00Z"/>
              </w:rPr>
            </w:pPr>
            <w:ins w:id="347" w:author="Groot, Karina de" w:date="2019-06-21T08:03:00Z">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ins>
          </w:p>
          <w:p w14:paraId="4EDF3536" w14:textId="77777777" w:rsidR="0036468E" w:rsidRPr="00C5172B" w:rsidRDefault="0036468E" w:rsidP="0036468E">
            <w:pPr>
              <w:keepNext/>
              <w:spacing w:line="240" w:lineRule="auto"/>
              <w:rPr>
                <w:ins w:id="348" w:author="Groot, Karina de" w:date="2019-06-21T08:03:00Z"/>
              </w:rPr>
            </w:pPr>
          </w:p>
          <w:p w14:paraId="64093D78" w14:textId="77777777" w:rsidR="0036468E" w:rsidRDefault="0036468E" w:rsidP="0036468E">
            <w:pPr>
              <w:keepNext/>
              <w:spacing w:line="240" w:lineRule="auto"/>
              <w:rPr>
                <w:ins w:id="349" w:author="Groot, Karina de" w:date="2019-06-21T08:03:00Z"/>
              </w:rPr>
            </w:pPr>
            <w:proofErr w:type="spellStart"/>
            <w:ins w:id="350" w:author="Groot, Karina de" w:date="2019-06-21T08:03:00Z">
              <w:r w:rsidRPr="004A7A56">
                <w:rPr>
                  <w:u w:val="single"/>
                </w:rPr>
                <w:t>Mapping</w:t>
              </w:r>
              <w:proofErr w:type="spellEnd"/>
              <w:r w:rsidRPr="00AF2256">
                <w:t>:</w:t>
              </w:r>
            </w:ins>
          </w:p>
          <w:p w14:paraId="5188112A" w14:textId="77777777" w:rsidR="0036468E" w:rsidRPr="004A7A56" w:rsidRDefault="0036468E" w:rsidP="0036468E">
            <w:pPr>
              <w:autoSpaceDE w:val="0"/>
              <w:autoSpaceDN w:val="0"/>
              <w:adjustRightInd w:val="0"/>
              <w:spacing w:line="240" w:lineRule="auto"/>
              <w:rPr>
                <w:ins w:id="351" w:author="Groot, Karina de" w:date="2019-06-21T08:03:00Z"/>
                <w:snapToGrid/>
                <w:kern w:val="0"/>
                <w:sz w:val="16"/>
                <w:szCs w:val="16"/>
                <w:highlight w:val="white"/>
                <w:lang w:eastAsia="nl-NL"/>
              </w:rPr>
            </w:pPr>
            <w:proofErr w:type="spellStart"/>
            <w:ins w:id="352" w:author="Groot, Karina de" w:date="2019-06-21T08:03: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0E8F2D19" w14:textId="45762A23" w:rsidR="0036468E" w:rsidRDefault="0036468E" w:rsidP="0036468E">
            <w:pPr>
              <w:rPr>
                <w:ins w:id="353" w:author="Groot, Karina de" w:date="2019-06-21T08:02:00Z"/>
                <w:lang w:val="nl"/>
              </w:rPr>
            </w:pPr>
            <w:ins w:id="354" w:author="Groot, Karina de" w:date="2019-06-21T08:03:00Z">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ins>
            <w:ins w:id="355" w:author="Groot, Karina de" w:date="2019-06-28T12:01:00Z">
              <w:r w:rsidR="00C0169A" w:rsidRPr="00C0169A">
                <w:rPr>
                  <w:snapToGrid/>
                  <w:kern w:val="0"/>
                  <w:sz w:val="16"/>
                  <w:szCs w:val="16"/>
                  <w:lang w:eastAsia="nl-NL"/>
                </w:rPr>
                <w:t>hypotheekgever en schuldenaar</w:t>
              </w:r>
            </w:ins>
            <w:ins w:id="356" w:author="Groot, Karina de" w:date="2019-06-21T08:03:00Z">
              <w:r w:rsidRPr="004A7A56">
                <w:rPr>
                  <w:snapToGrid/>
                  <w:kern w:val="0"/>
                  <w:sz w:val="16"/>
                  <w:szCs w:val="16"/>
                  <w:lang w:eastAsia="nl-NL"/>
                </w:rPr>
                <w:t>)</w:t>
              </w:r>
            </w:ins>
          </w:p>
        </w:tc>
      </w:tr>
      <w:tr w:rsidR="0036468E" w14:paraId="498C95F3" w14:textId="77777777" w:rsidTr="0036468E">
        <w:trPr>
          <w:ins w:id="357" w:author="Groot, Karina de" w:date="2019-06-21T08:04:00Z"/>
        </w:trPr>
        <w:tc>
          <w:tcPr>
            <w:tcW w:w="6273" w:type="dxa"/>
          </w:tcPr>
          <w:p w14:paraId="5D2A5E3D" w14:textId="3BCDF16E" w:rsidR="0036468E" w:rsidRDefault="0036468E" w:rsidP="0036468E">
            <w:pPr>
              <w:rPr>
                <w:ins w:id="358" w:author="Groot, Karina de" w:date="2019-06-21T08:04:00Z"/>
                <w:lang w:val="nl"/>
              </w:rPr>
            </w:pPr>
            <w:ins w:id="359" w:author="Groot, Karina de" w:date="2019-06-21T08:04:00Z">
              <w:r w:rsidRPr="004A7A56">
                <w:rPr>
                  <w:rFonts w:cs="Arial"/>
                  <w:color w:val="339966"/>
                  <w:sz w:val="20"/>
                </w:rPr>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te noemen:</w:t>
              </w:r>
            </w:ins>
          </w:p>
        </w:tc>
        <w:tc>
          <w:tcPr>
            <w:tcW w:w="6274" w:type="dxa"/>
          </w:tcPr>
          <w:p w14:paraId="3D6E3FA6" w14:textId="6EDF46B7" w:rsidR="0036468E" w:rsidRPr="009E6698" w:rsidRDefault="0036468E" w:rsidP="0036468E">
            <w:pPr>
              <w:rPr>
                <w:ins w:id="360" w:author="Groot, Karina de" w:date="2019-06-21T08:04:00Z"/>
              </w:rPr>
            </w:pPr>
            <w:ins w:id="361" w:author="Groot, Karina de" w:date="2019-06-21T08:04:00Z">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ins>
          </w:p>
        </w:tc>
      </w:tr>
      <w:tr w:rsidR="0036468E" w14:paraId="658F4FC3" w14:textId="77777777" w:rsidTr="0036468E">
        <w:trPr>
          <w:ins w:id="362" w:author="Groot, Karina de" w:date="2019-06-21T08:05:00Z"/>
        </w:trPr>
        <w:tc>
          <w:tcPr>
            <w:tcW w:w="6273" w:type="dxa"/>
          </w:tcPr>
          <w:p w14:paraId="0ADEFB33" w14:textId="7D96623D" w:rsidR="0036468E" w:rsidRPr="004A7A56" w:rsidRDefault="00277A59" w:rsidP="0036468E">
            <w:pPr>
              <w:rPr>
                <w:ins w:id="363" w:author="Groot, Karina de" w:date="2019-06-21T08:05:00Z"/>
                <w:rFonts w:cs="Arial"/>
                <w:color w:val="339966"/>
                <w:sz w:val="20"/>
              </w:rPr>
            </w:pPr>
            <w:ins w:id="364" w:author="Groot, Karina de" w:date="2019-06-21T12:28:00Z">
              <w:r w:rsidRPr="00CC3171">
                <w:rPr>
                  <w:rFonts w:cs="Arial"/>
                  <w:color w:val="339966"/>
                  <w:sz w:val="20"/>
                </w:rPr>
                <w:t xml:space="preserve">de </w:t>
              </w:r>
            </w:ins>
            <w:ins w:id="365" w:author="Groot, Karina de" w:date="2019-06-28T11:56:00Z">
              <w:r w:rsidR="00395BF4">
                <w:rPr>
                  <w:rFonts w:cs="Arial"/>
                  <w:color w:val="339966"/>
                  <w:sz w:val="20"/>
                </w:rPr>
                <w:t>‘</w:t>
              </w:r>
            </w:ins>
            <w:ins w:id="366" w:author="Groot, Karina de" w:date="2019-06-21T12:28:00Z">
              <w:r w:rsidRPr="00CC3171">
                <w:rPr>
                  <w:rFonts w:cs="Arial"/>
                  <w:color w:val="339966"/>
                  <w:sz w:val="20"/>
                </w:rPr>
                <w:t>Hypothe</w:t>
              </w:r>
              <w:r w:rsidRPr="00277A59">
                <w:rPr>
                  <w:rFonts w:cs="Arial"/>
                  <w:color w:val="339966"/>
                  <w:sz w:val="20"/>
                </w:rPr>
                <w:t>ekgev</w:t>
              </w:r>
              <w:r w:rsidRPr="00CC3171">
                <w:rPr>
                  <w:rFonts w:cs="Arial"/>
                  <w:color w:val="339966"/>
                  <w:sz w:val="20"/>
                </w:rPr>
                <w:t>er</w:t>
              </w:r>
            </w:ins>
            <w:ins w:id="367" w:author="Groot, Karina de" w:date="2019-06-28T11:56:00Z">
              <w:r w:rsidR="00395BF4">
                <w:rPr>
                  <w:rFonts w:cs="Arial"/>
                  <w:color w:val="339966"/>
                  <w:sz w:val="20"/>
                </w:rPr>
                <w:t>’</w:t>
              </w:r>
            </w:ins>
            <w:ins w:id="368" w:author="Groot, Karina de" w:date="2019-06-21T12:28:00Z">
              <w:r w:rsidRPr="00CC3171">
                <w:rPr>
                  <w:rFonts w:cs="Arial"/>
                  <w:color w:val="339966"/>
                  <w:sz w:val="20"/>
                </w:rPr>
                <w:t xml:space="preserve"> en</w:t>
              </w:r>
            </w:ins>
            <w:ins w:id="369" w:author="Groot, Karina de" w:date="2019-06-21T12:33:00Z">
              <w:r>
                <w:rPr>
                  <w:rFonts w:cs="Arial"/>
                  <w:color w:val="339966"/>
                  <w:sz w:val="20"/>
                </w:rPr>
                <w:t xml:space="preserve"> </w:t>
              </w:r>
            </w:ins>
            <w:ins w:id="370" w:author="Groot, Karina de" w:date="2019-06-28T11:56:00Z">
              <w:r w:rsidR="00395BF4">
                <w:rPr>
                  <w:rFonts w:cs="Arial"/>
                  <w:color w:val="339966"/>
                  <w:sz w:val="20"/>
                </w:rPr>
                <w:t>‘</w:t>
              </w:r>
            </w:ins>
            <w:ins w:id="371" w:author="Groot, Karina de" w:date="2019-06-21T12:28:00Z">
              <w:r w:rsidRPr="00CC3171">
                <w:rPr>
                  <w:rFonts w:cs="Arial"/>
                  <w:color w:val="339966"/>
                  <w:sz w:val="20"/>
                </w:rPr>
                <w:t>Schuldenaar</w:t>
              </w:r>
            </w:ins>
            <w:ins w:id="372" w:author="Groot, Karina de" w:date="2019-06-28T11:56:00Z">
              <w:r w:rsidR="00395BF4">
                <w:rPr>
                  <w:rFonts w:cs="Arial"/>
                  <w:color w:val="339966"/>
                  <w:sz w:val="20"/>
                </w:rPr>
                <w:t>’</w:t>
              </w:r>
            </w:ins>
          </w:p>
        </w:tc>
        <w:tc>
          <w:tcPr>
            <w:tcW w:w="6274" w:type="dxa"/>
          </w:tcPr>
          <w:p w14:paraId="77B31E75" w14:textId="41E53BE8" w:rsidR="0036468E" w:rsidRDefault="00727D00">
            <w:pPr>
              <w:pStyle w:val="streepje"/>
              <w:rPr>
                <w:ins w:id="373" w:author="Groot, Karina de" w:date="2019-06-25T12:33:00Z"/>
              </w:rPr>
            </w:pPr>
            <w:ins w:id="374" w:author="Groot, Karina de" w:date="2019-06-25T12:32:00Z">
              <w:r>
                <w:t>Vaste tekst als gekozen is voor optie 1.</w:t>
              </w:r>
            </w:ins>
          </w:p>
          <w:p w14:paraId="1237FE10" w14:textId="77777777" w:rsidR="00727D00" w:rsidRDefault="00727D00">
            <w:pPr>
              <w:pStyle w:val="streepje"/>
              <w:rPr>
                <w:ins w:id="375" w:author="Groot, Karina de" w:date="2019-06-21T08:05:00Z"/>
              </w:rPr>
            </w:pPr>
          </w:p>
          <w:p w14:paraId="2DA4645E" w14:textId="77777777" w:rsidR="0036468E" w:rsidRDefault="0036468E" w:rsidP="0036468E">
            <w:pPr>
              <w:keepNext/>
              <w:spacing w:line="240" w:lineRule="auto"/>
              <w:rPr>
                <w:ins w:id="376" w:author="Groot, Karina de" w:date="2019-06-21T08:05:00Z"/>
              </w:rPr>
            </w:pPr>
            <w:proofErr w:type="spellStart"/>
            <w:ins w:id="377" w:author="Groot, Karina de" w:date="2019-06-21T08:05:00Z">
              <w:r w:rsidRPr="004A7A56">
                <w:rPr>
                  <w:u w:val="single"/>
                </w:rPr>
                <w:t>Mapping</w:t>
              </w:r>
              <w:proofErr w:type="spellEnd"/>
              <w:r w:rsidRPr="00AF2256">
                <w:t>:</w:t>
              </w:r>
            </w:ins>
          </w:p>
          <w:p w14:paraId="16AB395A" w14:textId="77777777" w:rsidR="0036468E" w:rsidRPr="004A7A56" w:rsidRDefault="0036468E" w:rsidP="0036468E">
            <w:pPr>
              <w:autoSpaceDE w:val="0"/>
              <w:autoSpaceDN w:val="0"/>
              <w:adjustRightInd w:val="0"/>
              <w:spacing w:line="240" w:lineRule="auto"/>
              <w:rPr>
                <w:ins w:id="378" w:author="Groot, Karina de" w:date="2019-06-21T08:05:00Z"/>
                <w:snapToGrid/>
                <w:kern w:val="0"/>
                <w:sz w:val="16"/>
                <w:szCs w:val="16"/>
                <w:lang w:eastAsia="nl-NL"/>
              </w:rPr>
            </w:pPr>
            <w:proofErr w:type="spellStart"/>
            <w:ins w:id="379" w:author="Groot, Karina de" w:date="2019-06-21T08:05: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16FB9772" w14:textId="1EEAD32D" w:rsidR="0036468E" w:rsidRDefault="0036468E" w:rsidP="0036468E">
            <w:pPr>
              <w:rPr>
                <w:ins w:id="380" w:author="Groot, Karina de" w:date="2019-06-21T08:05:00Z"/>
                <w:snapToGrid/>
                <w:kern w:val="0"/>
                <w:sz w:val="16"/>
                <w:szCs w:val="16"/>
                <w:lang w:eastAsia="nl-NL"/>
              </w:rPr>
            </w:pPr>
            <w:ins w:id="381" w:author="Groot, Karina de" w:date="2019-06-21T08:05:00Z">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ins>
            <w:ins w:id="382" w:author="Groot, Karina de" w:date="2019-06-28T12:01:00Z">
              <w:r w:rsidR="00C0169A" w:rsidRPr="00C0169A">
                <w:rPr>
                  <w:snapToGrid/>
                  <w:kern w:val="0"/>
                  <w:sz w:val="16"/>
                  <w:szCs w:val="16"/>
                  <w:lang w:eastAsia="nl-NL"/>
                </w:rPr>
                <w:t>hypotheekgever en schuldenaar</w:t>
              </w:r>
            </w:ins>
            <w:ins w:id="383" w:author="Groot, Karina de" w:date="2019-06-21T08:05:00Z">
              <w:r w:rsidRPr="004A7A56">
                <w:rPr>
                  <w:snapToGrid/>
                  <w:kern w:val="0"/>
                  <w:sz w:val="16"/>
                  <w:szCs w:val="16"/>
                  <w:lang w:eastAsia="nl-NL"/>
                </w:rPr>
                <w:t>)</w:t>
              </w:r>
            </w:ins>
          </w:p>
          <w:p w14:paraId="2757922B" w14:textId="18AF4520" w:rsidR="0036468E" w:rsidRDefault="0036468E" w:rsidP="0036468E">
            <w:pPr>
              <w:rPr>
                <w:ins w:id="384" w:author="Groot, Karina de" w:date="2019-06-21T08:05:00Z"/>
              </w:rPr>
            </w:pPr>
          </w:p>
        </w:tc>
      </w:tr>
    </w:tbl>
    <w:p w14:paraId="70241E66" w14:textId="26D8C5F9" w:rsidR="00385A92" w:rsidRDefault="00385A92" w:rsidP="0036468E">
      <w:pPr>
        <w:rPr>
          <w:ins w:id="385" w:author="Groot, Karina de" w:date="2019-06-21T08:10:00Z"/>
          <w:lang w:val="nl"/>
        </w:rPr>
      </w:pPr>
    </w:p>
    <w:p w14:paraId="652F99F3" w14:textId="77777777" w:rsidR="00385A92" w:rsidRDefault="00385A92">
      <w:pPr>
        <w:spacing w:line="240" w:lineRule="auto"/>
        <w:rPr>
          <w:ins w:id="386" w:author="Groot, Karina de" w:date="2019-06-21T08:10:00Z"/>
          <w:lang w:val="nl"/>
        </w:rPr>
      </w:pPr>
      <w:ins w:id="387" w:author="Groot, Karina de" w:date="2019-06-21T08:10:00Z">
        <w:r>
          <w:rPr>
            <w:lang w:val="nl"/>
          </w:rPr>
          <w:br w:type="page"/>
        </w:r>
      </w:ins>
    </w:p>
    <w:p w14:paraId="3DD81CE1" w14:textId="77777777" w:rsidR="0036468E" w:rsidRDefault="0036468E" w:rsidP="0036468E">
      <w:pPr>
        <w:rPr>
          <w:ins w:id="388" w:author="Groot, Karina de" w:date="2019-06-21T08:06:00Z"/>
          <w:lang w:val="nl"/>
        </w:rPr>
      </w:pPr>
    </w:p>
    <w:p w14:paraId="7FCE82BC" w14:textId="6CF99051" w:rsidR="00B7213D" w:rsidRDefault="00B7213D" w:rsidP="00385A92">
      <w:pPr>
        <w:pStyle w:val="Kop3"/>
        <w:rPr>
          <w:ins w:id="389" w:author="Groot, Karina de" w:date="2019-06-21T08:09:00Z"/>
        </w:rPr>
      </w:pPr>
      <w:ins w:id="390" w:author="Groot, Karina de" w:date="2019-06-21T08:06:00Z">
        <w:r>
          <w:tab/>
        </w:r>
      </w:ins>
      <w:bookmarkStart w:id="391" w:name="_Toc12001455"/>
      <w:ins w:id="392" w:author="Groot, Karina de" w:date="2019-06-21T08:07:00Z">
        <w:r>
          <w:t>Optie 2: partijnaam per persoon</w:t>
        </w:r>
      </w:ins>
      <w:bookmarkEnd w:id="391"/>
    </w:p>
    <w:p w14:paraId="3D2272A8" w14:textId="596D2C60" w:rsidR="00385A92" w:rsidRDefault="00385A92" w:rsidP="00385A92">
      <w:pPr>
        <w:rPr>
          <w:ins w:id="393" w:author="Groot, Karina de" w:date="2019-06-21T08:09:00Z"/>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rPr>
          <w:ins w:id="394" w:author="Groot, Karina de" w:date="2019-06-21T08:09:00Z"/>
        </w:trPr>
        <w:tc>
          <w:tcPr>
            <w:tcW w:w="6273" w:type="dxa"/>
          </w:tcPr>
          <w:p w14:paraId="0395DC20" w14:textId="77777777" w:rsidR="00385A92" w:rsidRDefault="00385A92" w:rsidP="00385A92">
            <w:pPr>
              <w:rPr>
                <w:ins w:id="395" w:author="Groot, Karina de" w:date="2019-06-21T08:11:00Z"/>
                <w:lang w:val="nl"/>
              </w:rPr>
            </w:pPr>
            <w:ins w:id="396" w:author="Groot, Karina de" w:date="2019-06-21T08:11:00Z">
              <w:r>
                <w:rPr>
                  <w:lang w:val="nl"/>
                </w:rPr>
                <w:t>Optie 2:</w:t>
              </w:r>
            </w:ins>
          </w:p>
          <w:p w14:paraId="03B2D51E" w14:textId="176472D4" w:rsidR="00385A92" w:rsidRDefault="00385A92" w:rsidP="00385A92">
            <w:pPr>
              <w:rPr>
                <w:ins w:id="397" w:author="Groot, Karina de" w:date="2019-06-21T08:09:00Z"/>
                <w:lang w:val="nl"/>
              </w:rPr>
            </w:pPr>
          </w:p>
        </w:tc>
        <w:tc>
          <w:tcPr>
            <w:tcW w:w="6274" w:type="dxa"/>
          </w:tcPr>
          <w:p w14:paraId="563FA027" w14:textId="77777777" w:rsidR="00385A92" w:rsidRDefault="00385A92" w:rsidP="00385A92">
            <w:pPr>
              <w:rPr>
                <w:ins w:id="398" w:author="Groot, Karina de" w:date="2019-06-21T08:11:00Z"/>
              </w:rPr>
            </w:pPr>
            <w:ins w:id="399" w:author="Groot, Karina de" w:date="2019-06-21T08:11:00Z">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ins>
          </w:p>
          <w:p w14:paraId="61EFE8A2" w14:textId="77777777" w:rsidR="00385A92" w:rsidRDefault="00385A92" w:rsidP="00385A92">
            <w:pPr>
              <w:rPr>
                <w:ins w:id="400" w:author="Groot, Karina de" w:date="2019-06-21T08:11:00Z"/>
              </w:rPr>
            </w:pPr>
          </w:p>
          <w:p w14:paraId="4BBC8157" w14:textId="77777777" w:rsidR="00385A92" w:rsidRDefault="00385A92" w:rsidP="00385A92">
            <w:pPr>
              <w:rPr>
                <w:ins w:id="401" w:author="Groot, Karina de" w:date="2019-06-21T08:11:00Z"/>
              </w:rPr>
            </w:pPr>
            <w:ins w:id="402" w:author="Groot, Karina de" w:date="2019-06-21T08:11:00Z">
              <w:r>
                <w:t>Een persoon kan behoren tot de partij:</w:t>
              </w:r>
            </w:ins>
          </w:p>
          <w:p w14:paraId="19BAD56D" w14:textId="347B6E99" w:rsidR="00385A92" w:rsidRDefault="00385A92" w:rsidP="00385A92">
            <w:pPr>
              <w:pStyle w:val="streepje"/>
              <w:rPr>
                <w:ins w:id="403" w:author="Groot, Karina de" w:date="2019-06-21T08:11:00Z"/>
              </w:rPr>
            </w:pPr>
            <w:ins w:id="404" w:author="Groot, Karina de" w:date="2019-06-21T08:11:00Z">
              <w:r>
                <w:t xml:space="preserve">de </w:t>
              </w:r>
            </w:ins>
            <w:ins w:id="405" w:author="Groot, Karina de" w:date="2019-06-21T09:08:00Z">
              <w:r w:rsidR="00211BC8">
                <w:t>schuldenaar</w:t>
              </w:r>
            </w:ins>
            <w:ins w:id="406" w:author="Groot, Karina de" w:date="2019-06-21T08:11:00Z">
              <w:r w:rsidRPr="006211F3">
                <w:t xml:space="preserve"> </w:t>
              </w:r>
              <w:r>
                <w:t>(partijOnderdeel: ‘</w:t>
              </w:r>
            </w:ins>
            <w:ins w:id="407" w:author="Groot, Karina de" w:date="2019-06-21T09:08:00Z">
              <w:r w:rsidR="00211BC8">
                <w:t>schuldenaar</w:t>
              </w:r>
            </w:ins>
            <w:ins w:id="408" w:author="Groot, Karina de" w:date="2019-06-21T08:11:00Z">
              <w:r>
                <w:t>’)</w:t>
              </w:r>
            </w:ins>
          </w:p>
          <w:p w14:paraId="2F9A82E0" w14:textId="77777777" w:rsidR="00385A92" w:rsidRDefault="00385A92" w:rsidP="00385A92">
            <w:pPr>
              <w:pStyle w:val="streepje"/>
              <w:rPr>
                <w:ins w:id="409" w:author="Groot, Karina de" w:date="2019-06-21T08:11:00Z"/>
              </w:rPr>
            </w:pPr>
            <w:ins w:id="410" w:author="Groot, Karina de" w:date="2019-06-21T08:11:00Z">
              <w:r>
                <w:t>de hypotheekgever (partijOnderdeel: ‘hypotheekgever’)</w:t>
              </w:r>
            </w:ins>
          </w:p>
          <w:p w14:paraId="559BA1C4" w14:textId="77777777" w:rsidR="00385A92" w:rsidRDefault="00385A92" w:rsidP="00385A92">
            <w:pPr>
              <w:pStyle w:val="streepje"/>
              <w:rPr>
                <w:ins w:id="411" w:author="Groot, Karina de" w:date="2019-06-21T08:11:00Z"/>
              </w:rPr>
            </w:pPr>
            <w:ins w:id="412" w:author="Groot, Karina de" w:date="2019-06-21T08:11:00Z">
              <w:r>
                <w:t>tot beiden (partijOnderdeel: ‘beiden’)</w:t>
              </w:r>
            </w:ins>
          </w:p>
          <w:p w14:paraId="4E99C69A" w14:textId="77777777" w:rsidR="00385A92" w:rsidRDefault="00385A92" w:rsidP="00385A92">
            <w:pPr>
              <w:pStyle w:val="streepje"/>
              <w:numPr>
                <w:ilvl w:val="0"/>
                <w:numId w:val="0"/>
              </w:numPr>
              <w:rPr>
                <w:ins w:id="413" w:author="Groot, Karina de" w:date="2019-06-21T08:11:00Z"/>
              </w:rPr>
            </w:pPr>
          </w:p>
          <w:p w14:paraId="7C64D915" w14:textId="77777777" w:rsidR="00385A92" w:rsidRDefault="00385A92" w:rsidP="00385A92">
            <w:pPr>
              <w:pStyle w:val="streepje"/>
              <w:numPr>
                <w:ilvl w:val="0"/>
                <w:numId w:val="0"/>
              </w:numPr>
              <w:rPr>
                <w:ins w:id="414" w:author="Groot, Karina de" w:date="2019-06-21T08:11:00Z"/>
              </w:rPr>
            </w:pPr>
            <w:ins w:id="415" w:author="Groot, Karina de" w:date="2019-06-21T08:11:00Z">
              <w:r>
                <w:t xml:space="preserve">Voor alle gerechtigde personen </w:t>
              </w:r>
              <w:r w:rsidRPr="004A7A56">
                <w:rPr>
                  <w:szCs w:val="18"/>
                </w:rPr>
                <w:t xml:space="preserve">(personen met tia_IndGerechtigde = true) </w:t>
              </w:r>
              <w:r>
                <w:t>binnen de vervreemdende partij moet het partijOnderdeel opgenomen zijn, en anders niet.</w:t>
              </w:r>
            </w:ins>
          </w:p>
          <w:p w14:paraId="43E90459" w14:textId="77777777" w:rsidR="00385A92" w:rsidRDefault="00385A92" w:rsidP="00385A92">
            <w:pPr>
              <w:pStyle w:val="streepje"/>
              <w:numPr>
                <w:ilvl w:val="0"/>
                <w:numId w:val="0"/>
              </w:numPr>
              <w:rPr>
                <w:ins w:id="416" w:author="Groot, Karina de" w:date="2019-06-21T08:11:00Z"/>
              </w:rPr>
            </w:pPr>
          </w:p>
          <w:p w14:paraId="5D589EC6" w14:textId="77777777" w:rsidR="00385A92" w:rsidRDefault="00385A92" w:rsidP="00385A92">
            <w:pPr>
              <w:pStyle w:val="streepje"/>
              <w:numPr>
                <w:ilvl w:val="0"/>
                <w:numId w:val="0"/>
              </w:numPr>
              <w:rPr>
                <w:ins w:id="417" w:author="Groot, Karina de" w:date="2019-06-21T08:11:00Z"/>
              </w:rPr>
            </w:pPr>
            <w:ins w:id="418" w:author="Groot, Karina de" w:date="2019-06-21T08:11:00Z">
              <w:r>
                <w:t>De personen binnen een partij kunnen met een naam of nummer aangeduid worden, de gekozen optie wordt voor alle personen binnen de partij met partijOnderdeel gevuld getoond.</w:t>
              </w:r>
            </w:ins>
          </w:p>
          <w:p w14:paraId="2BD006F8" w14:textId="77777777" w:rsidR="00385A92" w:rsidRPr="004A7A56" w:rsidRDefault="00385A92" w:rsidP="00385A92">
            <w:pPr>
              <w:pStyle w:val="streepje"/>
              <w:numPr>
                <w:ilvl w:val="0"/>
                <w:numId w:val="0"/>
              </w:numPr>
              <w:rPr>
                <w:ins w:id="419" w:author="Groot, Karina de" w:date="2019-06-21T08:11:00Z"/>
                <w:lang w:val="nl-NL"/>
              </w:rPr>
            </w:pPr>
          </w:p>
          <w:p w14:paraId="66A8274A" w14:textId="77777777" w:rsidR="00385A92" w:rsidRDefault="00385A92" w:rsidP="00385A92">
            <w:pPr>
              <w:spacing w:line="240" w:lineRule="auto"/>
              <w:rPr>
                <w:ins w:id="420" w:author="Groot, Karina de" w:date="2019-06-21T08:11:00Z"/>
              </w:rPr>
            </w:pPr>
            <w:proofErr w:type="spellStart"/>
            <w:ins w:id="421" w:author="Groot, Karina de" w:date="2019-06-21T08:11:00Z">
              <w:r w:rsidRPr="004A7A56">
                <w:rPr>
                  <w:u w:val="single"/>
                </w:rPr>
                <w:t>Mapping</w:t>
              </w:r>
              <w:proofErr w:type="spellEnd"/>
              <w:r w:rsidRPr="00AF2256">
                <w:t>:</w:t>
              </w:r>
            </w:ins>
          </w:p>
          <w:p w14:paraId="5BF841DC" w14:textId="77777777" w:rsidR="00385A92" w:rsidRPr="004A7A56" w:rsidRDefault="00385A92" w:rsidP="00385A92">
            <w:pPr>
              <w:autoSpaceDE w:val="0"/>
              <w:autoSpaceDN w:val="0"/>
              <w:adjustRightInd w:val="0"/>
              <w:spacing w:line="240" w:lineRule="auto"/>
              <w:rPr>
                <w:ins w:id="422" w:author="Groot, Karina de" w:date="2019-06-21T08:11:00Z"/>
                <w:rFonts w:cs="Arial"/>
                <w:snapToGrid/>
                <w:kern w:val="0"/>
                <w:sz w:val="16"/>
                <w:szCs w:val="16"/>
                <w:lang w:eastAsia="nl-NL"/>
              </w:rPr>
            </w:pPr>
            <w:ins w:id="423" w:author="Groot, Karina de" w:date="2019-06-21T08:11:00Z">
              <w:r w:rsidRPr="004A7A56">
                <w:rPr>
                  <w:rFonts w:cs="Arial"/>
                  <w:snapToGrid/>
                  <w:kern w:val="0"/>
                  <w:sz w:val="16"/>
                  <w:szCs w:val="16"/>
                  <w:lang w:eastAsia="nl-NL"/>
                </w:rPr>
                <w:t>-partij</w:t>
              </w:r>
            </w:ins>
          </w:p>
          <w:p w14:paraId="5E03780D" w14:textId="77777777" w:rsidR="00385A92" w:rsidRPr="004A7A56" w:rsidRDefault="00385A92" w:rsidP="00385A92">
            <w:pPr>
              <w:autoSpaceDE w:val="0"/>
              <w:autoSpaceDN w:val="0"/>
              <w:adjustRightInd w:val="0"/>
              <w:spacing w:line="240" w:lineRule="auto"/>
              <w:rPr>
                <w:ins w:id="424" w:author="Groot, Karina de" w:date="2019-06-21T08:11:00Z"/>
                <w:snapToGrid/>
                <w:kern w:val="0"/>
                <w:sz w:val="16"/>
                <w:szCs w:val="16"/>
                <w:highlight w:val="white"/>
                <w:lang w:eastAsia="nl-NL"/>
              </w:rPr>
            </w:pPr>
            <w:proofErr w:type="spellStart"/>
            <w:ins w:id="425" w:author="Groot, Karina de" w:date="2019-06-21T08:11: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4621707A" w14:textId="77777777" w:rsidR="00385A92" w:rsidRPr="004A7A56" w:rsidRDefault="00385A92" w:rsidP="00385A92">
            <w:pPr>
              <w:autoSpaceDE w:val="0"/>
              <w:autoSpaceDN w:val="0"/>
              <w:adjustRightInd w:val="0"/>
              <w:spacing w:line="240" w:lineRule="auto"/>
              <w:rPr>
                <w:ins w:id="426" w:author="Groot, Karina de" w:date="2019-06-21T08:11:00Z"/>
                <w:snapToGrid/>
                <w:kern w:val="0"/>
                <w:sz w:val="16"/>
                <w:szCs w:val="16"/>
                <w:lang w:eastAsia="nl-NL"/>
              </w:rPr>
            </w:pPr>
            <w:ins w:id="427" w:author="Groot, Karina de" w:date="2019-06-21T08:11:00Z">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ins>
          </w:p>
          <w:p w14:paraId="0BE4C56D" w14:textId="77777777" w:rsidR="00385A92" w:rsidRPr="004A7A56" w:rsidRDefault="00385A92" w:rsidP="00385A92">
            <w:pPr>
              <w:autoSpaceDE w:val="0"/>
              <w:autoSpaceDN w:val="0"/>
              <w:adjustRightInd w:val="0"/>
              <w:spacing w:line="240" w:lineRule="auto"/>
              <w:rPr>
                <w:ins w:id="428" w:author="Groot, Karina de" w:date="2019-06-21T08:11:00Z"/>
                <w:snapToGrid/>
                <w:kern w:val="0"/>
                <w:sz w:val="16"/>
                <w:szCs w:val="16"/>
                <w:lang w:eastAsia="nl-NL"/>
              </w:rPr>
            </w:pPr>
            <w:ins w:id="429" w:author="Groot, Karina de" w:date="2019-06-21T08:11:00Z">
              <w:r w:rsidRPr="004A7A56">
                <w:rPr>
                  <w:snapToGrid/>
                  <w:kern w:val="0"/>
                  <w:sz w:val="16"/>
                  <w:szCs w:val="16"/>
                  <w:lang w:eastAsia="nl-NL"/>
                </w:rPr>
                <w:tab/>
                <w:t>./</w:t>
              </w:r>
              <w:proofErr w:type="spellStart"/>
              <w:r w:rsidRPr="004A7A56">
                <w:rPr>
                  <w:snapToGrid/>
                  <w:kern w:val="0"/>
                  <w:sz w:val="16"/>
                  <w:szCs w:val="16"/>
                  <w:lang w:eastAsia="nl-NL"/>
                </w:rPr>
                <w:t>tekstKeuze</w:t>
              </w:r>
              <w:proofErr w:type="spellEnd"/>
            </w:ins>
          </w:p>
          <w:p w14:paraId="6276968D" w14:textId="77777777" w:rsidR="00385A92" w:rsidRPr="004A7A56" w:rsidRDefault="00385A92" w:rsidP="00385A92">
            <w:pPr>
              <w:autoSpaceDE w:val="0"/>
              <w:autoSpaceDN w:val="0"/>
              <w:adjustRightInd w:val="0"/>
              <w:spacing w:line="240" w:lineRule="auto"/>
              <w:rPr>
                <w:ins w:id="430" w:author="Groot, Karina de" w:date="2019-06-21T08:11:00Z"/>
                <w:snapToGrid/>
                <w:kern w:val="0"/>
                <w:sz w:val="16"/>
                <w:szCs w:val="16"/>
                <w:lang w:eastAsia="nl-NL"/>
              </w:rPr>
            </w:pPr>
            <w:ins w:id="431" w:author="Groot, Karina de" w:date="2019-06-21T08:11:00Z">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ins>
          </w:p>
          <w:p w14:paraId="7A7A82A6" w14:textId="77777777" w:rsidR="00385A92" w:rsidRPr="004A7A56" w:rsidRDefault="00385A92" w:rsidP="00385A92">
            <w:pPr>
              <w:autoSpaceDE w:val="0"/>
              <w:autoSpaceDN w:val="0"/>
              <w:adjustRightInd w:val="0"/>
              <w:spacing w:line="240" w:lineRule="auto"/>
              <w:rPr>
                <w:ins w:id="432" w:author="Groot, Karina de" w:date="2019-06-21T08:11:00Z"/>
                <w:snapToGrid/>
                <w:kern w:val="0"/>
                <w:sz w:val="16"/>
                <w:szCs w:val="16"/>
                <w:lang w:eastAsia="nl-NL"/>
              </w:rPr>
            </w:pPr>
            <w:ins w:id="433" w:author="Groot, Karina de" w:date="2019-06-21T08:11:00Z">
              <w:r w:rsidRPr="004A7A56">
                <w:rPr>
                  <w:snapToGrid/>
                  <w:kern w:val="0"/>
                  <w:sz w:val="16"/>
                  <w:szCs w:val="16"/>
                  <w:lang w:eastAsia="nl-NL"/>
                </w:rPr>
                <w:tab/>
              </w:r>
              <w:r w:rsidRPr="004A7A56">
                <w:rPr>
                  <w:snapToGrid/>
                  <w:kern w:val="0"/>
                  <w:sz w:val="16"/>
                  <w:szCs w:val="16"/>
                  <w:lang w:eastAsia="nl-NL"/>
                </w:rPr>
                <w:tab/>
                <w:t>./tekst(‘nummer’ of ‘naam’)</w:t>
              </w:r>
            </w:ins>
          </w:p>
          <w:p w14:paraId="48F31BEE" w14:textId="77777777" w:rsidR="00385A92" w:rsidRPr="004A7A56" w:rsidRDefault="00385A92" w:rsidP="00385A92">
            <w:pPr>
              <w:autoSpaceDE w:val="0"/>
              <w:autoSpaceDN w:val="0"/>
              <w:adjustRightInd w:val="0"/>
              <w:spacing w:line="240" w:lineRule="auto"/>
              <w:rPr>
                <w:ins w:id="434" w:author="Groot, Karina de" w:date="2019-06-21T08:11:00Z"/>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ins w:id="435" w:author="Groot, Karina de" w:date="2019-06-21T08:11:00Z"/>
                <w:snapToGrid/>
                <w:kern w:val="0"/>
                <w:sz w:val="16"/>
                <w:szCs w:val="16"/>
                <w:lang w:eastAsia="nl-NL"/>
              </w:rPr>
            </w:pPr>
            <w:ins w:id="436" w:author="Groot, Karina de" w:date="2019-06-21T08:11:00Z">
              <w:r w:rsidRPr="004A7A56">
                <w:rPr>
                  <w:snapToGrid/>
                  <w:kern w:val="0"/>
                  <w:sz w:val="16"/>
                  <w:szCs w:val="16"/>
                  <w:lang w:eastAsia="nl-NL"/>
                </w:rPr>
                <w:t>-persoon binnen partij</w:t>
              </w:r>
            </w:ins>
          </w:p>
          <w:p w14:paraId="1783F29C" w14:textId="77777777" w:rsidR="00385A92" w:rsidRPr="004A7A56" w:rsidRDefault="00385A92" w:rsidP="00385A92">
            <w:pPr>
              <w:autoSpaceDE w:val="0"/>
              <w:autoSpaceDN w:val="0"/>
              <w:adjustRightInd w:val="0"/>
              <w:spacing w:line="240" w:lineRule="auto"/>
              <w:rPr>
                <w:ins w:id="437" w:author="Groot, Karina de" w:date="2019-06-21T08:11:00Z"/>
                <w:rFonts w:cs="Arial"/>
                <w:snapToGrid/>
                <w:kern w:val="0"/>
                <w:sz w:val="16"/>
                <w:szCs w:val="16"/>
                <w:lang w:eastAsia="nl-NL"/>
              </w:rPr>
            </w:pPr>
            <w:ins w:id="438" w:author="Groot, Karina de" w:date="2019-06-21T08:11:00Z">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ins>
          </w:p>
          <w:p w14:paraId="3BFF17C6" w14:textId="77777777" w:rsidR="00385A92" w:rsidRPr="004A7A56" w:rsidRDefault="00385A92" w:rsidP="00385A92">
            <w:pPr>
              <w:autoSpaceDE w:val="0"/>
              <w:autoSpaceDN w:val="0"/>
              <w:adjustRightInd w:val="0"/>
              <w:spacing w:line="240" w:lineRule="auto"/>
              <w:rPr>
                <w:ins w:id="439" w:author="Groot, Karina de" w:date="2019-06-21T08:11:00Z"/>
                <w:rFonts w:cs="Arial"/>
                <w:snapToGrid/>
                <w:kern w:val="0"/>
                <w:sz w:val="16"/>
                <w:szCs w:val="16"/>
                <w:lang w:eastAsia="nl-NL"/>
              </w:rPr>
            </w:pPr>
            <w:ins w:id="440" w:author="Groot, Karina de" w:date="2019-06-21T08:11:00Z">
              <w:r w:rsidRPr="004A7A56">
                <w:rPr>
                  <w:rFonts w:cs="Arial"/>
                  <w:snapToGrid/>
                  <w:kern w:val="0"/>
                  <w:sz w:val="16"/>
                  <w:szCs w:val="16"/>
                  <w:lang w:eastAsia="nl-NL"/>
                </w:rPr>
                <w:lastRenderedPageBreak/>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443FDD3F" w14:textId="77777777" w:rsidR="00385A92" w:rsidRPr="004A7A56" w:rsidRDefault="00385A92" w:rsidP="00385A92">
            <w:pPr>
              <w:autoSpaceDE w:val="0"/>
              <w:autoSpaceDN w:val="0"/>
              <w:adjustRightInd w:val="0"/>
              <w:spacing w:line="240" w:lineRule="auto"/>
              <w:rPr>
                <w:ins w:id="441" w:author="Groot, Karina de" w:date="2019-06-21T08:11:00Z"/>
                <w:rFonts w:cs="Arial"/>
                <w:snapToGrid/>
                <w:kern w:val="0"/>
                <w:sz w:val="16"/>
                <w:szCs w:val="16"/>
                <w:lang w:eastAsia="nl-NL"/>
              </w:rPr>
            </w:pPr>
            <w:ins w:id="442" w:author="Groot, Karina de" w:date="2019-06-21T08:11:00Z">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61179D51" w14:textId="77777777" w:rsidR="00385A92" w:rsidRPr="004A7A56" w:rsidRDefault="00385A92" w:rsidP="00385A92">
            <w:pPr>
              <w:autoSpaceDE w:val="0"/>
              <w:autoSpaceDN w:val="0"/>
              <w:adjustRightInd w:val="0"/>
              <w:spacing w:line="240" w:lineRule="auto"/>
              <w:rPr>
                <w:ins w:id="443" w:author="Groot, Karina de" w:date="2019-06-21T08:11:00Z"/>
                <w:rFonts w:cs="Arial"/>
                <w:snapToGrid/>
                <w:kern w:val="0"/>
                <w:sz w:val="16"/>
                <w:szCs w:val="16"/>
                <w:lang w:eastAsia="nl-NL"/>
              </w:rPr>
            </w:pPr>
            <w:ins w:id="444" w:author="Groot, Karina de" w:date="2019-06-21T08:11:00Z">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ins>
          </w:p>
          <w:p w14:paraId="61FB07B0" w14:textId="77777777" w:rsidR="00385A92" w:rsidRPr="004A7A56" w:rsidRDefault="00385A92" w:rsidP="00385A92">
            <w:pPr>
              <w:autoSpaceDE w:val="0"/>
              <w:autoSpaceDN w:val="0"/>
              <w:adjustRightInd w:val="0"/>
              <w:spacing w:line="240" w:lineRule="auto"/>
              <w:rPr>
                <w:ins w:id="445" w:author="Groot, Karina de" w:date="2019-06-21T08:11:00Z"/>
                <w:rFonts w:cs="Arial"/>
                <w:snapToGrid/>
                <w:kern w:val="0"/>
                <w:sz w:val="16"/>
                <w:szCs w:val="16"/>
                <w:lang w:eastAsia="nl-NL"/>
              </w:rPr>
            </w:pPr>
            <w:ins w:id="446" w:author="Groot, Karina de" w:date="2019-06-21T08:11:00Z">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ins>
          </w:p>
          <w:p w14:paraId="7662CDEA" w14:textId="77777777" w:rsidR="00385A92" w:rsidRPr="004A7A56" w:rsidRDefault="00385A92" w:rsidP="00385A92">
            <w:pPr>
              <w:autoSpaceDE w:val="0"/>
              <w:autoSpaceDN w:val="0"/>
              <w:adjustRightInd w:val="0"/>
              <w:spacing w:line="240" w:lineRule="auto"/>
              <w:rPr>
                <w:ins w:id="447" w:author="Groot, Karina de" w:date="2019-06-21T08:11:00Z"/>
                <w:rFonts w:cs="Arial"/>
                <w:snapToGrid/>
                <w:kern w:val="0"/>
                <w:sz w:val="16"/>
                <w:szCs w:val="16"/>
                <w:lang w:eastAsia="nl-NL"/>
              </w:rPr>
            </w:pPr>
            <w:ins w:id="448" w:author="Groot, Karina de" w:date="2019-06-21T08:11:00Z">
              <w:r w:rsidRPr="004A7A56">
                <w:rPr>
                  <w:rFonts w:cs="Arial"/>
                  <w:snapToGrid/>
                  <w:kern w:val="0"/>
                  <w:sz w:val="16"/>
                  <w:szCs w:val="16"/>
                  <w:lang w:eastAsia="nl-NL"/>
                </w:rPr>
                <w:t>waarbij:</w:t>
              </w:r>
            </w:ins>
          </w:p>
          <w:p w14:paraId="47828830" w14:textId="1AAAAE91" w:rsidR="00385A92" w:rsidRPr="004A7A56" w:rsidRDefault="00385A92" w:rsidP="00385A92">
            <w:pPr>
              <w:autoSpaceDE w:val="0"/>
              <w:autoSpaceDN w:val="0"/>
              <w:adjustRightInd w:val="0"/>
              <w:spacing w:line="240" w:lineRule="auto"/>
              <w:rPr>
                <w:ins w:id="449" w:author="Groot, Karina de" w:date="2019-06-21T08:11:00Z"/>
                <w:snapToGrid/>
                <w:kern w:val="0"/>
                <w:sz w:val="16"/>
                <w:szCs w:val="16"/>
                <w:lang w:eastAsia="nl-NL"/>
              </w:rPr>
            </w:pPr>
            <w:ins w:id="450" w:author="Groot, Karina de" w:date="2019-06-21T08:11:00Z">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ins>
            <w:ins w:id="451" w:author="Groot, Karina de" w:date="2019-06-21T09:08:00Z">
              <w:r w:rsidR="00211BC8">
                <w:rPr>
                  <w:snapToGrid/>
                  <w:kern w:val="0"/>
                  <w:sz w:val="16"/>
                  <w:szCs w:val="16"/>
                  <w:lang w:eastAsia="nl-NL"/>
                </w:rPr>
                <w:t>schuldenaar</w:t>
              </w:r>
            </w:ins>
            <w:ins w:id="452" w:author="Groot, Karina de" w:date="2019-06-21T08:11:00Z">
              <w:r w:rsidRPr="004A7A56">
                <w:rPr>
                  <w:snapToGrid/>
                  <w:kern w:val="0"/>
                  <w:sz w:val="16"/>
                  <w:szCs w:val="16"/>
                  <w:lang w:eastAsia="nl-NL"/>
                </w:rPr>
                <w:t>) of</w:t>
              </w:r>
            </w:ins>
          </w:p>
          <w:p w14:paraId="75AF6EC7" w14:textId="77777777" w:rsidR="00385A92" w:rsidRPr="004A7A56" w:rsidRDefault="00385A92" w:rsidP="00385A92">
            <w:pPr>
              <w:autoSpaceDE w:val="0"/>
              <w:autoSpaceDN w:val="0"/>
              <w:adjustRightInd w:val="0"/>
              <w:spacing w:line="240" w:lineRule="auto"/>
              <w:rPr>
                <w:ins w:id="453" w:author="Groot, Karina de" w:date="2019-06-21T08:11:00Z"/>
                <w:snapToGrid/>
                <w:kern w:val="0"/>
                <w:sz w:val="16"/>
                <w:szCs w:val="16"/>
                <w:lang w:eastAsia="nl-NL"/>
              </w:rPr>
            </w:pPr>
            <w:ins w:id="454" w:author="Groot, Karina de" w:date="2019-06-21T08:11:00Z">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ins>
          </w:p>
          <w:p w14:paraId="7062BE80" w14:textId="77777777" w:rsidR="00385A92" w:rsidRDefault="00385A92" w:rsidP="00385A92">
            <w:pPr>
              <w:rPr>
                <w:ins w:id="455" w:author="Groot, Karina de" w:date="2019-06-21T08:11:00Z"/>
                <w:snapToGrid/>
                <w:kern w:val="0"/>
                <w:sz w:val="16"/>
                <w:szCs w:val="16"/>
                <w:lang w:eastAsia="nl-NL"/>
              </w:rPr>
            </w:pPr>
            <w:ins w:id="456" w:author="Groot, Karina de" w:date="2019-06-21T08:11:00Z">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ins>
          </w:p>
          <w:p w14:paraId="7EA6952B" w14:textId="2566B60C" w:rsidR="00385A92" w:rsidRDefault="00385A92" w:rsidP="00385A92">
            <w:pPr>
              <w:rPr>
                <w:ins w:id="457" w:author="Groot, Karina de" w:date="2019-06-21T08:09:00Z"/>
                <w:lang w:val="nl"/>
              </w:rPr>
            </w:pPr>
          </w:p>
        </w:tc>
      </w:tr>
    </w:tbl>
    <w:p w14:paraId="4C4C5470" w14:textId="296EF783" w:rsidR="00385A92" w:rsidRDefault="00385A92" w:rsidP="00385A92">
      <w:pPr>
        <w:rPr>
          <w:ins w:id="458" w:author="Groot, Karina de" w:date="2019-06-21T08:12:00Z"/>
          <w:lang w:val="nl"/>
        </w:rPr>
      </w:pPr>
    </w:p>
    <w:p w14:paraId="211A28F2" w14:textId="0F035C89" w:rsidR="00BA761D" w:rsidRDefault="00063095">
      <w:pPr>
        <w:pStyle w:val="Kop4"/>
        <w:rPr>
          <w:ins w:id="459" w:author="Groot, Karina de" w:date="2019-06-21T08:15:00Z"/>
        </w:rPr>
      </w:pPr>
      <w:ins w:id="460" w:author="Groot, Karina de" w:date="2019-06-21T12:45:00Z">
        <w:r>
          <w:t>hypotheekgever</w:t>
        </w:r>
      </w:ins>
    </w:p>
    <w:p w14:paraId="4B6599A0" w14:textId="2CA76EB0" w:rsidR="00BA761D" w:rsidRDefault="00BA761D" w:rsidP="00BA761D">
      <w:pPr>
        <w:rPr>
          <w:ins w:id="461" w:author="Groot, Karina de" w:date="2019-06-21T08:15:00Z"/>
        </w:rPr>
      </w:pPr>
    </w:p>
    <w:p w14:paraId="2E4E242A" w14:textId="35486434" w:rsidR="00BA761D" w:rsidRDefault="00BA761D">
      <w:pPr>
        <w:pStyle w:val="Kop5"/>
        <w:rPr>
          <w:ins w:id="462" w:author="Groot, Karina de" w:date="2019-06-21T08:16:00Z"/>
        </w:rPr>
      </w:pPr>
      <w:ins w:id="463" w:author="Groot, Karina de" w:date="2019-06-21T08:16:00Z">
        <w:r>
          <w:t>Aanduiding persoon met nummer</w:t>
        </w:r>
      </w:ins>
    </w:p>
    <w:tbl>
      <w:tblPr>
        <w:tblStyle w:val="Tabelraster"/>
        <w:tblW w:w="0" w:type="auto"/>
        <w:tblLook w:val="04A0" w:firstRow="1" w:lastRow="0" w:firstColumn="1" w:lastColumn="0" w:noHBand="0" w:noVBand="1"/>
      </w:tblPr>
      <w:tblGrid>
        <w:gridCol w:w="6273"/>
        <w:gridCol w:w="6274"/>
      </w:tblGrid>
      <w:tr w:rsidR="00BA761D" w14:paraId="48C6EE36" w14:textId="77777777" w:rsidTr="00BA761D">
        <w:trPr>
          <w:ins w:id="464" w:author="Groot, Karina de" w:date="2019-06-21T08:16:00Z"/>
        </w:trPr>
        <w:tc>
          <w:tcPr>
            <w:tcW w:w="6273" w:type="dxa"/>
          </w:tcPr>
          <w:p w14:paraId="656A84FD" w14:textId="77777777" w:rsidR="00BA761D" w:rsidRDefault="00BA761D" w:rsidP="00BA761D">
            <w:pPr>
              <w:rPr>
                <w:ins w:id="465" w:author="Groot, Karina de" w:date="2019-06-21T08:16:00Z"/>
              </w:rPr>
            </w:pPr>
          </w:p>
        </w:tc>
        <w:tc>
          <w:tcPr>
            <w:tcW w:w="6274" w:type="dxa"/>
          </w:tcPr>
          <w:p w14:paraId="2B2C3EAA" w14:textId="77777777" w:rsidR="00BA761D" w:rsidRDefault="00BA761D" w:rsidP="00BA761D">
            <w:pPr>
              <w:keepNext/>
              <w:rPr>
                <w:ins w:id="466" w:author="Groot, Karina de" w:date="2019-06-21T08:17:00Z"/>
              </w:rPr>
            </w:pPr>
            <w:ins w:id="467" w:author="Groot, Karina de" w:date="2019-06-21T08:17:00Z">
              <w:r>
                <w:t>Deze variant wordt getoond indien er op partijniveau is aangegeven dat de personen met een nummer worden aangeduid.</w:t>
              </w:r>
            </w:ins>
          </w:p>
          <w:p w14:paraId="5B6CC464" w14:textId="77777777" w:rsidR="00BA761D" w:rsidRDefault="00BA761D" w:rsidP="00BA761D">
            <w:pPr>
              <w:keepNext/>
              <w:rPr>
                <w:ins w:id="468" w:author="Groot, Karina de" w:date="2019-06-21T08:17:00Z"/>
              </w:rPr>
            </w:pPr>
          </w:p>
          <w:p w14:paraId="76B718DA" w14:textId="77777777" w:rsidR="00BA761D" w:rsidRDefault="00BA761D" w:rsidP="00BA761D">
            <w:pPr>
              <w:pStyle w:val="streepje"/>
              <w:numPr>
                <w:ilvl w:val="0"/>
                <w:numId w:val="0"/>
              </w:numPr>
              <w:rPr>
                <w:ins w:id="469" w:author="Groot, Karina de" w:date="2019-06-21T08:17:00Z"/>
              </w:rPr>
            </w:pPr>
            <w:ins w:id="470" w:author="Groot, Karina de" w:date="2019-06-21T08:17:00Z">
              <w:r>
                <w:t>Restricties tbv aanduiding persoon met nummer:</w:t>
              </w:r>
            </w:ins>
          </w:p>
          <w:p w14:paraId="69414BF1" w14:textId="77777777" w:rsidR="00BA761D" w:rsidRDefault="00BA761D" w:rsidP="00BA761D">
            <w:pPr>
              <w:keepNext/>
              <w:rPr>
                <w:ins w:id="471" w:author="Groot, Karina de" w:date="2019-06-21T08:17:00Z"/>
              </w:rPr>
            </w:pPr>
            <w:ins w:id="472" w:author="Groot, Karina de" w:date="2019-06-21T08:17:00Z">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ins>
          </w:p>
          <w:p w14:paraId="090B5A5C" w14:textId="77777777" w:rsidR="00BA761D" w:rsidRDefault="00BA761D" w:rsidP="00BA761D">
            <w:pPr>
              <w:keepNext/>
              <w:rPr>
                <w:ins w:id="473" w:author="Groot, Karina de" w:date="2019-06-21T08:17:00Z"/>
              </w:rPr>
            </w:pPr>
          </w:p>
          <w:p w14:paraId="13962DED" w14:textId="77777777" w:rsidR="00BA761D" w:rsidRPr="00C05FBF" w:rsidRDefault="00BA761D" w:rsidP="00BA761D">
            <w:pPr>
              <w:spacing w:line="240" w:lineRule="auto"/>
              <w:rPr>
                <w:ins w:id="474" w:author="Groot, Karina de" w:date="2019-06-21T08:17:00Z"/>
              </w:rPr>
            </w:pPr>
          </w:p>
          <w:p w14:paraId="036CA0E9" w14:textId="77777777" w:rsidR="00BA761D" w:rsidRDefault="00BA761D" w:rsidP="00BA761D">
            <w:pPr>
              <w:spacing w:line="240" w:lineRule="auto"/>
              <w:rPr>
                <w:ins w:id="475" w:author="Groot, Karina de" w:date="2019-06-21T08:17:00Z"/>
              </w:rPr>
            </w:pPr>
            <w:proofErr w:type="spellStart"/>
            <w:ins w:id="476" w:author="Groot, Karina de" w:date="2019-06-21T08:17:00Z">
              <w:r w:rsidRPr="004A7A56">
                <w:rPr>
                  <w:u w:val="single"/>
                </w:rPr>
                <w:t>Mapping</w:t>
              </w:r>
              <w:proofErr w:type="spellEnd"/>
              <w:r w:rsidRPr="00AF2256">
                <w:t>:</w:t>
              </w:r>
            </w:ins>
          </w:p>
          <w:p w14:paraId="7965CCE1" w14:textId="77777777" w:rsidR="00BA761D" w:rsidRPr="004A7A56" w:rsidRDefault="00BA761D" w:rsidP="00BA761D">
            <w:pPr>
              <w:autoSpaceDE w:val="0"/>
              <w:autoSpaceDN w:val="0"/>
              <w:adjustRightInd w:val="0"/>
              <w:spacing w:line="240" w:lineRule="auto"/>
              <w:rPr>
                <w:ins w:id="477" w:author="Groot, Karina de" w:date="2019-06-21T08:17:00Z"/>
                <w:rFonts w:cs="Arial"/>
                <w:snapToGrid/>
                <w:kern w:val="0"/>
                <w:sz w:val="16"/>
                <w:szCs w:val="16"/>
                <w:lang w:eastAsia="nl-NL"/>
              </w:rPr>
            </w:pPr>
            <w:ins w:id="478" w:author="Groot, Karina de" w:date="2019-06-21T08:17:00Z">
              <w:r w:rsidRPr="004A7A56">
                <w:rPr>
                  <w:rFonts w:cs="Arial"/>
                  <w:snapToGrid/>
                  <w:kern w:val="0"/>
                  <w:sz w:val="16"/>
                  <w:szCs w:val="16"/>
                  <w:lang w:eastAsia="nl-NL"/>
                </w:rPr>
                <w:t>-partij</w:t>
              </w:r>
            </w:ins>
          </w:p>
          <w:p w14:paraId="5171C375" w14:textId="77777777" w:rsidR="00BA761D" w:rsidRPr="004A7A56" w:rsidRDefault="00BA761D" w:rsidP="00BA761D">
            <w:pPr>
              <w:autoSpaceDE w:val="0"/>
              <w:autoSpaceDN w:val="0"/>
              <w:adjustRightInd w:val="0"/>
              <w:spacing w:line="240" w:lineRule="auto"/>
              <w:rPr>
                <w:ins w:id="479" w:author="Groot, Karina de" w:date="2019-06-21T08:17:00Z"/>
                <w:snapToGrid/>
                <w:kern w:val="0"/>
                <w:sz w:val="16"/>
                <w:szCs w:val="16"/>
                <w:highlight w:val="white"/>
                <w:lang w:eastAsia="nl-NL"/>
              </w:rPr>
            </w:pPr>
            <w:proofErr w:type="spellStart"/>
            <w:ins w:id="480" w:author="Groot, Karina de" w:date="2019-06-21T08:17: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146432C1" w14:textId="77777777" w:rsidR="00BA761D" w:rsidRPr="004A7A56" w:rsidRDefault="00BA761D" w:rsidP="00BA761D">
            <w:pPr>
              <w:autoSpaceDE w:val="0"/>
              <w:autoSpaceDN w:val="0"/>
              <w:adjustRightInd w:val="0"/>
              <w:spacing w:line="240" w:lineRule="auto"/>
              <w:rPr>
                <w:ins w:id="481" w:author="Groot, Karina de" w:date="2019-06-21T08:17:00Z"/>
                <w:snapToGrid/>
                <w:kern w:val="0"/>
                <w:sz w:val="16"/>
                <w:szCs w:val="16"/>
                <w:lang w:eastAsia="nl-NL"/>
              </w:rPr>
            </w:pPr>
            <w:ins w:id="482" w:author="Groot, Karina de" w:date="2019-06-21T08:17:00Z">
              <w:r w:rsidRPr="004A7A56">
                <w:rPr>
                  <w:snapToGrid/>
                  <w:kern w:val="0"/>
                  <w:sz w:val="16"/>
                  <w:szCs w:val="16"/>
                  <w:lang w:eastAsia="nl-NL"/>
                </w:rPr>
                <w:lastRenderedPageBreak/>
                <w:tab/>
                <w:t>./</w:t>
              </w:r>
              <w:proofErr w:type="spellStart"/>
              <w:r w:rsidRPr="004A7A56">
                <w:rPr>
                  <w:snapToGrid/>
                  <w:kern w:val="0"/>
                  <w:sz w:val="16"/>
                  <w:szCs w:val="16"/>
                  <w:lang w:eastAsia="nl-NL"/>
                </w:rPr>
                <w:t>tekstKeuze</w:t>
              </w:r>
              <w:proofErr w:type="spellEnd"/>
            </w:ins>
          </w:p>
          <w:p w14:paraId="62FBC205" w14:textId="77777777" w:rsidR="00BA761D" w:rsidRPr="004A7A56" w:rsidRDefault="00BA761D" w:rsidP="00BA761D">
            <w:pPr>
              <w:autoSpaceDE w:val="0"/>
              <w:autoSpaceDN w:val="0"/>
              <w:adjustRightInd w:val="0"/>
              <w:spacing w:line="240" w:lineRule="auto"/>
              <w:rPr>
                <w:ins w:id="483" w:author="Groot, Karina de" w:date="2019-06-21T08:17:00Z"/>
                <w:snapToGrid/>
                <w:kern w:val="0"/>
                <w:sz w:val="16"/>
                <w:szCs w:val="16"/>
                <w:lang w:eastAsia="nl-NL"/>
              </w:rPr>
            </w:pPr>
            <w:ins w:id="484" w:author="Groot, Karina de" w:date="2019-06-21T08:17:00Z">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ins>
          </w:p>
          <w:p w14:paraId="6F4F2496" w14:textId="77777777" w:rsidR="00BA761D" w:rsidRPr="004A7A56" w:rsidRDefault="00BA761D" w:rsidP="00BA761D">
            <w:pPr>
              <w:autoSpaceDE w:val="0"/>
              <w:autoSpaceDN w:val="0"/>
              <w:adjustRightInd w:val="0"/>
              <w:spacing w:line="240" w:lineRule="auto"/>
              <w:rPr>
                <w:ins w:id="485" w:author="Groot, Karina de" w:date="2019-06-21T08:17:00Z"/>
                <w:snapToGrid/>
                <w:kern w:val="0"/>
                <w:sz w:val="16"/>
                <w:szCs w:val="16"/>
                <w:lang w:eastAsia="nl-NL"/>
              </w:rPr>
            </w:pPr>
            <w:ins w:id="486" w:author="Groot, Karina de" w:date="2019-06-21T08:17:00Z">
              <w:r w:rsidRPr="004A7A56">
                <w:rPr>
                  <w:snapToGrid/>
                  <w:kern w:val="0"/>
                  <w:sz w:val="16"/>
                  <w:szCs w:val="16"/>
                  <w:lang w:eastAsia="nl-NL"/>
                </w:rPr>
                <w:tab/>
              </w:r>
              <w:r w:rsidRPr="004A7A56">
                <w:rPr>
                  <w:snapToGrid/>
                  <w:kern w:val="0"/>
                  <w:sz w:val="16"/>
                  <w:szCs w:val="16"/>
                  <w:lang w:eastAsia="nl-NL"/>
                </w:rPr>
                <w:tab/>
                <w:t>./tekst(‘nummer’)</w:t>
              </w:r>
            </w:ins>
          </w:p>
          <w:p w14:paraId="4A3B887A" w14:textId="77777777" w:rsidR="00BA761D" w:rsidRPr="004A7A56" w:rsidRDefault="00BA761D" w:rsidP="00BA761D">
            <w:pPr>
              <w:autoSpaceDE w:val="0"/>
              <w:autoSpaceDN w:val="0"/>
              <w:adjustRightInd w:val="0"/>
              <w:spacing w:line="240" w:lineRule="auto"/>
              <w:rPr>
                <w:ins w:id="487" w:author="Groot, Karina de" w:date="2019-06-21T08:17:00Z"/>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ins w:id="488" w:author="Groot, Karina de" w:date="2019-06-21T08:17:00Z"/>
                <w:u w:val="single"/>
                <w:lang w:val="nl"/>
              </w:rPr>
            </w:pPr>
            <w:ins w:id="489" w:author="Groot, Karina de" w:date="2019-06-21T08:17:00Z">
              <w:r w:rsidRPr="004A7A56">
                <w:rPr>
                  <w:u w:val="single"/>
                  <w:lang w:val="nl"/>
                </w:rPr>
                <w:t>Mapping aanduiding persoon met nummer wordt niet getoond:</w:t>
              </w:r>
            </w:ins>
          </w:p>
          <w:p w14:paraId="46EAABB5" w14:textId="77777777" w:rsidR="00BA761D" w:rsidRPr="004A7A56" w:rsidRDefault="00BA761D" w:rsidP="00BA761D">
            <w:pPr>
              <w:autoSpaceDE w:val="0"/>
              <w:autoSpaceDN w:val="0"/>
              <w:adjustRightInd w:val="0"/>
              <w:spacing w:line="240" w:lineRule="auto"/>
              <w:rPr>
                <w:ins w:id="490" w:author="Groot, Karina de" w:date="2019-06-21T08:17:00Z"/>
                <w:sz w:val="16"/>
                <w:szCs w:val="16"/>
              </w:rPr>
            </w:pPr>
            <w:ins w:id="491" w:author="Groot, Karina de" w:date="2019-06-21T08:17:00Z">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ins>
          </w:p>
          <w:p w14:paraId="33CA1440" w14:textId="77777777" w:rsidR="00BA761D" w:rsidRPr="004A7A56" w:rsidRDefault="00BA761D" w:rsidP="00BA761D">
            <w:pPr>
              <w:autoSpaceDE w:val="0"/>
              <w:autoSpaceDN w:val="0"/>
              <w:adjustRightInd w:val="0"/>
              <w:spacing w:line="240" w:lineRule="auto"/>
              <w:rPr>
                <w:ins w:id="492" w:author="Groot, Karina de" w:date="2019-06-21T08:17:00Z"/>
                <w:sz w:val="16"/>
                <w:szCs w:val="16"/>
              </w:rPr>
            </w:pPr>
            <w:ins w:id="493" w:author="Groot, Karina de" w:date="2019-06-21T08:17:00Z">
              <w:r w:rsidRPr="004A7A56">
                <w:rPr>
                  <w:sz w:val="16"/>
                  <w:szCs w:val="16"/>
                </w:rPr>
                <w:t>//Partij/Gevolmachtigde/Hoedanigheid/</w:t>
              </w:r>
            </w:ins>
          </w:p>
          <w:p w14:paraId="414B9290" w14:textId="77777777" w:rsidR="00BA761D" w:rsidRDefault="00BA761D" w:rsidP="00BA761D">
            <w:pPr>
              <w:rPr>
                <w:ins w:id="494" w:author="Groot, Karina de" w:date="2019-06-21T08:20:00Z"/>
                <w:sz w:val="16"/>
                <w:szCs w:val="16"/>
              </w:rPr>
            </w:pPr>
            <w:ins w:id="495" w:author="Groot, Karina de" w:date="2019-06-21T08:17:00Z">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ins>
          </w:p>
          <w:p w14:paraId="427CCCBB" w14:textId="08585F45" w:rsidR="00BA761D" w:rsidRDefault="00BA761D" w:rsidP="00BA761D">
            <w:pPr>
              <w:rPr>
                <w:ins w:id="496" w:author="Groot, Karina de" w:date="2019-06-21T08:16:00Z"/>
              </w:rPr>
            </w:pPr>
          </w:p>
        </w:tc>
      </w:tr>
      <w:tr w:rsidR="00BA761D" w14:paraId="5CDF15CB" w14:textId="77777777" w:rsidTr="00BA761D">
        <w:trPr>
          <w:ins w:id="497" w:author="Groot, Karina de" w:date="2019-06-21T08:19:00Z"/>
        </w:trPr>
        <w:tc>
          <w:tcPr>
            <w:tcW w:w="6273" w:type="dxa"/>
          </w:tcPr>
          <w:p w14:paraId="5EC93543" w14:textId="3AE62039" w:rsidR="00BA761D" w:rsidRDefault="00BA761D" w:rsidP="00BA761D">
            <w:pPr>
              <w:rPr>
                <w:ins w:id="498" w:author="Groot, Karina de" w:date="2019-06-21T08:19:00Z"/>
              </w:rPr>
            </w:pPr>
            <w:ins w:id="499" w:author="Groot, Karina de" w:date="2019-06-21T08:19:00Z">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ins>
          </w:p>
        </w:tc>
        <w:tc>
          <w:tcPr>
            <w:tcW w:w="6274" w:type="dxa"/>
          </w:tcPr>
          <w:p w14:paraId="652377F3" w14:textId="77777777" w:rsidR="00BA761D" w:rsidRDefault="00BA761D" w:rsidP="00BA761D">
            <w:pPr>
              <w:keepNext/>
              <w:rPr>
                <w:ins w:id="500" w:author="Groot, Karina de" w:date="2019-06-21T08:20:00Z"/>
              </w:rPr>
            </w:pPr>
            <w:ins w:id="501" w:author="Groot, Karina de" w:date="2019-06-21T08:19:00Z">
              <w:r>
                <w:t>Vaste tekst binnen deze variant.</w:t>
              </w:r>
            </w:ins>
          </w:p>
          <w:p w14:paraId="680D2F5E" w14:textId="4468020D" w:rsidR="00BA761D" w:rsidRDefault="00BA761D" w:rsidP="00BA761D">
            <w:pPr>
              <w:keepNext/>
              <w:rPr>
                <w:ins w:id="502" w:author="Groot, Karina de" w:date="2019-06-21T08:19:00Z"/>
              </w:rPr>
            </w:pPr>
          </w:p>
        </w:tc>
      </w:tr>
      <w:tr w:rsidR="00BA761D" w14:paraId="48D63CA8" w14:textId="77777777" w:rsidTr="00BA761D">
        <w:trPr>
          <w:ins w:id="503" w:author="Groot, Karina de" w:date="2019-06-21T08:19:00Z"/>
        </w:trPr>
        <w:tc>
          <w:tcPr>
            <w:tcW w:w="6273" w:type="dxa"/>
          </w:tcPr>
          <w:p w14:paraId="2AFD5FA8" w14:textId="36FD4138" w:rsidR="00BA761D" w:rsidRPr="004A7A56" w:rsidRDefault="00BA761D" w:rsidP="00BA761D">
            <w:pPr>
              <w:rPr>
                <w:ins w:id="504" w:author="Groot, Karina de" w:date="2019-06-21T08:19:00Z"/>
                <w:rFonts w:cs="Arial"/>
                <w:sz w:val="20"/>
                <w:lang w:val="en-US"/>
              </w:rPr>
            </w:pPr>
            <w:ins w:id="505" w:author="Groot, Karina de" w:date="2019-06-21T08:20:00Z">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6274" w:type="dxa"/>
          </w:tcPr>
          <w:p w14:paraId="2EE7CB2B" w14:textId="210F7991" w:rsidR="00BA761D" w:rsidRPr="004A7A56" w:rsidRDefault="00BA761D" w:rsidP="00BA761D">
            <w:pPr>
              <w:keepNext/>
              <w:rPr>
                <w:ins w:id="506" w:author="Groot, Karina de" w:date="2019-06-21T08:20:00Z"/>
                <w:szCs w:val="18"/>
              </w:rPr>
            </w:pPr>
            <w:ins w:id="507" w:author="Groot, Karina de" w:date="2019-06-21T08:20:00Z">
              <w:r>
                <w:t>Verplichte keuze binnen deze variant, die automatisch wordt afgeleid</w:t>
              </w:r>
              <w:r w:rsidRPr="004A7A56">
                <w:rPr>
                  <w:szCs w:val="18"/>
                </w:rPr>
                <w:t xml:space="preserve"> van het aantal personen met de aanduiding ‘</w:t>
              </w:r>
            </w:ins>
            <w:ins w:id="508" w:author="Groot, Karina de" w:date="2019-06-21T12:46:00Z">
              <w:r w:rsidR="00063095">
                <w:rPr>
                  <w:szCs w:val="18"/>
                </w:rPr>
                <w:t>hypotheekgever</w:t>
              </w:r>
            </w:ins>
            <w:ins w:id="509" w:author="Groot, Karina de" w:date="2019-06-21T08:20:00Z">
              <w:r w:rsidRPr="004A7A56">
                <w:rPr>
                  <w:szCs w:val="18"/>
                </w:rPr>
                <w:t xml:space="preserve"> of ‘</w:t>
              </w:r>
              <w:r>
                <w:rPr>
                  <w:szCs w:val="18"/>
                </w:rPr>
                <w:t>beiden</w:t>
              </w:r>
              <w:r w:rsidRPr="004A7A56">
                <w:rPr>
                  <w:szCs w:val="18"/>
                </w:rPr>
                <w:t>’:</w:t>
              </w:r>
            </w:ins>
          </w:p>
          <w:p w14:paraId="0D69F077" w14:textId="77777777" w:rsidR="00BA761D" w:rsidRDefault="00BA761D" w:rsidP="00BA761D">
            <w:pPr>
              <w:pStyle w:val="streepje"/>
              <w:rPr>
                <w:ins w:id="510" w:author="Groot, Karina de" w:date="2019-06-21T08:20:00Z"/>
              </w:rPr>
            </w:pPr>
            <w:ins w:id="511" w:author="Groot, Karina de" w:date="2019-06-21T08:20:00Z">
              <w:r>
                <w:t>‘persoon’, ingeval van 1 persoon</w:t>
              </w:r>
            </w:ins>
          </w:p>
          <w:p w14:paraId="343AAF6B" w14:textId="77777777" w:rsidR="00BA761D" w:rsidRDefault="00BA761D" w:rsidP="00BA761D">
            <w:pPr>
              <w:pStyle w:val="streepje"/>
              <w:rPr>
                <w:ins w:id="512" w:author="Groot, Karina de" w:date="2019-06-21T08:20:00Z"/>
              </w:rPr>
            </w:pPr>
            <w:ins w:id="513" w:author="Groot, Karina de" w:date="2019-06-21T08:20:00Z">
              <w:r>
                <w:t>‘personen’, ingeval van 2 of meer personen</w:t>
              </w:r>
            </w:ins>
          </w:p>
          <w:p w14:paraId="4A685976" w14:textId="77777777" w:rsidR="00BA761D" w:rsidRDefault="00BA761D" w:rsidP="00BA761D">
            <w:pPr>
              <w:spacing w:line="240" w:lineRule="auto"/>
              <w:rPr>
                <w:ins w:id="514" w:author="Groot, Karina de" w:date="2019-06-21T08:20:00Z"/>
              </w:rPr>
            </w:pPr>
          </w:p>
          <w:p w14:paraId="203CE98C" w14:textId="77777777" w:rsidR="00BA761D" w:rsidRDefault="00BA761D" w:rsidP="00BA761D">
            <w:pPr>
              <w:pStyle w:val="streepje"/>
              <w:numPr>
                <w:ilvl w:val="0"/>
                <w:numId w:val="0"/>
              </w:numPr>
              <w:rPr>
                <w:ins w:id="515" w:author="Groot, Karina de" w:date="2019-06-21T08:20:00Z"/>
              </w:rPr>
            </w:pPr>
            <w:ins w:id="516" w:author="Groot, Karina de" w:date="2019-06-21T08:20:00Z">
              <w:r w:rsidRPr="004A7A56">
                <w:rPr>
                  <w:u w:val="single"/>
                </w:rPr>
                <w:t>Mapping</w:t>
              </w:r>
              <w:r w:rsidRPr="00AF2256">
                <w:t>:</w:t>
              </w:r>
            </w:ins>
          </w:p>
          <w:p w14:paraId="13F801E8" w14:textId="014D5C76" w:rsidR="00BA761D" w:rsidRDefault="00BA761D" w:rsidP="00BA761D">
            <w:pPr>
              <w:keepNext/>
              <w:rPr>
                <w:ins w:id="517" w:author="Groot, Karina de" w:date="2019-06-21T08:20:00Z"/>
                <w:snapToGrid/>
                <w:kern w:val="0"/>
                <w:sz w:val="16"/>
                <w:szCs w:val="16"/>
                <w:lang w:eastAsia="nl-NL"/>
              </w:rPr>
            </w:pPr>
            <w:ins w:id="518" w:author="Groot, Karina de" w:date="2019-06-21T08:20:00Z">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ins>
            <w:ins w:id="519" w:author="Groot, Karina de" w:date="2019-06-21T12:46:00Z">
              <w:r w:rsidR="00063095">
                <w:rPr>
                  <w:snapToGrid/>
                  <w:kern w:val="0"/>
                  <w:sz w:val="16"/>
                  <w:szCs w:val="16"/>
                  <w:lang w:eastAsia="nl-NL"/>
                </w:rPr>
                <w:t>hypotheekgever’</w:t>
              </w:r>
            </w:ins>
          </w:p>
          <w:p w14:paraId="554B67B4" w14:textId="66EFAE20" w:rsidR="00BA761D" w:rsidRDefault="00BA761D" w:rsidP="00BA761D">
            <w:pPr>
              <w:keepNext/>
              <w:rPr>
                <w:ins w:id="520" w:author="Groot, Karina de" w:date="2019-06-21T08:19:00Z"/>
              </w:rPr>
            </w:pPr>
          </w:p>
        </w:tc>
      </w:tr>
      <w:tr w:rsidR="00BA761D" w14:paraId="22248F13" w14:textId="77777777" w:rsidTr="00BA761D">
        <w:trPr>
          <w:ins w:id="521" w:author="Groot, Karina de" w:date="2019-06-21T08:20:00Z"/>
        </w:trPr>
        <w:tc>
          <w:tcPr>
            <w:tcW w:w="6273" w:type="dxa"/>
          </w:tcPr>
          <w:p w14:paraId="2BF7D16A" w14:textId="730611ED" w:rsidR="00BA761D" w:rsidRPr="004A7A56" w:rsidRDefault="00BA761D" w:rsidP="00BA761D">
            <w:pPr>
              <w:rPr>
                <w:ins w:id="522" w:author="Groot, Karina de" w:date="2019-06-21T08:20:00Z"/>
                <w:rFonts w:cs="Arial"/>
                <w:sz w:val="20"/>
                <w:lang w:val="en-US"/>
              </w:rPr>
            </w:pPr>
            <w:ins w:id="523" w:author="Groot, Karina de" w:date="2019-06-21T08:21:00Z">
              <w:r w:rsidRPr="004A7A56">
                <w:rPr>
                  <w:rFonts w:cs="Arial"/>
                  <w:color w:val="00FFFF"/>
                  <w:sz w:val="20"/>
                </w:rPr>
                <w:t>sub</w:t>
              </w:r>
            </w:ins>
          </w:p>
        </w:tc>
        <w:tc>
          <w:tcPr>
            <w:tcW w:w="6274" w:type="dxa"/>
          </w:tcPr>
          <w:p w14:paraId="49ECBB53" w14:textId="77777777" w:rsidR="00BA761D" w:rsidRDefault="00BA761D" w:rsidP="00BA761D">
            <w:pPr>
              <w:keepNext/>
              <w:rPr>
                <w:ins w:id="524" w:author="Groot, Karina de" w:date="2019-06-21T08:21:00Z"/>
              </w:rPr>
            </w:pPr>
            <w:ins w:id="525" w:author="Groot, Karina de" w:date="2019-06-21T08:21:00Z">
              <w:r>
                <w:t>Vaste tekst binnen deze variant.</w:t>
              </w:r>
            </w:ins>
          </w:p>
          <w:p w14:paraId="5D29A826" w14:textId="2F32C643" w:rsidR="00BA761D" w:rsidRDefault="00BA761D" w:rsidP="00BA761D">
            <w:pPr>
              <w:keepNext/>
              <w:rPr>
                <w:ins w:id="526" w:author="Groot, Karina de" w:date="2019-06-21T08:20:00Z"/>
              </w:rPr>
            </w:pPr>
          </w:p>
        </w:tc>
      </w:tr>
      <w:tr w:rsidR="00BA761D" w14:paraId="46DD47F0" w14:textId="77777777" w:rsidTr="00BA761D">
        <w:trPr>
          <w:ins w:id="527" w:author="Groot, Karina de" w:date="2019-06-21T08:21:00Z"/>
        </w:trPr>
        <w:tc>
          <w:tcPr>
            <w:tcW w:w="6273" w:type="dxa"/>
          </w:tcPr>
          <w:p w14:paraId="4123F784" w14:textId="30549FCA" w:rsidR="00BA761D" w:rsidRPr="004A7A56" w:rsidRDefault="00BA761D" w:rsidP="00BA761D">
            <w:pPr>
              <w:rPr>
                <w:ins w:id="528" w:author="Groot, Karina de" w:date="2019-06-21T08:21:00Z"/>
                <w:rFonts w:cs="Arial"/>
                <w:color w:val="00FFFF"/>
                <w:sz w:val="20"/>
              </w:rPr>
            </w:pPr>
            <w:ins w:id="529" w:author="Groot, Karina de" w:date="2019-06-21T08:22:00Z">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6274" w:type="dxa"/>
          </w:tcPr>
          <w:p w14:paraId="52AE8227" w14:textId="77777777" w:rsidR="00BA761D" w:rsidRDefault="00BA761D" w:rsidP="00BA761D">
            <w:pPr>
              <w:keepNext/>
              <w:rPr>
                <w:ins w:id="530" w:author="Groot, Karina de" w:date="2019-06-21T08:22:00Z"/>
              </w:rPr>
            </w:pPr>
            <w:ins w:id="531" w:author="Groot, Karina de" w:date="2019-06-21T08:22:00Z">
              <w:r>
                <w:t>Verplichte tekst binnen deze variant die meerdere keren voor kan komen.</w:t>
              </w:r>
            </w:ins>
          </w:p>
          <w:p w14:paraId="0BC3FB39" w14:textId="77777777" w:rsidR="00BA761D" w:rsidRDefault="00BA761D" w:rsidP="00BA761D">
            <w:pPr>
              <w:spacing w:line="240" w:lineRule="auto"/>
              <w:rPr>
                <w:ins w:id="532" w:author="Groot, Karina de" w:date="2019-06-21T08:22:00Z"/>
              </w:rPr>
            </w:pPr>
          </w:p>
          <w:p w14:paraId="78896024" w14:textId="288B771F" w:rsidR="00BA761D" w:rsidRPr="004A7A56" w:rsidRDefault="00BA761D" w:rsidP="00BA761D">
            <w:pPr>
              <w:keepNext/>
              <w:rPr>
                <w:ins w:id="533" w:author="Groot, Karina de" w:date="2019-06-21T08:22:00Z"/>
                <w:rFonts w:cs="Arial"/>
                <w:snapToGrid/>
                <w:kern w:val="0"/>
                <w:szCs w:val="18"/>
                <w:lang w:eastAsia="nl-NL"/>
              </w:rPr>
            </w:pPr>
            <w:ins w:id="534" w:author="Groot, Karina de" w:date="2019-06-21T08:22:00Z">
              <w:r w:rsidRPr="004A7A56">
                <w:rPr>
                  <w:rFonts w:cs="Arial"/>
                  <w:snapToGrid/>
                  <w:kern w:val="0"/>
                  <w:szCs w:val="18"/>
                  <w:lang w:eastAsia="nl-NL"/>
                </w:rPr>
                <w:t>Verwijzing naar één of meer personen met de aanduiding ‘</w:t>
              </w:r>
            </w:ins>
            <w:ins w:id="535" w:author="Groot, Karina de" w:date="2019-06-21T12:46:00Z">
              <w:r w:rsidR="00193959">
                <w:rPr>
                  <w:rFonts w:cs="Arial"/>
                  <w:snapToGrid/>
                  <w:kern w:val="0"/>
                  <w:szCs w:val="18"/>
                  <w:lang w:eastAsia="nl-NL"/>
                </w:rPr>
                <w:t>hypotheekgever’</w:t>
              </w:r>
            </w:ins>
            <w:ins w:id="536" w:author="Groot, Karina de" w:date="2019-06-21T08:22:00Z">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ins>
          </w:p>
          <w:p w14:paraId="493A4C40" w14:textId="77777777" w:rsidR="00BA761D" w:rsidRDefault="00BA761D" w:rsidP="00BA761D">
            <w:pPr>
              <w:spacing w:line="240" w:lineRule="auto"/>
              <w:rPr>
                <w:ins w:id="537" w:author="Groot, Karina de" w:date="2019-06-21T08:22:00Z"/>
              </w:rPr>
            </w:pPr>
          </w:p>
          <w:p w14:paraId="5C8C00CD" w14:textId="77777777" w:rsidR="00BA761D" w:rsidRPr="004A7A56" w:rsidRDefault="00BA761D" w:rsidP="00BA761D">
            <w:pPr>
              <w:keepNext/>
              <w:rPr>
                <w:ins w:id="538" w:author="Groot, Karina de" w:date="2019-06-21T08:22:00Z"/>
                <w:rFonts w:cs="Arial"/>
                <w:snapToGrid/>
                <w:kern w:val="0"/>
                <w:szCs w:val="18"/>
                <w:lang w:eastAsia="nl-NL"/>
              </w:rPr>
            </w:pPr>
            <w:ins w:id="539" w:author="Groot, Karina de" w:date="2019-06-21T08:22:00Z">
              <w:r w:rsidRPr="004A7A56">
                <w:rPr>
                  <w:rFonts w:cs="Arial"/>
                  <w:snapToGrid/>
                  <w:kern w:val="0"/>
                  <w:szCs w:val="18"/>
                  <w:lang w:eastAsia="nl-NL"/>
                </w:rPr>
                <w:lastRenderedPageBreak/>
                <w:t>Wanneer meer personen onder een nummer/letter combinatie worden genoemd in de akte wordt dit nummer éénmaal vermeld.</w:t>
              </w:r>
            </w:ins>
          </w:p>
          <w:p w14:paraId="0207923E" w14:textId="77777777" w:rsidR="00BA761D" w:rsidRDefault="00BA761D" w:rsidP="00BA761D">
            <w:pPr>
              <w:keepNext/>
              <w:rPr>
                <w:ins w:id="540" w:author="Groot, Karina de" w:date="2019-06-21T08:22:00Z"/>
              </w:rPr>
            </w:pPr>
          </w:p>
          <w:p w14:paraId="7781F8DC" w14:textId="77777777" w:rsidR="00BA761D" w:rsidRDefault="00BA761D" w:rsidP="00BA761D">
            <w:pPr>
              <w:keepNext/>
              <w:rPr>
                <w:ins w:id="541" w:author="Groot, Karina de" w:date="2019-06-21T08:22:00Z"/>
              </w:rPr>
            </w:pPr>
            <w:ins w:id="542" w:author="Groot, Karina de" w:date="2019-06-21T08:22:00Z">
              <w:r>
                <w:t>Meerdere voorkomens worden onderling gescheiden door een komma en de laatste twee door het woord ‘en’. De voorkomens worden weergegeven in de volgorde zoals ze in de voorgaande tekst getoond zijn.</w:t>
              </w:r>
            </w:ins>
          </w:p>
          <w:p w14:paraId="503513CC" w14:textId="77777777" w:rsidR="00BA761D" w:rsidRDefault="00BA761D" w:rsidP="00BA761D">
            <w:pPr>
              <w:keepNext/>
              <w:rPr>
                <w:ins w:id="543" w:author="Groot, Karina de" w:date="2019-06-21T08:22:00Z"/>
              </w:rPr>
            </w:pPr>
          </w:p>
          <w:p w14:paraId="1F455E0A" w14:textId="2A4F0854" w:rsidR="00BA761D" w:rsidRPr="004A7A56" w:rsidRDefault="00BA761D" w:rsidP="00BA761D">
            <w:pPr>
              <w:rPr>
                <w:ins w:id="544" w:author="Groot, Karina de" w:date="2019-06-21T08:22:00Z"/>
                <w:szCs w:val="18"/>
                <w:u w:val="single"/>
              </w:rPr>
            </w:pPr>
            <w:proofErr w:type="spellStart"/>
            <w:ins w:id="545" w:author="Groot, Karina de" w:date="2019-06-21T08:22:00Z">
              <w:r w:rsidRPr="004A7A56">
                <w:rPr>
                  <w:szCs w:val="18"/>
                  <w:u w:val="single"/>
                </w:rPr>
                <w:t>Mapping</w:t>
              </w:r>
              <w:proofErr w:type="spellEnd"/>
              <w:r w:rsidRPr="004A7A56">
                <w:rPr>
                  <w:szCs w:val="18"/>
                  <w:u w:val="single"/>
                </w:rPr>
                <w:t xml:space="preserve"> persoon ‘</w:t>
              </w:r>
            </w:ins>
            <w:ins w:id="546" w:author="Groot, Karina de" w:date="2019-06-25T10:03:00Z">
              <w:r w:rsidR="000277AC">
                <w:rPr>
                  <w:szCs w:val="18"/>
                  <w:u w:val="single"/>
                </w:rPr>
                <w:t>hypotheekgever’</w:t>
              </w:r>
            </w:ins>
            <w:ins w:id="547" w:author="Groot, Karina de" w:date="2019-06-21T08:22:00Z">
              <w:r w:rsidRPr="004A7A56">
                <w:rPr>
                  <w:szCs w:val="18"/>
                  <w:u w:val="single"/>
                </w:rPr>
                <w:t>:</w:t>
              </w:r>
            </w:ins>
          </w:p>
          <w:p w14:paraId="433572CF" w14:textId="77777777" w:rsidR="00BA761D" w:rsidRPr="004A7A56" w:rsidRDefault="00BA761D" w:rsidP="00BA761D">
            <w:pPr>
              <w:autoSpaceDE w:val="0"/>
              <w:autoSpaceDN w:val="0"/>
              <w:adjustRightInd w:val="0"/>
              <w:spacing w:line="240" w:lineRule="auto"/>
              <w:rPr>
                <w:ins w:id="548" w:author="Groot, Karina de" w:date="2019-06-21T08:22:00Z"/>
                <w:rFonts w:cs="Arial"/>
                <w:snapToGrid/>
                <w:kern w:val="0"/>
                <w:sz w:val="16"/>
                <w:szCs w:val="16"/>
                <w:lang w:eastAsia="nl-NL"/>
              </w:rPr>
            </w:pPr>
            <w:ins w:id="549" w:author="Groot, Karina de" w:date="2019-06-21T08:22: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74824C7B" w14:textId="77777777" w:rsidR="00BA761D" w:rsidRPr="004A7A56" w:rsidRDefault="00BA761D" w:rsidP="00BA761D">
            <w:pPr>
              <w:autoSpaceDE w:val="0"/>
              <w:autoSpaceDN w:val="0"/>
              <w:adjustRightInd w:val="0"/>
              <w:spacing w:line="240" w:lineRule="auto"/>
              <w:rPr>
                <w:ins w:id="550" w:author="Groot, Karina de" w:date="2019-06-21T08:22:00Z"/>
                <w:rFonts w:cs="Arial"/>
                <w:snapToGrid/>
                <w:kern w:val="0"/>
                <w:sz w:val="16"/>
                <w:szCs w:val="16"/>
                <w:lang w:eastAsia="nl-NL"/>
              </w:rPr>
            </w:pPr>
            <w:proofErr w:type="spellStart"/>
            <w:ins w:id="551" w:author="Groot, Karina de" w:date="2019-06-21T08:22:00Z">
              <w:r w:rsidRPr="004A7A56">
                <w:rPr>
                  <w:rFonts w:cs="Arial"/>
                  <w:snapToGrid/>
                  <w:kern w:val="0"/>
                  <w:sz w:val="16"/>
                  <w:szCs w:val="16"/>
                  <w:lang w:eastAsia="nl-NL"/>
                </w:rPr>
                <w:t>IMKAD_Persoon</w:t>
              </w:r>
              <w:proofErr w:type="spellEnd"/>
            </w:ins>
          </w:p>
          <w:p w14:paraId="45BD105B" w14:textId="66F17B86" w:rsidR="00BA761D" w:rsidRPr="004A7A56" w:rsidRDefault="00BA761D" w:rsidP="00BA761D">
            <w:pPr>
              <w:autoSpaceDE w:val="0"/>
              <w:autoSpaceDN w:val="0"/>
              <w:adjustRightInd w:val="0"/>
              <w:spacing w:line="240" w:lineRule="auto"/>
              <w:rPr>
                <w:ins w:id="552" w:author="Groot, Karina de" w:date="2019-06-21T08:22:00Z"/>
                <w:snapToGrid/>
                <w:kern w:val="0"/>
                <w:sz w:val="16"/>
                <w:szCs w:val="16"/>
                <w:lang w:eastAsia="nl-NL"/>
              </w:rPr>
            </w:pPr>
            <w:ins w:id="553" w:author="Groot, Karina de" w:date="2019-06-21T08:22: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ins>
            <w:ins w:id="554" w:author="Groot, Karina de" w:date="2019-06-25T10:03:00Z">
              <w:r w:rsidR="000277AC">
                <w:rPr>
                  <w:snapToGrid/>
                  <w:kern w:val="0"/>
                  <w:sz w:val="16"/>
                  <w:szCs w:val="16"/>
                  <w:lang w:eastAsia="nl-NL"/>
                </w:rPr>
                <w:t>hypotheekgever’</w:t>
              </w:r>
            </w:ins>
            <w:ins w:id="555" w:author="Groot, Karina de" w:date="2019-06-21T08:22:00Z">
              <w:r w:rsidRPr="004A7A56">
                <w:rPr>
                  <w:snapToGrid/>
                  <w:kern w:val="0"/>
                  <w:sz w:val="16"/>
                  <w:szCs w:val="16"/>
                  <w:lang w:eastAsia="nl-NL"/>
                </w:rPr>
                <w:t>) of</w:t>
              </w:r>
            </w:ins>
          </w:p>
          <w:p w14:paraId="01294EB3" w14:textId="77777777" w:rsidR="00BA761D" w:rsidRPr="004A7A56" w:rsidRDefault="00BA761D" w:rsidP="00BA761D">
            <w:pPr>
              <w:autoSpaceDE w:val="0"/>
              <w:autoSpaceDN w:val="0"/>
              <w:adjustRightInd w:val="0"/>
              <w:spacing w:line="240" w:lineRule="auto"/>
              <w:rPr>
                <w:ins w:id="556" w:author="Groot, Karina de" w:date="2019-06-21T08:22:00Z"/>
                <w:snapToGrid/>
                <w:kern w:val="0"/>
                <w:sz w:val="16"/>
                <w:szCs w:val="16"/>
                <w:lang w:eastAsia="nl-NL"/>
              </w:rPr>
            </w:pPr>
            <w:ins w:id="557" w:author="Groot, Karina de" w:date="2019-06-21T08:22:00Z">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28BCE220" w14:textId="77777777" w:rsidR="00BA761D" w:rsidRPr="004A7A56" w:rsidRDefault="00BA761D" w:rsidP="00BA761D">
            <w:pPr>
              <w:keepNext/>
              <w:rPr>
                <w:ins w:id="558" w:author="Groot, Karina de" w:date="2019-06-21T08:22:00Z"/>
                <w:snapToGrid/>
                <w:kern w:val="0"/>
                <w:sz w:val="16"/>
                <w:szCs w:val="16"/>
                <w:lang w:eastAsia="nl-NL"/>
              </w:rPr>
            </w:pPr>
            <w:ins w:id="559" w:author="Groot, Karina de" w:date="2019-06-21T08:22:00Z">
              <w:r w:rsidRPr="004A7A56">
                <w:rPr>
                  <w:snapToGrid/>
                  <w:kern w:val="0"/>
                  <w:sz w:val="16"/>
                  <w:szCs w:val="16"/>
                  <w:lang w:eastAsia="nl-NL"/>
                </w:rPr>
                <w:t>of</w:t>
              </w:r>
            </w:ins>
          </w:p>
          <w:p w14:paraId="713BA8D6" w14:textId="77777777" w:rsidR="00BA761D" w:rsidRPr="004A7A56" w:rsidRDefault="00BA761D" w:rsidP="00BA761D">
            <w:pPr>
              <w:autoSpaceDE w:val="0"/>
              <w:autoSpaceDN w:val="0"/>
              <w:adjustRightInd w:val="0"/>
              <w:spacing w:line="240" w:lineRule="auto"/>
              <w:rPr>
                <w:ins w:id="560" w:author="Groot, Karina de" w:date="2019-06-21T08:22:00Z"/>
                <w:rFonts w:cs="Arial"/>
                <w:snapToGrid/>
                <w:kern w:val="0"/>
                <w:sz w:val="16"/>
                <w:szCs w:val="16"/>
                <w:lang w:eastAsia="nl-NL"/>
              </w:rPr>
            </w:pPr>
            <w:ins w:id="561" w:author="Groot, Karina de" w:date="2019-06-21T08:22: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18C8FC77" w14:textId="77777777" w:rsidR="00BA761D" w:rsidRPr="004A7A56" w:rsidRDefault="00BA761D" w:rsidP="00BA761D">
            <w:pPr>
              <w:autoSpaceDE w:val="0"/>
              <w:autoSpaceDN w:val="0"/>
              <w:adjustRightInd w:val="0"/>
              <w:spacing w:line="240" w:lineRule="auto"/>
              <w:rPr>
                <w:ins w:id="562" w:author="Groot, Karina de" w:date="2019-06-21T08:22:00Z"/>
                <w:rFonts w:cs="Arial"/>
                <w:snapToGrid/>
                <w:kern w:val="0"/>
                <w:sz w:val="16"/>
                <w:szCs w:val="16"/>
                <w:lang w:eastAsia="nl-NL"/>
              </w:rPr>
            </w:pPr>
            <w:proofErr w:type="spellStart"/>
            <w:ins w:id="563" w:author="Groot, Karina de" w:date="2019-06-21T08:22: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718A0D83" w14:textId="141401F8" w:rsidR="00BA761D" w:rsidRPr="004A7A56" w:rsidRDefault="00BA761D" w:rsidP="00BA761D">
            <w:pPr>
              <w:autoSpaceDE w:val="0"/>
              <w:autoSpaceDN w:val="0"/>
              <w:adjustRightInd w:val="0"/>
              <w:spacing w:line="240" w:lineRule="auto"/>
              <w:rPr>
                <w:ins w:id="564" w:author="Groot, Karina de" w:date="2019-06-21T08:22:00Z"/>
                <w:snapToGrid/>
                <w:kern w:val="0"/>
                <w:sz w:val="16"/>
                <w:szCs w:val="16"/>
                <w:lang w:eastAsia="nl-NL"/>
              </w:rPr>
            </w:pPr>
            <w:ins w:id="565" w:author="Groot, Karina de" w:date="2019-06-21T08:22: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proofErr w:type="spellStart"/>
            <w:ins w:id="566" w:author="Groot, Karina de" w:date="2019-06-21T12:47:00Z">
              <w:r w:rsidR="00193959">
                <w:rPr>
                  <w:snapToGrid/>
                  <w:kern w:val="0"/>
                  <w:sz w:val="16"/>
                  <w:szCs w:val="16"/>
                  <w:lang w:eastAsia="nl-NL"/>
                </w:rPr>
                <w:t>hyypotheekgever</w:t>
              </w:r>
              <w:proofErr w:type="spellEnd"/>
              <w:r w:rsidR="00193959">
                <w:rPr>
                  <w:snapToGrid/>
                  <w:kern w:val="0"/>
                  <w:sz w:val="16"/>
                  <w:szCs w:val="16"/>
                  <w:lang w:eastAsia="nl-NL"/>
                </w:rPr>
                <w:t>’</w:t>
              </w:r>
            </w:ins>
            <w:ins w:id="567" w:author="Groot, Karina de" w:date="2019-06-21T08:22:00Z">
              <w:r w:rsidRPr="004A7A56">
                <w:rPr>
                  <w:snapToGrid/>
                  <w:kern w:val="0"/>
                  <w:sz w:val="16"/>
                  <w:szCs w:val="16"/>
                  <w:lang w:eastAsia="nl-NL"/>
                </w:rPr>
                <w:t>) of</w:t>
              </w:r>
            </w:ins>
          </w:p>
          <w:p w14:paraId="583541D7" w14:textId="77777777" w:rsidR="00BA761D" w:rsidRPr="004A7A56" w:rsidRDefault="00BA761D" w:rsidP="00BA761D">
            <w:pPr>
              <w:autoSpaceDE w:val="0"/>
              <w:autoSpaceDN w:val="0"/>
              <w:adjustRightInd w:val="0"/>
              <w:spacing w:line="240" w:lineRule="auto"/>
              <w:rPr>
                <w:ins w:id="568" w:author="Groot, Karina de" w:date="2019-06-21T08:22:00Z"/>
                <w:snapToGrid/>
                <w:kern w:val="0"/>
                <w:sz w:val="16"/>
                <w:szCs w:val="16"/>
                <w:lang w:eastAsia="nl-NL"/>
              </w:rPr>
            </w:pPr>
            <w:ins w:id="569" w:author="Groot, Karina de" w:date="2019-06-21T08:22:00Z">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0E2BBAA3" w14:textId="77777777" w:rsidR="00BA761D" w:rsidRPr="004A7A56" w:rsidRDefault="00BA761D" w:rsidP="00BA761D">
            <w:pPr>
              <w:autoSpaceDE w:val="0"/>
              <w:autoSpaceDN w:val="0"/>
              <w:adjustRightInd w:val="0"/>
              <w:spacing w:line="240" w:lineRule="auto"/>
              <w:rPr>
                <w:ins w:id="570" w:author="Groot, Karina de" w:date="2019-06-21T08:22:00Z"/>
                <w:snapToGrid/>
                <w:kern w:val="0"/>
                <w:sz w:val="16"/>
                <w:szCs w:val="16"/>
                <w:lang w:eastAsia="nl-NL"/>
              </w:rPr>
            </w:pPr>
            <w:ins w:id="571" w:author="Groot, Karina de" w:date="2019-06-21T08:22:00Z">
              <w:r w:rsidRPr="004A7A56">
                <w:rPr>
                  <w:snapToGrid/>
                  <w:kern w:val="0"/>
                  <w:sz w:val="16"/>
                  <w:szCs w:val="16"/>
                  <w:lang w:eastAsia="nl-NL"/>
                </w:rPr>
                <w:t>of</w:t>
              </w:r>
            </w:ins>
          </w:p>
          <w:p w14:paraId="3EA3B769" w14:textId="77777777" w:rsidR="00BA761D" w:rsidRPr="004A7A56" w:rsidRDefault="00BA761D" w:rsidP="00BA761D">
            <w:pPr>
              <w:autoSpaceDE w:val="0"/>
              <w:autoSpaceDN w:val="0"/>
              <w:adjustRightInd w:val="0"/>
              <w:spacing w:line="240" w:lineRule="auto"/>
              <w:rPr>
                <w:ins w:id="572" w:author="Groot, Karina de" w:date="2019-06-21T08:22:00Z"/>
                <w:rFonts w:cs="Arial"/>
                <w:snapToGrid/>
                <w:kern w:val="0"/>
                <w:sz w:val="16"/>
                <w:szCs w:val="16"/>
                <w:lang w:eastAsia="nl-NL"/>
              </w:rPr>
            </w:pPr>
            <w:ins w:id="573" w:author="Groot, Karina de" w:date="2019-06-21T08:22: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29C019D4" w14:textId="77777777" w:rsidR="00BA761D" w:rsidRPr="004A7A56" w:rsidRDefault="00BA761D" w:rsidP="00BA761D">
            <w:pPr>
              <w:autoSpaceDE w:val="0"/>
              <w:autoSpaceDN w:val="0"/>
              <w:adjustRightInd w:val="0"/>
              <w:spacing w:line="240" w:lineRule="auto"/>
              <w:rPr>
                <w:ins w:id="574" w:author="Groot, Karina de" w:date="2019-06-21T08:22:00Z"/>
                <w:rFonts w:cs="Arial"/>
                <w:snapToGrid/>
                <w:kern w:val="0"/>
                <w:sz w:val="16"/>
                <w:szCs w:val="16"/>
                <w:lang w:eastAsia="nl-NL"/>
              </w:rPr>
            </w:pPr>
            <w:proofErr w:type="spellStart"/>
            <w:ins w:id="575" w:author="Groot, Karina de" w:date="2019-06-21T08:22: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49AB95F5" w14:textId="1F5F013D" w:rsidR="00BA761D" w:rsidRPr="004A7A56" w:rsidRDefault="00BA761D" w:rsidP="00BA761D">
            <w:pPr>
              <w:autoSpaceDE w:val="0"/>
              <w:autoSpaceDN w:val="0"/>
              <w:adjustRightInd w:val="0"/>
              <w:spacing w:line="240" w:lineRule="auto"/>
              <w:rPr>
                <w:ins w:id="576" w:author="Groot, Karina de" w:date="2019-06-21T08:22:00Z"/>
                <w:snapToGrid/>
                <w:kern w:val="0"/>
                <w:sz w:val="16"/>
                <w:szCs w:val="16"/>
                <w:lang w:eastAsia="nl-NL"/>
              </w:rPr>
            </w:pPr>
            <w:ins w:id="577" w:author="Groot, Karina de" w:date="2019-06-21T08:22: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578" w:author="Groot, Karina de" w:date="2019-06-21T12:47:00Z">
              <w:r w:rsidR="00193959">
                <w:rPr>
                  <w:snapToGrid/>
                  <w:kern w:val="0"/>
                  <w:sz w:val="16"/>
                  <w:szCs w:val="16"/>
                  <w:lang w:eastAsia="nl-NL"/>
                </w:rPr>
                <w:t>hypotheekgever</w:t>
              </w:r>
            </w:ins>
            <w:ins w:id="579" w:author="Groot, Karina de" w:date="2019-06-21T08:22:00Z">
              <w:r w:rsidRPr="004A7A56">
                <w:rPr>
                  <w:snapToGrid/>
                  <w:kern w:val="0"/>
                  <w:sz w:val="16"/>
                  <w:szCs w:val="16"/>
                  <w:lang w:eastAsia="nl-NL"/>
                </w:rPr>
                <w:t>’) of</w:t>
              </w:r>
            </w:ins>
          </w:p>
          <w:p w14:paraId="16A57585" w14:textId="77777777" w:rsidR="00BA761D" w:rsidRDefault="00BA761D" w:rsidP="00BA761D">
            <w:pPr>
              <w:keepNext/>
              <w:rPr>
                <w:ins w:id="580" w:author="Groot, Karina de" w:date="2019-06-21T08:22:00Z"/>
                <w:snapToGrid/>
                <w:kern w:val="0"/>
                <w:sz w:val="16"/>
                <w:szCs w:val="16"/>
                <w:lang w:eastAsia="nl-NL"/>
              </w:rPr>
            </w:pPr>
            <w:ins w:id="581" w:author="Groot, Karina de" w:date="2019-06-21T08:22:00Z">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1BDB4B1D" w14:textId="649080AE" w:rsidR="00BA761D" w:rsidRDefault="00BA761D" w:rsidP="00BA761D">
            <w:pPr>
              <w:keepNext/>
              <w:rPr>
                <w:ins w:id="582" w:author="Groot, Karina de" w:date="2019-06-21T08:21:00Z"/>
              </w:rPr>
            </w:pPr>
          </w:p>
        </w:tc>
      </w:tr>
    </w:tbl>
    <w:p w14:paraId="20DE513D" w14:textId="23032839" w:rsidR="00BA761D" w:rsidRDefault="00BA761D" w:rsidP="00BA761D">
      <w:pPr>
        <w:rPr>
          <w:ins w:id="583" w:author="Groot, Karina de" w:date="2019-06-21T08:22:00Z"/>
        </w:rPr>
      </w:pPr>
    </w:p>
    <w:p w14:paraId="4B2AD2C5" w14:textId="6542263D" w:rsidR="00BA761D" w:rsidRDefault="00BA761D" w:rsidP="00BA761D">
      <w:pPr>
        <w:rPr>
          <w:ins w:id="584" w:author="Groot, Karina de" w:date="2019-06-21T08:22:00Z"/>
        </w:rPr>
      </w:pPr>
    </w:p>
    <w:p w14:paraId="35C1E028" w14:textId="3C6C60A7" w:rsidR="00BA761D" w:rsidRDefault="007E445D">
      <w:pPr>
        <w:pStyle w:val="Kop5"/>
        <w:rPr>
          <w:ins w:id="585" w:author="Groot, Karina de" w:date="2019-06-21T08:23:00Z"/>
        </w:rPr>
        <w:pPrChange w:id="586" w:author="Groot, Karina de" w:date="2019-06-21T08:23:00Z">
          <w:pPr/>
        </w:pPrChange>
      </w:pPr>
      <w:ins w:id="587" w:author="Groot, Karina de" w:date="2019-06-21T08:23:00Z">
        <w:r>
          <w:t>Aanduiding persoon met naam</w:t>
        </w:r>
      </w:ins>
    </w:p>
    <w:tbl>
      <w:tblPr>
        <w:tblStyle w:val="Tabelraster"/>
        <w:tblW w:w="0" w:type="auto"/>
        <w:tblLook w:val="04A0" w:firstRow="1" w:lastRow="0" w:firstColumn="1" w:lastColumn="0" w:noHBand="0" w:noVBand="1"/>
      </w:tblPr>
      <w:tblGrid>
        <w:gridCol w:w="6273"/>
        <w:gridCol w:w="6274"/>
      </w:tblGrid>
      <w:tr w:rsidR="007E445D" w14:paraId="3D486C7F" w14:textId="77777777" w:rsidTr="007E445D">
        <w:trPr>
          <w:ins w:id="588" w:author="Groot, Karina de" w:date="2019-06-21T08:23:00Z"/>
        </w:trPr>
        <w:tc>
          <w:tcPr>
            <w:tcW w:w="6273" w:type="dxa"/>
          </w:tcPr>
          <w:p w14:paraId="7C2047FA" w14:textId="77777777" w:rsidR="007E445D" w:rsidRDefault="007E445D" w:rsidP="00BA761D">
            <w:pPr>
              <w:rPr>
                <w:ins w:id="589" w:author="Groot, Karina de" w:date="2019-06-21T08:23:00Z"/>
              </w:rPr>
            </w:pPr>
          </w:p>
        </w:tc>
        <w:tc>
          <w:tcPr>
            <w:tcW w:w="6274" w:type="dxa"/>
          </w:tcPr>
          <w:p w14:paraId="24F6E882" w14:textId="77777777" w:rsidR="007E445D" w:rsidRDefault="007E445D" w:rsidP="007E445D">
            <w:pPr>
              <w:spacing w:line="240" w:lineRule="auto"/>
              <w:rPr>
                <w:ins w:id="590" w:author="Groot, Karina de" w:date="2019-06-21T08:23:00Z"/>
              </w:rPr>
            </w:pPr>
            <w:ins w:id="591" w:author="Groot, Karina de" w:date="2019-06-21T08:23:00Z">
              <w:r>
                <w:t>Deze variant wordt getoond indien er op partijniveau is aangegeven dat de personen met een naam worden aangeduid.</w:t>
              </w:r>
            </w:ins>
          </w:p>
          <w:p w14:paraId="2F428504" w14:textId="77777777" w:rsidR="007E445D" w:rsidRDefault="007E445D" w:rsidP="007E445D">
            <w:pPr>
              <w:spacing w:line="240" w:lineRule="auto"/>
              <w:rPr>
                <w:ins w:id="592" w:author="Groot, Karina de" w:date="2019-06-21T08:23:00Z"/>
              </w:rPr>
            </w:pPr>
          </w:p>
          <w:p w14:paraId="25F5B05D" w14:textId="77777777" w:rsidR="007E445D" w:rsidRPr="00C05FBF" w:rsidRDefault="007E445D" w:rsidP="007E445D">
            <w:pPr>
              <w:spacing w:line="240" w:lineRule="auto"/>
              <w:rPr>
                <w:ins w:id="593" w:author="Groot, Karina de" w:date="2019-06-21T08:23:00Z"/>
              </w:rPr>
            </w:pPr>
          </w:p>
          <w:p w14:paraId="5D7BA551" w14:textId="77777777" w:rsidR="007E445D" w:rsidRDefault="007E445D" w:rsidP="007E445D">
            <w:pPr>
              <w:spacing w:line="240" w:lineRule="auto"/>
              <w:rPr>
                <w:ins w:id="594" w:author="Groot, Karina de" w:date="2019-06-21T08:23:00Z"/>
              </w:rPr>
            </w:pPr>
            <w:proofErr w:type="spellStart"/>
            <w:ins w:id="595" w:author="Groot, Karina de" w:date="2019-06-21T08:23:00Z">
              <w:r w:rsidRPr="004A7A56">
                <w:rPr>
                  <w:u w:val="single"/>
                </w:rPr>
                <w:lastRenderedPageBreak/>
                <w:t>Mapping</w:t>
              </w:r>
              <w:proofErr w:type="spellEnd"/>
              <w:r w:rsidRPr="00AF2256">
                <w:t>:</w:t>
              </w:r>
            </w:ins>
          </w:p>
          <w:p w14:paraId="6B8203D8" w14:textId="77777777" w:rsidR="007E445D" w:rsidRPr="004A7A56" w:rsidRDefault="007E445D" w:rsidP="007E445D">
            <w:pPr>
              <w:autoSpaceDE w:val="0"/>
              <w:autoSpaceDN w:val="0"/>
              <w:adjustRightInd w:val="0"/>
              <w:spacing w:line="240" w:lineRule="auto"/>
              <w:rPr>
                <w:ins w:id="596" w:author="Groot, Karina de" w:date="2019-06-21T08:23:00Z"/>
                <w:rFonts w:cs="Arial"/>
                <w:snapToGrid/>
                <w:kern w:val="0"/>
                <w:sz w:val="16"/>
                <w:szCs w:val="16"/>
                <w:lang w:eastAsia="nl-NL"/>
              </w:rPr>
            </w:pPr>
            <w:ins w:id="597" w:author="Groot, Karina de" w:date="2019-06-21T08:23:00Z">
              <w:r w:rsidRPr="004A7A56">
                <w:rPr>
                  <w:rFonts w:cs="Arial"/>
                  <w:snapToGrid/>
                  <w:kern w:val="0"/>
                  <w:sz w:val="16"/>
                  <w:szCs w:val="16"/>
                  <w:lang w:eastAsia="nl-NL"/>
                </w:rPr>
                <w:t>-partij</w:t>
              </w:r>
            </w:ins>
          </w:p>
          <w:p w14:paraId="75DA5320" w14:textId="77777777" w:rsidR="007E445D" w:rsidRPr="004A7A56" w:rsidRDefault="007E445D" w:rsidP="007E445D">
            <w:pPr>
              <w:autoSpaceDE w:val="0"/>
              <w:autoSpaceDN w:val="0"/>
              <w:adjustRightInd w:val="0"/>
              <w:spacing w:line="240" w:lineRule="auto"/>
              <w:rPr>
                <w:ins w:id="598" w:author="Groot, Karina de" w:date="2019-06-21T08:23:00Z"/>
                <w:snapToGrid/>
                <w:kern w:val="0"/>
                <w:sz w:val="16"/>
                <w:szCs w:val="16"/>
                <w:highlight w:val="white"/>
                <w:lang w:eastAsia="nl-NL"/>
              </w:rPr>
            </w:pPr>
            <w:proofErr w:type="spellStart"/>
            <w:ins w:id="599" w:author="Groot, Karina de" w:date="2019-06-21T08:23: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53B3F4ED" w14:textId="77777777" w:rsidR="007E445D" w:rsidRPr="004A7A56" w:rsidRDefault="007E445D" w:rsidP="007E445D">
            <w:pPr>
              <w:autoSpaceDE w:val="0"/>
              <w:autoSpaceDN w:val="0"/>
              <w:adjustRightInd w:val="0"/>
              <w:spacing w:line="240" w:lineRule="auto"/>
              <w:rPr>
                <w:ins w:id="600" w:author="Groot, Karina de" w:date="2019-06-21T08:23:00Z"/>
                <w:snapToGrid/>
                <w:kern w:val="0"/>
                <w:sz w:val="16"/>
                <w:szCs w:val="16"/>
                <w:lang w:eastAsia="nl-NL"/>
              </w:rPr>
            </w:pPr>
            <w:ins w:id="601" w:author="Groot, Karina de" w:date="2019-06-21T08:23:00Z">
              <w:r w:rsidRPr="004A7A56">
                <w:rPr>
                  <w:snapToGrid/>
                  <w:kern w:val="0"/>
                  <w:sz w:val="16"/>
                  <w:szCs w:val="16"/>
                  <w:lang w:eastAsia="nl-NL"/>
                </w:rPr>
                <w:tab/>
                <w:t>./</w:t>
              </w:r>
              <w:proofErr w:type="spellStart"/>
              <w:r w:rsidRPr="004A7A56">
                <w:rPr>
                  <w:snapToGrid/>
                  <w:kern w:val="0"/>
                  <w:sz w:val="16"/>
                  <w:szCs w:val="16"/>
                  <w:lang w:eastAsia="nl-NL"/>
                </w:rPr>
                <w:t>tekstKeuze</w:t>
              </w:r>
              <w:proofErr w:type="spellEnd"/>
            </w:ins>
          </w:p>
          <w:p w14:paraId="39C7FD24" w14:textId="77777777" w:rsidR="007E445D" w:rsidRPr="004A7A56" w:rsidRDefault="007E445D" w:rsidP="007E445D">
            <w:pPr>
              <w:autoSpaceDE w:val="0"/>
              <w:autoSpaceDN w:val="0"/>
              <w:adjustRightInd w:val="0"/>
              <w:spacing w:line="240" w:lineRule="auto"/>
              <w:rPr>
                <w:ins w:id="602" w:author="Groot, Karina de" w:date="2019-06-21T08:23:00Z"/>
                <w:snapToGrid/>
                <w:kern w:val="0"/>
                <w:sz w:val="16"/>
                <w:szCs w:val="16"/>
                <w:lang w:eastAsia="nl-NL"/>
              </w:rPr>
            </w:pPr>
            <w:ins w:id="603" w:author="Groot, Karina de" w:date="2019-06-21T08:23:00Z">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ins>
          </w:p>
          <w:p w14:paraId="4876A7C1" w14:textId="77777777" w:rsidR="007E445D" w:rsidRDefault="007E445D" w:rsidP="007E445D">
            <w:pPr>
              <w:rPr>
                <w:ins w:id="604" w:author="Groot, Karina de" w:date="2019-06-21T08:23:00Z"/>
                <w:snapToGrid/>
                <w:kern w:val="0"/>
                <w:sz w:val="16"/>
                <w:szCs w:val="16"/>
                <w:lang w:eastAsia="nl-NL"/>
              </w:rPr>
            </w:pPr>
            <w:ins w:id="605" w:author="Groot, Karina de" w:date="2019-06-21T08:23:00Z">
              <w:r w:rsidRPr="004A7A56">
                <w:rPr>
                  <w:snapToGrid/>
                  <w:kern w:val="0"/>
                  <w:sz w:val="16"/>
                  <w:szCs w:val="16"/>
                  <w:lang w:eastAsia="nl-NL"/>
                </w:rPr>
                <w:tab/>
              </w:r>
              <w:r w:rsidRPr="004A7A56">
                <w:rPr>
                  <w:snapToGrid/>
                  <w:kern w:val="0"/>
                  <w:sz w:val="16"/>
                  <w:szCs w:val="16"/>
                  <w:lang w:eastAsia="nl-NL"/>
                </w:rPr>
                <w:tab/>
                <w:t>./tekst(‘naam’)</w:t>
              </w:r>
            </w:ins>
          </w:p>
          <w:p w14:paraId="7D76452B" w14:textId="2C8D6C0B" w:rsidR="007E445D" w:rsidRDefault="007E445D" w:rsidP="007E445D">
            <w:pPr>
              <w:rPr>
                <w:ins w:id="606" w:author="Groot, Karina de" w:date="2019-06-21T08:23:00Z"/>
              </w:rPr>
            </w:pPr>
          </w:p>
        </w:tc>
      </w:tr>
      <w:tr w:rsidR="007E445D" w14:paraId="32717FFC" w14:textId="77777777" w:rsidTr="007E445D">
        <w:trPr>
          <w:ins w:id="607" w:author="Groot, Karina de" w:date="2019-06-21T08:23:00Z"/>
        </w:trPr>
        <w:tc>
          <w:tcPr>
            <w:tcW w:w="6273" w:type="dxa"/>
          </w:tcPr>
          <w:p w14:paraId="1C166DDC" w14:textId="3F1563F6" w:rsidR="007E445D" w:rsidRDefault="007E445D" w:rsidP="007E445D">
            <w:pPr>
              <w:rPr>
                <w:ins w:id="608" w:author="Groot, Karina de" w:date="2019-06-21T08:23:00Z"/>
              </w:rPr>
            </w:pPr>
            <w:ins w:id="609" w:author="Groot, Karina de" w:date="2019-06-21T08:23:00Z">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ins>
          </w:p>
        </w:tc>
        <w:tc>
          <w:tcPr>
            <w:tcW w:w="6274" w:type="dxa"/>
          </w:tcPr>
          <w:p w14:paraId="6A580C5A" w14:textId="77777777" w:rsidR="007E445D" w:rsidRDefault="007E445D" w:rsidP="007E445D">
            <w:pPr>
              <w:pStyle w:val="streepje"/>
              <w:numPr>
                <w:ilvl w:val="0"/>
                <w:numId w:val="0"/>
              </w:numPr>
              <w:spacing w:line="240" w:lineRule="atLeast"/>
              <w:rPr>
                <w:ins w:id="610" w:author="Groot, Karina de" w:date="2019-06-21T08:24:00Z"/>
              </w:rPr>
            </w:pPr>
            <w:ins w:id="611" w:author="Groot, Karina de" w:date="2019-06-21T08:24:00Z">
              <w:r>
                <w:t>Verplichte tekst binnen deze variant die meerdere keren voor kan komen.</w:t>
              </w:r>
            </w:ins>
          </w:p>
          <w:p w14:paraId="4EDEB7B4" w14:textId="77777777" w:rsidR="007E445D" w:rsidRPr="00BB085A" w:rsidRDefault="007E445D" w:rsidP="007E445D">
            <w:pPr>
              <w:pStyle w:val="streepje"/>
              <w:numPr>
                <w:ilvl w:val="0"/>
                <w:numId w:val="0"/>
              </w:numPr>
              <w:spacing w:line="240" w:lineRule="auto"/>
              <w:rPr>
                <w:ins w:id="612" w:author="Groot, Karina de" w:date="2019-06-21T08:24:00Z"/>
              </w:rPr>
            </w:pPr>
          </w:p>
          <w:p w14:paraId="513A5A84" w14:textId="427852E5" w:rsidR="007E445D" w:rsidRDefault="007E445D" w:rsidP="007E445D">
            <w:pPr>
              <w:pStyle w:val="streepje"/>
              <w:numPr>
                <w:ilvl w:val="0"/>
                <w:numId w:val="0"/>
              </w:numPr>
              <w:spacing w:line="240" w:lineRule="atLeast"/>
              <w:rPr>
                <w:ins w:id="613" w:author="Groot, Karina de" w:date="2019-06-21T08:24:00Z"/>
              </w:rPr>
            </w:pPr>
            <w:ins w:id="614" w:author="Groot, Karina de" w:date="2019-06-21T08:24:00Z">
              <w:r>
                <w:t>Een opsomming van de namen van de natuurlijke en niet natuurlijke personen</w:t>
              </w:r>
              <w:r w:rsidRPr="004A7A56">
                <w:rPr>
                  <w:rFonts w:cs="Arial"/>
                  <w:snapToGrid/>
                  <w:kern w:val="0"/>
                  <w:szCs w:val="18"/>
                  <w:lang w:eastAsia="nl-NL"/>
                </w:rPr>
                <w:t xml:space="preserve"> met de aanduiding ‘</w:t>
              </w:r>
            </w:ins>
            <w:ins w:id="615" w:author="Groot, Karina de" w:date="2019-06-21T12:39:00Z">
              <w:r w:rsidR="00B045C5">
                <w:rPr>
                  <w:rFonts w:cs="Arial"/>
                  <w:snapToGrid/>
                  <w:kern w:val="0"/>
                  <w:szCs w:val="18"/>
                  <w:lang w:eastAsia="nl-NL"/>
                </w:rPr>
                <w:t>hypotheekgever</w:t>
              </w:r>
            </w:ins>
            <w:ins w:id="616" w:author="Groot, Karina de" w:date="2019-06-21T08:24:00Z">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ins>
          </w:p>
          <w:p w14:paraId="46AF69E5" w14:textId="77777777" w:rsidR="007E445D" w:rsidRDefault="007E445D" w:rsidP="007E445D">
            <w:pPr>
              <w:pStyle w:val="streepje"/>
              <w:numPr>
                <w:ilvl w:val="0"/>
                <w:numId w:val="0"/>
              </w:numPr>
              <w:spacing w:line="240" w:lineRule="auto"/>
              <w:rPr>
                <w:ins w:id="617" w:author="Groot, Karina de" w:date="2019-06-21T08:24:00Z"/>
              </w:rPr>
            </w:pPr>
          </w:p>
          <w:p w14:paraId="527E5E44" w14:textId="77777777" w:rsidR="007E445D" w:rsidRDefault="007E445D" w:rsidP="007E445D">
            <w:pPr>
              <w:pStyle w:val="streepje"/>
              <w:numPr>
                <w:ilvl w:val="0"/>
                <w:numId w:val="0"/>
              </w:numPr>
              <w:spacing w:line="240" w:lineRule="atLeast"/>
              <w:rPr>
                <w:ins w:id="618" w:author="Groot, Karina de" w:date="2019-06-21T08:24:00Z"/>
              </w:rPr>
            </w:pPr>
            <w:ins w:id="619" w:author="Groot, Karina de" w:date="2019-06-21T08:24:00Z">
              <w:r>
                <w:t>De keuze voor ‘</w:t>
              </w:r>
              <w:r w:rsidRPr="004A7A56">
                <w:rPr>
                  <w:color w:val="00FFFF"/>
                </w:rPr>
                <w:t>de heer</w:t>
              </w:r>
              <w:r>
                <w:t>’ of ‘</w:t>
              </w:r>
              <w:r w:rsidRPr="004A7A56">
                <w:rPr>
                  <w:color w:val="00FFFF"/>
                </w:rPr>
                <w:t>mevrouw</w:t>
              </w:r>
              <w:r>
                <w:t>’ wordt gemaakt op basis van het geslacht van de persoon.</w:t>
              </w:r>
            </w:ins>
          </w:p>
          <w:p w14:paraId="54F33C01" w14:textId="77777777" w:rsidR="007E445D" w:rsidRDefault="007E445D" w:rsidP="007E445D">
            <w:pPr>
              <w:pStyle w:val="streepje"/>
              <w:numPr>
                <w:ilvl w:val="0"/>
                <w:numId w:val="0"/>
              </w:numPr>
              <w:spacing w:line="240" w:lineRule="auto"/>
              <w:rPr>
                <w:ins w:id="620" w:author="Groot, Karina de" w:date="2019-06-21T08:24:00Z"/>
              </w:rPr>
            </w:pPr>
          </w:p>
          <w:p w14:paraId="1251E262" w14:textId="77777777" w:rsidR="007E445D" w:rsidRDefault="007E445D" w:rsidP="007E445D">
            <w:pPr>
              <w:pStyle w:val="streepje"/>
              <w:numPr>
                <w:ilvl w:val="0"/>
                <w:numId w:val="0"/>
              </w:numPr>
              <w:spacing w:line="240" w:lineRule="atLeast"/>
              <w:rPr>
                <w:ins w:id="621" w:author="Groot, Karina de" w:date="2019-06-21T08:24:00Z"/>
              </w:rPr>
            </w:pPr>
            <w:ins w:id="622" w:author="Groot, Karina de" w:date="2019-06-21T08:24:00Z">
              <w:r w:rsidRPr="004A7A56">
                <w:rPr>
                  <w:lang w:val="nl-NL"/>
                </w:rPr>
                <w:t>M</w:t>
              </w:r>
              <w:r>
                <w:t>eer personen worden onderling gescheiden door een komma en de laatste twee door het woord ‘en’. De personen worden weergegeven in de volgorde zoals ze in de voorgaande tekst getoond zijn.</w:t>
              </w:r>
            </w:ins>
          </w:p>
          <w:p w14:paraId="6A669248" w14:textId="77777777" w:rsidR="007E445D" w:rsidRDefault="007E445D" w:rsidP="007E445D">
            <w:pPr>
              <w:pStyle w:val="streepje"/>
              <w:numPr>
                <w:ilvl w:val="0"/>
                <w:numId w:val="0"/>
              </w:numPr>
              <w:spacing w:line="240" w:lineRule="auto"/>
              <w:rPr>
                <w:ins w:id="623" w:author="Groot, Karina de" w:date="2019-06-21T08:24:00Z"/>
              </w:rPr>
            </w:pPr>
          </w:p>
          <w:p w14:paraId="7C06B556" w14:textId="08FA0D5B" w:rsidR="007E445D" w:rsidRDefault="007E445D" w:rsidP="007E445D">
            <w:pPr>
              <w:pStyle w:val="streepje"/>
              <w:numPr>
                <w:ilvl w:val="0"/>
                <w:numId w:val="0"/>
              </w:numPr>
              <w:spacing w:line="240" w:lineRule="atLeast"/>
              <w:rPr>
                <w:ins w:id="624" w:author="Groot, Karina de" w:date="2019-06-21T08:24:00Z"/>
              </w:rPr>
            </w:pPr>
            <w:ins w:id="625" w:author="Groot, Karina de" w:date="2019-06-21T08:24:00Z">
              <w:r w:rsidRPr="004A7A56">
                <w:rPr>
                  <w:u w:val="single"/>
                </w:rPr>
                <w:t>Mapping persoon ‘</w:t>
              </w:r>
            </w:ins>
            <w:ins w:id="626" w:author="Groot, Karina de" w:date="2019-06-21T12:38:00Z">
              <w:r w:rsidR="00277A59">
                <w:rPr>
                  <w:u w:val="single"/>
                </w:rPr>
                <w:t>hypotheekgever</w:t>
              </w:r>
            </w:ins>
            <w:ins w:id="627" w:author="Groot, Karina de" w:date="2019-06-21T08:24:00Z">
              <w:r w:rsidRPr="004A7A56">
                <w:rPr>
                  <w:u w:val="single"/>
                </w:rPr>
                <w:t>:</w:t>
              </w:r>
            </w:ins>
          </w:p>
          <w:p w14:paraId="286794A3" w14:textId="77777777" w:rsidR="007E445D" w:rsidRPr="004A7A56" w:rsidRDefault="007E445D" w:rsidP="007E445D">
            <w:pPr>
              <w:autoSpaceDE w:val="0"/>
              <w:autoSpaceDN w:val="0"/>
              <w:adjustRightInd w:val="0"/>
              <w:spacing w:line="240" w:lineRule="auto"/>
              <w:rPr>
                <w:ins w:id="628" w:author="Groot, Karina de" w:date="2019-06-21T08:24:00Z"/>
                <w:rFonts w:cs="Arial"/>
                <w:snapToGrid/>
                <w:kern w:val="0"/>
                <w:sz w:val="16"/>
                <w:szCs w:val="16"/>
                <w:lang w:eastAsia="nl-NL"/>
              </w:rPr>
            </w:pPr>
            <w:ins w:id="629" w:author="Groot, Karina de" w:date="2019-06-21T08:24: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28BDF660" w14:textId="77777777" w:rsidR="007E445D" w:rsidRPr="004A7A56" w:rsidRDefault="007E445D" w:rsidP="007E445D">
            <w:pPr>
              <w:autoSpaceDE w:val="0"/>
              <w:autoSpaceDN w:val="0"/>
              <w:adjustRightInd w:val="0"/>
              <w:spacing w:line="240" w:lineRule="auto"/>
              <w:rPr>
                <w:ins w:id="630" w:author="Groot, Karina de" w:date="2019-06-21T08:24:00Z"/>
                <w:rFonts w:cs="Arial"/>
                <w:snapToGrid/>
                <w:kern w:val="0"/>
                <w:sz w:val="16"/>
                <w:szCs w:val="16"/>
                <w:lang w:eastAsia="nl-NL"/>
              </w:rPr>
            </w:pPr>
            <w:proofErr w:type="spellStart"/>
            <w:ins w:id="631" w:author="Groot, Karina de" w:date="2019-06-21T08:24:00Z">
              <w:r w:rsidRPr="004A7A56">
                <w:rPr>
                  <w:rFonts w:cs="Arial"/>
                  <w:snapToGrid/>
                  <w:kern w:val="0"/>
                  <w:sz w:val="16"/>
                  <w:szCs w:val="16"/>
                  <w:lang w:eastAsia="nl-NL"/>
                </w:rPr>
                <w:t>IMKAD_Persoon</w:t>
              </w:r>
              <w:proofErr w:type="spellEnd"/>
            </w:ins>
          </w:p>
          <w:p w14:paraId="1AA18D74" w14:textId="7B306A5D" w:rsidR="007E445D" w:rsidRPr="004A7A56" w:rsidRDefault="007E445D" w:rsidP="007E445D">
            <w:pPr>
              <w:autoSpaceDE w:val="0"/>
              <w:autoSpaceDN w:val="0"/>
              <w:adjustRightInd w:val="0"/>
              <w:spacing w:line="240" w:lineRule="auto"/>
              <w:rPr>
                <w:ins w:id="632" w:author="Groot, Karina de" w:date="2019-06-21T08:24:00Z"/>
                <w:snapToGrid/>
                <w:kern w:val="0"/>
                <w:sz w:val="16"/>
                <w:szCs w:val="16"/>
                <w:lang w:eastAsia="nl-NL"/>
              </w:rPr>
            </w:pPr>
            <w:ins w:id="633" w:author="Groot, Karina de" w:date="2019-06-21T08:24: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ins>
            <w:ins w:id="634" w:author="Groot, Karina de" w:date="2019-06-21T12:38:00Z">
              <w:r w:rsidR="00B045C5">
                <w:rPr>
                  <w:snapToGrid/>
                  <w:kern w:val="0"/>
                  <w:sz w:val="16"/>
                  <w:szCs w:val="16"/>
                  <w:lang w:eastAsia="nl-NL"/>
                </w:rPr>
                <w:t>hypotheekgever</w:t>
              </w:r>
            </w:ins>
            <w:ins w:id="635" w:author="Groot, Karina de" w:date="2019-06-21T08:24:00Z">
              <w:r w:rsidRPr="004A7A56">
                <w:rPr>
                  <w:snapToGrid/>
                  <w:kern w:val="0"/>
                  <w:sz w:val="16"/>
                  <w:szCs w:val="16"/>
                  <w:lang w:eastAsia="nl-NL"/>
                </w:rPr>
                <w:t>) of</w:t>
              </w:r>
            </w:ins>
          </w:p>
          <w:p w14:paraId="42BC670B" w14:textId="77777777" w:rsidR="007E445D" w:rsidRPr="004A7A56" w:rsidRDefault="007E445D" w:rsidP="007E445D">
            <w:pPr>
              <w:autoSpaceDE w:val="0"/>
              <w:autoSpaceDN w:val="0"/>
              <w:adjustRightInd w:val="0"/>
              <w:spacing w:line="240" w:lineRule="auto"/>
              <w:rPr>
                <w:ins w:id="636" w:author="Groot, Karina de" w:date="2019-06-21T08:24:00Z"/>
                <w:snapToGrid/>
                <w:kern w:val="0"/>
                <w:sz w:val="16"/>
                <w:szCs w:val="16"/>
                <w:lang w:eastAsia="nl-NL"/>
              </w:rPr>
            </w:pPr>
            <w:ins w:id="637" w:author="Groot, Karina de" w:date="2019-06-21T08:24:00Z">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50C9EAE9" w14:textId="77777777" w:rsidR="007E445D" w:rsidRPr="004A7A56" w:rsidRDefault="007E445D" w:rsidP="007E445D">
            <w:pPr>
              <w:keepNext/>
              <w:rPr>
                <w:ins w:id="638" w:author="Groot, Karina de" w:date="2019-06-21T08:24:00Z"/>
                <w:snapToGrid/>
                <w:kern w:val="0"/>
                <w:sz w:val="16"/>
                <w:szCs w:val="16"/>
                <w:lang w:eastAsia="nl-NL"/>
              </w:rPr>
            </w:pPr>
            <w:ins w:id="639" w:author="Groot, Karina de" w:date="2019-06-21T08:24:00Z">
              <w:r w:rsidRPr="004A7A56">
                <w:rPr>
                  <w:snapToGrid/>
                  <w:kern w:val="0"/>
                  <w:sz w:val="16"/>
                  <w:szCs w:val="16"/>
                  <w:lang w:eastAsia="nl-NL"/>
                </w:rPr>
                <w:t>of</w:t>
              </w:r>
            </w:ins>
          </w:p>
          <w:p w14:paraId="6D45C548" w14:textId="77777777" w:rsidR="007E445D" w:rsidRPr="004A7A56" w:rsidRDefault="007E445D" w:rsidP="007E445D">
            <w:pPr>
              <w:autoSpaceDE w:val="0"/>
              <w:autoSpaceDN w:val="0"/>
              <w:adjustRightInd w:val="0"/>
              <w:spacing w:line="240" w:lineRule="auto"/>
              <w:rPr>
                <w:ins w:id="640" w:author="Groot, Karina de" w:date="2019-06-21T08:24:00Z"/>
                <w:rFonts w:cs="Arial"/>
                <w:snapToGrid/>
                <w:kern w:val="0"/>
                <w:sz w:val="16"/>
                <w:szCs w:val="16"/>
                <w:lang w:eastAsia="nl-NL"/>
              </w:rPr>
            </w:pPr>
            <w:ins w:id="641" w:author="Groot, Karina de" w:date="2019-06-21T08:24: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28AE56CA" w14:textId="77777777" w:rsidR="007E445D" w:rsidRPr="004A7A56" w:rsidRDefault="007E445D" w:rsidP="007E445D">
            <w:pPr>
              <w:autoSpaceDE w:val="0"/>
              <w:autoSpaceDN w:val="0"/>
              <w:adjustRightInd w:val="0"/>
              <w:spacing w:line="240" w:lineRule="auto"/>
              <w:rPr>
                <w:ins w:id="642" w:author="Groot, Karina de" w:date="2019-06-21T08:24:00Z"/>
                <w:rFonts w:cs="Arial"/>
                <w:snapToGrid/>
                <w:kern w:val="0"/>
                <w:sz w:val="16"/>
                <w:szCs w:val="16"/>
                <w:lang w:eastAsia="nl-NL"/>
              </w:rPr>
            </w:pPr>
            <w:proofErr w:type="spellStart"/>
            <w:ins w:id="643" w:author="Groot, Karina de" w:date="2019-06-21T08:24: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43445222" w14:textId="2D5B9B0B" w:rsidR="007E445D" w:rsidRPr="004A7A56" w:rsidRDefault="007E445D" w:rsidP="007E445D">
            <w:pPr>
              <w:autoSpaceDE w:val="0"/>
              <w:autoSpaceDN w:val="0"/>
              <w:adjustRightInd w:val="0"/>
              <w:spacing w:line="240" w:lineRule="auto"/>
              <w:rPr>
                <w:ins w:id="644" w:author="Groot, Karina de" w:date="2019-06-21T08:24:00Z"/>
                <w:snapToGrid/>
                <w:kern w:val="0"/>
                <w:sz w:val="16"/>
                <w:szCs w:val="16"/>
                <w:lang w:eastAsia="nl-NL"/>
              </w:rPr>
            </w:pPr>
            <w:ins w:id="645" w:author="Groot, Karina de" w:date="2019-06-21T08:24: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646" w:author="Groot, Karina de" w:date="2019-06-21T12:38:00Z">
              <w:r w:rsidR="00B045C5">
                <w:rPr>
                  <w:snapToGrid/>
                  <w:kern w:val="0"/>
                  <w:sz w:val="16"/>
                  <w:szCs w:val="16"/>
                  <w:lang w:eastAsia="nl-NL"/>
                </w:rPr>
                <w:t>hypotheekgever</w:t>
              </w:r>
            </w:ins>
            <w:ins w:id="647" w:author="Groot, Karina de" w:date="2019-06-21T08:24:00Z">
              <w:r w:rsidRPr="004A7A56">
                <w:rPr>
                  <w:snapToGrid/>
                  <w:kern w:val="0"/>
                  <w:sz w:val="16"/>
                  <w:szCs w:val="16"/>
                  <w:lang w:eastAsia="nl-NL"/>
                </w:rPr>
                <w:t>) of</w:t>
              </w:r>
            </w:ins>
          </w:p>
          <w:p w14:paraId="2F0FB885" w14:textId="77777777" w:rsidR="007E445D" w:rsidRPr="004A7A56" w:rsidRDefault="007E445D" w:rsidP="007E445D">
            <w:pPr>
              <w:autoSpaceDE w:val="0"/>
              <w:autoSpaceDN w:val="0"/>
              <w:adjustRightInd w:val="0"/>
              <w:spacing w:line="240" w:lineRule="auto"/>
              <w:rPr>
                <w:ins w:id="648" w:author="Groot, Karina de" w:date="2019-06-21T08:24:00Z"/>
                <w:snapToGrid/>
                <w:kern w:val="0"/>
                <w:sz w:val="16"/>
                <w:szCs w:val="16"/>
                <w:lang w:eastAsia="nl-NL"/>
              </w:rPr>
            </w:pPr>
            <w:ins w:id="649" w:author="Groot, Karina de" w:date="2019-06-21T08:24:00Z">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09269BD0" w14:textId="77777777" w:rsidR="007E445D" w:rsidRPr="004A7A56" w:rsidRDefault="007E445D" w:rsidP="007E445D">
            <w:pPr>
              <w:autoSpaceDE w:val="0"/>
              <w:autoSpaceDN w:val="0"/>
              <w:adjustRightInd w:val="0"/>
              <w:spacing w:line="240" w:lineRule="auto"/>
              <w:rPr>
                <w:ins w:id="650" w:author="Groot, Karina de" w:date="2019-06-21T08:24:00Z"/>
                <w:snapToGrid/>
                <w:kern w:val="0"/>
                <w:sz w:val="16"/>
                <w:szCs w:val="16"/>
                <w:lang w:eastAsia="nl-NL"/>
              </w:rPr>
            </w:pPr>
            <w:ins w:id="651" w:author="Groot, Karina de" w:date="2019-06-21T08:24:00Z">
              <w:r w:rsidRPr="004A7A56">
                <w:rPr>
                  <w:snapToGrid/>
                  <w:kern w:val="0"/>
                  <w:sz w:val="16"/>
                  <w:szCs w:val="16"/>
                  <w:lang w:eastAsia="nl-NL"/>
                </w:rPr>
                <w:t>of</w:t>
              </w:r>
            </w:ins>
          </w:p>
          <w:p w14:paraId="293437B5" w14:textId="77777777" w:rsidR="007E445D" w:rsidRPr="004A7A56" w:rsidRDefault="007E445D" w:rsidP="007E445D">
            <w:pPr>
              <w:autoSpaceDE w:val="0"/>
              <w:autoSpaceDN w:val="0"/>
              <w:adjustRightInd w:val="0"/>
              <w:spacing w:line="240" w:lineRule="auto"/>
              <w:rPr>
                <w:ins w:id="652" w:author="Groot, Karina de" w:date="2019-06-21T08:24:00Z"/>
                <w:rFonts w:cs="Arial"/>
                <w:snapToGrid/>
                <w:kern w:val="0"/>
                <w:sz w:val="16"/>
                <w:szCs w:val="16"/>
                <w:lang w:eastAsia="nl-NL"/>
              </w:rPr>
            </w:pPr>
            <w:ins w:id="653" w:author="Groot, Karina de" w:date="2019-06-21T08:24: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5349D69F" w14:textId="77777777" w:rsidR="007E445D" w:rsidRPr="004A7A56" w:rsidRDefault="007E445D" w:rsidP="007E445D">
            <w:pPr>
              <w:autoSpaceDE w:val="0"/>
              <w:autoSpaceDN w:val="0"/>
              <w:adjustRightInd w:val="0"/>
              <w:spacing w:line="240" w:lineRule="auto"/>
              <w:rPr>
                <w:ins w:id="654" w:author="Groot, Karina de" w:date="2019-06-21T08:24:00Z"/>
                <w:rFonts w:cs="Arial"/>
                <w:snapToGrid/>
                <w:kern w:val="0"/>
                <w:sz w:val="16"/>
                <w:szCs w:val="16"/>
                <w:lang w:eastAsia="nl-NL"/>
              </w:rPr>
            </w:pPr>
            <w:proofErr w:type="spellStart"/>
            <w:ins w:id="655" w:author="Groot, Karina de" w:date="2019-06-21T08:24: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52BB709F" w14:textId="45A9B699" w:rsidR="007E445D" w:rsidRPr="004A7A56" w:rsidRDefault="007E445D" w:rsidP="007E445D">
            <w:pPr>
              <w:autoSpaceDE w:val="0"/>
              <w:autoSpaceDN w:val="0"/>
              <w:adjustRightInd w:val="0"/>
              <w:spacing w:line="240" w:lineRule="auto"/>
              <w:rPr>
                <w:ins w:id="656" w:author="Groot, Karina de" w:date="2019-06-21T08:24:00Z"/>
                <w:snapToGrid/>
                <w:kern w:val="0"/>
                <w:sz w:val="16"/>
                <w:szCs w:val="16"/>
                <w:lang w:eastAsia="nl-NL"/>
              </w:rPr>
            </w:pPr>
            <w:ins w:id="657" w:author="Groot, Karina de" w:date="2019-06-21T08:24:00Z">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658" w:author="Groot, Karina de" w:date="2019-06-21T12:38:00Z">
              <w:r w:rsidR="00B045C5">
                <w:rPr>
                  <w:snapToGrid/>
                  <w:kern w:val="0"/>
                  <w:sz w:val="16"/>
                  <w:szCs w:val="16"/>
                  <w:lang w:eastAsia="nl-NL"/>
                </w:rPr>
                <w:t>hypotheekgever</w:t>
              </w:r>
            </w:ins>
            <w:ins w:id="659" w:author="Groot, Karina de" w:date="2019-06-21T08:24:00Z">
              <w:r w:rsidRPr="004A7A56">
                <w:rPr>
                  <w:snapToGrid/>
                  <w:kern w:val="0"/>
                  <w:sz w:val="16"/>
                  <w:szCs w:val="16"/>
                  <w:lang w:eastAsia="nl-NL"/>
                </w:rPr>
                <w:t>) of</w:t>
              </w:r>
            </w:ins>
          </w:p>
          <w:p w14:paraId="7BDC5BF3" w14:textId="77777777" w:rsidR="007E445D" w:rsidRPr="004A7A56" w:rsidRDefault="007E445D" w:rsidP="007E445D">
            <w:pPr>
              <w:autoSpaceDE w:val="0"/>
              <w:autoSpaceDN w:val="0"/>
              <w:adjustRightInd w:val="0"/>
              <w:spacing w:line="240" w:lineRule="auto"/>
              <w:rPr>
                <w:ins w:id="660" w:author="Groot, Karina de" w:date="2019-06-21T08:24:00Z"/>
                <w:snapToGrid/>
                <w:kern w:val="0"/>
                <w:sz w:val="16"/>
                <w:szCs w:val="16"/>
                <w:lang w:eastAsia="nl-NL"/>
              </w:rPr>
            </w:pPr>
            <w:ins w:id="661" w:author="Groot, Karina de" w:date="2019-06-21T08:24:00Z">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4FC07176" w14:textId="77777777" w:rsidR="007E445D" w:rsidRPr="004A7A56" w:rsidRDefault="007E445D" w:rsidP="007E445D">
            <w:pPr>
              <w:autoSpaceDE w:val="0"/>
              <w:autoSpaceDN w:val="0"/>
              <w:adjustRightInd w:val="0"/>
              <w:spacing w:line="240" w:lineRule="auto"/>
              <w:rPr>
                <w:ins w:id="662" w:author="Groot, Karina de" w:date="2019-06-21T08:24:00Z"/>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ins w:id="663" w:author="Groot, Karina de" w:date="2019-06-21T08:24:00Z"/>
                <w:snapToGrid/>
                <w:kern w:val="0"/>
                <w:sz w:val="16"/>
                <w:szCs w:val="16"/>
                <w:lang w:eastAsia="nl-NL"/>
              </w:rPr>
            </w:pPr>
          </w:p>
          <w:p w14:paraId="7FFA7B25" w14:textId="77777777" w:rsidR="007E445D" w:rsidRPr="004A7A56" w:rsidRDefault="007E445D" w:rsidP="007E445D">
            <w:pPr>
              <w:spacing w:line="240" w:lineRule="atLeast"/>
              <w:rPr>
                <w:ins w:id="664" w:author="Groot, Karina de" w:date="2019-06-21T08:24:00Z"/>
                <w:rFonts w:cs="Arial"/>
                <w:snapToGrid/>
                <w:szCs w:val="18"/>
                <w:u w:val="single"/>
              </w:rPr>
            </w:pPr>
            <w:proofErr w:type="spellStart"/>
            <w:ins w:id="665" w:author="Groot, Karina de" w:date="2019-06-21T08:24:00Z">
              <w:r w:rsidRPr="004A7A56">
                <w:rPr>
                  <w:rFonts w:cs="Arial"/>
                  <w:snapToGrid/>
                  <w:szCs w:val="18"/>
                  <w:u w:val="single"/>
                </w:rPr>
                <w:t>Mapping</w:t>
              </w:r>
              <w:proofErr w:type="spellEnd"/>
              <w:r w:rsidRPr="004A7A56">
                <w:rPr>
                  <w:rFonts w:cs="Arial"/>
                  <w:snapToGrid/>
                  <w:szCs w:val="18"/>
                  <w:u w:val="single"/>
                </w:rPr>
                <w:t xml:space="preserve"> naam rechtspersoon:</w:t>
              </w:r>
            </w:ins>
          </w:p>
          <w:p w14:paraId="47532D4E" w14:textId="77777777" w:rsidR="007E445D" w:rsidRPr="004A7A56" w:rsidRDefault="007E445D" w:rsidP="007E445D">
            <w:pPr>
              <w:spacing w:line="240" w:lineRule="auto"/>
              <w:rPr>
                <w:ins w:id="666" w:author="Groot, Karina de" w:date="2019-06-21T08:24:00Z"/>
                <w:i/>
                <w:sz w:val="16"/>
                <w:szCs w:val="16"/>
              </w:rPr>
            </w:pPr>
            <w:ins w:id="667" w:author="Groot, Karina de" w:date="2019-06-21T08:24:00Z">
              <w:r w:rsidRPr="004A7A56">
                <w:rPr>
                  <w:i/>
                  <w:sz w:val="16"/>
                  <w:szCs w:val="16"/>
                </w:rPr>
                <w:t>-</w:t>
              </w:r>
              <w:r w:rsidRPr="004A7A56">
                <w:rPr>
                  <w:sz w:val="16"/>
                  <w:szCs w:val="16"/>
                </w:rPr>
                <w:t>indien aanwezig</w:t>
              </w:r>
            </w:ins>
          </w:p>
          <w:p w14:paraId="5CFDF4B5" w14:textId="77777777" w:rsidR="007E445D" w:rsidRPr="004A7A56" w:rsidRDefault="007E445D" w:rsidP="007E445D">
            <w:pPr>
              <w:spacing w:line="240" w:lineRule="auto"/>
              <w:rPr>
                <w:ins w:id="668" w:author="Groot, Karina de" w:date="2019-06-21T08:24:00Z"/>
                <w:sz w:val="16"/>
                <w:szCs w:val="16"/>
              </w:rPr>
            </w:pPr>
            <w:ins w:id="669"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ins>
          </w:p>
          <w:p w14:paraId="15A1A8C3" w14:textId="77777777" w:rsidR="007E445D" w:rsidRPr="004A7A56" w:rsidRDefault="007E445D" w:rsidP="007E445D">
            <w:pPr>
              <w:spacing w:line="240" w:lineRule="auto"/>
              <w:rPr>
                <w:ins w:id="670" w:author="Groot, Karina de" w:date="2019-06-21T08:24:00Z"/>
                <w:i/>
                <w:sz w:val="16"/>
                <w:szCs w:val="16"/>
              </w:rPr>
            </w:pPr>
            <w:ins w:id="671" w:author="Groot, Karina de" w:date="2019-06-21T08:24:00Z">
              <w:r w:rsidRPr="004A7A56">
                <w:rPr>
                  <w:i/>
                  <w:sz w:val="16"/>
                  <w:szCs w:val="16"/>
                </w:rPr>
                <w:t>-</w:t>
              </w:r>
              <w:r w:rsidRPr="004A7A56">
                <w:rPr>
                  <w:sz w:val="16"/>
                  <w:szCs w:val="16"/>
                </w:rPr>
                <w:t>anders</w:t>
              </w:r>
            </w:ins>
          </w:p>
          <w:p w14:paraId="75D3EE9E" w14:textId="77777777" w:rsidR="007E445D" w:rsidRPr="004A7A56" w:rsidRDefault="007E445D" w:rsidP="007E445D">
            <w:pPr>
              <w:spacing w:line="240" w:lineRule="auto"/>
              <w:rPr>
                <w:ins w:id="672" w:author="Groot, Karina de" w:date="2019-06-21T08:24:00Z"/>
                <w:rFonts w:cs="Arial"/>
                <w:sz w:val="16"/>
                <w:szCs w:val="16"/>
              </w:rPr>
            </w:pPr>
            <w:ins w:id="673"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ins>
          </w:p>
          <w:p w14:paraId="5E7622ED" w14:textId="77777777" w:rsidR="007E445D" w:rsidRPr="004A7A56" w:rsidRDefault="007E445D" w:rsidP="007E445D">
            <w:pPr>
              <w:spacing w:line="240" w:lineRule="auto"/>
              <w:ind w:left="227"/>
              <w:rPr>
                <w:ins w:id="674" w:author="Groot, Karina de" w:date="2019-06-21T08:24:00Z"/>
                <w:sz w:val="16"/>
                <w:szCs w:val="16"/>
              </w:rPr>
            </w:pPr>
            <w:ins w:id="675" w:author="Groot, Karina de" w:date="2019-06-21T08:24:00Z">
              <w:r w:rsidRPr="004A7A56">
                <w:rPr>
                  <w:sz w:val="16"/>
                  <w:szCs w:val="16"/>
                </w:rPr>
                <w:t>./</w:t>
              </w:r>
              <w:proofErr w:type="spellStart"/>
              <w:r w:rsidRPr="004A7A56">
                <w:rPr>
                  <w:sz w:val="16"/>
                  <w:szCs w:val="16"/>
                </w:rPr>
                <w:t>statutaireNaam</w:t>
              </w:r>
              <w:proofErr w:type="spellEnd"/>
            </w:ins>
          </w:p>
          <w:p w14:paraId="7526BDEE" w14:textId="77777777" w:rsidR="007E445D" w:rsidRDefault="007E445D" w:rsidP="007E445D">
            <w:pPr>
              <w:pStyle w:val="streepje"/>
              <w:numPr>
                <w:ilvl w:val="0"/>
                <w:numId w:val="0"/>
              </w:numPr>
              <w:spacing w:line="240" w:lineRule="auto"/>
              <w:rPr>
                <w:ins w:id="676" w:author="Groot, Karina de" w:date="2019-06-21T08:24:00Z"/>
              </w:rPr>
            </w:pPr>
          </w:p>
          <w:p w14:paraId="6A513983" w14:textId="77777777" w:rsidR="007E445D" w:rsidRPr="004A7A56" w:rsidRDefault="007E445D" w:rsidP="007E445D">
            <w:pPr>
              <w:pStyle w:val="streepje"/>
              <w:numPr>
                <w:ilvl w:val="0"/>
                <w:numId w:val="0"/>
              </w:numPr>
              <w:spacing w:line="240" w:lineRule="auto"/>
              <w:rPr>
                <w:ins w:id="677" w:author="Groot, Karina de" w:date="2019-06-21T08:24:00Z"/>
                <w:szCs w:val="18"/>
                <w:u w:val="single"/>
                <w:lang w:val="nl-NL"/>
              </w:rPr>
            </w:pPr>
            <w:proofErr w:type="spellStart"/>
            <w:ins w:id="678" w:author="Groot, Karina de" w:date="2019-06-21T08:24:00Z">
              <w:r w:rsidRPr="004A7A56">
                <w:rPr>
                  <w:szCs w:val="18"/>
                  <w:u w:val="single"/>
                  <w:lang w:val="nl-NL"/>
                </w:rPr>
                <w:t>Mapping</w:t>
              </w:r>
              <w:proofErr w:type="spellEnd"/>
              <w:r w:rsidRPr="004A7A56">
                <w:rPr>
                  <w:szCs w:val="18"/>
                  <w:u w:val="single"/>
                  <w:lang w:val="nl-NL"/>
                </w:rPr>
                <w:t xml:space="preserve"> naam persoon ingezetene:</w:t>
              </w:r>
            </w:ins>
          </w:p>
          <w:p w14:paraId="49183FB7" w14:textId="77777777" w:rsidR="007E445D" w:rsidRPr="004A7A56" w:rsidRDefault="007E445D" w:rsidP="007E445D">
            <w:pPr>
              <w:spacing w:line="240" w:lineRule="auto"/>
              <w:rPr>
                <w:ins w:id="679" w:author="Groot, Karina de" w:date="2019-06-21T08:24:00Z"/>
                <w:sz w:val="16"/>
                <w:szCs w:val="16"/>
              </w:rPr>
            </w:pPr>
            <w:ins w:id="680" w:author="Groot, Karina de" w:date="2019-06-21T08:24:00Z">
              <w:r w:rsidRPr="004A7A56">
                <w:rPr>
                  <w:sz w:val="16"/>
                  <w:szCs w:val="16"/>
                </w:rPr>
                <w:t>-indien aanwezig</w:t>
              </w:r>
            </w:ins>
          </w:p>
          <w:p w14:paraId="42512340" w14:textId="77777777" w:rsidR="007E445D" w:rsidRPr="004A7A56" w:rsidRDefault="007E445D" w:rsidP="007E445D">
            <w:pPr>
              <w:spacing w:line="240" w:lineRule="auto"/>
              <w:rPr>
                <w:ins w:id="681" w:author="Groot, Karina de" w:date="2019-06-21T08:24:00Z"/>
                <w:sz w:val="16"/>
                <w:szCs w:val="16"/>
              </w:rPr>
            </w:pPr>
            <w:ins w:id="682"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ins>
          </w:p>
          <w:p w14:paraId="3DC22AF0" w14:textId="77777777" w:rsidR="007E445D" w:rsidRPr="004A7A56" w:rsidRDefault="007E445D" w:rsidP="007E445D">
            <w:pPr>
              <w:spacing w:line="240" w:lineRule="auto"/>
              <w:ind w:left="227"/>
              <w:rPr>
                <w:ins w:id="683" w:author="Groot, Karina de" w:date="2019-06-21T08:24:00Z"/>
                <w:sz w:val="16"/>
                <w:szCs w:val="16"/>
              </w:rPr>
            </w:pPr>
            <w:ins w:id="684" w:author="Groot, Karina de" w:date="2019-06-21T08:24:00Z">
              <w:r w:rsidRPr="004A7A56">
                <w:rPr>
                  <w:sz w:val="16"/>
                  <w:szCs w:val="16"/>
                </w:rPr>
                <w:t>./voornamen</w:t>
              </w:r>
            </w:ins>
          </w:p>
          <w:p w14:paraId="5CF6071D" w14:textId="77777777" w:rsidR="007E445D" w:rsidRPr="004A7A56" w:rsidRDefault="007E445D" w:rsidP="007E445D">
            <w:pPr>
              <w:spacing w:line="240" w:lineRule="auto"/>
              <w:ind w:left="227"/>
              <w:rPr>
                <w:ins w:id="685" w:author="Groot, Karina de" w:date="2019-06-21T08:24:00Z"/>
                <w:sz w:val="16"/>
                <w:szCs w:val="16"/>
              </w:rPr>
            </w:pPr>
            <w:ins w:id="686" w:author="Groot, Karina de" w:date="2019-06-21T08:24:00Z">
              <w:r w:rsidRPr="004A7A56">
                <w:rPr>
                  <w:sz w:val="16"/>
                  <w:szCs w:val="16"/>
                </w:rPr>
                <w:t>./voorvoegselsgeslachtsnaam</w:t>
              </w:r>
            </w:ins>
          </w:p>
          <w:p w14:paraId="657BB9C7" w14:textId="77777777" w:rsidR="007E445D" w:rsidRPr="004A7A56" w:rsidRDefault="007E445D" w:rsidP="007E445D">
            <w:pPr>
              <w:spacing w:line="240" w:lineRule="auto"/>
              <w:ind w:left="227"/>
              <w:rPr>
                <w:ins w:id="687" w:author="Groot, Karina de" w:date="2019-06-21T08:24:00Z"/>
                <w:sz w:val="16"/>
                <w:szCs w:val="16"/>
              </w:rPr>
            </w:pPr>
            <w:ins w:id="688" w:author="Groot, Karina de" w:date="2019-06-21T08:24:00Z">
              <w:r w:rsidRPr="004A7A56">
                <w:rPr>
                  <w:sz w:val="16"/>
                  <w:szCs w:val="16"/>
                </w:rPr>
                <w:t>./geslachtsnaam</w:t>
              </w:r>
            </w:ins>
          </w:p>
          <w:p w14:paraId="5692E3C1" w14:textId="77777777" w:rsidR="007E445D" w:rsidRPr="004A7A56" w:rsidRDefault="007E445D" w:rsidP="007E445D">
            <w:pPr>
              <w:spacing w:line="240" w:lineRule="auto"/>
              <w:rPr>
                <w:ins w:id="689" w:author="Groot, Karina de" w:date="2019-06-21T08:24:00Z"/>
                <w:sz w:val="16"/>
                <w:szCs w:val="16"/>
              </w:rPr>
            </w:pPr>
            <w:ins w:id="690" w:author="Groot, Karina de" w:date="2019-06-21T08:24:00Z">
              <w:r w:rsidRPr="004A7A56">
                <w:rPr>
                  <w:sz w:val="16"/>
                  <w:szCs w:val="16"/>
                </w:rPr>
                <w:t>-anders</w:t>
              </w:r>
            </w:ins>
          </w:p>
          <w:p w14:paraId="5C38427F" w14:textId="77777777" w:rsidR="007E445D" w:rsidRPr="004A7A56" w:rsidRDefault="007E445D" w:rsidP="007E445D">
            <w:pPr>
              <w:spacing w:line="240" w:lineRule="auto"/>
              <w:rPr>
                <w:ins w:id="691" w:author="Groot, Karina de" w:date="2019-06-21T08:24:00Z"/>
                <w:sz w:val="16"/>
                <w:szCs w:val="16"/>
              </w:rPr>
            </w:pPr>
            <w:ins w:id="692"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ins>
          </w:p>
          <w:p w14:paraId="755BE4BD" w14:textId="77777777" w:rsidR="007E445D" w:rsidRPr="004A7A56" w:rsidRDefault="007E445D" w:rsidP="007E445D">
            <w:pPr>
              <w:spacing w:line="240" w:lineRule="auto"/>
              <w:ind w:left="227"/>
              <w:rPr>
                <w:ins w:id="693" w:author="Groot, Karina de" w:date="2019-06-21T08:24:00Z"/>
                <w:sz w:val="16"/>
                <w:szCs w:val="16"/>
              </w:rPr>
            </w:pPr>
            <w:ins w:id="694" w:author="Groot, Karina de" w:date="2019-06-21T08:24:00Z">
              <w:r w:rsidRPr="004A7A56">
                <w:rPr>
                  <w:sz w:val="16"/>
                  <w:szCs w:val="16"/>
                </w:rPr>
                <w:t>./naam/voornamen</w:t>
              </w:r>
            </w:ins>
          </w:p>
          <w:p w14:paraId="6163285C" w14:textId="77777777" w:rsidR="007E445D" w:rsidRPr="004A7A56" w:rsidRDefault="007E445D" w:rsidP="007E445D">
            <w:pPr>
              <w:spacing w:line="240" w:lineRule="auto"/>
              <w:ind w:left="227"/>
              <w:rPr>
                <w:ins w:id="695" w:author="Groot, Karina de" w:date="2019-06-21T08:24:00Z"/>
                <w:sz w:val="16"/>
                <w:szCs w:val="16"/>
              </w:rPr>
            </w:pPr>
            <w:ins w:id="696" w:author="Groot, Karina de" w:date="2019-06-21T08:24:00Z">
              <w:r w:rsidRPr="004A7A56">
                <w:rPr>
                  <w:sz w:val="16"/>
                  <w:szCs w:val="16"/>
                </w:rPr>
                <w:t>./</w:t>
              </w:r>
              <w:proofErr w:type="spellStart"/>
              <w:r w:rsidRPr="004A7A56">
                <w:rPr>
                  <w:sz w:val="16"/>
                  <w:szCs w:val="16"/>
                </w:rPr>
                <w:t>tia_VoorvoegselsNaam</w:t>
              </w:r>
              <w:proofErr w:type="spellEnd"/>
            </w:ins>
          </w:p>
          <w:p w14:paraId="34103B72" w14:textId="77777777" w:rsidR="007E445D" w:rsidRPr="004A7A56" w:rsidRDefault="007E445D" w:rsidP="007E445D">
            <w:pPr>
              <w:spacing w:line="240" w:lineRule="auto"/>
              <w:ind w:left="227"/>
              <w:rPr>
                <w:ins w:id="697" w:author="Groot, Karina de" w:date="2019-06-21T08:24:00Z"/>
                <w:sz w:val="16"/>
                <w:szCs w:val="16"/>
              </w:rPr>
            </w:pPr>
            <w:ins w:id="698" w:author="Groot, Karina de" w:date="2019-06-21T08:24:00Z">
              <w:r w:rsidRPr="004A7A56">
                <w:rPr>
                  <w:sz w:val="16"/>
                  <w:szCs w:val="16"/>
                </w:rPr>
                <w:t>./</w:t>
              </w:r>
              <w:proofErr w:type="spellStart"/>
              <w:r w:rsidRPr="004A7A56">
                <w:rPr>
                  <w:sz w:val="16"/>
                  <w:szCs w:val="16"/>
                </w:rPr>
                <w:t>tia_NaamZonderVoorvoegsels</w:t>
              </w:r>
              <w:proofErr w:type="spellEnd"/>
            </w:ins>
          </w:p>
          <w:p w14:paraId="6DC55F13" w14:textId="77777777" w:rsidR="007E445D" w:rsidRPr="004A7A56" w:rsidRDefault="007E445D" w:rsidP="007E445D">
            <w:pPr>
              <w:spacing w:line="240" w:lineRule="auto"/>
              <w:rPr>
                <w:ins w:id="699" w:author="Groot, Karina de" w:date="2019-06-21T08:24:00Z"/>
                <w:szCs w:val="18"/>
                <w:u w:val="single"/>
              </w:rPr>
            </w:pPr>
          </w:p>
          <w:p w14:paraId="47DD53DD" w14:textId="77777777" w:rsidR="007E445D" w:rsidRPr="004A7A56" w:rsidRDefault="007E445D" w:rsidP="007E445D">
            <w:pPr>
              <w:spacing w:line="240" w:lineRule="auto"/>
              <w:rPr>
                <w:ins w:id="700" w:author="Groot, Karina de" w:date="2019-06-21T08:24:00Z"/>
                <w:szCs w:val="18"/>
                <w:u w:val="single"/>
              </w:rPr>
            </w:pPr>
            <w:proofErr w:type="spellStart"/>
            <w:ins w:id="701" w:author="Groot, Karina de" w:date="2019-06-21T08:24:00Z">
              <w:r w:rsidRPr="004A7A56">
                <w:rPr>
                  <w:szCs w:val="18"/>
                  <w:u w:val="single"/>
                </w:rPr>
                <w:t>Mapping</w:t>
              </w:r>
              <w:proofErr w:type="spellEnd"/>
              <w:r w:rsidRPr="004A7A56">
                <w:rPr>
                  <w:szCs w:val="18"/>
                  <w:u w:val="single"/>
                </w:rPr>
                <w:t xml:space="preserve"> geslacht ingezetene (in beide gevallen):</w:t>
              </w:r>
            </w:ins>
          </w:p>
          <w:p w14:paraId="10E717C9" w14:textId="77777777" w:rsidR="007E445D" w:rsidRPr="004A7A56" w:rsidRDefault="007E445D" w:rsidP="007E445D">
            <w:pPr>
              <w:spacing w:line="240" w:lineRule="auto"/>
              <w:rPr>
                <w:ins w:id="702" w:author="Groot, Karina de" w:date="2019-06-21T08:24:00Z"/>
                <w:sz w:val="16"/>
                <w:szCs w:val="16"/>
              </w:rPr>
            </w:pPr>
            <w:ins w:id="703"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ins>
          </w:p>
          <w:p w14:paraId="0C882CF9" w14:textId="77777777" w:rsidR="007E445D" w:rsidRPr="004A7A56" w:rsidRDefault="007E445D" w:rsidP="007E445D">
            <w:pPr>
              <w:spacing w:line="240" w:lineRule="auto"/>
              <w:ind w:left="227"/>
              <w:rPr>
                <w:ins w:id="704" w:author="Groot, Karina de" w:date="2019-06-21T08:24:00Z"/>
                <w:sz w:val="16"/>
                <w:szCs w:val="16"/>
              </w:rPr>
            </w:pPr>
            <w:ins w:id="705" w:author="Groot, Karina de" w:date="2019-06-21T08:24:00Z">
              <w:r w:rsidRPr="004A7A56">
                <w:rPr>
                  <w:sz w:val="16"/>
                  <w:szCs w:val="16"/>
                </w:rPr>
                <w:t>./geslacht</w:t>
              </w:r>
            </w:ins>
          </w:p>
          <w:p w14:paraId="5F3213B6" w14:textId="77777777" w:rsidR="007E445D" w:rsidRPr="004A7A56" w:rsidRDefault="007E445D" w:rsidP="007E445D">
            <w:pPr>
              <w:spacing w:line="240" w:lineRule="auto"/>
              <w:rPr>
                <w:ins w:id="706" w:author="Groot, Karina de" w:date="2019-06-21T08:24:00Z"/>
                <w:sz w:val="16"/>
                <w:szCs w:val="16"/>
              </w:rPr>
            </w:pPr>
          </w:p>
          <w:p w14:paraId="1F2B235B" w14:textId="77777777" w:rsidR="007E445D" w:rsidRPr="004A7A56" w:rsidRDefault="007E445D" w:rsidP="007E445D">
            <w:pPr>
              <w:pStyle w:val="streepje"/>
              <w:numPr>
                <w:ilvl w:val="0"/>
                <w:numId w:val="0"/>
              </w:numPr>
              <w:spacing w:line="240" w:lineRule="auto"/>
              <w:rPr>
                <w:ins w:id="707" w:author="Groot, Karina de" w:date="2019-06-21T08:24:00Z"/>
                <w:szCs w:val="18"/>
                <w:u w:val="single"/>
                <w:lang w:val="nl-NL"/>
              </w:rPr>
            </w:pPr>
            <w:proofErr w:type="spellStart"/>
            <w:ins w:id="708" w:author="Groot, Karina de" w:date="2019-06-21T08:24:00Z">
              <w:r w:rsidRPr="004A7A56">
                <w:rPr>
                  <w:szCs w:val="18"/>
                  <w:u w:val="single"/>
                  <w:lang w:val="nl-NL"/>
                </w:rPr>
                <w:t>Mapping</w:t>
              </w:r>
              <w:proofErr w:type="spellEnd"/>
              <w:r w:rsidRPr="004A7A56">
                <w:rPr>
                  <w:szCs w:val="18"/>
                  <w:u w:val="single"/>
                  <w:lang w:val="nl-NL"/>
                </w:rPr>
                <w:t xml:space="preserve"> naam en geslacht niet ingezetene:</w:t>
              </w:r>
            </w:ins>
          </w:p>
          <w:p w14:paraId="54F825A9" w14:textId="77777777" w:rsidR="007E445D" w:rsidRPr="004A7A56" w:rsidRDefault="007E445D" w:rsidP="007E445D">
            <w:pPr>
              <w:spacing w:line="240" w:lineRule="auto"/>
              <w:rPr>
                <w:ins w:id="709" w:author="Groot, Karina de" w:date="2019-06-21T08:24:00Z"/>
                <w:sz w:val="16"/>
              </w:rPr>
            </w:pPr>
            <w:ins w:id="710" w:author="Groot, Karina de" w:date="2019-06-21T08:24:00Z">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ins>
          </w:p>
          <w:p w14:paraId="4EC9A8CC" w14:textId="77777777" w:rsidR="007E445D" w:rsidRPr="004A7A56" w:rsidRDefault="007E445D" w:rsidP="007E445D">
            <w:pPr>
              <w:spacing w:line="240" w:lineRule="auto"/>
              <w:ind w:left="227"/>
              <w:rPr>
                <w:ins w:id="711" w:author="Groot, Karina de" w:date="2019-06-21T08:24:00Z"/>
                <w:sz w:val="16"/>
                <w:szCs w:val="16"/>
              </w:rPr>
            </w:pPr>
            <w:ins w:id="712" w:author="Groot, Karina de" w:date="2019-06-21T08:24:00Z">
              <w:r w:rsidRPr="004A7A56">
                <w:rPr>
                  <w:sz w:val="16"/>
                </w:rPr>
                <w:t>./</w:t>
              </w:r>
              <w:r w:rsidRPr="004A7A56">
                <w:rPr>
                  <w:sz w:val="16"/>
                  <w:szCs w:val="16"/>
                </w:rPr>
                <w:t>voornamen</w:t>
              </w:r>
            </w:ins>
          </w:p>
          <w:p w14:paraId="295D833C" w14:textId="77777777" w:rsidR="007E445D" w:rsidRPr="004A7A56" w:rsidRDefault="007E445D" w:rsidP="007E445D">
            <w:pPr>
              <w:spacing w:line="240" w:lineRule="auto"/>
              <w:ind w:left="227"/>
              <w:rPr>
                <w:ins w:id="713" w:author="Groot, Karina de" w:date="2019-06-21T08:24:00Z"/>
                <w:sz w:val="16"/>
                <w:szCs w:val="16"/>
              </w:rPr>
            </w:pPr>
            <w:ins w:id="714" w:author="Groot, Karina de" w:date="2019-06-21T08:24:00Z">
              <w:r w:rsidRPr="004A7A56">
                <w:rPr>
                  <w:sz w:val="16"/>
                  <w:szCs w:val="16"/>
                </w:rPr>
                <w:t>./voorvoegsels</w:t>
              </w:r>
            </w:ins>
          </w:p>
          <w:p w14:paraId="03806892" w14:textId="77777777" w:rsidR="007E445D" w:rsidRPr="004A7A56" w:rsidRDefault="007E445D" w:rsidP="007E445D">
            <w:pPr>
              <w:spacing w:line="240" w:lineRule="auto"/>
              <w:ind w:left="227"/>
              <w:rPr>
                <w:ins w:id="715" w:author="Groot, Karina de" w:date="2019-06-21T08:24:00Z"/>
                <w:sz w:val="16"/>
                <w:szCs w:val="16"/>
              </w:rPr>
            </w:pPr>
            <w:ins w:id="716" w:author="Groot, Karina de" w:date="2019-06-21T08:24:00Z">
              <w:r w:rsidRPr="004A7A56">
                <w:rPr>
                  <w:sz w:val="16"/>
                  <w:szCs w:val="16"/>
                </w:rPr>
                <w:t>./geslachtsnaam</w:t>
              </w:r>
            </w:ins>
          </w:p>
          <w:p w14:paraId="70385F5C" w14:textId="77777777" w:rsidR="007E445D" w:rsidRPr="004A7A56" w:rsidRDefault="007E445D" w:rsidP="007E445D">
            <w:pPr>
              <w:spacing w:line="240" w:lineRule="auto"/>
              <w:ind w:left="227"/>
              <w:rPr>
                <w:ins w:id="717" w:author="Groot, Karina de" w:date="2019-06-21T08:24:00Z"/>
                <w:rFonts w:cs="Arial"/>
                <w:snapToGrid/>
                <w:kern w:val="0"/>
                <w:szCs w:val="18"/>
                <w:lang w:eastAsia="nl-NL"/>
              </w:rPr>
            </w:pPr>
            <w:ins w:id="718" w:author="Groot, Karina de" w:date="2019-06-21T08:24:00Z">
              <w:r w:rsidRPr="004A7A56">
                <w:rPr>
                  <w:sz w:val="16"/>
                  <w:szCs w:val="16"/>
                </w:rPr>
                <w:t>./geslacht</w:t>
              </w:r>
            </w:ins>
          </w:p>
          <w:p w14:paraId="23814CF1" w14:textId="77777777" w:rsidR="007E445D" w:rsidRDefault="007E445D" w:rsidP="007E445D">
            <w:pPr>
              <w:spacing w:line="240" w:lineRule="auto"/>
              <w:rPr>
                <w:ins w:id="719" w:author="Groot, Karina de" w:date="2019-06-21T08:23:00Z"/>
              </w:rPr>
            </w:pPr>
          </w:p>
        </w:tc>
      </w:tr>
      <w:tr w:rsidR="007E445D" w14:paraId="7581420B" w14:textId="77777777" w:rsidTr="007E445D">
        <w:trPr>
          <w:ins w:id="720" w:author="Groot, Karina de" w:date="2019-06-21T08:24:00Z"/>
        </w:trPr>
        <w:tc>
          <w:tcPr>
            <w:tcW w:w="6273" w:type="dxa"/>
          </w:tcPr>
          <w:p w14:paraId="512C0EAE" w14:textId="4D6460A3" w:rsidR="007E445D" w:rsidRPr="00277A59" w:rsidRDefault="007E445D" w:rsidP="007E445D">
            <w:pPr>
              <w:rPr>
                <w:ins w:id="721" w:author="Groot, Karina de" w:date="2019-06-21T08:24:00Z"/>
                <w:color w:val="339966"/>
                <w:rPrChange w:id="722" w:author="Groot, Karina de" w:date="2019-06-21T12:35:00Z">
                  <w:rPr>
                    <w:ins w:id="723" w:author="Groot, Karina de" w:date="2019-06-21T08:24:00Z"/>
                  </w:rPr>
                </w:rPrChange>
              </w:rPr>
            </w:pPr>
            <w:ins w:id="724" w:author="Groot, Karina de" w:date="2019-06-21T08:24:00Z">
              <w:r w:rsidRPr="00C0169A">
                <w:rPr>
                  <w:rFonts w:cs="Arial"/>
                  <w:color w:val="800080"/>
                  <w:sz w:val="20"/>
                </w:rPr>
                <w:lastRenderedPageBreak/>
                <w:t>voornoemd,</w:t>
              </w:r>
            </w:ins>
          </w:p>
        </w:tc>
        <w:tc>
          <w:tcPr>
            <w:tcW w:w="6274" w:type="dxa"/>
          </w:tcPr>
          <w:p w14:paraId="157ACF81" w14:textId="77777777" w:rsidR="007E445D" w:rsidRDefault="007E445D" w:rsidP="007E445D">
            <w:pPr>
              <w:keepNext/>
              <w:rPr>
                <w:ins w:id="725" w:author="Groot, Karina de" w:date="2019-06-21T08:24:00Z"/>
              </w:rPr>
            </w:pPr>
            <w:ins w:id="726" w:author="Groot, Karina de" w:date="2019-06-21T08:24:00Z">
              <w:r>
                <w:t>Optionele tekst.</w:t>
              </w:r>
            </w:ins>
          </w:p>
          <w:p w14:paraId="23774B4D" w14:textId="77777777" w:rsidR="007E445D" w:rsidRDefault="007E445D" w:rsidP="007E445D">
            <w:pPr>
              <w:keepNext/>
              <w:rPr>
                <w:ins w:id="727" w:author="Groot, Karina de" w:date="2019-06-21T08:24:00Z"/>
              </w:rPr>
            </w:pPr>
          </w:p>
          <w:p w14:paraId="32908EBB" w14:textId="77777777" w:rsidR="007E445D" w:rsidRDefault="007E445D" w:rsidP="007E445D">
            <w:pPr>
              <w:pStyle w:val="streepje"/>
              <w:numPr>
                <w:ilvl w:val="0"/>
                <w:numId w:val="0"/>
              </w:numPr>
              <w:rPr>
                <w:ins w:id="728" w:author="Groot, Karina de" w:date="2019-06-21T08:24:00Z"/>
              </w:rPr>
            </w:pPr>
            <w:ins w:id="729" w:author="Groot, Karina de" w:date="2019-06-21T08:24:00Z">
              <w:r w:rsidRPr="004A7A56">
                <w:rPr>
                  <w:u w:val="single"/>
                </w:rPr>
                <w:t>Mapping</w:t>
              </w:r>
              <w:r w:rsidRPr="00AF2256">
                <w:t>:</w:t>
              </w:r>
            </w:ins>
          </w:p>
          <w:p w14:paraId="6EC079E4" w14:textId="77777777" w:rsidR="007E445D" w:rsidRPr="004A7A56" w:rsidRDefault="007E445D" w:rsidP="007E445D">
            <w:pPr>
              <w:autoSpaceDE w:val="0"/>
              <w:autoSpaceDN w:val="0"/>
              <w:adjustRightInd w:val="0"/>
              <w:spacing w:line="240" w:lineRule="auto"/>
              <w:rPr>
                <w:ins w:id="730" w:author="Groot, Karina de" w:date="2019-06-21T08:24:00Z"/>
                <w:snapToGrid/>
                <w:kern w:val="0"/>
                <w:sz w:val="16"/>
                <w:szCs w:val="16"/>
                <w:highlight w:val="white"/>
                <w:lang w:eastAsia="nl-NL"/>
              </w:rPr>
            </w:pPr>
            <w:proofErr w:type="spellStart"/>
            <w:ins w:id="731" w:author="Groot, Karina de" w:date="2019-06-21T08:24: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6911177D" w14:textId="77777777" w:rsidR="007E445D" w:rsidRPr="004A7A56" w:rsidRDefault="007E445D" w:rsidP="007E445D">
            <w:pPr>
              <w:autoSpaceDE w:val="0"/>
              <w:autoSpaceDN w:val="0"/>
              <w:adjustRightInd w:val="0"/>
              <w:spacing w:line="240" w:lineRule="auto"/>
              <w:ind w:left="227"/>
              <w:rPr>
                <w:ins w:id="732" w:author="Groot, Karina de" w:date="2019-06-21T08:24:00Z"/>
                <w:snapToGrid/>
                <w:kern w:val="0"/>
                <w:sz w:val="16"/>
                <w:szCs w:val="16"/>
                <w:lang w:eastAsia="nl-NL"/>
              </w:rPr>
            </w:pPr>
            <w:ins w:id="733" w:author="Groot, Karina de" w:date="2019-06-21T08:24:00Z">
              <w:r w:rsidRPr="004A7A56">
                <w:rPr>
                  <w:snapToGrid/>
                  <w:kern w:val="0"/>
                  <w:sz w:val="16"/>
                  <w:szCs w:val="16"/>
                  <w:lang w:eastAsia="nl-NL"/>
                </w:rPr>
                <w:t>./</w:t>
              </w:r>
              <w:proofErr w:type="spellStart"/>
              <w:r w:rsidRPr="004A7A56">
                <w:rPr>
                  <w:snapToGrid/>
                  <w:kern w:val="0"/>
                  <w:sz w:val="16"/>
                  <w:szCs w:val="16"/>
                  <w:lang w:eastAsia="nl-NL"/>
                </w:rPr>
                <w:t>tekstKeuze</w:t>
              </w:r>
              <w:proofErr w:type="spellEnd"/>
            </w:ins>
          </w:p>
          <w:p w14:paraId="4FBEF365" w14:textId="11330E13" w:rsidR="007E445D" w:rsidRPr="004A7A56" w:rsidRDefault="007E445D" w:rsidP="007E445D">
            <w:pPr>
              <w:autoSpaceDE w:val="0"/>
              <w:autoSpaceDN w:val="0"/>
              <w:adjustRightInd w:val="0"/>
              <w:spacing w:line="240" w:lineRule="auto"/>
              <w:ind w:left="454"/>
              <w:rPr>
                <w:ins w:id="734" w:author="Groot, Karina de" w:date="2019-06-21T08:24:00Z"/>
                <w:snapToGrid/>
                <w:kern w:val="0"/>
                <w:sz w:val="16"/>
                <w:szCs w:val="16"/>
                <w:lang w:eastAsia="nl-NL"/>
              </w:rPr>
            </w:pPr>
            <w:ins w:id="735" w:author="Groot, Karina de" w:date="2019-06-21T08:24:00Z">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ins>
            <w:ins w:id="736" w:author="Groot, Karina de" w:date="2019-06-21T12:48:00Z">
              <w:r w:rsidR="008036FA">
                <w:rPr>
                  <w:snapToGrid/>
                  <w:kern w:val="0"/>
                  <w:sz w:val="16"/>
                  <w:szCs w:val="16"/>
                  <w:lang w:eastAsia="nl-NL"/>
                </w:rPr>
                <w:t>Hypotheekgever</w:t>
              </w:r>
            </w:ins>
            <w:ins w:id="737" w:author="Groot, Karina de" w:date="2019-06-21T08:24:00Z">
              <w:r w:rsidRPr="004A7A56">
                <w:rPr>
                  <w:snapToGrid/>
                  <w:kern w:val="0"/>
                  <w:sz w:val="16"/>
                  <w:szCs w:val="16"/>
                  <w:lang w:eastAsia="nl-NL"/>
                </w:rPr>
                <w:t>Voornoemd</w:t>
              </w:r>
              <w:proofErr w:type="spellEnd"/>
              <w:r w:rsidRPr="004A7A56">
                <w:rPr>
                  <w:snapToGrid/>
                  <w:kern w:val="0"/>
                  <w:sz w:val="16"/>
                  <w:szCs w:val="16"/>
                  <w:lang w:eastAsia="nl-NL"/>
                </w:rPr>
                <w:t>’)</w:t>
              </w:r>
            </w:ins>
          </w:p>
          <w:p w14:paraId="223C11BD" w14:textId="699A9796" w:rsidR="007E445D" w:rsidRDefault="007E445D">
            <w:pPr>
              <w:autoSpaceDE w:val="0"/>
              <w:autoSpaceDN w:val="0"/>
              <w:adjustRightInd w:val="0"/>
              <w:spacing w:line="240" w:lineRule="auto"/>
              <w:ind w:left="454"/>
              <w:rPr>
                <w:ins w:id="738" w:author="Groot, Karina de" w:date="2019-06-21T08:24:00Z"/>
              </w:rPr>
              <w:pPrChange w:id="739" w:author="Groot, Karina de" w:date="2019-06-21T08:25:00Z">
                <w:pPr>
                  <w:pStyle w:val="streepje"/>
                  <w:numPr>
                    <w:numId w:val="0"/>
                  </w:numPr>
                  <w:tabs>
                    <w:tab w:val="clear" w:pos="284"/>
                  </w:tabs>
                  <w:spacing w:line="240" w:lineRule="atLeast"/>
                  <w:ind w:left="0" w:firstLine="0"/>
                </w:pPr>
              </w:pPrChange>
            </w:pPr>
            <w:ins w:id="740" w:author="Groot, Karina de" w:date="2019-06-21T08:24:00Z">
              <w:r w:rsidRPr="004A7A56">
                <w:rPr>
                  <w:snapToGrid/>
                  <w:kern w:val="0"/>
                  <w:sz w:val="16"/>
                  <w:szCs w:val="16"/>
                  <w:lang w:eastAsia="nl-NL"/>
                </w:rPr>
                <w:t>./tekst(‘voornoemd’)</w:t>
              </w:r>
            </w:ins>
          </w:p>
        </w:tc>
      </w:tr>
    </w:tbl>
    <w:p w14:paraId="690EEC8D" w14:textId="2FCC2C34" w:rsidR="007E445D" w:rsidRDefault="007E445D">
      <w:pPr>
        <w:pStyle w:val="Kop5"/>
        <w:rPr>
          <w:ins w:id="741" w:author="Groot, Karina de" w:date="2019-06-21T08:26:00Z"/>
        </w:rPr>
        <w:pPrChange w:id="742" w:author="Groot, Karina de" w:date="2019-06-21T08:26:00Z">
          <w:pPr/>
        </w:pPrChange>
      </w:pPr>
      <w:ins w:id="743" w:author="Groot, Karina de" w:date="2019-06-21T08:26:00Z">
        <w:r>
          <w:lastRenderedPageBreak/>
          <w:t xml:space="preserve">Afsluiting </w:t>
        </w:r>
      </w:ins>
      <w:ins w:id="744" w:author="Groot, Karina de" w:date="2019-06-21T12:36:00Z">
        <w:r w:rsidR="00277A59">
          <w:t>hypotheekgever</w:t>
        </w:r>
      </w:ins>
    </w:p>
    <w:p w14:paraId="0797BA5A" w14:textId="3AD50BCF" w:rsidR="007E445D" w:rsidRDefault="007E445D" w:rsidP="007E445D">
      <w:pPr>
        <w:ind w:left="680"/>
        <w:rPr>
          <w:ins w:id="745" w:author="Groot, Karina de" w:date="2019-06-21T08:26:00Z"/>
        </w:rPr>
      </w:pPr>
      <w:ins w:id="746" w:author="Groot, Karina de" w:date="2019-06-21T08:26:00Z">
        <w:r>
          <w:t>Deze Tekst wordt altijd getoond als afsluiting van de schuldeiser.</w:t>
        </w:r>
      </w:ins>
    </w:p>
    <w:tbl>
      <w:tblPr>
        <w:tblStyle w:val="Tabelraster"/>
        <w:tblW w:w="0" w:type="auto"/>
        <w:tblInd w:w="680" w:type="dxa"/>
        <w:tblLook w:val="04A0" w:firstRow="1" w:lastRow="0" w:firstColumn="1" w:lastColumn="0" w:noHBand="0" w:noVBand="1"/>
        <w:tblPrChange w:id="747" w:author="Groot, Karina de" w:date="2019-06-21T08:30:00Z">
          <w:tblPr>
            <w:tblStyle w:val="Tabelraster"/>
            <w:tblW w:w="0" w:type="auto"/>
            <w:tblInd w:w="680" w:type="dxa"/>
            <w:tblLook w:val="04A0" w:firstRow="1" w:lastRow="0" w:firstColumn="1" w:lastColumn="0" w:noHBand="0" w:noVBand="1"/>
          </w:tblPr>
        </w:tblPrChange>
      </w:tblPr>
      <w:tblGrid>
        <w:gridCol w:w="5936"/>
        <w:gridCol w:w="5931"/>
        <w:tblGridChange w:id="748">
          <w:tblGrid>
            <w:gridCol w:w="5936"/>
            <w:gridCol w:w="5931"/>
          </w:tblGrid>
        </w:tblGridChange>
      </w:tblGrid>
      <w:tr w:rsidR="007E445D" w14:paraId="528FBE74" w14:textId="77777777" w:rsidTr="007E445D">
        <w:trPr>
          <w:ins w:id="749" w:author="Groot, Karina de" w:date="2019-06-21T08:29:00Z"/>
        </w:trPr>
        <w:tc>
          <w:tcPr>
            <w:tcW w:w="5936" w:type="dxa"/>
            <w:tcPrChange w:id="750" w:author="Groot, Karina de" w:date="2019-06-21T08:30:00Z">
              <w:tcPr>
                <w:tcW w:w="6273" w:type="dxa"/>
              </w:tcPr>
            </w:tcPrChange>
          </w:tcPr>
          <w:p w14:paraId="637A03CB" w14:textId="5BE3CBCF" w:rsidR="007E445D" w:rsidRDefault="007E445D" w:rsidP="007E445D">
            <w:pPr>
              <w:rPr>
                <w:ins w:id="751" w:author="Groot, Karina de" w:date="2019-06-21T08:29:00Z"/>
              </w:rPr>
            </w:pPr>
            <w:ins w:id="752" w:author="Groot, Karina de" w:date="2019-06-21T08:29:00Z">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te noemen:</w:t>
              </w:r>
            </w:ins>
            <w:ins w:id="753" w:author="Groot, Karina de" w:date="2019-06-21T12:36:00Z">
              <w:r w:rsidR="00277A59">
                <w:rPr>
                  <w:rFonts w:cs="Arial"/>
                  <w:color w:val="339966"/>
                  <w:sz w:val="20"/>
                </w:rPr>
                <w:t xml:space="preserve"> de</w:t>
              </w:r>
            </w:ins>
            <w:ins w:id="754" w:author="Groot, Karina de" w:date="2019-06-21T08:29:00Z">
              <w:r w:rsidRPr="004A7A56">
                <w:rPr>
                  <w:rFonts w:cs="Arial"/>
                  <w:color w:val="339966"/>
                  <w:sz w:val="20"/>
                </w:rPr>
                <w:t xml:space="preserve"> </w:t>
              </w:r>
            </w:ins>
            <w:ins w:id="755" w:author="Groot, Karina de" w:date="2019-06-28T11:56:00Z">
              <w:r w:rsidR="00395BF4">
                <w:rPr>
                  <w:rFonts w:cs="Arial"/>
                  <w:color w:val="339966"/>
                  <w:sz w:val="20"/>
                </w:rPr>
                <w:t>‘</w:t>
              </w:r>
            </w:ins>
            <w:ins w:id="756" w:author="Groot, Karina de" w:date="2019-06-21T12:37:00Z">
              <w:r w:rsidR="00277A59">
                <w:rPr>
                  <w:rFonts w:cs="Arial"/>
                  <w:color w:val="339966"/>
                  <w:sz w:val="20"/>
                </w:rPr>
                <w:t>Hypotheekgever</w:t>
              </w:r>
            </w:ins>
            <w:ins w:id="757" w:author="Groot, Karina de" w:date="2019-06-28T11:56:00Z">
              <w:r w:rsidR="00395BF4">
                <w:rPr>
                  <w:rFonts w:cs="Arial"/>
                  <w:color w:val="339966"/>
                  <w:sz w:val="20"/>
                </w:rPr>
                <w:t>’</w:t>
              </w:r>
            </w:ins>
            <w:ins w:id="758" w:author="Groot, Karina de" w:date="2019-06-21T08:29:00Z">
              <w:r w:rsidRPr="004A7A56">
                <w:rPr>
                  <w:rFonts w:cs="Arial"/>
                  <w:color w:val="339966"/>
                  <w:sz w:val="20"/>
                </w:rPr>
                <w:t xml:space="preserve"> en</w:t>
              </w:r>
            </w:ins>
          </w:p>
        </w:tc>
        <w:tc>
          <w:tcPr>
            <w:tcW w:w="5931" w:type="dxa"/>
            <w:tcPrChange w:id="759" w:author="Groot, Karina de" w:date="2019-06-21T08:30:00Z">
              <w:tcPr>
                <w:tcW w:w="6274" w:type="dxa"/>
              </w:tcPr>
            </w:tcPrChange>
          </w:tcPr>
          <w:p w14:paraId="3B3581FE" w14:textId="77777777" w:rsidR="007E445D" w:rsidRDefault="007E445D" w:rsidP="007E445D">
            <w:pPr>
              <w:rPr>
                <w:ins w:id="760" w:author="Groot, Karina de" w:date="2019-06-21T08:29:00Z"/>
                <w:szCs w:val="18"/>
              </w:rPr>
            </w:pPr>
            <w:ins w:id="761" w:author="Groot, Karina de" w:date="2019-06-21T08:29:00Z">
              <w:r>
                <w:t>Vaste tekst</w:t>
              </w:r>
              <w:r w:rsidRPr="004A7A56">
                <w:rPr>
                  <w:szCs w:val="18"/>
                </w:rPr>
                <w:t>, waarbij de paarse tekst weggelaten wordt als er in het voorgaande maar één persoon is vermeld.</w:t>
              </w:r>
            </w:ins>
          </w:p>
          <w:p w14:paraId="5AF05F95" w14:textId="0AA6C739" w:rsidR="007E445D" w:rsidRDefault="007E445D" w:rsidP="007E445D">
            <w:pPr>
              <w:rPr>
                <w:ins w:id="762" w:author="Groot, Karina de" w:date="2019-06-21T08:29:00Z"/>
              </w:rPr>
            </w:pPr>
          </w:p>
        </w:tc>
      </w:tr>
    </w:tbl>
    <w:p w14:paraId="1A32CB9C" w14:textId="27D05414" w:rsidR="007E445D" w:rsidRDefault="007E445D" w:rsidP="007E445D">
      <w:pPr>
        <w:ind w:left="680"/>
        <w:rPr>
          <w:ins w:id="763" w:author="Groot, Karina de" w:date="2019-06-21T08:30:00Z"/>
        </w:rPr>
      </w:pPr>
    </w:p>
    <w:p w14:paraId="7E36505D" w14:textId="0CBF75E9" w:rsidR="007E445D" w:rsidRDefault="007E445D" w:rsidP="007E445D">
      <w:pPr>
        <w:pStyle w:val="Kop4"/>
        <w:rPr>
          <w:ins w:id="764" w:author="Groot, Karina de" w:date="2019-06-21T08:31:00Z"/>
        </w:rPr>
      </w:pPr>
      <w:ins w:id="765" w:author="Groot, Karina de" w:date="2019-06-21T08:31:00Z">
        <w:r>
          <w:t xml:space="preserve"> </w:t>
        </w:r>
      </w:ins>
      <w:ins w:id="766" w:author="Groot, Karina de" w:date="2019-06-21T12:37:00Z">
        <w:r w:rsidR="00277A59">
          <w:t>schuldenaar</w:t>
        </w:r>
      </w:ins>
    </w:p>
    <w:p w14:paraId="3911AD64" w14:textId="28497559" w:rsidR="007E445D" w:rsidRDefault="007E445D" w:rsidP="007E445D">
      <w:pPr>
        <w:rPr>
          <w:ins w:id="767" w:author="Groot, Karina de" w:date="2019-06-21T08:31:00Z"/>
        </w:rPr>
      </w:pPr>
    </w:p>
    <w:p w14:paraId="3E2C1B37" w14:textId="48DFFEE3" w:rsidR="007E445D" w:rsidRDefault="007E445D" w:rsidP="000A7D4E">
      <w:pPr>
        <w:pStyle w:val="Kop5"/>
        <w:rPr>
          <w:ins w:id="768" w:author="Groot, Karina de" w:date="2019-06-21T08:34:00Z"/>
        </w:rPr>
      </w:pPr>
      <w:ins w:id="769" w:author="Groot, Karina de" w:date="2019-06-21T08:31:00Z">
        <w:r>
          <w:t>Aanduidi</w:t>
        </w:r>
      </w:ins>
      <w:ins w:id="770" w:author="Groot, Karina de" w:date="2019-06-21T08:32:00Z">
        <w:r>
          <w:t>ng persoon met nummer</w:t>
        </w:r>
      </w:ins>
    </w:p>
    <w:tbl>
      <w:tblPr>
        <w:tblStyle w:val="Tabelraster"/>
        <w:tblW w:w="0" w:type="auto"/>
        <w:tblInd w:w="680" w:type="dxa"/>
        <w:tblLook w:val="04A0" w:firstRow="1" w:lastRow="0" w:firstColumn="1" w:lastColumn="0" w:noHBand="0" w:noVBand="1"/>
      </w:tblPr>
      <w:tblGrid>
        <w:gridCol w:w="5847"/>
        <w:gridCol w:w="6020"/>
      </w:tblGrid>
      <w:tr w:rsidR="000A7D4E" w14:paraId="630984EE" w14:textId="77777777" w:rsidTr="000A7D4E">
        <w:trPr>
          <w:ins w:id="771" w:author="Groot, Karina de" w:date="2019-06-21T08:35:00Z"/>
        </w:trPr>
        <w:tc>
          <w:tcPr>
            <w:tcW w:w="5847" w:type="dxa"/>
          </w:tcPr>
          <w:p w14:paraId="01778514" w14:textId="77777777" w:rsidR="000A7D4E" w:rsidRDefault="000A7D4E" w:rsidP="000A7D4E">
            <w:pPr>
              <w:rPr>
                <w:ins w:id="772" w:author="Groot, Karina de" w:date="2019-06-21T08:35:00Z"/>
              </w:rPr>
            </w:pPr>
          </w:p>
        </w:tc>
        <w:tc>
          <w:tcPr>
            <w:tcW w:w="6020" w:type="dxa"/>
          </w:tcPr>
          <w:p w14:paraId="34B0E115" w14:textId="77777777" w:rsidR="000A7D4E" w:rsidRDefault="000A7D4E" w:rsidP="000A7D4E">
            <w:pPr>
              <w:pStyle w:val="streepje"/>
              <w:numPr>
                <w:ilvl w:val="0"/>
                <w:numId w:val="0"/>
              </w:numPr>
              <w:rPr>
                <w:ins w:id="773" w:author="Groot, Karina de" w:date="2019-06-21T08:35:00Z"/>
              </w:rPr>
            </w:pPr>
            <w:ins w:id="774" w:author="Groot, Karina de" w:date="2019-06-21T08:35:00Z">
              <w:r>
                <w:t>Deze variant wordt getoond indien er op partijniveau is aangegeven dat de personen met een nummer worden aangeduid.</w:t>
              </w:r>
            </w:ins>
          </w:p>
          <w:p w14:paraId="00B7A9AA" w14:textId="77777777" w:rsidR="000A7D4E" w:rsidRDefault="000A7D4E" w:rsidP="000A7D4E">
            <w:pPr>
              <w:spacing w:line="240" w:lineRule="auto"/>
              <w:rPr>
                <w:ins w:id="775" w:author="Groot, Karina de" w:date="2019-06-21T08:35:00Z"/>
              </w:rPr>
            </w:pPr>
          </w:p>
          <w:p w14:paraId="20F499BB" w14:textId="77777777" w:rsidR="000A7D4E" w:rsidRDefault="000A7D4E" w:rsidP="000A7D4E">
            <w:pPr>
              <w:spacing w:line="240" w:lineRule="auto"/>
              <w:rPr>
                <w:ins w:id="776" w:author="Groot, Karina de" w:date="2019-06-21T08:35:00Z"/>
              </w:rPr>
            </w:pPr>
          </w:p>
          <w:p w14:paraId="62BA4C89" w14:textId="77777777" w:rsidR="000A7D4E" w:rsidRDefault="000A7D4E" w:rsidP="000A7D4E">
            <w:pPr>
              <w:pStyle w:val="streepje"/>
              <w:numPr>
                <w:ilvl w:val="0"/>
                <w:numId w:val="0"/>
              </w:numPr>
              <w:rPr>
                <w:ins w:id="777" w:author="Groot, Karina de" w:date="2019-06-21T08:35:00Z"/>
              </w:rPr>
            </w:pPr>
            <w:ins w:id="778" w:author="Groot, Karina de" w:date="2019-06-21T08:35:00Z">
              <w:r>
                <w:t>Restricties tbv aanduiding persoon met nummer:</w:t>
              </w:r>
            </w:ins>
          </w:p>
          <w:p w14:paraId="2017128E" w14:textId="77777777" w:rsidR="000A7D4E" w:rsidRDefault="000A7D4E" w:rsidP="000A7D4E">
            <w:pPr>
              <w:keepNext/>
              <w:rPr>
                <w:ins w:id="779" w:author="Groot, Karina de" w:date="2019-06-21T08:35:00Z"/>
              </w:rPr>
            </w:pPr>
            <w:ins w:id="780" w:author="Groot, Karina de" w:date="2019-06-21T08:35:00Z">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ins>
          </w:p>
          <w:p w14:paraId="302F873C" w14:textId="77777777" w:rsidR="000A7D4E" w:rsidRDefault="000A7D4E" w:rsidP="000A7D4E">
            <w:pPr>
              <w:spacing w:line="240" w:lineRule="auto"/>
              <w:rPr>
                <w:ins w:id="781" w:author="Groot, Karina de" w:date="2019-06-21T08:35:00Z"/>
              </w:rPr>
            </w:pPr>
          </w:p>
          <w:p w14:paraId="2A63E4BC" w14:textId="77777777" w:rsidR="000A7D4E" w:rsidRPr="00C05FBF" w:rsidRDefault="000A7D4E" w:rsidP="000A7D4E">
            <w:pPr>
              <w:spacing w:line="240" w:lineRule="auto"/>
              <w:rPr>
                <w:ins w:id="782" w:author="Groot, Karina de" w:date="2019-06-21T08:35:00Z"/>
              </w:rPr>
            </w:pPr>
          </w:p>
          <w:p w14:paraId="554AD544" w14:textId="77777777" w:rsidR="000A7D4E" w:rsidRDefault="000A7D4E" w:rsidP="000A7D4E">
            <w:pPr>
              <w:spacing w:line="240" w:lineRule="auto"/>
              <w:rPr>
                <w:ins w:id="783" w:author="Groot, Karina de" w:date="2019-06-21T08:35:00Z"/>
              </w:rPr>
            </w:pPr>
            <w:proofErr w:type="spellStart"/>
            <w:ins w:id="784" w:author="Groot, Karina de" w:date="2019-06-21T08:35:00Z">
              <w:r w:rsidRPr="004A7A56">
                <w:rPr>
                  <w:u w:val="single"/>
                </w:rPr>
                <w:t>Mapping</w:t>
              </w:r>
              <w:proofErr w:type="spellEnd"/>
              <w:r w:rsidRPr="00AF2256">
                <w:t>:</w:t>
              </w:r>
            </w:ins>
          </w:p>
          <w:p w14:paraId="32E46ACB" w14:textId="77777777" w:rsidR="000A7D4E" w:rsidRPr="004A7A56" w:rsidRDefault="000A7D4E" w:rsidP="000A7D4E">
            <w:pPr>
              <w:autoSpaceDE w:val="0"/>
              <w:autoSpaceDN w:val="0"/>
              <w:adjustRightInd w:val="0"/>
              <w:spacing w:line="240" w:lineRule="auto"/>
              <w:rPr>
                <w:ins w:id="785" w:author="Groot, Karina de" w:date="2019-06-21T08:35:00Z"/>
                <w:rFonts w:cs="Arial"/>
                <w:snapToGrid/>
                <w:kern w:val="0"/>
                <w:sz w:val="16"/>
                <w:szCs w:val="16"/>
                <w:lang w:eastAsia="nl-NL"/>
              </w:rPr>
            </w:pPr>
            <w:ins w:id="786" w:author="Groot, Karina de" w:date="2019-06-21T08:35:00Z">
              <w:r w:rsidRPr="004A7A56">
                <w:rPr>
                  <w:rFonts w:cs="Arial"/>
                  <w:snapToGrid/>
                  <w:kern w:val="0"/>
                  <w:sz w:val="16"/>
                  <w:szCs w:val="16"/>
                  <w:lang w:eastAsia="nl-NL"/>
                </w:rPr>
                <w:t>-partij</w:t>
              </w:r>
            </w:ins>
          </w:p>
          <w:p w14:paraId="7FE1C675" w14:textId="77777777" w:rsidR="000A7D4E" w:rsidRPr="004A7A56" w:rsidRDefault="000A7D4E" w:rsidP="000A7D4E">
            <w:pPr>
              <w:autoSpaceDE w:val="0"/>
              <w:autoSpaceDN w:val="0"/>
              <w:adjustRightInd w:val="0"/>
              <w:spacing w:line="240" w:lineRule="auto"/>
              <w:rPr>
                <w:ins w:id="787" w:author="Groot, Karina de" w:date="2019-06-21T08:35:00Z"/>
                <w:snapToGrid/>
                <w:kern w:val="0"/>
                <w:sz w:val="16"/>
                <w:szCs w:val="16"/>
                <w:highlight w:val="white"/>
                <w:lang w:eastAsia="nl-NL"/>
              </w:rPr>
            </w:pPr>
            <w:proofErr w:type="spellStart"/>
            <w:ins w:id="788" w:author="Groot, Karina de" w:date="2019-06-21T08:35: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1387791B" w14:textId="77777777" w:rsidR="000A7D4E" w:rsidRPr="004A7A56" w:rsidRDefault="000A7D4E" w:rsidP="000A7D4E">
            <w:pPr>
              <w:autoSpaceDE w:val="0"/>
              <w:autoSpaceDN w:val="0"/>
              <w:adjustRightInd w:val="0"/>
              <w:spacing w:line="240" w:lineRule="auto"/>
              <w:ind w:left="227"/>
              <w:rPr>
                <w:ins w:id="789" w:author="Groot, Karina de" w:date="2019-06-21T08:35:00Z"/>
                <w:snapToGrid/>
                <w:kern w:val="0"/>
                <w:sz w:val="16"/>
                <w:szCs w:val="16"/>
                <w:lang w:eastAsia="nl-NL"/>
              </w:rPr>
            </w:pPr>
            <w:ins w:id="790" w:author="Groot, Karina de" w:date="2019-06-21T08:35:00Z">
              <w:r w:rsidRPr="004A7A56">
                <w:rPr>
                  <w:snapToGrid/>
                  <w:kern w:val="0"/>
                  <w:sz w:val="16"/>
                  <w:szCs w:val="16"/>
                  <w:lang w:eastAsia="nl-NL"/>
                </w:rPr>
                <w:t>./</w:t>
              </w:r>
              <w:proofErr w:type="spellStart"/>
              <w:r w:rsidRPr="004A7A56">
                <w:rPr>
                  <w:snapToGrid/>
                  <w:kern w:val="0"/>
                  <w:sz w:val="16"/>
                  <w:szCs w:val="16"/>
                  <w:lang w:eastAsia="nl-NL"/>
                </w:rPr>
                <w:t>tekstKeuze</w:t>
              </w:r>
              <w:proofErr w:type="spellEnd"/>
            </w:ins>
          </w:p>
          <w:p w14:paraId="4F3DCB5D" w14:textId="77777777" w:rsidR="000A7D4E" w:rsidRPr="004A7A56" w:rsidRDefault="000A7D4E" w:rsidP="000A7D4E">
            <w:pPr>
              <w:autoSpaceDE w:val="0"/>
              <w:autoSpaceDN w:val="0"/>
              <w:adjustRightInd w:val="0"/>
              <w:spacing w:line="240" w:lineRule="auto"/>
              <w:ind w:left="454"/>
              <w:rPr>
                <w:ins w:id="791" w:author="Groot, Karina de" w:date="2019-06-21T08:35:00Z"/>
                <w:snapToGrid/>
                <w:kern w:val="0"/>
                <w:sz w:val="16"/>
                <w:szCs w:val="16"/>
                <w:lang w:eastAsia="nl-NL"/>
              </w:rPr>
            </w:pPr>
            <w:ins w:id="792" w:author="Groot, Karina de" w:date="2019-06-21T08:35:00Z">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ins>
          </w:p>
          <w:p w14:paraId="10AF7E5D" w14:textId="77777777" w:rsidR="000A7D4E" w:rsidRPr="004A7A56" w:rsidRDefault="000A7D4E" w:rsidP="000A7D4E">
            <w:pPr>
              <w:autoSpaceDE w:val="0"/>
              <w:autoSpaceDN w:val="0"/>
              <w:adjustRightInd w:val="0"/>
              <w:spacing w:line="240" w:lineRule="auto"/>
              <w:ind w:left="454"/>
              <w:rPr>
                <w:ins w:id="793" w:author="Groot, Karina de" w:date="2019-06-21T08:35:00Z"/>
                <w:snapToGrid/>
                <w:kern w:val="0"/>
                <w:sz w:val="16"/>
                <w:szCs w:val="16"/>
                <w:lang w:eastAsia="nl-NL"/>
              </w:rPr>
            </w:pPr>
            <w:ins w:id="794" w:author="Groot, Karina de" w:date="2019-06-21T08:35:00Z">
              <w:r w:rsidRPr="004A7A56">
                <w:rPr>
                  <w:snapToGrid/>
                  <w:kern w:val="0"/>
                  <w:sz w:val="16"/>
                  <w:szCs w:val="16"/>
                  <w:lang w:eastAsia="nl-NL"/>
                </w:rPr>
                <w:t>./tekst(‘nummer’)</w:t>
              </w:r>
            </w:ins>
          </w:p>
          <w:p w14:paraId="378F6584" w14:textId="77777777" w:rsidR="000A7D4E" w:rsidRDefault="000A7D4E" w:rsidP="000A7D4E">
            <w:pPr>
              <w:autoSpaceDE w:val="0"/>
              <w:autoSpaceDN w:val="0"/>
              <w:adjustRightInd w:val="0"/>
              <w:spacing w:line="240" w:lineRule="auto"/>
              <w:rPr>
                <w:ins w:id="795" w:author="Groot, Karina de" w:date="2019-06-21T08:35:00Z"/>
              </w:rPr>
            </w:pPr>
          </w:p>
          <w:p w14:paraId="1336477B" w14:textId="77777777" w:rsidR="000A7D4E" w:rsidRPr="004A7A56" w:rsidRDefault="000A7D4E" w:rsidP="000A7D4E">
            <w:pPr>
              <w:autoSpaceDE w:val="0"/>
              <w:autoSpaceDN w:val="0"/>
              <w:adjustRightInd w:val="0"/>
              <w:spacing w:line="240" w:lineRule="auto"/>
              <w:rPr>
                <w:ins w:id="796" w:author="Groot, Karina de" w:date="2019-06-21T08:35:00Z"/>
                <w:u w:val="single"/>
                <w:lang w:val="nl"/>
              </w:rPr>
            </w:pPr>
            <w:ins w:id="797" w:author="Groot, Karina de" w:date="2019-06-21T08:35:00Z">
              <w:r w:rsidRPr="004A7A56">
                <w:rPr>
                  <w:u w:val="single"/>
                  <w:lang w:val="nl"/>
                </w:rPr>
                <w:lastRenderedPageBreak/>
                <w:t>Mapping aanduiding persoon met nummer niet mogelijk:</w:t>
              </w:r>
            </w:ins>
          </w:p>
          <w:p w14:paraId="2460FAF3" w14:textId="77777777" w:rsidR="000A7D4E" w:rsidRPr="004A7A56" w:rsidRDefault="000A7D4E" w:rsidP="000A7D4E">
            <w:pPr>
              <w:autoSpaceDE w:val="0"/>
              <w:autoSpaceDN w:val="0"/>
              <w:adjustRightInd w:val="0"/>
              <w:spacing w:line="240" w:lineRule="auto"/>
              <w:rPr>
                <w:ins w:id="798" w:author="Groot, Karina de" w:date="2019-06-21T08:35:00Z"/>
                <w:sz w:val="16"/>
                <w:szCs w:val="16"/>
              </w:rPr>
            </w:pPr>
            <w:ins w:id="799" w:author="Groot, Karina de" w:date="2019-06-21T08:35:00Z">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ins>
          </w:p>
          <w:p w14:paraId="3787F7C5" w14:textId="77777777" w:rsidR="000A7D4E" w:rsidRPr="004A7A56" w:rsidRDefault="000A7D4E" w:rsidP="000A7D4E">
            <w:pPr>
              <w:autoSpaceDE w:val="0"/>
              <w:autoSpaceDN w:val="0"/>
              <w:adjustRightInd w:val="0"/>
              <w:spacing w:line="240" w:lineRule="auto"/>
              <w:rPr>
                <w:ins w:id="800" w:author="Groot, Karina de" w:date="2019-06-21T08:35:00Z"/>
                <w:sz w:val="16"/>
                <w:szCs w:val="16"/>
              </w:rPr>
            </w:pPr>
            <w:ins w:id="801" w:author="Groot, Karina de" w:date="2019-06-21T08:35:00Z">
              <w:r w:rsidRPr="004A7A56">
                <w:rPr>
                  <w:sz w:val="16"/>
                  <w:szCs w:val="16"/>
                </w:rPr>
                <w:t>//Partij/Gevolmachtigde/Hoedanigheid/</w:t>
              </w:r>
            </w:ins>
          </w:p>
          <w:p w14:paraId="283532BC" w14:textId="77777777" w:rsidR="000A7D4E" w:rsidRDefault="000A7D4E" w:rsidP="000A7D4E">
            <w:pPr>
              <w:rPr>
                <w:ins w:id="802" w:author="Groot, Karina de" w:date="2019-06-21T08:36:00Z"/>
                <w:sz w:val="16"/>
                <w:szCs w:val="16"/>
              </w:rPr>
            </w:pPr>
            <w:ins w:id="803" w:author="Groot, Karina de" w:date="2019-06-21T08:35:00Z">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ins>
          </w:p>
          <w:p w14:paraId="613901DE" w14:textId="6FF86B31" w:rsidR="000A7D4E" w:rsidRDefault="000A7D4E" w:rsidP="000A7D4E">
            <w:pPr>
              <w:rPr>
                <w:ins w:id="804" w:author="Groot, Karina de" w:date="2019-06-21T08:35:00Z"/>
              </w:rPr>
            </w:pPr>
          </w:p>
        </w:tc>
      </w:tr>
      <w:tr w:rsidR="000A7D4E" w14:paraId="7E1B465E" w14:textId="77777777" w:rsidTr="000A7D4E">
        <w:trPr>
          <w:ins w:id="805" w:author="Groot, Karina de" w:date="2019-06-21T08:36:00Z"/>
        </w:trPr>
        <w:tc>
          <w:tcPr>
            <w:tcW w:w="5847" w:type="dxa"/>
          </w:tcPr>
          <w:p w14:paraId="29A95FE0" w14:textId="2C0AEAE4" w:rsidR="000A7D4E" w:rsidRDefault="000A7D4E" w:rsidP="000A7D4E">
            <w:pPr>
              <w:rPr>
                <w:ins w:id="806" w:author="Groot, Karina de" w:date="2019-06-21T08:36:00Z"/>
              </w:rPr>
            </w:pPr>
            <w:ins w:id="807" w:author="Groot, Karina de" w:date="2019-06-21T08:36:00Z">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ins>
          </w:p>
        </w:tc>
        <w:tc>
          <w:tcPr>
            <w:tcW w:w="6020" w:type="dxa"/>
          </w:tcPr>
          <w:p w14:paraId="0E421CA1" w14:textId="77777777" w:rsidR="000A7D4E" w:rsidRDefault="000A7D4E" w:rsidP="000A7D4E">
            <w:pPr>
              <w:pStyle w:val="streepje"/>
              <w:numPr>
                <w:ilvl w:val="0"/>
                <w:numId w:val="0"/>
              </w:numPr>
              <w:rPr>
                <w:ins w:id="808" w:author="Groot, Karina de" w:date="2019-06-21T08:37:00Z"/>
              </w:rPr>
            </w:pPr>
            <w:ins w:id="809" w:author="Groot, Karina de" w:date="2019-06-21T08:36:00Z">
              <w:r w:rsidRPr="00BB085A">
                <w:t>Vaste tekst binnen deze variant.</w:t>
              </w:r>
            </w:ins>
          </w:p>
          <w:p w14:paraId="61CFDB41" w14:textId="229A231F" w:rsidR="000A7D4E" w:rsidRDefault="000A7D4E" w:rsidP="000A7D4E">
            <w:pPr>
              <w:pStyle w:val="streepje"/>
              <w:numPr>
                <w:ilvl w:val="0"/>
                <w:numId w:val="0"/>
              </w:numPr>
              <w:rPr>
                <w:ins w:id="810" w:author="Groot, Karina de" w:date="2019-06-21T08:36:00Z"/>
              </w:rPr>
            </w:pPr>
          </w:p>
        </w:tc>
      </w:tr>
      <w:tr w:rsidR="000A7D4E" w14:paraId="193E4B12" w14:textId="77777777" w:rsidTr="000A7D4E">
        <w:trPr>
          <w:ins w:id="811" w:author="Groot, Karina de" w:date="2019-06-21T08:36:00Z"/>
        </w:trPr>
        <w:tc>
          <w:tcPr>
            <w:tcW w:w="5847" w:type="dxa"/>
          </w:tcPr>
          <w:p w14:paraId="190FE39C" w14:textId="46057B86" w:rsidR="000A7D4E" w:rsidRPr="004A7A56" w:rsidRDefault="000A7D4E" w:rsidP="000A7D4E">
            <w:pPr>
              <w:rPr>
                <w:ins w:id="812" w:author="Groot, Karina de" w:date="2019-06-21T08:36:00Z"/>
                <w:rFonts w:cs="Arial"/>
                <w:sz w:val="20"/>
                <w:lang w:val="en-US"/>
              </w:rPr>
            </w:pPr>
            <w:ins w:id="813" w:author="Groot, Karina de" w:date="2019-06-21T08:36:00Z">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6020" w:type="dxa"/>
          </w:tcPr>
          <w:p w14:paraId="6E80DBAD" w14:textId="77777777" w:rsidR="000A7D4E" w:rsidRDefault="000A7D4E" w:rsidP="000A7D4E">
            <w:pPr>
              <w:spacing w:before="72"/>
              <w:rPr>
                <w:ins w:id="814" w:author="Groot, Karina de" w:date="2019-06-21T08:37:00Z"/>
              </w:rPr>
            </w:pPr>
            <w:ins w:id="815" w:author="Groot, Karina de" w:date="2019-06-21T08:37:00Z">
              <w:r>
                <w:t xml:space="preserve">Verplichte keuze binnen deze variant, die automatisch wordt afgeleid </w:t>
              </w:r>
            </w:ins>
          </w:p>
          <w:p w14:paraId="60787681" w14:textId="68930365" w:rsidR="000A7D4E" w:rsidRPr="004A7A56" w:rsidRDefault="000A7D4E" w:rsidP="000A7D4E">
            <w:pPr>
              <w:keepNext/>
              <w:rPr>
                <w:ins w:id="816" w:author="Groot, Karina de" w:date="2019-06-21T08:37:00Z"/>
                <w:szCs w:val="18"/>
              </w:rPr>
            </w:pPr>
            <w:ins w:id="817" w:author="Groot, Karina de" w:date="2019-06-21T08:37:00Z">
              <w:r w:rsidRPr="004A7A56">
                <w:rPr>
                  <w:szCs w:val="18"/>
                </w:rPr>
                <w:t>van het aantal partij-personen met de aanduiding ‘</w:t>
              </w:r>
            </w:ins>
            <w:ins w:id="818" w:author="Groot, Karina de" w:date="2019-06-21T12:37:00Z">
              <w:r w:rsidR="00277A59">
                <w:rPr>
                  <w:szCs w:val="18"/>
                </w:rPr>
                <w:t>schu</w:t>
              </w:r>
            </w:ins>
            <w:ins w:id="819" w:author="Groot, Karina de" w:date="2019-06-21T12:38:00Z">
              <w:r w:rsidR="00277A59">
                <w:rPr>
                  <w:szCs w:val="18"/>
                </w:rPr>
                <w:t>ldenaar</w:t>
              </w:r>
            </w:ins>
            <w:ins w:id="820" w:author="Groot, Karina de" w:date="2019-06-21T08:37:00Z">
              <w:r w:rsidRPr="004A7A56">
                <w:rPr>
                  <w:szCs w:val="18"/>
                </w:rPr>
                <w:t xml:space="preserve"> of ‘</w:t>
              </w:r>
              <w:r>
                <w:rPr>
                  <w:rFonts w:cs="Arial"/>
                  <w:snapToGrid/>
                  <w:kern w:val="0"/>
                  <w:szCs w:val="18"/>
                  <w:lang w:eastAsia="nl-NL"/>
                </w:rPr>
                <w:t>beiden’</w:t>
              </w:r>
              <w:r w:rsidRPr="004A7A56">
                <w:rPr>
                  <w:szCs w:val="18"/>
                </w:rPr>
                <w:t>:</w:t>
              </w:r>
            </w:ins>
          </w:p>
          <w:p w14:paraId="08671A0B" w14:textId="77777777" w:rsidR="000A7D4E" w:rsidRDefault="000A7D4E" w:rsidP="000A7D4E">
            <w:pPr>
              <w:pStyle w:val="streepje"/>
              <w:rPr>
                <w:ins w:id="821" w:author="Groot, Karina de" w:date="2019-06-21T08:37:00Z"/>
              </w:rPr>
            </w:pPr>
            <w:ins w:id="822" w:author="Groot, Karina de" w:date="2019-06-21T08:37:00Z">
              <w:r>
                <w:t>‘persoon’, ingeval van 1 persoon</w:t>
              </w:r>
            </w:ins>
          </w:p>
          <w:p w14:paraId="765ED00A" w14:textId="77777777" w:rsidR="000A7D4E" w:rsidRDefault="000A7D4E" w:rsidP="000A7D4E">
            <w:pPr>
              <w:pStyle w:val="streepje"/>
              <w:rPr>
                <w:ins w:id="823" w:author="Groot, Karina de" w:date="2019-06-21T08:37:00Z"/>
              </w:rPr>
            </w:pPr>
            <w:ins w:id="824" w:author="Groot, Karina de" w:date="2019-06-21T08:37:00Z">
              <w:r>
                <w:t>‘personen’, ingeval van 2 of meer personen</w:t>
              </w:r>
            </w:ins>
          </w:p>
          <w:p w14:paraId="2E600ABE" w14:textId="77777777" w:rsidR="000A7D4E" w:rsidRDefault="000A7D4E" w:rsidP="000A7D4E">
            <w:pPr>
              <w:pStyle w:val="streepje"/>
              <w:numPr>
                <w:ilvl w:val="0"/>
                <w:numId w:val="0"/>
              </w:numPr>
              <w:rPr>
                <w:ins w:id="825" w:author="Groot, Karina de" w:date="2019-06-21T08:37:00Z"/>
              </w:rPr>
            </w:pPr>
          </w:p>
          <w:p w14:paraId="3588DF49" w14:textId="77777777" w:rsidR="000A7D4E" w:rsidRDefault="000A7D4E" w:rsidP="000A7D4E">
            <w:pPr>
              <w:pStyle w:val="streepje"/>
              <w:numPr>
                <w:ilvl w:val="0"/>
                <w:numId w:val="0"/>
              </w:numPr>
              <w:rPr>
                <w:ins w:id="826" w:author="Groot, Karina de" w:date="2019-06-21T08:37:00Z"/>
              </w:rPr>
            </w:pPr>
            <w:ins w:id="827" w:author="Groot, Karina de" w:date="2019-06-21T08:37:00Z">
              <w:r w:rsidRPr="004A7A56">
                <w:rPr>
                  <w:u w:val="single"/>
                </w:rPr>
                <w:t>Mapping</w:t>
              </w:r>
              <w:r w:rsidRPr="00AF2256">
                <w:t>:</w:t>
              </w:r>
            </w:ins>
          </w:p>
          <w:p w14:paraId="2BDB9E7F" w14:textId="7612418A" w:rsidR="000A7D4E" w:rsidRDefault="000A7D4E" w:rsidP="000A7D4E">
            <w:pPr>
              <w:pStyle w:val="streepje"/>
              <w:numPr>
                <w:ilvl w:val="0"/>
                <w:numId w:val="0"/>
              </w:numPr>
              <w:rPr>
                <w:ins w:id="828" w:author="Groot, Karina de" w:date="2019-06-21T08:37:00Z"/>
                <w:snapToGrid/>
                <w:kern w:val="0"/>
                <w:sz w:val="16"/>
                <w:szCs w:val="16"/>
                <w:lang w:eastAsia="nl-NL"/>
              </w:rPr>
            </w:pPr>
            <w:ins w:id="829" w:author="Groot, Karina de" w:date="2019-06-21T08:37:00Z">
              <w:r w:rsidRPr="004A7A56">
                <w:rPr>
                  <w:sz w:val="16"/>
                  <w:szCs w:val="16"/>
                </w:rPr>
                <w:t xml:space="preserve">Zie volgende mapping </w:t>
              </w:r>
              <w:r w:rsidRPr="004A7A56">
                <w:rPr>
                  <w:snapToGrid/>
                  <w:kern w:val="0"/>
                  <w:sz w:val="16"/>
                  <w:szCs w:val="16"/>
                  <w:lang w:eastAsia="nl-NL"/>
                </w:rPr>
                <w:t>partij-persoon ‘</w:t>
              </w:r>
            </w:ins>
            <w:ins w:id="830" w:author="Groot, Karina de" w:date="2019-06-21T12:49:00Z">
              <w:r w:rsidR="0018571C">
                <w:rPr>
                  <w:snapToGrid/>
                  <w:kern w:val="0"/>
                  <w:sz w:val="16"/>
                  <w:szCs w:val="16"/>
                  <w:lang w:eastAsia="nl-NL"/>
                </w:rPr>
                <w:t>schuldenaar’</w:t>
              </w:r>
            </w:ins>
          </w:p>
          <w:p w14:paraId="119B98B6" w14:textId="07784429" w:rsidR="000A7D4E" w:rsidRPr="00BB085A" w:rsidRDefault="000A7D4E" w:rsidP="000A7D4E">
            <w:pPr>
              <w:pStyle w:val="streepje"/>
              <w:numPr>
                <w:ilvl w:val="0"/>
                <w:numId w:val="0"/>
              </w:numPr>
              <w:rPr>
                <w:ins w:id="831" w:author="Groot, Karina de" w:date="2019-06-21T08:36:00Z"/>
              </w:rPr>
            </w:pPr>
          </w:p>
        </w:tc>
      </w:tr>
      <w:tr w:rsidR="000A7D4E" w14:paraId="3EFD0A11" w14:textId="77777777" w:rsidTr="000A7D4E">
        <w:trPr>
          <w:ins w:id="832" w:author="Groot, Karina de" w:date="2019-06-21T08:37:00Z"/>
        </w:trPr>
        <w:tc>
          <w:tcPr>
            <w:tcW w:w="5847" w:type="dxa"/>
          </w:tcPr>
          <w:p w14:paraId="36E9F34F" w14:textId="1E687778" w:rsidR="000A7D4E" w:rsidRPr="004A7A56" w:rsidRDefault="000A7D4E" w:rsidP="000A7D4E">
            <w:pPr>
              <w:rPr>
                <w:ins w:id="833" w:author="Groot, Karina de" w:date="2019-06-21T08:37:00Z"/>
                <w:rFonts w:cs="Arial"/>
                <w:sz w:val="20"/>
                <w:lang w:val="en-US"/>
              </w:rPr>
            </w:pPr>
            <w:ins w:id="834" w:author="Groot, Karina de" w:date="2019-06-21T08:37:00Z">
              <w:r w:rsidRPr="004A7A56">
                <w:rPr>
                  <w:rFonts w:cs="Arial"/>
                  <w:color w:val="00FFFF"/>
                  <w:sz w:val="20"/>
                </w:rPr>
                <w:t>sub</w:t>
              </w:r>
            </w:ins>
          </w:p>
        </w:tc>
        <w:tc>
          <w:tcPr>
            <w:tcW w:w="6020" w:type="dxa"/>
          </w:tcPr>
          <w:p w14:paraId="7C4A76BF" w14:textId="77777777" w:rsidR="000A7D4E" w:rsidRDefault="000A7D4E" w:rsidP="000A7D4E">
            <w:pPr>
              <w:spacing w:before="72"/>
              <w:rPr>
                <w:ins w:id="835" w:author="Groot, Karina de" w:date="2019-06-21T08:37:00Z"/>
              </w:rPr>
            </w:pPr>
            <w:ins w:id="836" w:author="Groot, Karina de" w:date="2019-06-21T08:37:00Z">
              <w:r>
                <w:t>Vaste tekst binnen deze variant.</w:t>
              </w:r>
            </w:ins>
          </w:p>
          <w:p w14:paraId="4827EEB2" w14:textId="2E548A4D" w:rsidR="000A7D4E" w:rsidRDefault="000A7D4E" w:rsidP="000A7D4E">
            <w:pPr>
              <w:spacing w:before="72"/>
              <w:rPr>
                <w:ins w:id="837" w:author="Groot, Karina de" w:date="2019-06-21T08:37:00Z"/>
              </w:rPr>
            </w:pPr>
          </w:p>
        </w:tc>
      </w:tr>
      <w:tr w:rsidR="000A7D4E" w14:paraId="5039070D" w14:textId="77777777" w:rsidTr="000A7D4E">
        <w:trPr>
          <w:ins w:id="838" w:author="Groot, Karina de" w:date="2019-06-21T08:37:00Z"/>
        </w:trPr>
        <w:tc>
          <w:tcPr>
            <w:tcW w:w="5847" w:type="dxa"/>
          </w:tcPr>
          <w:p w14:paraId="114C9C14" w14:textId="33D1CAB9" w:rsidR="000A7D4E" w:rsidRPr="004A7A56" w:rsidRDefault="000A7D4E" w:rsidP="000A7D4E">
            <w:pPr>
              <w:rPr>
                <w:ins w:id="839" w:author="Groot, Karina de" w:date="2019-06-21T08:37:00Z"/>
                <w:rFonts w:cs="Arial"/>
                <w:color w:val="00FFFF"/>
                <w:sz w:val="20"/>
              </w:rPr>
            </w:pPr>
            <w:ins w:id="840" w:author="Groot, Karina de" w:date="2019-06-21T08:38:00Z">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6020" w:type="dxa"/>
          </w:tcPr>
          <w:p w14:paraId="36D066D9" w14:textId="77777777" w:rsidR="000A7D4E" w:rsidRDefault="000A7D4E" w:rsidP="000A7D4E">
            <w:pPr>
              <w:keepNext/>
              <w:rPr>
                <w:ins w:id="841" w:author="Groot, Karina de" w:date="2019-06-21T08:37:00Z"/>
              </w:rPr>
            </w:pPr>
            <w:ins w:id="842" w:author="Groot, Karina de" w:date="2019-06-21T08:37:00Z">
              <w:r>
                <w:t>Verplichte tekst die meerdere keren voor kan komen.</w:t>
              </w:r>
            </w:ins>
          </w:p>
          <w:p w14:paraId="74066699" w14:textId="77777777" w:rsidR="000A7D4E" w:rsidRDefault="000A7D4E" w:rsidP="000A7D4E">
            <w:pPr>
              <w:keepNext/>
              <w:rPr>
                <w:ins w:id="843" w:author="Groot, Karina de" w:date="2019-06-21T08:37:00Z"/>
              </w:rPr>
            </w:pPr>
          </w:p>
          <w:p w14:paraId="349AFEA2" w14:textId="77777777" w:rsidR="000A7D4E" w:rsidRPr="004A7A56" w:rsidRDefault="000A7D4E" w:rsidP="000A7D4E">
            <w:pPr>
              <w:keepNext/>
              <w:rPr>
                <w:ins w:id="844" w:author="Groot, Karina de" w:date="2019-06-21T08:37:00Z"/>
                <w:rFonts w:cs="Arial"/>
                <w:snapToGrid/>
                <w:kern w:val="0"/>
                <w:szCs w:val="18"/>
                <w:lang w:eastAsia="nl-NL"/>
              </w:rPr>
            </w:pPr>
            <w:ins w:id="845" w:author="Groot, Karina de" w:date="2019-06-21T08:37:00Z">
              <w:r w:rsidRPr="004A7A56">
                <w:rPr>
                  <w:rFonts w:cs="Arial"/>
                  <w:snapToGrid/>
                  <w:kern w:val="0"/>
                  <w:szCs w:val="18"/>
                  <w:lang w:eastAsia="nl-NL"/>
                </w:rPr>
                <w:t xml:space="preserve">Verwijzing naar één of meer personen door vermelding van het nummer waaronder de personen in de akte zijn vermeld (bijvoorbeeld 1b of 1c1). </w:t>
              </w:r>
            </w:ins>
          </w:p>
          <w:p w14:paraId="39275ADA" w14:textId="77777777" w:rsidR="000A7D4E" w:rsidRPr="004A7A56" w:rsidRDefault="000A7D4E" w:rsidP="000A7D4E">
            <w:pPr>
              <w:keepNext/>
              <w:rPr>
                <w:ins w:id="846" w:author="Groot, Karina de" w:date="2019-06-21T08:37:00Z"/>
                <w:rFonts w:cs="Arial"/>
                <w:snapToGrid/>
                <w:kern w:val="0"/>
                <w:szCs w:val="18"/>
                <w:lang w:eastAsia="nl-NL"/>
              </w:rPr>
            </w:pPr>
          </w:p>
          <w:p w14:paraId="35D53A68" w14:textId="77777777" w:rsidR="000A7D4E" w:rsidRPr="004A7A56" w:rsidRDefault="000A7D4E" w:rsidP="000A7D4E">
            <w:pPr>
              <w:keepNext/>
              <w:rPr>
                <w:ins w:id="847" w:author="Groot, Karina de" w:date="2019-06-21T08:37:00Z"/>
                <w:rFonts w:cs="Arial"/>
                <w:snapToGrid/>
                <w:kern w:val="0"/>
                <w:szCs w:val="18"/>
                <w:lang w:eastAsia="nl-NL"/>
              </w:rPr>
            </w:pPr>
            <w:ins w:id="848" w:author="Groot, Karina de" w:date="2019-06-21T08:37:00Z">
              <w:r w:rsidRPr="004A7A56">
                <w:rPr>
                  <w:rFonts w:cs="Arial"/>
                  <w:snapToGrid/>
                  <w:kern w:val="0"/>
                  <w:szCs w:val="18"/>
                  <w:lang w:eastAsia="nl-NL"/>
                </w:rPr>
                <w:t>Wanneer meer personen onder een nummer/letter combinatie worden genoemd in de akte wordt dit nummer éénmaal vermeld.</w:t>
              </w:r>
            </w:ins>
          </w:p>
          <w:p w14:paraId="502E801F" w14:textId="77777777" w:rsidR="000A7D4E" w:rsidRDefault="000A7D4E" w:rsidP="000A7D4E">
            <w:pPr>
              <w:keepNext/>
              <w:rPr>
                <w:ins w:id="849" w:author="Groot, Karina de" w:date="2019-06-21T08:37:00Z"/>
              </w:rPr>
            </w:pPr>
          </w:p>
          <w:p w14:paraId="22F60506" w14:textId="77777777" w:rsidR="000A7D4E" w:rsidRDefault="000A7D4E" w:rsidP="000A7D4E">
            <w:pPr>
              <w:keepNext/>
              <w:rPr>
                <w:ins w:id="850" w:author="Groot, Karina de" w:date="2019-06-21T08:37:00Z"/>
              </w:rPr>
            </w:pPr>
            <w:ins w:id="851" w:author="Groot, Karina de" w:date="2019-06-21T08:37:00Z">
              <w:r>
                <w:t>Meerdere voorkomens worden onderling gescheiden door een komma en de laatste twee door het woord ‘en’. De voorkomens worden weergegeven in de volgorde zoals ze in de voorgaande tekst getoond zijn.</w:t>
              </w:r>
            </w:ins>
          </w:p>
          <w:p w14:paraId="532B6FE6" w14:textId="77777777" w:rsidR="000A7D4E" w:rsidRPr="004A7A56" w:rsidRDefault="000A7D4E" w:rsidP="000A7D4E">
            <w:pPr>
              <w:autoSpaceDE w:val="0"/>
              <w:autoSpaceDN w:val="0"/>
              <w:adjustRightInd w:val="0"/>
              <w:spacing w:line="240" w:lineRule="auto"/>
              <w:rPr>
                <w:ins w:id="852" w:author="Groot, Karina de" w:date="2019-06-21T08:37:00Z"/>
                <w:snapToGrid/>
                <w:kern w:val="0"/>
                <w:sz w:val="16"/>
                <w:szCs w:val="16"/>
                <w:lang w:eastAsia="nl-NL"/>
              </w:rPr>
            </w:pPr>
          </w:p>
          <w:p w14:paraId="4470B7A6" w14:textId="14ED673E" w:rsidR="000A7D4E" w:rsidRPr="004A7A56" w:rsidRDefault="000A7D4E" w:rsidP="000A7D4E">
            <w:pPr>
              <w:keepNext/>
              <w:rPr>
                <w:ins w:id="853" w:author="Groot, Karina de" w:date="2019-06-21T08:37:00Z"/>
                <w:szCs w:val="18"/>
                <w:u w:val="single"/>
              </w:rPr>
            </w:pPr>
            <w:proofErr w:type="spellStart"/>
            <w:ins w:id="854" w:author="Groot, Karina de" w:date="2019-06-21T08:37:00Z">
              <w:r w:rsidRPr="004A7A56">
                <w:rPr>
                  <w:szCs w:val="18"/>
                  <w:u w:val="single"/>
                </w:rPr>
                <w:t>Mapping</w:t>
              </w:r>
              <w:proofErr w:type="spellEnd"/>
              <w:r w:rsidRPr="004A7A56">
                <w:rPr>
                  <w:szCs w:val="18"/>
                  <w:u w:val="single"/>
                </w:rPr>
                <w:t xml:space="preserve"> partij-persoon ‘</w:t>
              </w:r>
            </w:ins>
            <w:ins w:id="855" w:author="Groot, Karina de" w:date="2019-06-21T12:49:00Z">
              <w:r w:rsidR="0018571C">
                <w:rPr>
                  <w:szCs w:val="18"/>
                  <w:u w:val="single"/>
                </w:rPr>
                <w:t>Schuldenaar’</w:t>
              </w:r>
            </w:ins>
            <w:ins w:id="856" w:author="Groot, Karina de" w:date="2019-06-21T08:37:00Z">
              <w:r w:rsidRPr="004A7A56">
                <w:rPr>
                  <w:szCs w:val="18"/>
                  <w:u w:val="single"/>
                </w:rPr>
                <w:t>:</w:t>
              </w:r>
            </w:ins>
          </w:p>
          <w:p w14:paraId="33424721" w14:textId="77777777" w:rsidR="000A7D4E" w:rsidRPr="004A7A56" w:rsidRDefault="000A7D4E" w:rsidP="000A7D4E">
            <w:pPr>
              <w:autoSpaceDE w:val="0"/>
              <w:autoSpaceDN w:val="0"/>
              <w:adjustRightInd w:val="0"/>
              <w:spacing w:line="240" w:lineRule="auto"/>
              <w:rPr>
                <w:ins w:id="857" w:author="Groot, Karina de" w:date="2019-06-21T08:37:00Z"/>
                <w:rFonts w:cs="Arial"/>
                <w:snapToGrid/>
                <w:kern w:val="0"/>
                <w:sz w:val="16"/>
                <w:szCs w:val="16"/>
                <w:lang w:eastAsia="nl-NL"/>
              </w:rPr>
            </w:pPr>
            <w:ins w:id="858" w:author="Groot, Karina de" w:date="2019-06-21T08:37: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ins>
          </w:p>
          <w:p w14:paraId="10AF7F14" w14:textId="75307954" w:rsidR="000A7D4E" w:rsidRPr="004A7A56" w:rsidRDefault="000A7D4E" w:rsidP="000A7D4E">
            <w:pPr>
              <w:autoSpaceDE w:val="0"/>
              <w:autoSpaceDN w:val="0"/>
              <w:adjustRightInd w:val="0"/>
              <w:spacing w:line="240" w:lineRule="auto"/>
              <w:ind w:left="227"/>
              <w:rPr>
                <w:ins w:id="859" w:author="Groot, Karina de" w:date="2019-06-21T08:37:00Z"/>
                <w:snapToGrid/>
                <w:kern w:val="0"/>
                <w:sz w:val="16"/>
                <w:szCs w:val="16"/>
                <w:lang w:eastAsia="nl-NL"/>
              </w:rPr>
            </w:pPr>
            <w:ins w:id="860" w:author="Groot, Karina de" w:date="2019-06-21T08:37: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861" w:author="Groot, Karina de" w:date="2019-06-21T12:50:00Z">
              <w:r w:rsidR="0018571C">
                <w:rPr>
                  <w:snapToGrid/>
                  <w:kern w:val="0"/>
                  <w:sz w:val="16"/>
                  <w:szCs w:val="16"/>
                  <w:lang w:eastAsia="nl-NL"/>
                </w:rPr>
                <w:t>schuldenaar</w:t>
              </w:r>
            </w:ins>
            <w:ins w:id="862" w:author="Groot, Karina de" w:date="2019-06-21T08:37:00Z">
              <w:r w:rsidRPr="004A7A56">
                <w:rPr>
                  <w:snapToGrid/>
                  <w:kern w:val="0"/>
                  <w:sz w:val="16"/>
                  <w:szCs w:val="16"/>
                  <w:lang w:eastAsia="nl-NL"/>
                </w:rPr>
                <w:t>’) of</w:t>
              </w:r>
            </w:ins>
          </w:p>
          <w:p w14:paraId="37AADDAF" w14:textId="77777777" w:rsidR="000A7D4E" w:rsidRPr="004A7A56" w:rsidRDefault="000A7D4E" w:rsidP="000A7D4E">
            <w:pPr>
              <w:autoSpaceDE w:val="0"/>
              <w:autoSpaceDN w:val="0"/>
              <w:adjustRightInd w:val="0"/>
              <w:spacing w:line="240" w:lineRule="auto"/>
              <w:ind w:left="227"/>
              <w:rPr>
                <w:ins w:id="863" w:author="Groot, Karina de" w:date="2019-06-21T08:37:00Z"/>
                <w:snapToGrid/>
                <w:kern w:val="0"/>
                <w:sz w:val="16"/>
                <w:szCs w:val="16"/>
                <w:lang w:eastAsia="nl-NL"/>
              </w:rPr>
            </w:pPr>
            <w:ins w:id="864" w:author="Groot, Karina de" w:date="2019-06-21T08:37: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31075DFD" w14:textId="77777777" w:rsidR="000A7D4E" w:rsidRPr="004A7A56" w:rsidRDefault="000A7D4E" w:rsidP="000A7D4E">
            <w:pPr>
              <w:keepNext/>
              <w:rPr>
                <w:ins w:id="865" w:author="Groot, Karina de" w:date="2019-06-21T08:37:00Z"/>
                <w:snapToGrid/>
                <w:kern w:val="0"/>
                <w:sz w:val="16"/>
                <w:szCs w:val="16"/>
                <w:lang w:eastAsia="nl-NL"/>
              </w:rPr>
            </w:pPr>
            <w:ins w:id="866" w:author="Groot, Karina de" w:date="2019-06-21T08:37:00Z">
              <w:r w:rsidRPr="004A7A56">
                <w:rPr>
                  <w:snapToGrid/>
                  <w:kern w:val="0"/>
                  <w:sz w:val="16"/>
                  <w:szCs w:val="16"/>
                  <w:lang w:eastAsia="nl-NL"/>
                </w:rPr>
                <w:t>of</w:t>
              </w:r>
            </w:ins>
          </w:p>
          <w:p w14:paraId="02AD7D78" w14:textId="77777777" w:rsidR="000A7D4E" w:rsidRPr="004A7A56" w:rsidRDefault="000A7D4E" w:rsidP="000A7D4E">
            <w:pPr>
              <w:autoSpaceDE w:val="0"/>
              <w:autoSpaceDN w:val="0"/>
              <w:adjustRightInd w:val="0"/>
              <w:spacing w:line="240" w:lineRule="auto"/>
              <w:rPr>
                <w:ins w:id="867" w:author="Groot, Karina de" w:date="2019-06-21T08:37:00Z"/>
                <w:rFonts w:cs="Arial"/>
                <w:snapToGrid/>
                <w:kern w:val="0"/>
                <w:sz w:val="16"/>
                <w:szCs w:val="16"/>
                <w:lang w:eastAsia="nl-NL"/>
              </w:rPr>
            </w:pPr>
            <w:ins w:id="868" w:author="Groot, Karina de" w:date="2019-06-21T08:37:00Z">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54B30DCE" w14:textId="77777777" w:rsidR="000A7D4E" w:rsidRPr="004A7A56" w:rsidRDefault="000A7D4E" w:rsidP="000A7D4E">
            <w:pPr>
              <w:autoSpaceDE w:val="0"/>
              <w:autoSpaceDN w:val="0"/>
              <w:adjustRightInd w:val="0"/>
              <w:spacing w:line="240" w:lineRule="auto"/>
              <w:ind w:left="227"/>
              <w:rPr>
                <w:ins w:id="869" w:author="Groot, Karina de" w:date="2019-06-21T08:37:00Z"/>
                <w:rFonts w:cs="Arial"/>
                <w:snapToGrid/>
                <w:kern w:val="0"/>
                <w:sz w:val="16"/>
                <w:szCs w:val="16"/>
                <w:lang w:eastAsia="nl-NL"/>
              </w:rPr>
            </w:pPr>
            <w:proofErr w:type="spellStart"/>
            <w:ins w:id="870" w:author="Groot, Karina de" w:date="2019-06-21T08:37: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74256DEE" w14:textId="43ACDB6D" w:rsidR="000A7D4E" w:rsidRPr="004A7A56" w:rsidRDefault="000A7D4E" w:rsidP="000A7D4E">
            <w:pPr>
              <w:autoSpaceDE w:val="0"/>
              <w:autoSpaceDN w:val="0"/>
              <w:adjustRightInd w:val="0"/>
              <w:spacing w:line="240" w:lineRule="auto"/>
              <w:ind w:left="227"/>
              <w:rPr>
                <w:ins w:id="871" w:author="Groot, Karina de" w:date="2019-06-21T08:37:00Z"/>
                <w:snapToGrid/>
                <w:kern w:val="0"/>
                <w:sz w:val="16"/>
                <w:szCs w:val="16"/>
                <w:lang w:eastAsia="nl-NL"/>
              </w:rPr>
            </w:pPr>
            <w:ins w:id="872" w:author="Groot, Karina de" w:date="2019-06-21T08:37: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873" w:author="Groot, Karina de" w:date="2019-06-21T12:50:00Z">
              <w:r w:rsidR="0018571C">
                <w:rPr>
                  <w:snapToGrid/>
                  <w:kern w:val="0"/>
                  <w:sz w:val="16"/>
                  <w:szCs w:val="16"/>
                  <w:lang w:eastAsia="nl-NL"/>
                </w:rPr>
                <w:t>schuldenaar</w:t>
              </w:r>
            </w:ins>
            <w:ins w:id="874" w:author="Groot, Karina de" w:date="2019-06-28T11:56:00Z">
              <w:r w:rsidR="00395BF4">
                <w:rPr>
                  <w:snapToGrid/>
                  <w:kern w:val="0"/>
                  <w:sz w:val="16"/>
                  <w:szCs w:val="16"/>
                  <w:lang w:eastAsia="nl-NL"/>
                </w:rPr>
                <w:t>’</w:t>
              </w:r>
            </w:ins>
            <w:ins w:id="875" w:author="Groot, Karina de" w:date="2019-06-21T08:37:00Z">
              <w:r w:rsidRPr="004A7A56">
                <w:rPr>
                  <w:snapToGrid/>
                  <w:kern w:val="0"/>
                  <w:sz w:val="16"/>
                  <w:szCs w:val="16"/>
                  <w:lang w:eastAsia="nl-NL"/>
                </w:rPr>
                <w:t>) of</w:t>
              </w:r>
            </w:ins>
          </w:p>
          <w:p w14:paraId="5AF728FD" w14:textId="77777777" w:rsidR="000A7D4E" w:rsidRPr="004A7A56" w:rsidRDefault="000A7D4E" w:rsidP="000A7D4E">
            <w:pPr>
              <w:autoSpaceDE w:val="0"/>
              <w:autoSpaceDN w:val="0"/>
              <w:adjustRightInd w:val="0"/>
              <w:spacing w:line="240" w:lineRule="auto"/>
              <w:ind w:left="227"/>
              <w:rPr>
                <w:ins w:id="876" w:author="Groot, Karina de" w:date="2019-06-21T08:37:00Z"/>
                <w:snapToGrid/>
                <w:kern w:val="0"/>
                <w:sz w:val="16"/>
                <w:szCs w:val="16"/>
                <w:lang w:eastAsia="nl-NL"/>
              </w:rPr>
            </w:pPr>
            <w:ins w:id="877" w:author="Groot, Karina de" w:date="2019-06-21T08:37: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56EC508B" w14:textId="77777777" w:rsidR="000A7D4E" w:rsidRPr="004A7A56" w:rsidRDefault="000A7D4E" w:rsidP="000A7D4E">
            <w:pPr>
              <w:autoSpaceDE w:val="0"/>
              <w:autoSpaceDN w:val="0"/>
              <w:adjustRightInd w:val="0"/>
              <w:spacing w:line="240" w:lineRule="auto"/>
              <w:rPr>
                <w:ins w:id="878" w:author="Groot, Karina de" w:date="2019-06-21T08:37:00Z"/>
                <w:snapToGrid/>
                <w:kern w:val="0"/>
                <w:sz w:val="16"/>
                <w:szCs w:val="16"/>
                <w:lang w:eastAsia="nl-NL"/>
              </w:rPr>
            </w:pPr>
            <w:ins w:id="879" w:author="Groot, Karina de" w:date="2019-06-21T08:37:00Z">
              <w:r w:rsidRPr="004A7A56">
                <w:rPr>
                  <w:snapToGrid/>
                  <w:kern w:val="0"/>
                  <w:sz w:val="16"/>
                  <w:szCs w:val="16"/>
                  <w:lang w:eastAsia="nl-NL"/>
                </w:rPr>
                <w:t>of</w:t>
              </w:r>
            </w:ins>
          </w:p>
          <w:p w14:paraId="42DACE25" w14:textId="77777777" w:rsidR="000A7D4E" w:rsidRPr="004A7A56" w:rsidRDefault="000A7D4E" w:rsidP="000A7D4E">
            <w:pPr>
              <w:autoSpaceDE w:val="0"/>
              <w:autoSpaceDN w:val="0"/>
              <w:adjustRightInd w:val="0"/>
              <w:spacing w:line="240" w:lineRule="auto"/>
              <w:rPr>
                <w:ins w:id="880" w:author="Groot, Karina de" w:date="2019-06-21T08:37:00Z"/>
                <w:rFonts w:cs="Arial"/>
                <w:snapToGrid/>
                <w:kern w:val="0"/>
                <w:sz w:val="16"/>
                <w:szCs w:val="16"/>
                <w:lang w:eastAsia="nl-NL"/>
              </w:rPr>
            </w:pPr>
            <w:ins w:id="881" w:author="Groot, Karina de" w:date="2019-06-21T08:37: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5F233FA0" w14:textId="77777777" w:rsidR="000A7D4E" w:rsidRPr="004A7A56" w:rsidRDefault="000A7D4E" w:rsidP="000A7D4E">
            <w:pPr>
              <w:autoSpaceDE w:val="0"/>
              <w:autoSpaceDN w:val="0"/>
              <w:adjustRightInd w:val="0"/>
              <w:spacing w:line="240" w:lineRule="auto"/>
              <w:rPr>
                <w:ins w:id="882" w:author="Groot, Karina de" w:date="2019-06-21T08:37:00Z"/>
                <w:rFonts w:cs="Arial"/>
                <w:snapToGrid/>
                <w:kern w:val="0"/>
                <w:sz w:val="16"/>
                <w:szCs w:val="16"/>
                <w:lang w:eastAsia="nl-NL"/>
              </w:rPr>
            </w:pPr>
            <w:proofErr w:type="spellStart"/>
            <w:ins w:id="883" w:author="Groot, Karina de" w:date="2019-06-21T08:37: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664CC353" w14:textId="15C8AFF7" w:rsidR="000A7D4E" w:rsidRPr="004A7A56" w:rsidRDefault="000A7D4E" w:rsidP="000A7D4E">
            <w:pPr>
              <w:autoSpaceDE w:val="0"/>
              <w:autoSpaceDN w:val="0"/>
              <w:adjustRightInd w:val="0"/>
              <w:spacing w:line="240" w:lineRule="auto"/>
              <w:ind w:left="227"/>
              <w:rPr>
                <w:ins w:id="884" w:author="Groot, Karina de" w:date="2019-06-21T08:37:00Z"/>
                <w:snapToGrid/>
                <w:kern w:val="0"/>
                <w:sz w:val="16"/>
                <w:szCs w:val="16"/>
                <w:lang w:eastAsia="nl-NL"/>
              </w:rPr>
            </w:pPr>
            <w:ins w:id="885" w:author="Groot, Karina de" w:date="2019-06-21T08:37: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886" w:author="Groot, Karina de" w:date="2019-06-21T12:50:00Z">
              <w:r w:rsidR="0018571C">
                <w:rPr>
                  <w:snapToGrid/>
                  <w:kern w:val="0"/>
                  <w:sz w:val="16"/>
                  <w:szCs w:val="16"/>
                  <w:lang w:eastAsia="nl-NL"/>
                </w:rPr>
                <w:t>schuldenaar</w:t>
              </w:r>
            </w:ins>
            <w:ins w:id="887" w:author="Groot, Karina de" w:date="2019-06-28T11:56:00Z">
              <w:r w:rsidR="00395BF4">
                <w:rPr>
                  <w:snapToGrid/>
                  <w:kern w:val="0"/>
                  <w:sz w:val="16"/>
                  <w:szCs w:val="16"/>
                  <w:lang w:eastAsia="nl-NL"/>
                </w:rPr>
                <w:t>’</w:t>
              </w:r>
            </w:ins>
            <w:ins w:id="888" w:author="Groot, Karina de" w:date="2019-06-21T08:37:00Z">
              <w:r w:rsidRPr="004A7A56">
                <w:rPr>
                  <w:snapToGrid/>
                  <w:kern w:val="0"/>
                  <w:sz w:val="16"/>
                  <w:szCs w:val="16"/>
                  <w:lang w:eastAsia="nl-NL"/>
                </w:rPr>
                <w:t>) of</w:t>
              </w:r>
            </w:ins>
          </w:p>
          <w:p w14:paraId="29EE3E11" w14:textId="77777777" w:rsidR="000A7D4E" w:rsidRPr="004A7A56" w:rsidRDefault="000A7D4E" w:rsidP="000A7D4E">
            <w:pPr>
              <w:autoSpaceDE w:val="0"/>
              <w:autoSpaceDN w:val="0"/>
              <w:adjustRightInd w:val="0"/>
              <w:spacing w:line="240" w:lineRule="auto"/>
              <w:ind w:left="227"/>
              <w:rPr>
                <w:ins w:id="889" w:author="Groot, Karina de" w:date="2019-06-21T08:37:00Z"/>
                <w:snapToGrid/>
                <w:kern w:val="0"/>
                <w:sz w:val="16"/>
                <w:szCs w:val="16"/>
                <w:lang w:eastAsia="nl-NL"/>
              </w:rPr>
            </w:pPr>
            <w:ins w:id="890" w:author="Groot, Karina de" w:date="2019-06-21T08:37: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430C76DE" w14:textId="77777777" w:rsidR="000A7D4E" w:rsidRDefault="000A7D4E" w:rsidP="000A7D4E">
            <w:pPr>
              <w:spacing w:before="72"/>
              <w:rPr>
                <w:ins w:id="891" w:author="Groot, Karina de" w:date="2019-06-21T08:37:00Z"/>
              </w:rPr>
            </w:pPr>
          </w:p>
        </w:tc>
      </w:tr>
    </w:tbl>
    <w:p w14:paraId="54423397" w14:textId="24C56D04" w:rsidR="000A7D4E" w:rsidRDefault="000A7D4E">
      <w:pPr>
        <w:ind w:left="680"/>
        <w:rPr>
          <w:ins w:id="892" w:author="Groot, Karina de" w:date="2019-06-21T08:34:00Z"/>
        </w:rPr>
        <w:pPrChange w:id="893" w:author="Groot, Karina de" w:date="2019-06-21T08:35:00Z">
          <w:pPr/>
        </w:pPrChange>
      </w:pPr>
    </w:p>
    <w:p w14:paraId="44F40493" w14:textId="0757FFAC" w:rsidR="000A7D4E" w:rsidRDefault="000A7D4E" w:rsidP="000A7D4E">
      <w:pPr>
        <w:pStyle w:val="Kop5"/>
        <w:rPr>
          <w:ins w:id="894" w:author="Groot, Karina de" w:date="2019-06-21T08:39:00Z"/>
        </w:rPr>
      </w:pPr>
      <w:ins w:id="895" w:author="Groot, Karina de" w:date="2019-06-21T08:39:00Z">
        <w:r>
          <w:lastRenderedPageBreak/>
          <w:t>Aanduiding persoon met naam</w:t>
        </w:r>
      </w:ins>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rPr>
          <w:ins w:id="896" w:author="Groot, Karina de" w:date="2019-06-21T08:39:00Z"/>
        </w:trPr>
        <w:tc>
          <w:tcPr>
            <w:tcW w:w="5841" w:type="dxa"/>
          </w:tcPr>
          <w:p w14:paraId="1F1BC20E" w14:textId="77777777" w:rsidR="000A7D4E" w:rsidRDefault="000A7D4E" w:rsidP="000A7D4E">
            <w:pPr>
              <w:rPr>
                <w:ins w:id="897" w:author="Groot, Karina de" w:date="2019-06-21T08:39:00Z"/>
              </w:rPr>
            </w:pPr>
          </w:p>
        </w:tc>
        <w:tc>
          <w:tcPr>
            <w:tcW w:w="6026" w:type="dxa"/>
          </w:tcPr>
          <w:p w14:paraId="7294378E" w14:textId="77777777" w:rsidR="000A7D4E" w:rsidRDefault="000A7D4E" w:rsidP="000A7D4E">
            <w:pPr>
              <w:spacing w:line="240" w:lineRule="auto"/>
              <w:rPr>
                <w:ins w:id="898" w:author="Groot, Karina de" w:date="2019-06-21T08:40:00Z"/>
              </w:rPr>
            </w:pPr>
            <w:ins w:id="899" w:author="Groot, Karina de" w:date="2019-06-21T08:40:00Z">
              <w:r>
                <w:t>Deze variant wordt getoond indien er op partijniveau is aangegeven dat de personen met naam worden aangeduid.</w:t>
              </w:r>
            </w:ins>
          </w:p>
          <w:p w14:paraId="3B2438AC" w14:textId="77777777" w:rsidR="000A7D4E" w:rsidRPr="004A7A56" w:rsidRDefault="000A7D4E" w:rsidP="000A7D4E">
            <w:pPr>
              <w:autoSpaceDE w:val="0"/>
              <w:autoSpaceDN w:val="0"/>
              <w:adjustRightInd w:val="0"/>
              <w:spacing w:line="240" w:lineRule="auto"/>
              <w:rPr>
                <w:ins w:id="900" w:author="Groot, Karina de" w:date="2019-06-21T08:40:00Z"/>
                <w:snapToGrid/>
                <w:kern w:val="0"/>
                <w:sz w:val="16"/>
                <w:szCs w:val="16"/>
                <w:lang w:eastAsia="nl-NL"/>
              </w:rPr>
            </w:pPr>
          </w:p>
          <w:p w14:paraId="779F0283" w14:textId="77777777" w:rsidR="000A7D4E" w:rsidRDefault="000A7D4E" w:rsidP="000A7D4E">
            <w:pPr>
              <w:spacing w:line="240" w:lineRule="auto"/>
              <w:rPr>
                <w:ins w:id="901" w:author="Groot, Karina de" w:date="2019-06-21T08:40:00Z"/>
              </w:rPr>
            </w:pPr>
            <w:proofErr w:type="spellStart"/>
            <w:ins w:id="902" w:author="Groot, Karina de" w:date="2019-06-21T08:40:00Z">
              <w:r w:rsidRPr="004A7A56">
                <w:rPr>
                  <w:u w:val="single"/>
                </w:rPr>
                <w:t>Mapping</w:t>
              </w:r>
              <w:proofErr w:type="spellEnd"/>
              <w:r w:rsidRPr="00AF2256">
                <w:t>:</w:t>
              </w:r>
            </w:ins>
          </w:p>
          <w:p w14:paraId="2A30483D" w14:textId="77777777" w:rsidR="000A7D4E" w:rsidRPr="004A7A56" w:rsidRDefault="000A7D4E" w:rsidP="000A7D4E">
            <w:pPr>
              <w:autoSpaceDE w:val="0"/>
              <w:autoSpaceDN w:val="0"/>
              <w:adjustRightInd w:val="0"/>
              <w:spacing w:line="240" w:lineRule="auto"/>
              <w:rPr>
                <w:ins w:id="903" w:author="Groot, Karina de" w:date="2019-06-21T08:40:00Z"/>
                <w:rFonts w:cs="Arial"/>
                <w:snapToGrid/>
                <w:kern w:val="0"/>
                <w:sz w:val="16"/>
                <w:szCs w:val="16"/>
                <w:lang w:eastAsia="nl-NL"/>
              </w:rPr>
            </w:pPr>
            <w:ins w:id="904" w:author="Groot, Karina de" w:date="2019-06-21T08:40:00Z">
              <w:r w:rsidRPr="004A7A56">
                <w:rPr>
                  <w:rFonts w:cs="Arial"/>
                  <w:snapToGrid/>
                  <w:kern w:val="0"/>
                  <w:sz w:val="16"/>
                  <w:szCs w:val="16"/>
                  <w:lang w:eastAsia="nl-NL"/>
                </w:rPr>
                <w:t>-partij</w:t>
              </w:r>
            </w:ins>
          </w:p>
          <w:p w14:paraId="19500E53" w14:textId="77777777" w:rsidR="000A7D4E" w:rsidRPr="004A7A56" w:rsidRDefault="000A7D4E" w:rsidP="000A7D4E">
            <w:pPr>
              <w:autoSpaceDE w:val="0"/>
              <w:autoSpaceDN w:val="0"/>
              <w:adjustRightInd w:val="0"/>
              <w:spacing w:line="240" w:lineRule="auto"/>
              <w:rPr>
                <w:ins w:id="905" w:author="Groot, Karina de" w:date="2019-06-21T08:40:00Z"/>
                <w:snapToGrid/>
                <w:kern w:val="0"/>
                <w:sz w:val="16"/>
                <w:szCs w:val="16"/>
                <w:highlight w:val="white"/>
                <w:lang w:eastAsia="nl-NL"/>
              </w:rPr>
            </w:pPr>
            <w:proofErr w:type="spellStart"/>
            <w:ins w:id="906" w:author="Groot, Karina de" w:date="2019-06-21T08:40: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2F42488A" w14:textId="77777777" w:rsidR="000A7D4E" w:rsidRPr="004A7A56" w:rsidRDefault="000A7D4E" w:rsidP="000A7D4E">
            <w:pPr>
              <w:autoSpaceDE w:val="0"/>
              <w:autoSpaceDN w:val="0"/>
              <w:adjustRightInd w:val="0"/>
              <w:spacing w:line="240" w:lineRule="auto"/>
              <w:ind w:left="227"/>
              <w:rPr>
                <w:ins w:id="907" w:author="Groot, Karina de" w:date="2019-06-21T08:40:00Z"/>
                <w:snapToGrid/>
                <w:kern w:val="0"/>
                <w:sz w:val="16"/>
                <w:szCs w:val="16"/>
                <w:lang w:eastAsia="nl-NL"/>
              </w:rPr>
            </w:pPr>
            <w:ins w:id="908" w:author="Groot, Karina de" w:date="2019-06-21T08:40:00Z">
              <w:r w:rsidRPr="004A7A56">
                <w:rPr>
                  <w:snapToGrid/>
                  <w:kern w:val="0"/>
                  <w:sz w:val="16"/>
                  <w:szCs w:val="16"/>
                  <w:lang w:eastAsia="nl-NL"/>
                </w:rPr>
                <w:t>./</w:t>
              </w:r>
              <w:proofErr w:type="spellStart"/>
              <w:r w:rsidRPr="004A7A56">
                <w:rPr>
                  <w:snapToGrid/>
                  <w:kern w:val="0"/>
                  <w:sz w:val="16"/>
                  <w:szCs w:val="16"/>
                  <w:lang w:eastAsia="nl-NL"/>
                </w:rPr>
                <w:t>tekstKeuze</w:t>
              </w:r>
              <w:proofErr w:type="spellEnd"/>
            </w:ins>
          </w:p>
          <w:p w14:paraId="1CE5AD6D" w14:textId="77777777" w:rsidR="000A7D4E" w:rsidRPr="004A7A56" w:rsidRDefault="000A7D4E" w:rsidP="000A7D4E">
            <w:pPr>
              <w:autoSpaceDE w:val="0"/>
              <w:autoSpaceDN w:val="0"/>
              <w:adjustRightInd w:val="0"/>
              <w:spacing w:line="240" w:lineRule="auto"/>
              <w:ind w:left="454"/>
              <w:rPr>
                <w:ins w:id="909" w:author="Groot, Karina de" w:date="2019-06-21T08:40:00Z"/>
                <w:snapToGrid/>
                <w:kern w:val="0"/>
                <w:sz w:val="16"/>
                <w:szCs w:val="16"/>
                <w:lang w:eastAsia="nl-NL"/>
              </w:rPr>
            </w:pPr>
            <w:ins w:id="910" w:author="Groot, Karina de" w:date="2019-06-21T08:40:00Z">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ins>
          </w:p>
          <w:p w14:paraId="323AF987" w14:textId="77777777" w:rsidR="000A7D4E" w:rsidRPr="004A7A56" w:rsidRDefault="000A7D4E" w:rsidP="000A7D4E">
            <w:pPr>
              <w:autoSpaceDE w:val="0"/>
              <w:autoSpaceDN w:val="0"/>
              <w:adjustRightInd w:val="0"/>
              <w:spacing w:line="240" w:lineRule="auto"/>
              <w:ind w:left="454"/>
              <w:rPr>
                <w:ins w:id="911" w:author="Groot, Karina de" w:date="2019-06-21T08:40:00Z"/>
                <w:snapToGrid/>
                <w:kern w:val="0"/>
                <w:sz w:val="16"/>
                <w:szCs w:val="16"/>
                <w:lang w:eastAsia="nl-NL"/>
              </w:rPr>
            </w:pPr>
            <w:ins w:id="912" w:author="Groot, Karina de" w:date="2019-06-21T08:40:00Z">
              <w:r w:rsidRPr="004A7A56">
                <w:rPr>
                  <w:snapToGrid/>
                  <w:kern w:val="0"/>
                  <w:sz w:val="16"/>
                  <w:szCs w:val="16"/>
                  <w:lang w:eastAsia="nl-NL"/>
                </w:rPr>
                <w:t>./tekst(‘naam’)</w:t>
              </w:r>
            </w:ins>
          </w:p>
          <w:p w14:paraId="06F05627" w14:textId="1194B0C6" w:rsidR="000A7D4E" w:rsidRDefault="000A7D4E" w:rsidP="000A7D4E">
            <w:pPr>
              <w:rPr>
                <w:ins w:id="913" w:author="Groot, Karina de" w:date="2019-06-21T08:39:00Z"/>
              </w:rPr>
            </w:pPr>
          </w:p>
        </w:tc>
      </w:tr>
      <w:tr w:rsidR="000A7D4E" w14:paraId="749228C2" w14:textId="77777777" w:rsidTr="000A7D4E">
        <w:trPr>
          <w:ins w:id="914" w:author="Groot, Karina de" w:date="2019-06-21T08:40:00Z"/>
        </w:trPr>
        <w:tc>
          <w:tcPr>
            <w:tcW w:w="5841" w:type="dxa"/>
          </w:tcPr>
          <w:p w14:paraId="3C7E273E" w14:textId="0D20D523" w:rsidR="000A7D4E" w:rsidRDefault="000A7D4E" w:rsidP="000A7D4E">
            <w:pPr>
              <w:rPr>
                <w:ins w:id="915" w:author="Groot, Karina de" w:date="2019-06-21T08:40:00Z"/>
              </w:rPr>
            </w:pPr>
            <w:ins w:id="916" w:author="Groot, Karina de" w:date="2019-06-21T08:40:00Z">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ins>
          </w:p>
        </w:tc>
        <w:tc>
          <w:tcPr>
            <w:tcW w:w="6026" w:type="dxa"/>
          </w:tcPr>
          <w:p w14:paraId="2343F830" w14:textId="77777777" w:rsidR="000A7D4E" w:rsidRDefault="000A7D4E" w:rsidP="000A7D4E">
            <w:pPr>
              <w:pStyle w:val="streepje"/>
              <w:numPr>
                <w:ilvl w:val="0"/>
                <w:numId w:val="0"/>
              </w:numPr>
              <w:spacing w:line="240" w:lineRule="atLeast"/>
              <w:rPr>
                <w:ins w:id="917" w:author="Groot, Karina de" w:date="2019-06-21T08:41:00Z"/>
              </w:rPr>
            </w:pPr>
            <w:ins w:id="918" w:author="Groot, Karina de" w:date="2019-06-21T08:41:00Z">
              <w:r>
                <w:t>Verplichte tekst binnen deze variant die meerdere keren voor kan komen.</w:t>
              </w:r>
            </w:ins>
          </w:p>
          <w:p w14:paraId="0194FF9D" w14:textId="77777777" w:rsidR="000A7D4E" w:rsidRPr="00BB085A" w:rsidRDefault="000A7D4E" w:rsidP="000A7D4E">
            <w:pPr>
              <w:pStyle w:val="streepje"/>
              <w:numPr>
                <w:ilvl w:val="0"/>
                <w:numId w:val="0"/>
              </w:numPr>
              <w:spacing w:line="240" w:lineRule="auto"/>
              <w:rPr>
                <w:ins w:id="919" w:author="Groot, Karina de" w:date="2019-06-21T08:41:00Z"/>
              </w:rPr>
            </w:pPr>
          </w:p>
          <w:p w14:paraId="4C1EEA06" w14:textId="77777777" w:rsidR="000A7D4E" w:rsidRDefault="000A7D4E" w:rsidP="000A7D4E">
            <w:pPr>
              <w:pStyle w:val="streepje"/>
              <w:numPr>
                <w:ilvl w:val="0"/>
                <w:numId w:val="0"/>
              </w:numPr>
              <w:spacing w:line="240" w:lineRule="atLeast"/>
              <w:rPr>
                <w:ins w:id="920" w:author="Groot, Karina de" w:date="2019-06-21T08:41:00Z"/>
              </w:rPr>
            </w:pPr>
            <w:ins w:id="921" w:author="Groot, Karina de" w:date="2019-06-21T08:41:00Z">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ins>
          </w:p>
          <w:p w14:paraId="5904C6AA" w14:textId="77777777" w:rsidR="000A7D4E" w:rsidRDefault="000A7D4E" w:rsidP="000A7D4E">
            <w:pPr>
              <w:pStyle w:val="streepje"/>
              <w:numPr>
                <w:ilvl w:val="0"/>
                <w:numId w:val="0"/>
              </w:numPr>
              <w:spacing w:line="240" w:lineRule="auto"/>
              <w:rPr>
                <w:ins w:id="922" w:author="Groot, Karina de" w:date="2019-06-21T08:41:00Z"/>
              </w:rPr>
            </w:pPr>
          </w:p>
          <w:p w14:paraId="27464EF0" w14:textId="77777777" w:rsidR="000A7D4E" w:rsidRDefault="000A7D4E" w:rsidP="000A7D4E">
            <w:pPr>
              <w:pStyle w:val="streepje"/>
              <w:numPr>
                <w:ilvl w:val="0"/>
                <w:numId w:val="0"/>
              </w:numPr>
              <w:spacing w:line="240" w:lineRule="atLeast"/>
              <w:rPr>
                <w:ins w:id="923" w:author="Groot, Karina de" w:date="2019-06-21T08:41:00Z"/>
              </w:rPr>
            </w:pPr>
            <w:ins w:id="924" w:author="Groot, Karina de" w:date="2019-06-21T08:41:00Z">
              <w:r>
                <w:t>De keuze voor ‘</w:t>
              </w:r>
              <w:r w:rsidRPr="004A7A56">
                <w:rPr>
                  <w:color w:val="00FFFF"/>
                </w:rPr>
                <w:t>de heer</w:t>
              </w:r>
              <w:r>
                <w:t>’ of ‘</w:t>
              </w:r>
              <w:r w:rsidRPr="004A7A56">
                <w:rPr>
                  <w:color w:val="00FFFF"/>
                </w:rPr>
                <w:t>mevrouw</w:t>
              </w:r>
              <w:r>
                <w:t>’ wordt gemaakt op basis van het geslacht van de persoon.</w:t>
              </w:r>
            </w:ins>
          </w:p>
          <w:p w14:paraId="4F4F053C" w14:textId="77777777" w:rsidR="000A7D4E" w:rsidRDefault="000A7D4E" w:rsidP="000A7D4E">
            <w:pPr>
              <w:pStyle w:val="streepje"/>
              <w:numPr>
                <w:ilvl w:val="0"/>
                <w:numId w:val="0"/>
              </w:numPr>
              <w:spacing w:line="240" w:lineRule="auto"/>
              <w:rPr>
                <w:ins w:id="925" w:author="Groot, Karina de" w:date="2019-06-21T08:41:00Z"/>
              </w:rPr>
            </w:pPr>
          </w:p>
          <w:p w14:paraId="2588A38B" w14:textId="77777777" w:rsidR="000A7D4E" w:rsidRDefault="000A7D4E" w:rsidP="000A7D4E">
            <w:pPr>
              <w:pStyle w:val="streepje"/>
              <w:numPr>
                <w:ilvl w:val="0"/>
                <w:numId w:val="0"/>
              </w:numPr>
              <w:spacing w:line="240" w:lineRule="atLeast"/>
              <w:rPr>
                <w:ins w:id="926" w:author="Groot, Karina de" w:date="2019-06-21T08:41:00Z"/>
              </w:rPr>
            </w:pPr>
            <w:ins w:id="927" w:author="Groot, Karina de" w:date="2019-06-21T08:41:00Z">
              <w:r w:rsidRPr="004A7A56">
                <w:rPr>
                  <w:lang w:val="nl-NL"/>
                </w:rPr>
                <w:t>M</w:t>
              </w:r>
              <w:r>
                <w:t>eer personen worden onderling gescheiden door een komma en de laatste twee door het woord ‘en’. De personen worden weergegeven in de volgorde zoals ze in de voorgaande tekst getoond zijn.</w:t>
              </w:r>
            </w:ins>
          </w:p>
          <w:p w14:paraId="05F6CFAF" w14:textId="77777777" w:rsidR="000A7D4E" w:rsidRDefault="000A7D4E" w:rsidP="000A7D4E">
            <w:pPr>
              <w:pStyle w:val="streepje"/>
              <w:numPr>
                <w:ilvl w:val="0"/>
                <w:numId w:val="0"/>
              </w:numPr>
              <w:spacing w:line="240" w:lineRule="auto"/>
              <w:rPr>
                <w:ins w:id="928" w:author="Groot, Karina de" w:date="2019-06-21T08:41:00Z"/>
              </w:rPr>
            </w:pPr>
          </w:p>
          <w:p w14:paraId="688A2B49" w14:textId="37DB13DC" w:rsidR="000A7D4E" w:rsidRDefault="000A7D4E" w:rsidP="000A7D4E">
            <w:pPr>
              <w:pStyle w:val="streepje"/>
              <w:numPr>
                <w:ilvl w:val="0"/>
                <w:numId w:val="0"/>
              </w:numPr>
              <w:spacing w:line="240" w:lineRule="atLeast"/>
              <w:rPr>
                <w:ins w:id="929" w:author="Groot, Karina de" w:date="2019-06-21T08:41:00Z"/>
              </w:rPr>
            </w:pPr>
            <w:ins w:id="930" w:author="Groot, Karina de" w:date="2019-06-21T08:41:00Z">
              <w:r w:rsidRPr="004A7A56">
                <w:rPr>
                  <w:u w:val="single"/>
                </w:rPr>
                <w:t>Mapping persoon ‘</w:t>
              </w:r>
            </w:ins>
            <w:ins w:id="931" w:author="Groot, Karina de" w:date="2019-06-21T12:50:00Z">
              <w:r w:rsidR="0018571C">
                <w:rPr>
                  <w:u w:val="single"/>
                </w:rPr>
                <w:t>Schuldenaar’</w:t>
              </w:r>
            </w:ins>
            <w:ins w:id="932" w:author="Groot, Karina de" w:date="2019-06-21T08:41:00Z">
              <w:r w:rsidRPr="004A7A56">
                <w:rPr>
                  <w:u w:val="single"/>
                </w:rPr>
                <w:t>:</w:t>
              </w:r>
            </w:ins>
          </w:p>
          <w:p w14:paraId="17AB9100" w14:textId="77777777" w:rsidR="000A7D4E" w:rsidRPr="004A7A56" w:rsidRDefault="000A7D4E" w:rsidP="000A7D4E">
            <w:pPr>
              <w:autoSpaceDE w:val="0"/>
              <w:autoSpaceDN w:val="0"/>
              <w:adjustRightInd w:val="0"/>
              <w:spacing w:line="240" w:lineRule="auto"/>
              <w:rPr>
                <w:ins w:id="933" w:author="Groot, Karina de" w:date="2019-06-21T08:41:00Z"/>
                <w:rFonts w:cs="Arial"/>
                <w:snapToGrid/>
                <w:kern w:val="0"/>
                <w:sz w:val="16"/>
                <w:szCs w:val="16"/>
                <w:lang w:eastAsia="nl-NL"/>
              </w:rPr>
            </w:pPr>
            <w:ins w:id="934" w:author="Groot, Karina de" w:date="2019-06-21T08:41: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ins>
          </w:p>
          <w:p w14:paraId="2BE65BAF" w14:textId="2DF6385C" w:rsidR="000A7D4E" w:rsidRPr="004A7A56" w:rsidRDefault="000A7D4E" w:rsidP="000A7D4E">
            <w:pPr>
              <w:autoSpaceDE w:val="0"/>
              <w:autoSpaceDN w:val="0"/>
              <w:adjustRightInd w:val="0"/>
              <w:spacing w:line="240" w:lineRule="auto"/>
              <w:ind w:left="227"/>
              <w:rPr>
                <w:ins w:id="935" w:author="Groot, Karina de" w:date="2019-06-21T08:41:00Z"/>
                <w:snapToGrid/>
                <w:kern w:val="0"/>
                <w:sz w:val="16"/>
                <w:szCs w:val="16"/>
                <w:lang w:eastAsia="nl-NL"/>
              </w:rPr>
            </w:pPr>
            <w:ins w:id="936" w:author="Groot, Karina de" w:date="2019-06-21T08:41: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937" w:author="Groot, Karina de" w:date="2019-06-21T12:51:00Z">
              <w:r w:rsidR="0018571C">
                <w:rPr>
                  <w:snapToGrid/>
                  <w:kern w:val="0"/>
                  <w:sz w:val="16"/>
                  <w:szCs w:val="16"/>
                  <w:lang w:eastAsia="nl-NL"/>
                </w:rPr>
                <w:t>schuldenaar</w:t>
              </w:r>
            </w:ins>
            <w:ins w:id="938" w:author="Groot, Karina de" w:date="2019-06-21T08:41:00Z">
              <w:r w:rsidRPr="004A7A56">
                <w:rPr>
                  <w:snapToGrid/>
                  <w:kern w:val="0"/>
                  <w:sz w:val="16"/>
                  <w:szCs w:val="16"/>
                  <w:lang w:eastAsia="nl-NL"/>
                </w:rPr>
                <w:t>’) of</w:t>
              </w:r>
            </w:ins>
          </w:p>
          <w:p w14:paraId="3F580245" w14:textId="77777777" w:rsidR="000A7D4E" w:rsidRPr="004A7A56" w:rsidRDefault="000A7D4E" w:rsidP="000A7D4E">
            <w:pPr>
              <w:autoSpaceDE w:val="0"/>
              <w:autoSpaceDN w:val="0"/>
              <w:adjustRightInd w:val="0"/>
              <w:spacing w:line="240" w:lineRule="auto"/>
              <w:ind w:left="227"/>
              <w:rPr>
                <w:ins w:id="939" w:author="Groot, Karina de" w:date="2019-06-21T08:41:00Z"/>
                <w:snapToGrid/>
                <w:kern w:val="0"/>
                <w:sz w:val="16"/>
                <w:szCs w:val="16"/>
                <w:lang w:eastAsia="nl-NL"/>
              </w:rPr>
            </w:pPr>
            <w:ins w:id="940" w:author="Groot, Karina de" w:date="2019-06-21T08:41: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2E5BE5A9" w14:textId="77777777" w:rsidR="000A7D4E" w:rsidRPr="004A7A56" w:rsidRDefault="000A7D4E" w:rsidP="000A7D4E">
            <w:pPr>
              <w:keepNext/>
              <w:rPr>
                <w:ins w:id="941" w:author="Groot, Karina de" w:date="2019-06-21T08:41:00Z"/>
                <w:snapToGrid/>
                <w:kern w:val="0"/>
                <w:sz w:val="16"/>
                <w:szCs w:val="16"/>
                <w:lang w:eastAsia="nl-NL"/>
              </w:rPr>
            </w:pPr>
            <w:ins w:id="942" w:author="Groot, Karina de" w:date="2019-06-21T08:41:00Z">
              <w:r w:rsidRPr="004A7A56">
                <w:rPr>
                  <w:snapToGrid/>
                  <w:kern w:val="0"/>
                  <w:sz w:val="16"/>
                  <w:szCs w:val="16"/>
                  <w:lang w:eastAsia="nl-NL"/>
                </w:rPr>
                <w:t>of</w:t>
              </w:r>
            </w:ins>
          </w:p>
          <w:p w14:paraId="16866102" w14:textId="77777777" w:rsidR="000A7D4E" w:rsidRPr="004A7A56" w:rsidRDefault="000A7D4E" w:rsidP="000A7D4E">
            <w:pPr>
              <w:autoSpaceDE w:val="0"/>
              <w:autoSpaceDN w:val="0"/>
              <w:adjustRightInd w:val="0"/>
              <w:spacing w:line="240" w:lineRule="auto"/>
              <w:rPr>
                <w:ins w:id="943" w:author="Groot, Karina de" w:date="2019-06-21T08:41:00Z"/>
                <w:rFonts w:cs="Arial"/>
                <w:snapToGrid/>
                <w:kern w:val="0"/>
                <w:sz w:val="16"/>
                <w:szCs w:val="16"/>
                <w:lang w:eastAsia="nl-NL"/>
              </w:rPr>
            </w:pPr>
            <w:ins w:id="944" w:author="Groot, Karina de" w:date="2019-06-21T08:41:00Z">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3C4450AF" w14:textId="77777777" w:rsidR="000A7D4E" w:rsidRPr="004A7A56" w:rsidRDefault="000A7D4E" w:rsidP="000A7D4E">
            <w:pPr>
              <w:autoSpaceDE w:val="0"/>
              <w:autoSpaceDN w:val="0"/>
              <w:adjustRightInd w:val="0"/>
              <w:spacing w:line="240" w:lineRule="auto"/>
              <w:ind w:left="227"/>
              <w:rPr>
                <w:ins w:id="945" w:author="Groot, Karina de" w:date="2019-06-21T08:41:00Z"/>
                <w:rFonts w:cs="Arial"/>
                <w:snapToGrid/>
                <w:kern w:val="0"/>
                <w:sz w:val="16"/>
                <w:szCs w:val="16"/>
                <w:lang w:eastAsia="nl-NL"/>
              </w:rPr>
            </w:pPr>
            <w:proofErr w:type="spellStart"/>
            <w:ins w:id="946" w:author="Groot, Karina de" w:date="2019-06-21T08:41:00Z">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23D823F1" w14:textId="030790A7" w:rsidR="000A7D4E" w:rsidRPr="004A7A56" w:rsidRDefault="000A7D4E" w:rsidP="000A7D4E">
            <w:pPr>
              <w:autoSpaceDE w:val="0"/>
              <w:autoSpaceDN w:val="0"/>
              <w:adjustRightInd w:val="0"/>
              <w:spacing w:line="240" w:lineRule="auto"/>
              <w:ind w:left="227"/>
              <w:rPr>
                <w:ins w:id="947" w:author="Groot, Karina de" w:date="2019-06-21T08:41:00Z"/>
                <w:snapToGrid/>
                <w:kern w:val="0"/>
                <w:sz w:val="16"/>
                <w:szCs w:val="16"/>
                <w:lang w:eastAsia="nl-NL"/>
              </w:rPr>
            </w:pPr>
            <w:ins w:id="948" w:author="Groot, Karina de" w:date="2019-06-21T08:41: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949" w:author="Groot, Karina de" w:date="2019-06-21T12:51:00Z">
              <w:r w:rsidR="0018571C">
                <w:rPr>
                  <w:snapToGrid/>
                  <w:kern w:val="0"/>
                  <w:sz w:val="16"/>
                  <w:szCs w:val="16"/>
                  <w:lang w:eastAsia="nl-NL"/>
                </w:rPr>
                <w:t>schuldenaar</w:t>
              </w:r>
            </w:ins>
            <w:ins w:id="950" w:author="Groot, Karina de" w:date="2019-06-21T08:41:00Z">
              <w:r w:rsidRPr="004A7A56">
                <w:rPr>
                  <w:snapToGrid/>
                  <w:kern w:val="0"/>
                  <w:sz w:val="16"/>
                  <w:szCs w:val="16"/>
                  <w:lang w:eastAsia="nl-NL"/>
                </w:rPr>
                <w:t>’) of</w:t>
              </w:r>
            </w:ins>
          </w:p>
          <w:p w14:paraId="35E78A46" w14:textId="77777777" w:rsidR="000A7D4E" w:rsidRPr="004A7A56" w:rsidRDefault="000A7D4E" w:rsidP="000A7D4E">
            <w:pPr>
              <w:autoSpaceDE w:val="0"/>
              <w:autoSpaceDN w:val="0"/>
              <w:adjustRightInd w:val="0"/>
              <w:spacing w:line="240" w:lineRule="auto"/>
              <w:ind w:left="227"/>
              <w:rPr>
                <w:ins w:id="951" w:author="Groot, Karina de" w:date="2019-06-21T08:41:00Z"/>
                <w:snapToGrid/>
                <w:kern w:val="0"/>
                <w:sz w:val="16"/>
                <w:szCs w:val="16"/>
                <w:lang w:eastAsia="nl-NL"/>
              </w:rPr>
            </w:pPr>
            <w:ins w:id="952" w:author="Groot, Karina de" w:date="2019-06-21T08:41: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0EB08257" w14:textId="77777777" w:rsidR="000A7D4E" w:rsidRPr="004A7A56" w:rsidRDefault="000A7D4E" w:rsidP="000A7D4E">
            <w:pPr>
              <w:autoSpaceDE w:val="0"/>
              <w:autoSpaceDN w:val="0"/>
              <w:adjustRightInd w:val="0"/>
              <w:spacing w:line="240" w:lineRule="auto"/>
              <w:rPr>
                <w:ins w:id="953" w:author="Groot, Karina de" w:date="2019-06-21T08:41:00Z"/>
                <w:snapToGrid/>
                <w:kern w:val="0"/>
                <w:sz w:val="16"/>
                <w:szCs w:val="16"/>
                <w:lang w:eastAsia="nl-NL"/>
              </w:rPr>
            </w:pPr>
            <w:ins w:id="954" w:author="Groot, Karina de" w:date="2019-06-21T08:41:00Z">
              <w:r w:rsidRPr="004A7A56">
                <w:rPr>
                  <w:snapToGrid/>
                  <w:kern w:val="0"/>
                  <w:sz w:val="16"/>
                  <w:szCs w:val="16"/>
                  <w:lang w:eastAsia="nl-NL"/>
                </w:rPr>
                <w:t>of</w:t>
              </w:r>
            </w:ins>
          </w:p>
          <w:p w14:paraId="2484EE18" w14:textId="77777777" w:rsidR="000A7D4E" w:rsidRPr="004A7A56" w:rsidRDefault="000A7D4E" w:rsidP="000A7D4E">
            <w:pPr>
              <w:autoSpaceDE w:val="0"/>
              <w:autoSpaceDN w:val="0"/>
              <w:adjustRightInd w:val="0"/>
              <w:spacing w:line="240" w:lineRule="auto"/>
              <w:rPr>
                <w:ins w:id="955" w:author="Groot, Karina de" w:date="2019-06-21T08:41:00Z"/>
                <w:rFonts w:cs="Arial"/>
                <w:snapToGrid/>
                <w:kern w:val="0"/>
                <w:sz w:val="16"/>
                <w:szCs w:val="16"/>
                <w:lang w:eastAsia="nl-NL"/>
              </w:rPr>
            </w:pPr>
            <w:ins w:id="956" w:author="Groot, Karina de" w:date="2019-06-21T08:41:00Z">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ins>
          </w:p>
          <w:p w14:paraId="1AAEC1D3" w14:textId="77777777" w:rsidR="000A7D4E" w:rsidRPr="004A7A56" w:rsidRDefault="000A7D4E" w:rsidP="000A7D4E">
            <w:pPr>
              <w:autoSpaceDE w:val="0"/>
              <w:autoSpaceDN w:val="0"/>
              <w:adjustRightInd w:val="0"/>
              <w:spacing w:line="240" w:lineRule="auto"/>
              <w:rPr>
                <w:ins w:id="957" w:author="Groot, Karina de" w:date="2019-06-21T08:41:00Z"/>
                <w:rFonts w:cs="Arial"/>
                <w:snapToGrid/>
                <w:kern w:val="0"/>
                <w:sz w:val="16"/>
                <w:szCs w:val="16"/>
                <w:lang w:eastAsia="nl-NL"/>
              </w:rPr>
            </w:pPr>
            <w:proofErr w:type="spellStart"/>
            <w:ins w:id="958" w:author="Groot, Karina de" w:date="2019-06-21T08:41:00Z">
              <w:r w:rsidRPr="004A7A56">
                <w:rPr>
                  <w:rFonts w:cs="Arial"/>
                  <w:snapToGrid/>
                  <w:kern w:val="0"/>
                  <w:sz w:val="16"/>
                  <w:szCs w:val="16"/>
                  <w:lang w:eastAsia="nl-NL"/>
                </w:rPr>
                <w:lastRenderedPageBreak/>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ins>
          </w:p>
          <w:p w14:paraId="3D4E6A7C" w14:textId="30641AB5" w:rsidR="000A7D4E" w:rsidRPr="004A7A56" w:rsidRDefault="000A7D4E" w:rsidP="000A7D4E">
            <w:pPr>
              <w:autoSpaceDE w:val="0"/>
              <w:autoSpaceDN w:val="0"/>
              <w:adjustRightInd w:val="0"/>
              <w:spacing w:line="240" w:lineRule="auto"/>
              <w:ind w:left="227"/>
              <w:rPr>
                <w:ins w:id="959" w:author="Groot, Karina de" w:date="2019-06-21T08:41:00Z"/>
                <w:snapToGrid/>
                <w:kern w:val="0"/>
                <w:sz w:val="16"/>
                <w:szCs w:val="16"/>
                <w:lang w:eastAsia="nl-NL"/>
              </w:rPr>
            </w:pPr>
            <w:ins w:id="960" w:author="Groot, Karina de" w:date="2019-06-21T08:41:00Z">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ins>
            <w:ins w:id="961" w:author="Groot, Karina de" w:date="2019-06-21T12:51:00Z">
              <w:r w:rsidR="0018571C">
                <w:rPr>
                  <w:snapToGrid/>
                  <w:kern w:val="0"/>
                  <w:sz w:val="16"/>
                  <w:szCs w:val="16"/>
                  <w:lang w:eastAsia="nl-NL"/>
                </w:rPr>
                <w:t>schuldenaar</w:t>
              </w:r>
            </w:ins>
            <w:ins w:id="962" w:author="Groot, Karina de" w:date="2019-06-28T11:56:00Z">
              <w:r w:rsidR="00395BF4">
                <w:rPr>
                  <w:snapToGrid/>
                  <w:kern w:val="0"/>
                  <w:sz w:val="16"/>
                  <w:szCs w:val="16"/>
                  <w:lang w:eastAsia="nl-NL"/>
                </w:rPr>
                <w:t>’</w:t>
              </w:r>
            </w:ins>
            <w:ins w:id="963" w:author="Groot, Karina de" w:date="2019-06-21T08:41:00Z">
              <w:r w:rsidRPr="004A7A56">
                <w:rPr>
                  <w:snapToGrid/>
                  <w:kern w:val="0"/>
                  <w:sz w:val="16"/>
                  <w:szCs w:val="16"/>
                  <w:lang w:eastAsia="nl-NL"/>
                </w:rPr>
                <w:t>) of</w:t>
              </w:r>
            </w:ins>
          </w:p>
          <w:p w14:paraId="0457DEAF" w14:textId="77777777" w:rsidR="000A7D4E" w:rsidRPr="004A7A56" w:rsidRDefault="000A7D4E" w:rsidP="000A7D4E">
            <w:pPr>
              <w:autoSpaceDE w:val="0"/>
              <w:autoSpaceDN w:val="0"/>
              <w:adjustRightInd w:val="0"/>
              <w:spacing w:line="240" w:lineRule="auto"/>
              <w:ind w:left="227"/>
              <w:rPr>
                <w:ins w:id="964" w:author="Groot, Karina de" w:date="2019-06-21T08:41:00Z"/>
                <w:snapToGrid/>
                <w:kern w:val="0"/>
                <w:sz w:val="16"/>
                <w:szCs w:val="16"/>
                <w:lang w:eastAsia="nl-NL"/>
              </w:rPr>
            </w:pPr>
            <w:ins w:id="965" w:author="Groot, Karina de" w:date="2019-06-21T08:41:00Z">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ins>
          </w:p>
          <w:p w14:paraId="3A068590" w14:textId="77777777" w:rsidR="000A7D4E" w:rsidRPr="004A7A56" w:rsidRDefault="000A7D4E" w:rsidP="000A7D4E">
            <w:pPr>
              <w:autoSpaceDE w:val="0"/>
              <w:autoSpaceDN w:val="0"/>
              <w:adjustRightInd w:val="0"/>
              <w:spacing w:line="240" w:lineRule="auto"/>
              <w:rPr>
                <w:ins w:id="966" w:author="Groot, Karina de" w:date="2019-06-21T08:41:00Z"/>
                <w:snapToGrid/>
                <w:kern w:val="0"/>
                <w:sz w:val="16"/>
                <w:szCs w:val="16"/>
                <w:lang w:eastAsia="nl-NL"/>
              </w:rPr>
            </w:pPr>
          </w:p>
          <w:p w14:paraId="273EC2AD" w14:textId="77777777" w:rsidR="000A7D4E" w:rsidRDefault="000A7D4E" w:rsidP="000A7D4E">
            <w:pPr>
              <w:pStyle w:val="streepje"/>
              <w:numPr>
                <w:ilvl w:val="0"/>
                <w:numId w:val="0"/>
              </w:numPr>
              <w:spacing w:line="240" w:lineRule="auto"/>
              <w:rPr>
                <w:ins w:id="967" w:author="Groot, Karina de" w:date="2019-06-21T08:41:00Z"/>
              </w:rPr>
            </w:pPr>
          </w:p>
          <w:p w14:paraId="2DBF26C3" w14:textId="77777777" w:rsidR="000A7D4E" w:rsidRPr="004A7A56" w:rsidRDefault="000A7D4E" w:rsidP="000A7D4E">
            <w:pPr>
              <w:spacing w:line="240" w:lineRule="atLeast"/>
              <w:rPr>
                <w:ins w:id="968" w:author="Groot, Karina de" w:date="2019-06-21T08:41:00Z"/>
                <w:rFonts w:cs="Arial"/>
                <w:snapToGrid/>
                <w:szCs w:val="18"/>
                <w:u w:val="single"/>
              </w:rPr>
            </w:pPr>
            <w:proofErr w:type="spellStart"/>
            <w:ins w:id="969" w:author="Groot, Karina de" w:date="2019-06-21T08:41:00Z">
              <w:r w:rsidRPr="004A7A56">
                <w:rPr>
                  <w:rFonts w:cs="Arial"/>
                  <w:snapToGrid/>
                  <w:szCs w:val="18"/>
                  <w:u w:val="single"/>
                </w:rPr>
                <w:t>Mapping</w:t>
              </w:r>
              <w:proofErr w:type="spellEnd"/>
              <w:r w:rsidRPr="004A7A56">
                <w:rPr>
                  <w:rFonts w:cs="Arial"/>
                  <w:snapToGrid/>
                  <w:szCs w:val="18"/>
                  <w:u w:val="single"/>
                </w:rPr>
                <w:t xml:space="preserve"> naam rechtspersoon:</w:t>
              </w:r>
            </w:ins>
          </w:p>
          <w:p w14:paraId="193EDE5C" w14:textId="77777777" w:rsidR="000A7D4E" w:rsidRPr="004A7A56" w:rsidRDefault="000A7D4E" w:rsidP="000A7D4E">
            <w:pPr>
              <w:spacing w:line="240" w:lineRule="auto"/>
              <w:rPr>
                <w:ins w:id="970" w:author="Groot, Karina de" w:date="2019-06-21T08:41:00Z"/>
                <w:i/>
                <w:sz w:val="16"/>
                <w:szCs w:val="16"/>
              </w:rPr>
            </w:pPr>
            <w:ins w:id="971" w:author="Groot, Karina de" w:date="2019-06-21T08:41:00Z">
              <w:r w:rsidRPr="004A7A56">
                <w:rPr>
                  <w:i/>
                  <w:sz w:val="16"/>
                  <w:szCs w:val="16"/>
                </w:rPr>
                <w:t>-</w:t>
              </w:r>
              <w:r w:rsidRPr="004A7A56">
                <w:rPr>
                  <w:sz w:val="16"/>
                  <w:szCs w:val="16"/>
                </w:rPr>
                <w:t>indien aanwezig</w:t>
              </w:r>
            </w:ins>
          </w:p>
          <w:p w14:paraId="1BE528E5" w14:textId="77777777" w:rsidR="000A7D4E" w:rsidRPr="004A7A56" w:rsidRDefault="000A7D4E" w:rsidP="000A7D4E">
            <w:pPr>
              <w:spacing w:line="240" w:lineRule="auto"/>
              <w:rPr>
                <w:ins w:id="972" w:author="Groot, Karina de" w:date="2019-06-21T08:41:00Z"/>
                <w:sz w:val="16"/>
                <w:szCs w:val="16"/>
              </w:rPr>
            </w:pPr>
            <w:ins w:id="973"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ins>
          </w:p>
          <w:p w14:paraId="415E98E1" w14:textId="77777777" w:rsidR="000A7D4E" w:rsidRPr="004A7A56" w:rsidRDefault="000A7D4E" w:rsidP="000A7D4E">
            <w:pPr>
              <w:spacing w:line="240" w:lineRule="auto"/>
              <w:rPr>
                <w:ins w:id="974" w:author="Groot, Karina de" w:date="2019-06-21T08:41:00Z"/>
                <w:i/>
                <w:sz w:val="16"/>
                <w:szCs w:val="16"/>
              </w:rPr>
            </w:pPr>
            <w:ins w:id="975" w:author="Groot, Karina de" w:date="2019-06-21T08:41:00Z">
              <w:r w:rsidRPr="004A7A56">
                <w:rPr>
                  <w:i/>
                  <w:sz w:val="16"/>
                  <w:szCs w:val="16"/>
                </w:rPr>
                <w:t>-</w:t>
              </w:r>
              <w:r w:rsidRPr="004A7A56">
                <w:rPr>
                  <w:sz w:val="16"/>
                  <w:szCs w:val="16"/>
                </w:rPr>
                <w:t>anders</w:t>
              </w:r>
            </w:ins>
          </w:p>
          <w:p w14:paraId="651BD8B6" w14:textId="77777777" w:rsidR="000A7D4E" w:rsidRPr="004A7A56" w:rsidRDefault="000A7D4E" w:rsidP="000A7D4E">
            <w:pPr>
              <w:spacing w:line="240" w:lineRule="auto"/>
              <w:rPr>
                <w:ins w:id="976" w:author="Groot, Karina de" w:date="2019-06-21T08:41:00Z"/>
                <w:rFonts w:cs="Arial"/>
                <w:sz w:val="16"/>
                <w:szCs w:val="16"/>
              </w:rPr>
            </w:pPr>
            <w:ins w:id="977"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ins>
          </w:p>
          <w:p w14:paraId="7855AA4F" w14:textId="77777777" w:rsidR="000A7D4E" w:rsidRPr="004A7A56" w:rsidRDefault="000A7D4E" w:rsidP="000A7D4E">
            <w:pPr>
              <w:spacing w:line="240" w:lineRule="auto"/>
              <w:ind w:left="227"/>
              <w:rPr>
                <w:ins w:id="978" w:author="Groot, Karina de" w:date="2019-06-21T08:41:00Z"/>
                <w:sz w:val="16"/>
                <w:szCs w:val="16"/>
              </w:rPr>
            </w:pPr>
            <w:ins w:id="979" w:author="Groot, Karina de" w:date="2019-06-21T08:41:00Z">
              <w:r w:rsidRPr="004A7A56">
                <w:rPr>
                  <w:sz w:val="16"/>
                  <w:szCs w:val="16"/>
                </w:rPr>
                <w:t>./</w:t>
              </w:r>
              <w:proofErr w:type="spellStart"/>
              <w:r w:rsidRPr="004A7A56">
                <w:rPr>
                  <w:sz w:val="16"/>
                  <w:szCs w:val="16"/>
                </w:rPr>
                <w:t>statutaireNaam</w:t>
              </w:r>
              <w:proofErr w:type="spellEnd"/>
            </w:ins>
          </w:p>
          <w:p w14:paraId="0973A3FF" w14:textId="77777777" w:rsidR="000A7D4E" w:rsidRPr="004A7A56" w:rsidRDefault="000A7D4E" w:rsidP="000A7D4E">
            <w:pPr>
              <w:spacing w:line="240" w:lineRule="auto"/>
              <w:rPr>
                <w:ins w:id="980" w:author="Groot, Karina de" w:date="2019-06-21T08:41:00Z"/>
                <w:sz w:val="16"/>
                <w:szCs w:val="16"/>
              </w:rPr>
            </w:pPr>
          </w:p>
          <w:p w14:paraId="34671487" w14:textId="77777777" w:rsidR="000A7D4E" w:rsidRPr="004A7A56" w:rsidRDefault="000A7D4E" w:rsidP="000A7D4E">
            <w:pPr>
              <w:pStyle w:val="streepje"/>
              <w:numPr>
                <w:ilvl w:val="0"/>
                <w:numId w:val="0"/>
              </w:numPr>
              <w:spacing w:line="240" w:lineRule="auto"/>
              <w:rPr>
                <w:ins w:id="981" w:author="Groot, Karina de" w:date="2019-06-21T08:41:00Z"/>
                <w:szCs w:val="18"/>
                <w:u w:val="single"/>
                <w:lang w:val="nl-NL"/>
              </w:rPr>
            </w:pPr>
            <w:proofErr w:type="spellStart"/>
            <w:ins w:id="982" w:author="Groot, Karina de" w:date="2019-06-21T08:41:00Z">
              <w:r w:rsidRPr="004A7A56">
                <w:rPr>
                  <w:szCs w:val="18"/>
                  <w:u w:val="single"/>
                  <w:lang w:val="nl-NL"/>
                </w:rPr>
                <w:t>Mapping</w:t>
              </w:r>
              <w:proofErr w:type="spellEnd"/>
              <w:r w:rsidRPr="004A7A56">
                <w:rPr>
                  <w:szCs w:val="18"/>
                  <w:u w:val="single"/>
                  <w:lang w:val="nl-NL"/>
                </w:rPr>
                <w:t xml:space="preserve"> naam persoon ingezetene:</w:t>
              </w:r>
            </w:ins>
          </w:p>
          <w:p w14:paraId="718B3CEE" w14:textId="77777777" w:rsidR="000A7D4E" w:rsidRPr="004A7A56" w:rsidRDefault="000A7D4E" w:rsidP="000A7D4E">
            <w:pPr>
              <w:spacing w:line="240" w:lineRule="auto"/>
              <w:rPr>
                <w:ins w:id="983" w:author="Groot, Karina de" w:date="2019-06-21T08:41:00Z"/>
                <w:sz w:val="16"/>
                <w:szCs w:val="16"/>
              </w:rPr>
            </w:pPr>
            <w:ins w:id="984" w:author="Groot, Karina de" w:date="2019-06-21T08:41:00Z">
              <w:r w:rsidRPr="004A7A56">
                <w:rPr>
                  <w:sz w:val="16"/>
                  <w:szCs w:val="16"/>
                </w:rPr>
                <w:t>-indien aanwezig</w:t>
              </w:r>
            </w:ins>
          </w:p>
          <w:p w14:paraId="05AD7804" w14:textId="77777777" w:rsidR="000A7D4E" w:rsidRPr="004A7A56" w:rsidRDefault="000A7D4E" w:rsidP="000A7D4E">
            <w:pPr>
              <w:spacing w:line="240" w:lineRule="auto"/>
              <w:rPr>
                <w:ins w:id="985" w:author="Groot, Karina de" w:date="2019-06-21T08:41:00Z"/>
                <w:sz w:val="16"/>
                <w:szCs w:val="16"/>
              </w:rPr>
            </w:pPr>
            <w:ins w:id="986"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ins>
          </w:p>
          <w:p w14:paraId="6AE1E72D" w14:textId="77777777" w:rsidR="000A7D4E" w:rsidRPr="004A7A56" w:rsidRDefault="000A7D4E" w:rsidP="000A7D4E">
            <w:pPr>
              <w:spacing w:line="240" w:lineRule="auto"/>
              <w:ind w:left="227"/>
              <w:rPr>
                <w:ins w:id="987" w:author="Groot, Karina de" w:date="2019-06-21T08:41:00Z"/>
                <w:sz w:val="16"/>
                <w:szCs w:val="16"/>
              </w:rPr>
            </w:pPr>
            <w:ins w:id="988" w:author="Groot, Karina de" w:date="2019-06-21T08:41:00Z">
              <w:r w:rsidRPr="004A7A56">
                <w:rPr>
                  <w:sz w:val="16"/>
                  <w:szCs w:val="16"/>
                </w:rPr>
                <w:t>./voornamen</w:t>
              </w:r>
            </w:ins>
          </w:p>
          <w:p w14:paraId="776E8C40" w14:textId="77777777" w:rsidR="000A7D4E" w:rsidRPr="004A7A56" w:rsidRDefault="000A7D4E" w:rsidP="000A7D4E">
            <w:pPr>
              <w:spacing w:line="240" w:lineRule="auto"/>
              <w:ind w:left="227"/>
              <w:rPr>
                <w:ins w:id="989" w:author="Groot, Karina de" w:date="2019-06-21T08:41:00Z"/>
                <w:sz w:val="16"/>
                <w:szCs w:val="16"/>
              </w:rPr>
            </w:pPr>
            <w:ins w:id="990" w:author="Groot, Karina de" w:date="2019-06-21T08:41:00Z">
              <w:r w:rsidRPr="004A7A56">
                <w:rPr>
                  <w:sz w:val="16"/>
                  <w:szCs w:val="16"/>
                </w:rPr>
                <w:t>./voorvoegselsgeslachtsnaam</w:t>
              </w:r>
            </w:ins>
          </w:p>
          <w:p w14:paraId="67076A75" w14:textId="77777777" w:rsidR="000A7D4E" w:rsidRPr="004A7A56" w:rsidRDefault="000A7D4E" w:rsidP="000A7D4E">
            <w:pPr>
              <w:spacing w:line="240" w:lineRule="auto"/>
              <w:ind w:left="227"/>
              <w:rPr>
                <w:ins w:id="991" w:author="Groot, Karina de" w:date="2019-06-21T08:41:00Z"/>
                <w:sz w:val="16"/>
                <w:szCs w:val="16"/>
              </w:rPr>
            </w:pPr>
            <w:ins w:id="992" w:author="Groot, Karina de" w:date="2019-06-21T08:41:00Z">
              <w:r w:rsidRPr="004A7A56">
                <w:rPr>
                  <w:sz w:val="16"/>
                  <w:szCs w:val="16"/>
                </w:rPr>
                <w:t>./geslachtsnaam</w:t>
              </w:r>
            </w:ins>
          </w:p>
          <w:p w14:paraId="228C0A69" w14:textId="77777777" w:rsidR="000A7D4E" w:rsidRPr="004A7A56" w:rsidRDefault="000A7D4E" w:rsidP="000A7D4E">
            <w:pPr>
              <w:spacing w:line="240" w:lineRule="auto"/>
              <w:rPr>
                <w:ins w:id="993" w:author="Groot, Karina de" w:date="2019-06-21T08:41:00Z"/>
                <w:sz w:val="16"/>
                <w:szCs w:val="16"/>
              </w:rPr>
            </w:pPr>
            <w:ins w:id="994" w:author="Groot, Karina de" w:date="2019-06-21T08:41:00Z">
              <w:r w:rsidRPr="004A7A56">
                <w:rPr>
                  <w:sz w:val="16"/>
                  <w:szCs w:val="16"/>
                </w:rPr>
                <w:t>-anders</w:t>
              </w:r>
            </w:ins>
          </w:p>
          <w:p w14:paraId="717813F1" w14:textId="77777777" w:rsidR="000A7D4E" w:rsidRPr="004A7A56" w:rsidRDefault="000A7D4E" w:rsidP="000A7D4E">
            <w:pPr>
              <w:spacing w:line="240" w:lineRule="auto"/>
              <w:rPr>
                <w:ins w:id="995" w:author="Groot, Karina de" w:date="2019-06-21T08:41:00Z"/>
                <w:sz w:val="16"/>
                <w:szCs w:val="16"/>
              </w:rPr>
            </w:pPr>
            <w:ins w:id="996"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ins>
          </w:p>
          <w:p w14:paraId="26A1EE6D" w14:textId="77777777" w:rsidR="000A7D4E" w:rsidRPr="004A7A56" w:rsidRDefault="000A7D4E" w:rsidP="000A7D4E">
            <w:pPr>
              <w:spacing w:line="240" w:lineRule="auto"/>
              <w:ind w:left="227"/>
              <w:rPr>
                <w:ins w:id="997" w:author="Groot, Karina de" w:date="2019-06-21T08:41:00Z"/>
                <w:sz w:val="16"/>
                <w:szCs w:val="16"/>
              </w:rPr>
            </w:pPr>
            <w:ins w:id="998" w:author="Groot, Karina de" w:date="2019-06-21T08:41:00Z">
              <w:r w:rsidRPr="004A7A56">
                <w:rPr>
                  <w:sz w:val="16"/>
                  <w:szCs w:val="16"/>
                </w:rPr>
                <w:t>./naam/voornamen</w:t>
              </w:r>
            </w:ins>
          </w:p>
          <w:p w14:paraId="2D449867" w14:textId="77777777" w:rsidR="000A7D4E" w:rsidRPr="004A7A56" w:rsidRDefault="000A7D4E" w:rsidP="000A7D4E">
            <w:pPr>
              <w:spacing w:line="240" w:lineRule="auto"/>
              <w:ind w:left="227"/>
              <w:rPr>
                <w:ins w:id="999" w:author="Groot, Karina de" w:date="2019-06-21T08:41:00Z"/>
                <w:sz w:val="16"/>
                <w:szCs w:val="16"/>
              </w:rPr>
            </w:pPr>
            <w:ins w:id="1000" w:author="Groot, Karina de" w:date="2019-06-21T08:41:00Z">
              <w:r w:rsidRPr="004A7A56">
                <w:rPr>
                  <w:sz w:val="16"/>
                  <w:szCs w:val="16"/>
                </w:rPr>
                <w:t>./</w:t>
              </w:r>
              <w:proofErr w:type="spellStart"/>
              <w:r w:rsidRPr="004A7A56">
                <w:rPr>
                  <w:sz w:val="16"/>
                  <w:szCs w:val="16"/>
                </w:rPr>
                <w:t>tia_VoorvoegselsNaam</w:t>
              </w:r>
              <w:proofErr w:type="spellEnd"/>
            </w:ins>
          </w:p>
          <w:p w14:paraId="3B9761DD" w14:textId="77777777" w:rsidR="000A7D4E" w:rsidRPr="004A7A56" w:rsidRDefault="000A7D4E" w:rsidP="000A7D4E">
            <w:pPr>
              <w:spacing w:line="240" w:lineRule="auto"/>
              <w:ind w:left="227"/>
              <w:rPr>
                <w:ins w:id="1001" w:author="Groot, Karina de" w:date="2019-06-21T08:41:00Z"/>
                <w:sz w:val="16"/>
                <w:szCs w:val="16"/>
              </w:rPr>
            </w:pPr>
            <w:ins w:id="1002" w:author="Groot, Karina de" w:date="2019-06-21T08:41:00Z">
              <w:r w:rsidRPr="004A7A56">
                <w:rPr>
                  <w:sz w:val="16"/>
                  <w:szCs w:val="16"/>
                </w:rPr>
                <w:t>./</w:t>
              </w:r>
              <w:proofErr w:type="spellStart"/>
              <w:r w:rsidRPr="004A7A56">
                <w:rPr>
                  <w:sz w:val="16"/>
                  <w:szCs w:val="16"/>
                </w:rPr>
                <w:t>tia_NaamZonderVoorvoegsels</w:t>
              </w:r>
              <w:proofErr w:type="spellEnd"/>
            </w:ins>
          </w:p>
          <w:p w14:paraId="399228D6" w14:textId="77777777" w:rsidR="000A7D4E" w:rsidRPr="0036404C" w:rsidRDefault="000A7D4E" w:rsidP="000A7D4E">
            <w:pPr>
              <w:pStyle w:val="streepje"/>
              <w:numPr>
                <w:ilvl w:val="0"/>
                <w:numId w:val="0"/>
              </w:numPr>
              <w:spacing w:line="240" w:lineRule="auto"/>
              <w:rPr>
                <w:ins w:id="1003" w:author="Groot, Karina de" w:date="2019-06-21T08:41:00Z"/>
              </w:rPr>
            </w:pPr>
          </w:p>
          <w:p w14:paraId="37357382" w14:textId="77777777" w:rsidR="000A7D4E" w:rsidRPr="004A7A56" w:rsidRDefault="000A7D4E" w:rsidP="000A7D4E">
            <w:pPr>
              <w:spacing w:line="240" w:lineRule="auto"/>
              <w:rPr>
                <w:ins w:id="1004" w:author="Groot, Karina de" w:date="2019-06-21T08:41:00Z"/>
                <w:szCs w:val="18"/>
                <w:u w:val="single"/>
              </w:rPr>
            </w:pPr>
            <w:proofErr w:type="spellStart"/>
            <w:ins w:id="1005" w:author="Groot, Karina de" w:date="2019-06-21T08:41:00Z">
              <w:r w:rsidRPr="004A7A56">
                <w:rPr>
                  <w:szCs w:val="18"/>
                  <w:u w:val="single"/>
                </w:rPr>
                <w:t>Mapping</w:t>
              </w:r>
              <w:proofErr w:type="spellEnd"/>
              <w:r w:rsidRPr="004A7A56">
                <w:rPr>
                  <w:szCs w:val="18"/>
                  <w:u w:val="single"/>
                </w:rPr>
                <w:t xml:space="preserve"> geslacht ingezetene (in beide gevallen):</w:t>
              </w:r>
            </w:ins>
          </w:p>
          <w:p w14:paraId="189D0CEF" w14:textId="77777777" w:rsidR="000A7D4E" w:rsidRPr="004A7A56" w:rsidRDefault="000A7D4E" w:rsidP="000A7D4E">
            <w:pPr>
              <w:spacing w:line="240" w:lineRule="auto"/>
              <w:rPr>
                <w:ins w:id="1006" w:author="Groot, Karina de" w:date="2019-06-21T08:41:00Z"/>
                <w:sz w:val="16"/>
                <w:szCs w:val="16"/>
              </w:rPr>
            </w:pPr>
            <w:ins w:id="1007"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ins>
          </w:p>
          <w:p w14:paraId="5C05E3F8" w14:textId="77777777" w:rsidR="000A7D4E" w:rsidRPr="004A7A56" w:rsidRDefault="000A7D4E" w:rsidP="000A7D4E">
            <w:pPr>
              <w:spacing w:line="240" w:lineRule="auto"/>
              <w:ind w:left="227"/>
              <w:rPr>
                <w:ins w:id="1008" w:author="Groot, Karina de" w:date="2019-06-21T08:41:00Z"/>
                <w:sz w:val="16"/>
                <w:szCs w:val="16"/>
              </w:rPr>
            </w:pPr>
            <w:ins w:id="1009" w:author="Groot, Karina de" w:date="2019-06-21T08:41:00Z">
              <w:r w:rsidRPr="004A7A56">
                <w:rPr>
                  <w:sz w:val="16"/>
                  <w:szCs w:val="16"/>
                </w:rPr>
                <w:t>./geslacht</w:t>
              </w:r>
            </w:ins>
          </w:p>
          <w:p w14:paraId="6907954E" w14:textId="77777777" w:rsidR="000A7D4E" w:rsidRPr="004A7A56" w:rsidRDefault="000A7D4E" w:rsidP="000A7D4E">
            <w:pPr>
              <w:spacing w:line="240" w:lineRule="auto"/>
              <w:rPr>
                <w:ins w:id="1010" w:author="Groot, Karina de" w:date="2019-06-21T08:41:00Z"/>
                <w:sz w:val="16"/>
                <w:szCs w:val="16"/>
              </w:rPr>
            </w:pPr>
          </w:p>
          <w:p w14:paraId="62F7C6F9" w14:textId="77777777" w:rsidR="000A7D4E" w:rsidRPr="004A7A56" w:rsidRDefault="000A7D4E" w:rsidP="000A7D4E">
            <w:pPr>
              <w:pStyle w:val="streepje"/>
              <w:numPr>
                <w:ilvl w:val="0"/>
                <w:numId w:val="0"/>
              </w:numPr>
              <w:spacing w:line="240" w:lineRule="auto"/>
              <w:rPr>
                <w:ins w:id="1011" w:author="Groot, Karina de" w:date="2019-06-21T08:41:00Z"/>
                <w:szCs w:val="18"/>
                <w:u w:val="single"/>
                <w:lang w:val="nl-NL"/>
              </w:rPr>
            </w:pPr>
            <w:proofErr w:type="spellStart"/>
            <w:ins w:id="1012" w:author="Groot, Karina de" w:date="2019-06-21T08:41:00Z">
              <w:r w:rsidRPr="004A7A56">
                <w:rPr>
                  <w:szCs w:val="18"/>
                  <w:u w:val="single"/>
                  <w:lang w:val="nl-NL"/>
                </w:rPr>
                <w:t>Mapping</w:t>
              </w:r>
              <w:proofErr w:type="spellEnd"/>
              <w:r w:rsidRPr="004A7A56">
                <w:rPr>
                  <w:szCs w:val="18"/>
                  <w:u w:val="single"/>
                  <w:lang w:val="nl-NL"/>
                </w:rPr>
                <w:t xml:space="preserve"> naam en geslacht niet ingezetene:</w:t>
              </w:r>
            </w:ins>
          </w:p>
          <w:p w14:paraId="56991F0A" w14:textId="77777777" w:rsidR="000A7D4E" w:rsidRPr="004A7A56" w:rsidRDefault="000A7D4E" w:rsidP="000A7D4E">
            <w:pPr>
              <w:spacing w:line="240" w:lineRule="auto"/>
              <w:rPr>
                <w:ins w:id="1013" w:author="Groot, Karina de" w:date="2019-06-21T08:41:00Z"/>
                <w:sz w:val="16"/>
              </w:rPr>
            </w:pPr>
            <w:ins w:id="1014" w:author="Groot, Karina de" w:date="2019-06-21T08:41:00Z">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ins>
          </w:p>
          <w:p w14:paraId="4B48A1A4" w14:textId="77777777" w:rsidR="000A7D4E" w:rsidRPr="004A7A56" w:rsidRDefault="000A7D4E" w:rsidP="000A7D4E">
            <w:pPr>
              <w:spacing w:line="240" w:lineRule="auto"/>
              <w:ind w:left="227"/>
              <w:rPr>
                <w:ins w:id="1015" w:author="Groot, Karina de" w:date="2019-06-21T08:41:00Z"/>
                <w:sz w:val="16"/>
                <w:szCs w:val="16"/>
              </w:rPr>
            </w:pPr>
            <w:ins w:id="1016" w:author="Groot, Karina de" w:date="2019-06-21T08:41:00Z">
              <w:r w:rsidRPr="004A7A56">
                <w:rPr>
                  <w:sz w:val="16"/>
                </w:rPr>
                <w:t>./</w:t>
              </w:r>
              <w:r w:rsidRPr="004A7A56">
                <w:rPr>
                  <w:sz w:val="16"/>
                  <w:szCs w:val="16"/>
                </w:rPr>
                <w:t>voornamen</w:t>
              </w:r>
            </w:ins>
          </w:p>
          <w:p w14:paraId="3C6DF6B5" w14:textId="77777777" w:rsidR="000A7D4E" w:rsidRPr="004A7A56" w:rsidRDefault="000A7D4E" w:rsidP="000A7D4E">
            <w:pPr>
              <w:spacing w:line="240" w:lineRule="auto"/>
              <w:ind w:left="227"/>
              <w:rPr>
                <w:ins w:id="1017" w:author="Groot, Karina de" w:date="2019-06-21T08:41:00Z"/>
                <w:sz w:val="16"/>
                <w:szCs w:val="16"/>
              </w:rPr>
            </w:pPr>
            <w:ins w:id="1018" w:author="Groot, Karina de" w:date="2019-06-21T08:41:00Z">
              <w:r w:rsidRPr="004A7A56">
                <w:rPr>
                  <w:sz w:val="16"/>
                  <w:szCs w:val="16"/>
                </w:rPr>
                <w:t>./voorvoegsels</w:t>
              </w:r>
            </w:ins>
          </w:p>
          <w:p w14:paraId="619E4755" w14:textId="77777777" w:rsidR="000A7D4E" w:rsidRPr="004A7A56" w:rsidRDefault="000A7D4E" w:rsidP="000A7D4E">
            <w:pPr>
              <w:spacing w:line="240" w:lineRule="auto"/>
              <w:ind w:left="227"/>
              <w:rPr>
                <w:ins w:id="1019" w:author="Groot, Karina de" w:date="2019-06-21T08:41:00Z"/>
                <w:sz w:val="16"/>
                <w:szCs w:val="16"/>
              </w:rPr>
            </w:pPr>
            <w:ins w:id="1020" w:author="Groot, Karina de" w:date="2019-06-21T08:41:00Z">
              <w:r w:rsidRPr="004A7A56">
                <w:rPr>
                  <w:sz w:val="16"/>
                  <w:szCs w:val="16"/>
                </w:rPr>
                <w:t>./geslachtsnaam</w:t>
              </w:r>
            </w:ins>
          </w:p>
          <w:p w14:paraId="10236FF5" w14:textId="77777777" w:rsidR="000A7D4E" w:rsidRPr="004A7A56" w:rsidRDefault="000A7D4E" w:rsidP="000A7D4E">
            <w:pPr>
              <w:spacing w:line="240" w:lineRule="auto"/>
              <w:ind w:left="227"/>
              <w:rPr>
                <w:ins w:id="1021" w:author="Groot, Karina de" w:date="2019-06-21T08:41:00Z"/>
                <w:rFonts w:cs="Arial"/>
                <w:snapToGrid/>
                <w:kern w:val="0"/>
                <w:szCs w:val="18"/>
                <w:lang w:eastAsia="nl-NL"/>
              </w:rPr>
            </w:pPr>
            <w:ins w:id="1022" w:author="Groot, Karina de" w:date="2019-06-21T08:41:00Z">
              <w:r w:rsidRPr="004A7A56">
                <w:rPr>
                  <w:sz w:val="16"/>
                  <w:szCs w:val="16"/>
                </w:rPr>
                <w:t>./geslacht</w:t>
              </w:r>
            </w:ins>
          </w:p>
          <w:p w14:paraId="4EB44399" w14:textId="77777777" w:rsidR="000A7D4E" w:rsidRDefault="000A7D4E" w:rsidP="000A7D4E">
            <w:pPr>
              <w:spacing w:line="240" w:lineRule="auto"/>
              <w:rPr>
                <w:ins w:id="1023" w:author="Groot, Karina de" w:date="2019-06-21T08:40:00Z"/>
              </w:rPr>
            </w:pPr>
          </w:p>
        </w:tc>
      </w:tr>
      <w:tr w:rsidR="000A7D4E" w14:paraId="5919906D" w14:textId="77777777" w:rsidTr="000A7D4E">
        <w:trPr>
          <w:ins w:id="1024" w:author="Groot, Karina de" w:date="2019-06-21T08:41:00Z"/>
        </w:trPr>
        <w:tc>
          <w:tcPr>
            <w:tcW w:w="5841" w:type="dxa"/>
          </w:tcPr>
          <w:p w14:paraId="0B27F1C7" w14:textId="2936E295" w:rsidR="000A7D4E" w:rsidRPr="00EE3A93" w:rsidRDefault="000A7D4E" w:rsidP="000A7D4E">
            <w:pPr>
              <w:rPr>
                <w:ins w:id="1025" w:author="Groot, Karina de" w:date="2019-06-21T08:41:00Z"/>
              </w:rPr>
            </w:pPr>
            <w:ins w:id="1026" w:author="Groot, Karina de" w:date="2019-06-21T08:41:00Z">
              <w:r w:rsidRPr="00C0169A">
                <w:rPr>
                  <w:rFonts w:cs="Arial"/>
                  <w:color w:val="800080"/>
                  <w:sz w:val="20"/>
                </w:rPr>
                <w:lastRenderedPageBreak/>
                <w:t>voornoemd,</w:t>
              </w:r>
            </w:ins>
          </w:p>
        </w:tc>
        <w:tc>
          <w:tcPr>
            <w:tcW w:w="6026" w:type="dxa"/>
          </w:tcPr>
          <w:p w14:paraId="6087AF4E" w14:textId="2CC63C66" w:rsidR="000A7D4E" w:rsidRDefault="000A7D4E" w:rsidP="000A7D4E">
            <w:pPr>
              <w:keepNext/>
              <w:rPr>
                <w:ins w:id="1027" w:author="Groot, Karina de" w:date="2019-06-21T08:42:00Z"/>
              </w:rPr>
            </w:pPr>
            <w:ins w:id="1028" w:author="Groot, Karina de" w:date="2019-06-21T08:42:00Z">
              <w:r>
                <w:t>Vaste tekst.</w:t>
              </w:r>
            </w:ins>
          </w:p>
          <w:p w14:paraId="505D2604" w14:textId="77777777" w:rsidR="000A7D4E" w:rsidRDefault="000A7D4E" w:rsidP="000A7D4E">
            <w:pPr>
              <w:keepNext/>
              <w:rPr>
                <w:ins w:id="1029" w:author="Groot, Karina de" w:date="2019-06-21T08:42:00Z"/>
              </w:rPr>
            </w:pPr>
          </w:p>
          <w:p w14:paraId="208849C3" w14:textId="77777777" w:rsidR="000A7D4E" w:rsidRDefault="000A7D4E" w:rsidP="000A7D4E">
            <w:pPr>
              <w:pStyle w:val="streepje"/>
              <w:numPr>
                <w:ilvl w:val="0"/>
                <w:numId w:val="0"/>
              </w:numPr>
              <w:rPr>
                <w:ins w:id="1030" w:author="Groot, Karina de" w:date="2019-06-21T08:42:00Z"/>
              </w:rPr>
            </w:pPr>
            <w:ins w:id="1031" w:author="Groot, Karina de" w:date="2019-06-21T08:42:00Z">
              <w:r w:rsidRPr="004A7A56">
                <w:rPr>
                  <w:u w:val="single"/>
                </w:rPr>
                <w:t>Mapping</w:t>
              </w:r>
              <w:r w:rsidRPr="00AF2256">
                <w:t>:</w:t>
              </w:r>
            </w:ins>
          </w:p>
          <w:p w14:paraId="27827D4E" w14:textId="77777777" w:rsidR="000A7D4E" w:rsidRPr="004A7A56" w:rsidRDefault="000A7D4E" w:rsidP="000A7D4E">
            <w:pPr>
              <w:autoSpaceDE w:val="0"/>
              <w:autoSpaceDN w:val="0"/>
              <w:adjustRightInd w:val="0"/>
              <w:spacing w:line="240" w:lineRule="auto"/>
              <w:rPr>
                <w:ins w:id="1032" w:author="Groot, Karina de" w:date="2019-06-21T08:42:00Z"/>
                <w:snapToGrid/>
                <w:kern w:val="0"/>
                <w:sz w:val="16"/>
                <w:szCs w:val="16"/>
                <w:highlight w:val="white"/>
                <w:lang w:eastAsia="nl-NL"/>
              </w:rPr>
            </w:pPr>
            <w:proofErr w:type="spellStart"/>
            <w:ins w:id="1033" w:author="Groot, Karina de" w:date="2019-06-21T08:42:00Z">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ins>
          </w:p>
          <w:p w14:paraId="540DED68" w14:textId="77777777" w:rsidR="000A7D4E" w:rsidRPr="004A7A56" w:rsidRDefault="000A7D4E" w:rsidP="000A7D4E">
            <w:pPr>
              <w:autoSpaceDE w:val="0"/>
              <w:autoSpaceDN w:val="0"/>
              <w:adjustRightInd w:val="0"/>
              <w:spacing w:line="240" w:lineRule="auto"/>
              <w:ind w:left="227"/>
              <w:rPr>
                <w:ins w:id="1034" w:author="Groot, Karina de" w:date="2019-06-21T08:42:00Z"/>
                <w:snapToGrid/>
                <w:kern w:val="0"/>
                <w:sz w:val="16"/>
                <w:szCs w:val="16"/>
                <w:lang w:eastAsia="nl-NL"/>
              </w:rPr>
            </w:pPr>
            <w:ins w:id="1035" w:author="Groot, Karina de" w:date="2019-06-21T08:42:00Z">
              <w:r w:rsidRPr="004A7A56">
                <w:rPr>
                  <w:snapToGrid/>
                  <w:kern w:val="0"/>
                  <w:sz w:val="16"/>
                  <w:szCs w:val="16"/>
                  <w:lang w:eastAsia="nl-NL"/>
                </w:rPr>
                <w:t>./</w:t>
              </w:r>
              <w:proofErr w:type="spellStart"/>
              <w:r w:rsidRPr="004A7A56">
                <w:rPr>
                  <w:snapToGrid/>
                  <w:kern w:val="0"/>
                  <w:sz w:val="16"/>
                  <w:szCs w:val="16"/>
                  <w:lang w:eastAsia="nl-NL"/>
                </w:rPr>
                <w:t>tekstKeuze</w:t>
              </w:r>
              <w:proofErr w:type="spellEnd"/>
            </w:ins>
          </w:p>
          <w:p w14:paraId="355980FB" w14:textId="0E807813" w:rsidR="000A7D4E" w:rsidRPr="004A7A56" w:rsidRDefault="000A7D4E" w:rsidP="000A7D4E">
            <w:pPr>
              <w:autoSpaceDE w:val="0"/>
              <w:autoSpaceDN w:val="0"/>
              <w:adjustRightInd w:val="0"/>
              <w:spacing w:line="240" w:lineRule="auto"/>
              <w:ind w:left="454"/>
              <w:rPr>
                <w:ins w:id="1036" w:author="Groot, Karina de" w:date="2019-06-21T08:42:00Z"/>
                <w:snapToGrid/>
                <w:kern w:val="0"/>
                <w:sz w:val="16"/>
                <w:szCs w:val="16"/>
                <w:lang w:eastAsia="nl-NL"/>
              </w:rPr>
            </w:pPr>
            <w:ins w:id="1037" w:author="Groot, Karina de" w:date="2019-06-21T08:42:00Z">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ins>
            <w:ins w:id="1038" w:author="Groot, Karina de" w:date="2019-06-21T12:52:00Z">
              <w:r w:rsidR="0018571C">
                <w:rPr>
                  <w:snapToGrid/>
                  <w:kern w:val="0"/>
                  <w:sz w:val="16"/>
                  <w:szCs w:val="16"/>
                  <w:lang w:eastAsia="nl-NL"/>
                </w:rPr>
                <w:t>Schuldenaar</w:t>
              </w:r>
            </w:ins>
            <w:ins w:id="1039" w:author="Groot, Karina de" w:date="2019-06-21T08:42:00Z">
              <w:r w:rsidRPr="004A7A56">
                <w:rPr>
                  <w:snapToGrid/>
                  <w:kern w:val="0"/>
                  <w:sz w:val="16"/>
                  <w:szCs w:val="16"/>
                  <w:lang w:eastAsia="nl-NL"/>
                </w:rPr>
                <w:t>Voornoemd</w:t>
              </w:r>
              <w:proofErr w:type="spellEnd"/>
              <w:r w:rsidRPr="004A7A56">
                <w:rPr>
                  <w:snapToGrid/>
                  <w:kern w:val="0"/>
                  <w:sz w:val="16"/>
                  <w:szCs w:val="16"/>
                  <w:lang w:eastAsia="nl-NL"/>
                </w:rPr>
                <w:t>’)</w:t>
              </w:r>
            </w:ins>
          </w:p>
          <w:p w14:paraId="16731C83" w14:textId="45B5DAA0" w:rsidR="000A7D4E" w:rsidRDefault="000A7D4E" w:rsidP="000A7D4E">
            <w:pPr>
              <w:pStyle w:val="streepje"/>
              <w:numPr>
                <w:ilvl w:val="0"/>
                <w:numId w:val="0"/>
              </w:numPr>
              <w:spacing w:line="240" w:lineRule="atLeast"/>
              <w:rPr>
                <w:ins w:id="1040" w:author="Groot, Karina de" w:date="2019-06-21T08:41:00Z"/>
              </w:rPr>
            </w:pPr>
            <w:ins w:id="1041" w:author="Groot, Karina de" w:date="2019-06-21T08:42:00Z">
              <w:r w:rsidRPr="004A7A56">
                <w:rPr>
                  <w:snapToGrid/>
                  <w:kern w:val="0"/>
                  <w:sz w:val="16"/>
                  <w:szCs w:val="16"/>
                  <w:lang w:eastAsia="nl-NL"/>
                </w:rPr>
                <w:tab/>
                <w:t>./tekst(‘voornoemd’)</w:t>
              </w:r>
            </w:ins>
          </w:p>
        </w:tc>
      </w:tr>
    </w:tbl>
    <w:p w14:paraId="55F823ED" w14:textId="2BF013EB" w:rsidR="000A7D4E" w:rsidRDefault="000A7D4E" w:rsidP="000A7D4E">
      <w:pPr>
        <w:ind w:left="680"/>
        <w:rPr>
          <w:ins w:id="1042" w:author="Groot, Karina de" w:date="2019-06-21T08:42:00Z"/>
        </w:rPr>
      </w:pPr>
    </w:p>
    <w:p w14:paraId="3438EBB3" w14:textId="2B5C6D06" w:rsidR="008704AD" w:rsidRDefault="008704AD" w:rsidP="008704AD">
      <w:pPr>
        <w:pStyle w:val="Kop5"/>
        <w:rPr>
          <w:ins w:id="1043" w:author="Groot, Karina de" w:date="2019-06-21T08:43:00Z"/>
        </w:rPr>
      </w:pPr>
      <w:ins w:id="1044" w:author="Groot, Karina de" w:date="2019-06-21T08:42:00Z">
        <w:r>
          <w:t xml:space="preserve">Afsluiting </w:t>
        </w:r>
      </w:ins>
      <w:ins w:id="1045" w:author="Groot, Karina de" w:date="2019-06-21T12:52:00Z">
        <w:r w:rsidR="0018571C">
          <w:t>schuldenaar</w:t>
        </w:r>
      </w:ins>
    </w:p>
    <w:p w14:paraId="4AF7785A" w14:textId="170C5D41" w:rsidR="008704AD" w:rsidRDefault="008704AD" w:rsidP="008704AD">
      <w:pPr>
        <w:ind w:left="680"/>
        <w:rPr>
          <w:ins w:id="1046" w:author="Groot, Karina de" w:date="2019-06-21T08:44:00Z"/>
        </w:rPr>
      </w:pPr>
      <w:ins w:id="1047" w:author="Groot, Karina de" w:date="2019-06-21T08:43:00Z">
        <w:r>
          <w:t>Deze tekst wordt altijd getoond als afsluiti</w:t>
        </w:r>
      </w:ins>
      <w:ins w:id="1048" w:author="Groot, Karina de" w:date="2019-06-21T08:44:00Z">
        <w:r>
          <w:t xml:space="preserve">ng van </w:t>
        </w:r>
      </w:ins>
      <w:ins w:id="1049" w:author="Groot, Karina de" w:date="2019-06-21T12:52:00Z">
        <w:r w:rsidR="0018571C">
          <w:t>schuldenaar</w:t>
        </w:r>
      </w:ins>
      <w:ins w:id="1050" w:author="Groot, Karina de" w:date="2019-06-21T08:44:00Z">
        <w:r>
          <w:t>.</w:t>
        </w:r>
      </w:ins>
    </w:p>
    <w:tbl>
      <w:tblPr>
        <w:tblStyle w:val="Tabelraster"/>
        <w:tblW w:w="0" w:type="auto"/>
        <w:tblInd w:w="680" w:type="dxa"/>
        <w:tblLook w:val="04A0" w:firstRow="1" w:lastRow="0" w:firstColumn="1" w:lastColumn="0" w:noHBand="0" w:noVBand="1"/>
      </w:tblPr>
      <w:tblGrid>
        <w:gridCol w:w="5942"/>
        <w:gridCol w:w="5925"/>
      </w:tblGrid>
      <w:tr w:rsidR="00DB4097" w14:paraId="6BB5B696" w14:textId="77777777" w:rsidTr="00DB4097">
        <w:trPr>
          <w:ins w:id="1051" w:author="Groot, Karina de" w:date="2019-06-21T08:50:00Z"/>
        </w:trPr>
        <w:tc>
          <w:tcPr>
            <w:tcW w:w="6273" w:type="dxa"/>
          </w:tcPr>
          <w:p w14:paraId="6CDC7DB4" w14:textId="70A40759" w:rsidR="00DB4097" w:rsidRDefault="00DB4097" w:rsidP="008704AD">
            <w:pPr>
              <w:rPr>
                <w:ins w:id="1052" w:author="Groot, Karina de" w:date="2019-06-21T08:50:00Z"/>
              </w:rPr>
            </w:pPr>
            <w:ins w:id="1053" w:author="Groot, Karina de" w:date="2019-06-21T08:50:00Z">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 xml:space="preserve">te noemen: </w:t>
              </w:r>
            </w:ins>
            <w:ins w:id="1054" w:author="Groot, Karina de" w:date="2019-06-21T12:53:00Z">
              <w:r w:rsidR="0018571C">
                <w:rPr>
                  <w:rFonts w:cs="Arial"/>
                  <w:color w:val="339966"/>
                  <w:sz w:val="20"/>
                </w:rPr>
                <w:t xml:space="preserve">de </w:t>
              </w:r>
            </w:ins>
            <w:ins w:id="1055" w:author="Groot, Karina de" w:date="2019-06-28T11:57:00Z">
              <w:r w:rsidR="00395BF4">
                <w:rPr>
                  <w:rFonts w:cs="Arial"/>
                  <w:color w:val="339966"/>
                  <w:sz w:val="20"/>
                </w:rPr>
                <w:t>‘</w:t>
              </w:r>
            </w:ins>
            <w:ins w:id="1056" w:author="Groot, Karina de" w:date="2019-06-21T12:53:00Z">
              <w:r w:rsidR="0018571C">
                <w:rPr>
                  <w:rFonts w:cs="Arial"/>
                  <w:color w:val="339966"/>
                  <w:sz w:val="20"/>
                </w:rPr>
                <w:t>Schuldenaar</w:t>
              </w:r>
            </w:ins>
            <w:ins w:id="1057" w:author="Groot, Karina de" w:date="2019-06-28T11:57:00Z">
              <w:r w:rsidR="00395BF4">
                <w:rPr>
                  <w:rFonts w:cs="Arial"/>
                  <w:color w:val="339966"/>
                  <w:sz w:val="20"/>
                </w:rPr>
                <w:t>’</w:t>
              </w:r>
            </w:ins>
          </w:p>
        </w:tc>
        <w:tc>
          <w:tcPr>
            <w:tcW w:w="6274" w:type="dxa"/>
          </w:tcPr>
          <w:p w14:paraId="6DBB3BE5" w14:textId="77777777" w:rsidR="00DB4097" w:rsidRDefault="00DB4097" w:rsidP="008704AD">
            <w:pPr>
              <w:rPr>
                <w:ins w:id="1058" w:author="Groot, Karina de" w:date="2019-06-21T08:51:00Z"/>
                <w:szCs w:val="18"/>
              </w:rPr>
            </w:pPr>
            <w:ins w:id="1059" w:author="Groot, Karina de" w:date="2019-06-21T08:51:00Z">
              <w:r>
                <w:t>Vaste tekst</w:t>
              </w:r>
              <w:r w:rsidRPr="004A7A56">
                <w:rPr>
                  <w:szCs w:val="18"/>
                </w:rPr>
                <w:t>, waarbij de paarse tekst weggelaten wordt als er in het voorgaande maar één persoon is vermeld.</w:t>
              </w:r>
            </w:ins>
          </w:p>
          <w:p w14:paraId="61CF607E" w14:textId="363015A5" w:rsidR="00DB4097" w:rsidRDefault="00DB4097" w:rsidP="008704AD">
            <w:pPr>
              <w:rPr>
                <w:ins w:id="1060" w:author="Groot, Karina de" w:date="2019-06-21T08:50:00Z"/>
              </w:rPr>
            </w:pPr>
          </w:p>
        </w:tc>
      </w:tr>
    </w:tbl>
    <w:p w14:paraId="185DF4E2" w14:textId="77777777" w:rsidR="008704AD" w:rsidRPr="008704AD" w:rsidRDefault="008704AD">
      <w:pPr>
        <w:ind w:left="680"/>
        <w:rPr>
          <w:ins w:id="1061" w:author="Groot, Karina de" w:date="2019-06-21T07:55:00Z"/>
          <w:rPrChange w:id="1062" w:author="Groot, Karina de" w:date="2019-06-21T08:43:00Z">
            <w:rPr>
              <w:ins w:id="1063" w:author="Groot, Karina de" w:date="2019-06-21T07:55:00Z"/>
              <w:lang w:val="en-US"/>
            </w:rPr>
          </w:rPrChange>
        </w:rPr>
        <w:pPrChange w:id="1064" w:author="Groot, Karina de" w:date="2019-06-21T08:43:00Z">
          <w:pPr>
            <w:pStyle w:val="Kop2"/>
            <w:pageBreakBefore/>
            <w:numPr>
              <w:numId w:val="1"/>
            </w:numPr>
          </w:pPr>
        </w:pPrChange>
      </w:pPr>
    </w:p>
    <w:p w14:paraId="45D25149" w14:textId="32CF5F1E" w:rsidR="00386307" w:rsidRDefault="00386307">
      <w:pPr>
        <w:pStyle w:val="Kop2"/>
        <w:pageBreakBefore/>
        <w:numPr>
          <w:ilvl w:val="0"/>
          <w:numId w:val="0"/>
        </w:numPr>
        <w:rPr>
          <w:ins w:id="1065" w:author="Groot, Karina de" w:date="2019-06-21T07:54:00Z"/>
        </w:rPr>
        <w:pPrChange w:id="1066" w:author="Groot, Karina de" w:date="2019-06-21T07:55:00Z">
          <w:pPr>
            <w:pStyle w:val="Kop2"/>
            <w:pageBreakBefore/>
          </w:pPr>
        </w:pPrChange>
      </w:pPr>
    </w:p>
    <w:p w14:paraId="7F671D04" w14:textId="77777777" w:rsidR="00C15CF7" w:rsidRPr="001D61D1" w:rsidRDefault="00C15CF7" w:rsidP="001D61D1"/>
    <w:p w14:paraId="31D11A44" w14:textId="5F49B23C" w:rsidR="00C15CF7" w:rsidRDefault="003952DF">
      <w:pPr>
        <w:pStyle w:val="Kop2"/>
        <w:pPrChange w:id="1067" w:author="Groot, Karina de" w:date="2019-06-21T07:54:00Z">
          <w:pPr>
            <w:pStyle w:val="Kop2"/>
            <w:pageBreakBefore/>
          </w:pPr>
        </w:pPrChange>
      </w:pPr>
      <w:bookmarkStart w:id="1068" w:name="_Ref438019187"/>
      <w:bookmarkStart w:id="1069" w:name="_Toc464135502"/>
      <w:bookmarkStart w:id="1070" w:name="_Toc506361266"/>
      <w:bookmarkStart w:id="1071" w:name="_Toc12001456"/>
      <w:r>
        <w:t>Geldl</w:t>
      </w:r>
      <w:r w:rsidR="0070234C">
        <w:t>ening</w:t>
      </w:r>
      <w:bookmarkEnd w:id="1068"/>
      <w:bookmarkEnd w:id="1069"/>
      <w:bookmarkEnd w:id="1070"/>
      <w:bookmarkEnd w:id="107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1072" w:name="_Toc464135503"/>
      <w:bookmarkStart w:id="1073" w:name="_Toc506361267"/>
      <w:bookmarkStart w:id="1074" w:name="_Toc12001457"/>
      <w:bookmarkStart w:id="1075" w:name="_Ref438469058"/>
      <w:r>
        <w:lastRenderedPageBreak/>
        <w:t>Starterslening</w:t>
      </w:r>
      <w:bookmarkEnd w:id="1072"/>
      <w:bookmarkEnd w:id="1073"/>
      <w:bookmarkEnd w:id="107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1076" w:name="_Toc464135504"/>
      <w:bookmarkStart w:id="1077" w:name="_Toc506361268"/>
      <w:bookmarkStart w:id="1078" w:name="_Toc12001458"/>
      <w:bookmarkEnd w:id="1075"/>
      <w:r>
        <w:lastRenderedPageBreak/>
        <w:t>Hypotheekstelling</w:t>
      </w:r>
      <w:bookmarkEnd w:id="1076"/>
      <w:bookmarkEnd w:id="1077"/>
      <w:bookmarkEnd w:id="107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1079" w:name="_Toc464135505"/>
      <w:bookmarkStart w:id="1080" w:name="_Toc506361269"/>
      <w:bookmarkStart w:id="1081" w:name="_Toc12001459"/>
      <w:r>
        <w:lastRenderedPageBreak/>
        <w:t>Registergoed</w:t>
      </w:r>
      <w:bookmarkEnd w:id="1079"/>
      <w:bookmarkEnd w:id="1080"/>
      <w:bookmarkEnd w:id="10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1082" w:name="_Toc464135506"/>
      <w:bookmarkStart w:id="1083" w:name="_Toc506361270"/>
      <w:bookmarkStart w:id="1084" w:name="_Toc12001460"/>
      <w:r>
        <w:lastRenderedPageBreak/>
        <w:t>Hypotheekstelling overbruggingshypotheek</w:t>
      </w:r>
      <w:bookmarkEnd w:id="1082"/>
      <w:bookmarkEnd w:id="1083"/>
      <w:bookmarkEnd w:id="108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1085" w:name="_Toc464135507"/>
      <w:bookmarkStart w:id="1086" w:name="_Toc506361271"/>
      <w:bookmarkStart w:id="1087" w:name="_Toc12001461"/>
      <w:r>
        <w:lastRenderedPageBreak/>
        <w:t>Woonplaatskeuze</w:t>
      </w:r>
      <w:bookmarkEnd w:id="1085"/>
      <w:bookmarkEnd w:id="1086"/>
      <w:bookmarkEnd w:id="10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1088" w:name="_Toc464135508"/>
      <w:bookmarkStart w:id="1089" w:name="_Toc506361272"/>
      <w:bookmarkStart w:id="1090" w:name="_Toc12001462"/>
      <w:r>
        <w:t xml:space="preserve">Einde </w:t>
      </w:r>
      <w:r w:rsidRPr="0082293D">
        <w:rPr>
          <w:lang w:val="nl-NL"/>
        </w:rPr>
        <w:t>kadasterdeel</w:t>
      </w:r>
      <w:bookmarkEnd w:id="1088"/>
      <w:bookmarkEnd w:id="1089"/>
      <w:bookmarkEnd w:id="109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1091" w:name="_Toc248216324"/>
      <w:bookmarkStart w:id="1092" w:name="_Toc464135509"/>
      <w:bookmarkStart w:id="1093" w:name="_Toc506361273"/>
      <w:bookmarkStart w:id="1094" w:name="_Toc12001463"/>
      <w:r w:rsidRPr="00B13D63">
        <w:rPr>
          <w:lang w:val="nl-NL"/>
        </w:rPr>
        <w:lastRenderedPageBreak/>
        <w:t>Vrije gedeelte</w:t>
      </w:r>
      <w:bookmarkEnd w:id="1091"/>
      <w:bookmarkEnd w:id="1092"/>
      <w:bookmarkEnd w:id="1093"/>
      <w:bookmarkEnd w:id="109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2FDE" w14:textId="77777777" w:rsidR="000B66D6" w:rsidRDefault="000B66D6">
      <w:r>
        <w:separator/>
      </w:r>
    </w:p>
  </w:endnote>
  <w:endnote w:type="continuationSeparator" w:id="0">
    <w:p w14:paraId="3204E80D" w14:textId="77777777" w:rsidR="000B66D6" w:rsidRDefault="000B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277A59" w:rsidRDefault="00277A59">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277A59" w:rsidRDefault="00277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3B3F0" w14:textId="77777777" w:rsidR="000B66D6" w:rsidRDefault="000B66D6">
      <w:r>
        <w:separator/>
      </w:r>
    </w:p>
  </w:footnote>
  <w:footnote w:type="continuationSeparator" w:id="0">
    <w:p w14:paraId="50D42AC3" w14:textId="77777777" w:rsidR="000B66D6" w:rsidRDefault="000B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77A59" w14:paraId="1712C727" w14:textId="77777777">
      <w:tc>
        <w:tcPr>
          <w:tcW w:w="4181" w:type="dxa"/>
        </w:tcPr>
        <w:p w14:paraId="610BA701" w14:textId="77777777" w:rsidR="00277A59" w:rsidRDefault="00277A59">
          <w:pPr>
            <w:pStyle w:val="tussenkopje"/>
            <w:spacing w:before="0"/>
          </w:pPr>
          <w:r>
            <w:t>Datum</w:t>
          </w:r>
        </w:p>
      </w:tc>
    </w:tr>
    <w:tr w:rsidR="00277A59" w14:paraId="2846A5EC" w14:textId="77777777">
      <w:tc>
        <w:tcPr>
          <w:tcW w:w="4181" w:type="dxa"/>
        </w:tcPr>
        <w:p w14:paraId="466EEB53" w14:textId="0A07CDB2" w:rsidR="00277A59" w:rsidRDefault="000B66D6">
          <w:pPr>
            <w:spacing w:line="240" w:lineRule="atLeast"/>
          </w:pPr>
          <w:r>
            <w:fldChar w:fldCharType="begin"/>
          </w:r>
          <w:r>
            <w:instrText xml:space="preserve"> REF Datum </w:instrText>
          </w:r>
          <w:r>
            <w:fldChar w:fldCharType="separate"/>
          </w:r>
          <w:r w:rsidR="00277A59">
            <w:t>20</w:t>
          </w:r>
          <w:r w:rsidR="00277A59">
            <w:rPr>
              <w:noProof/>
            </w:rPr>
            <w:t xml:space="preserve"> juni 201</w:t>
          </w:r>
          <w:r>
            <w:rPr>
              <w:noProof/>
            </w:rPr>
            <w:fldChar w:fldCharType="end"/>
          </w:r>
          <w:r w:rsidR="00277A59">
            <w:rPr>
              <w:noProof/>
            </w:rPr>
            <w:t>9</w:t>
          </w:r>
        </w:p>
      </w:tc>
    </w:tr>
    <w:tr w:rsidR="00277A59" w14:paraId="024DCCCA" w14:textId="77777777">
      <w:tc>
        <w:tcPr>
          <w:tcW w:w="4181" w:type="dxa"/>
        </w:tcPr>
        <w:p w14:paraId="39580F40" w14:textId="77777777" w:rsidR="00277A59" w:rsidRDefault="00277A59">
          <w:pPr>
            <w:pStyle w:val="tussenkopje"/>
          </w:pPr>
          <w:r>
            <w:t>Titel</w:t>
          </w:r>
        </w:p>
      </w:tc>
    </w:tr>
    <w:tr w:rsidR="00277A59" w14:paraId="4EFFF9F0" w14:textId="77777777">
      <w:tc>
        <w:tcPr>
          <w:tcW w:w="4181" w:type="dxa"/>
        </w:tcPr>
        <w:p w14:paraId="7DB6203F" w14:textId="48D46036" w:rsidR="00277A59" w:rsidRDefault="003E2A45">
          <w:pPr>
            <w:spacing w:line="240" w:lineRule="atLeast"/>
            <w:rPr>
              <w:noProof/>
            </w:rPr>
          </w:pPr>
          <w:fldSimple w:instr=" STYLEREF Titel \* MERGEFORMAT ">
            <w:r w:rsidR="00AA1B40">
              <w:rPr>
                <w:noProof/>
              </w:rPr>
              <w:t>Toelichting modeldocument Munt hypotheek</w:t>
            </w:r>
          </w:fldSimple>
        </w:p>
      </w:tc>
    </w:tr>
    <w:tr w:rsidR="00277A59" w14:paraId="05207AE4" w14:textId="77777777">
      <w:tc>
        <w:tcPr>
          <w:tcW w:w="4181" w:type="dxa"/>
        </w:tcPr>
        <w:p w14:paraId="4D245011" w14:textId="77777777" w:rsidR="00277A59" w:rsidRDefault="00277A59">
          <w:pPr>
            <w:pStyle w:val="tussenkopje"/>
          </w:pPr>
          <w:r>
            <w:t>Versie</w:t>
          </w:r>
        </w:p>
      </w:tc>
    </w:tr>
    <w:tr w:rsidR="00277A59" w14:paraId="744F0CE8" w14:textId="77777777">
      <w:tc>
        <w:tcPr>
          <w:tcW w:w="4181" w:type="dxa"/>
        </w:tcPr>
        <w:p w14:paraId="4A1720B8" w14:textId="147720D5" w:rsidR="00277A59" w:rsidRDefault="000B66D6">
          <w:pPr>
            <w:spacing w:line="240" w:lineRule="atLeast"/>
          </w:pPr>
          <w:r>
            <w:fldChar w:fldCharType="begin"/>
          </w:r>
          <w:r>
            <w:instrText xml:space="preserve"> REF Versie </w:instrText>
          </w:r>
          <w:r>
            <w:fldChar w:fldCharType="separate"/>
          </w:r>
          <w:r w:rsidR="00277A59">
            <w:t>2.</w:t>
          </w:r>
          <w:r w:rsidR="00277A59">
            <w:rPr>
              <w:noProof/>
            </w:rPr>
            <w:t>0</w:t>
          </w:r>
          <w:r>
            <w:rPr>
              <w:noProof/>
            </w:rPr>
            <w:fldChar w:fldCharType="end"/>
          </w:r>
          <w:ins w:id="7" w:author="Groot, Karina de" w:date="2019-06-21T09:25:00Z">
            <w:r w:rsidR="00277A59">
              <w:rPr>
                <w:noProof/>
              </w:rPr>
              <w:t>.0</w:t>
            </w:r>
          </w:ins>
        </w:p>
      </w:tc>
    </w:tr>
    <w:tr w:rsidR="00277A59" w14:paraId="30A6F306" w14:textId="77777777">
      <w:tc>
        <w:tcPr>
          <w:tcW w:w="4181" w:type="dxa"/>
        </w:tcPr>
        <w:p w14:paraId="17AF06DC" w14:textId="77777777" w:rsidR="00277A59" w:rsidRDefault="00277A59">
          <w:pPr>
            <w:pStyle w:val="tussenkopje"/>
          </w:pPr>
          <w:r>
            <w:t>Blad</w:t>
          </w:r>
        </w:p>
      </w:tc>
    </w:tr>
    <w:tr w:rsidR="00277A59" w14:paraId="3A810291" w14:textId="77777777">
      <w:tc>
        <w:tcPr>
          <w:tcW w:w="4181" w:type="dxa"/>
        </w:tcPr>
        <w:p w14:paraId="0FC60380" w14:textId="021B4157" w:rsidR="00277A59" w:rsidRDefault="00277A59">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AA1B40">
              <w:rPr>
                <w:noProof/>
              </w:rPr>
              <w:instrText>38</w:instrText>
            </w:r>
          </w:fldSimple>
          <w:r>
            <w:instrText xml:space="preserve"> </w:instrText>
          </w:r>
          <w:r>
            <w:fldChar w:fldCharType="separate"/>
          </w:r>
          <w:r w:rsidR="00AA1B40">
            <w:rPr>
              <w:noProof/>
            </w:rPr>
            <w:t>39</w:t>
          </w:r>
          <w:r>
            <w:fldChar w:fldCharType="end"/>
          </w:r>
          <w:r>
            <w:t xml:space="preserve"> </w:t>
          </w:r>
        </w:p>
      </w:tc>
    </w:tr>
  </w:tbl>
  <w:p w14:paraId="024C4FF1" w14:textId="238461A8" w:rsidR="00277A59" w:rsidRDefault="00277A59">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77A59" w14:paraId="076988DE" w14:textId="77777777">
      <w:tc>
        <w:tcPr>
          <w:tcW w:w="4181" w:type="dxa"/>
        </w:tcPr>
        <w:p w14:paraId="2819F8C6" w14:textId="77777777" w:rsidR="00277A59" w:rsidRDefault="00277A59">
          <w:pPr>
            <w:pStyle w:val="tussenkopje"/>
            <w:spacing w:before="0"/>
          </w:pPr>
          <w:r>
            <w:t>Datum</w:t>
          </w:r>
        </w:p>
      </w:tc>
    </w:tr>
    <w:bookmarkStart w:id="218" w:name="Datum"/>
    <w:tr w:rsidR="00277A59" w14:paraId="0179760F" w14:textId="77777777">
      <w:tc>
        <w:tcPr>
          <w:tcW w:w="4181" w:type="dxa"/>
        </w:tcPr>
        <w:p w14:paraId="76B46451" w14:textId="04A6E3A8" w:rsidR="00277A59" w:rsidRDefault="00277A59" w:rsidP="00101970">
          <w:pPr>
            <w:spacing w:line="240" w:lineRule="atLeast"/>
          </w:pPr>
          <w:r>
            <w:fldChar w:fldCharType="begin"/>
          </w:r>
          <w:r>
            <w:instrText xml:space="preserve"> STYLEREF Datumopmaakprofiel\l  \* MERGEFORMAT </w:instrText>
          </w:r>
          <w:r>
            <w:fldChar w:fldCharType="separate"/>
          </w:r>
          <w:r w:rsidR="00AA1B40">
            <w:rPr>
              <w:noProof/>
            </w:rPr>
            <w:t>20 juni 2019</w:t>
          </w:r>
          <w:r>
            <w:fldChar w:fldCharType="end"/>
          </w:r>
          <w:bookmarkEnd w:id="218"/>
        </w:p>
      </w:tc>
    </w:tr>
    <w:tr w:rsidR="00277A59" w14:paraId="05E36754" w14:textId="77777777">
      <w:tc>
        <w:tcPr>
          <w:tcW w:w="4181" w:type="dxa"/>
        </w:tcPr>
        <w:p w14:paraId="2BB2D007" w14:textId="77777777" w:rsidR="00277A59" w:rsidRDefault="00277A59">
          <w:pPr>
            <w:pStyle w:val="tussenkopje"/>
          </w:pPr>
          <w:r>
            <w:t>Titel</w:t>
          </w:r>
        </w:p>
      </w:tc>
    </w:tr>
    <w:tr w:rsidR="00277A59" w14:paraId="0D60F1F3" w14:textId="77777777">
      <w:tc>
        <w:tcPr>
          <w:tcW w:w="4181" w:type="dxa"/>
        </w:tcPr>
        <w:p w14:paraId="7FFFA4C4" w14:textId="4DD3A9A7" w:rsidR="00277A59" w:rsidRPr="00435110" w:rsidRDefault="003E2A45">
          <w:pPr>
            <w:spacing w:line="240" w:lineRule="atLeast"/>
          </w:pPr>
          <w:fldSimple w:instr=" STYLEREF Titel \* MERGEFORMAT ">
            <w:r w:rsidR="00AA1B40">
              <w:rPr>
                <w:noProof/>
              </w:rPr>
              <w:t>Toelichting modeldocument Munt hypotheek</w:t>
            </w:r>
          </w:fldSimple>
        </w:p>
      </w:tc>
    </w:tr>
    <w:tr w:rsidR="00277A59" w14:paraId="26E3D099" w14:textId="77777777">
      <w:tc>
        <w:tcPr>
          <w:tcW w:w="4181" w:type="dxa"/>
        </w:tcPr>
        <w:p w14:paraId="5B2EA103" w14:textId="77777777" w:rsidR="00277A59" w:rsidRDefault="00277A59">
          <w:pPr>
            <w:pStyle w:val="tussenkopje"/>
          </w:pPr>
          <w:r>
            <w:t>Versie</w:t>
          </w:r>
        </w:p>
      </w:tc>
    </w:tr>
    <w:bookmarkStart w:id="219" w:name="Versie"/>
    <w:tr w:rsidR="00277A59" w14:paraId="2FCF9F03" w14:textId="77777777">
      <w:tc>
        <w:tcPr>
          <w:tcW w:w="4181" w:type="dxa"/>
        </w:tcPr>
        <w:p w14:paraId="0CC655A0" w14:textId="0D3CBC38" w:rsidR="00277A59" w:rsidRDefault="00277A59">
          <w:pPr>
            <w:spacing w:line="240" w:lineRule="atLeast"/>
          </w:pPr>
          <w:r>
            <w:fldChar w:fldCharType="begin"/>
          </w:r>
          <w:r>
            <w:instrText xml:space="preserve"> STYLEREF Versie\l  \* MERGEFORMAT </w:instrText>
          </w:r>
          <w:r>
            <w:fldChar w:fldCharType="separate"/>
          </w:r>
          <w:r w:rsidR="00AA1B40">
            <w:rPr>
              <w:noProof/>
            </w:rPr>
            <w:t>2.0</w:t>
          </w:r>
          <w:r>
            <w:fldChar w:fldCharType="end"/>
          </w:r>
          <w:bookmarkEnd w:id="219"/>
          <w:ins w:id="220" w:author="Groot, Karina de" w:date="2019-06-21T12:48:00Z">
            <w:r w:rsidR="0018571C">
              <w:t>.0</w:t>
            </w:r>
          </w:ins>
        </w:p>
      </w:tc>
    </w:tr>
    <w:tr w:rsidR="00277A59" w14:paraId="5935CBD8" w14:textId="77777777">
      <w:tc>
        <w:tcPr>
          <w:tcW w:w="4181" w:type="dxa"/>
        </w:tcPr>
        <w:p w14:paraId="4B13FF4B" w14:textId="77777777" w:rsidR="00277A59" w:rsidRDefault="00277A59">
          <w:pPr>
            <w:pStyle w:val="tussenkopje"/>
          </w:pPr>
          <w:r>
            <w:t>Blad</w:t>
          </w:r>
        </w:p>
      </w:tc>
    </w:tr>
    <w:tr w:rsidR="00277A59" w14:paraId="66FFEE3B" w14:textId="77777777">
      <w:tc>
        <w:tcPr>
          <w:tcW w:w="4181" w:type="dxa"/>
        </w:tcPr>
        <w:p w14:paraId="7FD9F103" w14:textId="77D80C02" w:rsidR="00277A59" w:rsidRDefault="00277A59">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AA1B40">
              <w:rPr>
                <w:noProof/>
              </w:rPr>
              <w:instrText>38</w:instrText>
            </w:r>
          </w:fldSimple>
          <w:r>
            <w:instrText xml:space="preserve"> </w:instrText>
          </w:r>
          <w:r>
            <w:fldChar w:fldCharType="separate"/>
          </w:r>
          <w:r w:rsidR="00AA1B40">
            <w:rPr>
              <w:noProof/>
            </w:rPr>
            <w:t>39</w:t>
          </w:r>
          <w:r>
            <w:fldChar w:fldCharType="end"/>
          </w:r>
          <w:r>
            <w:t xml:space="preserve"> </w:t>
          </w:r>
        </w:p>
      </w:tc>
    </w:tr>
  </w:tbl>
  <w:p w14:paraId="03634E3D" w14:textId="4AB5A02A" w:rsidR="00277A59" w:rsidRDefault="00277A59">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2A4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863C-65EB-4D7A-9376-CD834B48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3391</TotalTime>
  <Pages>38</Pages>
  <Words>6575</Words>
  <Characters>36166</Characters>
  <Application>Microsoft Office Word</Application>
  <DocSecurity>0</DocSecurity>
  <Lines>301</Lines>
  <Paragraphs>85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42656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77</cp:revision>
  <cp:lastPrinted>2015-07-15T14:30:00Z</cp:lastPrinted>
  <dcterms:created xsi:type="dcterms:W3CDTF">2016-10-12T12:35:00Z</dcterms:created>
  <dcterms:modified xsi:type="dcterms:W3CDTF">2019-07-04T11:23:00Z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