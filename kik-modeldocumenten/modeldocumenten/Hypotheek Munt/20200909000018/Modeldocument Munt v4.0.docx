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36168" w14:textId="0F613C37" w:rsidR="0056395F" w:rsidRPr="000D7B52" w:rsidRDefault="0056395F" w:rsidP="0056395F">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sidR="002A659A">
        <w:rPr>
          <w:rFonts w:ascii="Arial" w:hAnsi="Arial" w:cs="Arial"/>
          <w:b/>
          <w:color w:val="000000"/>
          <w:szCs w:val="24"/>
        </w:rPr>
        <w:t xml:space="preserve">MUNT    </w:t>
      </w:r>
      <w:r>
        <w:rPr>
          <w:rFonts w:ascii="Arial" w:hAnsi="Arial" w:cs="Arial"/>
          <w:color w:val="000000"/>
          <w:sz w:val="22"/>
          <w:szCs w:val="22"/>
        </w:rPr>
        <w:t xml:space="preserve">(o.b.v. model </w:t>
      </w:r>
      <w:r w:rsidR="002A659A">
        <w:rPr>
          <w:rFonts w:ascii="Arial" w:hAnsi="Arial" w:cs="Arial"/>
          <w:color w:val="000000"/>
          <w:sz w:val="22"/>
          <w:szCs w:val="22"/>
        </w:rPr>
        <w:t xml:space="preserve">MUNT </w:t>
      </w:r>
      <w:r w:rsidR="00CE26FC">
        <w:rPr>
          <w:rFonts w:ascii="Arial" w:hAnsi="Arial" w:cs="Arial"/>
          <w:color w:val="000000"/>
          <w:sz w:val="22"/>
          <w:szCs w:val="22"/>
        </w:rPr>
        <w:t>20</w:t>
      </w:r>
      <w:r w:rsidR="002A659A">
        <w:rPr>
          <w:rFonts w:ascii="Arial" w:hAnsi="Arial" w:cs="Arial"/>
          <w:color w:val="000000"/>
          <w:sz w:val="22"/>
          <w:szCs w:val="22"/>
        </w:rPr>
        <w:t>.01</w:t>
      </w:r>
      <w:r w:rsidRPr="000D7B52">
        <w:rPr>
          <w:rFonts w:ascii="Arial" w:hAnsi="Arial" w:cs="Arial"/>
          <w:color w:val="000000"/>
          <w:sz w:val="22"/>
          <w:szCs w:val="22"/>
        </w:rPr>
        <w:t>)</w:t>
      </w:r>
    </w:p>
    <w:p w14:paraId="591C97B7" w14:textId="77777777" w:rsidR="0056395F" w:rsidRPr="000D7B52" w:rsidRDefault="0056395F" w:rsidP="0056395F">
      <w:pPr>
        <w:ind w:right="96"/>
        <w:rPr>
          <w:rFonts w:ascii="Arial" w:hAnsi="Arial" w:cs="Arial"/>
          <w:color w:val="000000"/>
          <w:sz w:val="20"/>
        </w:rPr>
      </w:pPr>
    </w:p>
    <w:p w14:paraId="38F52584" w14:textId="0988C741" w:rsidR="0056395F" w:rsidRPr="000D0BA0" w:rsidRDefault="0056395F" w:rsidP="0056395F">
      <w:pPr>
        <w:ind w:right="96"/>
        <w:rPr>
          <w:rFonts w:ascii="Arial" w:hAnsi="Arial" w:cs="Arial"/>
          <w:b/>
          <w:color w:val="000000"/>
          <w:sz w:val="20"/>
          <w:u w:val="single"/>
        </w:rPr>
      </w:pPr>
      <w:r w:rsidRPr="000D0BA0">
        <w:rPr>
          <w:rFonts w:ascii="Arial" w:hAnsi="Arial" w:cs="Arial"/>
          <w:b/>
          <w:color w:val="000000"/>
          <w:sz w:val="20"/>
          <w:u w:val="single"/>
        </w:rPr>
        <w:t xml:space="preserve">Versie </w:t>
      </w:r>
      <w:ins w:id="0" w:author="Vos, Inae" w:date="2020-09-03T10:14:00Z">
        <w:r w:rsidR="00A52334">
          <w:rPr>
            <w:rFonts w:ascii="Arial" w:hAnsi="Arial" w:cs="Arial"/>
            <w:b/>
            <w:color w:val="000000"/>
            <w:sz w:val="20"/>
            <w:u w:val="single"/>
          </w:rPr>
          <w:t>4.0</w:t>
        </w:r>
      </w:ins>
      <w:del w:id="1" w:author="Vos, Inae" w:date="2020-09-03T10:14:00Z">
        <w:r w:rsidR="00A623C7" w:rsidDel="00A52334">
          <w:rPr>
            <w:rFonts w:ascii="Arial" w:hAnsi="Arial" w:cs="Arial"/>
            <w:b/>
            <w:color w:val="000000"/>
            <w:sz w:val="20"/>
            <w:u w:val="single"/>
          </w:rPr>
          <w:delText>3.0</w:delText>
        </w:r>
      </w:del>
      <w:r w:rsidRPr="000D0BA0">
        <w:rPr>
          <w:rFonts w:ascii="Arial" w:hAnsi="Arial" w:cs="Arial"/>
          <w:b/>
          <w:color w:val="000000"/>
          <w:sz w:val="20"/>
          <w:u w:val="single"/>
        </w:rPr>
        <w:tab/>
      </w:r>
      <w:r w:rsidRPr="000D0BA0">
        <w:rPr>
          <w:rFonts w:ascii="Arial" w:hAnsi="Arial" w:cs="Arial"/>
          <w:b/>
          <w:color w:val="000000"/>
          <w:sz w:val="20"/>
          <w:u w:val="single"/>
        </w:rPr>
        <w:tab/>
        <w:t>d.d.</w:t>
      </w:r>
      <w:r w:rsidR="007A137E">
        <w:rPr>
          <w:rFonts w:ascii="Arial" w:hAnsi="Arial" w:cs="Arial"/>
          <w:b/>
          <w:color w:val="000000"/>
          <w:sz w:val="20"/>
          <w:u w:val="single"/>
        </w:rPr>
        <w:t xml:space="preserve"> </w:t>
      </w:r>
      <w:ins w:id="2" w:author="Vos, Inae" w:date="2020-09-03T10:14:00Z">
        <w:r w:rsidR="00A52334">
          <w:rPr>
            <w:rFonts w:ascii="Arial" w:hAnsi="Arial" w:cs="Arial"/>
            <w:b/>
            <w:color w:val="000000"/>
            <w:sz w:val="20"/>
            <w:u w:val="single"/>
          </w:rPr>
          <w:t>03</w:t>
        </w:r>
      </w:ins>
      <w:del w:id="3" w:author="Vos, Inae" w:date="2020-09-03T10:14:00Z">
        <w:r w:rsidR="00CE26FC" w:rsidDel="00A52334">
          <w:rPr>
            <w:rFonts w:ascii="Arial" w:hAnsi="Arial" w:cs="Arial"/>
            <w:b/>
            <w:color w:val="000000"/>
            <w:sz w:val="20"/>
            <w:u w:val="single"/>
          </w:rPr>
          <w:delText>16</w:delText>
        </w:r>
      </w:del>
      <w:r w:rsidR="007A137E">
        <w:rPr>
          <w:rFonts w:ascii="Arial" w:hAnsi="Arial" w:cs="Arial"/>
          <w:b/>
          <w:color w:val="000000"/>
          <w:sz w:val="20"/>
          <w:u w:val="single"/>
        </w:rPr>
        <w:t>-0</w:t>
      </w:r>
      <w:ins w:id="4" w:author="Vos, Inae" w:date="2020-09-03T10:14:00Z">
        <w:r w:rsidR="00A52334">
          <w:rPr>
            <w:rFonts w:ascii="Arial" w:hAnsi="Arial" w:cs="Arial"/>
            <w:b/>
            <w:color w:val="000000"/>
            <w:sz w:val="20"/>
            <w:u w:val="single"/>
          </w:rPr>
          <w:t>9</w:t>
        </w:r>
      </w:ins>
      <w:del w:id="5" w:author="Vos, Inae" w:date="2020-09-03T10:14:00Z">
        <w:r w:rsidR="00CE26FC" w:rsidDel="00A52334">
          <w:rPr>
            <w:rFonts w:ascii="Arial" w:hAnsi="Arial" w:cs="Arial"/>
            <w:b/>
            <w:color w:val="000000"/>
            <w:sz w:val="20"/>
            <w:u w:val="single"/>
          </w:rPr>
          <w:delText>1</w:delText>
        </w:r>
      </w:del>
      <w:r w:rsidR="007A137E">
        <w:rPr>
          <w:rFonts w:ascii="Arial" w:hAnsi="Arial" w:cs="Arial"/>
          <w:b/>
          <w:color w:val="000000"/>
          <w:sz w:val="20"/>
          <w:u w:val="single"/>
        </w:rPr>
        <w:t>-20</w:t>
      </w:r>
      <w:r w:rsidR="00CE26FC">
        <w:rPr>
          <w:rFonts w:ascii="Arial" w:hAnsi="Arial" w:cs="Arial"/>
          <w:b/>
          <w:color w:val="000000"/>
          <w:sz w:val="20"/>
          <w:u w:val="single"/>
        </w:rPr>
        <w:t>20</w:t>
      </w:r>
      <w:r w:rsidR="007A137E">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2FAD1138" w14:textId="77777777" w:rsidR="0056395F" w:rsidRDefault="0056395F" w:rsidP="0056395F">
      <w:pPr>
        <w:tabs>
          <w:tab w:val="left" w:pos="-1440"/>
          <w:tab w:val="left" w:pos="-720"/>
        </w:tabs>
        <w:suppressAutoHyphens/>
        <w:ind w:right="96"/>
        <w:rPr>
          <w:rFonts w:ascii="Arial" w:hAnsi="Arial" w:cs="Arial"/>
          <w:color w:val="000000"/>
          <w:sz w:val="20"/>
        </w:rPr>
      </w:pPr>
    </w:p>
    <w:p w14:paraId="1D7A6A23" w14:textId="77777777" w:rsidR="0056395F" w:rsidRPr="002E7F50" w:rsidRDefault="0056395F" w:rsidP="0056395F">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7C467D8E" w14:textId="77777777" w:rsidR="0056395F" w:rsidRPr="002E7F50" w:rsidRDefault="0056395F" w:rsidP="0056395F">
      <w:pPr>
        <w:tabs>
          <w:tab w:val="left" w:pos="-1440"/>
          <w:tab w:val="left" w:pos="-720"/>
        </w:tabs>
        <w:suppressAutoHyphens/>
        <w:rPr>
          <w:rFonts w:ascii="Arial" w:hAnsi="Arial" w:cs="Arial"/>
          <w:color w:val="800080"/>
          <w:sz w:val="20"/>
        </w:rPr>
      </w:pPr>
    </w:p>
    <w:p w14:paraId="374B9D4F" w14:textId="77777777" w:rsidR="0056395F" w:rsidRPr="002E7F50" w:rsidRDefault="0056395F" w:rsidP="0056395F">
      <w:pPr>
        <w:tabs>
          <w:tab w:val="left" w:pos="-1440"/>
          <w:tab w:val="left" w:pos="-720"/>
        </w:tabs>
        <w:suppressAutoHyphens/>
        <w:rPr>
          <w:rFonts w:ascii="Arial" w:hAnsi="Arial" w:cs="Arial"/>
          <w:color w:val="800080"/>
          <w:sz w:val="20"/>
        </w:rPr>
      </w:pPr>
    </w:p>
    <w:p w14:paraId="6ADEA8C1" w14:textId="77777777" w:rsidR="0056395F" w:rsidRDefault="0056395F" w:rsidP="0056395F">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7AFCD1C5" w14:textId="77777777" w:rsidR="008958D0" w:rsidRPr="002E7F50" w:rsidRDefault="008958D0" w:rsidP="0056395F">
      <w:pPr>
        <w:tabs>
          <w:tab w:val="left" w:pos="-1440"/>
          <w:tab w:val="left" w:pos="-720"/>
        </w:tabs>
        <w:suppressAutoHyphens/>
        <w:jc w:val="center"/>
        <w:rPr>
          <w:rFonts w:ascii="Arial" w:hAnsi="Arial" w:cs="Arial"/>
          <w:sz w:val="20"/>
        </w:rPr>
      </w:pPr>
    </w:p>
    <w:p w14:paraId="72E38F5B" w14:textId="77777777" w:rsidR="0056395F" w:rsidRPr="002E7F50" w:rsidRDefault="0056395F" w:rsidP="0056395F">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1EFF912B" w14:textId="77777777" w:rsidR="002A659A" w:rsidRDefault="00E4238B" w:rsidP="002A659A">
      <w:pPr>
        <w:tabs>
          <w:tab w:val="left" w:pos="-1440"/>
          <w:tab w:val="left" w:pos="-720"/>
        </w:tabs>
        <w:suppressAutoHyphens/>
        <w:ind w:left="284" w:hanging="284"/>
        <w:rPr>
          <w:rFonts w:ascii="Arial" w:hAnsi="Arial" w:cs="Arial"/>
          <w:bCs/>
          <w:color w:val="FF0000"/>
          <w:sz w:val="20"/>
        </w:rPr>
      </w:pPr>
      <w:r w:rsidRPr="00AA57FA">
        <w:rPr>
          <w:rFonts w:ascii="Arial" w:hAnsi="Arial" w:cs="Arial"/>
          <w:color w:val="FF0000"/>
          <w:sz w:val="20"/>
        </w:rPr>
        <w:t>1.</w:t>
      </w:r>
      <w:r w:rsidR="0056395F" w:rsidRPr="0056395F">
        <w:rPr>
          <w:rFonts w:ascii="Arial" w:hAnsi="Arial" w:cs="Arial"/>
          <w:sz w:val="20"/>
        </w:rPr>
        <w:t xml:space="preserve"> </w:t>
      </w:r>
      <w:r w:rsidR="002A659A" w:rsidRPr="00006B74">
        <w:rPr>
          <w:rFonts w:ascii="Arial" w:hAnsi="Arial" w:cs="Arial"/>
          <w:bCs/>
          <w:color w:val="FF0000"/>
          <w:sz w:val="20"/>
          <w:highlight w:val="yellow"/>
        </w:rPr>
        <w:t>TEKSTBLOK GEVOLMACHTIGDE</w:t>
      </w:r>
      <w:r w:rsidR="002A659A">
        <w:rPr>
          <w:rFonts w:ascii="Arial" w:hAnsi="Arial" w:cs="Arial"/>
          <w:bCs/>
          <w:color w:val="FF0000"/>
          <w:sz w:val="20"/>
        </w:rPr>
        <w:t xml:space="preserve">: </w:t>
      </w:r>
    </w:p>
    <w:p w14:paraId="4D70E2E1"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7EBCBDC8" w14:textId="77777777" w:rsidR="002A659A" w:rsidRDefault="002A659A" w:rsidP="002A659A">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29C99F03"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36E60B95" w14:textId="77777777" w:rsidR="002A659A" w:rsidRDefault="002A659A" w:rsidP="002A659A">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325736A3" w14:textId="77777777" w:rsidR="002A659A" w:rsidRPr="0056395F" w:rsidRDefault="002A659A" w:rsidP="002A659A">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sidR="006319E2">
        <w:rPr>
          <w:rFonts w:ascii="Arial" w:hAnsi="Arial" w:cs="Arial"/>
          <w:color w:val="FF0000"/>
          <w:sz w:val="20"/>
        </w:rPr>
        <w:t>t</w:t>
      </w:r>
      <w:r w:rsidRPr="0056395F">
        <w:rPr>
          <w:rFonts w:ascii="Arial" w:hAnsi="Arial" w:cs="Arial"/>
          <w:color w:val="FF0000"/>
          <w:sz w:val="20"/>
        </w:rPr>
        <w:t xml:space="preserve">e noemen </w:t>
      </w:r>
      <w:r w:rsidR="006319E2">
        <w:rPr>
          <w:rFonts w:ascii="Arial" w:hAnsi="Arial" w:cs="Arial"/>
          <w:color w:val="FF0000"/>
          <w:sz w:val="20"/>
        </w:rPr>
        <w:t xml:space="preserve">“MUNT Hypotheken”; </w:t>
      </w:r>
    </w:p>
    <w:p w14:paraId="56D7C715" w14:textId="77777777" w:rsidR="002A659A" w:rsidRPr="00E06053" w:rsidRDefault="00E4238B" w:rsidP="002A659A">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sidR="00006B74" w:rsidRPr="00006B74">
        <w:rPr>
          <w:rFonts w:ascii="Arial" w:hAnsi="Arial" w:cs="Arial"/>
          <w:sz w:val="20"/>
        </w:rPr>
        <w:t xml:space="preserve"> </w:t>
      </w:r>
      <w:r w:rsidR="00006B74">
        <w:rPr>
          <w:rFonts w:ascii="Arial" w:hAnsi="Arial" w:cs="Arial"/>
          <w:sz w:val="20"/>
        </w:rPr>
        <w:t xml:space="preserve"> </w:t>
      </w:r>
      <w:r w:rsidR="002A659A" w:rsidRPr="00E06053">
        <w:rPr>
          <w:rFonts w:ascii="Arial" w:hAnsi="Arial" w:cs="Arial"/>
          <w:bCs/>
          <w:color w:val="800080"/>
          <w:sz w:val="20"/>
          <w:highlight w:val="yellow"/>
        </w:rPr>
        <w:t>TEKSTBLOK GEVOLMACHTIGDE</w:t>
      </w:r>
      <w:r w:rsidR="002A659A" w:rsidRPr="00E06053">
        <w:rPr>
          <w:rFonts w:ascii="Arial" w:hAnsi="Arial" w:cs="Arial"/>
          <w:bCs/>
          <w:color w:val="800080"/>
          <w:sz w:val="20"/>
        </w:rPr>
        <w:t>:</w:t>
      </w:r>
    </w:p>
    <w:p w14:paraId="2EFD4F7D" w14:textId="77777777" w:rsidR="002A659A" w:rsidRDefault="002A659A" w:rsidP="002A659A">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 PERSOON/TEKSTBLOK PARTIJ NIET NATUURLIJK PERSOON</w:t>
      </w:r>
      <w:r w:rsidRPr="002E7F50">
        <w:rPr>
          <w:rFonts w:ascii="Arial" w:hAnsi="Arial" w:cs="Arial"/>
          <w:color w:val="FF0000"/>
          <w:sz w:val="20"/>
        </w:rPr>
        <w:t>;</w:t>
      </w:r>
    </w:p>
    <w:p w14:paraId="6EF499F2" w14:textId="38C2BD78" w:rsidR="007A137E" w:rsidRPr="002E7F50" w:rsidRDefault="007A137E" w:rsidP="002A659A">
      <w:pPr>
        <w:ind w:left="748" w:hanging="448"/>
        <w:rPr>
          <w:rFonts w:ascii="Arial" w:hAnsi="Arial" w:cs="Arial"/>
          <w:color w:val="339966"/>
          <w:sz w:val="20"/>
        </w:rPr>
      </w:pPr>
      <w:r>
        <w:rPr>
          <w:rFonts w:ascii="Arial" w:hAnsi="Arial" w:cs="Arial"/>
          <w:color w:val="FFFFFF"/>
          <w:sz w:val="20"/>
          <w:highlight w:val="darkYellow"/>
        </w:rPr>
        <w:t>KEUZEBLOK PARTIJNAMEN HYPOTHEEKAKTE</w:t>
      </w:r>
      <w:r>
        <w:rPr>
          <w:rFonts w:ascii="Arial" w:hAnsi="Arial" w:cs="Arial"/>
          <w:snapToGrid/>
          <w:color w:val="FF0000"/>
          <w:sz w:val="20"/>
        </w:rPr>
        <w:t>.</w:t>
      </w:r>
    </w:p>
    <w:p w14:paraId="7EA453C3"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comparanten verklaarden als volgt: </w:t>
      </w:r>
    </w:p>
    <w:p w14:paraId="012E6D89" w14:textId="216BFA12" w:rsidR="0051554C" w:rsidRP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w:t>
      </w:r>
      <w:r w:rsidR="00CE26FC">
        <w:rPr>
          <w:rFonts w:ascii="Arial" w:hAnsi="Arial" w:cs="Arial"/>
          <w:color w:val="FF0000"/>
          <w:sz w:val="20"/>
        </w:rPr>
        <w:t>e</w:t>
      </w:r>
      <w:r w:rsidRPr="0051554C">
        <w:rPr>
          <w:rFonts w:ascii="Arial" w:hAnsi="Arial" w:cs="Arial"/>
          <w:color w:val="FF0000"/>
          <w:sz w:val="20"/>
        </w:rPr>
        <w:t xml:space="preserve"> hypotheekaanbod wordt aan deze akte gehecht. </w:t>
      </w:r>
    </w:p>
    <w:p w14:paraId="6D2CC076" w14:textId="77777777" w:rsidR="0051554C" w:rsidRP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68E068B3" w14:textId="77777777" w:rsid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Partijen zijn derhalve het navolgende overeengekomen.  </w:t>
      </w:r>
    </w:p>
    <w:p w14:paraId="041D8DBF" w14:textId="77777777" w:rsidR="0051554C" w:rsidRPr="0051554C" w:rsidRDefault="009C611F" w:rsidP="009C611F">
      <w:pPr>
        <w:tabs>
          <w:tab w:val="left" w:pos="-1440"/>
          <w:tab w:val="left" w:pos="-720"/>
        </w:tabs>
        <w:suppressAutoHyphens/>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w:t>
      </w:r>
      <w:r w:rsidR="00D41CE7">
        <w:rPr>
          <w:rFonts w:ascii="Arial" w:hAnsi="Arial" w:cs="Arial"/>
          <w:color w:val="FF0000"/>
          <w:sz w:val="20"/>
        </w:rPr>
        <w:t>LENING</w:t>
      </w:r>
      <w:r w:rsidR="00D41CE7">
        <w:rPr>
          <w:rFonts w:ascii="Arial" w:hAnsi="Arial" w:cs="Arial"/>
          <w:color w:val="FF0000"/>
          <w:sz w:val="20"/>
        </w:rPr>
        <w:br/>
      </w:r>
      <w:r w:rsidR="0051554C" w:rsidRPr="0051554C">
        <w:rPr>
          <w:rFonts w:ascii="Arial" w:hAnsi="Arial" w:cs="Arial"/>
          <w:color w:val="FF0000"/>
          <w:sz w:val="20"/>
        </w:rPr>
        <w:t xml:space="preserve">De Schuldenaar verklaarde wegens van MUNT Hypotheken ter leen ontvangen gelden hoofdelijk schuldig te zijn aan </w:t>
      </w:r>
      <w:r w:rsidR="0051554C">
        <w:rPr>
          <w:rFonts w:ascii="Arial" w:hAnsi="Arial" w:cs="Arial"/>
          <w:color w:val="FF0000"/>
          <w:sz w:val="20"/>
        </w:rPr>
        <w:t>MUNT Hypotheken een bedrag van:</w:t>
      </w:r>
      <w:r w:rsidR="0051554C" w:rsidRPr="0051554C">
        <w:rPr>
          <w:rFonts w:ascii="Arial" w:hAnsi="Arial" w:cs="Arial"/>
          <w:color w:val="FF0000"/>
          <w:sz w:val="20"/>
        </w:rPr>
        <w:t xml:space="preserve"> </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r w:rsidR="0051554C">
        <w:rPr>
          <w:rFonts w:ascii="Arial" w:hAnsi="Arial" w:cs="Arial"/>
          <w:sz w:val="20"/>
        </w:rPr>
        <w:t>leningbedrag voluit in letters (leningbedrag in cijfers)</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r w:rsidR="0051554C">
        <w:rPr>
          <w:rFonts w:ascii="Arial" w:hAnsi="Arial" w:cs="Arial"/>
          <w:sz w:val="20"/>
        </w:rPr>
        <w:t xml:space="preserve"> </w:t>
      </w:r>
      <w:r w:rsidR="0051554C" w:rsidRPr="0051554C">
        <w:rPr>
          <w:rFonts w:ascii="Arial" w:hAnsi="Arial" w:cs="Arial"/>
          <w:color w:val="FF0000"/>
          <w:sz w:val="20"/>
        </w:rPr>
        <w:t xml:space="preserve">(hierna te noemen: de "Lening"). </w:t>
      </w:r>
    </w:p>
    <w:p w14:paraId="7CD38F61"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MUNT Hypotheken verklaarde de hiervoor vermelde schuldbekentenis te aanvaarden. </w:t>
      </w:r>
    </w:p>
    <w:p w14:paraId="5B3088E1" w14:textId="024012CE"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Tot zekerheid voor de betaling van de Schuld is de Schuldenaar met MUNT Hypotheken overeengekomen en heeft zich jegens MUNT Hypotheken verbonden en, voor zover nodig verklaart hierbij met MUNT Hypotheken overeen te komen en zich te verbinden, tot het vestigen en tot het bij voorbaat vestigen van het recht van hypotheek </w:t>
      </w:r>
      <w:r w:rsidR="00510A5C">
        <w:rPr>
          <w:rFonts w:ascii="Arial" w:hAnsi="Arial" w:cs="Arial"/>
          <w:color w:val="FF0000"/>
          <w:sz w:val="20"/>
        </w:rPr>
        <w:t>en</w:t>
      </w:r>
      <w:r w:rsidRPr="0051554C">
        <w:rPr>
          <w:rFonts w:ascii="Arial" w:hAnsi="Arial" w:cs="Arial"/>
          <w:color w:val="FF0000"/>
          <w:sz w:val="20"/>
        </w:rPr>
        <w:t xml:space="preserve"> recht van pand zoals hierna wordt omschreven, ten behoeve van MUNT Hypotheken.</w:t>
      </w:r>
    </w:p>
    <w:p w14:paraId="6FFFF754"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Looptijd en aflossing </w:t>
      </w:r>
    </w:p>
    <w:p w14:paraId="49C03851"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6E3D5D5B"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Rente </w:t>
      </w:r>
    </w:p>
    <w:p w14:paraId="43335568"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volgende maand wordt de door de Schuldenaar te betalen rente berekend over het Uitstaande </w:t>
      </w:r>
      <w:r w:rsidRPr="0051554C">
        <w:rPr>
          <w:rFonts w:ascii="Arial" w:hAnsi="Arial" w:cs="Arial"/>
          <w:color w:val="FF0000"/>
          <w:sz w:val="20"/>
        </w:rPr>
        <w:lastRenderedPageBreak/>
        <w:t xml:space="preserve">Bedrag per het einde van de daaraan voorafgaande maand. </w:t>
      </w:r>
    </w:p>
    <w:p w14:paraId="23605F9C"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Algemene Voorwaarden </w:t>
      </w:r>
    </w:p>
    <w:p w14:paraId="43409B92"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209CF6D9"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Begrippen </w:t>
      </w:r>
    </w:p>
    <w:p w14:paraId="40B6AF42"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3B6E5B4E"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Onder het begrip "Schuld" wordt in deze akte verstaan: de schulden en verplichtingen tot zekerheid voor de betaling waarvan de Schuldenaar blijkens deze akte aan MUNT Hypotheken het recht van hypotheek op het in deze akte genoemde Onderpand verleent of behoort te verlenen. </w:t>
      </w:r>
    </w:p>
    <w:p w14:paraId="13B1A17F" w14:textId="77777777" w:rsidR="0051554C" w:rsidRPr="002A2653" w:rsidRDefault="0051554C" w:rsidP="0051554C">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SVn Starterslening</w:t>
      </w:r>
    </w:p>
    <w:p w14:paraId="208D36AB"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In verband met de door de Stichting Stimuleringsfonds Volkshuisvesting Nederlandse</w:t>
      </w:r>
    </w:p>
    <w:p w14:paraId="6476F411"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Gemeenten (SVn) te verstrekken Starterslening, heeft MUNT Hypotheken zich jegens SVn en</w:t>
      </w:r>
    </w:p>
    <w:p w14:paraId="427E27FC"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Stichting Waarborgfonds Eigen Woningen (WEW) verplicht, na het ingaan van de lening</w:t>
      </w:r>
    </w:p>
    <w:p w14:paraId="7CD0D964"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geen gelden meer onder verband van de eerste hypotheekstelling ter leen te verstrekken</w:t>
      </w:r>
    </w:p>
    <w:p w14:paraId="7330D247" w14:textId="67366C7A" w:rsidR="0051554C" w:rsidRPr="002A2653" w:rsidRDefault="009661DA" w:rsidP="0051554C">
      <w:pPr>
        <w:tabs>
          <w:tab w:val="left" w:pos="-1440"/>
          <w:tab w:val="left" w:pos="-720"/>
        </w:tabs>
        <w:suppressAutoHyphens/>
        <w:rPr>
          <w:rFonts w:ascii="Arial" w:hAnsi="Arial" w:cs="Arial"/>
          <w:color w:val="800080"/>
          <w:sz w:val="20"/>
        </w:rPr>
      </w:pPr>
      <w:r>
        <w:rPr>
          <w:rFonts w:ascii="Arial" w:hAnsi="Arial" w:cs="Arial"/>
          <w:color w:val="800080"/>
          <w:sz w:val="20"/>
        </w:rPr>
        <w:t>aan de S</w:t>
      </w:r>
      <w:r w:rsidR="0051554C" w:rsidRPr="002A2653">
        <w:rPr>
          <w:rFonts w:ascii="Arial" w:hAnsi="Arial" w:cs="Arial"/>
          <w:color w:val="800080"/>
          <w:sz w:val="20"/>
        </w:rPr>
        <w:t>chuldenaar. Tevens heeft MUNT Hypotheken zich jegens SVn en WEW verplicht reeds</w:t>
      </w:r>
    </w:p>
    <w:p w14:paraId="32FFDEDC"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afgeloste bedragen op de lening, onder verband van de eerste hypotheekstelling, niet</w:t>
      </w:r>
    </w:p>
    <w:p w14:paraId="1D157B83" w14:textId="62913DC9" w:rsidR="0051554C" w:rsidRPr="0051554C" w:rsidRDefault="0051554C" w:rsidP="0051554C">
      <w:pPr>
        <w:tabs>
          <w:tab w:val="left" w:pos="-1440"/>
          <w:tab w:val="left" w:pos="-720"/>
        </w:tabs>
        <w:suppressAutoHyphens/>
        <w:rPr>
          <w:rFonts w:ascii="Arial" w:hAnsi="Arial" w:cs="Arial"/>
          <w:color w:val="7030A0"/>
          <w:sz w:val="20"/>
        </w:rPr>
      </w:pPr>
      <w:r w:rsidRPr="002A2653">
        <w:rPr>
          <w:rFonts w:ascii="Arial" w:hAnsi="Arial" w:cs="Arial"/>
          <w:color w:val="800080"/>
          <w:sz w:val="20"/>
        </w:rPr>
        <w:t>opnieuw te laten opnemen do</w:t>
      </w:r>
      <w:r w:rsidR="009661DA">
        <w:rPr>
          <w:rFonts w:ascii="Arial" w:hAnsi="Arial" w:cs="Arial"/>
          <w:color w:val="800080"/>
          <w:sz w:val="20"/>
        </w:rPr>
        <w:t>or de S</w:t>
      </w:r>
      <w:r w:rsidRPr="002A2653">
        <w:rPr>
          <w:rFonts w:ascii="Arial" w:hAnsi="Arial" w:cs="Arial"/>
          <w:color w:val="800080"/>
          <w:sz w:val="20"/>
        </w:rPr>
        <w:t>chuldenaar. Voormelde verplichtingen rusten op MUNT Hypotheken uitsluitend zolang de bij SVn aangegane Starterslening niet volledig is afgelost</w:t>
      </w:r>
      <w:r w:rsidRPr="0051554C">
        <w:rPr>
          <w:rFonts w:ascii="Arial" w:hAnsi="Arial" w:cs="Arial"/>
          <w:color w:val="7030A0"/>
          <w:sz w:val="20"/>
        </w:rPr>
        <w:t>.</w:t>
      </w:r>
    </w:p>
    <w:p w14:paraId="5C2FFF0B" w14:textId="77777777" w:rsidR="009C611F" w:rsidRDefault="009C611F" w:rsidP="0051554C">
      <w:pPr>
        <w:tabs>
          <w:tab w:val="left" w:pos="-1440"/>
          <w:tab w:val="left" w:pos="-720"/>
        </w:tabs>
        <w:suppressAutoHyphens/>
        <w:rPr>
          <w:rFonts w:ascii="Arial" w:hAnsi="Arial" w:cs="Arial"/>
          <w:color w:val="FF0000"/>
          <w:sz w:val="20"/>
        </w:rPr>
      </w:pPr>
      <w:r>
        <w:rPr>
          <w:rFonts w:ascii="Arial" w:hAnsi="Arial" w:cs="Arial"/>
          <w:color w:val="FF0000"/>
          <w:sz w:val="20"/>
        </w:rPr>
        <w:t>B. HYPOTHEEKRECHT</w:t>
      </w:r>
    </w:p>
    <w:p w14:paraId="38583A83" w14:textId="77777777" w:rsidR="0051554C" w:rsidRPr="0051554C" w:rsidRDefault="009C611F" w:rsidP="0051554C">
      <w:pPr>
        <w:tabs>
          <w:tab w:val="left" w:pos="-1440"/>
          <w:tab w:val="left" w:pos="-720"/>
        </w:tabs>
        <w:suppressAutoHyphens/>
        <w:rPr>
          <w:rFonts w:ascii="Arial" w:hAnsi="Arial" w:cs="Arial"/>
          <w:color w:val="FF0000"/>
          <w:sz w:val="20"/>
        </w:rPr>
      </w:pPr>
      <w:r w:rsidRPr="00360A82">
        <w:rPr>
          <w:rFonts w:ascii="Arial" w:hAnsi="Arial" w:cs="Arial"/>
          <w:color w:val="FF0000"/>
          <w:sz w:val="20"/>
          <w:u w:val="single"/>
        </w:rPr>
        <w:t>H</w:t>
      </w:r>
      <w:r w:rsidR="00360A82" w:rsidRPr="00360A82">
        <w:rPr>
          <w:rFonts w:ascii="Arial" w:hAnsi="Arial" w:cs="Arial"/>
          <w:color w:val="FF0000"/>
          <w:sz w:val="20"/>
          <w:u w:val="single"/>
        </w:rPr>
        <w:t>ypotheekstelling</w:t>
      </w:r>
      <w:r w:rsidR="00D41CE7">
        <w:rPr>
          <w:rFonts w:ascii="Arial" w:hAnsi="Arial" w:cs="Arial"/>
          <w:color w:val="FF0000"/>
          <w:sz w:val="20"/>
        </w:rPr>
        <w:br/>
      </w:r>
      <w:r w:rsidR="0051554C" w:rsidRPr="0051554C">
        <w:rPr>
          <w:rFonts w:ascii="Arial" w:hAnsi="Arial" w:cs="Arial"/>
          <w:color w:val="FF0000"/>
          <w:sz w:val="20"/>
        </w:rPr>
        <w:t xml:space="preserve">Tot zekerheid voor: </w:t>
      </w:r>
    </w:p>
    <w:p w14:paraId="2BC9948C" w14:textId="42AD99E4"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de terugbetaling van</w:t>
      </w:r>
      <w:r>
        <w:rPr>
          <w:rFonts w:ascii="Arial" w:hAnsi="Arial" w:cs="Arial"/>
          <w:color w:val="FF0000"/>
          <w:sz w:val="20"/>
        </w:rPr>
        <w:t xml:space="preserve"> de hoofdsom van de Lening </w:t>
      </w:r>
      <w:r w:rsidR="00EB0BD8" w:rsidRPr="00E957A4">
        <w:rPr>
          <w:rFonts w:ascii="Arial" w:hAnsi="Arial" w:cs="Arial"/>
          <w:sz w:val="20"/>
        </w:rPr>
        <w:fldChar w:fldCharType="begin"/>
      </w:r>
      <w:r w:rsidR="00EB0BD8" w:rsidRPr="00E957A4">
        <w:rPr>
          <w:rFonts w:ascii="Arial" w:hAnsi="Arial" w:cs="Arial"/>
          <w:sz w:val="20"/>
        </w:rPr>
        <w:instrText>MacroButton Nomacro §</w:instrText>
      </w:r>
      <w:r w:rsidR="00EB0BD8" w:rsidRPr="00E957A4">
        <w:rPr>
          <w:rFonts w:ascii="Arial" w:hAnsi="Arial" w:cs="Arial"/>
          <w:sz w:val="20"/>
        </w:rPr>
        <w:fldChar w:fldCharType="end"/>
      </w:r>
      <w:r w:rsidR="00EB0BD8">
        <w:rPr>
          <w:rFonts w:ascii="Arial" w:hAnsi="Arial" w:cs="Arial"/>
          <w:sz w:val="20"/>
        </w:rPr>
        <w:t>leningbedrag voluit in letters (leningbedrag in cijfers)</w:t>
      </w:r>
      <w:r w:rsidR="00EB0BD8" w:rsidRPr="00E957A4">
        <w:rPr>
          <w:rFonts w:ascii="Arial" w:hAnsi="Arial" w:cs="Arial"/>
          <w:sz w:val="20"/>
        </w:rPr>
        <w:fldChar w:fldCharType="begin"/>
      </w:r>
      <w:r w:rsidR="00EB0BD8" w:rsidRPr="00E957A4">
        <w:rPr>
          <w:rFonts w:ascii="Arial" w:hAnsi="Arial" w:cs="Arial"/>
          <w:sz w:val="20"/>
        </w:rPr>
        <w:instrText>MacroButton Nomacro §</w:instrText>
      </w:r>
      <w:r w:rsidR="00EB0BD8" w:rsidRPr="00E957A4">
        <w:rPr>
          <w:rFonts w:ascii="Arial" w:hAnsi="Arial" w:cs="Arial"/>
          <w:sz w:val="20"/>
        </w:rPr>
        <w:fldChar w:fldCharType="end"/>
      </w:r>
      <w:r w:rsidRPr="0051554C">
        <w:rPr>
          <w:rFonts w:ascii="Arial" w:hAnsi="Arial"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ascii="Arial" w:hAnsi="Arial" w:cs="Arial"/>
          <w:color w:val="FF0000"/>
          <w:sz w:val="20"/>
        </w:rPr>
        <w:t xml:space="preserve">hoofde dan ook, tot een bedrag </w:t>
      </w:r>
      <w:r w:rsidRPr="0051554C">
        <w:rPr>
          <w:rFonts w:ascii="Arial" w:hAnsi="Arial" w:cs="Arial"/>
          <w:color w:val="FF0000"/>
          <w:sz w:val="20"/>
        </w:rPr>
        <w:t xml:space="preserve">van </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009C611F">
        <w:rPr>
          <w:rFonts w:ascii="Arial" w:hAnsi="Arial" w:cs="Arial"/>
          <w:sz w:val="20"/>
        </w:rPr>
        <w:t>hypotheekbedrag voluit in letters (hypotheekbedrag in cijfers)</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Pr="0051554C">
        <w:rPr>
          <w:rFonts w:ascii="Arial" w:hAnsi="Arial" w:cs="Arial"/>
          <w:color w:val="FF0000"/>
          <w:sz w:val="20"/>
        </w:rPr>
        <w:t xml:space="preserve">, en </w:t>
      </w:r>
    </w:p>
    <w:p w14:paraId="6F549A58" w14:textId="18F5982C"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betaling van de rente (inclusief overeen te komen verhogingen), vertragingsrente, kosten, schadevergoedingen en/of andere vergoedingen nu of in de toekomst aan MUNT Hypotheken verschuldigd </w:t>
      </w:r>
      <w:del w:id="6" w:author="Vos, Inae" w:date="2020-09-03T10:24:00Z">
        <w:r w:rsidRPr="0051554C" w:rsidDel="00DE298F">
          <w:rPr>
            <w:rFonts w:ascii="Arial" w:hAnsi="Arial" w:cs="Arial"/>
            <w:color w:val="FF0000"/>
            <w:sz w:val="20"/>
          </w:rPr>
          <w:delText xml:space="preserve"> </w:delText>
        </w:r>
      </w:del>
      <w:r w:rsidRPr="0051554C">
        <w:rPr>
          <w:rFonts w:ascii="Arial" w:hAnsi="Arial" w:cs="Arial"/>
          <w:color w:val="FF0000"/>
          <w:sz w:val="20"/>
        </w:rPr>
        <w:t>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ascii="Arial" w:hAnsi="Arial" w:cs="Arial"/>
          <w:color w:val="FF0000"/>
          <w:sz w:val="20"/>
        </w:rPr>
        <w:t xml:space="preserve"> </w:t>
      </w:r>
      <w:r w:rsidR="00D41CE7">
        <w:rPr>
          <w:rFonts w:ascii="Arial" w:hAnsi="Arial" w:cs="Arial"/>
          <w:color w:val="FF0000"/>
          <w:sz w:val="20"/>
        </w:rPr>
        <w:t xml:space="preserve">van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40% van hypotheekbedrag voluit in letters (40%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Pr="0051554C">
        <w:rPr>
          <w:rFonts w:ascii="Arial" w:hAnsi="Arial" w:cs="Arial"/>
          <w:color w:val="FF0000"/>
          <w:sz w:val="20"/>
        </w:rPr>
        <w:t xml:space="preserve">, zijnde </w:t>
      </w:r>
      <w:r w:rsidR="00EB0BD8" w:rsidRPr="009F7DBF">
        <w:rPr>
          <w:rFonts w:ascii="Arial" w:hAnsi="Arial" w:cs="Arial"/>
          <w:snapToGrid/>
          <w:color w:val="FF0000"/>
          <w:sz w:val="20"/>
        </w:rPr>
        <w:t xml:space="preserve">veertig procent </w:t>
      </w:r>
      <w:r w:rsidR="00EB0BD8">
        <w:rPr>
          <w:rFonts w:ascii="Arial" w:hAnsi="Arial" w:cs="Arial"/>
          <w:snapToGrid/>
          <w:color w:val="FF0000"/>
          <w:sz w:val="20"/>
        </w:rPr>
        <w:t>(</w:t>
      </w:r>
      <w:r w:rsidR="00EB0BD8" w:rsidRPr="0051554C">
        <w:rPr>
          <w:rFonts w:ascii="Arial" w:hAnsi="Arial" w:cs="Arial"/>
          <w:color w:val="FF0000"/>
          <w:sz w:val="20"/>
        </w:rPr>
        <w:t>40</w:t>
      </w:r>
      <w:r w:rsidR="00EB0BD8">
        <w:rPr>
          <w:rFonts w:ascii="Arial" w:hAnsi="Arial" w:cs="Arial"/>
          <w:color w:val="FF0000"/>
          <w:sz w:val="20"/>
        </w:rPr>
        <w:t xml:space="preserve">%) </w:t>
      </w:r>
      <w:r w:rsidRPr="0051554C">
        <w:rPr>
          <w:rFonts w:ascii="Arial" w:hAnsi="Arial" w:cs="Arial"/>
          <w:color w:val="FF0000"/>
          <w:sz w:val="20"/>
        </w:rPr>
        <w:t xml:space="preserve">van het laatst  genoemde bedrag; </w:t>
      </w:r>
    </w:p>
    <w:p w14:paraId="1BB219DB"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de</w:t>
      </w:r>
      <w:r w:rsidR="00D41CE7">
        <w:rPr>
          <w:rFonts w:ascii="Arial" w:hAnsi="Arial" w:cs="Arial"/>
          <w:color w:val="FF0000"/>
          <w:sz w:val="20"/>
        </w:rPr>
        <w:t xml:space="preserve">rhalve tot een totaalbedrag ad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140% van hypotheekbedrag voluit in letters (140%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color w:val="FF0000"/>
          <w:sz w:val="20"/>
        </w:rPr>
        <w:t xml:space="preserve">, </w:t>
      </w:r>
      <w:r w:rsidRPr="0051554C">
        <w:rPr>
          <w:rFonts w:ascii="Arial" w:hAnsi="Arial" w:cs="Arial"/>
          <w:color w:val="FF0000"/>
          <w:sz w:val="20"/>
        </w:rPr>
        <w:t xml:space="preserve">verleent de Hypotheekgever bij deze aan MUNT Hypotheken die van de Hypotheekgever aanvaardt, het recht van </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00D41CE7" w:rsidRPr="00D40FF8">
        <w:rPr>
          <w:rFonts w:ascii="Arial" w:hAnsi="Arial" w:cs="Arial"/>
          <w:sz w:val="20"/>
        </w:rPr>
        <w:t>telwoord</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Pr="0051554C">
        <w:rPr>
          <w:rFonts w:ascii="Arial" w:hAnsi="Arial" w:cs="Arial"/>
          <w:color w:val="FF0000"/>
          <w:sz w:val="20"/>
        </w:rPr>
        <w:t xml:space="preserve"> hypotheek op het hierna te omschrijven registergoed (hiern</w:t>
      </w:r>
      <w:r>
        <w:rPr>
          <w:rFonts w:ascii="Arial" w:hAnsi="Arial" w:cs="Arial"/>
          <w:color w:val="FF0000"/>
          <w:sz w:val="20"/>
        </w:rPr>
        <w:t xml:space="preserve">a te noemen het </w:t>
      </w:r>
      <w:del w:id="7" w:author="Vos, Inae" w:date="2020-09-03T10:25:00Z">
        <w:r w:rsidDel="00DE298F">
          <w:rPr>
            <w:rFonts w:ascii="Arial" w:hAnsi="Arial" w:cs="Arial"/>
            <w:color w:val="FF0000"/>
            <w:sz w:val="20"/>
          </w:rPr>
          <w:delText xml:space="preserve"> </w:delText>
        </w:r>
      </w:del>
      <w:r>
        <w:rPr>
          <w:rFonts w:ascii="Arial" w:hAnsi="Arial" w:cs="Arial"/>
          <w:color w:val="FF0000"/>
          <w:sz w:val="20"/>
        </w:rPr>
        <w:t xml:space="preserve">"Onderpand"): </w:t>
      </w:r>
    </w:p>
    <w:p w14:paraId="1A96B204" w14:textId="77777777" w:rsidR="00D41CE7" w:rsidRPr="002E7F50" w:rsidRDefault="00D41CE7" w:rsidP="00D41CE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14:paraId="2237F38F"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Hierna wordt onder Onderpand tevens verstaan ieder ander registergoed waarop hypothecaire zekerheid is gevestigd ten behoeve van MUNT Hypotheken in verband met de Lening. </w:t>
      </w:r>
    </w:p>
    <w:p w14:paraId="57877FF4" w14:textId="77777777" w:rsidR="00D41CE7" w:rsidRPr="00D41CE7" w:rsidRDefault="00D41CE7" w:rsidP="00D41CE7">
      <w:p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De Hypotheekgever staat er voorts jegens MUNT Hypotheken voor in: </w:t>
      </w:r>
    </w:p>
    <w:p w14:paraId="044486AA" w14:textId="77777777" w:rsid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hem in volle en onbezwaarde eigendom toebehoort, behoudens het (de) eventuele ten behoeve van MUNT Hypotheken eerder gevestigde </w:t>
      </w:r>
      <w:r w:rsidRPr="00D41CE7">
        <w:rPr>
          <w:rFonts w:ascii="Arial" w:hAnsi="Arial" w:cs="Arial"/>
          <w:color w:val="FF0000"/>
          <w:sz w:val="20"/>
        </w:rPr>
        <w:lastRenderedPageBreak/>
        <w:t>hypotheekrecht(en) ten laste van de Hypotheekgever, en dat hij daarover de onvoor</w:t>
      </w:r>
      <w:r>
        <w:rPr>
          <w:rFonts w:ascii="Arial" w:hAnsi="Arial" w:cs="Arial"/>
          <w:color w:val="FF0000"/>
          <w:sz w:val="20"/>
        </w:rPr>
        <w:t xml:space="preserve">waardelijke beschikking heeft; </w:t>
      </w:r>
    </w:p>
    <w:p w14:paraId="53EEE520" w14:textId="77777777" w:rsidR="00D41CE7" w:rsidRP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is belast met beslagen of met een recht van vruchtgebruik en niet is verhuurd noch anderszins in gebruik of genot is afgestaan aan derden; en </w:t>
      </w:r>
    </w:p>
    <w:p w14:paraId="0ED8CD67" w14:textId="25785FE3" w:rsidR="00D41CE7" w:rsidRP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anders met recht van hypotheek is of </w:t>
      </w:r>
      <w:r w:rsidR="00A71FFE">
        <w:rPr>
          <w:rFonts w:ascii="Arial" w:hAnsi="Arial" w:cs="Arial"/>
          <w:color w:val="FF0000"/>
          <w:sz w:val="20"/>
        </w:rPr>
        <w:t>met een tweede recht van hypotheek zal worden</w:t>
      </w:r>
      <w:r w:rsidRPr="00D41CE7">
        <w:rPr>
          <w:rFonts w:ascii="Arial" w:hAnsi="Arial" w:cs="Arial"/>
          <w:color w:val="FF0000"/>
          <w:sz w:val="20"/>
        </w:rPr>
        <w:t xml:space="preserve"> bezwaard dan krachtens deze akte, behoudens het (de) eventuele ten behoeve van MUNT Hypotheken eerder gevestigde hypotheekrecht(en) ten laste van de Hypotheekgever. </w:t>
      </w:r>
    </w:p>
    <w:p w14:paraId="2E4C948D" w14:textId="207950F7" w:rsidR="00D41CE7" w:rsidRPr="0051554C" w:rsidRDefault="00D41CE7" w:rsidP="00D41CE7">
      <w:pPr>
        <w:tabs>
          <w:tab w:val="left" w:pos="-1440"/>
          <w:tab w:val="left" w:pos="-720"/>
        </w:tabs>
        <w:suppressAutoHyphens/>
        <w:rPr>
          <w:rFonts w:ascii="Arial" w:hAnsi="Arial" w:cs="Arial"/>
          <w:color w:val="FF0000"/>
          <w:sz w:val="20"/>
        </w:rPr>
      </w:pPr>
      <w:bookmarkStart w:id="8" w:name="_Hlk31293340"/>
      <w:r w:rsidRPr="00D41CE7">
        <w:rPr>
          <w:rFonts w:ascii="Arial" w:hAnsi="Arial" w:cs="Arial"/>
          <w:color w:val="FF0000"/>
          <w:sz w:val="20"/>
        </w:rPr>
        <w:t xml:space="preserve">De Hypotheekgever en MUNT Hypotheken komen hierbij overeen dat, </w:t>
      </w:r>
      <w:r w:rsidR="00CE26FC">
        <w:rPr>
          <w:rFonts w:ascii="Arial" w:hAnsi="Arial" w:cs="Arial"/>
          <w:color w:val="FF0000"/>
          <w:sz w:val="20"/>
        </w:rPr>
        <w:t>voor zover dit al niet van rechtswege geschiedt en voor zover derhalve rechtens vereist,</w:t>
      </w:r>
      <w:r w:rsidR="00CE26FC" w:rsidRPr="00D41CE7">
        <w:rPr>
          <w:rFonts w:ascii="Arial" w:hAnsi="Arial" w:cs="Arial"/>
          <w:color w:val="FF0000"/>
          <w:sz w:val="20"/>
        </w:rPr>
        <w:t xml:space="preserve"> </w:t>
      </w:r>
      <w:r w:rsidRPr="00D41CE7">
        <w:rPr>
          <w:rFonts w:ascii="Arial" w:hAnsi="Arial" w:cs="Arial"/>
          <w:color w:val="FF0000"/>
          <w:sz w:val="20"/>
        </w:rPr>
        <w:t>MUNT Hypotheken</w:t>
      </w:r>
      <w:r w:rsidR="00CE26FC">
        <w:rPr>
          <w:rFonts w:ascii="Arial" w:hAnsi="Arial" w:cs="Arial"/>
          <w:color w:val="FF0000"/>
          <w:sz w:val="20"/>
        </w:rPr>
        <w:t xml:space="preserve"> bij overdracht aan een derde</w:t>
      </w:r>
      <w:r w:rsidRPr="00D41CE7">
        <w:rPr>
          <w:rFonts w:ascii="Arial" w:hAnsi="Arial" w:cs="Arial"/>
          <w:color w:val="FF0000"/>
          <w:sz w:val="20"/>
        </w:rPr>
        <w:t xml:space="preserve"> </w:t>
      </w:r>
      <w:r w:rsidR="00095A47">
        <w:rPr>
          <w:rFonts w:ascii="Arial" w:hAnsi="Arial" w:cs="Arial"/>
          <w:color w:val="FF0000"/>
          <w:sz w:val="20"/>
        </w:rPr>
        <w:t xml:space="preserve">van </w:t>
      </w:r>
      <w:r w:rsidRPr="00D41CE7">
        <w:rPr>
          <w:rFonts w:ascii="Arial" w:hAnsi="Arial" w:cs="Arial"/>
          <w:color w:val="FF0000"/>
          <w:sz w:val="20"/>
        </w:rPr>
        <w:t>(een deel van) haar vordering(en)</w:t>
      </w:r>
      <w:r w:rsidR="00CE26FC">
        <w:rPr>
          <w:rFonts w:ascii="Arial" w:hAnsi="Arial" w:cs="Arial"/>
          <w:color w:val="FF0000"/>
          <w:sz w:val="20"/>
        </w:rPr>
        <w:t>,</w:t>
      </w:r>
      <w:r w:rsidRPr="00D41CE7">
        <w:rPr>
          <w:rFonts w:ascii="Arial" w:hAnsi="Arial" w:cs="Arial"/>
          <w:color w:val="FF0000"/>
          <w:sz w:val="20"/>
        </w:rPr>
        <w:t xml:space="preserve"> tot zekerheid waarvan onderhavig hypotheekrecht wordt gevestigd, op deze derde tevens </w:t>
      </w:r>
      <w:r w:rsidR="003509E3">
        <w:rPr>
          <w:rFonts w:ascii="Arial" w:hAnsi="Arial" w:cs="Arial"/>
          <w:color w:val="FF0000"/>
          <w:sz w:val="20"/>
        </w:rPr>
        <w:t>(</w:t>
      </w:r>
      <w:r w:rsidRPr="00D41CE7">
        <w:rPr>
          <w:rFonts w:ascii="Arial" w:hAnsi="Arial" w:cs="Arial"/>
          <w:color w:val="FF0000"/>
          <w:sz w:val="20"/>
        </w:rPr>
        <w:t>een met het overgedragen deel van deze vordering(en) evenredig deel van</w:t>
      </w:r>
      <w:r w:rsidR="003509E3">
        <w:rPr>
          <w:rFonts w:ascii="Arial" w:hAnsi="Arial" w:cs="Arial"/>
          <w:color w:val="FF0000"/>
          <w:sz w:val="20"/>
        </w:rPr>
        <w:t>)</w:t>
      </w:r>
      <w:r w:rsidRPr="00D41CE7">
        <w:rPr>
          <w:rFonts w:ascii="Arial" w:hAnsi="Arial" w:cs="Arial"/>
          <w:color w:val="FF0000"/>
          <w:sz w:val="20"/>
        </w:rPr>
        <w:t xml:space="preserve"> het hiervoor bedoelde hypotheekrecht als nevenrecht zal overgaan.  </w:t>
      </w:r>
    </w:p>
    <w:bookmarkEnd w:id="8"/>
    <w:p w14:paraId="4AEBBE89" w14:textId="77777777" w:rsidR="0051554C" w:rsidRPr="002A2653" w:rsidRDefault="00D41CE7" w:rsidP="0051554C">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O</w:t>
      </w:r>
      <w:r w:rsidR="00360A82" w:rsidRPr="002A2653">
        <w:rPr>
          <w:rFonts w:ascii="Arial" w:hAnsi="Arial" w:cs="Arial"/>
          <w:color w:val="800080"/>
          <w:sz w:val="20"/>
          <w:u w:val="single"/>
        </w:rPr>
        <w:t xml:space="preserve">verbruggingshypotheek </w:t>
      </w:r>
    </w:p>
    <w:p w14:paraId="50F97B64" w14:textId="77777777" w:rsidR="00D41CE7"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 xml:space="preserve">Voorts verleent de Hypotheekgever tot zekerheid voor de betaling van de Schuld als hiervoor omschreven, bij deze aan MUNT Hypotheken, die van de Hypotheekgever aanvaardt,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14:paraId="0DFF7B34" w14:textId="77777777" w:rsidR="00D41CE7" w:rsidRPr="002A2653" w:rsidRDefault="00D41CE7" w:rsidP="00D41CE7">
      <w:pPr>
        <w:widowControl/>
        <w:autoSpaceDE w:val="0"/>
        <w:autoSpaceDN w:val="0"/>
        <w:adjustRightInd w:val="0"/>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4B8EDC11" w14:textId="711D0A16" w:rsidR="004D546A" w:rsidRPr="00A52334" w:rsidDel="00DE298F" w:rsidRDefault="004D546A" w:rsidP="004D546A">
      <w:pPr>
        <w:tabs>
          <w:tab w:val="left" w:pos="-1440"/>
          <w:tab w:val="left" w:pos="-720"/>
        </w:tabs>
        <w:suppressAutoHyphens/>
        <w:rPr>
          <w:del w:id="9" w:author="Vos, Inae" w:date="2020-09-03T10:29:00Z"/>
          <w:rFonts w:ascii="Arial" w:hAnsi="Arial" w:cs="Arial"/>
          <w:color w:val="800080"/>
          <w:sz w:val="20"/>
        </w:rPr>
      </w:pPr>
      <w:del w:id="10" w:author="Vos, Inae" w:date="2020-09-03T10:29:00Z">
        <w:r w:rsidRPr="00A52334" w:rsidDel="00DE298F">
          <w:rPr>
            <w:rFonts w:ascii="Arial" w:hAnsi="Arial" w:cs="Arial"/>
            <w:color w:val="800080"/>
            <w:sz w:val="20"/>
          </w:rPr>
          <w:delText xml:space="preserve">De Hypotheekgever staat er voorts jegens MUNT Hypotheken voor in: </w:delText>
        </w:r>
      </w:del>
    </w:p>
    <w:p w14:paraId="429D42F4" w14:textId="018E735F" w:rsidR="004D546A" w:rsidRPr="00A52334" w:rsidDel="00DE298F" w:rsidRDefault="004D546A" w:rsidP="004D546A">
      <w:pPr>
        <w:numPr>
          <w:ilvl w:val="0"/>
          <w:numId w:val="11"/>
        </w:numPr>
        <w:tabs>
          <w:tab w:val="left" w:pos="-1440"/>
          <w:tab w:val="left" w:pos="-720"/>
        </w:tabs>
        <w:suppressAutoHyphens/>
        <w:rPr>
          <w:del w:id="11" w:author="Vos, Inae" w:date="2020-09-03T10:29:00Z"/>
          <w:rFonts w:ascii="Arial" w:hAnsi="Arial" w:cs="Arial"/>
          <w:color w:val="800080"/>
          <w:sz w:val="20"/>
        </w:rPr>
      </w:pPr>
      <w:del w:id="12" w:author="Vos, Inae" w:date="2020-09-03T10:29:00Z">
        <w:r w:rsidRPr="00A52334" w:rsidDel="00DE298F">
          <w:rPr>
            <w:rFonts w:ascii="Arial" w:hAnsi="Arial" w:cs="Arial"/>
            <w:color w:val="800080"/>
            <w:sz w:val="20"/>
          </w:rPr>
          <w:delText xml:space="preserve">dat het voormelde Onderpand hem in volle en onbezwaarde eigendom toebehoort, behoudens het (de) eventuele ten behoeve van MUNT Hypotheken eerder gevestigde hypotheekrecht(en) ten laste van de Hypotheekgever, en dat hij daarover de onvoorwaardelijke beschikking heeft; </w:delText>
        </w:r>
      </w:del>
    </w:p>
    <w:p w14:paraId="261E6F1F" w14:textId="2A9CFA3E" w:rsidR="004D546A" w:rsidRPr="00A52334" w:rsidDel="00DE298F" w:rsidRDefault="004D546A" w:rsidP="004D546A">
      <w:pPr>
        <w:numPr>
          <w:ilvl w:val="0"/>
          <w:numId w:val="11"/>
        </w:numPr>
        <w:tabs>
          <w:tab w:val="left" w:pos="-1440"/>
          <w:tab w:val="left" w:pos="-720"/>
        </w:tabs>
        <w:suppressAutoHyphens/>
        <w:rPr>
          <w:del w:id="13" w:author="Vos, Inae" w:date="2020-09-03T10:29:00Z"/>
          <w:rFonts w:ascii="Arial" w:hAnsi="Arial" w:cs="Arial"/>
          <w:color w:val="800080"/>
          <w:sz w:val="20"/>
        </w:rPr>
      </w:pPr>
      <w:del w:id="14" w:author="Vos, Inae" w:date="2020-09-03T10:29:00Z">
        <w:r w:rsidRPr="00A52334" w:rsidDel="00DE298F">
          <w:rPr>
            <w:rFonts w:ascii="Arial" w:hAnsi="Arial" w:cs="Arial"/>
            <w:color w:val="800080"/>
            <w:sz w:val="20"/>
          </w:rPr>
          <w:delText xml:space="preserve">dat het voormelde Onderpand niet is belast met beslagen of met een recht van vruchtgebruik en niet is verhuurd noch anderszins in gebruik of genot is afgestaan aan derden; en </w:delText>
        </w:r>
      </w:del>
    </w:p>
    <w:p w14:paraId="7899C1FD" w14:textId="79BF72DF" w:rsidR="004D546A" w:rsidRPr="00A52334" w:rsidDel="00DE298F" w:rsidRDefault="004D546A" w:rsidP="004D546A">
      <w:pPr>
        <w:numPr>
          <w:ilvl w:val="0"/>
          <w:numId w:val="11"/>
        </w:numPr>
        <w:tabs>
          <w:tab w:val="left" w:pos="-1440"/>
          <w:tab w:val="left" w:pos="-720"/>
        </w:tabs>
        <w:suppressAutoHyphens/>
        <w:rPr>
          <w:del w:id="15" w:author="Vos, Inae" w:date="2020-09-03T10:29:00Z"/>
          <w:rFonts w:ascii="Arial" w:hAnsi="Arial" w:cs="Arial"/>
          <w:color w:val="800080"/>
          <w:sz w:val="20"/>
        </w:rPr>
      </w:pPr>
      <w:del w:id="16" w:author="Vos, Inae" w:date="2020-09-03T10:29:00Z">
        <w:r w:rsidRPr="00A52334" w:rsidDel="00DE298F">
          <w:rPr>
            <w:rFonts w:ascii="Arial" w:hAnsi="Arial" w:cs="Arial"/>
            <w:color w:val="800080"/>
            <w:sz w:val="20"/>
          </w:rPr>
          <w:delText xml:space="preserve">dat het voormelde Onderpand niet anders met recht van hypotheek is of met een tweede recht van hypotheek zal worden bezwaard dan krachtens deze akte, behoudens het (de) eventuele ten behoeve van MUNT Hypotheken eerder gevestigde hypotheekrecht(en) ten laste van de Hypotheekgever. </w:delText>
        </w:r>
      </w:del>
    </w:p>
    <w:p w14:paraId="49CF0F42" w14:textId="62375CE9" w:rsidR="00D41CE7" w:rsidRPr="002A2653" w:rsidRDefault="004D546A" w:rsidP="004D546A">
      <w:pPr>
        <w:tabs>
          <w:tab w:val="left" w:pos="-1440"/>
          <w:tab w:val="left" w:pos="-720"/>
        </w:tabs>
        <w:suppressAutoHyphens/>
        <w:rPr>
          <w:rFonts w:ascii="Arial" w:hAnsi="Arial" w:cs="Arial"/>
          <w:color w:val="800080"/>
          <w:sz w:val="20"/>
          <w:u w:val="single"/>
        </w:rPr>
      </w:pPr>
      <w:del w:id="17" w:author="Vos, Inae" w:date="2020-09-03T10:29:00Z">
        <w:r w:rsidRPr="00A52334" w:rsidDel="00DE298F">
          <w:rPr>
            <w:rFonts w:ascii="Arial" w:hAnsi="Arial" w:cs="Arial"/>
            <w:color w:val="800080"/>
            <w:sz w:val="20"/>
          </w:rPr>
          <w:delText xml:space="preserve">De Hypotheekgever en MUNT Hypotheken komen hierbij overeen dat, voor zover dit al niet van rechtswege geschiedt en voor zover derhalve rechtens vereist, MUNT Hypotheken bij overdracht aan een derde van (een deel van) haar vordering(en), tot zekerheid waarvan onderhavig </w:delText>
        </w:r>
        <w:r w:rsidDel="00DE298F">
          <w:rPr>
            <w:rFonts w:ascii="Arial" w:hAnsi="Arial" w:cs="Arial"/>
            <w:color w:val="800080"/>
            <w:sz w:val="20"/>
          </w:rPr>
          <w:delText>overbruggings</w:delText>
        </w:r>
        <w:r w:rsidRPr="00A52334" w:rsidDel="00DE298F">
          <w:rPr>
            <w:rFonts w:ascii="Arial" w:hAnsi="Arial" w:cs="Arial"/>
            <w:color w:val="800080"/>
            <w:sz w:val="20"/>
          </w:rPr>
          <w:delText>hypotheekrecht wordt gevestigd, op deze derde tevens (een met het overgedragen deel van deze vordering(en) evenredig deel van) het hiervoor bedoelde hypotheekrecht als nevenrecht zal overgaan.</w:delText>
        </w:r>
        <w:r w:rsidDel="00DE298F">
          <w:rPr>
            <w:rFonts w:ascii="Arial" w:hAnsi="Arial" w:cs="Arial"/>
            <w:color w:val="FF0000"/>
            <w:sz w:val="20"/>
          </w:rPr>
          <w:br/>
        </w:r>
      </w:del>
      <w:r w:rsidR="00D41CE7" w:rsidRPr="002A2653">
        <w:rPr>
          <w:rFonts w:ascii="Arial" w:hAnsi="Arial" w:cs="Arial"/>
          <w:color w:val="800080"/>
          <w:sz w:val="20"/>
          <w:u w:val="single"/>
        </w:rPr>
        <w:t xml:space="preserve">Woonplaats </w:t>
      </w:r>
    </w:p>
    <w:p w14:paraId="278924E7" w14:textId="77777777" w:rsidR="0051554C"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Partijen kiezen woonplaats ten kantore van de bewaarder van deze akte.</w:t>
      </w:r>
    </w:p>
    <w:p w14:paraId="53598829" w14:textId="77777777" w:rsidR="00E4238B" w:rsidRPr="009823B6" w:rsidRDefault="00163E2F" w:rsidP="009823B6">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2CC9695C" w14:textId="77777777" w:rsidR="007B5CD6" w:rsidRDefault="007B5CD6" w:rsidP="007B5CD6">
      <w:pPr>
        <w:rPr>
          <w:rFonts w:ascii="Arial" w:hAnsi="Arial" w:cs="Arial"/>
          <w:b/>
          <w:i/>
          <w:color w:val="000000"/>
          <w:sz w:val="20"/>
        </w:rPr>
      </w:pPr>
    </w:p>
    <w:p w14:paraId="45DBA771" w14:textId="77777777" w:rsidR="00AE1C71" w:rsidRDefault="00AE1C71" w:rsidP="007B5CD6">
      <w:pPr>
        <w:rPr>
          <w:rFonts w:ascii="Arial" w:hAnsi="Arial" w:cs="Arial"/>
          <w:b/>
          <w:i/>
          <w:color w:val="000000"/>
          <w:sz w:val="20"/>
        </w:rPr>
      </w:pPr>
    </w:p>
    <w:p w14:paraId="16B37CA9" w14:textId="77777777" w:rsidR="0024396C" w:rsidRPr="002E7F50" w:rsidRDefault="00F31DA8" w:rsidP="0024396C">
      <w:pPr>
        <w:rPr>
          <w:rFonts w:ascii="Arial" w:hAnsi="Arial" w:cs="Arial"/>
          <w:b/>
          <w:i/>
          <w:color w:val="000000"/>
          <w:sz w:val="20"/>
        </w:rPr>
      </w:pPr>
      <w:r>
        <w:rPr>
          <w:rFonts w:ascii="Arial" w:hAnsi="Arial" w:cs="Arial"/>
          <w:b/>
          <w:i/>
          <w:color w:val="000000"/>
          <w:sz w:val="20"/>
        </w:rPr>
        <w:br w:type="page"/>
      </w:r>
      <w:r w:rsidR="0024396C">
        <w:rPr>
          <w:rFonts w:ascii="Arial" w:hAnsi="Arial" w:cs="Arial"/>
          <w:b/>
          <w:i/>
          <w:color w:val="000000"/>
          <w:sz w:val="20"/>
        </w:rPr>
        <w:lastRenderedPageBreak/>
        <w:t xml:space="preserve">Voorbeeld comparitie </w:t>
      </w:r>
      <w:r w:rsidR="00ED0679">
        <w:rPr>
          <w:rFonts w:ascii="Arial" w:hAnsi="Arial" w:cs="Arial"/>
          <w:b/>
          <w:i/>
          <w:color w:val="000000"/>
          <w:sz w:val="20"/>
        </w:rPr>
        <w:t xml:space="preserve">partij </w:t>
      </w:r>
      <w:r w:rsidR="0024396C">
        <w:rPr>
          <w:rFonts w:ascii="Arial" w:hAnsi="Arial" w:cs="Arial"/>
          <w:b/>
          <w:i/>
          <w:color w:val="000000"/>
          <w:sz w:val="20"/>
        </w:rPr>
        <w:t>‘</w:t>
      </w:r>
      <w:r w:rsidR="009C611F">
        <w:rPr>
          <w:rFonts w:ascii="Arial" w:hAnsi="Arial" w:cs="Arial"/>
          <w:b/>
          <w:i/>
          <w:color w:val="000000"/>
          <w:sz w:val="20"/>
        </w:rPr>
        <w:t>MUNT Hypotheken’</w:t>
      </w:r>
    </w:p>
    <w:p w14:paraId="7EC2145E" w14:textId="33A2BEF6" w:rsidR="0024396C" w:rsidRPr="000044A4" w:rsidRDefault="0024396C" w:rsidP="000044A4">
      <w:pPr>
        <w:tabs>
          <w:tab w:val="left" w:pos="-1440"/>
          <w:tab w:val="left" w:pos="-720"/>
        </w:tabs>
        <w:suppressAutoHyphens/>
        <w:rPr>
          <w:rFonts w:ascii="Arial" w:hAnsi="Arial" w:cs="Arial"/>
          <w:sz w:val="20"/>
        </w:rPr>
      </w:pPr>
      <w:r w:rsidRPr="00BF391C">
        <w:rPr>
          <w:rFonts w:ascii="Arial" w:hAnsi="Arial" w:cs="Arial"/>
          <w:sz w:val="20"/>
        </w:rPr>
        <w:t xml:space="preserve">de </w:t>
      </w:r>
      <w:r w:rsidR="00D41CE7">
        <w:rPr>
          <w:rFonts w:ascii="Arial" w:hAnsi="Arial" w:cs="Arial"/>
          <w:sz w:val="20"/>
        </w:rPr>
        <w:t>besloten</w:t>
      </w:r>
      <w:r w:rsidRPr="00BF391C">
        <w:rPr>
          <w:rFonts w:ascii="Arial" w:hAnsi="Arial" w:cs="Arial"/>
          <w:sz w:val="20"/>
        </w:rPr>
        <w:t xml:space="preserve"> vennootschap </w:t>
      </w:r>
      <w:r w:rsidR="00D41CE7" w:rsidRPr="00D41CE7">
        <w:rPr>
          <w:rFonts w:ascii="Arial" w:hAnsi="Arial" w:cs="Arial"/>
          <w:color w:val="000000"/>
          <w:sz w:val="20"/>
        </w:rPr>
        <w:t xml:space="preserve">MUNT Hypotheken B.V., </w:t>
      </w:r>
      <w:r w:rsidRPr="00BF391C">
        <w:rPr>
          <w:rFonts w:ascii="Arial" w:hAnsi="Arial" w:cs="Arial"/>
          <w:sz w:val="20"/>
        </w:rPr>
        <w:t xml:space="preserve">statutair gevestigd te </w:t>
      </w:r>
      <w:r w:rsidR="002833F6">
        <w:rPr>
          <w:rFonts w:ascii="Arial" w:hAnsi="Arial" w:cs="Arial"/>
          <w:sz w:val="20"/>
        </w:rPr>
        <w:t>‘s-</w:t>
      </w:r>
      <w:r w:rsidR="00E304F2">
        <w:rPr>
          <w:rFonts w:ascii="Arial" w:hAnsi="Arial" w:cs="Arial"/>
          <w:sz w:val="20"/>
        </w:rPr>
        <w:t>Gravenhage</w:t>
      </w:r>
      <w:r w:rsidRPr="00BF391C">
        <w:rPr>
          <w:rFonts w:ascii="Arial" w:hAnsi="Arial" w:cs="Arial"/>
          <w:sz w:val="20"/>
        </w:rPr>
        <w:t xml:space="preserve">,  kantoorhoudende te </w:t>
      </w:r>
      <w:r w:rsidR="009C611F">
        <w:rPr>
          <w:rFonts w:ascii="Arial" w:hAnsi="Arial" w:cs="Arial"/>
          <w:sz w:val="20"/>
        </w:rPr>
        <w:t xml:space="preserve">2594 AV </w:t>
      </w:r>
      <w:r w:rsidR="002833F6">
        <w:rPr>
          <w:rFonts w:ascii="Arial" w:hAnsi="Arial" w:cs="Arial"/>
          <w:sz w:val="20"/>
        </w:rPr>
        <w:t>‘s-</w:t>
      </w:r>
      <w:r w:rsidR="00E304F2">
        <w:rPr>
          <w:rFonts w:ascii="Arial" w:hAnsi="Arial" w:cs="Arial"/>
          <w:sz w:val="20"/>
        </w:rPr>
        <w:t>Gravenhage</w:t>
      </w:r>
      <w:r w:rsidR="009C611F">
        <w:rPr>
          <w:rFonts w:ascii="Arial" w:hAnsi="Arial" w:cs="Arial"/>
          <w:sz w:val="20"/>
        </w:rPr>
        <w:t>, Bezuidenhoutseweg 16B</w:t>
      </w:r>
      <w:r w:rsidRPr="00BF391C">
        <w:rPr>
          <w:rFonts w:ascii="Arial" w:hAnsi="Arial" w:cs="Arial"/>
          <w:sz w:val="20"/>
        </w:rPr>
        <w:t xml:space="preserve"> </w:t>
      </w:r>
      <w:r w:rsidRPr="000044A4">
        <w:rPr>
          <w:rFonts w:ascii="Arial" w:hAnsi="Arial" w:cs="Arial"/>
          <w:sz w:val="20"/>
        </w:rPr>
        <w:t>(correspondentieadres</w:t>
      </w:r>
      <w:r w:rsidR="000044A4" w:rsidRPr="000044A4">
        <w:rPr>
          <w:rFonts w:ascii="Arial" w:hAnsi="Arial" w:cs="Arial"/>
          <w:sz w:val="20"/>
        </w:rPr>
        <w:t xml:space="preserve"> voor alle aangelegenheden betreffende de hierna te vermelden rechtshandelingen</w:t>
      </w:r>
      <w:r w:rsidRPr="000044A4">
        <w:rPr>
          <w:rFonts w:ascii="Arial" w:hAnsi="Arial" w:cs="Arial"/>
          <w:sz w:val="20"/>
        </w:rPr>
        <w:t xml:space="preserve">: </w:t>
      </w:r>
      <w:r w:rsidR="009C611F">
        <w:rPr>
          <w:rFonts w:ascii="Arial" w:hAnsi="Arial" w:cs="Arial"/>
          <w:sz w:val="20"/>
        </w:rPr>
        <w:t>postbus 2687 3800 GE Amersfoort</w:t>
      </w:r>
      <w:r w:rsidRPr="000044A4">
        <w:rPr>
          <w:rFonts w:ascii="Arial" w:hAnsi="Arial" w:cs="Arial"/>
          <w:sz w:val="20"/>
        </w:rPr>
        <w:t>),</w:t>
      </w:r>
    </w:p>
    <w:p w14:paraId="76944418" w14:textId="77777777" w:rsidR="0024396C" w:rsidRDefault="0024396C" w:rsidP="007B5CD6">
      <w:pPr>
        <w:rPr>
          <w:rFonts w:ascii="Arial" w:hAnsi="Arial" w:cs="Arial"/>
          <w:color w:val="000000"/>
          <w:sz w:val="20"/>
        </w:rPr>
      </w:pPr>
    </w:p>
    <w:p w14:paraId="310546EE" w14:textId="77777777" w:rsidR="007B5CD6" w:rsidRPr="002E7F50" w:rsidRDefault="007B5CD6" w:rsidP="007B5CD6">
      <w:pPr>
        <w:rPr>
          <w:rFonts w:ascii="Arial" w:hAnsi="Arial" w:cs="Arial"/>
          <w:b/>
          <w:i/>
          <w:color w:val="000000"/>
          <w:sz w:val="20"/>
        </w:rPr>
      </w:pPr>
      <w:r w:rsidRPr="002E7F50">
        <w:rPr>
          <w:rFonts w:ascii="Arial" w:hAnsi="Arial" w:cs="Arial"/>
          <w:b/>
          <w:i/>
          <w:color w:val="000000"/>
          <w:sz w:val="20"/>
        </w:rPr>
        <w:t>Toelichting</w:t>
      </w:r>
    </w:p>
    <w:p w14:paraId="327ED5D4"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46DDF6CA" w14:textId="77777777" w:rsidR="007B5CD6" w:rsidRPr="002E7F50" w:rsidRDefault="007B5CD6" w:rsidP="007B5CD6">
      <w:pPr>
        <w:tabs>
          <w:tab w:val="left" w:pos="-1440"/>
          <w:tab w:val="left" w:pos="-720"/>
          <w:tab w:val="left" w:pos="425"/>
        </w:tabs>
        <w:suppressAutoHyphens/>
        <w:rPr>
          <w:rFonts w:ascii="Arial" w:hAnsi="Arial" w:cs="Arial"/>
          <w:sz w:val="20"/>
        </w:rPr>
      </w:pPr>
    </w:p>
    <w:p w14:paraId="4C5175E1"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6C24120D" w14:textId="28B764C3" w:rsidR="007B5CD6"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p>
    <w:p w14:paraId="3ED56A58" w14:textId="77777777" w:rsidR="007B5CD6" w:rsidRDefault="007B5CD6" w:rsidP="007B5CD6">
      <w:pPr>
        <w:tabs>
          <w:tab w:val="left" w:pos="-1440"/>
          <w:tab w:val="left" w:pos="-720"/>
          <w:tab w:val="left" w:pos="425"/>
        </w:tabs>
        <w:suppressAutoHyphens/>
        <w:rPr>
          <w:rFonts w:ascii="Arial" w:hAnsi="Arial" w:cs="Arial"/>
          <w:sz w:val="20"/>
        </w:rPr>
      </w:pPr>
    </w:p>
    <w:p w14:paraId="1C5D81EB" w14:textId="77777777" w:rsidR="007B5CD6" w:rsidRPr="004B7B3A" w:rsidRDefault="007B5CD6" w:rsidP="007B5CD6">
      <w:r>
        <w:rPr>
          <w:rFonts w:ascii="Arial" w:hAnsi="Arial" w:cs="Arial"/>
          <w:sz w:val="20"/>
        </w:rPr>
        <w:t>De paragrafen en tekstfragmenten welke in dit modeldocument optioneel zijn, dienen op het moment dat ze worden opgenomen in de akte altijd binnen het Kadasterdeel te staan.</w:t>
      </w:r>
    </w:p>
    <w:p w14:paraId="4A4DE6F1" w14:textId="77777777" w:rsidR="007B5CD6"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34304451" w14:textId="50D923AE" w:rsidR="00E8157A" w:rsidRPr="002E7F50" w:rsidRDefault="00E8157A" w:rsidP="00E8157A">
      <w:pPr>
        <w:tabs>
          <w:tab w:val="left" w:pos="-1440"/>
          <w:tab w:val="left" w:pos="-720"/>
          <w:tab w:val="left" w:pos="425"/>
        </w:tabs>
        <w:suppressAutoHyphens/>
        <w:rPr>
          <w:rFonts w:ascii="Arial" w:hAnsi="Arial" w:cs="Arial"/>
          <w:color w:val="FFFFFF"/>
          <w:sz w:val="20"/>
          <w:u w:val="single"/>
        </w:rPr>
      </w:pPr>
      <w:r>
        <w:rPr>
          <w:rFonts w:ascii="Arial" w:hAnsi="Arial" w:cs="Arial"/>
          <w:color w:val="FFFFFF"/>
          <w:sz w:val="20"/>
          <w:highlight w:val="darkYellow"/>
          <w:u w:val="single"/>
        </w:rPr>
        <w:t>KEUZEBLOK</w:t>
      </w:r>
      <w:r w:rsidRPr="002E7F50">
        <w:rPr>
          <w:rFonts w:ascii="Arial" w:hAnsi="Arial" w:cs="Arial"/>
          <w:color w:val="FFFFFF"/>
          <w:sz w:val="20"/>
          <w:highlight w:val="darkYellow"/>
          <w:u w:val="single"/>
        </w:rPr>
        <w:t>:</w:t>
      </w:r>
    </w:p>
    <w:p w14:paraId="3AB9A1E8" w14:textId="20F765AB" w:rsidR="00E8157A" w:rsidRPr="002E7F50" w:rsidRDefault="00E8157A" w:rsidP="00E8157A">
      <w:pPr>
        <w:tabs>
          <w:tab w:val="left" w:pos="-1440"/>
          <w:tab w:val="left" w:pos="-720"/>
          <w:tab w:val="left" w:pos="425"/>
        </w:tabs>
        <w:suppressAutoHyphens/>
        <w:rPr>
          <w:rFonts w:ascii="Arial" w:hAnsi="Arial" w:cs="Arial"/>
          <w:sz w:val="20"/>
        </w:rPr>
      </w:pPr>
      <w:r>
        <w:rPr>
          <w:rFonts w:ascii="Arial" w:hAnsi="Arial" w:cs="Arial"/>
          <w:sz w:val="20"/>
        </w:rPr>
        <w:t>Dit keuzeblok is</w:t>
      </w:r>
      <w:r w:rsidRPr="002E7F50">
        <w:rPr>
          <w:rFonts w:ascii="Arial" w:hAnsi="Arial" w:cs="Arial"/>
          <w:sz w:val="20"/>
        </w:rPr>
        <w:t xml:space="preserve"> specifiek voo</w:t>
      </w:r>
      <w:r>
        <w:rPr>
          <w:rFonts w:ascii="Arial" w:hAnsi="Arial" w:cs="Arial"/>
          <w:sz w:val="20"/>
        </w:rPr>
        <w:t>r deze hypotheek van MUNT en wordt</w:t>
      </w:r>
      <w:r w:rsidRPr="002E7F50">
        <w:rPr>
          <w:rFonts w:ascii="Arial" w:hAnsi="Arial" w:cs="Arial"/>
          <w:sz w:val="20"/>
        </w:rPr>
        <w:t xml:space="preserve"> daarom niet als algemene,</w:t>
      </w:r>
      <w:r>
        <w:rPr>
          <w:rFonts w:ascii="Arial" w:hAnsi="Arial" w:cs="Arial"/>
          <w:sz w:val="20"/>
        </w:rPr>
        <w:t xml:space="preserve"> voor meerdere banken toepasbaar</w:t>
      </w:r>
      <w:r w:rsidRPr="002E7F50">
        <w:rPr>
          <w:rFonts w:ascii="Arial" w:hAnsi="Arial" w:cs="Arial"/>
          <w:sz w:val="20"/>
        </w:rPr>
        <w:t>, tekstblok beschouwd.</w:t>
      </w:r>
    </w:p>
    <w:p w14:paraId="154FDF25" w14:textId="77777777" w:rsidR="00E8157A" w:rsidRDefault="00E8157A"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0F3644F5" w14:textId="431B976E" w:rsidR="00E8157A" w:rsidRDefault="00E8157A" w:rsidP="00E815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b/>
          <w:sz w:val="20"/>
        </w:rPr>
        <w:t xml:space="preserve">KEUZEBLOK </w:t>
      </w:r>
      <w:r>
        <w:rPr>
          <w:rFonts w:ascii="Arial" w:hAnsi="Arial" w:cs="Arial"/>
          <w:b/>
          <w:sz w:val="20"/>
        </w:rPr>
        <w:t>PARTIJNAMEN HYPOTHEEKAKTE</w:t>
      </w:r>
      <w:r w:rsidRPr="002E7F50">
        <w:rPr>
          <w:rFonts w:ascii="Arial" w:hAnsi="Arial" w:cs="Arial"/>
          <w:b/>
          <w:sz w:val="20"/>
        </w:rPr>
        <w:t>:</w:t>
      </w:r>
    </w:p>
    <w:p w14:paraId="59700991" w14:textId="5A71B6D6" w:rsidR="00E8157A" w:rsidRPr="00CE26FC" w:rsidRDefault="00E8157A" w:rsidP="00E8157A">
      <w:pPr>
        <w:widowControl/>
        <w:rPr>
          <w:rFonts w:ascii="Arial" w:hAnsi="Arial" w:cs="Arial"/>
          <w:kern w:val="28"/>
          <w:sz w:val="20"/>
          <w:u w:val="single"/>
          <w:lang w:eastAsia="en-US"/>
        </w:rPr>
      </w:pPr>
      <w:r>
        <w:rPr>
          <w:rFonts w:ascii="Arial" w:hAnsi="Arial" w:cs="Arial"/>
          <w:kern w:val="28"/>
          <w:sz w:val="20"/>
          <w:u w:val="single"/>
          <w:lang w:eastAsia="en-US"/>
        </w:rPr>
        <w:t>Partijnamen in hypotheekakte</w:t>
      </w:r>
    </w:p>
    <w:p w14:paraId="3A32C2E8" w14:textId="11167D0E" w:rsidR="00E8157A" w:rsidRPr="005950EA" w:rsidRDefault="00E8157A" w:rsidP="00E8157A">
      <w:pPr>
        <w:widowControl/>
        <w:rPr>
          <w:rFonts w:ascii="Arial" w:hAnsi="Arial" w:cs="Arial"/>
          <w:color w:val="339966"/>
          <w:kern w:val="28"/>
          <w:sz w:val="20"/>
          <w:lang w:eastAsia="en-US"/>
        </w:rPr>
      </w:pPr>
      <w:r w:rsidRPr="005950EA">
        <w:rPr>
          <w:rFonts w:ascii="Arial" w:hAnsi="Arial" w:cs="Arial"/>
          <w:color w:val="339966"/>
          <w:kern w:val="28"/>
          <w:sz w:val="20"/>
          <w:lang w:eastAsia="en-US"/>
        </w:rPr>
        <w:t>hierna</w:t>
      </w:r>
      <w:ins w:id="18" w:author="Vos, Inae" w:date="2020-09-04T10:15:00Z">
        <w:r w:rsidR="003C0A72" w:rsidRPr="003C0A72">
          <w:rPr>
            <w:rFonts w:ascii="Arial" w:hAnsi="Arial" w:cs="Arial"/>
            <w:color w:val="800080"/>
            <w:kern w:val="28"/>
            <w:sz w:val="20"/>
            <w:lang w:eastAsia="en-US"/>
            <w:rPrChange w:id="19" w:author="Vos, Inae" w:date="2020-09-04T10:15:00Z">
              <w:rPr>
                <w:rFonts w:ascii="Arial" w:hAnsi="Arial" w:cs="Arial"/>
                <w:color w:val="339966"/>
                <w:kern w:val="28"/>
                <w:sz w:val="20"/>
                <w:lang w:eastAsia="en-US"/>
              </w:rPr>
            </w:rPrChange>
          </w:rPr>
          <w:t>,</w:t>
        </w:r>
      </w:ins>
      <w:r w:rsidRPr="003C0A72">
        <w:rPr>
          <w:rFonts w:ascii="Arial" w:hAnsi="Arial" w:cs="Arial"/>
          <w:color w:val="800080"/>
          <w:kern w:val="28"/>
          <w:sz w:val="20"/>
          <w:lang w:eastAsia="en-US"/>
          <w:rPrChange w:id="20" w:author="Vos, Inae" w:date="2020-09-04T10:15:00Z">
            <w:rPr>
              <w:rFonts w:ascii="Arial" w:hAnsi="Arial" w:cs="Arial"/>
              <w:color w:val="FF0000"/>
              <w:kern w:val="28"/>
              <w:sz w:val="20"/>
              <w:lang w:eastAsia="en-US"/>
            </w:rPr>
          </w:rPrChange>
        </w:rPr>
        <w:t xml:space="preserve"> </w:t>
      </w:r>
      <w:r w:rsidRPr="005950EA">
        <w:rPr>
          <w:rFonts w:ascii="Arial" w:hAnsi="Arial" w:cs="Arial"/>
          <w:color w:val="800080"/>
          <w:kern w:val="28"/>
          <w:sz w:val="20"/>
          <w:lang w:eastAsia="en-US"/>
        </w:rPr>
        <w:t>z</w:t>
      </w:r>
      <w:r w:rsidRPr="003C0A72">
        <w:rPr>
          <w:rFonts w:ascii="Arial" w:hAnsi="Arial" w:cs="Arial"/>
          <w:color w:val="800080"/>
          <w:kern w:val="28"/>
          <w:sz w:val="20"/>
          <w:lang w:eastAsia="en-US"/>
        </w:rPr>
        <w:t>o</w:t>
      </w:r>
      <w:r w:rsidRPr="005950EA">
        <w:rPr>
          <w:rFonts w:ascii="Arial" w:hAnsi="Arial" w:cs="Arial"/>
          <w:color w:val="800080"/>
          <w:kern w:val="28"/>
          <w:sz w:val="20"/>
          <w:lang w:eastAsia="en-US"/>
        </w:rPr>
        <w:t>wel teza</w:t>
      </w:r>
      <w:r w:rsidRPr="007126EB">
        <w:rPr>
          <w:rFonts w:ascii="Arial" w:hAnsi="Arial" w:cs="Arial"/>
          <w:color w:val="800080"/>
          <w:kern w:val="28"/>
          <w:sz w:val="20"/>
          <w:lang w:eastAsia="en-US"/>
        </w:rPr>
        <w:t>m</w:t>
      </w:r>
      <w:r w:rsidRPr="005950EA">
        <w:rPr>
          <w:rFonts w:ascii="Arial" w:hAnsi="Arial" w:cs="Arial"/>
          <w:color w:val="800080"/>
          <w:kern w:val="28"/>
          <w:sz w:val="20"/>
          <w:lang w:eastAsia="en-US"/>
        </w:rPr>
        <w:t>en als ieder afzonder</w:t>
      </w:r>
      <w:r w:rsidRPr="00E8157A">
        <w:rPr>
          <w:rFonts w:ascii="Arial" w:hAnsi="Arial" w:cs="Arial"/>
          <w:color w:val="800080"/>
          <w:kern w:val="28"/>
          <w:sz w:val="20"/>
          <w:lang w:eastAsia="en-US"/>
        </w:rPr>
        <w:t>lijk</w:t>
      </w:r>
      <w:ins w:id="21" w:author="Vos, Inae" w:date="2020-09-04T10:15:00Z">
        <w:r w:rsidR="003C0A72">
          <w:rPr>
            <w:rFonts w:ascii="Arial" w:hAnsi="Arial" w:cs="Arial"/>
            <w:color w:val="800080"/>
            <w:kern w:val="28"/>
            <w:sz w:val="20"/>
            <w:lang w:eastAsia="en-US"/>
          </w:rPr>
          <w:t>,</w:t>
        </w:r>
      </w:ins>
      <w:r w:rsidRPr="005950EA">
        <w:rPr>
          <w:rFonts w:ascii="Arial" w:hAnsi="Arial" w:cs="Arial"/>
          <w:color w:val="339966"/>
          <w:kern w:val="28"/>
          <w:sz w:val="20"/>
          <w:lang w:eastAsia="en-US"/>
        </w:rPr>
        <w:t xml:space="preserve"> te n</w:t>
      </w:r>
      <w:r w:rsidRPr="007126EB">
        <w:rPr>
          <w:rFonts w:ascii="Arial" w:hAnsi="Arial" w:cs="Arial"/>
          <w:color w:val="339966"/>
          <w:kern w:val="28"/>
          <w:sz w:val="20"/>
          <w:lang w:eastAsia="en-US"/>
        </w:rPr>
        <w:t>oe</w:t>
      </w:r>
      <w:r w:rsidRPr="005950EA">
        <w:rPr>
          <w:rFonts w:ascii="Arial" w:hAnsi="Arial" w:cs="Arial"/>
          <w:color w:val="339966"/>
          <w:kern w:val="28"/>
          <w:sz w:val="20"/>
          <w:lang w:eastAsia="en-US"/>
        </w:rPr>
        <w:t>men:</w:t>
      </w:r>
      <w:r w:rsidRPr="005950EA">
        <w:rPr>
          <w:rFonts w:ascii="Arial" w:hAnsi="Arial" w:cs="Arial"/>
          <w:color w:val="008000"/>
          <w:kern w:val="28"/>
          <w:sz w:val="20"/>
          <w:lang w:eastAsia="en-US"/>
        </w:rPr>
        <w:t xml:space="preserve"> </w:t>
      </w:r>
      <w:r w:rsidRPr="00CE26FC">
        <w:rPr>
          <w:rFonts w:ascii="Arial" w:hAnsi="Arial" w:cs="Arial"/>
          <w:color w:val="339966"/>
          <w:kern w:val="28"/>
          <w:sz w:val="20"/>
          <w:lang w:eastAsia="en-US"/>
        </w:rPr>
        <w:t xml:space="preserve">de </w:t>
      </w:r>
      <w:ins w:id="22" w:author="Vos, Inae" w:date="2020-09-03T10:30:00Z">
        <w:r w:rsidR="00DE298F">
          <w:rPr>
            <w:rFonts w:ascii="Arial" w:hAnsi="Arial" w:cs="Arial"/>
            <w:color w:val="339966"/>
            <w:kern w:val="28"/>
            <w:sz w:val="20"/>
            <w:lang w:eastAsia="en-US"/>
          </w:rPr>
          <w:t>“</w:t>
        </w:r>
      </w:ins>
      <w:del w:id="23" w:author="Vos, Inae" w:date="2020-09-03T10:30:00Z">
        <w:r w:rsidR="000F75A3" w:rsidDel="00DE298F">
          <w:rPr>
            <w:rFonts w:ascii="Arial" w:hAnsi="Arial" w:cs="Arial"/>
            <w:color w:val="339966"/>
            <w:kern w:val="28"/>
            <w:sz w:val="20"/>
            <w:lang w:eastAsia="en-US"/>
          </w:rPr>
          <w:delText>‘</w:delText>
        </w:r>
      </w:del>
      <w:r w:rsidRPr="00CE26FC">
        <w:rPr>
          <w:rFonts w:ascii="Arial" w:hAnsi="Arial" w:cs="Arial"/>
          <w:color w:val="339966"/>
          <w:kern w:val="28"/>
          <w:sz w:val="20"/>
          <w:lang w:eastAsia="en-US"/>
        </w:rPr>
        <w:t>Hypotheekgever</w:t>
      </w:r>
      <w:ins w:id="24" w:author="Vos, Inae" w:date="2020-09-03T10:30:00Z">
        <w:r w:rsidR="00DE298F">
          <w:rPr>
            <w:rFonts w:ascii="Arial" w:hAnsi="Arial" w:cs="Arial"/>
            <w:color w:val="339966"/>
            <w:kern w:val="28"/>
            <w:sz w:val="20"/>
            <w:lang w:eastAsia="en-US"/>
          </w:rPr>
          <w:t>”</w:t>
        </w:r>
      </w:ins>
      <w:del w:id="25" w:author="Vos, Inae" w:date="2020-09-03T10:30:00Z">
        <w:r w:rsidR="000F75A3" w:rsidDel="00DE298F">
          <w:rPr>
            <w:rFonts w:ascii="Arial" w:hAnsi="Arial" w:cs="Arial"/>
            <w:color w:val="339966"/>
            <w:kern w:val="28"/>
            <w:sz w:val="20"/>
            <w:lang w:eastAsia="en-US"/>
          </w:rPr>
          <w:delText>’</w:delText>
        </w:r>
      </w:del>
      <w:r w:rsidRPr="00CE26FC">
        <w:rPr>
          <w:rFonts w:ascii="Arial" w:hAnsi="Arial" w:cs="Arial"/>
          <w:color w:val="339966"/>
          <w:kern w:val="28"/>
          <w:sz w:val="20"/>
          <w:lang w:eastAsia="en-US"/>
        </w:rPr>
        <w:t xml:space="preserve"> en </w:t>
      </w:r>
      <w:ins w:id="26" w:author="Vos, Inae" w:date="2020-09-03T10:30:00Z">
        <w:r w:rsidR="00DE298F">
          <w:rPr>
            <w:rFonts w:ascii="Arial" w:hAnsi="Arial" w:cs="Arial"/>
            <w:color w:val="339966"/>
            <w:kern w:val="28"/>
            <w:sz w:val="20"/>
            <w:lang w:eastAsia="en-US"/>
          </w:rPr>
          <w:t>“</w:t>
        </w:r>
      </w:ins>
      <w:del w:id="27" w:author="Vos, Inae" w:date="2020-09-03T10:30:00Z">
        <w:r w:rsidR="000F75A3" w:rsidDel="00DE298F">
          <w:rPr>
            <w:rFonts w:ascii="Arial" w:hAnsi="Arial" w:cs="Arial"/>
            <w:color w:val="339966"/>
            <w:kern w:val="28"/>
            <w:sz w:val="20"/>
            <w:lang w:eastAsia="en-US"/>
          </w:rPr>
          <w:delText>‘</w:delText>
        </w:r>
      </w:del>
      <w:r w:rsidRPr="00CE26FC">
        <w:rPr>
          <w:rFonts w:ascii="Arial" w:hAnsi="Arial" w:cs="Arial"/>
          <w:color w:val="339966"/>
          <w:kern w:val="28"/>
          <w:sz w:val="20"/>
          <w:lang w:eastAsia="en-US"/>
        </w:rPr>
        <w:t>Schuldenaar</w:t>
      </w:r>
      <w:ins w:id="28" w:author="Vos, Inae" w:date="2020-09-03T10:30:00Z">
        <w:r w:rsidR="00DE298F">
          <w:rPr>
            <w:rFonts w:ascii="Arial" w:hAnsi="Arial" w:cs="Arial"/>
            <w:color w:val="339966"/>
            <w:kern w:val="28"/>
            <w:sz w:val="20"/>
            <w:lang w:eastAsia="en-US"/>
          </w:rPr>
          <w:t>”</w:t>
        </w:r>
      </w:ins>
      <w:del w:id="29" w:author="Vos, Inae" w:date="2020-09-03T10:30:00Z">
        <w:r w:rsidR="000F75A3" w:rsidDel="00DE298F">
          <w:rPr>
            <w:rFonts w:ascii="Arial" w:hAnsi="Arial" w:cs="Arial"/>
            <w:color w:val="339966"/>
            <w:kern w:val="28"/>
            <w:sz w:val="20"/>
            <w:lang w:eastAsia="en-US"/>
          </w:rPr>
          <w:delText>’</w:delText>
        </w:r>
      </w:del>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de verschenen</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000077F7">
        <w:rPr>
          <w:rFonts w:ascii="Arial" w:hAnsi="Arial" w:cs="Arial"/>
          <w:kern w:val="28"/>
          <w:sz w:val="20"/>
          <w:lang w:eastAsia="en-US"/>
        </w:rPr>
        <w:t xml:space="preserve"> </w:t>
      </w:r>
      <w:r w:rsidR="000077F7" w:rsidRPr="00CE26FC">
        <w:rPr>
          <w:rFonts w:ascii="Arial" w:hAnsi="Arial" w:cs="Arial"/>
          <w:color w:val="800080"/>
          <w:kern w:val="28"/>
          <w:sz w:val="20"/>
          <w:lang w:eastAsia="en-US"/>
        </w:rPr>
        <w:t>voornoemd</w:t>
      </w:r>
      <w:r w:rsidR="000077F7" w:rsidRPr="00CE26FC">
        <w:rPr>
          <w:rFonts w:ascii="Arial" w:hAnsi="Arial" w:cs="Arial"/>
          <w:color w:val="339966"/>
          <w:kern w:val="28"/>
          <w:sz w:val="20"/>
          <w:lang w:eastAsia="en-US"/>
        </w:rPr>
        <w:t>,</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00FFFF"/>
          <w:kern w:val="28"/>
          <w:sz w:val="20"/>
          <w:lang w:eastAsia="en-US"/>
        </w:rPr>
        <w:t>/</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00FFFF"/>
          <w:kern w:val="28"/>
          <w:sz w:val="20"/>
          <w:lang w:eastAsia="en-US"/>
        </w:rPr>
        <w:t xml:space="preserve">de </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00FFFF"/>
          <w:kern w:val="28"/>
          <w:sz w:val="20"/>
          <w:lang w:eastAsia="en-US"/>
        </w:rPr>
        <w:t>heer/mevrouw</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000077F7">
        <w:rPr>
          <w:rFonts w:ascii="Arial" w:hAnsi="Arial" w:cs="Arial"/>
          <w:color w:val="800080"/>
          <w:kern w:val="28"/>
          <w:sz w:val="20"/>
          <w:lang w:eastAsia="en-US"/>
        </w:rPr>
        <w:t xml:space="preserve"> </w:t>
      </w:r>
      <w:r w:rsidRPr="007126EB">
        <w:rPr>
          <w:rFonts w:ascii="Arial" w:hAnsi="Arial" w:cs="Arial"/>
          <w:color w:val="800080"/>
          <w:kern w:val="28"/>
          <w:sz w:val="20"/>
          <w:lang w:eastAsia="en-US"/>
        </w:rPr>
        <w:t>voornoemd</w:t>
      </w:r>
      <w:r w:rsidRPr="00CE26FC">
        <w:rPr>
          <w:rFonts w:ascii="Arial" w:hAnsi="Arial" w:cs="Arial"/>
          <w:color w:val="339966"/>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 xml:space="preserve"> </w:t>
      </w:r>
      <w:r w:rsidRPr="005950EA">
        <w:rPr>
          <w:rFonts w:ascii="Arial" w:hAnsi="Arial" w:cs="Arial"/>
          <w:color w:val="339966"/>
          <w:kern w:val="28"/>
          <w:sz w:val="20"/>
          <w:lang w:eastAsia="en-US"/>
        </w:rPr>
        <w:t>hierna</w:t>
      </w:r>
      <w:ins w:id="30" w:author="Vos, Inae" w:date="2020-09-04T10:15:00Z">
        <w:r w:rsidR="003C0A72" w:rsidRPr="003C0A72">
          <w:rPr>
            <w:rFonts w:ascii="Arial" w:hAnsi="Arial" w:cs="Arial"/>
            <w:color w:val="800080"/>
            <w:kern w:val="28"/>
            <w:sz w:val="20"/>
            <w:lang w:eastAsia="en-US"/>
            <w:rPrChange w:id="31" w:author="Vos, Inae" w:date="2020-09-04T10:16:00Z">
              <w:rPr>
                <w:rFonts w:ascii="Arial" w:hAnsi="Arial" w:cs="Arial"/>
                <w:color w:val="339966"/>
                <w:kern w:val="28"/>
                <w:sz w:val="20"/>
                <w:lang w:eastAsia="en-US"/>
              </w:rPr>
            </w:rPrChange>
          </w:rPr>
          <w:t>,</w:t>
        </w:r>
      </w:ins>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ins w:id="32" w:author="Vos, Inae" w:date="2020-09-04T10:16:00Z">
        <w:r w:rsidR="003C0A72">
          <w:rPr>
            <w:rFonts w:ascii="Arial" w:hAnsi="Arial" w:cs="Arial"/>
            <w:color w:val="800080"/>
            <w:kern w:val="28"/>
            <w:sz w:val="20"/>
            <w:lang w:eastAsia="en-US"/>
          </w:rPr>
          <w:t>,</w:t>
        </w:r>
      </w:ins>
      <w:r w:rsidRPr="005950EA">
        <w:rPr>
          <w:rFonts w:ascii="Arial" w:hAnsi="Arial" w:cs="Arial"/>
          <w:color w:val="339966"/>
          <w:kern w:val="28"/>
          <w:sz w:val="20"/>
          <w:lang w:eastAsia="en-US"/>
        </w:rPr>
        <w:t xml:space="preserve"> te noemen: </w:t>
      </w:r>
      <w:r w:rsidR="000077F7">
        <w:rPr>
          <w:rFonts w:ascii="Arial" w:hAnsi="Arial" w:cs="Arial"/>
          <w:color w:val="339966"/>
          <w:kern w:val="28"/>
          <w:sz w:val="20"/>
          <w:lang w:eastAsia="en-US"/>
        </w:rPr>
        <w:t xml:space="preserve">de </w:t>
      </w:r>
      <w:ins w:id="33" w:author="Vos, Inae" w:date="2020-09-03T10:30:00Z">
        <w:r w:rsidR="00DE298F">
          <w:rPr>
            <w:rFonts w:ascii="Arial" w:hAnsi="Arial" w:cs="Arial"/>
            <w:color w:val="339966"/>
            <w:kern w:val="28"/>
            <w:sz w:val="20"/>
            <w:lang w:eastAsia="en-US"/>
          </w:rPr>
          <w:t>“</w:t>
        </w:r>
      </w:ins>
      <w:del w:id="34" w:author="Vos, Inae" w:date="2020-09-03T10:30:00Z">
        <w:r w:rsidR="000F75A3" w:rsidDel="00DE298F">
          <w:rPr>
            <w:rFonts w:ascii="Arial" w:hAnsi="Arial" w:cs="Arial"/>
            <w:color w:val="339966"/>
            <w:kern w:val="28"/>
            <w:sz w:val="20"/>
            <w:lang w:eastAsia="en-US"/>
          </w:rPr>
          <w:delText>‘</w:delText>
        </w:r>
      </w:del>
      <w:r w:rsidR="000077F7">
        <w:rPr>
          <w:rFonts w:ascii="Arial" w:hAnsi="Arial" w:cs="Arial"/>
          <w:color w:val="339966"/>
          <w:kern w:val="28"/>
          <w:sz w:val="20"/>
          <w:lang w:eastAsia="en-US"/>
        </w:rPr>
        <w:t>Hypotheekgever</w:t>
      </w:r>
      <w:ins w:id="35" w:author="Vos, Inae" w:date="2020-09-03T10:30:00Z">
        <w:r w:rsidR="00DE298F">
          <w:rPr>
            <w:rFonts w:ascii="Arial" w:hAnsi="Arial" w:cs="Arial"/>
            <w:color w:val="339966"/>
            <w:kern w:val="28"/>
            <w:sz w:val="20"/>
            <w:lang w:eastAsia="en-US"/>
          </w:rPr>
          <w:t>”</w:t>
        </w:r>
      </w:ins>
      <w:del w:id="36" w:author="Vos, Inae" w:date="2020-09-03T10:30:00Z">
        <w:r w:rsidR="000F75A3" w:rsidDel="00DE298F">
          <w:rPr>
            <w:rFonts w:ascii="Arial" w:hAnsi="Arial" w:cs="Arial"/>
            <w:color w:val="339966"/>
            <w:kern w:val="28"/>
            <w:sz w:val="20"/>
            <w:lang w:eastAsia="en-US"/>
          </w:rPr>
          <w:delText>’</w:delText>
        </w:r>
      </w:del>
      <w:r w:rsidR="000077F7">
        <w:rPr>
          <w:rFonts w:ascii="Arial" w:hAnsi="Arial" w:cs="Arial"/>
          <w:color w:val="339966"/>
          <w:kern w:val="28"/>
          <w:sz w:val="20"/>
          <w:lang w:eastAsia="en-US"/>
        </w:rPr>
        <w:t xml:space="preserve"> </w:t>
      </w:r>
      <w:r w:rsidRPr="005950EA">
        <w:rPr>
          <w:rFonts w:ascii="Arial" w:hAnsi="Arial" w:cs="Arial"/>
          <w:color w:val="339966"/>
          <w:kern w:val="28"/>
          <w:sz w:val="20"/>
          <w:lang w:eastAsia="en-US"/>
        </w:rPr>
        <w:t>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de</w:t>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verschenen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80008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000077F7">
        <w:rPr>
          <w:rFonts w:ascii="Arial" w:hAnsi="Arial" w:cs="Arial"/>
          <w:color w:val="800080"/>
          <w:kern w:val="28"/>
          <w:sz w:val="20"/>
          <w:lang w:eastAsia="en-US"/>
        </w:rPr>
        <w:t xml:space="preserve"> </w:t>
      </w:r>
      <w:r w:rsidR="000077F7" w:rsidRPr="00CE26FC">
        <w:rPr>
          <w:rFonts w:ascii="Arial" w:hAnsi="Arial" w:cs="Arial"/>
          <w:color w:val="800080"/>
          <w:kern w:val="28"/>
          <w:sz w:val="20"/>
          <w:lang w:eastAsia="en-US"/>
        </w:rPr>
        <w:t>voornoemd</w:t>
      </w:r>
      <w:r w:rsidR="000077F7" w:rsidRPr="001D21E9">
        <w:rPr>
          <w:rFonts w:ascii="Arial" w:hAnsi="Arial" w:cs="Arial"/>
          <w:color w:val="339966"/>
          <w:kern w:val="28"/>
          <w:sz w:val="20"/>
          <w:lang w:eastAsia="en-US"/>
        </w:rPr>
        <w:t>,</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00FFFF"/>
          <w:kern w:val="28"/>
          <w:sz w:val="20"/>
          <w:lang w:eastAsia="en-US"/>
        </w:rPr>
        <w:t>/</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00FFFF"/>
          <w:kern w:val="28"/>
          <w:sz w:val="20"/>
          <w:lang w:eastAsia="en-US"/>
        </w:rPr>
        <w:t xml:space="preserve">de </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00FFFF"/>
          <w:kern w:val="28"/>
          <w:sz w:val="20"/>
          <w:lang w:eastAsia="en-US"/>
        </w:rPr>
        <w:t>heer/mevrouw</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7126EB">
        <w:rPr>
          <w:rFonts w:ascii="Arial" w:hAnsi="Arial" w:cs="Arial"/>
          <w:color w:val="800080"/>
          <w:kern w:val="28"/>
          <w:sz w:val="20"/>
          <w:lang w:eastAsia="en-US"/>
        </w:rPr>
        <w:t>voornoemd</w:t>
      </w:r>
      <w:r w:rsidRPr="00CE26FC">
        <w:rPr>
          <w:rFonts w:ascii="Arial" w:hAnsi="Arial" w:cs="Arial"/>
          <w:color w:val="339966"/>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339966"/>
          <w:kern w:val="28"/>
          <w:sz w:val="20"/>
          <w:lang w:eastAsia="en-US"/>
        </w:rPr>
        <w:t>hierna</w:t>
      </w:r>
      <w:ins w:id="37" w:author="Vos, Inae" w:date="2020-09-04T10:16:00Z">
        <w:r w:rsidR="003C0A72" w:rsidRPr="003C0A72">
          <w:rPr>
            <w:rFonts w:ascii="Arial" w:hAnsi="Arial" w:cs="Arial"/>
            <w:color w:val="800080"/>
            <w:kern w:val="28"/>
            <w:sz w:val="20"/>
            <w:lang w:eastAsia="en-US"/>
            <w:rPrChange w:id="38" w:author="Vos, Inae" w:date="2020-09-04T10:16:00Z">
              <w:rPr>
                <w:rFonts w:ascii="Arial" w:hAnsi="Arial" w:cs="Arial"/>
                <w:color w:val="339966"/>
                <w:kern w:val="28"/>
                <w:sz w:val="20"/>
                <w:lang w:eastAsia="en-US"/>
              </w:rPr>
            </w:rPrChange>
          </w:rPr>
          <w:t>,</w:t>
        </w:r>
      </w:ins>
      <w:r w:rsidRPr="003C0A72">
        <w:rPr>
          <w:rFonts w:ascii="Arial" w:hAnsi="Arial" w:cs="Arial"/>
          <w:color w:val="800080"/>
          <w:kern w:val="28"/>
          <w:sz w:val="20"/>
          <w:lang w:eastAsia="en-US"/>
          <w:rPrChange w:id="39" w:author="Vos, Inae" w:date="2020-09-04T10:16:00Z">
            <w:rPr>
              <w:rFonts w:ascii="Arial" w:hAnsi="Arial" w:cs="Arial"/>
              <w:color w:val="FF0000"/>
              <w:kern w:val="28"/>
              <w:sz w:val="20"/>
              <w:lang w:eastAsia="en-US"/>
            </w:rPr>
          </w:rPrChange>
        </w:rPr>
        <w:t xml:space="preserve"> </w:t>
      </w:r>
      <w:r w:rsidRPr="005950EA">
        <w:rPr>
          <w:rFonts w:ascii="Arial" w:hAnsi="Arial" w:cs="Arial"/>
          <w:color w:val="800080"/>
          <w:kern w:val="28"/>
          <w:sz w:val="20"/>
          <w:lang w:eastAsia="en-US"/>
        </w:rPr>
        <w:t>zowel tezamen als ieder afzonderlijk</w:t>
      </w:r>
      <w:ins w:id="40" w:author="Vos, Inae" w:date="2020-09-04T10:16:00Z">
        <w:r w:rsidR="003C0A72">
          <w:rPr>
            <w:rFonts w:ascii="Arial" w:hAnsi="Arial" w:cs="Arial"/>
            <w:color w:val="800080"/>
            <w:kern w:val="28"/>
            <w:sz w:val="20"/>
            <w:lang w:eastAsia="en-US"/>
          </w:rPr>
          <w:t>,</w:t>
        </w:r>
      </w:ins>
      <w:r w:rsidRPr="005950EA">
        <w:rPr>
          <w:rFonts w:ascii="Arial" w:hAnsi="Arial" w:cs="Arial"/>
          <w:color w:val="339966"/>
          <w:kern w:val="28"/>
          <w:sz w:val="20"/>
          <w:lang w:eastAsia="en-US"/>
        </w:rPr>
        <w:t xml:space="preserve"> te noemen:</w:t>
      </w:r>
      <w:r w:rsidR="001C2AC0">
        <w:rPr>
          <w:rFonts w:ascii="Arial" w:hAnsi="Arial" w:cs="Arial"/>
          <w:color w:val="339966"/>
          <w:kern w:val="28"/>
          <w:sz w:val="20"/>
          <w:lang w:eastAsia="en-US"/>
        </w:rPr>
        <w:t xml:space="preserve"> de</w:t>
      </w:r>
      <w:r w:rsidRPr="005950EA">
        <w:rPr>
          <w:rFonts w:ascii="Arial" w:hAnsi="Arial" w:cs="Arial"/>
          <w:color w:val="339966"/>
          <w:kern w:val="28"/>
          <w:sz w:val="20"/>
          <w:lang w:eastAsia="en-US"/>
        </w:rPr>
        <w:t xml:space="preserve"> </w:t>
      </w:r>
      <w:ins w:id="41" w:author="Vos, Inae" w:date="2020-09-03T10:31:00Z">
        <w:r w:rsidR="00DE298F">
          <w:rPr>
            <w:rFonts w:ascii="Arial" w:hAnsi="Arial" w:cs="Arial"/>
            <w:color w:val="339966"/>
            <w:kern w:val="28"/>
            <w:sz w:val="20"/>
            <w:lang w:eastAsia="en-US"/>
          </w:rPr>
          <w:t>“</w:t>
        </w:r>
      </w:ins>
      <w:del w:id="42" w:author="Vos, Inae" w:date="2020-09-03T10:31:00Z">
        <w:r w:rsidR="000F75A3" w:rsidDel="00DE298F">
          <w:rPr>
            <w:rFonts w:ascii="Arial" w:hAnsi="Arial" w:cs="Arial"/>
            <w:color w:val="339966"/>
            <w:kern w:val="28"/>
            <w:sz w:val="20"/>
            <w:lang w:eastAsia="en-US"/>
          </w:rPr>
          <w:delText>‘</w:delText>
        </w:r>
      </w:del>
      <w:r w:rsidR="001C2AC0">
        <w:rPr>
          <w:rFonts w:ascii="Arial" w:hAnsi="Arial" w:cs="Arial"/>
          <w:color w:val="339966"/>
          <w:kern w:val="28"/>
          <w:sz w:val="20"/>
          <w:lang w:eastAsia="en-US"/>
        </w:rPr>
        <w:t>Schuldenaar</w:t>
      </w:r>
      <w:ins w:id="43" w:author="Vos, Inae" w:date="2020-09-03T10:30:00Z">
        <w:r w:rsidR="00DE298F">
          <w:rPr>
            <w:rFonts w:ascii="Arial" w:hAnsi="Arial" w:cs="Arial"/>
            <w:color w:val="339966"/>
            <w:kern w:val="28"/>
            <w:sz w:val="20"/>
            <w:lang w:eastAsia="en-US"/>
          </w:rPr>
          <w:t>”</w:t>
        </w:r>
      </w:ins>
      <w:del w:id="44" w:author="Vos, Inae" w:date="2020-09-03T10:30:00Z">
        <w:r w:rsidR="000F75A3" w:rsidDel="00DE298F">
          <w:rPr>
            <w:rFonts w:ascii="Arial" w:hAnsi="Arial" w:cs="Arial"/>
            <w:color w:val="339966"/>
            <w:kern w:val="28"/>
            <w:sz w:val="20"/>
            <w:lang w:eastAsia="en-US"/>
          </w:rPr>
          <w:delText>’</w:delText>
        </w:r>
      </w:del>
    </w:p>
    <w:p w14:paraId="48E10961" w14:textId="18999279" w:rsidR="00E8157A" w:rsidRPr="001D21E9" w:rsidRDefault="00E8157A" w:rsidP="00E8157A">
      <w:pPr>
        <w:widowControl/>
        <w:rPr>
          <w:rFonts w:ascii="Arial" w:hAnsi="Arial" w:cs="Arial"/>
          <w:kern w:val="28"/>
          <w:sz w:val="20"/>
          <w:u w:val="single"/>
          <w:lang w:eastAsia="en-US"/>
        </w:rPr>
      </w:pPr>
      <w:r>
        <w:rPr>
          <w:rFonts w:ascii="Arial" w:hAnsi="Arial" w:cs="Arial"/>
          <w:kern w:val="28"/>
          <w:sz w:val="20"/>
          <w:u w:val="single"/>
          <w:lang w:eastAsia="en-US"/>
        </w:rPr>
        <w:t>Einde partijnamen in hypotheekakte</w:t>
      </w:r>
    </w:p>
    <w:p w14:paraId="57800CA7" w14:textId="77777777" w:rsidR="00E8157A" w:rsidRPr="005950EA" w:rsidRDefault="00E8157A" w:rsidP="00E8157A">
      <w:pPr>
        <w:widowControl/>
        <w:rPr>
          <w:rFonts w:ascii="Arial" w:hAnsi="Arial"/>
          <w:kern w:val="28"/>
          <w:sz w:val="18"/>
          <w:lang w:eastAsia="en-US"/>
        </w:rPr>
      </w:pPr>
    </w:p>
    <w:p w14:paraId="74763F7C" w14:textId="77777777" w:rsidR="00E8157A" w:rsidRPr="005950EA" w:rsidRDefault="00E8157A" w:rsidP="00E8157A">
      <w:pPr>
        <w:widowControl/>
        <w:rPr>
          <w:rFonts w:ascii="Arial" w:hAnsi="Arial"/>
          <w:kern w:val="28"/>
          <w:sz w:val="20"/>
          <w:lang w:eastAsia="en-US"/>
        </w:rPr>
      </w:pPr>
      <w:r w:rsidRPr="005950EA">
        <w:rPr>
          <w:rFonts w:ascii="Arial" w:hAnsi="Arial"/>
          <w:kern w:val="28"/>
          <w:sz w:val="20"/>
          <w:lang w:eastAsia="en-US"/>
        </w:rPr>
        <w:t>Opmerking: indien gekozen wordt voor een partijnaam voor personen kan gekozen worden om de personen aan te duiden met een nummer of met een naam.</w:t>
      </w:r>
    </w:p>
    <w:p w14:paraId="776E6E35" w14:textId="77777777" w:rsidR="00E8157A" w:rsidRPr="005950EA" w:rsidRDefault="00E8157A" w:rsidP="00E8157A">
      <w:pPr>
        <w:widowControl/>
        <w:rPr>
          <w:rFonts w:ascii="Arial" w:hAnsi="Arial"/>
          <w:kern w:val="28"/>
          <w:sz w:val="20"/>
          <w:lang w:eastAsia="en-US"/>
        </w:rPr>
      </w:pPr>
      <w:r w:rsidRPr="005950EA">
        <w:rPr>
          <w:rFonts w:ascii="Arial" w:hAnsi="Arial"/>
          <w:kern w:val="28"/>
          <w:sz w:val="20"/>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6286D253" w14:textId="77777777" w:rsidR="00E8157A" w:rsidRPr="005950EA" w:rsidRDefault="00E8157A" w:rsidP="00E8157A">
      <w:pPr>
        <w:widowControl/>
        <w:rPr>
          <w:rFonts w:ascii="Arial" w:hAnsi="Arial"/>
          <w:kern w:val="28"/>
          <w:sz w:val="20"/>
          <w:lang w:eastAsia="en-US"/>
        </w:rPr>
      </w:pPr>
      <w:r w:rsidRPr="005950EA">
        <w:rPr>
          <w:rFonts w:ascii="Arial" w:hAnsi="Arial"/>
          <w:kern w:val="28"/>
          <w:sz w:val="20"/>
          <w:lang w:eastAsia="en-US"/>
        </w:rPr>
        <w:t>De variant aanduiding met naam kan in alle gevallen gekozen worden.</w:t>
      </w:r>
    </w:p>
    <w:p w14:paraId="693FA9B8" w14:textId="493EBC46" w:rsidR="00E8157A" w:rsidRPr="00CE26FC" w:rsidRDefault="007126EB" w:rsidP="00CE26FC">
      <w:pPr>
        <w:pStyle w:val="Geenafstand"/>
        <w:rPr>
          <w:rFonts w:ascii="Arial" w:hAnsi="Arial" w:cs="Arial"/>
          <w:sz w:val="20"/>
          <w:lang w:eastAsia="en-US"/>
        </w:rPr>
      </w:pPr>
      <w:r w:rsidRPr="00CE26FC">
        <w:rPr>
          <w:rFonts w:ascii="Arial" w:hAnsi="Arial" w:cs="Arial"/>
          <w:sz w:val="20"/>
          <w:lang w:eastAsia="en-US"/>
        </w:rPr>
        <w:t>“voornoemd” Is optionele tekst, door de gebruiker te kiezen. Kan alleen gekozen als er namen aan voorafgaan.</w:t>
      </w:r>
    </w:p>
    <w:p w14:paraId="4D5126C0" w14:textId="77777777" w:rsidR="007126EB" w:rsidRPr="005950EA" w:rsidRDefault="007126EB" w:rsidP="00E8157A">
      <w:pPr>
        <w:widowControl/>
        <w:spacing w:line="280" w:lineRule="atLeast"/>
        <w:rPr>
          <w:rFonts w:ascii="Arial" w:hAnsi="Arial"/>
          <w:b/>
          <w:kern w:val="28"/>
          <w:szCs w:val="24"/>
          <w:lang w:eastAsia="en-US"/>
        </w:rPr>
      </w:pPr>
    </w:p>
    <w:p w14:paraId="4A5EE371" w14:textId="77777777" w:rsidR="00E8157A" w:rsidRPr="005950EA" w:rsidRDefault="00E8157A" w:rsidP="00E8157A">
      <w:pPr>
        <w:widowControl/>
        <w:rPr>
          <w:rFonts w:ascii="Arial" w:hAnsi="Arial"/>
          <w:b/>
          <w:kern w:val="28"/>
          <w:szCs w:val="24"/>
          <w:lang w:eastAsia="en-US"/>
        </w:rPr>
      </w:pPr>
      <w:r w:rsidRPr="005950EA">
        <w:rPr>
          <w:rFonts w:ascii="Arial" w:hAnsi="Arial"/>
          <w:b/>
          <w:kern w:val="28"/>
          <w:szCs w:val="24"/>
          <w:lang w:eastAsia="en-US"/>
        </w:rPr>
        <w:t>Voorbeelden tekstfragment</w:t>
      </w:r>
    </w:p>
    <w:p w14:paraId="35483999" w14:textId="77777777" w:rsidR="00E8157A" w:rsidRPr="005950EA" w:rsidRDefault="00E8157A" w:rsidP="00E8157A">
      <w:pPr>
        <w:widowControl/>
        <w:rPr>
          <w:rFonts w:ascii="Arial" w:hAnsi="Arial"/>
          <w:kern w:val="28"/>
          <w:sz w:val="18"/>
          <w:lang w:eastAsia="en-US"/>
        </w:rPr>
      </w:pPr>
    </w:p>
    <w:p w14:paraId="2ED66A5D" w14:textId="22E9B258" w:rsidR="00E8157A" w:rsidRPr="00CE26FC" w:rsidRDefault="001C2AC0" w:rsidP="00E8157A">
      <w:pPr>
        <w:widowControl/>
        <w:rPr>
          <w:rFonts w:ascii="Arial" w:hAnsi="Arial"/>
          <w:kern w:val="28"/>
          <w:sz w:val="20"/>
          <w:lang w:eastAsia="en-US"/>
        </w:rPr>
      </w:pPr>
      <w:r>
        <w:rPr>
          <w:rFonts w:ascii="Arial" w:hAnsi="Arial"/>
          <w:kern w:val="28"/>
          <w:sz w:val="20"/>
          <w:lang w:eastAsia="en-US"/>
        </w:rPr>
        <w:t>hierna</w:t>
      </w:r>
      <w:r w:rsidR="00E8157A" w:rsidRPr="00CE26FC">
        <w:rPr>
          <w:rFonts w:ascii="Arial" w:hAnsi="Arial"/>
          <w:kern w:val="28"/>
          <w:sz w:val="20"/>
          <w:lang w:eastAsia="en-US"/>
        </w:rPr>
        <w:t xml:space="preserve"> te noemen: </w:t>
      </w:r>
      <w:r w:rsidRPr="00CE26FC">
        <w:rPr>
          <w:rFonts w:ascii="Arial" w:hAnsi="Arial" w:cs="Arial"/>
          <w:kern w:val="28"/>
          <w:sz w:val="20"/>
          <w:lang w:eastAsia="en-US"/>
        </w:rPr>
        <w:t xml:space="preserve">de </w:t>
      </w:r>
      <w:ins w:id="45" w:author="Vos, Inae" w:date="2020-09-03T10:31:00Z">
        <w:r w:rsidR="00DE298F">
          <w:rPr>
            <w:rFonts w:ascii="Arial" w:hAnsi="Arial" w:cs="Arial"/>
            <w:kern w:val="28"/>
            <w:sz w:val="20"/>
            <w:lang w:eastAsia="en-US"/>
          </w:rPr>
          <w:t>“</w:t>
        </w:r>
      </w:ins>
      <w:del w:id="46" w:author="Vos, Inae" w:date="2020-09-03T10:31:00Z">
        <w:r w:rsidR="000F75A3" w:rsidDel="00DE298F">
          <w:rPr>
            <w:rFonts w:ascii="Arial" w:hAnsi="Arial" w:cs="Arial"/>
            <w:kern w:val="28"/>
            <w:sz w:val="20"/>
            <w:lang w:eastAsia="en-US"/>
          </w:rPr>
          <w:delText>‘</w:delText>
        </w:r>
      </w:del>
      <w:r w:rsidRPr="00CE26FC">
        <w:rPr>
          <w:rFonts w:ascii="Arial" w:hAnsi="Arial" w:cs="Arial"/>
          <w:kern w:val="28"/>
          <w:sz w:val="20"/>
          <w:lang w:eastAsia="en-US"/>
        </w:rPr>
        <w:t>Hypotheekgever</w:t>
      </w:r>
      <w:ins w:id="47" w:author="Vos, Inae" w:date="2020-09-03T10:31:00Z">
        <w:r w:rsidR="00DE298F">
          <w:rPr>
            <w:rFonts w:ascii="Arial" w:hAnsi="Arial" w:cs="Arial"/>
            <w:kern w:val="28"/>
            <w:sz w:val="20"/>
            <w:lang w:eastAsia="en-US"/>
          </w:rPr>
          <w:t>”</w:t>
        </w:r>
      </w:ins>
      <w:del w:id="48" w:author="Vos, Inae" w:date="2020-09-03T10:31:00Z">
        <w:r w:rsidR="000F75A3" w:rsidDel="00DE298F">
          <w:rPr>
            <w:rFonts w:ascii="Arial" w:hAnsi="Arial" w:cs="Arial"/>
            <w:kern w:val="28"/>
            <w:sz w:val="20"/>
            <w:lang w:eastAsia="en-US"/>
          </w:rPr>
          <w:delText>’</w:delText>
        </w:r>
      </w:del>
      <w:r w:rsidRPr="00CE26FC">
        <w:rPr>
          <w:rFonts w:ascii="Arial" w:hAnsi="Arial" w:cs="Arial"/>
          <w:kern w:val="28"/>
          <w:sz w:val="20"/>
          <w:lang w:eastAsia="en-US"/>
        </w:rPr>
        <w:t xml:space="preserve"> en </w:t>
      </w:r>
      <w:ins w:id="49" w:author="Vos, Inae" w:date="2020-09-03T10:31:00Z">
        <w:r w:rsidR="00DE298F">
          <w:rPr>
            <w:rFonts w:ascii="Arial" w:hAnsi="Arial" w:cs="Arial"/>
            <w:kern w:val="28"/>
            <w:sz w:val="20"/>
            <w:lang w:eastAsia="en-US"/>
          </w:rPr>
          <w:t>“</w:t>
        </w:r>
      </w:ins>
      <w:del w:id="50" w:author="Vos, Inae" w:date="2020-09-03T10:31:00Z">
        <w:r w:rsidR="000F75A3" w:rsidDel="00DE298F">
          <w:rPr>
            <w:rFonts w:ascii="Arial" w:hAnsi="Arial" w:cs="Arial"/>
            <w:kern w:val="28"/>
            <w:sz w:val="20"/>
            <w:lang w:eastAsia="en-US"/>
          </w:rPr>
          <w:delText>‘</w:delText>
        </w:r>
      </w:del>
      <w:r w:rsidRPr="00CE26FC">
        <w:rPr>
          <w:rFonts w:ascii="Arial" w:hAnsi="Arial" w:cs="Arial"/>
          <w:kern w:val="28"/>
          <w:sz w:val="20"/>
          <w:lang w:eastAsia="en-US"/>
        </w:rPr>
        <w:t>Schuldenaar</w:t>
      </w:r>
      <w:ins w:id="51" w:author="Vos, Inae" w:date="2020-09-03T10:31:00Z">
        <w:r w:rsidR="00DE298F">
          <w:rPr>
            <w:rFonts w:ascii="Arial" w:hAnsi="Arial" w:cs="Arial"/>
            <w:kern w:val="28"/>
            <w:sz w:val="20"/>
            <w:lang w:eastAsia="en-US"/>
          </w:rPr>
          <w:t>”</w:t>
        </w:r>
      </w:ins>
      <w:del w:id="52" w:author="Vos, Inae" w:date="2020-09-03T10:31:00Z">
        <w:r w:rsidR="000F75A3" w:rsidDel="00DE298F">
          <w:rPr>
            <w:rFonts w:ascii="Arial" w:hAnsi="Arial" w:cs="Arial"/>
            <w:kern w:val="28"/>
            <w:sz w:val="20"/>
            <w:lang w:eastAsia="en-US"/>
          </w:rPr>
          <w:delText>’</w:delText>
        </w:r>
      </w:del>
    </w:p>
    <w:p w14:paraId="16624A06" w14:textId="77777777" w:rsidR="00E8157A" w:rsidRPr="00CE26FC" w:rsidRDefault="00E8157A" w:rsidP="00E8157A">
      <w:pPr>
        <w:widowControl/>
        <w:rPr>
          <w:rFonts w:ascii="Arial" w:hAnsi="Arial"/>
          <w:kern w:val="28"/>
          <w:sz w:val="20"/>
          <w:lang w:eastAsia="en-US"/>
        </w:rPr>
      </w:pPr>
    </w:p>
    <w:p w14:paraId="53BE88D8" w14:textId="68C751FA" w:rsidR="00E8157A" w:rsidRPr="00CE26FC" w:rsidRDefault="00E8157A" w:rsidP="00E8157A">
      <w:pPr>
        <w:widowControl/>
        <w:rPr>
          <w:rFonts w:ascii="Arial" w:hAnsi="Arial"/>
          <w:kern w:val="28"/>
          <w:sz w:val="20"/>
          <w:lang w:eastAsia="en-US"/>
        </w:rPr>
      </w:pPr>
      <w:r w:rsidRPr="00CE26FC">
        <w:rPr>
          <w:rFonts w:ascii="Arial" w:hAnsi="Arial"/>
          <w:kern w:val="28"/>
          <w:sz w:val="20"/>
          <w:lang w:eastAsia="en-US"/>
        </w:rPr>
        <w:t>de vers</w:t>
      </w:r>
      <w:r w:rsidR="001C2AC0">
        <w:rPr>
          <w:rFonts w:ascii="Arial" w:hAnsi="Arial"/>
          <w:kern w:val="28"/>
          <w:sz w:val="20"/>
          <w:lang w:eastAsia="en-US"/>
        </w:rPr>
        <w:t xml:space="preserve">chenen persoon sub 1a hierna te noemen: </w:t>
      </w:r>
      <w:r w:rsidR="001C2AC0" w:rsidRPr="00CE26FC">
        <w:rPr>
          <w:rFonts w:ascii="Arial" w:hAnsi="Arial" w:cs="Arial"/>
          <w:kern w:val="28"/>
          <w:sz w:val="20"/>
          <w:lang w:eastAsia="en-US"/>
        </w:rPr>
        <w:t xml:space="preserve">de </w:t>
      </w:r>
      <w:ins w:id="53" w:author="Vos, Inae" w:date="2020-09-03T10:31:00Z">
        <w:r w:rsidR="00DE298F">
          <w:rPr>
            <w:rFonts w:ascii="Arial" w:hAnsi="Arial" w:cs="Arial"/>
            <w:kern w:val="28"/>
            <w:sz w:val="20"/>
            <w:lang w:eastAsia="en-US"/>
          </w:rPr>
          <w:t>“</w:t>
        </w:r>
      </w:ins>
      <w:del w:id="54" w:author="Vos, Inae" w:date="2020-09-03T10:31:00Z">
        <w:r w:rsidR="000F75A3" w:rsidDel="00DE298F">
          <w:rPr>
            <w:rFonts w:ascii="Arial" w:hAnsi="Arial" w:cs="Arial"/>
            <w:kern w:val="28"/>
            <w:sz w:val="20"/>
            <w:lang w:eastAsia="en-US"/>
          </w:rPr>
          <w:delText>‘</w:delText>
        </w:r>
      </w:del>
      <w:r w:rsidR="001C2AC0" w:rsidRPr="00CE26FC">
        <w:rPr>
          <w:rFonts w:ascii="Arial" w:hAnsi="Arial" w:cs="Arial"/>
          <w:kern w:val="28"/>
          <w:sz w:val="20"/>
          <w:lang w:eastAsia="en-US"/>
        </w:rPr>
        <w:t>Hypotheekgever</w:t>
      </w:r>
      <w:ins w:id="55" w:author="Vos, Inae" w:date="2020-09-03T10:31:00Z">
        <w:r w:rsidR="00DE298F">
          <w:rPr>
            <w:rFonts w:ascii="Arial" w:hAnsi="Arial" w:cs="Arial"/>
            <w:kern w:val="28"/>
            <w:sz w:val="20"/>
            <w:lang w:eastAsia="en-US"/>
          </w:rPr>
          <w:t>”</w:t>
        </w:r>
      </w:ins>
      <w:del w:id="56" w:author="Vos, Inae" w:date="2020-09-03T10:31:00Z">
        <w:r w:rsidR="000F75A3" w:rsidDel="00DE298F">
          <w:rPr>
            <w:rFonts w:ascii="Arial" w:hAnsi="Arial" w:cs="Arial"/>
            <w:kern w:val="28"/>
            <w:sz w:val="20"/>
            <w:lang w:eastAsia="en-US"/>
          </w:rPr>
          <w:delText>’</w:delText>
        </w:r>
      </w:del>
      <w:r w:rsidR="001C2AC0" w:rsidRPr="00CE26FC">
        <w:rPr>
          <w:rFonts w:ascii="Arial" w:hAnsi="Arial" w:cs="Arial"/>
          <w:kern w:val="28"/>
          <w:sz w:val="20"/>
          <w:lang w:eastAsia="en-US"/>
        </w:rPr>
        <w:t xml:space="preserve"> </w:t>
      </w:r>
      <w:r w:rsidRPr="00CE26FC">
        <w:rPr>
          <w:rFonts w:ascii="Arial" w:hAnsi="Arial"/>
          <w:kern w:val="28"/>
          <w:sz w:val="20"/>
          <w:lang w:eastAsia="en-US"/>
        </w:rPr>
        <w:t>en de verschenen personen sub 1b, 1c en 1d hierna</w:t>
      </w:r>
      <w:ins w:id="57" w:author="Vos, Inae" w:date="2020-09-04T10:17:00Z">
        <w:r w:rsidR="003C0A72">
          <w:rPr>
            <w:rFonts w:ascii="Arial" w:hAnsi="Arial"/>
            <w:kern w:val="28"/>
            <w:sz w:val="20"/>
            <w:lang w:eastAsia="en-US"/>
          </w:rPr>
          <w:t>,</w:t>
        </w:r>
      </w:ins>
      <w:r w:rsidRPr="00CE26FC">
        <w:rPr>
          <w:rFonts w:ascii="Arial" w:hAnsi="Arial"/>
          <w:kern w:val="28"/>
          <w:sz w:val="20"/>
          <w:lang w:eastAsia="en-US"/>
        </w:rPr>
        <w:t xml:space="preserve"> zowel te</w:t>
      </w:r>
      <w:r w:rsidR="001C2AC0" w:rsidRPr="001C2AC0">
        <w:rPr>
          <w:rFonts w:ascii="Arial" w:hAnsi="Arial"/>
          <w:kern w:val="28"/>
          <w:sz w:val="20"/>
          <w:lang w:eastAsia="en-US"/>
        </w:rPr>
        <w:t>zamen als ieder afzonderlijk</w:t>
      </w:r>
      <w:ins w:id="58" w:author="Vos, Inae" w:date="2020-09-04T10:17:00Z">
        <w:r w:rsidR="003C0A72">
          <w:rPr>
            <w:rFonts w:ascii="Arial" w:hAnsi="Arial"/>
            <w:kern w:val="28"/>
            <w:sz w:val="20"/>
            <w:lang w:eastAsia="en-US"/>
          </w:rPr>
          <w:t>,</w:t>
        </w:r>
      </w:ins>
      <w:r w:rsidR="001C2AC0" w:rsidRPr="001C2AC0">
        <w:rPr>
          <w:rFonts w:ascii="Arial" w:hAnsi="Arial"/>
          <w:kern w:val="28"/>
          <w:sz w:val="20"/>
          <w:lang w:eastAsia="en-US"/>
        </w:rPr>
        <w:t xml:space="preserve"> te noemen: </w:t>
      </w:r>
      <w:r w:rsidR="001C2AC0" w:rsidRPr="00CE26FC">
        <w:rPr>
          <w:rFonts w:ascii="Arial" w:hAnsi="Arial" w:cs="Arial"/>
          <w:kern w:val="28"/>
          <w:sz w:val="20"/>
          <w:lang w:eastAsia="en-US"/>
        </w:rPr>
        <w:t>de “Schuldenaar</w:t>
      </w:r>
      <w:ins w:id="59" w:author="Vos, Inae" w:date="2020-09-03T10:31:00Z">
        <w:r w:rsidR="00DE298F">
          <w:rPr>
            <w:rFonts w:ascii="Arial" w:hAnsi="Arial" w:cs="Arial"/>
            <w:kern w:val="28"/>
            <w:sz w:val="20"/>
            <w:lang w:eastAsia="en-US"/>
          </w:rPr>
          <w:t>”</w:t>
        </w:r>
      </w:ins>
      <w:del w:id="60" w:author="Vos, Inae" w:date="2020-09-03T10:31:00Z">
        <w:r w:rsidR="000F75A3" w:rsidDel="00DE298F">
          <w:rPr>
            <w:rFonts w:ascii="Arial" w:hAnsi="Arial" w:cs="Arial"/>
            <w:kern w:val="28"/>
            <w:sz w:val="20"/>
            <w:lang w:eastAsia="en-US"/>
          </w:rPr>
          <w:delText>’</w:delText>
        </w:r>
      </w:del>
    </w:p>
    <w:p w14:paraId="4F9496F1" w14:textId="77777777" w:rsidR="00E8157A" w:rsidRPr="00CE26FC" w:rsidRDefault="00E8157A" w:rsidP="00E8157A">
      <w:pPr>
        <w:widowControl/>
        <w:rPr>
          <w:rFonts w:ascii="Arial" w:hAnsi="Arial"/>
          <w:b/>
          <w:kern w:val="28"/>
          <w:sz w:val="20"/>
          <w:lang w:eastAsia="en-US"/>
        </w:rPr>
      </w:pPr>
    </w:p>
    <w:p w14:paraId="126F788A" w14:textId="1DED76E6" w:rsidR="00E8157A" w:rsidRPr="001C2AC0" w:rsidRDefault="00E8157A" w:rsidP="00E815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CE26FC">
        <w:rPr>
          <w:rFonts w:ascii="Arial" w:hAnsi="Arial"/>
          <w:kern w:val="28"/>
          <w:sz w:val="20"/>
          <w:lang w:eastAsia="en-US"/>
        </w:rPr>
        <w:t>de heer Arie Bloem, mevrouw Brigit van der Meer en mevrouw Jantien Bloem voornoemd, hierna</w:t>
      </w:r>
      <w:ins w:id="61" w:author="Vos, Inae" w:date="2020-09-04T10:19:00Z">
        <w:r w:rsidR="003C0A72">
          <w:rPr>
            <w:rFonts w:ascii="Arial" w:hAnsi="Arial"/>
            <w:kern w:val="28"/>
            <w:sz w:val="20"/>
            <w:lang w:eastAsia="en-US"/>
          </w:rPr>
          <w:t>,</w:t>
        </w:r>
      </w:ins>
      <w:r w:rsidRPr="00CE26FC">
        <w:rPr>
          <w:rFonts w:ascii="Arial" w:hAnsi="Arial"/>
          <w:kern w:val="28"/>
          <w:sz w:val="20"/>
          <w:lang w:eastAsia="en-US"/>
        </w:rPr>
        <w:t xml:space="preserve"> zowel te</w:t>
      </w:r>
      <w:r w:rsidR="001C2AC0">
        <w:rPr>
          <w:rFonts w:ascii="Arial" w:hAnsi="Arial"/>
          <w:kern w:val="28"/>
          <w:sz w:val="20"/>
          <w:lang w:eastAsia="en-US"/>
        </w:rPr>
        <w:t>zamen als ieder afzonderlijk</w:t>
      </w:r>
      <w:ins w:id="62" w:author="Vos, Inae" w:date="2020-09-04T10:19:00Z">
        <w:r w:rsidR="003C0A72">
          <w:rPr>
            <w:rFonts w:ascii="Arial" w:hAnsi="Arial"/>
            <w:kern w:val="28"/>
            <w:sz w:val="20"/>
            <w:lang w:eastAsia="en-US"/>
          </w:rPr>
          <w:t>,</w:t>
        </w:r>
      </w:ins>
      <w:r w:rsidR="001C2AC0">
        <w:rPr>
          <w:rFonts w:ascii="Arial" w:hAnsi="Arial"/>
          <w:kern w:val="28"/>
          <w:sz w:val="20"/>
          <w:lang w:eastAsia="en-US"/>
        </w:rPr>
        <w:t xml:space="preserve"> te noemen</w:t>
      </w:r>
      <w:r w:rsidR="001C2AC0" w:rsidRPr="005950EA">
        <w:rPr>
          <w:rFonts w:ascii="Arial" w:hAnsi="Arial" w:cs="Arial"/>
          <w:color w:val="339966"/>
          <w:kern w:val="28"/>
          <w:sz w:val="20"/>
          <w:lang w:eastAsia="en-US"/>
        </w:rPr>
        <w:t xml:space="preserve">: </w:t>
      </w:r>
      <w:r w:rsidR="001C2AC0" w:rsidRPr="00CE26FC">
        <w:rPr>
          <w:rFonts w:ascii="Arial" w:hAnsi="Arial" w:cs="Arial"/>
          <w:kern w:val="28"/>
          <w:sz w:val="20"/>
          <w:lang w:eastAsia="en-US"/>
        </w:rPr>
        <w:t xml:space="preserve">de </w:t>
      </w:r>
      <w:ins w:id="63" w:author="Vos, Inae" w:date="2020-09-03T10:31:00Z">
        <w:r w:rsidR="00DE298F">
          <w:rPr>
            <w:rFonts w:ascii="Arial" w:hAnsi="Arial" w:cs="Arial"/>
            <w:kern w:val="28"/>
            <w:sz w:val="20"/>
            <w:lang w:eastAsia="en-US"/>
          </w:rPr>
          <w:t>“</w:t>
        </w:r>
      </w:ins>
      <w:del w:id="64" w:author="Vos, Inae" w:date="2020-09-03T10:31:00Z">
        <w:r w:rsidR="000F75A3" w:rsidDel="00DE298F">
          <w:rPr>
            <w:rFonts w:ascii="Arial" w:hAnsi="Arial" w:cs="Arial"/>
            <w:kern w:val="28"/>
            <w:sz w:val="20"/>
            <w:lang w:eastAsia="en-US"/>
          </w:rPr>
          <w:delText>‘</w:delText>
        </w:r>
      </w:del>
      <w:r w:rsidR="001C2AC0" w:rsidRPr="00CE26FC">
        <w:rPr>
          <w:rFonts w:ascii="Arial" w:hAnsi="Arial" w:cs="Arial"/>
          <w:kern w:val="28"/>
          <w:sz w:val="20"/>
          <w:lang w:eastAsia="en-US"/>
        </w:rPr>
        <w:t>Hypotheekgever</w:t>
      </w:r>
      <w:ins w:id="65" w:author="Vos, Inae" w:date="2020-09-03T10:31:00Z">
        <w:r w:rsidR="00DE298F">
          <w:rPr>
            <w:rFonts w:ascii="Arial" w:hAnsi="Arial" w:cs="Arial"/>
            <w:kern w:val="28"/>
            <w:sz w:val="20"/>
            <w:lang w:eastAsia="en-US"/>
          </w:rPr>
          <w:t>”</w:t>
        </w:r>
      </w:ins>
      <w:del w:id="66" w:author="Vos, Inae" w:date="2020-09-03T10:31:00Z">
        <w:r w:rsidR="000F75A3" w:rsidDel="00DE298F">
          <w:rPr>
            <w:rFonts w:ascii="Arial" w:hAnsi="Arial" w:cs="Arial"/>
            <w:kern w:val="28"/>
            <w:sz w:val="20"/>
            <w:lang w:eastAsia="en-US"/>
          </w:rPr>
          <w:delText>’</w:delText>
        </w:r>
      </w:del>
      <w:r w:rsidR="001C2AC0" w:rsidRPr="00CE26FC">
        <w:rPr>
          <w:rFonts w:ascii="Arial" w:hAnsi="Arial" w:cs="Arial"/>
          <w:kern w:val="28"/>
          <w:sz w:val="20"/>
          <w:lang w:eastAsia="en-US"/>
        </w:rPr>
        <w:t xml:space="preserve"> </w:t>
      </w:r>
      <w:r w:rsidRPr="00CE26FC">
        <w:rPr>
          <w:rFonts w:ascii="Arial" w:hAnsi="Arial"/>
          <w:kern w:val="28"/>
          <w:sz w:val="20"/>
          <w:lang w:eastAsia="en-US"/>
        </w:rPr>
        <w:t xml:space="preserve">en Winter B.V. </w:t>
      </w:r>
      <w:r w:rsidR="001C2AC0">
        <w:rPr>
          <w:rFonts w:ascii="Arial" w:hAnsi="Arial"/>
          <w:kern w:val="28"/>
          <w:sz w:val="20"/>
          <w:lang w:eastAsia="en-US"/>
        </w:rPr>
        <w:t>voornoemd</w:t>
      </w:r>
      <w:ins w:id="67" w:author="Vos, Inae" w:date="2020-09-04T10:19:00Z">
        <w:r w:rsidR="003C0A72">
          <w:rPr>
            <w:rFonts w:ascii="Arial" w:hAnsi="Arial"/>
            <w:kern w:val="28"/>
            <w:sz w:val="20"/>
            <w:lang w:eastAsia="en-US"/>
          </w:rPr>
          <w:t>,</w:t>
        </w:r>
      </w:ins>
      <w:r w:rsidR="001C2AC0">
        <w:rPr>
          <w:rFonts w:ascii="Arial" w:hAnsi="Arial"/>
          <w:kern w:val="28"/>
          <w:sz w:val="20"/>
          <w:lang w:eastAsia="en-US"/>
        </w:rPr>
        <w:t xml:space="preserve"> </w:t>
      </w:r>
      <w:r w:rsidRPr="00CE26FC">
        <w:rPr>
          <w:rFonts w:ascii="Arial" w:hAnsi="Arial"/>
          <w:kern w:val="28"/>
          <w:sz w:val="20"/>
          <w:lang w:eastAsia="en-US"/>
        </w:rPr>
        <w:t xml:space="preserve">hierna te noemen: </w:t>
      </w:r>
      <w:r w:rsidR="001C2AC0" w:rsidRPr="00CE26FC">
        <w:rPr>
          <w:rFonts w:ascii="Arial" w:hAnsi="Arial" w:cs="Arial"/>
          <w:kern w:val="28"/>
          <w:sz w:val="20"/>
          <w:lang w:eastAsia="en-US"/>
        </w:rPr>
        <w:t xml:space="preserve">de </w:t>
      </w:r>
      <w:ins w:id="68" w:author="Vos, Inae" w:date="2020-09-03T10:31:00Z">
        <w:r w:rsidR="00DE298F">
          <w:rPr>
            <w:rFonts w:ascii="Arial" w:hAnsi="Arial" w:cs="Arial"/>
            <w:kern w:val="28"/>
            <w:sz w:val="20"/>
            <w:lang w:eastAsia="en-US"/>
          </w:rPr>
          <w:t>“</w:t>
        </w:r>
      </w:ins>
      <w:del w:id="69" w:author="Vos, Inae" w:date="2020-09-03T10:31:00Z">
        <w:r w:rsidR="000F75A3" w:rsidDel="00DE298F">
          <w:rPr>
            <w:rFonts w:ascii="Arial" w:hAnsi="Arial" w:cs="Arial"/>
            <w:kern w:val="28"/>
            <w:sz w:val="20"/>
            <w:lang w:eastAsia="en-US"/>
          </w:rPr>
          <w:delText>‘</w:delText>
        </w:r>
      </w:del>
      <w:r w:rsidR="001C2AC0" w:rsidRPr="00CE26FC">
        <w:rPr>
          <w:rFonts w:ascii="Arial" w:hAnsi="Arial" w:cs="Arial"/>
          <w:kern w:val="28"/>
          <w:sz w:val="20"/>
          <w:lang w:eastAsia="en-US"/>
        </w:rPr>
        <w:t>Schuldenaar</w:t>
      </w:r>
      <w:ins w:id="70" w:author="Vos, Inae" w:date="2020-09-03T10:31:00Z">
        <w:r w:rsidR="00DE298F">
          <w:rPr>
            <w:rFonts w:ascii="Arial" w:hAnsi="Arial" w:cs="Arial"/>
            <w:kern w:val="28"/>
            <w:sz w:val="20"/>
            <w:lang w:eastAsia="en-US"/>
          </w:rPr>
          <w:t>”</w:t>
        </w:r>
      </w:ins>
      <w:del w:id="71" w:author="Vos, Inae" w:date="2020-09-03T10:31:00Z">
        <w:r w:rsidR="000F75A3" w:rsidDel="00DE298F">
          <w:rPr>
            <w:rFonts w:ascii="Arial" w:hAnsi="Arial" w:cs="Arial"/>
            <w:kern w:val="28"/>
            <w:sz w:val="20"/>
            <w:lang w:eastAsia="en-US"/>
          </w:rPr>
          <w:delText>’</w:delText>
        </w:r>
      </w:del>
    </w:p>
    <w:p w14:paraId="148D1C6C" w14:textId="77777777" w:rsidR="00E8157A" w:rsidRPr="002E7F50" w:rsidRDefault="00E8157A" w:rsidP="00E815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29A18BD6" w14:textId="77777777"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357E53E1" w14:textId="0EE95EAC" w:rsidR="00C93BFF" w:rsidRDefault="00C93BFF">
      <w:pPr>
        <w:widowControl/>
        <w:rPr>
          <w:rFonts w:ascii="Arial" w:hAnsi="Arial" w:cs="Arial"/>
          <w:color w:val="FF0000"/>
          <w:sz w:val="20"/>
        </w:rPr>
      </w:pPr>
      <w:r>
        <w:rPr>
          <w:rFonts w:ascii="Arial" w:hAnsi="Arial" w:cs="Arial"/>
          <w:color w:val="FF0000"/>
          <w:sz w:val="20"/>
        </w:rPr>
        <w:br w:type="page"/>
      </w:r>
    </w:p>
    <w:p w14:paraId="29E19D7D" w14:textId="77777777" w:rsidR="007B5CD6" w:rsidRPr="002E7F50" w:rsidRDefault="007B5CD6" w:rsidP="00CE26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7B5CD6" w:rsidRPr="00F31DA8" w14:paraId="1399E7FF" w14:textId="77777777" w:rsidTr="00627CDD">
        <w:trPr>
          <w:trHeight w:val="332"/>
        </w:trPr>
        <w:tc>
          <w:tcPr>
            <w:tcW w:w="5173" w:type="dxa"/>
            <w:vAlign w:val="bottom"/>
          </w:tcPr>
          <w:p w14:paraId="4A64AEFC" w14:textId="77777777" w:rsidR="007B5CD6" w:rsidRPr="00F31DA8" w:rsidRDefault="007B5CD6" w:rsidP="00627CDD">
            <w:pPr>
              <w:pStyle w:val="kopje"/>
              <w:rPr>
                <w:rFonts w:cs="Arial"/>
                <w:b w:val="0"/>
                <w:bCs/>
                <w:sz w:val="16"/>
                <w:szCs w:val="16"/>
              </w:rPr>
            </w:pPr>
            <w:r w:rsidRPr="00F31DA8">
              <w:rPr>
                <w:rFonts w:cs="Arial"/>
                <w:sz w:val="16"/>
                <w:szCs w:val="16"/>
              </w:rPr>
              <w:t>Versiehistorie</w:t>
            </w:r>
          </w:p>
        </w:tc>
      </w:tr>
    </w:tbl>
    <w:p w14:paraId="1265CB13" w14:textId="77777777" w:rsidR="007B5CD6" w:rsidRPr="00F31DA8" w:rsidRDefault="007B5CD6" w:rsidP="007B5CD6">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Change w:id="72">
          <w:tblGrid>
            <w:gridCol w:w="779"/>
            <w:gridCol w:w="1909"/>
            <w:gridCol w:w="784"/>
            <w:gridCol w:w="4678"/>
          </w:tblGrid>
        </w:tblGridChange>
      </w:tblGrid>
      <w:tr w:rsidR="007B5CD6" w:rsidRPr="00F31DA8" w14:paraId="7F528763" w14:textId="77777777" w:rsidTr="00F651D4">
        <w:trPr>
          <w:trHeight w:hRule="exact" w:val="281"/>
          <w:tblHeader/>
        </w:trPr>
        <w:tc>
          <w:tcPr>
            <w:tcW w:w="779" w:type="dxa"/>
            <w:vAlign w:val="bottom"/>
          </w:tcPr>
          <w:p w14:paraId="662C5C89"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4EE6DC4B"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099E1200"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10253AEE"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Opmerking</w:t>
            </w:r>
          </w:p>
        </w:tc>
      </w:tr>
      <w:tr w:rsidR="007B5CD6" w:rsidRPr="00F31DA8" w14:paraId="0082BE67" w14:textId="77777777" w:rsidTr="00B668C2">
        <w:trPr>
          <w:trHeight w:hRule="exact" w:val="250"/>
          <w:tblHeader/>
        </w:trPr>
        <w:tc>
          <w:tcPr>
            <w:tcW w:w="779" w:type="dxa"/>
          </w:tcPr>
          <w:p w14:paraId="1C20D362" w14:textId="77777777" w:rsidR="007B5CD6" w:rsidRPr="00F31DA8" w:rsidRDefault="00F651D4" w:rsidP="00F651D4">
            <w:pPr>
              <w:pStyle w:val="tussenkopje"/>
              <w:spacing w:before="0"/>
              <w:rPr>
                <w:rFonts w:cs="Arial"/>
                <w:sz w:val="16"/>
                <w:szCs w:val="16"/>
                <w:lang w:val="nl-NL"/>
              </w:rPr>
            </w:pPr>
            <w:r>
              <w:rPr>
                <w:rFonts w:cs="Arial"/>
                <w:sz w:val="16"/>
                <w:szCs w:val="16"/>
                <w:lang w:val="nl-NL"/>
              </w:rPr>
              <w:t>1.0.</w:t>
            </w:r>
            <w:r w:rsidR="007B5CD6" w:rsidRPr="00F31DA8">
              <w:rPr>
                <w:rFonts w:cs="Arial"/>
                <w:sz w:val="16"/>
                <w:szCs w:val="16"/>
                <w:lang w:val="nl-NL"/>
              </w:rPr>
              <w:t>0</w:t>
            </w:r>
          </w:p>
        </w:tc>
        <w:tc>
          <w:tcPr>
            <w:tcW w:w="1909" w:type="dxa"/>
          </w:tcPr>
          <w:p w14:paraId="325A182A" w14:textId="77777777" w:rsidR="007B5CD6" w:rsidRDefault="009C611F" w:rsidP="00F651D4">
            <w:pPr>
              <w:pStyle w:val="tussenkopje"/>
              <w:spacing w:before="0"/>
              <w:rPr>
                <w:rFonts w:cs="Arial"/>
                <w:sz w:val="16"/>
                <w:szCs w:val="16"/>
                <w:lang w:val="nl-NL"/>
              </w:rPr>
            </w:pPr>
            <w:r>
              <w:rPr>
                <w:rFonts w:cs="Arial"/>
                <w:sz w:val="16"/>
                <w:szCs w:val="16"/>
                <w:lang w:val="nl-NL"/>
              </w:rPr>
              <w:t>23 september 2016</w:t>
            </w:r>
          </w:p>
          <w:p w14:paraId="455DDAA0" w14:textId="77777777" w:rsidR="009C611F" w:rsidRPr="00F31DA8" w:rsidRDefault="009C611F" w:rsidP="00F651D4">
            <w:pPr>
              <w:pStyle w:val="tussenkopje"/>
              <w:spacing w:before="0"/>
              <w:rPr>
                <w:rFonts w:cs="Arial"/>
                <w:sz w:val="16"/>
                <w:szCs w:val="16"/>
                <w:lang w:val="nl-NL"/>
              </w:rPr>
            </w:pPr>
            <w:r>
              <w:rPr>
                <w:rFonts w:cs="Arial"/>
                <w:sz w:val="16"/>
                <w:szCs w:val="16"/>
                <w:lang w:val="nl-NL"/>
              </w:rPr>
              <w:t>Er 201</w:t>
            </w:r>
          </w:p>
        </w:tc>
        <w:tc>
          <w:tcPr>
            <w:tcW w:w="784" w:type="dxa"/>
          </w:tcPr>
          <w:p w14:paraId="3C98FE06"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LG/PPB</w:t>
            </w:r>
          </w:p>
        </w:tc>
        <w:tc>
          <w:tcPr>
            <w:tcW w:w="4678" w:type="dxa"/>
          </w:tcPr>
          <w:p w14:paraId="5455F41C" w14:textId="2959E186" w:rsidR="007B5CD6" w:rsidRPr="00F31DA8" w:rsidRDefault="002A2653" w:rsidP="00627CDD">
            <w:pPr>
              <w:pStyle w:val="tussenkopje"/>
              <w:spacing w:before="0"/>
              <w:rPr>
                <w:rFonts w:cs="Arial"/>
                <w:sz w:val="16"/>
                <w:szCs w:val="16"/>
                <w:lang w:val="nl-NL"/>
              </w:rPr>
            </w:pPr>
            <w:r>
              <w:rPr>
                <w:rFonts w:cs="Arial"/>
                <w:sz w:val="16"/>
                <w:szCs w:val="16"/>
                <w:lang w:val="nl-NL"/>
              </w:rPr>
              <w:t>Conform model MUNT 16.01</w:t>
            </w:r>
          </w:p>
        </w:tc>
      </w:tr>
      <w:tr w:rsidR="00EB0BD8" w:rsidRPr="00F31DA8" w14:paraId="208E581A" w14:textId="77777777" w:rsidTr="006D10A0">
        <w:tblPrEx>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Change w:id="73" w:author="Vos, Inae" w:date="2020-09-03T10:36:00Z">
            <w:tblPrEx>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blPrExChange>
        </w:tblPrEx>
        <w:trPr>
          <w:trHeight w:hRule="exact" w:val="604"/>
          <w:tblHeader/>
          <w:trPrChange w:id="74" w:author="Vos, Inae" w:date="2020-09-03T10:36:00Z">
            <w:trPr>
              <w:trHeight w:hRule="exact" w:val="1313"/>
              <w:tblHeader/>
            </w:trPr>
          </w:trPrChange>
        </w:trPr>
        <w:tc>
          <w:tcPr>
            <w:tcW w:w="779" w:type="dxa"/>
            <w:tcPrChange w:id="75" w:author="Vos, Inae" w:date="2020-09-03T10:36:00Z">
              <w:tcPr>
                <w:tcW w:w="779" w:type="dxa"/>
              </w:tcPr>
            </w:tcPrChange>
          </w:tcPr>
          <w:p w14:paraId="32CF1BEF" w14:textId="315677C8" w:rsidR="00EB0BD8" w:rsidRDefault="00EB0BD8" w:rsidP="00EB0BD8">
            <w:pPr>
              <w:pStyle w:val="tussenkopje"/>
              <w:spacing w:before="0"/>
              <w:rPr>
                <w:rFonts w:cs="Arial"/>
                <w:sz w:val="16"/>
                <w:szCs w:val="16"/>
                <w:lang w:val="nl-NL"/>
              </w:rPr>
            </w:pPr>
            <w:r>
              <w:rPr>
                <w:rFonts w:cs="Arial"/>
                <w:sz w:val="16"/>
                <w:szCs w:val="16"/>
                <w:lang w:val="nl-NL"/>
              </w:rPr>
              <w:t>1.0.1</w:t>
            </w:r>
          </w:p>
        </w:tc>
        <w:tc>
          <w:tcPr>
            <w:tcW w:w="1909" w:type="dxa"/>
            <w:tcPrChange w:id="76" w:author="Vos, Inae" w:date="2020-09-03T10:36:00Z">
              <w:tcPr>
                <w:tcW w:w="1909" w:type="dxa"/>
              </w:tcPr>
            </w:tcPrChange>
          </w:tcPr>
          <w:p w14:paraId="4E6F613D" w14:textId="5D3E0002" w:rsidR="00EB0BD8" w:rsidRDefault="00EB0BD8" w:rsidP="00EB0BD8">
            <w:pPr>
              <w:pStyle w:val="tussenkopje"/>
              <w:spacing w:before="0"/>
              <w:rPr>
                <w:rFonts w:cs="Arial"/>
                <w:sz w:val="16"/>
                <w:szCs w:val="16"/>
                <w:lang w:val="nl-NL"/>
              </w:rPr>
            </w:pPr>
            <w:r>
              <w:rPr>
                <w:rFonts w:cs="Arial"/>
                <w:sz w:val="16"/>
                <w:szCs w:val="16"/>
                <w:lang w:val="nl-NL"/>
              </w:rPr>
              <w:t>22.11.2016</w:t>
            </w:r>
          </w:p>
        </w:tc>
        <w:tc>
          <w:tcPr>
            <w:tcW w:w="784" w:type="dxa"/>
            <w:tcPrChange w:id="77" w:author="Vos, Inae" w:date="2020-09-03T10:36:00Z">
              <w:tcPr>
                <w:tcW w:w="784" w:type="dxa"/>
              </w:tcPr>
            </w:tcPrChange>
          </w:tcPr>
          <w:p w14:paraId="21F23618" w14:textId="2E932A17" w:rsidR="00EB0BD8" w:rsidRPr="00F31DA8" w:rsidRDefault="00EB0BD8" w:rsidP="00EB0BD8">
            <w:pPr>
              <w:pStyle w:val="tussenkopje"/>
              <w:spacing w:before="0"/>
              <w:rPr>
                <w:rFonts w:cs="Arial"/>
                <w:sz w:val="16"/>
                <w:szCs w:val="16"/>
                <w:lang w:val="nl-NL"/>
              </w:rPr>
            </w:pPr>
            <w:r>
              <w:rPr>
                <w:rFonts w:cs="Arial"/>
                <w:sz w:val="16"/>
                <w:szCs w:val="16"/>
                <w:lang w:val="nl-NL"/>
              </w:rPr>
              <w:t>LG/PPB</w:t>
            </w:r>
          </w:p>
        </w:tc>
        <w:tc>
          <w:tcPr>
            <w:tcW w:w="4678" w:type="dxa"/>
            <w:tcPrChange w:id="78" w:author="Vos, Inae" w:date="2020-09-03T10:36:00Z">
              <w:tcPr>
                <w:tcW w:w="4678" w:type="dxa"/>
              </w:tcPr>
            </w:tcPrChange>
          </w:tcPr>
          <w:p w14:paraId="6411F91A" w14:textId="5EC27445" w:rsidR="00EB0BD8" w:rsidRDefault="00EB0BD8" w:rsidP="00EB0BD8">
            <w:pPr>
              <w:pStyle w:val="tussenkopje"/>
              <w:spacing w:before="0"/>
              <w:rPr>
                <w:rFonts w:cs="Arial"/>
                <w:sz w:val="16"/>
                <w:szCs w:val="16"/>
                <w:lang w:val="nl-NL"/>
              </w:rPr>
            </w:pPr>
            <w:r>
              <w:rPr>
                <w:rFonts w:cs="Arial"/>
                <w:sz w:val="16"/>
                <w:szCs w:val="16"/>
                <w:lang w:val="nl-NL"/>
              </w:rPr>
              <w:t>Hypotheekbedrag gewijzigd in leningbedrag, 40% voluit geschreven en tussen haakjes gezet.</w:t>
            </w:r>
          </w:p>
        </w:tc>
      </w:tr>
      <w:tr w:rsidR="00EB0BD8" w:rsidRPr="00F31DA8" w14:paraId="30F6E5DE" w14:textId="77777777" w:rsidTr="00B668C2">
        <w:trPr>
          <w:trHeight w:hRule="exact" w:val="565"/>
          <w:tblHeader/>
        </w:trPr>
        <w:tc>
          <w:tcPr>
            <w:tcW w:w="779" w:type="dxa"/>
          </w:tcPr>
          <w:p w14:paraId="0FD6A860" w14:textId="5AE57296" w:rsidR="00EB0BD8" w:rsidRDefault="00A71FFE" w:rsidP="00EB0BD8">
            <w:pPr>
              <w:pStyle w:val="tussenkopje"/>
              <w:spacing w:before="0"/>
              <w:rPr>
                <w:rFonts w:cs="Arial"/>
                <w:sz w:val="16"/>
                <w:szCs w:val="16"/>
                <w:lang w:val="nl-NL"/>
              </w:rPr>
            </w:pPr>
            <w:r>
              <w:rPr>
                <w:rFonts w:cs="Arial"/>
                <w:sz w:val="16"/>
                <w:szCs w:val="16"/>
                <w:lang w:val="nl-NL"/>
              </w:rPr>
              <w:t>1.0.1</w:t>
            </w:r>
          </w:p>
        </w:tc>
        <w:tc>
          <w:tcPr>
            <w:tcW w:w="1909" w:type="dxa"/>
          </w:tcPr>
          <w:p w14:paraId="390636EE" w14:textId="2F69CA65" w:rsidR="00EB0BD8" w:rsidRDefault="00A71FFE" w:rsidP="00EB0BD8">
            <w:pPr>
              <w:pStyle w:val="tussenkopje"/>
              <w:spacing w:before="0"/>
              <w:rPr>
                <w:rFonts w:cs="Arial"/>
                <w:sz w:val="16"/>
                <w:szCs w:val="16"/>
                <w:lang w:val="nl-NL"/>
              </w:rPr>
            </w:pPr>
            <w:r>
              <w:rPr>
                <w:rFonts w:cs="Arial"/>
                <w:sz w:val="16"/>
                <w:szCs w:val="16"/>
                <w:lang w:val="nl-NL"/>
              </w:rPr>
              <w:t>02-01-2018</w:t>
            </w:r>
          </w:p>
        </w:tc>
        <w:tc>
          <w:tcPr>
            <w:tcW w:w="784" w:type="dxa"/>
          </w:tcPr>
          <w:p w14:paraId="3E7609F3" w14:textId="4EFDCBE8" w:rsidR="00EB0BD8" w:rsidRDefault="00A71FFE" w:rsidP="00EB0BD8">
            <w:pPr>
              <w:pStyle w:val="tussenkopje"/>
              <w:spacing w:before="0"/>
              <w:rPr>
                <w:rFonts w:cs="Arial"/>
                <w:sz w:val="16"/>
                <w:szCs w:val="16"/>
                <w:lang w:val="nl-NL"/>
              </w:rPr>
            </w:pPr>
            <w:r>
              <w:rPr>
                <w:rFonts w:cs="Arial"/>
                <w:sz w:val="16"/>
                <w:szCs w:val="16"/>
                <w:lang w:val="nl-NL"/>
              </w:rPr>
              <w:t>LG/PPB</w:t>
            </w:r>
          </w:p>
        </w:tc>
        <w:tc>
          <w:tcPr>
            <w:tcW w:w="4678" w:type="dxa"/>
          </w:tcPr>
          <w:p w14:paraId="51687FAD" w14:textId="5831513C" w:rsidR="00EB0BD8" w:rsidRDefault="00A71FFE" w:rsidP="00EB0BD8">
            <w:pPr>
              <w:pStyle w:val="tussenkopje"/>
              <w:spacing w:before="0"/>
              <w:rPr>
                <w:rFonts w:cs="Arial"/>
                <w:sz w:val="16"/>
                <w:szCs w:val="16"/>
                <w:lang w:val="nl-NL"/>
              </w:rPr>
            </w:pPr>
            <w:r>
              <w:rPr>
                <w:rFonts w:cs="Arial"/>
                <w:sz w:val="16"/>
                <w:szCs w:val="16"/>
                <w:lang w:val="nl-NL"/>
              </w:rPr>
              <w:t>Vaste tekst bij hypotheekrecht en overbrugging</w:t>
            </w:r>
            <w:r w:rsidR="000B0F63">
              <w:rPr>
                <w:rFonts w:cs="Arial"/>
                <w:sz w:val="16"/>
                <w:szCs w:val="16"/>
                <w:lang w:val="nl-NL"/>
              </w:rPr>
              <w:t xml:space="preserve"> aangepast conform model MUNT 18</w:t>
            </w:r>
            <w:r>
              <w:rPr>
                <w:rFonts w:cs="Arial"/>
                <w:sz w:val="16"/>
                <w:szCs w:val="16"/>
                <w:lang w:val="nl-NL"/>
              </w:rPr>
              <w:t>.01</w:t>
            </w:r>
          </w:p>
        </w:tc>
      </w:tr>
      <w:tr w:rsidR="00EB0BD8" w:rsidRPr="00F31DA8" w14:paraId="130078B7" w14:textId="77777777" w:rsidTr="00B668C2">
        <w:trPr>
          <w:trHeight w:hRule="exact" w:val="565"/>
          <w:tblHeader/>
        </w:trPr>
        <w:tc>
          <w:tcPr>
            <w:tcW w:w="779" w:type="dxa"/>
          </w:tcPr>
          <w:p w14:paraId="351C928F" w14:textId="3152F9E1" w:rsidR="00EB0BD8" w:rsidRDefault="00634EEC" w:rsidP="00EB0BD8">
            <w:pPr>
              <w:pStyle w:val="tussenkopje"/>
              <w:spacing w:before="0"/>
              <w:rPr>
                <w:rFonts w:cs="Arial"/>
                <w:sz w:val="16"/>
                <w:szCs w:val="16"/>
                <w:lang w:val="nl-NL"/>
              </w:rPr>
            </w:pPr>
            <w:r>
              <w:rPr>
                <w:rFonts w:cs="Arial"/>
                <w:sz w:val="16"/>
                <w:szCs w:val="16"/>
                <w:lang w:val="nl-NL"/>
              </w:rPr>
              <w:t>2.0</w:t>
            </w:r>
          </w:p>
        </w:tc>
        <w:tc>
          <w:tcPr>
            <w:tcW w:w="1909" w:type="dxa"/>
          </w:tcPr>
          <w:p w14:paraId="242F35C4" w14:textId="08B03EBC" w:rsidR="00EB0BD8" w:rsidRDefault="007A137E" w:rsidP="00EB0BD8">
            <w:pPr>
              <w:pStyle w:val="tussenkopje"/>
              <w:spacing w:before="0"/>
              <w:rPr>
                <w:rFonts w:cs="Arial"/>
                <w:sz w:val="16"/>
                <w:szCs w:val="16"/>
                <w:lang w:val="nl-NL"/>
              </w:rPr>
            </w:pPr>
            <w:r>
              <w:rPr>
                <w:rFonts w:cs="Arial"/>
                <w:sz w:val="16"/>
                <w:szCs w:val="16"/>
                <w:lang w:val="nl-NL"/>
              </w:rPr>
              <w:t>20-06-2019</w:t>
            </w:r>
          </w:p>
        </w:tc>
        <w:tc>
          <w:tcPr>
            <w:tcW w:w="784" w:type="dxa"/>
          </w:tcPr>
          <w:p w14:paraId="422E746C" w14:textId="6C6378E0" w:rsidR="00EB0BD8" w:rsidRDefault="007A137E" w:rsidP="00EB0BD8">
            <w:pPr>
              <w:pStyle w:val="tussenkopje"/>
              <w:spacing w:before="0"/>
              <w:rPr>
                <w:rFonts w:cs="Arial"/>
                <w:sz w:val="16"/>
                <w:szCs w:val="16"/>
                <w:lang w:val="nl-NL"/>
              </w:rPr>
            </w:pPr>
            <w:r>
              <w:rPr>
                <w:rFonts w:cs="Arial"/>
                <w:sz w:val="16"/>
                <w:szCs w:val="16"/>
                <w:lang w:val="nl-NL"/>
              </w:rPr>
              <w:t>LG/PPB</w:t>
            </w:r>
          </w:p>
        </w:tc>
        <w:tc>
          <w:tcPr>
            <w:tcW w:w="4678" w:type="dxa"/>
          </w:tcPr>
          <w:p w14:paraId="0B35335F" w14:textId="62C43383" w:rsidR="00EB0BD8" w:rsidRPr="00D40FF8" w:rsidRDefault="007A137E" w:rsidP="00EB0BD8">
            <w:pPr>
              <w:pStyle w:val="tussenkopje"/>
              <w:spacing w:before="0"/>
              <w:rPr>
                <w:rFonts w:cs="Arial"/>
                <w:sz w:val="16"/>
                <w:szCs w:val="16"/>
                <w:lang w:val="nl-NL"/>
              </w:rPr>
            </w:pPr>
            <w:r>
              <w:rPr>
                <w:rFonts w:cs="Arial"/>
                <w:sz w:val="16"/>
                <w:szCs w:val="16"/>
                <w:lang w:val="nl-NL"/>
              </w:rPr>
              <w:t>Keuzeblok Partijnamen hypotheekakte toegevoegd</w:t>
            </w:r>
            <w:r w:rsidR="00FF7B74">
              <w:rPr>
                <w:rFonts w:cs="Arial"/>
                <w:sz w:val="16"/>
                <w:szCs w:val="16"/>
                <w:lang w:val="nl-NL"/>
              </w:rPr>
              <w:t>, afsluitende “;” na Partijnamen in hypotheekakte aangepast in een “.”</w:t>
            </w:r>
          </w:p>
        </w:tc>
      </w:tr>
      <w:tr w:rsidR="00CE26FC" w:rsidRPr="00F31DA8" w14:paraId="013D57D6" w14:textId="77777777" w:rsidTr="00B668C2">
        <w:trPr>
          <w:trHeight w:hRule="exact" w:val="565"/>
          <w:tblHeader/>
        </w:trPr>
        <w:tc>
          <w:tcPr>
            <w:tcW w:w="779" w:type="dxa"/>
          </w:tcPr>
          <w:p w14:paraId="301F41E7" w14:textId="6E13BA7B" w:rsidR="00CE26FC" w:rsidRDefault="00A903DD" w:rsidP="00EB0BD8">
            <w:pPr>
              <w:pStyle w:val="tussenkopje"/>
              <w:spacing w:before="0"/>
              <w:rPr>
                <w:rFonts w:cs="Arial"/>
                <w:sz w:val="16"/>
                <w:szCs w:val="16"/>
                <w:lang w:val="nl-NL"/>
              </w:rPr>
            </w:pPr>
            <w:r>
              <w:rPr>
                <w:rFonts w:cs="Arial"/>
                <w:sz w:val="16"/>
                <w:szCs w:val="16"/>
                <w:lang w:val="nl-NL"/>
              </w:rPr>
              <w:t>3.0</w:t>
            </w:r>
          </w:p>
        </w:tc>
        <w:tc>
          <w:tcPr>
            <w:tcW w:w="1909" w:type="dxa"/>
          </w:tcPr>
          <w:p w14:paraId="3A30107D" w14:textId="60E79D47" w:rsidR="00CE26FC" w:rsidRDefault="00CE26FC" w:rsidP="00EB0BD8">
            <w:pPr>
              <w:pStyle w:val="tussenkopje"/>
              <w:spacing w:before="0"/>
              <w:rPr>
                <w:rFonts w:cs="Arial"/>
                <w:sz w:val="16"/>
                <w:szCs w:val="16"/>
                <w:lang w:val="nl-NL"/>
              </w:rPr>
            </w:pPr>
            <w:r>
              <w:rPr>
                <w:rFonts w:cs="Arial"/>
                <w:sz w:val="16"/>
                <w:szCs w:val="16"/>
                <w:lang w:val="nl-NL"/>
              </w:rPr>
              <w:t>16-01-2020</w:t>
            </w:r>
          </w:p>
        </w:tc>
        <w:tc>
          <w:tcPr>
            <w:tcW w:w="784" w:type="dxa"/>
          </w:tcPr>
          <w:p w14:paraId="60F54F85" w14:textId="08094826" w:rsidR="00CE26FC" w:rsidRDefault="00CE26FC" w:rsidP="00EB0BD8">
            <w:pPr>
              <w:pStyle w:val="tussenkopje"/>
              <w:spacing w:before="0"/>
              <w:rPr>
                <w:rFonts w:cs="Arial"/>
                <w:sz w:val="16"/>
                <w:szCs w:val="16"/>
                <w:lang w:val="nl-NL"/>
              </w:rPr>
            </w:pPr>
            <w:r>
              <w:rPr>
                <w:rFonts w:cs="Arial"/>
                <w:sz w:val="16"/>
                <w:szCs w:val="16"/>
                <w:lang w:val="nl-NL"/>
              </w:rPr>
              <w:t>LG/PPB</w:t>
            </w:r>
          </w:p>
        </w:tc>
        <w:tc>
          <w:tcPr>
            <w:tcW w:w="4678" w:type="dxa"/>
          </w:tcPr>
          <w:p w14:paraId="3DF87F6D" w14:textId="13684000" w:rsidR="00CE26FC" w:rsidRDefault="00CE26FC" w:rsidP="00EB0BD8">
            <w:pPr>
              <w:pStyle w:val="tussenkopje"/>
              <w:spacing w:before="0"/>
              <w:rPr>
                <w:rFonts w:cs="Arial"/>
                <w:sz w:val="16"/>
                <w:szCs w:val="16"/>
                <w:lang w:val="nl-NL"/>
              </w:rPr>
            </w:pPr>
            <w:r>
              <w:rPr>
                <w:rFonts w:cs="Arial"/>
                <w:sz w:val="16"/>
                <w:szCs w:val="16"/>
                <w:lang w:val="nl-NL"/>
              </w:rPr>
              <w:t>Op basis van nieuw model 20.01</w:t>
            </w:r>
          </w:p>
        </w:tc>
      </w:tr>
      <w:tr w:rsidR="00DE298F" w:rsidRPr="00F31DA8" w14:paraId="7AFB6947" w14:textId="77777777" w:rsidTr="00DE298F">
        <w:tblPrEx>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Change w:id="79" w:author="Vos, Inae" w:date="2020-09-03T10:33:00Z">
            <w:tblPrEx>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blPrExChange>
        </w:tblPrEx>
        <w:trPr>
          <w:trHeight w:hRule="exact" w:val="845"/>
          <w:tblHeader/>
          <w:ins w:id="80" w:author="Vos, Inae" w:date="2020-09-03T10:31:00Z"/>
          <w:trPrChange w:id="81" w:author="Vos, Inae" w:date="2020-09-03T10:33:00Z">
            <w:trPr>
              <w:trHeight w:hRule="exact" w:val="565"/>
              <w:tblHeader/>
            </w:trPr>
          </w:trPrChange>
        </w:trPr>
        <w:tc>
          <w:tcPr>
            <w:tcW w:w="779" w:type="dxa"/>
            <w:tcPrChange w:id="82" w:author="Vos, Inae" w:date="2020-09-03T10:33:00Z">
              <w:tcPr>
                <w:tcW w:w="779" w:type="dxa"/>
              </w:tcPr>
            </w:tcPrChange>
          </w:tcPr>
          <w:p w14:paraId="7D4D5A97" w14:textId="35E8B021" w:rsidR="00DE298F" w:rsidRDefault="00DE298F" w:rsidP="00EB0BD8">
            <w:pPr>
              <w:pStyle w:val="tussenkopje"/>
              <w:spacing w:before="0"/>
              <w:rPr>
                <w:ins w:id="83" w:author="Vos, Inae" w:date="2020-09-03T10:31:00Z"/>
                <w:rFonts w:cs="Arial"/>
                <w:sz w:val="16"/>
                <w:szCs w:val="16"/>
                <w:lang w:val="nl-NL"/>
              </w:rPr>
            </w:pPr>
            <w:ins w:id="84" w:author="Vos, Inae" w:date="2020-09-03T10:32:00Z">
              <w:r>
                <w:rPr>
                  <w:rFonts w:cs="Arial"/>
                  <w:sz w:val="16"/>
                  <w:szCs w:val="16"/>
                  <w:lang w:val="nl-NL"/>
                </w:rPr>
                <w:t>4.0</w:t>
              </w:r>
            </w:ins>
          </w:p>
        </w:tc>
        <w:tc>
          <w:tcPr>
            <w:tcW w:w="1909" w:type="dxa"/>
            <w:tcPrChange w:id="85" w:author="Vos, Inae" w:date="2020-09-03T10:33:00Z">
              <w:tcPr>
                <w:tcW w:w="1909" w:type="dxa"/>
              </w:tcPr>
            </w:tcPrChange>
          </w:tcPr>
          <w:p w14:paraId="1B994007" w14:textId="131F7020" w:rsidR="00DE298F" w:rsidRDefault="00DE298F" w:rsidP="00EB0BD8">
            <w:pPr>
              <w:pStyle w:val="tussenkopje"/>
              <w:spacing w:before="0"/>
              <w:rPr>
                <w:ins w:id="86" w:author="Vos, Inae" w:date="2020-09-03T10:31:00Z"/>
                <w:rFonts w:cs="Arial"/>
                <w:sz w:val="16"/>
                <w:szCs w:val="16"/>
                <w:lang w:val="nl-NL"/>
              </w:rPr>
            </w:pPr>
            <w:ins w:id="87" w:author="Vos, Inae" w:date="2020-09-03T10:32:00Z">
              <w:r>
                <w:rPr>
                  <w:rFonts w:cs="Arial"/>
                  <w:sz w:val="16"/>
                  <w:szCs w:val="16"/>
                  <w:lang w:val="nl-NL"/>
                </w:rPr>
                <w:t>03-09-2020</w:t>
              </w:r>
            </w:ins>
          </w:p>
        </w:tc>
        <w:tc>
          <w:tcPr>
            <w:tcW w:w="784" w:type="dxa"/>
            <w:tcPrChange w:id="88" w:author="Vos, Inae" w:date="2020-09-03T10:33:00Z">
              <w:tcPr>
                <w:tcW w:w="784" w:type="dxa"/>
              </w:tcPr>
            </w:tcPrChange>
          </w:tcPr>
          <w:p w14:paraId="613A190B" w14:textId="4F046A07" w:rsidR="00DE298F" w:rsidRDefault="00DE298F" w:rsidP="00EB0BD8">
            <w:pPr>
              <w:pStyle w:val="tussenkopje"/>
              <w:spacing w:before="0"/>
              <w:rPr>
                <w:ins w:id="89" w:author="Vos, Inae" w:date="2020-09-03T10:31:00Z"/>
                <w:rFonts w:cs="Arial"/>
                <w:sz w:val="16"/>
                <w:szCs w:val="16"/>
                <w:lang w:val="nl-NL"/>
              </w:rPr>
            </w:pPr>
            <w:ins w:id="90" w:author="Vos, Inae" w:date="2020-09-03T10:32:00Z">
              <w:r>
                <w:rPr>
                  <w:rFonts w:cs="Arial"/>
                  <w:sz w:val="16"/>
                  <w:szCs w:val="16"/>
                  <w:lang w:val="nl-NL"/>
                </w:rPr>
                <w:t>L/PPB</w:t>
              </w:r>
            </w:ins>
          </w:p>
        </w:tc>
        <w:tc>
          <w:tcPr>
            <w:tcW w:w="4678" w:type="dxa"/>
            <w:tcPrChange w:id="91" w:author="Vos, Inae" w:date="2020-09-03T10:33:00Z">
              <w:tcPr>
                <w:tcW w:w="4678" w:type="dxa"/>
              </w:tcPr>
            </w:tcPrChange>
          </w:tcPr>
          <w:p w14:paraId="0CDFA64C" w14:textId="630D1CCD" w:rsidR="00DE298F" w:rsidRDefault="00DE298F" w:rsidP="00EB0BD8">
            <w:pPr>
              <w:pStyle w:val="tussenkopje"/>
              <w:spacing w:before="0"/>
              <w:rPr>
                <w:ins w:id="92" w:author="Vos, Inae" w:date="2020-09-03T10:31:00Z"/>
                <w:rFonts w:cs="Arial"/>
                <w:sz w:val="16"/>
                <w:szCs w:val="16"/>
                <w:lang w:val="nl-NL"/>
              </w:rPr>
            </w:pPr>
            <w:ins w:id="93" w:author="Vos, Inae" w:date="2020-09-03T10:32:00Z">
              <w:r>
                <w:rPr>
                  <w:rFonts w:cs="Arial"/>
                  <w:sz w:val="16"/>
                  <w:szCs w:val="16"/>
                  <w:lang w:val="nl-NL"/>
                </w:rPr>
                <w:t>Tekst onder Overbruggingshypotheek verw</w:t>
              </w:r>
            </w:ins>
            <w:ins w:id="94" w:author="Vos, Inae" w:date="2020-09-03T10:35:00Z">
              <w:r w:rsidR="00D776FA">
                <w:rPr>
                  <w:rFonts w:cs="Arial"/>
                  <w:sz w:val="16"/>
                  <w:szCs w:val="16"/>
                  <w:lang w:val="nl-NL"/>
                </w:rPr>
                <w:t>ij</w:t>
              </w:r>
            </w:ins>
            <w:ins w:id="95" w:author="Vos, Inae" w:date="2020-09-03T10:32:00Z">
              <w:r>
                <w:rPr>
                  <w:rFonts w:cs="Arial"/>
                  <w:sz w:val="16"/>
                  <w:szCs w:val="16"/>
                  <w:lang w:val="nl-NL"/>
                </w:rPr>
                <w:t>derd</w:t>
              </w:r>
            </w:ins>
            <w:ins w:id="96" w:author="Vos, Inae" w:date="2020-09-03T10:33:00Z">
              <w:r>
                <w:rPr>
                  <w:rFonts w:cs="Arial"/>
                  <w:sz w:val="16"/>
                  <w:szCs w:val="16"/>
                  <w:lang w:val="nl-NL"/>
                </w:rPr>
                <w:t xml:space="preserve"> conform bankmodel, enkele quotes aangepast naar dubbele quotes</w:t>
              </w:r>
            </w:ins>
            <w:ins w:id="97" w:author="Vos, Inae" w:date="2020-09-04T10:14:00Z">
              <w:r w:rsidR="003C0A72">
                <w:rPr>
                  <w:rFonts w:cs="Arial"/>
                  <w:sz w:val="16"/>
                  <w:szCs w:val="16"/>
                  <w:lang w:val="nl-NL"/>
                </w:rPr>
                <w:t xml:space="preserve"> en komma’s toegevoegd</w:t>
              </w:r>
            </w:ins>
            <w:ins w:id="98" w:author="Vos, Inae" w:date="2020-09-03T10:33:00Z">
              <w:r>
                <w:rPr>
                  <w:rFonts w:cs="Arial"/>
                  <w:sz w:val="16"/>
                  <w:szCs w:val="16"/>
                  <w:lang w:val="nl-NL"/>
                </w:rPr>
                <w:t xml:space="preserve"> </w:t>
              </w:r>
            </w:ins>
            <w:ins w:id="99" w:author="Vos, Inae" w:date="2020-09-03T10:34:00Z">
              <w:r w:rsidR="00D776FA">
                <w:rPr>
                  <w:rFonts w:cs="Arial"/>
                  <w:sz w:val="16"/>
                  <w:szCs w:val="16"/>
                  <w:lang w:val="nl-NL"/>
                </w:rPr>
                <w:t>in Keuzeblok Partijnamen hypotheekakte</w:t>
              </w:r>
            </w:ins>
          </w:p>
        </w:tc>
      </w:tr>
    </w:tbl>
    <w:p w14:paraId="4F9AA365" w14:textId="77777777" w:rsidR="00E4238B" w:rsidRPr="0056395F" w:rsidRDefault="00E4238B" w:rsidP="00E4238B">
      <w:pPr>
        <w:tabs>
          <w:tab w:val="left" w:pos="-1440"/>
          <w:tab w:val="left" w:pos="-720"/>
        </w:tabs>
        <w:suppressAutoHyphens/>
        <w:rPr>
          <w:rFonts w:ascii="Arial" w:hAnsi="Arial" w:cs="Arial"/>
          <w:color w:val="999999"/>
          <w:sz w:val="20"/>
        </w:rPr>
      </w:pPr>
      <w:bookmarkStart w:id="100" w:name="bmVersie"/>
      <w:bookmarkStart w:id="101" w:name="bmDatum"/>
      <w:bookmarkEnd w:id="100"/>
      <w:bookmarkEnd w:id="101"/>
    </w:p>
    <w:sectPr w:rsidR="00E4238B" w:rsidRPr="0056395F" w:rsidSect="00F651D4">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8DBCE" w14:textId="77777777" w:rsidR="00F677D1" w:rsidRDefault="00F677D1">
      <w:pPr>
        <w:spacing w:line="20" w:lineRule="exact"/>
      </w:pPr>
    </w:p>
  </w:endnote>
  <w:endnote w:type="continuationSeparator" w:id="0">
    <w:p w14:paraId="3A4277EF" w14:textId="77777777" w:rsidR="00F677D1" w:rsidRDefault="00F677D1">
      <w:r>
        <w:t xml:space="preserve"> </w:t>
      </w:r>
    </w:p>
  </w:endnote>
  <w:endnote w:type="continuationNotice" w:id="1">
    <w:p w14:paraId="4A88658E" w14:textId="77777777" w:rsidR="00F677D1" w:rsidRDefault="00F677D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6E33E" w14:textId="77777777" w:rsidR="00BD1C24" w:rsidRDefault="00BD1C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03D3E" w14:textId="77777777" w:rsidR="00BD1C24" w:rsidRDefault="00BD1C2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301FF" w14:textId="77777777" w:rsidR="00BD1C24" w:rsidRDefault="00BD1C2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82192" w14:textId="77777777" w:rsidR="00F677D1" w:rsidRDefault="00F677D1">
      <w:r>
        <w:separator/>
      </w:r>
    </w:p>
  </w:footnote>
  <w:footnote w:type="continuationSeparator" w:id="0">
    <w:p w14:paraId="2A9283E5" w14:textId="77777777" w:rsidR="00F677D1" w:rsidRDefault="00F677D1" w:rsidP="00F22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51F78" w14:textId="77777777" w:rsidR="00BD1C24" w:rsidRDefault="00BD1C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4C882" w14:textId="77777777" w:rsidR="00BD1C24" w:rsidRDefault="00BD1C2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DA8DE" w14:textId="77777777" w:rsidR="00BD1C24" w:rsidRDefault="00BD1C2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C7425DB"/>
    <w:multiLevelType w:val="hybridMultilevel"/>
    <w:tmpl w:val="67EC41CC"/>
    <w:lvl w:ilvl="0" w:tplc="FED27762">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2076720"/>
    <w:multiLevelType w:val="hybridMultilevel"/>
    <w:tmpl w:val="885A720A"/>
    <w:lvl w:ilvl="0" w:tplc="F51615E6">
      <w:start w:val="1"/>
      <w:numFmt w:val="lowerLetter"/>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7" w15:restartNumberingAfterBreak="0">
    <w:nsid w:val="634C3562"/>
    <w:multiLevelType w:val="hybridMultilevel"/>
    <w:tmpl w:val="776600AC"/>
    <w:lvl w:ilvl="0" w:tplc="CFC2CD5A">
      <w:numFmt w:val="bullet"/>
      <w:lvlText w:val="-"/>
      <w:lvlJc w:val="left"/>
      <w:pPr>
        <w:ind w:left="720" w:hanging="660"/>
      </w:pPr>
      <w:rPr>
        <w:rFonts w:ascii="Arial" w:eastAsia="Times New Roman" w:hAnsi="Arial" w:cs="Arial"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8" w15:restartNumberingAfterBreak="0">
    <w:nsid w:val="63BB4554"/>
    <w:multiLevelType w:val="hybridMultilevel"/>
    <w:tmpl w:val="A30212F6"/>
    <w:lvl w:ilvl="0" w:tplc="AF201150">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B64411"/>
    <w:multiLevelType w:val="hybridMultilevel"/>
    <w:tmpl w:val="5C62A88A"/>
    <w:lvl w:ilvl="0" w:tplc="5DBEDDFA">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8BA45DC"/>
    <w:multiLevelType w:val="hybridMultilevel"/>
    <w:tmpl w:val="75A4991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0"/>
  </w:num>
  <w:num w:numId="5">
    <w:abstractNumId w:val="6"/>
  </w:num>
  <w:num w:numId="6">
    <w:abstractNumId w:val="3"/>
  </w:num>
  <w:num w:numId="7">
    <w:abstractNumId w:val="9"/>
  </w:num>
  <w:num w:numId="8">
    <w:abstractNumId w:val="1"/>
  </w:num>
  <w:num w:numId="9">
    <w:abstractNumId w:val="5"/>
  </w:num>
  <w:num w:numId="10">
    <w:abstractNumId w:val="1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os, Inae">
    <w15:presenceInfo w15:providerId="AD" w15:userId="S::Inae.Vos@kadaster.nl::ed2fcdd1-3503-4700-b9a7-c2699ddd65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hyphenationZone w:val="498"/>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5"/>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BE6"/>
    <w:rsid w:val="000044A4"/>
    <w:rsid w:val="00005FE3"/>
    <w:rsid w:val="00006B74"/>
    <w:rsid w:val="000077F7"/>
    <w:rsid w:val="00031A98"/>
    <w:rsid w:val="0003709C"/>
    <w:rsid w:val="000518FE"/>
    <w:rsid w:val="000717AC"/>
    <w:rsid w:val="00083848"/>
    <w:rsid w:val="00094815"/>
    <w:rsid w:val="00095A47"/>
    <w:rsid w:val="000A241B"/>
    <w:rsid w:val="000B0F63"/>
    <w:rsid w:val="000E2B5C"/>
    <w:rsid w:val="000F75A3"/>
    <w:rsid w:val="00122CBA"/>
    <w:rsid w:val="0014146D"/>
    <w:rsid w:val="00163E2F"/>
    <w:rsid w:val="00174BA8"/>
    <w:rsid w:val="001C2AC0"/>
    <w:rsid w:val="001C72BE"/>
    <w:rsid w:val="001D0CAD"/>
    <w:rsid w:val="0024396C"/>
    <w:rsid w:val="00245161"/>
    <w:rsid w:val="002833F6"/>
    <w:rsid w:val="00284ED2"/>
    <w:rsid w:val="00297EB2"/>
    <w:rsid w:val="002A1C63"/>
    <w:rsid w:val="002A2653"/>
    <w:rsid w:val="002A659A"/>
    <w:rsid w:val="002E1C6F"/>
    <w:rsid w:val="00321B4B"/>
    <w:rsid w:val="003509E3"/>
    <w:rsid w:val="00360A82"/>
    <w:rsid w:val="00371DFA"/>
    <w:rsid w:val="003A15FE"/>
    <w:rsid w:val="003A4BEE"/>
    <w:rsid w:val="003C0A72"/>
    <w:rsid w:val="003D7250"/>
    <w:rsid w:val="003F65B8"/>
    <w:rsid w:val="00420E68"/>
    <w:rsid w:val="00452861"/>
    <w:rsid w:val="00467CAC"/>
    <w:rsid w:val="00485AEF"/>
    <w:rsid w:val="00493080"/>
    <w:rsid w:val="004C1C01"/>
    <w:rsid w:val="004D546A"/>
    <w:rsid w:val="004E167C"/>
    <w:rsid w:val="004E778D"/>
    <w:rsid w:val="00501D36"/>
    <w:rsid w:val="00510444"/>
    <w:rsid w:val="00510A5C"/>
    <w:rsid w:val="0051554C"/>
    <w:rsid w:val="00543FE5"/>
    <w:rsid w:val="005452CC"/>
    <w:rsid w:val="00562E64"/>
    <w:rsid w:val="005638BD"/>
    <w:rsid w:val="0056395F"/>
    <w:rsid w:val="005807B8"/>
    <w:rsid w:val="005B5801"/>
    <w:rsid w:val="005F7A78"/>
    <w:rsid w:val="00627CDD"/>
    <w:rsid w:val="006319E2"/>
    <w:rsid w:val="00631BBB"/>
    <w:rsid w:val="00634EEC"/>
    <w:rsid w:val="00644276"/>
    <w:rsid w:val="00677D19"/>
    <w:rsid w:val="00680910"/>
    <w:rsid w:val="006D10A0"/>
    <w:rsid w:val="006E0EAC"/>
    <w:rsid w:val="007126EB"/>
    <w:rsid w:val="007301D1"/>
    <w:rsid w:val="00743A9A"/>
    <w:rsid w:val="007A137E"/>
    <w:rsid w:val="007B5CD6"/>
    <w:rsid w:val="0080278A"/>
    <w:rsid w:val="00837E62"/>
    <w:rsid w:val="008428BC"/>
    <w:rsid w:val="00885601"/>
    <w:rsid w:val="0088682D"/>
    <w:rsid w:val="008958D0"/>
    <w:rsid w:val="008F5346"/>
    <w:rsid w:val="009053C3"/>
    <w:rsid w:val="00914281"/>
    <w:rsid w:val="00915DD7"/>
    <w:rsid w:val="00917C6D"/>
    <w:rsid w:val="00941B51"/>
    <w:rsid w:val="00944241"/>
    <w:rsid w:val="009615F3"/>
    <w:rsid w:val="009661DA"/>
    <w:rsid w:val="009823B6"/>
    <w:rsid w:val="00992BA4"/>
    <w:rsid w:val="009B10B3"/>
    <w:rsid w:val="009B2569"/>
    <w:rsid w:val="009C611F"/>
    <w:rsid w:val="009D047B"/>
    <w:rsid w:val="00A049AC"/>
    <w:rsid w:val="00A04B5C"/>
    <w:rsid w:val="00A31E18"/>
    <w:rsid w:val="00A52334"/>
    <w:rsid w:val="00A623C7"/>
    <w:rsid w:val="00A71FFE"/>
    <w:rsid w:val="00A830AB"/>
    <w:rsid w:val="00A84E40"/>
    <w:rsid w:val="00A903DD"/>
    <w:rsid w:val="00AA57FA"/>
    <w:rsid w:val="00AA5A06"/>
    <w:rsid w:val="00AB7718"/>
    <w:rsid w:val="00AE1C71"/>
    <w:rsid w:val="00B13BE6"/>
    <w:rsid w:val="00B668C2"/>
    <w:rsid w:val="00B77FE2"/>
    <w:rsid w:val="00BA45A9"/>
    <w:rsid w:val="00BD148E"/>
    <w:rsid w:val="00BD1C24"/>
    <w:rsid w:val="00BD617B"/>
    <w:rsid w:val="00BD6828"/>
    <w:rsid w:val="00BF391C"/>
    <w:rsid w:val="00BF7B30"/>
    <w:rsid w:val="00C37E9B"/>
    <w:rsid w:val="00C64A5B"/>
    <w:rsid w:val="00C83077"/>
    <w:rsid w:val="00C93BFF"/>
    <w:rsid w:val="00C97E5A"/>
    <w:rsid w:val="00CC2060"/>
    <w:rsid w:val="00CC6473"/>
    <w:rsid w:val="00CE26FC"/>
    <w:rsid w:val="00CF7F00"/>
    <w:rsid w:val="00D20245"/>
    <w:rsid w:val="00D40FF8"/>
    <w:rsid w:val="00D41CE7"/>
    <w:rsid w:val="00D635E1"/>
    <w:rsid w:val="00D776FA"/>
    <w:rsid w:val="00D806CA"/>
    <w:rsid w:val="00DA7489"/>
    <w:rsid w:val="00DB6E80"/>
    <w:rsid w:val="00DE298F"/>
    <w:rsid w:val="00E304F2"/>
    <w:rsid w:val="00E4238B"/>
    <w:rsid w:val="00E54225"/>
    <w:rsid w:val="00E66031"/>
    <w:rsid w:val="00E8157A"/>
    <w:rsid w:val="00E819F1"/>
    <w:rsid w:val="00E957A4"/>
    <w:rsid w:val="00EB0BA4"/>
    <w:rsid w:val="00EB0BD8"/>
    <w:rsid w:val="00EB0E44"/>
    <w:rsid w:val="00EB4279"/>
    <w:rsid w:val="00ED0679"/>
    <w:rsid w:val="00EE6DD1"/>
    <w:rsid w:val="00F22AE6"/>
    <w:rsid w:val="00F3029F"/>
    <w:rsid w:val="00F31DA8"/>
    <w:rsid w:val="00F54671"/>
    <w:rsid w:val="00F57CC2"/>
    <w:rsid w:val="00F651D4"/>
    <w:rsid w:val="00F677D1"/>
    <w:rsid w:val="00F76B1F"/>
    <w:rsid w:val="00F966FB"/>
    <w:rsid w:val="00FB0DB2"/>
    <w:rsid w:val="00FF2C99"/>
    <w:rsid w:val="00FF7B33"/>
    <w:rsid w:val="00FF7B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1CC1695"/>
  <w15:chartTrackingRefBased/>
  <w15:docId w15:val="{6E2BDF42-5393-4246-958F-5A6F647C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D546A"/>
    <w:pPr>
      <w:widowControl w:val="0"/>
    </w:pPr>
    <w:rPr>
      <w:rFonts w:ascii="Courier New" w:hAnsi="Courier New"/>
      <w:snapToGrid w:val="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FF7B33"/>
    <w:rPr>
      <w:rFonts w:ascii="Tahoma" w:hAnsi="Tahoma" w:cs="Tahoma"/>
      <w:sz w:val="16"/>
      <w:szCs w:val="16"/>
    </w:rPr>
  </w:style>
  <w:style w:type="paragraph" w:styleId="Koptekst">
    <w:name w:val="header"/>
    <w:basedOn w:val="Standaard"/>
    <w:rsid w:val="00163E2F"/>
    <w:pPr>
      <w:tabs>
        <w:tab w:val="center" w:pos="4536"/>
        <w:tab w:val="right" w:pos="9072"/>
      </w:tabs>
    </w:pPr>
  </w:style>
  <w:style w:type="paragraph" w:styleId="Voettekst">
    <w:name w:val="footer"/>
    <w:basedOn w:val="Standaard"/>
    <w:rsid w:val="00163E2F"/>
    <w:pPr>
      <w:tabs>
        <w:tab w:val="center" w:pos="4536"/>
        <w:tab w:val="right" w:pos="9072"/>
      </w:tabs>
    </w:pPr>
  </w:style>
  <w:style w:type="character" w:styleId="Verwijzingopmerking">
    <w:name w:val="annotation reference"/>
    <w:semiHidden/>
    <w:rsid w:val="0056395F"/>
    <w:rPr>
      <w:sz w:val="16"/>
      <w:szCs w:val="16"/>
    </w:rPr>
  </w:style>
  <w:style w:type="paragraph" w:styleId="Tekstopmerking">
    <w:name w:val="annotation text"/>
    <w:basedOn w:val="Standaard"/>
    <w:semiHidden/>
    <w:rsid w:val="0056395F"/>
    <w:rPr>
      <w:sz w:val="20"/>
    </w:rPr>
  </w:style>
  <w:style w:type="paragraph" w:styleId="Onderwerpvanopmerking">
    <w:name w:val="annotation subject"/>
    <w:basedOn w:val="Tekstopmerking"/>
    <w:next w:val="Tekstopmerking"/>
    <w:semiHidden/>
    <w:rsid w:val="0056395F"/>
    <w:rPr>
      <w:b/>
      <w:bCs/>
    </w:rPr>
  </w:style>
  <w:style w:type="paragraph" w:customStyle="1" w:styleId="kopje">
    <w:name w:val="kopje"/>
    <w:basedOn w:val="Standaard"/>
    <w:next w:val="Standaard"/>
    <w:rsid w:val="007B5CD6"/>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7B5CD6"/>
    <w:pPr>
      <w:widowControl/>
      <w:snapToGrid w:val="0"/>
      <w:spacing w:before="90" w:line="240" w:lineRule="atLeast"/>
    </w:pPr>
    <w:rPr>
      <w:rFonts w:ascii="Arial" w:hAnsi="Arial"/>
      <w:snapToGrid/>
      <w:kern w:val="28"/>
      <w:sz w:val="14"/>
      <w:lang w:val="nl" w:eastAsia="en-US"/>
    </w:rPr>
  </w:style>
  <w:style w:type="character" w:customStyle="1" w:styleId="Datumopmaakprofiel">
    <w:name w:val="Datumopmaakprofiel"/>
    <w:rsid w:val="001C72BE"/>
    <w:rPr>
      <w:rFonts w:ascii="Helvetica" w:hAnsi="Helvetica" w:cs="Helvetica" w:hint="default"/>
      <w:sz w:val="18"/>
      <w:lang w:val="nl-NL"/>
    </w:rPr>
  </w:style>
  <w:style w:type="paragraph" w:styleId="Geenafstand">
    <w:name w:val="No Spacing"/>
    <w:uiPriority w:val="1"/>
    <w:qFormat/>
    <w:rsid w:val="007126EB"/>
    <w:pPr>
      <w:widowControl w:val="0"/>
    </w:pPr>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1654</Words>
  <Characters>13303</Characters>
  <Application>Microsoft Office Word</Application>
  <DocSecurity>0</DocSecurity>
  <Lines>110</Lines>
  <Paragraphs>29</Paragraphs>
  <ScaleCrop>false</ScaleCrop>
  <HeadingPairs>
    <vt:vector size="2" baseType="variant">
      <vt:variant>
        <vt:lpstr>Titel</vt:lpstr>
      </vt:variant>
      <vt:variant>
        <vt:i4>1</vt:i4>
      </vt:variant>
    </vt:vector>
  </HeadingPairs>
  <TitlesOfParts>
    <vt:vector size="1" baseType="lpstr">
      <vt:lpstr>BLG HYPOTHEKEN</vt:lpstr>
    </vt:vector>
  </TitlesOfParts>
  <Company>KNB</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BLG HYPOTHEKEN</dc:title>
  <dc:subject/>
  <dc:creator>Jan Nuijens</dc:creator>
  <cp:keywords/>
  <cp:lastModifiedBy>Vos, Inae</cp:lastModifiedBy>
  <cp:revision>5</cp:revision>
  <dcterms:created xsi:type="dcterms:W3CDTF">2020-09-03T07:20:00Z</dcterms:created>
  <dcterms:modified xsi:type="dcterms:W3CDTF">2020-09-04T08:31:00Z</dcterms:modified>
</cp:coreProperties>
</file>