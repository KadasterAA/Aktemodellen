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4833A" w14:textId="77777777" w:rsidR="003228A3" w:rsidRDefault="008E7934" w:rsidP="00C26BE6">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60A8E2B3" w14:textId="77777777" w:rsidTr="008E3F95">
        <w:trPr>
          <w:gridAfter w:val="1"/>
          <w:wAfter w:w="3544" w:type="dxa"/>
        </w:trPr>
        <w:tc>
          <w:tcPr>
            <w:tcW w:w="5315" w:type="dxa"/>
          </w:tcPr>
          <w:p w14:paraId="74AB09EE" w14:textId="77777777" w:rsidR="003228A3" w:rsidRDefault="003228A3"/>
        </w:tc>
      </w:tr>
      <w:tr w:rsidR="003228A3" w14:paraId="0FAF6C03" w14:textId="77777777" w:rsidTr="008E3F95">
        <w:trPr>
          <w:gridAfter w:val="1"/>
          <w:wAfter w:w="3544" w:type="dxa"/>
        </w:trPr>
        <w:tc>
          <w:tcPr>
            <w:tcW w:w="5315" w:type="dxa"/>
          </w:tcPr>
          <w:p w14:paraId="4A0DD4F4" w14:textId="77777777" w:rsidR="003228A3" w:rsidRDefault="003228A3"/>
        </w:tc>
      </w:tr>
      <w:tr w:rsidR="003228A3" w:rsidRPr="00343045" w14:paraId="48D4740E" w14:textId="77777777" w:rsidTr="008E3F95">
        <w:trPr>
          <w:gridAfter w:val="1"/>
          <w:wAfter w:w="3544" w:type="dxa"/>
        </w:trPr>
        <w:tc>
          <w:tcPr>
            <w:tcW w:w="5315" w:type="dxa"/>
          </w:tcPr>
          <w:p w14:paraId="57CF5A9F" w14:textId="58BFF53E" w:rsidR="003228A3" w:rsidRPr="00343045" w:rsidRDefault="00824C1F">
            <w:pPr>
              <w:pStyle w:val="Eenheid"/>
            </w:pPr>
            <w:bookmarkStart w:id="0" w:name="bmDirectie"/>
            <w:bookmarkEnd w:id="0"/>
            <w:r w:rsidRPr="00E80392">
              <w:rPr>
                <w:rStyle w:val="Ondertitel1"/>
              </w:rPr>
              <w:t>Directie Beheer en Ontwikkeling Informatietechnologie</w:t>
            </w:r>
            <w:r>
              <w:rPr>
                <w:rStyle w:val="Ondertitel1"/>
              </w:rPr>
              <w:t xml:space="preserve"> </w:t>
            </w:r>
            <w:r w:rsidRPr="00E80392">
              <w:rPr>
                <w:rStyle w:val="Ondertitel1"/>
              </w:rPr>
              <w:t>(BOI)</w:t>
            </w:r>
          </w:p>
        </w:tc>
      </w:tr>
      <w:tr w:rsidR="003228A3" w:rsidRPr="00343045" w14:paraId="3E253AF0" w14:textId="77777777" w:rsidTr="008E3F95">
        <w:trPr>
          <w:gridAfter w:val="1"/>
          <w:wAfter w:w="3544" w:type="dxa"/>
        </w:trPr>
        <w:tc>
          <w:tcPr>
            <w:tcW w:w="5315" w:type="dxa"/>
          </w:tcPr>
          <w:p w14:paraId="19752550" w14:textId="42E4F53B" w:rsidR="003228A3" w:rsidRPr="00343045" w:rsidRDefault="003228A3">
            <w:pPr>
              <w:pStyle w:val="Afdeling"/>
              <w:rPr>
                <w:sz w:val="20"/>
                <w:lang w:val="nl-NL"/>
              </w:rPr>
            </w:pPr>
            <w:bookmarkStart w:id="1" w:name="bmAfdeling"/>
            <w:bookmarkEnd w:id="1"/>
          </w:p>
        </w:tc>
      </w:tr>
      <w:tr w:rsidR="003228A3" w:rsidRPr="00343045" w14:paraId="49F2FD29" w14:textId="77777777" w:rsidTr="008E3F95">
        <w:trPr>
          <w:gridAfter w:val="1"/>
          <w:wAfter w:w="3544" w:type="dxa"/>
        </w:trPr>
        <w:tc>
          <w:tcPr>
            <w:tcW w:w="5315" w:type="dxa"/>
          </w:tcPr>
          <w:p w14:paraId="3552F0F7" w14:textId="77777777" w:rsidR="003228A3" w:rsidRPr="00343045" w:rsidRDefault="003228A3">
            <w:pPr>
              <w:spacing w:before="90"/>
              <w:rPr>
                <w:sz w:val="14"/>
              </w:rPr>
            </w:pPr>
          </w:p>
        </w:tc>
      </w:tr>
      <w:tr w:rsidR="003228A3" w:rsidRPr="00343045" w14:paraId="7A606873" w14:textId="77777777" w:rsidTr="008E3F95">
        <w:trPr>
          <w:gridAfter w:val="1"/>
          <w:wAfter w:w="3544" w:type="dxa"/>
          <w:trHeight w:val="3804"/>
        </w:trPr>
        <w:tc>
          <w:tcPr>
            <w:tcW w:w="5315" w:type="dxa"/>
            <w:vAlign w:val="bottom"/>
          </w:tcPr>
          <w:p w14:paraId="09E6E809"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49DFE328" w14:textId="77777777" w:rsidTr="008E3F95">
        <w:trPr>
          <w:gridAfter w:val="1"/>
          <w:wAfter w:w="3544" w:type="dxa"/>
          <w:trHeight w:val="135"/>
        </w:trPr>
        <w:tc>
          <w:tcPr>
            <w:tcW w:w="5315" w:type="dxa"/>
          </w:tcPr>
          <w:p w14:paraId="5F93F30B" w14:textId="616663B6" w:rsidR="003228A3" w:rsidRPr="00287AD2" w:rsidRDefault="003228A3" w:rsidP="00D43EF3">
            <w:pPr>
              <w:spacing w:before="90"/>
              <w:rPr>
                <w:szCs w:val="18"/>
              </w:rPr>
            </w:pPr>
          </w:p>
        </w:tc>
      </w:tr>
      <w:tr w:rsidR="003228A3" w:rsidRPr="00343045" w14:paraId="67F60391" w14:textId="77777777" w:rsidTr="008E3F95">
        <w:trPr>
          <w:gridAfter w:val="1"/>
          <w:wAfter w:w="3544" w:type="dxa"/>
          <w:trHeight w:val="181"/>
        </w:trPr>
        <w:tc>
          <w:tcPr>
            <w:tcW w:w="5315" w:type="dxa"/>
          </w:tcPr>
          <w:p w14:paraId="2D1A6088" w14:textId="77777777" w:rsidR="003228A3" w:rsidRPr="00343045" w:rsidRDefault="003228A3"/>
        </w:tc>
      </w:tr>
      <w:tr w:rsidR="003228A3" w:rsidRPr="00343045" w14:paraId="1843BEE4" w14:textId="77777777" w:rsidTr="008E3F95">
        <w:trPr>
          <w:gridAfter w:val="1"/>
          <w:wAfter w:w="3544" w:type="dxa"/>
        </w:trPr>
        <w:tc>
          <w:tcPr>
            <w:tcW w:w="5315" w:type="dxa"/>
          </w:tcPr>
          <w:p w14:paraId="63F3BA6C" w14:textId="4A4A9C2A" w:rsidR="003228A3" w:rsidRPr="00343045" w:rsidRDefault="008D0862" w:rsidP="00C61CA0">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D43EF3">
              <w:rPr>
                <w:lang w:val="nl-NL"/>
              </w:rPr>
              <w:t>Munt</w:t>
            </w:r>
            <w:r w:rsidR="00C61CA0">
              <w:rPr>
                <w:lang w:val="nl-NL"/>
              </w:rPr>
              <w:t xml:space="preserve"> </w:t>
            </w:r>
            <w:r w:rsidR="00286F0E">
              <w:rPr>
                <w:lang w:val="nl-NL"/>
              </w:rPr>
              <w:t>hypotheek</w:t>
            </w:r>
            <w:ins w:id="4" w:author="Groot, Karina de" w:date="2025-02-03T14:48:00Z" w16du:dateUtc="2025-02-03T13:48:00Z">
              <w:r w:rsidR="00824C1F">
                <w:rPr>
                  <w:lang w:val="nl-NL"/>
                </w:rPr>
                <w:t xml:space="preserve"> v</w:t>
              </w:r>
            </w:ins>
            <w:ins w:id="5" w:author="Groot, Karina de" w:date="2025-02-03T14:49:00Z" w16du:dateUtc="2025-02-03T13:49:00Z">
              <w:r w:rsidR="00824C1F">
                <w:rPr>
                  <w:lang w:val="nl-NL"/>
                </w:rPr>
                <w:t>5.0</w:t>
              </w:r>
            </w:ins>
          </w:p>
        </w:tc>
      </w:tr>
      <w:tr w:rsidR="003228A3" w:rsidRPr="00343045" w14:paraId="460D0D87" w14:textId="77777777" w:rsidTr="008E3F95">
        <w:trPr>
          <w:gridAfter w:val="1"/>
          <w:wAfter w:w="3544" w:type="dxa"/>
          <w:trHeight w:val="268"/>
        </w:trPr>
        <w:tc>
          <w:tcPr>
            <w:tcW w:w="5315" w:type="dxa"/>
          </w:tcPr>
          <w:p w14:paraId="79FEFBC1" w14:textId="77777777" w:rsidR="003228A3" w:rsidRPr="00343045" w:rsidRDefault="003228A3"/>
        </w:tc>
      </w:tr>
      <w:tr w:rsidR="003228A3" w:rsidRPr="00343045" w14:paraId="371F9076" w14:textId="77777777" w:rsidTr="008E3F95">
        <w:trPr>
          <w:gridAfter w:val="1"/>
          <w:wAfter w:w="3544" w:type="dxa"/>
          <w:cantSplit/>
          <w:trHeight w:hRule="exact" w:val="275"/>
        </w:trPr>
        <w:tc>
          <w:tcPr>
            <w:tcW w:w="5315" w:type="dxa"/>
            <w:vAlign w:val="bottom"/>
          </w:tcPr>
          <w:p w14:paraId="7DCCDBF7" w14:textId="77777777" w:rsidR="003228A3" w:rsidRPr="00343045" w:rsidRDefault="004A1631" w:rsidP="00B6769D">
            <w:pPr>
              <w:pStyle w:val="Subtitel"/>
            </w:pPr>
            <w:bookmarkStart w:id="6" w:name="bmSubtitel"/>
            <w:bookmarkEnd w:id="6"/>
            <w:r w:rsidRPr="006B18C3">
              <w:rPr>
                <w:lang w:val="nl-NL"/>
              </w:rPr>
              <w:t>Automatische</w:t>
            </w:r>
            <w:r w:rsidRPr="00343045">
              <w:t xml:space="preserve"> Akteverwerking</w:t>
            </w:r>
          </w:p>
        </w:tc>
      </w:tr>
      <w:tr w:rsidR="003228A3" w:rsidRPr="00343045" w14:paraId="015C76E1" w14:textId="77777777" w:rsidTr="008E3F95">
        <w:trPr>
          <w:gridAfter w:val="1"/>
          <w:wAfter w:w="3544" w:type="dxa"/>
          <w:cantSplit/>
          <w:trHeight w:hRule="exact" w:val="804"/>
        </w:trPr>
        <w:tc>
          <w:tcPr>
            <w:tcW w:w="5315" w:type="dxa"/>
            <w:vAlign w:val="bottom"/>
          </w:tcPr>
          <w:p w14:paraId="50F5D0EA" w14:textId="77777777" w:rsidR="003228A3" w:rsidRPr="00343045" w:rsidRDefault="003228A3"/>
        </w:tc>
      </w:tr>
      <w:tr w:rsidR="003228A3" w:rsidRPr="00343045" w14:paraId="3E764A0D" w14:textId="77777777" w:rsidTr="008E3F95">
        <w:trPr>
          <w:gridAfter w:val="1"/>
          <w:wAfter w:w="3544" w:type="dxa"/>
          <w:cantSplit/>
        </w:trPr>
        <w:tc>
          <w:tcPr>
            <w:tcW w:w="5315" w:type="dxa"/>
            <w:vAlign w:val="bottom"/>
          </w:tcPr>
          <w:p w14:paraId="53494F5B" w14:textId="77777777" w:rsidR="003228A3" w:rsidRPr="00343045" w:rsidRDefault="00755C3E">
            <w:pPr>
              <w:pStyle w:val="tussenkopje"/>
              <w:rPr>
                <w:lang w:val="nl-NL"/>
              </w:rPr>
            </w:pPr>
            <w:r>
              <w:rPr>
                <w:lang w:val="nl-NL"/>
              </w:rPr>
              <w:t>Versie</w:t>
            </w:r>
          </w:p>
        </w:tc>
      </w:tr>
      <w:tr w:rsidR="00EC1610" w:rsidRPr="00343045" w14:paraId="344D1E84" w14:textId="77777777" w:rsidTr="00E2064D">
        <w:trPr>
          <w:gridAfter w:val="1"/>
          <w:wAfter w:w="3544" w:type="dxa"/>
          <w:cantSplit/>
          <w:trHeight w:val="80"/>
        </w:trPr>
        <w:tc>
          <w:tcPr>
            <w:tcW w:w="5315" w:type="dxa"/>
            <w:vAlign w:val="bottom"/>
          </w:tcPr>
          <w:p w14:paraId="5B039A8E" w14:textId="4F5A9174" w:rsidR="00EC1610" w:rsidRPr="00343045" w:rsidRDefault="00824C1F" w:rsidP="00EC1610">
            <w:bookmarkStart w:id="7" w:name="bmAuteurs"/>
            <w:bookmarkEnd w:id="7"/>
            <w:ins w:id="8" w:author="Groot, Karina de" w:date="2025-02-03T14:48:00Z" w16du:dateUtc="2025-02-03T13:48:00Z">
              <w:r>
                <w:t>5.</w:t>
              </w:r>
            </w:ins>
            <w:ins w:id="9" w:author="Groot, Karina de" w:date="2025-03-31T11:09:00Z" w16du:dateUtc="2025-03-31T09:09:00Z">
              <w:r w:rsidR="003C30CC">
                <w:t>1</w:t>
              </w:r>
            </w:ins>
            <w:del w:id="10" w:author="Groot, Karina de" w:date="2025-02-03T14:48:00Z" w16du:dateUtc="2025-02-03T13:48:00Z">
              <w:r w:rsidR="003A5934" w:rsidDel="00824C1F">
                <w:delText>4.0</w:delText>
              </w:r>
            </w:del>
          </w:p>
        </w:tc>
      </w:tr>
      <w:tr w:rsidR="00EC1610" w:rsidRPr="00343045" w14:paraId="2DB87E47" w14:textId="77777777">
        <w:trPr>
          <w:cantSplit/>
          <w:trHeight w:hRule="exact" w:val="246"/>
        </w:trPr>
        <w:tc>
          <w:tcPr>
            <w:tcW w:w="8859" w:type="dxa"/>
            <w:gridSpan w:val="2"/>
            <w:vAlign w:val="bottom"/>
          </w:tcPr>
          <w:p w14:paraId="0D987B22" w14:textId="77777777" w:rsidR="00EC1610" w:rsidRPr="00343045" w:rsidRDefault="00EC1610" w:rsidP="00EC1610"/>
        </w:tc>
      </w:tr>
    </w:tbl>
    <w:p w14:paraId="19D122BE" w14:textId="370DE88D" w:rsidR="003228A3" w:rsidRPr="00343045" w:rsidRDefault="003228A3" w:rsidP="00E97F19"/>
    <w:p w14:paraId="072E884D" w14:textId="77777777" w:rsidR="00EB68F7" w:rsidRDefault="00EB68F7"/>
    <w:p w14:paraId="1F2FAB12" w14:textId="77777777" w:rsidR="00EB68F7" w:rsidRPr="00EB68F7" w:rsidRDefault="00EB68F7" w:rsidP="00EB68F7"/>
    <w:p w14:paraId="02C294C1" w14:textId="77777777" w:rsidR="00EB68F7" w:rsidRPr="00EB68F7" w:rsidRDefault="00EB68F7" w:rsidP="00EB68F7"/>
    <w:p w14:paraId="7DD160F7" w14:textId="77777777" w:rsidR="00EB68F7" w:rsidRPr="00EB68F7" w:rsidRDefault="00EB68F7" w:rsidP="00EB68F7"/>
    <w:p w14:paraId="6481CE0E" w14:textId="77777777" w:rsidR="00EB68F7" w:rsidRPr="00EB68F7" w:rsidRDefault="00EB68F7" w:rsidP="00EB68F7"/>
    <w:p w14:paraId="62CAD643" w14:textId="77777777" w:rsidR="00EB68F7" w:rsidRPr="00EB68F7" w:rsidRDefault="00EB68F7" w:rsidP="00EB68F7"/>
    <w:p w14:paraId="1A8AA6C1" w14:textId="77777777" w:rsidR="00EB68F7" w:rsidRPr="00EB68F7" w:rsidRDefault="00EB68F7" w:rsidP="00EB68F7"/>
    <w:p w14:paraId="542BE87E" w14:textId="77777777" w:rsidR="00EB68F7" w:rsidRPr="00EB68F7" w:rsidRDefault="00EB68F7" w:rsidP="00EB68F7"/>
    <w:p w14:paraId="33831453" w14:textId="77777777" w:rsidR="00EB68F7" w:rsidRPr="00EB68F7" w:rsidRDefault="00EB68F7" w:rsidP="00EB68F7"/>
    <w:p w14:paraId="46AF72DE" w14:textId="77777777" w:rsidR="00EB68F7" w:rsidRDefault="00EB68F7" w:rsidP="00EB68F7"/>
    <w:p w14:paraId="53D689C3" w14:textId="77777777" w:rsidR="003228A3" w:rsidRPr="00EB68F7" w:rsidRDefault="00EB68F7" w:rsidP="00EB68F7">
      <w:pPr>
        <w:tabs>
          <w:tab w:val="center" w:pos="4394"/>
        </w:tabs>
        <w:sectPr w:rsidR="003228A3" w:rsidRPr="00EB68F7">
          <w:headerReference w:type="first" r:id="rId8"/>
          <w:footerReference w:type="first" r:id="rId9"/>
          <w:pgSz w:w="11906" w:h="16838" w:code="9"/>
          <w:pgMar w:top="2977" w:right="1304" w:bottom="1304" w:left="1814" w:header="567" w:footer="431" w:gutter="0"/>
          <w:pgNumType w:start="1"/>
          <w:cols w:space="708"/>
          <w:formProt w:val="0"/>
          <w:titlePg/>
        </w:sectPr>
      </w:pPr>
      <w:r>
        <w:tab/>
      </w:r>
    </w:p>
    <w:p w14:paraId="686FD2E2"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2717E17E" w14:textId="77777777">
        <w:trPr>
          <w:trHeight w:hRule="exact" w:val="332"/>
        </w:trPr>
        <w:tc>
          <w:tcPr>
            <w:tcW w:w="5173" w:type="dxa"/>
            <w:vAlign w:val="bottom"/>
          </w:tcPr>
          <w:p w14:paraId="24FA0829" w14:textId="77777777" w:rsidR="003228A3" w:rsidRPr="00343045" w:rsidRDefault="003228A3">
            <w:pPr>
              <w:pStyle w:val="kopje"/>
              <w:rPr>
                <w:b w:val="0"/>
                <w:bCs/>
              </w:rPr>
            </w:pPr>
            <w:r w:rsidRPr="00343045">
              <w:t>Versiehistorie</w:t>
            </w:r>
          </w:p>
        </w:tc>
      </w:tr>
    </w:tbl>
    <w:p w14:paraId="5A325505" w14:textId="77777777" w:rsidR="003228A3" w:rsidRPr="00343045" w:rsidRDefault="003228A3">
      <w:pPr>
        <w:spacing w:line="14" w:lineRule="exact"/>
      </w:pPr>
    </w:p>
    <w:p w14:paraId="61FCFC76" w14:textId="77777777" w:rsidR="00010AA1" w:rsidRPr="005B41ED" w:rsidRDefault="00010AA1"/>
    <w:tbl>
      <w:tblPr>
        <w:tblW w:w="9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37"/>
        <w:gridCol w:w="1560"/>
        <w:gridCol w:w="1984"/>
        <w:gridCol w:w="5387"/>
      </w:tblGrid>
      <w:tr w:rsidR="00C61CA0" w:rsidRPr="00343045" w14:paraId="76A33AF0" w14:textId="77777777" w:rsidTr="003E358B">
        <w:trPr>
          <w:trHeight w:hRule="exact" w:val="281"/>
          <w:tblHeader/>
        </w:trPr>
        <w:tc>
          <w:tcPr>
            <w:tcW w:w="637" w:type="dxa"/>
            <w:vAlign w:val="bottom"/>
          </w:tcPr>
          <w:p w14:paraId="2B031BD1" w14:textId="77777777" w:rsidR="00C61CA0" w:rsidRPr="00343045" w:rsidRDefault="00C61CA0" w:rsidP="00323158">
            <w:pPr>
              <w:pStyle w:val="tussenkopje"/>
              <w:spacing w:before="0"/>
              <w:rPr>
                <w:lang w:val="nl-NL"/>
              </w:rPr>
            </w:pPr>
            <w:r w:rsidRPr="00343045">
              <w:rPr>
                <w:lang w:val="nl-NL"/>
              </w:rPr>
              <w:t>Versie</w:t>
            </w:r>
          </w:p>
        </w:tc>
        <w:tc>
          <w:tcPr>
            <w:tcW w:w="1560" w:type="dxa"/>
            <w:vAlign w:val="bottom"/>
          </w:tcPr>
          <w:p w14:paraId="314EF85E" w14:textId="77777777" w:rsidR="00C61CA0" w:rsidRPr="00343045" w:rsidRDefault="00C61CA0" w:rsidP="00323158">
            <w:pPr>
              <w:pStyle w:val="tussenkopje"/>
              <w:spacing w:before="0"/>
              <w:rPr>
                <w:lang w:val="nl-NL"/>
              </w:rPr>
            </w:pPr>
            <w:r w:rsidRPr="00343045">
              <w:rPr>
                <w:lang w:val="nl-NL"/>
              </w:rPr>
              <w:t>Datum</w:t>
            </w:r>
          </w:p>
        </w:tc>
        <w:tc>
          <w:tcPr>
            <w:tcW w:w="1984" w:type="dxa"/>
            <w:vAlign w:val="bottom"/>
          </w:tcPr>
          <w:p w14:paraId="3D9B0704" w14:textId="77777777" w:rsidR="00C61CA0" w:rsidRPr="00343045" w:rsidRDefault="00C61CA0" w:rsidP="00323158">
            <w:pPr>
              <w:pStyle w:val="tussenkopje"/>
              <w:spacing w:before="0"/>
              <w:rPr>
                <w:lang w:val="nl-NL"/>
              </w:rPr>
            </w:pPr>
            <w:r w:rsidRPr="00343045">
              <w:rPr>
                <w:lang w:val="nl-NL"/>
              </w:rPr>
              <w:t>Auteur</w:t>
            </w:r>
          </w:p>
        </w:tc>
        <w:tc>
          <w:tcPr>
            <w:tcW w:w="5387" w:type="dxa"/>
            <w:vAlign w:val="bottom"/>
          </w:tcPr>
          <w:p w14:paraId="7F68E842" w14:textId="77777777" w:rsidR="00C61CA0" w:rsidRPr="00343045" w:rsidRDefault="00C61CA0" w:rsidP="00323158">
            <w:pPr>
              <w:pStyle w:val="tussenkopje"/>
              <w:spacing w:before="0"/>
              <w:rPr>
                <w:lang w:val="nl-NL"/>
              </w:rPr>
            </w:pPr>
            <w:r w:rsidRPr="00343045">
              <w:rPr>
                <w:lang w:val="nl-NL"/>
              </w:rPr>
              <w:t>Opmerking</w:t>
            </w:r>
          </w:p>
        </w:tc>
      </w:tr>
      <w:tr w:rsidR="00C61CA0" w:rsidRPr="008C145E" w14:paraId="5F3B1245" w14:textId="77777777" w:rsidTr="003E358B">
        <w:tc>
          <w:tcPr>
            <w:tcW w:w="637" w:type="dxa"/>
          </w:tcPr>
          <w:p w14:paraId="40A27E09" w14:textId="2D2BEA5F" w:rsidR="00C61CA0" w:rsidRDefault="00EC1610" w:rsidP="00323158">
            <w:pPr>
              <w:pStyle w:val="Subtitel"/>
              <w:spacing w:line="280" w:lineRule="exact"/>
              <w:rPr>
                <w:rStyle w:val="Versie0"/>
                <w:bCs/>
                <w:sz w:val="16"/>
              </w:rPr>
            </w:pPr>
            <w:r>
              <w:rPr>
                <w:rStyle w:val="Versie0"/>
                <w:bCs/>
                <w:sz w:val="16"/>
              </w:rPr>
              <w:t>0</w:t>
            </w:r>
            <w:r w:rsidR="00C61CA0">
              <w:rPr>
                <w:rStyle w:val="Versie0"/>
                <w:bCs/>
                <w:sz w:val="16"/>
              </w:rPr>
              <w:t>.</w:t>
            </w:r>
            <w:r>
              <w:rPr>
                <w:rStyle w:val="Versie0"/>
                <w:bCs/>
                <w:sz w:val="16"/>
              </w:rPr>
              <w:t>1.0</w:t>
            </w:r>
          </w:p>
        </w:tc>
        <w:tc>
          <w:tcPr>
            <w:tcW w:w="1560" w:type="dxa"/>
          </w:tcPr>
          <w:p w14:paraId="34C9FC7B" w14:textId="0DD82DD4" w:rsidR="00C61CA0" w:rsidRDefault="00D43EF3" w:rsidP="00EC1610">
            <w:pPr>
              <w:rPr>
                <w:rStyle w:val="Datumopmaakprofiel"/>
                <w:sz w:val="16"/>
                <w:szCs w:val="16"/>
              </w:rPr>
            </w:pPr>
            <w:r>
              <w:rPr>
                <w:rStyle w:val="Datumopmaakprofiel"/>
                <w:sz w:val="16"/>
                <w:szCs w:val="16"/>
              </w:rPr>
              <w:t>1</w:t>
            </w:r>
            <w:r w:rsidR="00B87C5E">
              <w:rPr>
                <w:rStyle w:val="Datumopmaakprofiel"/>
                <w:sz w:val="16"/>
                <w:szCs w:val="16"/>
              </w:rPr>
              <w:t>4</w:t>
            </w:r>
            <w:r w:rsidR="00EC1610">
              <w:rPr>
                <w:rStyle w:val="Datumopmaakprofiel"/>
                <w:sz w:val="16"/>
                <w:szCs w:val="16"/>
              </w:rPr>
              <w:t xml:space="preserve"> oktober </w:t>
            </w:r>
            <w:r w:rsidR="00C61CA0">
              <w:rPr>
                <w:rStyle w:val="Datumopmaakprofiel"/>
                <w:sz w:val="16"/>
                <w:szCs w:val="16"/>
              </w:rPr>
              <w:t>2016</w:t>
            </w:r>
          </w:p>
        </w:tc>
        <w:tc>
          <w:tcPr>
            <w:tcW w:w="1984" w:type="dxa"/>
          </w:tcPr>
          <w:p w14:paraId="43E7D306" w14:textId="77777777" w:rsidR="00C61CA0" w:rsidRDefault="00C61CA0" w:rsidP="00323158">
            <w:pPr>
              <w:rPr>
                <w:sz w:val="16"/>
                <w:szCs w:val="16"/>
                <w:lang w:val="en-US"/>
              </w:rPr>
            </w:pPr>
            <w:r>
              <w:rPr>
                <w:sz w:val="16"/>
                <w:szCs w:val="16"/>
                <w:lang w:val="en-US"/>
              </w:rPr>
              <w:t>IT/LG/AA</w:t>
            </w:r>
          </w:p>
        </w:tc>
        <w:tc>
          <w:tcPr>
            <w:tcW w:w="5387" w:type="dxa"/>
          </w:tcPr>
          <w:p w14:paraId="2F976CF0" w14:textId="64A58A52" w:rsidR="00C61CA0" w:rsidRDefault="00EC1610" w:rsidP="00D43EF3">
            <w:pPr>
              <w:snapToGrid w:val="0"/>
              <w:rPr>
                <w:sz w:val="16"/>
                <w:szCs w:val="16"/>
              </w:rPr>
            </w:pPr>
            <w:r>
              <w:rPr>
                <w:sz w:val="16"/>
                <w:szCs w:val="16"/>
              </w:rPr>
              <w:t>AA-306</w:t>
            </w:r>
            <w:r w:rsidR="00D43EF3">
              <w:rPr>
                <w:sz w:val="16"/>
                <w:szCs w:val="16"/>
              </w:rPr>
              <w:t>5</w:t>
            </w:r>
            <w:r>
              <w:rPr>
                <w:sz w:val="16"/>
                <w:szCs w:val="16"/>
              </w:rPr>
              <w:t xml:space="preserve"> </w:t>
            </w:r>
            <w:r w:rsidR="00D43EF3">
              <w:rPr>
                <w:sz w:val="16"/>
                <w:szCs w:val="16"/>
              </w:rPr>
              <w:t>Munt</w:t>
            </w:r>
            <w:r>
              <w:rPr>
                <w:sz w:val="16"/>
                <w:szCs w:val="16"/>
              </w:rPr>
              <w:t xml:space="preserve"> Hypotheek. Initiële versie.</w:t>
            </w:r>
          </w:p>
        </w:tc>
      </w:tr>
      <w:tr w:rsidR="00E365BC" w:rsidRPr="008C145E" w14:paraId="1F431FF3" w14:textId="77777777" w:rsidTr="003E358B">
        <w:tc>
          <w:tcPr>
            <w:tcW w:w="637" w:type="dxa"/>
          </w:tcPr>
          <w:p w14:paraId="3651BD57" w14:textId="01F3D1A2" w:rsidR="00E365BC" w:rsidRDefault="00E365BC" w:rsidP="00323158">
            <w:pPr>
              <w:pStyle w:val="Subtitel"/>
              <w:spacing w:line="280" w:lineRule="exact"/>
              <w:rPr>
                <w:rStyle w:val="Versie0"/>
                <w:bCs/>
                <w:sz w:val="16"/>
              </w:rPr>
            </w:pPr>
            <w:r>
              <w:rPr>
                <w:rStyle w:val="Versie0"/>
                <w:bCs/>
                <w:sz w:val="16"/>
              </w:rPr>
              <w:t>1.0.0</w:t>
            </w:r>
          </w:p>
        </w:tc>
        <w:tc>
          <w:tcPr>
            <w:tcW w:w="1560" w:type="dxa"/>
          </w:tcPr>
          <w:p w14:paraId="78D982ED" w14:textId="01BDE323" w:rsidR="00E365BC" w:rsidRDefault="00E365BC" w:rsidP="00EC1610">
            <w:pPr>
              <w:rPr>
                <w:rStyle w:val="Datumopmaakprofiel"/>
                <w:sz w:val="16"/>
                <w:szCs w:val="16"/>
              </w:rPr>
            </w:pPr>
            <w:r>
              <w:rPr>
                <w:rStyle w:val="Datumopmaakprofiel"/>
                <w:sz w:val="16"/>
                <w:szCs w:val="16"/>
              </w:rPr>
              <w:t>21 oktober 2016</w:t>
            </w:r>
          </w:p>
        </w:tc>
        <w:tc>
          <w:tcPr>
            <w:tcW w:w="1984" w:type="dxa"/>
          </w:tcPr>
          <w:p w14:paraId="4B80B383" w14:textId="03FD1EF4" w:rsidR="00E365BC" w:rsidRDefault="00E365BC" w:rsidP="00323158">
            <w:pPr>
              <w:rPr>
                <w:sz w:val="16"/>
                <w:szCs w:val="16"/>
                <w:lang w:val="en-US"/>
              </w:rPr>
            </w:pPr>
            <w:r>
              <w:rPr>
                <w:sz w:val="16"/>
                <w:szCs w:val="16"/>
                <w:lang w:val="en-US"/>
              </w:rPr>
              <w:t>IT/LG/AA</w:t>
            </w:r>
          </w:p>
        </w:tc>
        <w:tc>
          <w:tcPr>
            <w:tcW w:w="5387" w:type="dxa"/>
          </w:tcPr>
          <w:p w14:paraId="23737458" w14:textId="20991F54" w:rsidR="00E365BC" w:rsidRDefault="00E365BC" w:rsidP="00D43EF3">
            <w:pPr>
              <w:snapToGrid w:val="0"/>
              <w:rPr>
                <w:sz w:val="16"/>
                <w:szCs w:val="16"/>
              </w:rPr>
            </w:pPr>
            <w:r>
              <w:rPr>
                <w:sz w:val="16"/>
                <w:szCs w:val="16"/>
              </w:rPr>
              <w:t>AA-3065 MD 1.0.0 Definitieve versie, kleine aanpassingen.</w:t>
            </w:r>
          </w:p>
        </w:tc>
      </w:tr>
      <w:tr w:rsidR="00C50CDF" w:rsidRPr="008C145E" w14:paraId="6ED0EA1C" w14:textId="77777777" w:rsidTr="003E358B">
        <w:tc>
          <w:tcPr>
            <w:tcW w:w="637" w:type="dxa"/>
          </w:tcPr>
          <w:p w14:paraId="5AF7E480" w14:textId="5FB21700" w:rsidR="00C50CDF" w:rsidRDefault="00C50CDF" w:rsidP="00323158">
            <w:pPr>
              <w:pStyle w:val="Subtitel"/>
              <w:spacing w:line="280" w:lineRule="exact"/>
              <w:rPr>
                <w:rStyle w:val="Versie0"/>
                <w:bCs/>
                <w:sz w:val="16"/>
              </w:rPr>
            </w:pPr>
            <w:r>
              <w:rPr>
                <w:rStyle w:val="Versie0"/>
                <w:bCs/>
                <w:sz w:val="16"/>
              </w:rPr>
              <w:t>1.0.1</w:t>
            </w:r>
          </w:p>
        </w:tc>
        <w:tc>
          <w:tcPr>
            <w:tcW w:w="1560" w:type="dxa"/>
          </w:tcPr>
          <w:p w14:paraId="7305E58D" w14:textId="42C722F6" w:rsidR="00C50CDF" w:rsidRDefault="00297F28" w:rsidP="00EC1610">
            <w:pPr>
              <w:rPr>
                <w:rStyle w:val="Datumopmaakprofiel"/>
                <w:sz w:val="16"/>
                <w:szCs w:val="16"/>
              </w:rPr>
            </w:pPr>
            <w:r>
              <w:rPr>
                <w:rStyle w:val="Datumopmaakprofiel"/>
                <w:sz w:val="16"/>
                <w:szCs w:val="16"/>
              </w:rPr>
              <w:t>23</w:t>
            </w:r>
            <w:r w:rsidR="00C50CDF">
              <w:rPr>
                <w:rStyle w:val="Datumopmaakprofiel"/>
                <w:sz w:val="16"/>
                <w:szCs w:val="16"/>
              </w:rPr>
              <w:t xml:space="preserve"> november 2016</w:t>
            </w:r>
          </w:p>
        </w:tc>
        <w:tc>
          <w:tcPr>
            <w:tcW w:w="1984" w:type="dxa"/>
          </w:tcPr>
          <w:p w14:paraId="4444575F" w14:textId="771755EC" w:rsidR="00C50CDF" w:rsidRDefault="00C50CDF" w:rsidP="00323158">
            <w:pPr>
              <w:rPr>
                <w:sz w:val="16"/>
                <w:szCs w:val="16"/>
                <w:lang w:val="en-US"/>
              </w:rPr>
            </w:pPr>
            <w:r>
              <w:rPr>
                <w:sz w:val="16"/>
                <w:szCs w:val="16"/>
                <w:lang w:val="en-US"/>
              </w:rPr>
              <w:t>IT/LG/AA</w:t>
            </w:r>
          </w:p>
        </w:tc>
        <w:tc>
          <w:tcPr>
            <w:tcW w:w="5387" w:type="dxa"/>
          </w:tcPr>
          <w:p w14:paraId="134ED0DA" w14:textId="56344B42" w:rsidR="00C50CDF" w:rsidRDefault="00C50CDF" w:rsidP="00C50CDF">
            <w:pPr>
              <w:snapToGrid w:val="0"/>
              <w:rPr>
                <w:sz w:val="16"/>
                <w:szCs w:val="16"/>
              </w:rPr>
            </w:pPr>
            <w:r>
              <w:rPr>
                <w:sz w:val="16"/>
                <w:szCs w:val="16"/>
              </w:rPr>
              <w:t>AA-3115 MD 1.0.0 A</w:t>
            </w:r>
            <w:r w:rsidRPr="00C50CDF">
              <w:rPr>
                <w:sz w:val="16"/>
                <w:szCs w:val="16"/>
              </w:rPr>
              <w:t>chter het tekstblok Registergoed staat een komma ipv een punt</w:t>
            </w:r>
            <w:r w:rsidR="00297F28">
              <w:rPr>
                <w:sz w:val="16"/>
                <w:szCs w:val="16"/>
              </w:rPr>
              <w:t>.</w:t>
            </w:r>
          </w:p>
          <w:p w14:paraId="0CD8A8D0" w14:textId="2B9F2E02" w:rsidR="00297F28" w:rsidRDefault="00297F28" w:rsidP="00C50CDF">
            <w:pPr>
              <w:snapToGrid w:val="0"/>
              <w:rPr>
                <w:sz w:val="16"/>
                <w:szCs w:val="16"/>
              </w:rPr>
            </w:pPr>
            <w:r>
              <w:rPr>
                <w:sz w:val="16"/>
                <w:szCs w:val="16"/>
              </w:rPr>
              <w:t xml:space="preserve">AA-3140 MD 1.0.1 </w:t>
            </w:r>
            <w:r>
              <w:rPr>
                <w:rFonts w:cs="Arial"/>
                <w:sz w:val="16"/>
                <w:szCs w:val="16"/>
              </w:rPr>
              <w:t>Hypotheekbedrag gewijzigd in leningbedrag, 40% voluit geschreven en tussen haakjes gezet.</w:t>
            </w:r>
          </w:p>
        </w:tc>
      </w:tr>
      <w:tr w:rsidR="00E97F19" w:rsidRPr="008C145E" w14:paraId="44E8E449" w14:textId="77777777" w:rsidTr="003E358B">
        <w:tc>
          <w:tcPr>
            <w:tcW w:w="637" w:type="dxa"/>
          </w:tcPr>
          <w:p w14:paraId="3C7BCE76" w14:textId="358AB07E" w:rsidR="00E97F19" w:rsidRDefault="00E97F19" w:rsidP="00323158">
            <w:pPr>
              <w:pStyle w:val="Subtitel"/>
              <w:spacing w:line="280" w:lineRule="exact"/>
              <w:rPr>
                <w:rStyle w:val="Versie0"/>
                <w:bCs/>
                <w:sz w:val="16"/>
              </w:rPr>
            </w:pPr>
            <w:r>
              <w:rPr>
                <w:rStyle w:val="Versie0"/>
                <w:bCs/>
                <w:sz w:val="16"/>
              </w:rPr>
              <w:t>1.0.2</w:t>
            </w:r>
          </w:p>
        </w:tc>
        <w:tc>
          <w:tcPr>
            <w:tcW w:w="1560" w:type="dxa"/>
          </w:tcPr>
          <w:p w14:paraId="74AC5B7B" w14:textId="24A1A1CD" w:rsidR="00E97F19" w:rsidRDefault="00E97F19" w:rsidP="00EC1610">
            <w:pPr>
              <w:rPr>
                <w:rStyle w:val="Datumopmaakprofiel"/>
                <w:sz w:val="16"/>
                <w:szCs w:val="16"/>
              </w:rPr>
            </w:pPr>
            <w:r>
              <w:rPr>
                <w:rStyle w:val="Datumopmaakprofiel"/>
                <w:sz w:val="16"/>
                <w:szCs w:val="16"/>
              </w:rPr>
              <w:t>22 maart 2017</w:t>
            </w:r>
          </w:p>
        </w:tc>
        <w:tc>
          <w:tcPr>
            <w:tcW w:w="1984" w:type="dxa"/>
          </w:tcPr>
          <w:p w14:paraId="133E7CFD" w14:textId="67C8E8A6" w:rsidR="00E97F19" w:rsidRDefault="00E97F19" w:rsidP="00323158">
            <w:pPr>
              <w:rPr>
                <w:sz w:val="16"/>
                <w:szCs w:val="16"/>
                <w:lang w:val="en-US"/>
              </w:rPr>
            </w:pPr>
            <w:r>
              <w:rPr>
                <w:sz w:val="16"/>
                <w:szCs w:val="16"/>
                <w:lang w:val="en-US"/>
              </w:rPr>
              <w:t>IT/LG/AA</w:t>
            </w:r>
          </w:p>
        </w:tc>
        <w:tc>
          <w:tcPr>
            <w:tcW w:w="5387" w:type="dxa"/>
          </w:tcPr>
          <w:p w14:paraId="5F4DC0C3" w14:textId="4B6EC66E" w:rsidR="00E97F19" w:rsidRDefault="00E97F19" w:rsidP="00C50CDF">
            <w:pPr>
              <w:snapToGrid w:val="0"/>
              <w:rPr>
                <w:sz w:val="16"/>
                <w:szCs w:val="16"/>
              </w:rPr>
            </w:pPr>
            <w:r>
              <w:rPr>
                <w:sz w:val="16"/>
                <w:szCs w:val="16"/>
              </w:rPr>
              <w:t>AA-3258 MD 1.0.1 Rangorde bij Overbruggingshypotheek verplicht.</w:t>
            </w:r>
          </w:p>
        </w:tc>
      </w:tr>
      <w:tr w:rsidR="00583141" w:rsidRPr="008C145E" w14:paraId="242BF80A" w14:textId="77777777" w:rsidTr="003E358B">
        <w:tc>
          <w:tcPr>
            <w:tcW w:w="637" w:type="dxa"/>
          </w:tcPr>
          <w:p w14:paraId="4A0ED00E" w14:textId="45D7652F" w:rsidR="00583141" w:rsidRDefault="00583141" w:rsidP="00323158">
            <w:pPr>
              <w:pStyle w:val="Subtitel"/>
              <w:spacing w:line="280" w:lineRule="exact"/>
              <w:rPr>
                <w:rStyle w:val="Versie0"/>
                <w:bCs/>
                <w:sz w:val="16"/>
              </w:rPr>
            </w:pPr>
            <w:r>
              <w:rPr>
                <w:rStyle w:val="Versie0"/>
                <w:bCs/>
                <w:sz w:val="16"/>
              </w:rPr>
              <w:t>1.1.0</w:t>
            </w:r>
          </w:p>
        </w:tc>
        <w:tc>
          <w:tcPr>
            <w:tcW w:w="1560" w:type="dxa"/>
          </w:tcPr>
          <w:p w14:paraId="35507F1B" w14:textId="587888D6" w:rsidR="00583141" w:rsidRDefault="00583141" w:rsidP="00EC1610">
            <w:pPr>
              <w:rPr>
                <w:rStyle w:val="Datumopmaakprofiel"/>
                <w:sz w:val="16"/>
                <w:szCs w:val="16"/>
              </w:rPr>
            </w:pPr>
            <w:r w:rsidRPr="00583141">
              <w:rPr>
                <w:rStyle w:val="Datumopmaakprofiel"/>
                <w:sz w:val="16"/>
                <w:szCs w:val="16"/>
              </w:rPr>
              <w:t>7 december 2017</w:t>
            </w:r>
          </w:p>
        </w:tc>
        <w:tc>
          <w:tcPr>
            <w:tcW w:w="1984" w:type="dxa"/>
          </w:tcPr>
          <w:p w14:paraId="6C28F65D" w14:textId="21E956F2" w:rsidR="00583141" w:rsidRDefault="00583141" w:rsidP="00323158">
            <w:pPr>
              <w:rPr>
                <w:sz w:val="16"/>
                <w:szCs w:val="16"/>
                <w:lang w:val="en-US"/>
              </w:rPr>
            </w:pPr>
            <w:r w:rsidRPr="00583141">
              <w:rPr>
                <w:sz w:val="16"/>
                <w:szCs w:val="16"/>
                <w:lang w:val="en-US"/>
              </w:rPr>
              <w:t>IT/LG/AA</w:t>
            </w:r>
          </w:p>
        </w:tc>
        <w:tc>
          <w:tcPr>
            <w:tcW w:w="5387" w:type="dxa"/>
          </w:tcPr>
          <w:p w14:paraId="7A803987" w14:textId="5782C8AB" w:rsidR="00583141" w:rsidRDefault="00583141" w:rsidP="00583141">
            <w:pPr>
              <w:snapToGrid w:val="0"/>
              <w:rPr>
                <w:sz w:val="16"/>
                <w:szCs w:val="16"/>
              </w:rPr>
            </w:pPr>
            <w:r w:rsidRPr="00583141">
              <w:rPr>
                <w:sz w:val="16"/>
                <w:szCs w:val="16"/>
              </w:rPr>
              <w:t>AA-3613 Modeldocument v</w:t>
            </w:r>
            <w:r>
              <w:rPr>
                <w:sz w:val="16"/>
                <w:szCs w:val="16"/>
              </w:rPr>
              <w:t>1.0.1:</w:t>
            </w:r>
            <w:r w:rsidRPr="00583141">
              <w:rPr>
                <w:sz w:val="16"/>
                <w:szCs w:val="16"/>
              </w:rPr>
              <w:t xml:space="preserve"> nieuwste versie tekstblokken Aanhef en Equivalentieverklaring.</w:t>
            </w:r>
          </w:p>
        </w:tc>
      </w:tr>
      <w:tr w:rsidR="0023701C" w:rsidRPr="008C145E" w14:paraId="6A881DC8" w14:textId="77777777" w:rsidTr="003E358B">
        <w:tc>
          <w:tcPr>
            <w:tcW w:w="637" w:type="dxa"/>
          </w:tcPr>
          <w:p w14:paraId="0D4045FF" w14:textId="02EB762C" w:rsidR="0023701C" w:rsidRDefault="0023701C" w:rsidP="00323158">
            <w:pPr>
              <w:pStyle w:val="Subtitel"/>
              <w:spacing w:line="280" w:lineRule="exact"/>
              <w:rPr>
                <w:rStyle w:val="Versie0"/>
                <w:bCs/>
                <w:sz w:val="16"/>
              </w:rPr>
            </w:pPr>
            <w:r>
              <w:rPr>
                <w:rStyle w:val="Versie0"/>
                <w:bCs/>
                <w:sz w:val="16"/>
              </w:rPr>
              <w:t>1.2.0</w:t>
            </w:r>
          </w:p>
        </w:tc>
        <w:tc>
          <w:tcPr>
            <w:tcW w:w="1560" w:type="dxa"/>
          </w:tcPr>
          <w:p w14:paraId="75C9F62A" w14:textId="1E213AC5" w:rsidR="0023701C" w:rsidRPr="00583141" w:rsidRDefault="0023701C" w:rsidP="00EC1610">
            <w:pPr>
              <w:rPr>
                <w:rStyle w:val="Datumopmaakprofiel"/>
                <w:sz w:val="16"/>
                <w:szCs w:val="16"/>
              </w:rPr>
            </w:pPr>
            <w:r>
              <w:rPr>
                <w:rStyle w:val="Datumopmaakprofiel"/>
                <w:sz w:val="16"/>
                <w:szCs w:val="16"/>
              </w:rPr>
              <w:t>14 februari 2018</w:t>
            </w:r>
          </w:p>
        </w:tc>
        <w:tc>
          <w:tcPr>
            <w:tcW w:w="1984" w:type="dxa"/>
          </w:tcPr>
          <w:p w14:paraId="5FF5A1BE" w14:textId="446BD493" w:rsidR="0023701C" w:rsidRPr="00583141" w:rsidRDefault="0023701C" w:rsidP="00323158">
            <w:pPr>
              <w:rPr>
                <w:sz w:val="16"/>
                <w:szCs w:val="16"/>
                <w:lang w:val="en-US"/>
              </w:rPr>
            </w:pPr>
            <w:r w:rsidRPr="00583141">
              <w:rPr>
                <w:sz w:val="16"/>
                <w:szCs w:val="16"/>
                <w:lang w:val="en-US"/>
              </w:rPr>
              <w:t>IT/LG/AA</w:t>
            </w:r>
          </w:p>
        </w:tc>
        <w:tc>
          <w:tcPr>
            <w:tcW w:w="5387" w:type="dxa"/>
          </w:tcPr>
          <w:p w14:paraId="6D4AD2DB" w14:textId="0CF7D6BC" w:rsidR="0023701C" w:rsidRPr="00583141" w:rsidRDefault="0023701C" w:rsidP="00DC429B">
            <w:pPr>
              <w:snapToGrid w:val="0"/>
              <w:rPr>
                <w:sz w:val="16"/>
                <w:szCs w:val="16"/>
              </w:rPr>
            </w:pPr>
            <w:r w:rsidRPr="0023701C">
              <w:rPr>
                <w:sz w:val="16"/>
                <w:szCs w:val="16"/>
              </w:rPr>
              <w:t>AA-3635</w:t>
            </w:r>
            <w:r>
              <w:rPr>
                <w:sz w:val="16"/>
                <w:szCs w:val="16"/>
              </w:rPr>
              <w:t xml:space="preserve"> </w:t>
            </w:r>
            <w:r w:rsidR="00DC429B">
              <w:rPr>
                <w:sz w:val="16"/>
                <w:szCs w:val="16"/>
              </w:rPr>
              <w:t>en</w:t>
            </w:r>
            <w:r w:rsidR="00DC429B">
              <w:t xml:space="preserve"> </w:t>
            </w:r>
            <w:r w:rsidR="00DC429B" w:rsidRPr="00DC429B">
              <w:rPr>
                <w:sz w:val="16"/>
                <w:szCs w:val="16"/>
              </w:rPr>
              <w:t>AA-3258</w:t>
            </w:r>
            <w:r w:rsidR="00DC429B">
              <w:rPr>
                <w:sz w:val="16"/>
                <w:szCs w:val="16"/>
              </w:rPr>
              <w:t xml:space="preserve"> </w:t>
            </w:r>
            <w:r>
              <w:rPr>
                <w:sz w:val="16"/>
                <w:szCs w:val="16"/>
              </w:rPr>
              <w:t xml:space="preserve">Modeldocument v.1.0.2: </w:t>
            </w:r>
            <w:r w:rsidRPr="0023701C">
              <w:rPr>
                <w:sz w:val="16"/>
                <w:szCs w:val="16"/>
              </w:rPr>
              <w:t xml:space="preserve">Vaste tekst bij hypotheekrecht en overbrugging aangepast conform </w:t>
            </w:r>
            <w:r>
              <w:rPr>
                <w:sz w:val="16"/>
                <w:szCs w:val="16"/>
              </w:rPr>
              <w:t>gewijzigd modeldocument.</w:t>
            </w:r>
            <w:r w:rsidR="00DC429B">
              <w:rPr>
                <w:sz w:val="16"/>
                <w:szCs w:val="16"/>
              </w:rPr>
              <w:t xml:space="preserve"> Toelichting bij rangtelwoord in Overbrugginshypotheek gelijk getrokken met toelichting bij Hypotheekstelling.</w:t>
            </w:r>
          </w:p>
        </w:tc>
      </w:tr>
      <w:tr w:rsidR="00F63A21" w:rsidRPr="008C145E" w14:paraId="108D8DF3" w14:textId="77777777" w:rsidTr="003E358B">
        <w:tc>
          <w:tcPr>
            <w:tcW w:w="637" w:type="dxa"/>
          </w:tcPr>
          <w:p w14:paraId="2EDF9561" w14:textId="218B4F30" w:rsidR="00F63A21" w:rsidRDefault="00F63A21" w:rsidP="00323158">
            <w:pPr>
              <w:pStyle w:val="Subtitel"/>
              <w:spacing w:line="280" w:lineRule="exact"/>
              <w:rPr>
                <w:rStyle w:val="Versie0"/>
                <w:bCs/>
                <w:sz w:val="16"/>
              </w:rPr>
            </w:pPr>
            <w:r>
              <w:rPr>
                <w:rStyle w:val="Versie0"/>
                <w:bCs/>
                <w:sz w:val="16"/>
              </w:rPr>
              <w:t>1.3.0</w:t>
            </w:r>
          </w:p>
        </w:tc>
        <w:tc>
          <w:tcPr>
            <w:tcW w:w="1560" w:type="dxa"/>
          </w:tcPr>
          <w:p w14:paraId="52727D68" w14:textId="25CCE315" w:rsidR="00F63A21" w:rsidRDefault="00F63A21" w:rsidP="002E3056">
            <w:pPr>
              <w:rPr>
                <w:rStyle w:val="Datumopmaakprofiel"/>
                <w:sz w:val="16"/>
                <w:szCs w:val="16"/>
              </w:rPr>
            </w:pPr>
            <w:r>
              <w:rPr>
                <w:rStyle w:val="Datumopmaakprofiel"/>
                <w:sz w:val="16"/>
                <w:szCs w:val="16"/>
              </w:rPr>
              <w:t>1</w:t>
            </w:r>
            <w:r w:rsidR="002E3056">
              <w:rPr>
                <w:rStyle w:val="Datumopmaakprofiel"/>
                <w:sz w:val="16"/>
                <w:szCs w:val="16"/>
              </w:rPr>
              <w:t>6</w:t>
            </w:r>
            <w:r>
              <w:rPr>
                <w:rStyle w:val="Datumopmaakprofiel"/>
                <w:sz w:val="16"/>
                <w:szCs w:val="16"/>
              </w:rPr>
              <w:t xml:space="preserve"> </w:t>
            </w:r>
            <w:r w:rsidR="002E3056">
              <w:rPr>
                <w:rStyle w:val="Datumopmaakprofiel"/>
                <w:sz w:val="16"/>
                <w:szCs w:val="16"/>
              </w:rPr>
              <w:t>mei</w:t>
            </w:r>
            <w:r>
              <w:rPr>
                <w:rStyle w:val="Datumopmaakprofiel"/>
                <w:sz w:val="16"/>
                <w:szCs w:val="16"/>
              </w:rPr>
              <w:t xml:space="preserve"> 2018</w:t>
            </w:r>
          </w:p>
        </w:tc>
        <w:tc>
          <w:tcPr>
            <w:tcW w:w="1984" w:type="dxa"/>
          </w:tcPr>
          <w:p w14:paraId="0D41F073" w14:textId="4628D0FF" w:rsidR="00F63A21" w:rsidRPr="00583141" w:rsidRDefault="00F63A21" w:rsidP="00323158">
            <w:pPr>
              <w:rPr>
                <w:sz w:val="16"/>
                <w:szCs w:val="16"/>
                <w:lang w:val="en-US"/>
              </w:rPr>
            </w:pPr>
            <w:r w:rsidRPr="00583141">
              <w:rPr>
                <w:sz w:val="16"/>
                <w:szCs w:val="16"/>
                <w:lang w:val="en-US"/>
              </w:rPr>
              <w:t>IT/LG/AA</w:t>
            </w:r>
          </w:p>
        </w:tc>
        <w:tc>
          <w:tcPr>
            <w:tcW w:w="5387" w:type="dxa"/>
          </w:tcPr>
          <w:p w14:paraId="05E71F8B" w14:textId="1A2651E4" w:rsidR="00F63A21" w:rsidRDefault="00F63A21" w:rsidP="00F63A21">
            <w:pPr>
              <w:rPr>
                <w:sz w:val="16"/>
                <w:szCs w:val="16"/>
              </w:rPr>
            </w:pPr>
            <w:r w:rsidRPr="00F950F2">
              <w:rPr>
                <w:sz w:val="16"/>
                <w:szCs w:val="16"/>
              </w:rPr>
              <w:t>AA-3777</w:t>
            </w:r>
            <w:r>
              <w:rPr>
                <w:sz w:val="16"/>
                <w:szCs w:val="16"/>
              </w:rPr>
              <w:t xml:space="preserve"> </w:t>
            </w:r>
            <w:r w:rsidRPr="007D165A">
              <w:rPr>
                <w:sz w:val="16"/>
                <w:szCs w:val="16"/>
              </w:rPr>
              <w:t xml:space="preserve">Modeldocument </w:t>
            </w:r>
            <w:r w:rsidR="00060FEC">
              <w:rPr>
                <w:sz w:val="16"/>
                <w:szCs w:val="16"/>
              </w:rPr>
              <w:t xml:space="preserve">v.1.0.2 </w:t>
            </w:r>
            <w:r>
              <w:rPr>
                <w:sz w:val="16"/>
                <w:szCs w:val="16"/>
              </w:rPr>
              <w:t>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40305DF7" w14:textId="77777777" w:rsidR="00F63A21" w:rsidRDefault="00F63A21" w:rsidP="00F63A21">
            <w:pPr>
              <w:snapToGrid w:val="0"/>
              <w:rPr>
                <w:sz w:val="16"/>
                <w:szCs w:val="16"/>
              </w:rPr>
            </w:pPr>
            <w:r w:rsidRPr="00F950F2">
              <w:rPr>
                <w:sz w:val="16"/>
                <w:szCs w:val="16"/>
              </w:rPr>
              <w:t>AA-3748</w:t>
            </w:r>
            <w:r>
              <w:rPr>
                <w:sz w:val="16"/>
                <w:szCs w:val="16"/>
              </w:rPr>
              <w:t xml:space="preserve"> </w:t>
            </w:r>
            <w:r w:rsidRPr="007D165A">
              <w:rPr>
                <w:sz w:val="16"/>
                <w:szCs w:val="16"/>
              </w:rPr>
              <w:t xml:space="preserve">Modeldocument </w:t>
            </w:r>
            <w:r w:rsidR="00060FEC">
              <w:rPr>
                <w:sz w:val="16"/>
                <w:szCs w:val="16"/>
              </w:rPr>
              <w:t>v.1.0.2</w:t>
            </w:r>
            <w:r>
              <w:rPr>
                <w:sz w:val="16"/>
                <w:szCs w:val="16"/>
              </w:rPr>
              <w:t xml:space="preserve"> TB Burgerlijke staat: mogelijkheid om ook ‘</w:t>
            </w:r>
            <w:r w:rsidRPr="00F950F2">
              <w:rPr>
                <w:sz w:val="16"/>
                <w:szCs w:val="16"/>
              </w:rPr>
              <w:t>in beperkte gemeenschap van goederen</w:t>
            </w:r>
            <w:r>
              <w:rPr>
                <w:sz w:val="16"/>
                <w:szCs w:val="16"/>
              </w:rPr>
              <w:t>’ te gebruiken toegevoegd.</w:t>
            </w:r>
          </w:p>
          <w:p w14:paraId="35B2344F" w14:textId="46F1FFB7" w:rsidR="002E3056" w:rsidRPr="004C1BBE" w:rsidRDefault="002E3056" w:rsidP="004C1BBE">
            <w:pPr>
              <w:rPr>
                <w:snapToGrid/>
                <w:sz w:val="16"/>
                <w:szCs w:val="16"/>
              </w:rPr>
            </w:pPr>
            <w:r>
              <w:rPr>
                <w:sz w:val="16"/>
                <w:szCs w:val="16"/>
              </w:rPr>
              <w:t>AA-3724 Modeldocument v1.0.2 TB Recht: vermelding aantal bij (Eigendom belast met) Opstal, Erfpacht en BP rechten.</w:t>
            </w:r>
          </w:p>
        </w:tc>
      </w:tr>
      <w:tr w:rsidR="004C1BBE" w:rsidRPr="008C145E" w14:paraId="61BFD8F0" w14:textId="77777777" w:rsidTr="003E358B">
        <w:tc>
          <w:tcPr>
            <w:tcW w:w="637" w:type="dxa"/>
          </w:tcPr>
          <w:p w14:paraId="0CD04CD7" w14:textId="4CEBFB9A" w:rsidR="004C1BBE" w:rsidRDefault="004C1BBE" w:rsidP="004C1BBE">
            <w:pPr>
              <w:pStyle w:val="Subtitel"/>
              <w:spacing w:line="280" w:lineRule="exact"/>
              <w:rPr>
                <w:rStyle w:val="Versie0"/>
                <w:bCs/>
                <w:sz w:val="16"/>
              </w:rPr>
            </w:pPr>
            <w:r>
              <w:rPr>
                <w:rStyle w:val="Versie0"/>
                <w:bCs/>
                <w:sz w:val="16"/>
              </w:rPr>
              <w:t>1.4.0</w:t>
            </w:r>
          </w:p>
        </w:tc>
        <w:tc>
          <w:tcPr>
            <w:tcW w:w="1560" w:type="dxa"/>
          </w:tcPr>
          <w:p w14:paraId="2E209332" w14:textId="310F7B81" w:rsidR="004C1BBE" w:rsidRDefault="004C1BBE" w:rsidP="004C1BBE">
            <w:pPr>
              <w:rPr>
                <w:rStyle w:val="Datumopmaakprofiel"/>
                <w:sz w:val="16"/>
                <w:szCs w:val="16"/>
              </w:rPr>
            </w:pPr>
            <w:r w:rsidRPr="0043720F">
              <w:rPr>
                <w:rStyle w:val="Datumopmaakprofiel"/>
                <w:rFonts w:cs="Helvetica"/>
                <w:sz w:val="16"/>
                <w:szCs w:val="16"/>
              </w:rPr>
              <w:t>12 juni 2018</w:t>
            </w:r>
          </w:p>
        </w:tc>
        <w:tc>
          <w:tcPr>
            <w:tcW w:w="1984" w:type="dxa"/>
          </w:tcPr>
          <w:p w14:paraId="32BBBCC2" w14:textId="3A01DBFB" w:rsidR="004C1BBE" w:rsidRPr="00583141" w:rsidRDefault="004C1BBE" w:rsidP="004C1BBE">
            <w:pPr>
              <w:rPr>
                <w:sz w:val="16"/>
                <w:szCs w:val="16"/>
                <w:lang w:val="en-US"/>
              </w:rPr>
            </w:pPr>
            <w:r w:rsidRPr="0043720F">
              <w:rPr>
                <w:rFonts w:ascii="Helvetica" w:hAnsi="Helvetica" w:cs="Helvetica"/>
                <w:sz w:val="16"/>
                <w:szCs w:val="16"/>
                <w:lang w:val="en-GB"/>
              </w:rPr>
              <w:t>IT/LG/AA</w:t>
            </w:r>
          </w:p>
        </w:tc>
        <w:tc>
          <w:tcPr>
            <w:tcW w:w="5387" w:type="dxa"/>
          </w:tcPr>
          <w:p w14:paraId="67451EEA" w14:textId="22A4F97C" w:rsidR="004C1BBE" w:rsidRPr="00F950F2" w:rsidRDefault="004C1BBE" w:rsidP="004C1BBE">
            <w:pPr>
              <w:rPr>
                <w:sz w:val="16"/>
                <w:szCs w:val="16"/>
              </w:rPr>
            </w:pPr>
            <w:r w:rsidRPr="0043720F">
              <w:rPr>
                <w:rFonts w:cs="Arial"/>
                <w:sz w:val="16"/>
                <w:szCs w:val="16"/>
              </w:rPr>
              <w:t xml:space="preserve">AA-4025 </w:t>
            </w:r>
            <w:r w:rsidR="00A06395" w:rsidRPr="007D165A">
              <w:rPr>
                <w:sz w:val="16"/>
                <w:szCs w:val="16"/>
              </w:rPr>
              <w:t xml:space="preserve">Modeldocument </w:t>
            </w:r>
            <w:r w:rsidR="00A06395">
              <w:rPr>
                <w:sz w:val="16"/>
                <w:szCs w:val="16"/>
              </w:rPr>
              <w:t xml:space="preserve">v.1.0.2 TB Burgerlijke staat: </w:t>
            </w:r>
            <w:r w:rsidRPr="0043720F">
              <w:rPr>
                <w:rFonts w:cs="Arial"/>
                <w:sz w:val="16"/>
                <w:szCs w:val="16"/>
              </w:rPr>
              <w:t>Terugdraaien issue AA-3777 (Geregistreerd partnerschap).</w:t>
            </w:r>
          </w:p>
        </w:tc>
      </w:tr>
      <w:tr w:rsidR="007B6C98" w:rsidRPr="008C145E" w14:paraId="33027A67" w14:textId="77777777" w:rsidTr="003E358B">
        <w:tc>
          <w:tcPr>
            <w:tcW w:w="637" w:type="dxa"/>
          </w:tcPr>
          <w:p w14:paraId="30604B1B" w14:textId="4F7C0AD9" w:rsidR="007B6C98" w:rsidRDefault="007B6C98" w:rsidP="004C1BBE">
            <w:pPr>
              <w:pStyle w:val="Subtitel"/>
              <w:spacing w:line="280" w:lineRule="exact"/>
              <w:rPr>
                <w:rStyle w:val="Versie0"/>
                <w:bCs/>
                <w:sz w:val="16"/>
              </w:rPr>
            </w:pPr>
            <w:r>
              <w:rPr>
                <w:rStyle w:val="Versie0"/>
                <w:bCs/>
                <w:sz w:val="16"/>
              </w:rPr>
              <w:t>2.0</w:t>
            </w:r>
          </w:p>
        </w:tc>
        <w:tc>
          <w:tcPr>
            <w:tcW w:w="1560" w:type="dxa"/>
          </w:tcPr>
          <w:p w14:paraId="792E217F" w14:textId="47E74D7C" w:rsidR="007B6C98" w:rsidRPr="0043720F" w:rsidRDefault="007B6C98" w:rsidP="004C1BBE">
            <w:pPr>
              <w:rPr>
                <w:rStyle w:val="Datumopmaakprofiel"/>
                <w:rFonts w:cs="Helvetica"/>
                <w:sz w:val="16"/>
                <w:szCs w:val="16"/>
              </w:rPr>
            </w:pPr>
            <w:r>
              <w:rPr>
                <w:rStyle w:val="Datumopmaakprofiel"/>
                <w:rFonts w:cs="Helvetica"/>
                <w:sz w:val="16"/>
                <w:szCs w:val="16"/>
              </w:rPr>
              <w:t>20 juni 2019</w:t>
            </w:r>
          </w:p>
        </w:tc>
        <w:tc>
          <w:tcPr>
            <w:tcW w:w="1984" w:type="dxa"/>
          </w:tcPr>
          <w:p w14:paraId="79C80B68" w14:textId="762C4157" w:rsidR="007B6C98" w:rsidRPr="0043720F" w:rsidRDefault="007B6C98" w:rsidP="004C1BBE">
            <w:pPr>
              <w:rPr>
                <w:rFonts w:ascii="Helvetica" w:hAnsi="Helvetica" w:cs="Helvetica"/>
                <w:sz w:val="16"/>
                <w:szCs w:val="16"/>
                <w:lang w:val="en-GB"/>
              </w:rPr>
            </w:pPr>
            <w:r>
              <w:rPr>
                <w:rFonts w:ascii="Helvetica" w:hAnsi="Helvetica" w:cs="Helvetica"/>
                <w:sz w:val="16"/>
                <w:szCs w:val="16"/>
                <w:lang w:val="en-GB"/>
              </w:rPr>
              <w:t>IT/LG/AA</w:t>
            </w:r>
          </w:p>
        </w:tc>
        <w:tc>
          <w:tcPr>
            <w:tcW w:w="5387" w:type="dxa"/>
          </w:tcPr>
          <w:p w14:paraId="0A6A81CE" w14:textId="4DF7245A" w:rsidR="007B6C98" w:rsidRPr="0043720F" w:rsidRDefault="007B6C98" w:rsidP="004C1BBE">
            <w:pPr>
              <w:rPr>
                <w:rFonts w:cs="Arial"/>
                <w:sz w:val="16"/>
                <w:szCs w:val="16"/>
              </w:rPr>
            </w:pPr>
            <w:r>
              <w:rPr>
                <w:rFonts w:cs="Arial"/>
                <w:sz w:val="16"/>
                <w:szCs w:val="16"/>
              </w:rPr>
              <w:t xml:space="preserve">AA-4219: </w:t>
            </w:r>
            <w:r w:rsidRPr="004E6747">
              <w:rPr>
                <w:rFonts w:cs="Arial"/>
                <w:snapToGrid/>
                <w:kern w:val="0"/>
                <w:sz w:val="16"/>
                <w:szCs w:val="16"/>
                <w:lang w:eastAsia="nl-NL"/>
              </w:rPr>
              <w:t>Keuzeblok Partijnamen Hypotheekakte</w:t>
            </w:r>
            <w:r>
              <w:rPr>
                <w:rFonts w:cs="Arial"/>
                <w:snapToGrid/>
                <w:kern w:val="0"/>
                <w:sz w:val="16"/>
                <w:szCs w:val="16"/>
                <w:lang w:eastAsia="nl-NL"/>
              </w:rPr>
              <w:t xml:space="preserve"> toegevoegd.</w:t>
            </w:r>
          </w:p>
        </w:tc>
      </w:tr>
      <w:tr w:rsidR="00124CD3" w:rsidRPr="008C145E" w14:paraId="797D5F7D" w14:textId="77777777" w:rsidTr="00124CD3">
        <w:tc>
          <w:tcPr>
            <w:tcW w:w="637" w:type="dxa"/>
          </w:tcPr>
          <w:p w14:paraId="340E1722" w14:textId="231CD065" w:rsidR="00124CD3" w:rsidRDefault="00124CD3" w:rsidP="004C1BBE">
            <w:pPr>
              <w:pStyle w:val="Subtitel"/>
              <w:spacing w:line="280" w:lineRule="exact"/>
              <w:rPr>
                <w:rStyle w:val="Versie0"/>
                <w:bCs/>
                <w:sz w:val="16"/>
              </w:rPr>
            </w:pPr>
            <w:r>
              <w:rPr>
                <w:rStyle w:val="Versie0"/>
                <w:bCs/>
                <w:sz w:val="16"/>
              </w:rPr>
              <w:t>3.0</w:t>
            </w:r>
          </w:p>
        </w:tc>
        <w:tc>
          <w:tcPr>
            <w:tcW w:w="1560" w:type="dxa"/>
          </w:tcPr>
          <w:p w14:paraId="1B9A50DD" w14:textId="631536C5" w:rsidR="00124CD3" w:rsidRDefault="00124CD3" w:rsidP="004C1BBE">
            <w:pPr>
              <w:rPr>
                <w:rStyle w:val="Datumopmaakprofiel"/>
                <w:rFonts w:cs="Helvetica"/>
                <w:sz w:val="16"/>
                <w:szCs w:val="16"/>
              </w:rPr>
            </w:pPr>
            <w:r>
              <w:rPr>
                <w:rStyle w:val="Datumopmaakprofiel"/>
                <w:rFonts w:cs="Helvetica"/>
                <w:sz w:val="16"/>
                <w:szCs w:val="16"/>
              </w:rPr>
              <w:t>12 februari 2020</w:t>
            </w:r>
          </w:p>
        </w:tc>
        <w:tc>
          <w:tcPr>
            <w:tcW w:w="1984" w:type="dxa"/>
          </w:tcPr>
          <w:p w14:paraId="0A1CFC24" w14:textId="21B1E041" w:rsidR="00124CD3" w:rsidRDefault="00124CD3" w:rsidP="004C1BBE">
            <w:pPr>
              <w:rPr>
                <w:rFonts w:ascii="Helvetica" w:hAnsi="Helvetica" w:cs="Helvetica"/>
                <w:sz w:val="16"/>
                <w:szCs w:val="16"/>
                <w:lang w:val="en-GB"/>
              </w:rPr>
            </w:pPr>
            <w:r>
              <w:rPr>
                <w:rFonts w:ascii="Helvetica" w:hAnsi="Helvetica" w:cs="Helvetica"/>
                <w:sz w:val="16"/>
                <w:szCs w:val="16"/>
                <w:lang w:val="en-GB"/>
              </w:rPr>
              <w:t>IT/LG/AA</w:t>
            </w:r>
          </w:p>
        </w:tc>
        <w:tc>
          <w:tcPr>
            <w:tcW w:w="5387" w:type="dxa"/>
          </w:tcPr>
          <w:p w14:paraId="150199FE" w14:textId="647AF655" w:rsidR="00124CD3" w:rsidRDefault="00124CD3" w:rsidP="004C1BBE">
            <w:pPr>
              <w:rPr>
                <w:rFonts w:cs="Arial"/>
                <w:sz w:val="16"/>
                <w:szCs w:val="16"/>
              </w:rPr>
            </w:pPr>
            <w:r>
              <w:rPr>
                <w:rFonts w:cs="Arial"/>
                <w:sz w:val="16"/>
                <w:szCs w:val="16"/>
              </w:rPr>
              <w:t>AA-4618: Tekst van de overbruggingshypotheek aangepast</w:t>
            </w:r>
            <w:r w:rsidR="00394439">
              <w:rPr>
                <w:rFonts w:cs="Arial"/>
                <w:sz w:val="16"/>
                <w:szCs w:val="16"/>
              </w:rPr>
              <w:t xml:space="preserve"> en nog enkele tekstuele aanpassingen in de vaste tekst.</w:t>
            </w:r>
          </w:p>
        </w:tc>
      </w:tr>
      <w:tr w:rsidR="003A5934" w:rsidRPr="008C145E" w14:paraId="03456CE3" w14:textId="77777777" w:rsidTr="00124CD3">
        <w:tc>
          <w:tcPr>
            <w:tcW w:w="637" w:type="dxa"/>
          </w:tcPr>
          <w:p w14:paraId="258A9826" w14:textId="1791C393" w:rsidR="003A5934" w:rsidRDefault="003A5934" w:rsidP="004C1BBE">
            <w:pPr>
              <w:pStyle w:val="Subtitel"/>
              <w:spacing w:line="280" w:lineRule="exact"/>
              <w:rPr>
                <w:rStyle w:val="Versie0"/>
                <w:bCs/>
                <w:sz w:val="16"/>
              </w:rPr>
            </w:pPr>
            <w:r>
              <w:rPr>
                <w:rStyle w:val="Versie0"/>
                <w:bCs/>
                <w:sz w:val="16"/>
              </w:rPr>
              <w:t>4</w:t>
            </w:r>
            <w:r>
              <w:rPr>
                <w:rStyle w:val="Versie0"/>
                <w:bCs/>
              </w:rPr>
              <w:t>.0</w:t>
            </w:r>
          </w:p>
        </w:tc>
        <w:tc>
          <w:tcPr>
            <w:tcW w:w="1560" w:type="dxa"/>
          </w:tcPr>
          <w:p w14:paraId="50FBBA6D" w14:textId="77B1C0C4" w:rsidR="003A5934" w:rsidRDefault="003A5934" w:rsidP="004C1BBE">
            <w:pPr>
              <w:rPr>
                <w:rStyle w:val="Datumopmaakprofiel"/>
                <w:rFonts w:cs="Helvetica"/>
                <w:sz w:val="16"/>
                <w:szCs w:val="16"/>
              </w:rPr>
            </w:pPr>
            <w:r>
              <w:rPr>
                <w:rStyle w:val="Datumopmaakprofiel"/>
                <w:rFonts w:cs="Helvetica"/>
                <w:sz w:val="16"/>
                <w:szCs w:val="16"/>
              </w:rPr>
              <w:t>0</w:t>
            </w:r>
            <w:r>
              <w:rPr>
                <w:rStyle w:val="Datumopmaakprofiel"/>
                <w:rFonts w:cs="Helvetica"/>
              </w:rPr>
              <w:t>7 september 2020</w:t>
            </w:r>
          </w:p>
        </w:tc>
        <w:tc>
          <w:tcPr>
            <w:tcW w:w="1984" w:type="dxa"/>
          </w:tcPr>
          <w:p w14:paraId="642BD285" w14:textId="7B501F98" w:rsidR="003A5934" w:rsidRDefault="003A5934" w:rsidP="004C1BBE">
            <w:pPr>
              <w:rPr>
                <w:rFonts w:ascii="Helvetica" w:hAnsi="Helvetica" w:cs="Helvetica"/>
                <w:sz w:val="16"/>
                <w:szCs w:val="16"/>
                <w:lang w:val="en-GB"/>
              </w:rPr>
            </w:pPr>
            <w:r>
              <w:rPr>
                <w:rFonts w:ascii="Helvetica" w:hAnsi="Helvetica" w:cs="Helvetica"/>
                <w:sz w:val="16"/>
                <w:szCs w:val="16"/>
                <w:lang w:val="en-GB"/>
              </w:rPr>
              <w:t>IT/LG/AA</w:t>
            </w:r>
          </w:p>
        </w:tc>
        <w:tc>
          <w:tcPr>
            <w:tcW w:w="5387" w:type="dxa"/>
          </w:tcPr>
          <w:p w14:paraId="003819E1" w14:textId="543E36CA" w:rsidR="003A5934" w:rsidRDefault="003A5934" w:rsidP="004C1BBE">
            <w:pPr>
              <w:rPr>
                <w:rFonts w:cs="Arial"/>
                <w:sz w:val="16"/>
                <w:szCs w:val="16"/>
              </w:rPr>
            </w:pPr>
            <w:r>
              <w:rPr>
                <w:rFonts w:cs="Arial"/>
                <w:sz w:val="16"/>
                <w:szCs w:val="16"/>
              </w:rPr>
              <w:t>AA-4804: diverse tekstuele wijzigingen</w:t>
            </w:r>
          </w:p>
        </w:tc>
      </w:tr>
      <w:tr w:rsidR="00824C1F" w:rsidRPr="008C145E" w14:paraId="0EAF5EA0" w14:textId="77777777" w:rsidTr="00124CD3">
        <w:trPr>
          <w:ins w:id="11" w:author="Groot, Karina de" w:date="2025-02-03T14:49:00Z"/>
        </w:trPr>
        <w:tc>
          <w:tcPr>
            <w:tcW w:w="637" w:type="dxa"/>
          </w:tcPr>
          <w:p w14:paraId="17A8653D" w14:textId="59299FE5" w:rsidR="00824C1F" w:rsidRDefault="00824C1F" w:rsidP="00824C1F">
            <w:pPr>
              <w:pStyle w:val="Subtitel"/>
              <w:spacing w:line="280" w:lineRule="exact"/>
              <w:rPr>
                <w:ins w:id="12" w:author="Groot, Karina de" w:date="2025-02-03T14:49:00Z" w16du:dateUtc="2025-02-03T13:49:00Z"/>
                <w:rStyle w:val="Versie0"/>
                <w:bCs/>
                <w:sz w:val="16"/>
              </w:rPr>
            </w:pPr>
            <w:ins w:id="13" w:author="Groot, Karina de" w:date="2025-02-03T14:49:00Z" w16du:dateUtc="2025-02-03T13:49:00Z">
              <w:r>
                <w:rPr>
                  <w:rStyle w:val="Versie0"/>
                  <w:bCs/>
                  <w:sz w:val="16"/>
                </w:rPr>
                <w:t>5.0</w:t>
              </w:r>
            </w:ins>
          </w:p>
        </w:tc>
        <w:tc>
          <w:tcPr>
            <w:tcW w:w="1560" w:type="dxa"/>
          </w:tcPr>
          <w:p w14:paraId="3240A615" w14:textId="1E783624" w:rsidR="00824C1F" w:rsidRDefault="00824C1F" w:rsidP="00824C1F">
            <w:pPr>
              <w:rPr>
                <w:ins w:id="14" w:author="Groot, Karina de" w:date="2025-02-03T14:49:00Z" w16du:dateUtc="2025-02-03T13:49:00Z"/>
                <w:rStyle w:val="Datumopmaakprofiel"/>
                <w:rFonts w:cs="Helvetica"/>
                <w:sz w:val="16"/>
                <w:szCs w:val="16"/>
              </w:rPr>
            </w:pPr>
            <w:ins w:id="15" w:author="Groot, Karina de" w:date="2025-02-03T14:49:00Z" w16du:dateUtc="2025-02-03T13:49:00Z">
              <w:r>
                <w:rPr>
                  <w:rStyle w:val="Datumopmaakprofiel"/>
                  <w:rFonts w:cs="Helvetica"/>
                  <w:sz w:val="16"/>
                  <w:szCs w:val="16"/>
                </w:rPr>
                <w:t>3 februari</w:t>
              </w:r>
            </w:ins>
            <w:ins w:id="16" w:author="Groot, Karina de" w:date="2025-03-31T11:10:00Z" w16du:dateUtc="2025-03-31T09:10:00Z">
              <w:r w:rsidR="0039753F">
                <w:rPr>
                  <w:rStyle w:val="Datumopmaakprofiel"/>
                  <w:rFonts w:cs="Helvetica"/>
                  <w:sz w:val="16"/>
                  <w:szCs w:val="16"/>
                </w:rPr>
                <w:t xml:space="preserve"> 2025</w:t>
              </w:r>
            </w:ins>
          </w:p>
        </w:tc>
        <w:tc>
          <w:tcPr>
            <w:tcW w:w="1984" w:type="dxa"/>
          </w:tcPr>
          <w:p w14:paraId="7530540F" w14:textId="3D36746A" w:rsidR="00824C1F" w:rsidRDefault="00824C1F" w:rsidP="00824C1F">
            <w:pPr>
              <w:rPr>
                <w:ins w:id="17" w:author="Groot, Karina de" w:date="2025-02-03T14:49:00Z" w16du:dateUtc="2025-02-03T13:49:00Z"/>
                <w:rFonts w:ascii="Helvetica" w:hAnsi="Helvetica" w:cs="Helvetica"/>
                <w:sz w:val="16"/>
                <w:szCs w:val="16"/>
                <w:lang w:val="en-GB"/>
              </w:rPr>
            </w:pPr>
            <w:ins w:id="18" w:author="Groot, Karina de" w:date="2025-02-03T14:50:00Z" w16du:dateUtc="2025-02-03T13:50:00Z">
              <w:r>
                <w:rPr>
                  <w:rFonts w:ascii="Helvetica" w:hAnsi="Helvetica" w:cs="Helvetica"/>
                  <w:sz w:val="16"/>
                  <w:szCs w:val="16"/>
                  <w:lang w:val="en-GB"/>
                </w:rPr>
                <w:t>BSU2/Team2/AA</w:t>
              </w:r>
            </w:ins>
          </w:p>
        </w:tc>
        <w:tc>
          <w:tcPr>
            <w:tcW w:w="5387" w:type="dxa"/>
          </w:tcPr>
          <w:p w14:paraId="5A15BAE2" w14:textId="6472CF74" w:rsidR="00824C1F" w:rsidRDefault="00824C1F" w:rsidP="00824C1F">
            <w:pPr>
              <w:rPr>
                <w:ins w:id="19" w:author="Groot, Karina de" w:date="2025-02-03T14:49:00Z" w16du:dateUtc="2025-02-03T13:49:00Z"/>
                <w:rFonts w:cs="Arial"/>
                <w:sz w:val="16"/>
                <w:szCs w:val="16"/>
              </w:rPr>
            </w:pPr>
            <w:ins w:id="20" w:author="Groot, Karina de" w:date="2025-02-03T14:50:00Z" w16du:dateUtc="2025-02-03T13:50:00Z">
              <w:r>
                <w:rPr>
                  <w:rFonts w:cs="Arial"/>
                  <w:sz w:val="16"/>
                  <w:szCs w:val="16"/>
                </w:rPr>
                <w:t>AA-6733: Het is nu mogelijk de akte genderneutraal op te stellen. De tekstblokken zijn hierop aangepast</w:t>
              </w:r>
            </w:ins>
            <w:ins w:id="21" w:author="Groot, Karina de" w:date="2025-02-03T15:06:00Z" w16du:dateUtc="2025-02-03T14:06:00Z">
              <w:r w:rsidR="006B18C3">
                <w:rPr>
                  <w:rFonts w:cs="Arial"/>
                  <w:sz w:val="16"/>
                  <w:szCs w:val="16"/>
                </w:rPr>
                <w:t xml:space="preserve"> en in het keuzeblok Partijnamen is</w:t>
              </w:r>
            </w:ins>
            <w:ins w:id="22" w:author="Groot, Karina de" w:date="2025-02-03T15:07:00Z" w16du:dateUtc="2025-02-03T14:07:00Z">
              <w:r w:rsidR="006B18C3">
                <w:rPr>
                  <w:rFonts w:cs="Arial"/>
                  <w:sz w:val="16"/>
                  <w:szCs w:val="16"/>
                </w:rPr>
                <w:t xml:space="preserve"> de tekst</w:t>
              </w:r>
            </w:ins>
            <w:ins w:id="23" w:author="Groot, Karina de" w:date="2025-02-03T15:06:00Z" w16du:dateUtc="2025-02-03T14:06:00Z">
              <w:r w:rsidR="006B18C3">
                <w:rPr>
                  <w:rFonts w:cs="Arial"/>
                  <w:sz w:val="16"/>
                  <w:szCs w:val="16"/>
                </w:rPr>
                <w:t xml:space="preserve"> ‘de heer/mevrouw’</w:t>
              </w:r>
            </w:ins>
            <w:ins w:id="24" w:author="Groot, Karina de" w:date="2025-02-03T15:07:00Z" w16du:dateUtc="2025-02-03T14:07:00Z">
              <w:r w:rsidR="006B18C3">
                <w:rPr>
                  <w:rFonts w:cs="Arial"/>
                  <w:sz w:val="16"/>
                  <w:szCs w:val="16"/>
                </w:rPr>
                <w:t xml:space="preserve"> </w:t>
              </w:r>
            </w:ins>
            <w:ins w:id="25" w:author="Groot, Karina de" w:date="2025-02-03T15:06:00Z" w16du:dateUtc="2025-02-03T14:06:00Z">
              <w:r w:rsidR="006B18C3">
                <w:rPr>
                  <w:rFonts w:cs="Arial"/>
                  <w:sz w:val="16"/>
                  <w:szCs w:val="16"/>
                </w:rPr>
                <w:t>optioneel geworden.</w:t>
              </w:r>
            </w:ins>
          </w:p>
        </w:tc>
      </w:tr>
      <w:tr w:rsidR="0039753F" w:rsidRPr="008C145E" w14:paraId="298A3803" w14:textId="77777777" w:rsidTr="00124CD3">
        <w:trPr>
          <w:ins w:id="26" w:author="Groot, Karina de" w:date="2025-03-31T11:10:00Z"/>
        </w:trPr>
        <w:tc>
          <w:tcPr>
            <w:tcW w:w="637" w:type="dxa"/>
          </w:tcPr>
          <w:p w14:paraId="581E197B" w14:textId="235E90CD" w:rsidR="0039753F" w:rsidRDefault="0039753F" w:rsidP="00824C1F">
            <w:pPr>
              <w:pStyle w:val="Subtitel"/>
              <w:spacing w:line="280" w:lineRule="exact"/>
              <w:rPr>
                <w:ins w:id="27" w:author="Groot, Karina de" w:date="2025-03-31T11:10:00Z" w16du:dateUtc="2025-03-31T09:10:00Z"/>
                <w:rStyle w:val="Versie0"/>
                <w:bCs/>
                <w:sz w:val="16"/>
              </w:rPr>
            </w:pPr>
            <w:ins w:id="28" w:author="Groot, Karina de" w:date="2025-03-31T11:10:00Z" w16du:dateUtc="2025-03-31T09:10:00Z">
              <w:r>
                <w:rPr>
                  <w:rStyle w:val="Versie0"/>
                  <w:bCs/>
                  <w:sz w:val="16"/>
                </w:rPr>
                <w:t>5.1</w:t>
              </w:r>
            </w:ins>
          </w:p>
        </w:tc>
        <w:tc>
          <w:tcPr>
            <w:tcW w:w="1560" w:type="dxa"/>
          </w:tcPr>
          <w:p w14:paraId="15C4786D" w14:textId="4EE0F2E4" w:rsidR="0039753F" w:rsidRDefault="0039753F" w:rsidP="00824C1F">
            <w:pPr>
              <w:rPr>
                <w:ins w:id="29" w:author="Groot, Karina de" w:date="2025-03-31T11:10:00Z" w16du:dateUtc="2025-03-31T09:10:00Z"/>
                <w:rStyle w:val="Datumopmaakprofiel"/>
                <w:rFonts w:cs="Helvetica"/>
                <w:sz w:val="16"/>
                <w:szCs w:val="16"/>
              </w:rPr>
            </w:pPr>
            <w:ins w:id="30" w:author="Groot, Karina de" w:date="2025-03-31T11:10:00Z" w16du:dateUtc="2025-03-31T09:10:00Z">
              <w:r>
                <w:rPr>
                  <w:rStyle w:val="Datumopmaakprofiel"/>
                  <w:rFonts w:cs="Helvetica"/>
                  <w:sz w:val="16"/>
                  <w:szCs w:val="16"/>
                </w:rPr>
                <w:t>31 maart 2025</w:t>
              </w:r>
            </w:ins>
          </w:p>
        </w:tc>
        <w:tc>
          <w:tcPr>
            <w:tcW w:w="1984" w:type="dxa"/>
          </w:tcPr>
          <w:p w14:paraId="2D4CA0ED" w14:textId="0982D3F2" w:rsidR="0039753F" w:rsidRDefault="0039753F" w:rsidP="00824C1F">
            <w:pPr>
              <w:rPr>
                <w:ins w:id="31" w:author="Groot, Karina de" w:date="2025-03-31T11:10:00Z" w16du:dateUtc="2025-03-31T09:10:00Z"/>
                <w:rFonts w:ascii="Helvetica" w:hAnsi="Helvetica" w:cs="Helvetica"/>
                <w:sz w:val="16"/>
                <w:szCs w:val="16"/>
                <w:lang w:val="en-GB"/>
              </w:rPr>
            </w:pPr>
            <w:ins w:id="32" w:author="Groot, Karina de" w:date="2025-03-31T11:10:00Z" w16du:dateUtc="2025-03-31T09:10:00Z">
              <w:r>
                <w:rPr>
                  <w:rFonts w:ascii="Helvetica" w:hAnsi="Helvetica" w:cs="Helvetica"/>
                  <w:sz w:val="16"/>
                  <w:szCs w:val="16"/>
                  <w:lang w:val="en-GB"/>
                </w:rPr>
                <w:t>BSU2/Team2/AA</w:t>
              </w:r>
            </w:ins>
          </w:p>
        </w:tc>
        <w:tc>
          <w:tcPr>
            <w:tcW w:w="5387" w:type="dxa"/>
          </w:tcPr>
          <w:p w14:paraId="6FC667D5" w14:textId="2DF8B10A" w:rsidR="0039753F" w:rsidRDefault="0039753F" w:rsidP="00824C1F">
            <w:pPr>
              <w:rPr>
                <w:ins w:id="33" w:author="Groot, Karina de" w:date="2025-03-31T11:10:00Z" w16du:dateUtc="2025-03-31T09:10:00Z"/>
                <w:rFonts w:cs="Arial"/>
                <w:sz w:val="16"/>
                <w:szCs w:val="16"/>
              </w:rPr>
            </w:pPr>
            <w:ins w:id="34" w:author="Groot, Karina de" w:date="2025-03-31T11:10:00Z" w16du:dateUtc="2025-03-31T09:10:00Z">
              <w:r>
                <w:rPr>
                  <w:rFonts w:cs="Arial"/>
                  <w:sz w:val="16"/>
                  <w:szCs w:val="16"/>
                </w:rPr>
                <w:t>AA-</w:t>
              </w:r>
            </w:ins>
            <w:ins w:id="35" w:author="Groot, Karina de" w:date="2025-03-31T11:11:00Z" w16du:dateUtc="2025-03-31T09:11:00Z">
              <w:r>
                <w:rPr>
                  <w:rFonts w:cs="Arial"/>
                  <w:sz w:val="16"/>
                  <w:szCs w:val="16"/>
                </w:rPr>
                <w:t xml:space="preserve">6733: Alleen in de toelichting </w:t>
              </w:r>
            </w:ins>
            <w:ins w:id="36" w:author="Groot, Karina de" w:date="2025-03-31T11:12:00Z" w16du:dateUtc="2025-03-31T09:12:00Z">
              <w:r>
                <w:rPr>
                  <w:rFonts w:cs="Arial"/>
                  <w:sz w:val="16"/>
                  <w:szCs w:val="16"/>
                </w:rPr>
                <w:t xml:space="preserve">is er foutieve </w:t>
              </w:r>
            </w:ins>
            <w:ins w:id="37" w:author="Groot, Karina de" w:date="2025-03-31T11:11:00Z" w16du:dateUtc="2025-03-31T09:11:00Z">
              <w:r>
                <w:rPr>
                  <w:rFonts w:cs="Arial"/>
                  <w:sz w:val="16"/>
                  <w:szCs w:val="16"/>
                </w:rPr>
                <w:t>tekst verwijderd</w:t>
              </w:r>
            </w:ins>
            <w:ins w:id="38" w:author="Groot, Karina de" w:date="2025-03-31T11:19:00Z" w16du:dateUtc="2025-03-31T09:19:00Z">
              <w:r w:rsidR="00FB23FF">
                <w:rPr>
                  <w:rFonts w:cs="Arial"/>
                  <w:sz w:val="16"/>
                  <w:szCs w:val="16"/>
                </w:rPr>
                <w:t xml:space="preserve"> u</w:t>
              </w:r>
            </w:ins>
            <w:ins w:id="39" w:author="Groot, Karina de" w:date="2025-03-31T11:13:00Z" w16du:dateUtc="2025-03-31T09:13:00Z">
              <w:r>
                <w:rPr>
                  <w:rFonts w:cs="Arial"/>
                  <w:sz w:val="16"/>
                  <w:szCs w:val="16"/>
                </w:rPr>
                <w:t xml:space="preserve">it het Keuzebiok Partijnamen Hypotheekakte. </w:t>
              </w:r>
            </w:ins>
            <w:ins w:id="40" w:author="Groot, Karina de" w:date="2025-03-31T11:19:00Z" w16du:dateUtc="2025-03-31T09:19:00Z">
              <w:r w:rsidR="00FB23FF">
                <w:rPr>
                  <w:rFonts w:cs="Arial"/>
                  <w:sz w:val="16"/>
                  <w:szCs w:val="16"/>
                </w:rPr>
                <w:t>Betreffende tekst is doorgehaald</w:t>
              </w:r>
            </w:ins>
            <w:ins w:id="41" w:author="Groot, Karina de" w:date="2025-03-31T11:20:00Z" w16du:dateUtc="2025-03-31T09:20:00Z">
              <w:r w:rsidR="00FB23FF">
                <w:rPr>
                  <w:rFonts w:cs="Arial"/>
                  <w:sz w:val="16"/>
                  <w:szCs w:val="16"/>
                </w:rPr>
                <w:t xml:space="preserve"> (2x). </w:t>
              </w:r>
            </w:ins>
            <w:ins w:id="42" w:author="Groot, Karina de" w:date="2025-03-31T11:12:00Z" w16du:dateUtc="2025-03-31T09:12:00Z">
              <w:r>
                <w:rPr>
                  <w:rFonts w:cs="Arial"/>
                  <w:sz w:val="16"/>
                  <w:szCs w:val="16"/>
                </w:rPr>
                <w:t>Geen stylesheet aanpassing.</w:t>
              </w:r>
            </w:ins>
          </w:p>
        </w:tc>
      </w:tr>
    </w:tbl>
    <w:p w14:paraId="416E1B60" w14:textId="77777777" w:rsidR="003228A3" w:rsidRPr="005B41ED" w:rsidRDefault="003228A3">
      <w:pPr>
        <w:sectPr w:rsidR="003228A3" w:rsidRPr="005B41ED">
          <w:headerReference w:type="default" r:id="rId10"/>
          <w:footerReference w:type="default" r:id="rId11"/>
          <w:pgSz w:w="11906" w:h="16838" w:code="9"/>
          <w:pgMar w:top="2977" w:right="1304" w:bottom="1304" w:left="1814" w:header="567" w:footer="431" w:gutter="0"/>
          <w:pgNumType w:start="3"/>
          <w:cols w:space="708"/>
          <w:formProt w:val="0"/>
        </w:sectPr>
      </w:pPr>
    </w:p>
    <w:p w14:paraId="381D09EB" w14:textId="77777777" w:rsidR="003228A3" w:rsidRPr="005B41ED" w:rsidRDefault="003228A3"/>
    <w:bookmarkStart w:id="51" w:name="bmInhoudsopgave" w:displacedByCustomXml="next"/>
    <w:bookmarkEnd w:id="51" w:displacedByCustomXml="next"/>
    <w:sdt>
      <w:sdtPr>
        <w:id w:val="-1885010324"/>
        <w:docPartObj>
          <w:docPartGallery w:val="Table of Contents"/>
          <w:docPartUnique/>
        </w:docPartObj>
      </w:sdtPr>
      <w:sdtEndPr>
        <w:rPr>
          <w:b/>
          <w:bCs/>
        </w:rPr>
      </w:sdtEndPr>
      <w:sdtContent>
        <w:p w14:paraId="44F1F2A7" w14:textId="6D630219" w:rsidR="00D101E0" w:rsidRDefault="00D101E0" w:rsidP="006D6993">
          <w:r>
            <w:t>Inhoud</w:t>
          </w:r>
          <w:r w:rsidR="00881967">
            <w:t>sopgave</w:t>
          </w:r>
        </w:p>
        <w:p w14:paraId="522D949B" w14:textId="7C665E75" w:rsidR="00D101E0" w:rsidRDefault="00D101E0">
          <w:pPr>
            <w:pStyle w:val="Inhopg1"/>
            <w:rPr>
              <w:rFonts w:asciiTheme="minorHAnsi" w:eastAsiaTheme="minorEastAsia" w:hAnsiTheme="minorHAnsi" w:cstheme="minorBidi"/>
              <w:b w:val="0"/>
              <w:bCs w:val="0"/>
              <w:snapToGrid/>
              <w:kern w:val="0"/>
              <w:sz w:val="22"/>
              <w:szCs w:val="22"/>
              <w:lang w:eastAsia="nl-NL"/>
            </w:rPr>
          </w:pPr>
          <w:r>
            <w:fldChar w:fldCharType="begin"/>
          </w:r>
          <w:r>
            <w:instrText xml:space="preserve"> TOC \o "1-3" \h \z \u </w:instrText>
          </w:r>
          <w:r>
            <w:fldChar w:fldCharType="separate"/>
          </w:r>
          <w:hyperlink w:anchor="_Toc12001442" w:history="1">
            <w:r w:rsidRPr="00BD7BE6">
              <w:rPr>
                <w:rStyle w:val="Hyperlink"/>
              </w:rPr>
              <w:t>1</w:t>
            </w:r>
            <w:r>
              <w:rPr>
                <w:rFonts w:asciiTheme="minorHAnsi" w:eastAsiaTheme="minorEastAsia" w:hAnsiTheme="minorHAnsi" w:cstheme="minorBidi"/>
                <w:b w:val="0"/>
                <w:bCs w:val="0"/>
                <w:snapToGrid/>
                <w:kern w:val="0"/>
                <w:sz w:val="22"/>
                <w:szCs w:val="22"/>
                <w:lang w:eastAsia="nl-NL"/>
              </w:rPr>
              <w:tab/>
            </w:r>
            <w:r w:rsidRPr="00BD7BE6">
              <w:rPr>
                <w:rStyle w:val="Hyperlink"/>
              </w:rPr>
              <w:t>Inleiding</w:t>
            </w:r>
            <w:r>
              <w:rPr>
                <w:webHidden/>
              </w:rPr>
              <w:tab/>
            </w:r>
            <w:r>
              <w:rPr>
                <w:webHidden/>
              </w:rPr>
              <w:fldChar w:fldCharType="begin"/>
            </w:r>
            <w:r>
              <w:rPr>
                <w:webHidden/>
              </w:rPr>
              <w:instrText xml:space="preserve"> PAGEREF _Toc12001442 \h </w:instrText>
            </w:r>
            <w:r>
              <w:rPr>
                <w:webHidden/>
              </w:rPr>
            </w:r>
            <w:r>
              <w:rPr>
                <w:webHidden/>
              </w:rPr>
              <w:fldChar w:fldCharType="separate"/>
            </w:r>
            <w:r>
              <w:rPr>
                <w:webHidden/>
              </w:rPr>
              <w:t>6</w:t>
            </w:r>
            <w:r>
              <w:rPr>
                <w:webHidden/>
              </w:rPr>
              <w:fldChar w:fldCharType="end"/>
            </w:r>
          </w:hyperlink>
        </w:p>
        <w:p w14:paraId="39AAD7A0" w14:textId="424FCD06" w:rsidR="00D101E0" w:rsidRDefault="00D101E0">
          <w:pPr>
            <w:pStyle w:val="Inhopg2"/>
            <w:rPr>
              <w:rFonts w:asciiTheme="minorHAnsi" w:eastAsiaTheme="minorEastAsia" w:hAnsiTheme="minorHAnsi" w:cstheme="minorBidi"/>
              <w:snapToGrid/>
              <w:kern w:val="0"/>
              <w:sz w:val="22"/>
              <w:szCs w:val="22"/>
              <w:lang w:eastAsia="nl-NL"/>
            </w:rPr>
          </w:pPr>
          <w:hyperlink w:anchor="_Toc12001443" w:history="1">
            <w:r w:rsidRPr="00BD7BE6">
              <w:rPr>
                <w:rStyle w:val="Hyperlink"/>
              </w:rPr>
              <w:t>1.1</w:t>
            </w:r>
            <w:r>
              <w:rPr>
                <w:rFonts w:asciiTheme="minorHAnsi" w:eastAsiaTheme="minorEastAsia" w:hAnsiTheme="minorHAnsi" w:cstheme="minorBidi"/>
                <w:snapToGrid/>
                <w:kern w:val="0"/>
                <w:sz w:val="22"/>
                <w:szCs w:val="22"/>
                <w:lang w:eastAsia="nl-NL"/>
              </w:rPr>
              <w:tab/>
            </w:r>
            <w:r w:rsidRPr="00BD7BE6">
              <w:rPr>
                <w:rStyle w:val="Hyperlink"/>
              </w:rPr>
              <w:t>Doel</w:t>
            </w:r>
            <w:r>
              <w:rPr>
                <w:webHidden/>
              </w:rPr>
              <w:tab/>
            </w:r>
            <w:r>
              <w:rPr>
                <w:webHidden/>
              </w:rPr>
              <w:fldChar w:fldCharType="begin"/>
            </w:r>
            <w:r>
              <w:rPr>
                <w:webHidden/>
              </w:rPr>
              <w:instrText xml:space="preserve"> PAGEREF _Toc12001443 \h </w:instrText>
            </w:r>
            <w:r>
              <w:rPr>
                <w:webHidden/>
              </w:rPr>
            </w:r>
            <w:r>
              <w:rPr>
                <w:webHidden/>
              </w:rPr>
              <w:fldChar w:fldCharType="separate"/>
            </w:r>
            <w:r>
              <w:rPr>
                <w:webHidden/>
              </w:rPr>
              <w:t>6</w:t>
            </w:r>
            <w:r>
              <w:rPr>
                <w:webHidden/>
              </w:rPr>
              <w:fldChar w:fldCharType="end"/>
            </w:r>
          </w:hyperlink>
        </w:p>
        <w:p w14:paraId="6A1EDC61" w14:textId="45739DCC" w:rsidR="00D101E0" w:rsidRDefault="00D101E0">
          <w:pPr>
            <w:pStyle w:val="Inhopg2"/>
            <w:rPr>
              <w:rFonts w:asciiTheme="minorHAnsi" w:eastAsiaTheme="minorEastAsia" w:hAnsiTheme="minorHAnsi" w:cstheme="minorBidi"/>
              <w:snapToGrid/>
              <w:kern w:val="0"/>
              <w:sz w:val="22"/>
              <w:szCs w:val="22"/>
              <w:lang w:eastAsia="nl-NL"/>
            </w:rPr>
          </w:pPr>
          <w:hyperlink w:anchor="_Toc12001444" w:history="1">
            <w:r w:rsidRPr="00BD7BE6">
              <w:rPr>
                <w:rStyle w:val="Hyperlink"/>
              </w:rPr>
              <w:t>1.2</w:t>
            </w:r>
            <w:r>
              <w:rPr>
                <w:rFonts w:asciiTheme="minorHAnsi" w:eastAsiaTheme="minorEastAsia" w:hAnsiTheme="minorHAnsi" w:cstheme="minorBidi"/>
                <w:snapToGrid/>
                <w:kern w:val="0"/>
                <w:sz w:val="22"/>
                <w:szCs w:val="22"/>
                <w:lang w:eastAsia="nl-NL"/>
              </w:rPr>
              <w:tab/>
            </w:r>
            <w:r w:rsidRPr="00BD7BE6">
              <w:rPr>
                <w:rStyle w:val="Hyperlink"/>
              </w:rPr>
              <w:t>Algemeen</w:t>
            </w:r>
            <w:r>
              <w:rPr>
                <w:webHidden/>
              </w:rPr>
              <w:tab/>
            </w:r>
            <w:r>
              <w:rPr>
                <w:webHidden/>
              </w:rPr>
              <w:fldChar w:fldCharType="begin"/>
            </w:r>
            <w:r>
              <w:rPr>
                <w:webHidden/>
              </w:rPr>
              <w:instrText xml:space="preserve"> PAGEREF _Toc12001444 \h </w:instrText>
            </w:r>
            <w:r>
              <w:rPr>
                <w:webHidden/>
              </w:rPr>
            </w:r>
            <w:r>
              <w:rPr>
                <w:webHidden/>
              </w:rPr>
              <w:fldChar w:fldCharType="separate"/>
            </w:r>
            <w:r>
              <w:rPr>
                <w:webHidden/>
              </w:rPr>
              <w:t>6</w:t>
            </w:r>
            <w:r>
              <w:rPr>
                <w:webHidden/>
              </w:rPr>
              <w:fldChar w:fldCharType="end"/>
            </w:r>
          </w:hyperlink>
        </w:p>
        <w:p w14:paraId="3CF96B7A" w14:textId="455EE78E" w:rsidR="00D101E0" w:rsidRDefault="00D101E0">
          <w:pPr>
            <w:pStyle w:val="Inhopg2"/>
            <w:rPr>
              <w:rFonts w:asciiTheme="minorHAnsi" w:eastAsiaTheme="minorEastAsia" w:hAnsiTheme="minorHAnsi" w:cstheme="minorBidi"/>
              <w:snapToGrid/>
              <w:kern w:val="0"/>
              <w:sz w:val="22"/>
              <w:szCs w:val="22"/>
              <w:lang w:eastAsia="nl-NL"/>
            </w:rPr>
          </w:pPr>
          <w:hyperlink w:anchor="_Toc12001445" w:history="1">
            <w:r w:rsidRPr="00BD7BE6">
              <w:rPr>
                <w:rStyle w:val="Hyperlink"/>
              </w:rPr>
              <w:t>1.3</w:t>
            </w:r>
            <w:r>
              <w:rPr>
                <w:rFonts w:asciiTheme="minorHAnsi" w:eastAsiaTheme="minorEastAsia" w:hAnsiTheme="minorHAnsi" w:cstheme="minorBidi"/>
                <w:snapToGrid/>
                <w:kern w:val="0"/>
                <w:sz w:val="22"/>
                <w:szCs w:val="22"/>
                <w:lang w:eastAsia="nl-NL"/>
              </w:rPr>
              <w:tab/>
            </w:r>
            <w:r w:rsidRPr="00BD7BE6">
              <w:rPr>
                <w:rStyle w:val="Hyperlink"/>
              </w:rPr>
              <w:t>Referenties</w:t>
            </w:r>
            <w:r>
              <w:rPr>
                <w:webHidden/>
              </w:rPr>
              <w:tab/>
            </w:r>
            <w:r>
              <w:rPr>
                <w:webHidden/>
              </w:rPr>
              <w:fldChar w:fldCharType="begin"/>
            </w:r>
            <w:r>
              <w:rPr>
                <w:webHidden/>
              </w:rPr>
              <w:instrText xml:space="preserve"> PAGEREF _Toc12001445 \h </w:instrText>
            </w:r>
            <w:r>
              <w:rPr>
                <w:webHidden/>
              </w:rPr>
            </w:r>
            <w:r>
              <w:rPr>
                <w:webHidden/>
              </w:rPr>
              <w:fldChar w:fldCharType="separate"/>
            </w:r>
            <w:r>
              <w:rPr>
                <w:webHidden/>
              </w:rPr>
              <w:t>7</w:t>
            </w:r>
            <w:r>
              <w:rPr>
                <w:webHidden/>
              </w:rPr>
              <w:fldChar w:fldCharType="end"/>
            </w:r>
          </w:hyperlink>
        </w:p>
        <w:p w14:paraId="479CF2EC" w14:textId="2F5A1E53" w:rsidR="00D101E0" w:rsidRDefault="00D101E0">
          <w:pPr>
            <w:pStyle w:val="Inhopg1"/>
            <w:rPr>
              <w:rFonts w:asciiTheme="minorHAnsi" w:eastAsiaTheme="minorEastAsia" w:hAnsiTheme="minorHAnsi" w:cstheme="minorBidi"/>
              <w:b w:val="0"/>
              <w:bCs w:val="0"/>
              <w:snapToGrid/>
              <w:kern w:val="0"/>
              <w:sz w:val="22"/>
              <w:szCs w:val="22"/>
              <w:lang w:eastAsia="nl-NL"/>
            </w:rPr>
          </w:pPr>
          <w:hyperlink w:anchor="_Toc12001446" w:history="1">
            <w:r w:rsidRPr="00BD7BE6">
              <w:rPr>
                <w:rStyle w:val="Hyperlink"/>
              </w:rPr>
              <w:t>2</w:t>
            </w:r>
            <w:r>
              <w:rPr>
                <w:rFonts w:asciiTheme="minorHAnsi" w:eastAsiaTheme="minorEastAsia" w:hAnsiTheme="minorHAnsi" w:cstheme="minorBidi"/>
                <w:b w:val="0"/>
                <w:bCs w:val="0"/>
                <w:snapToGrid/>
                <w:kern w:val="0"/>
                <w:sz w:val="22"/>
                <w:szCs w:val="22"/>
                <w:lang w:eastAsia="nl-NL"/>
              </w:rPr>
              <w:tab/>
            </w:r>
            <w:r w:rsidRPr="00BD7BE6">
              <w:rPr>
                <w:rStyle w:val="Hyperlink"/>
              </w:rPr>
              <w:t>Munt Hypotheekakte</w:t>
            </w:r>
            <w:r>
              <w:rPr>
                <w:webHidden/>
              </w:rPr>
              <w:tab/>
            </w:r>
            <w:r>
              <w:rPr>
                <w:webHidden/>
              </w:rPr>
              <w:fldChar w:fldCharType="begin"/>
            </w:r>
            <w:r>
              <w:rPr>
                <w:webHidden/>
              </w:rPr>
              <w:instrText xml:space="preserve"> PAGEREF _Toc12001446 \h </w:instrText>
            </w:r>
            <w:r>
              <w:rPr>
                <w:webHidden/>
              </w:rPr>
            </w:r>
            <w:r>
              <w:rPr>
                <w:webHidden/>
              </w:rPr>
              <w:fldChar w:fldCharType="separate"/>
            </w:r>
            <w:r>
              <w:rPr>
                <w:webHidden/>
              </w:rPr>
              <w:t>8</w:t>
            </w:r>
            <w:r>
              <w:rPr>
                <w:webHidden/>
              </w:rPr>
              <w:fldChar w:fldCharType="end"/>
            </w:r>
          </w:hyperlink>
        </w:p>
        <w:p w14:paraId="6B202C23" w14:textId="72D59663" w:rsidR="00D101E0" w:rsidRDefault="00D101E0">
          <w:pPr>
            <w:pStyle w:val="Inhopg2"/>
            <w:rPr>
              <w:rFonts w:asciiTheme="minorHAnsi" w:eastAsiaTheme="minorEastAsia" w:hAnsiTheme="minorHAnsi" w:cstheme="minorBidi"/>
              <w:snapToGrid/>
              <w:kern w:val="0"/>
              <w:sz w:val="22"/>
              <w:szCs w:val="22"/>
              <w:lang w:eastAsia="nl-NL"/>
            </w:rPr>
          </w:pPr>
          <w:hyperlink w:anchor="_Toc12001447" w:history="1">
            <w:r w:rsidRPr="00BD7BE6">
              <w:rPr>
                <w:rStyle w:val="Hyperlink"/>
              </w:rPr>
              <w:t>2.1</w:t>
            </w:r>
            <w:r>
              <w:rPr>
                <w:rFonts w:asciiTheme="minorHAnsi" w:eastAsiaTheme="minorEastAsia" w:hAnsiTheme="minorHAnsi" w:cstheme="minorBidi"/>
                <w:snapToGrid/>
                <w:kern w:val="0"/>
                <w:sz w:val="22"/>
                <w:szCs w:val="22"/>
                <w:lang w:eastAsia="nl-NL"/>
              </w:rPr>
              <w:tab/>
            </w:r>
            <w:r w:rsidRPr="00BD7BE6">
              <w:rPr>
                <w:rStyle w:val="Hyperlink"/>
              </w:rPr>
              <w:t>Equivalentieverklaring</w:t>
            </w:r>
            <w:r>
              <w:rPr>
                <w:webHidden/>
              </w:rPr>
              <w:tab/>
            </w:r>
            <w:r>
              <w:rPr>
                <w:webHidden/>
              </w:rPr>
              <w:fldChar w:fldCharType="begin"/>
            </w:r>
            <w:r>
              <w:rPr>
                <w:webHidden/>
              </w:rPr>
              <w:instrText xml:space="preserve"> PAGEREF _Toc12001447 \h </w:instrText>
            </w:r>
            <w:r>
              <w:rPr>
                <w:webHidden/>
              </w:rPr>
            </w:r>
            <w:r>
              <w:rPr>
                <w:webHidden/>
              </w:rPr>
              <w:fldChar w:fldCharType="separate"/>
            </w:r>
            <w:r>
              <w:rPr>
                <w:webHidden/>
              </w:rPr>
              <w:t>8</w:t>
            </w:r>
            <w:r>
              <w:rPr>
                <w:webHidden/>
              </w:rPr>
              <w:fldChar w:fldCharType="end"/>
            </w:r>
          </w:hyperlink>
        </w:p>
        <w:p w14:paraId="4C4A23D7" w14:textId="7027FC3E" w:rsidR="00D101E0" w:rsidRDefault="00D101E0">
          <w:pPr>
            <w:pStyle w:val="Inhopg2"/>
            <w:rPr>
              <w:rFonts w:asciiTheme="minorHAnsi" w:eastAsiaTheme="minorEastAsia" w:hAnsiTheme="minorHAnsi" w:cstheme="minorBidi"/>
              <w:snapToGrid/>
              <w:kern w:val="0"/>
              <w:sz w:val="22"/>
              <w:szCs w:val="22"/>
              <w:lang w:eastAsia="nl-NL"/>
            </w:rPr>
          </w:pPr>
          <w:hyperlink w:anchor="_Toc12001448" w:history="1">
            <w:r w:rsidRPr="00BD7BE6">
              <w:rPr>
                <w:rStyle w:val="Hyperlink"/>
              </w:rPr>
              <w:t>2.2</w:t>
            </w:r>
            <w:r>
              <w:rPr>
                <w:rFonts w:asciiTheme="minorHAnsi" w:eastAsiaTheme="minorEastAsia" w:hAnsiTheme="minorHAnsi" w:cstheme="minorBidi"/>
                <w:snapToGrid/>
                <w:kern w:val="0"/>
                <w:sz w:val="22"/>
                <w:szCs w:val="22"/>
                <w:lang w:eastAsia="nl-NL"/>
              </w:rPr>
              <w:tab/>
            </w:r>
            <w:r w:rsidRPr="00BD7BE6">
              <w:rPr>
                <w:rStyle w:val="Hyperlink"/>
              </w:rPr>
              <w:t>Titel</w:t>
            </w:r>
            <w:r>
              <w:rPr>
                <w:webHidden/>
              </w:rPr>
              <w:tab/>
            </w:r>
            <w:r>
              <w:rPr>
                <w:webHidden/>
              </w:rPr>
              <w:fldChar w:fldCharType="begin"/>
            </w:r>
            <w:r>
              <w:rPr>
                <w:webHidden/>
              </w:rPr>
              <w:instrText xml:space="preserve"> PAGEREF _Toc12001448 \h </w:instrText>
            </w:r>
            <w:r>
              <w:rPr>
                <w:webHidden/>
              </w:rPr>
            </w:r>
            <w:r>
              <w:rPr>
                <w:webHidden/>
              </w:rPr>
              <w:fldChar w:fldCharType="separate"/>
            </w:r>
            <w:r>
              <w:rPr>
                <w:webHidden/>
              </w:rPr>
              <w:t>9</w:t>
            </w:r>
            <w:r>
              <w:rPr>
                <w:webHidden/>
              </w:rPr>
              <w:fldChar w:fldCharType="end"/>
            </w:r>
          </w:hyperlink>
        </w:p>
        <w:p w14:paraId="534DC2F3" w14:textId="3D2E77F5" w:rsidR="00D101E0" w:rsidRDefault="00D101E0">
          <w:pPr>
            <w:pStyle w:val="Inhopg2"/>
            <w:rPr>
              <w:rFonts w:asciiTheme="minorHAnsi" w:eastAsiaTheme="minorEastAsia" w:hAnsiTheme="minorHAnsi" w:cstheme="minorBidi"/>
              <w:snapToGrid/>
              <w:kern w:val="0"/>
              <w:sz w:val="22"/>
              <w:szCs w:val="22"/>
              <w:lang w:eastAsia="nl-NL"/>
            </w:rPr>
          </w:pPr>
          <w:hyperlink w:anchor="_Toc12001449" w:history="1">
            <w:r w:rsidRPr="00BD7BE6">
              <w:rPr>
                <w:rStyle w:val="Hyperlink"/>
              </w:rPr>
              <w:t>2.3</w:t>
            </w:r>
            <w:r>
              <w:rPr>
                <w:rFonts w:asciiTheme="minorHAnsi" w:eastAsiaTheme="minorEastAsia" w:hAnsiTheme="minorHAnsi" w:cstheme="minorBidi"/>
                <w:snapToGrid/>
                <w:kern w:val="0"/>
                <w:sz w:val="22"/>
                <w:szCs w:val="22"/>
                <w:lang w:eastAsia="nl-NL"/>
              </w:rPr>
              <w:tab/>
            </w:r>
            <w:r w:rsidRPr="00BD7BE6">
              <w:rPr>
                <w:rStyle w:val="Hyperlink"/>
              </w:rPr>
              <w:t>Aanhef</w:t>
            </w:r>
            <w:r>
              <w:rPr>
                <w:webHidden/>
              </w:rPr>
              <w:tab/>
            </w:r>
            <w:r>
              <w:rPr>
                <w:webHidden/>
              </w:rPr>
              <w:fldChar w:fldCharType="begin"/>
            </w:r>
            <w:r>
              <w:rPr>
                <w:webHidden/>
              </w:rPr>
              <w:instrText xml:space="preserve"> PAGEREF _Toc12001449 \h </w:instrText>
            </w:r>
            <w:r>
              <w:rPr>
                <w:webHidden/>
              </w:rPr>
            </w:r>
            <w:r>
              <w:rPr>
                <w:webHidden/>
              </w:rPr>
              <w:fldChar w:fldCharType="separate"/>
            </w:r>
            <w:r>
              <w:rPr>
                <w:webHidden/>
              </w:rPr>
              <w:t>9</w:t>
            </w:r>
            <w:r>
              <w:rPr>
                <w:webHidden/>
              </w:rPr>
              <w:fldChar w:fldCharType="end"/>
            </w:r>
          </w:hyperlink>
        </w:p>
        <w:p w14:paraId="693CC7EE" w14:textId="2AD9CAAD" w:rsidR="00D101E0" w:rsidRDefault="00D101E0">
          <w:pPr>
            <w:pStyle w:val="Inhopg2"/>
            <w:rPr>
              <w:rFonts w:asciiTheme="minorHAnsi" w:eastAsiaTheme="minorEastAsia" w:hAnsiTheme="minorHAnsi" w:cstheme="minorBidi"/>
              <w:snapToGrid/>
              <w:kern w:val="0"/>
              <w:sz w:val="22"/>
              <w:szCs w:val="22"/>
              <w:lang w:eastAsia="nl-NL"/>
            </w:rPr>
          </w:pPr>
          <w:hyperlink w:anchor="_Toc12001450" w:history="1">
            <w:r w:rsidRPr="00BD7BE6">
              <w:rPr>
                <w:rStyle w:val="Hyperlink"/>
              </w:rPr>
              <w:t>2.4</w:t>
            </w:r>
            <w:r>
              <w:rPr>
                <w:rFonts w:asciiTheme="minorHAnsi" w:eastAsiaTheme="minorEastAsia" w:hAnsiTheme="minorHAnsi" w:cstheme="minorBidi"/>
                <w:snapToGrid/>
                <w:kern w:val="0"/>
                <w:sz w:val="22"/>
                <w:szCs w:val="22"/>
                <w:lang w:eastAsia="nl-NL"/>
              </w:rPr>
              <w:tab/>
            </w:r>
            <w:r w:rsidRPr="00BD7BE6">
              <w:rPr>
                <w:rStyle w:val="Hyperlink"/>
              </w:rPr>
              <w:t>Partijen</w:t>
            </w:r>
            <w:r>
              <w:rPr>
                <w:webHidden/>
              </w:rPr>
              <w:tab/>
            </w:r>
            <w:r>
              <w:rPr>
                <w:webHidden/>
              </w:rPr>
              <w:fldChar w:fldCharType="begin"/>
            </w:r>
            <w:r>
              <w:rPr>
                <w:webHidden/>
              </w:rPr>
              <w:instrText xml:space="preserve"> PAGEREF _Toc12001450 \h </w:instrText>
            </w:r>
            <w:r>
              <w:rPr>
                <w:webHidden/>
              </w:rPr>
            </w:r>
            <w:r>
              <w:rPr>
                <w:webHidden/>
              </w:rPr>
              <w:fldChar w:fldCharType="separate"/>
            </w:r>
            <w:r>
              <w:rPr>
                <w:webHidden/>
              </w:rPr>
              <w:t>10</w:t>
            </w:r>
            <w:r>
              <w:rPr>
                <w:webHidden/>
              </w:rPr>
              <w:fldChar w:fldCharType="end"/>
            </w:r>
          </w:hyperlink>
        </w:p>
        <w:p w14:paraId="5BCEE5A1" w14:textId="0FEA37D8" w:rsidR="00D101E0" w:rsidRDefault="00D101E0">
          <w:pPr>
            <w:pStyle w:val="Inhopg3"/>
            <w:rPr>
              <w:rFonts w:asciiTheme="minorHAnsi" w:eastAsiaTheme="minorEastAsia" w:hAnsiTheme="minorHAnsi" w:cstheme="minorBidi"/>
              <w:snapToGrid/>
              <w:kern w:val="0"/>
              <w:sz w:val="22"/>
              <w:szCs w:val="22"/>
              <w:lang w:eastAsia="nl-NL"/>
            </w:rPr>
          </w:pPr>
          <w:hyperlink w:anchor="_Toc12001451" w:history="1">
            <w:r w:rsidRPr="00BD7BE6">
              <w:rPr>
                <w:rStyle w:val="Hyperlink"/>
              </w:rPr>
              <w:t>2.4.1</w:t>
            </w:r>
            <w:r>
              <w:rPr>
                <w:rFonts w:asciiTheme="minorHAnsi" w:eastAsiaTheme="minorEastAsia" w:hAnsiTheme="minorHAnsi" w:cstheme="minorBidi"/>
                <w:snapToGrid/>
                <w:kern w:val="0"/>
                <w:sz w:val="22"/>
                <w:szCs w:val="22"/>
                <w:lang w:eastAsia="nl-NL"/>
              </w:rPr>
              <w:tab/>
            </w:r>
            <w:r w:rsidRPr="00BD7BE6">
              <w:rPr>
                <w:rStyle w:val="Hyperlink"/>
              </w:rPr>
              <w:t>Hypotheekbank</w:t>
            </w:r>
            <w:r>
              <w:rPr>
                <w:webHidden/>
              </w:rPr>
              <w:tab/>
            </w:r>
            <w:r>
              <w:rPr>
                <w:webHidden/>
              </w:rPr>
              <w:fldChar w:fldCharType="begin"/>
            </w:r>
            <w:r>
              <w:rPr>
                <w:webHidden/>
              </w:rPr>
              <w:instrText xml:space="preserve"> PAGEREF _Toc12001451 \h </w:instrText>
            </w:r>
            <w:r>
              <w:rPr>
                <w:webHidden/>
              </w:rPr>
            </w:r>
            <w:r>
              <w:rPr>
                <w:webHidden/>
              </w:rPr>
              <w:fldChar w:fldCharType="separate"/>
            </w:r>
            <w:r>
              <w:rPr>
                <w:webHidden/>
              </w:rPr>
              <w:t>11</w:t>
            </w:r>
            <w:r>
              <w:rPr>
                <w:webHidden/>
              </w:rPr>
              <w:fldChar w:fldCharType="end"/>
            </w:r>
          </w:hyperlink>
        </w:p>
        <w:p w14:paraId="2B4C281B" w14:textId="24E4BFA6" w:rsidR="00D101E0" w:rsidRDefault="00D101E0">
          <w:pPr>
            <w:pStyle w:val="Inhopg3"/>
            <w:rPr>
              <w:rFonts w:asciiTheme="minorHAnsi" w:eastAsiaTheme="minorEastAsia" w:hAnsiTheme="minorHAnsi" w:cstheme="minorBidi"/>
              <w:snapToGrid/>
              <w:kern w:val="0"/>
              <w:sz w:val="22"/>
              <w:szCs w:val="22"/>
              <w:lang w:eastAsia="nl-NL"/>
            </w:rPr>
          </w:pPr>
          <w:hyperlink w:anchor="_Toc12001452" w:history="1">
            <w:r w:rsidRPr="00BD7BE6">
              <w:rPr>
                <w:rStyle w:val="Hyperlink"/>
              </w:rPr>
              <w:t>2.4.2</w:t>
            </w:r>
            <w:r>
              <w:rPr>
                <w:rFonts w:asciiTheme="minorHAnsi" w:eastAsiaTheme="minorEastAsia" w:hAnsiTheme="minorHAnsi" w:cstheme="minorBidi"/>
                <w:snapToGrid/>
                <w:kern w:val="0"/>
                <w:sz w:val="22"/>
                <w:szCs w:val="22"/>
                <w:lang w:eastAsia="nl-NL"/>
              </w:rPr>
              <w:tab/>
            </w:r>
            <w:r w:rsidRPr="00BD7BE6">
              <w:rPr>
                <w:rStyle w:val="Hyperlink"/>
              </w:rPr>
              <w:t>Schuldenaar</w:t>
            </w:r>
            <w:r>
              <w:rPr>
                <w:webHidden/>
              </w:rPr>
              <w:tab/>
            </w:r>
            <w:r>
              <w:rPr>
                <w:webHidden/>
              </w:rPr>
              <w:fldChar w:fldCharType="begin"/>
            </w:r>
            <w:r>
              <w:rPr>
                <w:webHidden/>
              </w:rPr>
              <w:instrText xml:space="preserve"> PAGEREF _Toc12001452 \h </w:instrText>
            </w:r>
            <w:r>
              <w:rPr>
                <w:webHidden/>
              </w:rPr>
            </w:r>
            <w:r>
              <w:rPr>
                <w:webHidden/>
              </w:rPr>
              <w:fldChar w:fldCharType="separate"/>
            </w:r>
            <w:r>
              <w:rPr>
                <w:webHidden/>
              </w:rPr>
              <w:t>13</w:t>
            </w:r>
            <w:r>
              <w:rPr>
                <w:webHidden/>
              </w:rPr>
              <w:fldChar w:fldCharType="end"/>
            </w:r>
          </w:hyperlink>
        </w:p>
        <w:p w14:paraId="23AB6CC0" w14:textId="4C1DC73A" w:rsidR="00D101E0" w:rsidRDefault="00D101E0">
          <w:pPr>
            <w:pStyle w:val="Inhopg2"/>
            <w:rPr>
              <w:rFonts w:asciiTheme="minorHAnsi" w:eastAsiaTheme="minorEastAsia" w:hAnsiTheme="minorHAnsi" w:cstheme="minorBidi"/>
              <w:snapToGrid/>
              <w:kern w:val="0"/>
              <w:sz w:val="22"/>
              <w:szCs w:val="22"/>
              <w:lang w:eastAsia="nl-NL"/>
            </w:rPr>
          </w:pPr>
          <w:hyperlink w:anchor="_Toc12001453" w:history="1">
            <w:r w:rsidRPr="00BD7BE6">
              <w:rPr>
                <w:rStyle w:val="Hyperlink"/>
                <w:lang w:val="en-US"/>
              </w:rPr>
              <w:t>2.5</w:t>
            </w:r>
            <w:r>
              <w:rPr>
                <w:rFonts w:asciiTheme="minorHAnsi" w:eastAsiaTheme="minorEastAsia" w:hAnsiTheme="minorHAnsi" w:cstheme="minorBidi"/>
                <w:snapToGrid/>
                <w:kern w:val="0"/>
                <w:sz w:val="22"/>
                <w:szCs w:val="22"/>
                <w:lang w:eastAsia="nl-NL"/>
              </w:rPr>
              <w:tab/>
            </w:r>
            <w:r w:rsidRPr="00BD7BE6">
              <w:rPr>
                <w:rStyle w:val="Hyperlink"/>
                <w:lang w:val="en-US"/>
              </w:rPr>
              <w:t>Keuzeblok Partijnamen Hypotheekakte</w:t>
            </w:r>
            <w:r>
              <w:rPr>
                <w:webHidden/>
              </w:rPr>
              <w:tab/>
            </w:r>
            <w:r>
              <w:rPr>
                <w:webHidden/>
              </w:rPr>
              <w:fldChar w:fldCharType="begin"/>
            </w:r>
            <w:r>
              <w:rPr>
                <w:webHidden/>
              </w:rPr>
              <w:instrText xml:space="preserve"> PAGEREF _Toc12001453 \h </w:instrText>
            </w:r>
            <w:r>
              <w:rPr>
                <w:webHidden/>
              </w:rPr>
            </w:r>
            <w:r>
              <w:rPr>
                <w:webHidden/>
              </w:rPr>
              <w:fldChar w:fldCharType="separate"/>
            </w:r>
            <w:r>
              <w:rPr>
                <w:webHidden/>
              </w:rPr>
              <w:t>14</w:t>
            </w:r>
            <w:r>
              <w:rPr>
                <w:webHidden/>
              </w:rPr>
              <w:fldChar w:fldCharType="end"/>
            </w:r>
          </w:hyperlink>
        </w:p>
        <w:p w14:paraId="0277CC88" w14:textId="07854AFE" w:rsidR="00D101E0" w:rsidRDefault="00D101E0">
          <w:pPr>
            <w:pStyle w:val="Inhopg3"/>
            <w:rPr>
              <w:rFonts w:asciiTheme="minorHAnsi" w:eastAsiaTheme="minorEastAsia" w:hAnsiTheme="minorHAnsi" w:cstheme="minorBidi"/>
              <w:snapToGrid/>
              <w:kern w:val="0"/>
              <w:sz w:val="22"/>
              <w:szCs w:val="22"/>
              <w:lang w:eastAsia="nl-NL"/>
            </w:rPr>
          </w:pPr>
          <w:hyperlink w:anchor="_Toc12001454" w:history="1">
            <w:r w:rsidRPr="00BD7BE6">
              <w:rPr>
                <w:rStyle w:val="Hyperlink"/>
              </w:rPr>
              <w:t>2.5.1</w:t>
            </w:r>
            <w:r>
              <w:rPr>
                <w:rFonts w:asciiTheme="minorHAnsi" w:eastAsiaTheme="minorEastAsia" w:hAnsiTheme="minorHAnsi" w:cstheme="minorBidi"/>
                <w:snapToGrid/>
                <w:kern w:val="0"/>
                <w:sz w:val="22"/>
                <w:szCs w:val="22"/>
                <w:lang w:eastAsia="nl-NL"/>
              </w:rPr>
              <w:tab/>
            </w:r>
            <w:r w:rsidRPr="00BD7BE6">
              <w:rPr>
                <w:rStyle w:val="Hyperlink"/>
              </w:rPr>
              <w:t>Optie 1: partijnaam voor de hele partij</w:t>
            </w:r>
            <w:r>
              <w:rPr>
                <w:webHidden/>
              </w:rPr>
              <w:tab/>
            </w:r>
            <w:r>
              <w:rPr>
                <w:webHidden/>
              </w:rPr>
              <w:fldChar w:fldCharType="begin"/>
            </w:r>
            <w:r>
              <w:rPr>
                <w:webHidden/>
              </w:rPr>
              <w:instrText xml:space="preserve"> PAGEREF _Toc12001454 \h </w:instrText>
            </w:r>
            <w:r>
              <w:rPr>
                <w:webHidden/>
              </w:rPr>
            </w:r>
            <w:r>
              <w:rPr>
                <w:webHidden/>
              </w:rPr>
              <w:fldChar w:fldCharType="separate"/>
            </w:r>
            <w:r>
              <w:rPr>
                <w:webHidden/>
              </w:rPr>
              <w:t>15</w:t>
            </w:r>
            <w:r>
              <w:rPr>
                <w:webHidden/>
              </w:rPr>
              <w:fldChar w:fldCharType="end"/>
            </w:r>
          </w:hyperlink>
        </w:p>
        <w:p w14:paraId="48EE3B86" w14:textId="58C93DEC" w:rsidR="00D101E0" w:rsidRDefault="00D101E0">
          <w:pPr>
            <w:pStyle w:val="Inhopg3"/>
            <w:rPr>
              <w:rFonts w:asciiTheme="minorHAnsi" w:eastAsiaTheme="minorEastAsia" w:hAnsiTheme="minorHAnsi" w:cstheme="minorBidi"/>
              <w:snapToGrid/>
              <w:kern w:val="0"/>
              <w:sz w:val="22"/>
              <w:szCs w:val="22"/>
              <w:lang w:eastAsia="nl-NL"/>
            </w:rPr>
          </w:pPr>
          <w:hyperlink w:anchor="_Toc12001455" w:history="1">
            <w:r w:rsidRPr="00BD7BE6">
              <w:rPr>
                <w:rStyle w:val="Hyperlink"/>
              </w:rPr>
              <w:t>2.5.2</w:t>
            </w:r>
            <w:r>
              <w:rPr>
                <w:rFonts w:asciiTheme="minorHAnsi" w:eastAsiaTheme="minorEastAsia" w:hAnsiTheme="minorHAnsi" w:cstheme="minorBidi"/>
                <w:snapToGrid/>
                <w:kern w:val="0"/>
                <w:sz w:val="22"/>
                <w:szCs w:val="22"/>
                <w:lang w:eastAsia="nl-NL"/>
              </w:rPr>
              <w:tab/>
            </w:r>
            <w:r w:rsidRPr="00BD7BE6">
              <w:rPr>
                <w:rStyle w:val="Hyperlink"/>
              </w:rPr>
              <w:t>Optie 2: partijnaam per persoon</w:t>
            </w:r>
            <w:r>
              <w:rPr>
                <w:webHidden/>
              </w:rPr>
              <w:tab/>
            </w:r>
            <w:r>
              <w:rPr>
                <w:webHidden/>
              </w:rPr>
              <w:fldChar w:fldCharType="begin"/>
            </w:r>
            <w:r>
              <w:rPr>
                <w:webHidden/>
              </w:rPr>
              <w:instrText xml:space="preserve"> PAGEREF _Toc12001455 \h </w:instrText>
            </w:r>
            <w:r>
              <w:rPr>
                <w:webHidden/>
              </w:rPr>
            </w:r>
            <w:r>
              <w:rPr>
                <w:webHidden/>
              </w:rPr>
              <w:fldChar w:fldCharType="separate"/>
            </w:r>
            <w:r>
              <w:rPr>
                <w:webHidden/>
              </w:rPr>
              <w:t>16</w:t>
            </w:r>
            <w:r>
              <w:rPr>
                <w:webHidden/>
              </w:rPr>
              <w:fldChar w:fldCharType="end"/>
            </w:r>
          </w:hyperlink>
        </w:p>
        <w:p w14:paraId="766E4D69" w14:textId="345E2C91" w:rsidR="00D101E0" w:rsidRDefault="00D101E0">
          <w:pPr>
            <w:pStyle w:val="Inhopg2"/>
            <w:rPr>
              <w:rFonts w:asciiTheme="minorHAnsi" w:eastAsiaTheme="minorEastAsia" w:hAnsiTheme="minorHAnsi" w:cstheme="minorBidi"/>
              <w:snapToGrid/>
              <w:kern w:val="0"/>
              <w:sz w:val="22"/>
              <w:szCs w:val="22"/>
              <w:lang w:eastAsia="nl-NL"/>
            </w:rPr>
          </w:pPr>
          <w:hyperlink w:anchor="_Toc12001456" w:history="1">
            <w:r w:rsidRPr="00BD7BE6">
              <w:rPr>
                <w:rStyle w:val="Hyperlink"/>
              </w:rPr>
              <w:t>2.6</w:t>
            </w:r>
            <w:r>
              <w:rPr>
                <w:rFonts w:asciiTheme="minorHAnsi" w:eastAsiaTheme="minorEastAsia" w:hAnsiTheme="minorHAnsi" w:cstheme="minorBidi"/>
                <w:snapToGrid/>
                <w:kern w:val="0"/>
                <w:sz w:val="22"/>
                <w:szCs w:val="22"/>
                <w:lang w:eastAsia="nl-NL"/>
              </w:rPr>
              <w:tab/>
            </w:r>
            <w:r w:rsidRPr="00BD7BE6">
              <w:rPr>
                <w:rStyle w:val="Hyperlink"/>
              </w:rPr>
              <w:t>Geldlening</w:t>
            </w:r>
            <w:r>
              <w:rPr>
                <w:webHidden/>
              </w:rPr>
              <w:tab/>
            </w:r>
            <w:r>
              <w:rPr>
                <w:webHidden/>
              </w:rPr>
              <w:fldChar w:fldCharType="begin"/>
            </w:r>
            <w:r>
              <w:rPr>
                <w:webHidden/>
              </w:rPr>
              <w:instrText xml:space="preserve"> PAGEREF _Toc12001456 \h </w:instrText>
            </w:r>
            <w:r>
              <w:rPr>
                <w:webHidden/>
              </w:rPr>
            </w:r>
            <w:r>
              <w:rPr>
                <w:webHidden/>
              </w:rPr>
              <w:fldChar w:fldCharType="separate"/>
            </w:r>
            <w:r>
              <w:rPr>
                <w:webHidden/>
              </w:rPr>
              <w:t>28</w:t>
            </w:r>
            <w:r>
              <w:rPr>
                <w:webHidden/>
              </w:rPr>
              <w:fldChar w:fldCharType="end"/>
            </w:r>
          </w:hyperlink>
        </w:p>
        <w:p w14:paraId="009C9BCD" w14:textId="511CCC69" w:rsidR="00D101E0" w:rsidRDefault="00D101E0">
          <w:pPr>
            <w:pStyle w:val="Inhopg2"/>
            <w:rPr>
              <w:rFonts w:asciiTheme="minorHAnsi" w:eastAsiaTheme="minorEastAsia" w:hAnsiTheme="minorHAnsi" w:cstheme="minorBidi"/>
              <w:snapToGrid/>
              <w:kern w:val="0"/>
              <w:sz w:val="22"/>
              <w:szCs w:val="22"/>
              <w:lang w:eastAsia="nl-NL"/>
            </w:rPr>
          </w:pPr>
          <w:hyperlink w:anchor="_Toc12001457" w:history="1">
            <w:r w:rsidRPr="00BD7BE6">
              <w:rPr>
                <w:rStyle w:val="Hyperlink"/>
              </w:rPr>
              <w:t>2.7</w:t>
            </w:r>
            <w:r>
              <w:rPr>
                <w:rFonts w:asciiTheme="minorHAnsi" w:eastAsiaTheme="minorEastAsia" w:hAnsiTheme="minorHAnsi" w:cstheme="minorBidi"/>
                <w:snapToGrid/>
                <w:kern w:val="0"/>
                <w:sz w:val="22"/>
                <w:szCs w:val="22"/>
                <w:lang w:eastAsia="nl-NL"/>
              </w:rPr>
              <w:tab/>
            </w:r>
            <w:r w:rsidRPr="00BD7BE6">
              <w:rPr>
                <w:rStyle w:val="Hyperlink"/>
              </w:rPr>
              <w:t>Starterslening</w:t>
            </w:r>
            <w:r>
              <w:rPr>
                <w:webHidden/>
              </w:rPr>
              <w:tab/>
            </w:r>
            <w:r>
              <w:rPr>
                <w:webHidden/>
              </w:rPr>
              <w:fldChar w:fldCharType="begin"/>
            </w:r>
            <w:r>
              <w:rPr>
                <w:webHidden/>
              </w:rPr>
              <w:instrText xml:space="preserve"> PAGEREF _Toc12001457 \h </w:instrText>
            </w:r>
            <w:r>
              <w:rPr>
                <w:webHidden/>
              </w:rPr>
            </w:r>
            <w:r>
              <w:rPr>
                <w:webHidden/>
              </w:rPr>
              <w:fldChar w:fldCharType="separate"/>
            </w:r>
            <w:r>
              <w:rPr>
                <w:webHidden/>
              </w:rPr>
              <w:t>31</w:t>
            </w:r>
            <w:r>
              <w:rPr>
                <w:webHidden/>
              </w:rPr>
              <w:fldChar w:fldCharType="end"/>
            </w:r>
          </w:hyperlink>
        </w:p>
        <w:p w14:paraId="1311B542" w14:textId="003CC0DF" w:rsidR="00D101E0" w:rsidRDefault="00D101E0">
          <w:pPr>
            <w:pStyle w:val="Inhopg2"/>
            <w:rPr>
              <w:rFonts w:asciiTheme="minorHAnsi" w:eastAsiaTheme="minorEastAsia" w:hAnsiTheme="minorHAnsi" w:cstheme="minorBidi"/>
              <w:snapToGrid/>
              <w:kern w:val="0"/>
              <w:sz w:val="22"/>
              <w:szCs w:val="22"/>
              <w:lang w:eastAsia="nl-NL"/>
            </w:rPr>
          </w:pPr>
          <w:hyperlink w:anchor="_Toc12001458" w:history="1">
            <w:r w:rsidRPr="00BD7BE6">
              <w:rPr>
                <w:rStyle w:val="Hyperlink"/>
              </w:rPr>
              <w:t>2.8</w:t>
            </w:r>
            <w:r>
              <w:rPr>
                <w:rFonts w:asciiTheme="minorHAnsi" w:eastAsiaTheme="minorEastAsia" w:hAnsiTheme="minorHAnsi" w:cstheme="minorBidi"/>
                <w:snapToGrid/>
                <w:kern w:val="0"/>
                <w:sz w:val="22"/>
                <w:szCs w:val="22"/>
                <w:lang w:eastAsia="nl-NL"/>
              </w:rPr>
              <w:tab/>
            </w:r>
            <w:r w:rsidRPr="00BD7BE6">
              <w:rPr>
                <w:rStyle w:val="Hyperlink"/>
              </w:rPr>
              <w:t>Hypotheekstelling</w:t>
            </w:r>
            <w:r>
              <w:rPr>
                <w:webHidden/>
              </w:rPr>
              <w:tab/>
            </w:r>
            <w:r>
              <w:rPr>
                <w:webHidden/>
              </w:rPr>
              <w:fldChar w:fldCharType="begin"/>
            </w:r>
            <w:r>
              <w:rPr>
                <w:webHidden/>
              </w:rPr>
              <w:instrText xml:space="preserve"> PAGEREF _Toc12001458 \h </w:instrText>
            </w:r>
            <w:r>
              <w:rPr>
                <w:webHidden/>
              </w:rPr>
            </w:r>
            <w:r>
              <w:rPr>
                <w:webHidden/>
              </w:rPr>
              <w:fldChar w:fldCharType="separate"/>
            </w:r>
            <w:r>
              <w:rPr>
                <w:webHidden/>
              </w:rPr>
              <w:t>32</w:t>
            </w:r>
            <w:r>
              <w:rPr>
                <w:webHidden/>
              </w:rPr>
              <w:fldChar w:fldCharType="end"/>
            </w:r>
          </w:hyperlink>
        </w:p>
        <w:p w14:paraId="296357C8" w14:textId="0736D125" w:rsidR="00D101E0" w:rsidRDefault="00D101E0">
          <w:pPr>
            <w:pStyle w:val="Inhopg2"/>
            <w:rPr>
              <w:rFonts w:asciiTheme="minorHAnsi" w:eastAsiaTheme="minorEastAsia" w:hAnsiTheme="minorHAnsi" w:cstheme="minorBidi"/>
              <w:snapToGrid/>
              <w:kern w:val="0"/>
              <w:sz w:val="22"/>
              <w:szCs w:val="22"/>
              <w:lang w:eastAsia="nl-NL"/>
            </w:rPr>
          </w:pPr>
          <w:hyperlink w:anchor="_Toc12001459" w:history="1">
            <w:r w:rsidRPr="00BD7BE6">
              <w:rPr>
                <w:rStyle w:val="Hyperlink"/>
              </w:rPr>
              <w:t>2.9</w:t>
            </w:r>
            <w:r>
              <w:rPr>
                <w:rFonts w:asciiTheme="minorHAnsi" w:eastAsiaTheme="minorEastAsia" w:hAnsiTheme="minorHAnsi" w:cstheme="minorBidi"/>
                <w:snapToGrid/>
                <w:kern w:val="0"/>
                <w:sz w:val="22"/>
                <w:szCs w:val="22"/>
                <w:lang w:eastAsia="nl-NL"/>
              </w:rPr>
              <w:tab/>
            </w:r>
            <w:r w:rsidRPr="00BD7BE6">
              <w:rPr>
                <w:rStyle w:val="Hyperlink"/>
              </w:rPr>
              <w:t>Registergoed</w:t>
            </w:r>
            <w:r>
              <w:rPr>
                <w:webHidden/>
              </w:rPr>
              <w:tab/>
            </w:r>
            <w:r>
              <w:rPr>
                <w:webHidden/>
              </w:rPr>
              <w:fldChar w:fldCharType="begin"/>
            </w:r>
            <w:r>
              <w:rPr>
                <w:webHidden/>
              </w:rPr>
              <w:instrText xml:space="preserve"> PAGEREF _Toc12001459 \h </w:instrText>
            </w:r>
            <w:r>
              <w:rPr>
                <w:webHidden/>
              </w:rPr>
            </w:r>
            <w:r>
              <w:rPr>
                <w:webHidden/>
              </w:rPr>
              <w:fldChar w:fldCharType="separate"/>
            </w:r>
            <w:r>
              <w:rPr>
                <w:webHidden/>
              </w:rPr>
              <w:t>34</w:t>
            </w:r>
            <w:r>
              <w:rPr>
                <w:webHidden/>
              </w:rPr>
              <w:fldChar w:fldCharType="end"/>
            </w:r>
          </w:hyperlink>
        </w:p>
        <w:p w14:paraId="632B587A" w14:textId="6FD5C285" w:rsidR="00D101E0" w:rsidRDefault="00D101E0">
          <w:pPr>
            <w:pStyle w:val="Inhopg2"/>
            <w:rPr>
              <w:rFonts w:asciiTheme="minorHAnsi" w:eastAsiaTheme="minorEastAsia" w:hAnsiTheme="minorHAnsi" w:cstheme="minorBidi"/>
              <w:snapToGrid/>
              <w:kern w:val="0"/>
              <w:sz w:val="22"/>
              <w:szCs w:val="22"/>
              <w:lang w:eastAsia="nl-NL"/>
            </w:rPr>
          </w:pPr>
          <w:hyperlink w:anchor="_Toc12001460" w:history="1">
            <w:r w:rsidRPr="00BD7BE6">
              <w:rPr>
                <w:rStyle w:val="Hyperlink"/>
              </w:rPr>
              <w:t>2.10</w:t>
            </w:r>
            <w:r>
              <w:rPr>
                <w:rFonts w:asciiTheme="minorHAnsi" w:eastAsiaTheme="minorEastAsia" w:hAnsiTheme="minorHAnsi" w:cstheme="minorBidi"/>
                <w:snapToGrid/>
                <w:kern w:val="0"/>
                <w:sz w:val="22"/>
                <w:szCs w:val="22"/>
                <w:lang w:eastAsia="nl-NL"/>
              </w:rPr>
              <w:tab/>
            </w:r>
            <w:r w:rsidRPr="00BD7BE6">
              <w:rPr>
                <w:rStyle w:val="Hyperlink"/>
              </w:rPr>
              <w:t>Hypotheekstelling overbruggingshypotheek</w:t>
            </w:r>
            <w:r>
              <w:rPr>
                <w:webHidden/>
              </w:rPr>
              <w:tab/>
            </w:r>
            <w:r>
              <w:rPr>
                <w:webHidden/>
              </w:rPr>
              <w:fldChar w:fldCharType="begin"/>
            </w:r>
            <w:r>
              <w:rPr>
                <w:webHidden/>
              </w:rPr>
              <w:instrText xml:space="preserve"> PAGEREF _Toc12001460 \h </w:instrText>
            </w:r>
            <w:r>
              <w:rPr>
                <w:webHidden/>
              </w:rPr>
            </w:r>
            <w:r>
              <w:rPr>
                <w:webHidden/>
              </w:rPr>
              <w:fldChar w:fldCharType="separate"/>
            </w:r>
            <w:r>
              <w:rPr>
                <w:webHidden/>
              </w:rPr>
              <w:t>36</w:t>
            </w:r>
            <w:r>
              <w:rPr>
                <w:webHidden/>
              </w:rPr>
              <w:fldChar w:fldCharType="end"/>
            </w:r>
          </w:hyperlink>
        </w:p>
        <w:p w14:paraId="10EE2716" w14:textId="7E3C816A" w:rsidR="00D101E0" w:rsidRDefault="00D101E0">
          <w:pPr>
            <w:pStyle w:val="Inhopg2"/>
            <w:rPr>
              <w:rFonts w:asciiTheme="minorHAnsi" w:eastAsiaTheme="minorEastAsia" w:hAnsiTheme="minorHAnsi" w:cstheme="minorBidi"/>
              <w:snapToGrid/>
              <w:kern w:val="0"/>
              <w:sz w:val="22"/>
              <w:szCs w:val="22"/>
              <w:lang w:eastAsia="nl-NL"/>
            </w:rPr>
          </w:pPr>
          <w:hyperlink w:anchor="_Toc12001461" w:history="1">
            <w:r w:rsidRPr="00BD7BE6">
              <w:rPr>
                <w:rStyle w:val="Hyperlink"/>
              </w:rPr>
              <w:t>2.11</w:t>
            </w:r>
            <w:r>
              <w:rPr>
                <w:rFonts w:asciiTheme="minorHAnsi" w:eastAsiaTheme="minorEastAsia" w:hAnsiTheme="minorHAnsi" w:cstheme="minorBidi"/>
                <w:snapToGrid/>
                <w:kern w:val="0"/>
                <w:sz w:val="22"/>
                <w:szCs w:val="22"/>
                <w:lang w:eastAsia="nl-NL"/>
              </w:rPr>
              <w:tab/>
            </w:r>
            <w:r w:rsidRPr="00BD7BE6">
              <w:rPr>
                <w:rStyle w:val="Hyperlink"/>
              </w:rPr>
              <w:t>Woonplaatskeuze</w:t>
            </w:r>
            <w:r>
              <w:rPr>
                <w:webHidden/>
              </w:rPr>
              <w:tab/>
            </w:r>
            <w:r>
              <w:rPr>
                <w:webHidden/>
              </w:rPr>
              <w:fldChar w:fldCharType="begin"/>
            </w:r>
            <w:r>
              <w:rPr>
                <w:webHidden/>
              </w:rPr>
              <w:instrText xml:space="preserve"> PAGEREF _Toc12001461 \h </w:instrText>
            </w:r>
            <w:r>
              <w:rPr>
                <w:webHidden/>
              </w:rPr>
            </w:r>
            <w:r>
              <w:rPr>
                <w:webHidden/>
              </w:rPr>
              <w:fldChar w:fldCharType="separate"/>
            </w:r>
            <w:r>
              <w:rPr>
                <w:webHidden/>
              </w:rPr>
              <w:t>38</w:t>
            </w:r>
            <w:r>
              <w:rPr>
                <w:webHidden/>
              </w:rPr>
              <w:fldChar w:fldCharType="end"/>
            </w:r>
          </w:hyperlink>
        </w:p>
        <w:p w14:paraId="1B5E4239" w14:textId="0AC05C33" w:rsidR="00D101E0" w:rsidRDefault="00D101E0">
          <w:pPr>
            <w:pStyle w:val="Inhopg2"/>
            <w:rPr>
              <w:rFonts w:asciiTheme="minorHAnsi" w:eastAsiaTheme="minorEastAsia" w:hAnsiTheme="minorHAnsi" w:cstheme="minorBidi"/>
              <w:snapToGrid/>
              <w:kern w:val="0"/>
              <w:sz w:val="22"/>
              <w:szCs w:val="22"/>
              <w:lang w:eastAsia="nl-NL"/>
            </w:rPr>
          </w:pPr>
          <w:hyperlink w:anchor="_Toc12001462" w:history="1">
            <w:r w:rsidRPr="00BD7BE6">
              <w:rPr>
                <w:rStyle w:val="Hyperlink"/>
              </w:rPr>
              <w:t>2.12</w:t>
            </w:r>
            <w:r>
              <w:rPr>
                <w:rFonts w:asciiTheme="minorHAnsi" w:eastAsiaTheme="minorEastAsia" w:hAnsiTheme="minorHAnsi" w:cstheme="minorBidi"/>
                <w:snapToGrid/>
                <w:kern w:val="0"/>
                <w:sz w:val="22"/>
                <w:szCs w:val="22"/>
                <w:lang w:eastAsia="nl-NL"/>
              </w:rPr>
              <w:tab/>
            </w:r>
            <w:r w:rsidRPr="00BD7BE6">
              <w:rPr>
                <w:rStyle w:val="Hyperlink"/>
              </w:rPr>
              <w:t>Einde kadasterdeel</w:t>
            </w:r>
            <w:r>
              <w:rPr>
                <w:webHidden/>
              </w:rPr>
              <w:tab/>
            </w:r>
            <w:r>
              <w:rPr>
                <w:webHidden/>
              </w:rPr>
              <w:fldChar w:fldCharType="begin"/>
            </w:r>
            <w:r>
              <w:rPr>
                <w:webHidden/>
              </w:rPr>
              <w:instrText xml:space="preserve"> PAGEREF _Toc12001462 \h </w:instrText>
            </w:r>
            <w:r>
              <w:rPr>
                <w:webHidden/>
              </w:rPr>
            </w:r>
            <w:r>
              <w:rPr>
                <w:webHidden/>
              </w:rPr>
              <w:fldChar w:fldCharType="separate"/>
            </w:r>
            <w:r>
              <w:rPr>
                <w:webHidden/>
              </w:rPr>
              <w:t>38</w:t>
            </w:r>
            <w:r>
              <w:rPr>
                <w:webHidden/>
              </w:rPr>
              <w:fldChar w:fldCharType="end"/>
            </w:r>
          </w:hyperlink>
        </w:p>
        <w:p w14:paraId="0A1F4646" w14:textId="0212F29D" w:rsidR="00D101E0" w:rsidRDefault="00D101E0">
          <w:pPr>
            <w:pStyle w:val="Inhopg2"/>
            <w:rPr>
              <w:rFonts w:asciiTheme="minorHAnsi" w:eastAsiaTheme="minorEastAsia" w:hAnsiTheme="minorHAnsi" w:cstheme="minorBidi"/>
              <w:snapToGrid/>
              <w:kern w:val="0"/>
              <w:sz w:val="22"/>
              <w:szCs w:val="22"/>
              <w:lang w:eastAsia="nl-NL"/>
            </w:rPr>
          </w:pPr>
          <w:hyperlink w:anchor="_Toc12001463" w:history="1">
            <w:r w:rsidRPr="00BD7BE6">
              <w:rPr>
                <w:rStyle w:val="Hyperlink"/>
              </w:rPr>
              <w:t>2.13</w:t>
            </w:r>
            <w:r>
              <w:rPr>
                <w:rFonts w:asciiTheme="minorHAnsi" w:eastAsiaTheme="minorEastAsia" w:hAnsiTheme="minorHAnsi" w:cstheme="minorBidi"/>
                <w:snapToGrid/>
                <w:kern w:val="0"/>
                <w:sz w:val="22"/>
                <w:szCs w:val="22"/>
                <w:lang w:eastAsia="nl-NL"/>
              </w:rPr>
              <w:tab/>
            </w:r>
            <w:r w:rsidRPr="00BD7BE6">
              <w:rPr>
                <w:rStyle w:val="Hyperlink"/>
              </w:rPr>
              <w:t>Vrije gedeelte</w:t>
            </w:r>
            <w:r>
              <w:rPr>
                <w:webHidden/>
              </w:rPr>
              <w:tab/>
            </w:r>
            <w:r>
              <w:rPr>
                <w:webHidden/>
              </w:rPr>
              <w:fldChar w:fldCharType="begin"/>
            </w:r>
            <w:r>
              <w:rPr>
                <w:webHidden/>
              </w:rPr>
              <w:instrText xml:space="preserve"> PAGEREF _Toc12001463 \h </w:instrText>
            </w:r>
            <w:r>
              <w:rPr>
                <w:webHidden/>
              </w:rPr>
            </w:r>
            <w:r>
              <w:rPr>
                <w:webHidden/>
              </w:rPr>
              <w:fldChar w:fldCharType="separate"/>
            </w:r>
            <w:r>
              <w:rPr>
                <w:webHidden/>
              </w:rPr>
              <w:t>39</w:t>
            </w:r>
            <w:r>
              <w:rPr>
                <w:webHidden/>
              </w:rPr>
              <w:fldChar w:fldCharType="end"/>
            </w:r>
          </w:hyperlink>
        </w:p>
        <w:p w14:paraId="10F6C9D6" w14:textId="54FB6BFA" w:rsidR="00D101E0" w:rsidRDefault="00D101E0">
          <w:r>
            <w:rPr>
              <w:b/>
              <w:bCs/>
            </w:rPr>
            <w:fldChar w:fldCharType="end"/>
          </w:r>
        </w:p>
      </w:sdtContent>
    </w:sdt>
    <w:p w14:paraId="36B0D238" w14:textId="77777777" w:rsidR="003228A3" w:rsidRPr="00343045" w:rsidRDefault="003228A3"/>
    <w:p w14:paraId="387D7933" w14:textId="77777777" w:rsidR="004A1631" w:rsidRPr="00343045" w:rsidRDefault="004A1631" w:rsidP="004A1631">
      <w:pPr>
        <w:pStyle w:val="Kop1"/>
        <w:numPr>
          <w:ilvl w:val="0"/>
          <w:numId w:val="1"/>
        </w:numPr>
        <w:rPr>
          <w:lang w:val="nl-NL"/>
        </w:rPr>
      </w:pPr>
      <w:bookmarkStart w:id="52" w:name="bmStartpunt"/>
      <w:bookmarkStart w:id="53" w:name="_Toc498316301"/>
      <w:bookmarkStart w:id="54" w:name="_Toc20728828"/>
      <w:bookmarkStart w:id="55" w:name="_Toc464135491"/>
      <w:bookmarkStart w:id="56" w:name="_Toc506361255"/>
      <w:bookmarkStart w:id="57" w:name="_Toc12001442"/>
      <w:bookmarkStart w:id="58" w:name="_Toc179181706"/>
      <w:bookmarkEnd w:id="52"/>
      <w:bookmarkEnd w:id="53"/>
      <w:bookmarkEnd w:id="54"/>
      <w:r w:rsidRPr="00343045">
        <w:rPr>
          <w:lang w:val="nl-NL"/>
        </w:rPr>
        <w:lastRenderedPageBreak/>
        <w:t>Inleiding</w:t>
      </w:r>
      <w:bookmarkEnd w:id="55"/>
      <w:bookmarkEnd w:id="56"/>
      <w:bookmarkEnd w:id="57"/>
    </w:p>
    <w:p w14:paraId="409F5E9D" w14:textId="77777777" w:rsidR="00987D5A" w:rsidRPr="00343045" w:rsidRDefault="00987D5A" w:rsidP="00987D5A">
      <w:pPr>
        <w:pStyle w:val="Kop2"/>
        <w:numPr>
          <w:ilvl w:val="1"/>
          <w:numId w:val="1"/>
        </w:numPr>
      </w:pPr>
      <w:bookmarkStart w:id="59" w:name="_Toc196114936"/>
      <w:bookmarkStart w:id="60" w:name="_Toc464135492"/>
      <w:bookmarkStart w:id="61" w:name="_Toc506361256"/>
      <w:bookmarkStart w:id="62" w:name="_Toc12001443"/>
      <w:r w:rsidRPr="00343045">
        <w:t>Doel</w:t>
      </w:r>
      <w:bookmarkEnd w:id="59"/>
      <w:bookmarkEnd w:id="60"/>
      <w:bookmarkEnd w:id="61"/>
      <w:bookmarkEnd w:id="62"/>
    </w:p>
    <w:p w14:paraId="3CFD72A5" w14:textId="4D1819FA" w:rsidR="008D0862" w:rsidRDefault="008D0862" w:rsidP="008D0862">
      <w:r w:rsidRPr="00343045">
        <w:t>I</w:t>
      </w:r>
      <w:r>
        <w:t>n dit document wordt beschreven</w:t>
      </w:r>
      <w:r w:rsidRPr="00343045">
        <w:t xml:space="preserve"> hoe het modeldocument voor</w:t>
      </w:r>
      <w:r w:rsidR="00286F0E">
        <w:t xml:space="preserve"> </w:t>
      </w:r>
      <w:r w:rsidR="00D43EF3">
        <w:t>Munt</w:t>
      </w:r>
      <w:r w:rsidR="00C61CA0"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6223F3F7" w14:textId="77777777" w:rsidR="00987D5A" w:rsidRPr="00343045" w:rsidRDefault="00987D5A" w:rsidP="00987D5A"/>
    <w:p w14:paraId="18532446" w14:textId="77777777" w:rsidR="00447EB0" w:rsidRDefault="00447EB0" w:rsidP="00447EB0">
      <w:pPr>
        <w:pStyle w:val="Kop2"/>
        <w:numPr>
          <w:ilvl w:val="1"/>
          <w:numId w:val="1"/>
        </w:numPr>
      </w:pPr>
      <w:bookmarkStart w:id="63" w:name="_Toc212447230"/>
      <w:bookmarkStart w:id="64" w:name="_Toc464135493"/>
      <w:bookmarkStart w:id="65" w:name="_Toc506361257"/>
      <w:bookmarkStart w:id="66" w:name="_Toc12001444"/>
      <w:bookmarkStart w:id="67" w:name="_Toc196114937"/>
      <w:r w:rsidRPr="00343045">
        <w:t>Algemeen</w:t>
      </w:r>
      <w:bookmarkEnd w:id="63"/>
      <w:bookmarkEnd w:id="64"/>
      <w:bookmarkEnd w:id="65"/>
      <w:bookmarkEnd w:id="66"/>
    </w:p>
    <w:p w14:paraId="48A3473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3AF065F2" w14:textId="77777777" w:rsidR="009A53F9" w:rsidRDefault="009A53F9" w:rsidP="009A53F9">
      <w:pPr>
        <w:rPr>
          <w:lang w:val="nl"/>
        </w:rPr>
      </w:pPr>
    </w:p>
    <w:p w14:paraId="3383C1A4"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67"/>
    <w:p w14:paraId="60A88A6A" w14:textId="77777777" w:rsidR="00440164" w:rsidRDefault="00440164" w:rsidP="00A06FC5">
      <w:pPr>
        <w:rPr>
          <w:b/>
        </w:rPr>
      </w:pPr>
    </w:p>
    <w:p w14:paraId="3CD2FC8B" w14:textId="77777777" w:rsidR="00EF395F" w:rsidRDefault="00EF395F" w:rsidP="00A06FC5">
      <w:r w:rsidRPr="00EF395F">
        <w:t>Aanvullende</w:t>
      </w:r>
      <w:r>
        <w:t xml:space="preserve"> presentatie beschrijving:</w:t>
      </w:r>
    </w:p>
    <w:p w14:paraId="052F39E4"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7FCC87B0" w14:textId="6B7E2F4C"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2064D" w:rsidRPr="00482EB5">
        <w:rPr>
          <w:noProof/>
          <w:lang w:eastAsia="nl-NL"/>
        </w:rPr>
        <w:drawing>
          <wp:inline distT="0" distB="0" distL="0" distR="0" wp14:anchorId="28A32BF8" wp14:editId="0EE1120D">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647E5D0D" w14:textId="77777777" w:rsidR="002B627D" w:rsidRPr="00440164" w:rsidRDefault="002B627D" w:rsidP="00A06FC5">
      <w:pPr>
        <w:rPr>
          <w:b/>
        </w:rPr>
      </w:pPr>
    </w:p>
    <w:p w14:paraId="5EC4AE23" w14:textId="77777777" w:rsidR="00BF18B4" w:rsidRPr="00343045" w:rsidRDefault="00BF18B4" w:rsidP="00056C54">
      <w:pPr>
        <w:pStyle w:val="Kop2"/>
        <w:pageBreakBefore/>
      </w:pPr>
      <w:bookmarkStart w:id="68" w:name="_Toc191216332"/>
      <w:bookmarkStart w:id="69" w:name="_Toc191373237"/>
      <w:bookmarkStart w:id="70" w:name="_Toc191216333"/>
      <w:bookmarkStart w:id="71" w:name="_Toc191373238"/>
      <w:bookmarkStart w:id="72" w:name="_Toc464135494"/>
      <w:bookmarkStart w:id="73" w:name="_Toc506361258"/>
      <w:bookmarkStart w:id="74" w:name="_Toc12001445"/>
      <w:bookmarkEnd w:id="68"/>
      <w:bookmarkEnd w:id="69"/>
      <w:bookmarkEnd w:id="70"/>
      <w:bookmarkEnd w:id="71"/>
      <w:r w:rsidRPr="00343045">
        <w:lastRenderedPageBreak/>
        <w:t>Referenties</w:t>
      </w:r>
      <w:bookmarkEnd w:id="72"/>
      <w:bookmarkEnd w:id="73"/>
      <w:bookmarkEnd w:id="74"/>
    </w:p>
    <w:p w14:paraId="3A595C9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8370"/>
      </w:tblGrid>
      <w:tr w:rsidR="00AA1B40" w:rsidRPr="00DB7FA4" w14:paraId="4CF0D5F8" w14:textId="77777777" w:rsidTr="006D6993">
        <w:tc>
          <w:tcPr>
            <w:tcW w:w="556" w:type="dxa"/>
            <w:shd w:val="clear" w:color="auto" w:fill="CCCCCC"/>
          </w:tcPr>
          <w:p w14:paraId="1140F714" w14:textId="77777777" w:rsidR="00AA1B40" w:rsidRPr="00DB7FA4" w:rsidRDefault="00AA1B40" w:rsidP="00BF18B4">
            <w:pPr>
              <w:rPr>
                <w:b/>
                <w:lang w:val="nl"/>
              </w:rPr>
            </w:pPr>
            <w:r w:rsidRPr="00DB7FA4">
              <w:rPr>
                <w:b/>
                <w:lang w:val="nl"/>
              </w:rPr>
              <w:t>ID</w:t>
            </w:r>
          </w:p>
        </w:tc>
        <w:tc>
          <w:tcPr>
            <w:tcW w:w="8370" w:type="dxa"/>
            <w:shd w:val="clear" w:color="auto" w:fill="CCCCCC"/>
          </w:tcPr>
          <w:p w14:paraId="045369ED" w14:textId="77777777" w:rsidR="00AA1B40" w:rsidRPr="00DB7FA4" w:rsidRDefault="00AA1B40" w:rsidP="00BF18B4">
            <w:pPr>
              <w:rPr>
                <w:b/>
                <w:lang w:val="nl"/>
              </w:rPr>
            </w:pPr>
            <w:r w:rsidRPr="00DB7FA4">
              <w:rPr>
                <w:b/>
                <w:lang w:val="nl"/>
              </w:rPr>
              <w:t>Documentnaam</w:t>
            </w:r>
          </w:p>
        </w:tc>
      </w:tr>
      <w:tr w:rsidR="00AA1B40" w:rsidRPr="00DB7FA4" w14:paraId="60482898" w14:textId="77777777" w:rsidTr="006D6993">
        <w:tc>
          <w:tcPr>
            <w:tcW w:w="556" w:type="dxa"/>
            <w:shd w:val="clear" w:color="auto" w:fill="auto"/>
          </w:tcPr>
          <w:p w14:paraId="4E4D7112" w14:textId="77777777" w:rsidR="00AA1B40" w:rsidRPr="00DB7FA4" w:rsidRDefault="00AA1B40" w:rsidP="00BF18B4">
            <w:pPr>
              <w:rPr>
                <w:lang w:val="nl"/>
              </w:rPr>
            </w:pPr>
            <w:r w:rsidRPr="002C7327">
              <w:t>[1]</w:t>
            </w:r>
          </w:p>
        </w:tc>
        <w:tc>
          <w:tcPr>
            <w:tcW w:w="8370" w:type="dxa"/>
            <w:shd w:val="clear" w:color="auto" w:fill="auto"/>
          </w:tcPr>
          <w:p w14:paraId="0BF7A18C" w14:textId="665EA917" w:rsidR="00AA1B40" w:rsidRPr="00DB7FA4" w:rsidRDefault="00AA1B40" w:rsidP="00EC1610">
            <w:pPr>
              <w:rPr>
                <w:lang w:val="nl"/>
              </w:rPr>
            </w:pPr>
            <w:r w:rsidRPr="00CC0276">
              <w:t xml:space="preserve">Modeldocument </w:t>
            </w:r>
            <w:r>
              <w:t>Munt hypotheek</w:t>
            </w:r>
          </w:p>
        </w:tc>
      </w:tr>
      <w:tr w:rsidR="00AA1B40" w:rsidRPr="00DB7FA4" w14:paraId="4F78AA22" w14:textId="77777777" w:rsidTr="006D6993">
        <w:tc>
          <w:tcPr>
            <w:tcW w:w="556" w:type="dxa"/>
            <w:shd w:val="clear" w:color="auto" w:fill="auto"/>
          </w:tcPr>
          <w:p w14:paraId="4B4A411C" w14:textId="77777777" w:rsidR="00AA1B40" w:rsidRPr="00DB7FA4" w:rsidRDefault="00AA1B40" w:rsidP="00BF18B4">
            <w:pPr>
              <w:rPr>
                <w:lang w:val="nl"/>
              </w:rPr>
            </w:pPr>
            <w:r w:rsidRPr="00134AAB">
              <w:t>[2]</w:t>
            </w:r>
          </w:p>
        </w:tc>
        <w:tc>
          <w:tcPr>
            <w:tcW w:w="8370" w:type="dxa"/>
            <w:shd w:val="clear" w:color="auto" w:fill="auto"/>
          </w:tcPr>
          <w:p w14:paraId="7AB0AC9B" w14:textId="5A605B6A" w:rsidR="00AA1B40" w:rsidRPr="00DB7FA4" w:rsidRDefault="00AA1B40" w:rsidP="00BF18B4">
            <w:pPr>
              <w:rPr>
                <w:lang w:val="nl"/>
              </w:rPr>
            </w:pPr>
            <w:r w:rsidRPr="00134AAB">
              <w:t xml:space="preserve">Documentatie standaard tekstblokken: namen van de documenten en de versies daarvan zijn in </w:t>
            </w:r>
            <w:r>
              <w:t>de release notes</w:t>
            </w:r>
            <w:r w:rsidRPr="00134AAB">
              <w:t xml:space="preserve"> opgenomen</w:t>
            </w:r>
          </w:p>
        </w:tc>
      </w:tr>
      <w:tr w:rsidR="00AA1B40" w:rsidRPr="00DB7FA4" w14:paraId="59A3BC86" w14:textId="77777777" w:rsidTr="006D6993">
        <w:tc>
          <w:tcPr>
            <w:tcW w:w="556" w:type="dxa"/>
            <w:shd w:val="clear" w:color="auto" w:fill="auto"/>
          </w:tcPr>
          <w:p w14:paraId="6323B4CA" w14:textId="4EDC85BF" w:rsidR="00AA1B40" w:rsidRPr="00DB7FA4" w:rsidRDefault="00AA1B40" w:rsidP="00BF18B4">
            <w:pPr>
              <w:rPr>
                <w:lang w:val="nl"/>
              </w:rPr>
            </w:pPr>
            <w:bookmarkStart w:id="75" w:name="AlgemeneAfsprakenDocument"/>
            <w:r>
              <w:t>[3]</w:t>
            </w:r>
            <w:bookmarkEnd w:id="75"/>
          </w:p>
        </w:tc>
        <w:tc>
          <w:tcPr>
            <w:tcW w:w="8370" w:type="dxa"/>
            <w:shd w:val="clear" w:color="auto" w:fill="auto"/>
          </w:tcPr>
          <w:p w14:paraId="6BDB8C70" w14:textId="77777777" w:rsidR="00AA1B40" w:rsidRPr="00DB7FA4" w:rsidRDefault="00AA1B40" w:rsidP="00BF18B4">
            <w:pPr>
              <w:rPr>
                <w:lang w:val="nl"/>
              </w:rPr>
            </w:pPr>
            <w:r w:rsidRPr="00F04F48">
              <w:t>Tekstblok - Algemene afspraken modeldocumenten en tekstblokken</w:t>
            </w:r>
          </w:p>
        </w:tc>
      </w:tr>
      <w:tr w:rsidR="00AA1B40" w:rsidRPr="00DB7FA4" w14:paraId="0BE56058" w14:textId="77777777" w:rsidTr="006D6993">
        <w:tc>
          <w:tcPr>
            <w:tcW w:w="556" w:type="dxa"/>
            <w:shd w:val="clear" w:color="auto" w:fill="auto"/>
          </w:tcPr>
          <w:p w14:paraId="79844382" w14:textId="5B4AEAB6" w:rsidR="00AA1B40" w:rsidRDefault="00AA1B40" w:rsidP="00BF18B4">
            <w:bookmarkStart w:id="76" w:name="TC"/>
            <w:r>
              <w:t>[TC]</w:t>
            </w:r>
            <w:bookmarkEnd w:id="76"/>
          </w:p>
        </w:tc>
        <w:tc>
          <w:tcPr>
            <w:tcW w:w="8370" w:type="dxa"/>
            <w:shd w:val="clear" w:color="auto" w:fill="auto"/>
          </w:tcPr>
          <w:p w14:paraId="621EC278" w14:textId="77777777" w:rsidR="00AA1B40" w:rsidRDefault="00AA1B40" w:rsidP="00BF18B4">
            <w:r w:rsidRPr="00362DEE">
              <w:t>Toelichting - Comparitie nummering en layout</w:t>
            </w:r>
          </w:p>
        </w:tc>
      </w:tr>
      <w:tr w:rsidR="00AA1B40" w:rsidRPr="00DB7FA4" w14:paraId="5E527C8D" w14:textId="77777777" w:rsidTr="006D6993">
        <w:tc>
          <w:tcPr>
            <w:tcW w:w="556" w:type="dxa"/>
            <w:shd w:val="clear" w:color="auto" w:fill="auto"/>
          </w:tcPr>
          <w:p w14:paraId="79ADCB4F" w14:textId="77777777" w:rsidR="00AA1B40" w:rsidRDefault="00AA1B40" w:rsidP="00BF18B4">
            <w:r>
              <w:t>[4]</w:t>
            </w:r>
          </w:p>
        </w:tc>
        <w:tc>
          <w:tcPr>
            <w:tcW w:w="8370" w:type="dxa"/>
            <w:shd w:val="clear" w:color="auto" w:fill="auto"/>
          </w:tcPr>
          <w:p w14:paraId="1B5D9082" w14:textId="77777777" w:rsidR="00AA1B40" w:rsidRPr="00F04F48" w:rsidRDefault="00AA1B40" w:rsidP="00BF18B4">
            <w:r>
              <w:t xml:space="preserve">Generieke XSD </w:t>
            </w:r>
            <w:r w:rsidRPr="00887623">
              <w:t>StukAlgemeen</w:t>
            </w:r>
          </w:p>
        </w:tc>
      </w:tr>
    </w:tbl>
    <w:p w14:paraId="1D811EAB" w14:textId="77777777" w:rsidR="003743B2" w:rsidRPr="00343045" w:rsidRDefault="003743B2" w:rsidP="00BF18B4">
      <w:pPr>
        <w:rPr>
          <w:lang w:val="nl"/>
        </w:rPr>
      </w:pPr>
    </w:p>
    <w:p w14:paraId="7D8239BE" w14:textId="77777777" w:rsidR="008D0862" w:rsidRPr="002C7327" w:rsidRDefault="008D0862" w:rsidP="00075CF1">
      <w:pPr>
        <w:pStyle w:val="streepje"/>
        <w:numPr>
          <w:ilvl w:val="0"/>
          <w:numId w:val="0"/>
        </w:numPr>
        <w:rPr>
          <w:lang w:val="nl-NL"/>
        </w:rPr>
      </w:pPr>
    </w:p>
    <w:p w14:paraId="07EE3400" w14:textId="77777777" w:rsidR="00075CF1" w:rsidRPr="00134AAB" w:rsidRDefault="00075CF1" w:rsidP="00134AAB">
      <w:pPr>
        <w:pStyle w:val="streepje"/>
        <w:numPr>
          <w:ilvl w:val="0"/>
          <w:numId w:val="0"/>
        </w:numPr>
        <w:rPr>
          <w:lang w:val="nl-NL"/>
        </w:rPr>
      </w:pPr>
    </w:p>
    <w:p w14:paraId="584D8EC8" w14:textId="77777777" w:rsidR="00857117" w:rsidRDefault="00857117" w:rsidP="00857117">
      <w:pPr>
        <w:pStyle w:val="streepje"/>
        <w:numPr>
          <w:ilvl w:val="0"/>
          <w:numId w:val="0"/>
        </w:numPr>
        <w:ind w:left="284" w:hanging="284"/>
      </w:pPr>
    </w:p>
    <w:p w14:paraId="326B83FF" w14:textId="77777777" w:rsidR="00857117" w:rsidRPr="00343045" w:rsidRDefault="00857117" w:rsidP="00857117">
      <w:pPr>
        <w:pStyle w:val="streepje"/>
        <w:numPr>
          <w:ilvl w:val="0"/>
          <w:numId w:val="0"/>
        </w:numPr>
        <w:ind w:left="284" w:hanging="284"/>
        <w:sectPr w:rsidR="00857117" w:rsidRPr="00343045" w:rsidSect="00134AAB">
          <w:headerReference w:type="default" r:id="rId13"/>
          <w:type w:val="oddPage"/>
          <w:pgSz w:w="11906" w:h="16838" w:code="9"/>
          <w:pgMar w:top="3402" w:right="1304" w:bottom="1304" w:left="1814" w:header="567" w:footer="431" w:gutter="0"/>
          <w:cols w:space="708"/>
          <w:formProt w:val="0"/>
        </w:sectPr>
      </w:pPr>
    </w:p>
    <w:p w14:paraId="61B39258" w14:textId="39B80ACA" w:rsidR="008D0862" w:rsidRDefault="00D43EF3" w:rsidP="008D0862">
      <w:pPr>
        <w:pStyle w:val="Kop1"/>
        <w:numPr>
          <w:ilvl w:val="0"/>
          <w:numId w:val="1"/>
        </w:numPr>
        <w:rPr>
          <w:lang w:val="nl-NL"/>
        </w:rPr>
      </w:pPr>
      <w:bookmarkStart w:id="86" w:name="_Toc464135495"/>
      <w:bookmarkStart w:id="87" w:name="_Toc506361259"/>
      <w:bookmarkStart w:id="88" w:name="_Toc12001446"/>
      <w:bookmarkEnd w:id="58"/>
      <w:r>
        <w:rPr>
          <w:lang w:val="nl-NL"/>
        </w:rPr>
        <w:lastRenderedPageBreak/>
        <w:t>Munt</w:t>
      </w:r>
      <w:r w:rsidR="00340045">
        <w:rPr>
          <w:lang w:val="nl-NL"/>
        </w:rPr>
        <w:t xml:space="preserve"> </w:t>
      </w:r>
      <w:r w:rsidR="008D0862">
        <w:rPr>
          <w:lang w:val="nl-NL"/>
        </w:rPr>
        <w:t>Hypotheekakte</w:t>
      </w:r>
      <w:bookmarkEnd w:id="86"/>
      <w:bookmarkEnd w:id="87"/>
      <w:bookmarkEnd w:id="88"/>
    </w:p>
    <w:p w14:paraId="41022976" w14:textId="03E0000D" w:rsidR="008D0862" w:rsidRDefault="008D0862" w:rsidP="008D0862">
      <w:r>
        <w:t xml:space="preserve">In dit hoofdstuk is de structuur van de </w:t>
      </w:r>
      <w:r w:rsidR="00D43EF3">
        <w:t>Munt</w:t>
      </w:r>
      <w:r w:rsidR="00C61CA0">
        <w:t xml:space="preserve"> </w:t>
      </w:r>
      <w:r>
        <w:t>hypotheekakte in detail beschreven.</w:t>
      </w:r>
    </w:p>
    <w:p w14:paraId="0AFD7880" w14:textId="77777777" w:rsidR="008D0862" w:rsidRPr="0090007F" w:rsidRDefault="008D0862" w:rsidP="008D0862">
      <w:r>
        <w:t xml:space="preserve">Bij de uitwerking staat ook de mapping naar de elementen in het essentialia bestand vermeld.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390477CE" w14:textId="7FF7502D"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en</w:t>
      </w:r>
      <w:r w:rsidR="00E76A16">
        <w:t>.</w:t>
      </w:r>
    </w:p>
    <w:p w14:paraId="7B74E13D" w14:textId="77777777" w:rsidR="005606FC" w:rsidRDefault="005606FC" w:rsidP="00AA1E30"/>
    <w:p w14:paraId="4DF1E555" w14:textId="77777777" w:rsidR="008D0862" w:rsidRPr="00343045" w:rsidRDefault="00741213" w:rsidP="008D0862">
      <w:pPr>
        <w:pStyle w:val="Kop2"/>
      </w:pPr>
      <w:bookmarkStart w:id="89" w:name="_Toc246925271"/>
      <w:bookmarkStart w:id="90" w:name="_Toc464135496"/>
      <w:bookmarkStart w:id="91" w:name="_Toc506361260"/>
      <w:bookmarkStart w:id="92" w:name="_Toc12001447"/>
      <w:r>
        <w:t>Equivalentiev</w:t>
      </w:r>
      <w:r w:rsidR="008D0862">
        <w:t>erklaring</w:t>
      </w:r>
      <w:bookmarkEnd w:id="89"/>
      <w:bookmarkEnd w:id="90"/>
      <w:bookmarkEnd w:id="91"/>
      <w:bookmarkEnd w:id="92"/>
    </w:p>
    <w:p w14:paraId="53F7D79A"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66171419"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6F2BBE24" w14:textId="77777777" w:rsidTr="00DB7FA4">
        <w:tc>
          <w:tcPr>
            <w:tcW w:w="2394" w:type="pct"/>
            <w:shd w:val="clear" w:color="auto" w:fill="auto"/>
          </w:tcPr>
          <w:p w14:paraId="1E6AE52A" w14:textId="77777777" w:rsidR="00C4522F" w:rsidRPr="00D77156" w:rsidRDefault="00C4522F" w:rsidP="00A7152A">
            <w:pPr>
              <w:rPr>
                <w:b/>
              </w:rPr>
            </w:pPr>
            <w:r w:rsidRPr="00DB7FA4">
              <w:rPr>
                <w:b/>
              </w:rPr>
              <w:t>Modeldocument tekst</w:t>
            </w:r>
          </w:p>
        </w:tc>
        <w:tc>
          <w:tcPr>
            <w:tcW w:w="2606" w:type="pct"/>
            <w:shd w:val="clear" w:color="auto" w:fill="auto"/>
          </w:tcPr>
          <w:p w14:paraId="05E64D2F" w14:textId="77777777" w:rsidR="00C4522F" w:rsidRPr="00D77156" w:rsidRDefault="00C4522F" w:rsidP="005217FC">
            <w:pPr>
              <w:rPr>
                <w:b/>
              </w:rPr>
            </w:pPr>
            <w:r w:rsidRPr="00DB7FA4">
              <w:rPr>
                <w:b/>
              </w:rPr>
              <w:t>Toelichting</w:t>
            </w:r>
          </w:p>
        </w:tc>
      </w:tr>
      <w:tr w:rsidR="008D0862" w:rsidRPr="002E729C" w14:paraId="25E4CDB3" w14:textId="77777777" w:rsidTr="00DB7FA4">
        <w:tc>
          <w:tcPr>
            <w:tcW w:w="2394" w:type="pct"/>
            <w:shd w:val="clear" w:color="auto" w:fill="auto"/>
          </w:tcPr>
          <w:p w14:paraId="7C2A6283"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01122A1D" w14:textId="77777777"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14:paraId="30E64B04" w14:textId="77777777" w:rsidR="00025A52" w:rsidRDefault="00025A52" w:rsidP="005217FC"/>
          <w:p w14:paraId="0DD89FF0" w14:textId="77777777" w:rsidR="00025A52" w:rsidRPr="00025A52" w:rsidRDefault="00025A52" w:rsidP="00025A52">
            <w:pPr>
              <w:rPr>
                <w:snapToGrid/>
                <w:u w:val="single"/>
              </w:rPr>
            </w:pPr>
            <w:r w:rsidRPr="00025A52">
              <w:rPr>
                <w:snapToGrid/>
                <w:u w:val="single"/>
              </w:rPr>
              <w:t>Mapping:</w:t>
            </w:r>
          </w:p>
          <w:p w14:paraId="4A7C841B" w14:textId="77777777"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14:paraId="454C34EC" w14:textId="77777777" w:rsidR="00D43A2A" w:rsidRDefault="00D43A2A" w:rsidP="00D43A2A">
      <w:pPr>
        <w:pStyle w:val="Kop2"/>
        <w:pageBreakBefore/>
      </w:pPr>
      <w:bookmarkStart w:id="93" w:name="_Toc464135497"/>
      <w:bookmarkStart w:id="94" w:name="_Toc506361261"/>
      <w:bookmarkStart w:id="95" w:name="_Toc12001448"/>
      <w:bookmarkStart w:id="96" w:name="_Ref438019207"/>
      <w:r>
        <w:lastRenderedPageBreak/>
        <w:t>Titel</w:t>
      </w:r>
      <w:bookmarkEnd w:id="93"/>
      <w:bookmarkEnd w:id="94"/>
      <w:bookmarkEnd w:id="95"/>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43A2A" w:rsidRPr="00D77156" w14:paraId="62D1F804" w14:textId="77777777" w:rsidTr="00323158">
        <w:tc>
          <w:tcPr>
            <w:tcW w:w="2394" w:type="pct"/>
            <w:shd w:val="clear" w:color="auto" w:fill="auto"/>
          </w:tcPr>
          <w:p w14:paraId="17970B51" w14:textId="77777777" w:rsidR="00D43A2A" w:rsidRPr="00D77156" w:rsidRDefault="00D43A2A" w:rsidP="00323158">
            <w:pPr>
              <w:rPr>
                <w:b/>
              </w:rPr>
            </w:pPr>
            <w:r w:rsidRPr="00DB7FA4">
              <w:rPr>
                <w:b/>
              </w:rPr>
              <w:t>Modeldocument tekst</w:t>
            </w:r>
          </w:p>
        </w:tc>
        <w:tc>
          <w:tcPr>
            <w:tcW w:w="2606" w:type="pct"/>
            <w:shd w:val="clear" w:color="auto" w:fill="auto"/>
          </w:tcPr>
          <w:p w14:paraId="1899E424" w14:textId="77777777" w:rsidR="00D43A2A" w:rsidRPr="00D77156" w:rsidRDefault="00D43A2A" w:rsidP="00323158">
            <w:pPr>
              <w:rPr>
                <w:b/>
              </w:rPr>
            </w:pPr>
            <w:r w:rsidRPr="00DB7FA4">
              <w:rPr>
                <w:b/>
              </w:rPr>
              <w:t>Toelichting</w:t>
            </w:r>
          </w:p>
        </w:tc>
      </w:tr>
      <w:tr w:rsidR="00D43A2A" w:rsidRPr="002E729C" w14:paraId="7FB359BE" w14:textId="77777777" w:rsidTr="00323158">
        <w:tc>
          <w:tcPr>
            <w:tcW w:w="2394" w:type="pct"/>
            <w:shd w:val="clear" w:color="auto" w:fill="auto"/>
          </w:tcPr>
          <w:p w14:paraId="2C24A179" w14:textId="77777777" w:rsidR="00D43A2A" w:rsidRPr="00DB7FA4" w:rsidRDefault="00D43A2A" w:rsidP="00323158">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145367A4" w14:textId="77777777" w:rsidR="00D43A2A" w:rsidRPr="00025A52" w:rsidRDefault="00D43A2A" w:rsidP="00323158">
            <w:pPr>
              <w:rPr>
                <w:snapToGrid/>
                <w:szCs w:val="18"/>
              </w:rPr>
            </w:pPr>
            <w:r>
              <w:rPr>
                <w:szCs w:val="18"/>
              </w:rPr>
              <w:t xml:space="preserve">Optioneel tekstblok. </w:t>
            </w:r>
            <w:r w:rsidRPr="00025A52">
              <w:rPr>
                <w:snapToGrid/>
                <w:szCs w:val="18"/>
              </w:rPr>
              <w:t>De titelvelden voor een hypotheekakte. De opmaak is conform het tekstblok.</w:t>
            </w:r>
          </w:p>
          <w:p w14:paraId="5EBBB965" w14:textId="77777777" w:rsidR="00D43A2A" w:rsidRDefault="00D43A2A" w:rsidP="00323158">
            <w:pPr>
              <w:rPr>
                <w:szCs w:val="18"/>
              </w:rPr>
            </w:pPr>
          </w:p>
          <w:p w14:paraId="62C44815" w14:textId="77777777" w:rsidR="00D43A2A" w:rsidRPr="00025A52" w:rsidRDefault="00D43A2A" w:rsidP="00323158">
            <w:pPr>
              <w:rPr>
                <w:snapToGrid/>
                <w:u w:val="single"/>
              </w:rPr>
            </w:pPr>
            <w:r w:rsidRPr="00025A52">
              <w:rPr>
                <w:snapToGrid/>
                <w:u w:val="single"/>
              </w:rPr>
              <w:t>Mapping:</w:t>
            </w:r>
          </w:p>
          <w:p w14:paraId="1F0E3927" w14:textId="77777777" w:rsidR="00D43A2A" w:rsidRPr="00DB7FA4" w:rsidRDefault="00D43A2A" w:rsidP="00323158">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0EA1B51B" w14:textId="77777777" w:rsidR="005606FC" w:rsidRDefault="005606FC" w:rsidP="00D77156">
      <w:pPr>
        <w:pStyle w:val="Kop2"/>
      </w:pPr>
      <w:bookmarkStart w:id="97" w:name="_Toc464135498"/>
      <w:bookmarkStart w:id="98" w:name="_Toc506361262"/>
      <w:bookmarkStart w:id="99" w:name="_Toc12001449"/>
      <w:bookmarkEnd w:id="96"/>
      <w:r>
        <w:t>Aanhef</w:t>
      </w:r>
      <w:bookmarkEnd w:id="97"/>
      <w:bookmarkEnd w:id="98"/>
      <w:bookmarkEnd w:id="99"/>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1AA627CF" w14:textId="77777777" w:rsidTr="00DB7FA4">
        <w:tc>
          <w:tcPr>
            <w:tcW w:w="2394" w:type="pct"/>
            <w:shd w:val="clear" w:color="auto" w:fill="auto"/>
          </w:tcPr>
          <w:p w14:paraId="6CAD7651" w14:textId="77777777" w:rsidR="00C4522F" w:rsidRPr="00D77156" w:rsidRDefault="00C4522F" w:rsidP="00D77156">
            <w:pPr>
              <w:rPr>
                <w:b/>
              </w:rPr>
            </w:pPr>
            <w:r w:rsidRPr="00DB7FA4">
              <w:rPr>
                <w:b/>
              </w:rPr>
              <w:t>Modeldocument tekst</w:t>
            </w:r>
          </w:p>
        </w:tc>
        <w:tc>
          <w:tcPr>
            <w:tcW w:w="2606" w:type="pct"/>
            <w:shd w:val="clear" w:color="auto" w:fill="auto"/>
          </w:tcPr>
          <w:p w14:paraId="55A0F364" w14:textId="77777777" w:rsidR="00C4522F" w:rsidRPr="00D77156" w:rsidRDefault="00C4522F" w:rsidP="002E729C">
            <w:pPr>
              <w:rPr>
                <w:b/>
              </w:rPr>
            </w:pPr>
            <w:r w:rsidRPr="00DB7FA4">
              <w:rPr>
                <w:b/>
              </w:rPr>
              <w:t>Toelichting</w:t>
            </w:r>
          </w:p>
        </w:tc>
      </w:tr>
      <w:tr w:rsidR="0021646D" w:rsidRPr="002E729C" w14:paraId="71E4B794" w14:textId="77777777" w:rsidTr="00DB7FA4">
        <w:tc>
          <w:tcPr>
            <w:tcW w:w="2394" w:type="pct"/>
            <w:shd w:val="clear" w:color="auto" w:fill="auto"/>
          </w:tcPr>
          <w:p w14:paraId="7351F9ED"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100" w:name="_Toc245786300"/>
            <w:bookmarkEnd w:id="100"/>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2AEDEF1D" w14:textId="77777777"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04FAE250" w14:textId="77777777" w:rsidR="00025A52" w:rsidRDefault="00025A52" w:rsidP="002E729C">
            <w:pPr>
              <w:rPr>
                <w:szCs w:val="18"/>
              </w:rPr>
            </w:pPr>
          </w:p>
          <w:p w14:paraId="27C8C213" w14:textId="77777777" w:rsidR="00025A52" w:rsidRPr="00025A52" w:rsidRDefault="00025A52" w:rsidP="00025A52">
            <w:pPr>
              <w:rPr>
                <w:snapToGrid/>
                <w:u w:val="single"/>
              </w:rPr>
            </w:pPr>
            <w:r w:rsidRPr="00025A52">
              <w:rPr>
                <w:snapToGrid/>
                <w:u w:val="single"/>
              </w:rPr>
              <w:t>Mapping:</w:t>
            </w:r>
          </w:p>
          <w:p w14:paraId="5BCA106B"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6E639961" w14:textId="77777777" w:rsidR="00A9324F" w:rsidRPr="002E729C" w:rsidRDefault="00A9324F" w:rsidP="002E729C">
      <w:pPr>
        <w:tabs>
          <w:tab w:val="left" w:pos="6771"/>
        </w:tabs>
        <w:rPr>
          <w:szCs w:val="18"/>
        </w:rPr>
      </w:pPr>
    </w:p>
    <w:p w14:paraId="7E001EBD" w14:textId="77777777" w:rsidR="00114244" w:rsidRDefault="00900C94" w:rsidP="00D77156">
      <w:pPr>
        <w:pStyle w:val="Kop2"/>
        <w:pageBreakBefore/>
      </w:pPr>
      <w:bookmarkStart w:id="101" w:name="_Toc464135499"/>
      <w:bookmarkStart w:id="102" w:name="_Toc506361263"/>
      <w:bookmarkStart w:id="103" w:name="_Toc12001450"/>
      <w:bookmarkStart w:id="104" w:name="_Ref182807022"/>
      <w:r>
        <w:lastRenderedPageBreak/>
        <w:t>Partijen</w:t>
      </w:r>
      <w:bookmarkEnd w:id="101"/>
      <w:bookmarkEnd w:id="102"/>
      <w:bookmarkEnd w:id="103"/>
    </w:p>
    <w:p w14:paraId="13C30B2A" w14:textId="0318A3C6" w:rsidR="00915E27" w:rsidRDefault="0054259B" w:rsidP="0038607C">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4C1BBE" w:rsidRPr="004C1BBE">
        <w:rPr>
          <w:snapToGrid/>
          <w:szCs w:val="18"/>
        </w:rPr>
        <w:t>[TC]</w:t>
      </w:r>
      <w:r w:rsidRPr="00890735">
        <w:rPr>
          <w:snapToGrid/>
          <w:szCs w:val="18"/>
        </w:rPr>
        <w:fldChar w:fldCharType="end"/>
      </w:r>
      <w:r w:rsidRPr="00890735">
        <w:rPr>
          <w:snapToGrid/>
          <w:szCs w:val="18"/>
        </w:rPr>
        <w:t>.</w:t>
      </w:r>
      <w:r w:rsidR="0038607C" w:rsidRPr="00890735" w:rsidDel="0038607C">
        <w:rPr>
          <w:snapToGrid/>
          <w:szCs w:val="18"/>
        </w:rPr>
        <w:t xml:space="preserve"> </w:t>
      </w:r>
    </w:p>
    <w:p w14:paraId="3C9002FB" w14:textId="77777777" w:rsidR="00900C94" w:rsidRDefault="009D5D2C" w:rsidP="00D77156">
      <w:pPr>
        <w:pStyle w:val="Kop3"/>
        <w:pageBreakBefore/>
      </w:pPr>
      <w:bookmarkStart w:id="105" w:name="_Toc464135500"/>
      <w:bookmarkStart w:id="106" w:name="_Toc506361264"/>
      <w:bookmarkStart w:id="107" w:name="_Toc12001451"/>
      <w:r>
        <w:lastRenderedPageBreak/>
        <w:t>Hypotheekb</w:t>
      </w:r>
      <w:r w:rsidR="00900C94">
        <w:t>ank</w:t>
      </w:r>
      <w:bookmarkEnd w:id="105"/>
      <w:bookmarkEnd w:id="106"/>
      <w:bookmarkEnd w:id="107"/>
    </w:p>
    <w:bookmarkEnd w:id="104"/>
    <w:p w14:paraId="7BCF1DEA" w14:textId="77777777"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BA7A59" w:rsidRPr="00D77156" w14:paraId="0676DCE3" w14:textId="77777777" w:rsidTr="00D77156">
        <w:trPr>
          <w:trHeight w:val="125"/>
          <w:tblHeader/>
        </w:trPr>
        <w:tc>
          <w:tcPr>
            <w:tcW w:w="2394" w:type="pct"/>
            <w:shd w:val="clear" w:color="auto" w:fill="auto"/>
          </w:tcPr>
          <w:p w14:paraId="53BB85D4" w14:textId="77777777" w:rsidR="00BA7A59" w:rsidRPr="00D77156" w:rsidRDefault="00BA7A59" w:rsidP="00BA7A59">
            <w:pPr>
              <w:rPr>
                <w:b/>
              </w:rPr>
            </w:pPr>
            <w:r w:rsidRPr="00DB7FA4">
              <w:rPr>
                <w:b/>
              </w:rPr>
              <w:t>Modeldocument tekst</w:t>
            </w:r>
          </w:p>
        </w:tc>
        <w:tc>
          <w:tcPr>
            <w:tcW w:w="2606" w:type="pct"/>
            <w:shd w:val="clear" w:color="auto" w:fill="auto"/>
          </w:tcPr>
          <w:p w14:paraId="5C09FE8A" w14:textId="77777777" w:rsidR="00BA7A59" w:rsidRPr="00D77156" w:rsidRDefault="00BA7A59" w:rsidP="00D77156">
            <w:pPr>
              <w:rPr>
                <w:b/>
              </w:rPr>
            </w:pPr>
            <w:r w:rsidRPr="00DB7FA4">
              <w:rPr>
                <w:b/>
              </w:rPr>
              <w:t>Toelichting</w:t>
            </w:r>
          </w:p>
        </w:tc>
      </w:tr>
      <w:tr w:rsidR="00BA7A59" w:rsidRPr="00123774" w14:paraId="5D9A71AE" w14:textId="77777777" w:rsidTr="00DB7FA4">
        <w:trPr>
          <w:trHeight w:val="125"/>
        </w:trPr>
        <w:tc>
          <w:tcPr>
            <w:tcW w:w="2394" w:type="pct"/>
            <w:shd w:val="clear" w:color="auto" w:fill="auto"/>
          </w:tcPr>
          <w:p w14:paraId="1904A165" w14:textId="5A320A2C" w:rsidR="00BA7A59" w:rsidRPr="00194473" w:rsidRDefault="00D43EF3" w:rsidP="00BA7A59">
            <w:pPr>
              <w:rPr>
                <w:rFonts w:cs="Arial"/>
                <w:bCs/>
                <w:color w:val="FF0000"/>
                <w:szCs w:val="18"/>
                <w:lang w:val="en-US"/>
              </w:rPr>
            </w:pPr>
            <w:r>
              <w:rPr>
                <w:rFonts w:cs="Arial"/>
                <w:bCs/>
                <w:color w:val="FF0000"/>
                <w:szCs w:val="18"/>
                <w:lang w:val="en-US"/>
              </w:rPr>
              <w:t>1</w:t>
            </w:r>
            <w:r w:rsidR="00BA7A59" w:rsidRPr="00194473">
              <w:rPr>
                <w:rFonts w:cs="Arial"/>
                <w:bCs/>
                <w:color w:val="FF0000"/>
                <w:szCs w:val="18"/>
                <w:lang w:val="en-US"/>
              </w:rPr>
              <w:t>.</w:t>
            </w:r>
          </w:p>
        </w:tc>
        <w:tc>
          <w:tcPr>
            <w:tcW w:w="2606" w:type="pct"/>
            <w:shd w:val="clear" w:color="auto" w:fill="auto"/>
          </w:tcPr>
          <w:p w14:paraId="61B06A9E" w14:textId="77777777" w:rsidR="009764F4" w:rsidRPr="00527D55" w:rsidRDefault="009764F4" w:rsidP="00194473">
            <w:pPr>
              <w:rPr>
                <w:szCs w:val="18"/>
                <w:lang w:val="nl"/>
              </w:rPr>
            </w:pPr>
            <w:r w:rsidRPr="00194473">
              <w:rPr>
                <w:snapToGrid/>
                <w:szCs w:val="18"/>
              </w:rPr>
              <w:t>V</w:t>
            </w:r>
            <w:r w:rsidR="00194473">
              <w:rPr>
                <w:snapToGrid/>
                <w:szCs w:val="18"/>
              </w:rPr>
              <w:t>aste</w:t>
            </w:r>
            <w:r w:rsidRPr="00527D55">
              <w:rPr>
                <w:szCs w:val="18"/>
                <w:lang w:val="nl"/>
              </w:rPr>
              <w:t xml:space="preserve"> tekst.</w:t>
            </w:r>
          </w:p>
          <w:p w14:paraId="47F721D0" w14:textId="77777777" w:rsidR="009764F4" w:rsidRDefault="009764F4" w:rsidP="009764F4">
            <w:pPr>
              <w:autoSpaceDE w:val="0"/>
              <w:autoSpaceDN w:val="0"/>
              <w:adjustRightInd w:val="0"/>
              <w:spacing w:line="240" w:lineRule="auto"/>
              <w:rPr>
                <w:sz w:val="16"/>
                <w:szCs w:val="16"/>
                <w:lang w:val="nl"/>
              </w:rPr>
            </w:pPr>
          </w:p>
          <w:p w14:paraId="6ED91069" w14:textId="77777777" w:rsidR="009764F4" w:rsidRPr="00527D55" w:rsidRDefault="009764F4" w:rsidP="009764F4">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Controle backendverwerking voor de hele partij:</w:t>
            </w:r>
          </w:p>
          <w:p w14:paraId="185782E9" w14:textId="77777777" w:rsidR="00BA7A59" w:rsidRPr="00FB1425" w:rsidRDefault="009764F4" w:rsidP="00815599">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./aanduidingPartij(‘</w:t>
            </w:r>
            <w:r w:rsidR="00815599" w:rsidRPr="00FB1425">
              <w:rPr>
                <w:kern w:val="0"/>
                <w:sz w:val="16"/>
                <w:szCs w:val="16"/>
                <w:lang w:eastAsia="nl-NL"/>
              </w:rPr>
              <w:t>geldgeefster</w:t>
            </w:r>
            <w:r w:rsidRPr="00FB1425">
              <w:rPr>
                <w:kern w:val="0"/>
                <w:sz w:val="16"/>
                <w:szCs w:val="16"/>
                <w:lang w:eastAsia="nl-NL"/>
              </w:rPr>
              <w:t>’)</w:t>
            </w:r>
          </w:p>
          <w:p w14:paraId="7045D45F" w14:textId="77777777" w:rsidR="001B711B" w:rsidRDefault="001B711B" w:rsidP="00815599">
            <w:pPr>
              <w:autoSpaceDE w:val="0"/>
              <w:autoSpaceDN w:val="0"/>
              <w:adjustRightInd w:val="0"/>
              <w:spacing w:line="240" w:lineRule="auto"/>
              <w:rPr>
                <w:kern w:val="0"/>
                <w:lang w:eastAsia="nl-NL"/>
              </w:rPr>
            </w:pPr>
          </w:p>
          <w:p w14:paraId="41F13566" w14:textId="77777777" w:rsidR="001B711B" w:rsidRPr="00DB7FA4" w:rsidRDefault="001B711B" w:rsidP="001B711B">
            <w:pPr>
              <w:autoSpaceDE w:val="0"/>
              <w:autoSpaceDN w:val="0"/>
              <w:adjustRightInd w:val="0"/>
              <w:spacing w:line="240" w:lineRule="auto"/>
              <w:rPr>
                <w:snapToGrid/>
                <w:kern w:val="0"/>
                <w:lang w:eastAsia="nl-NL"/>
              </w:rPr>
            </w:pPr>
            <w:r w:rsidRPr="007312B4">
              <w:rPr>
                <w:rFonts w:cs="Arial"/>
                <w:sz w:val="16"/>
                <w:szCs w:val="16"/>
              </w:rPr>
              <w:t>//IMKAD_AangebodenStuk/StukdeelHypotheek</w:t>
            </w:r>
            <w:r>
              <w:rPr>
                <w:rFonts w:cs="Arial"/>
                <w:sz w:val="16"/>
                <w:szCs w:val="16"/>
              </w:rPr>
              <w:t xml:space="preserve"> </w:t>
            </w:r>
            <w:r w:rsidRPr="00953854">
              <w:rPr>
                <w:rFonts w:cs="Arial"/>
                <w:sz w:val="16"/>
                <w:szCs w:val="16"/>
              </w:rPr>
              <w:t>[aanduidingHypotheek =</w:t>
            </w:r>
            <w:r>
              <w:rPr>
                <w:rFonts w:cs="Arial"/>
                <w:sz w:val="16"/>
                <w:szCs w:val="16"/>
              </w:rPr>
              <w:t xml:space="preserve"> niet aanwezig] </w:t>
            </w:r>
            <w:r w:rsidRPr="007312B4">
              <w:rPr>
                <w:rFonts w:cs="Arial"/>
                <w:sz w:val="16"/>
                <w:szCs w:val="16"/>
              </w:rPr>
              <w:t>/ver</w:t>
            </w:r>
            <w:r>
              <w:rPr>
                <w:rFonts w:cs="Arial"/>
                <w:sz w:val="16"/>
                <w:szCs w:val="16"/>
              </w:rPr>
              <w:t>krijger</w:t>
            </w:r>
            <w:r w:rsidRPr="007312B4">
              <w:rPr>
                <w:rFonts w:cs="Arial"/>
                <w:sz w:val="16"/>
                <w:szCs w:val="16"/>
              </w:rPr>
              <w:t xml:space="preserve">RechtRef </w:t>
            </w:r>
            <w:r>
              <w:rPr>
                <w:rFonts w:cs="Arial"/>
                <w:sz w:val="16"/>
                <w:szCs w:val="16"/>
              </w:rPr>
              <w:t>[</w:t>
            </w:r>
            <w:r w:rsidRPr="007312B4">
              <w:rPr>
                <w:rFonts w:cs="Arial"/>
                <w:sz w:val="16"/>
                <w:szCs w:val="16"/>
              </w:rPr>
              <w:t>xlink:href="#id hypot</w:t>
            </w:r>
            <w:r>
              <w:rPr>
                <w:rFonts w:cs="Arial"/>
                <w:sz w:val="16"/>
                <w:szCs w:val="16"/>
              </w:rPr>
              <w:t>heekbank</w:t>
            </w:r>
            <w:r w:rsidRPr="007312B4">
              <w:rPr>
                <w:rFonts w:cs="Arial"/>
                <w:sz w:val="16"/>
                <w:szCs w:val="16"/>
              </w:rPr>
              <w:t>-partij"</w:t>
            </w:r>
            <w:r>
              <w:rPr>
                <w:rFonts w:cs="Arial"/>
                <w:sz w:val="16"/>
                <w:szCs w:val="16"/>
              </w:rPr>
              <w:t>]</w:t>
            </w:r>
          </w:p>
        </w:tc>
      </w:tr>
      <w:tr w:rsidR="00BA7A59" w:rsidRPr="00123774" w14:paraId="3F32541E" w14:textId="77777777" w:rsidTr="00DB7FA4">
        <w:trPr>
          <w:trHeight w:val="125"/>
        </w:trPr>
        <w:tc>
          <w:tcPr>
            <w:tcW w:w="2394" w:type="pct"/>
            <w:shd w:val="clear" w:color="auto" w:fill="auto"/>
          </w:tcPr>
          <w:p w14:paraId="09080212" w14:textId="77777777" w:rsidR="00BA7A59" w:rsidRPr="00194473" w:rsidRDefault="00BA7A59" w:rsidP="00BA7A59">
            <w:pPr>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606" w:type="pct"/>
            <w:shd w:val="clear" w:color="auto" w:fill="auto"/>
          </w:tcPr>
          <w:p w14:paraId="1344288F" w14:textId="77777777" w:rsidR="00BA7A59" w:rsidRPr="00DB7FA4" w:rsidRDefault="00BA7A59" w:rsidP="00BA7A59">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38D4BC62" w14:textId="77777777" w:rsidR="00BA7A59" w:rsidRPr="00DB7FA4" w:rsidRDefault="00BA7A59" w:rsidP="00BA7A59">
            <w:pPr>
              <w:rPr>
                <w:snapToGrid/>
                <w:kern w:val="0"/>
                <w:lang w:eastAsia="nl-NL"/>
              </w:rPr>
            </w:pPr>
          </w:p>
          <w:p w14:paraId="544BCB8D" w14:textId="77777777" w:rsidR="00BA7A59" w:rsidRPr="00DB7FA4" w:rsidRDefault="00BA7A59" w:rsidP="00BA7A59">
            <w:pPr>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7ACCB2CA" w14:textId="77777777" w:rsidR="00BA7A59" w:rsidRDefault="00BA7A59" w:rsidP="00BA7A59">
            <w:pPr>
              <w:autoSpaceDE w:val="0"/>
              <w:autoSpaceDN w:val="0"/>
              <w:adjustRightInd w:val="0"/>
              <w:spacing w:line="240" w:lineRule="auto"/>
              <w:rPr>
                <w:snapToGrid/>
                <w:kern w:val="0"/>
                <w:sz w:val="16"/>
                <w:szCs w:val="16"/>
                <w:lang w:eastAsia="nl-NL"/>
              </w:rPr>
            </w:pPr>
            <w:r w:rsidRPr="002E19B9">
              <w:rPr>
                <w:snapToGrid/>
                <w:kern w:val="0"/>
                <w:sz w:val="16"/>
                <w:szCs w:val="16"/>
                <w:lang w:eastAsia="nl-NL"/>
              </w:rPr>
              <w:t>//IMKAD_AangebodenStuk/Partij/Gevolmachtigde</w:t>
            </w:r>
          </w:p>
          <w:p w14:paraId="19F3F608" w14:textId="77777777" w:rsidR="00BA7A59" w:rsidRPr="002E19B9" w:rsidRDefault="00BA7A59" w:rsidP="00BA7A59">
            <w:pPr>
              <w:autoSpaceDE w:val="0"/>
              <w:autoSpaceDN w:val="0"/>
              <w:adjustRightInd w:val="0"/>
              <w:spacing w:line="240" w:lineRule="auto"/>
              <w:rPr>
                <w:rFonts w:cs="Arial"/>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BA7A59" w:rsidRPr="00123774" w14:paraId="0A564DEB" w14:textId="77777777" w:rsidTr="00DB7FA4">
        <w:trPr>
          <w:trHeight w:val="125"/>
        </w:trPr>
        <w:tc>
          <w:tcPr>
            <w:tcW w:w="2394" w:type="pct"/>
            <w:shd w:val="clear" w:color="auto" w:fill="auto"/>
          </w:tcPr>
          <w:p w14:paraId="08D1DA1E" w14:textId="77777777" w:rsidR="00BA7A59" w:rsidRPr="00194473" w:rsidRDefault="00FC6ED9" w:rsidP="00FC6ED9">
            <w:pPr>
              <w:ind w:left="301"/>
              <w:rPr>
                <w:rFonts w:cs="Arial"/>
                <w:bCs/>
                <w:color w:val="800080"/>
                <w:szCs w:val="18"/>
              </w:rPr>
            </w:pPr>
            <w:r w:rsidRPr="00194473">
              <w:rPr>
                <w:rFonts w:cs="Arial"/>
                <w:color w:val="FF0000"/>
                <w:szCs w:val="18"/>
                <w:highlight w:val="yellow"/>
              </w:rPr>
              <w:t>TEKSTBLOK RECHTSPERSOON</w:t>
            </w:r>
            <w:r w:rsidR="00BA7A59" w:rsidRPr="00194473">
              <w:rPr>
                <w:rFonts w:cs="Arial"/>
                <w:color w:val="FF0000"/>
                <w:szCs w:val="18"/>
              </w:rPr>
              <w:t xml:space="preserve"> </w:t>
            </w:r>
          </w:p>
        </w:tc>
        <w:tc>
          <w:tcPr>
            <w:tcW w:w="2606" w:type="pct"/>
            <w:shd w:val="clear" w:color="auto" w:fill="auto"/>
          </w:tcPr>
          <w:p w14:paraId="75A974DB" w14:textId="77777777" w:rsidR="00BA7A59" w:rsidRDefault="00BA7A59" w:rsidP="00194473">
            <w:pPr>
              <w:rPr>
                <w:rFonts w:cs="Arial"/>
                <w:szCs w:val="18"/>
              </w:rPr>
            </w:pPr>
            <w:r w:rsidRPr="00846FDB">
              <w:rPr>
                <w:rFonts w:cs="Arial"/>
                <w:szCs w:val="18"/>
              </w:rPr>
              <w:t>V</w:t>
            </w:r>
            <w:r w:rsidR="00FC6ED9">
              <w:rPr>
                <w:rFonts w:cs="Arial"/>
                <w:szCs w:val="18"/>
              </w:rPr>
              <w:t xml:space="preserve">erplicht </w:t>
            </w:r>
            <w:r w:rsidR="00FC6ED9" w:rsidRPr="00194473">
              <w:rPr>
                <w:szCs w:val="18"/>
                <w:lang w:val="nl"/>
              </w:rPr>
              <w:t>tekstblok</w:t>
            </w:r>
            <w:r w:rsidR="00FC6ED9">
              <w:rPr>
                <w:rFonts w:cs="Arial"/>
                <w:szCs w:val="18"/>
              </w:rPr>
              <w:t xml:space="preserve"> </w:t>
            </w:r>
            <w:r>
              <w:rPr>
                <w:rFonts w:cs="Arial"/>
                <w:szCs w:val="18"/>
              </w:rPr>
              <w:t xml:space="preserve">met de gegevens van de hypotheekbank. </w:t>
            </w:r>
          </w:p>
          <w:p w14:paraId="00F4EC19" w14:textId="77777777" w:rsidR="00BA7A59" w:rsidRDefault="00BA7A59" w:rsidP="00BA7A59">
            <w:pPr>
              <w:autoSpaceDE w:val="0"/>
              <w:autoSpaceDN w:val="0"/>
              <w:adjustRightInd w:val="0"/>
              <w:spacing w:line="240" w:lineRule="auto"/>
              <w:rPr>
                <w:rFonts w:cs="Arial"/>
                <w:szCs w:val="18"/>
              </w:rPr>
            </w:pPr>
          </w:p>
          <w:p w14:paraId="4F123C58" w14:textId="77777777" w:rsidR="00FC6ED9" w:rsidRDefault="00FC6ED9" w:rsidP="00194473">
            <w:pPr>
              <w:spacing w:line="240" w:lineRule="auto"/>
              <w:ind w:left="227"/>
              <w:rPr>
                <w:rFonts w:cs="Arial"/>
                <w:sz w:val="16"/>
                <w:szCs w:val="16"/>
              </w:rPr>
            </w:pPr>
          </w:p>
          <w:p w14:paraId="09A1DDD4" w14:textId="77777777" w:rsidR="00FC6ED9" w:rsidRPr="00FC6ED9" w:rsidRDefault="00FC6ED9" w:rsidP="00FC6ED9">
            <w:pPr>
              <w:spacing w:line="240" w:lineRule="auto"/>
              <w:rPr>
                <w:rFonts w:cs="Arial"/>
                <w:szCs w:val="18"/>
                <w:u w:val="single"/>
              </w:rPr>
            </w:pPr>
            <w:r w:rsidRPr="00FC6ED9">
              <w:rPr>
                <w:rFonts w:cs="Arial"/>
                <w:szCs w:val="18"/>
                <w:u w:val="single"/>
              </w:rPr>
              <w:t>Mapping:</w:t>
            </w:r>
          </w:p>
          <w:p w14:paraId="21C7D580" w14:textId="77777777" w:rsidR="00FC6ED9" w:rsidRPr="00DB7FA4" w:rsidRDefault="00FC6ED9" w:rsidP="00FC6ED9">
            <w:pPr>
              <w:spacing w:line="240" w:lineRule="auto"/>
              <w:rPr>
                <w:rFonts w:cs="Arial"/>
                <w:sz w:val="16"/>
                <w:szCs w:val="16"/>
              </w:rPr>
            </w:pPr>
            <w:r>
              <w:rPr>
                <w:rFonts w:cs="Arial"/>
                <w:sz w:val="16"/>
                <w:szCs w:val="16"/>
              </w:rPr>
              <w:t>-zie tekstblok</w:t>
            </w:r>
          </w:p>
        </w:tc>
      </w:tr>
      <w:tr w:rsidR="00FC6ED9" w:rsidRPr="00123774" w14:paraId="5A8C39C6" w14:textId="77777777" w:rsidTr="00DB7FA4">
        <w:trPr>
          <w:trHeight w:val="125"/>
        </w:trPr>
        <w:tc>
          <w:tcPr>
            <w:tcW w:w="2394" w:type="pct"/>
            <w:shd w:val="clear" w:color="auto" w:fill="auto"/>
          </w:tcPr>
          <w:p w14:paraId="2BF7EF9D" w14:textId="77777777" w:rsidR="008C2F7D" w:rsidRPr="00194473" w:rsidRDefault="008C2F7D" w:rsidP="00FC6ED9">
            <w:pPr>
              <w:tabs>
                <w:tab w:val="left" w:pos="-1440"/>
                <w:tab w:val="left" w:pos="-720"/>
              </w:tabs>
              <w:suppressAutoHyphens/>
              <w:ind w:left="709" w:hanging="425"/>
              <w:rPr>
                <w:color w:val="800080"/>
                <w:szCs w:val="18"/>
              </w:rPr>
            </w:pPr>
            <w:r w:rsidRPr="00194473">
              <w:rPr>
                <w:rFonts w:cs="Arial"/>
                <w:color w:val="800080"/>
                <w:szCs w:val="18"/>
              </w:rPr>
              <w:t>(</w:t>
            </w:r>
            <w:r w:rsidR="00FC6ED9" w:rsidRPr="00194473">
              <w:rPr>
                <w:rFonts w:cs="Arial"/>
                <w:color w:val="800080"/>
                <w:szCs w:val="18"/>
              </w:rPr>
              <w:t>correspondentieadres</w:t>
            </w:r>
            <w:r w:rsidRPr="00194473">
              <w:rPr>
                <w:rFonts w:cs="Arial"/>
                <w:color w:val="800080"/>
                <w:szCs w:val="18"/>
              </w:rPr>
              <w:t xml:space="preserve"> </w:t>
            </w:r>
            <w:r w:rsidRPr="00194473">
              <w:rPr>
                <w:color w:val="800080"/>
                <w:szCs w:val="18"/>
              </w:rPr>
              <w:t>voor alle aangelegenheden betreffende de</w:t>
            </w:r>
          </w:p>
          <w:p w14:paraId="61B01933" w14:textId="77777777" w:rsidR="00194473" w:rsidRDefault="008C2F7D" w:rsidP="00194473">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00FC6ED9" w:rsidRPr="00194473">
              <w:rPr>
                <w:rFonts w:cs="Arial"/>
                <w:color w:val="800080"/>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label</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afdeling</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szCs w:val="18"/>
              </w:rPr>
              <w:t>postcode</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800080"/>
                <w:szCs w:val="18"/>
              </w:rPr>
              <w:t xml:space="preserve"> </w:t>
            </w:r>
          </w:p>
          <w:p w14:paraId="3BC39816" w14:textId="77777777" w:rsidR="00530A8C" w:rsidRDefault="00FC6ED9" w:rsidP="00194473">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59AE66AC" w14:textId="4DE8827A" w:rsidR="00FC6ED9" w:rsidRPr="00FD6F38" w:rsidRDefault="00FC6ED9" w:rsidP="0038607C">
            <w:pPr>
              <w:tabs>
                <w:tab w:val="left" w:pos="-1440"/>
                <w:tab w:val="left" w:pos="-720"/>
              </w:tabs>
              <w:suppressAutoHyphens/>
              <w:ind w:left="709" w:hanging="425"/>
              <w:rPr>
                <w:rFonts w:cs="Arial"/>
                <w:color w:val="FF0000"/>
                <w:sz w:val="20"/>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r w:rsidR="0038607C">
              <w:rPr>
                <w:rFonts w:cs="Arial"/>
                <w:color w:val="FF0000"/>
                <w:sz w:val="20"/>
              </w:rPr>
              <w:t xml:space="preserve"> </w:t>
            </w:r>
          </w:p>
        </w:tc>
        <w:tc>
          <w:tcPr>
            <w:tcW w:w="2606" w:type="pct"/>
            <w:shd w:val="clear" w:color="auto" w:fill="auto"/>
          </w:tcPr>
          <w:p w14:paraId="12A5B6CB" w14:textId="77777777" w:rsidR="00201932" w:rsidRDefault="00201932" w:rsidP="00201932">
            <w:pPr>
              <w:spacing w:before="72"/>
              <w:rPr>
                <w:snapToGrid/>
              </w:rPr>
            </w:pPr>
            <w:r>
              <w:t>Optioneel postadres.</w:t>
            </w:r>
          </w:p>
          <w:p w14:paraId="7A624935" w14:textId="77777777" w:rsidR="00201932" w:rsidRDefault="00201932" w:rsidP="00201932">
            <w:pPr>
              <w:rPr>
                <w:color w:val="3366FF"/>
              </w:rPr>
            </w:pPr>
          </w:p>
          <w:p w14:paraId="279F70B0" w14:textId="77777777" w:rsidR="00201932" w:rsidRDefault="00201932" w:rsidP="00201932">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2AB2E249" w14:textId="77777777" w:rsidR="00201932" w:rsidRDefault="00201932" w:rsidP="00201932"/>
          <w:p w14:paraId="2B9FD5E6" w14:textId="77777777" w:rsidR="00201932" w:rsidRDefault="00201932" w:rsidP="00201932">
            <w:pPr>
              <w:rPr>
                <w:szCs w:val="18"/>
              </w:rPr>
            </w:pPr>
            <w:r>
              <w:t>Voor het adres moet gekozen worden uit binnenlands adres, postbus adres of buitenlands adres.</w:t>
            </w:r>
          </w:p>
          <w:p w14:paraId="2DDDA80E" w14:textId="77777777" w:rsidR="00201932" w:rsidRDefault="00201932" w:rsidP="00201932">
            <w:pPr>
              <w:rPr>
                <w:szCs w:val="18"/>
              </w:rPr>
            </w:pPr>
          </w:p>
          <w:p w14:paraId="2B84F036" w14:textId="77777777" w:rsidR="00201932" w:rsidRDefault="00201932" w:rsidP="00201932">
            <w:pPr>
              <w:rPr>
                <w:szCs w:val="18"/>
              </w:rPr>
            </w:pPr>
            <w:r>
              <w:rPr>
                <w:szCs w:val="18"/>
              </w:rPr>
              <w:t>Voor plaats en land moet gekozen worden uit een waardelijst.</w:t>
            </w:r>
          </w:p>
          <w:p w14:paraId="26001A44" w14:textId="77777777" w:rsidR="00201932" w:rsidRDefault="00201932" w:rsidP="00201932">
            <w:pPr>
              <w:spacing w:line="240" w:lineRule="auto"/>
              <w:rPr>
                <w:szCs w:val="18"/>
              </w:rPr>
            </w:pPr>
          </w:p>
          <w:p w14:paraId="6CFC6397" w14:textId="77777777" w:rsidR="00201932" w:rsidRDefault="00201932" w:rsidP="00201932">
            <w:pPr>
              <w:pStyle w:val="streepje"/>
              <w:numPr>
                <w:ilvl w:val="0"/>
                <w:numId w:val="0"/>
              </w:numPr>
              <w:spacing w:line="240" w:lineRule="auto"/>
              <w:ind w:left="284" w:hanging="284"/>
              <w:rPr>
                <w:u w:val="single"/>
                <w:lang w:val="nl-NL"/>
              </w:rPr>
            </w:pPr>
            <w:r>
              <w:rPr>
                <w:u w:val="single"/>
                <w:lang w:val="nl-NL"/>
              </w:rPr>
              <w:t>Mapping:</w:t>
            </w:r>
          </w:p>
          <w:p w14:paraId="29857D3C" w14:textId="77777777" w:rsid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w:t>
            </w:r>
          </w:p>
          <w:p w14:paraId="01223780"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./label</w:t>
            </w:r>
          </w:p>
          <w:p w14:paraId="18B7CEAB" w14:textId="77777777" w:rsidR="00201932" w:rsidRDefault="00201932" w:rsidP="00201932">
            <w:pPr>
              <w:spacing w:line="240" w:lineRule="auto"/>
              <w:ind w:left="227"/>
              <w:rPr>
                <w:sz w:val="16"/>
              </w:rPr>
            </w:pPr>
            <w:r>
              <w:rPr>
                <w:sz w:val="16"/>
              </w:rPr>
              <w:tab/>
              <w:t>./afdeling</w:t>
            </w:r>
          </w:p>
          <w:p w14:paraId="5E802D31" w14:textId="77777777" w:rsidR="00201932" w:rsidRDefault="00201932" w:rsidP="00201932">
            <w:pPr>
              <w:pStyle w:val="streepje"/>
              <w:numPr>
                <w:ilvl w:val="0"/>
                <w:numId w:val="0"/>
              </w:numPr>
              <w:rPr>
                <w:u w:val="single"/>
                <w:lang w:val="nl-NL"/>
              </w:rPr>
            </w:pPr>
          </w:p>
          <w:p w14:paraId="7652A98B" w14:textId="77777777" w:rsidR="00201932" w:rsidRDefault="00201932" w:rsidP="00201932">
            <w:pPr>
              <w:pStyle w:val="streepje"/>
              <w:numPr>
                <w:ilvl w:val="0"/>
                <w:numId w:val="0"/>
              </w:numPr>
              <w:rPr>
                <w:u w:val="single"/>
                <w:lang w:val="nl-NL"/>
              </w:rPr>
            </w:pPr>
            <w:r>
              <w:rPr>
                <w:u w:val="single"/>
                <w:lang w:val="nl-NL"/>
              </w:rPr>
              <w:t>Mapping binnenlandsadres:</w:t>
            </w:r>
          </w:p>
          <w:p w14:paraId="5C3F41DD" w14:textId="77777777" w:rsid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//IMKAD_Persoon/IMKAD_PostlocatiePersoon/adres/binnenlandsAdres/</w:t>
            </w:r>
          </w:p>
          <w:p w14:paraId="01CEAB9B" w14:textId="77777777" w:rsidR="00201932" w:rsidRDefault="00201932" w:rsidP="00201932">
            <w:pPr>
              <w:spacing w:line="240" w:lineRule="auto"/>
              <w:ind w:left="227"/>
              <w:rPr>
                <w:sz w:val="16"/>
                <w:szCs w:val="16"/>
              </w:rPr>
            </w:pPr>
            <w:r>
              <w:rPr>
                <w:sz w:val="16"/>
                <w:szCs w:val="16"/>
              </w:rPr>
              <w:tab/>
              <w:t>./BAG_NummerAanduiding/postcode</w:t>
            </w:r>
          </w:p>
          <w:p w14:paraId="709A177F" w14:textId="77777777" w:rsidR="00201932" w:rsidRDefault="00201932" w:rsidP="00201932">
            <w:pPr>
              <w:spacing w:line="240" w:lineRule="auto"/>
              <w:ind w:left="227"/>
              <w:rPr>
                <w:sz w:val="16"/>
                <w:szCs w:val="16"/>
              </w:rPr>
            </w:pPr>
            <w:r>
              <w:rPr>
                <w:sz w:val="16"/>
                <w:szCs w:val="16"/>
              </w:rPr>
              <w:tab/>
              <w:t>./BAG_Woonplaats/woonplaatsnaam</w:t>
            </w:r>
          </w:p>
          <w:p w14:paraId="62845A33" w14:textId="77777777" w:rsidR="00201932" w:rsidRDefault="00201932" w:rsidP="00201932">
            <w:pPr>
              <w:spacing w:line="240" w:lineRule="auto"/>
              <w:ind w:left="227"/>
              <w:rPr>
                <w:sz w:val="16"/>
                <w:szCs w:val="16"/>
              </w:rPr>
            </w:pPr>
            <w:r>
              <w:rPr>
                <w:sz w:val="16"/>
                <w:szCs w:val="16"/>
              </w:rPr>
              <w:tab/>
              <w:t>./BAG_OpenbareRuimte/openbareRuimteNaam</w:t>
            </w:r>
          </w:p>
          <w:p w14:paraId="0A853910" w14:textId="77777777" w:rsidR="00201932" w:rsidRDefault="00201932" w:rsidP="00201932">
            <w:pPr>
              <w:spacing w:line="240" w:lineRule="auto"/>
              <w:ind w:left="227"/>
              <w:rPr>
                <w:sz w:val="16"/>
                <w:szCs w:val="16"/>
              </w:rPr>
            </w:pPr>
            <w:r>
              <w:rPr>
                <w:sz w:val="16"/>
                <w:szCs w:val="16"/>
              </w:rPr>
              <w:tab/>
              <w:t>./BAG_NummerAanduiding/huisnummer</w:t>
            </w:r>
          </w:p>
          <w:p w14:paraId="33EAC8D2" w14:textId="77777777" w:rsidR="00201932" w:rsidRDefault="00201932" w:rsidP="00201932">
            <w:pPr>
              <w:spacing w:line="240" w:lineRule="auto"/>
              <w:ind w:left="227"/>
              <w:rPr>
                <w:sz w:val="16"/>
                <w:szCs w:val="16"/>
              </w:rPr>
            </w:pPr>
            <w:r>
              <w:rPr>
                <w:sz w:val="16"/>
                <w:szCs w:val="16"/>
              </w:rPr>
              <w:tab/>
              <w:t>./BAG_NummerAanduiding/huisletter</w:t>
            </w:r>
          </w:p>
          <w:p w14:paraId="5126E7FF" w14:textId="77777777" w:rsidR="00201932" w:rsidRDefault="00201932" w:rsidP="00201932">
            <w:pPr>
              <w:pStyle w:val="streepje"/>
              <w:numPr>
                <w:ilvl w:val="0"/>
                <w:numId w:val="0"/>
              </w:numPr>
              <w:spacing w:line="240" w:lineRule="auto"/>
              <w:ind w:left="227"/>
              <w:rPr>
                <w:u w:val="single"/>
                <w:lang w:val="nl-NL"/>
              </w:rPr>
            </w:pPr>
            <w:r>
              <w:rPr>
                <w:sz w:val="16"/>
                <w:szCs w:val="16"/>
                <w:lang w:val="nl-NL"/>
              </w:rPr>
              <w:tab/>
              <w:t>./BAG_NummerAanduiding/huisnummertoevoeging</w:t>
            </w:r>
            <w:r>
              <w:rPr>
                <w:u w:val="single"/>
                <w:lang w:val="nl-NL"/>
              </w:rPr>
              <w:t xml:space="preserve"> </w:t>
            </w:r>
          </w:p>
          <w:p w14:paraId="5C9EF4F5" w14:textId="77777777" w:rsidR="00201932" w:rsidRDefault="00201932" w:rsidP="00201932">
            <w:pPr>
              <w:pStyle w:val="streepje"/>
              <w:numPr>
                <w:ilvl w:val="0"/>
                <w:numId w:val="0"/>
              </w:numPr>
              <w:rPr>
                <w:u w:val="single"/>
                <w:lang w:val="nl-NL"/>
              </w:rPr>
            </w:pPr>
          </w:p>
          <w:p w14:paraId="5928343E" w14:textId="77777777" w:rsidR="00201932" w:rsidRDefault="00201932" w:rsidP="00201932">
            <w:pPr>
              <w:pStyle w:val="streepje"/>
              <w:numPr>
                <w:ilvl w:val="0"/>
                <w:numId w:val="0"/>
              </w:numPr>
              <w:rPr>
                <w:u w:val="single"/>
                <w:lang w:val="nl-NL"/>
              </w:rPr>
            </w:pPr>
            <w:r>
              <w:rPr>
                <w:u w:val="single"/>
                <w:lang w:val="nl-NL"/>
              </w:rPr>
              <w:t>Mapping buitenlandsadres:</w:t>
            </w:r>
          </w:p>
          <w:p w14:paraId="7669152C" w14:textId="77777777" w:rsidR="00201932" w:rsidRP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w:t>
            </w:r>
            <w:r>
              <w:rPr>
                <w:sz w:val="16"/>
                <w:lang w:val="nl-NL"/>
              </w:rPr>
              <w:t>adres/buitenlandsAdres/</w:t>
            </w:r>
          </w:p>
          <w:p w14:paraId="385E3358"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./woonplaats</w:t>
            </w:r>
          </w:p>
          <w:p w14:paraId="10E48246" w14:textId="77777777" w:rsidR="00201932" w:rsidRDefault="00201932" w:rsidP="00201932">
            <w:pPr>
              <w:spacing w:line="240" w:lineRule="auto"/>
              <w:ind w:left="227"/>
              <w:rPr>
                <w:sz w:val="16"/>
              </w:rPr>
            </w:pPr>
            <w:r>
              <w:rPr>
                <w:sz w:val="16"/>
              </w:rPr>
              <w:tab/>
              <w:t xml:space="preserve">./adres </w:t>
            </w:r>
          </w:p>
          <w:p w14:paraId="29667FF6" w14:textId="77777777" w:rsidR="00201932" w:rsidRPr="00201932" w:rsidRDefault="00201932" w:rsidP="00201932">
            <w:pPr>
              <w:spacing w:line="240" w:lineRule="auto"/>
              <w:ind w:left="227"/>
              <w:rPr>
                <w:sz w:val="16"/>
              </w:rPr>
            </w:pPr>
            <w:r>
              <w:rPr>
                <w:sz w:val="16"/>
              </w:rPr>
              <w:tab/>
            </w:r>
            <w:r w:rsidRPr="00201932">
              <w:rPr>
                <w:sz w:val="16"/>
              </w:rPr>
              <w:t>./regio</w:t>
            </w:r>
          </w:p>
          <w:p w14:paraId="5C47D39C" w14:textId="77777777" w:rsidR="00201932" w:rsidRPr="00201932" w:rsidRDefault="00201932" w:rsidP="00201932">
            <w:pPr>
              <w:spacing w:line="240" w:lineRule="auto"/>
              <w:ind w:left="227"/>
              <w:rPr>
                <w:sz w:val="16"/>
              </w:rPr>
            </w:pPr>
            <w:r w:rsidRPr="00201932">
              <w:rPr>
                <w:sz w:val="16"/>
              </w:rPr>
              <w:tab/>
              <w:t>./land</w:t>
            </w:r>
          </w:p>
          <w:p w14:paraId="4A8E004E" w14:textId="77777777" w:rsidR="00201932" w:rsidRPr="00201932" w:rsidRDefault="00201932" w:rsidP="00201932">
            <w:pPr>
              <w:spacing w:before="72"/>
              <w:rPr>
                <w:sz w:val="16"/>
              </w:rPr>
            </w:pPr>
            <w:r w:rsidRPr="00201932">
              <w:rPr>
                <w:u w:val="single"/>
              </w:rPr>
              <w:t>Mapping postbusadres:</w:t>
            </w:r>
          </w:p>
          <w:p w14:paraId="44AE9B1C" w14:textId="77777777" w:rsidR="00201932" w:rsidRPr="00201932" w:rsidRDefault="00201932" w:rsidP="00201932">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798154CA" w14:textId="77777777" w:rsidR="00201932" w:rsidRDefault="00201932" w:rsidP="00201932">
            <w:pPr>
              <w:spacing w:line="240" w:lineRule="auto"/>
              <w:ind w:left="227"/>
              <w:rPr>
                <w:sz w:val="16"/>
                <w:szCs w:val="16"/>
              </w:rPr>
            </w:pPr>
            <w:r w:rsidRPr="00201932">
              <w:rPr>
                <w:sz w:val="16"/>
                <w:szCs w:val="16"/>
              </w:rPr>
              <w:tab/>
            </w:r>
            <w:r>
              <w:rPr>
                <w:sz w:val="16"/>
                <w:szCs w:val="16"/>
              </w:rPr>
              <w:t>./postbusnummer</w:t>
            </w:r>
          </w:p>
          <w:p w14:paraId="719EBE7E" w14:textId="77777777" w:rsidR="00201932" w:rsidRDefault="00201932" w:rsidP="00201932">
            <w:pPr>
              <w:spacing w:line="240" w:lineRule="auto"/>
              <w:ind w:left="227"/>
              <w:rPr>
                <w:sz w:val="16"/>
                <w:szCs w:val="16"/>
              </w:rPr>
            </w:pPr>
            <w:r>
              <w:rPr>
                <w:sz w:val="16"/>
              </w:rPr>
              <w:tab/>
              <w:t>./</w:t>
            </w:r>
            <w:r>
              <w:rPr>
                <w:sz w:val="16"/>
                <w:szCs w:val="16"/>
              </w:rPr>
              <w:t>postcode</w:t>
            </w:r>
          </w:p>
          <w:p w14:paraId="71FEE460" w14:textId="77777777" w:rsidR="008373F1" w:rsidRDefault="00201932" w:rsidP="00201932">
            <w:pPr>
              <w:spacing w:line="240" w:lineRule="auto"/>
              <w:ind w:left="227"/>
            </w:pPr>
            <w:r>
              <w:rPr>
                <w:sz w:val="16"/>
                <w:szCs w:val="16"/>
              </w:rPr>
              <w:tab/>
              <w:t>./woonplaatsnaam</w:t>
            </w:r>
          </w:p>
        </w:tc>
      </w:tr>
      <w:tr w:rsidR="008C2F7D" w:rsidRPr="00123774" w14:paraId="606FA02E" w14:textId="77777777" w:rsidTr="00DB7FA4">
        <w:trPr>
          <w:trHeight w:val="125"/>
        </w:trPr>
        <w:tc>
          <w:tcPr>
            <w:tcW w:w="2394" w:type="pct"/>
            <w:shd w:val="clear" w:color="auto" w:fill="auto"/>
          </w:tcPr>
          <w:p w14:paraId="5091475B" w14:textId="77777777" w:rsidR="008C2F7D" w:rsidRPr="00194473" w:rsidRDefault="00864C61" w:rsidP="00BF6AC8">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14:paraId="706B5382" w14:textId="77777777" w:rsidR="008C2F7D" w:rsidRDefault="008C2F7D" w:rsidP="00194473">
            <w:pPr>
              <w:spacing w:before="72"/>
            </w:pPr>
            <w:r>
              <w:t>Vaste tekst.</w:t>
            </w:r>
          </w:p>
        </w:tc>
      </w:tr>
      <w:tr w:rsidR="00BA7A59" w:rsidRPr="00123774" w14:paraId="57053FA2" w14:textId="77777777" w:rsidTr="00DB7FA4">
        <w:trPr>
          <w:trHeight w:val="125"/>
        </w:trPr>
        <w:tc>
          <w:tcPr>
            <w:tcW w:w="2394" w:type="pct"/>
            <w:shd w:val="clear" w:color="auto" w:fill="auto"/>
          </w:tcPr>
          <w:p w14:paraId="623AC264" w14:textId="0788DD17" w:rsidR="00BA7A59" w:rsidRPr="00194473" w:rsidRDefault="0038607C" w:rsidP="00D77156">
            <w:pPr>
              <w:tabs>
                <w:tab w:val="left" w:pos="-1440"/>
                <w:tab w:val="left" w:pos="-720"/>
              </w:tabs>
              <w:suppressAutoHyphens/>
              <w:ind w:left="284"/>
              <w:rPr>
                <w:rFonts w:cs="Arial"/>
                <w:color w:val="339966"/>
                <w:szCs w:val="18"/>
              </w:rPr>
            </w:pPr>
            <w:r w:rsidRPr="0056395F">
              <w:rPr>
                <w:rFonts w:cs="Arial"/>
                <w:color w:val="FF0000"/>
                <w:sz w:val="20"/>
              </w:rPr>
              <w:t xml:space="preserve">hierna </w:t>
            </w:r>
            <w:r>
              <w:rPr>
                <w:rFonts w:cs="Arial"/>
                <w:color w:val="FF0000"/>
                <w:sz w:val="20"/>
              </w:rPr>
              <w:t>t</w:t>
            </w:r>
            <w:r w:rsidRPr="0056395F">
              <w:rPr>
                <w:rFonts w:cs="Arial"/>
                <w:color w:val="FF0000"/>
                <w:sz w:val="20"/>
              </w:rPr>
              <w:t xml:space="preserve">e noemen </w:t>
            </w:r>
            <w:r>
              <w:rPr>
                <w:rFonts w:cs="Arial"/>
                <w:color w:val="FF0000"/>
                <w:sz w:val="20"/>
              </w:rPr>
              <w:t>“</w:t>
            </w:r>
            <w:r w:rsidR="00D43EF3">
              <w:rPr>
                <w:rFonts w:cs="Arial"/>
                <w:color w:val="FF0000"/>
                <w:sz w:val="20"/>
              </w:rPr>
              <w:t>Munt</w:t>
            </w:r>
            <w:r>
              <w:rPr>
                <w:rFonts w:cs="Arial"/>
                <w:color w:val="FF0000"/>
                <w:sz w:val="20"/>
              </w:rPr>
              <w:t xml:space="preserve"> Hypotheken”;</w:t>
            </w:r>
          </w:p>
        </w:tc>
        <w:tc>
          <w:tcPr>
            <w:tcW w:w="2606" w:type="pct"/>
            <w:shd w:val="clear" w:color="auto" w:fill="auto"/>
          </w:tcPr>
          <w:p w14:paraId="03405B8F" w14:textId="77777777" w:rsidR="00BA7A59" w:rsidRPr="00584C9C" w:rsidRDefault="00BA7A59" w:rsidP="00194473">
            <w:pPr>
              <w:spacing w:before="72"/>
              <w:rPr>
                <w:snapToGrid/>
                <w:sz w:val="16"/>
                <w:szCs w:val="16"/>
              </w:rPr>
            </w:pPr>
            <w:r>
              <w:t xml:space="preserve">Vaste </w:t>
            </w:r>
            <w:r w:rsidRPr="00B61F35">
              <w:t>tekst</w:t>
            </w:r>
            <w:r>
              <w:t>.</w:t>
            </w:r>
          </w:p>
        </w:tc>
      </w:tr>
    </w:tbl>
    <w:p w14:paraId="2537E870" w14:textId="77777777" w:rsidR="0038607C" w:rsidRPr="00890735" w:rsidRDefault="0038607C" w:rsidP="0038607C">
      <w:pPr>
        <w:rPr>
          <w:snapToGrid/>
          <w:szCs w:val="18"/>
        </w:rPr>
      </w:pPr>
    </w:p>
    <w:p w14:paraId="6CDCDC10" w14:textId="77777777" w:rsidR="0038607C" w:rsidRDefault="0038607C" w:rsidP="0038607C">
      <w:pPr>
        <w:pStyle w:val="Kop3"/>
      </w:pPr>
      <w:bookmarkStart w:id="108" w:name="_Toc464135501"/>
      <w:bookmarkStart w:id="109" w:name="_Toc506361265"/>
      <w:bookmarkStart w:id="110" w:name="_Toc12001452"/>
      <w:r>
        <w:lastRenderedPageBreak/>
        <w:t>Schuldenaar</w:t>
      </w:r>
      <w:bookmarkEnd w:id="108"/>
      <w:bookmarkEnd w:id="109"/>
      <w:bookmarkEnd w:id="110"/>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8607C" w:rsidRPr="00D77156" w14:paraId="3276B10D" w14:textId="77777777" w:rsidTr="00323158">
        <w:trPr>
          <w:trHeight w:val="125"/>
          <w:tblHeader/>
        </w:trPr>
        <w:tc>
          <w:tcPr>
            <w:tcW w:w="2394" w:type="pct"/>
            <w:shd w:val="clear" w:color="auto" w:fill="auto"/>
          </w:tcPr>
          <w:p w14:paraId="6FF347AC" w14:textId="77777777" w:rsidR="0038607C" w:rsidRPr="00D77156" w:rsidRDefault="0038607C" w:rsidP="00323158">
            <w:pPr>
              <w:rPr>
                <w:b/>
              </w:rPr>
            </w:pPr>
            <w:r w:rsidRPr="00DB7FA4">
              <w:rPr>
                <w:b/>
              </w:rPr>
              <w:t>Modeldocument tekst</w:t>
            </w:r>
          </w:p>
        </w:tc>
        <w:tc>
          <w:tcPr>
            <w:tcW w:w="2606" w:type="pct"/>
            <w:shd w:val="clear" w:color="auto" w:fill="auto"/>
          </w:tcPr>
          <w:p w14:paraId="6311870C" w14:textId="77777777" w:rsidR="0038607C" w:rsidRPr="00D77156" w:rsidRDefault="0038607C" w:rsidP="00323158">
            <w:pPr>
              <w:rPr>
                <w:b/>
              </w:rPr>
            </w:pPr>
            <w:r w:rsidRPr="00DB7FA4">
              <w:rPr>
                <w:b/>
              </w:rPr>
              <w:t>Toelichting</w:t>
            </w:r>
          </w:p>
        </w:tc>
      </w:tr>
      <w:tr w:rsidR="0038607C" w:rsidRPr="00123774" w14:paraId="796FE6CE" w14:textId="77777777" w:rsidTr="00323158">
        <w:trPr>
          <w:trHeight w:val="125"/>
        </w:trPr>
        <w:tc>
          <w:tcPr>
            <w:tcW w:w="2394" w:type="pct"/>
            <w:shd w:val="clear" w:color="auto" w:fill="auto"/>
          </w:tcPr>
          <w:p w14:paraId="609FD8A1" w14:textId="77777777" w:rsidR="0038607C" w:rsidRDefault="00D43EF3" w:rsidP="00323158">
            <w:pPr>
              <w:rPr>
                <w:rFonts w:cs="Arial"/>
                <w:bCs/>
                <w:color w:val="FF0000"/>
                <w:szCs w:val="18"/>
              </w:rPr>
            </w:pPr>
            <w:r>
              <w:rPr>
                <w:rFonts w:cs="Arial"/>
                <w:color w:val="FF0000"/>
                <w:szCs w:val="18"/>
              </w:rPr>
              <w:t>2</w:t>
            </w:r>
            <w:r w:rsidR="0038607C" w:rsidRPr="00194473">
              <w:rPr>
                <w:rFonts w:cs="Arial"/>
                <w:bCs/>
                <w:color w:val="FF0000"/>
                <w:szCs w:val="18"/>
              </w:rPr>
              <w:t>.</w:t>
            </w:r>
          </w:p>
          <w:p w14:paraId="0E730376" w14:textId="4193DD5C" w:rsidR="003160AC" w:rsidRPr="00194473" w:rsidRDefault="003160AC" w:rsidP="00323158">
            <w:pPr>
              <w:rPr>
                <w:rFonts w:cs="Arial"/>
                <w:bCs/>
                <w:color w:val="FF0000"/>
                <w:szCs w:val="18"/>
              </w:rPr>
            </w:pPr>
          </w:p>
        </w:tc>
        <w:tc>
          <w:tcPr>
            <w:tcW w:w="2606" w:type="pct"/>
            <w:shd w:val="clear" w:color="auto" w:fill="auto"/>
          </w:tcPr>
          <w:p w14:paraId="77C270D7" w14:textId="3B4D620C" w:rsidR="0038607C" w:rsidRPr="00CE14A0" w:rsidRDefault="0038607C" w:rsidP="00323158">
            <w:pPr>
              <w:autoSpaceDE w:val="0"/>
              <w:autoSpaceDN w:val="0"/>
              <w:adjustRightInd w:val="0"/>
              <w:spacing w:line="240" w:lineRule="auto"/>
              <w:rPr>
                <w:rFonts w:cs="Arial"/>
                <w:snapToGrid/>
                <w:kern w:val="0"/>
                <w:szCs w:val="18"/>
                <w:lang w:eastAsia="nl-NL"/>
              </w:rPr>
            </w:pPr>
          </w:p>
        </w:tc>
      </w:tr>
      <w:tr w:rsidR="0038607C" w:rsidRPr="00123774" w14:paraId="7BD6875F" w14:textId="77777777" w:rsidTr="00323158">
        <w:trPr>
          <w:trHeight w:val="125"/>
        </w:trPr>
        <w:tc>
          <w:tcPr>
            <w:tcW w:w="2394" w:type="pct"/>
            <w:shd w:val="clear" w:color="auto" w:fill="auto"/>
          </w:tcPr>
          <w:p w14:paraId="54F67308" w14:textId="77777777" w:rsidR="0038607C" w:rsidRPr="00194473" w:rsidRDefault="0038607C" w:rsidP="007107F2">
            <w:pPr>
              <w:ind w:left="227"/>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0DA7E009" w14:textId="77777777" w:rsidR="0038607C" w:rsidRPr="00DB7FA4" w:rsidRDefault="0038607C" w:rsidP="00323158">
            <w:pPr>
              <w:rPr>
                <w:snapToGrid/>
                <w:kern w:val="0"/>
                <w:lang w:eastAsia="nl-NL"/>
              </w:rPr>
            </w:pPr>
            <w:r w:rsidRPr="00DB7FA4">
              <w:rPr>
                <w:snapToGrid/>
                <w:kern w:val="0"/>
                <w:lang w:eastAsia="nl-NL"/>
              </w:rPr>
              <w:t>Dit tekstblok is optioneel en wordt alleen weergegeven wanneer een gevolmachtigde optreedt voor de genoemde partij.</w:t>
            </w:r>
            <w:r>
              <w:rPr>
                <w:snapToGrid/>
                <w:kern w:val="0"/>
                <w:lang w:eastAsia="nl-NL"/>
              </w:rPr>
              <w:t xml:space="preserve"> </w:t>
            </w:r>
            <w:r w:rsidRPr="00DB7FA4">
              <w:rPr>
                <w:snapToGrid/>
                <w:kern w:val="0"/>
                <w:lang w:eastAsia="nl-NL"/>
              </w:rPr>
              <w:t>Er kan maximaal één gevolmachtigde vermeld worden, die optreedt voor de genoemde partij.</w:t>
            </w:r>
          </w:p>
          <w:p w14:paraId="7C4A82D9"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518AA6E8" w14:textId="77777777" w:rsidR="0038607C" w:rsidRPr="00DB7FA4" w:rsidRDefault="0038607C" w:rsidP="00323158">
            <w:pPr>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4F31F7A9" w14:textId="77777777" w:rsidR="0038607C" w:rsidRDefault="0038607C" w:rsidP="00323158">
            <w:pPr>
              <w:autoSpaceDE w:val="0"/>
              <w:autoSpaceDN w:val="0"/>
              <w:adjustRightInd w:val="0"/>
              <w:spacing w:line="240" w:lineRule="auto"/>
              <w:rPr>
                <w:snapToGrid/>
                <w:kern w:val="0"/>
                <w:sz w:val="16"/>
                <w:szCs w:val="16"/>
                <w:lang w:eastAsia="nl-NL"/>
              </w:rPr>
            </w:pPr>
            <w:r w:rsidRPr="00DB7FA4">
              <w:rPr>
                <w:snapToGrid/>
                <w:kern w:val="0"/>
                <w:sz w:val="16"/>
                <w:szCs w:val="16"/>
                <w:lang w:eastAsia="nl-NL"/>
              </w:rPr>
              <w:t>//IMKAD_</w:t>
            </w:r>
            <w:r w:rsidRPr="00DB7FA4">
              <w:rPr>
                <w:rFonts w:cs="Arial"/>
                <w:snapToGrid/>
                <w:kern w:val="0"/>
                <w:sz w:val="16"/>
                <w:szCs w:val="16"/>
                <w:lang w:eastAsia="nl-NL"/>
              </w:rPr>
              <w:t>AangebodenStuk</w:t>
            </w:r>
            <w:r w:rsidRPr="00DB7FA4">
              <w:rPr>
                <w:snapToGrid/>
                <w:kern w:val="0"/>
                <w:sz w:val="16"/>
                <w:szCs w:val="16"/>
                <w:lang w:eastAsia="nl-NL"/>
              </w:rPr>
              <w:t>/Partij/Gevolmachtigde</w:t>
            </w:r>
          </w:p>
          <w:p w14:paraId="4AF6DF04" w14:textId="77777777" w:rsidR="0038607C" w:rsidRPr="00955FFA" w:rsidRDefault="0038607C" w:rsidP="00323158">
            <w:pPr>
              <w:autoSpaceDE w:val="0"/>
              <w:autoSpaceDN w:val="0"/>
              <w:adjustRightInd w:val="0"/>
              <w:spacing w:line="240" w:lineRule="auto"/>
              <w:rPr>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38607C" w:rsidRPr="00123774" w14:paraId="6A19DEC9" w14:textId="77777777" w:rsidTr="00323158">
        <w:trPr>
          <w:trHeight w:val="125"/>
        </w:trPr>
        <w:tc>
          <w:tcPr>
            <w:tcW w:w="2394" w:type="pct"/>
            <w:shd w:val="clear" w:color="auto" w:fill="auto"/>
          </w:tcPr>
          <w:p w14:paraId="70144F6E" w14:textId="5451FF74" w:rsidR="0038607C" w:rsidRPr="00194473" w:rsidRDefault="0038607C" w:rsidP="00A02434">
            <w:pPr>
              <w:ind w:left="681" w:hanging="454"/>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TEKSTBLOK </w:t>
            </w:r>
            <w:r w:rsidR="00A02434">
              <w:rPr>
                <w:color w:val="339966"/>
                <w:szCs w:val="18"/>
              </w:rPr>
              <w:tab/>
            </w:r>
            <w:r w:rsidR="00A02434">
              <w:rPr>
                <w:color w:val="339966"/>
                <w:szCs w:val="18"/>
              </w:rPr>
              <w:tab/>
            </w:r>
            <w:r w:rsidR="00A02434">
              <w:rPr>
                <w:color w:val="339966"/>
                <w:szCs w:val="18"/>
              </w:rPr>
              <w:tab/>
              <w:t xml:space="preserve"> </w:t>
            </w:r>
            <w:r w:rsidRPr="00194473">
              <w:rPr>
                <w:color w:val="339966"/>
                <w:szCs w:val="18"/>
                <w:highlight w:val="yellow"/>
              </w:rPr>
              <w:t>PARTIJ NIET NATUURLIJK PERSOON</w:t>
            </w:r>
            <w:r w:rsidRPr="00194473">
              <w:rPr>
                <w:rFonts w:cs="Arial"/>
                <w:color w:val="FF0000"/>
                <w:szCs w:val="18"/>
              </w:rPr>
              <w:t>;</w:t>
            </w:r>
          </w:p>
          <w:p w14:paraId="56381BFB" w14:textId="77777777" w:rsidR="0038607C" w:rsidRPr="00FC6ED9" w:rsidRDefault="0038607C" w:rsidP="00323158">
            <w:pPr>
              <w:rPr>
                <w:rFonts w:cs="Arial"/>
                <w:bCs/>
                <w:color w:val="800080"/>
                <w:sz w:val="20"/>
              </w:rPr>
            </w:pPr>
          </w:p>
        </w:tc>
        <w:tc>
          <w:tcPr>
            <w:tcW w:w="2606" w:type="pct"/>
            <w:shd w:val="clear" w:color="auto" w:fill="auto"/>
          </w:tcPr>
          <w:p w14:paraId="4196511D" w14:textId="77777777" w:rsidR="0038607C" w:rsidRDefault="0038607C" w:rsidP="00323158">
            <w:r w:rsidRPr="00286F0E">
              <w:t>Verplichte keuze uit 2 tekstblokken met de gegevens van de perso(o)n(en), die tot de partij behoren.</w:t>
            </w:r>
            <w:r>
              <w:t xml:space="preserve"> Er moet minimaal één tekstblok ingevuld worden. Er mogen meerdere dezelfde of verschillende tekstblokken na elkaar vermeld worden. Alle combinaties zijn toegestaan. Zie </w:t>
            </w:r>
            <w:r>
              <w:fldChar w:fldCharType="begin"/>
            </w:r>
            <w:r>
              <w:instrText xml:space="preserve"> REF TC \h  \* MERGEFORMAT </w:instrText>
            </w:r>
            <w:r>
              <w:fldChar w:fldCharType="separate"/>
            </w:r>
            <w:r w:rsidR="004C1BBE">
              <w:t>[TC]</w:t>
            </w:r>
            <w:r>
              <w:fldChar w:fldCharType="end"/>
            </w:r>
            <w:r>
              <w:t xml:space="preserve"> voor de nummering van de partijen.</w:t>
            </w:r>
          </w:p>
          <w:p w14:paraId="3EB292B6"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63B32D67" w14:textId="77777777" w:rsidR="0038607C" w:rsidRPr="00DB7FA4" w:rsidRDefault="0038607C" w:rsidP="00323158">
            <w:pPr>
              <w:rPr>
                <w:szCs w:val="18"/>
                <w:u w:val="single"/>
              </w:rPr>
            </w:pPr>
            <w:r w:rsidRPr="00DB7FA4">
              <w:rPr>
                <w:szCs w:val="18"/>
                <w:u w:val="single"/>
              </w:rPr>
              <w:t>Mapping persoon:</w:t>
            </w:r>
          </w:p>
          <w:p w14:paraId="6BE1A7B9" w14:textId="77777777" w:rsidR="0038607C" w:rsidRPr="00DB7FA4" w:rsidRDefault="0038607C" w:rsidP="00323158">
            <w:pPr>
              <w:autoSpaceDE w:val="0"/>
              <w:autoSpaceDN w:val="0"/>
              <w:adjustRightInd w:val="0"/>
              <w:spacing w:line="240" w:lineRule="auto"/>
              <w:rPr>
                <w:sz w:val="16"/>
                <w:szCs w:val="16"/>
                <w:lang w:va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/Partij/IMKAD_Persoon</w:t>
            </w:r>
          </w:p>
          <w:p w14:paraId="4AEC6635" w14:textId="77777777" w:rsidR="0038607C" w:rsidRPr="00DB7FA4" w:rsidRDefault="0038607C" w:rsidP="00323158">
            <w:pPr>
              <w:autoSpaceDE w:val="0"/>
              <w:autoSpaceDN w:val="0"/>
              <w:adjustRightInd w:val="0"/>
              <w:spacing w:line="240" w:lineRule="auto"/>
              <w:rPr>
                <w:rFonts w:cs="Arial"/>
                <w:snapToGrid/>
                <w:kern w:val="0"/>
                <w:sz w:val="16"/>
                <w:szCs w:val="16"/>
                <w:lang w:eastAsia="nl-NL"/>
              </w:rPr>
            </w:pPr>
            <w:r>
              <w:rPr>
                <w:sz w:val="16"/>
                <w:szCs w:val="16"/>
                <w:lang w:val="nl"/>
              </w:rPr>
              <w:t>-d</w:t>
            </w:r>
            <w:r w:rsidRPr="00DB7FA4">
              <w:rPr>
                <w:sz w:val="16"/>
                <w:szCs w:val="16"/>
                <w:lang w:val="nl"/>
              </w:rPr>
              <w:t>e overige mapping is opgenomen in de genoemde tekstblokken.</w:t>
            </w:r>
          </w:p>
        </w:tc>
      </w:tr>
      <w:tr w:rsidR="0038607C" w:rsidRPr="00123774" w14:paraId="0D7A60FD" w14:textId="77777777" w:rsidTr="00323158">
        <w:trPr>
          <w:trHeight w:val="125"/>
        </w:trPr>
        <w:tc>
          <w:tcPr>
            <w:tcW w:w="2394" w:type="pct"/>
            <w:shd w:val="clear" w:color="auto" w:fill="auto"/>
          </w:tcPr>
          <w:p w14:paraId="3B72C111" w14:textId="77777777" w:rsidR="00386307" w:rsidRPr="00D110C9" w:rsidRDefault="00386307" w:rsidP="00386307">
            <w:pPr>
              <w:ind w:firstLine="300"/>
              <w:rPr>
                <w:rFonts w:cs="Arial"/>
                <w:snapToGrid/>
                <w:color w:val="FFFFFF" w:themeColor="background1"/>
                <w:kern w:val="0"/>
                <w:sz w:val="20"/>
                <w:highlight w:val="darkYellow"/>
                <w:lang w:eastAsia="nl-NL"/>
                <w:rPrChange w:id="111" w:author="Groot, Karina de" w:date="2025-03-14T10:08:00Z" w16du:dateUtc="2025-03-14T09:08:00Z">
                  <w:rPr>
                    <w:rFonts w:cs="Arial"/>
                    <w:snapToGrid/>
                    <w:color w:val="800080"/>
                    <w:kern w:val="0"/>
                    <w:sz w:val="20"/>
                    <w:highlight w:val="darkYellow"/>
                    <w:lang w:eastAsia="nl-NL"/>
                  </w:rPr>
                </w:rPrChange>
              </w:rPr>
            </w:pPr>
            <w:r w:rsidRPr="00D110C9">
              <w:rPr>
                <w:rFonts w:cs="Arial"/>
                <w:snapToGrid/>
                <w:color w:val="FFFFFF" w:themeColor="background1"/>
                <w:kern w:val="0"/>
                <w:sz w:val="20"/>
                <w:highlight w:val="darkYellow"/>
                <w:lang w:eastAsia="nl-NL"/>
                <w:rPrChange w:id="112" w:author="Groot, Karina de" w:date="2025-03-14T10:08:00Z" w16du:dateUtc="2025-03-14T09:08:00Z">
                  <w:rPr>
                    <w:rFonts w:cs="Arial"/>
                    <w:snapToGrid/>
                    <w:color w:val="800080"/>
                    <w:kern w:val="0"/>
                    <w:sz w:val="20"/>
                    <w:highlight w:val="darkYellow"/>
                    <w:lang w:eastAsia="nl-NL"/>
                  </w:rPr>
                </w:rPrChange>
              </w:rPr>
              <w:t>KEUZEBLOK PARTIJNAMEN HYPOTHEEKAKTE</w:t>
            </w:r>
          </w:p>
          <w:p w14:paraId="7D84B58F" w14:textId="1FA8BBFD" w:rsidR="00EF4E44" w:rsidRPr="009620A2" w:rsidRDefault="00EF4E44" w:rsidP="009620A2">
            <w:pPr>
              <w:widowControl w:val="0"/>
              <w:tabs>
                <w:tab w:val="left" w:pos="-1440"/>
                <w:tab w:val="left" w:pos="-720"/>
              </w:tabs>
              <w:suppressAutoHyphens/>
              <w:spacing w:line="240" w:lineRule="auto"/>
              <w:ind w:firstLine="284"/>
              <w:rPr>
                <w:rFonts w:cs="Arial"/>
                <w:color w:val="FF0000"/>
                <w:kern w:val="0"/>
                <w:sz w:val="20"/>
                <w:lang w:eastAsia="nl-NL"/>
              </w:rPr>
            </w:pPr>
          </w:p>
        </w:tc>
        <w:tc>
          <w:tcPr>
            <w:tcW w:w="2606" w:type="pct"/>
            <w:shd w:val="clear" w:color="auto" w:fill="auto"/>
          </w:tcPr>
          <w:p w14:paraId="52E2D602" w14:textId="070C475C" w:rsidR="0038607C" w:rsidRPr="00AF2670" w:rsidRDefault="00386307">
            <w:pPr>
              <w:autoSpaceDE w:val="0"/>
              <w:autoSpaceDN w:val="0"/>
              <w:adjustRightInd w:val="0"/>
              <w:spacing w:line="240" w:lineRule="auto"/>
              <w:rPr>
                <w:rFonts w:cs="Arial"/>
                <w:snapToGrid/>
                <w:kern w:val="0"/>
                <w:sz w:val="16"/>
                <w:szCs w:val="16"/>
                <w:lang w:eastAsia="nl-NL"/>
              </w:rPr>
            </w:pPr>
            <w:r>
              <w:rPr>
                <w:szCs w:val="18"/>
              </w:rPr>
              <w:t xml:space="preserve">Zie paragraaf </w:t>
            </w:r>
            <w:r>
              <w:rPr>
                <w:szCs w:val="18"/>
              </w:rPr>
              <w:fldChar w:fldCharType="begin"/>
            </w:r>
            <w:r>
              <w:rPr>
                <w:szCs w:val="18"/>
              </w:rPr>
              <w:instrText xml:space="preserve"> REF _Ref454549849 \r \h </w:instrText>
            </w:r>
            <w:r>
              <w:rPr>
                <w:szCs w:val="18"/>
              </w:rPr>
            </w:r>
            <w:r>
              <w:rPr>
                <w:szCs w:val="18"/>
              </w:rPr>
              <w:fldChar w:fldCharType="separate"/>
            </w:r>
            <w:r>
              <w:rPr>
                <w:szCs w:val="18"/>
              </w:rPr>
              <w:t>2.5</w:t>
            </w:r>
            <w:r>
              <w:rPr>
                <w:szCs w:val="18"/>
              </w:rPr>
              <w:fldChar w:fldCharType="end"/>
            </w:r>
            <w:r>
              <w:rPr>
                <w:szCs w:val="18"/>
              </w:rPr>
              <w:t xml:space="preserve"> </w:t>
            </w:r>
            <w:r>
              <w:rPr>
                <w:szCs w:val="18"/>
              </w:rPr>
              <w:fldChar w:fldCharType="begin"/>
            </w:r>
            <w:r>
              <w:rPr>
                <w:szCs w:val="18"/>
              </w:rPr>
              <w:instrText xml:space="preserve"> REF _Ref454549849 \h </w:instrText>
            </w:r>
            <w:r>
              <w:rPr>
                <w:szCs w:val="18"/>
              </w:rPr>
            </w:r>
            <w:r>
              <w:rPr>
                <w:szCs w:val="18"/>
              </w:rPr>
              <w:fldChar w:fldCharType="separate"/>
            </w:r>
            <w:r w:rsidRPr="00EC51F1">
              <w:rPr>
                <w:lang w:val="en-US"/>
              </w:rPr>
              <w:t>K</w:t>
            </w:r>
            <w:r>
              <w:rPr>
                <w:lang w:val="en-US"/>
              </w:rPr>
              <w:t>euzeblok P</w:t>
            </w:r>
            <w:r w:rsidRPr="00EC51F1">
              <w:rPr>
                <w:lang w:val="en-US"/>
              </w:rPr>
              <w:t>ar</w:t>
            </w:r>
            <w:r>
              <w:rPr>
                <w:lang w:val="en-US"/>
              </w:rPr>
              <w:t>tijnamen H</w:t>
            </w:r>
            <w:r w:rsidRPr="00EC51F1">
              <w:rPr>
                <w:lang w:val="en-US"/>
              </w:rPr>
              <w:t>ypotheekakte</w:t>
            </w:r>
            <w:r>
              <w:rPr>
                <w:szCs w:val="18"/>
              </w:rPr>
              <w:fldChar w:fldCharType="end"/>
            </w:r>
          </w:p>
          <w:p w14:paraId="6C1219F3" w14:textId="35943D27" w:rsidR="0038607C" w:rsidRDefault="0038607C" w:rsidP="00323158">
            <w:pPr>
              <w:autoSpaceDE w:val="0"/>
              <w:autoSpaceDN w:val="0"/>
              <w:adjustRightInd w:val="0"/>
              <w:spacing w:line="240" w:lineRule="auto"/>
              <w:rPr>
                <w:szCs w:val="18"/>
              </w:rPr>
            </w:pPr>
          </w:p>
        </w:tc>
      </w:tr>
    </w:tbl>
    <w:p w14:paraId="145A22CD" w14:textId="77777777" w:rsidR="00386307" w:rsidRDefault="00386307">
      <w:r>
        <w:br w:type="page"/>
      </w:r>
    </w:p>
    <w:p w14:paraId="4273EDC0" w14:textId="34D853AE" w:rsidR="00386307" w:rsidRDefault="00386307" w:rsidP="00386307">
      <w:pPr>
        <w:pStyle w:val="Kop2"/>
        <w:pageBreakBefore/>
        <w:numPr>
          <w:ilvl w:val="1"/>
          <w:numId w:val="1"/>
        </w:numPr>
        <w:rPr>
          <w:lang w:val="en-US"/>
        </w:rPr>
      </w:pPr>
      <w:bookmarkStart w:id="113" w:name="_Ref454549849"/>
      <w:bookmarkStart w:id="114" w:name="_Toc12001453"/>
      <w:r w:rsidRPr="00EC51F1">
        <w:rPr>
          <w:lang w:val="en-US"/>
        </w:rPr>
        <w:lastRenderedPageBreak/>
        <w:t>K</w:t>
      </w:r>
      <w:r>
        <w:rPr>
          <w:lang w:val="en-US"/>
        </w:rPr>
        <w:t>euzeblok P</w:t>
      </w:r>
      <w:r w:rsidRPr="00EC51F1">
        <w:rPr>
          <w:lang w:val="en-US"/>
        </w:rPr>
        <w:t>ar</w:t>
      </w:r>
      <w:r>
        <w:rPr>
          <w:lang w:val="en-US"/>
        </w:rPr>
        <w:t>tijnamen H</w:t>
      </w:r>
      <w:r w:rsidRPr="00EC51F1">
        <w:rPr>
          <w:lang w:val="en-US"/>
        </w:rPr>
        <w:t>ypotheekakte</w:t>
      </w:r>
      <w:bookmarkEnd w:id="113"/>
      <w:bookmarkEnd w:id="114"/>
    </w:p>
    <w:p w14:paraId="6A0F01C4" w14:textId="77777777" w:rsidR="0036468E" w:rsidRPr="006D6993" w:rsidRDefault="0036468E" w:rsidP="006D6993">
      <w:pPr>
        <w:rPr>
          <w:lang w:val="en-US"/>
        </w:rPr>
      </w:pPr>
    </w:p>
    <w:tbl>
      <w:tblPr>
        <w:tblStyle w:val="Tabelraster"/>
        <w:tblW w:w="0" w:type="auto"/>
        <w:tblLook w:val="04A0" w:firstRow="1" w:lastRow="0" w:firstColumn="1" w:lastColumn="0" w:noHBand="0" w:noVBand="1"/>
      </w:tblPr>
      <w:tblGrid>
        <w:gridCol w:w="6273"/>
        <w:gridCol w:w="6274"/>
      </w:tblGrid>
      <w:tr w:rsidR="0036468E" w14:paraId="0B3B981D" w14:textId="77777777" w:rsidTr="0036468E">
        <w:tc>
          <w:tcPr>
            <w:tcW w:w="6273" w:type="dxa"/>
          </w:tcPr>
          <w:p w14:paraId="19269B51" w14:textId="018E4C82" w:rsidR="0036468E" w:rsidRDefault="003D617F" w:rsidP="0036468E">
            <w:pPr>
              <w:rPr>
                <w:lang w:val="en-US"/>
              </w:rPr>
            </w:pPr>
            <w:r>
              <w:rPr>
                <w:rFonts w:cs="Arial"/>
                <w:color w:val="339966"/>
                <w:sz w:val="20"/>
              </w:rPr>
              <w:t>h</w:t>
            </w:r>
            <w:r w:rsidR="00D213FB" w:rsidRPr="005950EA">
              <w:rPr>
                <w:rFonts w:cs="Arial"/>
                <w:color w:val="339966"/>
                <w:sz w:val="20"/>
              </w:rPr>
              <w:t>ierna</w:t>
            </w:r>
            <w:r w:rsidR="00F7615A" w:rsidRPr="008A1A7F">
              <w:rPr>
                <w:rFonts w:cs="Arial"/>
                <w:color w:val="7030A0"/>
                <w:sz w:val="20"/>
              </w:rPr>
              <w:t>,</w:t>
            </w:r>
            <w:r w:rsidR="00D213FB" w:rsidRPr="005950EA">
              <w:rPr>
                <w:rFonts w:cs="Arial"/>
                <w:color w:val="FF0000"/>
                <w:sz w:val="20"/>
              </w:rPr>
              <w:t xml:space="preserve"> </w:t>
            </w:r>
            <w:r w:rsidR="00D213FB" w:rsidRPr="005950EA">
              <w:rPr>
                <w:rFonts w:cs="Arial"/>
                <w:color w:val="800080"/>
                <w:sz w:val="20"/>
              </w:rPr>
              <w:t>zowel teza</w:t>
            </w:r>
            <w:r w:rsidR="00D213FB" w:rsidRPr="007126EB">
              <w:rPr>
                <w:rFonts w:cs="Arial"/>
                <w:color w:val="800080"/>
                <w:sz w:val="20"/>
              </w:rPr>
              <w:t>m</w:t>
            </w:r>
            <w:r w:rsidR="00D213FB" w:rsidRPr="005950EA">
              <w:rPr>
                <w:rFonts w:cs="Arial"/>
                <w:color w:val="800080"/>
                <w:sz w:val="20"/>
              </w:rPr>
              <w:t>en als ieder afzonder</w:t>
            </w:r>
            <w:r w:rsidR="00D213FB" w:rsidRPr="00E8157A">
              <w:rPr>
                <w:rFonts w:cs="Arial"/>
                <w:color w:val="800080"/>
                <w:sz w:val="20"/>
              </w:rPr>
              <w:t>lijk</w:t>
            </w:r>
            <w:r w:rsidR="00F7615A" w:rsidRPr="008A1A7F">
              <w:rPr>
                <w:rFonts w:cs="Arial"/>
                <w:color w:val="7030A0"/>
                <w:sz w:val="20"/>
              </w:rPr>
              <w:t>,</w:t>
            </w:r>
            <w:r w:rsidR="00D213FB" w:rsidRPr="005950EA">
              <w:rPr>
                <w:rFonts w:cs="Arial"/>
                <w:color w:val="339966"/>
                <w:sz w:val="20"/>
              </w:rPr>
              <w:t xml:space="preserve"> te n</w:t>
            </w:r>
            <w:r w:rsidR="00D213FB" w:rsidRPr="007126EB">
              <w:rPr>
                <w:rFonts w:cs="Arial"/>
                <w:color w:val="339966"/>
                <w:sz w:val="20"/>
              </w:rPr>
              <w:t>oe</w:t>
            </w:r>
            <w:r w:rsidR="00D213FB" w:rsidRPr="005950EA">
              <w:rPr>
                <w:rFonts w:cs="Arial"/>
                <w:color w:val="339966"/>
                <w:sz w:val="20"/>
              </w:rPr>
              <w:t>men:</w:t>
            </w:r>
            <w:r w:rsidR="00D213FB" w:rsidRPr="005950EA">
              <w:rPr>
                <w:rFonts w:cs="Arial"/>
                <w:color w:val="008000"/>
                <w:sz w:val="20"/>
              </w:rPr>
              <w:t xml:space="preserve"> </w:t>
            </w:r>
            <w:r w:rsidR="00D213FB" w:rsidRPr="00E53DC6">
              <w:rPr>
                <w:rFonts w:cs="Arial"/>
                <w:color w:val="339966"/>
                <w:sz w:val="20"/>
              </w:rPr>
              <w:t>de</w:t>
            </w:r>
            <w:r w:rsidR="00F7615A">
              <w:rPr>
                <w:rFonts w:cs="Arial"/>
                <w:color w:val="339966"/>
                <w:sz w:val="20"/>
              </w:rPr>
              <w:t xml:space="preserve">   ”</w:t>
            </w:r>
            <w:r w:rsidR="00D213FB" w:rsidRPr="00E53DC6">
              <w:rPr>
                <w:rFonts w:cs="Arial"/>
                <w:color w:val="339966"/>
                <w:sz w:val="20"/>
              </w:rPr>
              <w:t>Hypotheekgever</w:t>
            </w:r>
            <w:r w:rsidR="00F7615A">
              <w:rPr>
                <w:rFonts w:cs="Arial"/>
                <w:color w:val="339966"/>
                <w:sz w:val="20"/>
              </w:rPr>
              <w:t>”</w:t>
            </w:r>
            <w:r w:rsidR="00D213FB" w:rsidRPr="00E53DC6">
              <w:rPr>
                <w:rFonts w:cs="Arial"/>
                <w:color w:val="339966"/>
                <w:sz w:val="20"/>
              </w:rPr>
              <w:t xml:space="preserve"> en </w:t>
            </w:r>
            <w:r w:rsidR="00F7615A">
              <w:rPr>
                <w:rFonts w:cs="Arial"/>
                <w:color w:val="339966"/>
                <w:sz w:val="20"/>
              </w:rPr>
              <w:t>“</w:t>
            </w:r>
            <w:r w:rsidR="00D213FB" w:rsidRPr="00E53DC6">
              <w:rPr>
                <w:rFonts w:cs="Arial"/>
                <w:color w:val="339966"/>
                <w:sz w:val="20"/>
              </w:rPr>
              <w:t>Schuldenaar</w:t>
            </w:r>
            <w:r w:rsidR="00F7615A">
              <w:rPr>
                <w:rFonts w:cs="Arial"/>
                <w:color w:val="339966"/>
                <w:sz w:val="20"/>
              </w:rPr>
              <w:t>”</w:t>
            </w:r>
            <w:r w:rsidR="00D213FB" w:rsidRPr="005950EA">
              <w:rPr>
                <w:rFonts w:cs="Arial"/>
                <w:color w:val="008000"/>
                <w:sz w:val="20"/>
              </w:rPr>
              <w:t xml:space="preserve">/ </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color w:val="00FFFF"/>
                <w:sz w:val="20"/>
              </w:rPr>
              <w:t>de verschenen</w:t>
            </w:r>
            <w:r w:rsidR="00D213FB" w:rsidRPr="005950EA">
              <w:rPr>
                <w:rFonts w:cs="Arial"/>
                <w:color w:val="008000"/>
                <w:sz w:val="20"/>
              </w:rPr>
              <w:t xml:space="preserve"> </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color w:val="00FFFF"/>
                <w:sz w:val="20"/>
              </w:rPr>
              <w:t>persoon/personen</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color w:val="008000"/>
                <w:sz w:val="20"/>
              </w:rPr>
              <w:t xml:space="preserve"> </w:t>
            </w:r>
            <w:r w:rsidR="00D213FB" w:rsidRPr="005950EA">
              <w:rPr>
                <w:rFonts w:cs="Arial"/>
                <w:color w:val="00FFFF"/>
                <w:sz w:val="20"/>
              </w:rPr>
              <w:t>sub</w:t>
            </w:r>
            <w:r w:rsidR="00D213FB" w:rsidRPr="005950EA">
              <w:rPr>
                <w:rFonts w:cs="Arial"/>
                <w:color w:val="008000"/>
                <w:sz w:val="20"/>
              </w:rPr>
              <w:t xml:space="preserve"> </w:t>
            </w:r>
            <w:r w:rsidR="00D213FB" w:rsidRPr="005950EA">
              <w:rPr>
                <w:rFonts w:cs="Arial"/>
                <w:sz w:val="20"/>
                <w:lang w:val="en-US"/>
              </w:rPr>
              <w:fldChar w:fldCharType="begin"/>
            </w:r>
            <w:r w:rsidR="00D213FB" w:rsidRPr="005950EA">
              <w:rPr>
                <w:rFonts w:cs="Arial"/>
                <w:sz w:val="20"/>
              </w:rPr>
              <w:instrText>MacroButton Nomacro §</w:instrText>
            </w:r>
            <w:r w:rsidR="00D213FB" w:rsidRPr="005950EA">
              <w:rPr>
                <w:rFonts w:cs="Arial"/>
                <w:sz w:val="20"/>
                <w:lang w:val="en-US"/>
              </w:rPr>
              <w:fldChar w:fldCharType="end"/>
            </w:r>
            <w:r w:rsidR="00D213FB" w:rsidRPr="005950EA">
              <w:rPr>
                <w:rFonts w:cs="Arial"/>
                <w:sz w:val="20"/>
              </w:rPr>
              <w:t>nummering persoon</w:t>
            </w:r>
            <w:r w:rsidR="00D213FB" w:rsidRPr="005950EA">
              <w:rPr>
                <w:rFonts w:cs="Arial"/>
                <w:sz w:val="20"/>
                <w:lang w:val="en-US"/>
              </w:rPr>
              <w:fldChar w:fldCharType="begin"/>
            </w:r>
            <w:r w:rsidR="00D213FB" w:rsidRPr="005950EA">
              <w:rPr>
                <w:rFonts w:cs="Arial"/>
                <w:sz w:val="20"/>
              </w:rPr>
              <w:instrText>MacroButton Nomacro §</w:instrText>
            </w:r>
            <w:r w:rsidR="00D213FB" w:rsidRPr="005950EA">
              <w:rPr>
                <w:rFonts w:cs="Arial"/>
                <w:sz w:val="20"/>
                <w:lang w:val="en-US"/>
              </w:rPr>
              <w:fldChar w:fldCharType="end"/>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color w:val="00FFFF"/>
                <w:sz w:val="20"/>
              </w:rPr>
              <w:t>/</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sz w:val="20"/>
              </w:rPr>
              <w:t>naam rechtspersoon</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Pr>
                <w:rFonts w:cs="Arial"/>
                <w:sz w:val="20"/>
              </w:rPr>
              <w:t xml:space="preserve"> </w:t>
            </w:r>
            <w:r w:rsidR="00D213FB" w:rsidRPr="00E53DC6">
              <w:rPr>
                <w:rFonts w:cs="Arial"/>
                <w:color w:val="800080"/>
                <w:sz w:val="20"/>
              </w:rPr>
              <w:t>voornoemd</w:t>
            </w:r>
            <w:r w:rsidR="00D213FB" w:rsidRPr="00E53DC6">
              <w:rPr>
                <w:rFonts w:cs="Arial"/>
                <w:color w:val="339966"/>
                <w:sz w:val="20"/>
              </w:rPr>
              <w:t>,</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9F3864">
              <w:rPr>
                <w:rFonts w:cs="Arial"/>
                <w:color w:val="000000" w:themeColor="text1"/>
                <w:sz w:val="20"/>
                <w:rPrChange w:id="115" w:author="Groot, Karina de" w:date="2025-02-27T13:29:00Z" w16du:dateUtc="2025-02-27T12:29:00Z">
                  <w:rPr>
                    <w:rFonts w:cs="Arial"/>
                    <w:color w:val="00FFFF"/>
                    <w:sz w:val="20"/>
                  </w:rPr>
                </w:rPrChange>
              </w:rPr>
              <w:t>/</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6A54AF">
              <w:rPr>
                <w:rFonts w:cs="Arial"/>
                <w:color w:val="800080"/>
                <w:sz w:val="20"/>
                <w:rPrChange w:id="116" w:author="Groot, Karina de" w:date="2025-02-27T13:28:00Z" w16du:dateUtc="2025-02-27T12:28:00Z">
                  <w:rPr>
                    <w:rFonts w:cs="Arial"/>
                    <w:color w:val="00FFFF"/>
                    <w:sz w:val="20"/>
                  </w:rPr>
                </w:rPrChange>
              </w:rPr>
              <w:t>de</w:t>
            </w:r>
            <w:del w:id="117" w:author="Groot, Karina de" w:date="2025-02-27T13:28:00Z" w16du:dateUtc="2025-02-27T12:28:00Z">
              <w:r w:rsidR="00D213FB" w:rsidRPr="005950EA" w:rsidDel="006A54AF">
                <w:rPr>
                  <w:rFonts w:cs="Arial"/>
                  <w:color w:val="00FFFF"/>
                  <w:sz w:val="20"/>
                </w:rPr>
                <w:delText xml:space="preserve"> </w:delText>
              </w:r>
            </w:del>
            <w:del w:id="118" w:author="Groot, Karina de" w:date="2025-02-27T13:29:00Z" w16du:dateUtc="2025-02-27T12:29:00Z">
              <w:r w:rsidR="00D213FB" w:rsidRPr="005950EA" w:rsidDel="006A54AF">
                <w:rPr>
                  <w:rFonts w:cs="Arial"/>
                  <w:sz w:val="20"/>
                </w:rPr>
                <w:fldChar w:fldCharType="begin"/>
              </w:r>
              <w:r w:rsidR="00D213FB" w:rsidRPr="005950EA" w:rsidDel="006A54AF">
                <w:rPr>
                  <w:rFonts w:cs="Arial"/>
                  <w:sz w:val="20"/>
                </w:rPr>
                <w:delInstrText>MacroButton Nomacro §</w:delInstrText>
              </w:r>
              <w:r w:rsidR="00D213FB" w:rsidRPr="005950EA" w:rsidDel="006A54AF">
                <w:rPr>
                  <w:rFonts w:cs="Arial"/>
                  <w:sz w:val="20"/>
                </w:rPr>
                <w:fldChar w:fldCharType="end"/>
              </w:r>
            </w:del>
            <w:ins w:id="119" w:author="Groot, Karina de" w:date="2025-02-27T13:29:00Z" w16du:dateUtc="2025-02-27T12:29:00Z">
              <w:r w:rsidR="006A54AF">
                <w:rPr>
                  <w:rFonts w:cs="Arial"/>
                  <w:sz w:val="20"/>
                </w:rPr>
                <w:t xml:space="preserve"> </w:t>
              </w:r>
            </w:ins>
            <w:r w:rsidR="00D213FB" w:rsidRPr="006A54AF">
              <w:rPr>
                <w:rFonts w:cs="Arial"/>
                <w:color w:val="800080"/>
                <w:sz w:val="20"/>
                <w:lang w:val="nl"/>
                <w:rPrChange w:id="120" w:author="Groot, Karina de" w:date="2025-02-27T13:28:00Z" w16du:dateUtc="2025-02-27T12:28:00Z">
                  <w:rPr>
                    <w:rFonts w:cs="Arial"/>
                    <w:color w:val="00FFFF"/>
                    <w:sz w:val="20"/>
                  </w:rPr>
                </w:rPrChange>
              </w:rPr>
              <w:t>heer/mevrouw</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color w:val="800080"/>
                <w:sz w:val="20"/>
              </w:rPr>
              <w:t xml:space="preserve"> </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sz w:val="20"/>
              </w:rPr>
              <w:t>naam natuurlijk persoon</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Pr>
                <w:rFonts w:cs="Arial"/>
                <w:color w:val="800080"/>
                <w:sz w:val="20"/>
              </w:rPr>
              <w:t xml:space="preserve"> </w:t>
            </w:r>
            <w:r w:rsidR="00D213FB" w:rsidRPr="007126EB">
              <w:rPr>
                <w:rFonts w:cs="Arial"/>
                <w:color w:val="800080"/>
                <w:sz w:val="20"/>
              </w:rPr>
              <w:t>voornoemd</w:t>
            </w:r>
            <w:r w:rsidR="00D213FB" w:rsidRPr="00E53DC6">
              <w:rPr>
                <w:rFonts w:cs="Arial"/>
                <w:color w:val="339966"/>
                <w:sz w:val="20"/>
              </w:rPr>
              <w:t>,</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sz w:val="20"/>
              </w:rPr>
              <w:t xml:space="preserve"> </w:t>
            </w:r>
            <w:r w:rsidR="00D213FB" w:rsidRPr="005950EA">
              <w:rPr>
                <w:rFonts w:cs="Arial"/>
                <w:color w:val="339966"/>
                <w:sz w:val="20"/>
              </w:rPr>
              <w:t>hierna</w:t>
            </w:r>
            <w:r w:rsidR="006668D4" w:rsidRPr="008A1A7F">
              <w:rPr>
                <w:rFonts w:cs="Arial"/>
                <w:color w:val="7030A0"/>
                <w:sz w:val="20"/>
              </w:rPr>
              <w:t>,</w:t>
            </w:r>
            <w:r w:rsidR="00D213FB" w:rsidRPr="005950EA">
              <w:rPr>
                <w:rFonts w:cs="Arial"/>
                <w:color w:val="FF0000"/>
                <w:sz w:val="20"/>
              </w:rPr>
              <w:t xml:space="preserve"> </w:t>
            </w:r>
            <w:r w:rsidR="00D213FB" w:rsidRPr="005950EA">
              <w:rPr>
                <w:rFonts w:cs="Arial"/>
                <w:color w:val="800080"/>
                <w:sz w:val="20"/>
              </w:rPr>
              <w:t>zowel tezamen als ieder afzonderlijk</w:t>
            </w:r>
            <w:r w:rsidR="006668D4" w:rsidRPr="008A1A7F">
              <w:rPr>
                <w:rFonts w:cs="Arial"/>
                <w:color w:val="7030A0"/>
                <w:sz w:val="20"/>
              </w:rPr>
              <w:t>,</w:t>
            </w:r>
            <w:r w:rsidR="00D213FB" w:rsidRPr="005950EA">
              <w:rPr>
                <w:rFonts w:cs="Arial"/>
                <w:color w:val="339966"/>
                <w:sz w:val="20"/>
              </w:rPr>
              <w:t xml:space="preserve"> te noemen: </w:t>
            </w:r>
            <w:r w:rsidR="00D213FB">
              <w:rPr>
                <w:rFonts w:cs="Arial"/>
                <w:color w:val="339966"/>
                <w:sz w:val="20"/>
              </w:rPr>
              <w:t xml:space="preserve">de </w:t>
            </w:r>
            <w:r w:rsidR="00F7615A">
              <w:rPr>
                <w:rFonts w:cs="Arial"/>
                <w:color w:val="339966"/>
                <w:sz w:val="20"/>
              </w:rPr>
              <w:t>“</w:t>
            </w:r>
            <w:r w:rsidR="00D213FB">
              <w:rPr>
                <w:rFonts w:cs="Arial"/>
                <w:color w:val="339966"/>
                <w:sz w:val="20"/>
              </w:rPr>
              <w:t>Hypotheekgever</w:t>
            </w:r>
            <w:r w:rsidR="00F7615A">
              <w:rPr>
                <w:rFonts w:cs="Arial"/>
                <w:color w:val="339966"/>
                <w:sz w:val="20"/>
              </w:rPr>
              <w:t>”</w:t>
            </w:r>
            <w:r w:rsidR="00D213FB">
              <w:rPr>
                <w:rFonts w:cs="Arial"/>
                <w:color w:val="339966"/>
                <w:sz w:val="20"/>
              </w:rPr>
              <w:t xml:space="preserve"> </w:t>
            </w:r>
            <w:r w:rsidR="00D213FB" w:rsidRPr="005950EA">
              <w:rPr>
                <w:rFonts w:cs="Arial"/>
                <w:color w:val="339966"/>
                <w:sz w:val="20"/>
              </w:rPr>
              <w:t>en</w:t>
            </w:r>
            <w:r w:rsidR="00D213FB" w:rsidRPr="005950EA">
              <w:rPr>
                <w:rFonts w:cs="Arial"/>
                <w:color w:val="008000"/>
                <w:sz w:val="20"/>
              </w:rPr>
              <w:t xml:space="preserve"> </w:t>
            </w:r>
            <w:r w:rsidR="00D213FB" w:rsidRPr="005950EA">
              <w:rPr>
                <w:rFonts w:cs="Arial"/>
                <w:sz w:val="20"/>
                <w:lang w:val="en-US"/>
              </w:rPr>
              <w:fldChar w:fldCharType="begin"/>
            </w:r>
            <w:r w:rsidR="00D213FB" w:rsidRPr="005950EA">
              <w:rPr>
                <w:rFonts w:cs="Arial"/>
                <w:sz w:val="20"/>
              </w:rPr>
              <w:instrText>MacroButton Nomacro §</w:instrText>
            </w:r>
            <w:r w:rsidR="00D213FB" w:rsidRPr="005950EA">
              <w:rPr>
                <w:rFonts w:cs="Arial"/>
                <w:sz w:val="20"/>
                <w:lang w:val="en-US"/>
              </w:rPr>
              <w:fldChar w:fldCharType="end"/>
            </w:r>
            <w:r w:rsidR="00D213FB" w:rsidRPr="005950EA">
              <w:rPr>
                <w:rFonts w:cs="Arial"/>
                <w:color w:val="00FFFF"/>
                <w:sz w:val="20"/>
              </w:rPr>
              <w:t>de</w:t>
            </w:r>
            <w:r w:rsidR="00D213FB" w:rsidRPr="005950EA">
              <w:rPr>
                <w:rFonts w:cs="Arial"/>
                <w:color w:val="008000"/>
                <w:sz w:val="20"/>
              </w:rPr>
              <w:t xml:space="preserve"> </w:t>
            </w:r>
            <w:r w:rsidR="00D213FB" w:rsidRPr="005950EA">
              <w:rPr>
                <w:rFonts w:cs="Arial"/>
                <w:color w:val="00FFFF"/>
                <w:sz w:val="20"/>
              </w:rPr>
              <w:t>verschenen</w:t>
            </w:r>
            <w:r w:rsidR="00D213FB" w:rsidRPr="005950EA">
              <w:rPr>
                <w:rFonts w:cs="Arial"/>
                <w:color w:val="008000"/>
                <w:sz w:val="20"/>
              </w:rPr>
              <w:t xml:space="preserve"> </w:t>
            </w:r>
            <w:r w:rsidR="00D213FB" w:rsidRPr="005950EA">
              <w:rPr>
                <w:rFonts w:cs="Arial"/>
                <w:sz w:val="20"/>
                <w:lang w:val="en-US"/>
              </w:rPr>
              <w:fldChar w:fldCharType="begin"/>
            </w:r>
            <w:r w:rsidR="00D213FB" w:rsidRPr="005950EA">
              <w:rPr>
                <w:rFonts w:cs="Arial"/>
                <w:sz w:val="20"/>
              </w:rPr>
              <w:instrText>MacroButton Nomacro §</w:instrText>
            </w:r>
            <w:r w:rsidR="00D213FB" w:rsidRPr="005950EA">
              <w:rPr>
                <w:rFonts w:cs="Arial"/>
                <w:sz w:val="20"/>
                <w:lang w:val="en-US"/>
              </w:rPr>
              <w:fldChar w:fldCharType="end"/>
            </w:r>
            <w:r w:rsidR="00D213FB" w:rsidRPr="005950EA">
              <w:rPr>
                <w:rFonts w:cs="Arial"/>
                <w:color w:val="00FFFF"/>
                <w:sz w:val="20"/>
              </w:rPr>
              <w:t>persoon/personen</w:t>
            </w:r>
            <w:r w:rsidR="00D213FB" w:rsidRPr="005950EA">
              <w:rPr>
                <w:rFonts w:cs="Arial"/>
                <w:sz w:val="20"/>
                <w:lang w:val="en-US"/>
              </w:rPr>
              <w:fldChar w:fldCharType="begin"/>
            </w:r>
            <w:r w:rsidR="00D213FB" w:rsidRPr="005950EA">
              <w:rPr>
                <w:rFonts w:cs="Arial"/>
                <w:sz w:val="20"/>
              </w:rPr>
              <w:instrText>MacroButton Nomacro §</w:instrText>
            </w:r>
            <w:r w:rsidR="00D213FB" w:rsidRPr="005950EA">
              <w:rPr>
                <w:rFonts w:cs="Arial"/>
                <w:sz w:val="20"/>
                <w:lang w:val="en-US"/>
              </w:rPr>
              <w:fldChar w:fldCharType="end"/>
            </w:r>
            <w:r w:rsidR="00D213FB" w:rsidRPr="005950EA">
              <w:rPr>
                <w:rFonts w:cs="Arial"/>
                <w:color w:val="800080"/>
                <w:sz w:val="20"/>
              </w:rPr>
              <w:t xml:space="preserve"> </w:t>
            </w:r>
            <w:r w:rsidR="00D213FB" w:rsidRPr="005950EA">
              <w:rPr>
                <w:rFonts w:cs="Arial"/>
                <w:color w:val="00FFFF"/>
                <w:sz w:val="20"/>
              </w:rPr>
              <w:t>sub</w:t>
            </w:r>
            <w:r w:rsidR="00D213FB" w:rsidRPr="005950EA">
              <w:rPr>
                <w:rFonts w:cs="Arial"/>
                <w:color w:val="800080"/>
                <w:sz w:val="20"/>
              </w:rPr>
              <w:t xml:space="preserve"> </w:t>
            </w:r>
            <w:r w:rsidR="00D213FB" w:rsidRPr="005950EA">
              <w:rPr>
                <w:rFonts w:cs="Arial"/>
                <w:sz w:val="20"/>
                <w:lang w:val="en-US"/>
              </w:rPr>
              <w:fldChar w:fldCharType="begin"/>
            </w:r>
            <w:r w:rsidR="00D213FB" w:rsidRPr="005950EA">
              <w:rPr>
                <w:rFonts w:cs="Arial"/>
                <w:sz w:val="20"/>
              </w:rPr>
              <w:instrText>MacroButton Nomacro §</w:instrText>
            </w:r>
            <w:r w:rsidR="00D213FB" w:rsidRPr="005950EA">
              <w:rPr>
                <w:rFonts w:cs="Arial"/>
                <w:sz w:val="20"/>
                <w:lang w:val="en-US"/>
              </w:rPr>
              <w:fldChar w:fldCharType="end"/>
            </w:r>
            <w:r w:rsidR="00D213FB" w:rsidRPr="005950EA">
              <w:rPr>
                <w:rFonts w:cs="Arial"/>
                <w:sz w:val="20"/>
              </w:rPr>
              <w:t>nummering persoon</w:t>
            </w:r>
            <w:r w:rsidR="00D213FB" w:rsidRPr="005950EA">
              <w:rPr>
                <w:rFonts w:cs="Arial"/>
                <w:sz w:val="20"/>
                <w:lang w:val="en-US"/>
              </w:rPr>
              <w:fldChar w:fldCharType="begin"/>
            </w:r>
            <w:r w:rsidR="00D213FB" w:rsidRPr="005950EA">
              <w:rPr>
                <w:rFonts w:cs="Arial"/>
                <w:sz w:val="20"/>
              </w:rPr>
              <w:instrText>MacroButton Nomacro §</w:instrText>
            </w:r>
            <w:r w:rsidR="00D213FB" w:rsidRPr="005950EA">
              <w:rPr>
                <w:rFonts w:cs="Arial"/>
                <w:sz w:val="20"/>
                <w:lang w:val="en-US"/>
              </w:rPr>
              <w:fldChar w:fldCharType="end"/>
            </w:r>
            <w:r w:rsidR="00D213FB" w:rsidRPr="005950EA">
              <w:rPr>
                <w:rFonts w:cs="Arial"/>
                <w:sz w:val="20"/>
                <w:lang w:val="en-US"/>
              </w:rPr>
              <w:fldChar w:fldCharType="begin"/>
            </w:r>
            <w:r w:rsidR="00D213FB" w:rsidRPr="005950EA">
              <w:rPr>
                <w:rFonts w:cs="Arial"/>
                <w:sz w:val="20"/>
              </w:rPr>
              <w:instrText>MacroButton Nomacro §</w:instrText>
            </w:r>
            <w:r w:rsidR="00D213FB" w:rsidRPr="005950EA">
              <w:rPr>
                <w:rFonts w:cs="Arial"/>
                <w:sz w:val="20"/>
                <w:lang w:val="en-US"/>
              </w:rPr>
              <w:fldChar w:fldCharType="end"/>
            </w:r>
            <w:r w:rsidR="00D213FB" w:rsidRPr="005950EA">
              <w:rPr>
                <w:rFonts w:cs="Arial"/>
                <w:color w:val="00FFFF"/>
                <w:sz w:val="20"/>
              </w:rPr>
              <w:t>/</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sz w:val="20"/>
              </w:rPr>
              <w:t>naam rechtspersoon</w:t>
            </w:r>
            <w:r w:rsidR="00D213FB" w:rsidRPr="005950EA">
              <w:rPr>
                <w:rFonts w:cs="Arial"/>
                <w:sz w:val="20"/>
                <w:lang w:val="en-US"/>
              </w:rPr>
              <w:fldChar w:fldCharType="begin"/>
            </w:r>
            <w:r w:rsidR="00D213FB" w:rsidRPr="005950EA">
              <w:rPr>
                <w:rFonts w:cs="Arial"/>
                <w:sz w:val="20"/>
              </w:rPr>
              <w:instrText>MacroButton Nomacro §</w:instrText>
            </w:r>
            <w:r w:rsidR="00D213FB" w:rsidRPr="005950EA">
              <w:rPr>
                <w:rFonts w:cs="Arial"/>
                <w:sz w:val="20"/>
                <w:lang w:val="en-US"/>
              </w:rPr>
              <w:fldChar w:fldCharType="end"/>
            </w:r>
            <w:r w:rsidR="00D213FB">
              <w:rPr>
                <w:rFonts w:cs="Arial"/>
                <w:color w:val="800080"/>
                <w:sz w:val="20"/>
              </w:rPr>
              <w:t xml:space="preserve"> </w:t>
            </w:r>
            <w:r w:rsidR="00D213FB" w:rsidRPr="00E53DC6">
              <w:rPr>
                <w:rFonts w:cs="Arial"/>
                <w:color w:val="800080"/>
                <w:sz w:val="20"/>
              </w:rPr>
              <w:t>voornoemd</w:t>
            </w:r>
            <w:r w:rsidR="00D213FB" w:rsidRPr="001D21E9">
              <w:rPr>
                <w:rFonts w:cs="Arial"/>
                <w:color w:val="339966"/>
                <w:sz w:val="20"/>
              </w:rPr>
              <w:t>,</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color w:val="00FFFF"/>
                <w:sz w:val="20"/>
              </w:rPr>
              <w:t>/</w:t>
            </w:r>
            <w:ins w:id="121" w:author="Groot, Karina de" w:date="2025-02-27T13:28:00Z" w16du:dateUtc="2025-02-27T12:28:00Z">
              <w:r w:rsidR="006A54AF" w:rsidRPr="009F3864">
                <w:rPr>
                  <w:rFonts w:cs="Arial"/>
                  <w:color w:val="000000" w:themeColor="text1"/>
                  <w:sz w:val="20"/>
                  <w:rPrChange w:id="122" w:author="Groot, Karina de" w:date="2025-02-27T13:30:00Z" w16du:dateUtc="2025-02-27T12:30:00Z">
                    <w:rPr>
                      <w:rFonts w:cs="Arial"/>
                      <w:sz w:val="20"/>
                    </w:rPr>
                  </w:rPrChange>
                </w:rPr>
                <w:t xml:space="preserve"> </w:t>
              </w:r>
              <w:r w:rsidR="006A54AF" w:rsidRPr="005950EA">
                <w:rPr>
                  <w:rFonts w:cs="Arial"/>
                  <w:sz w:val="20"/>
                </w:rPr>
                <w:fldChar w:fldCharType="begin"/>
              </w:r>
              <w:r w:rsidR="006A54AF" w:rsidRPr="005950EA">
                <w:rPr>
                  <w:rFonts w:cs="Arial"/>
                  <w:sz w:val="20"/>
                </w:rPr>
                <w:instrText>MacroButton Nomacro §</w:instrText>
              </w:r>
              <w:r w:rsidR="006A54AF" w:rsidRPr="005950EA">
                <w:rPr>
                  <w:rFonts w:cs="Arial"/>
                  <w:sz w:val="20"/>
                </w:rPr>
                <w:fldChar w:fldCharType="end"/>
              </w:r>
              <w:r w:rsidR="006A54AF" w:rsidRPr="00BC11C2">
                <w:rPr>
                  <w:rFonts w:cs="Arial"/>
                  <w:color w:val="800080"/>
                  <w:sz w:val="20"/>
                </w:rPr>
                <w:t>de</w:t>
              </w:r>
              <w:r w:rsidR="006A54AF" w:rsidRPr="005950EA">
                <w:rPr>
                  <w:rFonts w:cs="Arial"/>
                  <w:color w:val="00FFFF"/>
                  <w:sz w:val="20"/>
                </w:rPr>
                <w:t xml:space="preserve"> </w:t>
              </w:r>
              <w:r w:rsidR="006A54AF" w:rsidRPr="00BC11C2">
                <w:rPr>
                  <w:rFonts w:cs="Arial"/>
                  <w:color w:val="800080"/>
                  <w:sz w:val="20"/>
                  <w:lang w:val="nl"/>
                </w:rPr>
                <w:t>heer/mevrouw</w:t>
              </w:r>
              <w:r w:rsidR="006A54AF" w:rsidRPr="005950EA">
                <w:rPr>
                  <w:rFonts w:cs="Arial"/>
                  <w:sz w:val="20"/>
                </w:rPr>
                <w:fldChar w:fldCharType="begin"/>
              </w:r>
              <w:r w:rsidR="006A54AF" w:rsidRPr="005950EA">
                <w:rPr>
                  <w:rFonts w:cs="Arial"/>
                  <w:sz w:val="20"/>
                </w:rPr>
                <w:instrText>MacroButton Nomacro §</w:instrText>
              </w:r>
              <w:r w:rsidR="006A54AF" w:rsidRPr="005950EA">
                <w:rPr>
                  <w:rFonts w:cs="Arial"/>
                  <w:sz w:val="20"/>
                </w:rPr>
                <w:fldChar w:fldCharType="end"/>
              </w:r>
            </w:ins>
            <w:del w:id="123" w:author="Groot, Karina de" w:date="2025-02-27T13:28:00Z" w16du:dateUtc="2025-02-27T12:28:00Z">
              <w:r w:rsidR="00D213FB" w:rsidRPr="005950EA" w:rsidDel="006A54AF">
                <w:rPr>
                  <w:rFonts w:cs="Arial"/>
                  <w:sz w:val="20"/>
                </w:rPr>
                <w:fldChar w:fldCharType="begin"/>
              </w:r>
              <w:r w:rsidR="00D213FB" w:rsidRPr="005950EA" w:rsidDel="006A54AF">
                <w:rPr>
                  <w:rFonts w:cs="Arial"/>
                  <w:sz w:val="20"/>
                </w:rPr>
                <w:delInstrText>MacroButton Nomacro §</w:delInstrText>
              </w:r>
              <w:r w:rsidR="00D213FB" w:rsidRPr="005950EA" w:rsidDel="006A54AF">
                <w:rPr>
                  <w:rFonts w:cs="Arial"/>
                  <w:sz w:val="20"/>
                </w:rPr>
                <w:fldChar w:fldCharType="end"/>
              </w:r>
              <w:r w:rsidR="00D213FB" w:rsidRPr="005950EA" w:rsidDel="006A54AF">
                <w:rPr>
                  <w:rFonts w:cs="Arial"/>
                  <w:color w:val="00FFFF"/>
                  <w:sz w:val="20"/>
                </w:rPr>
                <w:delText xml:space="preserve">de </w:delText>
              </w:r>
              <w:r w:rsidR="00D213FB" w:rsidRPr="005950EA" w:rsidDel="006A54AF">
                <w:rPr>
                  <w:rFonts w:cs="Arial"/>
                  <w:sz w:val="20"/>
                </w:rPr>
                <w:fldChar w:fldCharType="begin"/>
              </w:r>
              <w:r w:rsidR="00D213FB" w:rsidRPr="005950EA" w:rsidDel="006A54AF">
                <w:rPr>
                  <w:rFonts w:cs="Arial"/>
                  <w:sz w:val="20"/>
                </w:rPr>
                <w:delInstrText>MacroButton Nomacro §</w:delInstrText>
              </w:r>
              <w:r w:rsidR="00D213FB" w:rsidRPr="005950EA" w:rsidDel="006A54AF">
                <w:rPr>
                  <w:rFonts w:cs="Arial"/>
                  <w:sz w:val="20"/>
                </w:rPr>
                <w:fldChar w:fldCharType="end"/>
              </w:r>
              <w:r w:rsidR="00D213FB" w:rsidRPr="005950EA" w:rsidDel="006A54AF">
                <w:rPr>
                  <w:rFonts w:cs="Arial"/>
                  <w:color w:val="00FFFF"/>
                  <w:sz w:val="20"/>
                </w:rPr>
                <w:delText>heer/mevrouw</w:delText>
              </w:r>
              <w:r w:rsidR="00D213FB" w:rsidRPr="005950EA" w:rsidDel="006A54AF">
                <w:rPr>
                  <w:rFonts w:cs="Arial"/>
                  <w:sz w:val="20"/>
                </w:rPr>
                <w:fldChar w:fldCharType="begin"/>
              </w:r>
              <w:r w:rsidR="00D213FB" w:rsidRPr="005950EA" w:rsidDel="006A54AF">
                <w:rPr>
                  <w:rFonts w:cs="Arial"/>
                  <w:sz w:val="20"/>
                </w:rPr>
                <w:delInstrText>MacroButton Nomacro §</w:delInstrText>
              </w:r>
              <w:r w:rsidR="00D213FB" w:rsidRPr="005950EA" w:rsidDel="006A54AF">
                <w:rPr>
                  <w:rFonts w:cs="Arial"/>
                  <w:sz w:val="20"/>
                </w:rPr>
                <w:fldChar w:fldCharType="end"/>
              </w:r>
            </w:del>
            <w:r w:rsidR="00D213FB" w:rsidRPr="005950EA">
              <w:rPr>
                <w:rFonts w:cs="Arial"/>
                <w:color w:val="800080"/>
                <w:sz w:val="20"/>
              </w:rPr>
              <w:t xml:space="preserve"> </w:t>
            </w:r>
            <w:r w:rsidR="00D213FB" w:rsidRPr="005950EA">
              <w:rPr>
                <w:rFonts w:cs="Arial"/>
                <w:sz w:val="20"/>
                <w:lang w:val="en-US"/>
              </w:rPr>
              <w:fldChar w:fldCharType="begin"/>
            </w:r>
            <w:r w:rsidR="00D213FB" w:rsidRPr="005950EA">
              <w:rPr>
                <w:rFonts w:cs="Arial"/>
                <w:sz w:val="20"/>
              </w:rPr>
              <w:instrText>MacroButton Nomacro §</w:instrText>
            </w:r>
            <w:r w:rsidR="00D213FB" w:rsidRPr="005950EA">
              <w:rPr>
                <w:rFonts w:cs="Arial"/>
                <w:sz w:val="20"/>
                <w:lang w:val="en-US"/>
              </w:rPr>
              <w:fldChar w:fldCharType="end"/>
            </w:r>
            <w:r w:rsidR="00D213FB" w:rsidRPr="005950EA">
              <w:rPr>
                <w:rFonts w:cs="Arial"/>
                <w:sz w:val="20"/>
              </w:rPr>
              <w:t>naam natuurlijk persoon</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color w:val="800080"/>
                <w:sz w:val="20"/>
              </w:rPr>
              <w:t xml:space="preserve"> </w:t>
            </w:r>
            <w:r w:rsidR="00D213FB" w:rsidRPr="007126EB">
              <w:rPr>
                <w:rFonts w:cs="Arial"/>
                <w:color w:val="800080"/>
                <w:sz w:val="20"/>
              </w:rPr>
              <w:t>voornoemd</w:t>
            </w:r>
            <w:r w:rsidR="00D213FB" w:rsidRPr="00E53DC6">
              <w:rPr>
                <w:rFonts w:cs="Arial"/>
                <w:color w:val="339966"/>
                <w:sz w:val="20"/>
              </w:rPr>
              <w:t>,</w:t>
            </w:r>
            <w:r w:rsidR="00D213FB" w:rsidRPr="005950EA">
              <w:rPr>
                <w:rFonts w:cs="Arial"/>
                <w:sz w:val="20"/>
              </w:rPr>
              <w:fldChar w:fldCharType="begin"/>
            </w:r>
            <w:r w:rsidR="00D213FB" w:rsidRPr="005950EA">
              <w:rPr>
                <w:rFonts w:cs="Arial"/>
                <w:sz w:val="20"/>
              </w:rPr>
              <w:instrText>MacroButton Nomacro §</w:instrText>
            </w:r>
            <w:r w:rsidR="00D213FB" w:rsidRPr="005950EA">
              <w:rPr>
                <w:rFonts w:cs="Arial"/>
                <w:sz w:val="20"/>
              </w:rPr>
              <w:fldChar w:fldCharType="end"/>
            </w:r>
            <w:r w:rsidR="00D213FB" w:rsidRPr="005950EA">
              <w:rPr>
                <w:rFonts w:cs="Arial"/>
                <w:color w:val="008000"/>
                <w:sz w:val="20"/>
              </w:rPr>
              <w:t xml:space="preserve"> </w:t>
            </w:r>
            <w:r w:rsidR="00D213FB" w:rsidRPr="005950EA">
              <w:rPr>
                <w:rFonts w:cs="Arial"/>
                <w:color w:val="339966"/>
                <w:sz w:val="20"/>
              </w:rPr>
              <w:t>hierna</w:t>
            </w:r>
            <w:r w:rsidR="006668D4" w:rsidRPr="008A1A7F">
              <w:rPr>
                <w:rFonts w:cs="Arial"/>
                <w:color w:val="7030A0"/>
                <w:sz w:val="20"/>
              </w:rPr>
              <w:t>,</w:t>
            </w:r>
            <w:r w:rsidR="00D213FB" w:rsidRPr="005950EA">
              <w:rPr>
                <w:rFonts w:cs="Arial"/>
                <w:color w:val="FF0000"/>
                <w:sz w:val="20"/>
              </w:rPr>
              <w:t xml:space="preserve"> </w:t>
            </w:r>
            <w:r w:rsidR="00D213FB" w:rsidRPr="005950EA">
              <w:rPr>
                <w:rFonts w:cs="Arial"/>
                <w:color w:val="800080"/>
                <w:sz w:val="20"/>
              </w:rPr>
              <w:t>zowel tezamen als ieder afzonderlij</w:t>
            </w:r>
            <w:r w:rsidR="00D213FB" w:rsidRPr="008A1A7F">
              <w:rPr>
                <w:rFonts w:cs="Arial"/>
                <w:color w:val="7030A0"/>
                <w:sz w:val="20"/>
              </w:rPr>
              <w:t>k</w:t>
            </w:r>
            <w:r w:rsidR="006668D4" w:rsidRPr="008A1A7F">
              <w:rPr>
                <w:rFonts w:cs="Arial"/>
                <w:color w:val="7030A0"/>
                <w:sz w:val="20"/>
              </w:rPr>
              <w:t>,</w:t>
            </w:r>
            <w:r w:rsidR="00D213FB" w:rsidRPr="008A1A7F">
              <w:rPr>
                <w:rFonts w:cs="Arial"/>
                <w:color w:val="7030A0"/>
                <w:sz w:val="20"/>
              </w:rPr>
              <w:t xml:space="preserve"> </w:t>
            </w:r>
            <w:r w:rsidR="00D213FB" w:rsidRPr="005950EA">
              <w:rPr>
                <w:rFonts w:cs="Arial"/>
                <w:color w:val="339966"/>
                <w:sz w:val="20"/>
              </w:rPr>
              <w:t>te noemen:</w:t>
            </w:r>
            <w:r w:rsidR="00D213FB">
              <w:rPr>
                <w:rFonts w:cs="Arial"/>
                <w:color w:val="339966"/>
                <w:sz w:val="20"/>
              </w:rPr>
              <w:t xml:space="preserve"> de</w:t>
            </w:r>
            <w:r w:rsidR="00D213FB" w:rsidRPr="005950EA">
              <w:rPr>
                <w:rFonts w:cs="Arial"/>
                <w:color w:val="339966"/>
                <w:sz w:val="20"/>
              </w:rPr>
              <w:t xml:space="preserve"> </w:t>
            </w:r>
            <w:r w:rsidR="00F7615A">
              <w:rPr>
                <w:rFonts w:cs="Arial"/>
                <w:color w:val="339966"/>
                <w:sz w:val="20"/>
              </w:rPr>
              <w:t>“</w:t>
            </w:r>
            <w:r w:rsidR="00D213FB">
              <w:rPr>
                <w:rFonts w:cs="Arial"/>
                <w:color w:val="339966"/>
                <w:sz w:val="20"/>
              </w:rPr>
              <w:t>Schuldenaar</w:t>
            </w:r>
            <w:r w:rsidR="00F7615A">
              <w:rPr>
                <w:rFonts w:cs="Arial"/>
                <w:color w:val="339966"/>
                <w:sz w:val="20"/>
              </w:rPr>
              <w:t>”</w:t>
            </w:r>
          </w:p>
        </w:tc>
        <w:tc>
          <w:tcPr>
            <w:tcW w:w="6274" w:type="dxa"/>
          </w:tcPr>
          <w:p w14:paraId="5FB34825" w14:textId="77777777" w:rsidR="0036468E" w:rsidRDefault="0036468E" w:rsidP="0036468E">
            <w:r w:rsidRPr="0011383C">
              <w:t xml:space="preserve">Verplichte keuze uit de volgende </w:t>
            </w:r>
            <w:r>
              <w:t xml:space="preserve">2 </w:t>
            </w:r>
            <w:r w:rsidRPr="0011383C">
              <w:t>opties</w:t>
            </w:r>
            <w:r>
              <w:t>, waaruit er 1 gekozen moet worden:</w:t>
            </w:r>
          </w:p>
          <w:p w14:paraId="67DB9793" w14:textId="1F62A3BC" w:rsidR="002933A2" w:rsidRPr="006D6993" w:rsidRDefault="003D617F" w:rsidP="0036468E">
            <w:pPr>
              <w:pStyle w:val="streepje"/>
              <w:numPr>
                <w:ilvl w:val="0"/>
                <w:numId w:val="32"/>
              </w:numPr>
              <w:ind w:left="227" w:hanging="227"/>
            </w:pPr>
            <w:r>
              <w:rPr>
                <w:rFonts w:cs="Arial"/>
                <w:color w:val="339966"/>
                <w:sz w:val="20"/>
              </w:rPr>
              <w:t>h</w:t>
            </w:r>
            <w:r w:rsidR="002933A2" w:rsidRPr="005950EA">
              <w:rPr>
                <w:rFonts w:cs="Arial"/>
                <w:color w:val="339966"/>
                <w:sz w:val="20"/>
              </w:rPr>
              <w:t>ierna</w:t>
            </w:r>
            <w:r w:rsidR="00F7615A" w:rsidRPr="008A1A7F">
              <w:rPr>
                <w:rFonts w:cs="Arial"/>
                <w:color w:val="7030A0"/>
                <w:sz w:val="20"/>
              </w:rPr>
              <w:t>,</w:t>
            </w:r>
            <w:r w:rsidR="002933A2" w:rsidRPr="005950EA">
              <w:rPr>
                <w:rFonts w:cs="Arial"/>
                <w:color w:val="FF0000"/>
                <w:sz w:val="20"/>
              </w:rPr>
              <w:t xml:space="preserve"> </w:t>
            </w:r>
            <w:r w:rsidR="002933A2" w:rsidRPr="005950EA">
              <w:rPr>
                <w:rFonts w:cs="Arial"/>
                <w:color w:val="800080"/>
                <w:sz w:val="20"/>
              </w:rPr>
              <w:t>zowel teza</w:t>
            </w:r>
            <w:r w:rsidR="002933A2" w:rsidRPr="007126EB">
              <w:rPr>
                <w:rFonts w:cs="Arial"/>
                <w:color w:val="800080"/>
                <w:sz w:val="20"/>
              </w:rPr>
              <w:t>m</w:t>
            </w:r>
            <w:r w:rsidR="002933A2" w:rsidRPr="005950EA">
              <w:rPr>
                <w:rFonts w:cs="Arial"/>
                <w:color w:val="800080"/>
                <w:sz w:val="20"/>
              </w:rPr>
              <w:t>en als ieder afzonder</w:t>
            </w:r>
            <w:r w:rsidR="002933A2" w:rsidRPr="00E8157A">
              <w:rPr>
                <w:rFonts w:cs="Arial"/>
                <w:color w:val="800080"/>
                <w:sz w:val="20"/>
              </w:rPr>
              <w:t>lijk</w:t>
            </w:r>
            <w:r w:rsidR="00F7615A" w:rsidRPr="008A1A7F">
              <w:rPr>
                <w:rFonts w:cs="Arial"/>
                <w:color w:val="7030A0"/>
                <w:sz w:val="20"/>
              </w:rPr>
              <w:t>,</w:t>
            </w:r>
            <w:r w:rsidR="002933A2" w:rsidRPr="005950EA">
              <w:rPr>
                <w:rFonts w:cs="Arial"/>
                <w:color w:val="339966"/>
                <w:sz w:val="20"/>
              </w:rPr>
              <w:t xml:space="preserve"> te n</w:t>
            </w:r>
            <w:r w:rsidR="002933A2" w:rsidRPr="007126EB">
              <w:rPr>
                <w:rFonts w:cs="Arial"/>
                <w:color w:val="339966"/>
                <w:sz w:val="20"/>
              </w:rPr>
              <w:t>oe</w:t>
            </w:r>
            <w:r w:rsidR="002933A2" w:rsidRPr="005950EA">
              <w:rPr>
                <w:rFonts w:cs="Arial"/>
                <w:color w:val="339966"/>
                <w:sz w:val="20"/>
              </w:rPr>
              <w:t>men:</w:t>
            </w:r>
            <w:r w:rsidR="002933A2" w:rsidRPr="005950EA">
              <w:rPr>
                <w:rFonts w:cs="Arial"/>
                <w:color w:val="008000"/>
                <w:sz w:val="20"/>
              </w:rPr>
              <w:t xml:space="preserve"> </w:t>
            </w:r>
            <w:r w:rsidR="002933A2" w:rsidRPr="00E53DC6">
              <w:rPr>
                <w:rFonts w:cs="Arial"/>
                <w:color w:val="339966"/>
                <w:sz w:val="20"/>
              </w:rPr>
              <w:t xml:space="preserve">de </w:t>
            </w:r>
            <w:r w:rsidR="006668D4">
              <w:rPr>
                <w:rFonts w:cs="Arial"/>
                <w:color w:val="339966"/>
                <w:sz w:val="20"/>
              </w:rPr>
              <w:t>“</w:t>
            </w:r>
            <w:r w:rsidR="002933A2" w:rsidRPr="00E53DC6">
              <w:rPr>
                <w:rFonts w:cs="Arial"/>
                <w:color w:val="339966"/>
                <w:sz w:val="20"/>
              </w:rPr>
              <w:t>Hypotheekgever</w:t>
            </w:r>
            <w:r w:rsidR="006668D4">
              <w:rPr>
                <w:rFonts w:cs="Arial"/>
                <w:color w:val="339966"/>
                <w:sz w:val="20"/>
              </w:rPr>
              <w:t>”</w:t>
            </w:r>
            <w:r w:rsidR="002933A2" w:rsidRPr="00E53DC6">
              <w:rPr>
                <w:rFonts w:cs="Arial"/>
                <w:color w:val="339966"/>
                <w:sz w:val="20"/>
              </w:rPr>
              <w:t xml:space="preserve"> en </w:t>
            </w:r>
            <w:r w:rsidR="006668D4">
              <w:rPr>
                <w:rFonts w:cs="Arial"/>
                <w:color w:val="339966"/>
                <w:sz w:val="20"/>
              </w:rPr>
              <w:t>“</w:t>
            </w:r>
            <w:r w:rsidR="002933A2" w:rsidRPr="00E53DC6">
              <w:rPr>
                <w:rFonts w:cs="Arial"/>
                <w:color w:val="339966"/>
                <w:sz w:val="20"/>
              </w:rPr>
              <w:t>Schuldenaar</w:t>
            </w:r>
            <w:r w:rsidR="006668D4">
              <w:rPr>
                <w:rFonts w:cs="Arial"/>
                <w:color w:val="339966"/>
                <w:sz w:val="20"/>
              </w:rPr>
              <w:t>”</w:t>
            </w:r>
          </w:p>
          <w:p w14:paraId="62F02971" w14:textId="1B064A5C" w:rsidR="0036468E" w:rsidRDefault="002933A2" w:rsidP="006D6993">
            <w:pPr>
              <w:pStyle w:val="streepje"/>
              <w:numPr>
                <w:ilvl w:val="0"/>
                <w:numId w:val="32"/>
              </w:numPr>
              <w:rPr>
                <w:rFonts w:cs="Arial"/>
                <w:color w:val="339966"/>
                <w:sz w:val="20"/>
              </w:rPr>
            </w:pP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de verschenen</w:t>
            </w:r>
            <w:r w:rsidRPr="005950EA">
              <w:rPr>
                <w:rFonts w:cs="Arial"/>
                <w:color w:val="008000"/>
                <w:sz w:val="20"/>
              </w:rPr>
              <w:t xml:space="preserve"> </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persoon/personen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8000"/>
                <w:sz w:val="20"/>
              </w:rPr>
              <w:t xml:space="preserve"> </w:t>
            </w:r>
            <w:r w:rsidRPr="005950EA">
              <w:rPr>
                <w:rFonts w:cs="Arial"/>
                <w:color w:val="00FFFF"/>
                <w:sz w:val="20"/>
              </w:rPr>
              <w:t>sub</w:t>
            </w:r>
            <w:r w:rsidRPr="005950EA">
              <w:rPr>
                <w:rFonts w:cs="Arial"/>
                <w:color w:val="00800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t>nummering persoon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naam rechtspersoon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Pr>
                <w:rFonts w:cs="Arial"/>
                <w:sz w:val="20"/>
              </w:rPr>
              <w:t xml:space="preserve"> </w:t>
            </w:r>
            <w:r w:rsidRPr="00E53DC6">
              <w:rPr>
                <w:rFonts w:cs="Arial"/>
                <w:color w:val="800080"/>
                <w:sz w:val="20"/>
              </w:rPr>
              <w:t>voornoemd</w:t>
            </w:r>
            <w:r w:rsidRPr="00E53DC6">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w:t>
            </w:r>
            <w:ins w:id="124" w:author="Groot, Karina de" w:date="2025-02-27T13:29:00Z" w16du:dateUtc="2025-02-27T12:29:00Z">
              <w:r w:rsidR="00954822" w:rsidRPr="005950EA">
                <w:rPr>
                  <w:rFonts w:cs="Arial"/>
                  <w:sz w:val="20"/>
                </w:rPr>
                <w:t xml:space="preserve"> </w:t>
              </w:r>
              <w:r w:rsidR="00954822" w:rsidRPr="005950EA">
                <w:rPr>
                  <w:rFonts w:cs="Arial"/>
                  <w:sz w:val="20"/>
                </w:rPr>
                <w:fldChar w:fldCharType="begin"/>
              </w:r>
              <w:r w:rsidR="00954822" w:rsidRPr="005950EA">
                <w:rPr>
                  <w:rFonts w:cs="Arial"/>
                  <w:sz w:val="20"/>
                </w:rPr>
                <w:instrText>MacroButton Nomacro §</w:instrText>
              </w:r>
              <w:r w:rsidR="00954822" w:rsidRPr="005950EA">
                <w:rPr>
                  <w:rFonts w:cs="Arial"/>
                  <w:sz w:val="20"/>
                </w:rPr>
                <w:fldChar w:fldCharType="end"/>
              </w:r>
              <w:r w:rsidR="00954822" w:rsidRPr="00BC11C2">
                <w:rPr>
                  <w:rFonts w:cs="Arial"/>
                  <w:color w:val="800080"/>
                  <w:sz w:val="20"/>
                </w:rPr>
                <w:t>de</w:t>
              </w:r>
              <w:r w:rsidR="00954822">
                <w:rPr>
                  <w:rFonts w:cs="Arial"/>
                  <w:sz w:val="20"/>
                </w:rPr>
                <w:t xml:space="preserve"> </w:t>
              </w:r>
              <w:r w:rsidR="00954822" w:rsidRPr="00BC11C2">
                <w:rPr>
                  <w:rFonts w:cs="Arial"/>
                  <w:color w:val="800080"/>
                  <w:sz w:val="20"/>
                </w:rPr>
                <w:t>heer/mevrouw</w:t>
              </w:r>
              <w:r w:rsidR="00954822" w:rsidRPr="005950EA">
                <w:rPr>
                  <w:rFonts w:cs="Arial"/>
                  <w:sz w:val="20"/>
                </w:rPr>
                <w:fldChar w:fldCharType="begin"/>
              </w:r>
              <w:r w:rsidR="00954822" w:rsidRPr="005950EA">
                <w:rPr>
                  <w:rFonts w:cs="Arial"/>
                  <w:sz w:val="20"/>
                </w:rPr>
                <w:instrText>MacroButton Nomacro §</w:instrText>
              </w:r>
              <w:r w:rsidR="00954822" w:rsidRPr="005950EA">
                <w:rPr>
                  <w:rFonts w:cs="Arial"/>
                  <w:sz w:val="20"/>
                </w:rPr>
                <w:fldChar w:fldCharType="end"/>
              </w:r>
            </w:ins>
            <w:del w:id="125" w:author="Groot, Karina de" w:date="2025-02-27T13:29:00Z" w16du:dateUtc="2025-02-27T12:29:00Z">
              <w:r w:rsidRPr="005950EA" w:rsidDel="00954822">
                <w:rPr>
                  <w:rFonts w:cs="Arial"/>
                  <w:sz w:val="20"/>
                </w:rPr>
                <w:fldChar w:fldCharType="begin"/>
              </w:r>
              <w:r w:rsidRPr="005950EA" w:rsidDel="00954822">
                <w:rPr>
                  <w:rFonts w:cs="Arial"/>
                  <w:sz w:val="20"/>
                </w:rPr>
                <w:delInstrText>MacroButton Nomacro §</w:delInstrText>
              </w:r>
              <w:r w:rsidRPr="005950EA" w:rsidDel="00954822">
                <w:rPr>
                  <w:rFonts w:cs="Arial"/>
                  <w:sz w:val="20"/>
                </w:rPr>
                <w:fldChar w:fldCharType="end"/>
              </w:r>
              <w:r w:rsidRPr="005950EA" w:rsidDel="00954822">
                <w:rPr>
                  <w:rFonts w:cs="Arial"/>
                  <w:color w:val="00FFFF"/>
                  <w:sz w:val="20"/>
                </w:rPr>
                <w:delText xml:space="preserve">de </w:delText>
              </w:r>
              <w:r w:rsidRPr="005950EA" w:rsidDel="00954822">
                <w:rPr>
                  <w:rFonts w:cs="Arial"/>
                  <w:sz w:val="20"/>
                </w:rPr>
                <w:fldChar w:fldCharType="begin"/>
              </w:r>
              <w:r w:rsidRPr="005950EA" w:rsidDel="00954822">
                <w:rPr>
                  <w:rFonts w:cs="Arial"/>
                  <w:sz w:val="20"/>
                </w:rPr>
                <w:delInstrText>MacroButton Nomacro §</w:delInstrText>
              </w:r>
              <w:r w:rsidRPr="005950EA" w:rsidDel="00954822">
                <w:rPr>
                  <w:rFonts w:cs="Arial"/>
                  <w:sz w:val="20"/>
                </w:rPr>
                <w:fldChar w:fldCharType="end"/>
              </w:r>
              <w:r w:rsidRPr="005950EA" w:rsidDel="00954822">
                <w:rPr>
                  <w:rFonts w:cs="Arial"/>
                  <w:color w:val="00FFFF"/>
                  <w:sz w:val="20"/>
                </w:rPr>
                <w:delText>heer/mevrouw</w:delText>
              </w:r>
              <w:r w:rsidRPr="005950EA" w:rsidDel="00954822">
                <w:rPr>
                  <w:rFonts w:cs="Arial"/>
                  <w:sz w:val="20"/>
                </w:rPr>
                <w:fldChar w:fldCharType="begin"/>
              </w:r>
              <w:r w:rsidRPr="005950EA" w:rsidDel="00954822">
                <w:rPr>
                  <w:rFonts w:cs="Arial"/>
                  <w:sz w:val="20"/>
                </w:rPr>
                <w:delInstrText>MacroButton Nomacro §</w:delInstrText>
              </w:r>
              <w:r w:rsidRPr="005950EA" w:rsidDel="00954822">
                <w:rPr>
                  <w:rFonts w:cs="Arial"/>
                  <w:sz w:val="20"/>
                </w:rPr>
                <w:fldChar w:fldCharType="end"/>
              </w:r>
            </w:del>
            <w:r w:rsidRPr="005950EA">
              <w:rPr>
                <w:rFonts w:cs="Arial"/>
                <w:color w:val="800080"/>
                <w:sz w:val="20"/>
              </w:rPr>
              <w:t xml:space="preserve"> </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naam natuurlijk persoon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Pr>
                <w:rFonts w:cs="Arial"/>
                <w:color w:val="800080"/>
                <w:sz w:val="20"/>
              </w:rPr>
              <w:t xml:space="preserve"> </w:t>
            </w:r>
            <w:r w:rsidRPr="007126EB">
              <w:rPr>
                <w:rFonts w:cs="Arial"/>
                <w:color w:val="800080"/>
                <w:sz w:val="20"/>
              </w:rPr>
              <w:t>voornoemd</w:t>
            </w:r>
            <w:r w:rsidRPr="00E53DC6">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 xml:space="preserve"> </w:t>
            </w:r>
            <w:r w:rsidRPr="005950EA">
              <w:rPr>
                <w:rFonts w:cs="Arial"/>
                <w:color w:val="339966"/>
                <w:sz w:val="20"/>
              </w:rPr>
              <w:t>hierna</w:t>
            </w:r>
            <w:r w:rsidR="006668D4" w:rsidRPr="008A1A7F">
              <w:rPr>
                <w:rFonts w:cs="Arial"/>
                <w:color w:val="7030A0"/>
                <w:sz w:val="20"/>
              </w:rPr>
              <w:t>,</w:t>
            </w:r>
            <w:r w:rsidRPr="005950EA">
              <w:rPr>
                <w:rFonts w:cs="Arial"/>
                <w:color w:val="FF0000"/>
                <w:sz w:val="20"/>
              </w:rPr>
              <w:t xml:space="preserve"> </w:t>
            </w:r>
            <w:r w:rsidRPr="005950EA">
              <w:rPr>
                <w:rFonts w:cs="Arial"/>
                <w:color w:val="800080"/>
                <w:sz w:val="20"/>
              </w:rPr>
              <w:t>zowel tezamen als ieder afzonderlijk</w:t>
            </w:r>
            <w:r w:rsidR="006668D4" w:rsidRPr="008A1A7F">
              <w:rPr>
                <w:rFonts w:cs="Arial"/>
                <w:color w:val="7030A0"/>
                <w:sz w:val="20"/>
              </w:rPr>
              <w:t>,</w:t>
            </w:r>
            <w:r w:rsidRPr="005950EA">
              <w:rPr>
                <w:rFonts w:cs="Arial"/>
                <w:color w:val="339966"/>
                <w:sz w:val="20"/>
              </w:rPr>
              <w:t xml:space="preserve"> te noemen: </w:t>
            </w:r>
            <w:r>
              <w:rPr>
                <w:rFonts w:cs="Arial"/>
                <w:color w:val="339966"/>
                <w:sz w:val="20"/>
              </w:rPr>
              <w:t xml:space="preserve">de </w:t>
            </w:r>
            <w:r w:rsidR="006668D4">
              <w:rPr>
                <w:rFonts w:cs="Arial"/>
                <w:color w:val="339966"/>
                <w:sz w:val="20"/>
              </w:rPr>
              <w:t>“</w:t>
            </w:r>
            <w:r>
              <w:rPr>
                <w:rFonts w:cs="Arial"/>
                <w:color w:val="339966"/>
                <w:sz w:val="20"/>
              </w:rPr>
              <w:t>Hypotheekgever</w:t>
            </w:r>
            <w:r w:rsidR="006668D4">
              <w:rPr>
                <w:rFonts w:cs="Arial"/>
                <w:color w:val="339966"/>
                <w:sz w:val="20"/>
              </w:rPr>
              <w:t>”</w:t>
            </w:r>
            <w:r>
              <w:rPr>
                <w:rFonts w:cs="Arial"/>
                <w:color w:val="339966"/>
                <w:sz w:val="20"/>
              </w:rPr>
              <w:t xml:space="preserve"> </w:t>
            </w:r>
            <w:r w:rsidRPr="005950EA">
              <w:rPr>
                <w:rFonts w:cs="Arial"/>
                <w:color w:val="339966"/>
                <w:sz w:val="20"/>
              </w:rPr>
              <w:t>en</w:t>
            </w:r>
            <w:r w:rsidRPr="005950EA">
              <w:rPr>
                <w:rFonts w:cs="Arial"/>
                <w:color w:val="00800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00FFFF"/>
                <w:sz w:val="20"/>
              </w:rPr>
              <w:t>de</w:t>
            </w:r>
            <w:r w:rsidRPr="005950EA">
              <w:rPr>
                <w:rFonts w:cs="Arial"/>
                <w:color w:val="008000"/>
                <w:sz w:val="20"/>
              </w:rPr>
              <w:t xml:space="preserve"> </w:t>
            </w:r>
            <w:r w:rsidRPr="005950EA">
              <w:rPr>
                <w:rFonts w:cs="Arial"/>
                <w:color w:val="00FFFF"/>
                <w:sz w:val="20"/>
              </w:rPr>
              <w:t>verschenen</w:t>
            </w:r>
            <w:r w:rsidRPr="005950EA">
              <w:rPr>
                <w:rFonts w:cs="Arial"/>
                <w:color w:val="00800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00FFFF"/>
                <w:sz w:val="20"/>
              </w:rPr>
              <w:t>persoon/personen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800080"/>
                <w:sz w:val="20"/>
              </w:rPr>
              <w:t xml:space="preserve"> </w:t>
            </w:r>
            <w:r w:rsidRPr="005950EA">
              <w:rPr>
                <w:rFonts w:cs="Arial"/>
                <w:color w:val="00FFFF"/>
                <w:sz w:val="20"/>
              </w:rPr>
              <w:t>sub</w:t>
            </w:r>
            <w:r w:rsidRPr="005950EA">
              <w:rPr>
                <w:rFonts w:cs="Arial"/>
                <w:color w:val="80008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t>nummering persoon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color w:val="00FFFF"/>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sz w:val="20"/>
              </w:rPr>
              <w:t>naam rechtspersoon</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Pr>
                <w:rFonts w:cs="Arial"/>
                <w:color w:val="800080"/>
                <w:sz w:val="20"/>
              </w:rPr>
              <w:t xml:space="preserve"> </w:t>
            </w:r>
            <w:r w:rsidRPr="00E53DC6">
              <w:rPr>
                <w:rFonts w:cs="Arial"/>
                <w:color w:val="800080"/>
                <w:sz w:val="20"/>
              </w:rPr>
              <w:t>voornoemd</w:t>
            </w:r>
            <w:r w:rsidRPr="001D21E9">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FFFF"/>
                <w:sz w:val="20"/>
              </w:rPr>
              <w:t>/</w:t>
            </w:r>
            <w:ins w:id="126" w:author="Groot, Karina de" w:date="2025-02-27T13:29:00Z" w16du:dateUtc="2025-02-27T12:29:00Z">
              <w:r w:rsidR="00954822" w:rsidRPr="005950EA">
                <w:rPr>
                  <w:rFonts w:cs="Arial"/>
                  <w:sz w:val="20"/>
                </w:rPr>
                <w:t xml:space="preserve"> </w:t>
              </w:r>
              <w:r w:rsidR="00954822" w:rsidRPr="005950EA">
                <w:rPr>
                  <w:rFonts w:cs="Arial"/>
                  <w:sz w:val="20"/>
                </w:rPr>
                <w:fldChar w:fldCharType="begin"/>
              </w:r>
              <w:r w:rsidR="00954822" w:rsidRPr="005950EA">
                <w:rPr>
                  <w:rFonts w:cs="Arial"/>
                  <w:sz w:val="20"/>
                </w:rPr>
                <w:instrText>MacroButton Nomacro §</w:instrText>
              </w:r>
              <w:r w:rsidR="00954822" w:rsidRPr="005950EA">
                <w:rPr>
                  <w:rFonts w:cs="Arial"/>
                  <w:sz w:val="20"/>
                </w:rPr>
                <w:fldChar w:fldCharType="end"/>
              </w:r>
              <w:r w:rsidR="00954822" w:rsidRPr="00BC11C2">
                <w:rPr>
                  <w:rFonts w:cs="Arial"/>
                  <w:color w:val="800080"/>
                  <w:sz w:val="20"/>
                </w:rPr>
                <w:t>de</w:t>
              </w:r>
              <w:r w:rsidR="00954822">
                <w:rPr>
                  <w:rFonts w:cs="Arial"/>
                  <w:sz w:val="20"/>
                </w:rPr>
                <w:t xml:space="preserve"> </w:t>
              </w:r>
              <w:r w:rsidR="00954822" w:rsidRPr="00BC11C2">
                <w:rPr>
                  <w:rFonts w:cs="Arial"/>
                  <w:color w:val="800080"/>
                  <w:sz w:val="20"/>
                </w:rPr>
                <w:t>heer/mevrouw</w:t>
              </w:r>
              <w:r w:rsidR="00954822" w:rsidRPr="005950EA">
                <w:rPr>
                  <w:rFonts w:cs="Arial"/>
                  <w:sz w:val="20"/>
                </w:rPr>
                <w:fldChar w:fldCharType="begin"/>
              </w:r>
              <w:r w:rsidR="00954822" w:rsidRPr="005950EA">
                <w:rPr>
                  <w:rFonts w:cs="Arial"/>
                  <w:sz w:val="20"/>
                </w:rPr>
                <w:instrText>MacroButton Nomacro §</w:instrText>
              </w:r>
              <w:r w:rsidR="00954822" w:rsidRPr="005950EA">
                <w:rPr>
                  <w:rFonts w:cs="Arial"/>
                  <w:sz w:val="20"/>
                </w:rPr>
                <w:fldChar w:fldCharType="end"/>
              </w:r>
            </w:ins>
            <w:del w:id="127" w:author="Groot, Karina de" w:date="2025-02-27T13:29:00Z" w16du:dateUtc="2025-02-27T12:29:00Z">
              <w:r w:rsidRPr="005950EA" w:rsidDel="00954822">
                <w:rPr>
                  <w:rFonts w:cs="Arial"/>
                  <w:sz w:val="20"/>
                </w:rPr>
                <w:fldChar w:fldCharType="begin"/>
              </w:r>
              <w:r w:rsidRPr="005950EA" w:rsidDel="00954822">
                <w:rPr>
                  <w:rFonts w:cs="Arial"/>
                  <w:sz w:val="20"/>
                </w:rPr>
                <w:delInstrText>MacroButton Nomacro §</w:delInstrText>
              </w:r>
              <w:r w:rsidRPr="005950EA" w:rsidDel="00954822">
                <w:rPr>
                  <w:rFonts w:cs="Arial"/>
                  <w:sz w:val="20"/>
                </w:rPr>
                <w:fldChar w:fldCharType="end"/>
              </w:r>
              <w:r w:rsidRPr="005950EA" w:rsidDel="00954822">
                <w:rPr>
                  <w:rFonts w:cs="Arial"/>
                  <w:color w:val="00FFFF"/>
                  <w:sz w:val="20"/>
                </w:rPr>
                <w:delText xml:space="preserve">de </w:delText>
              </w:r>
              <w:r w:rsidRPr="005950EA" w:rsidDel="00954822">
                <w:rPr>
                  <w:rFonts w:cs="Arial"/>
                  <w:sz w:val="20"/>
                </w:rPr>
                <w:fldChar w:fldCharType="begin"/>
              </w:r>
              <w:r w:rsidRPr="005950EA" w:rsidDel="00954822">
                <w:rPr>
                  <w:rFonts w:cs="Arial"/>
                  <w:sz w:val="20"/>
                </w:rPr>
                <w:delInstrText>MacroButton Nomacro §</w:delInstrText>
              </w:r>
              <w:r w:rsidRPr="005950EA" w:rsidDel="00954822">
                <w:rPr>
                  <w:rFonts w:cs="Arial"/>
                  <w:sz w:val="20"/>
                </w:rPr>
                <w:fldChar w:fldCharType="end"/>
              </w:r>
              <w:r w:rsidRPr="005950EA" w:rsidDel="00954822">
                <w:rPr>
                  <w:rFonts w:cs="Arial"/>
                  <w:color w:val="00FFFF"/>
                  <w:sz w:val="20"/>
                </w:rPr>
                <w:delText>heer/mevrouw</w:delText>
              </w:r>
              <w:r w:rsidRPr="005950EA" w:rsidDel="00954822">
                <w:rPr>
                  <w:rFonts w:cs="Arial"/>
                  <w:sz w:val="20"/>
                </w:rPr>
                <w:fldChar w:fldCharType="begin"/>
              </w:r>
              <w:r w:rsidRPr="005950EA" w:rsidDel="00954822">
                <w:rPr>
                  <w:rFonts w:cs="Arial"/>
                  <w:sz w:val="20"/>
                </w:rPr>
                <w:delInstrText>MacroButton Nomacro §</w:delInstrText>
              </w:r>
              <w:r w:rsidRPr="005950EA" w:rsidDel="00954822">
                <w:rPr>
                  <w:rFonts w:cs="Arial"/>
                  <w:sz w:val="20"/>
                </w:rPr>
                <w:fldChar w:fldCharType="end"/>
              </w:r>
            </w:del>
            <w:r w:rsidRPr="005950EA">
              <w:rPr>
                <w:rFonts w:cs="Arial"/>
                <w:color w:val="800080"/>
                <w:sz w:val="20"/>
              </w:rPr>
              <w:t xml:space="preserve"> </w:t>
            </w:r>
            <w:r w:rsidRPr="005950EA">
              <w:rPr>
                <w:rFonts w:cs="Arial"/>
                <w:sz w:val="20"/>
                <w:lang w:val="en-US"/>
              </w:rPr>
              <w:fldChar w:fldCharType="begin"/>
            </w:r>
            <w:r w:rsidRPr="005950EA">
              <w:rPr>
                <w:rFonts w:cs="Arial"/>
                <w:sz w:val="20"/>
              </w:rPr>
              <w:instrText>MacroButton Nomacro §</w:instrText>
            </w:r>
            <w:r w:rsidRPr="005950EA">
              <w:rPr>
                <w:rFonts w:cs="Arial"/>
                <w:sz w:val="20"/>
                <w:lang w:val="en-US"/>
              </w:rPr>
              <w:fldChar w:fldCharType="end"/>
            </w:r>
            <w:r w:rsidRPr="005950EA">
              <w:rPr>
                <w:rFonts w:cs="Arial"/>
                <w:sz w:val="20"/>
              </w:rPr>
              <w:t>naam natuurlijk persoon</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800080"/>
                <w:sz w:val="20"/>
              </w:rPr>
              <w:t xml:space="preserve"> </w:t>
            </w:r>
            <w:r w:rsidRPr="007126EB">
              <w:rPr>
                <w:rFonts w:cs="Arial"/>
                <w:color w:val="800080"/>
                <w:sz w:val="20"/>
              </w:rPr>
              <w:t>voornoemd</w:t>
            </w:r>
            <w:r w:rsidRPr="00E53DC6">
              <w:rPr>
                <w:rFonts w:cs="Arial"/>
                <w:color w:val="339966"/>
                <w:sz w:val="20"/>
              </w:rPr>
              <w:t>,</w:t>
            </w:r>
            <w:r w:rsidRPr="005950EA">
              <w:rPr>
                <w:rFonts w:cs="Arial"/>
                <w:sz w:val="20"/>
              </w:rPr>
              <w:fldChar w:fldCharType="begin"/>
            </w:r>
            <w:r w:rsidRPr="005950EA">
              <w:rPr>
                <w:rFonts w:cs="Arial"/>
                <w:sz w:val="20"/>
              </w:rPr>
              <w:instrText>MacroButton Nomacro §</w:instrText>
            </w:r>
            <w:r w:rsidRPr="005950EA">
              <w:rPr>
                <w:rFonts w:cs="Arial"/>
                <w:sz w:val="20"/>
              </w:rPr>
              <w:fldChar w:fldCharType="end"/>
            </w:r>
            <w:r w:rsidRPr="005950EA">
              <w:rPr>
                <w:rFonts w:cs="Arial"/>
                <w:color w:val="008000"/>
                <w:sz w:val="20"/>
              </w:rPr>
              <w:t xml:space="preserve"> </w:t>
            </w:r>
            <w:r w:rsidRPr="005950EA">
              <w:rPr>
                <w:rFonts w:cs="Arial"/>
                <w:color w:val="339966"/>
                <w:sz w:val="20"/>
              </w:rPr>
              <w:t>hierna</w:t>
            </w:r>
            <w:r w:rsidR="006668D4" w:rsidRPr="008A1A7F">
              <w:rPr>
                <w:rFonts w:cs="Arial"/>
                <w:color w:val="7030A0"/>
                <w:sz w:val="20"/>
              </w:rPr>
              <w:t>,</w:t>
            </w:r>
            <w:r w:rsidRPr="005950EA">
              <w:rPr>
                <w:rFonts w:cs="Arial"/>
                <w:color w:val="FF0000"/>
                <w:sz w:val="20"/>
              </w:rPr>
              <w:t xml:space="preserve"> </w:t>
            </w:r>
            <w:r w:rsidRPr="005950EA">
              <w:rPr>
                <w:rFonts w:cs="Arial"/>
                <w:color w:val="800080"/>
                <w:sz w:val="20"/>
              </w:rPr>
              <w:t>zowel tezamen als ieder afzonderlijk</w:t>
            </w:r>
            <w:r w:rsidR="006668D4" w:rsidRPr="008A1A7F">
              <w:rPr>
                <w:rFonts w:cs="Arial"/>
                <w:color w:val="7030A0"/>
                <w:sz w:val="20"/>
              </w:rPr>
              <w:t>,</w:t>
            </w:r>
            <w:r w:rsidRPr="005950EA">
              <w:rPr>
                <w:rFonts w:cs="Arial"/>
                <w:color w:val="339966"/>
                <w:sz w:val="20"/>
              </w:rPr>
              <w:t xml:space="preserve"> te noemen:</w:t>
            </w:r>
            <w:r>
              <w:rPr>
                <w:rFonts w:cs="Arial"/>
                <w:color w:val="339966"/>
                <w:sz w:val="20"/>
              </w:rPr>
              <w:t xml:space="preserve"> de</w:t>
            </w:r>
            <w:r w:rsidRPr="005950EA">
              <w:rPr>
                <w:rFonts w:cs="Arial"/>
                <w:color w:val="339966"/>
                <w:sz w:val="20"/>
              </w:rPr>
              <w:t xml:space="preserve"> </w:t>
            </w:r>
            <w:r w:rsidR="006668D4">
              <w:rPr>
                <w:rFonts w:cs="Arial"/>
                <w:color w:val="339966"/>
                <w:sz w:val="20"/>
              </w:rPr>
              <w:t>“</w:t>
            </w:r>
            <w:r>
              <w:rPr>
                <w:rFonts w:cs="Arial"/>
                <w:color w:val="339966"/>
                <w:sz w:val="20"/>
              </w:rPr>
              <w:t>Schuldenaar</w:t>
            </w:r>
            <w:r w:rsidR="006668D4">
              <w:rPr>
                <w:rFonts w:cs="Arial"/>
                <w:color w:val="339966"/>
                <w:sz w:val="20"/>
              </w:rPr>
              <w:t>”</w:t>
            </w:r>
          </w:p>
          <w:p w14:paraId="7C03A343" w14:textId="77777777" w:rsidR="002933A2" w:rsidRDefault="002933A2" w:rsidP="0036468E">
            <w:pPr>
              <w:pStyle w:val="streepje"/>
              <w:numPr>
                <w:ilvl w:val="0"/>
                <w:numId w:val="0"/>
              </w:numPr>
            </w:pPr>
          </w:p>
          <w:p w14:paraId="3272C9FD" w14:textId="77777777" w:rsidR="0036468E" w:rsidRDefault="0036468E" w:rsidP="0036468E">
            <w:pPr>
              <w:pStyle w:val="streepje"/>
              <w:numPr>
                <w:ilvl w:val="0"/>
                <w:numId w:val="0"/>
              </w:numPr>
            </w:pPr>
            <w:r>
              <w:t xml:space="preserve">De details van elke keuze worden hierna in de paragrafen </w:t>
            </w:r>
            <w:r w:rsidRPr="00C869E4">
              <w:t xml:space="preserve">‘optie </w:t>
            </w:r>
            <w:smartTag w:uri="urn:schemas-microsoft-com:office:smarttags" w:element="metricconverter">
              <w:smartTagPr>
                <w:attr w:name="ProductID" w:val="1’"/>
              </w:smartTagPr>
              <w:r w:rsidRPr="00C869E4">
                <w:t>1’</w:t>
              </w:r>
            </w:smartTag>
            <w:r w:rsidRPr="00C869E4">
              <w:t xml:space="preserve"> en ‘optie </w:t>
            </w:r>
            <w:smartTag w:uri="urn:schemas-microsoft-com:office:smarttags" w:element="metricconverter">
              <w:smartTagPr>
                <w:attr w:name="ProductID" w:val="2’"/>
              </w:smartTagPr>
              <w:r w:rsidRPr="00C869E4">
                <w:t>2’</w:t>
              </w:r>
            </w:smartTag>
            <w:r>
              <w:t xml:space="preserve"> toegelicht.</w:t>
            </w:r>
          </w:p>
          <w:p w14:paraId="78BBC500" w14:textId="77777777" w:rsidR="0036468E" w:rsidRDefault="0036468E" w:rsidP="0036468E">
            <w:pPr>
              <w:pStyle w:val="streepje"/>
              <w:numPr>
                <w:ilvl w:val="0"/>
                <w:numId w:val="0"/>
              </w:numPr>
            </w:pPr>
          </w:p>
          <w:p w14:paraId="568185E3" w14:textId="77777777" w:rsidR="0036468E" w:rsidRPr="004A7A56" w:rsidRDefault="0036468E" w:rsidP="0036468E">
            <w:pPr>
              <w:pStyle w:val="streepje"/>
              <w:numPr>
                <w:ilvl w:val="0"/>
                <w:numId w:val="0"/>
              </w:numPr>
              <w:rPr>
                <w:snapToGrid/>
                <w:kern w:val="0"/>
                <w:szCs w:val="18"/>
                <w:lang w:eastAsia="nl-NL"/>
              </w:rPr>
            </w:pPr>
            <w:r>
              <w:t xml:space="preserve">Bij het samenstellen van de akte wordt de keuze bepaald op basis van </w:t>
            </w:r>
            <w:r w:rsidRPr="004A7A56">
              <w:rPr>
                <w:rFonts w:cs="Arial"/>
                <w:snapToGrid/>
                <w:kern w:val="0"/>
                <w:szCs w:val="18"/>
                <w:lang w:eastAsia="nl-NL"/>
              </w:rPr>
              <w:t>IMKAD_AangebodenStuk/StukdeelHypotheek/ vervreemderRechtRef/Partij</w:t>
            </w:r>
            <w:r w:rsidRPr="004A7A56">
              <w:rPr>
                <w:snapToGrid/>
                <w:kern w:val="0"/>
                <w:szCs w:val="18"/>
                <w:highlight w:val="white"/>
                <w:lang w:eastAsia="nl-NL"/>
              </w:rPr>
              <w:t>/aanduidingPartij</w:t>
            </w:r>
            <w:r w:rsidRPr="004A7A56">
              <w:rPr>
                <w:snapToGrid/>
                <w:kern w:val="0"/>
                <w:szCs w:val="18"/>
                <w:lang w:eastAsia="nl-NL"/>
              </w:rPr>
              <w:t>:</w:t>
            </w:r>
          </w:p>
          <w:p w14:paraId="41FA3D17" w14:textId="77777777" w:rsidR="0036468E" w:rsidRDefault="0036468E" w:rsidP="0036468E">
            <w:pPr>
              <w:pStyle w:val="streepje"/>
            </w:pPr>
            <w:r w:rsidRPr="004A7A56">
              <w:rPr>
                <w:snapToGrid/>
                <w:kern w:val="0"/>
                <w:lang w:eastAsia="nl-NL"/>
              </w:rPr>
              <w:t xml:space="preserve">indien ‘Aanduiding per persoon’: </w:t>
            </w:r>
            <w:r>
              <w:rPr>
                <w:snapToGrid/>
                <w:kern w:val="0"/>
                <w:lang w:eastAsia="nl-NL"/>
              </w:rPr>
              <w:t xml:space="preserve">paragraaf </w:t>
            </w:r>
            <w:r>
              <w:rPr>
                <w:snapToGrid/>
                <w:kern w:val="0"/>
                <w:lang w:eastAsia="nl-NL"/>
              </w:rPr>
              <w:fldChar w:fldCharType="begin"/>
            </w:r>
            <w:r>
              <w:rPr>
                <w:snapToGrid/>
                <w:kern w:val="0"/>
                <w:lang w:eastAsia="nl-NL"/>
              </w:rPr>
              <w:instrText xml:space="preserve"> REF _Ref454977035 \r \h </w:instrText>
            </w:r>
            <w:r>
              <w:rPr>
                <w:snapToGrid/>
                <w:kern w:val="0"/>
                <w:lang w:eastAsia="nl-NL"/>
              </w:rPr>
            </w:r>
            <w:r>
              <w:rPr>
                <w:snapToGrid/>
                <w:kern w:val="0"/>
                <w:lang w:eastAsia="nl-NL"/>
              </w:rPr>
              <w:fldChar w:fldCharType="separate"/>
            </w:r>
            <w:r>
              <w:rPr>
                <w:snapToGrid/>
                <w:kern w:val="0"/>
                <w:lang w:eastAsia="nl-NL"/>
              </w:rPr>
              <w:t>2.5.2</w:t>
            </w:r>
            <w:r>
              <w:rPr>
                <w:snapToGrid/>
                <w:kern w:val="0"/>
                <w:lang w:eastAsia="nl-NL"/>
              </w:rPr>
              <w:fldChar w:fldCharType="end"/>
            </w:r>
            <w:r>
              <w:rPr>
                <w:snapToGrid/>
                <w:kern w:val="0"/>
                <w:lang w:eastAsia="nl-NL"/>
              </w:rPr>
              <w:t xml:space="preserve"> </w:t>
            </w:r>
            <w:r>
              <w:rPr>
                <w:snapToGrid/>
                <w:kern w:val="0"/>
                <w:lang w:eastAsia="nl-NL"/>
              </w:rPr>
              <w:fldChar w:fldCharType="begin"/>
            </w:r>
            <w:r>
              <w:rPr>
                <w:snapToGrid/>
                <w:kern w:val="0"/>
                <w:lang w:eastAsia="nl-NL"/>
              </w:rPr>
              <w:instrText xml:space="preserve"> REF _Ref454981348 \h </w:instrText>
            </w:r>
            <w:r>
              <w:rPr>
                <w:snapToGrid/>
                <w:kern w:val="0"/>
                <w:lang w:eastAsia="nl-NL"/>
              </w:rPr>
            </w:r>
            <w:r>
              <w:rPr>
                <w:snapToGrid/>
                <w:kern w:val="0"/>
                <w:lang w:eastAsia="nl-NL"/>
              </w:rPr>
              <w:fldChar w:fldCharType="separate"/>
            </w:r>
            <w:r>
              <w:t>Optie 2: partijnaam voor personen</w:t>
            </w:r>
            <w:r>
              <w:rPr>
                <w:snapToGrid/>
                <w:kern w:val="0"/>
                <w:lang w:eastAsia="nl-NL"/>
              </w:rPr>
              <w:fldChar w:fldCharType="end"/>
            </w:r>
            <w:r>
              <w:rPr>
                <w:snapToGrid/>
                <w:kern w:val="0"/>
                <w:lang w:eastAsia="nl-NL"/>
              </w:rPr>
              <w:t xml:space="preserve"> </w:t>
            </w:r>
          </w:p>
          <w:p w14:paraId="016C946C" w14:textId="104E63FB" w:rsidR="0036468E" w:rsidRDefault="0036468E" w:rsidP="0036468E">
            <w:pPr>
              <w:rPr>
                <w:snapToGrid/>
                <w:kern w:val="0"/>
                <w:lang w:eastAsia="nl-NL"/>
              </w:rPr>
            </w:pPr>
            <w:r>
              <w:t>anders: par</w:t>
            </w:r>
            <w:r w:rsidR="00590B11">
              <w:t>a</w:t>
            </w:r>
            <w:r>
              <w:t xml:space="preserve">graaf </w:t>
            </w:r>
            <w:r>
              <w:fldChar w:fldCharType="begin"/>
            </w:r>
            <w:r>
              <w:instrText xml:space="preserve"> REF _Ref454977077 \r \h </w:instrText>
            </w:r>
            <w:r>
              <w:fldChar w:fldCharType="separate"/>
            </w:r>
            <w:r>
              <w:t>2.5.1</w:t>
            </w:r>
            <w:r>
              <w:fldChar w:fldCharType="end"/>
            </w:r>
            <w:r>
              <w:t xml:space="preserve"> </w:t>
            </w:r>
            <w:r>
              <w:rPr>
                <w:snapToGrid/>
                <w:kern w:val="0"/>
                <w:lang w:eastAsia="nl-NL"/>
              </w:rPr>
              <w:fldChar w:fldCharType="begin"/>
            </w:r>
            <w:r>
              <w:rPr>
                <w:snapToGrid/>
                <w:kern w:val="0"/>
                <w:lang w:eastAsia="nl-NL"/>
              </w:rPr>
              <w:instrText xml:space="preserve"> REF _Ref454981353 \h </w:instrText>
            </w:r>
            <w:r>
              <w:rPr>
                <w:snapToGrid/>
                <w:kern w:val="0"/>
                <w:lang w:eastAsia="nl-NL"/>
              </w:rPr>
            </w:r>
            <w:r>
              <w:rPr>
                <w:snapToGrid/>
                <w:kern w:val="0"/>
                <w:lang w:eastAsia="nl-NL"/>
              </w:rPr>
              <w:fldChar w:fldCharType="separate"/>
            </w:r>
            <w:r>
              <w:t>Optie 1: partijnaam voor de partij</w:t>
            </w:r>
            <w:r>
              <w:rPr>
                <w:snapToGrid/>
                <w:kern w:val="0"/>
                <w:lang w:eastAsia="nl-NL"/>
              </w:rPr>
              <w:fldChar w:fldCharType="end"/>
            </w:r>
          </w:p>
          <w:p w14:paraId="79213D5A" w14:textId="34AD8FA6" w:rsidR="0036468E" w:rsidRDefault="0036468E" w:rsidP="0036468E">
            <w:pPr>
              <w:rPr>
                <w:lang w:val="en-US"/>
              </w:rPr>
            </w:pPr>
          </w:p>
        </w:tc>
      </w:tr>
    </w:tbl>
    <w:p w14:paraId="30E8289A" w14:textId="2B897E85" w:rsidR="0036468E" w:rsidRDefault="0036468E">
      <w:pPr>
        <w:pStyle w:val="Kop3"/>
      </w:pPr>
      <w:bookmarkStart w:id="128" w:name="_Toc12001454"/>
      <w:r>
        <w:lastRenderedPageBreak/>
        <w:t>Optie 1: partijnaam voor de hele partij</w:t>
      </w:r>
      <w:bookmarkEnd w:id="128"/>
    </w:p>
    <w:p w14:paraId="4E438BAD" w14:textId="77777777" w:rsidR="0036468E" w:rsidRPr="006D6993" w:rsidRDefault="0036468E" w:rsidP="006D6993"/>
    <w:tbl>
      <w:tblPr>
        <w:tblStyle w:val="Tabelraster"/>
        <w:tblW w:w="0" w:type="auto"/>
        <w:tblLook w:val="04A0" w:firstRow="1" w:lastRow="0" w:firstColumn="1" w:lastColumn="0" w:noHBand="0" w:noVBand="1"/>
      </w:tblPr>
      <w:tblGrid>
        <w:gridCol w:w="6273"/>
        <w:gridCol w:w="6274"/>
      </w:tblGrid>
      <w:tr w:rsidR="0036468E" w14:paraId="25C1D141" w14:textId="77777777" w:rsidTr="0036468E">
        <w:tc>
          <w:tcPr>
            <w:tcW w:w="6273" w:type="dxa"/>
          </w:tcPr>
          <w:p w14:paraId="3608E6E8" w14:textId="6DE7A38C" w:rsidR="0036468E" w:rsidRDefault="0036468E" w:rsidP="0036468E">
            <w:pPr>
              <w:rPr>
                <w:lang w:val="nl"/>
              </w:rPr>
            </w:pPr>
            <w:r>
              <w:rPr>
                <w:lang w:val="nl"/>
              </w:rPr>
              <w:t>Optie 1:</w:t>
            </w:r>
          </w:p>
        </w:tc>
        <w:tc>
          <w:tcPr>
            <w:tcW w:w="6274" w:type="dxa"/>
          </w:tcPr>
          <w:p w14:paraId="4B56754F" w14:textId="77777777" w:rsidR="0036468E" w:rsidRPr="009E6698" w:rsidRDefault="0036468E" w:rsidP="0036468E">
            <w:r w:rsidRPr="009E6698">
              <w:t xml:space="preserve">Optie 1 </w:t>
            </w:r>
            <w:r>
              <w:t>wordt getoond wanneer</w:t>
            </w:r>
            <w:r w:rsidRPr="009E6698">
              <w:t xml:space="preserve"> aan de onderstaande mapping wordt voldaan:</w:t>
            </w:r>
          </w:p>
          <w:p w14:paraId="4EDF3536" w14:textId="77777777" w:rsidR="0036468E" w:rsidRPr="00C5172B" w:rsidRDefault="0036468E" w:rsidP="0036468E">
            <w:pPr>
              <w:keepNext/>
              <w:spacing w:line="240" w:lineRule="auto"/>
            </w:pPr>
          </w:p>
          <w:p w14:paraId="64093D78" w14:textId="77777777" w:rsidR="0036468E" w:rsidRDefault="0036468E" w:rsidP="0036468E">
            <w:pPr>
              <w:keepNext/>
              <w:spacing w:line="240" w:lineRule="auto"/>
            </w:pPr>
            <w:r w:rsidRPr="004A7A56">
              <w:rPr>
                <w:u w:val="single"/>
              </w:rPr>
              <w:t>Mapping</w:t>
            </w:r>
            <w:r w:rsidRPr="00AF2256">
              <w:t>:</w:t>
            </w:r>
          </w:p>
          <w:p w14:paraId="5188112A" w14:textId="77777777" w:rsidR="0036468E" w:rsidRPr="004A7A56" w:rsidRDefault="0036468E" w:rsidP="0036468E">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0E8F2D19" w14:textId="45762A23" w:rsidR="0036468E" w:rsidRDefault="0036468E" w:rsidP="0036468E">
            <w:pPr>
              <w:rPr>
                <w:lang w:val="nl"/>
              </w:rPr>
            </w:pPr>
            <w:r w:rsidRPr="004A7A56">
              <w:rPr>
                <w:snapToGrid/>
                <w:kern w:val="0"/>
                <w:sz w:val="16"/>
                <w:szCs w:val="16"/>
                <w:lang w:eastAsia="nl-NL"/>
              </w:rPr>
              <w:tab/>
              <w:t>./</w:t>
            </w:r>
            <w:r w:rsidRPr="004A7A56">
              <w:rPr>
                <w:rFonts w:cs="Arial"/>
                <w:snapToGrid/>
                <w:kern w:val="0"/>
                <w:sz w:val="16"/>
                <w:szCs w:val="16"/>
                <w:lang w:eastAsia="nl-NL"/>
              </w:rPr>
              <w:t>aanduidingPartij</w:t>
            </w:r>
            <w:r w:rsidRPr="004A7A56">
              <w:rPr>
                <w:snapToGrid/>
                <w:kern w:val="0"/>
                <w:sz w:val="16"/>
                <w:szCs w:val="16"/>
                <w:lang w:eastAsia="nl-NL"/>
              </w:rPr>
              <w:t>(‘</w:t>
            </w:r>
            <w:r w:rsidR="00C0169A" w:rsidRPr="00C0169A">
              <w:rPr>
                <w:snapToGrid/>
                <w:kern w:val="0"/>
                <w:sz w:val="16"/>
                <w:szCs w:val="16"/>
                <w:lang w:eastAsia="nl-NL"/>
              </w:rPr>
              <w:t>hypotheekgever en schuldenaar</w:t>
            </w:r>
            <w:r w:rsidRPr="004A7A56">
              <w:rPr>
                <w:snapToGrid/>
                <w:kern w:val="0"/>
                <w:sz w:val="16"/>
                <w:szCs w:val="16"/>
                <w:lang w:eastAsia="nl-NL"/>
              </w:rPr>
              <w:t>)</w:t>
            </w:r>
          </w:p>
        </w:tc>
      </w:tr>
      <w:tr w:rsidR="0036468E" w14:paraId="498C95F3" w14:textId="77777777" w:rsidTr="0036468E">
        <w:tc>
          <w:tcPr>
            <w:tcW w:w="6273" w:type="dxa"/>
          </w:tcPr>
          <w:p w14:paraId="5D2A5E3D" w14:textId="03E24711" w:rsidR="0036468E" w:rsidRDefault="003D617F" w:rsidP="0036468E">
            <w:pPr>
              <w:rPr>
                <w:lang w:val="nl"/>
              </w:rPr>
            </w:pPr>
            <w:r>
              <w:rPr>
                <w:rFonts w:cs="Arial"/>
                <w:color w:val="339966"/>
                <w:sz w:val="20"/>
              </w:rPr>
              <w:t>h</w:t>
            </w:r>
            <w:r w:rsidR="0036468E" w:rsidRPr="004A7A56">
              <w:rPr>
                <w:rFonts w:cs="Arial"/>
                <w:color w:val="339966"/>
                <w:sz w:val="20"/>
              </w:rPr>
              <w:t>ierna</w:t>
            </w:r>
            <w:r w:rsidR="006668D4" w:rsidRPr="008A1A7F">
              <w:rPr>
                <w:rFonts w:cs="Arial"/>
                <w:color w:val="7030A0"/>
                <w:sz w:val="20"/>
              </w:rPr>
              <w:t>,</w:t>
            </w:r>
            <w:r w:rsidR="0036468E" w:rsidRPr="004A7A56">
              <w:rPr>
                <w:rFonts w:cs="Arial"/>
                <w:color w:val="800080"/>
                <w:sz w:val="20"/>
              </w:rPr>
              <w:t xml:space="preserve"> zowel </w:t>
            </w:r>
            <w:r w:rsidR="0036468E" w:rsidRPr="00C0169A">
              <w:rPr>
                <w:rFonts w:cs="Arial"/>
                <w:color w:val="800080"/>
                <w:sz w:val="20"/>
              </w:rPr>
              <w:t>tezamen</w:t>
            </w:r>
            <w:r w:rsidR="0036468E" w:rsidRPr="004A7A56">
              <w:rPr>
                <w:rFonts w:cs="Arial"/>
                <w:color w:val="800080"/>
                <w:sz w:val="20"/>
              </w:rPr>
              <w:t xml:space="preserve"> als ieder afzonderlijk</w:t>
            </w:r>
            <w:r w:rsidR="006668D4" w:rsidRPr="008A1A7F">
              <w:rPr>
                <w:rFonts w:cs="Arial"/>
                <w:color w:val="7030A0"/>
                <w:sz w:val="20"/>
              </w:rPr>
              <w:t>,</w:t>
            </w:r>
            <w:r w:rsidR="0036468E" w:rsidRPr="004A7A56">
              <w:rPr>
                <w:rFonts w:cs="Arial"/>
                <w:color w:val="339966"/>
                <w:sz w:val="20"/>
              </w:rPr>
              <w:t xml:space="preserve"> te noemen:</w:t>
            </w:r>
          </w:p>
        </w:tc>
        <w:tc>
          <w:tcPr>
            <w:tcW w:w="6274" w:type="dxa"/>
          </w:tcPr>
          <w:p w14:paraId="3D6E3FA6" w14:textId="6EDF46B7" w:rsidR="0036468E" w:rsidRPr="009E6698" w:rsidRDefault="0036468E" w:rsidP="0036468E">
            <w:r>
              <w:t>Vaste tekst</w:t>
            </w:r>
            <w:r w:rsidRPr="004A7A56">
              <w:rPr>
                <w:szCs w:val="18"/>
              </w:rPr>
              <w:t>, waarbij de paarse tekst weggelaten wordt als er maar één persoon (aantal personen met tia_IndGerechtigde = true) behoort tot de partij.</w:t>
            </w:r>
          </w:p>
        </w:tc>
      </w:tr>
      <w:tr w:rsidR="0036468E" w14:paraId="658F4FC3" w14:textId="77777777" w:rsidTr="0036468E">
        <w:tc>
          <w:tcPr>
            <w:tcW w:w="6273" w:type="dxa"/>
          </w:tcPr>
          <w:p w14:paraId="0ADEFB33" w14:textId="7D45D639" w:rsidR="0036468E" w:rsidRPr="004A7A56" w:rsidRDefault="00277A59" w:rsidP="0036468E">
            <w:pPr>
              <w:rPr>
                <w:rFonts w:cs="Arial"/>
                <w:color w:val="339966"/>
                <w:sz w:val="20"/>
              </w:rPr>
            </w:pPr>
            <w:r w:rsidRPr="00CC3171">
              <w:rPr>
                <w:rFonts w:cs="Arial"/>
                <w:color w:val="339966"/>
                <w:sz w:val="20"/>
              </w:rPr>
              <w:t xml:space="preserve">de </w:t>
            </w:r>
            <w:r w:rsidR="006668D4">
              <w:rPr>
                <w:rFonts w:cs="Arial"/>
                <w:color w:val="339966"/>
                <w:sz w:val="20"/>
              </w:rPr>
              <w:t>“</w:t>
            </w:r>
            <w:r w:rsidRPr="00CC3171">
              <w:rPr>
                <w:rFonts w:cs="Arial"/>
                <w:color w:val="339966"/>
                <w:sz w:val="20"/>
              </w:rPr>
              <w:t>Hypothe</w:t>
            </w:r>
            <w:r w:rsidRPr="00277A59">
              <w:rPr>
                <w:rFonts w:cs="Arial"/>
                <w:color w:val="339966"/>
                <w:sz w:val="20"/>
              </w:rPr>
              <w:t>ekgev</w:t>
            </w:r>
            <w:r w:rsidRPr="00CC3171">
              <w:rPr>
                <w:rFonts w:cs="Arial"/>
                <w:color w:val="339966"/>
                <w:sz w:val="20"/>
              </w:rPr>
              <w:t>er</w:t>
            </w:r>
            <w:r w:rsidR="006668D4">
              <w:rPr>
                <w:rFonts w:cs="Arial"/>
                <w:color w:val="339966"/>
                <w:sz w:val="20"/>
              </w:rPr>
              <w:t>”</w:t>
            </w:r>
            <w:r w:rsidRPr="00CC3171">
              <w:rPr>
                <w:rFonts w:cs="Arial"/>
                <w:color w:val="339966"/>
                <w:sz w:val="20"/>
              </w:rPr>
              <w:t xml:space="preserve"> en</w:t>
            </w:r>
            <w:r>
              <w:rPr>
                <w:rFonts w:cs="Arial"/>
                <w:color w:val="339966"/>
                <w:sz w:val="20"/>
              </w:rPr>
              <w:t xml:space="preserve"> </w:t>
            </w:r>
            <w:r w:rsidR="006668D4">
              <w:rPr>
                <w:rFonts w:cs="Arial"/>
                <w:color w:val="339966"/>
                <w:sz w:val="20"/>
              </w:rPr>
              <w:t>“</w:t>
            </w:r>
            <w:r w:rsidRPr="00CC3171">
              <w:rPr>
                <w:rFonts w:cs="Arial"/>
                <w:color w:val="339966"/>
                <w:sz w:val="20"/>
              </w:rPr>
              <w:t>Schuldenaar</w:t>
            </w:r>
            <w:r w:rsidR="006668D4">
              <w:rPr>
                <w:rFonts w:cs="Arial"/>
                <w:color w:val="339966"/>
                <w:sz w:val="20"/>
              </w:rPr>
              <w:t>”</w:t>
            </w:r>
          </w:p>
        </w:tc>
        <w:tc>
          <w:tcPr>
            <w:tcW w:w="6274" w:type="dxa"/>
          </w:tcPr>
          <w:p w14:paraId="77B31E75" w14:textId="41E53BE8" w:rsidR="0036468E" w:rsidRDefault="00727D00">
            <w:pPr>
              <w:pStyle w:val="streepje"/>
            </w:pPr>
            <w:r>
              <w:t>Vaste tekst als gekozen is voor optie 1.</w:t>
            </w:r>
          </w:p>
          <w:p w14:paraId="1237FE10" w14:textId="77777777" w:rsidR="00727D00" w:rsidRDefault="00727D00">
            <w:pPr>
              <w:pStyle w:val="streepje"/>
            </w:pPr>
          </w:p>
          <w:p w14:paraId="2DA4645E" w14:textId="77777777" w:rsidR="0036468E" w:rsidRDefault="0036468E" w:rsidP="0036468E">
            <w:pPr>
              <w:keepNext/>
              <w:spacing w:line="240" w:lineRule="auto"/>
            </w:pPr>
            <w:r w:rsidRPr="004A7A56">
              <w:rPr>
                <w:u w:val="single"/>
              </w:rPr>
              <w:t>Mapping</w:t>
            </w:r>
            <w:r w:rsidRPr="00AF2256">
              <w:t>:</w:t>
            </w:r>
          </w:p>
          <w:p w14:paraId="16AB395A" w14:textId="77777777" w:rsidR="0036468E" w:rsidRPr="004A7A56" w:rsidRDefault="0036468E" w:rsidP="0036468E">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16FB9772" w14:textId="1EEAD32D" w:rsidR="0036468E" w:rsidRDefault="0036468E" w:rsidP="0036468E">
            <w:pPr>
              <w:rPr>
                <w:snapToGrid/>
                <w:kern w:val="0"/>
                <w:sz w:val="16"/>
                <w:szCs w:val="16"/>
                <w:lang w:eastAsia="nl-NL"/>
              </w:rPr>
            </w:pPr>
            <w:r w:rsidRPr="004A7A56">
              <w:rPr>
                <w:snapToGrid/>
                <w:kern w:val="0"/>
                <w:sz w:val="16"/>
                <w:szCs w:val="16"/>
                <w:lang w:eastAsia="nl-NL"/>
              </w:rPr>
              <w:tab/>
              <w:t>./aanduidingPartij(‘</w:t>
            </w:r>
            <w:r w:rsidR="00C0169A" w:rsidRPr="00C0169A">
              <w:rPr>
                <w:snapToGrid/>
                <w:kern w:val="0"/>
                <w:sz w:val="16"/>
                <w:szCs w:val="16"/>
                <w:lang w:eastAsia="nl-NL"/>
              </w:rPr>
              <w:t>hypotheekgever en schuldenaar</w:t>
            </w:r>
            <w:r w:rsidRPr="004A7A56">
              <w:rPr>
                <w:snapToGrid/>
                <w:kern w:val="0"/>
                <w:sz w:val="16"/>
                <w:szCs w:val="16"/>
                <w:lang w:eastAsia="nl-NL"/>
              </w:rPr>
              <w:t>)</w:t>
            </w:r>
          </w:p>
          <w:p w14:paraId="2757922B" w14:textId="18AF4520" w:rsidR="0036468E" w:rsidRDefault="0036468E" w:rsidP="0036468E"/>
        </w:tc>
      </w:tr>
    </w:tbl>
    <w:p w14:paraId="70241E66" w14:textId="26D8C5F9" w:rsidR="00385A92" w:rsidRDefault="00385A92" w:rsidP="0036468E">
      <w:pPr>
        <w:rPr>
          <w:lang w:val="nl"/>
        </w:rPr>
      </w:pPr>
    </w:p>
    <w:p w14:paraId="652F99F3" w14:textId="77777777" w:rsidR="00385A92" w:rsidRDefault="00385A92">
      <w:pPr>
        <w:spacing w:line="240" w:lineRule="auto"/>
        <w:rPr>
          <w:lang w:val="nl"/>
        </w:rPr>
      </w:pPr>
      <w:r>
        <w:rPr>
          <w:lang w:val="nl"/>
        </w:rPr>
        <w:br w:type="page"/>
      </w:r>
    </w:p>
    <w:p w14:paraId="3DD81CE1" w14:textId="77777777" w:rsidR="0036468E" w:rsidRDefault="0036468E" w:rsidP="0036468E">
      <w:pPr>
        <w:rPr>
          <w:lang w:val="nl"/>
        </w:rPr>
      </w:pPr>
    </w:p>
    <w:p w14:paraId="7FCE82BC" w14:textId="6CF99051" w:rsidR="00B7213D" w:rsidRDefault="00B7213D" w:rsidP="00385A92">
      <w:pPr>
        <w:pStyle w:val="Kop3"/>
      </w:pPr>
      <w:r>
        <w:tab/>
      </w:r>
      <w:bookmarkStart w:id="129" w:name="_Toc12001455"/>
      <w:r>
        <w:t>Optie 2: partijnaam per persoon</w:t>
      </w:r>
      <w:bookmarkEnd w:id="129"/>
    </w:p>
    <w:p w14:paraId="3D2272A8" w14:textId="596D2C60" w:rsidR="00385A92" w:rsidRDefault="00385A92" w:rsidP="00385A92">
      <w:pPr>
        <w:rPr>
          <w:lang w:val="nl"/>
        </w:rPr>
      </w:pPr>
    </w:p>
    <w:tbl>
      <w:tblPr>
        <w:tblStyle w:val="Tabelraster"/>
        <w:tblW w:w="0" w:type="auto"/>
        <w:tblLook w:val="04A0" w:firstRow="1" w:lastRow="0" w:firstColumn="1" w:lastColumn="0" w:noHBand="0" w:noVBand="1"/>
      </w:tblPr>
      <w:tblGrid>
        <w:gridCol w:w="6273"/>
        <w:gridCol w:w="6274"/>
      </w:tblGrid>
      <w:tr w:rsidR="00385A92" w14:paraId="57B59871" w14:textId="77777777" w:rsidTr="00385A92">
        <w:tc>
          <w:tcPr>
            <w:tcW w:w="6273" w:type="dxa"/>
          </w:tcPr>
          <w:p w14:paraId="0395DC20" w14:textId="77777777" w:rsidR="00385A92" w:rsidRDefault="00385A92" w:rsidP="00385A92">
            <w:pPr>
              <w:rPr>
                <w:lang w:val="nl"/>
              </w:rPr>
            </w:pPr>
            <w:r>
              <w:rPr>
                <w:lang w:val="nl"/>
              </w:rPr>
              <w:t>Optie 2:</w:t>
            </w:r>
          </w:p>
          <w:p w14:paraId="03B2D51E" w14:textId="176472D4" w:rsidR="00385A92" w:rsidRDefault="00385A92" w:rsidP="00385A92">
            <w:pPr>
              <w:rPr>
                <w:lang w:val="nl"/>
              </w:rPr>
            </w:pPr>
          </w:p>
        </w:tc>
        <w:tc>
          <w:tcPr>
            <w:tcW w:w="6274" w:type="dxa"/>
          </w:tcPr>
          <w:p w14:paraId="563FA027" w14:textId="77777777" w:rsidR="00385A92" w:rsidRDefault="00385A92" w:rsidP="00385A92">
            <w:r w:rsidRPr="009E6698">
              <w:t xml:space="preserve">Optie 2 </w:t>
            </w:r>
            <w:r>
              <w:t>wordt getoond wanneer</w:t>
            </w:r>
            <w:r w:rsidRPr="009E6698">
              <w:t xml:space="preserve"> aan de onderstaande mapping wordt voldaan</w:t>
            </w:r>
            <w:r>
              <w:t>.</w:t>
            </w:r>
          </w:p>
          <w:p w14:paraId="61EFE8A2" w14:textId="77777777" w:rsidR="00385A92" w:rsidRDefault="00385A92" w:rsidP="00385A92"/>
          <w:p w14:paraId="4BBC8157" w14:textId="77777777" w:rsidR="00385A92" w:rsidRDefault="00385A92" w:rsidP="00385A92">
            <w:r>
              <w:t>Een persoon kan behoren tot de partij:</w:t>
            </w:r>
          </w:p>
          <w:p w14:paraId="19BAD56D" w14:textId="347B6E99" w:rsidR="00385A92" w:rsidRDefault="00385A92" w:rsidP="00385A92">
            <w:pPr>
              <w:pStyle w:val="streepje"/>
            </w:pPr>
            <w:r>
              <w:t xml:space="preserve">de </w:t>
            </w:r>
            <w:r w:rsidR="00211BC8">
              <w:t>schuldenaar</w:t>
            </w:r>
            <w:r w:rsidRPr="006211F3">
              <w:t xml:space="preserve"> </w:t>
            </w:r>
            <w:r>
              <w:t>(partijOnderdeel: ‘</w:t>
            </w:r>
            <w:r w:rsidR="00211BC8">
              <w:t>schuldenaar</w:t>
            </w:r>
            <w:r>
              <w:t>’)</w:t>
            </w:r>
          </w:p>
          <w:p w14:paraId="2F9A82E0" w14:textId="77777777" w:rsidR="00385A92" w:rsidRDefault="00385A92" w:rsidP="00385A92">
            <w:pPr>
              <w:pStyle w:val="streepje"/>
            </w:pPr>
            <w:r>
              <w:t>de hypotheekgever (partijOnderdeel: ‘hypotheekgever’)</w:t>
            </w:r>
          </w:p>
          <w:p w14:paraId="559BA1C4" w14:textId="77777777" w:rsidR="00385A92" w:rsidRDefault="00385A92" w:rsidP="00385A92">
            <w:pPr>
              <w:pStyle w:val="streepje"/>
            </w:pPr>
            <w:r>
              <w:t>tot beiden (partijOnderdeel: ‘beiden’)</w:t>
            </w:r>
          </w:p>
          <w:p w14:paraId="4E99C69A" w14:textId="77777777" w:rsidR="00385A92" w:rsidRDefault="00385A92" w:rsidP="00385A92">
            <w:pPr>
              <w:pStyle w:val="streepje"/>
              <w:numPr>
                <w:ilvl w:val="0"/>
                <w:numId w:val="0"/>
              </w:numPr>
            </w:pPr>
          </w:p>
          <w:p w14:paraId="7C64D915" w14:textId="77777777" w:rsidR="00385A92" w:rsidRDefault="00385A92" w:rsidP="00385A92">
            <w:pPr>
              <w:pStyle w:val="streepje"/>
              <w:numPr>
                <w:ilvl w:val="0"/>
                <w:numId w:val="0"/>
              </w:numPr>
            </w:pPr>
            <w:r>
              <w:t xml:space="preserve">Voor alle gerechtigde personen </w:t>
            </w:r>
            <w:r w:rsidRPr="004A7A56">
              <w:rPr>
                <w:szCs w:val="18"/>
              </w:rPr>
              <w:t xml:space="preserve">(personen met tia_IndGerechtigde = true) </w:t>
            </w:r>
            <w:r>
              <w:t>binnen de vervreemdende partij moet het partijOnderdeel opgenomen zijn, en anders niet.</w:t>
            </w:r>
          </w:p>
          <w:p w14:paraId="43E90459" w14:textId="77777777" w:rsidR="00385A92" w:rsidRDefault="00385A92" w:rsidP="00385A92">
            <w:pPr>
              <w:pStyle w:val="streepje"/>
              <w:numPr>
                <w:ilvl w:val="0"/>
                <w:numId w:val="0"/>
              </w:numPr>
            </w:pPr>
          </w:p>
          <w:p w14:paraId="5D589EC6" w14:textId="77777777" w:rsidR="00385A92" w:rsidRDefault="00385A92" w:rsidP="00385A92">
            <w:pPr>
              <w:pStyle w:val="streepje"/>
              <w:numPr>
                <w:ilvl w:val="0"/>
                <w:numId w:val="0"/>
              </w:numPr>
            </w:pPr>
            <w:r>
              <w:t>De personen binnen een partij kunnen met een naam of nummer aangeduid worden, de gekozen optie wordt voor alle personen binnen de partij met partijOnderdeel gevuld getoond.</w:t>
            </w:r>
          </w:p>
          <w:p w14:paraId="2BD006F8" w14:textId="77777777" w:rsidR="00385A92" w:rsidRPr="004A7A56" w:rsidRDefault="00385A92" w:rsidP="00385A92">
            <w:pPr>
              <w:pStyle w:val="streepje"/>
              <w:numPr>
                <w:ilvl w:val="0"/>
                <w:numId w:val="0"/>
              </w:numPr>
              <w:rPr>
                <w:lang w:val="nl-NL"/>
              </w:rPr>
            </w:pPr>
          </w:p>
          <w:p w14:paraId="66A8274A" w14:textId="77777777" w:rsidR="00385A92" w:rsidRDefault="00385A92" w:rsidP="00385A92">
            <w:pPr>
              <w:spacing w:line="240" w:lineRule="auto"/>
            </w:pPr>
            <w:r w:rsidRPr="004A7A56">
              <w:rPr>
                <w:u w:val="single"/>
              </w:rPr>
              <w:t>Mapping</w:t>
            </w:r>
            <w:r w:rsidRPr="00AF2256">
              <w:t>:</w:t>
            </w:r>
          </w:p>
          <w:p w14:paraId="5BF841DC"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5E03780D" w14:textId="77777777" w:rsidR="00385A92" w:rsidRPr="004A7A56" w:rsidRDefault="00385A92" w:rsidP="00385A92">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4621707A"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w:t>
            </w:r>
            <w:r w:rsidRPr="004A7A56">
              <w:rPr>
                <w:rFonts w:cs="Arial"/>
                <w:snapToGrid/>
                <w:kern w:val="0"/>
                <w:sz w:val="16"/>
                <w:szCs w:val="16"/>
                <w:lang w:eastAsia="nl-NL"/>
              </w:rPr>
              <w:t>aanduidingPartij</w:t>
            </w:r>
            <w:r w:rsidRPr="004A7A56">
              <w:rPr>
                <w:snapToGrid/>
                <w:kern w:val="0"/>
                <w:sz w:val="16"/>
                <w:szCs w:val="16"/>
                <w:lang w:eastAsia="nl-NL"/>
              </w:rPr>
              <w:t>(‘Aanduiding per persoon’)</w:t>
            </w:r>
          </w:p>
          <w:p w14:paraId="0BE4C56D"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./tekstKeuze</w:t>
            </w:r>
          </w:p>
          <w:p w14:paraId="6276968D"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./tagNaam(‘k_VerwijzingPersoon’)</w:t>
            </w:r>
          </w:p>
          <w:p w14:paraId="7A7A82A6"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 of ‘naam’)</w:t>
            </w:r>
          </w:p>
          <w:p w14:paraId="48F31BEE" w14:textId="77777777" w:rsidR="00385A92" w:rsidRPr="004A7A56" w:rsidRDefault="00385A92" w:rsidP="00385A92">
            <w:pPr>
              <w:autoSpaceDE w:val="0"/>
              <w:autoSpaceDN w:val="0"/>
              <w:adjustRightInd w:val="0"/>
              <w:spacing w:line="240" w:lineRule="auto"/>
              <w:rPr>
                <w:snapToGrid/>
                <w:kern w:val="0"/>
                <w:sz w:val="16"/>
                <w:szCs w:val="16"/>
                <w:lang w:eastAsia="nl-NL"/>
              </w:rPr>
            </w:pPr>
          </w:p>
          <w:p w14:paraId="31835C98"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-persoon binnen partij</w:t>
            </w:r>
          </w:p>
          <w:p w14:paraId="1783F29C"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xml:space="preserve">- //StukdeelHypotheek/vervreemderRechtRef/Partij/IMKAD_Persoon </w:t>
            </w:r>
          </w:p>
          <w:p w14:paraId="3BFF17C6"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lastRenderedPageBreak/>
              <w:tab/>
              <w:t>- //StukdeelHypotheek/vervreemderRechtRef/Partij/</w:t>
            </w:r>
          </w:p>
          <w:p w14:paraId="443FDD3F"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IMKAD_Persoon/GerelateerdPersoon/IMKAD_Persoon</w:t>
            </w:r>
          </w:p>
          <w:p w14:paraId="61179D51"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 xml:space="preserve">- //StukdeelHypotheek/vervreemderRechtRef/Partij/IMKAD_Persoon </w:t>
            </w:r>
            <w:r w:rsidRPr="004A7A56">
              <w:rPr>
                <w:rFonts w:cs="Arial"/>
                <w:snapToGrid/>
                <w:kern w:val="0"/>
                <w:sz w:val="16"/>
                <w:szCs w:val="16"/>
                <w:lang w:eastAsia="nl-NL"/>
              </w:rPr>
              <w:tab/>
              <w:t>/GerelateerdPersoon/IMKAD_Persoon/GerelateerdPersoon/</w:t>
            </w:r>
          </w:p>
          <w:p w14:paraId="61FB07B0"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ab/>
              <w:t>IMKAD_Persoon</w:t>
            </w:r>
          </w:p>
          <w:p w14:paraId="7662CDEA" w14:textId="77777777" w:rsidR="00385A92" w:rsidRPr="004A7A56" w:rsidRDefault="00385A92" w:rsidP="00385A92">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waarbij:</w:t>
            </w:r>
          </w:p>
          <w:p w14:paraId="47828830" w14:textId="1AAAAE91" w:rsidR="00385A92" w:rsidRPr="004A7A56" w:rsidRDefault="00385A92" w:rsidP="00385A92">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./tia_</w:t>
            </w:r>
            <w:r w:rsidRPr="004A7A56">
              <w:rPr>
                <w:rFonts w:cs="Arial"/>
                <w:snapToGrid/>
                <w:kern w:val="0"/>
                <w:sz w:val="16"/>
                <w:szCs w:val="16"/>
                <w:lang w:eastAsia="nl-NL"/>
              </w:rPr>
              <w:t>PartijOnderdeel</w:t>
            </w:r>
            <w:r w:rsidRPr="004A7A56">
              <w:rPr>
                <w:snapToGrid/>
                <w:kern w:val="0"/>
                <w:sz w:val="16"/>
                <w:szCs w:val="16"/>
                <w:lang w:eastAsia="nl-NL"/>
              </w:rPr>
              <w:t>(‘</w:t>
            </w:r>
            <w:r w:rsidR="00211BC8">
              <w:rPr>
                <w:snapToGrid/>
                <w:kern w:val="0"/>
                <w:sz w:val="16"/>
                <w:szCs w:val="16"/>
                <w:lang w:eastAsia="nl-NL"/>
              </w:rPr>
              <w:t>schuldenaar</w:t>
            </w:r>
            <w:r w:rsidRPr="004A7A56">
              <w:rPr>
                <w:snapToGrid/>
                <w:kern w:val="0"/>
                <w:sz w:val="16"/>
                <w:szCs w:val="16"/>
                <w:lang w:eastAsia="nl-NL"/>
              </w:rPr>
              <w:t>) of</w:t>
            </w:r>
          </w:p>
          <w:p w14:paraId="75AF6EC7" w14:textId="77777777" w:rsidR="00385A92" w:rsidRPr="004A7A56" w:rsidRDefault="00385A92" w:rsidP="00385A92">
            <w:pPr>
              <w:autoSpaceDE w:val="0"/>
              <w:autoSpaceDN w:val="0"/>
              <w:adjustRightInd w:val="0"/>
              <w:spacing w:line="240" w:lineRule="auto"/>
              <w:rPr>
                <w:snapToGrid/>
                <w:kern w:val="0"/>
                <w:sz w:val="16"/>
                <w:szCs w:val="16"/>
                <w:lang w:eastAsia="nl-NL"/>
              </w:rPr>
            </w:pPr>
            <w:r w:rsidRPr="004A7A56">
              <w:rPr>
                <w:snapToGrid/>
                <w:kern w:val="0"/>
                <w:sz w:val="16"/>
                <w:szCs w:val="16"/>
                <w:highlight w:val="white"/>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Pr>
                <w:snapToGrid/>
                <w:kern w:val="0"/>
                <w:sz w:val="16"/>
                <w:szCs w:val="16"/>
                <w:lang w:eastAsia="nl-NL"/>
              </w:rPr>
              <w:t>h</w:t>
            </w:r>
            <w:r w:rsidRPr="004A7A56">
              <w:rPr>
                <w:snapToGrid/>
                <w:kern w:val="0"/>
                <w:sz w:val="16"/>
                <w:szCs w:val="16"/>
                <w:lang w:eastAsia="nl-NL"/>
              </w:rPr>
              <w:t>ypotheekgever’) of</w:t>
            </w:r>
          </w:p>
          <w:p w14:paraId="7062BE80" w14:textId="77777777" w:rsidR="00385A92" w:rsidRDefault="00385A92" w:rsidP="00385A92">
            <w:pPr>
              <w:rPr>
                <w:snapToGrid/>
                <w:kern w:val="0"/>
                <w:sz w:val="16"/>
                <w:szCs w:val="16"/>
                <w:lang w:eastAsia="nl-NL"/>
              </w:rPr>
            </w:pPr>
            <w:r w:rsidRPr="004A7A56">
              <w:rPr>
                <w:snapToGrid/>
                <w:kern w:val="0"/>
                <w:sz w:val="16"/>
                <w:szCs w:val="16"/>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Pr>
                <w:snapToGrid/>
                <w:kern w:val="0"/>
                <w:sz w:val="16"/>
                <w:szCs w:val="16"/>
                <w:lang w:eastAsia="nl-NL"/>
              </w:rPr>
              <w:t>beiden</w:t>
            </w:r>
            <w:r w:rsidRPr="004A7A56">
              <w:rPr>
                <w:snapToGrid/>
                <w:kern w:val="0"/>
                <w:sz w:val="16"/>
                <w:szCs w:val="16"/>
                <w:lang w:eastAsia="nl-NL"/>
              </w:rPr>
              <w:t>’)</w:t>
            </w:r>
          </w:p>
          <w:p w14:paraId="7EA6952B" w14:textId="2566B60C" w:rsidR="00385A92" w:rsidRDefault="00385A92" w:rsidP="00385A92">
            <w:pPr>
              <w:rPr>
                <w:lang w:val="nl"/>
              </w:rPr>
            </w:pPr>
          </w:p>
        </w:tc>
      </w:tr>
    </w:tbl>
    <w:p w14:paraId="4C4C5470" w14:textId="296EF783" w:rsidR="00385A92" w:rsidRDefault="00385A92" w:rsidP="00385A92">
      <w:pPr>
        <w:rPr>
          <w:lang w:val="nl"/>
        </w:rPr>
      </w:pPr>
    </w:p>
    <w:p w14:paraId="211A28F2" w14:textId="0F035C89" w:rsidR="00BA761D" w:rsidRDefault="00063095">
      <w:pPr>
        <w:pStyle w:val="Kop4"/>
      </w:pPr>
      <w:r>
        <w:t>hypotheekgever</w:t>
      </w:r>
    </w:p>
    <w:p w14:paraId="4B6599A0" w14:textId="2CA76EB0" w:rsidR="00BA761D" w:rsidRDefault="00BA761D" w:rsidP="00BA761D"/>
    <w:p w14:paraId="2E4E242A" w14:textId="35486434" w:rsidR="00BA761D" w:rsidRDefault="00BA761D">
      <w:pPr>
        <w:pStyle w:val="Kop5"/>
      </w:pPr>
      <w:r>
        <w:t>Aanduiding persoon met nummer</w:t>
      </w:r>
    </w:p>
    <w:tbl>
      <w:tblPr>
        <w:tblStyle w:val="Tabelraster"/>
        <w:tblW w:w="0" w:type="auto"/>
        <w:tblLook w:val="04A0" w:firstRow="1" w:lastRow="0" w:firstColumn="1" w:lastColumn="0" w:noHBand="0" w:noVBand="1"/>
      </w:tblPr>
      <w:tblGrid>
        <w:gridCol w:w="6273"/>
        <w:gridCol w:w="6274"/>
      </w:tblGrid>
      <w:tr w:rsidR="00BA761D" w14:paraId="48C6EE36" w14:textId="77777777" w:rsidTr="00BA761D">
        <w:tc>
          <w:tcPr>
            <w:tcW w:w="6273" w:type="dxa"/>
          </w:tcPr>
          <w:p w14:paraId="656A84FD" w14:textId="77777777" w:rsidR="00BA761D" w:rsidRDefault="00BA761D" w:rsidP="00BA761D"/>
        </w:tc>
        <w:tc>
          <w:tcPr>
            <w:tcW w:w="6274" w:type="dxa"/>
          </w:tcPr>
          <w:p w14:paraId="2B2C3EAA" w14:textId="77777777" w:rsidR="00BA761D" w:rsidRDefault="00BA761D" w:rsidP="00BA761D">
            <w:pPr>
              <w:keepNext/>
            </w:pPr>
            <w:r>
              <w:t>Deze variant wordt getoond indien er op partijniveau is aangegeven dat de personen met een nummer worden aangeduid.</w:t>
            </w:r>
          </w:p>
          <w:p w14:paraId="5B6CC464" w14:textId="77777777" w:rsidR="00BA761D" w:rsidRDefault="00BA761D" w:rsidP="00BA761D">
            <w:pPr>
              <w:keepNext/>
            </w:pPr>
          </w:p>
          <w:p w14:paraId="76B718DA" w14:textId="77777777" w:rsidR="00BA761D" w:rsidRDefault="00BA761D" w:rsidP="00BA761D">
            <w:pPr>
              <w:pStyle w:val="streepje"/>
              <w:numPr>
                <w:ilvl w:val="0"/>
                <w:numId w:val="0"/>
              </w:numPr>
            </w:pPr>
            <w:r>
              <w:t>Restricties tbv aanduiding persoon met nummer:</w:t>
            </w:r>
          </w:p>
          <w:p w14:paraId="69414BF1" w14:textId="77777777" w:rsidR="00BA761D" w:rsidRDefault="00BA761D" w:rsidP="00BA761D">
            <w:pPr>
              <w:keepNext/>
            </w:pPr>
            <w:r>
              <w:t>mag alleen getoond worden wanneer binnen de vervreemdende partij alle personen zelf bij de notaris verschijnen en gerechtigde zijn. Dit is alleen het geval wanneer binnen een partij geen enkele persoon wordt vertegenwoordigd door een andere persoon of gevolmachtigde. Bevat de partij personen die wel vertegenwoordigd worden dan wordt de gehele tekst niet getoond.</w:t>
            </w:r>
          </w:p>
          <w:p w14:paraId="090B5A5C" w14:textId="77777777" w:rsidR="00BA761D" w:rsidRDefault="00BA761D" w:rsidP="00BA761D">
            <w:pPr>
              <w:keepNext/>
            </w:pPr>
          </w:p>
          <w:p w14:paraId="13962DED" w14:textId="77777777" w:rsidR="00BA761D" w:rsidRPr="00C05FBF" w:rsidRDefault="00BA761D" w:rsidP="00BA761D">
            <w:pPr>
              <w:spacing w:line="240" w:lineRule="auto"/>
            </w:pPr>
          </w:p>
          <w:p w14:paraId="036CA0E9" w14:textId="77777777" w:rsidR="00BA761D" w:rsidRDefault="00BA761D" w:rsidP="00BA761D">
            <w:pPr>
              <w:spacing w:line="240" w:lineRule="auto"/>
            </w:pPr>
            <w:r w:rsidRPr="004A7A56">
              <w:rPr>
                <w:u w:val="single"/>
              </w:rPr>
              <w:t>Mapping</w:t>
            </w:r>
            <w:r w:rsidRPr="00AF2256">
              <w:t>:</w:t>
            </w:r>
          </w:p>
          <w:p w14:paraId="7965CCE1"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5171C375" w14:textId="77777777" w:rsidR="00BA761D" w:rsidRPr="004A7A56" w:rsidRDefault="00BA761D" w:rsidP="00BA761D">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146432C1"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lastRenderedPageBreak/>
              <w:tab/>
              <w:t>./tekstKeuze</w:t>
            </w:r>
          </w:p>
          <w:p w14:paraId="62FBC205"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./tagNaam(‘k_VerwijzingPersoon’)</w:t>
            </w:r>
          </w:p>
          <w:p w14:paraId="6F4F2496"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w:t>
            </w:r>
          </w:p>
          <w:p w14:paraId="4A3B887A" w14:textId="77777777" w:rsidR="00BA761D" w:rsidRPr="004A7A56" w:rsidRDefault="00BA761D" w:rsidP="00BA761D">
            <w:pPr>
              <w:autoSpaceDE w:val="0"/>
              <w:autoSpaceDN w:val="0"/>
              <w:adjustRightInd w:val="0"/>
              <w:spacing w:line="240" w:lineRule="auto"/>
              <w:rPr>
                <w:snapToGrid/>
                <w:kern w:val="0"/>
                <w:sz w:val="16"/>
                <w:szCs w:val="16"/>
                <w:lang w:eastAsia="nl-NL"/>
              </w:rPr>
            </w:pPr>
          </w:p>
          <w:p w14:paraId="68EF7F11" w14:textId="77777777" w:rsidR="00BA761D" w:rsidRPr="004A7A56" w:rsidRDefault="00BA761D" w:rsidP="00BA761D">
            <w:pPr>
              <w:autoSpaceDE w:val="0"/>
              <w:autoSpaceDN w:val="0"/>
              <w:adjustRightInd w:val="0"/>
              <w:spacing w:line="240" w:lineRule="auto"/>
              <w:rPr>
                <w:u w:val="single"/>
                <w:lang w:val="nl"/>
              </w:rPr>
            </w:pPr>
            <w:r w:rsidRPr="004A7A56">
              <w:rPr>
                <w:u w:val="single"/>
                <w:lang w:val="nl"/>
              </w:rPr>
              <w:t>Mapping aanduiding persoon met nummer wordt niet getoond:</w:t>
            </w:r>
          </w:p>
          <w:p w14:paraId="46EAABB5" w14:textId="77777777" w:rsidR="00BA761D" w:rsidRPr="004A7A56" w:rsidRDefault="00BA761D" w:rsidP="00BA761D">
            <w:pPr>
              <w:autoSpaceDE w:val="0"/>
              <w:autoSpaceDN w:val="0"/>
              <w:adjustRightInd w:val="0"/>
              <w:spacing w:line="240" w:lineRule="auto"/>
              <w:rPr>
                <w:sz w:val="16"/>
                <w:szCs w:val="16"/>
              </w:rPr>
            </w:pPr>
            <w:r w:rsidRPr="004A7A56">
              <w:rPr>
                <w:sz w:val="16"/>
                <w:szCs w:val="16"/>
              </w:rPr>
              <w:t>-de volgende mapping mag niet voorkomen binnen de partij en/of voor de personen binnen de partij:</w:t>
            </w:r>
          </w:p>
          <w:p w14:paraId="33CA1440" w14:textId="77777777" w:rsidR="00BA761D" w:rsidRPr="004A7A56" w:rsidRDefault="00BA761D" w:rsidP="00BA761D">
            <w:pPr>
              <w:autoSpaceDE w:val="0"/>
              <w:autoSpaceDN w:val="0"/>
              <w:adjustRightInd w:val="0"/>
              <w:spacing w:line="240" w:lineRule="auto"/>
              <w:rPr>
                <w:sz w:val="16"/>
                <w:szCs w:val="16"/>
              </w:rPr>
            </w:pPr>
            <w:r w:rsidRPr="004A7A56">
              <w:rPr>
                <w:sz w:val="16"/>
                <w:szCs w:val="16"/>
              </w:rPr>
              <w:t>//Partij/Gevolmachtigde/Hoedanigheid/</w:t>
            </w:r>
          </w:p>
          <w:p w14:paraId="414B9290" w14:textId="77777777" w:rsidR="00BA761D" w:rsidRDefault="00BA761D" w:rsidP="00BA761D">
            <w:pPr>
              <w:rPr>
                <w:sz w:val="16"/>
                <w:szCs w:val="16"/>
              </w:rPr>
            </w:pPr>
            <w:r w:rsidRPr="004A7A56">
              <w:rPr>
                <w:sz w:val="16"/>
                <w:szCs w:val="16"/>
              </w:rPr>
              <w:t>//Partij/Hoedanigheid/wordtVertegenwoordigdRef xlink href [id]</w:t>
            </w:r>
          </w:p>
          <w:p w14:paraId="427CCCBB" w14:textId="08585F45" w:rsidR="00BA761D" w:rsidRDefault="00BA761D" w:rsidP="00BA761D"/>
        </w:tc>
      </w:tr>
      <w:tr w:rsidR="00BA761D" w14:paraId="5CDF15CB" w14:textId="77777777" w:rsidTr="00BA761D">
        <w:tc>
          <w:tcPr>
            <w:tcW w:w="6273" w:type="dxa"/>
          </w:tcPr>
          <w:p w14:paraId="5EC93543" w14:textId="3AE62039" w:rsidR="00BA761D" w:rsidRDefault="00BA761D" w:rsidP="00BA761D">
            <w:r w:rsidRPr="004A7A56">
              <w:rPr>
                <w:rFonts w:cs="Arial"/>
                <w:sz w:val="20"/>
                <w:lang w:val="en-US"/>
              </w:rPr>
              <w:lastRenderedPageBreak/>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de verschenen</w:t>
            </w:r>
          </w:p>
        </w:tc>
        <w:tc>
          <w:tcPr>
            <w:tcW w:w="6274" w:type="dxa"/>
          </w:tcPr>
          <w:p w14:paraId="652377F3" w14:textId="77777777" w:rsidR="00BA761D" w:rsidRDefault="00BA761D" w:rsidP="00BA761D">
            <w:pPr>
              <w:keepNext/>
            </w:pPr>
            <w:r>
              <w:t>Vaste tekst binnen deze variant.</w:t>
            </w:r>
          </w:p>
          <w:p w14:paraId="680D2F5E" w14:textId="4468020D" w:rsidR="00BA761D" w:rsidRDefault="00BA761D" w:rsidP="00BA761D">
            <w:pPr>
              <w:keepNext/>
            </w:pPr>
          </w:p>
        </w:tc>
      </w:tr>
      <w:tr w:rsidR="00BA761D" w14:paraId="48D63CA8" w14:textId="77777777" w:rsidTr="00BA761D">
        <w:tc>
          <w:tcPr>
            <w:tcW w:w="6273" w:type="dxa"/>
          </w:tcPr>
          <w:p w14:paraId="2AFD5FA8" w14:textId="36FD4138" w:rsidR="00BA761D" w:rsidRPr="004A7A56" w:rsidRDefault="00BA761D" w:rsidP="00BA761D">
            <w:pPr>
              <w:rPr>
                <w:rFonts w:cs="Arial"/>
                <w:sz w:val="20"/>
                <w:lang w:val="en-US"/>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274" w:type="dxa"/>
          </w:tcPr>
          <w:p w14:paraId="2EE7CB2B" w14:textId="210F7991" w:rsidR="00BA761D" w:rsidRPr="004A7A56" w:rsidRDefault="00BA761D" w:rsidP="00BA761D">
            <w:pPr>
              <w:keepNext/>
              <w:rPr>
                <w:szCs w:val="18"/>
              </w:rPr>
            </w:pPr>
            <w:r>
              <w:t>Verplichte keuze binnen deze variant, die automatisch wordt afgeleid</w:t>
            </w:r>
            <w:r w:rsidRPr="004A7A56">
              <w:rPr>
                <w:szCs w:val="18"/>
              </w:rPr>
              <w:t xml:space="preserve"> van het aantal personen met de aanduiding ‘</w:t>
            </w:r>
            <w:r w:rsidR="00063095">
              <w:rPr>
                <w:szCs w:val="18"/>
              </w:rPr>
              <w:t>hypotheekgever</w:t>
            </w:r>
            <w:r w:rsidRPr="004A7A56">
              <w:rPr>
                <w:szCs w:val="18"/>
              </w:rPr>
              <w:t xml:space="preserve"> of ‘</w:t>
            </w:r>
            <w:r>
              <w:rPr>
                <w:szCs w:val="18"/>
              </w:rPr>
              <w:t>beiden</w:t>
            </w:r>
            <w:r w:rsidRPr="004A7A56">
              <w:rPr>
                <w:szCs w:val="18"/>
              </w:rPr>
              <w:t>’:</w:t>
            </w:r>
          </w:p>
          <w:p w14:paraId="0D69F077" w14:textId="77777777" w:rsidR="00BA761D" w:rsidRDefault="00BA761D" w:rsidP="00BA761D">
            <w:pPr>
              <w:pStyle w:val="streepje"/>
            </w:pPr>
            <w:r>
              <w:t>‘persoon’, ingeval van 1 persoon</w:t>
            </w:r>
          </w:p>
          <w:p w14:paraId="343AAF6B" w14:textId="77777777" w:rsidR="00BA761D" w:rsidRDefault="00BA761D" w:rsidP="00BA761D">
            <w:pPr>
              <w:pStyle w:val="streepje"/>
            </w:pPr>
            <w:r>
              <w:t>‘personen’, ingeval van 2 of meer personen</w:t>
            </w:r>
          </w:p>
          <w:p w14:paraId="4A685976" w14:textId="77777777" w:rsidR="00BA761D" w:rsidRDefault="00BA761D" w:rsidP="00BA761D">
            <w:pPr>
              <w:spacing w:line="240" w:lineRule="auto"/>
            </w:pPr>
          </w:p>
          <w:p w14:paraId="203CE98C" w14:textId="77777777" w:rsidR="00BA761D" w:rsidRDefault="00BA761D" w:rsidP="00BA761D">
            <w:pPr>
              <w:pStyle w:val="streepje"/>
              <w:numPr>
                <w:ilvl w:val="0"/>
                <w:numId w:val="0"/>
              </w:numPr>
            </w:pPr>
            <w:r w:rsidRPr="004A7A56">
              <w:rPr>
                <w:u w:val="single"/>
              </w:rPr>
              <w:t>Mapping</w:t>
            </w:r>
            <w:r w:rsidRPr="00AF2256">
              <w:t>:</w:t>
            </w:r>
          </w:p>
          <w:p w14:paraId="13F801E8" w14:textId="014D5C76" w:rsidR="00BA761D" w:rsidRDefault="00BA761D" w:rsidP="00BA761D">
            <w:pPr>
              <w:keepNext/>
              <w:rPr>
                <w:snapToGrid/>
                <w:kern w:val="0"/>
                <w:sz w:val="16"/>
                <w:szCs w:val="16"/>
                <w:lang w:eastAsia="nl-NL"/>
              </w:rPr>
            </w:pPr>
            <w:r w:rsidRPr="004A7A56">
              <w:rPr>
                <w:sz w:val="16"/>
                <w:szCs w:val="16"/>
              </w:rPr>
              <w:t xml:space="preserve">Zie </w:t>
            </w:r>
            <w:r w:rsidRPr="004A7A56">
              <w:rPr>
                <w:rFonts w:cs="Arial"/>
                <w:snapToGrid/>
                <w:kern w:val="0"/>
                <w:sz w:val="16"/>
                <w:szCs w:val="16"/>
                <w:lang w:eastAsia="nl-NL"/>
              </w:rPr>
              <w:t>volgende</w:t>
            </w:r>
            <w:r w:rsidRPr="004A7A56">
              <w:rPr>
                <w:sz w:val="16"/>
                <w:szCs w:val="16"/>
              </w:rPr>
              <w:t xml:space="preserve"> mapping </w:t>
            </w:r>
            <w:r w:rsidRPr="004A7A56">
              <w:rPr>
                <w:snapToGrid/>
                <w:kern w:val="0"/>
                <w:sz w:val="16"/>
                <w:szCs w:val="16"/>
                <w:lang w:eastAsia="nl-NL"/>
              </w:rPr>
              <w:t>partij-persoon ‘</w:t>
            </w:r>
            <w:r w:rsidR="00063095">
              <w:rPr>
                <w:snapToGrid/>
                <w:kern w:val="0"/>
                <w:sz w:val="16"/>
                <w:szCs w:val="16"/>
                <w:lang w:eastAsia="nl-NL"/>
              </w:rPr>
              <w:t>hypotheekgever’</w:t>
            </w:r>
          </w:p>
          <w:p w14:paraId="554B67B4" w14:textId="66EFAE20" w:rsidR="00BA761D" w:rsidRDefault="00BA761D" w:rsidP="00BA761D">
            <w:pPr>
              <w:keepNext/>
            </w:pPr>
          </w:p>
        </w:tc>
      </w:tr>
      <w:tr w:rsidR="00BA761D" w14:paraId="22248F13" w14:textId="77777777" w:rsidTr="00BA761D">
        <w:tc>
          <w:tcPr>
            <w:tcW w:w="6273" w:type="dxa"/>
          </w:tcPr>
          <w:p w14:paraId="2BF7D16A" w14:textId="730611ED" w:rsidR="00BA761D" w:rsidRPr="004A7A56" w:rsidRDefault="00BA761D" w:rsidP="00BA761D">
            <w:pPr>
              <w:rPr>
                <w:rFonts w:cs="Arial"/>
                <w:sz w:val="20"/>
                <w:lang w:val="en-US"/>
              </w:rPr>
            </w:pPr>
            <w:r w:rsidRPr="004A7A56">
              <w:rPr>
                <w:rFonts w:cs="Arial"/>
                <w:color w:val="00FFFF"/>
                <w:sz w:val="20"/>
              </w:rPr>
              <w:t>sub</w:t>
            </w:r>
          </w:p>
        </w:tc>
        <w:tc>
          <w:tcPr>
            <w:tcW w:w="6274" w:type="dxa"/>
          </w:tcPr>
          <w:p w14:paraId="49ECBB53" w14:textId="77777777" w:rsidR="00BA761D" w:rsidRDefault="00BA761D" w:rsidP="00BA761D">
            <w:pPr>
              <w:keepNext/>
            </w:pPr>
            <w:r>
              <w:t>Vaste tekst binnen deze variant.</w:t>
            </w:r>
          </w:p>
          <w:p w14:paraId="5D29A826" w14:textId="2F32C643" w:rsidR="00BA761D" w:rsidRDefault="00BA761D" w:rsidP="00BA761D">
            <w:pPr>
              <w:keepNext/>
            </w:pPr>
          </w:p>
        </w:tc>
      </w:tr>
      <w:tr w:rsidR="00BA761D" w14:paraId="46DD47F0" w14:textId="77777777" w:rsidTr="00BA761D">
        <w:tc>
          <w:tcPr>
            <w:tcW w:w="6273" w:type="dxa"/>
          </w:tcPr>
          <w:p w14:paraId="4123F784" w14:textId="30549FCA" w:rsidR="00BA761D" w:rsidRPr="004A7A56" w:rsidRDefault="00BA761D" w:rsidP="00BA761D">
            <w:pPr>
              <w:rPr>
                <w:rFonts w:cs="Arial"/>
                <w:color w:val="00FFFF"/>
                <w:sz w:val="20"/>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274" w:type="dxa"/>
          </w:tcPr>
          <w:p w14:paraId="52AE8227" w14:textId="77777777" w:rsidR="00BA761D" w:rsidRDefault="00BA761D" w:rsidP="00BA761D">
            <w:pPr>
              <w:keepNext/>
            </w:pPr>
            <w:r>
              <w:t>Verplichte tekst binnen deze variant die meerdere keren voor kan komen.</w:t>
            </w:r>
          </w:p>
          <w:p w14:paraId="0BC3FB39" w14:textId="77777777" w:rsidR="00BA761D" w:rsidRDefault="00BA761D" w:rsidP="00BA761D">
            <w:pPr>
              <w:spacing w:line="240" w:lineRule="auto"/>
            </w:pPr>
          </w:p>
          <w:p w14:paraId="78896024" w14:textId="288B771F" w:rsidR="00BA761D" w:rsidRPr="004A7A56" w:rsidRDefault="00BA761D" w:rsidP="00BA761D">
            <w:pPr>
              <w:keepNext/>
              <w:rPr>
                <w:rFonts w:cs="Arial"/>
                <w:snapToGrid/>
                <w:kern w:val="0"/>
                <w:szCs w:val="18"/>
                <w:lang w:eastAsia="nl-NL"/>
              </w:rPr>
            </w:pPr>
            <w:r w:rsidRPr="004A7A56">
              <w:rPr>
                <w:rFonts w:cs="Arial"/>
                <w:snapToGrid/>
                <w:kern w:val="0"/>
                <w:szCs w:val="18"/>
                <w:lang w:eastAsia="nl-NL"/>
              </w:rPr>
              <w:t>Verwijzing naar één of meer personen met de aanduiding ‘</w:t>
            </w:r>
            <w:r w:rsidR="00193959">
              <w:rPr>
                <w:rFonts w:cs="Arial"/>
                <w:snapToGrid/>
                <w:kern w:val="0"/>
                <w:szCs w:val="18"/>
                <w:lang w:eastAsia="nl-NL"/>
              </w:rPr>
              <w:t>hypotheekgever’</w:t>
            </w:r>
            <w:r w:rsidRPr="004A7A56">
              <w:rPr>
                <w:rFonts w:cs="Arial"/>
                <w:snapToGrid/>
                <w:kern w:val="0"/>
                <w:szCs w:val="18"/>
                <w:lang w:eastAsia="nl-NL"/>
              </w:rPr>
              <w:t xml:space="preserve"> of ‘</w:t>
            </w:r>
            <w:r>
              <w:rPr>
                <w:rFonts w:cs="Arial"/>
                <w:snapToGrid/>
                <w:kern w:val="0"/>
                <w:szCs w:val="18"/>
                <w:lang w:eastAsia="nl-NL"/>
              </w:rPr>
              <w:t>beiden</w:t>
            </w:r>
            <w:r w:rsidRPr="004A7A56">
              <w:rPr>
                <w:rFonts w:cs="Arial"/>
                <w:snapToGrid/>
                <w:kern w:val="0"/>
                <w:szCs w:val="18"/>
                <w:lang w:eastAsia="nl-NL"/>
              </w:rPr>
              <w:t xml:space="preserve">’ door vermelding van het nummer waaronder de persoon in de comparitie in de akte is vermeld (bijvoorbeeld 1a of 1c2). </w:t>
            </w:r>
          </w:p>
          <w:p w14:paraId="493A4C40" w14:textId="77777777" w:rsidR="00BA761D" w:rsidRDefault="00BA761D" w:rsidP="00BA761D">
            <w:pPr>
              <w:spacing w:line="240" w:lineRule="auto"/>
            </w:pPr>
          </w:p>
          <w:p w14:paraId="5C8C00CD" w14:textId="77777777" w:rsidR="00BA761D" w:rsidRPr="004A7A56" w:rsidRDefault="00BA761D" w:rsidP="00BA761D">
            <w:pPr>
              <w:keepNext/>
              <w:rPr>
                <w:rFonts w:cs="Arial"/>
                <w:snapToGrid/>
                <w:kern w:val="0"/>
                <w:szCs w:val="18"/>
                <w:lang w:eastAsia="nl-NL"/>
              </w:rPr>
            </w:pPr>
            <w:r w:rsidRPr="004A7A56">
              <w:rPr>
                <w:rFonts w:cs="Arial"/>
                <w:snapToGrid/>
                <w:kern w:val="0"/>
                <w:szCs w:val="18"/>
                <w:lang w:eastAsia="nl-NL"/>
              </w:rPr>
              <w:lastRenderedPageBreak/>
              <w:t>Wanneer meer personen onder een nummer/letter combinatie worden genoemd in de akte wordt dit nummer éénmaal vermeld.</w:t>
            </w:r>
          </w:p>
          <w:p w14:paraId="0207923E" w14:textId="77777777" w:rsidR="00BA761D" w:rsidRDefault="00BA761D" w:rsidP="00BA761D">
            <w:pPr>
              <w:keepNext/>
            </w:pPr>
          </w:p>
          <w:p w14:paraId="7781F8DC" w14:textId="77777777" w:rsidR="00BA761D" w:rsidRDefault="00BA761D" w:rsidP="00BA761D">
            <w:pPr>
              <w:keepNext/>
            </w:pPr>
            <w:r>
              <w:t>Meerdere voorkomens worden onderling gescheiden door een komma en de laatste twee door het woord ‘en’. De voorkomens worden weergegeven in de volgorde zoals ze in de voorgaande tekst getoond zijn.</w:t>
            </w:r>
          </w:p>
          <w:p w14:paraId="503513CC" w14:textId="77777777" w:rsidR="00BA761D" w:rsidRDefault="00BA761D" w:rsidP="00BA761D">
            <w:pPr>
              <w:keepNext/>
            </w:pPr>
          </w:p>
          <w:p w14:paraId="1F455E0A" w14:textId="2A4F0854" w:rsidR="00BA761D" w:rsidRPr="004A7A56" w:rsidRDefault="00BA761D" w:rsidP="00BA761D">
            <w:pPr>
              <w:rPr>
                <w:szCs w:val="18"/>
                <w:u w:val="single"/>
              </w:rPr>
            </w:pPr>
            <w:r w:rsidRPr="004A7A56">
              <w:rPr>
                <w:szCs w:val="18"/>
                <w:u w:val="single"/>
              </w:rPr>
              <w:t>Mapping persoon ‘</w:t>
            </w:r>
            <w:r w:rsidR="000277AC">
              <w:rPr>
                <w:szCs w:val="18"/>
                <w:u w:val="single"/>
              </w:rPr>
              <w:t>hypotheekgever’</w:t>
            </w:r>
            <w:r w:rsidRPr="004A7A56">
              <w:rPr>
                <w:szCs w:val="18"/>
                <w:u w:val="single"/>
              </w:rPr>
              <w:t>:</w:t>
            </w:r>
          </w:p>
          <w:p w14:paraId="433572CF"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74824C7B"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w:t>
            </w:r>
          </w:p>
          <w:p w14:paraId="45BD105B" w14:textId="66F17B86"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w:t>
            </w:r>
            <w:r w:rsidRPr="004A7A56">
              <w:rPr>
                <w:rFonts w:cs="Arial"/>
                <w:snapToGrid/>
                <w:kern w:val="0"/>
                <w:sz w:val="16"/>
                <w:szCs w:val="16"/>
                <w:lang w:eastAsia="nl-NL"/>
              </w:rPr>
              <w:t>PartijOnderdeel</w:t>
            </w:r>
            <w:r w:rsidRPr="004A7A56">
              <w:rPr>
                <w:snapToGrid/>
                <w:kern w:val="0"/>
                <w:sz w:val="16"/>
                <w:szCs w:val="16"/>
                <w:lang w:eastAsia="nl-NL"/>
              </w:rPr>
              <w:t>(‘</w:t>
            </w:r>
            <w:r w:rsidR="000277AC">
              <w:rPr>
                <w:snapToGrid/>
                <w:kern w:val="0"/>
                <w:sz w:val="16"/>
                <w:szCs w:val="16"/>
                <w:lang w:eastAsia="nl-NL"/>
              </w:rPr>
              <w:t>hypotheekgever’</w:t>
            </w:r>
            <w:r w:rsidRPr="004A7A56">
              <w:rPr>
                <w:snapToGrid/>
                <w:kern w:val="0"/>
                <w:sz w:val="16"/>
                <w:szCs w:val="16"/>
                <w:lang w:eastAsia="nl-NL"/>
              </w:rPr>
              <w:t>) of</w:t>
            </w:r>
          </w:p>
          <w:p w14:paraId="01294EB3"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28BCE220" w14:textId="77777777" w:rsidR="00BA761D" w:rsidRPr="004A7A56" w:rsidRDefault="00BA761D" w:rsidP="00BA761D">
            <w:pPr>
              <w:keepNext/>
              <w:rPr>
                <w:snapToGrid/>
                <w:kern w:val="0"/>
                <w:sz w:val="16"/>
                <w:szCs w:val="16"/>
                <w:lang w:eastAsia="nl-NL"/>
              </w:rPr>
            </w:pPr>
            <w:r w:rsidRPr="004A7A56">
              <w:rPr>
                <w:snapToGrid/>
                <w:kern w:val="0"/>
                <w:sz w:val="16"/>
                <w:szCs w:val="16"/>
                <w:lang w:eastAsia="nl-NL"/>
              </w:rPr>
              <w:t>of</w:t>
            </w:r>
          </w:p>
          <w:p w14:paraId="713BA8D6"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18C8FC77"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w:t>
            </w:r>
          </w:p>
          <w:p w14:paraId="718A0D83" w14:textId="141401F8"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193959">
              <w:rPr>
                <w:snapToGrid/>
                <w:kern w:val="0"/>
                <w:sz w:val="16"/>
                <w:szCs w:val="16"/>
                <w:lang w:eastAsia="nl-NL"/>
              </w:rPr>
              <w:t>hyypotheekgever’</w:t>
            </w:r>
            <w:r w:rsidRPr="004A7A56">
              <w:rPr>
                <w:snapToGrid/>
                <w:kern w:val="0"/>
                <w:sz w:val="16"/>
                <w:szCs w:val="16"/>
                <w:lang w:eastAsia="nl-NL"/>
              </w:rPr>
              <w:t>) of</w:t>
            </w:r>
          </w:p>
          <w:p w14:paraId="583541D7"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E2BBAA3"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3EA3B769"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29C019D4"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49AB95F5" w14:textId="1F5F013D"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193959">
              <w:rPr>
                <w:snapToGrid/>
                <w:kern w:val="0"/>
                <w:sz w:val="16"/>
                <w:szCs w:val="16"/>
                <w:lang w:eastAsia="nl-NL"/>
              </w:rPr>
              <w:t>hypotheekgever</w:t>
            </w:r>
            <w:r w:rsidRPr="004A7A56">
              <w:rPr>
                <w:snapToGrid/>
                <w:kern w:val="0"/>
                <w:sz w:val="16"/>
                <w:szCs w:val="16"/>
                <w:lang w:eastAsia="nl-NL"/>
              </w:rPr>
              <w:t>’) of</w:t>
            </w:r>
          </w:p>
          <w:p w14:paraId="16A57585" w14:textId="77777777" w:rsidR="00BA761D" w:rsidRDefault="00BA761D" w:rsidP="00BA761D">
            <w:pPr>
              <w:keepNext/>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1BDB4B1D" w14:textId="649080AE" w:rsidR="00BA761D" w:rsidRDefault="00BA761D" w:rsidP="00BA761D">
            <w:pPr>
              <w:keepNext/>
            </w:pPr>
          </w:p>
        </w:tc>
      </w:tr>
    </w:tbl>
    <w:p w14:paraId="20DE513D" w14:textId="23032839" w:rsidR="00BA761D" w:rsidRDefault="00BA761D" w:rsidP="00BA761D"/>
    <w:p w14:paraId="4B2AD2C5" w14:textId="6542263D" w:rsidR="00BA761D" w:rsidRDefault="00BA761D" w:rsidP="00BA761D"/>
    <w:p w14:paraId="35C1E028" w14:textId="3C6C60A7" w:rsidR="00BA761D" w:rsidRDefault="007E445D" w:rsidP="006D6993">
      <w:pPr>
        <w:pStyle w:val="Kop5"/>
      </w:pPr>
      <w:r>
        <w:t>Aanduiding persoon met naam</w:t>
      </w:r>
    </w:p>
    <w:tbl>
      <w:tblPr>
        <w:tblStyle w:val="Tabelraster"/>
        <w:tblW w:w="0" w:type="auto"/>
        <w:tblLook w:val="04A0" w:firstRow="1" w:lastRow="0" w:firstColumn="1" w:lastColumn="0" w:noHBand="0" w:noVBand="1"/>
      </w:tblPr>
      <w:tblGrid>
        <w:gridCol w:w="6273"/>
        <w:gridCol w:w="6274"/>
      </w:tblGrid>
      <w:tr w:rsidR="007E445D" w14:paraId="3D486C7F" w14:textId="77777777" w:rsidTr="007E445D">
        <w:tc>
          <w:tcPr>
            <w:tcW w:w="6273" w:type="dxa"/>
          </w:tcPr>
          <w:p w14:paraId="7C2047FA" w14:textId="77777777" w:rsidR="007E445D" w:rsidRDefault="007E445D" w:rsidP="00BA761D"/>
        </w:tc>
        <w:tc>
          <w:tcPr>
            <w:tcW w:w="6274" w:type="dxa"/>
          </w:tcPr>
          <w:p w14:paraId="24F6E882" w14:textId="77777777" w:rsidR="007E445D" w:rsidRDefault="007E445D" w:rsidP="007E445D">
            <w:pPr>
              <w:spacing w:line="240" w:lineRule="auto"/>
            </w:pPr>
            <w:r>
              <w:t>Deze variant wordt getoond indien er op partijniveau is aangegeven dat de personen met een naam worden aangeduid.</w:t>
            </w:r>
          </w:p>
          <w:p w14:paraId="2F428504" w14:textId="77777777" w:rsidR="007E445D" w:rsidRDefault="007E445D" w:rsidP="007E445D">
            <w:pPr>
              <w:spacing w:line="240" w:lineRule="auto"/>
            </w:pPr>
          </w:p>
          <w:p w14:paraId="25F5B05D" w14:textId="77777777" w:rsidR="007E445D" w:rsidRPr="00C05FBF" w:rsidRDefault="007E445D" w:rsidP="007E445D">
            <w:pPr>
              <w:spacing w:line="240" w:lineRule="auto"/>
            </w:pPr>
          </w:p>
          <w:p w14:paraId="5D7BA551" w14:textId="77777777" w:rsidR="007E445D" w:rsidRDefault="007E445D" w:rsidP="007E445D">
            <w:pPr>
              <w:spacing w:line="240" w:lineRule="auto"/>
            </w:pPr>
            <w:r w:rsidRPr="004A7A56">
              <w:rPr>
                <w:u w:val="single"/>
              </w:rPr>
              <w:lastRenderedPageBreak/>
              <w:t>Mapping</w:t>
            </w:r>
            <w:r w:rsidRPr="00AF2256">
              <w:t>:</w:t>
            </w:r>
          </w:p>
          <w:p w14:paraId="6B8203D8"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75DA5320" w14:textId="77777777" w:rsidR="007E445D" w:rsidRPr="004A7A56" w:rsidRDefault="007E445D" w:rsidP="007E445D">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53B3F4ED"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./tekstKeuze</w:t>
            </w:r>
          </w:p>
          <w:p w14:paraId="39C7FD24"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./tagNaam(‘k_VerwijzingPersoon’)</w:t>
            </w:r>
          </w:p>
          <w:p w14:paraId="4876A7C1" w14:textId="77777777" w:rsidR="007E445D" w:rsidRDefault="007E445D" w:rsidP="007E445D">
            <w:pPr>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./tekst(‘naam’)</w:t>
            </w:r>
          </w:p>
          <w:p w14:paraId="7D76452B" w14:textId="2C8D6C0B" w:rsidR="007E445D" w:rsidRDefault="007E445D" w:rsidP="007E445D"/>
        </w:tc>
      </w:tr>
      <w:tr w:rsidR="007E445D" w14:paraId="32717FFC" w14:textId="77777777" w:rsidTr="007E445D">
        <w:tc>
          <w:tcPr>
            <w:tcW w:w="6273" w:type="dxa"/>
          </w:tcPr>
          <w:p w14:paraId="1C166DDC" w14:textId="6EC6D4FA" w:rsidR="007E445D" w:rsidRDefault="007E445D" w:rsidP="007E445D">
            <w:r w:rsidRPr="00EE3A93">
              <w:lastRenderedPageBreak/>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0724F0">
              <w:rPr>
                <w:rPrChange w:id="130" w:author="Groot, Karina de" w:date="2025-02-03T15:49:00Z" w16du:dateUtc="2025-02-03T14:49:00Z">
                  <w:rPr>
                    <w:color w:val="800080"/>
                  </w:rPr>
                </w:rPrChange>
              </w:rPr>
              <w:t xml:space="preserve"> </w:t>
            </w:r>
            <w:r w:rsidRPr="000724F0">
              <w:rPr>
                <w:rPrChange w:id="131" w:author="Groot, Karina de" w:date="2025-02-03T15:49:00Z" w16du:dateUtc="2025-02-03T14:49:00Z">
                  <w:rPr>
                    <w:color w:val="00FFFF"/>
                  </w:rPr>
                </w:rPrChange>
              </w:rPr>
              <w:t>/</w:t>
            </w:r>
            <w:ins w:id="132" w:author="Groot, Karina de" w:date="2025-02-03T15:56:00Z" w16du:dateUtc="2025-02-03T14:56:00Z">
              <w:r w:rsidR="00C16904">
                <w:t xml:space="preserve"> </w:t>
              </w:r>
            </w:ins>
            <w:ins w:id="133" w:author="Groot, Karina de" w:date="2025-02-03T15:49:00Z" w16du:dateUtc="2025-02-03T14:49:00Z">
              <w:r w:rsidR="000724F0" w:rsidRPr="00C16904">
                <w:rPr>
                  <w:rFonts w:cs="Arial"/>
                  <w:szCs w:val="18"/>
                  <w:rPrChange w:id="134" w:author="Groot, Karina de" w:date="2025-02-03T15:56:00Z" w16du:dateUtc="2025-02-03T14:56:00Z">
                    <w:rPr>
                      <w:rFonts w:cs="Arial"/>
                      <w:sz w:val="20"/>
                    </w:rPr>
                  </w:rPrChange>
                </w:rPr>
                <w:fldChar w:fldCharType="begin"/>
              </w:r>
              <w:r w:rsidR="000724F0" w:rsidRPr="00C16904">
                <w:rPr>
                  <w:rFonts w:cs="Arial"/>
                  <w:szCs w:val="18"/>
                  <w:rPrChange w:id="135" w:author="Groot, Karina de" w:date="2025-02-03T15:56:00Z" w16du:dateUtc="2025-02-03T14:56:00Z">
                    <w:rPr>
                      <w:rFonts w:cs="Arial"/>
                      <w:sz w:val="20"/>
                    </w:rPr>
                  </w:rPrChange>
                </w:rPr>
                <w:instrText>MacroButton Nomacro §</w:instrText>
              </w:r>
              <w:r w:rsidR="000724F0" w:rsidRPr="00C16904">
                <w:rPr>
                  <w:rFonts w:cs="Arial"/>
                  <w:szCs w:val="18"/>
                  <w:rPrChange w:id="136" w:author="Groot, Karina de" w:date="2025-02-03T15:56:00Z" w16du:dateUtc="2025-02-03T14:56:00Z">
                    <w:rPr>
                      <w:rFonts w:cs="Arial"/>
                      <w:sz w:val="20"/>
                    </w:rPr>
                  </w:rPrChange>
                </w:rPr>
                <w:fldChar w:fldCharType="end"/>
              </w:r>
              <w:r w:rsidR="000724F0" w:rsidRPr="00C16904">
                <w:rPr>
                  <w:rFonts w:cs="Arial"/>
                  <w:color w:val="800080"/>
                  <w:szCs w:val="18"/>
                  <w:rPrChange w:id="137" w:author="Groot, Karina de" w:date="2025-02-03T15:56:00Z" w16du:dateUtc="2025-02-03T14:56:00Z">
                    <w:rPr>
                      <w:rFonts w:cs="Arial"/>
                      <w:color w:val="800080"/>
                      <w:sz w:val="20"/>
                    </w:rPr>
                  </w:rPrChange>
                </w:rPr>
                <w:t>de</w:t>
              </w:r>
              <w:r w:rsidR="000724F0" w:rsidRPr="00C16904">
                <w:rPr>
                  <w:rFonts w:cs="Arial"/>
                  <w:color w:val="00FFFF"/>
                  <w:szCs w:val="18"/>
                  <w:rPrChange w:id="138" w:author="Groot, Karina de" w:date="2025-02-03T15:56:00Z" w16du:dateUtc="2025-02-03T14:56:00Z">
                    <w:rPr>
                      <w:rFonts w:cs="Arial"/>
                      <w:color w:val="00FFFF"/>
                      <w:sz w:val="20"/>
                    </w:rPr>
                  </w:rPrChange>
                </w:rPr>
                <w:t xml:space="preserve"> </w:t>
              </w:r>
              <w:r w:rsidR="000724F0" w:rsidRPr="00C16904">
                <w:rPr>
                  <w:rFonts w:cs="Arial"/>
                  <w:color w:val="800080"/>
                  <w:szCs w:val="18"/>
                  <w:rPrChange w:id="139" w:author="Groot, Karina de" w:date="2025-02-03T15:56:00Z" w16du:dateUtc="2025-02-03T14:56:00Z">
                    <w:rPr>
                      <w:rFonts w:cs="Arial"/>
                      <w:color w:val="800080"/>
                      <w:sz w:val="20"/>
                    </w:rPr>
                  </w:rPrChange>
                </w:rPr>
                <w:t>heer/mevrouw</w:t>
              </w:r>
              <w:r w:rsidR="000724F0" w:rsidRPr="00C16904">
                <w:rPr>
                  <w:rFonts w:cs="Arial"/>
                  <w:szCs w:val="18"/>
                  <w:rPrChange w:id="140" w:author="Groot, Karina de" w:date="2025-02-03T15:56:00Z" w16du:dateUtc="2025-02-03T14:56:00Z">
                    <w:rPr>
                      <w:rFonts w:cs="Arial"/>
                      <w:sz w:val="20"/>
                    </w:rPr>
                  </w:rPrChange>
                </w:rPr>
                <w:fldChar w:fldCharType="begin"/>
              </w:r>
              <w:r w:rsidR="000724F0" w:rsidRPr="00C16904">
                <w:rPr>
                  <w:rFonts w:cs="Arial"/>
                  <w:szCs w:val="18"/>
                  <w:rPrChange w:id="141" w:author="Groot, Karina de" w:date="2025-02-03T15:56:00Z" w16du:dateUtc="2025-02-03T14:56:00Z">
                    <w:rPr>
                      <w:rFonts w:cs="Arial"/>
                      <w:sz w:val="20"/>
                    </w:rPr>
                  </w:rPrChange>
                </w:rPr>
                <w:instrText>MacroButton Nomacro §</w:instrText>
              </w:r>
              <w:r w:rsidR="000724F0" w:rsidRPr="00C16904">
                <w:rPr>
                  <w:rFonts w:cs="Arial"/>
                  <w:szCs w:val="18"/>
                  <w:rPrChange w:id="142" w:author="Groot, Karina de" w:date="2025-02-03T15:56:00Z" w16du:dateUtc="2025-02-03T14:56:00Z">
                    <w:rPr>
                      <w:rFonts w:cs="Arial"/>
                      <w:sz w:val="20"/>
                    </w:rPr>
                  </w:rPrChange>
                </w:rPr>
                <w:fldChar w:fldCharType="end"/>
              </w:r>
              <w:r w:rsidR="000724F0">
                <w:rPr>
                  <w:rFonts w:cs="Arial"/>
                  <w:sz w:val="20"/>
                </w:rPr>
                <w:t xml:space="preserve"> </w:t>
              </w:r>
            </w:ins>
            <w:del w:id="143" w:author="Groot, Karina de" w:date="2025-02-03T15:49:00Z" w16du:dateUtc="2025-02-03T14:49:00Z">
              <w:r w:rsidRPr="004A7A56" w:rsidDel="000724F0">
                <w:rPr>
                  <w:color w:val="00FFFF"/>
                </w:rPr>
                <w:delText>de heer/mevrouw</w:delText>
              </w:r>
              <w:r w:rsidRPr="004A7A56" w:rsidDel="000724F0">
                <w:rPr>
                  <w:color w:val="3366FF"/>
                </w:rPr>
                <w:delText xml:space="preserve"> </w:delText>
              </w:r>
            </w:del>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6274" w:type="dxa"/>
          </w:tcPr>
          <w:p w14:paraId="6A580C5A" w14:textId="77777777" w:rsidR="007E445D" w:rsidRDefault="007E445D" w:rsidP="007E445D">
            <w:pPr>
              <w:pStyle w:val="streepje"/>
              <w:numPr>
                <w:ilvl w:val="0"/>
                <w:numId w:val="0"/>
              </w:numPr>
              <w:spacing w:line="240" w:lineRule="atLeast"/>
            </w:pPr>
            <w:r>
              <w:t>Verplichte tekst binnen deze variant die meerdere keren voor kan komen.</w:t>
            </w:r>
          </w:p>
          <w:p w14:paraId="4EDEB7B4" w14:textId="77777777" w:rsidR="007E445D" w:rsidRPr="00BB085A" w:rsidRDefault="007E445D" w:rsidP="007E445D">
            <w:pPr>
              <w:pStyle w:val="streepje"/>
              <w:numPr>
                <w:ilvl w:val="0"/>
                <w:numId w:val="0"/>
              </w:numPr>
              <w:spacing w:line="240" w:lineRule="auto"/>
            </w:pPr>
          </w:p>
          <w:p w14:paraId="513A5A84" w14:textId="427852E5" w:rsidR="007E445D" w:rsidRDefault="007E445D" w:rsidP="007E445D">
            <w:pPr>
              <w:pStyle w:val="streepje"/>
              <w:numPr>
                <w:ilvl w:val="0"/>
                <w:numId w:val="0"/>
              </w:numPr>
              <w:spacing w:line="240" w:lineRule="atLeast"/>
            </w:pPr>
            <w:r>
              <w:t>Een opsomming van de namen van de natuurlijke en niet natuurlijke personen</w:t>
            </w:r>
            <w:r w:rsidRPr="004A7A56">
              <w:rPr>
                <w:rFonts w:cs="Arial"/>
                <w:snapToGrid/>
                <w:kern w:val="0"/>
                <w:szCs w:val="18"/>
                <w:lang w:eastAsia="nl-NL"/>
              </w:rPr>
              <w:t xml:space="preserve"> met de aanduiding ‘</w:t>
            </w:r>
            <w:r w:rsidR="00B045C5">
              <w:rPr>
                <w:rFonts w:cs="Arial"/>
                <w:snapToGrid/>
                <w:kern w:val="0"/>
                <w:szCs w:val="18"/>
                <w:lang w:eastAsia="nl-NL"/>
              </w:rPr>
              <w:t>hypotheekgever</w:t>
            </w:r>
            <w:r w:rsidRPr="004A7A56">
              <w:rPr>
                <w:rFonts w:cs="Arial"/>
                <w:snapToGrid/>
                <w:kern w:val="0"/>
                <w:szCs w:val="18"/>
                <w:lang w:eastAsia="nl-NL"/>
              </w:rPr>
              <w:t xml:space="preserve"> of ‘</w:t>
            </w:r>
            <w:r>
              <w:rPr>
                <w:rFonts w:cs="Arial"/>
                <w:snapToGrid/>
                <w:kern w:val="0"/>
                <w:szCs w:val="18"/>
                <w:lang w:eastAsia="nl-NL"/>
              </w:rPr>
              <w:t>beiden</w:t>
            </w:r>
            <w:r w:rsidRPr="004A7A56">
              <w:rPr>
                <w:rFonts w:cs="Arial"/>
                <w:snapToGrid/>
                <w:kern w:val="0"/>
                <w:szCs w:val="18"/>
                <w:lang w:eastAsia="nl-NL"/>
              </w:rPr>
              <w:t>’</w:t>
            </w:r>
            <w:r>
              <w:t>.</w:t>
            </w:r>
          </w:p>
          <w:p w14:paraId="46AF69E5" w14:textId="77777777" w:rsidR="007E445D" w:rsidRDefault="007E445D" w:rsidP="007E445D">
            <w:pPr>
              <w:pStyle w:val="streepje"/>
              <w:numPr>
                <w:ilvl w:val="0"/>
                <w:numId w:val="0"/>
              </w:numPr>
              <w:spacing w:line="240" w:lineRule="auto"/>
            </w:pPr>
          </w:p>
          <w:p w14:paraId="00800F27" w14:textId="77777777" w:rsidR="009F0936" w:rsidRDefault="009F0936" w:rsidP="009F0936">
            <w:pPr>
              <w:pStyle w:val="streepje"/>
              <w:numPr>
                <w:ilvl w:val="0"/>
                <w:numId w:val="0"/>
              </w:numPr>
              <w:rPr>
                <w:ins w:id="144" w:author="Groot, Karina de" w:date="2025-02-03T15:52:00Z" w16du:dateUtc="2025-02-03T14:52:00Z"/>
              </w:rPr>
            </w:pPr>
            <w:ins w:id="145" w:author="Groot, Karina de" w:date="2025-02-03T15:52:00Z" w16du:dateUtc="2025-02-03T14:52:00Z">
              <w:r>
                <w:t>De keuze voor ‘</w:t>
              </w:r>
              <w:r w:rsidRPr="001268FC">
                <w:rPr>
                  <w:color w:val="800080"/>
                  <w:szCs w:val="18"/>
                </w:rPr>
                <w:t xml:space="preserve">de </w:t>
              </w:r>
              <w:r w:rsidRPr="00035F81">
                <w:rPr>
                  <w:color w:val="800080"/>
                  <w:szCs w:val="18"/>
                </w:rPr>
                <w:t>heer</w:t>
              </w:r>
              <w:r>
                <w:t>’ of ‘</w:t>
              </w:r>
              <w:r w:rsidRPr="001268FC">
                <w:rPr>
                  <w:color w:val="800080"/>
                  <w:szCs w:val="18"/>
                </w:rPr>
                <w:t>mevrouw</w:t>
              </w:r>
              <w:r>
                <w:t>’ wordt gemaakt op basis van het geslacht van de persoon. Indien bij geslacht gekozen wordt voor ‘</w:t>
              </w:r>
              <w:r w:rsidRPr="00CD7B3E">
                <w:rPr>
                  <w:color w:val="800080"/>
                  <w:szCs w:val="18"/>
                </w:rPr>
                <w:t>onbekend</w:t>
              </w:r>
              <w:r>
                <w:t>’ dan wordt alleen de naam van de natuurlijke persoon getoond.</w:t>
              </w:r>
            </w:ins>
          </w:p>
          <w:p w14:paraId="4BD1E89D" w14:textId="77777777" w:rsidR="009F0936" w:rsidRDefault="009F0936" w:rsidP="009F0936">
            <w:pPr>
              <w:pStyle w:val="streepje"/>
              <w:rPr>
                <w:ins w:id="146" w:author="Groot, Karina de" w:date="2025-02-03T15:52:00Z" w16du:dateUtc="2025-02-03T14:52:00Z"/>
              </w:rPr>
            </w:pPr>
            <w:ins w:id="147" w:author="Groot, Karina de" w:date="2025-02-03T15:52:00Z" w16du:dateUtc="2025-02-03T14:52:00Z">
              <w:r>
                <w:t>bij tia:geslacht</w:t>
              </w:r>
              <w:r w:rsidDel="002528A8">
                <w:t xml:space="preserve"> </w:t>
              </w:r>
              <w:r w:rsidRPr="004A55EF">
                <w:t>= Man</w:t>
              </w:r>
              <w:r>
                <w:t>, dan tonen op PDF: de heer,</w:t>
              </w:r>
            </w:ins>
          </w:p>
          <w:p w14:paraId="4ED5B7A3" w14:textId="77777777" w:rsidR="009F0936" w:rsidRDefault="009F0936" w:rsidP="009F0936">
            <w:pPr>
              <w:pStyle w:val="streepje"/>
              <w:rPr>
                <w:ins w:id="148" w:author="Groot, Karina de" w:date="2025-02-03T15:52:00Z" w16du:dateUtc="2025-02-03T14:52:00Z"/>
              </w:rPr>
            </w:pPr>
            <w:ins w:id="149" w:author="Groot, Karina de" w:date="2025-02-03T15:52:00Z" w16du:dateUtc="2025-02-03T14:52:00Z">
              <w:r>
                <w:t>bij tia:geslacht</w:t>
              </w:r>
              <w:r w:rsidDel="002528A8">
                <w:t xml:space="preserve"> </w:t>
              </w:r>
              <w:r>
                <w:t>= Vrouw, dan tonen op PDF: mevrouw,</w:t>
              </w:r>
            </w:ins>
          </w:p>
          <w:p w14:paraId="77F2BD08" w14:textId="77777777" w:rsidR="009F0936" w:rsidRPr="001268FC" w:rsidRDefault="009F0936" w:rsidP="009F0936">
            <w:pPr>
              <w:pStyle w:val="streepje"/>
              <w:rPr>
                <w:ins w:id="150" w:author="Groot, Karina de" w:date="2025-02-03T15:52:00Z" w16du:dateUtc="2025-02-03T14:52:00Z"/>
                <w:lang w:val="nl-NL"/>
              </w:rPr>
            </w:pPr>
            <w:ins w:id="151" w:author="Groot, Karina de" w:date="2025-02-03T15:52:00Z" w16du:dateUtc="2025-02-03T14:52:00Z">
              <w:r>
                <w:t>bij tia:geslacht</w:t>
              </w:r>
              <w:r w:rsidDel="002528A8">
                <w:t xml:space="preserve"> </w:t>
              </w:r>
              <w:r>
                <w:t xml:space="preserve">= Onbekend, dan wordt </w:t>
              </w:r>
              <w:r>
                <w:rPr>
                  <w:rFonts w:cs="Arial"/>
                  <w:sz w:val="20"/>
                  <w:lang w:val="en-US"/>
                </w:rPr>
                <w:fldChar w:fldCharType="begin"/>
              </w:r>
              <w:r>
                <w:rPr>
                  <w:rFonts w:cs="Arial"/>
                  <w:sz w:val="20"/>
                </w:rPr>
                <w:instrText>MacroButton Nomacro §</w:instrText>
              </w:r>
              <w:r>
                <w:rPr>
                  <w:rFonts w:cs="Arial"/>
                  <w:sz w:val="20"/>
                  <w:lang w:val="en-US"/>
                </w:rPr>
                <w:fldChar w:fldCharType="end"/>
              </w:r>
              <w:r w:rsidRPr="00035F81">
                <w:rPr>
                  <w:color w:val="800080"/>
                  <w:szCs w:val="18"/>
                </w:rPr>
                <w:t>de heer</w:t>
              </w:r>
              <w:r>
                <w:rPr>
                  <w:rFonts w:cs="Arial"/>
                  <w:sz w:val="20"/>
                  <w:lang w:val="en-US"/>
                </w:rPr>
                <w:fldChar w:fldCharType="begin"/>
              </w:r>
              <w:r>
                <w:rPr>
                  <w:rFonts w:cs="Arial"/>
                  <w:sz w:val="20"/>
                </w:rPr>
                <w:instrText>MacroButton Nomacro §</w:instrText>
              </w:r>
              <w:r>
                <w:rPr>
                  <w:rFonts w:cs="Arial"/>
                  <w:sz w:val="20"/>
                  <w:lang w:val="en-US"/>
                </w:rPr>
                <w:fldChar w:fldCharType="end"/>
              </w:r>
              <w:r w:rsidRPr="00035F81">
                <w:rPr>
                  <w:color w:val="800080"/>
                  <w:szCs w:val="18"/>
                </w:rPr>
                <w:t>/</w:t>
              </w:r>
              <w:r>
                <w:rPr>
                  <w:rFonts w:cs="Arial"/>
                  <w:sz w:val="20"/>
                  <w:lang w:val="en-US"/>
                </w:rPr>
                <w:fldChar w:fldCharType="begin"/>
              </w:r>
              <w:r>
                <w:rPr>
                  <w:rFonts w:cs="Arial"/>
                  <w:sz w:val="20"/>
                </w:rPr>
                <w:instrText>MacroButton Nomacro §</w:instrText>
              </w:r>
              <w:r>
                <w:rPr>
                  <w:rFonts w:cs="Arial"/>
                  <w:sz w:val="20"/>
                  <w:lang w:val="en-US"/>
                </w:rPr>
                <w:fldChar w:fldCharType="end"/>
              </w:r>
              <w:r w:rsidRPr="00035F81">
                <w:rPr>
                  <w:color w:val="800080"/>
                  <w:szCs w:val="18"/>
                </w:rPr>
                <w:t>mevrouw</w:t>
              </w:r>
              <w:r w:rsidRPr="006C7314" w:rsidDel="00E656CD">
                <w:rPr>
                  <w:color w:val="3366FF"/>
                  <w:szCs w:val="18"/>
                </w:rPr>
                <w:t xml:space="preserve"> </w:t>
              </w:r>
              <w:r>
                <w:rPr>
                  <w:lang w:val="nl-NL"/>
                </w:rPr>
                <w:t xml:space="preserve">niet getoond </w:t>
              </w:r>
              <w:r>
                <w:t>op de PDF.</w:t>
              </w:r>
            </w:ins>
          </w:p>
          <w:p w14:paraId="364ACD6C" w14:textId="77777777" w:rsidR="009F0936" w:rsidRDefault="009F0936" w:rsidP="009F0936">
            <w:pPr>
              <w:pStyle w:val="streepje"/>
              <w:numPr>
                <w:ilvl w:val="0"/>
                <w:numId w:val="0"/>
              </w:numPr>
              <w:rPr>
                <w:ins w:id="152" w:author="Groot, Karina de" w:date="2025-02-03T15:52:00Z" w16du:dateUtc="2025-02-03T14:52:00Z"/>
                <w:lang w:val="nl-NL"/>
              </w:rPr>
            </w:pPr>
            <w:ins w:id="153" w:author="Groot, Karina de" w:date="2025-02-03T15:52:00Z" w16du:dateUtc="2025-02-03T14:52:00Z">
              <w:r>
                <w:rPr>
                  <w:lang w:val="nl-NL"/>
                </w:rPr>
                <w:t>-</w:t>
              </w:r>
              <w:r w:rsidRPr="00FB23FF">
                <w:rPr>
                  <w:strike/>
                  <w:lang w:val="nl-NL"/>
                  <w:rPrChange w:id="154" w:author="Groot, Karina de" w:date="2025-03-31T11:18:00Z" w16du:dateUtc="2025-03-31T09:18:00Z">
                    <w:rPr>
                      <w:lang w:val="nl-NL"/>
                    </w:rPr>
                  </w:rPrChange>
                </w:rPr>
                <w:t xml:space="preserve">Heeft de persoon een adellijke titel dan wordt </w:t>
              </w:r>
              <w:r w:rsidRPr="00FB23FF">
                <w:rPr>
                  <w:rFonts w:cs="Arial"/>
                  <w:strike/>
                  <w:sz w:val="20"/>
                  <w:lang w:val="en-US"/>
                  <w:rPrChange w:id="155" w:author="Groot, Karina de" w:date="2025-03-31T11:18:00Z" w16du:dateUtc="2025-03-31T09:18:00Z">
                    <w:rPr>
                      <w:rFonts w:cs="Arial"/>
                      <w:sz w:val="20"/>
                      <w:lang w:val="en-US"/>
                    </w:rPr>
                  </w:rPrChange>
                </w:rPr>
                <w:fldChar w:fldCharType="begin"/>
              </w:r>
              <w:r w:rsidRPr="00FB23FF">
                <w:rPr>
                  <w:rFonts w:cs="Arial"/>
                  <w:strike/>
                  <w:sz w:val="20"/>
                  <w:rPrChange w:id="156" w:author="Groot, Karina de" w:date="2025-03-31T11:18:00Z" w16du:dateUtc="2025-03-31T09:18:00Z">
                    <w:rPr>
                      <w:rFonts w:cs="Arial"/>
                      <w:sz w:val="20"/>
                    </w:rPr>
                  </w:rPrChange>
                </w:rPr>
                <w:instrText>MacroButton Nomacro §</w:instrText>
              </w:r>
              <w:r w:rsidRPr="00FB23FF">
                <w:rPr>
                  <w:rFonts w:cs="Arial"/>
                  <w:strike/>
                  <w:sz w:val="20"/>
                  <w:lang w:val="en-US"/>
                  <w:rPrChange w:id="157" w:author="Groot, Karina de" w:date="2025-03-31T11:18:00Z" w16du:dateUtc="2025-03-31T09:18:00Z">
                    <w:rPr>
                      <w:rFonts w:cs="Arial"/>
                      <w:sz w:val="20"/>
                      <w:lang w:val="en-US"/>
                    </w:rPr>
                  </w:rPrChange>
                </w:rPr>
                <w:fldChar w:fldCharType="end"/>
              </w:r>
              <w:r w:rsidRPr="00FB23FF">
                <w:rPr>
                  <w:strike/>
                  <w:color w:val="800080"/>
                  <w:szCs w:val="18"/>
                  <w:rPrChange w:id="158" w:author="Groot, Karina de" w:date="2025-03-31T11:18:00Z" w16du:dateUtc="2025-03-31T09:18:00Z">
                    <w:rPr>
                      <w:color w:val="800080"/>
                      <w:szCs w:val="18"/>
                    </w:rPr>
                  </w:rPrChange>
                </w:rPr>
                <w:t>de heer</w:t>
              </w:r>
              <w:r w:rsidRPr="00FB23FF">
                <w:rPr>
                  <w:rFonts w:cs="Arial"/>
                  <w:strike/>
                  <w:sz w:val="20"/>
                  <w:lang w:val="en-US"/>
                  <w:rPrChange w:id="159" w:author="Groot, Karina de" w:date="2025-03-31T11:18:00Z" w16du:dateUtc="2025-03-31T09:18:00Z">
                    <w:rPr>
                      <w:rFonts w:cs="Arial"/>
                      <w:sz w:val="20"/>
                      <w:lang w:val="en-US"/>
                    </w:rPr>
                  </w:rPrChange>
                </w:rPr>
                <w:fldChar w:fldCharType="begin"/>
              </w:r>
              <w:r w:rsidRPr="00FB23FF">
                <w:rPr>
                  <w:rFonts w:cs="Arial"/>
                  <w:strike/>
                  <w:sz w:val="20"/>
                  <w:rPrChange w:id="160" w:author="Groot, Karina de" w:date="2025-03-31T11:18:00Z" w16du:dateUtc="2025-03-31T09:18:00Z">
                    <w:rPr>
                      <w:rFonts w:cs="Arial"/>
                      <w:sz w:val="20"/>
                    </w:rPr>
                  </w:rPrChange>
                </w:rPr>
                <w:instrText>MacroButton Nomacro §</w:instrText>
              </w:r>
              <w:r w:rsidRPr="00FB23FF">
                <w:rPr>
                  <w:rFonts w:cs="Arial"/>
                  <w:strike/>
                  <w:sz w:val="20"/>
                  <w:lang w:val="en-US"/>
                  <w:rPrChange w:id="161" w:author="Groot, Karina de" w:date="2025-03-31T11:18:00Z" w16du:dateUtc="2025-03-31T09:18:00Z">
                    <w:rPr>
                      <w:rFonts w:cs="Arial"/>
                      <w:sz w:val="20"/>
                      <w:lang w:val="en-US"/>
                    </w:rPr>
                  </w:rPrChange>
                </w:rPr>
                <w:fldChar w:fldCharType="end"/>
              </w:r>
              <w:r w:rsidRPr="00FB23FF">
                <w:rPr>
                  <w:strike/>
                  <w:color w:val="800080"/>
                  <w:szCs w:val="18"/>
                  <w:rPrChange w:id="162" w:author="Groot, Karina de" w:date="2025-03-31T11:18:00Z" w16du:dateUtc="2025-03-31T09:18:00Z">
                    <w:rPr>
                      <w:color w:val="800080"/>
                      <w:szCs w:val="18"/>
                    </w:rPr>
                  </w:rPrChange>
                </w:rPr>
                <w:t>/</w:t>
              </w:r>
              <w:r w:rsidRPr="00FB23FF">
                <w:rPr>
                  <w:rFonts w:cs="Arial"/>
                  <w:strike/>
                  <w:sz w:val="20"/>
                  <w:lang w:val="en-US"/>
                  <w:rPrChange w:id="163" w:author="Groot, Karina de" w:date="2025-03-31T11:18:00Z" w16du:dateUtc="2025-03-31T09:18:00Z">
                    <w:rPr>
                      <w:rFonts w:cs="Arial"/>
                      <w:sz w:val="20"/>
                      <w:lang w:val="en-US"/>
                    </w:rPr>
                  </w:rPrChange>
                </w:rPr>
                <w:fldChar w:fldCharType="begin"/>
              </w:r>
              <w:r w:rsidRPr="00FB23FF">
                <w:rPr>
                  <w:rFonts w:cs="Arial"/>
                  <w:strike/>
                  <w:sz w:val="20"/>
                  <w:rPrChange w:id="164" w:author="Groot, Karina de" w:date="2025-03-31T11:18:00Z" w16du:dateUtc="2025-03-31T09:18:00Z">
                    <w:rPr>
                      <w:rFonts w:cs="Arial"/>
                      <w:sz w:val="20"/>
                    </w:rPr>
                  </w:rPrChange>
                </w:rPr>
                <w:instrText>MacroButton Nomacro §</w:instrText>
              </w:r>
              <w:r w:rsidRPr="00FB23FF">
                <w:rPr>
                  <w:rFonts w:cs="Arial"/>
                  <w:strike/>
                  <w:sz w:val="20"/>
                  <w:lang w:val="en-US"/>
                  <w:rPrChange w:id="165" w:author="Groot, Karina de" w:date="2025-03-31T11:18:00Z" w16du:dateUtc="2025-03-31T09:18:00Z">
                    <w:rPr>
                      <w:rFonts w:cs="Arial"/>
                      <w:sz w:val="20"/>
                      <w:lang w:val="en-US"/>
                    </w:rPr>
                  </w:rPrChange>
                </w:rPr>
                <w:fldChar w:fldCharType="end"/>
              </w:r>
              <w:r w:rsidRPr="00FB23FF">
                <w:rPr>
                  <w:strike/>
                  <w:color w:val="800080"/>
                  <w:szCs w:val="18"/>
                  <w:rPrChange w:id="166" w:author="Groot, Karina de" w:date="2025-03-31T11:18:00Z" w16du:dateUtc="2025-03-31T09:18:00Z">
                    <w:rPr>
                      <w:color w:val="800080"/>
                      <w:szCs w:val="18"/>
                    </w:rPr>
                  </w:rPrChange>
                </w:rPr>
                <w:t>mevrouw</w:t>
              </w:r>
              <w:r w:rsidRPr="00FB23FF" w:rsidDel="00E656CD">
                <w:rPr>
                  <w:strike/>
                  <w:color w:val="3366FF"/>
                  <w:szCs w:val="18"/>
                  <w:rPrChange w:id="167" w:author="Groot, Karina de" w:date="2025-03-31T11:18:00Z" w16du:dateUtc="2025-03-31T09:18:00Z">
                    <w:rPr>
                      <w:color w:val="3366FF"/>
                      <w:szCs w:val="18"/>
                    </w:rPr>
                  </w:rPrChange>
                </w:rPr>
                <w:t xml:space="preserve"> </w:t>
              </w:r>
              <w:r w:rsidRPr="00FB23FF">
                <w:rPr>
                  <w:strike/>
                  <w:color w:val="000000" w:themeColor="text1"/>
                  <w:szCs w:val="18"/>
                  <w:rPrChange w:id="168" w:author="Groot, Karina de" w:date="2025-03-31T11:18:00Z" w16du:dateUtc="2025-03-31T09:18:00Z">
                    <w:rPr>
                      <w:color w:val="000000" w:themeColor="text1"/>
                      <w:szCs w:val="18"/>
                    </w:rPr>
                  </w:rPrChange>
                </w:rPr>
                <w:t xml:space="preserve">ook </w:t>
              </w:r>
              <w:r w:rsidRPr="00FB23FF">
                <w:rPr>
                  <w:strike/>
                  <w:lang w:val="nl-NL"/>
                  <w:rPrChange w:id="169" w:author="Groot, Karina de" w:date="2025-03-31T11:18:00Z" w16du:dateUtc="2025-03-31T09:18:00Z">
                    <w:rPr>
                      <w:lang w:val="nl-NL"/>
                    </w:rPr>
                  </w:rPrChange>
                </w:rPr>
                <w:t>niet getoond.</w:t>
              </w:r>
            </w:ins>
          </w:p>
          <w:p w14:paraId="527E5E44" w14:textId="773D29F8" w:rsidR="007E445D" w:rsidDel="009F0936" w:rsidRDefault="007E445D" w:rsidP="007E445D">
            <w:pPr>
              <w:pStyle w:val="streepje"/>
              <w:numPr>
                <w:ilvl w:val="0"/>
                <w:numId w:val="0"/>
              </w:numPr>
              <w:spacing w:line="240" w:lineRule="atLeast"/>
              <w:rPr>
                <w:del w:id="170" w:author="Groot, Karina de" w:date="2025-02-03T15:52:00Z" w16du:dateUtc="2025-02-03T14:52:00Z"/>
              </w:rPr>
            </w:pPr>
            <w:del w:id="171" w:author="Groot, Karina de" w:date="2025-02-03T15:52:00Z" w16du:dateUtc="2025-02-03T14:52:00Z">
              <w:r w:rsidDel="009F0936">
                <w:delText>De keuze voor ‘</w:delText>
              </w:r>
              <w:r w:rsidRPr="009F0936" w:rsidDel="009F0936">
                <w:rPr>
                  <w:rFonts w:cs="Arial"/>
                  <w:color w:val="800080"/>
                  <w:sz w:val="20"/>
                  <w:lang w:val="nl-NL"/>
                  <w:rPrChange w:id="172" w:author="Groot, Karina de" w:date="2025-02-03T15:49:00Z" w16du:dateUtc="2025-02-03T14:49:00Z">
                    <w:rPr>
                      <w:color w:val="00FFFF"/>
                    </w:rPr>
                  </w:rPrChange>
                </w:rPr>
                <w:delText>de heer</w:delText>
              </w:r>
              <w:r w:rsidRPr="009F0936" w:rsidDel="009F0936">
                <w:rPr>
                  <w:rFonts w:cs="Arial"/>
                  <w:color w:val="800080"/>
                  <w:sz w:val="20"/>
                  <w:lang w:val="nl-NL"/>
                  <w:rPrChange w:id="173" w:author="Groot, Karina de" w:date="2025-02-03T15:49:00Z" w16du:dateUtc="2025-02-03T14:49:00Z">
                    <w:rPr/>
                  </w:rPrChange>
                </w:rPr>
                <w:delText>’</w:delText>
              </w:r>
              <w:r w:rsidDel="009F0936">
                <w:delText xml:space="preserve"> of ‘</w:delText>
              </w:r>
              <w:r w:rsidRPr="009F0936" w:rsidDel="009F0936">
                <w:rPr>
                  <w:rFonts w:cs="Arial"/>
                  <w:color w:val="800080"/>
                  <w:sz w:val="20"/>
                  <w:lang w:val="nl-NL"/>
                  <w:rPrChange w:id="174" w:author="Groot, Karina de" w:date="2025-02-03T15:50:00Z" w16du:dateUtc="2025-02-03T14:50:00Z">
                    <w:rPr>
                      <w:color w:val="00FFFF"/>
                    </w:rPr>
                  </w:rPrChange>
                </w:rPr>
                <w:delText>mevrouw</w:delText>
              </w:r>
              <w:r w:rsidDel="009F0936">
                <w:delText>’ wordt gemaakt op basis van het geslacht van de persoon.</w:delText>
              </w:r>
            </w:del>
          </w:p>
          <w:p w14:paraId="54F33C01" w14:textId="77777777" w:rsidR="007E445D" w:rsidRDefault="007E445D" w:rsidP="007E445D">
            <w:pPr>
              <w:pStyle w:val="streepje"/>
              <w:numPr>
                <w:ilvl w:val="0"/>
                <w:numId w:val="0"/>
              </w:numPr>
              <w:spacing w:line="240" w:lineRule="auto"/>
            </w:pPr>
          </w:p>
          <w:p w14:paraId="1251E262" w14:textId="77777777" w:rsidR="007E445D" w:rsidRDefault="007E445D" w:rsidP="007E445D">
            <w:pPr>
              <w:pStyle w:val="streepje"/>
              <w:numPr>
                <w:ilvl w:val="0"/>
                <w:numId w:val="0"/>
              </w:numPr>
              <w:spacing w:line="240" w:lineRule="atLeast"/>
            </w:pPr>
            <w:r w:rsidRPr="004A7A56">
              <w:rPr>
                <w:lang w:val="nl-NL"/>
              </w:rPr>
              <w:t>M</w:t>
            </w:r>
            <w:r>
              <w:t>eer personen worden onderling gescheiden door een komma en de laatste twee door het woord ‘en’. De personen worden weergegeven in de volgorde zoals ze in de voorgaande tekst getoond zijn.</w:t>
            </w:r>
          </w:p>
          <w:p w14:paraId="6A669248" w14:textId="77777777" w:rsidR="007E445D" w:rsidRDefault="007E445D" w:rsidP="007E445D">
            <w:pPr>
              <w:pStyle w:val="streepje"/>
              <w:numPr>
                <w:ilvl w:val="0"/>
                <w:numId w:val="0"/>
              </w:numPr>
              <w:spacing w:line="240" w:lineRule="auto"/>
            </w:pPr>
          </w:p>
          <w:p w14:paraId="7C06B556" w14:textId="08FA0D5B" w:rsidR="007E445D" w:rsidRDefault="007E445D" w:rsidP="007E445D">
            <w:pPr>
              <w:pStyle w:val="streepje"/>
              <w:numPr>
                <w:ilvl w:val="0"/>
                <w:numId w:val="0"/>
              </w:numPr>
              <w:spacing w:line="240" w:lineRule="atLeast"/>
            </w:pPr>
            <w:r w:rsidRPr="004A7A56">
              <w:rPr>
                <w:u w:val="single"/>
              </w:rPr>
              <w:t>Mapping persoon ‘</w:t>
            </w:r>
            <w:r w:rsidR="00277A59">
              <w:rPr>
                <w:u w:val="single"/>
              </w:rPr>
              <w:t>hypotheekgever</w:t>
            </w:r>
            <w:r w:rsidRPr="004A7A56">
              <w:rPr>
                <w:u w:val="single"/>
              </w:rPr>
              <w:t>:</w:t>
            </w:r>
          </w:p>
          <w:p w14:paraId="286794A3"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28BDF660"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w:t>
            </w:r>
          </w:p>
          <w:p w14:paraId="1AA18D74" w14:textId="7B306A5D" w:rsidR="007E445D" w:rsidRPr="004A7A56" w:rsidRDefault="007E445D" w:rsidP="007E445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w:t>
            </w:r>
            <w:r w:rsidRPr="004A7A56">
              <w:rPr>
                <w:rFonts w:cs="Arial"/>
                <w:snapToGrid/>
                <w:kern w:val="0"/>
                <w:sz w:val="16"/>
                <w:szCs w:val="16"/>
                <w:lang w:eastAsia="nl-NL"/>
              </w:rPr>
              <w:t>PartijOnderdeel</w:t>
            </w:r>
            <w:r w:rsidRPr="004A7A56">
              <w:rPr>
                <w:snapToGrid/>
                <w:kern w:val="0"/>
                <w:sz w:val="16"/>
                <w:szCs w:val="16"/>
                <w:lang w:eastAsia="nl-NL"/>
              </w:rPr>
              <w:t>(‘</w:t>
            </w:r>
            <w:r w:rsidR="00B045C5">
              <w:rPr>
                <w:snapToGrid/>
                <w:kern w:val="0"/>
                <w:sz w:val="16"/>
                <w:szCs w:val="16"/>
                <w:lang w:eastAsia="nl-NL"/>
              </w:rPr>
              <w:t>hypotheekgever</w:t>
            </w:r>
            <w:r w:rsidRPr="004A7A56">
              <w:rPr>
                <w:snapToGrid/>
                <w:kern w:val="0"/>
                <w:sz w:val="16"/>
                <w:szCs w:val="16"/>
                <w:lang w:eastAsia="nl-NL"/>
              </w:rPr>
              <w:t>) of</w:t>
            </w:r>
          </w:p>
          <w:p w14:paraId="42BC670B"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rFonts w:cs="Arial"/>
                <w:snapToGrid/>
                <w:kern w:val="0"/>
                <w:sz w:val="16"/>
                <w:szCs w:val="16"/>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50C9EAE9" w14:textId="77777777" w:rsidR="007E445D" w:rsidRPr="004A7A56" w:rsidRDefault="007E445D" w:rsidP="007E445D">
            <w:pPr>
              <w:keepNext/>
              <w:rPr>
                <w:snapToGrid/>
                <w:kern w:val="0"/>
                <w:sz w:val="16"/>
                <w:szCs w:val="16"/>
                <w:lang w:eastAsia="nl-NL"/>
              </w:rPr>
            </w:pPr>
            <w:r w:rsidRPr="004A7A56">
              <w:rPr>
                <w:snapToGrid/>
                <w:kern w:val="0"/>
                <w:sz w:val="16"/>
                <w:szCs w:val="16"/>
                <w:lang w:eastAsia="nl-NL"/>
              </w:rPr>
              <w:lastRenderedPageBreak/>
              <w:t>of</w:t>
            </w:r>
          </w:p>
          <w:p w14:paraId="6D45C548"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28AE56CA"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w:t>
            </w:r>
          </w:p>
          <w:p w14:paraId="43445222" w14:textId="2D5B9B0B" w:rsidR="007E445D" w:rsidRPr="004A7A56" w:rsidRDefault="007E445D" w:rsidP="007E445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B045C5">
              <w:rPr>
                <w:snapToGrid/>
                <w:kern w:val="0"/>
                <w:sz w:val="16"/>
                <w:szCs w:val="16"/>
                <w:lang w:eastAsia="nl-NL"/>
              </w:rPr>
              <w:t>hypotheekgever</w:t>
            </w:r>
            <w:r w:rsidRPr="004A7A56">
              <w:rPr>
                <w:snapToGrid/>
                <w:kern w:val="0"/>
                <w:sz w:val="16"/>
                <w:szCs w:val="16"/>
                <w:lang w:eastAsia="nl-NL"/>
              </w:rPr>
              <w:t>) of</w:t>
            </w:r>
          </w:p>
          <w:p w14:paraId="2F0FB885"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9269BD0"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293437B5"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5349D69F" w14:textId="77777777" w:rsidR="007E445D" w:rsidRPr="004A7A56" w:rsidRDefault="007E445D" w:rsidP="007E445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52BB709F" w14:textId="45A9B699" w:rsidR="007E445D" w:rsidRPr="004A7A56" w:rsidRDefault="007E445D" w:rsidP="007E445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B045C5">
              <w:rPr>
                <w:snapToGrid/>
                <w:kern w:val="0"/>
                <w:sz w:val="16"/>
                <w:szCs w:val="16"/>
                <w:lang w:eastAsia="nl-NL"/>
              </w:rPr>
              <w:t>hypotheekgever</w:t>
            </w:r>
            <w:r w:rsidRPr="004A7A56">
              <w:rPr>
                <w:snapToGrid/>
                <w:kern w:val="0"/>
                <w:sz w:val="16"/>
                <w:szCs w:val="16"/>
                <w:lang w:eastAsia="nl-NL"/>
              </w:rPr>
              <w:t>) of</w:t>
            </w:r>
          </w:p>
          <w:p w14:paraId="7BDC5BF3" w14:textId="77777777" w:rsidR="007E445D" w:rsidRPr="004A7A56" w:rsidRDefault="007E445D" w:rsidP="007E445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4FC07176" w14:textId="77777777" w:rsidR="007E445D" w:rsidRPr="004A7A56" w:rsidRDefault="007E445D" w:rsidP="007E445D">
            <w:pPr>
              <w:autoSpaceDE w:val="0"/>
              <w:autoSpaceDN w:val="0"/>
              <w:adjustRightInd w:val="0"/>
              <w:spacing w:line="240" w:lineRule="auto"/>
              <w:rPr>
                <w:snapToGrid/>
                <w:kern w:val="0"/>
                <w:sz w:val="16"/>
                <w:szCs w:val="16"/>
                <w:lang w:eastAsia="nl-NL"/>
              </w:rPr>
            </w:pPr>
          </w:p>
          <w:p w14:paraId="24CDA332" w14:textId="77777777" w:rsidR="007E445D" w:rsidRPr="004A7A56" w:rsidRDefault="007E445D" w:rsidP="007E445D">
            <w:pPr>
              <w:autoSpaceDE w:val="0"/>
              <w:autoSpaceDN w:val="0"/>
              <w:adjustRightInd w:val="0"/>
              <w:spacing w:line="240" w:lineRule="auto"/>
              <w:rPr>
                <w:snapToGrid/>
                <w:kern w:val="0"/>
                <w:sz w:val="16"/>
                <w:szCs w:val="16"/>
                <w:lang w:eastAsia="nl-NL"/>
              </w:rPr>
            </w:pPr>
          </w:p>
          <w:p w14:paraId="7FFA7B25" w14:textId="77777777" w:rsidR="007E445D" w:rsidRPr="004A7A56" w:rsidRDefault="007E445D" w:rsidP="007E445D">
            <w:pPr>
              <w:spacing w:line="240" w:lineRule="atLeast"/>
              <w:rPr>
                <w:rFonts w:cs="Arial"/>
                <w:snapToGrid/>
                <w:szCs w:val="18"/>
                <w:u w:val="single"/>
              </w:rPr>
            </w:pPr>
            <w:r w:rsidRPr="004A7A56">
              <w:rPr>
                <w:rFonts w:cs="Arial"/>
                <w:snapToGrid/>
                <w:szCs w:val="18"/>
                <w:u w:val="single"/>
              </w:rPr>
              <w:t>Mapping naam rechtspersoon:</w:t>
            </w:r>
          </w:p>
          <w:p w14:paraId="47532D4E" w14:textId="77777777" w:rsidR="007E445D" w:rsidRPr="004A7A56" w:rsidRDefault="007E445D" w:rsidP="007E445D">
            <w:pPr>
              <w:spacing w:line="240" w:lineRule="auto"/>
              <w:rPr>
                <w:i/>
                <w:sz w:val="16"/>
                <w:szCs w:val="16"/>
              </w:rPr>
            </w:pPr>
            <w:r w:rsidRPr="004A7A56">
              <w:rPr>
                <w:i/>
                <w:sz w:val="16"/>
                <w:szCs w:val="16"/>
              </w:rPr>
              <w:t>-</w:t>
            </w:r>
            <w:r w:rsidRPr="004A7A56">
              <w:rPr>
                <w:sz w:val="16"/>
                <w:szCs w:val="16"/>
              </w:rPr>
              <w:t>indien aanwezig</w:t>
            </w:r>
          </w:p>
          <w:p w14:paraId="5CFDF4B5" w14:textId="77777777" w:rsidR="007E445D" w:rsidRPr="004A7A56" w:rsidRDefault="007E445D" w:rsidP="007E445D">
            <w:pPr>
              <w:spacing w:line="240" w:lineRule="auto"/>
              <w:rPr>
                <w:sz w:val="16"/>
                <w:szCs w:val="16"/>
              </w:rPr>
            </w:pPr>
            <w:r w:rsidRPr="004A7A56">
              <w:rPr>
                <w:sz w:val="16"/>
                <w:szCs w:val="16"/>
              </w:rPr>
              <w:t>//IMKAD_Persoon/tia_AanduidingPersoon</w:t>
            </w:r>
          </w:p>
          <w:p w14:paraId="15A1A8C3" w14:textId="77777777" w:rsidR="007E445D" w:rsidRPr="004A7A56" w:rsidRDefault="007E445D" w:rsidP="007E445D">
            <w:pPr>
              <w:spacing w:line="240" w:lineRule="auto"/>
              <w:rPr>
                <w:i/>
                <w:sz w:val="16"/>
                <w:szCs w:val="16"/>
              </w:rPr>
            </w:pPr>
            <w:r w:rsidRPr="004A7A56">
              <w:rPr>
                <w:i/>
                <w:sz w:val="16"/>
                <w:szCs w:val="16"/>
              </w:rPr>
              <w:t>-</w:t>
            </w:r>
            <w:r w:rsidRPr="004A7A56">
              <w:rPr>
                <w:sz w:val="16"/>
                <w:szCs w:val="16"/>
              </w:rPr>
              <w:t>anders</w:t>
            </w:r>
          </w:p>
          <w:p w14:paraId="75D3EE9E" w14:textId="77777777" w:rsidR="007E445D" w:rsidRPr="004A7A56" w:rsidRDefault="007E445D" w:rsidP="007E445D">
            <w:pPr>
              <w:spacing w:line="240" w:lineRule="auto"/>
              <w:rPr>
                <w:rFonts w:cs="Arial"/>
                <w:sz w:val="16"/>
                <w:szCs w:val="16"/>
              </w:rPr>
            </w:pPr>
            <w:r w:rsidRPr="004A7A56">
              <w:rPr>
                <w:sz w:val="16"/>
                <w:szCs w:val="16"/>
              </w:rPr>
              <w:t>//IMKAD_Persoon/tia_Gegevens/NHR_Rechtspersoon/</w:t>
            </w:r>
          </w:p>
          <w:p w14:paraId="5E7622ED" w14:textId="77777777" w:rsidR="007E445D" w:rsidRPr="004A7A56" w:rsidRDefault="007E445D" w:rsidP="007E445D">
            <w:pPr>
              <w:spacing w:line="240" w:lineRule="auto"/>
              <w:ind w:left="227"/>
              <w:rPr>
                <w:sz w:val="16"/>
                <w:szCs w:val="16"/>
              </w:rPr>
            </w:pPr>
            <w:r w:rsidRPr="004A7A56">
              <w:rPr>
                <w:sz w:val="16"/>
                <w:szCs w:val="16"/>
              </w:rPr>
              <w:t>./statutaireNaam</w:t>
            </w:r>
          </w:p>
          <w:p w14:paraId="7526BDEE" w14:textId="77777777" w:rsidR="007E445D" w:rsidRDefault="007E445D" w:rsidP="007E445D">
            <w:pPr>
              <w:pStyle w:val="streepje"/>
              <w:numPr>
                <w:ilvl w:val="0"/>
                <w:numId w:val="0"/>
              </w:numPr>
              <w:spacing w:line="240" w:lineRule="auto"/>
            </w:pPr>
          </w:p>
          <w:p w14:paraId="6A513983" w14:textId="77777777" w:rsidR="007E445D" w:rsidRPr="004A7A56" w:rsidRDefault="007E445D" w:rsidP="007E445D">
            <w:pPr>
              <w:pStyle w:val="streepje"/>
              <w:numPr>
                <w:ilvl w:val="0"/>
                <w:numId w:val="0"/>
              </w:numPr>
              <w:spacing w:line="240" w:lineRule="auto"/>
              <w:rPr>
                <w:szCs w:val="18"/>
                <w:u w:val="single"/>
                <w:lang w:val="nl-NL"/>
              </w:rPr>
            </w:pPr>
            <w:r w:rsidRPr="004A7A56">
              <w:rPr>
                <w:szCs w:val="18"/>
                <w:u w:val="single"/>
                <w:lang w:val="nl-NL"/>
              </w:rPr>
              <w:t>Mapping naam persoon ingezetene:</w:t>
            </w:r>
          </w:p>
          <w:p w14:paraId="49183FB7" w14:textId="77777777" w:rsidR="007E445D" w:rsidRPr="004A7A56" w:rsidRDefault="007E445D" w:rsidP="007E445D">
            <w:pPr>
              <w:spacing w:line="240" w:lineRule="auto"/>
              <w:rPr>
                <w:sz w:val="16"/>
                <w:szCs w:val="16"/>
              </w:rPr>
            </w:pPr>
            <w:r w:rsidRPr="004A7A56">
              <w:rPr>
                <w:sz w:val="16"/>
                <w:szCs w:val="16"/>
              </w:rPr>
              <w:t>-indien aanwezig</w:t>
            </w:r>
          </w:p>
          <w:p w14:paraId="42512340" w14:textId="77777777" w:rsidR="007E445D" w:rsidRPr="004A7A56" w:rsidRDefault="007E445D" w:rsidP="007E445D">
            <w:pPr>
              <w:spacing w:line="240" w:lineRule="auto"/>
              <w:rPr>
                <w:sz w:val="16"/>
                <w:szCs w:val="16"/>
              </w:rPr>
            </w:pPr>
            <w:r w:rsidRPr="004A7A56">
              <w:rPr>
                <w:sz w:val="16"/>
                <w:szCs w:val="16"/>
              </w:rPr>
              <w:t>//IMKAD_Persoon/tia_Gegevens/IMKAD_KadNatuurlijkPersoon</w:t>
            </w:r>
          </w:p>
          <w:p w14:paraId="3DC22AF0" w14:textId="77777777" w:rsidR="007E445D" w:rsidRPr="004A7A56" w:rsidRDefault="007E445D" w:rsidP="007E445D">
            <w:pPr>
              <w:spacing w:line="240" w:lineRule="auto"/>
              <w:ind w:left="227"/>
              <w:rPr>
                <w:sz w:val="16"/>
                <w:szCs w:val="16"/>
              </w:rPr>
            </w:pPr>
            <w:r w:rsidRPr="004A7A56">
              <w:rPr>
                <w:sz w:val="16"/>
                <w:szCs w:val="16"/>
              </w:rPr>
              <w:t>./voornamen</w:t>
            </w:r>
          </w:p>
          <w:p w14:paraId="5CF6071D" w14:textId="77777777" w:rsidR="007E445D" w:rsidRPr="004A7A56" w:rsidRDefault="007E445D" w:rsidP="007E445D">
            <w:pPr>
              <w:spacing w:line="240" w:lineRule="auto"/>
              <w:ind w:left="227"/>
              <w:rPr>
                <w:sz w:val="16"/>
                <w:szCs w:val="16"/>
              </w:rPr>
            </w:pPr>
            <w:r w:rsidRPr="004A7A56">
              <w:rPr>
                <w:sz w:val="16"/>
                <w:szCs w:val="16"/>
              </w:rPr>
              <w:t>./voorvoegselsgeslachtsnaam</w:t>
            </w:r>
          </w:p>
          <w:p w14:paraId="657BB9C7" w14:textId="77777777" w:rsidR="007E445D" w:rsidRPr="004A7A56" w:rsidRDefault="007E445D" w:rsidP="007E445D">
            <w:pPr>
              <w:spacing w:line="240" w:lineRule="auto"/>
              <w:ind w:left="227"/>
              <w:rPr>
                <w:sz w:val="16"/>
                <w:szCs w:val="16"/>
              </w:rPr>
            </w:pPr>
            <w:r w:rsidRPr="004A7A56">
              <w:rPr>
                <w:sz w:val="16"/>
                <w:szCs w:val="16"/>
              </w:rPr>
              <w:t>./geslachtsnaam</w:t>
            </w:r>
          </w:p>
          <w:p w14:paraId="5692E3C1" w14:textId="77777777" w:rsidR="007E445D" w:rsidRPr="004A7A56" w:rsidRDefault="007E445D" w:rsidP="007E445D">
            <w:pPr>
              <w:spacing w:line="240" w:lineRule="auto"/>
              <w:rPr>
                <w:sz w:val="16"/>
                <w:szCs w:val="16"/>
              </w:rPr>
            </w:pPr>
            <w:r w:rsidRPr="004A7A56">
              <w:rPr>
                <w:sz w:val="16"/>
                <w:szCs w:val="16"/>
              </w:rPr>
              <w:t>-anders</w:t>
            </w:r>
          </w:p>
          <w:p w14:paraId="5C38427F" w14:textId="77777777" w:rsidR="007E445D" w:rsidRPr="004A7A56" w:rsidRDefault="007E445D" w:rsidP="007E445D">
            <w:pPr>
              <w:spacing w:line="240" w:lineRule="auto"/>
              <w:rPr>
                <w:sz w:val="16"/>
                <w:szCs w:val="16"/>
              </w:rPr>
            </w:pPr>
            <w:r w:rsidRPr="004A7A56">
              <w:rPr>
                <w:sz w:val="16"/>
                <w:szCs w:val="16"/>
              </w:rPr>
              <w:t>//IMKAD_Persoon/tia_Gegevens/GBA_Ingezetene/</w:t>
            </w:r>
          </w:p>
          <w:p w14:paraId="755BE4BD" w14:textId="77777777" w:rsidR="007E445D" w:rsidRPr="004A7A56" w:rsidRDefault="007E445D" w:rsidP="007E445D">
            <w:pPr>
              <w:spacing w:line="240" w:lineRule="auto"/>
              <w:ind w:left="227"/>
              <w:rPr>
                <w:sz w:val="16"/>
                <w:szCs w:val="16"/>
              </w:rPr>
            </w:pPr>
            <w:r w:rsidRPr="004A7A56">
              <w:rPr>
                <w:sz w:val="16"/>
                <w:szCs w:val="16"/>
              </w:rPr>
              <w:t>./naam/voornamen</w:t>
            </w:r>
          </w:p>
          <w:p w14:paraId="6163285C" w14:textId="77777777" w:rsidR="007E445D" w:rsidRPr="004A7A56" w:rsidRDefault="007E445D" w:rsidP="007E445D">
            <w:pPr>
              <w:spacing w:line="240" w:lineRule="auto"/>
              <w:ind w:left="227"/>
              <w:rPr>
                <w:sz w:val="16"/>
                <w:szCs w:val="16"/>
              </w:rPr>
            </w:pPr>
            <w:r w:rsidRPr="004A7A56">
              <w:rPr>
                <w:sz w:val="16"/>
                <w:szCs w:val="16"/>
              </w:rPr>
              <w:t>./tia_VoorvoegselsNaam</w:t>
            </w:r>
          </w:p>
          <w:p w14:paraId="34103B72" w14:textId="77777777" w:rsidR="007E445D" w:rsidRPr="004A7A56" w:rsidRDefault="007E445D" w:rsidP="007E445D">
            <w:pPr>
              <w:spacing w:line="240" w:lineRule="auto"/>
              <w:ind w:left="227"/>
              <w:rPr>
                <w:sz w:val="16"/>
                <w:szCs w:val="16"/>
              </w:rPr>
            </w:pPr>
            <w:r w:rsidRPr="004A7A56">
              <w:rPr>
                <w:sz w:val="16"/>
                <w:szCs w:val="16"/>
              </w:rPr>
              <w:t>./tia_NaamZonderVoorvoegsels</w:t>
            </w:r>
          </w:p>
          <w:p w14:paraId="6DC55F13" w14:textId="77777777" w:rsidR="007E445D" w:rsidRPr="004A7A56" w:rsidRDefault="007E445D" w:rsidP="007E445D">
            <w:pPr>
              <w:spacing w:line="240" w:lineRule="auto"/>
              <w:rPr>
                <w:szCs w:val="18"/>
                <w:u w:val="single"/>
              </w:rPr>
            </w:pPr>
          </w:p>
          <w:p w14:paraId="47DD53DD" w14:textId="53BCB25A" w:rsidR="007E445D" w:rsidRPr="004A7A56" w:rsidRDefault="007E445D" w:rsidP="007E445D">
            <w:pPr>
              <w:spacing w:line="240" w:lineRule="auto"/>
              <w:rPr>
                <w:szCs w:val="18"/>
                <w:u w:val="single"/>
              </w:rPr>
            </w:pPr>
            <w:r w:rsidRPr="004A7A56">
              <w:rPr>
                <w:szCs w:val="18"/>
                <w:u w:val="single"/>
              </w:rPr>
              <w:t>Mapping geslacht ingezetene</w:t>
            </w:r>
            <w:del w:id="175" w:author="Groot, Karina de" w:date="2025-02-03T15:52:00Z" w16du:dateUtc="2025-02-03T14:52:00Z">
              <w:r w:rsidRPr="004A7A56" w:rsidDel="009F0936">
                <w:rPr>
                  <w:szCs w:val="18"/>
                  <w:u w:val="single"/>
                </w:rPr>
                <w:delText xml:space="preserve"> (in beide gevallen)</w:delText>
              </w:r>
            </w:del>
            <w:r w:rsidRPr="004A7A56">
              <w:rPr>
                <w:szCs w:val="18"/>
                <w:u w:val="single"/>
              </w:rPr>
              <w:t>:</w:t>
            </w:r>
          </w:p>
          <w:p w14:paraId="10E717C9" w14:textId="77777777" w:rsidR="007E445D" w:rsidRPr="004A7A56" w:rsidRDefault="007E445D" w:rsidP="007E445D">
            <w:pPr>
              <w:spacing w:line="240" w:lineRule="auto"/>
              <w:rPr>
                <w:sz w:val="16"/>
                <w:szCs w:val="16"/>
              </w:rPr>
            </w:pPr>
            <w:r w:rsidRPr="004A7A56">
              <w:rPr>
                <w:sz w:val="16"/>
                <w:szCs w:val="16"/>
              </w:rPr>
              <w:t>//IMKAD_Persoon/tia_Gegevens/GBA_Ingezetene/</w:t>
            </w:r>
          </w:p>
          <w:p w14:paraId="0C882CF9" w14:textId="77777777" w:rsidR="007E445D" w:rsidRPr="004A7A56" w:rsidRDefault="007E445D" w:rsidP="007E445D">
            <w:pPr>
              <w:spacing w:line="240" w:lineRule="auto"/>
              <w:ind w:left="227"/>
              <w:rPr>
                <w:sz w:val="16"/>
                <w:szCs w:val="16"/>
              </w:rPr>
            </w:pPr>
            <w:r w:rsidRPr="004A7A56">
              <w:rPr>
                <w:sz w:val="16"/>
                <w:szCs w:val="16"/>
              </w:rPr>
              <w:t>./geslacht</w:t>
            </w:r>
          </w:p>
          <w:p w14:paraId="5F3213B6" w14:textId="77777777" w:rsidR="007E445D" w:rsidRPr="004A7A56" w:rsidRDefault="007E445D" w:rsidP="007E445D">
            <w:pPr>
              <w:spacing w:line="240" w:lineRule="auto"/>
              <w:rPr>
                <w:sz w:val="16"/>
                <w:szCs w:val="16"/>
              </w:rPr>
            </w:pPr>
          </w:p>
          <w:p w14:paraId="1F2B235B" w14:textId="77777777" w:rsidR="007E445D" w:rsidRPr="004A7A56" w:rsidRDefault="007E445D" w:rsidP="007E445D">
            <w:pPr>
              <w:pStyle w:val="streepje"/>
              <w:numPr>
                <w:ilvl w:val="0"/>
                <w:numId w:val="0"/>
              </w:numPr>
              <w:spacing w:line="240" w:lineRule="auto"/>
              <w:rPr>
                <w:szCs w:val="18"/>
                <w:u w:val="single"/>
                <w:lang w:val="nl-NL"/>
              </w:rPr>
            </w:pPr>
            <w:r w:rsidRPr="004A7A56">
              <w:rPr>
                <w:szCs w:val="18"/>
                <w:u w:val="single"/>
                <w:lang w:val="nl-NL"/>
              </w:rPr>
              <w:t>Mapping naam en geslacht niet ingezetene:</w:t>
            </w:r>
          </w:p>
          <w:p w14:paraId="54F825A9" w14:textId="77777777" w:rsidR="007E445D" w:rsidRPr="004A7A56" w:rsidRDefault="007E445D" w:rsidP="007E445D">
            <w:pPr>
              <w:spacing w:line="240" w:lineRule="auto"/>
              <w:rPr>
                <w:sz w:val="16"/>
              </w:rPr>
            </w:pPr>
            <w:r w:rsidRPr="004A7A56">
              <w:rPr>
                <w:sz w:val="16"/>
                <w:szCs w:val="16"/>
              </w:rPr>
              <w:t>//IMKAD_Persoon /IMKAD</w:t>
            </w:r>
            <w:r w:rsidRPr="004A7A56">
              <w:rPr>
                <w:sz w:val="16"/>
              </w:rPr>
              <w:t>_NietIngezetene/</w:t>
            </w:r>
          </w:p>
          <w:p w14:paraId="4EC9A8CC" w14:textId="77777777" w:rsidR="007E445D" w:rsidRPr="004A7A56" w:rsidRDefault="007E445D" w:rsidP="007E445D">
            <w:pPr>
              <w:spacing w:line="240" w:lineRule="auto"/>
              <w:ind w:left="227"/>
              <w:rPr>
                <w:sz w:val="16"/>
                <w:szCs w:val="16"/>
              </w:rPr>
            </w:pPr>
            <w:r w:rsidRPr="004A7A56">
              <w:rPr>
                <w:sz w:val="16"/>
              </w:rPr>
              <w:t>./</w:t>
            </w:r>
            <w:r w:rsidRPr="004A7A56">
              <w:rPr>
                <w:sz w:val="16"/>
                <w:szCs w:val="16"/>
              </w:rPr>
              <w:t>voornamen</w:t>
            </w:r>
          </w:p>
          <w:p w14:paraId="295D833C" w14:textId="77777777" w:rsidR="007E445D" w:rsidRPr="004A7A56" w:rsidRDefault="007E445D" w:rsidP="007E445D">
            <w:pPr>
              <w:spacing w:line="240" w:lineRule="auto"/>
              <w:ind w:left="227"/>
              <w:rPr>
                <w:sz w:val="16"/>
                <w:szCs w:val="16"/>
              </w:rPr>
            </w:pPr>
            <w:r w:rsidRPr="004A7A56">
              <w:rPr>
                <w:sz w:val="16"/>
                <w:szCs w:val="16"/>
              </w:rPr>
              <w:lastRenderedPageBreak/>
              <w:t>./voorvoegsels</w:t>
            </w:r>
          </w:p>
          <w:p w14:paraId="03806892" w14:textId="77777777" w:rsidR="007E445D" w:rsidRPr="004A7A56" w:rsidRDefault="007E445D" w:rsidP="007E445D">
            <w:pPr>
              <w:spacing w:line="240" w:lineRule="auto"/>
              <w:ind w:left="227"/>
              <w:rPr>
                <w:sz w:val="16"/>
                <w:szCs w:val="16"/>
              </w:rPr>
            </w:pPr>
            <w:r w:rsidRPr="004A7A56">
              <w:rPr>
                <w:sz w:val="16"/>
                <w:szCs w:val="16"/>
              </w:rPr>
              <w:t>./geslachtsnaam</w:t>
            </w:r>
          </w:p>
          <w:p w14:paraId="70385F5C" w14:textId="77777777" w:rsidR="007E445D" w:rsidRPr="004A7A56" w:rsidRDefault="007E445D" w:rsidP="007E445D">
            <w:pPr>
              <w:spacing w:line="240" w:lineRule="auto"/>
              <w:ind w:left="227"/>
              <w:rPr>
                <w:rFonts w:cs="Arial"/>
                <w:snapToGrid/>
                <w:kern w:val="0"/>
                <w:szCs w:val="18"/>
                <w:lang w:eastAsia="nl-NL"/>
              </w:rPr>
            </w:pPr>
            <w:r w:rsidRPr="004A7A56">
              <w:rPr>
                <w:sz w:val="16"/>
                <w:szCs w:val="16"/>
              </w:rPr>
              <w:t>./geslacht</w:t>
            </w:r>
          </w:p>
          <w:p w14:paraId="23814CF1" w14:textId="77777777" w:rsidR="007E445D" w:rsidRDefault="007E445D" w:rsidP="007E445D">
            <w:pPr>
              <w:spacing w:line="240" w:lineRule="auto"/>
            </w:pPr>
          </w:p>
        </w:tc>
      </w:tr>
      <w:tr w:rsidR="007E445D" w14:paraId="7581420B" w14:textId="77777777" w:rsidTr="007E445D">
        <w:tc>
          <w:tcPr>
            <w:tcW w:w="6273" w:type="dxa"/>
          </w:tcPr>
          <w:p w14:paraId="512C0EAE" w14:textId="4D6460A3" w:rsidR="007E445D" w:rsidRPr="006D6993" w:rsidRDefault="007E445D" w:rsidP="007E445D">
            <w:pPr>
              <w:rPr>
                <w:color w:val="339966"/>
              </w:rPr>
            </w:pPr>
            <w:r w:rsidRPr="00C0169A">
              <w:rPr>
                <w:rFonts w:cs="Arial"/>
                <w:color w:val="800080"/>
                <w:sz w:val="20"/>
              </w:rPr>
              <w:lastRenderedPageBreak/>
              <w:t>voornoemd,</w:t>
            </w:r>
          </w:p>
        </w:tc>
        <w:tc>
          <w:tcPr>
            <w:tcW w:w="6274" w:type="dxa"/>
          </w:tcPr>
          <w:p w14:paraId="157ACF81" w14:textId="77777777" w:rsidR="007E445D" w:rsidRDefault="007E445D" w:rsidP="007E445D">
            <w:pPr>
              <w:keepNext/>
            </w:pPr>
            <w:r>
              <w:t>Optionele tekst.</w:t>
            </w:r>
          </w:p>
          <w:p w14:paraId="23774B4D" w14:textId="77777777" w:rsidR="007E445D" w:rsidRDefault="007E445D" w:rsidP="007E445D">
            <w:pPr>
              <w:keepNext/>
            </w:pPr>
          </w:p>
          <w:p w14:paraId="32908EBB" w14:textId="77777777" w:rsidR="007E445D" w:rsidRDefault="007E445D" w:rsidP="007E445D">
            <w:pPr>
              <w:pStyle w:val="streepje"/>
              <w:numPr>
                <w:ilvl w:val="0"/>
                <w:numId w:val="0"/>
              </w:numPr>
            </w:pPr>
            <w:r w:rsidRPr="004A7A56">
              <w:rPr>
                <w:u w:val="single"/>
              </w:rPr>
              <w:t>Mapping</w:t>
            </w:r>
            <w:r w:rsidRPr="00AF2256">
              <w:t>:</w:t>
            </w:r>
          </w:p>
          <w:p w14:paraId="6EC079E4" w14:textId="77777777" w:rsidR="007E445D" w:rsidRPr="004A7A56" w:rsidRDefault="007E445D" w:rsidP="007E445D">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6911177D" w14:textId="77777777" w:rsidR="007E445D" w:rsidRPr="004A7A56" w:rsidRDefault="007E445D" w:rsidP="007E445D">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4FBEF365" w14:textId="11330E13" w:rsidR="007E445D" w:rsidRPr="004A7A56" w:rsidRDefault="007E445D" w:rsidP="007E445D">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w:t>
            </w:r>
            <w:r w:rsidR="008036FA">
              <w:rPr>
                <w:snapToGrid/>
                <w:kern w:val="0"/>
                <w:sz w:val="16"/>
                <w:szCs w:val="16"/>
                <w:lang w:eastAsia="nl-NL"/>
              </w:rPr>
              <w:t>Hypotheekgever</w:t>
            </w:r>
            <w:r w:rsidRPr="004A7A56">
              <w:rPr>
                <w:snapToGrid/>
                <w:kern w:val="0"/>
                <w:sz w:val="16"/>
                <w:szCs w:val="16"/>
                <w:lang w:eastAsia="nl-NL"/>
              </w:rPr>
              <w:t>Voornoemd’)</w:t>
            </w:r>
          </w:p>
          <w:p w14:paraId="223C11BD" w14:textId="699A9796" w:rsidR="007E445D" w:rsidRDefault="007E445D" w:rsidP="006D6993">
            <w:pPr>
              <w:autoSpaceDE w:val="0"/>
              <w:autoSpaceDN w:val="0"/>
              <w:adjustRightInd w:val="0"/>
              <w:spacing w:line="240" w:lineRule="auto"/>
              <w:ind w:left="454"/>
            </w:pPr>
            <w:r w:rsidRPr="004A7A56">
              <w:rPr>
                <w:snapToGrid/>
                <w:kern w:val="0"/>
                <w:sz w:val="16"/>
                <w:szCs w:val="16"/>
                <w:lang w:eastAsia="nl-NL"/>
              </w:rPr>
              <w:t>./tekst(‘voornoemd’)</w:t>
            </w:r>
          </w:p>
        </w:tc>
      </w:tr>
    </w:tbl>
    <w:p w14:paraId="690EEC8D" w14:textId="2FCC2C34" w:rsidR="007E445D" w:rsidRDefault="007E445D" w:rsidP="006D6993">
      <w:pPr>
        <w:pStyle w:val="Kop5"/>
      </w:pPr>
      <w:r>
        <w:t xml:space="preserve">Afsluiting </w:t>
      </w:r>
      <w:r w:rsidR="00277A59">
        <w:t>hypotheekgever</w:t>
      </w:r>
    </w:p>
    <w:p w14:paraId="0797BA5A" w14:textId="3AD50BCF" w:rsidR="007E445D" w:rsidRDefault="007E445D" w:rsidP="007E445D">
      <w:pPr>
        <w:ind w:left="680"/>
      </w:pPr>
      <w:r>
        <w:t>Deze Tekst wordt altijd getoond als afsluiting van de schuldeiser.</w:t>
      </w:r>
    </w:p>
    <w:tbl>
      <w:tblPr>
        <w:tblStyle w:val="Tabelraster"/>
        <w:tblW w:w="0" w:type="auto"/>
        <w:tblInd w:w="-5" w:type="dxa"/>
        <w:tblLook w:val="04A0" w:firstRow="1" w:lastRow="0" w:firstColumn="1" w:lastColumn="0" w:noHBand="0" w:noVBand="1"/>
      </w:tblPr>
      <w:tblGrid>
        <w:gridCol w:w="6621"/>
        <w:gridCol w:w="5931"/>
      </w:tblGrid>
      <w:tr w:rsidR="007E445D" w14:paraId="528FBE74" w14:textId="77777777" w:rsidTr="00C63D3C">
        <w:tc>
          <w:tcPr>
            <w:tcW w:w="6621" w:type="dxa"/>
          </w:tcPr>
          <w:p w14:paraId="637A03CB" w14:textId="3F3BC05D" w:rsidR="007E445D" w:rsidRDefault="003D617F" w:rsidP="007E445D">
            <w:r>
              <w:rPr>
                <w:rFonts w:cs="Arial"/>
                <w:color w:val="339966"/>
                <w:sz w:val="20"/>
              </w:rPr>
              <w:t>h</w:t>
            </w:r>
            <w:r w:rsidR="007E445D" w:rsidRPr="004A7A56">
              <w:rPr>
                <w:rFonts w:cs="Arial"/>
                <w:color w:val="339966"/>
                <w:sz w:val="20"/>
              </w:rPr>
              <w:t>ierna</w:t>
            </w:r>
            <w:r w:rsidR="006668D4" w:rsidRPr="008A1A7F">
              <w:rPr>
                <w:rFonts w:cs="Arial"/>
                <w:color w:val="7030A0"/>
                <w:sz w:val="20"/>
              </w:rPr>
              <w:t>,</w:t>
            </w:r>
            <w:r w:rsidR="007E445D" w:rsidRPr="004A7A56">
              <w:rPr>
                <w:rFonts w:cs="Arial"/>
                <w:color w:val="FF0000"/>
                <w:sz w:val="20"/>
              </w:rPr>
              <w:t xml:space="preserve"> </w:t>
            </w:r>
            <w:r w:rsidR="007E445D" w:rsidRPr="004A7A56">
              <w:rPr>
                <w:rFonts w:cs="Arial"/>
                <w:color w:val="800080"/>
                <w:sz w:val="20"/>
              </w:rPr>
              <w:t>zowel tezamen als ieder afzonderlijk</w:t>
            </w:r>
            <w:r w:rsidR="006668D4" w:rsidRPr="008A1A7F">
              <w:rPr>
                <w:rFonts w:cs="Arial"/>
                <w:color w:val="7030A0"/>
                <w:sz w:val="20"/>
              </w:rPr>
              <w:t>,</w:t>
            </w:r>
            <w:r w:rsidR="007E445D" w:rsidRPr="004A7A56">
              <w:rPr>
                <w:rFonts w:cs="Arial"/>
                <w:color w:val="FF0000"/>
                <w:sz w:val="20"/>
              </w:rPr>
              <w:t xml:space="preserve"> </w:t>
            </w:r>
            <w:r w:rsidR="007E445D" w:rsidRPr="004A7A56">
              <w:rPr>
                <w:rFonts w:cs="Arial"/>
                <w:color w:val="339966"/>
                <w:sz w:val="20"/>
              </w:rPr>
              <w:t>te noemen:</w:t>
            </w:r>
            <w:r w:rsidR="00277A59">
              <w:rPr>
                <w:rFonts w:cs="Arial"/>
                <w:color w:val="339966"/>
                <w:sz w:val="20"/>
              </w:rPr>
              <w:t xml:space="preserve"> de</w:t>
            </w:r>
            <w:r w:rsidR="007E445D" w:rsidRPr="004A7A56">
              <w:rPr>
                <w:rFonts w:cs="Arial"/>
                <w:color w:val="339966"/>
                <w:sz w:val="20"/>
              </w:rPr>
              <w:t xml:space="preserve"> </w:t>
            </w:r>
            <w:r w:rsidR="006668D4">
              <w:rPr>
                <w:rFonts w:cs="Arial"/>
                <w:color w:val="339966"/>
                <w:sz w:val="20"/>
              </w:rPr>
              <w:t>“</w:t>
            </w:r>
            <w:r w:rsidR="00277A59">
              <w:rPr>
                <w:rFonts w:cs="Arial"/>
                <w:color w:val="339966"/>
                <w:sz w:val="20"/>
              </w:rPr>
              <w:t>Hypotheekgever</w:t>
            </w:r>
            <w:r w:rsidR="006668D4">
              <w:rPr>
                <w:rFonts w:cs="Arial"/>
                <w:color w:val="339966"/>
                <w:sz w:val="20"/>
              </w:rPr>
              <w:t>”</w:t>
            </w:r>
            <w:r w:rsidR="007E445D" w:rsidRPr="004A7A56">
              <w:rPr>
                <w:rFonts w:cs="Arial"/>
                <w:color w:val="339966"/>
                <w:sz w:val="20"/>
              </w:rPr>
              <w:t xml:space="preserve"> en</w:t>
            </w:r>
          </w:p>
        </w:tc>
        <w:tc>
          <w:tcPr>
            <w:tcW w:w="5931" w:type="dxa"/>
          </w:tcPr>
          <w:p w14:paraId="3B3581FE" w14:textId="77777777" w:rsidR="007E445D" w:rsidRDefault="007E445D" w:rsidP="007E445D">
            <w:pPr>
              <w:rPr>
                <w:szCs w:val="18"/>
              </w:rPr>
            </w:pPr>
            <w:r>
              <w:t>Vaste tekst</w:t>
            </w:r>
            <w:r w:rsidRPr="004A7A56">
              <w:rPr>
                <w:szCs w:val="18"/>
              </w:rPr>
              <w:t>, waarbij de paarse tekst weggelaten wordt als er in het voorgaande maar één persoon is vermeld.</w:t>
            </w:r>
          </w:p>
          <w:p w14:paraId="5AF05F95" w14:textId="0AA6C739" w:rsidR="007E445D" w:rsidRDefault="007E445D" w:rsidP="007E445D"/>
        </w:tc>
      </w:tr>
    </w:tbl>
    <w:p w14:paraId="1A32CB9C" w14:textId="27D05414" w:rsidR="007E445D" w:rsidRDefault="007E445D" w:rsidP="007E445D">
      <w:pPr>
        <w:ind w:left="680"/>
      </w:pPr>
    </w:p>
    <w:p w14:paraId="7E36505D" w14:textId="0CBF75E9" w:rsidR="007E445D" w:rsidRDefault="007E445D" w:rsidP="007E445D">
      <w:pPr>
        <w:pStyle w:val="Kop4"/>
      </w:pPr>
      <w:r>
        <w:t xml:space="preserve"> </w:t>
      </w:r>
      <w:r w:rsidR="00277A59">
        <w:t>schuldenaar</w:t>
      </w:r>
    </w:p>
    <w:p w14:paraId="3911AD64" w14:textId="28497559" w:rsidR="007E445D" w:rsidRDefault="007E445D" w:rsidP="007E445D"/>
    <w:p w14:paraId="3E2C1B37" w14:textId="48DFFEE3" w:rsidR="007E445D" w:rsidRDefault="007E445D" w:rsidP="000A7D4E">
      <w:pPr>
        <w:pStyle w:val="Kop5"/>
      </w:pPr>
      <w:r>
        <w:t>Aanduiding persoon met nummer</w:t>
      </w:r>
    </w:p>
    <w:tbl>
      <w:tblPr>
        <w:tblStyle w:val="Tabelraster"/>
        <w:tblW w:w="0" w:type="auto"/>
        <w:tblInd w:w="-5" w:type="dxa"/>
        <w:tblLook w:val="04A0" w:firstRow="1" w:lastRow="0" w:firstColumn="1" w:lastColumn="0" w:noHBand="0" w:noVBand="1"/>
      </w:tblPr>
      <w:tblGrid>
        <w:gridCol w:w="6532"/>
        <w:gridCol w:w="6020"/>
      </w:tblGrid>
      <w:tr w:rsidR="000A7D4E" w14:paraId="630984EE" w14:textId="77777777" w:rsidTr="00C63D3C">
        <w:tc>
          <w:tcPr>
            <w:tcW w:w="6532" w:type="dxa"/>
          </w:tcPr>
          <w:p w14:paraId="01778514" w14:textId="77777777" w:rsidR="000A7D4E" w:rsidRDefault="000A7D4E" w:rsidP="000A7D4E"/>
        </w:tc>
        <w:tc>
          <w:tcPr>
            <w:tcW w:w="6020" w:type="dxa"/>
          </w:tcPr>
          <w:p w14:paraId="34B0E115" w14:textId="77777777" w:rsidR="000A7D4E" w:rsidRDefault="000A7D4E" w:rsidP="000A7D4E">
            <w:pPr>
              <w:pStyle w:val="streepje"/>
              <w:numPr>
                <w:ilvl w:val="0"/>
                <w:numId w:val="0"/>
              </w:numPr>
            </w:pPr>
            <w:r>
              <w:t>Deze variant wordt getoond indien er op partijniveau is aangegeven dat de personen met een nummer worden aangeduid.</w:t>
            </w:r>
          </w:p>
          <w:p w14:paraId="00B7A9AA" w14:textId="77777777" w:rsidR="000A7D4E" w:rsidRDefault="000A7D4E" w:rsidP="000A7D4E">
            <w:pPr>
              <w:spacing w:line="240" w:lineRule="auto"/>
            </w:pPr>
          </w:p>
          <w:p w14:paraId="20F499BB" w14:textId="77777777" w:rsidR="000A7D4E" w:rsidRDefault="000A7D4E" w:rsidP="000A7D4E">
            <w:pPr>
              <w:spacing w:line="240" w:lineRule="auto"/>
            </w:pPr>
          </w:p>
          <w:p w14:paraId="62BA4C89" w14:textId="77777777" w:rsidR="000A7D4E" w:rsidRDefault="000A7D4E" w:rsidP="000A7D4E">
            <w:pPr>
              <w:pStyle w:val="streepje"/>
              <w:numPr>
                <w:ilvl w:val="0"/>
                <w:numId w:val="0"/>
              </w:numPr>
            </w:pPr>
            <w:r>
              <w:t>Restricties tbv aanduiding persoon met nummer:</w:t>
            </w:r>
          </w:p>
          <w:p w14:paraId="2017128E" w14:textId="77777777" w:rsidR="000A7D4E" w:rsidRDefault="000A7D4E" w:rsidP="000A7D4E">
            <w:pPr>
              <w:keepNext/>
            </w:pPr>
            <w:r>
              <w:t xml:space="preserve">mag alleen getoond worden wanneer binnen de partij alle personen zelf bij de notaris verschijnen en gerechtigde zijn. Dit is alleen het geval </w:t>
            </w:r>
            <w:r>
              <w:lastRenderedPageBreak/>
              <w:t>wanneer binnen een partij geen enkele persoon wordt vertegenwoordigd door een andere persoon of gevolmachtigde. Is dit wel het geval dan wordt de gehele tekst niet getoond.</w:t>
            </w:r>
          </w:p>
          <w:p w14:paraId="302F873C" w14:textId="77777777" w:rsidR="000A7D4E" w:rsidRDefault="000A7D4E" w:rsidP="000A7D4E">
            <w:pPr>
              <w:spacing w:line="240" w:lineRule="auto"/>
            </w:pPr>
          </w:p>
          <w:p w14:paraId="2A63E4BC" w14:textId="77777777" w:rsidR="000A7D4E" w:rsidRPr="00C05FBF" w:rsidRDefault="000A7D4E" w:rsidP="000A7D4E">
            <w:pPr>
              <w:spacing w:line="240" w:lineRule="auto"/>
            </w:pPr>
          </w:p>
          <w:p w14:paraId="554AD544" w14:textId="77777777" w:rsidR="000A7D4E" w:rsidRDefault="000A7D4E" w:rsidP="000A7D4E">
            <w:pPr>
              <w:spacing w:line="240" w:lineRule="auto"/>
            </w:pPr>
            <w:r w:rsidRPr="004A7A56">
              <w:rPr>
                <w:u w:val="single"/>
              </w:rPr>
              <w:t>Mapping</w:t>
            </w:r>
            <w:r w:rsidRPr="00AF2256">
              <w:t>:</w:t>
            </w:r>
          </w:p>
          <w:p w14:paraId="32E46ACB"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7FE1C675" w14:textId="77777777" w:rsidR="000A7D4E" w:rsidRPr="004A7A56" w:rsidRDefault="000A7D4E" w:rsidP="000A7D4E">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1387791B"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4F3DCB5D" w14:textId="77777777"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./tagNaam(‘k_VerwijzingPersoon’)</w:t>
            </w:r>
          </w:p>
          <w:p w14:paraId="10AF7E5D" w14:textId="77777777"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./tekst(‘nummer’)</w:t>
            </w:r>
          </w:p>
          <w:p w14:paraId="378F6584" w14:textId="77777777" w:rsidR="000A7D4E" w:rsidRDefault="000A7D4E" w:rsidP="000A7D4E">
            <w:pPr>
              <w:autoSpaceDE w:val="0"/>
              <w:autoSpaceDN w:val="0"/>
              <w:adjustRightInd w:val="0"/>
              <w:spacing w:line="240" w:lineRule="auto"/>
            </w:pPr>
          </w:p>
          <w:p w14:paraId="1336477B" w14:textId="77777777" w:rsidR="000A7D4E" w:rsidRPr="004A7A56" w:rsidRDefault="000A7D4E" w:rsidP="000A7D4E">
            <w:pPr>
              <w:autoSpaceDE w:val="0"/>
              <w:autoSpaceDN w:val="0"/>
              <w:adjustRightInd w:val="0"/>
              <w:spacing w:line="240" w:lineRule="auto"/>
              <w:rPr>
                <w:u w:val="single"/>
                <w:lang w:val="nl"/>
              </w:rPr>
            </w:pPr>
            <w:r w:rsidRPr="004A7A56">
              <w:rPr>
                <w:u w:val="single"/>
                <w:lang w:val="nl"/>
              </w:rPr>
              <w:t>Mapping aanduiding persoon met nummer niet mogelijk:</w:t>
            </w:r>
          </w:p>
          <w:p w14:paraId="2460FAF3" w14:textId="77777777" w:rsidR="000A7D4E" w:rsidRPr="004A7A56" w:rsidRDefault="000A7D4E" w:rsidP="000A7D4E">
            <w:pPr>
              <w:autoSpaceDE w:val="0"/>
              <w:autoSpaceDN w:val="0"/>
              <w:adjustRightInd w:val="0"/>
              <w:spacing w:line="240" w:lineRule="auto"/>
              <w:rPr>
                <w:sz w:val="16"/>
                <w:szCs w:val="16"/>
              </w:rPr>
            </w:pPr>
            <w:r w:rsidRPr="004A7A56">
              <w:rPr>
                <w:sz w:val="16"/>
                <w:szCs w:val="16"/>
              </w:rPr>
              <w:t>-de volgende mapping mag niet voorkomen binnen de partij en/of voor de personen binnen de partij:</w:t>
            </w:r>
          </w:p>
          <w:p w14:paraId="3787F7C5" w14:textId="77777777" w:rsidR="000A7D4E" w:rsidRPr="004A7A56" w:rsidRDefault="000A7D4E" w:rsidP="000A7D4E">
            <w:pPr>
              <w:autoSpaceDE w:val="0"/>
              <w:autoSpaceDN w:val="0"/>
              <w:adjustRightInd w:val="0"/>
              <w:spacing w:line="240" w:lineRule="auto"/>
              <w:rPr>
                <w:sz w:val="16"/>
                <w:szCs w:val="16"/>
              </w:rPr>
            </w:pPr>
            <w:r w:rsidRPr="004A7A56">
              <w:rPr>
                <w:sz w:val="16"/>
                <w:szCs w:val="16"/>
              </w:rPr>
              <w:t>//Partij/Gevolmachtigde/Hoedanigheid/</w:t>
            </w:r>
          </w:p>
          <w:p w14:paraId="283532BC" w14:textId="77777777" w:rsidR="000A7D4E" w:rsidRDefault="000A7D4E" w:rsidP="000A7D4E">
            <w:pPr>
              <w:rPr>
                <w:sz w:val="16"/>
                <w:szCs w:val="16"/>
              </w:rPr>
            </w:pPr>
            <w:r w:rsidRPr="004A7A56">
              <w:rPr>
                <w:sz w:val="16"/>
                <w:szCs w:val="16"/>
              </w:rPr>
              <w:t>//Partij/Hoedanigheid/wordtVertegenwoordigdRef xlink href [id]</w:t>
            </w:r>
          </w:p>
          <w:p w14:paraId="613901DE" w14:textId="6FF86B31" w:rsidR="000A7D4E" w:rsidRDefault="000A7D4E" w:rsidP="000A7D4E"/>
        </w:tc>
      </w:tr>
      <w:tr w:rsidR="000A7D4E" w14:paraId="7E1B465E" w14:textId="77777777" w:rsidTr="00C63D3C">
        <w:tc>
          <w:tcPr>
            <w:tcW w:w="6532" w:type="dxa"/>
          </w:tcPr>
          <w:p w14:paraId="29A95FE0" w14:textId="2C0AEAE4" w:rsidR="000A7D4E" w:rsidRDefault="000A7D4E" w:rsidP="000A7D4E">
            <w:r w:rsidRPr="004A7A56">
              <w:rPr>
                <w:rFonts w:cs="Arial"/>
                <w:sz w:val="20"/>
                <w:lang w:val="en-US"/>
              </w:rPr>
              <w:lastRenderedPageBreak/>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de verschenen</w:t>
            </w:r>
          </w:p>
        </w:tc>
        <w:tc>
          <w:tcPr>
            <w:tcW w:w="6020" w:type="dxa"/>
          </w:tcPr>
          <w:p w14:paraId="0E421CA1" w14:textId="77777777" w:rsidR="000A7D4E" w:rsidRDefault="000A7D4E" w:rsidP="000A7D4E">
            <w:pPr>
              <w:pStyle w:val="streepje"/>
              <w:numPr>
                <w:ilvl w:val="0"/>
                <w:numId w:val="0"/>
              </w:numPr>
            </w:pPr>
            <w:r w:rsidRPr="00BB085A">
              <w:t>Vaste tekst binnen deze variant.</w:t>
            </w:r>
          </w:p>
          <w:p w14:paraId="61CFDB41" w14:textId="229A231F" w:rsidR="000A7D4E" w:rsidRDefault="000A7D4E" w:rsidP="000A7D4E">
            <w:pPr>
              <w:pStyle w:val="streepje"/>
              <w:numPr>
                <w:ilvl w:val="0"/>
                <w:numId w:val="0"/>
              </w:numPr>
            </w:pPr>
          </w:p>
        </w:tc>
      </w:tr>
      <w:tr w:rsidR="000A7D4E" w14:paraId="193E4B12" w14:textId="77777777" w:rsidTr="00C63D3C">
        <w:tc>
          <w:tcPr>
            <w:tcW w:w="6532" w:type="dxa"/>
          </w:tcPr>
          <w:p w14:paraId="190FE39C" w14:textId="46057B86" w:rsidR="000A7D4E" w:rsidRPr="004A7A56" w:rsidRDefault="000A7D4E" w:rsidP="000A7D4E">
            <w:pPr>
              <w:rPr>
                <w:rFonts w:cs="Arial"/>
                <w:sz w:val="20"/>
                <w:lang w:val="en-US"/>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020" w:type="dxa"/>
          </w:tcPr>
          <w:p w14:paraId="6E80DBAD" w14:textId="77777777" w:rsidR="000A7D4E" w:rsidRDefault="000A7D4E" w:rsidP="000A7D4E">
            <w:pPr>
              <w:spacing w:before="72"/>
            </w:pPr>
            <w:r>
              <w:t xml:space="preserve">Verplichte keuze binnen deze variant, die automatisch wordt afgeleid </w:t>
            </w:r>
          </w:p>
          <w:p w14:paraId="60787681" w14:textId="68930365" w:rsidR="000A7D4E" w:rsidRPr="004A7A56" w:rsidRDefault="000A7D4E" w:rsidP="000A7D4E">
            <w:pPr>
              <w:keepNext/>
              <w:rPr>
                <w:szCs w:val="18"/>
              </w:rPr>
            </w:pPr>
            <w:r w:rsidRPr="004A7A56">
              <w:rPr>
                <w:szCs w:val="18"/>
              </w:rPr>
              <w:t>van het aantal partij-personen met de aanduiding ‘</w:t>
            </w:r>
            <w:r w:rsidR="00277A59">
              <w:rPr>
                <w:szCs w:val="18"/>
              </w:rPr>
              <w:t>schuldenaar</w:t>
            </w:r>
            <w:r w:rsidRPr="004A7A56">
              <w:rPr>
                <w:szCs w:val="18"/>
              </w:rPr>
              <w:t xml:space="preserve"> of ‘</w:t>
            </w:r>
            <w:r>
              <w:rPr>
                <w:rFonts w:cs="Arial"/>
                <w:snapToGrid/>
                <w:kern w:val="0"/>
                <w:szCs w:val="18"/>
                <w:lang w:eastAsia="nl-NL"/>
              </w:rPr>
              <w:t>beiden’</w:t>
            </w:r>
            <w:r w:rsidRPr="004A7A56">
              <w:rPr>
                <w:szCs w:val="18"/>
              </w:rPr>
              <w:t>:</w:t>
            </w:r>
          </w:p>
          <w:p w14:paraId="08671A0B" w14:textId="77777777" w:rsidR="000A7D4E" w:rsidRDefault="000A7D4E" w:rsidP="000A7D4E">
            <w:pPr>
              <w:pStyle w:val="streepje"/>
            </w:pPr>
            <w:r>
              <w:t>‘persoon’, ingeval van 1 persoon</w:t>
            </w:r>
          </w:p>
          <w:p w14:paraId="765ED00A" w14:textId="77777777" w:rsidR="000A7D4E" w:rsidRDefault="000A7D4E" w:rsidP="000A7D4E">
            <w:pPr>
              <w:pStyle w:val="streepje"/>
            </w:pPr>
            <w:r>
              <w:t>‘personen’, ingeval van 2 of meer personen</w:t>
            </w:r>
          </w:p>
          <w:p w14:paraId="2E600ABE" w14:textId="77777777" w:rsidR="000A7D4E" w:rsidRDefault="000A7D4E" w:rsidP="000A7D4E">
            <w:pPr>
              <w:pStyle w:val="streepje"/>
              <w:numPr>
                <w:ilvl w:val="0"/>
                <w:numId w:val="0"/>
              </w:numPr>
            </w:pPr>
          </w:p>
          <w:p w14:paraId="3588DF49" w14:textId="77777777" w:rsidR="000A7D4E" w:rsidRDefault="000A7D4E" w:rsidP="000A7D4E">
            <w:pPr>
              <w:pStyle w:val="streepje"/>
              <w:numPr>
                <w:ilvl w:val="0"/>
                <w:numId w:val="0"/>
              </w:numPr>
            </w:pPr>
            <w:r w:rsidRPr="004A7A56">
              <w:rPr>
                <w:u w:val="single"/>
              </w:rPr>
              <w:t>Mapping</w:t>
            </w:r>
            <w:r w:rsidRPr="00AF2256">
              <w:t>:</w:t>
            </w:r>
          </w:p>
          <w:p w14:paraId="2BDB9E7F" w14:textId="7612418A" w:rsidR="000A7D4E" w:rsidRDefault="000A7D4E" w:rsidP="000A7D4E">
            <w:pPr>
              <w:pStyle w:val="streepje"/>
              <w:numPr>
                <w:ilvl w:val="0"/>
                <w:numId w:val="0"/>
              </w:numPr>
              <w:rPr>
                <w:snapToGrid/>
                <w:kern w:val="0"/>
                <w:sz w:val="16"/>
                <w:szCs w:val="16"/>
                <w:lang w:eastAsia="nl-NL"/>
              </w:rPr>
            </w:pPr>
            <w:r w:rsidRPr="004A7A56">
              <w:rPr>
                <w:sz w:val="16"/>
                <w:szCs w:val="16"/>
              </w:rPr>
              <w:t xml:space="preserve">Zie volgende mapping </w:t>
            </w:r>
            <w:r w:rsidRPr="004A7A56">
              <w:rPr>
                <w:snapToGrid/>
                <w:kern w:val="0"/>
                <w:sz w:val="16"/>
                <w:szCs w:val="16"/>
                <w:lang w:eastAsia="nl-NL"/>
              </w:rPr>
              <w:t>partij-persoon ‘</w:t>
            </w:r>
            <w:r w:rsidR="0018571C">
              <w:rPr>
                <w:snapToGrid/>
                <w:kern w:val="0"/>
                <w:sz w:val="16"/>
                <w:szCs w:val="16"/>
                <w:lang w:eastAsia="nl-NL"/>
              </w:rPr>
              <w:t>schuldenaar’</w:t>
            </w:r>
          </w:p>
          <w:p w14:paraId="119B98B6" w14:textId="07784429" w:rsidR="000A7D4E" w:rsidRPr="00BB085A" w:rsidRDefault="000A7D4E" w:rsidP="000A7D4E">
            <w:pPr>
              <w:pStyle w:val="streepje"/>
              <w:numPr>
                <w:ilvl w:val="0"/>
                <w:numId w:val="0"/>
              </w:numPr>
            </w:pPr>
          </w:p>
        </w:tc>
      </w:tr>
      <w:tr w:rsidR="000A7D4E" w14:paraId="3EFD0A11" w14:textId="77777777" w:rsidTr="00C63D3C">
        <w:tc>
          <w:tcPr>
            <w:tcW w:w="6532" w:type="dxa"/>
          </w:tcPr>
          <w:p w14:paraId="36E9F34F" w14:textId="1E687778" w:rsidR="000A7D4E" w:rsidRPr="004A7A56" w:rsidRDefault="000A7D4E" w:rsidP="000A7D4E">
            <w:pPr>
              <w:rPr>
                <w:rFonts w:cs="Arial"/>
                <w:sz w:val="20"/>
                <w:lang w:val="en-US"/>
              </w:rPr>
            </w:pPr>
            <w:r w:rsidRPr="004A7A56">
              <w:rPr>
                <w:rFonts w:cs="Arial"/>
                <w:color w:val="00FFFF"/>
                <w:sz w:val="20"/>
              </w:rPr>
              <w:t>sub</w:t>
            </w:r>
          </w:p>
        </w:tc>
        <w:tc>
          <w:tcPr>
            <w:tcW w:w="6020" w:type="dxa"/>
          </w:tcPr>
          <w:p w14:paraId="7C4A76BF" w14:textId="77777777" w:rsidR="000A7D4E" w:rsidRDefault="000A7D4E" w:rsidP="000A7D4E">
            <w:pPr>
              <w:spacing w:before="72"/>
            </w:pPr>
            <w:r>
              <w:t>Vaste tekst binnen deze variant.</w:t>
            </w:r>
          </w:p>
          <w:p w14:paraId="4827EEB2" w14:textId="2E548A4D" w:rsidR="000A7D4E" w:rsidRDefault="000A7D4E" w:rsidP="000A7D4E">
            <w:pPr>
              <w:spacing w:before="72"/>
            </w:pPr>
          </w:p>
        </w:tc>
      </w:tr>
      <w:tr w:rsidR="000A7D4E" w14:paraId="5039070D" w14:textId="77777777" w:rsidTr="00C63D3C">
        <w:tc>
          <w:tcPr>
            <w:tcW w:w="6532" w:type="dxa"/>
          </w:tcPr>
          <w:p w14:paraId="114C9C14" w14:textId="33D1CAB9" w:rsidR="000A7D4E" w:rsidRPr="004A7A56" w:rsidRDefault="000A7D4E" w:rsidP="000A7D4E">
            <w:pPr>
              <w:rPr>
                <w:rFonts w:cs="Arial"/>
                <w:color w:val="00FFFF"/>
                <w:sz w:val="20"/>
              </w:rPr>
            </w:pPr>
            <w:r w:rsidRPr="004A7A56">
              <w:rPr>
                <w:rFonts w:cs="Arial"/>
                <w:sz w:val="20"/>
                <w:lang w:val="en-US"/>
              </w:rPr>
              <w:lastRenderedPageBreak/>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020" w:type="dxa"/>
          </w:tcPr>
          <w:p w14:paraId="36D066D9" w14:textId="77777777" w:rsidR="000A7D4E" w:rsidRDefault="000A7D4E" w:rsidP="000A7D4E">
            <w:pPr>
              <w:keepNext/>
            </w:pPr>
            <w:r>
              <w:t>Verplichte tekst die meerdere keren voor kan komen.</w:t>
            </w:r>
          </w:p>
          <w:p w14:paraId="74066699" w14:textId="77777777" w:rsidR="000A7D4E" w:rsidRDefault="000A7D4E" w:rsidP="000A7D4E">
            <w:pPr>
              <w:keepNext/>
            </w:pPr>
          </w:p>
          <w:p w14:paraId="349AFEA2" w14:textId="77777777" w:rsidR="000A7D4E" w:rsidRPr="004A7A56" w:rsidRDefault="000A7D4E" w:rsidP="000A7D4E">
            <w:pPr>
              <w:keepNext/>
              <w:rPr>
                <w:rFonts w:cs="Arial"/>
                <w:snapToGrid/>
                <w:kern w:val="0"/>
                <w:szCs w:val="18"/>
                <w:lang w:eastAsia="nl-NL"/>
              </w:rPr>
            </w:pPr>
            <w:r w:rsidRPr="004A7A56">
              <w:rPr>
                <w:rFonts w:cs="Arial"/>
                <w:snapToGrid/>
                <w:kern w:val="0"/>
                <w:szCs w:val="18"/>
                <w:lang w:eastAsia="nl-NL"/>
              </w:rPr>
              <w:t xml:space="preserve">Verwijzing naar één of meer personen door vermelding van het nummer waaronder de personen in de akte zijn vermeld (bijvoorbeeld 1b of 1c1). </w:t>
            </w:r>
          </w:p>
          <w:p w14:paraId="39275ADA" w14:textId="77777777" w:rsidR="000A7D4E" w:rsidRPr="004A7A56" w:rsidRDefault="000A7D4E" w:rsidP="000A7D4E">
            <w:pPr>
              <w:keepNext/>
              <w:rPr>
                <w:rFonts w:cs="Arial"/>
                <w:snapToGrid/>
                <w:kern w:val="0"/>
                <w:szCs w:val="18"/>
                <w:lang w:eastAsia="nl-NL"/>
              </w:rPr>
            </w:pPr>
          </w:p>
          <w:p w14:paraId="35D53A68" w14:textId="77777777" w:rsidR="000A7D4E" w:rsidRPr="004A7A56" w:rsidRDefault="000A7D4E" w:rsidP="000A7D4E">
            <w:pPr>
              <w:keepNext/>
              <w:rPr>
                <w:rFonts w:cs="Arial"/>
                <w:snapToGrid/>
                <w:kern w:val="0"/>
                <w:szCs w:val="18"/>
                <w:lang w:eastAsia="nl-NL"/>
              </w:rPr>
            </w:pPr>
            <w:r w:rsidRPr="004A7A56">
              <w:rPr>
                <w:rFonts w:cs="Arial"/>
                <w:snapToGrid/>
                <w:kern w:val="0"/>
                <w:szCs w:val="18"/>
                <w:lang w:eastAsia="nl-NL"/>
              </w:rPr>
              <w:t>Wanneer meer personen onder een nummer/letter combinatie worden genoemd in de akte wordt dit nummer éénmaal vermeld.</w:t>
            </w:r>
          </w:p>
          <w:p w14:paraId="502E801F" w14:textId="77777777" w:rsidR="000A7D4E" w:rsidRDefault="000A7D4E" w:rsidP="000A7D4E">
            <w:pPr>
              <w:keepNext/>
            </w:pPr>
          </w:p>
          <w:p w14:paraId="22F60506" w14:textId="77777777" w:rsidR="000A7D4E" w:rsidRDefault="000A7D4E" w:rsidP="000A7D4E">
            <w:pPr>
              <w:keepNext/>
            </w:pPr>
            <w:r>
              <w:t>Meerdere voorkomens worden onderling gescheiden door een komma en de laatste twee door het woord ‘en’. De voorkomens worden weergegeven in de volgorde zoals ze in de voorgaande tekst getoond zijn.</w:t>
            </w:r>
          </w:p>
          <w:p w14:paraId="532B6FE6" w14:textId="77777777" w:rsidR="000A7D4E" w:rsidRPr="004A7A56" w:rsidRDefault="000A7D4E" w:rsidP="000A7D4E">
            <w:pPr>
              <w:autoSpaceDE w:val="0"/>
              <w:autoSpaceDN w:val="0"/>
              <w:adjustRightInd w:val="0"/>
              <w:spacing w:line="240" w:lineRule="auto"/>
              <w:rPr>
                <w:snapToGrid/>
                <w:kern w:val="0"/>
                <w:sz w:val="16"/>
                <w:szCs w:val="16"/>
                <w:lang w:eastAsia="nl-NL"/>
              </w:rPr>
            </w:pPr>
          </w:p>
          <w:p w14:paraId="4470B7A6" w14:textId="14ED673E" w:rsidR="000A7D4E" w:rsidRPr="004A7A56" w:rsidRDefault="000A7D4E" w:rsidP="000A7D4E">
            <w:pPr>
              <w:keepNext/>
              <w:rPr>
                <w:szCs w:val="18"/>
                <w:u w:val="single"/>
              </w:rPr>
            </w:pPr>
            <w:r w:rsidRPr="004A7A56">
              <w:rPr>
                <w:szCs w:val="18"/>
                <w:u w:val="single"/>
              </w:rPr>
              <w:t>Mapping partij-persoon ‘</w:t>
            </w:r>
            <w:r w:rsidR="0018571C">
              <w:rPr>
                <w:szCs w:val="18"/>
                <w:u w:val="single"/>
              </w:rPr>
              <w:t>Schuldenaar’</w:t>
            </w:r>
            <w:r w:rsidRPr="004A7A56">
              <w:rPr>
                <w:szCs w:val="18"/>
                <w:u w:val="single"/>
              </w:rPr>
              <w:t>:</w:t>
            </w:r>
          </w:p>
          <w:p w14:paraId="33424721"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//StukdeelHypotheek/vervreemderRechtRef/Partij/IMKAD_Persoon</w:t>
            </w:r>
          </w:p>
          <w:p w14:paraId="10AF7F14" w14:textId="75307954"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8571C">
              <w:rPr>
                <w:snapToGrid/>
                <w:kern w:val="0"/>
                <w:sz w:val="16"/>
                <w:szCs w:val="16"/>
                <w:lang w:eastAsia="nl-NL"/>
              </w:rPr>
              <w:t>schuldenaar</w:t>
            </w:r>
            <w:r w:rsidRPr="004A7A56">
              <w:rPr>
                <w:snapToGrid/>
                <w:kern w:val="0"/>
                <w:sz w:val="16"/>
                <w:szCs w:val="16"/>
                <w:lang w:eastAsia="nl-NL"/>
              </w:rPr>
              <w:t>’) of</w:t>
            </w:r>
          </w:p>
          <w:p w14:paraId="37AADDAF"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31075DFD" w14:textId="77777777" w:rsidR="000A7D4E" w:rsidRPr="004A7A56" w:rsidRDefault="000A7D4E" w:rsidP="000A7D4E">
            <w:pPr>
              <w:keepNext/>
              <w:rPr>
                <w:snapToGrid/>
                <w:kern w:val="0"/>
                <w:sz w:val="16"/>
                <w:szCs w:val="16"/>
                <w:lang w:eastAsia="nl-NL"/>
              </w:rPr>
            </w:pPr>
            <w:r w:rsidRPr="004A7A56">
              <w:rPr>
                <w:snapToGrid/>
                <w:kern w:val="0"/>
                <w:sz w:val="16"/>
                <w:szCs w:val="16"/>
                <w:lang w:eastAsia="nl-NL"/>
              </w:rPr>
              <w:t>of</w:t>
            </w:r>
          </w:p>
          <w:p w14:paraId="02AD7D78"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r w:rsidRPr="004A7A56">
              <w:rPr>
                <w:snapToGrid/>
                <w:kern w:val="0"/>
                <w:sz w:val="16"/>
                <w:szCs w:val="16"/>
                <w:highlight w:val="white"/>
                <w:lang w:eastAsia="nl-NL"/>
              </w:rPr>
              <w:t>StukdeelHypotheek</w:t>
            </w:r>
            <w:r w:rsidRPr="004A7A56">
              <w:rPr>
                <w:rFonts w:cs="Arial"/>
                <w:snapToGrid/>
                <w:kern w:val="0"/>
                <w:sz w:val="16"/>
                <w:szCs w:val="16"/>
                <w:lang w:eastAsia="nl-NL"/>
              </w:rPr>
              <w:t>/vervreemderRechtRef/Partij/</w:t>
            </w:r>
          </w:p>
          <w:p w14:paraId="54B30DCE" w14:textId="77777777" w:rsidR="000A7D4E" w:rsidRPr="004A7A56" w:rsidRDefault="000A7D4E" w:rsidP="000A7D4E">
            <w:pPr>
              <w:autoSpaceDE w:val="0"/>
              <w:autoSpaceDN w:val="0"/>
              <w:adjustRightInd w:val="0"/>
              <w:spacing w:line="240" w:lineRule="auto"/>
              <w:ind w:left="227"/>
              <w:rPr>
                <w:rFonts w:cs="Arial"/>
                <w:snapToGrid/>
                <w:kern w:val="0"/>
                <w:sz w:val="16"/>
                <w:szCs w:val="16"/>
                <w:lang w:eastAsia="nl-NL"/>
              </w:rPr>
            </w:pPr>
            <w:r w:rsidRPr="004A7A56">
              <w:rPr>
                <w:rFonts w:cs="Arial"/>
                <w:snapToGrid/>
                <w:kern w:val="0"/>
                <w:sz w:val="16"/>
                <w:szCs w:val="16"/>
                <w:lang w:eastAsia="nl-NL"/>
              </w:rPr>
              <w:t>IMKAD_Persoon/</w:t>
            </w:r>
            <w:r w:rsidRPr="004A7A56">
              <w:rPr>
                <w:snapToGrid/>
                <w:kern w:val="0"/>
                <w:sz w:val="16"/>
                <w:szCs w:val="16"/>
                <w:highlight w:val="white"/>
                <w:lang w:eastAsia="nl-NL"/>
              </w:rPr>
              <w:t>GerelateerdPersoon</w:t>
            </w:r>
            <w:r w:rsidRPr="004A7A56">
              <w:rPr>
                <w:rFonts w:cs="Arial"/>
                <w:snapToGrid/>
                <w:kern w:val="0"/>
                <w:sz w:val="16"/>
                <w:szCs w:val="16"/>
                <w:lang w:eastAsia="nl-NL"/>
              </w:rPr>
              <w:t>/IMKAD_Persoon</w:t>
            </w:r>
          </w:p>
          <w:p w14:paraId="74256DEE" w14:textId="43ACDB6D"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8571C">
              <w:rPr>
                <w:snapToGrid/>
                <w:kern w:val="0"/>
                <w:sz w:val="16"/>
                <w:szCs w:val="16"/>
                <w:lang w:eastAsia="nl-NL"/>
              </w:rPr>
              <w:t>schuldenaar</w:t>
            </w:r>
            <w:r w:rsidR="00395BF4">
              <w:rPr>
                <w:snapToGrid/>
                <w:kern w:val="0"/>
                <w:sz w:val="16"/>
                <w:szCs w:val="16"/>
                <w:lang w:eastAsia="nl-NL"/>
              </w:rPr>
              <w:t>’</w:t>
            </w:r>
            <w:r w:rsidRPr="004A7A56">
              <w:rPr>
                <w:snapToGrid/>
                <w:kern w:val="0"/>
                <w:sz w:val="16"/>
                <w:szCs w:val="16"/>
                <w:lang w:eastAsia="nl-NL"/>
              </w:rPr>
              <w:t>) of</w:t>
            </w:r>
          </w:p>
          <w:p w14:paraId="5AF728FD"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56EC508B" w14:textId="77777777" w:rsidR="000A7D4E" w:rsidRPr="004A7A56" w:rsidRDefault="000A7D4E" w:rsidP="000A7D4E">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42DACE25"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5F233FA0"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664CC353" w14:textId="15C8AFF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8571C">
              <w:rPr>
                <w:snapToGrid/>
                <w:kern w:val="0"/>
                <w:sz w:val="16"/>
                <w:szCs w:val="16"/>
                <w:lang w:eastAsia="nl-NL"/>
              </w:rPr>
              <w:t>schuldenaar</w:t>
            </w:r>
            <w:r w:rsidR="00395BF4">
              <w:rPr>
                <w:snapToGrid/>
                <w:kern w:val="0"/>
                <w:sz w:val="16"/>
                <w:szCs w:val="16"/>
                <w:lang w:eastAsia="nl-NL"/>
              </w:rPr>
              <w:t>’</w:t>
            </w:r>
            <w:r w:rsidRPr="004A7A56">
              <w:rPr>
                <w:snapToGrid/>
                <w:kern w:val="0"/>
                <w:sz w:val="16"/>
                <w:szCs w:val="16"/>
                <w:lang w:eastAsia="nl-NL"/>
              </w:rPr>
              <w:t>) of</w:t>
            </w:r>
          </w:p>
          <w:p w14:paraId="29EE3E11"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430C76DE" w14:textId="77777777" w:rsidR="000A7D4E" w:rsidRDefault="000A7D4E" w:rsidP="000A7D4E">
            <w:pPr>
              <w:spacing w:before="72"/>
            </w:pPr>
          </w:p>
        </w:tc>
      </w:tr>
    </w:tbl>
    <w:p w14:paraId="54423397" w14:textId="24C56D04" w:rsidR="000A7D4E" w:rsidRDefault="000A7D4E" w:rsidP="006D6993">
      <w:pPr>
        <w:ind w:left="680"/>
      </w:pPr>
    </w:p>
    <w:p w14:paraId="44F40493" w14:textId="0757FFAC" w:rsidR="000A7D4E" w:rsidRDefault="000A7D4E" w:rsidP="000A7D4E">
      <w:pPr>
        <w:pStyle w:val="Kop5"/>
      </w:pPr>
      <w:r>
        <w:lastRenderedPageBreak/>
        <w:t>Aanduiding persoon met naam</w:t>
      </w:r>
    </w:p>
    <w:tbl>
      <w:tblPr>
        <w:tblStyle w:val="Tabelraster"/>
        <w:tblW w:w="13466" w:type="dxa"/>
        <w:tblInd w:w="137" w:type="dxa"/>
        <w:tblLook w:val="04A0" w:firstRow="1" w:lastRow="0" w:firstColumn="1" w:lastColumn="0" w:noHBand="0" w:noVBand="1"/>
        <w:tblPrChange w:id="176" w:author="Groot, Karina de" w:date="2025-03-31T10:23:00Z" w16du:dateUtc="2025-03-31T08:23:00Z">
          <w:tblPr>
            <w:tblStyle w:val="Tabelraster"/>
            <w:tblW w:w="0" w:type="auto"/>
            <w:tblInd w:w="680" w:type="dxa"/>
            <w:tblLook w:val="04A0" w:firstRow="1" w:lastRow="0" w:firstColumn="1" w:lastColumn="0" w:noHBand="0" w:noVBand="1"/>
          </w:tblPr>
        </w:tblPrChange>
      </w:tblPr>
      <w:tblGrid>
        <w:gridCol w:w="5841"/>
        <w:gridCol w:w="7625"/>
        <w:tblGridChange w:id="177">
          <w:tblGrid>
            <w:gridCol w:w="1086"/>
            <w:gridCol w:w="4755"/>
            <w:gridCol w:w="1086"/>
            <w:gridCol w:w="6026"/>
            <w:gridCol w:w="513"/>
          </w:tblGrid>
        </w:tblGridChange>
      </w:tblGrid>
      <w:tr w:rsidR="000A7D4E" w14:paraId="4D25B916" w14:textId="77777777" w:rsidTr="000624C6">
        <w:trPr>
          <w:trPrChange w:id="178" w:author="Groot, Karina de" w:date="2025-03-31T10:23:00Z" w16du:dateUtc="2025-03-31T08:23:00Z">
            <w:trPr>
              <w:gridBefore w:val="1"/>
              <w:gridAfter w:val="0"/>
            </w:trPr>
          </w:trPrChange>
        </w:trPr>
        <w:tc>
          <w:tcPr>
            <w:tcW w:w="5841" w:type="dxa"/>
            <w:tcPrChange w:id="179" w:author="Groot, Karina de" w:date="2025-03-31T10:23:00Z" w16du:dateUtc="2025-03-31T08:23:00Z">
              <w:tcPr>
                <w:tcW w:w="5841" w:type="dxa"/>
                <w:gridSpan w:val="2"/>
              </w:tcPr>
            </w:tcPrChange>
          </w:tcPr>
          <w:p w14:paraId="1F1BC20E" w14:textId="77777777" w:rsidR="000A7D4E" w:rsidRDefault="000A7D4E" w:rsidP="000A7D4E"/>
        </w:tc>
        <w:tc>
          <w:tcPr>
            <w:tcW w:w="7625" w:type="dxa"/>
            <w:tcPrChange w:id="180" w:author="Groot, Karina de" w:date="2025-03-31T10:23:00Z" w16du:dateUtc="2025-03-31T08:23:00Z">
              <w:tcPr>
                <w:tcW w:w="6026" w:type="dxa"/>
              </w:tcPr>
            </w:tcPrChange>
          </w:tcPr>
          <w:p w14:paraId="7294378E" w14:textId="77777777" w:rsidR="000A7D4E" w:rsidRDefault="000A7D4E" w:rsidP="000A7D4E">
            <w:pPr>
              <w:spacing w:line="240" w:lineRule="auto"/>
            </w:pPr>
            <w:r>
              <w:t>Deze variant wordt getoond indien er op partijniveau is aangegeven dat de personen met naam worden aangeduid.</w:t>
            </w:r>
          </w:p>
          <w:p w14:paraId="3B2438AC" w14:textId="77777777" w:rsidR="000A7D4E" w:rsidRPr="004A7A56" w:rsidRDefault="000A7D4E" w:rsidP="000A7D4E">
            <w:pPr>
              <w:autoSpaceDE w:val="0"/>
              <w:autoSpaceDN w:val="0"/>
              <w:adjustRightInd w:val="0"/>
              <w:spacing w:line="240" w:lineRule="auto"/>
              <w:rPr>
                <w:snapToGrid/>
                <w:kern w:val="0"/>
                <w:sz w:val="16"/>
                <w:szCs w:val="16"/>
                <w:lang w:eastAsia="nl-NL"/>
              </w:rPr>
            </w:pPr>
          </w:p>
          <w:p w14:paraId="779F0283" w14:textId="77777777" w:rsidR="000A7D4E" w:rsidRDefault="000A7D4E" w:rsidP="000A7D4E">
            <w:pPr>
              <w:spacing w:line="240" w:lineRule="auto"/>
            </w:pPr>
            <w:r w:rsidRPr="004A7A56">
              <w:rPr>
                <w:u w:val="single"/>
              </w:rPr>
              <w:t>Mapping</w:t>
            </w:r>
            <w:r w:rsidRPr="00AF2256">
              <w:t>:</w:t>
            </w:r>
          </w:p>
          <w:p w14:paraId="2A30483D"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19500E53" w14:textId="77777777" w:rsidR="000A7D4E" w:rsidRPr="004A7A56" w:rsidRDefault="000A7D4E" w:rsidP="000A7D4E">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2F42488A"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1CE5AD6D" w14:textId="77777777"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./tagNaam(‘k_VerwijzingPersoon’)</w:t>
            </w:r>
          </w:p>
          <w:p w14:paraId="323AF987" w14:textId="77777777"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./tekst(‘naam’)</w:t>
            </w:r>
          </w:p>
          <w:p w14:paraId="06F05627" w14:textId="1194B0C6" w:rsidR="000A7D4E" w:rsidRDefault="000A7D4E" w:rsidP="000A7D4E"/>
        </w:tc>
      </w:tr>
      <w:tr w:rsidR="000A7D4E" w14:paraId="749228C2" w14:textId="77777777" w:rsidTr="000624C6">
        <w:trPr>
          <w:trPrChange w:id="181" w:author="Groot, Karina de" w:date="2025-03-31T10:23:00Z" w16du:dateUtc="2025-03-31T08:23:00Z">
            <w:trPr>
              <w:gridBefore w:val="1"/>
              <w:gridAfter w:val="0"/>
            </w:trPr>
          </w:trPrChange>
        </w:trPr>
        <w:tc>
          <w:tcPr>
            <w:tcW w:w="5841" w:type="dxa"/>
            <w:tcPrChange w:id="182" w:author="Groot, Karina de" w:date="2025-03-31T10:23:00Z" w16du:dateUtc="2025-03-31T08:23:00Z">
              <w:tcPr>
                <w:tcW w:w="5841" w:type="dxa"/>
                <w:gridSpan w:val="2"/>
              </w:tcPr>
            </w:tcPrChange>
          </w:tcPr>
          <w:p w14:paraId="3C7E273E" w14:textId="3C45D071" w:rsidR="000A7D4E" w:rsidRDefault="000A7D4E" w:rsidP="000A7D4E">
            <w:r w:rsidRPr="00EE3A93">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C16904">
              <w:rPr>
                <w:rPrChange w:id="183" w:author="Groot, Karina de" w:date="2025-02-03T15:55:00Z" w16du:dateUtc="2025-02-03T14:55:00Z">
                  <w:rPr>
                    <w:color w:val="00FFFF"/>
                  </w:rPr>
                </w:rPrChange>
              </w:rPr>
              <w:t>/</w:t>
            </w:r>
            <w:ins w:id="184" w:author="Groot, Karina de" w:date="2025-02-03T15:55:00Z" w16du:dateUtc="2025-02-03T14:55:00Z">
              <w:r w:rsidR="00C16904">
                <w:rPr>
                  <w:rFonts w:cs="Arial"/>
                  <w:sz w:val="20"/>
                </w:rPr>
                <w:t xml:space="preserve"> </w:t>
              </w:r>
              <w:r w:rsidR="00C16904" w:rsidRPr="00C16904">
                <w:rPr>
                  <w:rFonts w:cs="Arial"/>
                  <w:color w:val="800080"/>
                  <w:szCs w:val="18"/>
                  <w:rPrChange w:id="185" w:author="Groot, Karina de" w:date="2025-02-03T15:55:00Z" w16du:dateUtc="2025-02-03T14:55:00Z">
                    <w:rPr>
                      <w:rFonts w:cs="Arial"/>
                      <w:color w:val="800080"/>
                      <w:sz w:val="20"/>
                    </w:rPr>
                  </w:rPrChange>
                </w:rPr>
                <w:t>de</w:t>
              </w:r>
              <w:r w:rsidR="00C16904" w:rsidRPr="00C16904">
                <w:rPr>
                  <w:rFonts w:cs="Arial"/>
                  <w:color w:val="00FFFF"/>
                  <w:szCs w:val="18"/>
                  <w:rPrChange w:id="186" w:author="Groot, Karina de" w:date="2025-02-03T15:55:00Z" w16du:dateUtc="2025-02-03T14:55:00Z">
                    <w:rPr>
                      <w:rFonts w:cs="Arial"/>
                      <w:color w:val="00FFFF"/>
                      <w:sz w:val="20"/>
                    </w:rPr>
                  </w:rPrChange>
                </w:rPr>
                <w:t xml:space="preserve"> </w:t>
              </w:r>
              <w:r w:rsidR="00C16904" w:rsidRPr="00C16904">
                <w:rPr>
                  <w:rFonts w:cs="Arial"/>
                  <w:color w:val="800080"/>
                  <w:szCs w:val="18"/>
                  <w:rPrChange w:id="187" w:author="Groot, Karina de" w:date="2025-02-03T15:55:00Z" w16du:dateUtc="2025-02-03T14:55:00Z">
                    <w:rPr>
                      <w:rFonts w:cs="Arial"/>
                      <w:color w:val="800080"/>
                      <w:sz w:val="20"/>
                    </w:rPr>
                  </w:rPrChange>
                </w:rPr>
                <w:t>heer/mevrouw</w:t>
              </w:r>
              <w:r w:rsidR="00C16904" w:rsidRPr="00C16904">
                <w:rPr>
                  <w:rFonts w:cs="Arial"/>
                  <w:szCs w:val="18"/>
                  <w:rPrChange w:id="188" w:author="Groot, Karina de" w:date="2025-02-03T15:55:00Z" w16du:dateUtc="2025-02-03T14:55:00Z">
                    <w:rPr>
                      <w:rFonts w:cs="Arial"/>
                      <w:sz w:val="20"/>
                    </w:rPr>
                  </w:rPrChange>
                </w:rPr>
                <w:fldChar w:fldCharType="begin"/>
              </w:r>
              <w:r w:rsidR="00C16904" w:rsidRPr="00C16904">
                <w:rPr>
                  <w:rFonts w:cs="Arial"/>
                  <w:szCs w:val="18"/>
                  <w:rPrChange w:id="189" w:author="Groot, Karina de" w:date="2025-02-03T15:55:00Z" w16du:dateUtc="2025-02-03T14:55:00Z">
                    <w:rPr>
                      <w:rFonts w:cs="Arial"/>
                      <w:sz w:val="20"/>
                    </w:rPr>
                  </w:rPrChange>
                </w:rPr>
                <w:instrText>MacroButton Nomacro §</w:instrText>
              </w:r>
              <w:r w:rsidR="00C16904" w:rsidRPr="00C16904">
                <w:rPr>
                  <w:rFonts w:cs="Arial"/>
                  <w:szCs w:val="18"/>
                  <w:rPrChange w:id="190" w:author="Groot, Karina de" w:date="2025-02-03T15:55:00Z" w16du:dateUtc="2025-02-03T14:55:00Z">
                    <w:rPr>
                      <w:rFonts w:cs="Arial"/>
                      <w:sz w:val="20"/>
                    </w:rPr>
                  </w:rPrChange>
                </w:rPr>
                <w:fldChar w:fldCharType="end"/>
              </w:r>
              <w:r w:rsidR="00C16904" w:rsidRPr="005950EA">
                <w:rPr>
                  <w:rFonts w:cs="Arial"/>
                  <w:color w:val="800080"/>
                  <w:sz w:val="20"/>
                </w:rPr>
                <w:t xml:space="preserve"> </w:t>
              </w:r>
            </w:ins>
            <w:del w:id="191" w:author="Groot, Karina de" w:date="2025-02-03T15:55:00Z" w16du:dateUtc="2025-02-03T14:55:00Z">
              <w:r w:rsidRPr="004A7A56" w:rsidDel="00C16904">
                <w:rPr>
                  <w:color w:val="00FFFF"/>
                </w:rPr>
                <w:delText>de heer/mevrouw</w:delText>
              </w:r>
              <w:r w:rsidRPr="004A7A56" w:rsidDel="00C16904">
                <w:rPr>
                  <w:color w:val="3366FF"/>
                </w:rPr>
                <w:delText xml:space="preserve"> </w:delText>
              </w:r>
            </w:del>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7625" w:type="dxa"/>
            <w:tcPrChange w:id="192" w:author="Groot, Karina de" w:date="2025-03-31T10:23:00Z" w16du:dateUtc="2025-03-31T08:23:00Z">
              <w:tcPr>
                <w:tcW w:w="6026" w:type="dxa"/>
              </w:tcPr>
            </w:tcPrChange>
          </w:tcPr>
          <w:p w14:paraId="2343F830" w14:textId="77777777" w:rsidR="000A7D4E" w:rsidRDefault="000A7D4E" w:rsidP="000A7D4E">
            <w:pPr>
              <w:pStyle w:val="streepje"/>
              <w:numPr>
                <w:ilvl w:val="0"/>
                <w:numId w:val="0"/>
              </w:numPr>
              <w:spacing w:line="240" w:lineRule="atLeast"/>
            </w:pPr>
            <w:r>
              <w:t>Verplichte tekst binnen deze variant die meerdere keren voor kan komen.</w:t>
            </w:r>
          </w:p>
          <w:p w14:paraId="0194FF9D" w14:textId="77777777" w:rsidR="000A7D4E" w:rsidRPr="00BB085A" w:rsidRDefault="000A7D4E" w:rsidP="000A7D4E">
            <w:pPr>
              <w:pStyle w:val="streepje"/>
              <w:numPr>
                <w:ilvl w:val="0"/>
                <w:numId w:val="0"/>
              </w:numPr>
              <w:spacing w:line="240" w:lineRule="auto"/>
            </w:pPr>
          </w:p>
          <w:p w14:paraId="4C1EEA06" w14:textId="77777777" w:rsidR="000A7D4E" w:rsidRDefault="000A7D4E" w:rsidP="000A7D4E">
            <w:pPr>
              <w:pStyle w:val="streepje"/>
              <w:numPr>
                <w:ilvl w:val="0"/>
                <w:numId w:val="0"/>
              </w:numPr>
              <w:spacing w:line="240" w:lineRule="atLeast"/>
            </w:pPr>
            <w:r>
              <w:t>Een opsomming van de namen van de natuurlijke en niet natuurlijke personen</w:t>
            </w:r>
            <w:r w:rsidRPr="004A7A56">
              <w:rPr>
                <w:rFonts w:cs="Arial"/>
                <w:snapToGrid/>
                <w:kern w:val="0"/>
                <w:szCs w:val="18"/>
                <w:lang w:eastAsia="nl-NL"/>
              </w:rPr>
              <w:t xml:space="preserve"> met de aanduiding ‘</w:t>
            </w:r>
            <w:r>
              <w:rPr>
                <w:rFonts w:cs="Arial"/>
                <w:snapToGrid/>
                <w:kern w:val="0"/>
                <w:szCs w:val="18"/>
                <w:lang w:eastAsia="nl-NL"/>
              </w:rPr>
              <w:t>h</w:t>
            </w:r>
            <w:r w:rsidRPr="004A7A56">
              <w:rPr>
                <w:rFonts w:cs="Arial"/>
                <w:snapToGrid/>
                <w:kern w:val="0"/>
                <w:szCs w:val="18"/>
                <w:lang w:eastAsia="nl-NL"/>
              </w:rPr>
              <w:t>ypotheekgever’ of ‘</w:t>
            </w:r>
            <w:r>
              <w:rPr>
                <w:rFonts w:cs="Arial"/>
                <w:snapToGrid/>
                <w:kern w:val="0"/>
                <w:szCs w:val="18"/>
                <w:lang w:eastAsia="nl-NL"/>
              </w:rPr>
              <w:t>beiden</w:t>
            </w:r>
            <w:r w:rsidRPr="004A7A56">
              <w:rPr>
                <w:rFonts w:cs="Arial"/>
                <w:snapToGrid/>
                <w:kern w:val="0"/>
                <w:szCs w:val="18"/>
                <w:lang w:eastAsia="nl-NL"/>
              </w:rPr>
              <w:t>’</w:t>
            </w:r>
            <w:r>
              <w:t>.</w:t>
            </w:r>
          </w:p>
          <w:p w14:paraId="5904C6AA" w14:textId="77777777" w:rsidR="000A7D4E" w:rsidRDefault="000A7D4E" w:rsidP="000A7D4E">
            <w:pPr>
              <w:pStyle w:val="streepje"/>
              <w:numPr>
                <w:ilvl w:val="0"/>
                <w:numId w:val="0"/>
              </w:numPr>
              <w:spacing w:line="240" w:lineRule="auto"/>
            </w:pPr>
          </w:p>
          <w:p w14:paraId="5C83AFD6" w14:textId="77777777" w:rsidR="005200C8" w:rsidRDefault="005200C8" w:rsidP="005200C8">
            <w:pPr>
              <w:pStyle w:val="streepje"/>
              <w:numPr>
                <w:ilvl w:val="0"/>
                <w:numId w:val="0"/>
              </w:numPr>
              <w:rPr>
                <w:ins w:id="193" w:author="Groot, Karina de" w:date="2025-02-03T15:57:00Z" w16du:dateUtc="2025-02-03T14:57:00Z"/>
              </w:rPr>
            </w:pPr>
            <w:ins w:id="194" w:author="Groot, Karina de" w:date="2025-02-03T15:57:00Z" w16du:dateUtc="2025-02-03T14:57:00Z">
              <w:r>
                <w:t>De keuze voor ‘</w:t>
              </w:r>
              <w:r w:rsidRPr="001268FC">
                <w:rPr>
                  <w:color w:val="800080"/>
                  <w:szCs w:val="18"/>
                </w:rPr>
                <w:t xml:space="preserve">de </w:t>
              </w:r>
              <w:r w:rsidRPr="00035F81">
                <w:rPr>
                  <w:color w:val="800080"/>
                  <w:szCs w:val="18"/>
                </w:rPr>
                <w:t>heer</w:t>
              </w:r>
              <w:r>
                <w:t>’ of ‘</w:t>
              </w:r>
              <w:r w:rsidRPr="001268FC">
                <w:rPr>
                  <w:color w:val="800080"/>
                  <w:szCs w:val="18"/>
                </w:rPr>
                <w:t>mevrouw</w:t>
              </w:r>
              <w:r>
                <w:t>’ wordt gemaakt op basis van het geslacht van de persoon. Indien bij geslacht gekozen wordt voor ‘</w:t>
              </w:r>
              <w:r w:rsidRPr="00CD7B3E">
                <w:rPr>
                  <w:color w:val="800080"/>
                  <w:szCs w:val="18"/>
                </w:rPr>
                <w:t>onbekend</w:t>
              </w:r>
              <w:r>
                <w:t>’ dan wordt alleen de naam van de natuurlijke persoon getoond.</w:t>
              </w:r>
            </w:ins>
          </w:p>
          <w:p w14:paraId="42FD9E5A" w14:textId="77777777" w:rsidR="005200C8" w:rsidRDefault="005200C8" w:rsidP="005200C8">
            <w:pPr>
              <w:pStyle w:val="streepje"/>
              <w:rPr>
                <w:ins w:id="195" w:author="Groot, Karina de" w:date="2025-02-03T15:57:00Z" w16du:dateUtc="2025-02-03T14:57:00Z"/>
              </w:rPr>
            </w:pPr>
            <w:ins w:id="196" w:author="Groot, Karina de" w:date="2025-02-03T15:57:00Z" w16du:dateUtc="2025-02-03T14:57:00Z">
              <w:r>
                <w:t>bij tia:geslacht</w:t>
              </w:r>
              <w:r w:rsidDel="002528A8">
                <w:t xml:space="preserve"> </w:t>
              </w:r>
              <w:r w:rsidRPr="004A55EF">
                <w:t>= Man</w:t>
              </w:r>
              <w:r>
                <w:t>, dan tonen op PDF: de heer,</w:t>
              </w:r>
            </w:ins>
          </w:p>
          <w:p w14:paraId="16B0B4F8" w14:textId="77777777" w:rsidR="005200C8" w:rsidRDefault="005200C8" w:rsidP="005200C8">
            <w:pPr>
              <w:pStyle w:val="streepje"/>
              <w:rPr>
                <w:ins w:id="197" w:author="Groot, Karina de" w:date="2025-02-03T15:57:00Z" w16du:dateUtc="2025-02-03T14:57:00Z"/>
              </w:rPr>
            </w:pPr>
            <w:ins w:id="198" w:author="Groot, Karina de" w:date="2025-02-03T15:57:00Z" w16du:dateUtc="2025-02-03T14:57:00Z">
              <w:r>
                <w:t>bij tia:geslacht</w:t>
              </w:r>
              <w:r w:rsidDel="002528A8">
                <w:t xml:space="preserve"> </w:t>
              </w:r>
              <w:r>
                <w:t>= Vrouw, dan tonen op PDF: mevrouw,</w:t>
              </w:r>
            </w:ins>
          </w:p>
          <w:p w14:paraId="141B5282" w14:textId="77777777" w:rsidR="005200C8" w:rsidRPr="001268FC" w:rsidRDefault="005200C8" w:rsidP="005200C8">
            <w:pPr>
              <w:pStyle w:val="streepje"/>
              <w:rPr>
                <w:ins w:id="199" w:author="Groot, Karina de" w:date="2025-02-03T15:57:00Z" w16du:dateUtc="2025-02-03T14:57:00Z"/>
                <w:lang w:val="nl-NL"/>
              </w:rPr>
            </w:pPr>
            <w:ins w:id="200" w:author="Groot, Karina de" w:date="2025-02-03T15:57:00Z" w16du:dateUtc="2025-02-03T14:57:00Z">
              <w:r>
                <w:t>bij tia:geslacht</w:t>
              </w:r>
              <w:r w:rsidDel="002528A8">
                <w:t xml:space="preserve"> </w:t>
              </w:r>
              <w:r>
                <w:t xml:space="preserve">= Onbekend, dan wordt </w:t>
              </w:r>
              <w:r>
                <w:rPr>
                  <w:rFonts w:cs="Arial"/>
                  <w:sz w:val="20"/>
                  <w:lang w:val="en-US"/>
                </w:rPr>
                <w:fldChar w:fldCharType="begin"/>
              </w:r>
              <w:r>
                <w:rPr>
                  <w:rFonts w:cs="Arial"/>
                  <w:sz w:val="20"/>
                </w:rPr>
                <w:instrText>MacroButton Nomacro §</w:instrText>
              </w:r>
              <w:r>
                <w:rPr>
                  <w:rFonts w:cs="Arial"/>
                  <w:sz w:val="20"/>
                  <w:lang w:val="en-US"/>
                </w:rPr>
                <w:fldChar w:fldCharType="end"/>
              </w:r>
              <w:r w:rsidRPr="00035F81">
                <w:rPr>
                  <w:color w:val="800080"/>
                  <w:szCs w:val="18"/>
                </w:rPr>
                <w:t>de heer</w:t>
              </w:r>
              <w:r>
                <w:rPr>
                  <w:rFonts w:cs="Arial"/>
                  <w:sz w:val="20"/>
                  <w:lang w:val="en-US"/>
                </w:rPr>
                <w:fldChar w:fldCharType="begin"/>
              </w:r>
              <w:r>
                <w:rPr>
                  <w:rFonts w:cs="Arial"/>
                  <w:sz w:val="20"/>
                </w:rPr>
                <w:instrText>MacroButton Nomacro §</w:instrText>
              </w:r>
              <w:r>
                <w:rPr>
                  <w:rFonts w:cs="Arial"/>
                  <w:sz w:val="20"/>
                  <w:lang w:val="en-US"/>
                </w:rPr>
                <w:fldChar w:fldCharType="end"/>
              </w:r>
              <w:r w:rsidRPr="00035F81">
                <w:rPr>
                  <w:color w:val="800080"/>
                  <w:szCs w:val="18"/>
                </w:rPr>
                <w:t>/</w:t>
              </w:r>
              <w:r>
                <w:rPr>
                  <w:rFonts w:cs="Arial"/>
                  <w:sz w:val="20"/>
                  <w:lang w:val="en-US"/>
                </w:rPr>
                <w:fldChar w:fldCharType="begin"/>
              </w:r>
              <w:r>
                <w:rPr>
                  <w:rFonts w:cs="Arial"/>
                  <w:sz w:val="20"/>
                </w:rPr>
                <w:instrText>MacroButton Nomacro §</w:instrText>
              </w:r>
              <w:r>
                <w:rPr>
                  <w:rFonts w:cs="Arial"/>
                  <w:sz w:val="20"/>
                  <w:lang w:val="en-US"/>
                </w:rPr>
                <w:fldChar w:fldCharType="end"/>
              </w:r>
              <w:r w:rsidRPr="00035F81">
                <w:rPr>
                  <w:color w:val="800080"/>
                  <w:szCs w:val="18"/>
                </w:rPr>
                <w:t>mevrouw</w:t>
              </w:r>
              <w:r w:rsidRPr="006C7314" w:rsidDel="00E656CD">
                <w:rPr>
                  <w:color w:val="3366FF"/>
                  <w:szCs w:val="18"/>
                </w:rPr>
                <w:t xml:space="preserve"> </w:t>
              </w:r>
              <w:r>
                <w:rPr>
                  <w:lang w:val="nl-NL"/>
                </w:rPr>
                <w:t xml:space="preserve">niet getoond </w:t>
              </w:r>
              <w:r>
                <w:t>op de PDF.</w:t>
              </w:r>
            </w:ins>
          </w:p>
          <w:p w14:paraId="7738F27B" w14:textId="77777777" w:rsidR="005200C8" w:rsidRPr="00FB23FF" w:rsidRDefault="005200C8" w:rsidP="005200C8">
            <w:pPr>
              <w:pStyle w:val="streepje"/>
              <w:numPr>
                <w:ilvl w:val="0"/>
                <w:numId w:val="0"/>
              </w:numPr>
              <w:rPr>
                <w:ins w:id="201" w:author="Groot, Karina de" w:date="2025-02-03T15:57:00Z" w16du:dateUtc="2025-02-03T14:57:00Z"/>
                <w:strike/>
                <w:lang w:val="nl-NL"/>
                <w:rPrChange w:id="202" w:author="Groot, Karina de" w:date="2025-03-31T11:18:00Z" w16du:dateUtc="2025-03-31T09:18:00Z">
                  <w:rPr>
                    <w:ins w:id="203" w:author="Groot, Karina de" w:date="2025-02-03T15:57:00Z" w16du:dateUtc="2025-02-03T14:57:00Z"/>
                    <w:lang w:val="nl-NL"/>
                  </w:rPr>
                </w:rPrChange>
              </w:rPr>
            </w:pPr>
            <w:ins w:id="204" w:author="Groot, Karina de" w:date="2025-02-03T15:57:00Z" w16du:dateUtc="2025-02-03T14:57:00Z">
              <w:r w:rsidRPr="00FB23FF">
                <w:rPr>
                  <w:strike/>
                  <w:lang w:val="nl-NL"/>
                  <w:rPrChange w:id="205" w:author="Groot, Karina de" w:date="2025-03-31T11:18:00Z" w16du:dateUtc="2025-03-31T09:18:00Z">
                    <w:rPr>
                      <w:lang w:val="nl-NL"/>
                    </w:rPr>
                  </w:rPrChange>
                </w:rPr>
                <w:t xml:space="preserve">-Heeft de persoon een adellijke titel dan wordt </w:t>
              </w:r>
              <w:r w:rsidRPr="00FB23FF">
                <w:rPr>
                  <w:rFonts w:cs="Arial"/>
                  <w:strike/>
                  <w:sz w:val="20"/>
                  <w:lang w:val="en-US"/>
                  <w:rPrChange w:id="206" w:author="Groot, Karina de" w:date="2025-03-31T11:18:00Z" w16du:dateUtc="2025-03-31T09:18:00Z">
                    <w:rPr>
                      <w:rFonts w:cs="Arial"/>
                      <w:sz w:val="20"/>
                      <w:lang w:val="en-US"/>
                    </w:rPr>
                  </w:rPrChange>
                </w:rPr>
                <w:fldChar w:fldCharType="begin"/>
              </w:r>
              <w:r w:rsidRPr="00FB23FF">
                <w:rPr>
                  <w:rFonts w:cs="Arial"/>
                  <w:strike/>
                  <w:sz w:val="20"/>
                  <w:rPrChange w:id="207" w:author="Groot, Karina de" w:date="2025-03-31T11:18:00Z" w16du:dateUtc="2025-03-31T09:18:00Z">
                    <w:rPr>
                      <w:rFonts w:cs="Arial"/>
                      <w:sz w:val="20"/>
                    </w:rPr>
                  </w:rPrChange>
                </w:rPr>
                <w:instrText>MacroButton Nomacro §</w:instrText>
              </w:r>
              <w:r w:rsidRPr="00FB23FF">
                <w:rPr>
                  <w:rFonts w:cs="Arial"/>
                  <w:strike/>
                  <w:sz w:val="20"/>
                  <w:lang w:val="en-US"/>
                  <w:rPrChange w:id="208" w:author="Groot, Karina de" w:date="2025-03-31T11:18:00Z" w16du:dateUtc="2025-03-31T09:18:00Z">
                    <w:rPr>
                      <w:rFonts w:cs="Arial"/>
                      <w:sz w:val="20"/>
                      <w:lang w:val="en-US"/>
                    </w:rPr>
                  </w:rPrChange>
                </w:rPr>
                <w:fldChar w:fldCharType="end"/>
              </w:r>
              <w:r w:rsidRPr="00FB23FF">
                <w:rPr>
                  <w:strike/>
                  <w:color w:val="800080"/>
                  <w:szCs w:val="18"/>
                  <w:rPrChange w:id="209" w:author="Groot, Karina de" w:date="2025-03-31T11:18:00Z" w16du:dateUtc="2025-03-31T09:18:00Z">
                    <w:rPr>
                      <w:color w:val="800080"/>
                      <w:szCs w:val="18"/>
                    </w:rPr>
                  </w:rPrChange>
                </w:rPr>
                <w:t>de heer</w:t>
              </w:r>
              <w:r w:rsidRPr="00FB23FF">
                <w:rPr>
                  <w:rFonts w:cs="Arial"/>
                  <w:strike/>
                  <w:sz w:val="20"/>
                  <w:lang w:val="en-US"/>
                  <w:rPrChange w:id="210" w:author="Groot, Karina de" w:date="2025-03-31T11:18:00Z" w16du:dateUtc="2025-03-31T09:18:00Z">
                    <w:rPr>
                      <w:rFonts w:cs="Arial"/>
                      <w:sz w:val="20"/>
                      <w:lang w:val="en-US"/>
                    </w:rPr>
                  </w:rPrChange>
                </w:rPr>
                <w:fldChar w:fldCharType="begin"/>
              </w:r>
              <w:r w:rsidRPr="00FB23FF">
                <w:rPr>
                  <w:rFonts w:cs="Arial"/>
                  <w:strike/>
                  <w:sz w:val="20"/>
                  <w:rPrChange w:id="211" w:author="Groot, Karina de" w:date="2025-03-31T11:18:00Z" w16du:dateUtc="2025-03-31T09:18:00Z">
                    <w:rPr>
                      <w:rFonts w:cs="Arial"/>
                      <w:sz w:val="20"/>
                    </w:rPr>
                  </w:rPrChange>
                </w:rPr>
                <w:instrText>MacroButton Nomacro §</w:instrText>
              </w:r>
              <w:r w:rsidRPr="00FB23FF">
                <w:rPr>
                  <w:rFonts w:cs="Arial"/>
                  <w:strike/>
                  <w:sz w:val="20"/>
                  <w:lang w:val="en-US"/>
                  <w:rPrChange w:id="212" w:author="Groot, Karina de" w:date="2025-03-31T11:18:00Z" w16du:dateUtc="2025-03-31T09:18:00Z">
                    <w:rPr>
                      <w:rFonts w:cs="Arial"/>
                      <w:sz w:val="20"/>
                      <w:lang w:val="en-US"/>
                    </w:rPr>
                  </w:rPrChange>
                </w:rPr>
                <w:fldChar w:fldCharType="end"/>
              </w:r>
              <w:r w:rsidRPr="00FB23FF">
                <w:rPr>
                  <w:strike/>
                  <w:color w:val="800080"/>
                  <w:szCs w:val="18"/>
                  <w:rPrChange w:id="213" w:author="Groot, Karina de" w:date="2025-03-31T11:18:00Z" w16du:dateUtc="2025-03-31T09:18:00Z">
                    <w:rPr>
                      <w:color w:val="800080"/>
                      <w:szCs w:val="18"/>
                    </w:rPr>
                  </w:rPrChange>
                </w:rPr>
                <w:t>/</w:t>
              </w:r>
              <w:r w:rsidRPr="00FB23FF">
                <w:rPr>
                  <w:rFonts w:cs="Arial"/>
                  <w:strike/>
                  <w:sz w:val="20"/>
                  <w:lang w:val="en-US"/>
                  <w:rPrChange w:id="214" w:author="Groot, Karina de" w:date="2025-03-31T11:18:00Z" w16du:dateUtc="2025-03-31T09:18:00Z">
                    <w:rPr>
                      <w:rFonts w:cs="Arial"/>
                      <w:sz w:val="20"/>
                      <w:lang w:val="en-US"/>
                    </w:rPr>
                  </w:rPrChange>
                </w:rPr>
                <w:fldChar w:fldCharType="begin"/>
              </w:r>
              <w:r w:rsidRPr="00FB23FF">
                <w:rPr>
                  <w:rFonts w:cs="Arial"/>
                  <w:strike/>
                  <w:sz w:val="20"/>
                  <w:rPrChange w:id="215" w:author="Groot, Karina de" w:date="2025-03-31T11:18:00Z" w16du:dateUtc="2025-03-31T09:18:00Z">
                    <w:rPr>
                      <w:rFonts w:cs="Arial"/>
                      <w:sz w:val="20"/>
                    </w:rPr>
                  </w:rPrChange>
                </w:rPr>
                <w:instrText>MacroButton Nomacro §</w:instrText>
              </w:r>
              <w:r w:rsidRPr="00FB23FF">
                <w:rPr>
                  <w:rFonts w:cs="Arial"/>
                  <w:strike/>
                  <w:sz w:val="20"/>
                  <w:lang w:val="en-US"/>
                  <w:rPrChange w:id="216" w:author="Groot, Karina de" w:date="2025-03-31T11:18:00Z" w16du:dateUtc="2025-03-31T09:18:00Z">
                    <w:rPr>
                      <w:rFonts w:cs="Arial"/>
                      <w:sz w:val="20"/>
                      <w:lang w:val="en-US"/>
                    </w:rPr>
                  </w:rPrChange>
                </w:rPr>
                <w:fldChar w:fldCharType="end"/>
              </w:r>
              <w:r w:rsidRPr="00FB23FF">
                <w:rPr>
                  <w:strike/>
                  <w:color w:val="800080"/>
                  <w:szCs w:val="18"/>
                  <w:rPrChange w:id="217" w:author="Groot, Karina de" w:date="2025-03-31T11:18:00Z" w16du:dateUtc="2025-03-31T09:18:00Z">
                    <w:rPr>
                      <w:color w:val="800080"/>
                      <w:szCs w:val="18"/>
                    </w:rPr>
                  </w:rPrChange>
                </w:rPr>
                <w:t>mevrouw</w:t>
              </w:r>
              <w:r w:rsidRPr="00FB23FF" w:rsidDel="00E656CD">
                <w:rPr>
                  <w:strike/>
                  <w:color w:val="3366FF"/>
                  <w:szCs w:val="18"/>
                  <w:rPrChange w:id="218" w:author="Groot, Karina de" w:date="2025-03-31T11:18:00Z" w16du:dateUtc="2025-03-31T09:18:00Z">
                    <w:rPr>
                      <w:color w:val="3366FF"/>
                      <w:szCs w:val="18"/>
                    </w:rPr>
                  </w:rPrChange>
                </w:rPr>
                <w:t xml:space="preserve"> </w:t>
              </w:r>
              <w:r w:rsidRPr="00FB23FF">
                <w:rPr>
                  <w:strike/>
                  <w:color w:val="000000" w:themeColor="text1"/>
                  <w:szCs w:val="18"/>
                  <w:rPrChange w:id="219" w:author="Groot, Karina de" w:date="2025-03-31T11:18:00Z" w16du:dateUtc="2025-03-31T09:18:00Z">
                    <w:rPr>
                      <w:color w:val="000000" w:themeColor="text1"/>
                      <w:szCs w:val="18"/>
                    </w:rPr>
                  </w:rPrChange>
                </w:rPr>
                <w:t xml:space="preserve">ook </w:t>
              </w:r>
              <w:r w:rsidRPr="00FB23FF">
                <w:rPr>
                  <w:strike/>
                  <w:lang w:val="nl-NL"/>
                  <w:rPrChange w:id="220" w:author="Groot, Karina de" w:date="2025-03-31T11:18:00Z" w16du:dateUtc="2025-03-31T09:18:00Z">
                    <w:rPr>
                      <w:lang w:val="nl-NL"/>
                    </w:rPr>
                  </w:rPrChange>
                </w:rPr>
                <w:t>niet getoond.</w:t>
              </w:r>
            </w:ins>
          </w:p>
          <w:p w14:paraId="27464EF0" w14:textId="35E9919B" w:rsidR="000A7D4E" w:rsidDel="005200C8" w:rsidRDefault="000A7D4E" w:rsidP="000A7D4E">
            <w:pPr>
              <w:pStyle w:val="streepje"/>
              <w:numPr>
                <w:ilvl w:val="0"/>
                <w:numId w:val="0"/>
              </w:numPr>
              <w:spacing w:line="240" w:lineRule="atLeast"/>
              <w:rPr>
                <w:del w:id="221" w:author="Groot, Karina de" w:date="2025-02-03T15:57:00Z" w16du:dateUtc="2025-02-03T14:57:00Z"/>
              </w:rPr>
            </w:pPr>
            <w:del w:id="222" w:author="Groot, Karina de" w:date="2025-02-03T15:57:00Z" w16du:dateUtc="2025-02-03T14:57:00Z">
              <w:r w:rsidDel="005200C8">
                <w:delText>De keuze voor ‘</w:delText>
              </w:r>
              <w:r w:rsidRPr="004A7A56" w:rsidDel="005200C8">
                <w:rPr>
                  <w:color w:val="00FFFF"/>
                </w:rPr>
                <w:delText>de heer</w:delText>
              </w:r>
              <w:r w:rsidDel="005200C8">
                <w:delText>’ of ‘</w:delText>
              </w:r>
              <w:r w:rsidRPr="004A7A56" w:rsidDel="005200C8">
                <w:rPr>
                  <w:color w:val="00FFFF"/>
                </w:rPr>
                <w:delText>mevrouw</w:delText>
              </w:r>
              <w:r w:rsidDel="005200C8">
                <w:delText>’ wordt gemaakt op basis van het geslacht van de persoon.</w:delText>
              </w:r>
            </w:del>
          </w:p>
          <w:p w14:paraId="4F4F053C" w14:textId="77777777" w:rsidR="000A7D4E" w:rsidRDefault="000A7D4E" w:rsidP="000A7D4E">
            <w:pPr>
              <w:pStyle w:val="streepje"/>
              <w:numPr>
                <w:ilvl w:val="0"/>
                <w:numId w:val="0"/>
              </w:numPr>
              <w:spacing w:line="240" w:lineRule="auto"/>
            </w:pPr>
          </w:p>
          <w:p w14:paraId="2588A38B" w14:textId="77777777" w:rsidR="000A7D4E" w:rsidRDefault="000A7D4E" w:rsidP="000A7D4E">
            <w:pPr>
              <w:pStyle w:val="streepje"/>
              <w:numPr>
                <w:ilvl w:val="0"/>
                <w:numId w:val="0"/>
              </w:numPr>
              <w:spacing w:line="240" w:lineRule="atLeast"/>
            </w:pPr>
            <w:r w:rsidRPr="004A7A56">
              <w:rPr>
                <w:lang w:val="nl-NL"/>
              </w:rPr>
              <w:t>M</w:t>
            </w:r>
            <w:r>
              <w:t>eer personen worden onderling gescheiden door een komma en de laatste twee door het woord ‘en’. De personen worden weergegeven in de volgorde zoals ze in de voorgaande tekst getoond zijn.</w:t>
            </w:r>
          </w:p>
          <w:p w14:paraId="05F6CFAF" w14:textId="77777777" w:rsidR="000A7D4E" w:rsidRDefault="000A7D4E" w:rsidP="000A7D4E">
            <w:pPr>
              <w:pStyle w:val="streepje"/>
              <w:numPr>
                <w:ilvl w:val="0"/>
                <w:numId w:val="0"/>
              </w:numPr>
              <w:spacing w:line="240" w:lineRule="auto"/>
            </w:pPr>
          </w:p>
          <w:p w14:paraId="688A2B49" w14:textId="37DB13DC" w:rsidR="000A7D4E" w:rsidRDefault="000A7D4E" w:rsidP="000A7D4E">
            <w:pPr>
              <w:pStyle w:val="streepje"/>
              <w:numPr>
                <w:ilvl w:val="0"/>
                <w:numId w:val="0"/>
              </w:numPr>
              <w:spacing w:line="240" w:lineRule="atLeast"/>
            </w:pPr>
            <w:r w:rsidRPr="004A7A56">
              <w:rPr>
                <w:u w:val="single"/>
              </w:rPr>
              <w:t>Mapping persoon ‘</w:t>
            </w:r>
            <w:r w:rsidR="0018571C">
              <w:rPr>
                <w:u w:val="single"/>
              </w:rPr>
              <w:t>Schuldenaar’</w:t>
            </w:r>
            <w:r w:rsidRPr="004A7A56">
              <w:rPr>
                <w:u w:val="single"/>
              </w:rPr>
              <w:t>:</w:t>
            </w:r>
          </w:p>
          <w:p w14:paraId="17AB9100"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//StukdeelHypotheek/vervreemderRechtRef/Partij/IMKAD_Persoon</w:t>
            </w:r>
          </w:p>
          <w:p w14:paraId="2BE65BAF" w14:textId="2DF6385C"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8571C">
              <w:rPr>
                <w:snapToGrid/>
                <w:kern w:val="0"/>
                <w:sz w:val="16"/>
                <w:szCs w:val="16"/>
                <w:lang w:eastAsia="nl-NL"/>
              </w:rPr>
              <w:t>schuldenaar</w:t>
            </w:r>
            <w:r w:rsidRPr="004A7A56">
              <w:rPr>
                <w:snapToGrid/>
                <w:kern w:val="0"/>
                <w:sz w:val="16"/>
                <w:szCs w:val="16"/>
                <w:lang w:eastAsia="nl-NL"/>
              </w:rPr>
              <w:t>’) of</w:t>
            </w:r>
          </w:p>
          <w:p w14:paraId="3F580245"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2E5BE5A9" w14:textId="77777777" w:rsidR="000A7D4E" w:rsidRPr="004A7A56" w:rsidRDefault="000A7D4E" w:rsidP="000A7D4E">
            <w:pPr>
              <w:keepNext/>
              <w:rPr>
                <w:snapToGrid/>
                <w:kern w:val="0"/>
                <w:sz w:val="16"/>
                <w:szCs w:val="16"/>
                <w:lang w:eastAsia="nl-NL"/>
              </w:rPr>
            </w:pPr>
            <w:r w:rsidRPr="004A7A56">
              <w:rPr>
                <w:snapToGrid/>
                <w:kern w:val="0"/>
                <w:sz w:val="16"/>
                <w:szCs w:val="16"/>
                <w:lang w:eastAsia="nl-NL"/>
              </w:rPr>
              <w:lastRenderedPageBreak/>
              <w:t>of</w:t>
            </w:r>
          </w:p>
          <w:p w14:paraId="16866102"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w:t>
            </w:r>
            <w:r w:rsidRPr="004A7A56">
              <w:rPr>
                <w:snapToGrid/>
                <w:kern w:val="0"/>
                <w:sz w:val="16"/>
                <w:szCs w:val="16"/>
                <w:highlight w:val="white"/>
                <w:lang w:eastAsia="nl-NL"/>
              </w:rPr>
              <w:t>StukdeelHypotheek</w:t>
            </w:r>
            <w:r w:rsidRPr="004A7A56">
              <w:rPr>
                <w:rFonts w:cs="Arial"/>
                <w:snapToGrid/>
                <w:kern w:val="0"/>
                <w:sz w:val="16"/>
                <w:szCs w:val="16"/>
                <w:lang w:eastAsia="nl-NL"/>
              </w:rPr>
              <w:t>/vervreemderRechtRef/Partij/</w:t>
            </w:r>
          </w:p>
          <w:p w14:paraId="3C4450AF" w14:textId="77777777" w:rsidR="000A7D4E" w:rsidRPr="004A7A56" w:rsidRDefault="000A7D4E" w:rsidP="000A7D4E">
            <w:pPr>
              <w:autoSpaceDE w:val="0"/>
              <w:autoSpaceDN w:val="0"/>
              <w:adjustRightInd w:val="0"/>
              <w:spacing w:line="240" w:lineRule="auto"/>
              <w:ind w:left="227"/>
              <w:rPr>
                <w:rFonts w:cs="Arial"/>
                <w:snapToGrid/>
                <w:kern w:val="0"/>
                <w:sz w:val="16"/>
                <w:szCs w:val="16"/>
                <w:lang w:eastAsia="nl-NL"/>
              </w:rPr>
            </w:pPr>
            <w:r w:rsidRPr="004A7A56">
              <w:rPr>
                <w:rFonts w:cs="Arial"/>
                <w:snapToGrid/>
                <w:kern w:val="0"/>
                <w:sz w:val="16"/>
                <w:szCs w:val="16"/>
                <w:lang w:eastAsia="nl-NL"/>
              </w:rPr>
              <w:t>IMKAD_Persoon/</w:t>
            </w:r>
            <w:r w:rsidRPr="004A7A56">
              <w:rPr>
                <w:snapToGrid/>
                <w:kern w:val="0"/>
                <w:sz w:val="16"/>
                <w:szCs w:val="16"/>
                <w:highlight w:val="white"/>
                <w:lang w:eastAsia="nl-NL"/>
              </w:rPr>
              <w:t>GerelateerdPersoon</w:t>
            </w:r>
            <w:r w:rsidRPr="004A7A56">
              <w:rPr>
                <w:rFonts w:cs="Arial"/>
                <w:snapToGrid/>
                <w:kern w:val="0"/>
                <w:sz w:val="16"/>
                <w:szCs w:val="16"/>
                <w:lang w:eastAsia="nl-NL"/>
              </w:rPr>
              <w:t>/IMKAD_Persoon</w:t>
            </w:r>
          </w:p>
          <w:p w14:paraId="23D823F1" w14:textId="030790A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8571C">
              <w:rPr>
                <w:snapToGrid/>
                <w:kern w:val="0"/>
                <w:sz w:val="16"/>
                <w:szCs w:val="16"/>
                <w:lang w:eastAsia="nl-NL"/>
              </w:rPr>
              <w:t>schuldenaar</w:t>
            </w:r>
            <w:r w:rsidRPr="004A7A56">
              <w:rPr>
                <w:snapToGrid/>
                <w:kern w:val="0"/>
                <w:sz w:val="16"/>
                <w:szCs w:val="16"/>
                <w:lang w:eastAsia="nl-NL"/>
              </w:rPr>
              <w:t>’) of</w:t>
            </w:r>
          </w:p>
          <w:p w14:paraId="35E78A46"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EB08257" w14:textId="77777777" w:rsidR="000A7D4E" w:rsidRPr="004A7A56" w:rsidRDefault="000A7D4E" w:rsidP="000A7D4E">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2484EE18"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1AAEC1D3"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3D4E6A7C" w14:textId="30641AB5"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highlight w:val="white"/>
                <w:lang w:eastAsia="nl-NL"/>
              </w:rPr>
              <w:t>waarvan ./tia_Partij</w:t>
            </w:r>
            <w:r w:rsidRPr="004A7A56">
              <w:rPr>
                <w:snapToGrid/>
                <w:kern w:val="0"/>
                <w:sz w:val="16"/>
                <w:szCs w:val="16"/>
                <w:lang w:eastAsia="nl-NL"/>
              </w:rPr>
              <w:t>Onderdeel(‘</w:t>
            </w:r>
            <w:r w:rsidR="0018571C">
              <w:rPr>
                <w:snapToGrid/>
                <w:kern w:val="0"/>
                <w:sz w:val="16"/>
                <w:szCs w:val="16"/>
                <w:lang w:eastAsia="nl-NL"/>
              </w:rPr>
              <w:t>schuldenaar</w:t>
            </w:r>
            <w:r w:rsidR="00395BF4">
              <w:rPr>
                <w:snapToGrid/>
                <w:kern w:val="0"/>
                <w:sz w:val="16"/>
                <w:szCs w:val="16"/>
                <w:lang w:eastAsia="nl-NL"/>
              </w:rPr>
              <w:t>’</w:t>
            </w:r>
            <w:r w:rsidRPr="004A7A56">
              <w:rPr>
                <w:snapToGrid/>
                <w:kern w:val="0"/>
                <w:sz w:val="16"/>
                <w:szCs w:val="16"/>
                <w:lang w:eastAsia="nl-NL"/>
              </w:rPr>
              <w:t>) of</w:t>
            </w:r>
          </w:p>
          <w:p w14:paraId="0457DEAF"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3A068590" w14:textId="77777777" w:rsidR="000A7D4E" w:rsidRPr="004A7A56" w:rsidRDefault="000A7D4E" w:rsidP="000A7D4E">
            <w:pPr>
              <w:autoSpaceDE w:val="0"/>
              <w:autoSpaceDN w:val="0"/>
              <w:adjustRightInd w:val="0"/>
              <w:spacing w:line="240" w:lineRule="auto"/>
              <w:rPr>
                <w:snapToGrid/>
                <w:kern w:val="0"/>
                <w:sz w:val="16"/>
                <w:szCs w:val="16"/>
                <w:lang w:eastAsia="nl-NL"/>
              </w:rPr>
            </w:pPr>
          </w:p>
          <w:p w14:paraId="273EC2AD" w14:textId="77777777" w:rsidR="000A7D4E" w:rsidRDefault="000A7D4E" w:rsidP="000A7D4E">
            <w:pPr>
              <w:pStyle w:val="streepje"/>
              <w:numPr>
                <w:ilvl w:val="0"/>
                <w:numId w:val="0"/>
              </w:numPr>
              <w:spacing w:line="240" w:lineRule="auto"/>
            </w:pPr>
          </w:p>
          <w:p w14:paraId="2DBF26C3" w14:textId="77777777" w:rsidR="000A7D4E" w:rsidRPr="004A7A56" w:rsidRDefault="000A7D4E" w:rsidP="000A7D4E">
            <w:pPr>
              <w:spacing w:line="240" w:lineRule="atLeast"/>
              <w:rPr>
                <w:rFonts w:cs="Arial"/>
                <w:snapToGrid/>
                <w:szCs w:val="18"/>
                <w:u w:val="single"/>
              </w:rPr>
            </w:pPr>
            <w:r w:rsidRPr="004A7A56">
              <w:rPr>
                <w:rFonts w:cs="Arial"/>
                <w:snapToGrid/>
                <w:szCs w:val="18"/>
                <w:u w:val="single"/>
              </w:rPr>
              <w:t>Mapping naam rechtspersoon:</w:t>
            </w:r>
          </w:p>
          <w:p w14:paraId="193EDE5C" w14:textId="77777777" w:rsidR="000A7D4E" w:rsidRPr="004A7A56" w:rsidRDefault="000A7D4E" w:rsidP="000A7D4E">
            <w:pPr>
              <w:spacing w:line="240" w:lineRule="auto"/>
              <w:rPr>
                <w:i/>
                <w:sz w:val="16"/>
                <w:szCs w:val="16"/>
              </w:rPr>
            </w:pPr>
            <w:r w:rsidRPr="004A7A56">
              <w:rPr>
                <w:i/>
                <w:sz w:val="16"/>
                <w:szCs w:val="16"/>
              </w:rPr>
              <w:t>-</w:t>
            </w:r>
            <w:r w:rsidRPr="004A7A56">
              <w:rPr>
                <w:sz w:val="16"/>
                <w:szCs w:val="16"/>
              </w:rPr>
              <w:t>indien aanwezig</w:t>
            </w:r>
          </w:p>
          <w:p w14:paraId="1BE528E5" w14:textId="77777777" w:rsidR="000A7D4E" w:rsidRPr="004A7A56" w:rsidRDefault="000A7D4E" w:rsidP="000A7D4E">
            <w:pPr>
              <w:spacing w:line="240" w:lineRule="auto"/>
              <w:rPr>
                <w:sz w:val="16"/>
                <w:szCs w:val="16"/>
              </w:rPr>
            </w:pPr>
            <w:r w:rsidRPr="004A7A56">
              <w:rPr>
                <w:sz w:val="16"/>
                <w:szCs w:val="16"/>
              </w:rPr>
              <w:t>//IMKAD_Persoon/tia_AanduidingPersoon</w:t>
            </w:r>
          </w:p>
          <w:p w14:paraId="415E98E1" w14:textId="77777777" w:rsidR="000A7D4E" w:rsidRPr="004A7A56" w:rsidRDefault="000A7D4E" w:rsidP="000A7D4E">
            <w:pPr>
              <w:spacing w:line="240" w:lineRule="auto"/>
              <w:rPr>
                <w:i/>
                <w:sz w:val="16"/>
                <w:szCs w:val="16"/>
              </w:rPr>
            </w:pPr>
            <w:r w:rsidRPr="004A7A56">
              <w:rPr>
                <w:i/>
                <w:sz w:val="16"/>
                <w:szCs w:val="16"/>
              </w:rPr>
              <w:t>-</w:t>
            </w:r>
            <w:r w:rsidRPr="004A7A56">
              <w:rPr>
                <w:sz w:val="16"/>
                <w:szCs w:val="16"/>
              </w:rPr>
              <w:t>anders</w:t>
            </w:r>
          </w:p>
          <w:p w14:paraId="651BD8B6" w14:textId="77777777" w:rsidR="000A7D4E" w:rsidRPr="004A7A56" w:rsidRDefault="000A7D4E" w:rsidP="000A7D4E">
            <w:pPr>
              <w:spacing w:line="240" w:lineRule="auto"/>
              <w:rPr>
                <w:rFonts w:cs="Arial"/>
                <w:sz w:val="16"/>
                <w:szCs w:val="16"/>
              </w:rPr>
            </w:pPr>
            <w:r w:rsidRPr="004A7A56">
              <w:rPr>
                <w:sz w:val="16"/>
                <w:szCs w:val="16"/>
              </w:rPr>
              <w:t>//IMKAD_Persoon/tia_Gegevens/NHR_Rechtspersoon/</w:t>
            </w:r>
          </w:p>
          <w:p w14:paraId="7855AA4F" w14:textId="77777777" w:rsidR="000A7D4E" w:rsidRPr="004A7A56" w:rsidRDefault="000A7D4E" w:rsidP="000A7D4E">
            <w:pPr>
              <w:spacing w:line="240" w:lineRule="auto"/>
              <w:ind w:left="227"/>
              <w:rPr>
                <w:sz w:val="16"/>
                <w:szCs w:val="16"/>
              </w:rPr>
            </w:pPr>
            <w:r w:rsidRPr="004A7A56">
              <w:rPr>
                <w:sz w:val="16"/>
                <w:szCs w:val="16"/>
              </w:rPr>
              <w:t>./statutaireNaam</w:t>
            </w:r>
          </w:p>
          <w:p w14:paraId="0973A3FF" w14:textId="77777777" w:rsidR="000A7D4E" w:rsidRPr="004A7A56" w:rsidRDefault="000A7D4E" w:rsidP="000A7D4E">
            <w:pPr>
              <w:spacing w:line="240" w:lineRule="auto"/>
              <w:rPr>
                <w:sz w:val="16"/>
                <w:szCs w:val="16"/>
              </w:rPr>
            </w:pPr>
          </w:p>
          <w:p w14:paraId="34671487" w14:textId="77777777" w:rsidR="000A7D4E" w:rsidRPr="004A7A56" w:rsidRDefault="000A7D4E" w:rsidP="000A7D4E">
            <w:pPr>
              <w:pStyle w:val="streepje"/>
              <w:numPr>
                <w:ilvl w:val="0"/>
                <w:numId w:val="0"/>
              </w:numPr>
              <w:spacing w:line="240" w:lineRule="auto"/>
              <w:rPr>
                <w:szCs w:val="18"/>
                <w:u w:val="single"/>
                <w:lang w:val="nl-NL"/>
              </w:rPr>
            </w:pPr>
            <w:r w:rsidRPr="004A7A56">
              <w:rPr>
                <w:szCs w:val="18"/>
                <w:u w:val="single"/>
                <w:lang w:val="nl-NL"/>
              </w:rPr>
              <w:t>Mapping naam persoon ingezetene:</w:t>
            </w:r>
          </w:p>
          <w:p w14:paraId="718B3CEE" w14:textId="77777777" w:rsidR="000A7D4E" w:rsidRPr="004A7A56" w:rsidRDefault="000A7D4E" w:rsidP="000A7D4E">
            <w:pPr>
              <w:spacing w:line="240" w:lineRule="auto"/>
              <w:rPr>
                <w:sz w:val="16"/>
                <w:szCs w:val="16"/>
              </w:rPr>
            </w:pPr>
            <w:r w:rsidRPr="004A7A56">
              <w:rPr>
                <w:sz w:val="16"/>
                <w:szCs w:val="16"/>
              </w:rPr>
              <w:t>-indien aanwezig</w:t>
            </w:r>
          </w:p>
          <w:p w14:paraId="05AD7804" w14:textId="77777777" w:rsidR="000A7D4E" w:rsidRPr="004A7A56" w:rsidRDefault="000A7D4E" w:rsidP="000A7D4E">
            <w:pPr>
              <w:spacing w:line="240" w:lineRule="auto"/>
              <w:rPr>
                <w:sz w:val="16"/>
                <w:szCs w:val="16"/>
              </w:rPr>
            </w:pPr>
            <w:r w:rsidRPr="004A7A56">
              <w:rPr>
                <w:sz w:val="16"/>
                <w:szCs w:val="16"/>
              </w:rPr>
              <w:t>//IMKAD_Persoon/tia_Gegevens/IMKAD_KadNatuurlijkPersoon</w:t>
            </w:r>
          </w:p>
          <w:p w14:paraId="6AE1E72D" w14:textId="77777777" w:rsidR="000A7D4E" w:rsidRPr="004A7A56" w:rsidRDefault="000A7D4E" w:rsidP="000A7D4E">
            <w:pPr>
              <w:spacing w:line="240" w:lineRule="auto"/>
              <w:ind w:left="227"/>
              <w:rPr>
                <w:sz w:val="16"/>
                <w:szCs w:val="16"/>
              </w:rPr>
            </w:pPr>
            <w:r w:rsidRPr="004A7A56">
              <w:rPr>
                <w:sz w:val="16"/>
                <w:szCs w:val="16"/>
              </w:rPr>
              <w:t>./voornamen</w:t>
            </w:r>
          </w:p>
          <w:p w14:paraId="776E8C40" w14:textId="77777777" w:rsidR="000A7D4E" w:rsidRPr="004A7A56" w:rsidRDefault="000A7D4E" w:rsidP="000A7D4E">
            <w:pPr>
              <w:spacing w:line="240" w:lineRule="auto"/>
              <w:ind w:left="227"/>
              <w:rPr>
                <w:sz w:val="16"/>
                <w:szCs w:val="16"/>
              </w:rPr>
            </w:pPr>
            <w:r w:rsidRPr="004A7A56">
              <w:rPr>
                <w:sz w:val="16"/>
                <w:szCs w:val="16"/>
              </w:rPr>
              <w:t>./voorvoegselsgeslachtsnaam</w:t>
            </w:r>
          </w:p>
          <w:p w14:paraId="67076A75" w14:textId="77777777" w:rsidR="000A7D4E" w:rsidRPr="004A7A56" w:rsidRDefault="000A7D4E" w:rsidP="000A7D4E">
            <w:pPr>
              <w:spacing w:line="240" w:lineRule="auto"/>
              <w:ind w:left="227"/>
              <w:rPr>
                <w:sz w:val="16"/>
                <w:szCs w:val="16"/>
              </w:rPr>
            </w:pPr>
            <w:r w:rsidRPr="004A7A56">
              <w:rPr>
                <w:sz w:val="16"/>
                <w:szCs w:val="16"/>
              </w:rPr>
              <w:t>./geslachtsnaam</w:t>
            </w:r>
          </w:p>
          <w:p w14:paraId="228C0A69" w14:textId="77777777" w:rsidR="000A7D4E" w:rsidRPr="004A7A56" w:rsidRDefault="000A7D4E" w:rsidP="000A7D4E">
            <w:pPr>
              <w:spacing w:line="240" w:lineRule="auto"/>
              <w:rPr>
                <w:sz w:val="16"/>
                <w:szCs w:val="16"/>
              </w:rPr>
            </w:pPr>
            <w:r w:rsidRPr="004A7A56">
              <w:rPr>
                <w:sz w:val="16"/>
                <w:szCs w:val="16"/>
              </w:rPr>
              <w:t>-anders</w:t>
            </w:r>
          </w:p>
          <w:p w14:paraId="717813F1" w14:textId="77777777" w:rsidR="000A7D4E" w:rsidRPr="004A7A56" w:rsidRDefault="000A7D4E" w:rsidP="000A7D4E">
            <w:pPr>
              <w:spacing w:line="240" w:lineRule="auto"/>
              <w:rPr>
                <w:sz w:val="16"/>
                <w:szCs w:val="16"/>
              </w:rPr>
            </w:pPr>
            <w:r w:rsidRPr="004A7A56">
              <w:rPr>
                <w:sz w:val="16"/>
                <w:szCs w:val="16"/>
              </w:rPr>
              <w:t>//IMKAD_Persoon/tia_Gegevens/GBA_Ingezetene/</w:t>
            </w:r>
          </w:p>
          <w:p w14:paraId="26A1EE6D" w14:textId="77777777" w:rsidR="000A7D4E" w:rsidRPr="004A7A56" w:rsidRDefault="000A7D4E" w:rsidP="000A7D4E">
            <w:pPr>
              <w:spacing w:line="240" w:lineRule="auto"/>
              <w:ind w:left="227"/>
              <w:rPr>
                <w:sz w:val="16"/>
                <w:szCs w:val="16"/>
              </w:rPr>
            </w:pPr>
            <w:r w:rsidRPr="004A7A56">
              <w:rPr>
                <w:sz w:val="16"/>
                <w:szCs w:val="16"/>
              </w:rPr>
              <w:t>./naam/voornamen</w:t>
            </w:r>
          </w:p>
          <w:p w14:paraId="2D449867" w14:textId="77777777" w:rsidR="000A7D4E" w:rsidRPr="004A7A56" w:rsidRDefault="000A7D4E" w:rsidP="000A7D4E">
            <w:pPr>
              <w:spacing w:line="240" w:lineRule="auto"/>
              <w:ind w:left="227"/>
              <w:rPr>
                <w:sz w:val="16"/>
                <w:szCs w:val="16"/>
              </w:rPr>
            </w:pPr>
            <w:r w:rsidRPr="004A7A56">
              <w:rPr>
                <w:sz w:val="16"/>
                <w:szCs w:val="16"/>
              </w:rPr>
              <w:t>./tia_VoorvoegselsNaam</w:t>
            </w:r>
          </w:p>
          <w:p w14:paraId="3B9761DD" w14:textId="77777777" w:rsidR="000A7D4E" w:rsidRPr="004A7A56" w:rsidRDefault="000A7D4E" w:rsidP="000A7D4E">
            <w:pPr>
              <w:spacing w:line="240" w:lineRule="auto"/>
              <w:ind w:left="227"/>
              <w:rPr>
                <w:sz w:val="16"/>
                <w:szCs w:val="16"/>
              </w:rPr>
            </w:pPr>
            <w:r w:rsidRPr="004A7A56">
              <w:rPr>
                <w:sz w:val="16"/>
                <w:szCs w:val="16"/>
              </w:rPr>
              <w:t>./tia_NaamZonderVoorvoegsels</w:t>
            </w:r>
          </w:p>
          <w:p w14:paraId="399228D6" w14:textId="77777777" w:rsidR="000A7D4E" w:rsidRPr="0036404C" w:rsidRDefault="000A7D4E" w:rsidP="000A7D4E">
            <w:pPr>
              <w:pStyle w:val="streepje"/>
              <w:numPr>
                <w:ilvl w:val="0"/>
                <w:numId w:val="0"/>
              </w:numPr>
              <w:spacing w:line="240" w:lineRule="auto"/>
            </w:pPr>
          </w:p>
          <w:p w14:paraId="37357382" w14:textId="77777777" w:rsidR="000A7D4E" w:rsidRPr="004A7A56" w:rsidRDefault="000A7D4E" w:rsidP="000A7D4E">
            <w:pPr>
              <w:spacing w:line="240" w:lineRule="auto"/>
              <w:rPr>
                <w:szCs w:val="18"/>
                <w:u w:val="single"/>
              </w:rPr>
            </w:pPr>
            <w:r w:rsidRPr="004A7A56">
              <w:rPr>
                <w:szCs w:val="18"/>
                <w:u w:val="single"/>
              </w:rPr>
              <w:t>Mapping geslacht ingezetene</w:t>
            </w:r>
            <w:del w:id="223" w:author="Groot, Karina de" w:date="2025-02-03T15:57:00Z" w16du:dateUtc="2025-02-03T14:57:00Z">
              <w:r w:rsidRPr="004A7A56" w:rsidDel="00C049E7">
                <w:rPr>
                  <w:szCs w:val="18"/>
                  <w:u w:val="single"/>
                </w:rPr>
                <w:delText xml:space="preserve"> (in beide gevallen)</w:delText>
              </w:r>
            </w:del>
            <w:r w:rsidRPr="004A7A56">
              <w:rPr>
                <w:szCs w:val="18"/>
                <w:u w:val="single"/>
              </w:rPr>
              <w:t>:</w:t>
            </w:r>
          </w:p>
          <w:p w14:paraId="189D0CEF" w14:textId="77777777" w:rsidR="000A7D4E" w:rsidRPr="004A7A56" w:rsidRDefault="000A7D4E" w:rsidP="000A7D4E">
            <w:pPr>
              <w:spacing w:line="240" w:lineRule="auto"/>
              <w:rPr>
                <w:sz w:val="16"/>
                <w:szCs w:val="16"/>
              </w:rPr>
            </w:pPr>
            <w:r w:rsidRPr="004A7A56">
              <w:rPr>
                <w:sz w:val="16"/>
                <w:szCs w:val="16"/>
              </w:rPr>
              <w:t>//IMKAD_Persoon/tia_Gegevens/GBA_Ingezetene/</w:t>
            </w:r>
          </w:p>
          <w:p w14:paraId="5C05E3F8" w14:textId="77777777" w:rsidR="000A7D4E" w:rsidRPr="004A7A56" w:rsidRDefault="000A7D4E" w:rsidP="000A7D4E">
            <w:pPr>
              <w:spacing w:line="240" w:lineRule="auto"/>
              <w:ind w:left="227"/>
              <w:rPr>
                <w:sz w:val="16"/>
                <w:szCs w:val="16"/>
              </w:rPr>
            </w:pPr>
            <w:r w:rsidRPr="004A7A56">
              <w:rPr>
                <w:sz w:val="16"/>
                <w:szCs w:val="16"/>
              </w:rPr>
              <w:t>./geslacht</w:t>
            </w:r>
          </w:p>
          <w:p w14:paraId="6907954E" w14:textId="77777777" w:rsidR="000A7D4E" w:rsidRPr="004A7A56" w:rsidRDefault="000A7D4E" w:rsidP="000A7D4E">
            <w:pPr>
              <w:spacing w:line="240" w:lineRule="auto"/>
              <w:rPr>
                <w:sz w:val="16"/>
                <w:szCs w:val="16"/>
              </w:rPr>
            </w:pPr>
          </w:p>
          <w:p w14:paraId="62F7C6F9" w14:textId="77777777" w:rsidR="000A7D4E" w:rsidRPr="004A7A56" w:rsidRDefault="000A7D4E" w:rsidP="000A7D4E">
            <w:pPr>
              <w:pStyle w:val="streepje"/>
              <w:numPr>
                <w:ilvl w:val="0"/>
                <w:numId w:val="0"/>
              </w:numPr>
              <w:spacing w:line="240" w:lineRule="auto"/>
              <w:rPr>
                <w:szCs w:val="18"/>
                <w:u w:val="single"/>
                <w:lang w:val="nl-NL"/>
              </w:rPr>
            </w:pPr>
            <w:r w:rsidRPr="004A7A56">
              <w:rPr>
                <w:szCs w:val="18"/>
                <w:u w:val="single"/>
                <w:lang w:val="nl-NL"/>
              </w:rPr>
              <w:t>Mapping naam en geslacht niet ingezetene:</w:t>
            </w:r>
          </w:p>
          <w:p w14:paraId="56991F0A" w14:textId="77777777" w:rsidR="000A7D4E" w:rsidRPr="004A7A56" w:rsidRDefault="000A7D4E" w:rsidP="000A7D4E">
            <w:pPr>
              <w:spacing w:line="240" w:lineRule="auto"/>
              <w:rPr>
                <w:sz w:val="16"/>
              </w:rPr>
            </w:pPr>
            <w:r w:rsidRPr="004A7A56">
              <w:rPr>
                <w:sz w:val="16"/>
                <w:szCs w:val="16"/>
              </w:rPr>
              <w:t>//IMKAD_Persoon /IMKAD</w:t>
            </w:r>
            <w:r w:rsidRPr="004A7A56">
              <w:rPr>
                <w:sz w:val="16"/>
              </w:rPr>
              <w:t>_NietIngezetene/</w:t>
            </w:r>
          </w:p>
          <w:p w14:paraId="4B48A1A4" w14:textId="77777777" w:rsidR="000A7D4E" w:rsidRPr="004A7A56" w:rsidRDefault="000A7D4E" w:rsidP="000A7D4E">
            <w:pPr>
              <w:spacing w:line="240" w:lineRule="auto"/>
              <w:ind w:left="227"/>
              <w:rPr>
                <w:sz w:val="16"/>
                <w:szCs w:val="16"/>
              </w:rPr>
            </w:pPr>
            <w:r w:rsidRPr="004A7A56">
              <w:rPr>
                <w:sz w:val="16"/>
              </w:rPr>
              <w:t>./</w:t>
            </w:r>
            <w:r w:rsidRPr="004A7A56">
              <w:rPr>
                <w:sz w:val="16"/>
                <w:szCs w:val="16"/>
              </w:rPr>
              <w:t>voornamen</w:t>
            </w:r>
          </w:p>
          <w:p w14:paraId="3C6DF6B5" w14:textId="77777777" w:rsidR="000A7D4E" w:rsidRPr="004A7A56" w:rsidRDefault="000A7D4E" w:rsidP="000A7D4E">
            <w:pPr>
              <w:spacing w:line="240" w:lineRule="auto"/>
              <w:ind w:left="227"/>
              <w:rPr>
                <w:sz w:val="16"/>
                <w:szCs w:val="16"/>
              </w:rPr>
            </w:pPr>
            <w:r w:rsidRPr="004A7A56">
              <w:rPr>
                <w:sz w:val="16"/>
                <w:szCs w:val="16"/>
              </w:rPr>
              <w:t>./voorvoegsels</w:t>
            </w:r>
          </w:p>
          <w:p w14:paraId="619E4755" w14:textId="77777777" w:rsidR="000A7D4E" w:rsidRPr="004A7A56" w:rsidRDefault="000A7D4E" w:rsidP="000A7D4E">
            <w:pPr>
              <w:spacing w:line="240" w:lineRule="auto"/>
              <w:ind w:left="227"/>
              <w:rPr>
                <w:sz w:val="16"/>
                <w:szCs w:val="16"/>
              </w:rPr>
            </w:pPr>
            <w:r w:rsidRPr="004A7A56">
              <w:rPr>
                <w:sz w:val="16"/>
                <w:szCs w:val="16"/>
              </w:rPr>
              <w:lastRenderedPageBreak/>
              <w:t>./geslachtsnaam</w:t>
            </w:r>
          </w:p>
          <w:p w14:paraId="10236FF5" w14:textId="77777777" w:rsidR="000A7D4E" w:rsidRPr="004A7A56" w:rsidRDefault="000A7D4E" w:rsidP="000A7D4E">
            <w:pPr>
              <w:spacing w:line="240" w:lineRule="auto"/>
              <w:ind w:left="227"/>
              <w:rPr>
                <w:rFonts w:cs="Arial"/>
                <w:snapToGrid/>
                <w:kern w:val="0"/>
                <w:szCs w:val="18"/>
                <w:lang w:eastAsia="nl-NL"/>
              </w:rPr>
            </w:pPr>
            <w:r w:rsidRPr="004A7A56">
              <w:rPr>
                <w:sz w:val="16"/>
                <w:szCs w:val="16"/>
              </w:rPr>
              <w:t>./geslacht</w:t>
            </w:r>
          </w:p>
          <w:p w14:paraId="4EB44399" w14:textId="77777777" w:rsidR="000A7D4E" w:rsidRDefault="000A7D4E" w:rsidP="000A7D4E">
            <w:pPr>
              <w:spacing w:line="240" w:lineRule="auto"/>
            </w:pPr>
          </w:p>
        </w:tc>
      </w:tr>
      <w:tr w:rsidR="000A7D4E" w14:paraId="5919906D" w14:textId="77777777" w:rsidTr="000624C6">
        <w:trPr>
          <w:trPrChange w:id="224" w:author="Groot, Karina de" w:date="2025-03-31T10:23:00Z" w16du:dateUtc="2025-03-31T08:23:00Z">
            <w:trPr>
              <w:gridBefore w:val="1"/>
              <w:gridAfter w:val="0"/>
            </w:trPr>
          </w:trPrChange>
        </w:trPr>
        <w:tc>
          <w:tcPr>
            <w:tcW w:w="5841" w:type="dxa"/>
            <w:tcPrChange w:id="225" w:author="Groot, Karina de" w:date="2025-03-31T10:23:00Z" w16du:dateUtc="2025-03-31T08:23:00Z">
              <w:tcPr>
                <w:tcW w:w="5841" w:type="dxa"/>
                <w:gridSpan w:val="2"/>
              </w:tcPr>
            </w:tcPrChange>
          </w:tcPr>
          <w:p w14:paraId="0B27F1C7" w14:textId="2936E295" w:rsidR="000A7D4E" w:rsidRPr="00EE3A93" w:rsidRDefault="000A7D4E" w:rsidP="000A7D4E">
            <w:r w:rsidRPr="00C0169A">
              <w:rPr>
                <w:rFonts w:cs="Arial"/>
                <w:color w:val="800080"/>
                <w:sz w:val="20"/>
              </w:rPr>
              <w:lastRenderedPageBreak/>
              <w:t>voornoemd,</w:t>
            </w:r>
          </w:p>
        </w:tc>
        <w:tc>
          <w:tcPr>
            <w:tcW w:w="7625" w:type="dxa"/>
            <w:tcPrChange w:id="226" w:author="Groot, Karina de" w:date="2025-03-31T10:23:00Z" w16du:dateUtc="2025-03-31T08:23:00Z">
              <w:tcPr>
                <w:tcW w:w="6026" w:type="dxa"/>
              </w:tcPr>
            </w:tcPrChange>
          </w:tcPr>
          <w:p w14:paraId="6087AF4E" w14:textId="2CC63C66" w:rsidR="000A7D4E" w:rsidRDefault="000A7D4E" w:rsidP="000A7D4E">
            <w:pPr>
              <w:keepNext/>
            </w:pPr>
            <w:r>
              <w:t>Vaste tekst.</w:t>
            </w:r>
          </w:p>
          <w:p w14:paraId="505D2604" w14:textId="77777777" w:rsidR="000A7D4E" w:rsidRDefault="000A7D4E" w:rsidP="000A7D4E">
            <w:pPr>
              <w:keepNext/>
            </w:pPr>
          </w:p>
          <w:p w14:paraId="208849C3" w14:textId="77777777" w:rsidR="000A7D4E" w:rsidRDefault="000A7D4E" w:rsidP="000A7D4E">
            <w:pPr>
              <w:pStyle w:val="streepje"/>
              <w:numPr>
                <w:ilvl w:val="0"/>
                <w:numId w:val="0"/>
              </w:numPr>
            </w:pPr>
            <w:r w:rsidRPr="004A7A56">
              <w:rPr>
                <w:u w:val="single"/>
              </w:rPr>
              <w:t>Mapping</w:t>
            </w:r>
            <w:r w:rsidRPr="00AF2256">
              <w:t>:</w:t>
            </w:r>
          </w:p>
          <w:p w14:paraId="27827D4E" w14:textId="77777777" w:rsidR="000A7D4E" w:rsidRPr="004A7A56" w:rsidRDefault="000A7D4E" w:rsidP="000A7D4E">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540DED68"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355980FB" w14:textId="0E807813"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w:t>
            </w:r>
            <w:r w:rsidR="0018571C">
              <w:rPr>
                <w:snapToGrid/>
                <w:kern w:val="0"/>
                <w:sz w:val="16"/>
                <w:szCs w:val="16"/>
                <w:lang w:eastAsia="nl-NL"/>
              </w:rPr>
              <w:t>Schuldenaar</w:t>
            </w:r>
            <w:r w:rsidRPr="004A7A56">
              <w:rPr>
                <w:snapToGrid/>
                <w:kern w:val="0"/>
                <w:sz w:val="16"/>
                <w:szCs w:val="16"/>
                <w:lang w:eastAsia="nl-NL"/>
              </w:rPr>
              <w:t>Voornoemd’)</w:t>
            </w:r>
          </w:p>
          <w:p w14:paraId="16731C83" w14:textId="45B5DAA0" w:rsidR="000A7D4E" w:rsidRDefault="000A7D4E" w:rsidP="000A7D4E">
            <w:pPr>
              <w:pStyle w:val="streepje"/>
              <w:numPr>
                <w:ilvl w:val="0"/>
                <w:numId w:val="0"/>
              </w:numPr>
              <w:spacing w:line="240" w:lineRule="atLeast"/>
            </w:pPr>
            <w:r w:rsidRPr="004A7A56">
              <w:rPr>
                <w:snapToGrid/>
                <w:kern w:val="0"/>
                <w:sz w:val="16"/>
                <w:szCs w:val="16"/>
                <w:lang w:eastAsia="nl-NL"/>
              </w:rPr>
              <w:tab/>
              <w:t>./tekst(‘voornoemd’)</w:t>
            </w:r>
          </w:p>
        </w:tc>
      </w:tr>
    </w:tbl>
    <w:p w14:paraId="55F823ED" w14:textId="2BF013EB" w:rsidR="000A7D4E" w:rsidRDefault="000A7D4E" w:rsidP="000A7D4E">
      <w:pPr>
        <w:ind w:left="680"/>
      </w:pPr>
    </w:p>
    <w:p w14:paraId="3438EBB3" w14:textId="2B5C6D06" w:rsidR="008704AD" w:rsidRDefault="008704AD" w:rsidP="008704AD">
      <w:pPr>
        <w:pStyle w:val="Kop5"/>
      </w:pPr>
      <w:r>
        <w:t xml:space="preserve">Afsluiting </w:t>
      </w:r>
      <w:r w:rsidR="0018571C">
        <w:t>schuldenaar</w:t>
      </w:r>
    </w:p>
    <w:p w14:paraId="4AF7785A" w14:textId="170C5D41" w:rsidR="008704AD" w:rsidRDefault="008704AD" w:rsidP="008704AD">
      <w:pPr>
        <w:ind w:left="680"/>
      </w:pPr>
      <w:r>
        <w:t xml:space="preserve">Deze tekst wordt altijd getoond als afsluiting van </w:t>
      </w:r>
      <w:r w:rsidR="0018571C">
        <w:t>schuldenaar</w:t>
      </w:r>
      <w:r>
        <w:t>.</w:t>
      </w:r>
    </w:p>
    <w:tbl>
      <w:tblPr>
        <w:tblStyle w:val="Tabelraster"/>
        <w:tblW w:w="13750" w:type="dxa"/>
        <w:tblInd w:w="137" w:type="dxa"/>
        <w:tblLook w:val="04A0" w:firstRow="1" w:lastRow="0" w:firstColumn="1" w:lastColumn="0" w:noHBand="0" w:noVBand="1"/>
      </w:tblPr>
      <w:tblGrid>
        <w:gridCol w:w="5944"/>
        <w:gridCol w:w="7806"/>
      </w:tblGrid>
      <w:tr w:rsidR="00DB4097" w14:paraId="6BB5B696" w14:textId="77777777" w:rsidTr="000624C6">
        <w:tc>
          <w:tcPr>
            <w:tcW w:w="5944" w:type="dxa"/>
          </w:tcPr>
          <w:p w14:paraId="6CDC7DB4" w14:textId="62614D0D" w:rsidR="00DB4097" w:rsidRDefault="003D617F" w:rsidP="008704AD">
            <w:r>
              <w:rPr>
                <w:rFonts w:cs="Arial"/>
                <w:color w:val="339966"/>
                <w:sz w:val="20"/>
              </w:rPr>
              <w:t>h</w:t>
            </w:r>
            <w:r w:rsidR="00DB4097" w:rsidRPr="004A7A56">
              <w:rPr>
                <w:rFonts w:cs="Arial"/>
                <w:color w:val="339966"/>
                <w:sz w:val="20"/>
              </w:rPr>
              <w:t>ierna</w:t>
            </w:r>
            <w:r w:rsidR="006668D4" w:rsidRPr="008A1A7F">
              <w:rPr>
                <w:rFonts w:cs="Arial"/>
                <w:color w:val="7030A0"/>
                <w:sz w:val="20"/>
              </w:rPr>
              <w:t>,</w:t>
            </w:r>
            <w:r w:rsidR="00DB4097" w:rsidRPr="004A7A56">
              <w:rPr>
                <w:rFonts w:cs="Arial"/>
                <w:color w:val="FF0000"/>
                <w:sz w:val="20"/>
              </w:rPr>
              <w:t xml:space="preserve"> </w:t>
            </w:r>
            <w:r w:rsidR="00DB4097" w:rsidRPr="004A7A56">
              <w:rPr>
                <w:rFonts w:cs="Arial"/>
                <w:color w:val="800080"/>
                <w:sz w:val="20"/>
              </w:rPr>
              <w:t>zowel tezamen als ieder afzonderlijk</w:t>
            </w:r>
            <w:r w:rsidR="006668D4" w:rsidRPr="008A1A7F">
              <w:rPr>
                <w:rFonts w:cs="Arial"/>
                <w:color w:val="7030A0"/>
                <w:sz w:val="20"/>
              </w:rPr>
              <w:t>,</w:t>
            </w:r>
            <w:r w:rsidR="00DB4097" w:rsidRPr="004A7A56">
              <w:rPr>
                <w:rFonts w:cs="Arial"/>
                <w:color w:val="FF0000"/>
                <w:sz w:val="20"/>
              </w:rPr>
              <w:t xml:space="preserve"> </w:t>
            </w:r>
            <w:r w:rsidR="00DB4097" w:rsidRPr="004A7A56">
              <w:rPr>
                <w:rFonts w:cs="Arial"/>
                <w:color w:val="339966"/>
                <w:sz w:val="20"/>
              </w:rPr>
              <w:t xml:space="preserve">te noemen: </w:t>
            </w:r>
            <w:r w:rsidR="0018571C">
              <w:rPr>
                <w:rFonts w:cs="Arial"/>
                <w:color w:val="339966"/>
                <w:sz w:val="20"/>
              </w:rPr>
              <w:t xml:space="preserve">de </w:t>
            </w:r>
            <w:r w:rsidR="006668D4">
              <w:rPr>
                <w:rFonts w:cs="Arial"/>
                <w:color w:val="339966"/>
                <w:sz w:val="20"/>
              </w:rPr>
              <w:t>“</w:t>
            </w:r>
            <w:r w:rsidR="0018571C">
              <w:rPr>
                <w:rFonts w:cs="Arial"/>
                <w:color w:val="339966"/>
                <w:sz w:val="20"/>
              </w:rPr>
              <w:t>Schuldenaar</w:t>
            </w:r>
            <w:r w:rsidR="006668D4">
              <w:rPr>
                <w:rFonts w:cs="Arial"/>
                <w:color w:val="339966"/>
                <w:sz w:val="20"/>
              </w:rPr>
              <w:t>”</w:t>
            </w:r>
          </w:p>
        </w:tc>
        <w:tc>
          <w:tcPr>
            <w:tcW w:w="7806" w:type="dxa"/>
          </w:tcPr>
          <w:p w14:paraId="6DBB3BE5" w14:textId="77777777" w:rsidR="00DB4097" w:rsidRDefault="00DB4097" w:rsidP="008704AD">
            <w:pPr>
              <w:rPr>
                <w:szCs w:val="18"/>
              </w:rPr>
            </w:pPr>
            <w:r>
              <w:t>Vaste tekst</w:t>
            </w:r>
            <w:r w:rsidRPr="004A7A56">
              <w:rPr>
                <w:szCs w:val="18"/>
              </w:rPr>
              <w:t>, waarbij de paarse tekst weggelaten wordt als er in het voorgaande maar één persoon is vermeld.</w:t>
            </w:r>
          </w:p>
          <w:p w14:paraId="61CF607E" w14:textId="363015A5" w:rsidR="00DB4097" w:rsidRDefault="00DB4097" w:rsidP="008704AD"/>
        </w:tc>
      </w:tr>
    </w:tbl>
    <w:p w14:paraId="185DF4E2" w14:textId="77777777" w:rsidR="008704AD" w:rsidRPr="006D6993" w:rsidRDefault="008704AD" w:rsidP="006D6993">
      <w:pPr>
        <w:ind w:left="680"/>
      </w:pPr>
    </w:p>
    <w:p w14:paraId="7F671D04" w14:textId="77777777" w:rsidR="00C15CF7" w:rsidRPr="001D61D1" w:rsidRDefault="00C15CF7" w:rsidP="001D61D1"/>
    <w:p w14:paraId="31D11A44" w14:textId="5F49B23C" w:rsidR="00C15CF7" w:rsidRDefault="003952DF" w:rsidP="006D6993">
      <w:pPr>
        <w:pStyle w:val="Kop2"/>
      </w:pPr>
      <w:bookmarkStart w:id="227" w:name="_Ref438019187"/>
      <w:bookmarkStart w:id="228" w:name="_Toc464135502"/>
      <w:bookmarkStart w:id="229" w:name="_Toc506361266"/>
      <w:bookmarkStart w:id="230" w:name="_Toc12001456"/>
      <w:r>
        <w:t>Geldl</w:t>
      </w:r>
      <w:r w:rsidR="0070234C">
        <w:t>ening</w:t>
      </w:r>
      <w:bookmarkEnd w:id="227"/>
      <w:bookmarkEnd w:id="228"/>
      <w:bookmarkEnd w:id="229"/>
      <w:bookmarkEnd w:id="230"/>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729A7" w:rsidRPr="00D77156" w14:paraId="1FB17C11" w14:textId="77777777" w:rsidTr="00D77156">
        <w:trPr>
          <w:trHeight w:val="125"/>
          <w:tblHeader/>
        </w:trPr>
        <w:tc>
          <w:tcPr>
            <w:tcW w:w="2394" w:type="pct"/>
            <w:shd w:val="clear" w:color="auto" w:fill="auto"/>
          </w:tcPr>
          <w:p w14:paraId="3DE96743" w14:textId="77777777" w:rsidR="00E729A7" w:rsidRPr="00D77156" w:rsidRDefault="00E729A7" w:rsidP="00D77156">
            <w:pPr>
              <w:rPr>
                <w:b/>
              </w:rPr>
            </w:pPr>
            <w:r w:rsidRPr="00DB7FA4">
              <w:rPr>
                <w:b/>
              </w:rPr>
              <w:t>Modeldocument tekst</w:t>
            </w:r>
          </w:p>
        </w:tc>
        <w:tc>
          <w:tcPr>
            <w:tcW w:w="2606" w:type="pct"/>
            <w:shd w:val="clear" w:color="auto" w:fill="auto"/>
          </w:tcPr>
          <w:p w14:paraId="3E2B56E6" w14:textId="77777777" w:rsidR="00E729A7" w:rsidRPr="00D77156" w:rsidRDefault="00E729A7" w:rsidP="00E729A7">
            <w:pPr>
              <w:rPr>
                <w:b/>
              </w:rPr>
            </w:pPr>
            <w:r w:rsidRPr="00DB7FA4">
              <w:rPr>
                <w:b/>
              </w:rPr>
              <w:t>Toelichting</w:t>
            </w:r>
          </w:p>
        </w:tc>
      </w:tr>
      <w:tr w:rsidR="00EF4E44" w:rsidRPr="00123774" w14:paraId="67CC7C4A" w14:textId="77777777" w:rsidTr="00DB7FA4">
        <w:trPr>
          <w:trHeight w:val="125"/>
        </w:trPr>
        <w:tc>
          <w:tcPr>
            <w:tcW w:w="2394" w:type="pct"/>
            <w:shd w:val="clear" w:color="auto" w:fill="auto"/>
          </w:tcPr>
          <w:p w14:paraId="67CE8397"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De comparanten verklaarden als volgt: </w:t>
            </w:r>
          </w:p>
          <w:p w14:paraId="789B1C08" w14:textId="2903CEA8" w:rsidR="00EC2EA2" w:rsidRPr="0051554C" w:rsidRDefault="00EC2EA2" w:rsidP="00EC2EA2">
            <w:pPr>
              <w:widowControl w:val="0"/>
              <w:numPr>
                <w:ilvl w:val="0"/>
                <w:numId w:val="34"/>
              </w:numPr>
              <w:tabs>
                <w:tab w:val="left" w:pos="-1440"/>
                <w:tab w:val="left" w:pos="-720"/>
              </w:tabs>
              <w:suppressAutoHyphens/>
              <w:spacing w:line="240" w:lineRule="auto"/>
              <w:rPr>
                <w:rFonts w:cs="Arial"/>
                <w:color w:val="FF0000"/>
                <w:sz w:val="20"/>
              </w:rPr>
            </w:pPr>
            <w:r w:rsidRPr="0051554C">
              <w:rPr>
                <w:rFonts w:cs="Arial"/>
                <w:color w:val="FF0000"/>
                <w:sz w:val="20"/>
              </w:rPr>
              <w:t>MUNT Hypotheken en de Schuldenaar zijn een leningsovereenkomst aangegaan, hierna te noemen: de "Leningsovereenkomst", van welke overeenkomst blijkt uit een door MUNT Hypotheken uitgebracht en door de Schuldenaar geaccepteerd hypotheekaanbod. Een afschrift van het door MUNT Hypotheken en Schuldenaar ondertekend</w:t>
            </w:r>
            <w:r w:rsidR="006D6993">
              <w:rPr>
                <w:rFonts w:cs="Arial"/>
                <w:color w:val="FF0000"/>
                <w:sz w:val="20"/>
              </w:rPr>
              <w:t>e</w:t>
            </w:r>
            <w:r w:rsidRPr="0051554C">
              <w:rPr>
                <w:rFonts w:cs="Arial"/>
                <w:color w:val="FF0000"/>
                <w:sz w:val="20"/>
              </w:rPr>
              <w:t xml:space="preserve"> hypotheekaanbod wordt aan deze akte gehecht. </w:t>
            </w:r>
          </w:p>
          <w:p w14:paraId="718F597C" w14:textId="77777777" w:rsidR="00EC2EA2" w:rsidRPr="0051554C" w:rsidRDefault="00EC2EA2" w:rsidP="00EC2EA2">
            <w:pPr>
              <w:widowControl w:val="0"/>
              <w:numPr>
                <w:ilvl w:val="0"/>
                <w:numId w:val="34"/>
              </w:numPr>
              <w:tabs>
                <w:tab w:val="left" w:pos="-1440"/>
                <w:tab w:val="left" w:pos="-720"/>
              </w:tabs>
              <w:suppressAutoHyphens/>
              <w:spacing w:line="240" w:lineRule="auto"/>
              <w:rPr>
                <w:rFonts w:cs="Arial"/>
                <w:color w:val="FF0000"/>
                <w:sz w:val="20"/>
              </w:rPr>
            </w:pPr>
            <w:r w:rsidRPr="0051554C">
              <w:rPr>
                <w:rFonts w:cs="Arial"/>
                <w:color w:val="FF0000"/>
                <w:sz w:val="20"/>
              </w:rPr>
              <w:lastRenderedPageBreak/>
              <w:t xml:space="preserve">Blijkens de Leningsovereenkomst verstrekt MUNT Hypotheken aan de Schuldenaar een geldlening voor het hierna te noemen bedrag en is de Schuldenaar verplicht aan MUNT Hypotheken de in deze akte omschreven rechten van hypotheek en pand te (doen) verlenen op de wijze en onder de bepalingen en voorwaarden als uiteengezet in deze akte. </w:t>
            </w:r>
          </w:p>
          <w:p w14:paraId="2368F08C" w14:textId="121BCDF6" w:rsidR="00EC2EA2" w:rsidRDefault="00EC2EA2" w:rsidP="00EC2EA2">
            <w:pPr>
              <w:widowControl w:val="0"/>
              <w:numPr>
                <w:ilvl w:val="0"/>
                <w:numId w:val="34"/>
              </w:numPr>
              <w:tabs>
                <w:tab w:val="left" w:pos="-1440"/>
                <w:tab w:val="left" w:pos="-720"/>
              </w:tabs>
              <w:suppressAutoHyphens/>
              <w:spacing w:line="240" w:lineRule="auto"/>
              <w:rPr>
                <w:rFonts w:cs="Arial"/>
                <w:color w:val="FF0000"/>
                <w:sz w:val="20"/>
              </w:rPr>
            </w:pPr>
            <w:r w:rsidRPr="0051554C">
              <w:rPr>
                <w:rFonts w:cs="Arial"/>
                <w:color w:val="FF0000"/>
                <w:sz w:val="20"/>
              </w:rPr>
              <w:t xml:space="preserve">Partijen zijn derhalve het navolgende overeengekomen. </w:t>
            </w:r>
          </w:p>
          <w:p w14:paraId="0BE0E023" w14:textId="77777777" w:rsidR="00EC2EA2" w:rsidRPr="0051554C" w:rsidRDefault="00EC2EA2" w:rsidP="00EC2EA2">
            <w:pPr>
              <w:tabs>
                <w:tab w:val="left" w:pos="-1440"/>
                <w:tab w:val="left" w:pos="-720"/>
              </w:tabs>
              <w:suppressAutoHyphens/>
              <w:rPr>
                <w:rFonts w:cs="Arial"/>
                <w:color w:val="FF0000"/>
                <w:sz w:val="20"/>
              </w:rPr>
            </w:pPr>
            <w:r w:rsidRPr="009C611F">
              <w:rPr>
                <w:rFonts w:cs="Arial"/>
                <w:color w:val="FF0000"/>
                <w:sz w:val="20"/>
              </w:rPr>
              <w:t>A.</w:t>
            </w:r>
            <w:r>
              <w:rPr>
                <w:rFonts w:cs="Arial"/>
                <w:color w:val="FF0000"/>
                <w:sz w:val="20"/>
              </w:rPr>
              <w:t xml:space="preserve"> LENING</w:t>
            </w:r>
            <w:r>
              <w:rPr>
                <w:rFonts w:cs="Arial"/>
                <w:color w:val="FF0000"/>
                <w:sz w:val="20"/>
              </w:rPr>
              <w:br/>
            </w:r>
            <w:r w:rsidRPr="0051554C">
              <w:rPr>
                <w:rFonts w:cs="Arial"/>
                <w:color w:val="FF0000"/>
                <w:sz w:val="20"/>
              </w:rPr>
              <w:t xml:space="preserve">De Schuldenaar verklaarde wegens van MUNT Hypotheken ter leen ontvangen gelden hoofdelijk schuldig te zijn aan </w:t>
            </w:r>
            <w:r>
              <w:rPr>
                <w:rFonts w:cs="Arial"/>
                <w:color w:val="FF0000"/>
                <w:sz w:val="20"/>
              </w:rPr>
              <w:t>MUNT Hypotheken een bedrag van:</w:t>
            </w:r>
            <w:r w:rsidRPr="0051554C">
              <w:rPr>
                <w:rFonts w:cs="Arial"/>
                <w:color w:val="FF0000"/>
                <w:sz w:val="20"/>
              </w:rPr>
              <w:t xml:space="preserve">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leningbedrag voluit in letters (leningbedrag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 xml:space="preserve"> </w:t>
            </w:r>
            <w:r w:rsidRPr="0051554C">
              <w:rPr>
                <w:rFonts w:cs="Arial"/>
                <w:color w:val="FF0000"/>
                <w:sz w:val="20"/>
              </w:rPr>
              <w:t xml:space="preserve">(hierna te noemen: de "Lening"). </w:t>
            </w:r>
          </w:p>
          <w:p w14:paraId="4D0357CF"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MUNT Hypotheken verklaarde de hiervoor vermelde schuldbekentenis te aanvaarden. </w:t>
            </w:r>
          </w:p>
          <w:p w14:paraId="144C89C7" w14:textId="0C6A4ABA" w:rsidR="00EC2EA2" w:rsidRDefault="00EC2EA2" w:rsidP="00EC2EA2">
            <w:pPr>
              <w:tabs>
                <w:tab w:val="left" w:pos="-1440"/>
                <w:tab w:val="left" w:pos="-720"/>
              </w:tabs>
              <w:suppressAutoHyphens/>
              <w:rPr>
                <w:rFonts w:cs="Arial"/>
                <w:color w:val="FF0000"/>
                <w:sz w:val="20"/>
              </w:rPr>
            </w:pPr>
            <w:r w:rsidRPr="0051554C">
              <w:rPr>
                <w:rFonts w:cs="Arial"/>
                <w:color w:val="FF0000"/>
                <w:sz w:val="20"/>
              </w:rPr>
              <w:t xml:space="preserve">Tot zekerheid voor de betaling van de Schuld is de Schuldenaar met MUNT Hypotheken overeengekomen en heeft zich jegens MUNT Hypotheken verbonden en, voor zover nodig verklaart hierbij met MUNT Hypotheken overeen te komen en zich te verbinden, tot het vestigen en tot het bij voorbaat vestigen van het recht van hypotheek </w:t>
            </w:r>
            <w:r w:rsidR="006D6993">
              <w:rPr>
                <w:rFonts w:cs="Arial"/>
                <w:color w:val="FF0000"/>
                <w:sz w:val="20"/>
              </w:rPr>
              <w:t>en</w:t>
            </w:r>
            <w:r w:rsidRPr="0051554C">
              <w:rPr>
                <w:rFonts w:cs="Arial"/>
                <w:color w:val="FF0000"/>
                <w:sz w:val="20"/>
              </w:rPr>
              <w:t xml:space="preserve"> recht van pand zoals hierna wordt omschreven, ten behoeve van MUNT Hypotheken.</w:t>
            </w:r>
          </w:p>
          <w:p w14:paraId="574E4825" w14:textId="77777777" w:rsidR="00EC2EA2" w:rsidRPr="0051554C" w:rsidRDefault="00EC2EA2" w:rsidP="00EC2EA2">
            <w:pPr>
              <w:tabs>
                <w:tab w:val="left" w:pos="-1440"/>
                <w:tab w:val="left" w:pos="-720"/>
              </w:tabs>
              <w:suppressAutoHyphens/>
              <w:rPr>
                <w:rFonts w:cs="Arial"/>
                <w:color w:val="FF0000"/>
                <w:sz w:val="20"/>
                <w:u w:val="single"/>
              </w:rPr>
            </w:pPr>
            <w:r w:rsidRPr="0051554C">
              <w:rPr>
                <w:rFonts w:cs="Arial"/>
                <w:color w:val="FF0000"/>
                <w:sz w:val="20"/>
                <w:u w:val="single"/>
              </w:rPr>
              <w:t xml:space="preserve">Looptijd en aflossing </w:t>
            </w:r>
          </w:p>
          <w:p w14:paraId="71329DC3"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De Lening heeft een looptijd zoals in de Leningsovereenkomst is overeengekomen, dan wel eventueel nader tussen partijen (zal worden) overeengekomen. De aflossing van de Lening vindt plaats op de wijze als bepaald in de aan deze akte gehechte Leningsovereenkomst, de algemene voorwaarden van geldlening en zekerheidsstelling van MUNT </w:t>
            </w:r>
            <w:r w:rsidRPr="0051554C">
              <w:rPr>
                <w:rFonts w:cs="Arial"/>
                <w:color w:val="FF0000"/>
                <w:sz w:val="20"/>
              </w:rPr>
              <w:lastRenderedPageBreak/>
              <w:t xml:space="preserve">Hypotheken (hierna te noemen: de "Algemene Voorwaarden") welke zijn gehecht aan de Leningsovereenkomst, en / of op een nader door partijen overeen te komen wijze. </w:t>
            </w:r>
          </w:p>
          <w:p w14:paraId="3DDB3860" w14:textId="77777777" w:rsidR="00EC2EA2" w:rsidRPr="0051554C" w:rsidRDefault="00EC2EA2" w:rsidP="00EC2EA2">
            <w:pPr>
              <w:tabs>
                <w:tab w:val="left" w:pos="-1440"/>
                <w:tab w:val="left" w:pos="-720"/>
              </w:tabs>
              <w:suppressAutoHyphens/>
              <w:rPr>
                <w:rFonts w:cs="Arial"/>
                <w:color w:val="FF0000"/>
                <w:sz w:val="20"/>
                <w:u w:val="single"/>
              </w:rPr>
            </w:pPr>
            <w:r w:rsidRPr="0051554C">
              <w:rPr>
                <w:rFonts w:cs="Arial"/>
                <w:color w:val="FF0000"/>
                <w:sz w:val="20"/>
                <w:u w:val="single"/>
              </w:rPr>
              <w:t xml:space="preserve">Rente </w:t>
            </w:r>
          </w:p>
          <w:p w14:paraId="1E0EA281"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De Schuldenaar is rente over de Lening tegen het overeengekomen rentepercentage verschuldigd. De voor het eerst te betalen rente wordt berekend vanaf de datum waarop MUNT Hypotheken het bedrag van de Lening heeft overgeboekt naar de rekening van de notaris en / of naar de Bouwdepotrekening tot de laatste dag van de desbetreffende maand. Voor iedere volgende maand wordt de door de Schuldenaar te betalen rente berekend over het Uitstaande Bedrag per het einde van de daaraan voorafgaande maand. </w:t>
            </w:r>
          </w:p>
          <w:p w14:paraId="327CEA5C" w14:textId="77777777" w:rsidR="00EC2EA2" w:rsidRPr="0051554C" w:rsidRDefault="00EC2EA2" w:rsidP="00EC2EA2">
            <w:pPr>
              <w:tabs>
                <w:tab w:val="left" w:pos="-1440"/>
                <w:tab w:val="left" w:pos="-720"/>
              </w:tabs>
              <w:suppressAutoHyphens/>
              <w:rPr>
                <w:rFonts w:cs="Arial"/>
                <w:color w:val="FF0000"/>
                <w:sz w:val="20"/>
                <w:u w:val="single"/>
              </w:rPr>
            </w:pPr>
            <w:r w:rsidRPr="0051554C">
              <w:rPr>
                <w:rFonts w:cs="Arial"/>
                <w:color w:val="FF0000"/>
                <w:sz w:val="20"/>
                <w:u w:val="single"/>
              </w:rPr>
              <w:t xml:space="preserve">Algemene Voorwaarden </w:t>
            </w:r>
          </w:p>
          <w:p w14:paraId="7D378770"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Op de Leningsovereenkomst en op deze akte en de daarbij te verstrekken rechten van hypotheek en pand zijn van toepassing de Algemene Voorwaarden. De Algemene Voorwaarden worden geacht een onderdeel te zijn van de Leningsovereenkomst en deze akte als waren zij in de Leningsovereenkomst en deze akte woordelijk opgenomen. De Hypotheekgever verklaart een exemplaar van de Algemene Voorwaarden te hebben ontvangen, daarvan kennis te hebben genomen en daarmee in te stemmen. </w:t>
            </w:r>
          </w:p>
          <w:p w14:paraId="5653C07B" w14:textId="77777777" w:rsidR="00EC2EA2" w:rsidRPr="0051554C" w:rsidRDefault="00EC2EA2" w:rsidP="00EC2EA2">
            <w:pPr>
              <w:tabs>
                <w:tab w:val="left" w:pos="-1440"/>
                <w:tab w:val="left" w:pos="-720"/>
              </w:tabs>
              <w:suppressAutoHyphens/>
              <w:rPr>
                <w:rFonts w:cs="Arial"/>
                <w:color w:val="FF0000"/>
                <w:sz w:val="20"/>
                <w:u w:val="single"/>
              </w:rPr>
            </w:pPr>
            <w:r w:rsidRPr="0051554C">
              <w:rPr>
                <w:rFonts w:cs="Arial"/>
                <w:color w:val="FF0000"/>
                <w:sz w:val="20"/>
                <w:u w:val="single"/>
              </w:rPr>
              <w:t xml:space="preserve">Begrippen </w:t>
            </w:r>
          </w:p>
          <w:p w14:paraId="660C24FE"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Begrippen die in deze akte worden gebruikt, hebben de betekenis die daaraan is toegekend in de Algemene Voorwaarden, tenzij in deze akte anders is bepaald of uit de strekking van deze akte het tegendeel voortvloeit. </w:t>
            </w:r>
          </w:p>
          <w:p w14:paraId="649FD5EF" w14:textId="77777777" w:rsidR="00DE69DD" w:rsidRDefault="00EC2EA2" w:rsidP="00EC2EA2">
            <w:pPr>
              <w:widowControl w:val="0"/>
              <w:tabs>
                <w:tab w:val="left" w:pos="-1440"/>
                <w:tab w:val="left" w:pos="-720"/>
                <w:tab w:val="left" w:pos="425"/>
              </w:tabs>
              <w:suppressAutoHyphens/>
              <w:spacing w:line="240" w:lineRule="auto"/>
              <w:ind w:left="425" w:hanging="425"/>
              <w:rPr>
                <w:rFonts w:cs="Arial"/>
                <w:color w:val="FF0000"/>
                <w:sz w:val="20"/>
              </w:rPr>
            </w:pPr>
            <w:r w:rsidRPr="0051554C">
              <w:rPr>
                <w:rFonts w:cs="Arial"/>
                <w:color w:val="FF0000"/>
                <w:sz w:val="20"/>
              </w:rPr>
              <w:lastRenderedPageBreak/>
              <w:t>Onder het begrip "Schuld" wordt in deze akte verstaan: de schulden en</w:t>
            </w:r>
          </w:p>
          <w:p w14:paraId="5C0BCB27" w14:textId="49D5E661" w:rsidR="00DE69DD" w:rsidRDefault="00EC2EA2" w:rsidP="00EC2EA2">
            <w:pPr>
              <w:widowControl w:val="0"/>
              <w:tabs>
                <w:tab w:val="left" w:pos="-1440"/>
                <w:tab w:val="left" w:pos="-720"/>
                <w:tab w:val="left" w:pos="425"/>
              </w:tabs>
              <w:suppressAutoHyphens/>
              <w:spacing w:line="240" w:lineRule="auto"/>
              <w:ind w:left="425" w:hanging="425"/>
              <w:rPr>
                <w:rFonts w:cs="Arial"/>
                <w:color w:val="FF0000"/>
                <w:sz w:val="20"/>
              </w:rPr>
            </w:pPr>
            <w:r w:rsidRPr="0051554C">
              <w:rPr>
                <w:rFonts w:cs="Arial"/>
                <w:color w:val="FF0000"/>
                <w:sz w:val="20"/>
              </w:rPr>
              <w:t>verplichtingen tot zekerheid voor de betaling waarvan de Schuldenaar</w:t>
            </w:r>
          </w:p>
          <w:p w14:paraId="031AD9A1" w14:textId="77777777" w:rsidR="00DE69DD" w:rsidRDefault="00EC2EA2" w:rsidP="00EC2EA2">
            <w:pPr>
              <w:widowControl w:val="0"/>
              <w:tabs>
                <w:tab w:val="left" w:pos="-1440"/>
                <w:tab w:val="left" w:pos="-720"/>
                <w:tab w:val="left" w:pos="425"/>
              </w:tabs>
              <w:suppressAutoHyphens/>
              <w:spacing w:line="240" w:lineRule="auto"/>
              <w:ind w:left="425" w:hanging="425"/>
              <w:rPr>
                <w:rFonts w:cs="Arial"/>
                <w:color w:val="FF0000"/>
                <w:sz w:val="20"/>
              </w:rPr>
            </w:pPr>
            <w:r w:rsidRPr="0051554C">
              <w:rPr>
                <w:rFonts w:cs="Arial"/>
                <w:color w:val="FF0000"/>
                <w:sz w:val="20"/>
              </w:rPr>
              <w:t xml:space="preserve"> blijkens deze akte aan MUNT Hypotheken het recht van hypotheek op</w:t>
            </w:r>
          </w:p>
          <w:p w14:paraId="1FEF23D8" w14:textId="0286A955" w:rsidR="00EF4E44" w:rsidRPr="00194473" w:rsidRDefault="00EC2EA2" w:rsidP="00EC2EA2">
            <w:pPr>
              <w:widowControl w:val="0"/>
              <w:tabs>
                <w:tab w:val="left" w:pos="-1440"/>
                <w:tab w:val="left" w:pos="-720"/>
                <w:tab w:val="left" w:pos="425"/>
              </w:tabs>
              <w:suppressAutoHyphens/>
              <w:spacing w:line="240" w:lineRule="auto"/>
              <w:ind w:left="425" w:hanging="425"/>
              <w:rPr>
                <w:rFonts w:cs="Arial"/>
                <w:b/>
                <w:bCs/>
                <w:snapToGrid/>
                <w:color w:val="FF0000"/>
                <w:kern w:val="0"/>
                <w:szCs w:val="18"/>
                <w:lang w:eastAsia="nl-NL"/>
              </w:rPr>
            </w:pPr>
            <w:r w:rsidRPr="0051554C">
              <w:rPr>
                <w:rFonts w:cs="Arial"/>
                <w:color w:val="FF0000"/>
                <w:sz w:val="20"/>
              </w:rPr>
              <w:t xml:space="preserve"> het in deze akte genoemde Onderpand verleent of behoort te verlenen.</w:t>
            </w:r>
          </w:p>
        </w:tc>
        <w:tc>
          <w:tcPr>
            <w:tcW w:w="2606" w:type="pct"/>
            <w:shd w:val="clear" w:color="auto" w:fill="auto"/>
          </w:tcPr>
          <w:p w14:paraId="5D52D289" w14:textId="6FED3F66" w:rsidR="00962926" w:rsidRDefault="00962926" w:rsidP="00962926">
            <w:r>
              <w:lastRenderedPageBreak/>
              <w:t>Vaste tekst met verplichte variabelen.</w:t>
            </w:r>
          </w:p>
          <w:p w14:paraId="4D63B580" w14:textId="77777777" w:rsidR="00962926" w:rsidRDefault="00962926" w:rsidP="00962926"/>
          <w:p w14:paraId="207B0FEE" w14:textId="629A10E5" w:rsidR="00962926" w:rsidRDefault="00962926" w:rsidP="00962926">
            <w:pPr>
              <w:spacing w:line="240" w:lineRule="auto"/>
            </w:pPr>
            <w:r>
              <w:t>Het lening</w:t>
            </w:r>
            <w:r w:rsidRPr="00BF6B9A">
              <w:t xml:space="preserve">bedrag </w:t>
            </w:r>
            <w:r>
              <w:t xml:space="preserve">wordt </w:t>
            </w:r>
            <w:r w:rsidRPr="00BF6B9A">
              <w:t>ui</w:t>
            </w:r>
            <w:r>
              <w:t>t</w:t>
            </w:r>
            <w:r w:rsidRPr="00BF6B9A">
              <w:t>gesch</w:t>
            </w:r>
            <w:r>
              <w:t>reven getoond, gevolgd door het b</w:t>
            </w:r>
            <w:r w:rsidRPr="00BF6B9A">
              <w:t>e</w:t>
            </w:r>
            <w:r>
              <w:t>drag in cijfers, tussen haakjes.</w:t>
            </w:r>
          </w:p>
          <w:p w14:paraId="4FA7CED9" w14:textId="77777777" w:rsidR="00962926" w:rsidRPr="00DB7FA4" w:rsidRDefault="00962926" w:rsidP="00962926">
            <w:pPr>
              <w:spacing w:before="72"/>
              <w:rPr>
                <w:u w:val="single"/>
              </w:rPr>
            </w:pPr>
            <w:r w:rsidRPr="00DB7FA4">
              <w:rPr>
                <w:u w:val="single"/>
              </w:rPr>
              <w:t xml:space="preserve">Mapping </w:t>
            </w:r>
            <w:r>
              <w:rPr>
                <w:u w:val="single"/>
              </w:rPr>
              <w:t>lening</w:t>
            </w:r>
            <w:r w:rsidRPr="00DB7FA4">
              <w:rPr>
                <w:u w:val="single"/>
              </w:rPr>
              <w:t>bedrag:</w:t>
            </w:r>
          </w:p>
          <w:p w14:paraId="73B72EAD" w14:textId="77777777" w:rsidR="00962926" w:rsidRPr="00DB7FA4" w:rsidRDefault="00962926" w:rsidP="00962926">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14:paraId="343EC9B2" w14:textId="452AB496" w:rsidR="00EF4E44" w:rsidRDefault="00962926" w:rsidP="00FD6F38">
            <w:pPr>
              <w:keepNext/>
              <w:spacing w:line="240" w:lineRule="auto"/>
              <w:ind w:left="227"/>
            </w:pPr>
            <w:r w:rsidRPr="007100DB">
              <w:rPr>
                <w:snapToGrid/>
                <w:kern w:val="0"/>
                <w:sz w:val="16"/>
                <w:szCs w:val="16"/>
                <w:lang w:eastAsia="nl-NL"/>
              </w:rPr>
              <w:t>./</w:t>
            </w:r>
            <w:r w:rsidRPr="00584C9C">
              <w:rPr>
                <w:snapToGrid/>
                <w:kern w:val="0"/>
                <w:sz w:val="16"/>
                <w:szCs w:val="16"/>
                <w:lang w:eastAsia="nl-NL"/>
              </w:rPr>
              <w:t>bedragLening</w:t>
            </w:r>
            <w:r w:rsidRPr="007100DB">
              <w:rPr>
                <w:snapToGrid/>
                <w:kern w:val="0"/>
                <w:sz w:val="16"/>
                <w:szCs w:val="16"/>
                <w:lang w:eastAsia="nl-NL"/>
              </w:rPr>
              <w:t>/som</w:t>
            </w:r>
            <w:r w:rsidRPr="007100DB" w:rsidDel="00C46A8C">
              <w:rPr>
                <w:snapToGrid/>
                <w:kern w:val="0"/>
                <w:sz w:val="16"/>
                <w:szCs w:val="16"/>
                <w:lang w:eastAsia="nl-NL"/>
              </w:rPr>
              <w:t xml:space="preserve"> </w:t>
            </w:r>
            <w:r>
              <w:rPr>
                <w:snapToGrid/>
                <w:kern w:val="0"/>
                <w:sz w:val="16"/>
                <w:szCs w:val="16"/>
                <w:lang w:eastAsia="nl-NL"/>
              </w:rPr>
              <w:br/>
            </w:r>
            <w:r w:rsidRPr="007100DB">
              <w:rPr>
                <w:snapToGrid/>
                <w:kern w:val="0"/>
                <w:sz w:val="16"/>
                <w:szCs w:val="16"/>
                <w:lang w:eastAsia="nl-NL"/>
              </w:rPr>
              <w:t>./bedragLening</w:t>
            </w:r>
            <w:r w:rsidRPr="00DB7FA4">
              <w:rPr>
                <w:sz w:val="16"/>
                <w:szCs w:val="16"/>
              </w:rPr>
              <w:t>/valuta</w:t>
            </w:r>
          </w:p>
        </w:tc>
      </w:tr>
    </w:tbl>
    <w:p w14:paraId="685405E0" w14:textId="65231DFD" w:rsidR="00EE56CC" w:rsidRDefault="00EE56CC" w:rsidP="00EE56CC">
      <w:pPr>
        <w:pStyle w:val="Kop2"/>
        <w:pageBreakBefore/>
      </w:pPr>
      <w:bookmarkStart w:id="231" w:name="_Toc464135503"/>
      <w:bookmarkStart w:id="232" w:name="_Toc506361267"/>
      <w:bookmarkStart w:id="233" w:name="_Toc12001457"/>
      <w:bookmarkStart w:id="234" w:name="_Ref438469058"/>
      <w:r>
        <w:lastRenderedPageBreak/>
        <w:t>Starterslening</w:t>
      </w:r>
      <w:bookmarkEnd w:id="231"/>
      <w:bookmarkEnd w:id="232"/>
      <w:bookmarkEnd w:id="233"/>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E56CC" w:rsidRPr="003952DF" w14:paraId="2E5809DF" w14:textId="77777777" w:rsidTr="00323158">
        <w:trPr>
          <w:trHeight w:val="125"/>
        </w:trPr>
        <w:tc>
          <w:tcPr>
            <w:tcW w:w="2394" w:type="pct"/>
            <w:tcBorders>
              <w:top w:val="single" w:sz="6" w:space="0" w:color="000000"/>
              <w:left w:val="single" w:sz="6" w:space="0" w:color="000000"/>
              <w:bottom w:val="single" w:sz="6" w:space="0" w:color="000000"/>
              <w:right w:val="single" w:sz="6" w:space="0" w:color="000000"/>
            </w:tcBorders>
            <w:shd w:val="clear" w:color="auto" w:fill="auto"/>
          </w:tcPr>
          <w:p w14:paraId="7A7243EE" w14:textId="77777777" w:rsidR="00EE56CC" w:rsidRPr="003952DF" w:rsidRDefault="00EE56CC" w:rsidP="00323158">
            <w:pPr>
              <w:keepNext/>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spacing w:line="240" w:lineRule="auto"/>
              <w:rPr>
                <w:rFonts w:cs="Arial"/>
                <w:b/>
                <w:bCs/>
                <w:snapToGrid/>
                <w:kern w:val="0"/>
                <w:sz w:val="20"/>
              </w:rPr>
            </w:pPr>
            <w:r w:rsidRPr="003952DF">
              <w:rPr>
                <w:rFonts w:cs="Arial"/>
                <w:b/>
                <w:bCs/>
                <w:snapToGrid/>
                <w:kern w:val="0"/>
                <w:sz w:val="20"/>
              </w:rPr>
              <w:t>Modeldocument tekst</w:t>
            </w:r>
          </w:p>
        </w:tc>
        <w:tc>
          <w:tcPr>
            <w:tcW w:w="2606" w:type="pct"/>
            <w:tcBorders>
              <w:top w:val="single" w:sz="6" w:space="0" w:color="000000"/>
              <w:left w:val="single" w:sz="6" w:space="0" w:color="000000"/>
              <w:bottom w:val="single" w:sz="6" w:space="0" w:color="000000"/>
              <w:right w:val="single" w:sz="6" w:space="0" w:color="000000"/>
            </w:tcBorders>
            <w:shd w:val="clear" w:color="auto" w:fill="auto"/>
          </w:tcPr>
          <w:p w14:paraId="0CA4EE56" w14:textId="77777777" w:rsidR="00EE56CC" w:rsidRPr="003952DF" w:rsidRDefault="00EE56CC" w:rsidP="00323158">
            <w:pPr>
              <w:keepNext/>
              <w:rPr>
                <w:b/>
              </w:rPr>
            </w:pPr>
            <w:r w:rsidRPr="003952DF">
              <w:rPr>
                <w:b/>
              </w:rPr>
              <w:t>Toelichting</w:t>
            </w:r>
          </w:p>
        </w:tc>
      </w:tr>
      <w:tr w:rsidR="00EE56CC" w:rsidRPr="00123774" w14:paraId="421B6B96" w14:textId="77777777" w:rsidTr="00323158">
        <w:trPr>
          <w:trHeight w:val="125"/>
        </w:trPr>
        <w:tc>
          <w:tcPr>
            <w:tcW w:w="2394" w:type="pct"/>
            <w:shd w:val="clear" w:color="auto" w:fill="auto"/>
          </w:tcPr>
          <w:p w14:paraId="4CFDE9FD" w14:textId="77777777" w:rsidR="00EC2EA2" w:rsidRPr="0051554C" w:rsidRDefault="00EC2EA2" w:rsidP="00EC2EA2">
            <w:pPr>
              <w:tabs>
                <w:tab w:val="left" w:pos="-1440"/>
                <w:tab w:val="left" w:pos="-720"/>
              </w:tabs>
              <w:suppressAutoHyphens/>
              <w:rPr>
                <w:rFonts w:cs="Arial"/>
                <w:color w:val="7030A0"/>
                <w:sz w:val="20"/>
                <w:u w:val="single"/>
              </w:rPr>
            </w:pPr>
            <w:r w:rsidRPr="0051554C">
              <w:rPr>
                <w:rFonts w:cs="Arial"/>
                <w:color w:val="7030A0"/>
                <w:sz w:val="20"/>
                <w:u w:val="single"/>
              </w:rPr>
              <w:t>SVn Starterslening</w:t>
            </w:r>
          </w:p>
          <w:p w14:paraId="2629537E" w14:textId="738E38E2" w:rsidR="00EE56CC" w:rsidRPr="00FD6F38" w:rsidRDefault="00EC2EA2" w:rsidP="008A521C">
            <w:pPr>
              <w:tabs>
                <w:tab w:val="left" w:pos="-1440"/>
                <w:tab w:val="left" w:pos="-720"/>
              </w:tabs>
              <w:suppressAutoHyphens/>
              <w:rPr>
                <w:rFonts w:cs="Arial"/>
                <w:color w:val="7030A0"/>
                <w:sz w:val="20"/>
              </w:rPr>
            </w:pPr>
            <w:r w:rsidRPr="0051554C">
              <w:rPr>
                <w:rFonts w:cs="Arial"/>
                <w:color w:val="7030A0"/>
                <w:sz w:val="20"/>
              </w:rPr>
              <w:t>In verband met de door de Stichting Stimuleringsfonds Volkshuisvesting Nederlandse</w:t>
            </w:r>
            <w:r w:rsidR="008B1D25">
              <w:rPr>
                <w:rFonts w:cs="Arial"/>
                <w:color w:val="7030A0"/>
                <w:sz w:val="20"/>
              </w:rPr>
              <w:t xml:space="preserve"> </w:t>
            </w:r>
            <w:r w:rsidRPr="0051554C">
              <w:rPr>
                <w:rFonts w:cs="Arial"/>
                <w:color w:val="7030A0"/>
                <w:sz w:val="20"/>
              </w:rPr>
              <w:t>Gemeenten (SVn) te verstrekken Starterslening, heeft MUNT Hypotheken zich jegens SVn en</w:t>
            </w:r>
            <w:r w:rsidR="008B1D25">
              <w:rPr>
                <w:rFonts w:cs="Arial"/>
                <w:color w:val="7030A0"/>
                <w:sz w:val="20"/>
              </w:rPr>
              <w:t xml:space="preserve"> </w:t>
            </w:r>
            <w:r w:rsidRPr="0051554C">
              <w:rPr>
                <w:rFonts w:cs="Arial"/>
                <w:color w:val="7030A0"/>
                <w:sz w:val="20"/>
              </w:rPr>
              <w:t>Stichting Waarborgfonds Eigen Woningen (WEW) verplicht, na het ingaan van de lening</w:t>
            </w:r>
            <w:r w:rsidR="008B1D25">
              <w:rPr>
                <w:rFonts w:cs="Arial"/>
                <w:color w:val="7030A0"/>
                <w:sz w:val="20"/>
              </w:rPr>
              <w:t xml:space="preserve"> </w:t>
            </w:r>
            <w:r w:rsidRPr="0051554C">
              <w:rPr>
                <w:rFonts w:cs="Arial"/>
                <w:color w:val="7030A0"/>
                <w:sz w:val="20"/>
              </w:rPr>
              <w:t>geen gelden meer onder verband van de eerste hypotheekstelling ter leen te verstrekken</w:t>
            </w:r>
            <w:r w:rsidR="008B1D25">
              <w:rPr>
                <w:rFonts w:cs="Arial"/>
                <w:color w:val="7030A0"/>
                <w:sz w:val="20"/>
              </w:rPr>
              <w:t xml:space="preserve"> </w:t>
            </w:r>
            <w:r w:rsidRPr="0051554C">
              <w:rPr>
                <w:rFonts w:cs="Arial"/>
                <w:color w:val="7030A0"/>
                <w:sz w:val="20"/>
              </w:rPr>
              <w:t xml:space="preserve">aan de </w:t>
            </w:r>
            <w:r w:rsidR="008A521C">
              <w:rPr>
                <w:rFonts w:cs="Arial"/>
                <w:color w:val="7030A0"/>
                <w:sz w:val="20"/>
              </w:rPr>
              <w:t>S</w:t>
            </w:r>
            <w:r w:rsidRPr="0051554C">
              <w:rPr>
                <w:rFonts w:cs="Arial"/>
                <w:color w:val="7030A0"/>
                <w:sz w:val="20"/>
              </w:rPr>
              <w:t>chuldenaar. Tevens heeft MUNT Hypotheken zich jegens SVn en WEW verplicht reeds</w:t>
            </w:r>
            <w:r w:rsidR="008B1D25">
              <w:rPr>
                <w:rFonts w:cs="Arial"/>
                <w:color w:val="7030A0"/>
                <w:sz w:val="20"/>
              </w:rPr>
              <w:t xml:space="preserve"> </w:t>
            </w:r>
            <w:r w:rsidRPr="0051554C">
              <w:rPr>
                <w:rFonts w:cs="Arial"/>
                <w:color w:val="7030A0"/>
                <w:sz w:val="20"/>
              </w:rPr>
              <w:t>afgeloste bedragen op de lening, onder verband van de eerste hypotheekstelling, niet</w:t>
            </w:r>
            <w:r w:rsidR="008B1D25">
              <w:rPr>
                <w:rFonts w:cs="Arial"/>
                <w:color w:val="7030A0"/>
                <w:sz w:val="20"/>
              </w:rPr>
              <w:t xml:space="preserve"> </w:t>
            </w:r>
            <w:r w:rsidRPr="0051554C">
              <w:rPr>
                <w:rFonts w:cs="Arial"/>
                <w:color w:val="7030A0"/>
                <w:sz w:val="20"/>
              </w:rPr>
              <w:t xml:space="preserve">opnieuw te laten opnemen door de </w:t>
            </w:r>
            <w:r w:rsidR="008A521C">
              <w:rPr>
                <w:rFonts w:cs="Arial"/>
                <w:color w:val="7030A0"/>
                <w:sz w:val="20"/>
              </w:rPr>
              <w:t>S</w:t>
            </w:r>
            <w:r w:rsidRPr="0051554C">
              <w:rPr>
                <w:rFonts w:cs="Arial"/>
                <w:color w:val="7030A0"/>
                <w:sz w:val="20"/>
              </w:rPr>
              <w:t>chuldenaar. Voormelde verplichtingen rusten op MUNT Hypotheken uitsluitend zolang de bij SVn aangegane Starterslening niet volledig is afgelost.</w:t>
            </w:r>
          </w:p>
        </w:tc>
        <w:tc>
          <w:tcPr>
            <w:tcW w:w="2606" w:type="pct"/>
            <w:shd w:val="clear" w:color="auto" w:fill="auto"/>
          </w:tcPr>
          <w:p w14:paraId="60A55205" w14:textId="77777777" w:rsidR="00EE56CC" w:rsidRDefault="00EE56CC" w:rsidP="00EE56CC">
            <w:pPr>
              <w:rPr>
                <w:u w:val="single"/>
              </w:rPr>
            </w:pPr>
            <w:r>
              <w:rPr>
                <w:lang w:val="nl"/>
              </w:rPr>
              <w:t>Optionele keuzetekst om aan te geven dat een ‘starterslening’ van toepassing is, mag ook weggelaten worden.</w:t>
            </w:r>
          </w:p>
          <w:p w14:paraId="41487497" w14:textId="77777777" w:rsidR="00EE56CC" w:rsidRDefault="00EE56CC" w:rsidP="00EE56CC">
            <w:pPr>
              <w:rPr>
                <w:u w:val="single"/>
              </w:rPr>
            </w:pPr>
          </w:p>
          <w:p w14:paraId="13AD987A" w14:textId="77777777" w:rsidR="00EE56CC" w:rsidRDefault="00EE56CC" w:rsidP="00EE56CC">
            <w:pPr>
              <w:rPr>
                <w:u w:val="single"/>
              </w:rPr>
            </w:pPr>
            <w:r>
              <w:rPr>
                <w:u w:val="single"/>
              </w:rPr>
              <w:t>Mapping:</w:t>
            </w:r>
          </w:p>
          <w:p w14:paraId="05BF4F13" w14:textId="77777777" w:rsidR="00EE56CC" w:rsidRDefault="00EE56CC" w:rsidP="00EE56CC">
            <w:pPr>
              <w:rPr>
                <w:sz w:val="16"/>
                <w:szCs w:val="16"/>
              </w:rPr>
            </w:pPr>
            <w:r>
              <w:rPr>
                <w:sz w:val="16"/>
                <w:szCs w:val="16"/>
              </w:rPr>
              <w:t>//IMKAD_AangebodenStuk/tia_TekstKeuze/</w:t>
            </w:r>
          </w:p>
          <w:p w14:paraId="17493BB6" w14:textId="77777777" w:rsidR="00EE56CC" w:rsidRDefault="00EE56CC" w:rsidP="00EE56CC">
            <w:pPr>
              <w:spacing w:before="72" w:line="240" w:lineRule="auto"/>
              <w:rPr>
                <w:sz w:val="16"/>
                <w:szCs w:val="16"/>
              </w:rPr>
            </w:pPr>
            <w:r>
              <w:rPr>
                <w:sz w:val="16"/>
                <w:szCs w:val="16"/>
              </w:rPr>
              <w:t>./tagNaam('k_SVnStarterslening')</w:t>
            </w:r>
          </w:p>
          <w:p w14:paraId="58A4B75E" w14:textId="6F84643F" w:rsidR="00EE56CC" w:rsidRPr="004D42E8" w:rsidRDefault="00EE56CC" w:rsidP="00EE56CC">
            <w:pPr>
              <w:keepNext/>
              <w:spacing w:line="240" w:lineRule="auto"/>
            </w:pPr>
            <w:r>
              <w:rPr>
                <w:sz w:val="16"/>
                <w:szCs w:val="16"/>
              </w:rPr>
              <w:t>./tekst = (‘true’ = tekst wordt wel getoond; ‘false’ = tekst wordt niet getoond)</w:t>
            </w:r>
          </w:p>
        </w:tc>
      </w:tr>
    </w:tbl>
    <w:p w14:paraId="220230F1" w14:textId="77777777" w:rsidR="00EE56CC" w:rsidRPr="00FD6F38" w:rsidRDefault="00EE56CC" w:rsidP="00FD6F38"/>
    <w:p w14:paraId="3B472906" w14:textId="77777777" w:rsidR="00A03E3E" w:rsidRPr="00B97244" w:rsidRDefault="00CB448C" w:rsidP="003638D8">
      <w:pPr>
        <w:pStyle w:val="Kop2"/>
        <w:pageBreakBefore/>
      </w:pPr>
      <w:bookmarkStart w:id="235" w:name="_Toc464135504"/>
      <w:bookmarkStart w:id="236" w:name="_Toc506361268"/>
      <w:bookmarkStart w:id="237" w:name="_Toc12001458"/>
      <w:bookmarkEnd w:id="234"/>
      <w:r>
        <w:lastRenderedPageBreak/>
        <w:t>Hypotheekstelling</w:t>
      </w:r>
      <w:bookmarkEnd w:id="235"/>
      <w:bookmarkEnd w:id="236"/>
      <w:bookmarkEnd w:id="23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3A182E35" w14:textId="77777777" w:rsidTr="00D77156">
        <w:trPr>
          <w:tblHeader/>
        </w:trPr>
        <w:tc>
          <w:tcPr>
            <w:tcW w:w="6771" w:type="dxa"/>
            <w:shd w:val="clear" w:color="auto" w:fill="auto"/>
          </w:tcPr>
          <w:p w14:paraId="33FDA82B" w14:textId="77777777" w:rsidR="00E729A7" w:rsidRPr="00D77156" w:rsidRDefault="00E729A7" w:rsidP="00D77156">
            <w:pPr>
              <w:rPr>
                <w:b/>
              </w:rPr>
            </w:pPr>
            <w:r w:rsidRPr="00DB7FA4">
              <w:rPr>
                <w:b/>
              </w:rPr>
              <w:t>Modeldocument tekst</w:t>
            </w:r>
          </w:p>
        </w:tc>
        <w:tc>
          <w:tcPr>
            <w:tcW w:w="7371" w:type="dxa"/>
            <w:shd w:val="clear" w:color="auto" w:fill="auto"/>
          </w:tcPr>
          <w:p w14:paraId="25293D0F" w14:textId="77777777" w:rsidR="00E729A7" w:rsidRPr="00D77156" w:rsidRDefault="00E729A7" w:rsidP="00D77156">
            <w:pPr>
              <w:rPr>
                <w:b/>
              </w:rPr>
            </w:pPr>
            <w:r w:rsidRPr="00DB7FA4">
              <w:rPr>
                <w:b/>
              </w:rPr>
              <w:t>Toelichting</w:t>
            </w:r>
          </w:p>
        </w:tc>
      </w:tr>
      <w:tr w:rsidR="00E729A7" w:rsidRPr="00343045" w14:paraId="69A2FCAC" w14:textId="77777777" w:rsidTr="00DB7FA4">
        <w:tc>
          <w:tcPr>
            <w:tcW w:w="6771" w:type="dxa"/>
            <w:shd w:val="clear" w:color="auto" w:fill="auto"/>
          </w:tcPr>
          <w:p w14:paraId="5EA32C54" w14:textId="77777777" w:rsidR="00A92EB9" w:rsidRDefault="00323158" w:rsidP="00A92EB9">
            <w:pPr>
              <w:tabs>
                <w:tab w:val="left" w:pos="-1440"/>
                <w:tab w:val="left" w:pos="-720"/>
              </w:tabs>
              <w:suppressAutoHyphens/>
              <w:rPr>
                <w:rFonts w:cs="Arial"/>
                <w:color w:val="FF0000"/>
                <w:sz w:val="20"/>
              </w:rPr>
            </w:pPr>
            <w:r>
              <w:rPr>
                <w:rFonts w:cs="Arial"/>
                <w:color w:val="FF0000"/>
                <w:sz w:val="20"/>
              </w:rPr>
              <w:t xml:space="preserve"> </w:t>
            </w:r>
            <w:r w:rsidR="00A92EB9">
              <w:rPr>
                <w:rFonts w:cs="Arial"/>
                <w:color w:val="FF0000"/>
                <w:sz w:val="20"/>
              </w:rPr>
              <w:t>B. HYPOTHEEKRECHT</w:t>
            </w:r>
          </w:p>
          <w:p w14:paraId="34E8878E" w14:textId="77777777" w:rsidR="00A92EB9" w:rsidRPr="0051554C" w:rsidRDefault="00A92EB9" w:rsidP="00A92EB9">
            <w:pPr>
              <w:tabs>
                <w:tab w:val="left" w:pos="-1440"/>
                <w:tab w:val="left" w:pos="-720"/>
              </w:tabs>
              <w:suppressAutoHyphens/>
              <w:rPr>
                <w:rFonts w:cs="Arial"/>
                <w:color w:val="FF0000"/>
                <w:sz w:val="20"/>
              </w:rPr>
            </w:pPr>
            <w:r w:rsidRPr="00360A82">
              <w:rPr>
                <w:rFonts w:cs="Arial"/>
                <w:color w:val="FF0000"/>
                <w:sz w:val="20"/>
                <w:u w:val="single"/>
              </w:rPr>
              <w:t>Hypotheekstelling</w:t>
            </w:r>
            <w:r>
              <w:rPr>
                <w:rFonts w:cs="Arial"/>
                <w:color w:val="FF0000"/>
                <w:sz w:val="20"/>
              </w:rPr>
              <w:br/>
            </w:r>
            <w:r w:rsidRPr="0051554C">
              <w:rPr>
                <w:rFonts w:cs="Arial"/>
                <w:color w:val="FF0000"/>
                <w:sz w:val="20"/>
              </w:rPr>
              <w:t xml:space="preserve">Tot zekerheid voor: </w:t>
            </w:r>
          </w:p>
          <w:p w14:paraId="57A521C9" w14:textId="3DBBA079" w:rsidR="00A92EB9" w:rsidRPr="0051554C" w:rsidRDefault="00A92EB9" w:rsidP="00A92EB9">
            <w:pPr>
              <w:widowControl w:val="0"/>
              <w:numPr>
                <w:ilvl w:val="0"/>
                <w:numId w:val="35"/>
              </w:numPr>
              <w:tabs>
                <w:tab w:val="left" w:pos="-1440"/>
                <w:tab w:val="left" w:pos="-720"/>
              </w:tabs>
              <w:suppressAutoHyphens/>
              <w:spacing w:line="240" w:lineRule="auto"/>
              <w:rPr>
                <w:rFonts w:cs="Arial"/>
                <w:color w:val="FF0000"/>
                <w:sz w:val="20"/>
              </w:rPr>
            </w:pPr>
            <w:r w:rsidRPr="0051554C">
              <w:rPr>
                <w:rFonts w:cs="Arial"/>
                <w:color w:val="FF0000"/>
                <w:sz w:val="20"/>
              </w:rPr>
              <w:t>de terugbetaling van</w:t>
            </w:r>
            <w:r>
              <w:rPr>
                <w:rFonts w:cs="Arial"/>
                <w:color w:val="FF0000"/>
                <w:sz w:val="20"/>
              </w:rPr>
              <w:t xml:space="preserve"> de hoofdsom van de Lening</w:t>
            </w:r>
            <w:r w:rsidR="00297F28">
              <w:rPr>
                <w:rFonts w:cs="Arial"/>
                <w:color w:val="FF0000"/>
                <w:sz w:val="20"/>
              </w:rPr>
              <w:t xml:space="preserve"> </w:t>
            </w:r>
            <w:r w:rsidR="00297F28" w:rsidRPr="00E957A4">
              <w:rPr>
                <w:rFonts w:cs="Arial"/>
                <w:sz w:val="20"/>
              </w:rPr>
              <w:fldChar w:fldCharType="begin"/>
            </w:r>
            <w:r w:rsidR="00297F28" w:rsidRPr="00E957A4">
              <w:rPr>
                <w:rFonts w:cs="Arial"/>
                <w:sz w:val="20"/>
              </w:rPr>
              <w:instrText>MacroButton Nomacro §</w:instrText>
            </w:r>
            <w:r w:rsidR="00297F28" w:rsidRPr="00E957A4">
              <w:rPr>
                <w:rFonts w:cs="Arial"/>
                <w:sz w:val="20"/>
              </w:rPr>
              <w:fldChar w:fldCharType="end"/>
            </w:r>
            <w:r w:rsidR="00297F28">
              <w:rPr>
                <w:rFonts w:cs="Arial"/>
                <w:sz w:val="20"/>
              </w:rPr>
              <w:t>leningbedrag voluit in letters (leningbedrag in cijfers)</w:t>
            </w:r>
            <w:r w:rsidR="00297F28" w:rsidRPr="00E957A4">
              <w:rPr>
                <w:rFonts w:cs="Arial"/>
                <w:sz w:val="20"/>
              </w:rPr>
              <w:fldChar w:fldCharType="begin"/>
            </w:r>
            <w:r w:rsidR="00297F28" w:rsidRPr="00E957A4">
              <w:rPr>
                <w:rFonts w:cs="Arial"/>
                <w:sz w:val="20"/>
              </w:rPr>
              <w:instrText>MacroButton Nomacro §</w:instrText>
            </w:r>
            <w:r w:rsidR="00297F28" w:rsidRPr="00E957A4">
              <w:rPr>
                <w:rFonts w:cs="Arial"/>
                <w:sz w:val="20"/>
              </w:rPr>
              <w:fldChar w:fldCharType="end"/>
            </w:r>
            <w:r w:rsidRPr="0051554C">
              <w:rPr>
                <w:rFonts w:cs="Arial"/>
                <w:color w:val="FF0000"/>
                <w:sz w:val="20"/>
              </w:rPr>
              <w:t xml:space="preserve">, (daaronder begrepen de eventueel aan de Schuldenaar terugbetaalde aflossingsbedragen) en voorts de betaling van al hetgeen de Schuldenaar nu of op enig tijdstip in de toekomst al dan niet opeisbaar, voorwaardelijk of onder tijdsbepaling aan MUNT Hypotheken verschuldigd is of zal worden uit hoofde van de Leningsovereenkomst, deze akte, de Algemene Voorwaarden, eerdere met betrekking tot het hierna te noemen Onderpand verstrekte geldleningen, dan wel uit welke </w:t>
            </w:r>
            <w:r>
              <w:rPr>
                <w:rFonts w:cs="Arial"/>
                <w:color w:val="FF0000"/>
                <w:sz w:val="20"/>
              </w:rPr>
              <w:t xml:space="preserve">hoofde dan ook, tot een bedrag </w:t>
            </w:r>
            <w:r w:rsidRPr="0051554C">
              <w:rPr>
                <w:rFonts w:cs="Arial"/>
                <w:color w:val="FF0000"/>
                <w:sz w:val="20"/>
              </w:rPr>
              <w:t xml:space="preserve">van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hypotheekbedrag voluit in letters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sidRPr="0051554C">
              <w:rPr>
                <w:rFonts w:cs="Arial"/>
                <w:color w:val="FF0000"/>
                <w:sz w:val="20"/>
              </w:rPr>
              <w:t xml:space="preserve">, en </w:t>
            </w:r>
          </w:p>
          <w:p w14:paraId="750DF5A1" w14:textId="6B49EF53" w:rsidR="00A92EB9" w:rsidRPr="0051554C" w:rsidRDefault="00A92EB9" w:rsidP="00A92EB9">
            <w:pPr>
              <w:widowControl w:val="0"/>
              <w:numPr>
                <w:ilvl w:val="0"/>
                <w:numId w:val="35"/>
              </w:numPr>
              <w:tabs>
                <w:tab w:val="left" w:pos="-1440"/>
                <w:tab w:val="left" w:pos="-720"/>
              </w:tabs>
              <w:suppressAutoHyphens/>
              <w:spacing w:line="240" w:lineRule="auto"/>
              <w:rPr>
                <w:rFonts w:cs="Arial"/>
                <w:color w:val="FF0000"/>
                <w:sz w:val="20"/>
              </w:rPr>
            </w:pPr>
            <w:r w:rsidRPr="0051554C">
              <w:rPr>
                <w:rFonts w:cs="Arial"/>
                <w:color w:val="FF0000"/>
                <w:sz w:val="20"/>
              </w:rPr>
              <w:t>de betaling van de rente (inclusief overeen te komen verhogingen), vertragingsrente, kosten, schadevergoedingen en/of andere vergoedingen nu of in de toekomst aan MUNT Hypotheken verschuldigd uit hoofde van de Leningsovereenkomst en de betaling van al hetgeen MUNT Hypotheken overigens uit hoofde van de Leningsovereenkomst, deze akte of de Algemene Voorwaarden van de Schuldenaar te vorderen mocht hebben, welke in deze paragraaf b bedoelde bedragen gezamenlijk worden begroot op een bedrag</w:t>
            </w:r>
            <w:r>
              <w:rPr>
                <w:rFonts w:cs="Arial"/>
                <w:color w:val="FF0000"/>
                <w:sz w:val="20"/>
              </w:rPr>
              <w:t xml:space="preserve"> van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40% van hypotheekbedrag voluit in letters (40% van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sidRPr="0051554C">
              <w:rPr>
                <w:rFonts w:cs="Arial"/>
                <w:color w:val="FF0000"/>
                <w:sz w:val="20"/>
              </w:rPr>
              <w:t xml:space="preserve">, zijnde </w:t>
            </w:r>
            <w:r w:rsidR="00297F28" w:rsidRPr="009F7DBF">
              <w:rPr>
                <w:rFonts w:cs="Arial"/>
                <w:snapToGrid/>
                <w:color w:val="FF0000"/>
                <w:sz w:val="20"/>
              </w:rPr>
              <w:t xml:space="preserve">veertig procent </w:t>
            </w:r>
            <w:r w:rsidR="00297F28">
              <w:rPr>
                <w:rFonts w:cs="Arial"/>
                <w:snapToGrid/>
                <w:color w:val="FF0000"/>
                <w:sz w:val="20"/>
              </w:rPr>
              <w:t>(</w:t>
            </w:r>
            <w:r w:rsidR="00297F28" w:rsidRPr="0051554C">
              <w:rPr>
                <w:rFonts w:cs="Arial"/>
                <w:color w:val="FF0000"/>
                <w:sz w:val="20"/>
              </w:rPr>
              <w:t>40</w:t>
            </w:r>
            <w:r w:rsidR="00297F28">
              <w:rPr>
                <w:rFonts w:cs="Arial"/>
                <w:color w:val="FF0000"/>
                <w:sz w:val="20"/>
              </w:rPr>
              <w:t>%)</w:t>
            </w:r>
            <w:r w:rsidRPr="0051554C">
              <w:rPr>
                <w:rFonts w:cs="Arial"/>
                <w:color w:val="FF0000"/>
                <w:sz w:val="20"/>
              </w:rPr>
              <w:t xml:space="preserve"> van het laatst genoemde bedrag; </w:t>
            </w:r>
          </w:p>
          <w:p w14:paraId="3EACBC39" w14:textId="0E6F3113" w:rsidR="00E729A7" w:rsidRPr="00A92EB9" w:rsidRDefault="00A92EB9" w:rsidP="00323158">
            <w:pPr>
              <w:tabs>
                <w:tab w:val="left" w:pos="-1440"/>
                <w:tab w:val="left" w:pos="-720"/>
              </w:tabs>
              <w:suppressAutoHyphens/>
              <w:rPr>
                <w:rFonts w:cs="Arial"/>
                <w:color w:val="FF0000"/>
                <w:sz w:val="20"/>
              </w:rPr>
            </w:pPr>
            <w:r w:rsidRPr="0051554C">
              <w:rPr>
                <w:rFonts w:cs="Arial"/>
                <w:color w:val="FF0000"/>
                <w:sz w:val="20"/>
              </w:rPr>
              <w:t>de</w:t>
            </w:r>
            <w:r>
              <w:rPr>
                <w:rFonts w:cs="Arial"/>
                <w:color w:val="FF0000"/>
                <w:sz w:val="20"/>
              </w:rPr>
              <w:t xml:space="preserve">rhalve tot een totaalbedrag ad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140% van hypotheekbedrag voluit in letters (140% van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color w:val="FF0000"/>
                <w:sz w:val="20"/>
              </w:rPr>
              <w:t xml:space="preserve">, </w:t>
            </w:r>
            <w:r w:rsidRPr="0051554C">
              <w:rPr>
                <w:rFonts w:cs="Arial"/>
                <w:color w:val="FF0000"/>
                <w:sz w:val="20"/>
              </w:rPr>
              <w:t xml:space="preserve">verleent de </w:t>
            </w:r>
            <w:r w:rsidRPr="0051554C">
              <w:rPr>
                <w:rFonts w:cs="Arial"/>
                <w:color w:val="FF0000"/>
                <w:sz w:val="20"/>
              </w:rPr>
              <w:lastRenderedPageBreak/>
              <w:t xml:space="preserve">Hypotheekgever bij deze aan MUNT Hypotheken die van de Hypotheekgever aanvaardt, het recht van </w:t>
            </w:r>
            <w:r w:rsidRPr="00D40FF8">
              <w:rPr>
                <w:rFonts w:cs="Arial"/>
                <w:sz w:val="20"/>
              </w:rPr>
              <w:fldChar w:fldCharType="begin"/>
            </w:r>
            <w:r w:rsidRPr="00D40FF8">
              <w:rPr>
                <w:rFonts w:cs="Arial"/>
                <w:sz w:val="20"/>
              </w:rPr>
              <w:instrText>MacroButton Nomacro §</w:instrText>
            </w:r>
            <w:r w:rsidRPr="00D40FF8">
              <w:rPr>
                <w:rFonts w:cs="Arial"/>
                <w:sz w:val="20"/>
              </w:rPr>
              <w:fldChar w:fldCharType="end"/>
            </w:r>
            <w:r w:rsidRPr="00D40FF8">
              <w:rPr>
                <w:rFonts w:cs="Arial"/>
                <w:sz w:val="20"/>
              </w:rPr>
              <w:t>telwoord</w:t>
            </w:r>
            <w:r w:rsidRPr="00D40FF8">
              <w:rPr>
                <w:rFonts w:cs="Arial"/>
                <w:sz w:val="20"/>
              </w:rPr>
              <w:fldChar w:fldCharType="begin"/>
            </w:r>
            <w:r w:rsidRPr="00D40FF8">
              <w:rPr>
                <w:rFonts w:cs="Arial"/>
                <w:sz w:val="20"/>
              </w:rPr>
              <w:instrText>MacroButton Nomacro §</w:instrText>
            </w:r>
            <w:r w:rsidRPr="00D40FF8">
              <w:rPr>
                <w:rFonts w:cs="Arial"/>
                <w:sz w:val="20"/>
              </w:rPr>
              <w:fldChar w:fldCharType="end"/>
            </w:r>
            <w:r w:rsidRPr="0051554C">
              <w:rPr>
                <w:rFonts w:cs="Arial"/>
                <w:color w:val="FF0000"/>
                <w:sz w:val="20"/>
              </w:rPr>
              <w:t xml:space="preserve"> hypotheek op het hierna te omschrijven registergoed (hiern</w:t>
            </w:r>
            <w:r>
              <w:rPr>
                <w:rFonts w:cs="Arial"/>
                <w:color w:val="FF0000"/>
                <w:sz w:val="20"/>
              </w:rPr>
              <w:t xml:space="preserve">a te noemen het "Onderpand"): </w:t>
            </w:r>
          </w:p>
        </w:tc>
        <w:tc>
          <w:tcPr>
            <w:tcW w:w="7371" w:type="dxa"/>
            <w:shd w:val="clear" w:color="auto" w:fill="auto"/>
          </w:tcPr>
          <w:p w14:paraId="03BDA097" w14:textId="77777777" w:rsidR="00CB448C" w:rsidRDefault="00E729A7" w:rsidP="00030A78">
            <w:pPr>
              <w:keepNext/>
            </w:pPr>
            <w:r w:rsidRPr="00B13D63">
              <w:lastRenderedPageBreak/>
              <w:t>Vaste</w:t>
            </w:r>
            <w:r>
              <w:t xml:space="preserve"> tekst.</w:t>
            </w:r>
            <w:r w:rsidR="00CB448C">
              <w:t xml:space="preserve"> De bedragen worden </w:t>
            </w:r>
            <w:r w:rsidR="00CB448C" w:rsidRPr="00BF6B9A">
              <w:t>ui</w:t>
            </w:r>
            <w:r w:rsidR="00CB448C">
              <w:t>t</w:t>
            </w:r>
            <w:r w:rsidR="00CB448C" w:rsidRPr="00BF6B9A">
              <w:t>gesch</w:t>
            </w:r>
            <w:r w:rsidR="00CB448C">
              <w:t>reven getoond, gevolgd door het b</w:t>
            </w:r>
            <w:r w:rsidR="00CB448C" w:rsidRPr="00BF6B9A">
              <w:t>e</w:t>
            </w:r>
            <w:r w:rsidR="00CB448C">
              <w:t>drag in cijfers, tussen haakjes.</w:t>
            </w:r>
          </w:p>
          <w:p w14:paraId="1CC67815" w14:textId="77777777" w:rsidR="00E729A7" w:rsidRDefault="00E729A7" w:rsidP="00D77156">
            <w:pPr>
              <w:spacing w:line="240" w:lineRule="auto"/>
              <w:rPr>
                <w:sz w:val="16"/>
                <w:szCs w:val="16"/>
              </w:rPr>
            </w:pPr>
          </w:p>
          <w:p w14:paraId="04F96C17" w14:textId="77777777" w:rsidR="004F0F5D" w:rsidRPr="00030A78" w:rsidRDefault="004F0F5D" w:rsidP="00030A78">
            <w:pPr>
              <w:keepNext/>
            </w:pPr>
            <w:r>
              <w:t xml:space="preserve">Het telwoord </w:t>
            </w:r>
            <w:r w:rsidRPr="00A33B2A">
              <w:t>wordt als getal in het essentialiabestand opgenomen maar als tekst in de akte</w:t>
            </w:r>
            <w:r w:rsidRPr="00030A78">
              <w:t>.</w:t>
            </w:r>
          </w:p>
          <w:p w14:paraId="5D009615" w14:textId="77777777" w:rsidR="00297F28" w:rsidRPr="00DB7FA4" w:rsidRDefault="00297F28" w:rsidP="00297F28">
            <w:pPr>
              <w:spacing w:before="72"/>
              <w:rPr>
                <w:u w:val="single"/>
              </w:rPr>
            </w:pPr>
            <w:r w:rsidRPr="00DB7FA4">
              <w:rPr>
                <w:u w:val="single"/>
              </w:rPr>
              <w:t xml:space="preserve">Mapping </w:t>
            </w:r>
            <w:r>
              <w:rPr>
                <w:u w:val="single"/>
              </w:rPr>
              <w:t>lening</w:t>
            </w:r>
            <w:r w:rsidRPr="00DB7FA4">
              <w:rPr>
                <w:u w:val="single"/>
              </w:rPr>
              <w:t>bedrag:</w:t>
            </w:r>
          </w:p>
          <w:p w14:paraId="7A8A93B8" w14:textId="77777777" w:rsidR="00297F28" w:rsidRPr="00DB7FA4" w:rsidRDefault="00297F28" w:rsidP="00297F28">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14:paraId="3151EFDB" w14:textId="77777777" w:rsidR="00297F28" w:rsidRPr="007100DB" w:rsidRDefault="00297F28" w:rsidP="00297F28">
            <w:pPr>
              <w:keepNext/>
              <w:spacing w:line="240" w:lineRule="auto"/>
              <w:ind w:left="227"/>
              <w:rPr>
                <w:snapToGrid/>
                <w:kern w:val="0"/>
                <w:sz w:val="16"/>
                <w:szCs w:val="16"/>
                <w:lang w:eastAsia="nl-NL"/>
              </w:rPr>
            </w:pPr>
            <w:r w:rsidRPr="007100DB">
              <w:rPr>
                <w:snapToGrid/>
                <w:kern w:val="0"/>
                <w:sz w:val="16"/>
                <w:szCs w:val="16"/>
                <w:lang w:eastAsia="nl-NL"/>
              </w:rPr>
              <w:t>./</w:t>
            </w:r>
            <w:r w:rsidRPr="00584C9C">
              <w:rPr>
                <w:snapToGrid/>
                <w:kern w:val="0"/>
                <w:sz w:val="16"/>
                <w:szCs w:val="16"/>
                <w:lang w:eastAsia="nl-NL"/>
              </w:rPr>
              <w:t>bedragLening</w:t>
            </w:r>
            <w:r w:rsidRPr="007100DB">
              <w:rPr>
                <w:snapToGrid/>
                <w:kern w:val="0"/>
                <w:sz w:val="16"/>
                <w:szCs w:val="16"/>
                <w:lang w:eastAsia="nl-NL"/>
              </w:rPr>
              <w:t>/som</w:t>
            </w:r>
            <w:r w:rsidRPr="007100DB" w:rsidDel="00C46A8C">
              <w:rPr>
                <w:snapToGrid/>
                <w:kern w:val="0"/>
                <w:sz w:val="16"/>
                <w:szCs w:val="16"/>
                <w:lang w:eastAsia="nl-NL"/>
              </w:rPr>
              <w:t xml:space="preserve"> </w:t>
            </w:r>
          </w:p>
          <w:p w14:paraId="2F6B81B2" w14:textId="77777777" w:rsidR="00297F28" w:rsidRDefault="00297F28" w:rsidP="00297F28">
            <w:pPr>
              <w:spacing w:line="240" w:lineRule="auto"/>
              <w:rPr>
                <w:sz w:val="16"/>
                <w:szCs w:val="16"/>
              </w:rPr>
            </w:pPr>
            <w:r w:rsidRPr="007100DB">
              <w:rPr>
                <w:snapToGrid/>
                <w:kern w:val="0"/>
                <w:sz w:val="16"/>
                <w:szCs w:val="16"/>
                <w:lang w:eastAsia="nl-NL"/>
              </w:rPr>
              <w:t>./bedragLening</w:t>
            </w:r>
            <w:r w:rsidRPr="00DB7FA4">
              <w:rPr>
                <w:sz w:val="16"/>
                <w:szCs w:val="16"/>
              </w:rPr>
              <w:t>/valuta</w:t>
            </w:r>
          </w:p>
          <w:p w14:paraId="4C7FAFFF" w14:textId="77777777" w:rsidR="004F0F5D" w:rsidRDefault="004F0F5D" w:rsidP="00D77156">
            <w:pPr>
              <w:spacing w:line="240" w:lineRule="auto"/>
              <w:rPr>
                <w:sz w:val="16"/>
                <w:szCs w:val="16"/>
              </w:rPr>
            </w:pPr>
          </w:p>
          <w:p w14:paraId="598FA3B3" w14:textId="77777777" w:rsidR="004F0F5D" w:rsidRPr="00DB7FA4" w:rsidRDefault="004F0F5D" w:rsidP="00D77156">
            <w:pPr>
              <w:spacing w:line="240" w:lineRule="auto"/>
              <w:rPr>
                <w:u w:val="single"/>
              </w:rPr>
            </w:pPr>
            <w:r w:rsidRPr="00DB7FA4">
              <w:rPr>
                <w:u w:val="single"/>
              </w:rPr>
              <w:t>Mapping hypotheekbedrag:</w:t>
            </w:r>
          </w:p>
          <w:p w14:paraId="7687F09A" w14:textId="77777777" w:rsidR="004F0F5D" w:rsidRPr="00DB7FA4" w:rsidRDefault="004F0F5D" w:rsidP="00D77156">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14:paraId="58263755" w14:textId="77777777" w:rsidR="004F0F5D" w:rsidRPr="00DB7FA4" w:rsidRDefault="004F0F5D" w:rsidP="00D77156">
            <w:pPr>
              <w:spacing w:line="240" w:lineRule="auto"/>
              <w:rPr>
                <w:sz w:val="16"/>
              </w:rPr>
            </w:pPr>
            <w:r w:rsidRPr="00DB7FA4">
              <w:rPr>
                <w:sz w:val="16"/>
              </w:rPr>
              <w:tab/>
              <w:t>./</w:t>
            </w:r>
            <w:r>
              <w:rPr>
                <w:sz w:val="16"/>
                <w:szCs w:val="16"/>
              </w:rPr>
              <w:t>hoofdsom</w:t>
            </w:r>
            <w:r w:rsidRPr="00DB7FA4">
              <w:rPr>
                <w:sz w:val="16"/>
              </w:rPr>
              <w:t>/som</w:t>
            </w:r>
            <w:r w:rsidRPr="003B6EB8" w:rsidDel="00C46A8C">
              <w:t xml:space="preserve"> </w:t>
            </w:r>
          </w:p>
          <w:p w14:paraId="4D25AD97" w14:textId="77777777" w:rsidR="004F0F5D" w:rsidRDefault="004F0F5D" w:rsidP="00D77156">
            <w:pPr>
              <w:spacing w:line="240" w:lineRule="auto"/>
              <w:rPr>
                <w:sz w:val="16"/>
                <w:szCs w:val="16"/>
              </w:rPr>
            </w:pPr>
            <w:r w:rsidRPr="00DB7FA4">
              <w:rPr>
                <w:sz w:val="16"/>
              </w:rPr>
              <w:tab/>
            </w:r>
            <w:r w:rsidRPr="00DB7FA4">
              <w:rPr>
                <w:sz w:val="16"/>
                <w:szCs w:val="16"/>
              </w:rPr>
              <w:t>./</w:t>
            </w:r>
            <w:r>
              <w:rPr>
                <w:sz w:val="16"/>
                <w:szCs w:val="16"/>
              </w:rPr>
              <w:t>hoofdsom</w:t>
            </w:r>
            <w:r w:rsidRPr="00DB7FA4">
              <w:rPr>
                <w:sz w:val="16"/>
                <w:szCs w:val="16"/>
              </w:rPr>
              <w:t>/valuta</w:t>
            </w:r>
          </w:p>
          <w:p w14:paraId="2BE93912" w14:textId="77777777" w:rsidR="009B71C8" w:rsidRDefault="009B71C8" w:rsidP="009B71C8">
            <w:pPr>
              <w:spacing w:line="240" w:lineRule="auto"/>
              <w:rPr>
                <w:u w:val="single"/>
              </w:rPr>
            </w:pPr>
          </w:p>
          <w:p w14:paraId="057F89C9" w14:textId="6D392739" w:rsidR="009B71C8" w:rsidRPr="00B97244" w:rsidRDefault="009B71C8" w:rsidP="009B71C8">
            <w:pPr>
              <w:spacing w:line="240" w:lineRule="auto"/>
              <w:rPr>
                <w:u w:val="single"/>
              </w:rPr>
            </w:pPr>
            <w:r w:rsidRPr="00B97244">
              <w:rPr>
                <w:u w:val="single"/>
              </w:rPr>
              <w:t>Mapping '</w:t>
            </w:r>
            <w:r>
              <w:rPr>
                <w:u w:val="single"/>
              </w:rPr>
              <w:t>40</w:t>
            </w:r>
            <w:r w:rsidRPr="00B97244">
              <w:rPr>
                <w:u w:val="single"/>
              </w:rPr>
              <w:t>% van hypotheekbedrag'</w:t>
            </w:r>
          </w:p>
          <w:p w14:paraId="08D58930" w14:textId="77777777" w:rsidR="009B71C8" w:rsidRPr="00DB7FA4" w:rsidRDefault="009B71C8" w:rsidP="009B71C8">
            <w:pPr>
              <w:spacing w:line="240" w:lineRule="auto"/>
              <w:rPr>
                <w:sz w:val="16"/>
                <w:szCs w:val="16"/>
              </w:rPr>
            </w:pPr>
            <w:r w:rsidRPr="00DB7FA4">
              <w:rPr>
                <w:rFonts w:cs="Arial"/>
                <w:sz w:val="16"/>
                <w:szCs w:val="16"/>
              </w:rPr>
              <w:t>//IMKAD_AangebodenStuk/StukdeelHypotheek [aanduidingHypotheek = leeg of niet aanwezig]</w:t>
            </w:r>
          </w:p>
          <w:p w14:paraId="02FCAD84" w14:textId="726406BF" w:rsidR="009B71C8" w:rsidRPr="00DB7FA4" w:rsidRDefault="009B71C8" w:rsidP="009B71C8">
            <w:pPr>
              <w:spacing w:line="240" w:lineRule="auto"/>
              <w:rPr>
                <w:sz w:val="16"/>
                <w:szCs w:val="16"/>
              </w:rPr>
            </w:pPr>
            <w:r w:rsidRPr="00DB7FA4">
              <w:rPr>
                <w:sz w:val="16"/>
                <w:szCs w:val="16"/>
              </w:rPr>
              <w:tab/>
              <w:t>./bedrag</w:t>
            </w:r>
            <w:r>
              <w:rPr>
                <w:sz w:val="16"/>
                <w:szCs w:val="16"/>
              </w:rPr>
              <w:t>Rente</w:t>
            </w:r>
            <w:r w:rsidRPr="00DB7FA4">
              <w:rPr>
                <w:sz w:val="16"/>
                <w:szCs w:val="16"/>
              </w:rPr>
              <w:t>/som</w:t>
            </w:r>
          </w:p>
          <w:p w14:paraId="32994179" w14:textId="7E126FDD" w:rsidR="009B71C8" w:rsidRDefault="009B71C8" w:rsidP="009B71C8">
            <w:pPr>
              <w:spacing w:line="240" w:lineRule="auto"/>
              <w:rPr>
                <w:sz w:val="16"/>
                <w:szCs w:val="16"/>
              </w:rPr>
            </w:pPr>
            <w:r w:rsidRPr="00DB7FA4">
              <w:rPr>
                <w:sz w:val="16"/>
                <w:szCs w:val="16"/>
              </w:rPr>
              <w:tab/>
              <w:t>./bedrag</w:t>
            </w:r>
            <w:r>
              <w:rPr>
                <w:sz w:val="16"/>
                <w:szCs w:val="16"/>
              </w:rPr>
              <w:t>Rente</w:t>
            </w:r>
            <w:r w:rsidRPr="00DB7FA4">
              <w:rPr>
                <w:sz w:val="16"/>
                <w:szCs w:val="16"/>
              </w:rPr>
              <w:t>/valuta</w:t>
            </w:r>
          </w:p>
          <w:p w14:paraId="709D01E3" w14:textId="77777777" w:rsidR="009B71C8" w:rsidRDefault="009B71C8" w:rsidP="00D77156">
            <w:pPr>
              <w:spacing w:line="240" w:lineRule="auto"/>
              <w:rPr>
                <w:sz w:val="16"/>
                <w:szCs w:val="16"/>
              </w:rPr>
            </w:pPr>
          </w:p>
          <w:p w14:paraId="3382ADAC" w14:textId="66D6FB15" w:rsidR="004F0F5D" w:rsidRPr="00B97244" w:rsidRDefault="004F0F5D" w:rsidP="00D77156">
            <w:pPr>
              <w:spacing w:line="240" w:lineRule="auto"/>
              <w:rPr>
                <w:u w:val="single"/>
              </w:rPr>
            </w:pPr>
            <w:r w:rsidRPr="00B97244">
              <w:rPr>
                <w:u w:val="single"/>
              </w:rPr>
              <w:t>Mapping '1</w:t>
            </w:r>
            <w:r w:rsidR="00323158">
              <w:rPr>
                <w:u w:val="single"/>
              </w:rPr>
              <w:t>4</w:t>
            </w:r>
            <w:r w:rsidR="00394380">
              <w:rPr>
                <w:u w:val="single"/>
              </w:rPr>
              <w:t>0</w:t>
            </w:r>
            <w:r w:rsidRPr="00B97244">
              <w:rPr>
                <w:u w:val="single"/>
              </w:rPr>
              <w:t>% van hypotheekbedrag'</w:t>
            </w:r>
          </w:p>
          <w:p w14:paraId="374D5FA0" w14:textId="77777777" w:rsidR="004F0F5D" w:rsidRPr="00DB7FA4" w:rsidRDefault="004F0F5D" w:rsidP="00D77156">
            <w:pPr>
              <w:spacing w:line="240" w:lineRule="auto"/>
              <w:rPr>
                <w:sz w:val="16"/>
                <w:szCs w:val="16"/>
              </w:rPr>
            </w:pPr>
            <w:r w:rsidRPr="00DB7FA4">
              <w:rPr>
                <w:rFonts w:cs="Arial"/>
                <w:sz w:val="16"/>
                <w:szCs w:val="16"/>
              </w:rPr>
              <w:t>//IMKAD_AangebodenStuk/StukdeelHypotheek [aanduidingHypotheek = leeg of niet aanwezig]</w:t>
            </w:r>
          </w:p>
          <w:p w14:paraId="2E5A432F" w14:textId="77777777" w:rsidR="004F0F5D" w:rsidRPr="00DB7FA4" w:rsidRDefault="004F0F5D" w:rsidP="00D77156">
            <w:pPr>
              <w:spacing w:line="240" w:lineRule="auto"/>
              <w:rPr>
                <w:sz w:val="16"/>
                <w:szCs w:val="16"/>
              </w:rPr>
            </w:pPr>
            <w:r w:rsidRPr="00DB7FA4">
              <w:rPr>
                <w:sz w:val="16"/>
                <w:szCs w:val="16"/>
              </w:rPr>
              <w:tab/>
              <w:t>./bedragTotaal/som</w:t>
            </w:r>
          </w:p>
          <w:p w14:paraId="558A8B14" w14:textId="77777777" w:rsidR="004F0F5D" w:rsidRDefault="004F0F5D" w:rsidP="00D77156">
            <w:pPr>
              <w:spacing w:line="240" w:lineRule="auto"/>
              <w:rPr>
                <w:sz w:val="16"/>
                <w:szCs w:val="16"/>
              </w:rPr>
            </w:pPr>
            <w:r w:rsidRPr="00DB7FA4">
              <w:rPr>
                <w:sz w:val="16"/>
                <w:szCs w:val="16"/>
              </w:rPr>
              <w:tab/>
              <w:t>./bedragTotaal/valuta</w:t>
            </w:r>
          </w:p>
          <w:p w14:paraId="27D2DBB0" w14:textId="77777777" w:rsidR="00323158" w:rsidRDefault="00323158" w:rsidP="00323158">
            <w:pPr>
              <w:spacing w:line="240" w:lineRule="auto"/>
              <w:rPr>
                <w:sz w:val="16"/>
                <w:szCs w:val="16"/>
              </w:rPr>
            </w:pPr>
          </w:p>
          <w:p w14:paraId="5F42A87B" w14:textId="77777777" w:rsidR="00323158" w:rsidRPr="00B97244" w:rsidRDefault="00323158" w:rsidP="00323158">
            <w:pPr>
              <w:spacing w:line="240" w:lineRule="auto"/>
              <w:rPr>
                <w:u w:val="single"/>
              </w:rPr>
            </w:pPr>
            <w:r w:rsidRPr="00B97244">
              <w:rPr>
                <w:u w:val="single"/>
              </w:rPr>
              <w:t>Mapping telwoord</w:t>
            </w:r>
            <w:r>
              <w:rPr>
                <w:u w:val="single"/>
              </w:rPr>
              <w:t xml:space="preserve"> hypotheek</w:t>
            </w:r>
            <w:r w:rsidRPr="00B97244">
              <w:rPr>
                <w:u w:val="single"/>
              </w:rPr>
              <w:t>:</w:t>
            </w:r>
          </w:p>
          <w:p w14:paraId="1B4663B5" w14:textId="77777777" w:rsidR="00323158" w:rsidRPr="00DB7FA4" w:rsidRDefault="00323158" w:rsidP="00323158">
            <w:pPr>
              <w:spacing w:line="240" w:lineRule="auto"/>
              <w:rPr>
                <w:sz w:val="16"/>
                <w:szCs w:val="16"/>
              </w:rPr>
            </w:pPr>
            <w:r w:rsidRPr="00DB7FA4">
              <w:rPr>
                <w:rFonts w:cs="Arial"/>
                <w:sz w:val="16"/>
                <w:szCs w:val="16"/>
              </w:rPr>
              <w:t>//IMKAD_AangebodenStuk/StukdeelHypotheek [aanduidingHypotheek = leeg of niet aanwezig]</w:t>
            </w:r>
          </w:p>
          <w:p w14:paraId="766BD53E" w14:textId="77777777" w:rsidR="00323158" w:rsidRDefault="00323158" w:rsidP="00323158">
            <w:pPr>
              <w:spacing w:line="240" w:lineRule="auto"/>
              <w:rPr>
                <w:sz w:val="16"/>
                <w:szCs w:val="16"/>
              </w:rPr>
            </w:pPr>
            <w:r w:rsidRPr="00DB7FA4">
              <w:rPr>
                <w:sz w:val="16"/>
                <w:szCs w:val="16"/>
              </w:rPr>
              <w:tab/>
              <w:t>./</w:t>
            </w:r>
            <w:r w:rsidRPr="00B13D63">
              <w:rPr>
                <w:sz w:val="16"/>
                <w:szCs w:val="16"/>
              </w:rPr>
              <w:t>rangordeHypotheek</w:t>
            </w:r>
          </w:p>
          <w:p w14:paraId="57D0358B" w14:textId="77777777" w:rsidR="00323158" w:rsidRPr="00DB7FA4" w:rsidRDefault="00323158" w:rsidP="00D77156">
            <w:pPr>
              <w:spacing w:line="240" w:lineRule="auto"/>
              <w:rPr>
                <w:sz w:val="16"/>
                <w:szCs w:val="16"/>
              </w:rPr>
            </w:pPr>
          </w:p>
        </w:tc>
      </w:tr>
    </w:tbl>
    <w:p w14:paraId="2CC430E5" w14:textId="77777777" w:rsidR="003952DF" w:rsidRDefault="003952DF"/>
    <w:p w14:paraId="72CD708E" w14:textId="77777777" w:rsidR="00CA7CD3" w:rsidRDefault="00CA7CD3" w:rsidP="00CA7CD3">
      <w:pPr>
        <w:pStyle w:val="Kop2"/>
        <w:pageBreakBefore/>
      </w:pPr>
      <w:bookmarkStart w:id="238" w:name="_Toc464135505"/>
      <w:bookmarkStart w:id="239" w:name="_Toc506361269"/>
      <w:bookmarkStart w:id="240" w:name="_Toc12001459"/>
      <w:r>
        <w:lastRenderedPageBreak/>
        <w:t>Registergoed</w:t>
      </w:r>
      <w:bookmarkEnd w:id="238"/>
      <w:bookmarkEnd w:id="239"/>
      <w:bookmarkEnd w:id="24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A7CD3" w:rsidRPr="00D77156" w14:paraId="337933A8" w14:textId="77777777" w:rsidTr="00FD6F38">
        <w:trPr>
          <w:tblHeader/>
        </w:trPr>
        <w:tc>
          <w:tcPr>
            <w:tcW w:w="6771" w:type="dxa"/>
            <w:shd w:val="clear" w:color="auto" w:fill="auto"/>
          </w:tcPr>
          <w:p w14:paraId="4E63ED4C" w14:textId="77777777" w:rsidR="00CA7CD3" w:rsidRPr="00D77156" w:rsidRDefault="00CA7CD3" w:rsidP="00FD6F38">
            <w:pPr>
              <w:rPr>
                <w:b/>
              </w:rPr>
            </w:pPr>
            <w:r w:rsidRPr="00DB7FA4">
              <w:rPr>
                <w:b/>
              </w:rPr>
              <w:t>Modeldocument tekst</w:t>
            </w:r>
          </w:p>
        </w:tc>
        <w:tc>
          <w:tcPr>
            <w:tcW w:w="7371" w:type="dxa"/>
            <w:shd w:val="clear" w:color="auto" w:fill="auto"/>
          </w:tcPr>
          <w:p w14:paraId="6A93643C" w14:textId="77777777" w:rsidR="00CA7CD3" w:rsidRPr="00D77156" w:rsidRDefault="00CA7CD3" w:rsidP="00FD6F38">
            <w:pPr>
              <w:rPr>
                <w:b/>
              </w:rPr>
            </w:pPr>
            <w:r w:rsidRPr="00DB7FA4">
              <w:rPr>
                <w:b/>
              </w:rPr>
              <w:t>Toelichting</w:t>
            </w:r>
          </w:p>
        </w:tc>
      </w:tr>
      <w:tr w:rsidR="00CA7CD3" w:rsidRPr="00343045" w14:paraId="6889C5F4" w14:textId="77777777" w:rsidTr="00FD6F38">
        <w:tc>
          <w:tcPr>
            <w:tcW w:w="6771" w:type="dxa"/>
            <w:shd w:val="clear" w:color="auto" w:fill="auto"/>
          </w:tcPr>
          <w:p w14:paraId="4F1D060C" w14:textId="6D5B648E" w:rsidR="00CA7CD3" w:rsidRPr="00DB7FA4" w:rsidRDefault="00CA7CD3" w:rsidP="00FD6F38">
            <w:pPr>
              <w:rPr>
                <w:color w:val="FF0000"/>
                <w:szCs w:val="18"/>
                <w:u w:val="single"/>
              </w:rPr>
            </w:pPr>
            <w:r w:rsidRPr="00DB7FA4">
              <w:rPr>
                <w:color w:val="FF0000"/>
                <w:szCs w:val="18"/>
                <w:highlight w:val="yellow"/>
              </w:rPr>
              <w:t>TEKSTBLOK RECHT</w:t>
            </w:r>
            <w:r w:rsidRPr="00DB7FA4">
              <w:rPr>
                <w:color w:val="FF0000"/>
                <w:szCs w:val="18"/>
              </w:rPr>
              <w:t xml:space="preserve"> </w:t>
            </w:r>
            <w:r w:rsidRPr="00DB7FA4">
              <w:rPr>
                <w:color w:val="FF0000"/>
                <w:szCs w:val="18"/>
                <w:highlight w:val="yellow"/>
              </w:rPr>
              <w:t>TEKSTBLOK REGISTERGOED</w:t>
            </w:r>
            <w:r w:rsidR="00C50CDF">
              <w:rPr>
                <w:rFonts w:ascii="Times New Roman" w:hAnsi="Times New Roman"/>
                <w:color w:val="FF0000"/>
                <w:szCs w:val="18"/>
              </w:rPr>
              <w:t>.</w:t>
            </w:r>
          </w:p>
        </w:tc>
        <w:tc>
          <w:tcPr>
            <w:tcW w:w="7371" w:type="dxa"/>
            <w:shd w:val="clear" w:color="auto" w:fill="auto"/>
          </w:tcPr>
          <w:p w14:paraId="277DCB6F" w14:textId="77777777" w:rsidR="00CA7CD3" w:rsidRPr="00124E96" w:rsidRDefault="00CA7CD3" w:rsidP="00FD6F38">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1FF22955" w14:textId="77777777" w:rsidR="00CA7CD3" w:rsidRDefault="00CA7CD3" w:rsidP="00FD6F38"/>
          <w:p w14:paraId="28286AB6" w14:textId="77777777" w:rsidR="00CA7CD3" w:rsidRPr="00DB7FA4" w:rsidRDefault="00CA7CD3" w:rsidP="00FD6F38">
            <w:pPr>
              <w:rPr>
                <w:lang w:val="nl"/>
              </w:rPr>
            </w:pPr>
            <w:r>
              <w:t>Van TEKSTBLOK REGISTERGOED zijn alleen de objecten perceel, appartementsrecht, netwerk en schip van toepassing.</w:t>
            </w:r>
            <w:r w:rsidRPr="00DB7FA4">
              <w:rPr>
                <w:lang w:val="nl"/>
              </w:rPr>
              <w:t xml:space="preserve"> </w:t>
            </w:r>
          </w:p>
          <w:p w14:paraId="319290E0" w14:textId="77777777" w:rsidR="00CA7CD3" w:rsidRDefault="00CA7CD3" w:rsidP="00FD6F38">
            <w:pPr>
              <w:rPr>
                <w:lang w:val="nl"/>
              </w:rPr>
            </w:pPr>
          </w:p>
          <w:p w14:paraId="5ECCA329" w14:textId="79FB9CF6" w:rsidR="00CA7CD3" w:rsidRDefault="00CA7CD3" w:rsidP="00FD6F38">
            <w:pPr>
              <w:rPr>
                <w:lang w:val="nl"/>
              </w:rPr>
            </w:pPr>
            <w:r>
              <w:rPr>
                <w:lang w:val="nl"/>
              </w:rPr>
              <w:t xml:space="preserve">Bij meer combinaties TEKSTBLOK RECHT en REGISTERGOED wordt de laatste combinatie afgesloten met een </w:t>
            </w:r>
            <w:r w:rsidR="006357B7">
              <w:rPr>
                <w:lang w:val="nl"/>
              </w:rPr>
              <w:t xml:space="preserve">punt </w:t>
            </w:r>
            <w:r>
              <w:rPr>
                <w:lang w:val="nl"/>
              </w:rPr>
              <w:t>‘</w:t>
            </w:r>
            <w:r w:rsidR="006357B7">
              <w:rPr>
                <w:lang w:val="nl"/>
              </w:rPr>
              <w:t>.</w:t>
            </w:r>
            <w:r>
              <w:rPr>
                <w:lang w:val="nl"/>
              </w:rPr>
              <w:t>’ en de andere combinaties met een puntkomma ‘;’.</w:t>
            </w:r>
          </w:p>
          <w:p w14:paraId="6B9C482A" w14:textId="77777777" w:rsidR="00CA7CD3" w:rsidRPr="00DB7FA4" w:rsidRDefault="00CA7CD3" w:rsidP="00FD6F38">
            <w:pPr>
              <w:rPr>
                <w:lang w:val="nl"/>
              </w:rPr>
            </w:pPr>
          </w:p>
          <w:p w14:paraId="65895F27" w14:textId="77777777" w:rsidR="00CA7CD3" w:rsidRPr="00DB7FA4" w:rsidRDefault="00CA7CD3" w:rsidP="00FD6F38">
            <w:pPr>
              <w:rPr>
                <w:u w:val="single"/>
                <w:lang w:val="nl"/>
              </w:rPr>
            </w:pPr>
            <w:r w:rsidRPr="00DB7FA4">
              <w:rPr>
                <w:u w:val="single"/>
                <w:lang w:val="nl"/>
              </w:rPr>
              <w:t>Mapping:</w:t>
            </w:r>
          </w:p>
          <w:p w14:paraId="62144A96" w14:textId="77777777" w:rsidR="00CA7CD3" w:rsidRPr="00DB7FA4" w:rsidRDefault="00CA7CD3" w:rsidP="00FD6F38">
            <w:pPr>
              <w:spacing w:line="240" w:lineRule="auto"/>
              <w:rPr>
                <w:sz w:val="16"/>
                <w:szCs w:val="16"/>
              </w:rPr>
            </w:pPr>
            <w:r w:rsidRPr="00DB7FA4">
              <w:rPr>
                <w:sz w:val="16"/>
                <w:szCs w:val="16"/>
              </w:rPr>
              <w:t xml:space="preserve">//IMKAD_AangebodenStuk/StukdeelHypotheek </w:t>
            </w:r>
            <w:r w:rsidRPr="00DB7FA4">
              <w:rPr>
                <w:rFonts w:cs="Arial"/>
                <w:sz w:val="16"/>
                <w:szCs w:val="16"/>
              </w:rPr>
              <w:t xml:space="preserve">[aanduidingHypotheek = niet aanwezig] </w:t>
            </w:r>
            <w:r w:rsidRPr="00DB7FA4">
              <w:rPr>
                <w:rFonts w:cs="Arial"/>
                <w:sz w:val="16"/>
                <w:szCs w:val="16"/>
              </w:rPr>
              <w:tab/>
            </w:r>
            <w:r w:rsidRPr="00DB7FA4">
              <w:rPr>
                <w:sz w:val="16"/>
                <w:szCs w:val="16"/>
              </w:rPr>
              <w:t>/IMKAD_ZakelijkRecht</w:t>
            </w:r>
          </w:p>
          <w:p w14:paraId="3F7E3A27" w14:textId="77777777" w:rsidR="00CA7CD3" w:rsidRPr="00943EC1" w:rsidRDefault="00CA7CD3" w:rsidP="00FD6F38">
            <w:pPr>
              <w:numPr>
                <w:ilvl w:val="0"/>
                <w:numId w:val="19"/>
              </w:numPr>
              <w:spacing w:line="240" w:lineRule="auto"/>
            </w:pPr>
            <w:r w:rsidRPr="00DB7FA4">
              <w:rPr>
                <w:sz w:val="16"/>
                <w:szCs w:val="16"/>
              </w:rPr>
              <w:t>zie tekstblokken voor de verdere mapping</w:t>
            </w:r>
          </w:p>
        </w:tc>
      </w:tr>
      <w:tr w:rsidR="00CA7CD3" w:rsidRPr="00343045" w14:paraId="6722DB59" w14:textId="77777777" w:rsidTr="00FD6F38">
        <w:tc>
          <w:tcPr>
            <w:tcW w:w="6771" w:type="dxa"/>
            <w:shd w:val="clear" w:color="auto" w:fill="auto"/>
          </w:tcPr>
          <w:p w14:paraId="1CCF05FC" w14:textId="77777777" w:rsidR="00A92EB9" w:rsidRDefault="00A92EB9" w:rsidP="00A92EB9">
            <w:pPr>
              <w:tabs>
                <w:tab w:val="left" w:pos="-1440"/>
                <w:tab w:val="left" w:pos="-720"/>
              </w:tabs>
              <w:suppressAutoHyphens/>
              <w:rPr>
                <w:rFonts w:cs="Arial"/>
                <w:color w:val="FF0000"/>
                <w:sz w:val="20"/>
              </w:rPr>
            </w:pPr>
            <w:r w:rsidRPr="0051554C">
              <w:rPr>
                <w:rFonts w:cs="Arial"/>
                <w:color w:val="FF0000"/>
                <w:sz w:val="20"/>
              </w:rPr>
              <w:t xml:space="preserve">Hierna wordt onder Onderpand tevens verstaan ieder ander registergoed waarop hypothecaire zekerheid is gevestigd ten behoeve van MUNT Hypotheken in verband met de Lening. </w:t>
            </w:r>
          </w:p>
          <w:p w14:paraId="4D2568B1" w14:textId="77777777" w:rsidR="00A92EB9" w:rsidRPr="00D41CE7" w:rsidRDefault="00A92EB9" w:rsidP="00A92EB9">
            <w:pPr>
              <w:tabs>
                <w:tab w:val="left" w:pos="-1440"/>
                <w:tab w:val="left" w:pos="-720"/>
              </w:tabs>
              <w:suppressAutoHyphens/>
              <w:rPr>
                <w:rFonts w:cs="Arial"/>
                <w:color w:val="FF0000"/>
                <w:sz w:val="20"/>
              </w:rPr>
            </w:pPr>
            <w:r w:rsidRPr="00D41CE7">
              <w:rPr>
                <w:rFonts w:cs="Arial"/>
                <w:color w:val="FF0000"/>
                <w:sz w:val="20"/>
              </w:rPr>
              <w:t xml:space="preserve">De Hypotheekgever staat er voorts jegens MUNT Hypotheken voor in: </w:t>
            </w:r>
          </w:p>
          <w:p w14:paraId="2F2E2778" w14:textId="77777777" w:rsidR="00A92EB9" w:rsidRDefault="00A92EB9" w:rsidP="00A92EB9">
            <w:pPr>
              <w:widowControl w:val="0"/>
              <w:numPr>
                <w:ilvl w:val="0"/>
                <w:numId w:val="36"/>
              </w:numPr>
              <w:tabs>
                <w:tab w:val="left" w:pos="-1440"/>
                <w:tab w:val="left" w:pos="-720"/>
              </w:tabs>
              <w:suppressAutoHyphens/>
              <w:spacing w:line="240" w:lineRule="auto"/>
              <w:rPr>
                <w:rFonts w:cs="Arial"/>
                <w:color w:val="FF0000"/>
                <w:sz w:val="20"/>
              </w:rPr>
            </w:pPr>
            <w:r w:rsidRPr="00D41CE7">
              <w:rPr>
                <w:rFonts w:cs="Arial"/>
                <w:color w:val="FF0000"/>
                <w:sz w:val="20"/>
              </w:rPr>
              <w:t>dat het voormelde Onderpand hem in volle en onbezwaarde eigendom toebehoort, behoudens het (de) eventuele ten behoeve van MUNT Hypotheken eerder gevestigde hypotheekrecht(en) ten laste van de Hypotheekgever, en dat hij daarover de onvoor</w:t>
            </w:r>
            <w:r>
              <w:rPr>
                <w:rFonts w:cs="Arial"/>
                <w:color w:val="FF0000"/>
                <w:sz w:val="20"/>
              </w:rPr>
              <w:t xml:space="preserve">waardelijke beschikking heeft; </w:t>
            </w:r>
          </w:p>
          <w:p w14:paraId="18ACDFEB" w14:textId="77777777" w:rsidR="00A92EB9" w:rsidRPr="00D41CE7" w:rsidRDefault="00A92EB9" w:rsidP="00A92EB9">
            <w:pPr>
              <w:widowControl w:val="0"/>
              <w:numPr>
                <w:ilvl w:val="0"/>
                <w:numId w:val="36"/>
              </w:numPr>
              <w:tabs>
                <w:tab w:val="left" w:pos="-1440"/>
                <w:tab w:val="left" w:pos="-720"/>
              </w:tabs>
              <w:suppressAutoHyphens/>
              <w:spacing w:line="240" w:lineRule="auto"/>
              <w:rPr>
                <w:rFonts w:cs="Arial"/>
                <w:color w:val="FF0000"/>
                <w:sz w:val="20"/>
              </w:rPr>
            </w:pPr>
            <w:r w:rsidRPr="00D41CE7">
              <w:rPr>
                <w:rFonts w:cs="Arial"/>
                <w:color w:val="FF0000"/>
                <w:sz w:val="20"/>
              </w:rPr>
              <w:t xml:space="preserve">dat het voormelde Onderpand niet is belast met beslagen of met een recht van vruchtgebruik en niet is verhuurd noch anderszins in gebruik of genot is afgestaan aan derden; en </w:t>
            </w:r>
          </w:p>
          <w:p w14:paraId="3B16EC20" w14:textId="3F886C6E" w:rsidR="00A92EB9" w:rsidRPr="00D41CE7" w:rsidRDefault="00A92EB9" w:rsidP="0023701C">
            <w:pPr>
              <w:widowControl w:val="0"/>
              <w:numPr>
                <w:ilvl w:val="0"/>
                <w:numId w:val="36"/>
              </w:numPr>
              <w:tabs>
                <w:tab w:val="left" w:pos="-1440"/>
                <w:tab w:val="left" w:pos="-720"/>
              </w:tabs>
              <w:suppressAutoHyphens/>
              <w:spacing w:line="240" w:lineRule="auto"/>
              <w:rPr>
                <w:rFonts w:cs="Arial"/>
                <w:color w:val="FF0000"/>
                <w:sz w:val="20"/>
              </w:rPr>
            </w:pPr>
            <w:r w:rsidRPr="00D41CE7">
              <w:rPr>
                <w:rFonts w:cs="Arial"/>
                <w:color w:val="FF0000"/>
                <w:sz w:val="20"/>
              </w:rPr>
              <w:t xml:space="preserve">dat het voormelde Onderpand niet anders met recht van </w:t>
            </w:r>
            <w:r w:rsidRPr="00D41CE7">
              <w:rPr>
                <w:rFonts w:cs="Arial"/>
                <w:color w:val="FF0000"/>
                <w:sz w:val="20"/>
              </w:rPr>
              <w:lastRenderedPageBreak/>
              <w:t xml:space="preserve">hypotheek is of </w:t>
            </w:r>
            <w:r w:rsidR="0023701C" w:rsidRPr="0023701C">
              <w:rPr>
                <w:rFonts w:cs="Arial"/>
                <w:color w:val="FF0000"/>
                <w:sz w:val="20"/>
              </w:rPr>
              <w:t xml:space="preserve">met een tweede recht van hypotheek zal </w:t>
            </w:r>
            <w:r w:rsidRPr="00D41CE7">
              <w:rPr>
                <w:rFonts w:cs="Arial"/>
                <w:color w:val="FF0000"/>
                <w:sz w:val="20"/>
              </w:rPr>
              <w:t xml:space="preserve">worden bezwaard dan krachtens deze akte, behoudens het (de) eventuele ten behoeve van MUNT Hypotheken eerder gevestigde hypotheekrecht(en) ten laste van de Hypotheekgever. </w:t>
            </w:r>
          </w:p>
          <w:p w14:paraId="752E57D3" w14:textId="584930EF" w:rsidR="009D2297" w:rsidRPr="0051554C" w:rsidRDefault="009D2297" w:rsidP="009D2297">
            <w:pPr>
              <w:tabs>
                <w:tab w:val="left" w:pos="-1440"/>
                <w:tab w:val="left" w:pos="-720"/>
              </w:tabs>
              <w:suppressAutoHyphens/>
              <w:rPr>
                <w:rFonts w:cs="Arial"/>
                <w:color w:val="FF0000"/>
                <w:sz w:val="20"/>
              </w:rPr>
            </w:pPr>
            <w:bookmarkStart w:id="241" w:name="_Hlk31293340"/>
            <w:r w:rsidRPr="00D41CE7">
              <w:rPr>
                <w:rFonts w:cs="Arial"/>
                <w:color w:val="FF0000"/>
                <w:sz w:val="20"/>
              </w:rPr>
              <w:t xml:space="preserve">De Hypotheekgever en MUNT Hypotheken komen hierbij overeen dat, </w:t>
            </w:r>
            <w:r>
              <w:rPr>
                <w:rFonts w:cs="Arial"/>
                <w:color w:val="FF0000"/>
                <w:sz w:val="20"/>
              </w:rPr>
              <w:t>voor zover dit al niet van rechtswege geschiedt en voor zover derhalve rechtens vereist,</w:t>
            </w:r>
            <w:r w:rsidRPr="00D41CE7">
              <w:rPr>
                <w:rFonts w:cs="Arial"/>
                <w:color w:val="FF0000"/>
                <w:sz w:val="20"/>
              </w:rPr>
              <w:t xml:space="preserve"> MUNT Hypotheken</w:t>
            </w:r>
            <w:r>
              <w:rPr>
                <w:rFonts w:cs="Arial"/>
                <w:color w:val="FF0000"/>
                <w:sz w:val="20"/>
              </w:rPr>
              <w:t xml:space="preserve"> bij overdracht aan een derde</w:t>
            </w:r>
            <w:r w:rsidRPr="00D41CE7">
              <w:rPr>
                <w:rFonts w:cs="Arial"/>
                <w:color w:val="FF0000"/>
                <w:sz w:val="20"/>
              </w:rPr>
              <w:t xml:space="preserve"> </w:t>
            </w:r>
            <w:r>
              <w:rPr>
                <w:rFonts w:cs="Arial"/>
                <w:color w:val="FF0000"/>
                <w:sz w:val="20"/>
              </w:rPr>
              <w:t xml:space="preserve">van </w:t>
            </w:r>
            <w:r w:rsidRPr="00D41CE7">
              <w:rPr>
                <w:rFonts w:cs="Arial"/>
                <w:color w:val="FF0000"/>
                <w:sz w:val="20"/>
              </w:rPr>
              <w:t>(een deel van) haar vordering(en)</w:t>
            </w:r>
            <w:r>
              <w:rPr>
                <w:rFonts w:cs="Arial"/>
                <w:color w:val="FF0000"/>
                <w:sz w:val="20"/>
              </w:rPr>
              <w:t>,</w:t>
            </w:r>
            <w:r w:rsidRPr="00D41CE7">
              <w:rPr>
                <w:rFonts w:cs="Arial"/>
                <w:color w:val="FF0000"/>
                <w:sz w:val="20"/>
              </w:rPr>
              <w:t xml:space="preserve"> tot zekerheid waarvan onderhavig hypotheekrecht wordt gevestigd, op deze derde tevens </w:t>
            </w:r>
            <w:r>
              <w:rPr>
                <w:rFonts w:cs="Arial"/>
                <w:color w:val="FF0000"/>
                <w:sz w:val="20"/>
              </w:rPr>
              <w:t>(</w:t>
            </w:r>
            <w:r w:rsidRPr="00D41CE7">
              <w:rPr>
                <w:rFonts w:cs="Arial"/>
                <w:color w:val="FF0000"/>
                <w:sz w:val="20"/>
              </w:rPr>
              <w:t>een met het overgedragen deel van deze vordering(en) evenredig deel van</w:t>
            </w:r>
            <w:r>
              <w:rPr>
                <w:rFonts w:cs="Arial"/>
                <w:color w:val="FF0000"/>
                <w:sz w:val="20"/>
              </w:rPr>
              <w:t>)</w:t>
            </w:r>
            <w:r w:rsidRPr="00D41CE7">
              <w:rPr>
                <w:rFonts w:cs="Arial"/>
                <w:color w:val="FF0000"/>
                <w:sz w:val="20"/>
              </w:rPr>
              <w:t xml:space="preserve"> het hiervoor bedoelde hypotheekrecht als nevenrecht zal overgaan.</w:t>
            </w:r>
          </w:p>
          <w:bookmarkEnd w:id="241"/>
          <w:p w14:paraId="3024212C" w14:textId="18CA6FC0" w:rsidR="00CA7CD3" w:rsidRPr="00FD6F38" w:rsidRDefault="00CA7CD3" w:rsidP="00A92EB9">
            <w:pPr>
              <w:tabs>
                <w:tab w:val="left" w:pos="-1440"/>
                <w:tab w:val="left" w:pos="-720"/>
              </w:tabs>
              <w:suppressAutoHyphens/>
              <w:rPr>
                <w:rFonts w:cs="Arial"/>
                <w:color w:val="FF0000"/>
                <w:sz w:val="20"/>
              </w:rPr>
            </w:pPr>
          </w:p>
        </w:tc>
        <w:tc>
          <w:tcPr>
            <w:tcW w:w="7371" w:type="dxa"/>
            <w:shd w:val="clear" w:color="auto" w:fill="auto"/>
          </w:tcPr>
          <w:p w14:paraId="7519501A" w14:textId="05638274" w:rsidR="00CA7CD3" w:rsidRDefault="00C41DEA" w:rsidP="00FD6F38">
            <w:r>
              <w:lastRenderedPageBreak/>
              <w:t>Vaste tekst.</w:t>
            </w:r>
          </w:p>
        </w:tc>
      </w:tr>
    </w:tbl>
    <w:p w14:paraId="191A82AA" w14:textId="77777777" w:rsidR="00F644E0" w:rsidRDefault="00F644E0" w:rsidP="00F644E0">
      <w:pPr>
        <w:pStyle w:val="Kop2"/>
        <w:pageBreakBefore/>
      </w:pPr>
      <w:bookmarkStart w:id="242" w:name="_Toc464135506"/>
      <w:bookmarkStart w:id="243" w:name="_Toc506361270"/>
      <w:bookmarkStart w:id="244" w:name="_Toc12001460"/>
      <w:r>
        <w:lastRenderedPageBreak/>
        <w:t>Hypotheekstelling overbruggingshypotheek</w:t>
      </w:r>
      <w:bookmarkEnd w:id="242"/>
      <w:bookmarkEnd w:id="243"/>
      <w:bookmarkEnd w:id="24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F644E0" w:rsidRPr="00D77156" w14:paraId="5E5F20F0" w14:textId="77777777" w:rsidTr="00FD6F38">
        <w:trPr>
          <w:tblHeader/>
        </w:trPr>
        <w:tc>
          <w:tcPr>
            <w:tcW w:w="6771" w:type="dxa"/>
            <w:shd w:val="clear" w:color="auto" w:fill="auto"/>
          </w:tcPr>
          <w:p w14:paraId="53B9B5B8" w14:textId="77777777" w:rsidR="00F644E0" w:rsidRPr="00D77156" w:rsidRDefault="00F644E0" w:rsidP="00FD6F38">
            <w:pPr>
              <w:rPr>
                <w:b/>
              </w:rPr>
            </w:pPr>
            <w:r w:rsidRPr="00DB7FA4">
              <w:rPr>
                <w:b/>
              </w:rPr>
              <w:t>Modeldocument tekst</w:t>
            </w:r>
          </w:p>
        </w:tc>
        <w:tc>
          <w:tcPr>
            <w:tcW w:w="7371" w:type="dxa"/>
            <w:shd w:val="clear" w:color="auto" w:fill="auto"/>
          </w:tcPr>
          <w:p w14:paraId="167D4224" w14:textId="77777777" w:rsidR="00F644E0" w:rsidRPr="00D77156" w:rsidRDefault="00F644E0" w:rsidP="00FD6F38">
            <w:pPr>
              <w:rPr>
                <w:b/>
              </w:rPr>
            </w:pPr>
            <w:r w:rsidRPr="00DB7FA4">
              <w:rPr>
                <w:b/>
              </w:rPr>
              <w:t>Toelichting</w:t>
            </w:r>
          </w:p>
        </w:tc>
      </w:tr>
      <w:tr w:rsidR="00F644E0" w14:paraId="41B6D7BE" w14:textId="77777777" w:rsidTr="00FD6F38">
        <w:tc>
          <w:tcPr>
            <w:tcW w:w="6771" w:type="dxa"/>
            <w:shd w:val="clear" w:color="auto" w:fill="auto"/>
          </w:tcPr>
          <w:p w14:paraId="6A45340A" w14:textId="77777777" w:rsidR="00AF6FDB" w:rsidRDefault="00AF6FDB" w:rsidP="00AF6FDB">
            <w:pPr>
              <w:tabs>
                <w:tab w:val="left" w:pos="-1440"/>
                <w:tab w:val="left" w:pos="-720"/>
              </w:tabs>
              <w:suppressAutoHyphens/>
              <w:rPr>
                <w:rFonts w:cs="Arial"/>
                <w:snapToGrid/>
                <w:color w:val="800080"/>
                <w:kern w:val="0"/>
                <w:sz w:val="20"/>
                <w:u w:val="single"/>
                <w:lang w:eastAsia="nl-NL"/>
              </w:rPr>
            </w:pPr>
            <w:r>
              <w:rPr>
                <w:rFonts w:cs="Arial"/>
                <w:color w:val="800080"/>
                <w:sz w:val="20"/>
                <w:u w:val="single"/>
              </w:rPr>
              <w:t xml:space="preserve">Overbruggingshypotheek </w:t>
            </w:r>
          </w:p>
          <w:p w14:paraId="7BEA5033" w14:textId="362A7A3F" w:rsidR="00AF6FDB" w:rsidRDefault="00AF6FDB" w:rsidP="00AF6FDB">
            <w:pPr>
              <w:tabs>
                <w:tab w:val="left" w:pos="-1440"/>
                <w:tab w:val="left" w:pos="-720"/>
              </w:tabs>
              <w:suppressAutoHyphens/>
              <w:rPr>
                <w:rFonts w:cs="Arial"/>
                <w:color w:val="800080"/>
                <w:sz w:val="20"/>
              </w:rPr>
            </w:pPr>
            <w:r>
              <w:rPr>
                <w:rFonts w:cs="Arial"/>
                <w:color w:val="800080"/>
                <w:sz w:val="20"/>
              </w:rPr>
              <w:t xml:space="preserve">Voorts verleent de Hypotheekgever tot zekerheid voor de betaling van de Schuld als hiervoor omschreven, bij deze aan MUNT Hypotheken, die van de Hypotheekgever aanvaardt, het recht van </w:t>
            </w:r>
            <w:r w:rsidR="00A02434" w:rsidRPr="00D40FF8">
              <w:rPr>
                <w:rFonts w:cs="Arial"/>
                <w:sz w:val="20"/>
              </w:rPr>
              <w:fldChar w:fldCharType="begin"/>
            </w:r>
            <w:r w:rsidR="00A02434" w:rsidRPr="00D40FF8">
              <w:rPr>
                <w:rFonts w:cs="Arial"/>
                <w:sz w:val="20"/>
              </w:rPr>
              <w:instrText>MacroButton Nomacro §</w:instrText>
            </w:r>
            <w:r w:rsidR="00A02434" w:rsidRPr="00D40FF8">
              <w:rPr>
                <w:rFonts w:cs="Arial"/>
                <w:sz w:val="20"/>
              </w:rPr>
              <w:fldChar w:fldCharType="end"/>
            </w:r>
            <w:r w:rsidR="00A02434" w:rsidRPr="00D40FF8">
              <w:rPr>
                <w:rFonts w:cs="Arial"/>
                <w:sz w:val="20"/>
              </w:rPr>
              <w:t>telwoord</w:t>
            </w:r>
            <w:r w:rsidR="00A02434" w:rsidRPr="00D40FF8">
              <w:rPr>
                <w:rFonts w:cs="Arial"/>
                <w:sz w:val="20"/>
              </w:rPr>
              <w:fldChar w:fldCharType="begin"/>
            </w:r>
            <w:r w:rsidR="00A02434" w:rsidRPr="00D40FF8">
              <w:rPr>
                <w:rFonts w:cs="Arial"/>
                <w:sz w:val="20"/>
              </w:rPr>
              <w:instrText>MacroButton Nomacro §</w:instrText>
            </w:r>
            <w:r w:rsidR="00A02434" w:rsidRPr="00D40FF8">
              <w:rPr>
                <w:rFonts w:cs="Arial"/>
                <w:sz w:val="20"/>
              </w:rPr>
              <w:fldChar w:fldCharType="end"/>
            </w:r>
            <w:r>
              <w:rPr>
                <w:rFonts w:cs="Arial"/>
                <w:color w:val="800080"/>
                <w:sz w:val="20"/>
              </w:rPr>
              <w:t xml:space="preserve"> hypotheek op het hierna te omschrijven Onderpand: </w:t>
            </w:r>
          </w:p>
          <w:p w14:paraId="4DCB348D" w14:textId="3E870E83" w:rsidR="00F644E0" w:rsidRPr="00A92EB9" w:rsidRDefault="00F644E0" w:rsidP="00FD6F38">
            <w:pPr>
              <w:tabs>
                <w:tab w:val="left" w:pos="-1440"/>
                <w:tab w:val="left" w:pos="-720"/>
              </w:tabs>
              <w:suppressAutoHyphens/>
              <w:rPr>
                <w:rFonts w:cs="Arial"/>
                <w:color w:val="7030A0"/>
                <w:sz w:val="20"/>
              </w:rPr>
            </w:pPr>
          </w:p>
        </w:tc>
        <w:tc>
          <w:tcPr>
            <w:tcW w:w="7371" w:type="dxa"/>
            <w:shd w:val="clear" w:color="auto" w:fill="auto"/>
          </w:tcPr>
          <w:p w14:paraId="17932DFF" w14:textId="77777777" w:rsidR="005C72AF" w:rsidRDefault="005C72AF" w:rsidP="005C72AF">
            <w:pPr>
              <w:spacing w:before="72"/>
            </w:pPr>
            <w:r>
              <w:t>Geheel optionele tekst. De gegevens met betrekking tot de overbruggingshypotheek worden getoond wanneer hiervoor gekozen is.</w:t>
            </w:r>
          </w:p>
          <w:p w14:paraId="512A0C37" w14:textId="55238D72" w:rsidR="00DC429B" w:rsidRPr="00030A78" w:rsidRDefault="00DC429B" w:rsidP="00DC429B">
            <w:pPr>
              <w:keepNext/>
            </w:pPr>
            <w:r>
              <w:br/>
              <w:t xml:space="preserve">Het telwoord </w:t>
            </w:r>
            <w:r w:rsidRPr="00A33B2A">
              <w:t>wordt als getal in het essentialiabestand opgenomen maar als tekst in de akte</w:t>
            </w:r>
            <w:r w:rsidRPr="00030A78">
              <w:t>.</w:t>
            </w:r>
          </w:p>
          <w:p w14:paraId="4A498D27" w14:textId="77777777" w:rsidR="005C72AF" w:rsidRDefault="005C72AF" w:rsidP="005C72AF">
            <w:pPr>
              <w:spacing w:before="72"/>
            </w:pPr>
          </w:p>
          <w:p w14:paraId="3A94B43F" w14:textId="77777777" w:rsidR="005C72AF" w:rsidRPr="005C72AF" w:rsidRDefault="005C72AF" w:rsidP="005C72AF">
            <w:pPr>
              <w:rPr>
                <w:szCs w:val="18"/>
                <w:u w:val="single"/>
                <w:lang w:val="nl"/>
              </w:rPr>
            </w:pPr>
            <w:r w:rsidRPr="005C72AF">
              <w:rPr>
                <w:szCs w:val="18"/>
                <w:u w:val="single"/>
                <w:lang w:val="nl"/>
              </w:rPr>
              <w:t>Mapping tonen overbruggingshypotheek:</w:t>
            </w:r>
          </w:p>
          <w:p w14:paraId="75D3AD73" w14:textId="77777777" w:rsidR="005C72AF" w:rsidRPr="002A4B22" w:rsidRDefault="005C72AF" w:rsidP="005C72AF">
            <w:pPr>
              <w:spacing w:line="240" w:lineRule="auto"/>
              <w:rPr>
                <w:rFonts w:cs="Arial"/>
                <w:sz w:val="16"/>
                <w:szCs w:val="16"/>
              </w:rPr>
            </w:pPr>
            <w:r w:rsidRPr="002A4B22">
              <w:rPr>
                <w:sz w:val="16"/>
                <w:szCs w:val="16"/>
              </w:rPr>
              <w:t>//IMKAD_AangebodenStuk/StukdeelHypotheek</w:t>
            </w:r>
            <w:r w:rsidRPr="002A4B22">
              <w:rPr>
                <w:rFonts w:cs="Arial"/>
                <w:sz w:val="16"/>
                <w:szCs w:val="16"/>
              </w:rPr>
              <w:t xml:space="preserve">[aanduidingHypotheek = ‘overbruggingshypotheek’] </w:t>
            </w:r>
          </w:p>
          <w:p w14:paraId="54B20971" w14:textId="77777777" w:rsidR="005C72AF" w:rsidRPr="002A4B22" w:rsidRDefault="005C72AF" w:rsidP="005C72AF">
            <w:pPr>
              <w:spacing w:line="240" w:lineRule="auto"/>
              <w:rPr>
                <w:rFonts w:cs="Arial"/>
                <w:sz w:val="16"/>
                <w:szCs w:val="16"/>
              </w:rPr>
            </w:pPr>
            <w:r w:rsidRPr="002A4B22">
              <w:rPr>
                <w:rFonts w:cs="Arial"/>
                <w:sz w:val="16"/>
                <w:szCs w:val="16"/>
              </w:rPr>
              <w:t>-is aanwezig</w:t>
            </w:r>
          </w:p>
          <w:p w14:paraId="4FEAC677" w14:textId="77777777" w:rsidR="005C72AF" w:rsidRPr="002A4B22" w:rsidRDefault="005C72AF" w:rsidP="005C72AF">
            <w:pPr>
              <w:spacing w:line="240" w:lineRule="auto"/>
              <w:rPr>
                <w:sz w:val="16"/>
                <w:szCs w:val="16"/>
              </w:rPr>
            </w:pPr>
          </w:p>
          <w:p w14:paraId="7CCC9E44" w14:textId="77777777" w:rsidR="005C72AF" w:rsidRPr="002A4B22" w:rsidRDefault="005C72AF" w:rsidP="005C72AF">
            <w:pPr>
              <w:pStyle w:val="streepje"/>
              <w:numPr>
                <w:ilvl w:val="0"/>
                <w:numId w:val="0"/>
              </w:numPr>
              <w:spacing w:line="240" w:lineRule="auto"/>
              <w:rPr>
                <w:lang w:val="nl-NL"/>
              </w:rPr>
            </w:pPr>
            <w:r w:rsidRPr="002A4B22">
              <w:rPr>
                <w:u w:val="single"/>
                <w:lang w:val="nl-NL"/>
              </w:rPr>
              <w:t>Mapping telwoord</w:t>
            </w:r>
            <w:r w:rsidRPr="002A4B22">
              <w:rPr>
                <w:lang w:val="nl-NL"/>
              </w:rPr>
              <w:t>:</w:t>
            </w:r>
          </w:p>
          <w:p w14:paraId="3AE2BA92" w14:textId="50E08B24" w:rsidR="00F644E0" w:rsidRDefault="005C72AF" w:rsidP="005C72AF">
            <w:pPr>
              <w:keepNext/>
            </w:pPr>
            <w:r w:rsidRPr="002A4B22">
              <w:rPr>
                <w:sz w:val="16"/>
                <w:szCs w:val="16"/>
              </w:rPr>
              <w:t>//IMKAD_AangebodenStuk/StukdeelHypotheek</w:t>
            </w:r>
            <w:r w:rsidRPr="002A4B22">
              <w:rPr>
                <w:rFonts w:cs="Arial"/>
                <w:sz w:val="16"/>
                <w:szCs w:val="16"/>
              </w:rPr>
              <w:t>[aanduidingHypotheek = ‘overbruggingshypotheek’]</w:t>
            </w:r>
            <w:r w:rsidRPr="002A4B22">
              <w:rPr>
                <w:sz w:val="16"/>
                <w:szCs w:val="16"/>
              </w:rPr>
              <w:t>/rangordeHypotheek</w:t>
            </w:r>
          </w:p>
          <w:p w14:paraId="0E5A8541" w14:textId="23B65B62" w:rsidR="005C72AF" w:rsidRDefault="005C72AF" w:rsidP="00FD6F38">
            <w:pPr>
              <w:keepNext/>
            </w:pPr>
          </w:p>
        </w:tc>
      </w:tr>
      <w:tr w:rsidR="00F644E0" w14:paraId="62DAC88B" w14:textId="77777777" w:rsidTr="00FD6F38">
        <w:tc>
          <w:tcPr>
            <w:tcW w:w="6771" w:type="dxa"/>
            <w:shd w:val="clear" w:color="auto" w:fill="auto"/>
          </w:tcPr>
          <w:p w14:paraId="588A3409" w14:textId="14E9380A" w:rsidR="00F644E0" w:rsidRPr="00360A82" w:rsidRDefault="00AD340D" w:rsidP="00F644E0">
            <w:pPr>
              <w:tabs>
                <w:tab w:val="left" w:pos="-1440"/>
                <w:tab w:val="left" w:pos="-720"/>
              </w:tabs>
              <w:suppressAutoHyphens/>
              <w:rPr>
                <w:rFonts w:cs="Arial"/>
                <w:color w:val="7030A0"/>
                <w:sz w:val="20"/>
                <w:u w:val="single"/>
              </w:rPr>
            </w:pPr>
            <w:r w:rsidRPr="00030A78">
              <w:rPr>
                <w:color w:val="800080"/>
                <w:szCs w:val="18"/>
                <w:highlight w:val="yellow"/>
              </w:rPr>
              <w:t>TEKSTBLOK RECHT TEKSTBLOK REGISTERGOED</w:t>
            </w:r>
            <w:r>
              <w:rPr>
                <w:color w:val="800080"/>
                <w:szCs w:val="18"/>
              </w:rPr>
              <w:t>.</w:t>
            </w:r>
          </w:p>
        </w:tc>
        <w:tc>
          <w:tcPr>
            <w:tcW w:w="7371" w:type="dxa"/>
            <w:shd w:val="clear" w:color="auto" w:fill="auto"/>
          </w:tcPr>
          <w:p w14:paraId="4E02197C" w14:textId="77777777" w:rsidR="00AD340D" w:rsidRDefault="00AD340D" w:rsidP="00AD340D">
            <w:r>
              <w:t xml:space="preserve">Optionele herhalende combinatie van één TEKSTBLOK RECHT </w:t>
            </w:r>
            <w:r w:rsidRPr="00124E96">
              <w:t>met één TEKSTBLOK REGISTERGOED</w:t>
            </w:r>
            <w:r>
              <w:t xml:space="preserve"> welke wordt getoond voor de </w:t>
            </w:r>
            <w:r w:rsidRPr="0031578B">
              <w:t>overbruggingslening</w:t>
            </w:r>
            <w:r>
              <w:t>.</w:t>
            </w:r>
          </w:p>
          <w:p w14:paraId="41989292" w14:textId="77777777" w:rsidR="00AD340D" w:rsidRPr="00DB7FA4" w:rsidRDefault="00AD340D" w:rsidP="00AD340D">
            <w:pPr>
              <w:rPr>
                <w:lang w:val="nl"/>
              </w:rPr>
            </w:pPr>
            <w:r>
              <w:t>Van TEKSTBLOK REGISTERGOED zijn alleen de objecten perceel, appartementsrecht, netwerk en schip van toepassing.</w:t>
            </w:r>
            <w:r w:rsidRPr="00DB7FA4">
              <w:rPr>
                <w:lang w:val="nl"/>
              </w:rPr>
              <w:t xml:space="preserve"> </w:t>
            </w:r>
          </w:p>
          <w:p w14:paraId="153BD3CB" w14:textId="77777777" w:rsidR="00AD340D" w:rsidRDefault="00AD340D" w:rsidP="00AD340D">
            <w:pPr>
              <w:rPr>
                <w:lang w:val="nl"/>
              </w:rPr>
            </w:pPr>
          </w:p>
          <w:p w14:paraId="3338C3AD" w14:textId="77777777" w:rsidR="00AD340D" w:rsidRDefault="00AD340D" w:rsidP="00AD340D">
            <w:pPr>
              <w:rPr>
                <w:lang w:val="nl"/>
              </w:rPr>
            </w:pPr>
            <w:r>
              <w:rPr>
                <w:lang w:val="nl"/>
              </w:rPr>
              <w:t>Bij meer combinaties TEKSTBLOK RECHT en REGISTERGOED wordt de laatste combinatie afgesloten met een komma ‘,’ en de andere combinaties met een puntkomma ‘;’.</w:t>
            </w:r>
          </w:p>
          <w:p w14:paraId="23B78EC7" w14:textId="77777777" w:rsidR="00AD340D" w:rsidRPr="00DB7FA4" w:rsidRDefault="00AD340D" w:rsidP="00AD340D">
            <w:pPr>
              <w:rPr>
                <w:lang w:val="nl"/>
              </w:rPr>
            </w:pPr>
          </w:p>
          <w:p w14:paraId="53ED3458" w14:textId="77777777" w:rsidR="00AD340D" w:rsidRPr="00DB7FA4" w:rsidRDefault="00AD340D" w:rsidP="00AD340D">
            <w:pPr>
              <w:rPr>
                <w:u w:val="single"/>
                <w:lang w:val="nl"/>
              </w:rPr>
            </w:pPr>
            <w:r w:rsidRPr="00DB7FA4">
              <w:rPr>
                <w:u w:val="single"/>
                <w:lang w:val="nl"/>
              </w:rPr>
              <w:t>Mapping:</w:t>
            </w:r>
          </w:p>
          <w:p w14:paraId="4DFDFBD2" w14:textId="77777777" w:rsidR="00AD340D" w:rsidRPr="00DB7FA4" w:rsidRDefault="00AD340D" w:rsidP="00AD340D">
            <w:pPr>
              <w:spacing w:line="240" w:lineRule="auto"/>
              <w:rPr>
                <w:sz w:val="16"/>
                <w:szCs w:val="16"/>
              </w:rPr>
            </w:pPr>
            <w:r w:rsidRPr="00DB7FA4">
              <w:rPr>
                <w:sz w:val="16"/>
                <w:szCs w:val="16"/>
              </w:rPr>
              <w:t xml:space="preserve">//IMKAD_AangebodenStuk/StukdeelHypotheek </w:t>
            </w:r>
            <w:r w:rsidRPr="00DB7FA4">
              <w:rPr>
                <w:rFonts w:cs="Arial"/>
                <w:sz w:val="16"/>
                <w:szCs w:val="16"/>
              </w:rPr>
              <w:t xml:space="preserve">[aanduidingHypotheek = </w:t>
            </w:r>
            <w:r w:rsidRPr="0031578B">
              <w:rPr>
                <w:rFonts w:cs="Arial"/>
                <w:sz w:val="16"/>
                <w:szCs w:val="16"/>
              </w:rPr>
              <w:t>overbruggings</w:t>
            </w:r>
            <w:r>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/IMKAD_ZakelijkRecht</w:t>
            </w:r>
          </w:p>
          <w:p w14:paraId="48FB117D" w14:textId="23B277B0" w:rsidR="00F644E0" w:rsidRDefault="00AD340D" w:rsidP="00AD340D">
            <w:pPr>
              <w:keepNext/>
            </w:pPr>
            <w:r>
              <w:rPr>
                <w:sz w:val="16"/>
                <w:szCs w:val="16"/>
              </w:rPr>
              <w:lastRenderedPageBreak/>
              <w:t>-</w:t>
            </w:r>
            <w:r w:rsidRPr="00DB7FA4">
              <w:rPr>
                <w:sz w:val="16"/>
                <w:szCs w:val="16"/>
              </w:rPr>
              <w:t>zie tekstblokken voor de verdere mapping</w:t>
            </w:r>
          </w:p>
        </w:tc>
      </w:tr>
      <w:tr w:rsidR="006D6993" w14:paraId="633D8EB6" w14:textId="77777777" w:rsidTr="00FD6F38">
        <w:tc>
          <w:tcPr>
            <w:tcW w:w="6771" w:type="dxa"/>
            <w:shd w:val="clear" w:color="auto" w:fill="auto"/>
          </w:tcPr>
          <w:p w14:paraId="62D4C1D9" w14:textId="627F9BCA" w:rsidR="006D6993" w:rsidRPr="00030A78" w:rsidRDefault="006D6993" w:rsidP="003E358B">
            <w:pPr>
              <w:tabs>
                <w:tab w:val="left" w:pos="-1440"/>
                <w:tab w:val="left" w:pos="-720"/>
                <w:tab w:val="left" w:pos="1415"/>
              </w:tabs>
              <w:suppressAutoHyphens/>
              <w:rPr>
                <w:color w:val="800080"/>
                <w:szCs w:val="18"/>
                <w:highlight w:val="yellow"/>
              </w:rPr>
            </w:pPr>
            <w:r>
              <w:rPr>
                <w:rFonts w:cs="Arial"/>
                <w:color w:val="FF0000"/>
                <w:sz w:val="20"/>
              </w:rPr>
              <w:lastRenderedPageBreak/>
              <w:br/>
            </w:r>
          </w:p>
        </w:tc>
        <w:tc>
          <w:tcPr>
            <w:tcW w:w="7371" w:type="dxa"/>
            <w:shd w:val="clear" w:color="auto" w:fill="auto"/>
          </w:tcPr>
          <w:p w14:paraId="171D89D6" w14:textId="77D25408" w:rsidR="006D6993" w:rsidRDefault="006D6993" w:rsidP="008A4DAC"/>
        </w:tc>
      </w:tr>
    </w:tbl>
    <w:p w14:paraId="7EEEA0DE" w14:textId="77777777" w:rsidR="00F644E0" w:rsidRPr="00FD6F38" w:rsidRDefault="00F644E0" w:rsidP="00FD6F38"/>
    <w:p w14:paraId="18A0099F" w14:textId="77777777" w:rsidR="002606D8" w:rsidRDefault="002606D8"/>
    <w:p w14:paraId="7D6172F8" w14:textId="77777777" w:rsidR="0082293D" w:rsidRDefault="0082293D" w:rsidP="00D70CF4">
      <w:pPr>
        <w:pStyle w:val="Kop2"/>
        <w:pageBreakBefore/>
      </w:pPr>
      <w:bookmarkStart w:id="245" w:name="_Toc464135507"/>
      <w:bookmarkStart w:id="246" w:name="_Toc506361271"/>
      <w:bookmarkStart w:id="247" w:name="_Toc12001461"/>
      <w:r>
        <w:lastRenderedPageBreak/>
        <w:t>Woonplaatskeuze</w:t>
      </w:r>
      <w:bookmarkEnd w:id="245"/>
      <w:bookmarkEnd w:id="246"/>
      <w:bookmarkEnd w:id="24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30DDECD1" w14:textId="77777777" w:rsidTr="00D77156">
        <w:trPr>
          <w:tblHeader/>
        </w:trPr>
        <w:tc>
          <w:tcPr>
            <w:tcW w:w="6771" w:type="dxa"/>
            <w:shd w:val="clear" w:color="auto" w:fill="auto"/>
          </w:tcPr>
          <w:p w14:paraId="1E84890F" w14:textId="77777777" w:rsidR="00E729A7" w:rsidRPr="00D77156" w:rsidRDefault="00E729A7" w:rsidP="00D77156">
            <w:pPr>
              <w:rPr>
                <w:b/>
              </w:rPr>
            </w:pPr>
            <w:r w:rsidRPr="00DB7FA4">
              <w:rPr>
                <w:b/>
              </w:rPr>
              <w:t>Modeldocument tekst</w:t>
            </w:r>
          </w:p>
        </w:tc>
        <w:tc>
          <w:tcPr>
            <w:tcW w:w="7371" w:type="dxa"/>
            <w:shd w:val="clear" w:color="auto" w:fill="auto"/>
          </w:tcPr>
          <w:p w14:paraId="5D8ACCC1" w14:textId="77777777" w:rsidR="00E729A7" w:rsidRPr="00D77156" w:rsidRDefault="00E729A7" w:rsidP="00D77156">
            <w:pPr>
              <w:rPr>
                <w:b/>
              </w:rPr>
            </w:pPr>
            <w:r w:rsidRPr="00DB7FA4">
              <w:rPr>
                <w:b/>
              </w:rPr>
              <w:t>Toelichting</w:t>
            </w:r>
          </w:p>
        </w:tc>
      </w:tr>
      <w:tr w:rsidR="00E729A7" w:rsidRPr="00343045" w14:paraId="1659A6A0" w14:textId="77777777" w:rsidTr="00DB7FA4">
        <w:tc>
          <w:tcPr>
            <w:tcW w:w="6771" w:type="dxa"/>
            <w:shd w:val="clear" w:color="auto" w:fill="auto"/>
          </w:tcPr>
          <w:p w14:paraId="5D49D7DB" w14:textId="77777777" w:rsidR="009620A2" w:rsidRPr="009620A2" w:rsidRDefault="009620A2" w:rsidP="009620A2">
            <w:pPr>
              <w:widowControl w:val="0"/>
              <w:tabs>
                <w:tab w:val="left" w:pos="-1440"/>
                <w:tab w:val="left" w:pos="-720"/>
              </w:tabs>
              <w:suppressAutoHyphens/>
              <w:spacing w:line="240" w:lineRule="auto"/>
              <w:rPr>
                <w:rFonts w:cs="Arial"/>
                <w:color w:val="800080"/>
                <w:kern w:val="0"/>
                <w:sz w:val="20"/>
                <w:u w:val="single"/>
                <w:lang w:eastAsia="nl-NL"/>
              </w:rPr>
            </w:pPr>
            <w:r w:rsidRPr="009620A2">
              <w:rPr>
                <w:rFonts w:cs="Arial"/>
                <w:color w:val="800080"/>
                <w:kern w:val="0"/>
                <w:sz w:val="20"/>
                <w:u w:val="single"/>
                <w:lang w:eastAsia="nl-NL"/>
              </w:rPr>
              <w:t xml:space="preserve">Woonplaats </w:t>
            </w:r>
          </w:p>
          <w:p w14:paraId="74EAC87E" w14:textId="77777777" w:rsidR="009620A2" w:rsidRPr="009620A2" w:rsidRDefault="009620A2" w:rsidP="009620A2">
            <w:pPr>
              <w:widowControl w:val="0"/>
              <w:tabs>
                <w:tab w:val="left" w:pos="-1440"/>
                <w:tab w:val="left" w:pos="-720"/>
              </w:tabs>
              <w:suppressAutoHyphens/>
              <w:spacing w:line="240" w:lineRule="auto"/>
              <w:rPr>
                <w:rFonts w:cs="Arial"/>
                <w:color w:val="800080"/>
                <w:kern w:val="0"/>
                <w:sz w:val="20"/>
                <w:lang w:eastAsia="nl-NL"/>
              </w:rPr>
            </w:pPr>
            <w:r w:rsidRPr="009620A2">
              <w:rPr>
                <w:rFonts w:cs="Arial"/>
                <w:color w:val="800080"/>
                <w:kern w:val="0"/>
                <w:sz w:val="20"/>
                <w:lang w:eastAsia="nl-NL"/>
              </w:rPr>
              <w:t>Partijen kiezen woonplaats ten kantore van de bewaarder van deze akte.</w:t>
            </w:r>
          </w:p>
          <w:p w14:paraId="52CA1399" w14:textId="3AF32689" w:rsidR="00A92EB9" w:rsidRPr="00A92EB9" w:rsidRDefault="00A92EB9" w:rsidP="00030A78">
            <w:pPr>
              <w:tabs>
                <w:tab w:val="left" w:pos="-1440"/>
                <w:tab w:val="left" w:pos="-720"/>
              </w:tabs>
              <w:suppressAutoHyphens/>
              <w:rPr>
                <w:rFonts w:cs="Arial"/>
                <w:color w:val="FF0000"/>
                <w:sz w:val="20"/>
              </w:rPr>
            </w:pPr>
          </w:p>
        </w:tc>
        <w:tc>
          <w:tcPr>
            <w:tcW w:w="7371" w:type="dxa"/>
            <w:shd w:val="clear" w:color="auto" w:fill="auto"/>
          </w:tcPr>
          <w:p w14:paraId="534C3457" w14:textId="77777777" w:rsidR="009620A2" w:rsidRDefault="009620A2" w:rsidP="009620A2">
            <w:pPr>
              <w:spacing w:before="72"/>
              <w:rPr>
                <w:szCs w:val="18"/>
              </w:rPr>
            </w:pPr>
            <w:r w:rsidRPr="00DB7FA4">
              <w:rPr>
                <w:szCs w:val="18"/>
              </w:rPr>
              <w:t xml:space="preserve">Optionele tekst. </w:t>
            </w:r>
            <w:r w:rsidRPr="00FA5F0B">
              <w:rPr>
                <w:szCs w:val="18"/>
              </w:rPr>
              <w:t>Deze paragraaf is verplicht als één van de personen uit één van de partijen een buitenlands adres heeft. (Het modeldocument dwingt dit niet af.)</w:t>
            </w:r>
          </w:p>
          <w:p w14:paraId="2D80DC20" w14:textId="77777777" w:rsidR="009620A2" w:rsidRDefault="009620A2" w:rsidP="009620A2">
            <w:pPr>
              <w:spacing w:before="72"/>
              <w:rPr>
                <w:szCs w:val="18"/>
              </w:rPr>
            </w:pPr>
          </w:p>
          <w:p w14:paraId="43898E64" w14:textId="77777777" w:rsidR="009620A2" w:rsidRPr="00DB7FA4" w:rsidRDefault="009620A2" w:rsidP="009620A2">
            <w:pPr>
              <w:spacing w:before="72"/>
              <w:rPr>
                <w:szCs w:val="18"/>
              </w:rPr>
            </w:pPr>
            <w:r w:rsidRPr="00DB7FA4">
              <w:rPr>
                <w:szCs w:val="18"/>
              </w:rPr>
              <w:t>De woonplaatskeuze heeft betrekking op alle comparanten, zowel de hypotheeknemer als de hypotheekgever.</w:t>
            </w:r>
            <w:r>
              <w:rPr>
                <w:szCs w:val="18"/>
              </w:rPr>
              <w:t xml:space="preserve"> Wanneer deze tekst getoond wordt dan wordt deze afgesloten met een punt ‘.’.</w:t>
            </w:r>
          </w:p>
          <w:p w14:paraId="0F287935" w14:textId="77777777" w:rsidR="009620A2" w:rsidRPr="00DB7FA4" w:rsidRDefault="009620A2" w:rsidP="009620A2">
            <w:pPr>
              <w:keepNext/>
              <w:spacing w:before="72"/>
              <w:rPr>
                <w:szCs w:val="18"/>
              </w:rPr>
            </w:pPr>
          </w:p>
          <w:p w14:paraId="1EBEA8CB" w14:textId="77777777" w:rsidR="009620A2" w:rsidRPr="00DB7FA4" w:rsidRDefault="009620A2" w:rsidP="009620A2">
            <w:pPr>
              <w:keepNext/>
              <w:rPr>
                <w:szCs w:val="18"/>
                <w:u w:val="single"/>
              </w:rPr>
            </w:pPr>
            <w:r w:rsidRPr="00DB7FA4">
              <w:rPr>
                <w:szCs w:val="18"/>
                <w:u w:val="single"/>
              </w:rPr>
              <w:t>Mapping:</w:t>
            </w:r>
          </w:p>
          <w:p w14:paraId="135E329D" w14:textId="77777777" w:rsidR="009620A2" w:rsidRPr="00DB7FA4" w:rsidRDefault="009620A2" w:rsidP="009620A2">
            <w:pPr>
              <w:keepNext/>
              <w:spacing w:line="240" w:lineRule="auto"/>
              <w:rPr>
                <w:sz w:val="16"/>
                <w:szCs w:val="16"/>
              </w:rPr>
            </w:pPr>
            <w:r w:rsidRPr="00DB7FA4">
              <w:rPr>
                <w:sz w:val="16"/>
                <w:szCs w:val="16"/>
              </w:rPr>
              <w:t>//IMKAD_AangebodenStuk/tia_TekstKeuze</w:t>
            </w:r>
          </w:p>
          <w:p w14:paraId="1FC873B9" w14:textId="77777777" w:rsidR="009620A2" w:rsidRPr="00DB7FA4" w:rsidRDefault="009620A2" w:rsidP="009620A2">
            <w:pPr>
              <w:keepNext/>
              <w:spacing w:line="240" w:lineRule="auto"/>
              <w:ind w:left="227"/>
              <w:rPr>
                <w:sz w:val="16"/>
                <w:szCs w:val="16"/>
              </w:rPr>
            </w:pPr>
            <w:r w:rsidRPr="00DB7FA4">
              <w:rPr>
                <w:sz w:val="16"/>
                <w:szCs w:val="16"/>
              </w:rPr>
              <w:t>./tagNaam(‘k_Woonplaatskeuze’)</w:t>
            </w:r>
          </w:p>
          <w:p w14:paraId="4E14FDCE" w14:textId="54C5A715" w:rsidR="00E729A7" w:rsidRPr="009620A2" w:rsidRDefault="009620A2" w:rsidP="009620A2">
            <w:pPr>
              <w:keepNext/>
              <w:autoSpaceDE w:val="0"/>
              <w:autoSpaceDN w:val="0"/>
              <w:adjustRightInd w:val="0"/>
              <w:spacing w:line="240" w:lineRule="auto"/>
              <w:ind w:left="227"/>
              <w:rPr>
                <w:sz w:val="16"/>
                <w:szCs w:val="16"/>
              </w:rPr>
            </w:pPr>
            <w:r w:rsidRPr="00DB7FA4">
              <w:rPr>
                <w:sz w:val="16"/>
                <w:szCs w:val="16"/>
              </w:rPr>
              <w:t>./tekst</w:t>
            </w:r>
            <w:r w:rsidRPr="009620A2">
              <w:rPr>
                <w:rFonts w:cs="Arial"/>
                <w:color w:val="800080"/>
                <w:kern w:val="0"/>
                <w:sz w:val="20"/>
                <w:lang w:eastAsia="nl-NL"/>
              </w:rPr>
              <w:t xml:space="preserve"> </w:t>
            </w:r>
            <w:r>
              <w:rPr>
                <w:sz w:val="16"/>
                <w:szCs w:val="16"/>
              </w:rPr>
              <w:t>(P</w:t>
            </w:r>
            <w:r w:rsidRPr="009620A2">
              <w:rPr>
                <w:sz w:val="16"/>
                <w:szCs w:val="16"/>
              </w:rPr>
              <w:t>artijen kiezen woonplaats ten kantore</w:t>
            </w:r>
            <w:r>
              <w:rPr>
                <w:sz w:val="16"/>
                <w:szCs w:val="16"/>
              </w:rPr>
              <w:t xml:space="preserve"> van de bewaarder van deze akte)</w:t>
            </w:r>
          </w:p>
        </w:tc>
      </w:tr>
    </w:tbl>
    <w:p w14:paraId="0859F2FD" w14:textId="77777777" w:rsidR="0082293D" w:rsidRDefault="0082293D" w:rsidP="008E3F95">
      <w:pPr>
        <w:pStyle w:val="Kop2"/>
        <w:numPr>
          <w:ilvl w:val="1"/>
          <w:numId w:val="1"/>
        </w:numPr>
      </w:pPr>
      <w:bookmarkStart w:id="248" w:name="_Toc464135508"/>
      <w:bookmarkStart w:id="249" w:name="_Toc506361272"/>
      <w:bookmarkStart w:id="250" w:name="_Toc12001462"/>
      <w:r>
        <w:t xml:space="preserve">Einde </w:t>
      </w:r>
      <w:r w:rsidRPr="0082293D">
        <w:rPr>
          <w:lang w:val="nl-NL"/>
        </w:rPr>
        <w:t>kadasterdeel</w:t>
      </w:r>
      <w:bookmarkEnd w:id="248"/>
      <w:bookmarkEnd w:id="249"/>
      <w:bookmarkEnd w:id="25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69256E70" w14:textId="77777777" w:rsidTr="00D77156">
        <w:trPr>
          <w:tblHeader/>
        </w:trPr>
        <w:tc>
          <w:tcPr>
            <w:tcW w:w="6771" w:type="dxa"/>
            <w:shd w:val="clear" w:color="auto" w:fill="auto"/>
          </w:tcPr>
          <w:p w14:paraId="7DCB837C" w14:textId="77777777" w:rsidR="00E729A7" w:rsidRPr="00D77156" w:rsidRDefault="00E729A7" w:rsidP="00D77156">
            <w:pPr>
              <w:rPr>
                <w:b/>
              </w:rPr>
            </w:pPr>
            <w:r w:rsidRPr="00DB7FA4">
              <w:rPr>
                <w:b/>
              </w:rPr>
              <w:t>Modeldocument tekst</w:t>
            </w:r>
          </w:p>
        </w:tc>
        <w:tc>
          <w:tcPr>
            <w:tcW w:w="7371" w:type="dxa"/>
            <w:shd w:val="clear" w:color="auto" w:fill="auto"/>
          </w:tcPr>
          <w:p w14:paraId="0380395E" w14:textId="77777777" w:rsidR="00E729A7" w:rsidRPr="00D77156" w:rsidRDefault="00E729A7" w:rsidP="00E729A7">
            <w:pPr>
              <w:rPr>
                <w:b/>
              </w:rPr>
            </w:pPr>
            <w:r w:rsidRPr="00DB7FA4">
              <w:rPr>
                <w:b/>
              </w:rPr>
              <w:t>Toelichting</w:t>
            </w:r>
          </w:p>
        </w:tc>
      </w:tr>
      <w:tr w:rsidR="00E729A7" w:rsidRPr="00343045" w14:paraId="445208ED" w14:textId="77777777" w:rsidTr="00DB7FA4">
        <w:tc>
          <w:tcPr>
            <w:tcW w:w="6771" w:type="dxa"/>
            <w:shd w:val="clear" w:color="auto" w:fill="auto"/>
          </w:tcPr>
          <w:p w14:paraId="5C0AADBB" w14:textId="77777777" w:rsidR="00E729A7" w:rsidRPr="001175A5" w:rsidRDefault="00E729A7"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
                <w:color w:val="FF0000"/>
                <w:szCs w:val="18"/>
              </w:rPr>
            </w:pPr>
            <w:r w:rsidRPr="001175A5">
              <w:rPr>
                <w:b/>
                <w:color w:val="FF0000"/>
                <w:szCs w:val="18"/>
              </w:rPr>
              <w:t>EINDE KADASTERDEEL</w:t>
            </w:r>
          </w:p>
        </w:tc>
        <w:tc>
          <w:tcPr>
            <w:tcW w:w="7371" w:type="dxa"/>
            <w:shd w:val="clear" w:color="auto" w:fill="auto"/>
          </w:tcPr>
          <w:p w14:paraId="20B7C01E" w14:textId="77777777" w:rsidR="00E729A7" w:rsidRPr="00DB7FA4" w:rsidRDefault="00E729A7" w:rsidP="00E729A7">
            <w:pPr>
              <w:rPr>
                <w:szCs w:val="18"/>
              </w:rPr>
            </w:pPr>
            <w:r w:rsidRPr="00DB7FA4">
              <w:rPr>
                <w:szCs w:val="18"/>
              </w:rPr>
              <w:t>Vaste tekst.</w:t>
            </w:r>
          </w:p>
        </w:tc>
      </w:tr>
    </w:tbl>
    <w:p w14:paraId="1A2D579F" w14:textId="77777777" w:rsidR="00C80891" w:rsidRDefault="00C80891" w:rsidP="00145092"/>
    <w:p w14:paraId="58873B56" w14:textId="77777777" w:rsidR="0000015B" w:rsidRPr="00B13D63" w:rsidRDefault="0000015B" w:rsidP="00B13D63">
      <w:pPr>
        <w:pStyle w:val="Kop2"/>
        <w:pageBreakBefore/>
        <w:numPr>
          <w:ilvl w:val="1"/>
          <w:numId w:val="1"/>
        </w:numPr>
        <w:rPr>
          <w:lang w:val="nl-NL"/>
        </w:rPr>
      </w:pPr>
      <w:bookmarkStart w:id="251" w:name="_Toc248216324"/>
      <w:bookmarkStart w:id="252" w:name="_Toc464135509"/>
      <w:bookmarkStart w:id="253" w:name="_Toc506361273"/>
      <w:bookmarkStart w:id="254" w:name="_Toc12001463"/>
      <w:r w:rsidRPr="00B13D63">
        <w:rPr>
          <w:lang w:val="nl-NL"/>
        </w:rPr>
        <w:lastRenderedPageBreak/>
        <w:t>Vrije gedeelte</w:t>
      </w:r>
      <w:bookmarkEnd w:id="251"/>
      <w:bookmarkEnd w:id="252"/>
      <w:bookmarkEnd w:id="253"/>
      <w:bookmarkEnd w:id="25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12AF63F3" w14:textId="77777777" w:rsidTr="00DB7FA4">
        <w:tc>
          <w:tcPr>
            <w:tcW w:w="6771" w:type="dxa"/>
            <w:shd w:val="clear" w:color="auto" w:fill="auto"/>
          </w:tcPr>
          <w:p w14:paraId="56FC4482" w14:textId="77777777" w:rsidR="0000015B" w:rsidRPr="00DB7FA4" w:rsidRDefault="0000015B" w:rsidP="00012F09">
            <w:pPr>
              <w:rPr>
                <w:rFonts w:cs="Arial"/>
                <w:color w:val="999999"/>
              </w:rPr>
            </w:pPr>
          </w:p>
        </w:tc>
        <w:tc>
          <w:tcPr>
            <w:tcW w:w="7371" w:type="dxa"/>
            <w:shd w:val="clear" w:color="auto" w:fill="auto"/>
          </w:tcPr>
          <w:p w14:paraId="26DD0924" w14:textId="77777777" w:rsidR="0000015B" w:rsidRDefault="0000015B" w:rsidP="00DB7FA4">
            <w:pPr>
              <w:spacing w:before="72"/>
            </w:pPr>
            <w:r w:rsidRPr="00343045">
              <w:t>Dit is vrije tekst, die als geheel opgenomen kan worden in het es</w:t>
            </w:r>
            <w:r>
              <w:t xml:space="preserve">sentialiabestand. Het Kadaster </w:t>
            </w:r>
            <w:r w:rsidRPr="00343045">
              <w:t>doet hier niets mee.</w:t>
            </w:r>
            <w:r w:rsidR="00584C9C">
              <w:t xml:space="preserve"> </w:t>
            </w:r>
            <w:r>
              <w:t>De Kadaster stylesheet</w:t>
            </w:r>
            <w:r w:rsidRPr="00343045">
              <w:t xml:space="preserve"> biedt geen ondersteuning voor het invullen van variabelen uit dit tekstdeel.</w:t>
            </w:r>
            <w:r w:rsidRPr="00A10B2A">
              <w:t xml:space="preserve"> </w:t>
            </w:r>
          </w:p>
          <w:p w14:paraId="08B482B9" w14:textId="77777777" w:rsidR="00266366" w:rsidRDefault="00266366" w:rsidP="00DB7FA4">
            <w:pPr>
              <w:spacing w:before="72"/>
            </w:pPr>
          </w:p>
          <w:p w14:paraId="1007A21E" w14:textId="77777777" w:rsidR="00266366" w:rsidRPr="00DB7FA4" w:rsidRDefault="00266366" w:rsidP="00DB7FA4">
            <w:pPr>
              <w:spacing w:before="72"/>
              <w:rPr>
                <w:u w:val="single"/>
              </w:rPr>
            </w:pPr>
            <w:r w:rsidRPr="00DB7FA4">
              <w:rPr>
                <w:u w:val="single"/>
              </w:rPr>
              <w:t>Mapping:</w:t>
            </w:r>
          </w:p>
          <w:p w14:paraId="0FE30123" w14:textId="77777777" w:rsidR="00266366" w:rsidRPr="00A10B2A" w:rsidRDefault="00266366" w:rsidP="00DB7FA4">
            <w:pPr>
              <w:keepNext/>
              <w:spacing w:line="240" w:lineRule="auto"/>
            </w:pPr>
            <w:r w:rsidRPr="00DB7FA4">
              <w:rPr>
                <w:sz w:val="16"/>
                <w:szCs w:val="16"/>
              </w:rPr>
              <w:t>//IMKAD_Aangebodenstuk/tia_TekstTweedeDeel</w:t>
            </w:r>
          </w:p>
        </w:tc>
      </w:tr>
    </w:tbl>
    <w:p w14:paraId="6D9A18A6" w14:textId="77777777"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4D7EA2" w14:textId="77777777" w:rsidR="004F5581" w:rsidRDefault="004F5581">
      <w:r>
        <w:separator/>
      </w:r>
    </w:p>
  </w:endnote>
  <w:endnote w:type="continuationSeparator" w:id="0">
    <w:p w14:paraId="784A030D" w14:textId="77777777" w:rsidR="004F5581" w:rsidRDefault="004F5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F8976" w14:textId="3CA5633C" w:rsidR="003A5934" w:rsidRDefault="003A5934">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B8270" w14:textId="77777777" w:rsidR="003A5934" w:rsidRDefault="003A593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103E67" w14:textId="77777777" w:rsidR="004F5581" w:rsidRDefault="004F5581">
      <w:r>
        <w:separator/>
      </w:r>
    </w:p>
  </w:footnote>
  <w:footnote w:type="continuationSeparator" w:id="0">
    <w:p w14:paraId="1102F5FD" w14:textId="77777777" w:rsidR="004F5581" w:rsidRDefault="004F55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63D26" w14:textId="2FDCC772" w:rsidR="00824C1F" w:rsidRDefault="00824C1F">
    <w:pPr>
      <w:pStyle w:val="Koptekst"/>
    </w:pPr>
    <w:r>
      <w:rPr>
        <w:noProof/>
        <w:snapToGrid/>
        <w:lang w:eastAsia="nl-NL"/>
      </w:rPr>
      <w:drawing>
        <wp:anchor distT="0" distB="0" distL="114300" distR="114300" simplePos="0" relativeHeight="251657216" behindDoc="1" locked="0" layoutInCell="1" allowOverlap="1" wp14:anchorId="37809968" wp14:editId="384CD106">
          <wp:simplePos x="0" y="0"/>
          <wp:positionH relativeFrom="column">
            <wp:posOffset>4220845</wp:posOffset>
          </wp:positionH>
          <wp:positionV relativeFrom="paragraph">
            <wp:posOffset>52070</wp:posOffset>
          </wp:positionV>
          <wp:extent cx="1333500" cy="1114425"/>
          <wp:effectExtent l="0" t="0" r="0" b="9525"/>
          <wp:wrapNone/>
          <wp:docPr id="6" name="Afbeelding 6"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3A5934" w14:paraId="1712C727" w14:textId="77777777">
      <w:tc>
        <w:tcPr>
          <w:tcW w:w="4181" w:type="dxa"/>
        </w:tcPr>
        <w:p w14:paraId="610BA701" w14:textId="77777777" w:rsidR="003A5934" w:rsidRPr="00FF4DD0" w:rsidRDefault="003A5934">
          <w:pPr>
            <w:pStyle w:val="tussenkopje"/>
            <w:spacing w:before="0"/>
            <w:rPr>
              <w:b/>
              <w:bCs/>
            </w:rPr>
          </w:pPr>
          <w:r w:rsidRPr="00FF4DD0">
            <w:rPr>
              <w:b/>
              <w:bCs/>
            </w:rPr>
            <w:t>Datum</w:t>
          </w:r>
        </w:p>
      </w:tc>
    </w:tr>
    <w:tr w:rsidR="003A5934" w14:paraId="2846A5EC" w14:textId="77777777">
      <w:tc>
        <w:tcPr>
          <w:tcW w:w="4181" w:type="dxa"/>
        </w:tcPr>
        <w:p w14:paraId="466EEB53" w14:textId="55DB744D" w:rsidR="003A5934" w:rsidRDefault="00FF4DD0">
          <w:pPr>
            <w:spacing w:line="240" w:lineRule="atLeast"/>
          </w:pPr>
          <w:ins w:id="43" w:author="Groot, Karina de" w:date="2025-02-03T15:07:00Z" w16du:dateUtc="2025-02-03T14:07:00Z">
            <w:r>
              <w:t>3</w:t>
            </w:r>
          </w:ins>
          <w:ins w:id="44" w:author="Groot, Karina de" w:date="2025-03-31T11:09:00Z" w16du:dateUtc="2025-03-31T09:09:00Z">
            <w:r w:rsidR="003C30CC">
              <w:t>1 maart</w:t>
            </w:r>
          </w:ins>
          <w:ins w:id="45" w:author="Groot, Karina de" w:date="2025-02-03T15:07:00Z" w16du:dateUtc="2025-02-03T14:07:00Z">
            <w:r>
              <w:t xml:space="preserve"> 2025</w:t>
            </w:r>
          </w:ins>
          <w:del w:id="46" w:author="Groot, Karina de" w:date="2025-02-03T15:07:00Z" w16du:dateUtc="2025-02-03T14:07:00Z">
            <w:r w:rsidR="003A5934" w:rsidDel="00FF4DD0">
              <w:delText>07 september2020</w:delText>
            </w:r>
          </w:del>
        </w:p>
      </w:tc>
    </w:tr>
    <w:tr w:rsidR="003A5934" w14:paraId="024DCCCA" w14:textId="77777777">
      <w:tc>
        <w:tcPr>
          <w:tcW w:w="4181" w:type="dxa"/>
        </w:tcPr>
        <w:p w14:paraId="39580F40" w14:textId="77777777" w:rsidR="003A5934" w:rsidRPr="00FF4DD0" w:rsidRDefault="003A5934" w:rsidP="00FF4DD0">
          <w:pPr>
            <w:pStyle w:val="tussenkopje"/>
            <w:spacing w:before="0"/>
            <w:rPr>
              <w:b/>
              <w:bCs/>
            </w:rPr>
          </w:pPr>
          <w:r w:rsidRPr="00FF4DD0">
            <w:rPr>
              <w:b/>
              <w:bCs/>
            </w:rPr>
            <w:t>Titel</w:t>
          </w:r>
        </w:p>
      </w:tc>
    </w:tr>
    <w:tr w:rsidR="003A5934" w14:paraId="4EFFF9F0" w14:textId="77777777">
      <w:tc>
        <w:tcPr>
          <w:tcW w:w="4181" w:type="dxa"/>
        </w:tcPr>
        <w:p w14:paraId="7DB6203F" w14:textId="188576C9" w:rsidR="003A5934" w:rsidRDefault="0039753F">
          <w:pPr>
            <w:spacing w:line="240" w:lineRule="atLeast"/>
            <w:rPr>
              <w:noProof/>
            </w:rPr>
          </w:pPr>
          <w:fldSimple w:instr=" STYLEREF Titel \* MERGEFORMAT ">
            <w:r w:rsidR="00FB23FF">
              <w:rPr>
                <w:noProof/>
              </w:rPr>
              <w:t>Toelichting modeldocument Munt hypotheek v5.0</w:t>
            </w:r>
          </w:fldSimple>
        </w:p>
      </w:tc>
    </w:tr>
    <w:tr w:rsidR="003A5934" w14:paraId="05207AE4" w14:textId="77777777">
      <w:tc>
        <w:tcPr>
          <w:tcW w:w="4181" w:type="dxa"/>
        </w:tcPr>
        <w:p w14:paraId="4D245011" w14:textId="77777777" w:rsidR="003A5934" w:rsidRPr="00FF4DD0" w:rsidRDefault="003A5934" w:rsidP="00FF4DD0">
          <w:pPr>
            <w:pStyle w:val="tussenkopje"/>
            <w:spacing w:before="0"/>
            <w:rPr>
              <w:b/>
              <w:bCs/>
            </w:rPr>
          </w:pPr>
          <w:r w:rsidRPr="00FF4DD0">
            <w:rPr>
              <w:b/>
              <w:bCs/>
            </w:rPr>
            <w:t>Versie</w:t>
          </w:r>
        </w:p>
      </w:tc>
    </w:tr>
    <w:tr w:rsidR="003A5934" w14:paraId="744F0CE8" w14:textId="77777777">
      <w:tc>
        <w:tcPr>
          <w:tcW w:w="4181" w:type="dxa"/>
        </w:tcPr>
        <w:p w14:paraId="4A1720B8" w14:textId="02810CFE" w:rsidR="003A5934" w:rsidRDefault="00FF4DD0">
          <w:pPr>
            <w:spacing w:line="240" w:lineRule="atLeast"/>
          </w:pPr>
          <w:ins w:id="47" w:author="Groot, Karina de" w:date="2025-02-03T15:10:00Z" w16du:dateUtc="2025-02-03T14:10:00Z">
            <w:r>
              <w:rPr>
                <w:noProof/>
              </w:rPr>
              <w:t>5</w:t>
            </w:r>
          </w:ins>
          <w:del w:id="48" w:author="Groot, Karina de" w:date="2025-02-03T15:10:00Z" w16du:dateUtc="2025-02-03T14:10:00Z">
            <w:r w:rsidR="003A5934" w:rsidDel="00FF4DD0">
              <w:rPr>
                <w:noProof/>
              </w:rPr>
              <w:delText>4</w:delText>
            </w:r>
          </w:del>
          <w:r w:rsidR="003A5934">
            <w:rPr>
              <w:noProof/>
            </w:rPr>
            <w:t>.</w:t>
          </w:r>
          <w:ins w:id="49" w:author="Groot, Karina de" w:date="2025-03-31T11:09:00Z" w16du:dateUtc="2025-03-31T09:09:00Z">
            <w:r w:rsidR="003C30CC">
              <w:rPr>
                <w:noProof/>
              </w:rPr>
              <w:t>1</w:t>
            </w:r>
          </w:ins>
          <w:del w:id="50" w:author="Groot, Karina de" w:date="2025-03-31T11:09:00Z" w16du:dateUtc="2025-03-31T09:09:00Z">
            <w:r w:rsidR="003A5934" w:rsidDel="003C30CC">
              <w:rPr>
                <w:noProof/>
              </w:rPr>
              <w:delText>0</w:delText>
            </w:r>
          </w:del>
        </w:p>
      </w:tc>
    </w:tr>
    <w:tr w:rsidR="003A5934" w14:paraId="30A6F306" w14:textId="77777777">
      <w:tc>
        <w:tcPr>
          <w:tcW w:w="4181" w:type="dxa"/>
        </w:tcPr>
        <w:p w14:paraId="17AF06DC" w14:textId="77777777" w:rsidR="003A5934" w:rsidRPr="00FF4DD0" w:rsidRDefault="003A5934" w:rsidP="00FF4DD0">
          <w:pPr>
            <w:pStyle w:val="tussenkopje"/>
            <w:spacing w:before="0"/>
            <w:rPr>
              <w:b/>
              <w:bCs/>
            </w:rPr>
          </w:pPr>
          <w:r w:rsidRPr="00FF4DD0">
            <w:rPr>
              <w:b/>
              <w:bCs/>
            </w:rPr>
            <w:t>Blad</w:t>
          </w:r>
        </w:p>
      </w:tc>
    </w:tr>
    <w:tr w:rsidR="003A5934" w14:paraId="3A810291" w14:textId="77777777">
      <w:tc>
        <w:tcPr>
          <w:tcW w:w="4181" w:type="dxa"/>
        </w:tcPr>
        <w:p w14:paraId="0FC60380" w14:textId="3D07E553" w:rsidR="003A5934" w:rsidRDefault="003A5934">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 1+</w:instrText>
          </w:r>
          <w:fldSimple w:instr=" NUMPAGES   \* MERGEFORMAT ">
            <w:r w:rsidR="00FB23FF">
              <w:rPr>
                <w:noProof/>
              </w:rPr>
              <w:instrText>38</w:instrText>
            </w:r>
          </w:fldSimple>
          <w:r>
            <w:instrText xml:space="preserve"> </w:instrText>
          </w:r>
          <w:r>
            <w:fldChar w:fldCharType="separate"/>
          </w:r>
          <w:r w:rsidR="00FB23FF">
            <w:rPr>
              <w:noProof/>
            </w:rPr>
            <w:t>39</w:t>
          </w:r>
          <w:r>
            <w:fldChar w:fldCharType="end"/>
          </w:r>
          <w:r>
            <w:t xml:space="preserve"> </w:t>
          </w:r>
        </w:p>
      </w:tc>
    </w:tr>
  </w:tbl>
  <w:p w14:paraId="024C4FF1" w14:textId="7BEA67D6" w:rsidR="003A5934" w:rsidRDefault="003A5934">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3A5934" w14:paraId="076988DE" w14:textId="77777777">
      <w:tc>
        <w:tcPr>
          <w:tcW w:w="4181" w:type="dxa"/>
        </w:tcPr>
        <w:p w14:paraId="2819F8C6" w14:textId="77777777" w:rsidR="003A5934" w:rsidRPr="00FF4DD0" w:rsidRDefault="003A5934">
          <w:pPr>
            <w:pStyle w:val="tussenkopje"/>
            <w:spacing w:before="0"/>
            <w:rPr>
              <w:b/>
              <w:bCs/>
            </w:rPr>
          </w:pPr>
          <w:r w:rsidRPr="00FF4DD0">
            <w:rPr>
              <w:b/>
              <w:bCs/>
            </w:rPr>
            <w:t>Datum</w:t>
          </w:r>
        </w:p>
      </w:tc>
    </w:tr>
    <w:tr w:rsidR="003A5934" w14:paraId="0179760F" w14:textId="77777777">
      <w:tc>
        <w:tcPr>
          <w:tcW w:w="4181" w:type="dxa"/>
        </w:tcPr>
        <w:p w14:paraId="76B46451" w14:textId="30351D43" w:rsidR="003A5934" w:rsidRDefault="003A5934" w:rsidP="00101970">
          <w:pPr>
            <w:spacing w:line="240" w:lineRule="atLeast"/>
          </w:pPr>
          <w:del w:id="77" w:author="Groot, Karina de" w:date="2025-02-03T15:09:00Z" w16du:dateUtc="2025-02-03T14:09:00Z">
            <w:r w:rsidDel="00FF4DD0">
              <w:delText>07 september 2020</w:delText>
            </w:r>
          </w:del>
          <w:ins w:id="78" w:author="Groot, Karina de" w:date="2025-02-03T15:09:00Z" w16du:dateUtc="2025-02-03T14:09:00Z">
            <w:r w:rsidR="00FF4DD0">
              <w:t>3</w:t>
            </w:r>
          </w:ins>
          <w:ins w:id="79" w:author="Groot, Karina de" w:date="2025-03-31T11:10:00Z" w16du:dateUtc="2025-03-31T09:10:00Z">
            <w:r w:rsidR="003949AF">
              <w:t xml:space="preserve">1 maart </w:t>
            </w:r>
          </w:ins>
          <w:ins w:id="80" w:author="Groot, Karina de" w:date="2025-02-03T15:09:00Z" w16du:dateUtc="2025-02-03T14:09:00Z">
            <w:r w:rsidR="00FF4DD0">
              <w:t>2025</w:t>
            </w:r>
          </w:ins>
        </w:p>
      </w:tc>
    </w:tr>
    <w:tr w:rsidR="003A5934" w14:paraId="05E36754" w14:textId="77777777">
      <w:tc>
        <w:tcPr>
          <w:tcW w:w="4181" w:type="dxa"/>
        </w:tcPr>
        <w:p w14:paraId="2BB2D007" w14:textId="77777777" w:rsidR="003A5934" w:rsidRPr="00FF4DD0" w:rsidRDefault="003A5934" w:rsidP="00FF4DD0">
          <w:pPr>
            <w:pStyle w:val="tussenkopje"/>
            <w:spacing w:before="0"/>
            <w:rPr>
              <w:b/>
              <w:bCs/>
            </w:rPr>
          </w:pPr>
          <w:r w:rsidRPr="00FF4DD0">
            <w:rPr>
              <w:b/>
              <w:bCs/>
            </w:rPr>
            <w:t>Titel</w:t>
          </w:r>
        </w:p>
      </w:tc>
    </w:tr>
    <w:tr w:rsidR="003A5934" w14:paraId="0D60F1F3" w14:textId="77777777">
      <w:tc>
        <w:tcPr>
          <w:tcW w:w="4181" w:type="dxa"/>
        </w:tcPr>
        <w:p w14:paraId="7FFFA4C4" w14:textId="11BB8AD2" w:rsidR="003A5934" w:rsidRPr="00435110" w:rsidRDefault="0039753F">
          <w:pPr>
            <w:spacing w:line="240" w:lineRule="atLeast"/>
          </w:pPr>
          <w:fldSimple w:instr=" STYLEREF Titel \* MERGEFORMAT ">
            <w:r w:rsidR="00FB23FF">
              <w:rPr>
                <w:noProof/>
              </w:rPr>
              <w:t>Toelichting modeldocument Munt hypotheek v5.0</w:t>
            </w:r>
          </w:fldSimple>
        </w:p>
      </w:tc>
    </w:tr>
    <w:tr w:rsidR="003A5934" w14:paraId="26E3D099" w14:textId="77777777">
      <w:tc>
        <w:tcPr>
          <w:tcW w:w="4181" w:type="dxa"/>
        </w:tcPr>
        <w:p w14:paraId="5B2EA103" w14:textId="77777777" w:rsidR="003A5934" w:rsidRPr="00FF4DD0" w:rsidRDefault="003A5934" w:rsidP="00FF4DD0">
          <w:pPr>
            <w:pStyle w:val="tussenkopje"/>
            <w:spacing w:before="0"/>
            <w:rPr>
              <w:b/>
              <w:bCs/>
            </w:rPr>
          </w:pPr>
          <w:r w:rsidRPr="00FF4DD0">
            <w:rPr>
              <w:b/>
              <w:bCs/>
            </w:rPr>
            <w:t>Versie</w:t>
          </w:r>
        </w:p>
      </w:tc>
    </w:tr>
    <w:tr w:rsidR="003A5934" w14:paraId="2FCF9F03" w14:textId="77777777">
      <w:tc>
        <w:tcPr>
          <w:tcW w:w="4181" w:type="dxa"/>
        </w:tcPr>
        <w:p w14:paraId="0CC655A0" w14:textId="35A8B106" w:rsidR="003A5934" w:rsidRDefault="00FF4DD0">
          <w:pPr>
            <w:spacing w:line="240" w:lineRule="atLeast"/>
          </w:pPr>
          <w:bookmarkStart w:id="81" w:name="Versie"/>
          <w:ins w:id="82" w:author="Groot, Karina de" w:date="2025-02-03T15:09:00Z" w16du:dateUtc="2025-02-03T14:09:00Z">
            <w:r>
              <w:t>5</w:t>
            </w:r>
          </w:ins>
          <w:del w:id="83" w:author="Groot, Karina de" w:date="2025-02-03T15:09:00Z" w16du:dateUtc="2025-02-03T14:09:00Z">
            <w:r w:rsidR="003A5934" w:rsidDel="00FF4DD0">
              <w:delText>4</w:delText>
            </w:r>
          </w:del>
          <w:r w:rsidR="003A5934">
            <w:t>.</w:t>
          </w:r>
          <w:ins w:id="84" w:author="Groot, Karina de" w:date="2025-03-31T11:10:00Z" w16du:dateUtc="2025-03-31T09:10:00Z">
            <w:r w:rsidR="003949AF">
              <w:t>1</w:t>
            </w:r>
          </w:ins>
          <w:del w:id="85" w:author="Groot, Karina de" w:date="2025-03-31T11:10:00Z" w16du:dateUtc="2025-03-31T09:10:00Z">
            <w:r w:rsidR="003A5934" w:rsidDel="003949AF">
              <w:delText>0</w:delText>
            </w:r>
          </w:del>
          <w:bookmarkEnd w:id="81"/>
        </w:p>
      </w:tc>
    </w:tr>
    <w:tr w:rsidR="003A5934" w14:paraId="5935CBD8" w14:textId="77777777">
      <w:tc>
        <w:tcPr>
          <w:tcW w:w="4181" w:type="dxa"/>
        </w:tcPr>
        <w:p w14:paraId="4B13FF4B" w14:textId="77777777" w:rsidR="003A5934" w:rsidRPr="00FF4DD0" w:rsidRDefault="003A5934" w:rsidP="00FF4DD0">
          <w:pPr>
            <w:pStyle w:val="tussenkopje"/>
            <w:spacing w:before="0"/>
            <w:rPr>
              <w:b/>
              <w:bCs/>
            </w:rPr>
          </w:pPr>
          <w:r w:rsidRPr="00FF4DD0">
            <w:rPr>
              <w:b/>
              <w:bCs/>
            </w:rPr>
            <w:t>Blad</w:t>
          </w:r>
        </w:p>
      </w:tc>
    </w:tr>
    <w:tr w:rsidR="003A5934" w14:paraId="66FFEE3B" w14:textId="77777777">
      <w:tc>
        <w:tcPr>
          <w:tcW w:w="4181" w:type="dxa"/>
        </w:tcPr>
        <w:p w14:paraId="7FD9F103" w14:textId="6853D92F" w:rsidR="003A5934" w:rsidRDefault="003A5934">
          <w:pPr>
            <w:spacing w:line="240" w:lineRule="atLeast"/>
          </w:pPr>
          <w:r>
            <w:fldChar w:fldCharType="begin"/>
          </w:r>
          <w:r>
            <w:instrText xml:space="preserve"> PAGE  \* MERGEFORMAT </w:instrText>
          </w:r>
          <w:r>
            <w:fldChar w:fldCharType="separate"/>
          </w:r>
          <w:r>
            <w:rPr>
              <w:noProof/>
            </w:rPr>
            <w:t>23</w:t>
          </w:r>
          <w:r>
            <w:fldChar w:fldCharType="end"/>
          </w:r>
          <w:r>
            <w:t xml:space="preserve"> van </w:t>
          </w:r>
          <w:r>
            <w:fldChar w:fldCharType="begin"/>
          </w:r>
          <w:r>
            <w:instrText xml:space="preserve"> = 1+</w:instrText>
          </w:r>
          <w:fldSimple w:instr=" NUMPAGES   \* MERGEFORMAT ">
            <w:r w:rsidR="00FB23FF">
              <w:rPr>
                <w:noProof/>
              </w:rPr>
              <w:instrText>38</w:instrText>
            </w:r>
          </w:fldSimple>
          <w:r>
            <w:instrText xml:space="preserve"> </w:instrText>
          </w:r>
          <w:r>
            <w:fldChar w:fldCharType="separate"/>
          </w:r>
          <w:r w:rsidR="00FB23FF">
            <w:rPr>
              <w:noProof/>
            </w:rPr>
            <w:t>39</w:t>
          </w:r>
          <w:r>
            <w:fldChar w:fldCharType="end"/>
          </w:r>
          <w:r>
            <w:t xml:space="preserve"> </w:t>
          </w:r>
        </w:p>
      </w:tc>
    </w:tr>
  </w:tbl>
  <w:p w14:paraId="03634E3D" w14:textId="699C7C58" w:rsidR="003A5934" w:rsidRDefault="003A593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4"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6E21724"/>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C95A42"/>
    <w:multiLevelType w:val="hybridMultilevel"/>
    <w:tmpl w:val="0D248428"/>
    <w:lvl w:ilvl="0" w:tplc="62245B96">
      <w:start w:val="2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2"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4"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26"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7"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15:restartNumberingAfterBreak="0">
    <w:nsid w:val="70343E0D"/>
    <w:multiLevelType w:val="hybridMultilevel"/>
    <w:tmpl w:val="FE18716E"/>
    <w:lvl w:ilvl="0" w:tplc="06E6227E">
      <w:start w:val="1"/>
      <w:numFmt w:val="decimal"/>
      <w:lvlText w:val="%1."/>
      <w:lvlJc w:val="left"/>
      <w:pPr>
        <w:tabs>
          <w:tab w:val="num" w:pos="360"/>
        </w:tabs>
        <w:ind w:left="360" w:hanging="360"/>
      </w:pPr>
      <w:rPr>
        <w:rFonts w:hint="default"/>
        <w:color w:val="000000" w:themeColor="text1"/>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2099982215">
    <w:abstractNumId w:val="26"/>
  </w:num>
  <w:num w:numId="2" w16cid:durableId="617298410">
    <w:abstractNumId w:val="26"/>
  </w:num>
  <w:num w:numId="3" w16cid:durableId="83648860">
    <w:abstractNumId w:val="25"/>
  </w:num>
  <w:num w:numId="4" w16cid:durableId="823086069">
    <w:abstractNumId w:val="14"/>
  </w:num>
  <w:num w:numId="5" w16cid:durableId="533661955">
    <w:abstractNumId w:val="0"/>
  </w:num>
  <w:num w:numId="6" w16cid:durableId="303235959">
    <w:abstractNumId w:val="3"/>
  </w:num>
  <w:num w:numId="7" w16cid:durableId="1593859093">
    <w:abstractNumId w:val="27"/>
  </w:num>
  <w:num w:numId="8" w16cid:durableId="2014798550">
    <w:abstractNumId w:val="11"/>
  </w:num>
  <w:num w:numId="9" w16cid:durableId="849563211">
    <w:abstractNumId w:val="24"/>
  </w:num>
  <w:num w:numId="10" w16cid:durableId="1189178124">
    <w:abstractNumId w:val="13"/>
  </w:num>
  <w:num w:numId="11" w16cid:durableId="567306564">
    <w:abstractNumId w:val="16"/>
  </w:num>
  <w:num w:numId="12" w16cid:durableId="527374527">
    <w:abstractNumId w:val="20"/>
  </w:num>
  <w:num w:numId="13" w16cid:durableId="343168406">
    <w:abstractNumId w:val="15"/>
  </w:num>
  <w:num w:numId="14" w16cid:durableId="1019618928">
    <w:abstractNumId w:val="26"/>
  </w:num>
  <w:num w:numId="15" w16cid:durableId="2014062666">
    <w:abstractNumId w:val="26"/>
  </w:num>
  <w:num w:numId="16" w16cid:durableId="1349066910">
    <w:abstractNumId w:val="21"/>
  </w:num>
  <w:num w:numId="17" w16cid:durableId="1108431030">
    <w:abstractNumId w:val="18"/>
  </w:num>
  <w:num w:numId="18" w16cid:durableId="671831841">
    <w:abstractNumId w:val="6"/>
  </w:num>
  <w:num w:numId="19" w16cid:durableId="189496547">
    <w:abstractNumId w:val="29"/>
  </w:num>
  <w:num w:numId="20" w16cid:durableId="1758207275">
    <w:abstractNumId w:val="30"/>
  </w:num>
  <w:num w:numId="21" w16cid:durableId="874973329">
    <w:abstractNumId w:val="26"/>
  </w:num>
  <w:num w:numId="22" w16cid:durableId="1720087657">
    <w:abstractNumId w:val="26"/>
  </w:num>
  <w:num w:numId="23" w16cid:durableId="2013725924">
    <w:abstractNumId w:val="26"/>
  </w:num>
  <w:num w:numId="24" w16cid:durableId="697773819">
    <w:abstractNumId w:val="22"/>
  </w:num>
  <w:num w:numId="25" w16cid:durableId="563178484">
    <w:abstractNumId w:val="10"/>
  </w:num>
  <w:num w:numId="26" w16cid:durableId="1358963450">
    <w:abstractNumId w:val="1"/>
  </w:num>
  <w:num w:numId="27" w16cid:durableId="1616138532">
    <w:abstractNumId w:val="8"/>
  </w:num>
  <w:num w:numId="28" w16cid:durableId="1844665111">
    <w:abstractNumId w:val="0"/>
  </w:num>
  <w:num w:numId="29" w16cid:durableId="640118276">
    <w:abstractNumId w:val="17"/>
  </w:num>
  <w:num w:numId="30" w16cid:durableId="176241191">
    <w:abstractNumId w:val="9"/>
  </w:num>
  <w:num w:numId="31" w16cid:durableId="1872958944">
    <w:abstractNumId w:val="23"/>
  </w:num>
  <w:num w:numId="32" w16cid:durableId="1286935109">
    <w:abstractNumId w:val="28"/>
  </w:num>
  <w:num w:numId="33" w16cid:durableId="1512377911">
    <w:abstractNumId w:val="7"/>
  </w:num>
  <w:num w:numId="34" w16cid:durableId="1985624840">
    <w:abstractNumId w:val="19"/>
  </w:num>
  <w:num w:numId="35" w16cid:durableId="1868523258">
    <w:abstractNumId w:val="2"/>
  </w:num>
  <w:num w:numId="36" w16cid:durableId="181866867">
    <w:abstractNumId w:val="12"/>
  </w:num>
  <w:num w:numId="37" w16cid:durableId="931355355">
    <w:abstractNumId w:val="4"/>
  </w:num>
  <w:num w:numId="38" w16cid:durableId="6566161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14112325">
    <w:abstractNumId w:val="26"/>
  </w:num>
  <w:num w:numId="40" w16cid:durableId="1150101951">
    <w:abstractNumId w:val="5"/>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root, Karina de">
    <w15:presenceInfo w15:providerId="None" w15:userId="Groot, Karina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196"/>
    <w:rsid w:val="0002539C"/>
    <w:rsid w:val="00025877"/>
    <w:rsid w:val="00025A52"/>
    <w:rsid w:val="00025B0C"/>
    <w:rsid w:val="00026BBD"/>
    <w:rsid w:val="000274A9"/>
    <w:rsid w:val="000277AC"/>
    <w:rsid w:val="000278CB"/>
    <w:rsid w:val="00030190"/>
    <w:rsid w:val="00030A78"/>
    <w:rsid w:val="00030CF3"/>
    <w:rsid w:val="000327FE"/>
    <w:rsid w:val="000400E1"/>
    <w:rsid w:val="0004124D"/>
    <w:rsid w:val="00043F59"/>
    <w:rsid w:val="00044219"/>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6C54"/>
    <w:rsid w:val="00057378"/>
    <w:rsid w:val="000579C5"/>
    <w:rsid w:val="00060B61"/>
    <w:rsid w:val="00060FEC"/>
    <w:rsid w:val="00061786"/>
    <w:rsid w:val="000624C6"/>
    <w:rsid w:val="00063095"/>
    <w:rsid w:val="00063294"/>
    <w:rsid w:val="00063A89"/>
    <w:rsid w:val="000657C0"/>
    <w:rsid w:val="000670F8"/>
    <w:rsid w:val="000671DB"/>
    <w:rsid w:val="00067720"/>
    <w:rsid w:val="000677AC"/>
    <w:rsid w:val="00067812"/>
    <w:rsid w:val="0006794F"/>
    <w:rsid w:val="00067BB3"/>
    <w:rsid w:val="00071867"/>
    <w:rsid w:val="00071954"/>
    <w:rsid w:val="00072278"/>
    <w:rsid w:val="000724F0"/>
    <w:rsid w:val="00073639"/>
    <w:rsid w:val="000749AD"/>
    <w:rsid w:val="000751EC"/>
    <w:rsid w:val="00075CF1"/>
    <w:rsid w:val="00077617"/>
    <w:rsid w:val="00077A26"/>
    <w:rsid w:val="00082A23"/>
    <w:rsid w:val="00083121"/>
    <w:rsid w:val="00084C0A"/>
    <w:rsid w:val="00085E96"/>
    <w:rsid w:val="0008708F"/>
    <w:rsid w:val="00090725"/>
    <w:rsid w:val="000911E2"/>
    <w:rsid w:val="0009268D"/>
    <w:rsid w:val="00093CFA"/>
    <w:rsid w:val="00093DCF"/>
    <w:rsid w:val="000942E2"/>
    <w:rsid w:val="000974F6"/>
    <w:rsid w:val="000A01CD"/>
    <w:rsid w:val="000A0356"/>
    <w:rsid w:val="000A0E63"/>
    <w:rsid w:val="000A0EA1"/>
    <w:rsid w:val="000A70AC"/>
    <w:rsid w:val="000A77B3"/>
    <w:rsid w:val="000A787C"/>
    <w:rsid w:val="000A7D4E"/>
    <w:rsid w:val="000B1694"/>
    <w:rsid w:val="000B3BE7"/>
    <w:rsid w:val="000B5054"/>
    <w:rsid w:val="000B530F"/>
    <w:rsid w:val="000B66D6"/>
    <w:rsid w:val="000B74F1"/>
    <w:rsid w:val="000C4C66"/>
    <w:rsid w:val="000C7052"/>
    <w:rsid w:val="000D1B5D"/>
    <w:rsid w:val="000D1FDF"/>
    <w:rsid w:val="000D1FE3"/>
    <w:rsid w:val="000D3BDA"/>
    <w:rsid w:val="000D3C60"/>
    <w:rsid w:val="000D4B08"/>
    <w:rsid w:val="000D58FB"/>
    <w:rsid w:val="000D5E8B"/>
    <w:rsid w:val="000D6CAC"/>
    <w:rsid w:val="000E079F"/>
    <w:rsid w:val="000E0CF2"/>
    <w:rsid w:val="000E0DE1"/>
    <w:rsid w:val="000E2D2E"/>
    <w:rsid w:val="000E4058"/>
    <w:rsid w:val="000E4BB4"/>
    <w:rsid w:val="000F063D"/>
    <w:rsid w:val="000F0D7F"/>
    <w:rsid w:val="000F0EA5"/>
    <w:rsid w:val="000F6878"/>
    <w:rsid w:val="000F702C"/>
    <w:rsid w:val="000F79A2"/>
    <w:rsid w:val="00101970"/>
    <w:rsid w:val="00102295"/>
    <w:rsid w:val="0010537D"/>
    <w:rsid w:val="00106786"/>
    <w:rsid w:val="00106C39"/>
    <w:rsid w:val="00106F44"/>
    <w:rsid w:val="001078CB"/>
    <w:rsid w:val="00110CA7"/>
    <w:rsid w:val="00114244"/>
    <w:rsid w:val="00115025"/>
    <w:rsid w:val="0011696F"/>
    <w:rsid w:val="00116C5D"/>
    <w:rsid w:val="001175A5"/>
    <w:rsid w:val="0011798B"/>
    <w:rsid w:val="00117B86"/>
    <w:rsid w:val="001219DE"/>
    <w:rsid w:val="0012343C"/>
    <w:rsid w:val="00123774"/>
    <w:rsid w:val="00124CD3"/>
    <w:rsid w:val="00124E96"/>
    <w:rsid w:val="0012509E"/>
    <w:rsid w:val="00133B01"/>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A9"/>
    <w:rsid w:val="00147BCC"/>
    <w:rsid w:val="00150FAF"/>
    <w:rsid w:val="001514B9"/>
    <w:rsid w:val="001514FA"/>
    <w:rsid w:val="00152351"/>
    <w:rsid w:val="00152FAD"/>
    <w:rsid w:val="00154B89"/>
    <w:rsid w:val="0015507F"/>
    <w:rsid w:val="001567E6"/>
    <w:rsid w:val="00156B8A"/>
    <w:rsid w:val="00156B93"/>
    <w:rsid w:val="00161192"/>
    <w:rsid w:val="00161B8D"/>
    <w:rsid w:val="001638FF"/>
    <w:rsid w:val="00164707"/>
    <w:rsid w:val="00170D29"/>
    <w:rsid w:val="00171107"/>
    <w:rsid w:val="00171114"/>
    <w:rsid w:val="0017212E"/>
    <w:rsid w:val="00173D7E"/>
    <w:rsid w:val="00173E4A"/>
    <w:rsid w:val="001743D2"/>
    <w:rsid w:val="001754C0"/>
    <w:rsid w:val="00175FD3"/>
    <w:rsid w:val="00176FDA"/>
    <w:rsid w:val="0018011A"/>
    <w:rsid w:val="00182410"/>
    <w:rsid w:val="00183622"/>
    <w:rsid w:val="0018571C"/>
    <w:rsid w:val="0018612A"/>
    <w:rsid w:val="00187530"/>
    <w:rsid w:val="001878DA"/>
    <w:rsid w:val="001909FD"/>
    <w:rsid w:val="00193959"/>
    <w:rsid w:val="00194473"/>
    <w:rsid w:val="001948B9"/>
    <w:rsid w:val="00194EA5"/>
    <w:rsid w:val="00195088"/>
    <w:rsid w:val="00196C02"/>
    <w:rsid w:val="0019702F"/>
    <w:rsid w:val="00197230"/>
    <w:rsid w:val="00197A69"/>
    <w:rsid w:val="001A0476"/>
    <w:rsid w:val="001A0CC3"/>
    <w:rsid w:val="001A2B0C"/>
    <w:rsid w:val="001A2E0E"/>
    <w:rsid w:val="001A3292"/>
    <w:rsid w:val="001A33F5"/>
    <w:rsid w:val="001A4C08"/>
    <w:rsid w:val="001A5981"/>
    <w:rsid w:val="001A72F0"/>
    <w:rsid w:val="001B000B"/>
    <w:rsid w:val="001B01E9"/>
    <w:rsid w:val="001B0354"/>
    <w:rsid w:val="001B0DF9"/>
    <w:rsid w:val="001B35AA"/>
    <w:rsid w:val="001B41C7"/>
    <w:rsid w:val="001B439C"/>
    <w:rsid w:val="001B48BB"/>
    <w:rsid w:val="001B4A7B"/>
    <w:rsid w:val="001B50DC"/>
    <w:rsid w:val="001B6420"/>
    <w:rsid w:val="001B711B"/>
    <w:rsid w:val="001B7E02"/>
    <w:rsid w:val="001C2750"/>
    <w:rsid w:val="001C4839"/>
    <w:rsid w:val="001C6F72"/>
    <w:rsid w:val="001C722D"/>
    <w:rsid w:val="001C72DF"/>
    <w:rsid w:val="001C77FB"/>
    <w:rsid w:val="001C7DCC"/>
    <w:rsid w:val="001D0A65"/>
    <w:rsid w:val="001D0E69"/>
    <w:rsid w:val="001D0F74"/>
    <w:rsid w:val="001D1884"/>
    <w:rsid w:val="001D2DD6"/>
    <w:rsid w:val="001D5465"/>
    <w:rsid w:val="001D5ECE"/>
    <w:rsid w:val="001D6063"/>
    <w:rsid w:val="001D61D1"/>
    <w:rsid w:val="001D701C"/>
    <w:rsid w:val="001E03D6"/>
    <w:rsid w:val="001E0F5F"/>
    <w:rsid w:val="001E2BC9"/>
    <w:rsid w:val="001E5C53"/>
    <w:rsid w:val="001E7703"/>
    <w:rsid w:val="001F0E67"/>
    <w:rsid w:val="001F46A7"/>
    <w:rsid w:val="001F7092"/>
    <w:rsid w:val="001F79D4"/>
    <w:rsid w:val="001F7DAA"/>
    <w:rsid w:val="00201932"/>
    <w:rsid w:val="00203E69"/>
    <w:rsid w:val="002043C9"/>
    <w:rsid w:val="002069A7"/>
    <w:rsid w:val="00210539"/>
    <w:rsid w:val="0021075A"/>
    <w:rsid w:val="00210E51"/>
    <w:rsid w:val="0021170D"/>
    <w:rsid w:val="00211BC8"/>
    <w:rsid w:val="002140BD"/>
    <w:rsid w:val="0021478F"/>
    <w:rsid w:val="0021646D"/>
    <w:rsid w:val="0021680B"/>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413"/>
    <w:rsid w:val="00236AF8"/>
    <w:rsid w:val="00236F33"/>
    <w:rsid w:val="0023701C"/>
    <w:rsid w:val="002428E4"/>
    <w:rsid w:val="002433FD"/>
    <w:rsid w:val="00244480"/>
    <w:rsid w:val="00244A4B"/>
    <w:rsid w:val="00244CE3"/>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73437"/>
    <w:rsid w:val="002739F2"/>
    <w:rsid w:val="00273BA4"/>
    <w:rsid w:val="0027554A"/>
    <w:rsid w:val="00276333"/>
    <w:rsid w:val="002764A9"/>
    <w:rsid w:val="00277A59"/>
    <w:rsid w:val="00280B9A"/>
    <w:rsid w:val="002812ED"/>
    <w:rsid w:val="00283475"/>
    <w:rsid w:val="00284690"/>
    <w:rsid w:val="00285BAF"/>
    <w:rsid w:val="00286F0E"/>
    <w:rsid w:val="00287944"/>
    <w:rsid w:val="00287AD2"/>
    <w:rsid w:val="00287C40"/>
    <w:rsid w:val="00287CB3"/>
    <w:rsid w:val="002933A2"/>
    <w:rsid w:val="00294DC4"/>
    <w:rsid w:val="00295254"/>
    <w:rsid w:val="00295D48"/>
    <w:rsid w:val="00297F2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177B"/>
    <w:rsid w:val="002C3665"/>
    <w:rsid w:val="002C53A4"/>
    <w:rsid w:val="002C551F"/>
    <w:rsid w:val="002C68F9"/>
    <w:rsid w:val="002C7327"/>
    <w:rsid w:val="002D38C8"/>
    <w:rsid w:val="002D6CC8"/>
    <w:rsid w:val="002D6F14"/>
    <w:rsid w:val="002E0C80"/>
    <w:rsid w:val="002E0D2E"/>
    <w:rsid w:val="002E0F5E"/>
    <w:rsid w:val="002E19B9"/>
    <w:rsid w:val="002E1C21"/>
    <w:rsid w:val="002E3056"/>
    <w:rsid w:val="002E46E1"/>
    <w:rsid w:val="002E5438"/>
    <w:rsid w:val="002E71D9"/>
    <w:rsid w:val="002E7245"/>
    <w:rsid w:val="002E729C"/>
    <w:rsid w:val="002F3F0E"/>
    <w:rsid w:val="002F4536"/>
    <w:rsid w:val="002F4EA2"/>
    <w:rsid w:val="002F552A"/>
    <w:rsid w:val="002F76CF"/>
    <w:rsid w:val="003008D7"/>
    <w:rsid w:val="00301055"/>
    <w:rsid w:val="00305570"/>
    <w:rsid w:val="003064B2"/>
    <w:rsid w:val="003067B8"/>
    <w:rsid w:val="0031090A"/>
    <w:rsid w:val="00311849"/>
    <w:rsid w:val="003137E5"/>
    <w:rsid w:val="003146A3"/>
    <w:rsid w:val="00314C5B"/>
    <w:rsid w:val="0031578B"/>
    <w:rsid w:val="003160AC"/>
    <w:rsid w:val="00321695"/>
    <w:rsid w:val="00322024"/>
    <w:rsid w:val="003228A3"/>
    <w:rsid w:val="00323158"/>
    <w:rsid w:val="003232CB"/>
    <w:rsid w:val="00323A41"/>
    <w:rsid w:val="0032463E"/>
    <w:rsid w:val="003271EF"/>
    <w:rsid w:val="00327795"/>
    <w:rsid w:val="00327851"/>
    <w:rsid w:val="00330790"/>
    <w:rsid w:val="003311E8"/>
    <w:rsid w:val="003313DD"/>
    <w:rsid w:val="00333843"/>
    <w:rsid w:val="00333AE2"/>
    <w:rsid w:val="00334298"/>
    <w:rsid w:val="00334569"/>
    <w:rsid w:val="003358A9"/>
    <w:rsid w:val="00336895"/>
    <w:rsid w:val="00336FD9"/>
    <w:rsid w:val="00337F83"/>
    <w:rsid w:val="00340045"/>
    <w:rsid w:val="00340E99"/>
    <w:rsid w:val="0034212A"/>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38D8"/>
    <w:rsid w:val="0036468E"/>
    <w:rsid w:val="00365364"/>
    <w:rsid w:val="003657ED"/>
    <w:rsid w:val="00367AE9"/>
    <w:rsid w:val="00367E8B"/>
    <w:rsid w:val="003704C1"/>
    <w:rsid w:val="00371DED"/>
    <w:rsid w:val="003743B2"/>
    <w:rsid w:val="00375206"/>
    <w:rsid w:val="00375E34"/>
    <w:rsid w:val="00376C9E"/>
    <w:rsid w:val="00377735"/>
    <w:rsid w:val="00377B4A"/>
    <w:rsid w:val="00377E75"/>
    <w:rsid w:val="003801DE"/>
    <w:rsid w:val="00381059"/>
    <w:rsid w:val="00382478"/>
    <w:rsid w:val="00385A92"/>
    <w:rsid w:val="0038607C"/>
    <w:rsid w:val="00386307"/>
    <w:rsid w:val="00386F1D"/>
    <w:rsid w:val="0038745F"/>
    <w:rsid w:val="0039039A"/>
    <w:rsid w:val="00394380"/>
    <w:rsid w:val="00394439"/>
    <w:rsid w:val="003949AF"/>
    <w:rsid w:val="003952DF"/>
    <w:rsid w:val="0039589E"/>
    <w:rsid w:val="00395998"/>
    <w:rsid w:val="0039599F"/>
    <w:rsid w:val="00395BF4"/>
    <w:rsid w:val="0039753F"/>
    <w:rsid w:val="003A00AA"/>
    <w:rsid w:val="003A2043"/>
    <w:rsid w:val="003A3E4B"/>
    <w:rsid w:val="003A4165"/>
    <w:rsid w:val="003A41C9"/>
    <w:rsid w:val="003A5934"/>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0CC"/>
    <w:rsid w:val="003C335E"/>
    <w:rsid w:val="003C350C"/>
    <w:rsid w:val="003C40F8"/>
    <w:rsid w:val="003C71C6"/>
    <w:rsid w:val="003D001E"/>
    <w:rsid w:val="003D00E3"/>
    <w:rsid w:val="003D1F7E"/>
    <w:rsid w:val="003D2811"/>
    <w:rsid w:val="003D297C"/>
    <w:rsid w:val="003D3F1D"/>
    <w:rsid w:val="003D409D"/>
    <w:rsid w:val="003D617F"/>
    <w:rsid w:val="003D6744"/>
    <w:rsid w:val="003E02D2"/>
    <w:rsid w:val="003E0444"/>
    <w:rsid w:val="003E1358"/>
    <w:rsid w:val="003E1B71"/>
    <w:rsid w:val="003E1B85"/>
    <w:rsid w:val="003E2A45"/>
    <w:rsid w:val="003E358B"/>
    <w:rsid w:val="003E4811"/>
    <w:rsid w:val="003E7298"/>
    <w:rsid w:val="003E7B00"/>
    <w:rsid w:val="003F29FF"/>
    <w:rsid w:val="003F4E96"/>
    <w:rsid w:val="003F56B0"/>
    <w:rsid w:val="003F57C4"/>
    <w:rsid w:val="003F628D"/>
    <w:rsid w:val="00402BAD"/>
    <w:rsid w:val="00403EF7"/>
    <w:rsid w:val="004055F3"/>
    <w:rsid w:val="00405DAF"/>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5275"/>
    <w:rsid w:val="00455CB3"/>
    <w:rsid w:val="00456E66"/>
    <w:rsid w:val="00457933"/>
    <w:rsid w:val="00460231"/>
    <w:rsid w:val="00461839"/>
    <w:rsid w:val="004622E0"/>
    <w:rsid w:val="00462DFD"/>
    <w:rsid w:val="00462F19"/>
    <w:rsid w:val="0046378E"/>
    <w:rsid w:val="00465153"/>
    <w:rsid w:val="00466E91"/>
    <w:rsid w:val="00467C17"/>
    <w:rsid w:val="00470565"/>
    <w:rsid w:val="00470E00"/>
    <w:rsid w:val="00470FC9"/>
    <w:rsid w:val="00472F6D"/>
    <w:rsid w:val="00473278"/>
    <w:rsid w:val="00473655"/>
    <w:rsid w:val="00473A4A"/>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72B5"/>
    <w:rsid w:val="004B1525"/>
    <w:rsid w:val="004B1940"/>
    <w:rsid w:val="004B23A7"/>
    <w:rsid w:val="004B294C"/>
    <w:rsid w:val="004B4235"/>
    <w:rsid w:val="004B6BCA"/>
    <w:rsid w:val="004B6C60"/>
    <w:rsid w:val="004B6E45"/>
    <w:rsid w:val="004C0C11"/>
    <w:rsid w:val="004C1BBE"/>
    <w:rsid w:val="004C31B3"/>
    <w:rsid w:val="004C431D"/>
    <w:rsid w:val="004C458A"/>
    <w:rsid w:val="004C6C22"/>
    <w:rsid w:val="004D006B"/>
    <w:rsid w:val="004D01ED"/>
    <w:rsid w:val="004D0487"/>
    <w:rsid w:val="004D2C41"/>
    <w:rsid w:val="004D2C96"/>
    <w:rsid w:val="004D3E80"/>
    <w:rsid w:val="004D4029"/>
    <w:rsid w:val="004D42E8"/>
    <w:rsid w:val="004D4A64"/>
    <w:rsid w:val="004D4AB2"/>
    <w:rsid w:val="004D6A6A"/>
    <w:rsid w:val="004D7113"/>
    <w:rsid w:val="004D7494"/>
    <w:rsid w:val="004D7774"/>
    <w:rsid w:val="004E29FD"/>
    <w:rsid w:val="004E2CB9"/>
    <w:rsid w:val="004E48F7"/>
    <w:rsid w:val="004E5144"/>
    <w:rsid w:val="004E516B"/>
    <w:rsid w:val="004E5200"/>
    <w:rsid w:val="004E6389"/>
    <w:rsid w:val="004E6464"/>
    <w:rsid w:val="004E7352"/>
    <w:rsid w:val="004E7C99"/>
    <w:rsid w:val="004E7D42"/>
    <w:rsid w:val="004E7E6D"/>
    <w:rsid w:val="004F0BEA"/>
    <w:rsid w:val="004F0F5D"/>
    <w:rsid w:val="004F12BB"/>
    <w:rsid w:val="004F163F"/>
    <w:rsid w:val="004F29C8"/>
    <w:rsid w:val="004F40D2"/>
    <w:rsid w:val="004F5581"/>
    <w:rsid w:val="004F6006"/>
    <w:rsid w:val="004F6658"/>
    <w:rsid w:val="004F7C98"/>
    <w:rsid w:val="00500158"/>
    <w:rsid w:val="005024DA"/>
    <w:rsid w:val="005044B4"/>
    <w:rsid w:val="00504B56"/>
    <w:rsid w:val="00507DAF"/>
    <w:rsid w:val="005101F6"/>
    <w:rsid w:val="00511282"/>
    <w:rsid w:val="00511FE3"/>
    <w:rsid w:val="005121C0"/>
    <w:rsid w:val="0051376E"/>
    <w:rsid w:val="0051435A"/>
    <w:rsid w:val="0051696E"/>
    <w:rsid w:val="005170F7"/>
    <w:rsid w:val="005200C8"/>
    <w:rsid w:val="0052049A"/>
    <w:rsid w:val="00520E34"/>
    <w:rsid w:val="005217FC"/>
    <w:rsid w:val="00525C39"/>
    <w:rsid w:val="00526035"/>
    <w:rsid w:val="00527D55"/>
    <w:rsid w:val="00530050"/>
    <w:rsid w:val="00530A8C"/>
    <w:rsid w:val="00531A3F"/>
    <w:rsid w:val="00531E40"/>
    <w:rsid w:val="00531FA6"/>
    <w:rsid w:val="0053442D"/>
    <w:rsid w:val="00535B84"/>
    <w:rsid w:val="00535C4B"/>
    <w:rsid w:val="0053644F"/>
    <w:rsid w:val="0053650E"/>
    <w:rsid w:val="00537B39"/>
    <w:rsid w:val="00541668"/>
    <w:rsid w:val="00542330"/>
    <w:rsid w:val="0054259B"/>
    <w:rsid w:val="005425E4"/>
    <w:rsid w:val="005429FD"/>
    <w:rsid w:val="0054368D"/>
    <w:rsid w:val="00543B8D"/>
    <w:rsid w:val="00545E42"/>
    <w:rsid w:val="00545F53"/>
    <w:rsid w:val="005477F8"/>
    <w:rsid w:val="00550784"/>
    <w:rsid w:val="00553303"/>
    <w:rsid w:val="00553FF5"/>
    <w:rsid w:val="0055443F"/>
    <w:rsid w:val="00555525"/>
    <w:rsid w:val="005555A9"/>
    <w:rsid w:val="005574B4"/>
    <w:rsid w:val="00557D72"/>
    <w:rsid w:val="00557ECE"/>
    <w:rsid w:val="0056022E"/>
    <w:rsid w:val="00560389"/>
    <w:rsid w:val="005606FC"/>
    <w:rsid w:val="005608A8"/>
    <w:rsid w:val="00560B72"/>
    <w:rsid w:val="00561641"/>
    <w:rsid w:val="005638C7"/>
    <w:rsid w:val="00563964"/>
    <w:rsid w:val="0056417F"/>
    <w:rsid w:val="00564CA5"/>
    <w:rsid w:val="00565CD0"/>
    <w:rsid w:val="0056737C"/>
    <w:rsid w:val="0057194F"/>
    <w:rsid w:val="005734AC"/>
    <w:rsid w:val="0057471B"/>
    <w:rsid w:val="00574AC2"/>
    <w:rsid w:val="00575DBE"/>
    <w:rsid w:val="00575E7C"/>
    <w:rsid w:val="005807D6"/>
    <w:rsid w:val="00581C04"/>
    <w:rsid w:val="00582089"/>
    <w:rsid w:val="00582B1F"/>
    <w:rsid w:val="00582CBF"/>
    <w:rsid w:val="00583141"/>
    <w:rsid w:val="00583EC9"/>
    <w:rsid w:val="00584288"/>
    <w:rsid w:val="00584C9C"/>
    <w:rsid w:val="005855A5"/>
    <w:rsid w:val="0059044C"/>
    <w:rsid w:val="00590757"/>
    <w:rsid w:val="005907B8"/>
    <w:rsid w:val="0059099B"/>
    <w:rsid w:val="00590B11"/>
    <w:rsid w:val="00590D4A"/>
    <w:rsid w:val="00590FA3"/>
    <w:rsid w:val="0059427B"/>
    <w:rsid w:val="005942AA"/>
    <w:rsid w:val="00594EE3"/>
    <w:rsid w:val="00594F7E"/>
    <w:rsid w:val="005969C8"/>
    <w:rsid w:val="00596AF6"/>
    <w:rsid w:val="00597241"/>
    <w:rsid w:val="005A001B"/>
    <w:rsid w:val="005A1FA4"/>
    <w:rsid w:val="005A27A3"/>
    <w:rsid w:val="005A29D8"/>
    <w:rsid w:val="005A3A06"/>
    <w:rsid w:val="005A3E17"/>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6C76"/>
    <w:rsid w:val="005C1A01"/>
    <w:rsid w:val="005C59D8"/>
    <w:rsid w:val="005C63A5"/>
    <w:rsid w:val="005C68A4"/>
    <w:rsid w:val="005C6B81"/>
    <w:rsid w:val="005C6D02"/>
    <w:rsid w:val="005C72AF"/>
    <w:rsid w:val="005D22F9"/>
    <w:rsid w:val="005D2780"/>
    <w:rsid w:val="005D5CAA"/>
    <w:rsid w:val="005D5EB8"/>
    <w:rsid w:val="005D66F2"/>
    <w:rsid w:val="005D6866"/>
    <w:rsid w:val="005D7EC4"/>
    <w:rsid w:val="005E027E"/>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3747"/>
    <w:rsid w:val="006241C2"/>
    <w:rsid w:val="00625687"/>
    <w:rsid w:val="0062641F"/>
    <w:rsid w:val="0062695E"/>
    <w:rsid w:val="00626EA6"/>
    <w:rsid w:val="00627198"/>
    <w:rsid w:val="00627268"/>
    <w:rsid w:val="0062755D"/>
    <w:rsid w:val="00630963"/>
    <w:rsid w:val="00634341"/>
    <w:rsid w:val="00634348"/>
    <w:rsid w:val="006357B7"/>
    <w:rsid w:val="00635924"/>
    <w:rsid w:val="00636E87"/>
    <w:rsid w:val="006373AB"/>
    <w:rsid w:val="00640670"/>
    <w:rsid w:val="00641FD0"/>
    <w:rsid w:val="00642AD2"/>
    <w:rsid w:val="00643277"/>
    <w:rsid w:val="006434A2"/>
    <w:rsid w:val="006434FE"/>
    <w:rsid w:val="0064486E"/>
    <w:rsid w:val="00645042"/>
    <w:rsid w:val="00645F51"/>
    <w:rsid w:val="006504B4"/>
    <w:rsid w:val="006505B3"/>
    <w:rsid w:val="00650817"/>
    <w:rsid w:val="00650B38"/>
    <w:rsid w:val="00652D84"/>
    <w:rsid w:val="00654D50"/>
    <w:rsid w:val="00660770"/>
    <w:rsid w:val="006622D0"/>
    <w:rsid w:val="00665404"/>
    <w:rsid w:val="006668D4"/>
    <w:rsid w:val="0067044B"/>
    <w:rsid w:val="006706C0"/>
    <w:rsid w:val="00672CA7"/>
    <w:rsid w:val="00674638"/>
    <w:rsid w:val="0067509B"/>
    <w:rsid w:val="0067567D"/>
    <w:rsid w:val="00680BA3"/>
    <w:rsid w:val="00680FDB"/>
    <w:rsid w:val="0068128C"/>
    <w:rsid w:val="00681649"/>
    <w:rsid w:val="006828F7"/>
    <w:rsid w:val="006835AE"/>
    <w:rsid w:val="00683880"/>
    <w:rsid w:val="00685089"/>
    <w:rsid w:val="0068609A"/>
    <w:rsid w:val="00686B57"/>
    <w:rsid w:val="00686F66"/>
    <w:rsid w:val="006870A4"/>
    <w:rsid w:val="006905DE"/>
    <w:rsid w:val="006915CA"/>
    <w:rsid w:val="00691AE2"/>
    <w:rsid w:val="0069213E"/>
    <w:rsid w:val="00692DC4"/>
    <w:rsid w:val="00692E0C"/>
    <w:rsid w:val="00693529"/>
    <w:rsid w:val="006935BD"/>
    <w:rsid w:val="00694253"/>
    <w:rsid w:val="006947F3"/>
    <w:rsid w:val="00696D9D"/>
    <w:rsid w:val="006A0719"/>
    <w:rsid w:val="006A2B59"/>
    <w:rsid w:val="006A54AF"/>
    <w:rsid w:val="006A5F93"/>
    <w:rsid w:val="006A6706"/>
    <w:rsid w:val="006A7006"/>
    <w:rsid w:val="006A7079"/>
    <w:rsid w:val="006A7586"/>
    <w:rsid w:val="006A799E"/>
    <w:rsid w:val="006B043B"/>
    <w:rsid w:val="006B0731"/>
    <w:rsid w:val="006B0DD1"/>
    <w:rsid w:val="006B11C9"/>
    <w:rsid w:val="006B184F"/>
    <w:rsid w:val="006B18C3"/>
    <w:rsid w:val="006B1B9A"/>
    <w:rsid w:val="006B24BB"/>
    <w:rsid w:val="006B2B18"/>
    <w:rsid w:val="006B69FA"/>
    <w:rsid w:val="006C1E75"/>
    <w:rsid w:val="006C1E89"/>
    <w:rsid w:val="006C34AB"/>
    <w:rsid w:val="006C3613"/>
    <w:rsid w:val="006C416B"/>
    <w:rsid w:val="006C60D4"/>
    <w:rsid w:val="006C616D"/>
    <w:rsid w:val="006C6E96"/>
    <w:rsid w:val="006C772B"/>
    <w:rsid w:val="006C7780"/>
    <w:rsid w:val="006D1058"/>
    <w:rsid w:val="006D11BD"/>
    <w:rsid w:val="006D213F"/>
    <w:rsid w:val="006D3268"/>
    <w:rsid w:val="006D663A"/>
    <w:rsid w:val="006D6993"/>
    <w:rsid w:val="006D6F44"/>
    <w:rsid w:val="006D75B4"/>
    <w:rsid w:val="006D7B34"/>
    <w:rsid w:val="006E26A8"/>
    <w:rsid w:val="006E3C6D"/>
    <w:rsid w:val="006E747E"/>
    <w:rsid w:val="006E78AB"/>
    <w:rsid w:val="006E7F76"/>
    <w:rsid w:val="006F1254"/>
    <w:rsid w:val="006F3164"/>
    <w:rsid w:val="006F3BC1"/>
    <w:rsid w:val="006F414D"/>
    <w:rsid w:val="006F41C7"/>
    <w:rsid w:val="006F4259"/>
    <w:rsid w:val="006F425A"/>
    <w:rsid w:val="006F4504"/>
    <w:rsid w:val="006F67B2"/>
    <w:rsid w:val="006F67DC"/>
    <w:rsid w:val="007016EF"/>
    <w:rsid w:val="00701B83"/>
    <w:rsid w:val="0070234C"/>
    <w:rsid w:val="00702366"/>
    <w:rsid w:val="00702E1F"/>
    <w:rsid w:val="00704BF2"/>
    <w:rsid w:val="0070517C"/>
    <w:rsid w:val="00705A8A"/>
    <w:rsid w:val="007100DB"/>
    <w:rsid w:val="007107F2"/>
    <w:rsid w:val="0071272A"/>
    <w:rsid w:val="00712F54"/>
    <w:rsid w:val="0071493B"/>
    <w:rsid w:val="00714B8D"/>
    <w:rsid w:val="00715320"/>
    <w:rsid w:val="00716D74"/>
    <w:rsid w:val="00720A13"/>
    <w:rsid w:val="0072152D"/>
    <w:rsid w:val="00721ACE"/>
    <w:rsid w:val="007224C4"/>
    <w:rsid w:val="00723052"/>
    <w:rsid w:val="00723E21"/>
    <w:rsid w:val="00724CA2"/>
    <w:rsid w:val="00725F82"/>
    <w:rsid w:val="007260A0"/>
    <w:rsid w:val="0072655F"/>
    <w:rsid w:val="00726BDC"/>
    <w:rsid w:val="00726E71"/>
    <w:rsid w:val="00727D00"/>
    <w:rsid w:val="007304D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31F3"/>
    <w:rsid w:val="007509F1"/>
    <w:rsid w:val="007524C5"/>
    <w:rsid w:val="007533B1"/>
    <w:rsid w:val="00754564"/>
    <w:rsid w:val="007554EB"/>
    <w:rsid w:val="00755C3E"/>
    <w:rsid w:val="0075769C"/>
    <w:rsid w:val="00761024"/>
    <w:rsid w:val="0076352A"/>
    <w:rsid w:val="0076481B"/>
    <w:rsid w:val="00765439"/>
    <w:rsid w:val="0076689E"/>
    <w:rsid w:val="0076737C"/>
    <w:rsid w:val="00770911"/>
    <w:rsid w:val="00771385"/>
    <w:rsid w:val="007716C9"/>
    <w:rsid w:val="007723BF"/>
    <w:rsid w:val="007728AE"/>
    <w:rsid w:val="007734F4"/>
    <w:rsid w:val="0077441D"/>
    <w:rsid w:val="007744CB"/>
    <w:rsid w:val="00774E07"/>
    <w:rsid w:val="00776031"/>
    <w:rsid w:val="007765D4"/>
    <w:rsid w:val="00776604"/>
    <w:rsid w:val="00776818"/>
    <w:rsid w:val="00777D1F"/>
    <w:rsid w:val="00777D39"/>
    <w:rsid w:val="00781F53"/>
    <w:rsid w:val="007823B9"/>
    <w:rsid w:val="00782BAC"/>
    <w:rsid w:val="007836F7"/>
    <w:rsid w:val="00785704"/>
    <w:rsid w:val="00787F3E"/>
    <w:rsid w:val="0079196B"/>
    <w:rsid w:val="00794F7E"/>
    <w:rsid w:val="0079728D"/>
    <w:rsid w:val="007A0772"/>
    <w:rsid w:val="007A07AC"/>
    <w:rsid w:val="007A1DE6"/>
    <w:rsid w:val="007A3235"/>
    <w:rsid w:val="007A3ED4"/>
    <w:rsid w:val="007A4533"/>
    <w:rsid w:val="007A4EDD"/>
    <w:rsid w:val="007B15F8"/>
    <w:rsid w:val="007B195A"/>
    <w:rsid w:val="007B3630"/>
    <w:rsid w:val="007B4DB6"/>
    <w:rsid w:val="007B6C98"/>
    <w:rsid w:val="007B7475"/>
    <w:rsid w:val="007B78E2"/>
    <w:rsid w:val="007C0E64"/>
    <w:rsid w:val="007C24B7"/>
    <w:rsid w:val="007C3021"/>
    <w:rsid w:val="007C342E"/>
    <w:rsid w:val="007D0B48"/>
    <w:rsid w:val="007D0C66"/>
    <w:rsid w:val="007D1472"/>
    <w:rsid w:val="007D1C8D"/>
    <w:rsid w:val="007D22F5"/>
    <w:rsid w:val="007D3375"/>
    <w:rsid w:val="007D5E19"/>
    <w:rsid w:val="007D67D0"/>
    <w:rsid w:val="007E1766"/>
    <w:rsid w:val="007E384F"/>
    <w:rsid w:val="007E3A85"/>
    <w:rsid w:val="007E4227"/>
    <w:rsid w:val="007E445D"/>
    <w:rsid w:val="007E57C6"/>
    <w:rsid w:val="007E5B24"/>
    <w:rsid w:val="007E61AF"/>
    <w:rsid w:val="007E7050"/>
    <w:rsid w:val="007E725F"/>
    <w:rsid w:val="007E7B46"/>
    <w:rsid w:val="007F0E2A"/>
    <w:rsid w:val="007F1398"/>
    <w:rsid w:val="007F1EA1"/>
    <w:rsid w:val="007F2639"/>
    <w:rsid w:val="007F2F86"/>
    <w:rsid w:val="007F304E"/>
    <w:rsid w:val="007F3A76"/>
    <w:rsid w:val="007F50E6"/>
    <w:rsid w:val="007F7C8E"/>
    <w:rsid w:val="0080057B"/>
    <w:rsid w:val="008012D9"/>
    <w:rsid w:val="00801612"/>
    <w:rsid w:val="008016B8"/>
    <w:rsid w:val="00802E94"/>
    <w:rsid w:val="008036FA"/>
    <w:rsid w:val="00803FB4"/>
    <w:rsid w:val="00804E07"/>
    <w:rsid w:val="008051D8"/>
    <w:rsid w:val="00805603"/>
    <w:rsid w:val="008058D2"/>
    <w:rsid w:val="00805A9A"/>
    <w:rsid w:val="008060A8"/>
    <w:rsid w:val="00810374"/>
    <w:rsid w:val="008104C4"/>
    <w:rsid w:val="00810686"/>
    <w:rsid w:val="00810AC1"/>
    <w:rsid w:val="00810BED"/>
    <w:rsid w:val="008124C2"/>
    <w:rsid w:val="00812B0C"/>
    <w:rsid w:val="00812C0D"/>
    <w:rsid w:val="00813558"/>
    <w:rsid w:val="00813806"/>
    <w:rsid w:val="00813D11"/>
    <w:rsid w:val="00813F05"/>
    <w:rsid w:val="00815599"/>
    <w:rsid w:val="008173CE"/>
    <w:rsid w:val="008174B4"/>
    <w:rsid w:val="008175CC"/>
    <w:rsid w:val="008215D2"/>
    <w:rsid w:val="0082293D"/>
    <w:rsid w:val="0082410C"/>
    <w:rsid w:val="00824C1F"/>
    <w:rsid w:val="00826D92"/>
    <w:rsid w:val="00827835"/>
    <w:rsid w:val="00827CAE"/>
    <w:rsid w:val="00830D5E"/>
    <w:rsid w:val="008315FB"/>
    <w:rsid w:val="0083186D"/>
    <w:rsid w:val="00834366"/>
    <w:rsid w:val="00834A2B"/>
    <w:rsid w:val="00835E23"/>
    <w:rsid w:val="008373F1"/>
    <w:rsid w:val="00837F88"/>
    <w:rsid w:val="0084014E"/>
    <w:rsid w:val="0084219B"/>
    <w:rsid w:val="0084312D"/>
    <w:rsid w:val="008444C3"/>
    <w:rsid w:val="00846876"/>
    <w:rsid w:val="00846FDB"/>
    <w:rsid w:val="0085127D"/>
    <w:rsid w:val="0085155A"/>
    <w:rsid w:val="0085169E"/>
    <w:rsid w:val="00851D08"/>
    <w:rsid w:val="008525D3"/>
    <w:rsid w:val="0085637E"/>
    <w:rsid w:val="00857117"/>
    <w:rsid w:val="00860282"/>
    <w:rsid w:val="00860295"/>
    <w:rsid w:val="00862260"/>
    <w:rsid w:val="00863CA0"/>
    <w:rsid w:val="00864C61"/>
    <w:rsid w:val="00864FC2"/>
    <w:rsid w:val="00865E4C"/>
    <w:rsid w:val="008669CB"/>
    <w:rsid w:val="008671BD"/>
    <w:rsid w:val="00870088"/>
    <w:rsid w:val="0087021F"/>
    <w:rsid w:val="008704AD"/>
    <w:rsid w:val="00871317"/>
    <w:rsid w:val="00871454"/>
    <w:rsid w:val="00871E15"/>
    <w:rsid w:val="00877DBB"/>
    <w:rsid w:val="00880280"/>
    <w:rsid w:val="008802D1"/>
    <w:rsid w:val="00881967"/>
    <w:rsid w:val="00882D7A"/>
    <w:rsid w:val="008834FC"/>
    <w:rsid w:val="0088569A"/>
    <w:rsid w:val="00887860"/>
    <w:rsid w:val="00887E2F"/>
    <w:rsid w:val="008904B7"/>
    <w:rsid w:val="00890735"/>
    <w:rsid w:val="00890B4B"/>
    <w:rsid w:val="00891073"/>
    <w:rsid w:val="00891650"/>
    <w:rsid w:val="00892AA3"/>
    <w:rsid w:val="00892DF9"/>
    <w:rsid w:val="00893251"/>
    <w:rsid w:val="00894123"/>
    <w:rsid w:val="0089567D"/>
    <w:rsid w:val="00895A79"/>
    <w:rsid w:val="00896F5F"/>
    <w:rsid w:val="00897F39"/>
    <w:rsid w:val="008A1977"/>
    <w:rsid w:val="008A1A7F"/>
    <w:rsid w:val="008A2FB0"/>
    <w:rsid w:val="008A36D0"/>
    <w:rsid w:val="008A4126"/>
    <w:rsid w:val="008A4390"/>
    <w:rsid w:val="008A441D"/>
    <w:rsid w:val="008A4CE1"/>
    <w:rsid w:val="008A4DAC"/>
    <w:rsid w:val="008A521C"/>
    <w:rsid w:val="008A5DB7"/>
    <w:rsid w:val="008A6166"/>
    <w:rsid w:val="008A64F1"/>
    <w:rsid w:val="008A6D63"/>
    <w:rsid w:val="008A74EE"/>
    <w:rsid w:val="008B0190"/>
    <w:rsid w:val="008B0A93"/>
    <w:rsid w:val="008B0F2B"/>
    <w:rsid w:val="008B1D25"/>
    <w:rsid w:val="008B288A"/>
    <w:rsid w:val="008B32CE"/>
    <w:rsid w:val="008B3736"/>
    <w:rsid w:val="008B4421"/>
    <w:rsid w:val="008B4CF2"/>
    <w:rsid w:val="008B50A0"/>
    <w:rsid w:val="008B571F"/>
    <w:rsid w:val="008B6D4D"/>
    <w:rsid w:val="008C022A"/>
    <w:rsid w:val="008C0F8F"/>
    <w:rsid w:val="008C145E"/>
    <w:rsid w:val="008C1658"/>
    <w:rsid w:val="008C2F7D"/>
    <w:rsid w:val="008C39DC"/>
    <w:rsid w:val="008C3AB2"/>
    <w:rsid w:val="008C42AB"/>
    <w:rsid w:val="008C6569"/>
    <w:rsid w:val="008C70F2"/>
    <w:rsid w:val="008C748D"/>
    <w:rsid w:val="008D0530"/>
    <w:rsid w:val="008D054C"/>
    <w:rsid w:val="008D0862"/>
    <w:rsid w:val="008D186D"/>
    <w:rsid w:val="008D32BA"/>
    <w:rsid w:val="008D35B0"/>
    <w:rsid w:val="008D3FA0"/>
    <w:rsid w:val="008D50EA"/>
    <w:rsid w:val="008D55C9"/>
    <w:rsid w:val="008D590F"/>
    <w:rsid w:val="008D67DD"/>
    <w:rsid w:val="008D6F0F"/>
    <w:rsid w:val="008D7768"/>
    <w:rsid w:val="008D79B4"/>
    <w:rsid w:val="008E29EC"/>
    <w:rsid w:val="008E2EA0"/>
    <w:rsid w:val="008E3710"/>
    <w:rsid w:val="008E3F95"/>
    <w:rsid w:val="008E4889"/>
    <w:rsid w:val="008E49AE"/>
    <w:rsid w:val="008E785D"/>
    <w:rsid w:val="008E7934"/>
    <w:rsid w:val="008F0647"/>
    <w:rsid w:val="008F0950"/>
    <w:rsid w:val="008F0DBB"/>
    <w:rsid w:val="008F1FDF"/>
    <w:rsid w:val="008F5BF0"/>
    <w:rsid w:val="008F5C75"/>
    <w:rsid w:val="008F6A6D"/>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6907"/>
    <w:rsid w:val="009278FE"/>
    <w:rsid w:val="009316DE"/>
    <w:rsid w:val="00932622"/>
    <w:rsid w:val="00935028"/>
    <w:rsid w:val="0093783C"/>
    <w:rsid w:val="00940930"/>
    <w:rsid w:val="00941010"/>
    <w:rsid w:val="00941407"/>
    <w:rsid w:val="009419D9"/>
    <w:rsid w:val="00943446"/>
    <w:rsid w:val="00943EC1"/>
    <w:rsid w:val="00945297"/>
    <w:rsid w:val="00945B46"/>
    <w:rsid w:val="009516CA"/>
    <w:rsid w:val="00951C88"/>
    <w:rsid w:val="0095242D"/>
    <w:rsid w:val="00952A0F"/>
    <w:rsid w:val="00952E2E"/>
    <w:rsid w:val="00953FBA"/>
    <w:rsid w:val="009546C6"/>
    <w:rsid w:val="00954822"/>
    <w:rsid w:val="00955E31"/>
    <w:rsid w:val="00955FFA"/>
    <w:rsid w:val="00957634"/>
    <w:rsid w:val="00957AA9"/>
    <w:rsid w:val="00960C13"/>
    <w:rsid w:val="009620A2"/>
    <w:rsid w:val="0096239F"/>
    <w:rsid w:val="00962926"/>
    <w:rsid w:val="00963592"/>
    <w:rsid w:val="00963CAF"/>
    <w:rsid w:val="00964DC8"/>
    <w:rsid w:val="00966198"/>
    <w:rsid w:val="009665A7"/>
    <w:rsid w:val="00967C22"/>
    <w:rsid w:val="0097071F"/>
    <w:rsid w:val="00970BF3"/>
    <w:rsid w:val="009712DC"/>
    <w:rsid w:val="00971E22"/>
    <w:rsid w:val="009725DF"/>
    <w:rsid w:val="00975FF6"/>
    <w:rsid w:val="00976172"/>
    <w:rsid w:val="009764F4"/>
    <w:rsid w:val="0097663A"/>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1769"/>
    <w:rsid w:val="0099378C"/>
    <w:rsid w:val="00993DFE"/>
    <w:rsid w:val="009945BE"/>
    <w:rsid w:val="0099488A"/>
    <w:rsid w:val="00994D6A"/>
    <w:rsid w:val="00995BCD"/>
    <w:rsid w:val="0099627E"/>
    <w:rsid w:val="0099720E"/>
    <w:rsid w:val="009A0155"/>
    <w:rsid w:val="009A1023"/>
    <w:rsid w:val="009A13AD"/>
    <w:rsid w:val="009A3629"/>
    <w:rsid w:val="009A53F9"/>
    <w:rsid w:val="009A5858"/>
    <w:rsid w:val="009A7909"/>
    <w:rsid w:val="009B15D1"/>
    <w:rsid w:val="009B1BC9"/>
    <w:rsid w:val="009B1DE1"/>
    <w:rsid w:val="009B6496"/>
    <w:rsid w:val="009B71C8"/>
    <w:rsid w:val="009C2330"/>
    <w:rsid w:val="009C3875"/>
    <w:rsid w:val="009C4C8A"/>
    <w:rsid w:val="009C4D4E"/>
    <w:rsid w:val="009C6E48"/>
    <w:rsid w:val="009D0ED2"/>
    <w:rsid w:val="009D19DE"/>
    <w:rsid w:val="009D203C"/>
    <w:rsid w:val="009D2297"/>
    <w:rsid w:val="009D59B7"/>
    <w:rsid w:val="009D5D2C"/>
    <w:rsid w:val="009D73EE"/>
    <w:rsid w:val="009D7863"/>
    <w:rsid w:val="009E015D"/>
    <w:rsid w:val="009E18A9"/>
    <w:rsid w:val="009E1DC6"/>
    <w:rsid w:val="009E4B5D"/>
    <w:rsid w:val="009E4CC3"/>
    <w:rsid w:val="009E5870"/>
    <w:rsid w:val="009E789E"/>
    <w:rsid w:val="009E7D32"/>
    <w:rsid w:val="009F0936"/>
    <w:rsid w:val="009F0AF9"/>
    <w:rsid w:val="009F11B0"/>
    <w:rsid w:val="009F183E"/>
    <w:rsid w:val="009F1A2A"/>
    <w:rsid w:val="009F1F59"/>
    <w:rsid w:val="009F3487"/>
    <w:rsid w:val="009F3864"/>
    <w:rsid w:val="009F4C34"/>
    <w:rsid w:val="009F656E"/>
    <w:rsid w:val="00A02434"/>
    <w:rsid w:val="00A03E3E"/>
    <w:rsid w:val="00A0596D"/>
    <w:rsid w:val="00A06395"/>
    <w:rsid w:val="00A06A27"/>
    <w:rsid w:val="00A06FC5"/>
    <w:rsid w:val="00A104D4"/>
    <w:rsid w:val="00A10DB5"/>
    <w:rsid w:val="00A10DDD"/>
    <w:rsid w:val="00A13BD9"/>
    <w:rsid w:val="00A13E1C"/>
    <w:rsid w:val="00A14E63"/>
    <w:rsid w:val="00A15158"/>
    <w:rsid w:val="00A15E89"/>
    <w:rsid w:val="00A174D5"/>
    <w:rsid w:val="00A176EE"/>
    <w:rsid w:val="00A2016A"/>
    <w:rsid w:val="00A2420D"/>
    <w:rsid w:val="00A24232"/>
    <w:rsid w:val="00A24805"/>
    <w:rsid w:val="00A254B6"/>
    <w:rsid w:val="00A260D9"/>
    <w:rsid w:val="00A26C4E"/>
    <w:rsid w:val="00A301CB"/>
    <w:rsid w:val="00A31CF6"/>
    <w:rsid w:val="00A33B2A"/>
    <w:rsid w:val="00A34CA6"/>
    <w:rsid w:val="00A353B6"/>
    <w:rsid w:val="00A36EC8"/>
    <w:rsid w:val="00A3728D"/>
    <w:rsid w:val="00A425A7"/>
    <w:rsid w:val="00A427EF"/>
    <w:rsid w:val="00A455B9"/>
    <w:rsid w:val="00A50006"/>
    <w:rsid w:val="00A5100F"/>
    <w:rsid w:val="00A520FB"/>
    <w:rsid w:val="00A5349B"/>
    <w:rsid w:val="00A542F5"/>
    <w:rsid w:val="00A57C37"/>
    <w:rsid w:val="00A60133"/>
    <w:rsid w:val="00A60F54"/>
    <w:rsid w:val="00A6260D"/>
    <w:rsid w:val="00A64947"/>
    <w:rsid w:val="00A65BE0"/>
    <w:rsid w:val="00A6619B"/>
    <w:rsid w:val="00A6747B"/>
    <w:rsid w:val="00A7152A"/>
    <w:rsid w:val="00A721EC"/>
    <w:rsid w:val="00A747B2"/>
    <w:rsid w:val="00A75B31"/>
    <w:rsid w:val="00A75BCD"/>
    <w:rsid w:val="00A77031"/>
    <w:rsid w:val="00A777A7"/>
    <w:rsid w:val="00A808B0"/>
    <w:rsid w:val="00A80986"/>
    <w:rsid w:val="00A82849"/>
    <w:rsid w:val="00A84C5E"/>
    <w:rsid w:val="00A908CE"/>
    <w:rsid w:val="00A909FA"/>
    <w:rsid w:val="00A90D72"/>
    <w:rsid w:val="00A91E03"/>
    <w:rsid w:val="00A92EB9"/>
    <w:rsid w:val="00A9324F"/>
    <w:rsid w:val="00A94258"/>
    <w:rsid w:val="00A94B61"/>
    <w:rsid w:val="00A95868"/>
    <w:rsid w:val="00A961DE"/>
    <w:rsid w:val="00A96AA7"/>
    <w:rsid w:val="00AA0C8B"/>
    <w:rsid w:val="00AA1B40"/>
    <w:rsid w:val="00AA1E30"/>
    <w:rsid w:val="00AA273F"/>
    <w:rsid w:val="00AA41A3"/>
    <w:rsid w:val="00AA4F98"/>
    <w:rsid w:val="00AA6400"/>
    <w:rsid w:val="00AA6946"/>
    <w:rsid w:val="00AB05B9"/>
    <w:rsid w:val="00AB3619"/>
    <w:rsid w:val="00AB4182"/>
    <w:rsid w:val="00AB4C6A"/>
    <w:rsid w:val="00AB51F1"/>
    <w:rsid w:val="00AC15F5"/>
    <w:rsid w:val="00AC1769"/>
    <w:rsid w:val="00AC1C0D"/>
    <w:rsid w:val="00AC1CA7"/>
    <w:rsid w:val="00AC242C"/>
    <w:rsid w:val="00AC391E"/>
    <w:rsid w:val="00AC7455"/>
    <w:rsid w:val="00AC7EAD"/>
    <w:rsid w:val="00AD0366"/>
    <w:rsid w:val="00AD091E"/>
    <w:rsid w:val="00AD0C0B"/>
    <w:rsid w:val="00AD2810"/>
    <w:rsid w:val="00AD31C0"/>
    <w:rsid w:val="00AD3204"/>
    <w:rsid w:val="00AD340D"/>
    <w:rsid w:val="00AD3C30"/>
    <w:rsid w:val="00AD53AD"/>
    <w:rsid w:val="00AD6971"/>
    <w:rsid w:val="00AD706A"/>
    <w:rsid w:val="00AD7193"/>
    <w:rsid w:val="00AD775A"/>
    <w:rsid w:val="00AD78E4"/>
    <w:rsid w:val="00AE1F33"/>
    <w:rsid w:val="00AE7522"/>
    <w:rsid w:val="00AF1485"/>
    <w:rsid w:val="00AF2670"/>
    <w:rsid w:val="00AF26BC"/>
    <w:rsid w:val="00AF2DB4"/>
    <w:rsid w:val="00AF4AC3"/>
    <w:rsid w:val="00AF5C22"/>
    <w:rsid w:val="00AF6FDB"/>
    <w:rsid w:val="00AF709B"/>
    <w:rsid w:val="00B01BF3"/>
    <w:rsid w:val="00B030A1"/>
    <w:rsid w:val="00B036FC"/>
    <w:rsid w:val="00B03909"/>
    <w:rsid w:val="00B045C5"/>
    <w:rsid w:val="00B06143"/>
    <w:rsid w:val="00B064BB"/>
    <w:rsid w:val="00B06521"/>
    <w:rsid w:val="00B06926"/>
    <w:rsid w:val="00B06C58"/>
    <w:rsid w:val="00B07321"/>
    <w:rsid w:val="00B07718"/>
    <w:rsid w:val="00B10333"/>
    <w:rsid w:val="00B13425"/>
    <w:rsid w:val="00B13D63"/>
    <w:rsid w:val="00B13F36"/>
    <w:rsid w:val="00B153EF"/>
    <w:rsid w:val="00B15642"/>
    <w:rsid w:val="00B15C82"/>
    <w:rsid w:val="00B17C14"/>
    <w:rsid w:val="00B17D9F"/>
    <w:rsid w:val="00B22B30"/>
    <w:rsid w:val="00B24E92"/>
    <w:rsid w:val="00B252B0"/>
    <w:rsid w:val="00B25600"/>
    <w:rsid w:val="00B2701B"/>
    <w:rsid w:val="00B31E84"/>
    <w:rsid w:val="00B31F44"/>
    <w:rsid w:val="00B32280"/>
    <w:rsid w:val="00B34BFB"/>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E10"/>
    <w:rsid w:val="00B57422"/>
    <w:rsid w:val="00B57AD5"/>
    <w:rsid w:val="00B60321"/>
    <w:rsid w:val="00B61EFC"/>
    <w:rsid w:val="00B61F35"/>
    <w:rsid w:val="00B651CE"/>
    <w:rsid w:val="00B6769D"/>
    <w:rsid w:val="00B67BD7"/>
    <w:rsid w:val="00B70FFC"/>
    <w:rsid w:val="00B71379"/>
    <w:rsid w:val="00B71F4A"/>
    <w:rsid w:val="00B7213D"/>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ABA"/>
    <w:rsid w:val="00B87C5E"/>
    <w:rsid w:val="00B92D59"/>
    <w:rsid w:val="00B92DA3"/>
    <w:rsid w:val="00B93B24"/>
    <w:rsid w:val="00B94F44"/>
    <w:rsid w:val="00B95D2F"/>
    <w:rsid w:val="00B95E5B"/>
    <w:rsid w:val="00B97244"/>
    <w:rsid w:val="00B973B7"/>
    <w:rsid w:val="00B977A5"/>
    <w:rsid w:val="00BA0BFF"/>
    <w:rsid w:val="00BA160C"/>
    <w:rsid w:val="00BA29F9"/>
    <w:rsid w:val="00BA312F"/>
    <w:rsid w:val="00BA368A"/>
    <w:rsid w:val="00BA3C7C"/>
    <w:rsid w:val="00BA4015"/>
    <w:rsid w:val="00BA53C4"/>
    <w:rsid w:val="00BA6F05"/>
    <w:rsid w:val="00BA761D"/>
    <w:rsid w:val="00BA7A59"/>
    <w:rsid w:val="00BA7BFC"/>
    <w:rsid w:val="00BA7E48"/>
    <w:rsid w:val="00BB06FA"/>
    <w:rsid w:val="00BB1196"/>
    <w:rsid w:val="00BB1429"/>
    <w:rsid w:val="00BB2356"/>
    <w:rsid w:val="00BB31A2"/>
    <w:rsid w:val="00BB3B4E"/>
    <w:rsid w:val="00BB5872"/>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53D9"/>
    <w:rsid w:val="00BE6AD0"/>
    <w:rsid w:val="00BE726A"/>
    <w:rsid w:val="00BF029E"/>
    <w:rsid w:val="00BF1548"/>
    <w:rsid w:val="00BF18B4"/>
    <w:rsid w:val="00BF25DD"/>
    <w:rsid w:val="00BF2892"/>
    <w:rsid w:val="00BF6098"/>
    <w:rsid w:val="00BF6551"/>
    <w:rsid w:val="00BF6AC8"/>
    <w:rsid w:val="00BF6BB9"/>
    <w:rsid w:val="00C0169A"/>
    <w:rsid w:val="00C0203F"/>
    <w:rsid w:val="00C049E7"/>
    <w:rsid w:val="00C0540D"/>
    <w:rsid w:val="00C07528"/>
    <w:rsid w:val="00C07899"/>
    <w:rsid w:val="00C10BF2"/>
    <w:rsid w:val="00C1144F"/>
    <w:rsid w:val="00C12CC8"/>
    <w:rsid w:val="00C13BE9"/>
    <w:rsid w:val="00C15569"/>
    <w:rsid w:val="00C157E1"/>
    <w:rsid w:val="00C15CF7"/>
    <w:rsid w:val="00C16904"/>
    <w:rsid w:val="00C170F4"/>
    <w:rsid w:val="00C2022E"/>
    <w:rsid w:val="00C21877"/>
    <w:rsid w:val="00C22D47"/>
    <w:rsid w:val="00C235B8"/>
    <w:rsid w:val="00C2417A"/>
    <w:rsid w:val="00C25C1C"/>
    <w:rsid w:val="00C25EEA"/>
    <w:rsid w:val="00C26BE6"/>
    <w:rsid w:val="00C2731B"/>
    <w:rsid w:val="00C30BF5"/>
    <w:rsid w:val="00C332F6"/>
    <w:rsid w:val="00C343A8"/>
    <w:rsid w:val="00C346B8"/>
    <w:rsid w:val="00C34D8A"/>
    <w:rsid w:val="00C36678"/>
    <w:rsid w:val="00C378E0"/>
    <w:rsid w:val="00C413A5"/>
    <w:rsid w:val="00C4166F"/>
    <w:rsid w:val="00C417D7"/>
    <w:rsid w:val="00C418F7"/>
    <w:rsid w:val="00C41DEA"/>
    <w:rsid w:val="00C41F4D"/>
    <w:rsid w:val="00C423D6"/>
    <w:rsid w:val="00C43294"/>
    <w:rsid w:val="00C44E25"/>
    <w:rsid w:val="00C4522F"/>
    <w:rsid w:val="00C45D8C"/>
    <w:rsid w:val="00C46CD3"/>
    <w:rsid w:val="00C474CB"/>
    <w:rsid w:val="00C4795A"/>
    <w:rsid w:val="00C50B45"/>
    <w:rsid w:val="00C50C08"/>
    <w:rsid w:val="00C50CDF"/>
    <w:rsid w:val="00C52A00"/>
    <w:rsid w:val="00C53068"/>
    <w:rsid w:val="00C533F0"/>
    <w:rsid w:val="00C53FB9"/>
    <w:rsid w:val="00C57CCC"/>
    <w:rsid w:val="00C60FF0"/>
    <w:rsid w:val="00C61CA0"/>
    <w:rsid w:val="00C626FA"/>
    <w:rsid w:val="00C62C21"/>
    <w:rsid w:val="00C63D3C"/>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56F5"/>
    <w:rsid w:val="00C764CA"/>
    <w:rsid w:val="00C800DB"/>
    <w:rsid w:val="00C80891"/>
    <w:rsid w:val="00C80990"/>
    <w:rsid w:val="00C809A8"/>
    <w:rsid w:val="00C80E82"/>
    <w:rsid w:val="00C81662"/>
    <w:rsid w:val="00C81878"/>
    <w:rsid w:val="00C81DE6"/>
    <w:rsid w:val="00C81EE3"/>
    <w:rsid w:val="00C842EC"/>
    <w:rsid w:val="00C856B0"/>
    <w:rsid w:val="00C871F6"/>
    <w:rsid w:val="00C87A65"/>
    <w:rsid w:val="00C91CF7"/>
    <w:rsid w:val="00C92F87"/>
    <w:rsid w:val="00C939BA"/>
    <w:rsid w:val="00C94212"/>
    <w:rsid w:val="00C94C2E"/>
    <w:rsid w:val="00C95ABD"/>
    <w:rsid w:val="00C97F6E"/>
    <w:rsid w:val="00CA0AEA"/>
    <w:rsid w:val="00CA2832"/>
    <w:rsid w:val="00CA2E64"/>
    <w:rsid w:val="00CA5888"/>
    <w:rsid w:val="00CA7CD3"/>
    <w:rsid w:val="00CB0856"/>
    <w:rsid w:val="00CB156C"/>
    <w:rsid w:val="00CB1B5B"/>
    <w:rsid w:val="00CB1DD5"/>
    <w:rsid w:val="00CB329B"/>
    <w:rsid w:val="00CB448C"/>
    <w:rsid w:val="00CB53A9"/>
    <w:rsid w:val="00CB5622"/>
    <w:rsid w:val="00CB63F3"/>
    <w:rsid w:val="00CB72AE"/>
    <w:rsid w:val="00CC0276"/>
    <w:rsid w:val="00CC0F8A"/>
    <w:rsid w:val="00CC109B"/>
    <w:rsid w:val="00CC2543"/>
    <w:rsid w:val="00CC2D21"/>
    <w:rsid w:val="00CC44C5"/>
    <w:rsid w:val="00CC4BB7"/>
    <w:rsid w:val="00CC69FE"/>
    <w:rsid w:val="00CC6BC9"/>
    <w:rsid w:val="00CC6D18"/>
    <w:rsid w:val="00CD1549"/>
    <w:rsid w:val="00CD1888"/>
    <w:rsid w:val="00CD1A91"/>
    <w:rsid w:val="00CD47B7"/>
    <w:rsid w:val="00CD521B"/>
    <w:rsid w:val="00CD567B"/>
    <w:rsid w:val="00CD732D"/>
    <w:rsid w:val="00CE066E"/>
    <w:rsid w:val="00CE091C"/>
    <w:rsid w:val="00CE14A0"/>
    <w:rsid w:val="00CE3203"/>
    <w:rsid w:val="00CE45CE"/>
    <w:rsid w:val="00CE4A43"/>
    <w:rsid w:val="00CE52B1"/>
    <w:rsid w:val="00CE584C"/>
    <w:rsid w:val="00CE5DF9"/>
    <w:rsid w:val="00CE5E87"/>
    <w:rsid w:val="00CE7706"/>
    <w:rsid w:val="00CF10EB"/>
    <w:rsid w:val="00CF2030"/>
    <w:rsid w:val="00CF34AC"/>
    <w:rsid w:val="00CF3754"/>
    <w:rsid w:val="00CF40D5"/>
    <w:rsid w:val="00CF56E2"/>
    <w:rsid w:val="00CF5E6E"/>
    <w:rsid w:val="00CF65DD"/>
    <w:rsid w:val="00CF70CF"/>
    <w:rsid w:val="00CF73FD"/>
    <w:rsid w:val="00CF7DBB"/>
    <w:rsid w:val="00CF7F30"/>
    <w:rsid w:val="00D00D96"/>
    <w:rsid w:val="00D02FC1"/>
    <w:rsid w:val="00D03245"/>
    <w:rsid w:val="00D049D4"/>
    <w:rsid w:val="00D05632"/>
    <w:rsid w:val="00D058E1"/>
    <w:rsid w:val="00D05E3F"/>
    <w:rsid w:val="00D101E0"/>
    <w:rsid w:val="00D106BC"/>
    <w:rsid w:val="00D110C9"/>
    <w:rsid w:val="00D11BCE"/>
    <w:rsid w:val="00D121C2"/>
    <w:rsid w:val="00D13197"/>
    <w:rsid w:val="00D13680"/>
    <w:rsid w:val="00D14577"/>
    <w:rsid w:val="00D17A67"/>
    <w:rsid w:val="00D204BE"/>
    <w:rsid w:val="00D213FB"/>
    <w:rsid w:val="00D2146E"/>
    <w:rsid w:val="00D215C9"/>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37DC7"/>
    <w:rsid w:val="00D40164"/>
    <w:rsid w:val="00D4071D"/>
    <w:rsid w:val="00D40FC8"/>
    <w:rsid w:val="00D41505"/>
    <w:rsid w:val="00D41E36"/>
    <w:rsid w:val="00D425CA"/>
    <w:rsid w:val="00D42612"/>
    <w:rsid w:val="00D431B1"/>
    <w:rsid w:val="00D43763"/>
    <w:rsid w:val="00D43A2A"/>
    <w:rsid w:val="00D43EF3"/>
    <w:rsid w:val="00D45C32"/>
    <w:rsid w:val="00D45F78"/>
    <w:rsid w:val="00D46098"/>
    <w:rsid w:val="00D463D2"/>
    <w:rsid w:val="00D47F4B"/>
    <w:rsid w:val="00D53029"/>
    <w:rsid w:val="00D5437D"/>
    <w:rsid w:val="00D5570A"/>
    <w:rsid w:val="00D55752"/>
    <w:rsid w:val="00D55DDB"/>
    <w:rsid w:val="00D5660E"/>
    <w:rsid w:val="00D57E53"/>
    <w:rsid w:val="00D61C6F"/>
    <w:rsid w:val="00D6439C"/>
    <w:rsid w:val="00D67864"/>
    <w:rsid w:val="00D678E5"/>
    <w:rsid w:val="00D70CF4"/>
    <w:rsid w:val="00D71087"/>
    <w:rsid w:val="00D71B56"/>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912FD"/>
    <w:rsid w:val="00D93191"/>
    <w:rsid w:val="00D94093"/>
    <w:rsid w:val="00D94578"/>
    <w:rsid w:val="00D946B3"/>
    <w:rsid w:val="00DA2B05"/>
    <w:rsid w:val="00DA2D8A"/>
    <w:rsid w:val="00DA3505"/>
    <w:rsid w:val="00DA3542"/>
    <w:rsid w:val="00DA3B4A"/>
    <w:rsid w:val="00DA5F5F"/>
    <w:rsid w:val="00DA7367"/>
    <w:rsid w:val="00DA7A18"/>
    <w:rsid w:val="00DB024B"/>
    <w:rsid w:val="00DB06FE"/>
    <w:rsid w:val="00DB1969"/>
    <w:rsid w:val="00DB3AF1"/>
    <w:rsid w:val="00DB4097"/>
    <w:rsid w:val="00DB6076"/>
    <w:rsid w:val="00DB69EB"/>
    <w:rsid w:val="00DB7594"/>
    <w:rsid w:val="00DB7EEE"/>
    <w:rsid w:val="00DB7FA4"/>
    <w:rsid w:val="00DC2861"/>
    <w:rsid w:val="00DC35DF"/>
    <w:rsid w:val="00DC429B"/>
    <w:rsid w:val="00DC5776"/>
    <w:rsid w:val="00DD02E7"/>
    <w:rsid w:val="00DD04AA"/>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9DD"/>
    <w:rsid w:val="00DE6F98"/>
    <w:rsid w:val="00DE7191"/>
    <w:rsid w:val="00DF04CE"/>
    <w:rsid w:val="00DF2635"/>
    <w:rsid w:val="00DF716E"/>
    <w:rsid w:val="00DF73F0"/>
    <w:rsid w:val="00E01BE8"/>
    <w:rsid w:val="00E01DA1"/>
    <w:rsid w:val="00E03058"/>
    <w:rsid w:val="00E031AA"/>
    <w:rsid w:val="00E035F9"/>
    <w:rsid w:val="00E03EC6"/>
    <w:rsid w:val="00E04482"/>
    <w:rsid w:val="00E0465D"/>
    <w:rsid w:val="00E05B9C"/>
    <w:rsid w:val="00E06329"/>
    <w:rsid w:val="00E1071B"/>
    <w:rsid w:val="00E1172D"/>
    <w:rsid w:val="00E13CCD"/>
    <w:rsid w:val="00E1645D"/>
    <w:rsid w:val="00E16FAF"/>
    <w:rsid w:val="00E176A0"/>
    <w:rsid w:val="00E2064D"/>
    <w:rsid w:val="00E20E39"/>
    <w:rsid w:val="00E20F00"/>
    <w:rsid w:val="00E21ED4"/>
    <w:rsid w:val="00E23FD7"/>
    <w:rsid w:val="00E24058"/>
    <w:rsid w:val="00E24B54"/>
    <w:rsid w:val="00E25068"/>
    <w:rsid w:val="00E253ED"/>
    <w:rsid w:val="00E266AB"/>
    <w:rsid w:val="00E26B32"/>
    <w:rsid w:val="00E30291"/>
    <w:rsid w:val="00E31BE8"/>
    <w:rsid w:val="00E335DA"/>
    <w:rsid w:val="00E337FF"/>
    <w:rsid w:val="00E33E8F"/>
    <w:rsid w:val="00E34C5A"/>
    <w:rsid w:val="00E35E0C"/>
    <w:rsid w:val="00E365BC"/>
    <w:rsid w:val="00E36636"/>
    <w:rsid w:val="00E4082E"/>
    <w:rsid w:val="00E41284"/>
    <w:rsid w:val="00E414C6"/>
    <w:rsid w:val="00E445ED"/>
    <w:rsid w:val="00E44FDF"/>
    <w:rsid w:val="00E45F7C"/>
    <w:rsid w:val="00E463AB"/>
    <w:rsid w:val="00E464AB"/>
    <w:rsid w:val="00E47405"/>
    <w:rsid w:val="00E509D4"/>
    <w:rsid w:val="00E52E3F"/>
    <w:rsid w:val="00E534A0"/>
    <w:rsid w:val="00E54C73"/>
    <w:rsid w:val="00E550F3"/>
    <w:rsid w:val="00E562BC"/>
    <w:rsid w:val="00E5680E"/>
    <w:rsid w:val="00E61992"/>
    <w:rsid w:val="00E61A1E"/>
    <w:rsid w:val="00E61D9B"/>
    <w:rsid w:val="00E622E6"/>
    <w:rsid w:val="00E7092E"/>
    <w:rsid w:val="00E729A7"/>
    <w:rsid w:val="00E72DE8"/>
    <w:rsid w:val="00E74084"/>
    <w:rsid w:val="00E74CA5"/>
    <w:rsid w:val="00E76A16"/>
    <w:rsid w:val="00E77709"/>
    <w:rsid w:val="00E777EF"/>
    <w:rsid w:val="00E8274E"/>
    <w:rsid w:val="00E83F75"/>
    <w:rsid w:val="00E8566C"/>
    <w:rsid w:val="00E86F73"/>
    <w:rsid w:val="00E9014B"/>
    <w:rsid w:val="00E91926"/>
    <w:rsid w:val="00E91932"/>
    <w:rsid w:val="00E922DB"/>
    <w:rsid w:val="00E92D89"/>
    <w:rsid w:val="00E92DB7"/>
    <w:rsid w:val="00E9460F"/>
    <w:rsid w:val="00E9465E"/>
    <w:rsid w:val="00E94D30"/>
    <w:rsid w:val="00E95C16"/>
    <w:rsid w:val="00E96872"/>
    <w:rsid w:val="00E97F19"/>
    <w:rsid w:val="00EA0C3C"/>
    <w:rsid w:val="00EA1679"/>
    <w:rsid w:val="00EA4CEA"/>
    <w:rsid w:val="00EA5AD7"/>
    <w:rsid w:val="00EA5C67"/>
    <w:rsid w:val="00EA6360"/>
    <w:rsid w:val="00EA6BA1"/>
    <w:rsid w:val="00EA7A23"/>
    <w:rsid w:val="00EB0093"/>
    <w:rsid w:val="00EB0C23"/>
    <w:rsid w:val="00EB0F1D"/>
    <w:rsid w:val="00EB1C67"/>
    <w:rsid w:val="00EB23A7"/>
    <w:rsid w:val="00EB52AE"/>
    <w:rsid w:val="00EB5734"/>
    <w:rsid w:val="00EB5DA4"/>
    <w:rsid w:val="00EB6720"/>
    <w:rsid w:val="00EB68F7"/>
    <w:rsid w:val="00EB7248"/>
    <w:rsid w:val="00EB7E83"/>
    <w:rsid w:val="00EC0C40"/>
    <w:rsid w:val="00EC1610"/>
    <w:rsid w:val="00EC2EA2"/>
    <w:rsid w:val="00EC3A5B"/>
    <w:rsid w:val="00EC3AE9"/>
    <w:rsid w:val="00ED0AF4"/>
    <w:rsid w:val="00ED11D4"/>
    <w:rsid w:val="00ED1632"/>
    <w:rsid w:val="00ED1833"/>
    <w:rsid w:val="00ED1AF0"/>
    <w:rsid w:val="00ED20A1"/>
    <w:rsid w:val="00ED3523"/>
    <w:rsid w:val="00EE0A26"/>
    <w:rsid w:val="00EE11DA"/>
    <w:rsid w:val="00EE1956"/>
    <w:rsid w:val="00EE31E2"/>
    <w:rsid w:val="00EE3CF7"/>
    <w:rsid w:val="00EE56CC"/>
    <w:rsid w:val="00EE5B68"/>
    <w:rsid w:val="00EE5C91"/>
    <w:rsid w:val="00EE7009"/>
    <w:rsid w:val="00EE7F04"/>
    <w:rsid w:val="00EF0E92"/>
    <w:rsid w:val="00EF1EBD"/>
    <w:rsid w:val="00EF395F"/>
    <w:rsid w:val="00EF4136"/>
    <w:rsid w:val="00EF4155"/>
    <w:rsid w:val="00EF4E44"/>
    <w:rsid w:val="00EF5285"/>
    <w:rsid w:val="00EF68AD"/>
    <w:rsid w:val="00EF709C"/>
    <w:rsid w:val="00EF7EEF"/>
    <w:rsid w:val="00F0385E"/>
    <w:rsid w:val="00F039DC"/>
    <w:rsid w:val="00F04E05"/>
    <w:rsid w:val="00F04E20"/>
    <w:rsid w:val="00F04F48"/>
    <w:rsid w:val="00F065C8"/>
    <w:rsid w:val="00F07079"/>
    <w:rsid w:val="00F0712A"/>
    <w:rsid w:val="00F07617"/>
    <w:rsid w:val="00F1065D"/>
    <w:rsid w:val="00F111CE"/>
    <w:rsid w:val="00F13E4A"/>
    <w:rsid w:val="00F13E75"/>
    <w:rsid w:val="00F142D2"/>
    <w:rsid w:val="00F169B1"/>
    <w:rsid w:val="00F20055"/>
    <w:rsid w:val="00F20AD1"/>
    <w:rsid w:val="00F20C45"/>
    <w:rsid w:val="00F2175A"/>
    <w:rsid w:val="00F22F9C"/>
    <w:rsid w:val="00F2384A"/>
    <w:rsid w:val="00F23ABD"/>
    <w:rsid w:val="00F26DD3"/>
    <w:rsid w:val="00F272C4"/>
    <w:rsid w:val="00F2766B"/>
    <w:rsid w:val="00F324D5"/>
    <w:rsid w:val="00F33082"/>
    <w:rsid w:val="00F33B42"/>
    <w:rsid w:val="00F35A90"/>
    <w:rsid w:val="00F35ABB"/>
    <w:rsid w:val="00F36B99"/>
    <w:rsid w:val="00F36D96"/>
    <w:rsid w:val="00F37CAB"/>
    <w:rsid w:val="00F37CE6"/>
    <w:rsid w:val="00F401D3"/>
    <w:rsid w:val="00F4135C"/>
    <w:rsid w:val="00F41988"/>
    <w:rsid w:val="00F436F8"/>
    <w:rsid w:val="00F44308"/>
    <w:rsid w:val="00F44907"/>
    <w:rsid w:val="00F452C6"/>
    <w:rsid w:val="00F45F65"/>
    <w:rsid w:val="00F50E83"/>
    <w:rsid w:val="00F50F6F"/>
    <w:rsid w:val="00F510A4"/>
    <w:rsid w:val="00F52654"/>
    <w:rsid w:val="00F528E7"/>
    <w:rsid w:val="00F53159"/>
    <w:rsid w:val="00F53B19"/>
    <w:rsid w:val="00F560A3"/>
    <w:rsid w:val="00F5770D"/>
    <w:rsid w:val="00F608FA"/>
    <w:rsid w:val="00F60A2B"/>
    <w:rsid w:val="00F60EDF"/>
    <w:rsid w:val="00F620A5"/>
    <w:rsid w:val="00F6213C"/>
    <w:rsid w:val="00F621E1"/>
    <w:rsid w:val="00F62DF7"/>
    <w:rsid w:val="00F638DE"/>
    <w:rsid w:val="00F63A21"/>
    <w:rsid w:val="00F63D38"/>
    <w:rsid w:val="00F644E0"/>
    <w:rsid w:val="00F65CE4"/>
    <w:rsid w:val="00F665CB"/>
    <w:rsid w:val="00F66AB7"/>
    <w:rsid w:val="00F66C83"/>
    <w:rsid w:val="00F67B67"/>
    <w:rsid w:val="00F70363"/>
    <w:rsid w:val="00F71561"/>
    <w:rsid w:val="00F738A5"/>
    <w:rsid w:val="00F738E9"/>
    <w:rsid w:val="00F7615A"/>
    <w:rsid w:val="00F81DB3"/>
    <w:rsid w:val="00F82666"/>
    <w:rsid w:val="00F83654"/>
    <w:rsid w:val="00F83CC8"/>
    <w:rsid w:val="00F847F8"/>
    <w:rsid w:val="00F84E07"/>
    <w:rsid w:val="00F85066"/>
    <w:rsid w:val="00F85806"/>
    <w:rsid w:val="00F85838"/>
    <w:rsid w:val="00F86040"/>
    <w:rsid w:val="00F8685C"/>
    <w:rsid w:val="00F86CB9"/>
    <w:rsid w:val="00F8703F"/>
    <w:rsid w:val="00F92038"/>
    <w:rsid w:val="00F92055"/>
    <w:rsid w:val="00F92673"/>
    <w:rsid w:val="00F948D6"/>
    <w:rsid w:val="00F95D3A"/>
    <w:rsid w:val="00F97B70"/>
    <w:rsid w:val="00FA106D"/>
    <w:rsid w:val="00FA1A99"/>
    <w:rsid w:val="00FA1F06"/>
    <w:rsid w:val="00FA2DAE"/>
    <w:rsid w:val="00FA592E"/>
    <w:rsid w:val="00FA5F0B"/>
    <w:rsid w:val="00FB1425"/>
    <w:rsid w:val="00FB2038"/>
    <w:rsid w:val="00FB23FF"/>
    <w:rsid w:val="00FB2D4E"/>
    <w:rsid w:val="00FB3E20"/>
    <w:rsid w:val="00FB3FD6"/>
    <w:rsid w:val="00FB5E12"/>
    <w:rsid w:val="00FB6CC0"/>
    <w:rsid w:val="00FB7917"/>
    <w:rsid w:val="00FC0BF6"/>
    <w:rsid w:val="00FC17D9"/>
    <w:rsid w:val="00FC2059"/>
    <w:rsid w:val="00FC3085"/>
    <w:rsid w:val="00FC3903"/>
    <w:rsid w:val="00FC6EC0"/>
    <w:rsid w:val="00FC6ED9"/>
    <w:rsid w:val="00FC7CCE"/>
    <w:rsid w:val="00FD1381"/>
    <w:rsid w:val="00FD18B0"/>
    <w:rsid w:val="00FD2556"/>
    <w:rsid w:val="00FD3009"/>
    <w:rsid w:val="00FD42C6"/>
    <w:rsid w:val="00FD5004"/>
    <w:rsid w:val="00FD5103"/>
    <w:rsid w:val="00FD6F38"/>
    <w:rsid w:val="00FD752F"/>
    <w:rsid w:val="00FD7D31"/>
    <w:rsid w:val="00FE0E86"/>
    <w:rsid w:val="00FE3E18"/>
    <w:rsid w:val="00FE5B33"/>
    <w:rsid w:val="00FF2943"/>
    <w:rsid w:val="00FF3F50"/>
    <w:rsid w:val="00FF4AF4"/>
    <w:rsid w:val="00FF4DD0"/>
    <w:rsid w:val="00FF4E1B"/>
    <w:rsid w:val="00FF5909"/>
    <w:rsid w:val="00FF5A0D"/>
    <w:rsid w:val="00FF5B44"/>
    <w:rsid w:val="00FF5EAC"/>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2"/>
    </o:shapelayout>
  </w:shapeDefaults>
  <w:decimalSymbol w:val=","/>
  <w:listSeparator w:val=";"/>
  <w14:docId w14:val="764734A2"/>
  <w15:chartTrackingRefBased/>
  <w15:docId w15:val="{05AEA9F3-F74D-4E1A-BA6C-72D7C3E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525C39"/>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Revisie">
    <w:name w:val="Revision"/>
    <w:hidden/>
    <w:uiPriority w:val="99"/>
    <w:semiHidden/>
    <w:rsid w:val="00EC1610"/>
    <w:rPr>
      <w:rFonts w:ascii="Arial" w:hAnsi="Arial"/>
      <w:snapToGrid w:val="0"/>
      <w:kern w:val="28"/>
      <w:sz w:val="18"/>
      <w:lang w:eastAsia="en-US"/>
    </w:rPr>
  </w:style>
  <w:style w:type="paragraph" w:styleId="Lijstalinea">
    <w:name w:val="List Paragraph"/>
    <w:basedOn w:val="Standaard"/>
    <w:uiPriority w:val="34"/>
    <w:qFormat/>
    <w:rsid w:val="00D43A2A"/>
    <w:pPr>
      <w:ind w:left="720"/>
      <w:contextualSpacing/>
    </w:pPr>
  </w:style>
  <w:style w:type="paragraph" w:styleId="Kopvaninhoudsopgave">
    <w:name w:val="TOC Heading"/>
    <w:basedOn w:val="Kop1"/>
    <w:next w:val="Standaard"/>
    <w:uiPriority w:val="39"/>
    <w:unhideWhenUsed/>
    <w:qFormat/>
    <w:rsid w:val="00D101E0"/>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 w:type="character" w:customStyle="1" w:styleId="Ondertitel1">
    <w:name w:val="Ondertitel1"/>
    <w:rsid w:val="00824C1F"/>
    <w:rPr>
      <w:rFonts w:ascii="Arial" w:hAnsi="Arial"/>
      <w:b/>
      <w:color w:val="007EA9"/>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316031817">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996497838">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426407">
      <w:bodyDiv w:val="1"/>
      <w:marLeft w:val="0"/>
      <w:marRight w:val="0"/>
      <w:marTop w:val="0"/>
      <w:marBottom w:val="0"/>
      <w:divBdr>
        <w:top w:val="none" w:sz="0" w:space="0" w:color="auto"/>
        <w:left w:val="none" w:sz="0" w:space="0" w:color="auto"/>
        <w:bottom w:val="none" w:sz="0" w:space="0" w:color="auto"/>
        <w:right w:val="none" w:sz="0" w:space="0" w:color="auto"/>
      </w:divBdr>
    </w:div>
    <w:div w:id="1934194444">
      <w:bodyDiv w:val="1"/>
      <w:marLeft w:val="0"/>
      <w:marRight w:val="0"/>
      <w:marTop w:val="0"/>
      <w:marBottom w:val="0"/>
      <w:divBdr>
        <w:top w:val="none" w:sz="0" w:space="0" w:color="auto"/>
        <w:left w:val="none" w:sz="0" w:space="0" w:color="auto"/>
        <w:bottom w:val="none" w:sz="0" w:space="0" w:color="auto"/>
        <w:right w:val="none" w:sz="0" w:space="0" w:color="auto"/>
      </w:divBdr>
      <w:divsChild>
        <w:div w:id="1176579552">
          <w:marLeft w:val="0"/>
          <w:marRight w:val="0"/>
          <w:marTop w:val="0"/>
          <w:marBottom w:val="0"/>
          <w:divBdr>
            <w:top w:val="none" w:sz="0" w:space="0" w:color="auto"/>
            <w:left w:val="none" w:sz="0" w:space="0" w:color="auto"/>
            <w:bottom w:val="none" w:sz="0" w:space="0" w:color="auto"/>
            <w:right w:val="none" w:sz="0" w:space="0" w:color="auto"/>
          </w:divBdr>
          <w:divsChild>
            <w:div w:id="18293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A4516-E3AF-44CD-B8D9-652EA6DB6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8</TotalTime>
  <Pages>38</Pages>
  <Words>6357</Words>
  <Characters>34965</Characters>
  <Application>Microsoft Office Word</Application>
  <DocSecurity>0</DocSecurity>
  <Lines>291</Lines>
  <Paragraphs>82</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41240</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7</cp:revision>
  <cp:lastPrinted>2015-07-15T14:30:00Z</cp:lastPrinted>
  <dcterms:created xsi:type="dcterms:W3CDTF">2025-03-31T09:09:00Z</dcterms:created>
  <dcterms:modified xsi:type="dcterms:W3CDTF">2025-03-31T09:20:00Z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propAfbeelding">
    <vt:lpwstr>Verwijderd</vt:lpwstr>
  </property>
</Properties>
</file>