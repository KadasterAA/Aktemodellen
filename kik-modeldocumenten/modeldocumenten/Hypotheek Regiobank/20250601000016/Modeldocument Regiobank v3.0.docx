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CBBC8" w14:textId="3B9D3B91"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5E4A35">
        <w:rPr>
          <w:rFonts w:ascii="Arial" w:hAnsi="Arial" w:cs="Arial"/>
          <w:b/>
          <w:color w:val="000000"/>
          <w:szCs w:val="24"/>
        </w:rPr>
        <w:t>Regio</w:t>
      </w:r>
      <w:r w:rsidR="00A14EDE">
        <w:rPr>
          <w:rFonts w:ascii="Arial" w:hAnsi="Arial" w:cs="Arial"/>
          <w:b/>
          <w:color w:val="000000"/>
          <w:szCs w:val="24"/>
        </w:rPr>
        <w:t>B</w:t>
      </w:r>
      <w:r w:rsidR="005E4A35">
        <w:rPr>
          <w:rFonts w:ascii="Arial" w:hAnsi="Arial" w:cs="Arial"/>
          <w:b/>
          <w:color w:val="000000"/>
          <w:szCs w:val="24"/>
        </w:rPr>
        <w:t>ank</w:t>
      </w:r>
      <w:r w:rsidR="00E06053">
        <w:rPr>
          <w:rFonts w:ascii="Arial" w:hAnsi="Arial" w:cs="Arial"/>
          <w:b/>
          <w:color w:val="000000"/>
          <w:szCs w:val="24"/>
        </w:rPr>
        <w:t xml:space="preserve">     </w:t>
      </w:r>
      <w:r w:rsidR="005E4A35">
        <w:rPr>
          <w:rFonts w:ascii="Arial" w:hAnsi="Arial" w:cs="Arial"/>
          <w:color w:val="000000"/>
          <w:sz w:val="22"/>
          <w:szCs w:val="22"/>
        </w:rPr>
        <w:t>(model BA</w:t>
      </w:r>
      <w:r w:rsidR="00E06053">
        <w:rPr>
          <w:rFonts w:ascii="Arial" w:hAnsi="Arial" w:cs="Arial"/>
          <w:color w:val="000000"/>
          <w:sz w:val="22"/>
          <w:szCs w:val="22"/>
        </w:rPr>
        <w:t xml:space="preserve">1 (Particulier) </w:t>
      </w:r>
      <w:r w:rsidR="005E4A35">
        <w:rPr>
          <w:rFonts w:ascii="Arial" w:hAnsi="Arial" w:cs="Arial"/>
          <w:color w:val="000000"/>
          <w:sz w:val="22"/>
          <w:szCs w:val="22"/>
        </w:rPr>
        <w:t>- HYREBA00</w:t>
      </w:r>
      <w:r w:rsidR="000D7B52" w:rsidRPr="000D7B52">
        <w:rPr>
          <w:rFonts w:ascii="Arial" w:hAnsi="Arial" w:cs="Arial"/>
          <w:color w:val="000000"/>
          <w:sz w:val="22"/>
          <w:szCs w:val="22"/>
        </w:rPr>
        <w:t xml:space="preserve">, versie </w:t>
      </w:r>
      <w:del w:id="0" w:author="Groote Haar, Linda" w:date="2025-05-28T09:52:00Z" w16du:dateUtc="2025-05-28T07:52:00Z">
        <w:r w:rsidR="005E4A35" w:rsidDel="00AA2441">
          <w:rPr>
            <w:rFonts w:ascii="Arial" w:hAnsi="Arial" w:cs="Arial"/>
            <w:color w:val="000000"/>
            <w:sz w:val="22"/>
            <w:szCs w:val="22"/>
          </w:rPr>
          <w:delText>0</w:delText>
        </w:r>
        <w:r w:rsidR="00F1068D" w:rsidDel="00AA2441">
          <w:rPr>
            <w:rFonts w:ascii="Arial" w:hAnsi="Arial" w:cs="Arial"/>
            <w:color w:val="000000"/>
            <w:sz w:val="22"/>
            <w:szCs w:val="22"/>
          </w:rPr>
          <w:delText>1</w:delText>
        </w:r>
        <w:r w:rsidR="005E4A35" w:rsidDel="00AA2441">
          <w:rPr>
            <w:rFonts w:ascii="Arial" w:hAnsi="Arial" w:cs="Arial"/>
            <w:color w:val="000000"/>
            <w:sz w:val="22"/>
            <w:szCs w:val="22"/>
          </w:rPr>
          <w:delText>-</w:delText>
        </w:r>
        <w:r w:rsidR="00F1068D" w:rsidDel="00AA2441">
          <w:rPr>
            <w:rFonts w:ascii="Arial" w:hAnsi="Arial" w:cs="Arial"/>
            <w:color w:val="000000"/>
            <w:sz w:val="22"/>
            <w:szCs w:val="22"/>
          </w:rPr>
          <w:delText>01</w:delText>
        </w:r>
        <w:r w:rsidR="005E4A35" w:rsidDel="00AA2441">
          <w:rPr>
            <w:rFonts w:ascii="Arial" w:hAnsi="Arial" w:cs="Arial"/>
            <w:color w:val="000000"/>
            <w:sz w:val="22"/>
            <w:szCs w:val="22"/>
          </w:rPr>
          <w:delText>-201</w:delText>
        </w:r>
        <w:r w:rsidR="00F1068D" w:rsidDel="00AA2441">
          <w:rPr>
            <w:rFonts w:ascii="Arial" w:hAnsi="Arial" w:cs="Arial"/>
            <w:color w:val="000000"/>
            <w:sz w:val="22"/>
            <w:szCs w:val="22"/>
          </w:rPr>
          <w:delText>7</w:delText>
        </w:r>
      </w:del>
      <w:ins w:id="1" w:author="Groote Haar, Linda" w:date="2025-05-28T09:52:00Z" w16du:dateUtc="2025-05-28T07:52:00Z">
        <w:r w:rsidR="00AA2441">
          <w:rPr>
            <w:rFonts w:ascii="Arial" w:hAnsi="Arial" w:cs="Arial"/>
            <w:color w:val="000000"/>
            <w:sz w:val="22"/>
            <w:szCs w:val="22"/>
          </w:rPr>
          <w:t>01-07-2025</w:t>
        </w:r>
      </w:ins>
      <w:r w:rsidR="000D7B52" w:rsidRPr="000D7B52">
        <w:rPr>
          <w:rFonts w:ascii="Arial" w:hAnsi="Arial" w:cs="Arial"/>
          <w:color w:val="000000"/>
          <w:sz w:val="22"/>
          <w:szCs w:val="22"/>
        </w:rPr>
        <w:t>)</w:t>
      </w:r>
    </w:p>
    <w:p w14:paraId="03ACCC4A" w14:textId="77777777" w:rsidR="000D7B52" w:rsidRPr="000D7B52" w:rsidRDefault="000D7B52" w:rsidP="000D7B52">
      <w:pPr>
        <w:ind w:right="96"/>
        <w:rPr>
          <w:rFonts w:ascii="Arial" w:hAnsi="Arial" w:cs="Arial"/>
          <w:color w:val="000000"/>
          <w:sz w:val="20"/>
        </w:rPr>
      </w:pPr>
    </w:p>
    <w:p w14:paraId="1725E430" w14:textId="3ADAB0F9"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del w:id="2" w:author="Groote Haar, Linda" w:date="2025-05-28T09:52:00Z" w16du:dateUtc="2025-05-28T07:52:00Z">
        <w:r w:rsidR="00713599" w:rsidDel="00AA2441">
          <w:rPr>
            <w:rFonts w:ascii="Arial" w:hAnsi="Arial" w:cs="Arial"/>
            <w:b/>
            <w:color w:val="000000"/>
            <w:sz w:val="20"/>
            <w:u w:val="single"/>
          </w:rPr>
          <w:delText>2.0</w:delText>
        </w:r>
        <w:r w:rsidR="00255011" w:rsidDel="00AA2441">
          <w:rPr>
            <w:rFonts w:ascii="Arial" w:hAnsi="Arial" w:cs="Arial"/>
            <w:b/>
            <w:color w:val="000000"/>
            <w:sz w:val="20"/>
            <w:u w:val="single"/>
          </w:rPr>
          <w:delText>.</w:delText>
        </w:r>
        <w:r w:rsidR="00E56D5F" w:rsidDel="00AA2441">
          <w:rPr>
            <w:rFonts w:ascii="Arial" w:hAnsi="Arial" w:cs="Arial"/>
            <w:b/>
            <w:color w:val="000000"/>
            <w:sz w:val="20"/>
            <w:u w:val="single"/>
          </w:rPr>
          <w:delText>2</w:delText>
        </w:r>
      </w:del>
      <w:ins w:id="3" w:author="Groote Haar, Linda" w:date="2025-05-28T09:52:00Z" w16du:dateUtc="2025-05-28T07:52:00Z">
        <w:r w:rsidR="00AA2441">
          <w:rPr>
            <w:rFonts w:ascii="Arial" w:hAnsi="Arial" w:cs="Arial"/>
            <w:b/>
            <w:color w:val="000000"/>
            <w:sz w:val="20"/>
            <w:u w:val="single"/>
          </w:rPr>
          <w:t>3.0</w:t>
        </w:r>
      </w:ins>
      <w:r w:rsidRPr="000D0BA0">
        <w:rPr>
          <w:rFonts w:ascii="Arial" w:hAnsi="Arial" w:cs="Arial"/>
          <w:b/>
          <w:color w:val="000000"/>
          <w:sz w:val="20"/>
          <w:u w:val="single"/>
        </w:rPr>
        <w:tab/>
        <w:t xml:space="preserve">d.d. </w:t>
      </w:r>
      <w:del w:id="4" w:author="Groote Haar, Linda" w:date="2025-05-28T09:52:00Z" w16du:dateUtc="2025-05-28T07:52:00Z">
        <w:r w:rsidR="00E56D5F" w:rsidDel="00AA2441">
          <w:rPr>
            <w:rFonts w:ascii="Arial" w:hAnsi="Arial" w:cs="Arial"/>
            <w:b/>
            <w:color w:val="000000"/>
            <w:sz w:val="20"/>
            <w:u w:val="single"/>
          </w:rPr>
          <w:delText>01</w:delText>
        </w:r>
        <w:r w:rsidR="00FC0038" w:rsidDel="00AA2441">
          <w:rPr>
            <w:rFonts w:ascii="Arial" w:hAnsi="Arial" w:cs="Arial"/>
            <w:b/>
            <w:color w:val="000000"/>
            <w:sz w:val="20"/>
            <w:u w:val="single"/>
          </w:rPr>
          <w:delText>-</w:delText>
        </w:r>
        <w:r w:rsidR="00BF6C38" w:rsidDel="00AA2441">
          <w:rPr>
            <w:rFonts w:ascii="Arial" w:hAnsi="Arial" w:cs="Arial"/>
            <w:b/>
            <w:color w:val="000000"/>
            <w:sz w:val="20"/>
            <w:u w:val="single"/>
          </w:rPr>
          <w:delText>0</w:delText>
        </w:r>
        <w:r w:rsidR="00E56D5F" w:rsidDel="00AA2441">
          <w:rPr>
            <w:rFonts w:ascii="Arial" w:hAnsi="Arial" w:cs="Arial"/>
            <w:b/>
            <w:color w:val="000000"/>
            <w:sz w:val="20"/>
            <w:u w:val="single"/>
          </w:rPr>
          <w:delText>5</w:delText>
        </w:r>
        <w:r w:rsidR="00FC0038" w:rsidDel="00AA2441">
          <w:rPr>
            <w:rFonts w:ascii="Arial" w:hAnsi="Arial" w:cs="Arial"/>
            <w:b/>
            <w:color w:val="000000"/>
            <w:sz w:val="20"/>
            <w:u w:val="single"/>
          </w:rPr>
          <w:delText>-201</w:delText>
        </w:r>
        <w:r w:rsidR="00BF6C38" w:rsidDel="00AA2441">
          <w:rPr>
            <w:rFonts w:ascii="Arial" w:hAnsi="Arial" w:cs="Arial"/>
            <w:b/>
            <w:color w:val="000000"/>
            <w:sz w:val="20"/>
            <w:u w:val="single"/>
          </w:rPr>
          <w:delText>8</w:delText>
        </w:r>
      </w:del>
      <w:ins w:id="5" w:author="Groote Haar, Linda" w:date="2025-05-28T09:52:00Z" w16du:dateUtc="2025-05-28T07:52:00Z">
        <w:r w:rsidR="00AA2441">
          <w:rPr>
            <w:rFonts w:ascii="Arial" w:hAnsi="Arial" w:cs="Arial"/>
            <w:b/>
            <w:color w:val="000000"/>
            <w:sz w:val="20"/>
            <w:u w:val="single"/>
          </w:rPr>
          <w:t>28-05-2025</w:t>
        </w:r>
      </w:ins>
      <w:r w:rsidR="009B7FD4" w:rsidRPr="000D0BA0">
        <w:rPr>
          <w:rFonts w:ascii="Arial" w:hAnsi="Arial" w:cs="Arial"/>
          <w:b/>
          <w:color w:val="000000"/>
          <w:sz w:val="20"/>
          <w:u w:val="single"/>
        </w:rPr>
        <w:t xml:space="preserve"> </w:t>
      </w:r>
    </w:p>
    <w:p w14:paraId="23AFCCD9" w14:textId="77777777" w:rsidR="000D7B52" w:rsidRDefault="000D7B52" w:rsidP="000D7B52">
      <w:pPr>
        <w:tabs>
          <w:tab w:val="left" w:pos="-1440"/>
          <w:tab w:val="left" w:pos="-720"/>
        </w:tabs>
        <w:suppressAutoHyphens/>
        <w:ind w:right="96"/>
        <w:rPr>
          <w:rFonts w:ascii="Arial" w:hAnsi="Arial" w:cs="Arial"/>
          <w:color w:val="000000"/>
          <w:sz w:val="20"/>
        </w:rPr>
      </w:pPr>
    </w:p>
    <w:p w14:paraId="2A525848"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34118585" w14:textId="77777777" w:rsidR="00742A54" w:rsidRPr="002E7F50" w:rsidRDefault="00742A54" w:rsidP="003E6827">
      <w:pPr>
        <w:tabs>
          <w:tab w:val="left" w:pos="-1440"/>
          <w:tab w:val="left" w:pos="-720"/>
        </w:tabs>
        <w:suppressAutoHyphens/>
        <w:rPr>
          <w:rFonts w:ascii="Arial" w:hAnsi="Arial" w:cs="Arial"/>
          <w:color w:val="800080"/>
          <w:sz w:val="20"/>
        </w:rPr>
      </w:pPr>
    </w:p>
    <w:p w14:paraId="1F3BFE1C" w14:textId="77777777" w:rsidR="000D0BA0" w:rsidRPr="002E7F50" w:rsidRDefault="000D0BA0" w:rsidP="003E6827">
      <w:pPr>
        <w:tabs>
          <w:tab w:val="left" w:pos="-1440"/>
          <w:tab w:val="left" w:pos="-720"/>
        </w:tabs>
        <w:suppressAutoHyphens/>
        <w:rPr>
          <w:rFonts w:ascii="Arial" w:hAnsi="Arial" w:cs="Arial"/>
          <w:color w:val="800080"/>
          <w:sz w:val="20"/>
        </w:rPr>
      </w:pPr>
    </w:p>
    <w:p w14:paraId="5B9033E3"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62382C0" w14:textId="77777777" w:rsidR="003E6827" w:rsidRPr="002E7F50" w:rsidRDefault="003E6827" w:rsidP="003E6827">
      <w:pPr>
        <w:tabs>
          <w:tab w:val="left" w:pos="-1440"/>
          <w:tab w:val="left" w:pos="-720"/>
        </w:tabs>
        <w:suppressAutoHyphens/>
        <w:rPr>
          <w:rFonts w:ascii="Arial" w:hAnsi="Arial" w:cs="Arial"/>
          <w:color w:val="339966"/>
          <w:sz w:val="20"/>
        </w:rPr>
      </w:pPr>
    </w:p>
    <w:p w14:paraId="5B5BE02E"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EB43C25"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7445D0"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6EA70577" w14:textId="77777777" w:rsidR="005E4A35" w:rsidRDefault="005E4A35" w:rsidP="003E6827">
      <w:pPr>
        <w:tabs>
          <w:tab w:val="left" w:pos="-1440"/>
          <w:tab w:val="left" w:pos="-720"/>
          <w:tab w:val="left" w:pos="425"/>
        </w:tabs>
        <w:suppressAutoHyphens/>
        <w:rPr>
          <w:rFonts w:ascii="Arial" w:hAnsi="Arial" w:cs="Arial"/>
          <w:color w:val="FF0000"/>
          <w:sz w:val="20"/>
        </w:rPr>
      </w:pPr>
      <w:r>
        <w:rPr>
          <w:rFonts w:ascii="Arial" w:hAnsi="Arial" w:cs="Arial"/>
          <w:color w:val="FF0000"/>
          <w:sz w:val="20"/>
        </w:rPr>
        <w:tab/>
      </w:r>
      <w:r w:rsidR="00BF2ACE">
        <w:rPr>
          <w:rFonts w:ascii="Arial" w:hAnsi="Arial" w:cs="Arial"/>
          <w:color w:val="FF0000"/>
          <w:sz w:val="20"/>
          <w:highlight w:val="yellow"/>
        </w:rPr>
        <w:t>TEKSTBLOK PARTIJNAMEN IN HYPOTHEEKAKTEN</w:t>
      </w:r>
      <w:r w:rsidR="00BF2ACE">
        <w:rPr>
          <w:rFonts w:ascii="Arial" w:hAnsi="Arial" w:cs="Arial"/>
          <w:color w:val="FF0000"/>
          <w:sz w:val="20"/>
        </w:rPr>
        <w:t>;</w:t>
      </w:r>
    </w:p>
    <w:p w14:paraId="18899C52" w14:textId="77777777" w:rsidR="003E6827" w:rsidRPr="002E7F50" w:rsidRDefault="005E4A35" w:rsidP="00BF2ACE">
      <w:pPr>
        <w:tabs>
          <w:tab w:val="left" w:pos="-1440"/>
          <w:tab w:val="left" w:pos="-720"/>
          <w:tab w:val="left" w:pos="425"/>
        </w:tabs>
        <w:suppressAutoHyphens/>
        <w:rPr>
          <w:rFonts w:ascii="Arial" w:hAnsi="Arial" w:cs="Arial"/>
          <w:sz w:val="20"/>
        </w:rPr>
      </w:pPr>
      <w:r>
        <w:rPr>
          <w:rFonts w:ascii="Arial" w:hAnsi="Arial" w:cs="Arial"/>
          <w:color w:val="FF0000"/>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2E7F50">
        <w:rPr>
          <w:rFonts w:ascii="Arial" w:hAnsi="Arial" w:cs="Arial"/>
          <w:sz w:val="20"/>
        </w:rPr>
        <w:t xml:space="preserve"> </w:t>
      </w:r>
      <w:r w:rsidR="00BF2ACE" w:rsidRPr="00BF2ACE">
        <w:rPr>
          <w:rFonts w:ascii="Arial" w:hAnsi="Arial" w:cs="Arial"/>
          <w:color w:val="FF0000"/>
          <w:sz w:val="20"/>
        </w:rPr>
        <w:t>2</w:t>
      </w:r>
      <w:r w:rsidR="003E6827" w:rsidRPr="002E7F50">
        <w:rPr>
          <w:rFonts w:ascii="Arial" w:hAnsi="Arial" w:cs="Arial"/>
          <w:color w:val="FF0000"/>
          <w:sz w:val="20"/>
        </w:rPr>
        <w:t>.</w:t>
      </w:r>
      <w:r w:rsidR="003E6827" w:rsidRPr="002E7F50">
        <w:rPr>
          <w:rFonts w:ascii="Arial" w:hAnsi="Arial" w:cs="Arial"/>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003E6827" w:rsidRPr="002E7F50">
        <w:rPr>
          <w:rFonts w:ascii="Arial" w:hAnsi="Arial" w:cs="Arial"/>
          <w:sz w:val="20"/>
        </w:rPr>
        <w:tab/>
      </w:r>
    </w:p>
    <w:p w14:paraId="723EB374" w14:textId="77777777"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6A7755C9" w14:textId="77777777" w:rsidR="005E4A35" w:rsidRDefault="005E4A35" w:rsidP="00180D64">
      <w:pPr>
        <w:ind w:left="748" w:hanging="322"/>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7F22E88A" w14:textId="77777777"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7940053E" w14:textId="77777777" w:rsidR="008A3738" w:rsidRDefault="005E4A35" w:rsidP="005E4A35">
      <w:pPr>
        <w:ind w:left="748" w:hanging="322"/>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180D64">
        <w:rPr>
          <w:rFonts w:ascii="Arial" w:hAnsi="Arial" w:cs="Arial"/>
          <w:color w:val="FF0000"/>
          <w:sz w:val="20"/>
        </w:rPr>
        <w:t>,</w:t>
      </w:r>
    </w:p>
    <w:p w14:paraId="28161954" w14:textId="77777777" w:rsidR="003E6827" w:rsidRPr="002E7F50" w:rsidRDefault="00E06053" w:rsidP="00180D64">
      <w:pPr>
        <w:ind w:left="426"/>
        <w:rPr>
          <w:rFonts w:ascii="Arial" w:hAnsi="Arial" w:cs="Arial"/>
          <w:color w:val="339966"/>
          <w:sz w:val="20"/>
        </w:rPr>
      </w:pPr>
      <w:r w:rsidRPr="00E06053">
        <w:rPr>
          <w:rFonts w:ascii="Arial" w:hAnsi="Arial" w:cs="Arial"/>
          <w:color w:val="FF0000"/>
          <w:sz w:val="20"/>
        </w:rPr>
        <w:t xml:space="preserve">hierna zowel </w:t>
      </w:r>
      <w:r w:rsidR="00724E21" w:rsidRPr="00F557B1">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2D6847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2AA44749"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7B4F79C8"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32FFEBB0"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1F01867F"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00955BE5" w:rsidRPr="00955BE5">
        <w:rPr>
          <w:rFonts w:ascii="Arial" w:hAnsi="Arial" w:cs="Arial"/>
          <w:color w:val="800080"/>
          <w:sz w:val="20"/>
        </w:rPr>
        <w:t>/</w:t>
      </w:r>
      <w:r w:rsidRPr="00E06053">
        <w:rPr>
          <w:rFonts w:ascii="Arial" w:hAnsi="Arial" w:cs="Arial"/>
          <w:color w:val="800080"/>
          <w:sz w:val="20"/>
        </w:rPr>
        <w:t>hypotheekgever</w:t>
      </w:r>
      <w:r w:rsidRPr="00E06053">
        <w:rPr>
          <w:rFonts w:ascii="Arial" w:hAnsi="Arial" w:cs="Arial"/>
          <w:color w:val="FF0000"/>
          <w:sz w:val="20"/>
        </w:rPr>
        <w:t xml:space="preserve"> </w:t>
      </w:r>
      <w:r w:rsidRPr="00955BE5">
        <w:rPr>
          <w:rFonts w:ascii="Arial" w:hAnsi="Arial" w:cs="Arial"/>
          <w:color w:val="FF0000"/>
          <w:sz w:val="20"/>
        </w:rPr>
        <w:t>verleent</w:t>
      </w:r>
      <w:r w:rsidRPr="00E06053">
        <w:rPr>
          <w:rFonts w:ascii="Arial" w:hAnsi="Arial" w:cs="Arial"/>
          <w:color w:val="FF0000"/>
          <w:sz w:val="20"/>
        </w:rPr>
        <w:t xml:space="preserve"> aan de bank, tot zekerheid voor de betaling van:</w:t>
      </w:r>
    </w:p>
    <w:p w14:paraId="18917B86"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203C7ECD"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000000"/>
          <w:sz w:val="20"/>
        </w:rPr>
        <w:t>lening</w:t>
      </w:r>
      <w:r w:rsidRPr="002E7F50">
        <w:rPr>
          <w:rFonts w:ascii="Arial" w:hAnsi="Arial" w:cs="Arial"/>
          <w:color w:val="000000"/>
          <w:sz w:val="20"/>
        </w:rPr>
        <w:t>bedrag volu</w:t>
      </w:r>
      <w:r>
        <w:rPr>
          <w:rFonts w:ascii="Arial" w:hAnsi="Arial" w:cs="Arial"/>
          <w:color w:val="000000"/>
          <w:sz w:val="20"/>
        </w:rPr>
        <w:t>it in letters (lening</w:t>
      </w:r>
      <w:r w:rsidRPr="002E7F50">
        <w:rPr>
          <w:rFonts w:ascii="Arial" w:hAnsi="Arial" w:cs="Arial"/>
          <w:color w:val="000000"/>
          <w:sz w:val="20"/>
        </w:rPr>
        <w:t>bedrag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w:t>
      </w:r>
      <w:r w:rsidR="00AE3996">
        <w:rPr>
          <w:rFonts w:ascii="Arial" w:hAnsi="Arial" w:cs="Arial"/>
          <w:color w:val="FF0000"/>
          <w:sz w:val="20"/>
        </w:rPr>
        <w:t xml:space="preserve">onder nummer </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offertenummer</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 xml:space="preserve"> </w:t>
      </w:r>
      <w:r w:rsidRPr="00E06053">
        <w:rPr>
          <w:rFonts w:ascii="Arial" w:hAnsi="Arial" w:cs="Arial"/>
          <w:color w:val="FF0000"/>
          <w:sz w:val="20"/>
        </w:rPr>
        <w:t>of zoals deze eventueel, al dan niet met kredietfaciliteiten, later gewijzigd, aangevuld of verhoogd mocht worden</w:t>
      </w:r>
      <w:r w:rsidR="00266F3C">
        <w:rPr>
          <w:rFonts w:ascii="Arial" w:hAnsi="Arial" w:cs="Arial"/>
          <w:color w:val="FF0000"/>
          <w:sz w:val="20"/>
        </w:rPr>
        <w:t>;</w:t>
      </w:r>
    </w:p>
    <w:p w14:paraId="4BD93E03"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14:paraId="682CD420"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AD2C411"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2B87DFE"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905747">
        <w:rPr>
          <w:rFonts w:ascii="Arial" w:hAnsi="Arial" w:cs="Arial"/>
          <w:color w:val="FF0000"/>
          <w:sz w:val="20"/>
        </w:rPr>
        <w:t>,</w:t>
      </w:r>
      <w:r w:rsidRPr="002E7F50">
        <w:rPr>
          <w:rFonts w:ascii="Arial" w:hAnsi="Arial" w:cs="Arial"/>
          <w:color w:val="FF0000"/>
          <w:sz w:val="20"/>
        </w:rPr>
        <w:t xml:space="preserve"> </w:t>
      </w:r>
    </w:p>
    <w:p w14:paraId="1AC64D7F"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4497BAE8" w14:textId="77777777" w:rsidR="00BA4DCD" w:rsidRPr="00BA4DCD" w:rsidRDefault="00BA4DCD" w:rsidP="00BA4DCD">
      <w:pPr>
        <w:autoSpaceDE w:val="0"/>
        <w:autoSpaceDN w:val="0"/>
        <w:adjustRightInd w:val="0"/>
        <w:rPr>
          <w:rFonts w:ascii="Arial" w:hAnsi="Arial" w:cs="Arial"/>
          <w:b/>
          <w:snapToGrid/>
          <w:color w:val="800080"/>
          <w:sz w:val="20"/>
        </w:rPr>
      </w:pPr>
      <w:r w:rsidRPr="00BA4DCD">
        <w:rPr>
          <w:rFonts w:ascii="Arial" w:hAnsi="Arial" w:cs="Arial"/>
          <w:b/>
          <w:color w:val="800080"/>
          <w:sz w:val="20"/>
        </w:rPr>
        <w:t>Overbruggingshypotheek</w:t>
      </w:r>
    </w:p>
    <w:p w14:paraId="0BEA31D9" w14:textId="77777777" w:rsidR="00BA4DCD" w:rsidRDefault="00BA4DCD" w:rsidP="00BA4DCD">
      <w:pPr>
        <w:autoSpaceDE w:val="0"/>
        <w:autoSpaceDN w:val="0"/>
        <w:adjustRightInd w:val="0"/>
        <w:rPr>
          <w:rFonts w:ascii="Arial" w:hAnsi="Arial" w:cs="Arial"/>
          <w:color w:val="800080"/>
          <w:sz w:val="20"/>
        </w:rPr>
      </w:pPr>
      <w:r>
        <w:rPr>
          <w:rFonts w:ascii="Arial" w:hAnsi="Arial" w:cs="Arial"/>
          <w:color w:val="800080"/>
          <w:sz w:val="20"/>
        </w:rPr>
        <w:t xml:space="preserve">Voorts verleent </w:t>
      </w:r>
      <w:r w:rsidRPr="00952769">
        <w:rPr>
          <w:rFonts w:ascii="Arial" w:hAnsi="Arial" w:cs="Arial"/>
          <w:color w:val="3366FF"/>
          <w:sz w:val="20"/>
        </w:rPr>
        <w:t>de schuldenaar</w:t>
      </w:r>
      <w:r w:rsidR="005B4B1B" w:rsidRPr="00952769">
        <w:rPr>
          <w:rFonts w:ascii="Arial" w:hAnsi="Arial" w:cs="Arial"/>
          <w:color w:val="3366FF"/>
          <w:sz w:val="20"/>
        </w:rPr>
        <w:t xml:space="preserve"> / de hypotheekgever / de schuldenaar en/of de hypotheekgever</w:t>
      </w:r>
      <w:r>
        <w:rPr>
          <w:rFonts w:ascii="Arial" w:hAnsi="Arial" w:cs="Arial"/>
          <w:color w:val="800080"/>
          <w:sz w:val="20"/>
        </w:rPr>
        <w:t xml:space="preserve">, tot </w:t>
      </w:r>
      <w:r w:rsidRPr="00BA4DCD">
        <w:rPr>
          <w:rFonts w:ascii="Arial" w:hAnsi="Arial" w:cs="Arial"/>
          <w:color w:val="800080"/>
          <w:sz w:val="20"/>
        </w:rPr>
        <w:t>meerdere</w:t>
      </w:r>
      <w:r>
        <w:rPr>
          <w:rFonts w:ascii="Arial" w:hAnsi="Arial" w:cs="Arial"/>
          <w:color w:val="800080"/>
          <w:sz w:val="20"/>
        </w:rPr>
        <w:t xml:space="preserve"> zekerheid voor de betaling van de lening als hierboven vermeld, bij deze aan de bank, die van </w:t>
      </w:r>
      <w:r w:rsidRPr="00952769">
        <w:rPr>
          <w:rFonts w:ascii="Arial" w:hAnsi="Arial" w:cs="Arial"/>
          <w:color w:val="3366FF"/>
          <w:sz w:val="20"/>
        </w:rPr>
        <w:t>de schuldenaar</w:t>
      </w:r>
      <w:r>
        <w:rPr>
          <w:rFonts w:ascii="Arial" w:hAnsi="Arial" w:cs="Arial"/>
          <w:color w:val="FF0000"/>
          <w:sz w:val="20"/>
        </w:rPr>
        <w:t xml:space="preserve"> </w:t>
      </w:r>
      <w:r w:rsidR="007B4F1F" w:rsidRPr="008658B2">
        <w:rPr>
          <w:rFonts w:ascii="Arial" w:hAnsi="Arial" w:cs="Arial"/>
          <w:color w:val="3366FF"/>
          <w:sz w:val="20"/>
        </w:rPr>
        <w:t>/ de hypotheekgever / de schuldenaar en/of de hypotheekgever</w:t>
      </w:r>
      <w:r w:rsidR="007B4F1F">
        <w:rPr>
          <w:rFonts w:ascii="Arial" w:hAnsi="Arial" w:cs="Arial"/>
          <w:color w:val="800080"/>
          <w:sz w:val="20"/>
        </w:rPr>
        <w:t xml:space="preserve">, </w:t>
      </w:r>
      <w:r>
        <w:rPr>
          <w:rFonts w:ascii="Arial" w:hAnsi="Arial" w:cs="Arial"/>
          <w:color w:val="800080"/>
          <w:sz w:val="20"/>
        </w:rPr>
        <w:t xml:space="preserve">aanvaardt het recht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3366FF"/>
          <w:sz w:val="20"/>
        </w:rPr>
        <w:t>telwoord</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800080"/>
          <w:sz w:val="20"/>
        </w:rPr>
        <w:t xml:space="preserve"> hypotheek op het hierna te omschrijven onderpand:</w:t>
      </w:r>
    </w:p>
    <w:p w14:paraId="328703F6" w14:textId="77777777" w:rsidR="00BA4DCD" w:rsidRDefault="00BA4DCD" w:rsidP="00BA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highlight w:val="yellow"/>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w:t>
      </w:r>
    </w:p>
    <w:p w14:paraId="00AFBBB4"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70C098DE"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7B56A7F"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75C35417"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17DDAE8" w14:textId="77777777" w:rsidR="009D013C" w:rsidRPr="00BA4DCD"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BA4DCD">
        <w:rPr>
          <w:rFonts w:ascii="Arial" w:hAnsi="Arial" w:cs="Arial"/>
          <w:b/>
          <w:color w:val="FF0000"/>
          <w:sz w:val="20"/>
        </w:rPr>
        <w:t>E</w:t>
      </w:r>
      <w:r w:rsidR="0060021A">
        <w:rPr>
          <w:rFonts w:ascii="Arial" w:hAnsi="Arial" w:cs="Arial"/>
          <w:b/>
          <w:color w:val="FF0000"/>
          <w:sz w:val="20"/>
        </w:rPr>
        <w:t>INDE</w:t>
      </w:r>
      <w:r w:rsidRPr="00BA4DCD">
        <w:rPr>
          <w:rFonts w:ascii="Arial" w:hAnsi="Arial" w:cs="Arial"/>
          <w:b/>
          <w:color w:val="FF0000"/>
          <w:sz w:val="20"/>
        </w:rPr>
        <w:t xml:space="preserve"> K</w:t>
      </w:r>
      <w:r w:rsidR="0060021A">
        <w:rPr>
          <w:rFonts w:ascii="Arial" w:hAnsi="Arial" w:cs="Arial"/>
          <w:b/>
          <w:color w:val="FF0000"/>
          <w:sz w:val="20"/>
        </w:rPr>
        <w:t>ADASTERDEEL</w:t>
      </w:r>
    </w:p>
    <w:p w14:paraId="3443ED7E" w14:textId="77777777"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CFAD43D" w14:textId="77777777" w:rsidR="00905747"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DACFD5B" w14:textId="77777777" w:rsidR="00905747" w:rsidRPr="002E7F50" w:rsidRDefault="00905747" w:rsidP="00905747">
      <w:pPr>
        <w:rPr>
          <w:rFonts w:ascii="Arial" w:hAnsi="Arial" w:cs="Arial"/>
          <w:b/>
          <w:i/>
          <w:color w:val="000000"/>
          <w:sz w:val="20"/>
        </w:rPr>
      </w:pPr>
      <w:r>
        <w:rPr>
          <w:rFonts w:ascii="Arial" w:hAnsi="Arial" w:cs="Arial"/>
          <w:b/>
          <w:i/>
          <w:color w:val="000000"/>
          <w:sz w:val="20"/>
        </w:rPr>
        <w:t>Voorbeeld comparitie partij ‘de bank’</w:t>
      </w:r>
    </w:p>
    <w:p w14:paraId="608053B0" w14:textId="5A69BB0D" w:rsidR="00905747" w:rsidRPr="002E7F50" w:rsidRDefault="00E500D4"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de naamloze vennootschap</w:t>
      </w:r>
      <w:r w:rsidR="00AE3996">
        <w:rPr>
          <w:rFonts w:ascii="Arial" w:hAnsi="Arial" w:cs="Arial"/>
          <w:sz w:val="20"/>
        </w:rPr>
        <w:t>:</w:t>
      </w:r>
      <w:r>
        <w:rPr>
          <w:rFonts w:ascii="Arial" w:hAnsi="Arial" w:cs="Arial"/>
          <w:sz w:val="20"/>
        </w:rPr>
        <w:t xml:space="preserve"> </w:t>
      </w:r>
      <w:del w:id="6" w:author="Groote Haar, Linda" w:date="2025-05-28T09:53:00Z" w16du:dateUtc="2025-05-28T07:53:00Z">
        <w:r w:rsidDel="00AA2441">
          <w:rPr>
            <w:rFonts w:ascii="Arial" w:hAnsi="Arial" w:cs="Arial"/>
            <w:sz w:val="20"/>
          </w:rPr>
          <w:delText>de Volksbank</w:delText>
        </w:r>
      </w:del>
      <w:ins w:id="7" w:author="Groote Haar, Linda" w:date="2025-05-28T09:53:00Z" w16du:dateUtc="2025-05-28T07:53:00Z">
        <w:r w:rsidR="00AA2441">
          <w:rPr>
            <w:rFonts w:ascii="Arial" w:hAnsi="Arial" w:cs="Arial"/>
            <w:sz w:val="20"/>
          </w:rPr>
          <w:t>ASN Bank</w:t>
        </w:r>
      </w:ins>
      <w:ins w:id="8" w:author="Groot, Karina de" w:date="2025-06-03T11:17:00Z" w16du:dateUtc="2025-06-03T09:17:00Z">
        <w:r w:rsidR="00A647EA">
          <w:rPr>
            <w:rFonts w:ascii="Arial" w:hAnsi="Arial" w:cs="Arial"/>
            <w:sz w:val="20"/>
          </w:rPr>
          <w:t xml:space="preserve"> \</w:t>
        </w:r>
      </w:ins>
      <w:del w:id="9" w:author="Groote Haar, Linda" w:date="2025-05-28T09:53:00Z" w16du:dateUtc="2025-05-28T07:53:00Z">
        <w:r w:rsidDel="00AA2441">
          <w:rPr>
            <w:rFonts w:ascii="Arial" w:hAnsi="Arial" w:cs="Arial"/>
            <w:sz w:val="20"/>
          </w:rPr>
          <w:delText xml:space="preserve"> </w:delText>
        </w:r>
      </w:del>
      <w:r>
        <w:rPr>
          <w:rFonts w:ascii="Arial" w:hAnsi="Arial" w:cs="Arial"/>
          <w:sz w:val="20"/>
        </w:rPr>
        <w:t>N.V., handelend onder de naam RegioBank, statutair gevestigd te Utrecht en aldaar kantoorhoudende aan de Croeselaan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aangelegenheden betreffende de hierna te vermelden rechtshandelingen: postbus 918, 3500 AX Utrecht), hierna zowel </w:t>
      </w:r>
      <w:del w:id="10" w:author="Groote Haar, Linda" w:date="2025-05-28T09:53:00Z" w16du:dateUtc="2025-05-28T07:53:00Z">
        <w:r w:rsidR="00EC7B29" w:rsidDel="00AA2441">
          <w:rPr>
            <w:rFonts w:ascii="Arial" w:hAnsi="Arial" w:cs="Arial"/>
            <w:sz w:val="20"/>
          </w:rPr>
          <w:delText xml:space="preserve">de </w:delText>
        </w:r>
        <w:r w:rsidDel="00AA2441">
          <w:rPr>
            <w:rFonts w:ascii="Arial" w:hAnsi="Arial" w:cs="Arial"/>
            <w:sz w:val="20"/>
          </w:rPr>
          <w:delText>Volksbank</w:delText>
        </w:r>
      </w:del>
      <w:ins w:id="11" w:author="Groote Haar, Linda" w:date="2025-05-28T09:53:00Z" w16du:dateUtc="2025-05-28T07:53:00Z">
        <w:r w:rsidR="00AA2441">
          <w:rPr>
            <w:rFonts w:ascii="Arial" w:hAnsi="Arial" w:cs="Arial"/>
            <w:sz w:val="20"/>
          </w:rPr>
          <w:t>ASN Bank</w:t>
        </w:r>
      </w:ins>
      <w:r>
        <w:rPr>
          <w:rFonts w:ascii="Arial" w:hAnsi="Arial" w:cs="Arial"/>
          <w:sz w:val="20"/>
        </w:rPr>
        <w:t xml:space="preserve"> N.V. als haar rechtsopvolgers onder algemene of bijzondere titel te noemen: ‘</w:t>
      </w:r>
      <w:r>
        <w:rPr>
          <w:rFonts w:ascii="Arial" w:hAnsi="Arial" w:cs="Arial"/>
          <w:sz w:val="20"/>
          <w:u w:val="single"/>
        </w:rPr>
        <w:t>de bank</w:t>
      </w:r>
      <w:r>
        <w:rPr>
          <w:rFonts w:ascii="Arial" w:hAnsi="Arial" w:cs="Arial"/>
          <w:sz w:val="20"/>
        </w:rPr>
        <w:t>’.</w:t>
      </w:r>
    </w:p>
    <w:p w14:paraId="361779A7" w14:textId="77777777"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3DA2D907"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2B6CC7D2"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073A9ACF" w14:textId="77777777" w:rsidR="00D624E1" w:rsidRPr="002E7F50" w:rsidRDefault="00D624E1" w:rsidP="00E3522B">
      <w:pPr>
        <w:tabs>
          <w:tab w:val="left" w:pos="-1440"/>
          <w:tab w:val="left" w:pos="-720"/>
          <w:tab w:val="left" w:pos="425"/>
        </w:tabs>
        <w:suppressAutoHyphens/>
        <w:rPr>
          <w:rFonts w:ascii="Arial" w:hAnsi="Arial" w:cs="Arial"/>
          <w:sz w:val="20"/>
        </w:rPr>
      </w:pPr>
    </w:p>
    <w:p w14:paraId="6E51B0AB"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EF3762C" w14:textId="77777777"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Tekstblok – Algemene afspraken modeldocumenten en tekstblokken </w:t>
      </w:r>
    </w:p>
    <w:p w14:paraId="6D095F1B" w14:textId="77777777" w:rsidR="004B7B3A" w:rsidRDefault="004B7B3A" w:rsidP="00E3522B">
      <w:pPr>
        <w:tabs>
          <w:tab w:val="left" w:pos="-1440"/>
          <w:tab w:val="left" w:pos="-720"/>
          <w:tab w:val="left" w:pos="425"/>
        </w:tabs>
        <w:suppressAutoHyphens/>
        <w:rPr>
          <w:rFonts w:ascii="Arial" w:hAnsi="Arial" w:cs="Arial"/>
          <w:sz w:val="20"/>
        </w:rPr>
      </w:pPr>
    </w:p>
    <w:p w14:paraId="1B9288F2"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5F9C6263"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0D774BD5"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3219C0AA" w14:textId="77777777" w:rsidTr="00ED635A">
        <w:trPr>
          <w:trHeight w:val="332"/>
        </w:trPr>
        <w:tc>
          <w:tcPr>
            <w:tcW w:w="5173" w:type="dxa"/>
            <w:vAlign w:val="bottom"/>
          </w:tcPr>
          <w:p w14:paraId="34A4D204" w14:textId="77777777" w:rsidR="00AC3EF2" w:rsidRPr="000230CD" w:rsidRDefault="00AC3EF2">
            <w:pPr>
              <w:pStyle w:val="kopje"/>
              <w:rPr>
                <w:rFonts w:cs="Arial"/>
                <w:b w:val="0"/>
                <w:bCs/>
                <w:szCs w:val="18"/>
              </w:rPr>
            </w:pPr>
            <w:r w:rsidRPr="000230CD">
              <w:rPr>
                <w:rFonts w:cs="Arial"/>
                <w:szCs w:val="18"/>
              </w:rPr>
              <w:t>Versiehistorie</w:t>
            </w:r>
          </w:p>
        </w:tc>
      </w:tr>
    </w:tbl>
    <w:p w14:paraId="2101121A"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38C03B85" w14:textId="77777777" w:rsidTr="00952769">
        <w:trPr>
          <w:trHeight w:hRule="exact" w:val="281"/>
          <w:tblHeader/>
        </w:trPr>
        <w:tc>
          <w:tcPr>
            <w:tcW w:w="779" w:type="dxa"/>
            <w:vAlign w:val="bottom"/>
          </w:tcPr>
          <w:p w14:paraId="412028D7"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09CB9F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63A6E188"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14270A3B"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945F25" w:rsidRPr="000230CD" w14:paraId="5D839B77" w14:textId="77777777" w:rsidTr="003828D6">
        <w:trPr>
          <w:trHeight w:hRule="exact" w:val="264"/>
          <w:tblHeader/>
        </w:trPr>
        <w:tc>
          <w:tcPr>
            <w:tcW w:w="779" w:type="dxa"/>
          </w:tcPr>
          <w:p w14:paraId="41B83F19" w14:textId="77777777" w:rsidR="00945F25" w:rsidRDefault="00945F25" w:rsidP="00C83474">
            <w:pPr>
              <w:pStyle w:val="tussenkopje"/>
              <w:spacing w:before="0"/>
              <w:rPr>
                <w:rFonts w:cs="Arial"/>
                <w:sz w:val="18"/>
                <w:szCs w:val="18"/>
                <w:lang w:val="nl-NL"/>
              </w:rPr>
            </w:pPr>
            <w:r>
              <w:rPr>
                <w:rFonts w:cs="Arial"/>
                <w:sz w:val="18"/>
                <w:szCs w:val="18"/>
                <w:lang w:val="nl-NL"/>
              </w:rPr>
              <w:t>1.0.0</w:t>
            </w:r>
          </w:p>
        </w:tc>
        <w:tc>
          <w:tcPr>
            <w:tcW w:w="1909" w:type="dxa"/>
          </w:tcPr>
          <w:p w14:paraId="54597D7E" w14:textId="77777777" w:rsidR="00945F25" w:rsidRDefault="00945F25" w:rsidP="00266F3C">
            <w:pPr>
              <w:pStyle w:val="tussenkopje"/>
              <w:spacing w:before="0"/>
              <w:rPr>
                <w:rFonts w:cs="Arial"/>
                <w:sz w:val="18"/>
                <w:szCs w:val="18"/>
                <w:lang w:val="nl-NL"/>
              </w:rPr>
            </w:pPr>
            <w:r>
              <w:rPr>
                <w:rFonts w:cs="Arial"/>
                <w:sz w:val="18"/>
                <w:szCs w:val="18"/>
                <w:lang w:val="nl-NL"/>
              </w:rPr>
              <w:t>27 januari 2016</w:t>
            </w:r>
          </w:p>
        </w:tc>
        <w:tc>
          <w:tcPr>
            <w:tcW w:w="1985" w:type="dxa"/>
          </w:tcPr>
          <w:p w14:paraId="08303BB2" w14:textId="77777777" w:rsidR="00945F25" w:rsidRDefault="00945F25" w:rsidP="00C83474">
            <w:pPr>
              <w:pStyle w:val="tussenkopje"/>
              <w:spacing w:before="0"/>
              <w:rPr>
                <w:rFonts w:cs="Arial"/>
                <w:sz w:val="18"/>
                <w:szCs w:val="18"/>
                <w:lang w:val="nl-NL"/>
              </w:rPr>
            </w:pPr>
            <w:r>
              <w:rPr>
                <w:rFonts w:cs="Arial"/>
                <w:sz w:val="18"/>
                <w:szCs w:val="18"/>
                <w:lang w:val="nl-NL"/>
              </w:rPr>
              <w:t>LG/PPB</w:t>
            </w:r>
          </w:p>
        </w:tc>
        <w:tc>
          <w:tcPr>
            <w:tcW w:w="4747" w:type="dxa"/>
          </w:tcPr>
          <w:p w14:paraId="3D6EC4E0" w14:textId="77777777" w:rsidR="00945F25" w:rsidRDefault="00945F25" w:rsidP="00945F25">
            <w:pPr>
              <w:pStyle w:val="tussenkopje"/>
              <w:spacing w:before="0"/>
              <w:rPr>
                <w:rFonts w:cs="Arial"/>
                <w:sz w:val="18"/>
                <w:szCs w:val="18"/>
                <w:lang w:val="nl-NL"/>
              </w:rPr>
            </w:pPr>
            <w:r>
              <w:rPr>
                <w:rFonts w:cs="Arial"/>
                <w:sz w:val="18"/>
                <w:szCs w:val="18"/>
                <w:lang w:val="nl-NL"/>
              </w:rPr>
              <w:t>AA-2428 MD RegioBank definitief</w:t>
            </w:r>
          </w:p>
        </w:tc>
      </w:tr>
      <w:tr w:rsidR="007B4F1F" w:rsidRPr="000230CD" w14:paraId="238BAD9A" w14:textId="77777777" w:rsidTr="003828D6">
        <w:trPr>
          <w:trHeight w:hRule="exact" w:val="633"/>
          <w:tblHeader/>
        </w:trPr>
        <w:tc>
          <w:tcPr>
            <w:tcW w:w="779" w:type="dxa"/>
          </w:tcPr>
          <w:p w14:paraId="1CF0191F" w14:textId="77777777" w:rsidR="007B4F1F" w:rsidRDefault="007B4F1F" w:rsidP="00C83474">
            <w:pPr>
              <w:pStyle w:val="tussenkopje"/>
              <w:spacing w:before="0"/>
              <w:rPr>
                <w:rFonts w:cs="Arial"/>
                <w:sz w:val="18"/>
                <w:szCs w:val="18"/>
                <w:lang w:val="nl-NL"/>
              </w:rPr>
            </w:pPr>
            <w:r>
              <w:rPr>
                <w:rFonts w:cs="Arial"/>
                <w:sz w:val="18"/>
                <w:szCs w:val="18"/>
                <w:lang w:val="nl-NL"/>
              </w:rPr>
              <w:t>1.1.0</w:t>
            </w:r>
          </w:p>
        </w:tc>
        <w:tc>
          <w:tcPr>
            <w:tcW w:w="1909" w:type="dxa"/>
          </w:tcPr>
          <w:p w14:paraId="42007B86" w14:textId="77777777" w:rsidR="007B4F1F" w:rsidRDefault="007B4F1F" w:rsidP="00266F3C">
            <w:pPr>
              <w:pStyle w:val="tussenkopje"/>
              <w:spacing w:before="0"/>
              <w:rPr>
                <w:rFonts w:cs="Arial"/>
                <w:sz w:val="18"/>
                <w:szCs w:val="18"/>
                <w:lang w:val="nl-NL"/>
              </w:rPr>
            </w:pPr>
            <w:r>
              <w:rPr>
                <w:rFonts w:cs="Arial"/>
                <w:sz w:val="18"/>
                <w:szCs w:val="18"/>
                <w:lang w:val="nl-NL"/>
              </w:rPr>
              <w:t>2 februari 2016</w:t>
            </w:r>
          </w:p>
        </w:tc>
        <w:tc>
          <w:tcPr>
            <w:tcW w:w="1985" w:type="dxa"/>
          </w:tcPr>
          <w:p w14:paraId="278FA58A" w14:textId="77777777" w:rsidR="007B4F1F" w:rsidRDefault="007B4F1F" w:rsidP="00C83474">
            <w:pPr>
              <w:pStyle w:val="tussenkopje"/>
              <w:spacing w:before="0"/>
              <w:rPr>
                <w:rFonts w:cs="Arial"/>
                <w:sz w:val="18"/>
                <w:szCs w:val="18"/>
                <w:lang w:val="nl-NL"/>
              </w:rPr>
            </w:pPr>
            <w:r>
              <w:rPr>
                <w:rFonts w:cs="Arial"/>
                <w:sz w:val="18"/>
                <w:szCs w:val="18"/>
                <w:lang w:val="nl-NL"/>
              </w:rPr>
              <w:t>LG/PPB</w:t>
            </w:r>
          </w:p>
        </w:tc>
        <w:tc>
          <w:tcPr>
            <w:tcW w:w="4747" w:type="dxa"/>
          </w:tcPr>
          <w:p w14:paraId="4CCE5B26" w14:textId="77777777" w:rsidR="007B4F1F" w:rsidRDefault="007B4F1F" w:rsidP="00945F25">
            <w:pPr>
              <w:pStyle w:val="tussenkopje"/>
              <w:spacing w:before="0"/>
              <w:rPr>
                <w:rFonts w:cs="Arial"/>
                <w:sz w:val="18"/>
                <w:szCs w:val="18"/>
                <w:lang w:val="nl-NL"/>
              </w:rPr>
            </w:pPr>
            <w:r>
              <w:rPr>
                <w:rFonts w:cs="Arial"/>
                <w:sz w:val="18"/>
                <w:szCs w:val="18"/>
                <w:lang w:val="nl-NL"/>
              </w:rPr>
              <w:t>AA-2514 RegioBank par. Overbruggingshypotheek aanduiding</w:t>
            </w:r>
            <w:r w:rsidR="002E0D19">
              <w:rPr>
                <w:rFonts w:cs="Arial"/>
                <w:sz w:val="18"/>
                <w:szCs w:val="18"/>
                <w:lang w:val="nl-NL"/>
              </w:rPr>
              <w:t xml:space="preserve"> partij aangepast naar tekst keuze</w:t>
            </w:r>
            <w:r>
              <w:rPr>
                <w:rFonts w:cs="Arial"/>
                <w:sz w:val="18"/>
                <w:szCs w:val="18"/>
                <w:lang w:val="nl-NL"/>
              </w:rPr>
              <w:t xml:space="preserve"> </w:t>
            </w:r>
          </w:p>
        </w:tc>
      </w:tr>
      <w:tr w:rsidR="00952769" w:rsidRPr="000230CD" w14:paraId="59616B16" w14:textId="77777777" w:rsidTr="003828D6">
        <w:trPr>
          <w:trHeight w:hRule="exact" w:val="773"/>
          <w:tblHeader/>
        </w:trPr>
        <w:tc>
          <w:tcPr>
            <w:tcW w:w="779" w:type="dxa"/>
          </w:tcPr>
          <w:p w14:paraId="408FBCE5" w14:textId="77777777" w:rsidR="00952769" w:rsidRDefault="00952769" w:rsidP="00952769">
            <w:pPr>
              <w:pStyle w:val="tussenkopje"/>
              <w:spacing w:before="0"/>
              <w:rPr>
                <w:rFonts w:cs="Arial"/>
                <w:sz w:val="18"/>
                <w:szCs w:val="18"/>
                <w:lang w:val="nl-NL"/>
              </w:rPr>
            </w:pPr>
            <w:r>
              <w:rPr>
                <w:rFonts w:cs="Arial"/>
                <w:sz w:val="18"/>
                <w:szCs w:val="18"/>
                <w:lang w:val="nl-NL"/>
              </w:rPr>
              <w:t>1.2.0</w:t>
            </w:r>
          </w:p>
        </w:tc>
        <w:tc>
          <w:tcPr>
            <w:tcW w:w="1909" w:type="dxa"/>
          </w:tcPr>
          <w:p w14:paraId="654E6FC3" w14:textId="77777777" w:rsidR="00952769" w:rsidRDefault="00A74798" w:rsidP="00A74798">
            <w:pPr>
              <w:pStyle w:val="tussenkopje"/>
              <w:spacing w:before="0"/>
              <w:rPr>
                <w:rFonts w:cs="Arial"/>
                <w:sz w:val="18"/>
                <w:szCs w:val="18"/>
                <w:lang w:val="nl-NL"/>
              </w:rPr>
            </w:pPr>
            <w:r>
              <w:rPr>
                <w:rStyle w:val="Datumopmaakprofiel"/>
              </w:rPr>
              <w:t>8</w:t>
            </w:r>
            <w:r w:rsidR="00952769">
              <w:rPr>
                <w:rStyle w:val="Datumopmaakprofiel"/>
              </w:rPr>
              <w:t xml:space="preserve"> maart 2016</w:t>
            </w:r>
          </w:p>
        </w:tc>
        <w:tc>
          <w:tcPr>
            <w:tcW w:w="1985" w:type="dxa"/>
          </w:tcPr>
          <w:p w14:paraId="0D226C20" w14:textId="77777777" w:rsidR="00952769" w:rsidRDefault="00952769" w:rsidP="00952769">
            <w:pPr>
              <w:pStyle w:val="tussenkopje"/>
              <w:spacing w:before="0"/>
              <w:rPr>
                <w:rFonts w:cs="Arial"/>
                <w:sz w:val="18"/>
                <w:szCs w:val="18"/>
                <w:lang w:val="nl-NL"/>
              </w:rPr>
            </w:pPr>
            <w:r>
              <w:rPr>
                <w:sz w:val="18"/>
              </w:rPr>
              <w:t>LG/PPB</w:t>
            </w:r>
          </w:p>
        </w:tc>
        <w:tc>
          <w:tcPr>
            <w:tcW w:w="4747" w:type="dxa"/>
          </w:tcPr>
          <w:p w14:paraId="7C9ACAC2" w14:textId="77777777" w:rsidR="00A74798" w:rsidRDefault="003828D6" w:rsidP="00A74798">
            <w:pPr>
              <w:pStyle w:val="tussenkopje"/>
              <w:spacing w:before="0"/>
              <w:rPr>
                <w:rFonts w:cs="Arial"/>
                <w:sz w:val="18"/>
                <w:szCs w:val="18"/>
                <w:lang w:val="nl-NL"/>
              </w:rPr>
            </w:pPr>
            <w:r>
              <w:rPr>
                <w:sz w:val="18"/>
              </w:rPr>
              <w:t>Versienummers tekstblokken verwijderd voor betere onderhoudbaarheid, opgenomen in releasenotes</w:t>
            </w:r>
          </w:p>
        </w:tc>
      </w:tr>
      <w:tr w:rsidR="002C5D8A" w:rsidRPr="000230CD" w14:paraId="7E08256F" w14:textId="77777777" w:rsidTr="003828D6">
        <w:trPr>
          <w:trHeight w:hRule="exact" w:val="773"/>
          <w:tblHeader/>
        </w:trPr>
        <w:tc>
          <w:tcPr>
            <w:tcW w:w="779" w:type="dxa"/>
          </w:tcPr>
          <w:p w14:paraId="09561984" w14:textId="77777777" w:rsidR="002C5D8A" w:rsidRDefault="00122186" w:rsidP="00952769">
            <w:pPr>
              <w:pStyle w:val="tussenkopje"/>
              <w:spacing w:before="0"/>
              <w:rPr>
                <w:rFonts w:cs="Arial"/>
                <w:sz w:val="18"/>
                <w:szCs w:val="18"/>
                <w:lang w:val="nl-NL"/>
              </w:rPr>
            </w:pPr>
            <w:r>
              <w:rPr>
                <w:rFonts w:cs="Arial"/>
                <w:sz w:val="18"/>
                <w:szCs w:val="18"/>
                <w:lang w:val="nl-NL"/>
              </w:rPr>
              <w:t>2.0.0</w:t>
            </w:r>
          </w:p>
        </w:tc>
        <w:tc>
          <w:tcPr>
            <w:tcW w:w="1909" w:type="dxa"/>
          </w:tcPr>
          <w:p w14:paraId="471D8D5B" w14:textId="77777777" w:rsidR="002C5D8A" w:rsidRDefault="00724E21" w:rsidP="00A74798">
            <w:pPr>
              <w:pStyle w:val="tussenkopje"/>
              <w:spacing w:before="0"/>
              <w:rPr>
                <w:rStyle w:val="Datumopmaakprofiel"/>
              </w:rPr>
            </w:pPr>
            <w:r>
              <w:rPr>
                <w:rStyle w:val="Datumopmaakprofiel"/>
              </w:rPr>
              <w:t>29</w:t>
            </w:r>
            <w:r w:rsidR="002C5D8A">
              <w:rPr>
                <w:rStyle w:val="Datumopmaakprofiel"/>
              </w:rPr>
              <w:t xml:space="preserve"> november 2016</w:t>
            </w:r>
          </w:p>
        </w:tc>
        <w:tc>
          <w:tcPr>
            <w:tcW w:w="1985" w:type="dxa"/>
          </w:tcPr>
          <w:p w14:paraId="53C4C2EF" w14:textId="77777777" w:rsidR="002C5D8A" w:rsidRDefault="002C5D8A" w:rsidP="00952769">
            <w:pPr>
              <w:pStyle w:val="tussenkopje"/>
              <w:spacing w:before="0"/>
              <w:rPr>
                <w:sz w:val="18"/>
              </w:rPr>
            </w:pPr>
            <w:r>
              <w:rPr>
                <w:sz w:val="18"/>
              </w:rPr>
              <w:t>LG/PPB</w:t>
            </w:r>
          </w:p>
        </w:tc>
        <w:tc>
          <w:tcPr>
            <w:tcW w:w="4747" w:type="dxa"/>
          </w:tcPr>
          <w:p w14:paraId="3E7733B9" w14:textId="77777777" w:rsidR="002C5D8A" w:rsidRDefault="00724E21" w:rsidP="00A74798">
            <w:pPr>
              <w:pStyle w:val="tussenkopje"/>
              <w:spacing w:before="0"/>
              <w:rPr>
                <w:sz w:val="18"/>
              </w:rPr>
            </w:pPr>
            <w:r>
              <w:rPr>
                <w:sz w:val="18"/>
              </w:rPr>
              <w:t xml:space="preserve">Conform fusie </w:t>
            </w:r>
            <w:r w:rsidR="002C5D8A">
              <w:rPr>
                <w:sz w:val="18"/>
              </w:rPr>
              <w:t>aangepast naar ‘Volksbank’</w:t>
            </w:r>
          </w:p>
        </w:tc>
      </w:tr>
      <w:tr w:rsidR="00122186" w:rsidRPr="000230CD" w14:paraId="41753C4C" w14:textId="77777777" w:rsidTr="003828D6">
        <w:trPr>
          <w:trHeight w:hRule="exact" w:val="773"/>
          <w:tblHeader/>
        </w:trPr>
        <w:tc>
          <w:tcPr>
            <w:tcW w:w="779" w:type="dxa"/>
          </w:tcPr>
          <w:p w14:paraId="1990FC60" w14:textId="77777777" w:rsidR="00122186" w:rsidDel="00122186" w:rsidRDefault="00122186" w:rsidP="00952769">
            <w:pPr>
              <w:pStyle w:val="tussenkopje"/>
              <w:spacing w:before="0"/>
              <w:rPr>
                <w:rFonts w:cs="Arial"/>
                <w:sz w:val="18"/>
                <w:szCs w:val="18"/>
                <w:lang w:val="nl-NL"/>
              </w:rPr>
            </w:pPr>
            <w:r>
              <w:rPr>
                <w:rFonts w:cs="Arial"/>
                <w:sz w:val="18"/>
                <w:szCs w:val="18"/>
                <w:lang w:val="nl-NL"/>
              </w:rPr>
              <w:t>2.0.1</w:t>
            </w:r>
          </w:p>
        </w:tc>
        <w:tc>
          <w:tcPr>
            <w:tcW w:w="1909" w:type="dxa"/>
          </w:tcPr>
          <w:p w14:paraId="6A2EBBD3" w14:textId="77777777" w:rsidR="00122186" w:rsidRDefault="00122186" w:rsidP="00A74798">
            <w:pPr>
              <w:pStyle w:val="tussenkopje"/>
              <w:spacing w:before="0"/>
              <w:rPr>
                <w:rStyle w:val="Datumopmaakprofiel"/>
              </w:rPr>
            </w:pPr>
            <w:r>
              <w:rPr>
                <w:rStyle w:val="Datumopmaakprofiel"/>
              </w:rPr>
              <w:t>27 februari 2018</w:t>
            </w:r>
          </w:p>
        </w:tc>
        <w:tc>
          <w:tcPr>
            <w:tcW w:w="1985" w:type="dxa"/>
          </w:tcPr>
          <w:p w14:paraId="1DE87C66" w14:textId="77777777" w:rsidR="00122186" w:rsidRPr="004E5B4F" w:rsidRDefault="00122186" w:rsidP="00952769">
            <w:pPr>
              <w:pStyle w:val="tussenkopje"/>
              <w:spacing w:before="0"/>
              <w:rPr>
                <w:sz w:val="18"/>
                <w:szCs w:val="18"/>
              </w:rPr>
            </w:pPr>
            <w:r w:rsidRPr="004E5B4F">
              <w:rPr>
                <w:sz w:val="18"/>
                <w:szCs w:val="18"/>
              </w:rPr>
              <w:t>LG/PPB</w:t>
            </w:r>
          </w:p>
        </w:tc>
        <w:tc>
          <w:tcPr>
            <w:tcW w:w="4747" w:type="dxa"/>
          </w:tcPr>
          <w:p w14:paraId="7AF91A5C" w14:textId="77777777" w:rsidR="00122186" w:rsidRPr="004E5B4F" w:rsidRDefault="00122186" w:rsidP="00A74798">
            <w:pPr>
              <w:pStyle w:val="tussenkopje"/>
              <w:spacing w:before="0"/>
              <w:rPr>
                <w:sz w:val="18"/>
                <w:szCs w:val="18"/>
              </w:rPr>
            </w:pPr>
            <w:r w:rsidRPr="004E5B4F">
              <w:rPr>
                <w:snapToGrid w:val="0"/>
                <w:sz w:val="18"/>
                <w:szCs w:val="18"/>
              </w:rPr>
              <w:t>AA-3767 aanpassing vaste tekst in het modeldocument.</w:t>
            </w:r>
          </w:p>
        </w:tc>
      </w:tr>
      <w:tr w:rsidR="008A3EB3" w:rsidRPr="000230CD" w14:paraId="4106024A" w14:textId="77777777" w:rsidTr="003828D6">
        <w:trPr>
          <w:trHeight w:hRule="exact" w:val="773"/>
          <w:tblHeader/>
        </w:trPr>
        <w:tc>
          <w:tcPr>
            <w:tcW w:w="779" w:type="dxa"/>
          </w:tcPr>
          <w:p w14:paraId="499719A2" w14:textId="77777777" w:rsidR="008A3EB3" w:rsidRDefault="008A3EB3" w:rsidP="00952769">
            <w:pPr>
              <w:pStyle w:val="tussenkopje"/>
              <w:spacing w:before="0"/>
              <w:rPr>
                <w:rFonts w:cs="Arial"/>
                <w:sz w:val="18"/>
                <w:szCs w:val="18"/>
                <w:lang w:val="nl-NL"/>
              </w:rPr>
            </w:pPr>
            <w:r>
              <w:rPr>
                <w:rFonts w:cs="Arial"/>
                <w:sz w:val="18"/>
                <w:szCs w:val="18"/>
                <w:lang w:val="nl-NL"/>
              </w:rPr>
              <w:t>2.0.2</w:t>
            </w:r>
          </w:p>
        </w:tc>
        <w:tc>
          <w:tcPr>
            <w:tcW w:w="1909" w:type="dxa"/>
          </w:tcPr>
          <w:p w14:paraId="44BF3684" w14:textId="77777777" w:rsidR="008A3EB3" w:rsidRDefault="008A3EB3" w:rsidP="00A74798">
            <w:pPr>
              <w:pStyle w:val="tussenkopje"/>
              <w:spacing w:before="0"/>
              <w:rPr>
                <w:rStyle w:val="Datumopmaakprofiel"/>
              </w:rPr>
            </w:pPr>
            <w:r>
              <w:rPr>
                <w:rStyle w:val="Datumopmaakprofiel"/>
              </w:rPr>
              <w:t>01 mei 2018</w:t>
            </w:r>
          </w:p>
        </w:tc>
        <w:tc>
          <w:tcPr>
            <w:tcW w:w="1985" w:type="dxa"/>
          </w:tcPr>
          <w:p w14:paraId="769B378C" w14:textId="77777777" w:rsidR="008A3EB3" w:rsidRPr="004E5B4F" w:rsidRDefault="008A3EB3" w:rsidP="00952769">
            <w:pPr>
              <w:pStyle w:val="tussenkopje"/>
              <w:spacing w:before="0"/>
              <w:rPr>
                <w:sz w:val="18"/>
                <w:szCs w:val="18"/>
              </w:rPr>
            </w:pPr>
            <w:r>
              <w:rPr>
                <w:sz w:val="18"/>
                <w:szCs w:val="18"/>
              </w:rPr>
              <w:t>LG/PPB</w:t>
            </w:r>
          </w:p>
        </w:tc>
        <w:tc>
          <w:tcPr>
            <w:tcW w:w="4747" w:type="dxa"/>
          </w:tcPr>
          <w:p w14:paraId="3BAEEEA5" w14:textId="77777777" w:rsidR="008A3EB3" w:rsidRPr="004E5B4F" w:rsidRDefault="008A3EB3" w:rsidP="00A74798">
            <w:pPr>
              <w:pStyle w:val="tussenkopje"/>
              <w:spacing w:before="0"/>
              <w:rPr>
                <w:snapToGrid w:val="0"/>
                <w:sz w:val="18"/>
                <w:szCs w:val="18"/>
              </w:rPr>
            </w:pPr>
            <w:r>
              <w:rPr>
                <w:snapToGrid w:val="0"/>
                <w:sz w:val="18"/>
                <w:szCs w:val="18"/>
              </w:rPr>
              <w:t xml:space="preserve">AA-3940 verwijderen datum ondertekening hypotheekofferte </w:t>
            </w:r>
          </w:p>
        </w:tc>
      </w:tr>
      <w:tr w:rsidR="00AA2441" w:rsidRPr="000230CD" w14:paraId="30AA840E" w14:textId="77777777" w:rsidTr="003828D6">
        <w:trPr>
          <w:trHeight w:hRule="exact" w:val="773"/>
          <w:tblHeader/>
          <w:ins w:id="12" w:author="Groote Haar, Linda" w:date="2025-05-28T09:52:00Z"/>
        </w:trPr>
        <w:tc>
          <w:tcPr>
            <w:tcW w:w="779" w:type="dxa"/>
          </w:tcPr>
          <w:p w14:paraId="6FC91B5F" w14:textId="578883EB" w:rsidR="00AA2441" w:rsidRDefault="00AA2441" w:rsidP="00952769">
            <w:pPr>
              <w:pStyle w:val="tussenkopje"/>
              <w:spacing w:before="0"/>
              <w:rPr>
                <w:ins w:id="13" w:author="Groote Haar, Linda" w:date="2025-05-28T09:52:00Z" w16du:dateUtc="2025-05-28T07:52:00Z"/>
                <w:rFonts w:cs="Arial"/>
                <w:sz w:val="18"/>
                <w:szCs w:val="18"/>
                <w:lang w:val="nl-NL"/>
              </w:rPr>
            </w:pPr>
            <w:ins w:id="14" w:author="Groote Haar, Linda" w:date="2025-05-28T09:52:00Z" w16du:dateUtc="2025-05-28T07:52:00Z">
              <w:r>
                <w:rPr>
                  <w:rFonts w:cs="Arial"/>
                  <w:sz w:val="18"/>
                  <w:szCs w:val="18"/>
                  <w:lang w:val="nl-NL"/>
                </w:rPr>
                <w:t>3.0</w:t>
              </w:r>
            </w:ins>
          </w:p>
        </w:tc>
        <w:tc>
          <w:tcPr>
            <w:tcW w:w="1909" w:type="dxa"/>
          </w:tcPr>
          <w:p w14:paraId="112C0DE4" w14:textId="7471D563" w:rsidR="00AA2441" w:rsidRDefault="00AA2441" w:rsidP="00A74798">
            <w:pPr>
              <w:pStyle w:val="tussenkopje"/>
              <w:spacing w:before="0"/>
              <w:rPr>
                <w:ins w:id="15" w:author="Groote Haar, Linda" w:date="2025-05-28T09:52:00Z" w16du:dateUtc="2025-05-28T07:52:00Z"/>
                <w:rStyle w:val="Datumopmaakprofiel"/>
              </w:rPr>
            </w:pPr>
            <w:ins w:id="16" w:author="Groote Haar, Linda" w:date="2025-05-28T09:52:00Z" w16du:dateUtc="2025-05-28T07:52:00Z">
              <w:r>
                <w:rPr>
                  <w:rStyle w:val="Datumopmaakprofiel"/>
                </w:rPr>
                <w:t>28 mei 2025</w:t>
              </w:r>
            </w:ins>
          </w:p>
        </w:tc>
        <w:tc>
          <w:tcPr>
            <w:tcW w:w="1985" w:type="dxa"/>
          </w:tcPr>
          <w:p w14:paraId="621D9966" w14:textId="27F62B91" w:rsidR="00AA2441" w:rsidRDefault="00AA2441" w:rsidP="00952769">
            <w:pPr>
              <w:pStyle w:val="tussenkopje"/>
              <w:spacing w:before="0"/>
              <w:rPr>
                <w:ins w:id="17" w:author="Groote Haar, Linda" w:date="2025-05-28T09:52:00Z" w16du:dateUtc="2025-05-28T07:52:00Z"/>
                <w:sz w:val="18"/>
                <w:szCs w:val="18"/>
              </w:rPr>
            </w:pPr>
            <w:ins w:id="18" w:author="Groote Haar, Linda" w:date="2025-05-28T09:52:00Z" w16du:dateUtc="2025-05-28T07:52:00Z">
              <w:r>
                <w:rPr>
                  <w:sz w:val="18"/>
                  <w:szCs w:val="18"/>
                </w:rPr>
                <w:t>ODR/DPI</w:t>
              </w:r>
            </w:ins>
          </w:p>
        </w:tc>
        <w:tc>
          <w:tcPr>
            <w:tcW w:w="4747" w:type="dxa"/>
          </w:tcPr>
          <w:p w14:paraId="2492D963" w14:textId="2AF2CD29" w:rsidR="00AA2441" w:rsidRDefault="00AA2441" w:rsidP="00A74798">
            <w:pPr>
              <w:pStyle w:val="tussenkopje"/>
              <w:spacing w:before="0"/>
              <w:rPr>
                <w:ins w:id="19" w:author="Groote Haar, Linda" w:date="2025-05-28T09:52:00Z" w16du:dateUtc="2025-05-28T07:52:00Z"/>
                <w:snapToGrid w:val="0"/>
                <w:sz w:val="18"/>
                <w:szCs w:val="18"/>
              </w:rPr>
            </w:pPr>
            <w:ins w:id="20" w:author="Groote Haar, Linda" w:date="2025-05-28T09:52:00Z" w16du:dateUtc="2025-05-28T07:52:00Z">
              <w:r>
                <w:rPr>
                  <w:rFonts w:cs="Arial"/>
                  <w:sz w:val="18"/>
                  <w:szCs w:val="18"/>
                </w:rPr>
                <w:t>Genderneutrale optie toegevoegd. Naamwijziging opgenomen naar ASN Bank N.V.</w:t>
              </w:r>
            </w:ins>
          </w:p>
        </w:tc>
      </w:tr>
    </w:tbl>
    <w:p w14:paraId="1E929C43"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21" w:name="bmVersie"/>
      <w:bookmarkStart w:id="22" w:name="bmDatum"/>
      <w:bookmarkEnd w:id="21"/>
      <w:bookmarkEnd w:id="22"/>
    </w:p>
    <w:sectPr w:rsidR="00976E6E" w:rsidRPr="00742A54" w:rsidSect="003470EB">
      <w:headerReference w:type="even" r:id="rId8"/>
      <w:headerReference w:type="default" r:id="rId9"/>
      <w:footerReference w:type="even" r:id="rId10"/>
      <w:footerReference w:type="default" r:id="rId11"/>
      <w:headerReference w:type="first" r:id="rId12"/>
      <w:footerReference w:type="first" r:id="rId13"/>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61AFB" w14:textId="77777777" w:rsidR="000B01D0" w:rsidRDefault="000B01D0">
      <w:r>
        <w:separator/>
      </w:r>
    </w:p>
  </w:endnote>
  <w:endnote w:type="continuationSeparator" w:id="0">
    <w:p w14:paraId="461FF625" w14:textId="77777777" w:rsidR="000B01D0" w:rsidRDefault="000B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80EBA"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2139F374" w14:textId="77777777" w:rsidR="00BF2584" w:rsidRDefault="00BF2584"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CE0BA"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75F29">
      <w:rPr>
        <w:rStyle w:val="Paginanummer"/>
        <w:noProof/>
      </w:rPr>
      <w:t>2</w:t>
    </w:r>
    <w:r>
      <w:rPr>
        <w:rStyle w:val="Paginanummer"/>
      </w:rPr>
      <w:fldChar w:fldCharType="end"/>
    </w:r>
  </w:p>
  <w:p w14:paraId="3846022F" w14:textId="77777777" w:rsidR="00BF2584" w:rsidRDefault="00BF2584"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65FE6" w14:textId="77777777" w:rsidR="00BF2584" w:rsidRDefault="00BF25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44748" w14:textId="77777777" w:rsidR="000B01D0" w:rsidRDefault="000B01D0">
      <w:r>
        <w:separator/>
      </w:r>
    </w:p>
  </w:footnote>
  <w:footnote w:type="continuationSeparator" w:id="0">
    <w:p w14:paraId="043BE9C0" w14:textId="77777777" w:rsidR="000B01D0" w:rsidRDefault="000B0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DA42A" w14:textId="77777777" w:rsidR="00BF2584" w:rsidRDefault="00BF258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C9C8" w14:textId="77777777" w:rsidR="00BF2584" w:rsidRDefault="00BF258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3CB36" w14:textId="77777777" w:rsidR="00BF2584" w:rsidRDefault="00BF258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608582631">
    <w:abstractNumId w:val="9"/>
  </w:num>
  <w:num w:numId="2" w16cid:durableId="963079412">
    <w:abstractNumId w:val="7"/>
  </w:num>
  <w:num w:numId="3" w16cid:durableId="584652145">
    <w:abstractNumId w:val="6"/>
  </w:num>
  <w:num w:numId="4" w16cid:durableId="97877397">
    <w:abstractNumId w:val="5"/>
  </w:num>
  <w:num w:numId="5" w16cid:durableId="964769776">
    <w:abstractNumId w:val="4"/>
  </w:num>
  <w:num w:numId="6" w16cid:durableId="1322850680">
    <w:abstractNumId w:val="8"/>
  </w:num>
  <w:num w:numId="7" w16cid:durableId="855266935">
    <w:abstractNumId w:val="3"/>
  </w:num>
  <w:num w:numId="8" w16cid:durableId="2125495723">
    <w:abstractNumId w:val="2"/>
  </w:num>
  <w:num w:numId="9" w16cid:durableId="500197091">
    <w:abstractNumId w:val="1"/>
  </w:num>
  <w:num w:numId="10" w16cid:durableId="1032221067">
    <w:abstractNumId w:val="0"/>
  </w:num>
  <w:num w:numId="11" w16cid:durableId="541212670">
    <w:abstractNumId w:val="30"/>
  </w:num>
  <w:num w:numId="12" w16cid:durableId="1723283064">
    <w:abstractNumId w:val="30"/>
  </w:num>
  <w:num w:numId="13" w16cid:durableId="307781931">
    <w:abstractNumId w:val="30"/>
  </w:num>
  <w:num w:numId="14" w16cid:durableId="1809396897">
    <w:abstractNumId w:val="18"/>
  </w:num>
  <w:num w:numId="15" w16cid:durableId="1737976246">
    <w:abstractNumId w:val="21"/>
  </w:num>
  <w:num w:numId="16" w16cid:durableId="883298721">
    <w:abstractNumId w:val="12"/>
  </w:num>
  <w:num w:numId="17" w16cid:durableId="44985355">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1904215539">
    <w:abstractNumId w:val="13"/>
  </w:num>
  <w:num w:numId="19" w16cid:durableId="650594366">
    <w:abstractNumId w:val="29"/>
  </w:num>
  <w:num w:numId="20" w16cid:durableId="223413489">
    <w:abstractNumId w:val="35"/>
  </w:num>
  <w:num w:numId="21" w16cid:durableId="1983729139">
    <w:abstractNumId w:val="24"/>
  </w:num>
  <w:num w:numId="22" w16cid:durableId="1776751139">
    <w:abstractNumId w:val="14"/>
  </w:num>
  <w:num w:numId="23" w16cid:durableId="1186291605">
    <w:abstractNumId w:val="25"/>
  </w:num>
  <w:num w:numId="24" w16cid:durableId="1190295004">
    <w:abstractNumId w:val="34"/>
  </w:num>
  <w:num w:numId="25" w16cid:durableId="1803765671">
    <w:abstractNumId w:val="11"/>
  </w:num>
  <w:num w:numId="26" w16cid:durableId="695689993">
    <w:abstractNumId w:val="23"/>
  </w:num>
  <w:num w:numId="27" w16cid:durableId="347486640">
    <w:abstractNumId w:val="16"/>
  </w:num>
  <w:num w:numId="28" w16cid:durableId="369110256">
    <w:abstractNumId w:val="27"/>
  </w:num>
  <w:num w:numId="29" w16cid:durableId="37779764">
    <w:abstractNumId w:val="15"/>
  </w:num>
  <w:num w:numId="30" w16cid:durableId="1249080614">
    <w:abstractNumId w:val="32"/>
  </w:num>
  <w:num w:numId="31" w16cid:durableId="1176730166">
    <w:abstractNumId w:val="28"/>
  </w:num>
  <w:num w:numId="32" w16cid:durableId="1391034365">
    <w:abstractNumId w:val="31"/>
  </w:num>
  <w:num w:numId="33" w16cid:durableId="796799551">
    <w:abstractNumId w:val="26"/>
  </w:num>
  <w:num w:numId="34" w16cid:durableId="368602468">
    <w:abstractNumId w:val="19"/>
  </w:num>
  <w:num w:numId="35" w16cid:durableId="2066682325">
    <w:abstractNumId w:val="33"/>
  </w:num>
  <w:num w:numId="36" w16cid:durableId="1298991150">
    <w:abstractNumId w:val="20"/>
  </w:num>
  <w:num w:numId="37" w16cid:durableId="1294554729">
    <w:abstractNumId w:val="17"/>
  </w:num>
  <w:num w:numId="38" w16cid:durableId="532688587">
    <w:abstractNumId w:val="22"/>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6515B"/>
    <w:rsid w:val="00070A24"/>
    <w:rsid w:val="00071727"/>
    <w:rsid w:val="0007302A"/>
    <w:rsid w:val="00073EFF"/>
    <w:rsid w:val="000773C7"/>
    <w:rsid w:val="00077FBD"/>
    <w:rsid w:val="000861BD"/>
    <w:rsid w:val="000909E2"/>
    <w:rsid w:val="00096782"/>
    <w:rsid w:val="0009695A"/>
    <w:rsid w:val="000A0661"/>
    <w:rsid w:val="000A1CEE"/>
    <w:rsid w:val="000A717F"/>
    <w:rsid w:val="000B01D0"/>
    <w:rsid w:val="000B4DE4"/>
    <w:rsid w:val="000B52CE"/>
    <w:rsid w:val="000B5306"/>
    <w:rsid w:val="000B5595"/>
    <w:rsid w:val="000B6559"/>
    <w:rsid w:val="000C1311"/>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66AA"/>
    <w:rsid w:val="00107056"/>
    <w:rsid w:val="0011039C"/>
    <w:rsid w:val="00111FA2"/>
    <w:rsid w:val="00114CF4"/>
    <w:rsid w:val="001151DC"/>
    <w:rsid w:val="00120E7F"/>
    <w:rsid w:val="00122186"/>
    <w:rsid w:val="00124835"/>
    <w:rsid w:val="00125C28"/>
    <w:rsid w:val="00127CC3"/>
    <w:rsid w:val="00127FFC"/>
    <w:rsid w:val="0013334E"/>
    <w:rsid w:val="00133D87"/>
    <w:rsid w:val="001373A7"/>
    <w:rsid w:val="00140FA6"/>
    <w:rsid w:val="001460CB"/>
    <w:rsid w:val="00151AED"/>
    <w:rsid w:val="00155E28"/>
    <w:rsid w:val="00160DE5"/>
    <w:rsid w:val="00171A8C"/>
    <w:rsid w:val="00171BD8"/>
    <w:rsid w:val="001762DB"/>
    <w:rsid w:val="00180D64"/>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66F3C"/>
    <w:rsid w:val="00275682"/>
    <w:rsid w:val="00280A90"/>
    <w:rsid w:val="002815F4"/>
    <w:rsid w:val="0028344C"/>
    <w:rsid w:val="00291E3F"/>
    <w:rsid w:val="00293CF3"/>
    <w:rsid w:val="002953AC"/>
    <w:rsid w:val="002A0785"/>
    <w:rsid w:val="002A2288"/>
    <w:rsid w:val="002A48A4"/>
    <w:rsid w:val="002A6F77"/>
    <w:rsid w:val="002A76E5"/>
    <w:rsid w:val="002B4407"/>
    <w:rsid w:val="002B4713"/>
    <w:rsid w:val="002B4A94"/>
    <w:rsid w:val="002C40E4"/>
    <w:rsid w:val="002C5D8A"/>
    <w:rsid w:val="002C75CB"/>
    <w:rsid w:val="002C7882"/>
    <w:rsid w:val="002D4B04"/>
    <w:rsid w:val="002D735B"/>
    <w:rsid w:val="002E0D19"/>
    <w:rsid w:val="002E1C19"/>
    <w:rsid w:val="002E4373"/>
    <w:rsid w:val="002E64FC"/>
    <w:rsid w:val="002E7F50"/>
    <w:rsid w:val="002F0D61"/>
    <w:rsid w:val="002F2B15"/>
    <w:rsid w:val="002F3A30"/>
    <w:rsid w:val="002F49A4"/>
    <w:rsid w:val="002F76A0"/>
    <w:rsid w:val="00316A9E"/>
    <w:rsid w:val="003253D3"/>
    <w:rsid w:val="00326DCA"/>
    <w:rsid w:val="00327464"/>
    <w:rsid w:val="0033438F"/>
    <w:rsid w:val="00334EA6"/>
    <w:rsid w:val="003470EB"/>
    <w:rsid w:val="00362989"/>
    <w:rsid w:val="00363868"/>
    <w:rsid w:val="00364453"/>
    <w:rsid w:val="003673E3"/>
    <w:rsid w:val="003756D8"/>
    <w:rsid w:val="00377CC0"/>
    <w:rsid w:val="003828D6"/>
    <w:rsid w:val="00390B5E"/>
    <w:rsid w:val="003913D1"/>
    <w:rsid w:val="003926C3"/>
    <w:rsid w:val="00394F88"/>
    <w:rsid w:val="00395073"/>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2259D"/>
    <w:rsid w:val="00427DC8"/>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6B09"/>
    <w:rsid w:val="004A0340"/>
    <w:rsid w:val="004A4BC7"/>
    <w:rsid w:val="004A4F2C"/>
    <w:rsid w:val="004A6F33"/>
    <w:rsid w:val="004B68EF"/>
    <w:rsid w:val="004B7B2E"/>
    <w:rsid w:val="004B7B3A"/>
    <w:rsid w:val="004C07C2"/>
    <w:rsid w:val="004C1059"/>
    <w:rsid w:val="004C20E4"/>
    <w:rsid w:val="004E49BD"/>
    <w:rsid w:val="004E5B4F"/>
    <w:rsid w:val="004F3DC4"/>
    <w:rsid w:val="004F6DE1"/>
    <w:rsid w:val="004F783E"/>
    <w:rsid w:val="00502A9B"/>
    <w:rsid w:val="0051018B"/>
    <w:rsid w:val="00514043"/>
    <w:rsid w:val="00514EC0"/>
    <w:rsid w:val="00516A09"/>
    <w:rsid w:val="00522A94"/>
    <w:rsid w:val="0052389F"/>
    <w:rsid w:val="0052709F"/>
    <w:rsid w:val="00530C02"/>
    <w:rsid w:val="0053121E"/>
    <w:rsid w:val="00532318"/>
    <w:rsid w:val="00542384"/>
    <w:rsid w:val="00550377"/>
    <w:rsid w:val="005532CE"/>
    <w:rsid w:val="005574AE"/>
    <w:rsid w:val="00561287"/>
    <w:rsid w:val="00561D4A"/>
    <w:rsid w:val="0056505D"/>
    <w:rsid w:val="005703C5"/>
    <w:rsid w:val="00570D5A"/>
    <w:rsid w:val="005771E2"/>
    <w:rsid w:val="00580342"/>
    <w:rsid w:val="005813F4"/>
    <w:rsid w:val="00583855"/>
    <w:rsid w:val="00584B22"/>
    <w:rsid w:val="0058696F"/>
    <w:rsid w:val="005933DB"/>
    <w:rsid w:val="005940B3"/>
    <w:rsid w:val="005A14E5"/>
    <w:rsid w:val="005B4B1B"/>
    <w:rsid w:val="005C0EAF"/>
    <w:rsid w:val="005C44EB"/>
    <w:rsid w:val="005C7B04"/>
    <w:rsid w:val="005D0E34"/>
    <w:rsid w:val="005D24BF"/>
    <w:rsid w:val="005D2FB5"/>
    <w:rsid w:val="005D3AEE"/>
    <w:rsid w:val="005D48AD"/>
    <w:rsid w:val="005E2848"/>
    <w:rsid w:val="005E4A35"/>
    <w:rsid w:val="005E7991"/>
    <w:rsid w:val="005F4195"/>
    <w:rsid w:val="005F43F9"/>
    <w:rsid w:val="005F4890"/>
    <w:rsid w:val="005F4C59"/>
    <w:rsid w:val="005F4D80"/>
    <w:rsid w:val="005F5CEE"/>
    <w:rsid w:val="005F65B3"/>
    <w:rsid w:val="0060021A"/>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A55"/>
    <w:rsid w:val="00666DD4"/>
    <w:rsid w:val="0067246E"/>
    <w:rsid w:val="0067580A"/>
    <w:rsid w:val="00676998"/>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EA4"/>
    <w:rsid w:val="006D3126"/>
    <w:rsid w:val="006E0475"/>
    <w:rsid w:val="006E2DCA"/>
    <w:rsid w:val="006E5B92"/>
    <w:rsid w:val="006F31E8"/>
    <w:rsid w:val="006F630C"/>
    <w:rsid w:val="00700B81"/>
    <w:rsid w:val="0070277B"/>
    <w:rsid w:val="00702FD5"/>
    <w:rsid w:val="00703472"/>
    <w:rsid w:val="00704B6D"/>
    <w:rsid w:val="0070611A"/>
    <w:rsid w:val="00707013"/>
    <w:rsid w:val="00713599"/>
    <w:rsid w:val="00713A3D"/>
    <w:rsid w:val="00714F68"/>
    <w:rsid w:val="00716210"/>
    <w:rsid w:val="00724E21"/>
    <w:rsid w:val="00725322"/>
    <w:rsid w:val="0072606B"/>
    <w:rsid w:val="00727733"/>
    <w:rsid w:val="00731752"/>
    <w:rsid w:val="00733D80"/>
    <w:rsid w:val="00734C9A"/>
    <w:rsid w:val="007366E8"/>
    <w:rsid w:val="00742A54"/>
    <w:rsid w:val="00743655"/>
    <w:rsid w:val="007444C7"/>
    <w:rsid w:val="00746413"/>
    <w:rsid w:val="00747254"/>
    <w:rsid w:val="00750583"/>
    <w:rsid w:val="00761A12"/>
    <w:rsid w:val="007676D9"/>
    <w:rsid w:val="00770252"/>
    <w:rsid w:val="00772DD5"/>
    <w:rsid w:val="007739D6"/>
    <w:rsid w:val="00790BB9"/>
    <w:rsid w:val="00791E39"/>
    <w:rsid w:val="00796B12"/>
    <w:rsid w:val="00796EFB"/>
    <w:rsid w:val="007A306A"/>
    <w:rsid w:val="007A5E38"/>
    <w:rsid w:val="007A7995"/>
    <w:rsid w:val="007B13EA"/>
    <w:rsid w:val="007B4F1F"/>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3EB3"/>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5747"/>
    <w:rsid w:val="00915456"/>
    <w:rsid w:val="00917633"/>
    <w:rsid w:val="009348C5"/>
    <w:rsid w:val="009348CE"/>
    <w:rsid w:val="00935BFD"/>
    <w:rsid w:val="00940555"/>
    <w:rsid w:val="00941BA6"/>
    <w:rsid w:val="00942864"/>
    <w:rsid w:val="00945D4E"/>
    <w:rsid w:val="00945F25"/>
    <w:rsid w:val="00947FAF"/>
    <w:rsid w:val="00951866"/>
    <w:rsid w:val="00951A1D"/>
    <w:rsid w:val="009523B7"/>
    <w:rsid w:val="00952769"/>
    <w:rsid w:val="00955186"/>
    <w:rsid w:val="00955BE5"/>
    <w:rsid w:val="00962BA0"/>
    <w:rsid w:val="00964FA4"/>
    <w:rsid w:val="00966E43"/>
    <w:rsid w:val="009737B4"/>
    <w:rsid w:val="009769C4"/>
    <w:rsid w:val="00976E6E"/>
    <w:rsid w:val="00980DE0"/>
    <w:rsid w:val="00984848"/>
    <w:rsid w:val="009862F7"/>
    <w:rsid w:val="009874C6"/>
    <w:rsid w:val="00990228"/>
    <w:rsid w:val="009A1F5A"/>
    <w:rsid w:val="009B303B"/>
    <w:rsid w:val="009B3F1A"/>
    <w:rsid w:val="009B5785"/>
    <w:rsid w:val="009B7FD4"/>
    <w:rsid w:val="009C75B9"/>
    <w:rsid w:val="009D013C"/>
    <w:rsid w:val="009D0546"/>
    <w:rsid w:val="009D2319"/>
    <w:rsid w:val="009E1B54"/>
    <w:rsid w:val="009E2140"/>
    <w:rsid w:val="009E3B48"/>
    <w:rsid w:val="009F3C42"/>
    <w:rsid w:val="009F5B0A"/>
    <w:rsid w:val="00A00E9A"/>
    <w:rsid w:val="00A02641"/>
    <w:rsid w:val="00A05DF0"/>
    <w:rsid w:val="00A06452"/>
    <w:rsid w:val="00A06CD4"/>
    <w:rsid w:val="00A105B6"/>
    <w:rsid w:val="00A13983"/>
    <w:rsid w:val="00A13DA1"/>
    <w:rsid w:val="00A14EDE"/>
    <w:rsid w:val="00A160A8"/>
    <w:rsid w:val="00A220BD"/>
    <w:rsid w:val="00A2224D"/>
    <w:rsid w:val="00A309C5"/>
    <w:rsid w:val="00A33EDD"/>
    <w:rsid w:val="00A36EE8"/>
    <w:rsid w:val="00A44A6C"/>
    <w:rsid w:val="00A44F9C"/>
    <w:rsid w:val="00A4731F"/>
    <w:rsid w:val="00A52C1F"/>
    <w:rsid w:val="00A60D97"/>
    <w:rsid w:val="00A641A4"/>
    <w:rsid w:val="00A647EA"/>
    <w:rsid w:val="00A74798"/>
    <w:rsid w:val="00A779E8"/>
    <w:rsid w:val="00A77A28"/>
    <w:rsid w:val="00A81D82"/>
    <w:rsid w:val="00A824F4"/>
    <w:rsid w:val="00A8674B"/>
    <w:rsid w:val="00A91587"/>
    <w:rsid w:val="00A924B5"/>
    <w:rsid w:val="00A92F7C"/>
    <w:rsid w:val="00A93E0C"/>
    <w:rsid w:val="00A95067"/>
    <w:rsid w:val="00AA2441"/>
    <w:rsid w:val="00AA33D6"/>
    <w:rsid w:val="00AA48C4"/>
    <w:rsid w:val="00AC00D1"/>
    <w:rsid w:val="00AC148E"/>
    <w:rsid w:val="00AC3EF2"/>
    <w:rsid w:val="00AC47A1"/>
    <w:rsid w:val="00AD1F5B"/>
    <w:rsid w:val="00AD5E31"/>
    <w:rsid w:val="00AE0957"/>
    <w:rsid w:val="00AE2EB9"/>
    <w:rsid w:val="00AE3090"/>
    <w:rsid w:val="00AE3996"/>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1AFA"/>
    <w:rsid w:val="00B453B7"/>
    <w:rsid w:val="00B46697"/>
    <w:rsid w:val="00B47504"/>
    <w:rsid w:val="00B507D3"/>
    <w:rsid w:val="00B530D5"/>
    <w:rsid w:val="00B56AD8"/>
    <w:rsid w:val="00B67E22"/>
    <w:rsid w:val="00B67EE9"/>
    <w:rsid w:val="00B7257B"/>
    <w:rsid w:val="00B87430"/>
    <w:rsid w:val="00B930CA"/>
    <w:rsid w:val="00B9708A"/>
    <w:rsid w:val="00BA16DA"/>
    <w:rsid w:val="00BA1C48"/>
    <w:rsid w:val="00BA4926"/>
    <w:rsid w:val="00BA4DCD"/>
    <w:rsid w:val="00BA51D6"/>
    <w:rsid w:val="00BB0E79"/>
    <w:rsid w:val="00BB64B7"/>
    <w:rsid w:val="00BC0442"/>
    <w:rsid w:val="00BC27BB"/>
    <w:rsid w:val="00BC61BC"/>
    <w:rsid w:val="00BD22CF"/>
    <w:rsid w:val="00BD389C"/>
    <w:rsid w:val="00BD4129"/>
    <w:rsid w:val="00BD5EC2"/>
    <w:rsid w:val="00BE1743"/>
    <w:rsid w:val="00BF1BC6"/>
    <w:rsid w:val="00BF2584"/>
    <w:rsid w:val="00BF2ACE"/>
    <w:rsid w:val="00BF6C38"/>
    <w:rsid w:val="00BF7C3E"/>
    <w:rsid w:val="00C121D3"/>
    <w:rsid w:val="00C259D6"/>
    <w:rsid w:val="00C2776B"/>
    <w:rsid w:val="00C327A8"/>
    <w:rsid w:val="00C34013"/>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D342C"/>
    <w:rsid w:val="00CE66C5"/>
    <w:rsid w:val="00CE7084"/>
    <w:rsid w:val="00CE7748"/>
    <w:rsid w:val="00CF5C75"/>
    <w:rsid w:val="00D10FBA"/>
    <w:rsid w:val="00D112A6"/>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473D"/>
    <w:rsid w:val="00D66447"/>
    <w:rsid w:val="00D70058"/>
    <w:rsid w:val="00D759F8"/>
    <w:rsid w:val="00D849BF"/>
    <w:rsid w:val="00D8798D"/>
    <w:rsid w:val="00D90F9A"/>
    <w:rsid w:val="00D945F1"/>
    <w:rsid w:val="00D9534B"/>
    <w:rsid w:val="00D95FE8"/>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DF7272"/>
    <w:rsid w:val="00E06053"/>
    <w:rsid w:val="00E0713A"/>
    <w:rsid w:val="00E07DDF"/>
    <w:rsid w:val="00E1382D"/>
    <w:rsid w:val="00E146AE"/>
    <w:rsid w:val="00E1490D"/>
    <w:rsid w:val="00E16B29"/>
    <w:rsid w:val="00E16DB8"/>
    <w:rsid w:val="00E16F79"/>
    <w:rsid w:val="00E22CE9"/>
    <w:rsid w:val="00E256F6"/>
    <w:rsid w:val="00E30318"/>
    <w:rsid w:val="00E33566"/>
    <w:rsid w:val="00E336D9"/>
    <w:rsid w:val="00E3522B"/>
    <w:rsid w:val="00E37AD0"/>
    <w:rsid w:val="00E439E6"/>
    <w:rsid w:val="00E4439D"/>
    <w:rsid w:val="00E457FD"/>
    <w:rsid w:val="00E500D4"/>
    <w:rsid w:val="00E52B5F"/>
    <w:rsid w:val="00E56D5F"/>
    <w:rsid w:val="00E60820"/>
    <w:rsid w:val="00E60F73"/>
    <w:rsid w:val="00E6340B"/>
    <w:rsid w:val="00E65039"/>
    <w:rsid w:val="00E657CD"/>
    <w:rsid w:val="00E66A22"/>
    <w:rsid w:val="00EA1099"/>
    <w:rsid w:val="00EA2E59"/>
    <w:rsid w:val="00EA5719"/>
    <w:rsid w:val="00EB0A20"/>
    <w:rsid w:val="00EB0E81"/>
    <w:rsid w:val="00EB24DB"/>
    <w:rsid w:val="00EB60FD"/>
    <w:rsid w:val="00EC6AE2"/>
    <w:rsid w:val="00EC6C6D"/>
    <w:rsid w:val="00EC7B29"/>
    <w:rsid w:val="00ED009A"/>
    <w:rsid w:val="00ED42BE"/>
    <w:rsid w:val="00ED635A"/>
    <w:rsid w:val="00ED6422"/>
    <w:rsid w:val="00EE059E"/>
    <w:rsid w:val="00EE403F"/>
    <w:rsid w:val="00EE58BD"/>
    <w:rsid w:val="00EE6AF0"/>
    <w:rsid w:val="00EF22A0"/>
    <w:rsid w:val="00F04240"/>
    <w:rsid w:val="00F1068D"/>
    <w:rsid w:val="00F12964"/>
    <w:rsid w:val="00F156B7"/>
    <w:rsid w:val="00F1686E"/>
    <w:rsid w:val="00F203A6"/>
    <w:rsid w:val="00F22389"/>
    <w:rsid w:val="00F2544F"/>
    <w:rsid w:val="00F3061C"/>
    <w:rsid w:val="00F33124"/>
    <w:rsid w:val="00F33924"/>
    <w:rsid w:val="00F34AA0"/>
    <w:rsid w:val="00F354FB"/>
    <w:rsid w:val="00F36421"/>
    <w:rsid w:val="00F4095B"/>
    <w:rsid w:val="00F4385A"/>
    <w:rsid w:val="00F462F7"/>
    <w:rsid w:val="00F46673"/>
    <w:rsid w:val="00F5213F"/>
    <w:rsid w:val="00F54A20"/>
    <w:rsid w:val="00F557B1"/>
    <w:rsid w:val="00F65D81"/>
    <w:rsid w:val="00F71D89"/>
    <w:rsid w:val="00F7350B"/>
    <w:rsid w:val="00F75F29"/>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0038"/>
    <w:rsid w:val="00FC5FFA"/>
    <w:rsid w:val="00FD366C"/>
    <w:rsid w:val="00FD44C5"/>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40BEEE"/>
  <w15:chartTrackingRefBased/>
  <w15:docId w15:val="{25F50CA5-E05B-41B7-9067-DA5EB1C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link w:val="TekstopmerkingChar"/>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character" w:customStyle="1" w:styleId="TekstopmerkingChar">
    <w:name w:val="Tekst opmerking Char"/>
    <w:link w:val="Tekstopmerking"/>
    <w:locked/>
    <w:rsid w:val="005E4A35"/>
    <w:rPr>
      <w:rFonts w:ascii="Courier New" w:hAnsi="Courier New"/>
      <w:snapToGrid w:val="0"/>
    </w:rPr>
  </w:style>
  <w:style w:type="paragraph" w:styleId="Revisie">
    <w:name w:val="Revision"/>
    <w:hidden/>
    <w:uiPriority w:val="99"/>
    <w:semiHidden/>
    <w:rsid w:val="00945F25"/>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18000">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1887720870">
      <w:bodyDiv w:val="1"/>
      <w:marLeft w:val="0"/>
      <w:marRight w:val="0"/>
      <w:marTop w:val="0"/>
      <w:marBottom w:val="0"/>
      <w:divBdr>
        <w:top w:val="none" w:sz="0" w:space="0" w:color="auto"/>
        <w:left w:val="none" w:sz="0" w:space="0" w:color="auto"/>
        <w:bottom w:val="none" w:sz="0" w:space="0" w:color="auto"/>
        <w:right w:val="none" w:sz="0" w:space="0" w:color="auto"/>
      </w:divBdr>
    </w:div>
    <w:div w:id="2086219800">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9122-F0BE-4005-BF69-97EB5FBBF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954</Words>
  <Characters>5250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3</cp:revision>
  <cp:lastPrinted>2016-01-14T06:56:00Z</cp:lastPrinted>
  <dcterms:created xsi:type="dcterms:W3CDTF">2025-05-28T07:55:00Z</dcterms:created>
  <dcterms:modified xsi:type="dcterms:W3CDTF">2025-06-03T09:17:00Z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